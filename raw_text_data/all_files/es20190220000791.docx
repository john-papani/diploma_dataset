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DF6D3A" w14:textId="77777777" w:rsidR="00FE124F" w:rsidRPr="00FE124F" w:rsidRDefault="00FE124F" w:rsidP="00FE124F">
      <w:pPr>
        <w:spacing w:after="0" w:line="360" w:lineRule="auto"/>
        <w:rPr>
          <w:ins w:id="0" w:author="Φλούδα Χριστίνα" w:date="2019-02-28T10:49:00Z"/>
          <w:rFonts w:eastAsia="Times New Roman"/>
          <w:szCs w:val="24"/>
          <w:lang w:eastAsia="en-US"/>
        </w:rPr>
      </w:pPr>
      <w:bookmarkStart w:id="1" w:name="_GoBack"/>
      <w:bookmarkEnd w:id="1"/>
      <w:ins w:id="2" w:author="Φλούδα Χριστίνα" w:date="2019-02-28T10:49:00Z">
        <w:r w:rsidRPr="00FE124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26E40C2" w14:textId="77777777" w:rsidR="00FE124F" w:rsidRPr="00FE124F" w:rsidRDefault="00FE124F" w:rsidP="00FE124F">
      <w:pPr>
        <w:spacing w:after="0" w:line="360" w:lineRule="auto"/>
        <w:rPr>
          <w:ins w:id="3" w:author="Φλούδα Χριστίνα" w:date="2019-02-28T10:49:00Z"/>
          <w:rFonts w:eastAsia="Times New Roman"/>
          <w:szCs w:val="24"/>
          <w:lang w:eastAsia="en-US"/>
        </w:rPr>
      </w:pPr>
    </w:p>
    <w:p w14:paraId="6AB72186" w14:textId="77777777" w:rsidR="00FE124F" w:rsidRPr="00FE124F" w:rsidRDefault="00FE124F" w:rsidP="00FE124F">
      <w:pPr>
        <w:spacing w:after="0" w:line="360" w:lineRule="auto"/>
        <w:rPr>
          <w:ins w:id="4" w:author="Φλούδα Χριστίνα" w:date="2019-02-28T10:49:00Z"/>
          <w:rFonts w:eastAsia="Times New Roman"/>
          <w:szCs w:val="24"/>
          <w:lang w:eastAsia="en-US"/>
        </w:rPr>
      </w:pPr>
      <w:ins w:id="5" w:author="Φλούδα Χριστίνα" w:date="2019-02-28T10:49:00Z">
        <w:r w:rsidRPr="00FE124F">
          <w:rPr>
            <w:rFonts w:eastAsia="Times New Roman"/>
            <w:szCs w:val="24"/>
            <w:lang w:eastAsia="en-US"/>
          </w:rPr>
          <w:t>ΠΙΝΑΚΑΣ ΠΕΡΙΕΧΟΜΕΝΩΝ</w:t>
        </w:r>
      </w:ins>
    </w:p>
    <w:p w14:paraId="0E8E03B9" w14:textId="77777777" w:rsidR="00FE124F" w:rsidRPr="00FE124F" w:rsidRDefault="00FE124F" w:rsidP="00FE124F">
      <w:pPr>
        <w:spacing w:after="0" w:line="360" w:lineRule="auto"/>
        <w:rPr>
          <w:ins w:id="6" w:author="Φλούδα Χριστίνα" w:date="2019-02-28T10:49:00Z"/>
          <w:rFonts w:eastAsia="Times New Roman"/>
          <w:szCs w:val="24"/>
          <w:lang w:eastAsia="en-US"/>
        </w:rPr>
      </w:pPr>
      <w:ins w:id="7" w:author="Φλούδα Χριστίνα" w:date="2019-02-28T10:49:00Z">
        <w:r w:rsidRPr="00FE124F">
          <w:rPr>
            <w:rFonts w:eastAsia="Times New Roman"/>
            <w:szCs w:val="24"/>
            <w:lang w:eastAsia="en-US"/>
          </w:rPr>
          <w:t xml:space="preserve">ΙΖ΄ ΠΕΡΙΟΔΟΣ </w:t>
        </w:r>
      </w:ins>
    </w:p>
    <w:p w14:paraId="79319536" w14:textId="77777777" w:rsidR="00FE124F" w:rsidRPr="00FE124F" w:rsidRDefault="00FE124F" w:rsidP="00FE124F">
      <w:pPr>
        <w:spacing w:after="0" w:line="360" w:lineRule="auto"/>
        <w:rPr>
          <w:ins w:id="8" w:author="Φλούδα Χριστίνα" w:date="2019-02-28T10:49:00Z"/>
          <w:rFonts w:eastAsia="Times New Roman"/>
          <w:szCs w:val="24"/>
          <w:lang w:eastAsia="en-US"/>
        </w:rPr>
      </w:pPr>
      <w:ins w:id="9" w:author="Φλούδα Χριστίνα" w:date="2019-02-28T10:49:00Z">
        <w:r w:rsidRPr="00FE124F">
          <w:rPr>
            <w:rFonts w:eastAsia="Times New Roman"/>
            <w:szCs w:val="24"/>
            <w:lang w:eastAsia="en-US"/>
          </w:rPr>
          <w:t>ΠΡΟΕΔΡΕΥΟΜΕΝΗΣ ΚΟΙΝΟΒΟΥΛΕΥΤΙΚΗΣ ΔΗΜΟΚΡΑΤΙΑΣ</w:t>
        </w:r>
      </w:ins>
    </w:p>
    <w:p w14:paraId="7E3643FB" w14:textId="77777777" w:rsidR="00FE124F" w:rsidRPr="00FE124F" w:rsidRDefault="00FE124F" w:rsidP="00FE124F">
      <w:pPr>
        <w:spacing w:after="0" w:line="360" w:lineRule="auto"/>
        <w:rPr>
          <w:ins w:id="10" w:author="Φλούδα Χριστίνα" w:date="2019-02-28T10:49:00Z"/>
          <w:rFonts w:eastAsia="Times New Roman"/>
          <w:szCs w:val="24"/>
          <w:lang w:eastAsia="en-US"/>
        </w:rPr>
      </w:pPr>
      <w:ins w:id="11" w:author="Φλούδα Χριστίνα" w:date="2019-02-28T10:49:00Z">
        <w:r w:rsidRPr="00FE124F">
          <w:rPr>
            <w:rFonts w:eastAsia="Times New Roman"/>
            <w:szCs w:val="24"/>
            <w:lang w:eastAsia="en-US"/>
          </w:rPr>
          <w:t>ΣΥΝΟΔΟΣ Δ΄</w:t>
        </w:r>
      </w:ins>
    </w:p>
    <w:p w14:paraId="02DAEEB2" w14:textId="77777777" w:rsidR="00FE124F" w:rsidRPr="00FE124F" w:rsidRDefault="00FE124F" w:rsidP="00FE124F">
      <w:pPr>
        <w:spacing w:after="0" w:line="360" w:lineRule="auto"/>
        <w:rPr>
          <w:ins w:id="12" w:author="Φλούδα Χριστίνα" w:date="2019-02-28T10:49:00Z"/>
          <w:rFonts w:eastAsia="Times New Roman"/>
          <w:szCs w:val="24"/>
          <w:lang w:eastAsia="en-US"/>
        </w:rPr>
      </w:pPr>
    </w:p>
    <w:p w14:paraId="2403D58B" w14:textId="77777777" w:rsidR="00FE124F" w:rsidRPr="00FE124F" w:rsidRDefault="00FE124F" w:rsidP="00FE124F">
      <w:pPr>
        <w:spacing w:after="0" w:line="360" w:lineRule="auto"/>
        <w:rPr>
          <w:ins w:id="13" w:author="Φλούδα Χριστίνα" w:date="2019-02-28T10:49:00Z"/>
          <w:rFonts w:eastAsia="Times New Roman"/>
          <w:szCs w:val="24"/>
          <w:lang w:eastAsia="en-US"/>
        </w:rPr>
      </w:pPr>
      <w:ins w:id="14" w:author="Φλούδα Χριστίνα" w:date="2019-02-28T10:49:00Z">
        <w:r w:rsidRPr="00FE124F">
          <w:rPr>
            <w:rFonts w:eastAsia="Times New Roman"/>
            <w:szCs w:val="24"/>
            <w:lang w:eastAsia="en-US"/>
          </w:rPr>
          <w:t>ΣΥΝΕΔΡΙΑΣΗ Π΄</w:t>
        </w:r>
      </w:ins>
    </w:p>
    <w:p w14:paraId="4223F5C9" w14:textId="77777777" w:rsidR="00FE124F" w:rsidRPr="00FE124F" w:rsidRDefault="00FE124F" w:rsidP="00FE124F">
      <w:pPr>
        <w:spacing w:after="0" w:line="360" w:lineRule="auto"/>
        <w:rPr>
          <w:ins w:id="15" w:author="Φλούδα Χριστίνα" w:date="2019-02-28T10:49:00Z"/>
          <w:rFonts w:eastAsia="Times New Roman"/>
          <w:szCs w:val="24"/>
          <w:lang w:eastAsia="en-US"/>
        </w:rPr>
      </w:pPr>
      <w:ins w:id="16" w:author="Φλούδα Χριστίνα" w:date="2019-02-28T10:49:00Z">
        <w:r w:rsidRPr="00FE124F">
          <w:rPr>
            <w:rFonts w:eastAsia="Times New Roman"/>
            <w:szCs w:val="24"/>
            <w:lang w:eastAsia="en-US"/>
          </w:rPr>
          <w:t>Τετάρτη  20 Φεβρουαρίου 2019</w:t>
        </w:r>
      </w:ins>
    </w:p>
    <w:p w14:paraId="78990B04" w14:textId="77777777" w:rsidR="00FE124F" w:rsidRPr="00FE124F" w:rsidRDefault="00FE124F" w:rsidP="00FE124F">
      <w:pPr>
        <w:spacing w:after="0" w:line="360" w:lineRule="auto"/>
        <w:rPr>
          <w:ins w:id="17" w:author="Φλούδα Χριστίνα" w:date="2019-02-28T10:49:00Z"/>
          <w:rFonts w:eastAsia="Times New Roman"/>
          <w:szCs w:val="24"/>
          <w:lang w:eastAsia="en-US"/>
        </w:rPr>
      </w:pPr>
    </w:p>
    <w:p w14:paraId="224880FB" w14:textId="77777777" w:rsidR="00FE124F" w:rsidRPr="00FE124F" w:rsidRDefault="00FE124F" w:rsidP="00FE124F">
      <w:pPr>
        <w:spacing w:after="0" w:line="360" w:lineRule="auto"/>
        <w:rPr>
          <w:ins w:id="18" w:author="Φλούδα Χριστίνα" w:date="2019-02-28T10:49:00Z"/>
          <w:rFonts w:eastAsia="Times New Roman"/>
          <w:szCs w:val="24"/>
          <w:lang w:eastAsia="en-US"/>
        </w:rPr>
      </w:pPr>
      <w:ins w:id="19" w:author="Φλούδα Χριστίνα" w:date="2019-02-28T10:49:00Z">
        <w:r w:rsidRPr="00FE124F">
          <w:rPr>
            <w:rFonts w:eastAsia="Times New Roman"/>
            <w:szCs w:val="24"/>
            <w:lang w:eastAsia="en-US"/>
          </w:rPr>
          <w:t>ΘΕΜΑΤΑ</w:t>
        </w:r>
      </w:ins>
    </w:p>
    <w:p w14:paraId="5288DFA5" w14:textId="77777777" w:rsidR="00FE124F" w:rsidRPr="00FE124F" w:rsidRDefault="00FE124F" w:rsidP="00FE124F">
      <w:pPr>
        <w:spacing w:after="0" w:line="360" w:lineRule="auto"/>
        <w:rPr>
          <w:ins w:id="20" w:author="Φλούδα Χριστίνα" w:date="2019-02-28T10:49:00Z"/>
          <w:rFonts w:eastAsia="Times New Roman"/>
          <w:szCs w:val="24"/>
          <w:lang w:eastAsia="en-US"/>
        </w:rPr>
      </w:pPr>
      <w:ins w:id="21" w:author="Φλούδα Χριστίνα" w:date="2019-02-28T10:49:00Z">
        <w:r w:rsidRPr="00FE124F">
          <w:rPr>
            <w:rFonts w:eastAsia="Times New Roman"/>
            <w:szCs w:val="24"/>
            <w:lang w:eastAsia="en-US"/>
          </w:rPr>
          <w:t xml:space="preserve"> </w:t>
        </w:r>
        <w:r w:rsidRPr="00FE124F">
          <w:rPr>
            <w:rFonts w:eastAsia="Times New Roman"/>
            <w:szCs w:val="24"/>
            <w:lang w:eastAsia="en-US"/>
          </w:rPr>
          <w:br/>
          <w:t xml:space="preserve">Α. ΕΙΔΙΚΑ ΘΕΜΑΤΑ </w:t>
        </w:r>
        <w:r w:rsidRPr="00FE124F">
          <w:rPr>
            <w:rFonts w:eastAsia="Times New Roman"/>
            <w:szCs w:val="24"/>
            <w:lang w:eastAsia="en-US"/>
          </w:rPr>
          <w:br/>
          <w:t xml:space="preserve">1. Επικύρωση Πρακτικών, σελ. </w:t>
        </w:r>
        <w:r w:rsidRPr="00FE124F">
          <w:rPr>
            <w:rFonts w:eastAsia="Times New Roman"/>
            <w:szCs w:val="24"/>
            <w:lang w:eastAsia="en-US"/>
          </w:rPr>
          <w:br/>
          <w:t xml:space="preserve">2. Ανακοινώνεται ότι τη συνεδρίαση παρακολουθούν μαθητές από το 4ο Δημοτικό Σχολείο Ταύρου, το 7ο Γενικό Λύκειο Περιστερίου, το Γενικό Λύκειο Πόρου, το 1ο Γυμνάσιο Παιανίας, το 1ο Γυμνάσιο Ξάνθης και το Γενικό Λύκειο Κρεμαστής, σελ. </w:t>
        </w:r>
        <w:r w:rsidRPr="00FE124F">
          <w:rPr>
            <w:rFonts w:eastAsia="Times New Roman"/>
            <w:szCs w:val="24"/>
            <w:lang w:eastAsia="en-US"/>
          </w:rPr>
          <w:br/>
          <w:t xml:space="preserve">3. Ειδική Ημερήσια Διάταξη: Συζήτηση και λήψη απόφασης, σύμφωνα με το άρθρο 62 του Συντάγματος και τα άρθρα 43Α και 83 του Κανονισμού της Βουλής, για τις αιτήσεις άρσης της ασυλίας των Βουλευτών κ.κ. Κωνσταντίνου Μπαρμπαρούση και Γεωργίου Κυρίτση, σελ. </w:t>
        </w:r>
        <w:r w:rsidRPr="00FE124F">
          <w:rPr>
            <w:rFonts w:eastAsia="Times New Roman"/>
            <w:szCs w:val="24"/>
            <w:lang w:eastAsia="en-US"/>
          </w:rPr>
          <w:br/>
          <w:t xml:space="preserve">4. Ανακοινώνεται υπόμνημα του Βουλευτή κ. Γ. Κυρίτση, σχετικά με την αίτηση άρσης ασυλίας του, σελ. </w:t>
        </w:r>
        <w:r w:rsidRPr="00FE124F">
          <w:rPr>
            <w:rFonts w:eastAsia="Times New Roman"/>
            <w:szCs w:val="24"/>
            <w:lang w:eastAsia="en-US"/>
          </w:rPr>
          <w:br/>
          <w:t xml:space="preserve">5. Ονομαστική ψηφοφορία επί των αιτήσεων άρσης ασυλίας, σελ. </w:t>
        </w:r>
        <w:r w:rsidRPr="00FE124F">
          <w:rPr>
            <w:rFonts w:eastAsia="Times New Roman"/>
            <w:szCs w:val="24"/>
            <w:lang w:eastAsia="en-US"/>
          </w:rPr>
          <w:br/>
          <w:t xml:space="preserve">6. Επιστολικές ψήφοι επί της ονομαστικής ψηφοφορίας, σελ. </w:t>
        </w:r>
        <w:r w:rsidRPr="00FE124F">
          <w:rPr>
            <w:rFonts w:eastAsia="Times New Roman"/>
            <w:szCs w:val="24"/>
            <w:lang w:eastAsia="en-US"/>
          </w:rPr>
          <w:br/>
          <w:t xml:space="preserve">7. Επί διαδικαστικού θέματος, σελ. </w:t>
        </w:r>
        <w:r w:rsidRPr="00FE124F">
          <w:rPr>
            <w:rFonts w:eastAsia="Times New Roman"/>
            <w:szCs w:val="24"/>
            <w:lang w:eastAsia="en-US"/>
          </w:rPr>
          <w:br/>
          <w:t xml:space="preserve"> </w:t>
        </w:r>
        <w:r w:rsidRPr="00FE124F">
          <w:rPr>
            <w:rFonts w:eastAsia="Times New Roman"/>
            <w:szCs w:val="24"/>
            <w:lang w:eastAsia="en-US"/>
          </w:rPr>
          <w:br/>
          <w:t xml:space="preserve">Β. ΚΟΙΝΟΒΟΥΛΕΥΤΙΚΟΣ ΕΛΕΓΧΟΣ </w:t>
        </w:r>
        <w:r w:rsidRPr="00FE124F">
          <w:rPr>
            <w:rFonts w:eastAsia="Times New Roman"/>
            <w:szCs w:val="24"/>
            <w:lang w:eastAsia="en-US"/>
          </w:rPr>
          <w:br/>
          <w:t xml:space="preserve">Ανακοίνωση του δελτίου επικαίρων ερωτήσεων της Πέμπτης 21 Φεβρουαρίου 2019, σελ. </w:t>
        </w:r>
        <w:r w:rsidRPr="00FE124F">
          <w:rPr>
            <w:rFonts w:eastAsia="Times New Roman"/>
            <w:szCs w:val="24"/>
            <w:lang w:eastAsia="en-US"/>
          </w:rPr>
          <w:br/>
          <w:t xml:space="preserve"> </w:t>
        </w:r>
        <w:r w:rsidRPr="00FE124F">
          <w:rPr>
            <w:rFonts w:eastAsia="Times New Roman"/>
            <w:szCs w:val="24"/>
            <w:lang w:eastAsia="en-US"/>
          </w:rPr>
          <w:br/>
          <w:t xml:space="preserve">Γ. ΝΟΜΟΘΕΤΙΚΗ ΕΡΓΑΣΙΑ </w:t>
        </w:r>
        <w:r w:rsidRPr="00FE124F">
          <w:rPr>
            <w:rFonts w:eastAsia="Times New Roman"/>
            <w:szCs w:val="24"/>
            <w:lang w:eastAsia="en-US"/>
          </w:rPr>
          <w:br/>
          <w:t xml:space="preserve">Συζήτηση και ψήφιση επί της αρχής, των άρθρων, των τροπολογιών και του συνόλου του σχεδίου νόμου του Υπουργείου Υποδομών και Μεταφορών: «Δοκιμασία προσόντων και συμπεριφοράς υποψήφιων οδηγών και οδηγών για τη χορήγηση αδειών οδήγησης οχημάτων, άλλες διατάξεις για τις άδειες οδήγησης και λοιπές διατάξεις», σελ. </w:t>
        </w:r>
        <w:r w:rsidRPr="00FE124F">
          <w:rPr>
            <w:rFonts w:eastAsia="Times New Roman"/>
            <w:szCs w:val="24"/>
            <w:lang w:eastAsia="en-US"/>
          </w:rPr>
          <w:br/>
          <w:t xml:space="preserve"> </w:t>
        </w:r>
        <w:r w:rsidRPr="00FE124F">
          <w:rPr>
            <w:rFonts w:eastAsia="Times New Roman"/>
            <w:szCs w:val="24"/>
            <w:lang w:eastAsia="en-US"/>
          </w:rPr>
          <w:br/>
          <w:t>ΠΡΟΕΔΡΕΥΟΝΤΕΣ</w:t>
        </w:r>
      </w:ins>
    </w:p>
    <w:p w14:paraId="67F89B33" w14:textId="77777777" w:rsidR="00FE124F" w:rsidRPr="00FE124F" w:rsidRDefault="00FE124F" w:rsidP="00FE124F">
      <w:pPr>
        <w:spacing w:after="0" w:line="360" w:lineRule="auto"/>
        <w:rPr>
          <w:ins w:id="22" w:author="Φλούδα Χριστίνα" w:date="2019-02-28T10:49:00Z"/>
          <w:rFonts w:eastAsia="Times New Roman"/>
          <w:szCs w:val="24"/>
          <w:lang w:eastAsia="en-US"/>
        </w:rPr>
      </w:pPr>
      <w:ins w:id="23" w:author="Φλούδα Χριστίνα" w:date="2019-02-28T10:49:00Z">
        <w:r w:rsidRPr="00FE124F">
          <w:rPr>
            <w:rFonts w:eastAsia="Times New Roman"/>
            <w:szCs w:val="24"/>
            <w:lang w:eastAsia="en-US"/>
          </w:rPr>
          <w:t>ΚΑΚΛΑΜΑΝΗΣ Ν. , σελ.</w:t>
        </w:r>
        <w:r w:rsidRPr="00FE124F">
          <w:rPr>
            <w:rFonts w:eastAsia="Times New Roman"/>
            <w:szCs w:val="24"/>
            <w:lang w:eastAsia="en-US"/>
          </w:rPr>
          <w:br/>
          <w:t>ΚΟΥΡΑΚΗΣ Α. , σελ.</w:t>
        </w:r>
        <w:r w:rsidRPr="00FE124F">
          <w:rPr>
            <w:rFonts w:eastAsia="Times New Roman"/>
            <w:szCs w:val="24"/>
            <w:lang w:eastAsia="en-US"/>
          </w:rPr>
          <w:br/>
          <w:t>ΚΡΕΜΑΣΤΙΝΟΣ Δ. , σελ.</w:t>
        </w:r>
        <w:r w:rsidRPr="00FE124F">
          <w:rPr>
            <w:rFonts w:eastAsia="Times New Roman"/>
            <w:szCs w:val="24"/>
            <w:lang w:eastAsia="en-US"/>
          </w:rPr>
          <w:br/>
          <w:t>ΧΡΙΣΤΟΔΟΥΛΟΠΟΥΛΟΥ Α. , σελ.</w:t>
        </w:r>
        <w:r w:rsidRPr="00FE124F">
          <w:rPr>
            <w:rFonts w:eastAsia="Times New Roman"/>
            <w:szCs w:val="24"/>
            <w:lang w:eastAsia="en-US"/>
          </w:rPr>
          <w:br/>
        </w:r>
        <w:r w:rsidRPr="00FE124F">
          <w:rPr>
            <w:rFonts w:eastAsia="Times New Roman"/>
            <w:szCs w:val="24"/>
            <w:lang w:eastAsia="en-US"/>
          </w:rPr>
          <w:br/>
        </w:r>
      </w:ins>
    </w:p>
    <w:p w14:paraId="4766E0B3" w14:textId="77777777" w:rsidR="00FE124F" w:rsidRPr="00FE124F" w:rsidRDefault="00FE124F" w:rsidP="00FE124F">
      <w:pPr>
        <w:spacing w:after="0" w:line="360" w:lineRule="auto"/>
        <w:rPr>
          <w:ins w:id="24" w:author="Φλούδα Χριστίνα" w:date="2019-02-28T10:49:00Z"/>
          <w:rFonts w:eastAsia="Times New Roman"/>
          <w:szCs w:val="24"/>
          <w:lang w:eastAsia="en-US"/>
        </w:rPr>
      </w:pPr>
      <w:ins w:id="25" w:author="Φλούδα Χριστίνα" w:date="2019-02-28T10:49:00Z">
        <w:r w:rsidRPr="00FE124F">
          <w:rPr>
            <w:rFonts w:eastAsia="Times New Roman"/>
            <w:szCs w:val="24"/>
            <w:lang w:eastAsia="en-US"/>
          </w:rPr>
          <w:t>ΟΜΙΛΗΤΕΣ</w:t>
        </w:r>
      </w:ins>
    </w:p>
    <w:p w14:paraId="15B571E7" w14:textId="50C6FF74" w:rsidR="00FE124F" w:rsidRDefault="00FE124F" w:rsidP="00FE124F">
      <w:pPr>
        <w:spacing w:line="600" w:lineRule="auto"/>
        <w:ind w:firstLine="720"/>
        <w:contextualSpacing/>
        <w:jc w:val="center"/>
        <w:rPr>
          <w:ins w:id="26" w:author="Φλούδα Χριστίνα" w:date="2019-02-28T10:49:00Z"/>
          <w:rFonts w:eastAsia="Times New Roman"/>
          <w:szCs w:val="24"/>
        </w:rPr>
      </w:pPr>
      <w:ins w:id="27" w:author="Φλούδα Χριστίνα" w:date="2019-02-28T10:49:00Z">
        <w:r w:rsidRPr="00FE124F">
          <w:rPr>
            <w:rFonts w:eastAsia="Times New Roman"/>
            <w:szCs w:val="24"/>
            <w:lang w:eastAsia="en-US"/>
          </w:rPr>
          <w:br/>
          <w:t>Α. Επί διαδικαστικού θέματος:</w:t>
        </w:r>
        <w:r w:rsidRPr="00FE124F">
          <w:rPr>
            <w:rFonts w:eastAsia="Times New Roman"/>
            <w:szCs w:val="24"/>
            <w:lang w:eastAsia="en-US"/>
          </w:rPr>
          <w:br/>
          <w:t>ΚΑΚΛΑΜΑΝΗΣ Ν. , σελ.</w:t>
        </w:r>
        <w:r w:rsidRPr="00FE124F">
          <w:rPr>
            <w:rFonts w:eastAsia="Times New Roman"/>
            <w:szCs w:val="24"/>
            <w:lang w:eastAsia="en-US"/>
          </w:rPr>
          <w:br/>
          <w:t>ΚΑΤΣΑΝΙΩΤΗΣ Α. , σελ.</w:t>
        </w:r>
        <w:r w:rsidRPr="00FE124F">
          <w:rPr>
            <w:rFonts w:eastAsia="Times New Roman"/>
            <w:szCs w:val="24"/>
            <w:lang w:eastAsia="en-US"/>
          </w:rPr>
          <w:br/>
          <w:t>ΚΕΦΑΛΟΓΙΑΝΝΗΣ Ι. , σελ.</w:t>
        </w:r>
        <w:r w:rsidRPr="00FE124F">
          <w:rPr>
            <w:rFonts w:eastAsia="Times New Roman"/>
            <w:szCs w:val="24"/>
            <w:lang w:eastAsia="en-US"/>
          </w:rPr>
          <w:br/>
          <w:t>ΚΟΥΡΑΚΗΣ Α. , σελ.</w:t>
        </w:r>
        <w:r w:rsidRPr="00FE124F">
          <w:rPr>
            <w:rFonts w:eastAsia="Times New Roman"/>
            <w:szCs w:val="24"/>
            <w:lang w:eastAsia="en-US"/>
          </w:rPr>
          <w:br/>
          <w:t>ΚΡΕΜΑΣΤΙΝΟΣ Δ. , σελ.</w:t>
        </w:r>
        <w:r w:rsidRPr="00FE124F">
          <w:rPr>
            <w:rFonts w:eastAsia="Times New Roman"/>
            <w:szCs w:val="24"/>
            <w:lang w:eastAsia="en-US"/>
          </w:rPr>
          <w:br/>
          <w:t>ΚΥΡΙΑΖΙΔΗΣ Δ. , σελ.</w:t>
        </w:r>
        <w:r w:rsidRPr="00FE124F">
          <w:rPr>
            <w:rFonts w:eastAsia="Times New Roman"/>
            <w:szCs w:val="24"/>
            <w:lang w:eastAsia="en-US"/>
          </w:rPr>
          <w:br/>
          <w:t>ΣΠΙΡΤΖΗΣ Χ. , σελ.</w:t>
        </w:r>
        <w:r w:rsidRPr="00FE124F">
          <w:rPr>
            <w:rFonts w:eastAsia="Times New Roman"/>
            <w:szCs w:val="24"/>
            <w:lang w:eastAsia="en-US"/>
          </w:rPr>
          <w:br/>
          <w:t>ΤΣΙΑΡΑΣ Κ. , σελ.</w:t>
        </w:r>
        <w:r w:rsidRPr="00FE124F">
          <w:rPr>
            <w:rFonts w:eastAsia="Times New Roman"/>
            <w:szCs w:val="24"/>
            <w:lang w:eastAsia="en-US"/>
          </w:rPr>
          <w:br/>
          <w:t>ΧΡΙΣΤΟΔΟΥΛΟΠΟΥΛΟΥ Α. , σελ.</w:t>
        </w:r>
        <w:r w:rsidRPr="00FE124F">
          <w:rPr>
            <w:rFonts w:eastAsia="Times New Roman"/>
            <w:szCs w:val="24"/>
            <w:lang w:eastAsia="en-US"/>
          </w:rPr>
          <w:br/>
        </w:r>
        <w:r w:rsidRPr="00FE124F">
          <w:rPr>
            <w:rFonts w:eastAsia="Times New Roman"/>
            <w:szCs w:val="24"/>
            <w:lang w:eastAsia="en-US"/>
          </w:rPr>
          <w:br/>
          <w:t>Β. Επί του σχεδίου νόμου του Υπουργείου Υποδομών και Μεταφορών:</w:t>
        </w:r>
        <w:r w:rsidRPr="00FE124F">
          <w:rPr>
            <w:rFonts w:eastAsia="Times New Roman"/>
            <w:szCs w:val="24"/>
            <w:lang w:eastAsia="en-US"/>
          </w:rPr>
          <w:br/>
          <w:t>ΑΝΔΡΙΑΝΟΣ Ι. , σελ.</w:t>
        </w:r>
        <w:r w:rsidRPr="00FE124F">
          <w:rPr>
            <w:rFonts w:eastAsia="Times New Roman"/>
            <w:szCs w:val="24"/>
            <w:lang w:eastAsia="en-US"/>
          </w:rPr>
          <w:br/>
          <w:t>ΑΠΟΣΤΟΛΟΥ Ε. , σελ.</w:t>
        </w:r>
        <w:r w:rsidRPr="00FE124F">
          <w:rPr>
            <w:rFonts w:eastAsia="Times New Roman"/>
            <w:szCs w:val="24"/>
            <w:lang w:eastAsia="en-US"/>
          </w:rPr>
          <w:br/>
          <w:t>ΑΡΑΜΠΑΤΖΗ Φ. , σελ.</w:t>
        </w:r>
        <w:r w:rsidRPr="00FE124F">
          <w:rPr>
            <w:rFonts w:eastAsia="Times New Roman"/>
            <w:szCs w:val="24"/>
            <w:lang w:eastAsia="en-US"/>
          </w:rPr>
          <w:br/>
          <w:t>ΓΡΕΓΟΣ Α. , σελ.</w:t>
        </w:r>
        <w:r w:rsidRPr="00FE124F">
          <w:rPr>
            <w:rFonts w:eastAsia="Times New Roman"/>
            <w:szCs w:val="24"/>
            <w:lang w:eastAsia="en-US"/>
          </w:rPr>
          <w:br/>
          <w:t>ΚΑΡΑΚΩΣΤΑ Ε. , σελ.</w:t>
        </w:r>
        <w:r w:rsidRPr="00FE124F">
          <w:rPr>
            <w:rFonts w:eastAsia="Times New Roman"/>
            <w:szCs w:val="24"/>
            <w:lang w:eastAsia="en-US"/>
          </w:rPr>
          <w:br/>
          <w:t>ΚΑΡΑΜΑΝΛΗΣ Κ. του Αχ. , σελ.</w:t>
        </w:r>
        <w:r w:rsidRPr="00FE124F">
          <w:rPr>
            <w:rFonts w:eastAsia="Times New Roman"/>
            <w:szCs w:val="24"/>
            <w:lang w:eastAsia="en-US"/>
          </w:rPr>
          <w:br/>
          <w:t>ΚΑΡΑΝΑΣΤΑΣΗΣ Α. , σελ.</w:t>
        </w:r>
        <w:r w:rsidRPr="00FE124F">
          <w:rPr>
            <w:rFonts w:eastAsia="Times New Roman"/>
            <w:szCs w:val="24"/>
            <w:lang w:eastAsia="en-US"/>
          </w:rPr>
          <w:br/>
          <w:t>ΚΑΤΣΑΝΙΩΤΗΣ Α. , σελ.</w:t>
        </w:r>
        <w:r w:rsidRPr="00FE124F">
          <w:rPr>
            <w:rFonts w:eastAsia="Times New Roman"/>
            <w:szCs w:val="24"/>
            <w:lang w:eastAsia="en-US"/>
          </w:rPr>
          <w:br/>
          <w:t>ΚΑΤΣΗΣ Μ. , σελ.</w:t>
        </w:r>
        <w:r w:rsidRPr="00FE124F">
          <w:rPr>
            <w:rFonts w:eastAsia="Times New Roman"/>
            <w:szCs w:val="24"/>
            <w:lang w:eastAsia="en-US"/>
          </w:rPr>
          <w:br/>
          <w:t>ΚΑΤΣΩΤΗΣ Χ. , σελ.</w:t>
        </w:r>
        <w:r w:rsidRPr="00FE124F">
          <w:rPr>
            <w:rFonts w:eastAsia="Times New Roman"/>
            <w:szCs w:val="24"/>
            <w:lang w:eastAsia="en-US"/>
          </w:rPr>
          <w:br/>
          <w:t>ΚΕΓΚΕΡΟΓΛΟΥ Β. , σελ.</w:t>
        </w:r>
        <w:r w:rsidRPr="00FE124F">
          <w:rPr>
            <w:rFonts w:eastAsia="Times New Roman"/>
            <w:szCs w:val="24"/>
            <w:lang w:eastAsia="en-US"/>
          </w:rPr>
          <w:br/>
          <w:t>ΚΕΦΑΛΟΓΙΑΝΝΗΣ Ι. , σελ.</w:t>
        </w:r>
        <w:r w:rsidRPr="00FE124F">
          <w:rPr>
            <w:rFonts w:eastAsia="Times New Roman"/>
            <w:szCs w:val="24"/>
            <w:lang w:eastAsia="en-US"/>
          </w:rPr>
          <w:br/>
          <w:t>ΚΟΝΣΟΛΑΣ Ε. , σελ.</w:t>
        </w:r>
        <w:r w:rsidRPr="00FE124F">
          <w:rPr>
            <w:rFonts w:eastAsia="Times New Roman"/>
            <w:szCs w:val="24"/>
            <w:lang w:eastAsia="en-US"/>
          </w:rPr>
          <w:br/>
          <w:t>ΚΥΡΙΑΖΙΔΗΣ Δ. , σελ.</w:t>
        </w:r>
        <w:r w:rsidRPr="00FE124F">
          <w:rPr>
            <w:rFonts w:eastAsia="Times New Roman"/>
            <w:szCs w:val="24"/>
            <w:lang w:eastAsia="en-US"/>
          </w:rPr>
          <w:br/>
          <w:t>ΛΑΖΑΡΙΔΗΣ Γ. , σελ.</w:t>
        </w:r>
        <w:r w:rsidRPr="00FE124F">
          <w:rPr>
            <w:rFonts w:eastAsia="Times New Roman"/>
            <w:szCs w:val="24"/>
            <w:lang w:eastAsia="en-US"/>
          </w:rPr>
          <w:br/>
          <w:t>ΛΙΒΑΝΙΟΥ Ζ. , σελ.</w:t>
        </w:r>
        <w:r w:rsidRPr="00FE124F">
          <w:rPr>
            <w:rFonts w:eastAsia="Times New Roman"/>
            <w:szCs w:val="24"/>
            <w:lang w:eastAsia="en-US"/>
          </w:rPr>
          <w:br/>
          <w:t>ΜΑΝΙΑΤΗΣ Ι. , σελ.</w:t>
        </w:r>
        <w:r w:rsidRPr="00FE124F">
          <w:rPr>
            <w:rFonts w:eastAsia="Times New Roman"/>
            <w:szCs w:val="24"/>
            <w:lang w:eastAsia="en-US"/>
          </w:rPr>
          <w:br/>
          <w:t>ΞΥΔΑΚΗΣ Ν. , σελ.</w:t>
        </w:r>
        <w:r w:rsidRPr="00FE124F">
          <w:rPr>
            <w:rFonts w:eastAsia="Times New Roman"/>
            <w:szCs w:val="24"/>
            <w:lang w:eastAsia="en-US"/>
          </w:rPr>
          <w:br/>
          <w:t>ΟΥΡΣΟΥΖΙΔΗΣ Γ. , σελ.</w:t>
        </w:r>
        <w:r w:rsidRPr="00FE124F">
          <w:rPr>
            <w:rFonts w:eastAsia="Times New Roman"/>
            <w:szCs w:val="24"/>
            <w:lang w:eastAsia="en-US"/>
          </w:rPr>
          <w:br/>
          <w:t>ΠΑΠΑΘΕΟΔΩΡΟΥ Θ. , σελ.</w:t>
        </w:r>
        <w:r w:rsidRPr="00FE124F">
          <w:rPr>
            <w:rFonts w:eastAsia="Times New Roman"/>
            <w:szCs w:val="24"/>
            <w:lang w:eastAsia="en-US"/>
          </w:rPr>
          <w:br/>
          <w:t>ΡΗΓΑΣ Π. , σελ.</w:t>
        </w:r>
        <w:r w:rsidRPr="00FE124F">
          <w:rPr>
            <w:rFonts w:eastAsia="Times New Roman"/>
            <w:szCs w:val="24"/>
            <w:lang w:eastAsia="en-US"/>
          </w:rPr>
          <w:br/>
          <w:t>ΣΑΡΙΔΗΣ Ι. , σελ.</w:t>
        </w:r>
        <w:r w:rsidRPr="00FE124F">
          <w:rPr>
            <w:rFonts w:eastAsia="Times New Roman"/>
            <w:szCs w:val="24"/>
            <w:lang w:eastAsia="en-US"/>
          </w:rPr>
          <w:br/>
          <w:t>ΣΑΧΙΝΙΔΗΣ Ι. , σελ.</w:t>
        </w:r>
        <w:r w:rsidRPr="00FE124F">
          <w:rPr>
            <w:rFonts w:eastAsia="Times New Roman"/>
            <w:szCs w:val="24"/>
            <w:lang w:eastAsia="en-US"/>
          </w:rPr>
          <w:br/>
          <w:t>ΣΠΙΡΤΖΗΣ Χ. , σελ.</w:t>
        </w:r>
        <w:r w:rsidRPr="00FE124F">
          <w:rPr>
            <w:rFonts w:eastAsia="Times New Roman"/>
            <w:szCs w:val="24"/>
            <w:lang w:eastAsia="en-US"/>
          </w:rPr>
          <w:br/>
          <w:t>ΣΤΕΡΓΙΟΥ Κ. , σελ.</w:t>
        </w:r>
        <w:r w:rsidRPr="00FE124F">
          <w:rPr>
            <w:rFonts w:eastAsia="Times New Roman"/>
            <w:szCs w:val="24"/>
            <w:lang w:eastAsia="en-US"/>
          </w:rPr>
          <w:br/>
          <w:t>ΣΤΥΛΙΟΣ Γ. , σελ.</w:t>
        </w:r>
        <w:r w:rsidRPr="00FE124F">
          <w:rPr>
            <w:rFonts w:eastAsia="Times New Roman"/>
            <w:szCs w:val="24"/>
            <w:lang w:eastAsia="en-US"/>
          </w:rPr>
          <w:br/>
          <w:t>ΤΖΕΛΕΠΗΣ Μ. , σελ.</w:t>
        </w:r>
        <w:r w:rsidRPr="00FE124F">
          <w:rPr>
            <w:rFonts w:eastAsia="Times New Roman"/>
            <w:szCs w:val="24"/>
            <w:lang w:eastAsia="en-US"/>
          </w:rPr>
          <w:br/>
          <w:t>ΤΡΙΑΝΤΑΦΥΛΛΟΥ Μ. , σελ.</w:t>
        </w:r>
        <w:r w:rsidRPr="00FE124F">
          <w:rPr>
            <w:rFonts w:eastAsia="Times New Roman"/>
            <w:szCs w:val="24"/>
            <w:lang w:eastAsia="en-US"/>
          </w:rPr>
          <w:br/>
          <w:t>ΤΣΙΑΡΑΣ Κ. , σελ.</w:t>
        </w:r>
        <w:r w:rsidRPr="00FE124F">
          <w:rPr>
            <w:rFonts w:eastAsia="Times New Roman"/>
            <w:szCs w:val="24"/>
            <w:lang w:eastAsia="en-US"/>
          </w:rPr>
          <w:br/>
          <w:t>ΦΑΜΕΛΛΟΣ Σ. , σελ.</w:t>
        </w:r>
        <w:r w:rsidRPr="00FE124F">
          <w:rPr>
            <w:rFonts w:eastAsia="Times New Roman"/>
            <w:szCs w:val="24"/>
            <w:lang w:eastAsia="en-US"/>
          </w:rPr>
          <w:br/>
        </w:r>
        <w:r w:rsidRPr="00FE124F">
          <w:rPr>
            <w:rFonts w:eastAsia="Times New Roman"/>
            <w:szCs w:val="24"/>
            <w:lang w:eastAsia="en-US"/>
          </w:rPr>
          <w:br/>
          <w:t>ΠΑΡΕΜΒΑΣΕΙΣ:</w:t>
        </w:r>
        <w:r w:rsidRPr="00FE124F">
          <w:rPr>
            <w:rFonts w:eastAsia="Times New Roman"/>
            <w:szCs w:val="24"/>
            <w:lang w:eastAsia="en-US"/>
          </w:rPr>
          <w:br/>
          <w:t>ΠΑΠΑΔΟΠΟΥΛΟΣ Ν. , σελ.</w:t>
        </w:r>
        <w:r w:rsidRPr="00FE124F">
          <w:rPr>
            <w:rFonts w:eastAsia="Times New Roman"/>
            <w:szCs w:val="24"/>
            <w:lang w:eastAsia="en-US"/>
          </w:rPr>
          <w:br/>
        </w:r>
      </w:ins>
    </w:p>
    <w:p w14:paraId="678A382C" w14:textId="1C1967F2" w:rsidR="0099759A" w:rsidRDefault="00FE124F">
      <w:pPr>
        <w:spacing w:line="600" w:lineRule="auto"/>
        <w:ind w:firstLine="720"/>
        <w:contextualSpacing/>
        <w:jc w:val="center"/>
        <w:rPr>
          <w:rFonts w:eastAsia="Times New Roman"/>
          <w:szCs w:val="24"/>
        </w:rPr>
      </w:pPr>
      <w:r>
        <w:rPr>
          <w:rFonts w:eastAsia="Times New Roman"/>
          <w:szCs w:val="24"/>
        </w:rPr>
        <w:t>ΠΡΑΚΤΙΚΑ ΒΟΥΛΗΣ</w:t>
      </w:r>
    </w:p>
    <w:p w14:paraId="678A382D" w14:textId="77777777" w:rsidR="0099759A" w:rsidRDefault="00FE124F">
      <w:pPr>
        <w:spacing w:line="600" w:lineRule="auto"/>
        <w:ind w:firstLine="720"/>
        <w:contextualSpacing/>
        <w:jc w:val="center"/>
        <w:rPr>
          <w:rFonts w:eastAsia="Times New Roman"/>
          <w:szCs w:val="24"/>
        </w:rPr>
      </w:pPr>
      <w:r>
        <w:rPr>
          <w:rFonts w:eastAsia="Times New Roman"/>
          <w:szCs w:val="24"/>
        </w:rPr>
        <w:t>Ι</w:t>
      </w:r>
      <w:r>
        <w:rPr>
          <w:rFonts w:eastAsia="Times New Roman"/>
          <w:szCs w:val="24"/>
        </w:rPr>
        <w:t xml:space="preserve">Ζ΄ ΠΕΡΙΟΔΟΣ </w:t>
      </w:r>
    </w:p>
    <w:p w14:paraId="678A382E" w14:textId="77777777" w:rsidR="0099759A" w:rsidRDefault="00FE124F">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678A382F" w14:textId="77777777" w:rsidR="0099759A" w:rsidRDefault="00FE124F">
      <w:pPr>
        <w:spacing w:line="600" w:lineRule="auto"/>
        <w:ind w:firstLine="720"/>
        <w:contextualSpacing/>
        <w:jc w:val="center"/>
        <w:rPr>
          <w:rFonts w:eastAsia="Times New Roman"/>
          <w:szCs w:val="24"/>
        </w:rPr>
      </w:pPr>
      <w:r>
        <w:rPr>
          <w:rFonts w:eastAsia="Times New Roman"/>
          <w:szCs w:val="24"/>
        </w:rPr>
        <w:t>ΣΥΝΟΔΟΣ Δ΄</w:t>
      </w:r>
    </w:p>
    <w:p w14:paraId="678A3830" w14:textId="77777777" w:rsidR="0099759A" w:rsidRDefault="00FE124F">
      <w:pPr>
        <w:spacing w:line="600" w:lineRule="auto"/>
        <w:ind w:firstLine="720"/>
        <w:contextualSpacing/>
        <w:jc w:val="center"/>
        <w:rPr>
          <w:rFonts w:eastAsia="Times New Roman"/>
          <w:szCs w:val="24"/>
        </w:rPr>
      </w:pPr>
      <w:r>
        <w:rPr>
          <w:rFonts w:eastAsia="Times New Roman"/>
          <w:szCs w:val="24"/>
        </w:rPr>
        <w:t>ΣΥΝΕΔΡΙΑΣΗ Π΄</w:t>
      </w:r>
    </w:p>
    <w:p w14:paraId="678A3831" w14:textId="77777777" w:rsidR="0099759A" w:rsidRDefault="00FE124F">
      <w:pPr>
        <w:spacing w:line="600" w:lineRule="auto"/>
        <w:ind w:firstLine="720"/>
        <w:contextualSpacing/>
        <w:jc w:val="center"/>
        <w:rPr>
          <w:rFonts w:eastAsia="Times New Roman"/>
          <w:szCs w:val="24"/>
        </w:rPr>
      </w:pPr>
      <w:r>
        <w:rPr>
          <w:rFonts w:eastAsia="Times New Roman"/>
          <w:szCs w:val="24"/>
        </w:rPr>
        <w:t>Τετάρτη 20 Φεβρουαρίου 2019</w:t>
      </w:r>
    </w:p>
    <w:p w14:paraId="678A3832" w14:textId="77777777" w:rsidR="0099759A" w:rsidRDefault="00FE124F">
      <w:pPr>
        <w:spacing w:line="600" w:lineRule="auto"/>
        <w:ind w:firstLine="720"/>
        <w:contextualSpacing/>
        <w:jc w:val="both"/>
        <w:rPr>
          <w:rFonts w:eastAsia="Times New Roman"/>
          <w:szCs w:val="24"/>
        </w:rPr>
      </w:pPr>
      <w:r>
        <w:rPr>
          <w:rFonts w:eastAsia="Times New Roman"/>
          <w:szCs w:val="24"/>
        </w:rPr>
        <w:t xml:space="preserve">Αθήνα, σήμερα </w:t>
      </w:r>
      <w:r>
        <w:rPr>
          <w:rFonts w:eastAsia="Times New Roman"/>
          <w:szCs w:val="24"/>
        </w:rPr>
        <w:t xml:space="preserve">στις </w:t>
      </w:r>
      <w:r>
        <w:rPr>
          <w:rFonts w:eastAsia="Times New Roman"/>
          <w:szCs w:val="24"/>
        </w:rPr>
        <w:t xml:space="preserve">20 Φεβρουαρίου 2019, ημέρα Τετάρτη και ώρα 10.17΄, συνήλθε στην Αίθουσα των συνεδριάσεων του Βουλευτηρίου η Βουλή σε ολομέλεια για να συνεδριάσει υπό την προεδρία του Ε΄ Αντιπροέδρου αυτής κ. </w:t>
      </w:r>
      <w:r w:rsidRPr="00CB5C70">
        <w:rPr>
          <w:rFonts w:eastAsia="Times New Roman"/>
          <w:b/>
          <w:szCs w:val="24"/>
        </w:rPr>
        <w:t>ΔΗΜΗΤΡΙΟΥ ΚΡΕΜΑΣΤΙΝΟΥ</w:t>
      </w:r>
      <w:r>
        <w:rPr>
          <w:rFonts w:eastAsia="Times New Roman"/>
          <w:szCs w:val="24"/>
        </w:rPr>
        <w:t xml:space="preserve">. </w:t>
      </w:r>
    </w:p>
    <w:p w14:paraId="678A3833" w14:textId="77777777" w:rsidR="0099759A" w:rsidRDefault="00FE124F">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Κυρί</w:t>
      </w:r>
      <w:r>
        <w:rPr>
          <w:rFonts w:eastAsia="Times New Roman"/>
          <w:szCs w:val="24"/>
        </w:rPr>
        <w:t>ες και κύριοι συνάδελφοι, αρχίζει η συνεδρίαση.</w:t>
      </w:r>
    </w:p>
    <w:p w14:paraId="678A3834" w14:textId="77777777" w:rsidR="0099759A" w:rsidRDefault="00FE124F">
      <w:pPr>
        <w:spacing w:line="600" w:lineRule="auto"/>
        <w:ind w:firstLine="720"/>
        <w:contextualSpacing/>
        <w:jc w:val="both"/>
        <w:rPr>
          <w:rFonts w:eastAsia="Times New Roman"/>
          <w:szCs w:val="24"/>
        </w:rPr>
      </w:pPr>
      <w:r>
        <w:rPr>
          <w:rFonts w:eastAsia="Times New Roman"/>
          <w:szCs w:val="24"/>
        </w:rPr>
        <w:t>(ΕΠΙΚΥΡΩΣΗ ΠΡΑΚΤΙΚΩΝ: Σύμφωνα με την από 19</w:t>
      </w:r>
      <w:r>
        <w:rPr>
          <w:rFonts w:eastAsia="Times New Roman"/>
          <w:szCs w:val="24"/>
        </w:rPr>
        <w:t>-</w:t>
      </w:r>
      <w:r>
        <w:rPr>
          <w:rFonts w:eastAsia="Times New Roman"/>
          <w:szCs w:val="24"/>
        </w:rPr>
        <w:t>2</w:t>
      </w:r>
      <w:r>
        <w:rPr>
          <w:rFonts w:eastAsia="Times New Roman"/>
          <w:szCs w:val="24"/>
        </w:rPr>
        <w:t>-</w:t>
      </w:r>
      <w:r>
        <w:rPr>
          <w:rFonts w:eastAsia="Times New Roman"/>
          <w:szCs w:val="24"/>
        </w:rPr>
        <w:t>2019 εξουσιοδότηση του Σώματος, επικυρώθηκαν με ευθύνη του Προεδρείου τα Πρακτικά της ΟΘ΄ συνεδριάσεώς του, της Τρίτης 19 Φεβρουαρίου 2019, σε ό,τι αφορά την ψήφι</w:t>
      </w:r>
      <w:r>
        <w:rPr>
          <w:rFonts w:eastAsia="Times New Roman"/>
          <w:szCs w:val="24"/>
        </w:rPr>
        <w:t>ση στο σύ</w:t>
      </w:r>
      <w:r>
        <w:rPr>
          <w:rFonts w:eastAsia="Times New Roman"/>
          <w:szCs w:val="24"/>
        </w:rPr>
        <w:lastRenderedPageBreak/>
        <w:t>νολο του σχεδίου νόμου</w:t>
      </w:r>
      <w:r>
        <w:rPr>
          <w:rFonts w:eastAsia="Times New Roman"/>
          <w:szCs w:val="24"/>
        </w:rPr>
        <w:t>:</w:t>
      </w:r>
      <w:r>
        <w:rPr>
          <w:rFonts w:eastAsia="Times New Roman"/>
          <w:szCs w:val="24"/>
        </w:rPr>
        <w:t xml:space="preserve"> </w:t>
      </w:r>
      <w:r w:rsidRPr="00F479A1">
        <w:rPr>
          <w:rFonts w:eastAsia="Times New Roman"/>
          <w:szCs w:val="24"/>
        </w:rPr>
        <w:t>«</w:t>
      </w:r>
      <w:r>
        <w:rPr>
          <w:rFonts w:eastAsia="Times New Roman" w:cs="Times New Roman"/>
          <w:szCs w:val="24"/>
        </w:rPr>
        <w:t xml:space="preserve">Ι) Κύρωση του Πρωτοκόλλου υπ' αριθμόν 16 στη Σύμβαση για την Προάσπιση των Δικαιωμάτων του Ανθρώπου και των Θεμελιωδών Ελευθεριών, ΙΙ) Ενσωμάτωση της Οδηγίας 2016/343 του Ευρωπαϊκού Κοινοβουλίου και του Συμβουλίου της 9ης </w:t>
      </w:r>
      <w:r>
        <w:rPr>
          <w:rFonts w:eastAsia="Times New Roman" w:cs="Times New Roman"/>
          <w:szCs w:val="24"/>
        </w:rPr>
        <w:t>Μαρτίου 2016, ΙΙΙ) Τροποποίηση του ν.3251/2004 σε συμμόρφωση με την απόφαση-πλαίσιο 2002/584/ΔΕΥ του Συμβουλίου της 13ης Ιουνίου 2002 κατά το μέρος που τροποποιήθηκε με την απόφαση-πλαίσιο 2009/299/ΔΕΥ του Συμβουλίου της 26ης Φεβρουαρίου 2009, ΙV) Εφαρμογή</w:t>
      </w:r>
      <w:r>
        <w:rPr>
          <w:rFonts w:eastAsia="Times New Roman" w:cs="Times New Roman"/>
          <w:szCs w:val="24"/>
        </w:rPr>
        <w:t xml:space="preserve"> διατάξεων του Κανονισμού (ΕΕ) 2017/1939 του Συμβουλίου της 12ης Οκτωβρίου 2017, σχετικά με την εφαρμογή ενισχυμένης συνεργασίας για τη σύσταση της Ευρωπαϊκής Εισαγγελίας, V) Διατάξεις που αφορούν στη λειτουργία και αποτελεσματικότητα της Δικαιοσύνης και ά</w:t>
      </w:r>
      <w:r>
        <w:rPr>
          <w:rFonts w:eastAsia="Times New Roman" w:cs="Times New Roman"/>
          <w:szCs w:val="24"/>
        </w:rPr>
        <w:t>λλες διατάξεις, VI) Διατάξεις που αφορούν στη λειτουργία του σωφρονιστικού συστήματος και άλλες διατάξεις».</w:t>
      </w:r>
      <w:r>
        <w:rPr>
          <w:rFonts w:eastAsia="Times New Roman"/>
          <w:color w:val="000000"/>
          <w:szCs w:val="24"/>
          <w:shd w:val="clear" w:color="auto" w:fill="FFFFFF"/>
        </w:rPr>
        <w:t>)</w:t>
      </w:r>
    </w:p>
    <w:p w14:paraId="678A3835"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Έ</w:t>
      </w:r>
      <w:r>
        <w:rPr>
          <w:rFonts w:eastAsia="Times New Roman" w:cs="Times New Roman"/>
          <w:szCs w:val="24"/>
        </w:rPr>
        <w:t>χω την τιμή να ανακοινώσω στο Σώμα το δελτίο επικαίρων ερωτήσεων της Πέμπτης 21 Φεβρουαρίου 2019.</w:t>
      </w:r>
    </w:p>
    <w:p w14:paraId="678A3836" w14:textId="77777777" w:rsidR="0099759A" w:rsidRDefault="00FE124F">
      <w:pPr>
        <w:spacing w:line="600" w:lineRule="auto"/>
        <w:ind w:firstLine="720"/>
        <w:contextualSpacing/>
        <w:jc w:val="both"/>
        <w:rPr>
          <w:rFonts w:eastAsia="Times New Roman"/>
          <w:bCs/>
          <w:szCs w:val="24"/>
        </w:rPr>
      </w:pPr>
      <w:r w:rsidRPr="003A446F">
        <w:rPr>
          <w:rFonts w:eastAsia="Times New Roman"/>
          <w:bCs/>
          <w:szCs w:val="24"/>
        </w:rPr>
        <w:lastRenderedPageBreak/>
        <w:t>Α. ΕΠΙΚΑΙΡΕΣ ΕΡΩΤΗΣΕΙΣ  Πρώτου Κύκλου (Άρθρο 130</w:t>
      </w:r>
      <w:r w:rsidRPr="003A446F">
        <w:rPr>
          <w:rFonts w:eastAsia="Times New Roman"/>
          <w:bCs/>
          <w:szCs w:val="24"/>
        </w:rPr>
        <w:t xml:space="preserve"> παρ</w:t>
      </w:r>
      <w:r>
        <w:rPr>
          <w:rFonts w:eastAsia="Times New Roman"/>
          <w:bCs/>
          <w:szCs w:val="24"/>
        </w:rPr>
        <w:t>άγραφοι</w:t>
      </w:r>
      <w:r w:rsidRPr="003A446F">
        <w:rPr>
          <w:rFonts w:eastAsia="Times New Roman"/>
          <w:bCs/>
          <w:szCs w:val="24"/>
        </w:rPr>
        <w:t xml:space="preserve"> 2 και 3 </w:t>
      </w:r>
      <w:r>
        <w:rPr>
          <w:rFonts w:eastAsia="Times New Roman"/>
          <w:bCs/>
          <w:szCs w:val="24"/>
        </w:rPr>
        <w:t xml:space="preserve">του </w:t>
      </w:r>
      <w:r w:rsidRPr="003A446F">
        <w:rPr>
          <w:rFonts w:eastAsia="Times New Roman"/>
          <w:bCs/>
          <w:szCs w:val="24"/>
        </w:rPr>
        <w:t>Καν</w:t>
      </w:r>
      <w:r>
        <w:rPr>
          <w:rFonts w:eastAsia="Times New Roman"/>
          <w:bCs/>
          <w:szCs w:val="24"/>
        </w:rPr>
        <w:t>ονισμού της</w:t>
      </w:r>
      <w:r w:rsidRPr="003A446F">
        <w:rPr>
          <w:rFonts w:eastAsia="Times New Roman"/>
          <w:bCs/>
          <w:szCs w:val="24"/>
        </w:rPr>
        <w:t xml:space="preserve"> Βουλής)</w:t>
      </w:r>
    </w:p>
    <w:p w14:paraId="678A3837" w14:textId="77777777" w:rsidR="0099759A" w:rsidRDefault="00FE124F">
      <w:pPr>
        <w:spacing w:line="600" w:lineRule="auto"/>
        <w:ind w:firstLine="720"/>
        <w:contextualSpacing/>
        <w:jc w:val="both"/>
        <w:rPr>
          <w:rFonts w:eastAsia="Times New Roman"/>
          <w:szCs w:val="24"/>
        </w:rPr>
      </w:pPr>
      <w:r w:rsidRPr="00C6589D">
        <w:rPr>
          <w:rFonts w:eastAsia="Times New Roman"/>
          <w:szCs w:val="24"/>
        </w:rPr>
        <w:t xml:space="preserve">1. Η με αριθμό 361/18-2-2019 επίκαιρη ερώτηση του Βουλευτή Θεσπρωτίας της Νέας Δημοκρατίας κ. </w:t>
      </w:r>
      <w:r w:rsidRPr="00C6589D">
        <w:rPr>
          <w:rFonts w:eastAsia="Times New Roman"/>
          <w:bCs/>
          <w:szCs w:val="24"/>
        </w:rPr>
        <w:t>Βασιλείου Γιόγιακα</w:t>
      </w:r>
      <w:r w:rsidRPr="00C6589D">
        <w:rPr>
          <w:rFonts w:eastAsia="Times New Roman"/>
          <w:szCs w:val="24"/>
        </w:rPr>
        <w:t xml:space="preserve"> προς τον Υπουργό</w:t>
      </w:r>
      <w:r w:rsidRPr="00C6589D">
        <w:rPr>
          <w:rFonts w:eastAsia="Times New Roman"/>
          <w:bCs/>
          <w:szCs w:val="24"/>
        </w:rPr>
        <w:t xml:space="preserve"> Αγροτικής Ανάπτυξης και Τροφίμων, </w:t>
      </w:r>
      <w:r w:rsidRPr="00C6589D">
        <w:rPr>
          <w:rFonts w:eastAsia="Times New Roman"/>
          <w:szCs w:val="24"/>
        </w:rPr>
        <w:t xml:space="preserve">με θέμα: «Επίλυση αιτημάτων δικαιούχων του </w:t>
      </w:r>
      <w:r w:rsidRPr="00C6589D">
        <w:rPr>
          <w:rFonts w:eastAsia="Times New Roman"/>
          <w:szCs w:val="24"/>
        </w:rPr>
        <w:t>μέτρου ενίσχυσης νέων αγροτών του 2009».</w:t>
      </w:r>
    </w:p>
    <w:p w14:paraId="678A3838" w14:textId="77777777" w:rsidR="0099759A" w:rsidRDefault="00FE124F">
      <w:pPr>
        <w:spacing w:line="600" w:lineRule="auto"/>
        <w:ind w:firstLine="720"/>
        <w:contextualSpacing/>
        <w:jc w:val="both"/>
        <w:rPr>
          <w:rFonts w:eastAsia="Times New Roman"/>
          <w:szCs w:val="24"/>
        </w:rPr>
      </w:pPr>
      <w:r w:rsidRPr="00C6589D">
        <w:rPr>
          <w:rFonts w:eastAsia="Times New Roman"/>
          <w:szCs w:val="24"/>
        </w:rPr>
        <w:t>2.</w:t>
      </w:r>
      <w:r>
        <w:rPr>
          <w:rFonts w:eastAsia="Times New Roman"/>
          <w:szCs w:val="24"/>
        </w:rPr>
        <w:t xml:space="preserve"> </w:t>
      </w:r>
      <w:r w:rsidRPr="00C6589D">
        <w:rPr>
          <w:rFonts w:eastAsia="Times New Roman"/>
          <w:szCs w:val="24"/>
        </w:rPr>
        <w:t>Η</w:t>
      </w:r>
      <w:r>
        <w:rPr>
          <w:rFonts w:eastAsia="Times New Roman"/>
          <w:szCs w:val="24"/>
        </w:rPr>
        <w:t xml:space="preserve"> με αριθμό 373/19-2-2019 επίκαιρη ε</w:t>
      </w:r>
      <w:r w:rsidRPr="00C6589D">
        <w:rPr>
          <w:rFonts w:eastAsia="Times New Roman"/>
          <w:szCs w:val="24"/>
        </w:rPr>
        <w:t xml:space="preserve">ρώτηση του Βουλευτή Ηρακλείου της Δημοκρατικής Συμπαράταξης κ. </w:t>
      </w:r>
      <w:r w:rsidRPr="00C6589D">
        <w:rPr>
          <w:rFonts w:eastAsia="Times New Roman"/>
          <w:bCs/>
          <w:szCs w:val="24"/>
        </w:rPr>
        <w:t xml:space="preserve">Βασιλείου Κεγκέρογλου </w:t>
      </w:r>
      <w:r w:rsidRPr="00C6589D">
        <w:rPr>
          <w:rFonts w:eastAsia="Times New Roman"/>
          <w:szCs w:val="24"/>
        </w:rPr>
        <w:t xml:space="preserve">προς τον Υπουργό </w:t>
      </w:r>
      <w:r w:rsidRPr="00C6589D">
        <w:rPr>
          <w:rFonts w:eastAsia="Times New Roman"/>
          <w:bCs/>
          <w:szCs w:val="24"/>
        </w:rPr>
        <w:t>Υποδομών και Μεταφορών,</w:t>
      </w:r>
      <w:r w:rsidRPr="00C6589D">
        <w:rPr>
          <w:rFonts w:eastAsia="Times New Roman"/>
          <w:szCs w:val="24"/>
        </w:rPr>
        <w:t xml:space="preserve"> με θέμα: «Επικίνδυνη “στενωπός” στον Αποσελέμη, στ</w:t>
      </w:r>
      <w:r w:rsidRPr="00C6589D">
        <w:rPr>
          <w:rFonts w:eastAsia="Times New Roman"/>
          <w:szCs w:val="24"/>
        </w:rPr>
        <w:t>ο τμήμα Γούβες – Χερσόνησος».</w:t>
      </w:r>
    </w:p>
    <w:p w14:paraId="678A3839" w14:textId="77777777" w:rsidR="0099759A" w:rsidRDefault="00FE124F">
      <w:pPr>
        <w:spacing w:line="600" w:lineRule="auto"/>
        <w:ind w:firstLine="720"/>
        <w:contextualSpacing/>
        <w:jc w:val="both"/>
        <w:rPr>
          <w:rFonts w:eastAsia="Times New Roman"/>
          <w:szCs w:val="24"/>
        </w:rPr>
      </w:pPr>
      <w:r w:rsidRPr="00C6589D">
        <w:rPr>
          <w:rFonts w:eastAsia="Times New Roman"/>
          <w:szCs w:val="24"/>
        </w:rPr>
        <w:t>3. Η με αριθ</w:t>
      </w:r>
      <w:r>
        <w:rPr>
          <w:rFonts w:eastAsia="Times New Roman"/>
          <w:szCs w:val="24"/>
        </w:rPr>
        <w:t>μό 370/18-2-2019 επίκαιρη ε</w:t>
      </w:r>
      <w:r w:rsidRPr="00C6589D">
        <w:rPr>
          <w:rFonts w:eastAsia="Times New Roman"/>
          <w:szCs w:val="24"/>
        </w:rPr>
        <w:t>ρώτηση του Βουλευτή Β΄ Αθηνών του Κομμουνιστικού Κόμματος Ελλάδ</w:t>
      </w:r>
      <w:r>
        <w:rPr>
          <w:rFonts w:eastAsia="Times New Roman"/>
          <w:szCs w:val="24"/>
        </w:rPr>
        <w:t>α</w:t>
      </w:r>
      <w:r w:rsidRPr="00C6589D">
        <w:rPr>
          <w:rFonts w:eastAsia="Times New Roman"/>
          <w:szCs w:val="24"/>
        </w:rPr>
        <w:t xml:space="preserve">ς κ. </w:t>
      </w:r>
      <w:r w:rsidRPr="00C6589D">
        <w:rPr>
          <w:rFonts w:eastAsia="Times New Roman"/>
          <w:bCs/>
          <w:szCs w:val="24"/>
        </w:rPr>
        <w:t xml:space="preserve">Χρήστου Κατσώτη </w:t>
      </w:r>
      <w:r w:rsidRPr="00C6589D">
        <w:rPr>
          <w:rFonts w:eastAsia="Times New Roman"/>
          <w:szCs w:val="24"/>
        </w:rPr>
        <w:t>προς την Υπουργό</w:t>
      </w:r>
      <w:r w:rsidRPr="00C6589D">
        <w:rPr>
          <w:rFonts w:eastAsia="Times New Roman"/>
          <w:bCs/>
          <w:szCs w:val="24"/>
        </w:rPr>
        <w:t xml:space="preserve"> Εργασίας, Κοινωνικής Ασφάλισης και Κοινωνικής Αλληλεγγύης, </w:t>
      </w:r>
      <w:r w:rsidRPr="00C6589D">
        <w:rPr>
          <w:rFonts w:eastAsia="Times New Roman"/>
          <w:szCs w:val="24"/>
        </w:rPr>
        <w:t>σχετικά με τη χορήγηση του</w:t>
      </w:r>
      <w:r w:rsidRPr="00C6589D">
        <w:rPr>
          <w:rFonts w:eastAsia="Times New Roman"/>
          <w:szCs w:val="24"/>
        </w:rPr>
        <w:t xml:space="preserve"> επιδόματος ανθυγιεινής εργασίας και την επέκταση του θεσμού και σε άλλες κατηγορίες εργαζομένων.</w:t>
      </w:r>
    </w:p>
    <w:p w14:paraId="678A383A" w14:textId="77777777" w:rsidR="0099759A" w:rsidRDefault="00FE124F">
      <w:pPr>
        <w:spacing w:line="600" w:lineRule="auto"/>
        <w:ind w:firstLine="720"/>
        <w:contextualSpacing/>
        <w:jc w:val="both"/>
        <w:rPr>
          <w:rFonts w:eastAsia="Times New Roman"/>
          <w:bCs/>
          <w:szCs w:val="24"/>
        </w:rPr>
      </w:pPr>
      <w:r w:rsidRPr="00C6589D">
        <w:rPr>
          <w:rFonts w:eastAsia="Times New Roman"/>
          <w:bCs/>
          <w:szCs w:val="24"/>
        </w:rPr>
        <w:lastRenderedPageBreak/>
        <w:t>Β. ΕΠΙΚΑΙΡΕΣ ΕΡΩΤΗΣΕΙΣ Δεύτερου Κύκλου (Άρθρο 130 παρ</w:t>
      </w:r>
      <w:r>
        <w:rPr>
          <w:rFonts w:eastAsia="Times New Roman"/>
          <w:bCs/>
          <w:szCs w:val="24"/>
        </w:rPr>
        <w:t>άγραφοι</w:t>
      </w:r>
      <w:r w:rsidRPr="00C6589D">
        <w:rPr>
          <w:rFonts w:eastAsia="Times New Roman"/>
          <w:bCs/>
          <w:szCs w:val="24"/>
        </w:rPr>
        <w:t xml:space="preserve"> 2 και 3 </w:t>
      </w:r>
      <w:r>
        <w:rPr>
          <w:rFonts w:eastAsia="Times New Roman"/>
          <w:bCs/>
          <w:szCs w:val="24"/>
        </w:rPr>
        <w:t xml:space="preserve">του </w:t>
      </w:r>
      <w:r w:rsidRPr="00C6589D">
        <w:rPr>
          <w:rFonts w:eastAsia="Times New Roman"/>
          <w:bCs/>
          <w:szCs w:val="24"/>
        </w:rPr>
        <w:t>Καν</w:t>
      </w:r>
      <w:r>
        <w:rPr>
          <w:rFonts w:eastAsia="Times New Roman"/>
          <w:bCs/>
          <w:szCs w:val="24"/>
        </w:rPr>
        <w:t>ονισμού της</w:t>
      </w:r>
      <w:r w:rsidRPr="00C6589D">
        <w:rPr>
          <w:rFonts w:eastAsia="Times New Roman"/>
          <w:bCs/>
          <w:szCs w:val="24"/>
        </w:rPr>
        <w:t xml:space="preserve"> Βουλής)</w:t>
      </w:r>
    </w:p>
    <w:p w14:paraId="678A383B" w14:textId="77777777" w:rsidR="0099759A" w:rsidRDefault="00FE124F">
      <w:pPr>
        <w:spacing w:line="600" w:lineRule="auto"/>
        <w:ind w:firstLine="720"/>
        <w:contextualSpacing/>
        <w:jc w:val="both"/>
        <w:rPr>
          <w:rFonts w:eastAsia="Times New Roman"/>
          <w:szCs w:val="24"/>
        </w:rPr>
      </w:pPr>
      <w:r w:rsidRPr="00C6589D">
        <w:rPr>
          <w:rFonts w:eastAsia="Times New Roman"/>
          <w:szCs w:val="24"/>
        </w:rPr>
        <w:t>1.</w:t>
      </w:r>
      <w:r>
        <w:rPr>
          <w:rFonts w:eastAsia="Times New Roman"/>
          <w:szCs w:val="24"/>
        </w:rPr>
        <w:t xml:space="preserve"> Η με αριθμό 362/18-2-2019 επίκαιρη ε</w:t>
      </w:r>
      <w:r w:rsidRPr="00C6589D">
        <w:rPr>
          <w:rFonts w:eastAsia="Times New Roman"/>
          <w:szCs w:val="24"/>
        </w:rPr>
        <w:t>ρώτηση του Βουλευτή Μαγ</w:t>
      </w:r>
      <w:r w:rsidRPr="00C6589D">
        <w:rPr>
          <w:rFonts w:eastAsia="Times New Roman"/>
          <w:szCs w:val="24"/>
        </w:rPr>
        <w:t xml:space="preserve">νησίας της Νέας Δημοκρατίας κ. </w:t>
      </w:r>
      <w:r w:rsidRPr="00C6589D">
        <w:rPr>
          <w:rFonts w:eastAsia="Times New Roman"/>
          <w:bCs/>
          <w:szCs w:val="24"/>
        </w:rPr>
        <w:t xml:space="preserve">Χρήστου Μπουκώρου </w:t>
      </w:r>
      <w:r w:rsidRPr="00C6589D">
        <w:rPr>
          <w:rFonts w:eastAsia="Times New Roman"/>
          <w:szCs w:val="24"/>
        </w:rPr>
        <w:t xml:space="preserve">προς τον Υπουργό </w:t>
      </w:r>
      <w:r w:rsidRPr="00C6589D">
        <w:rPr>
          <w:rFonts w:eastAsia="Times New Roman"/>
          <w:bCs/>
          <w:szCs w:val="24"/>
        </w:rPr>
        <w:t>Υποδομών και Μεταφορών,</w:t>
      </w:r>
      <w:r w:rsidRPr="00C6589D">
        <w:rPr>
          <w:rFonts w:eastAsia="Times New Roman"/>
          <w:szCs w:val="24"/>
        </w:rPr>
        <w:t xml:space="preserve"> με θέμα: «Απαξίωση του εργοστασίου ΟΣΕ στον Βόλο».</w:t>
      </w:r>
    </w:p>
    <w:p w14:paraId="678A383C" w14:textId="77777777" w:rsidR="0099759A" w:rsidRDefault="00FE124F">
      <w:pPr>
        <w:spacing w:line="600" w:lineRule="auto"/>
        <w:ind w:firstLine="720"/>
        <w:contextualSpacing/>
        <w:jc w:val="both"/>
        <w:rPr>
          <w:rFonts w:eastAsia="Times New Roman"/>
          <w:szCs w:val="24"/>
        </w:rPr>
      </w:pPr>
      <w:r w:rsidRPr="00C6589D">
        <w:rPr>
          <w:rFonts w:eastAsia="Times New Roman"/>
          <w:szCs w:val="24"/>
        </w:rPr>
        <w:t>2.</w:t>
      </w:r>
      <w:r>
        <w:rPr>
          <w:rFonts w:eastAsia="Times New Roman"/>
          <w:szCs w:val="24"/>
        </w:rPr>
        <w:t xml:space="preserve"> Η με αριθμό 359/18-2-2019 επίκαιρη ε</w:t>
      </w:r>
      <w:r w:rsidRPr="00C6589D">
        <w:rPr>
          <w:rFonts w:eastAsia="Times New Roman"/>
          <w:szCs w:val="24"/>
        </w:rPr>
        <w:t xml:space="preserve">ρώτηση του Βουλευτή Σερρών της Δημοκρατικής Συμπαράταξης κ. </w:t>
      </w:r>
      <w:r w:rsidRPr="00C6589D">
        <w:rPr>
          <w:rFonts w:eastAsia="Times New Roman"/>
          <w:bCs/>
          <w:szCs w:val="24"/>
        </w:rPr>
        <w:t xml:space="preserve">Μιχαήλ Τζελέπη </w:t>
      </w:r>
      <w:r w:rsidRPr="00C6589D">
        <w:rPr>
          <w:rFonts w:eastAsia="Times New Roman"/>
          <w:szCs w:val="24"/>
        </w:rPr>
        <w:t>π</w:t>
      </w:r>
      <w:r w:rsidRPr="00C6589D">
        <w:rPr>
          <w:rFonts w:eastAsia="Times New Roman"/>
          <w:szCs w:val="24"/>
        </w:rPr>
        <w:t xml:space="preserve">ρος τον Υπουργό </w:t>
      </w:r>
      <w:r w:rsidRPr="00C6589D">
        <w:rPr>
          <w:rFonts w:eastAsia="Times New Roman"/>
          <w:bCs/>
          <w:szCs w:val="24"/>
        </w:rPr>
        <w:t>Αγροτικής Ανάπτυξης και Τροφίμων,</w:t>
      </w:r>
      <w:r w:rsidRPr="00C6589D">
        <w:rPr>
          <w:rFonts w:eastAsia="Times New Roman"/>
          <w:szCs w:val="24"/>
        </w:rPr>
        <w:t xml:space="preserve"> με θέμα: «Αβέβαιο το μέλλον της τευτλοκαλλιέργειας».</w:t>
      </w:r>
    </w:p>
    <w:p w14:paraId="678A383D" w14:textId="77777777" w:rsidR="0099759A" w:rsidRDefault="00FE124F">
      <w:pPr>
        <w:spacing w:line="600" w:lineRule="auto"/>
        <w:ind w:firstLine="720"/>
        <w:contextualSpacing/>
        <w:jc w:val="both"/>
        <w:rPr>
          <w:rFonts w:eastAsia="Times New Roman"/>
          <w:szCs w:val="24"/>
        </w:rPr>
      </w:pPr>
      <w:r w:rsidRPr="00C6589D">
        <w:rPr>
          <w:rFonts w:eastAsia="Times New Roman"/>
          <w:szCs w:val="24"/>
        </w:rPr>
        <w:t>3.</w:t>
      </w:r>
      <w:r>
        <w:rPr>
          <w:rFonts w:eastAsia="Times New Roman"/>
          <w:szCs w:val="24"/>
        </w:rPr>
        <w:t xml:space="preserve"> Η με αριθμό 342/11-2-2019 ε</w:t>
      </w:r>
      <w:r w:rsidRPr="00C6589D">
        <w:rPr>
          <w:rFonts w:eastAsia="Times New Roman"/>
          <w:szCs w:val="24"/>
        </w:rPr>
        <w:t xml:space="preserve">πίκαιρη </w:t>
      </w:r>
      <w:r>
        <w:rPr>
          <w:rFonts w:eastAsia="Times New Roman"/>
          <w:szCs w:val="24"/>
        </w:rPr>
        <w:t>ε</w:t>
      </w:r>
      <w:r w:rsidRPr="00C6589D">
        <w:rPr>
          <w:rFonts w:eastAsia="Times New Roman"/>
          <w:szCs w:val="24"/>
        </w:rPr>
        <w:t xml:space="preserve">ρώτηση του Βουλευτή Φθιώτιδας του Συνασπισμού Ριζοσπαστικής Αριστεράς κ. </w:t>
      </w:r>
      <w:r w:rsidRPr="00C6589D">
        <w:rPr>
          <w:rFonts w:eastAsia="Times New Roman"/>
          <w:bCs/>
          <w:szCs w:val="24"/>
        </w:rPr>
        <w:t xml:space="preserve">Δημητρίου Βέττα </w:t>
      </w:r>
      <w:r w:rsidRPr="00C6589D">
        <w:rPr>
          <w:rFonts w:eastAsia="Times New Roman"/>
          <w:szCs w:val="24"/>
        </w:rPr>
        <w:t>προς τον Υπουργό</w:t>
      </w:r>
      <w:r w:rsidRPr="00C6589D">
        <w:rPr>
          <w:rFonts w:eastAsia="Times New Roman"/>
          <w:bCs/>
          <w:szCs w:val="24"/>
        </w:rPr>
        <w:t xml:space="preserve"> Αγροτική</w:t>
      </w:r>
      <w:r w:rsidRPr="00C6589D">
        <w:rPr>
          <w:rFonts w:eastAsia="Times New Roman"/>
          <w:bCs/>
          <w:szCs w:val="24"/>
        </w:rPr>
        <w:t>ς Ανάπτυξης και Τροφίμων,</w:t>
      </w:r>
      <w:r w:rsidRPr="00C6589D">
        <w:rPr>
          <w:rFonts w:eastAsia="Times New Roman"/>
          <w:szCs w:val="24"/>
        </w:rPr>
        <w:t xml:space="preserve"> με θέμα</w:t>
      </w:r>
      <w:r>
        <w:rPr>
          <w:rFonts w:eastAsia="Times New Roman"/>
          <w:szCs w:val="24"/>
        </w:rPr>
        <w:t>:</w:t>
      </w:r>
      <w:r w:rsidRPr="00C6589D">
        <w:rPr>
          <w:rFonts w:eastAsia="Times New Roman"/>
          <w:szCs w:val="24"/>
        </w:rPr>
        <w:t xml:space="preserve"> «Προβλήματα πληρωμής σχετικά με τη μη επιλεξιμότητα των αγροτεμαχίων».</w:t>
      </w:r>
    </w:p>
    <w:p w14:paraId="678A383E" w14:textId="77777777" w:rsidR="0099759A" w:rsidRDefault="00FE124F">
      <w:pPr>
        <w:spacing w:line="600" w:lineRule="auto"/>
        <w:ind w:firstLine="720"/>
        <w:contextualSpacing/>
        <w:jc w:val="both"/>
        <w:rPr>
          <w:rFonts w:eastAsia="Times New Roman"/>
          <w:szCs w:val="24"/>
        </w:rPr>
      </w:pPr>
      <w:r w:rsidRPr="00C6589D">
        <w:rPr>
          <w:rFonts w:eastAsia="Times New Roman"/>
          <w:szCs w:val="24"/>
        </w:rPr>
        <w:t>4.</w:t>
      </w:r>
      <w:r>
        <w:rPr>
          <w:rFonts w:eastAsia="Times New Roman"/>
          <w:szCs w:val="24"/>
        </w:rPr>
        <w:t xml:space="preserve"> </w:t>
      </w:r>
      <w:r w:rsidRPr="00C6589D">
        <w:rPr>
          <w:rFonts w:eastAsia="Times New Roman"/>
          <w:szCs w:val="24"/>
        </w:rPr>
        <w:t xml:space="preserve">Η με αριθμό 345/11-2-2019 </w:t>
      </w:r>
      <w:r>
        <w:rPr>
          <w:rFonts w:eastAsia="Times New Roman"/>
          <w:szCs w:val="24"/>
        </w:rPr>
        <w:t>ε</w:t>
      </w:r>
      <w:r w:rsidRPr="00C6589D">
        <w:rPr>
          <w:rFonts w:eastAsia="Times New Roman"/>
          <w:szCs w:val="24"/>
        </w:rPr>
        <w:t xml:space="preserve">πίκαιρη </w:t>
      </w:r>
      <w:r>
        <w:rPr>
          <w:rFonts w:eastAsia="Times New Roman"/>
          <w:szCs w:val="24"/>
        </w:rPr>
        <w:t>ε</w:t>
      </w:r>
      <w:r w:rsidRPr="00C6589D">
        <w:rPr>
          <w:rFonts w:eastAsia="Times New Roman"/>
          <w:szCs w:val="24"/>
        </w:rPr>
        <w:t xml:space="preserve">ρώτηση του Βουλευτή Αργολίδας της Νέας Δημοκρατίας κ. </w:t>
      </w:r>
      <w:r w:rsidRPr="00C6589D">
        <w:rPr>
          <w:rFonts w:eastAsia="Times New Roman"/>
          <w:bCs/>
          <w:szCs w:val="24"/>
        </w:rPr>
        <w:t>Ιωάννη Ανδριανού</w:t>
      </w:r>
      <w:r w:rsidRPr="00C6589D">
        <w:rPr>
          <w:rFonts w:eastAsia="Times New Roman"/>
          <w:szCs w:val="24"/>
        </w:rPr>
        <w:t xml:space="preserve"> προς τον Υπουργό</w:t>
      </w:r>
      <w:r w:rsidRPr="00C6589D">
        <w:rPr>
          <w:rFonts w:eastAsia="Times New Roman"/>
          <w:bCs/>
          <w:szCs w:val="24"/>
        </w:rPr>
        <w:t xml:space="preserve"> Αγροτικής Ανάπτυξης και</w:t>
      </w:r>
      <w:r w:rsidRPr="00C6589D">
        <w:rPr>
          <w:rFonts w:eastAsia="Times New Roman"/>
          <w:bCs/>
          <w:szCs w:val="24"/>
        </w:rPr>
        <w:t xml:space="preserve"> Τροφίμων, </w:t>
      </w:r>
      <w:r w:rsidRPr="00C6589D">
        <w:rPr>
          <w:rFonts w:eastAsia="Times New Roman"/>
          <w:szCs w:val="24"/>
        </w:rPr>
        <w:t xml:space="preserve">με θέμα: «Μεγάλες και αδικαιολόγητες καθυστερήσεις στην πορεία </w:t>
      </w:r>
      <w:r w:rsidRPr="00C6589D">
        <w:rPr>
          <w:rFonts w:eastAsia="Times New Roman"/>
          <w:szCs w:val="24"/>
        </w:rPr>
        <w:lastRenderedPageBreak/>
        <w:t>υλοποίησης της επέκτασης του Αναβάλου προς Κουτσοπόδι, Μυκήνες, Μοναστηράκι, Φίχτια και Ερμιονίδα».</w:t>
      </w:r>
    </w:p>
    <w:p w14:paraId="678A383F" w14:textId="77777777" w:rsidR="0099759A" w:rsidRDefault="00FE124F">
      <w:pPr>
        <w:spacing w:line="600" w:lineRule="auto"/>
        <w:ind w:firstLine="720"/>
        <w:contextualSpacing/>
        <w:jc w:val="both"/>
        <w:rPr>
          <w:rFonts w:eastAsia="Times New Roman"/>
          <w:szCs w:val="24"/>
        </w:rPr>
      </w:pPr>
      <w:r w:rsidRPr="00C6589D">
        <w:rPr>
          <w:rFonts w:eastAsia="Times New Roman"/>
          <w:szCs w:val="24"/>
        </w:rPr>
        <w:t>5.</w:t>
      </w:r>
      <w:r>
        <w:rPr>
          <w:rFonts w:eastAsia="Times New Roman"/>
          <w:szCs w:val="24"/>
        </w:rPr>
        <w:t xml:space="preserve"> </w:t>
      </w:r>
      <w:r w:rsidRPr="00C6589D">
        <w:rPr>
          <w:rFonts w:eastAsia="Times New Roman"/>
          <w:szCs w:val="24"/>
        </w:rPr>
        <w:t xml:space="preserve">Η με αριθμό 352/12-2-2019 </w:t>
      </w:r>
      <w:r>
        <w:rPr>
          <w:rFonts w:eastAsia="Times New Roman"/>
          <w:szCs w:val="24"/>
        </w:rPr>
        <w:t>επίκαιρη ε</w:t>
      </w:r>
      <w:r w:rsidRPr="00C6589D">
        <w:rPr>
          <w:rFonts w:eastAsia="Times New Roman"/>
          <w:szCs w:val="24"/>
        </w:rPr>
        <w:t>ρώτηση του Βουλευτή Ηρακλείου της Δημοκρατι</w:t>
      </w:r>
      <w:r w:rsidRPr="00C6589D">
        <w:rPr>
          <w:rFonts w:eastAsia="Times New Roman"/>
          <w:szCs w:val="24"/>
        </w:rPr>
        <w:t xml:space="preserve">κής Συμπαράταξης κ. </w:t>
      </w:r>
      <w:r w:rsidRPr="00C6589D">
        <w:rPr>
          <w:rFonts w:eastAsia="Times New Roman"/>
          <w:bCs/>
          <w:szCs w:val="24"/>
        </w:rPr>
        <w:t xml:space="preserve">Βασιλείου Κεγκέρογλου </w:t>
      </w:r>
      <w:r w:rsidRPr="00C6589D">
        <w:rPr>
          <w:rFonts w:eastAsia="Times New Roman"/>
          <w:szCs w:val="24"/>
        </w:rPr>
        <w:t xml:space="preserve">προς τον Υπουργό </w:t>
      </w:r>
      <w:r w:rsidRPr="00C6589D">
        <w:rPr>
          <w:rFonts w:eastAsia="Times New Roman"/>
          <w:bCs/>
          <w:szCs w:val="24"/>
        </w:rPr>
        <w:t xml:space="preserve">Αγροτικής Ανάπτυξης και Τροφίμων, </w:t>
      </w:r>
      <w:r w:rsidRPr="00C6589D">
        <w:rPr>
          <w:rFonts w:eastAsia="Times New Roman"/>
          <w:szCs w:val="24"/>
        </w:rPr>
        <w:t>με θέμα: «Άμεση αντιμετώπιση των προβλημάτων των αγροτών».</w:t>
      </w:r>
    </w:p>
    <w:p w14:paraId="678A3840" w14:textId="77777777" w:rsidR="0099759A" w:rsidRDefault="00FE124F">
      <w:pPr>
        <w:spacing w:line="600" w:lineRule="auto"/>
        <w:ind w:firstLine="720"/>
        <w:contextualSpacing/>
        <w:jc w:val="both"/>
        <w:rPr>
          <w:rFonts w:eastAsia="Times New Roman"/>
          <w:szCs w:val="24"/>
        </w:rPr>
      </w:pPr>
      <w:r w:rsidRPr="00C6589D">
        <w:rPr>
          <w:rFonts w:eastAsia="Times New Roman"/>
          <w:szCs w:val="24"/>
        </w:rPr>
        <w:t>6.</w:t>
      </w:r>
      <w:r>
        <w:rPr>
          <w:rFonts w:eastAsia="Times New Roman"/>
          <w:szCs w:val="24"/>
        </w:rPr>
        <w:t xml:space="preserve"> </w:t>
      </w:r>
      <w:r w:rsidRPr="00C6589D">
        <w:rPr>
          <w:rFonts w:eastAsia="Times New Roman"/>
          <w:szCs w:val="24"/>
        </w:rPr>
        <w:t xml:space="preserve">Η με αριθμό 354/12-2-2019 </w:t>
      </w:r>
      <w:r>
        <w:rPr>
          <w:rFonts w:eastAsia="Times New Roman"/>
          <w:szCs w:val="24"/>
        </w:rPr>
        <w:t>επίκαιρη ε</w:t>
      </w:r>
      <w:r w:rsidRPr="00C6589D">
        <w:rPr>
          <w:rFonts w:eastAsia="Times New Roman"/>
          <w:szCs w:val="24"/>
        </w:rPr>
        <w:t>ρώτηση του Βουλευτή Αχαΐας του Κομμουνιστικού Κόμματος Ελλάδ</w:t>
      </w:r>
      <w:r>
        <w:rPr>
          <w:rFonts w:eastAsia="Times New Roman"/>
          <w:szCs w:val="24"/>
        </w:rPr>
        <w:t>α</w:t>
      </w:r>
      <w:r w:rsidRPr="00C6589D">
        <w:rPr>
          <w:rFonts w:eastAsia="Times New Roman"/>
          <w:szCs w:val="24"/>
        </w:rPr>
        <w:t xml:space="preserve">ς κ. </w:t>
      </w:r>
      <w:r w:rsidRPr="00C6589D">
        <w:rPr>
          <w:rFonts w:eastAsia="Times New Roman"/>
          <w:bCs/>
          <w:szCs w:val="24"/>
        </w:rPr>
        <w:t xml:space="preserve">Νικολάου Καραθανασόπουλου </w:t>
      </w:r>
      <w:r w:rsidRPr="00C6589D">
        <w:rPr>
          <w:rFonts w:eastAsia="Times New Roman"/>
          <w:szCs w:val="24"/>
        </w:rPr>
        <w:t>προς τον Υπουργό</w:t>
      </w:r>
      <w:r w:rsidRPr="00C6589D">
        <w:rPr>
          <w:rFonts w:eastAsia="Times New Roman"/>
          <w:bCs/>
          <w:szCs w:val="24"/>
        </w:rPr>
        <w:t xml:space="preserve"> Αγροτικής Ανάπτυξης και Τροφίμων</w:t>
      </w:r>
      <w:r w:rsidRPr="00C6589D">
        <w:rPr>
          <w:rFonts w:eastAsia="Times New Roman"/>
          <w:szCs w:val="24"/>
        </w:rPr>
        <w:t xml:space="preserve"> με θέμα: «Εικόνα κατάρρευσης του αρδευτικού δικτύου του Γενικού Οργανισμού Εγγείων Βελτιώσεων (ΓΟΕΒ) Πηνειού</w:t>
      </w:r>
      <w:r>
        <w:rPr>
          <w:rFonts w:eastAsia="Times New Roman"/>
          <w:szCs w:val="24"/>
        </w:rPr>
        <w:t xml:space="preserve"> </w:t>
      </w:r>
      <w:r w:rsidRPr="00C6589D">
        <w:rPr>
          <w:rFonts w:eastAsia="Times New Roman"/>
          <w:szCs w:val="24"/>
        </w:rPr>
        <w:t>-</w:t>
      </w:r>
      <w:r>
        <w:rPr>
          <w:rFonts w:eastAsia="Times New Roman"/>
          <w:szCs w:val="24"/>
        </w:rPr>
        <w:t xml:space="preserve"> </w:t>
      </w:r>
      <w:r w:rsidRPr="00C6589D">
        <w:rPr>
          <w:rFonts w:eastAsia="Times New Roman"/>
          <w:szCs w:val="24"/>
        </w:rPr>
        <w:t>Αλφειού».</w:t>
      </w:r>
    </w:p>
    <w:p w14:paraId="678A3841" w14:textId="77777777" w:rsidR="0099759A" w:rsidRDefault="00FE124F">
      <w:pPr>
        <w:spacing w:line="600" w:lineRule="auto"/>
        <w:ind w:firstLine="720"/>
        <w:contextualSpacing/>
        <w:jc w:val="both"/>
        <w:rPr>
          <w:rFonts w:eastAsia="Times New Roman"/>
          <w:szCs w:val="24"/>
        </w:rPr>
      </w:pPr>
      <w:r w:rsidRPr="00C6589D">
        <w:rPr>
          <w:rFonts w:eastAsia="Times New Roman"/>
          <w:szCs w:val="24"/>
        </w:rPr>
        <w:t>7.</w:t>
      </w:r>
      <w:r>
        <w:rPr>
          <w:rFonts w:eastAsia="Times New Roman"/>
          <w:szCs w:val="24"/>
        </w:rPr>
        <w:t xml:space="preserve"> </w:t>
      </w:r>
      <w:r w:rsidRPr="00C6589D">
        <w:rPr>
          <w:rFonts w:eastAsia="Times New Roman"/>
          <w:szCs w:val="24"/>
        </w:rPr>
        <w:t xml:space="preserve">Η με αριθμό 343/11-2-2019 </w:t>
      </w:r>
      <w:r>
        <w:rPr>
          <w:rFonts w:eastAsia="Times New Roman"/>
          <w:szCs w:val="24"/>
        </w:rPr>
        <w:t>ε</w:t>
      </w:r>
      <w:r w:rsidRPr="00C6589D">
        <w:rPr>
          <w:rFonts w:eastAsia="Times New Roman"/>
          <w:szCs w:val="24"/>
        </w:rPr>
        <w:t xml:space="preserve">πίκαιρη </w:t>
      </w:r>
      <w:r>
        <w:rPr>
          <w:rFonts w:eastAsia="Times New Roman"/>
          <w:szCs w:val="24"/>
        </w:rPr>
        <w:t>ε</w:t>
      </w:r>
      <w:r w:rsidRPr="00C6589D">
        <w:rPr>
          <w:rFonts w:eastAsia="Times New Roman"/>
          <w:szCs w:val="24"/>
        </w:rPr>
        <w:t>ρώτηση του Βουλ</w:t>
      </w:r>
      <w:r w:rsidRPr="00C6589D">
        <w:rPr>
          <w:rFonts w:eastAsia="Times New Roman"/>
          <w:szCs w:val="24"/>
        </w:rPr>
        <w:t xml:space="preserve">ευτή Β΄ Αθηνών του Συνασπισμού Ριζοσπαστικής Αριστεράς κ. </w:t>
      </w:r>
      <w:r w:rsidRPr="00C6589D">
        <w:rPr>
          <w:rFonts w:eastAsia="Times New Roman"/>
          <w:bCs/>
          <w:szCs w:val="24"/>
        </w:rPr>
        <w:t xml:space="preserve">Ιωάννη Τσιρώνη </w:t>
      </w:r>
      <w:r w:rsidRPr="00C6589D">
        <w:rPr>
          <w:rFonts w:eastAsia="Times New Roman"/>
          <w:szCs w:val="24"/>
        </w:rPr>
        <w:t xml:space="preserve">προς τον Υπουργό </w:t>
      </w:r>
      <w:r w:rsidRPr="00C6589D">
        <w:rPr>
          <w:rFonts w:eastAsia="Times New Roman"/>
          <w:bCs/>
          <w:szCs w:val="24"/>
        </w:rPr>
        <w:t xml:space="preserve">Αγροτικής Ανάπτυξης και Τροφίμων, </w:t>
      </w:r>
      <w:r w:rsidRPr="00C6589D">
        <w:rPr>
          <w:rFonts w:eastAsia="Times New Roman"/>
          <w:szCs w:val="24"/>
        </w:rPr>
        <w:t>με θέμα: «Ενιαίος Φορέας Ελέγχου Τροφίμων».</w:t>
      </w:r>
    </w:p>
    <w:p w14:paraId="678A3842" w14:textId="77777777" w:rsidR="0099759A" w:rsidRDefault="00FE124F">
      <w:pPr>
        <w:spacing w:line="600" w:lineRule="auto"/>
        <w:ind w:firstLine="720"/>
        <w:contextualSpacing/>
        <w:jc w:val="both"/>
        <w:rPr>
          <w:rFonts w:eastAsia="Times New Roman"/>
          <w:szCs w:val="24"/>
        </w:rPr>
      </w:pPr>
      <w:r>
        <w:rPr>
          <w:rFonts w:eastAsia="Times New Roman"/>
          <w:szCs w:val="24"/>
        </w:rPr>
        <w:t>8.</w:t>
      </w:r>
      <w:r w:rsidRPr="00C6589D">
        <w:rPr>
          <w:rFonts w:eastAsia="Times New Roman"/>
          <w:szCs w:val="24"/>
        </w:rPr>
        <w:t xml:space="preserve"> Η με αριθμό 346/11-2-2019 </w:t>
      </w:r>
      <w:r>
        <w:rPr>
          <w:rFonts w:eastAsia="Times New Roman"/>
          <w:szCs w:val="24"/>
        </w:rPr>
        <w:t>ε</w:t>
      </w:r>
      <w:r w:rsidRPr="00C6589D">
        <w:rPr>
          <w:rFonts w:eastAsia="Times New Roman"/>
          <w:szCs w:val="24"/>
        </w:rPr>
        <w:t xml:space="preserve">πίκαιρη </w:t>
      </w:r>
      <w:r>
        <w:rPr>
          <w:rFonts w:eastAsia="Times New Roman"/>
          <w:szCs w:val="24"/>
        </w:rPr>
        <w:t>ε</w:t>
      </w:r>
      <w:r w:rsidRPr="00C6589D">
        <w:rPr>
          <w:rFonts w:eastAsia="Times New Roman"/>
          <w:szCs w:val="24"/>
        </w:rPr>
        <w:t>ρώτηση του Βουλευτή Δράμας της Νέας Δημοκρατίας κ</w:t>
      </w:r>
      <w:r w:rsidRPr="00C6589D">
        <w:rPr>
          <w:rFonts w:eastAsia="Times New Roman"/>
          <w:szCs w:val="24"/>
        </w:rPr>
        <w:t xml:space="preserve">. </w:t>
      </w:r>
      <w:r w:rsidRPr="00C6589D">
        <w:rPr>
          <w:rFonts w:eastAsia="Times New Roman"/>
          <w:bCs/>
          <w:szCs w:val="24"/>
        </w:rPr>
        <w:t xml:space="preserve">Δημητρίου Κυριαζίδη </w:t>
      </w:r>
      <w:r w:rsidRPr="00C6589D">
        <w:rPr>
          <w:rFonts w:eastAsia="Times New Roman"/>
          <w:szCs w:val="24"/>
        </w:rPr>
        <w:lastRenderedPageBreak/>
        <w:t xml:space="preserve">προς τον Υπουργό </w:t>
      </w:r>
      <w:r w:rsidRPr="00C6589D">
        <w:rPr>
          <w:rFonts w:eastAsia="Times New Roman"/>
          <w:bCs/>
          <w:szCs w:val="24"/>
        </w:rPr>
        <w:t xml:space="preserve">Αγροτικής Ανάπτυξης και Τροφίμων, </w:t>
      </w:r>
      <w:r w:rsidRPr="00C6589D">
        <w:rPr>
          <w:rFonts w:eastAsia="Times New Roman"/>
          <w:szCs w:val="24"/>
        </w:rPr>
        <w:t xml:space="preserve">με θέμα: «Αποζημιώσεις πατατοκαλλιεργητών </w:t>
      </w:r>
      <w:r>
        <w:rPr>
          <w:rFonts w:eastAsia="Times New Roman"/>
          <w:szCs w:val="24"/>
        </w:rPr>
        <w:t>λ</w:t>
      </w:r>
      <w:r w:rsidRPr="00C6589D">
        <w:rPr>
          <w:rFonts w:eastAsia="Times New Roman"/>
          <w:szCs w:val="24"/>
        </w:rPr>
        <w:t>εκανοπεδίου Κάτω Νευροκοπίου Δράμας».</w:t>
      </w:r>
    </w:p>
    <w:p w14:paraId="678A3843" w14:textId="77777777" w:rsidR="0099759A" w:rsidRDefault="00FE124F">
      <w:pPr>
        <w:spacing w:line="600" w:lineRule="auto"/>
        <w:ind w:firstLine="720"/>
        <w:contextualSpacing/>
        <w:jc w:val="both"/>
        <w:rPr>
          <w:rFonts w:eastAsia="Times New Roman"/>
          <w:szCs w:val="24"/>
        </w:rPr>
      </w:pPr>
      <w:r>
        <w:rPr>
          <w:rFonts w:eastAsia="Times New Roman"/>
          <w:szCs w:val="24"/>
        </w:rPr>
        <w:t xml:space="preserve">9. </w:t>
      </w:r>
      <w:r w:rsidRPr="00C6589D">
        <w:rPr>
          <w:rFonts w:eastAsia="Times New Roman"/>
          <w:szCs w:val="24"/>
        </w:rPr>
        <w:t>Η με</w:t>
      </w:r>
      <w:r>
        <w:rPr>
          <w:rFonts w:eastAsia="Times New Roman"/>
          <w:szCs w:val="24"/>
        </w:rPr>
        <w:t xml:space="preserve"> αριθμό 356/12-2-2019 ε</w:t>
      </w:r>
      <w:r w:rsidRPr="00C6589D">
        <w:rPr>
          <w:rFonts w:eastAsia="Times New Roman"/>
          <w:szCs w:val="24"/>
        </w:rPr>
        <w:t xml:space="preserve">πίκαιρη </w:t>
      </w:r>
      <w:r>
        <w:rPr>
          <w:rFonts w:eastAsia="Times New Roman"/>
          <w:szCs w:val="24"/>
        </w:rPr>
        <w:t>ε</w:t>
      </w:r>
      <w:r w:rsidRPr="00C6589D">
        <w:rPr>
          <w:rFonts w:eastAsia="Times New Roman"/>
          <w:szCs w:val="24"/>
        </w:rPr>
        <w:t>ρώτηση του Βουλευτή Α΄ Θεσσαλονίκης του Κομμουνιστικού Κόμματος</w:t>
      </w:r>
      <w:r w:rsidRPr="00C6589D">
        <w:rPr>
          <w:rFonts w:eastAsia="Times New Roman"/>
          <w:szCs w:val="24"/>
        </w:rPr>
        <w:t xml:space="preserve"> Ελλάδ</w:t>
      </w:r>
      <w:r>
        <w:rPr>
          <w:rFonts w:eastAsia="Times New Roman"/>
          <w:szCs w:val="24"/>
        </w:rPr>
        <w:t>α</w:t>
      </w:r>
      <w:r w:rsidRPr="00C6589D">
        <w:rPr>
          <w:rFonts w:eastAsia="Times New Roman"/>
          <w:szCs w:val="24"/>
        </w:rPr>
        <w:t xml:space="preserve">ς κ. </w:t>
      </w:r>
      <w:r w:rsidRPr="00C6589D">
        <w:rPr>
          <w:rFonts w:eastAsia="Times New Roman"/>
          <w:bCs/>
          <w:szCs w:val="24"/>
        </w:rPr>
        <w:t xml:space="preserve">Γιάννη Δελή </w:t>
      </w:r>
      <w:r w:rsidRPr="00C6589D">
        <w:rPr>
          <w:rFonts w:eastAsia="Times New Roman"/>
          <w:szCs w:val="24"/>
        </w:rPr>
        <w:t xml:space="preserve">προς την Υπουργό </w:t>
      </w:r>
      <w:r w:rsidRPr="00C6589D">
        <w:rPr>
          <w:rFonts w:eastAsia="Times New Roman"/>
          <w:bCs/>
          <w:szCs w:val="24"/>
        </w:rPr>
        <w:t xml:space="preserve">Εργασίας, Κοινωνικής Ασφάλισης και Κοινωνικής Αλληλεγγύης, </w:t>
      </w:r>
      <w:r w:rsidRPr="00C6589D">
        <w:rPr>
          <w:rFonts w:eastAsia="Times New Roman"/>
          <w:szCs w:val="24"/>
        </w:rPr>
        <w:t xml:space="preserve">σχετικά με την προσπάθεια παρεμπόδισης της συνδικαλιστικής δράσης και τις απολύσεις στην </w:t>
      </w:r>
      <w:r>
        <w:rPr>
          <w:rFonts w:eastAsia="Times New Roman"/>
          <w:szCs w:val="24"/>
        </w:rPr>
        <w:t>Τ</w:t>
      </w:r>
      <w:r w:rsidRPr="00C6589D">
        <w:rPr>
          <w:rFonts w:eastAsia="Times New Roman"/>
          <w:szCs w:val="24"/>
        </w:rPr>
        <w:t>ράπεζα Πειραιώς.</w:t>
      </w:r>
    </w:p>
    <w:p w14:paraId="678A3844" w14:textId="77777777" w:rsidR="0099759A" w:rsidRDefault="00FE124F">
      <w:pPr>
        <w:spacing w:line="600" w:lineRule="auto"/>
        <w:ind w:firstLine="720"/>
        <w:contextualSpacing/>
        <w:jc w:val="both"/>
        <w:rPr>
          <w:rFonts w:eastAsia="Times New Roman"/>
          <w:szCs w:val="24"/>
        </w:rPr>
      </w:pPr>
      <w:r w:rsidRPr="00C6589D">
        <w:rPr>
          <w:rFonts w:eastAsia="Times New Roman"/>
          <w:szCs w:val="24"/>
        </w:rPr>
        <w:t>10.</w:t>
      </w:r>
      <w:r>
        <w:rPr>
          <w:rFonts w:eastAsia="Times New Roman"/>
          <w:szCs w:val="24"/>
        </w:rPr>
        <w:t xml:space="preserve"> </w:t>
      </w:r>
      <w:r w:rsidRPr="00C6589D">
        <w:rPr>
          <w:rFonts w:eastAsia="Times New Roman"/>
          <w:szCs w:val="24"/>
        </w:rPr>
        <w:t xml:space="preserve">Η με αριθμό 337/5-2-2019 </w:t>
      </w:r>
      <w:r>
        <w:rPr>
          <w:rFonts w:eastAsia="Times New Roman"/>
          <w:szCs w:val="24"/>
        </w:rPr>
        <w:t>επίκαιρη ε</w:t>
      </w:r>
      <w:r w:rsidRPr="00C6589D">
        <w:rPr>
          <w:rFonts w:eastAsia="Times New Roman"/>
          <w:szCs w:val="24"/>
        </w:rPr>
        <w:t>ρώτηση του</w:t>
      </w:r>
      <w:r w:rsidRPr="00C6589D">
        <w:rPr>
          <w:rFonts w:eastAsia="Times New Roman"/>
          <w:szCs w:val="24"/>
        </w:rPr>
        <w:t xml:space="preserve"> Βουλευτή Β΄ Αθηνών του Κομμουνιστικού Κόμματος Ελλάδ</w:t>
      </w:r>
      <w:r>
        <w:rPr>
          <w:rFonts w:eastAsia="Times New Roman"/>
          <w:szCs w:val="24"/>
        </w:rPr>
        <w:t>α</w:t>
      </w:r>
      <w:r w:rsidRPr="00C6589D">
        <w:rPr>
          <w:rFonts w:eastAsia="Times New Roman"/>
          <w:szCs w:val="24"/>
        </w:rPr>
        <w:t xml:space="preserve">ς κ. </w:t>
      </w:r>
      <w:r w:rsidRPr="00C6589D">
        <w:rPr>
          <w:rFonts w:eastAsia="Times New Roman"/>
          <w:bCs/>
          <w:szCs w:val="24"/>
        </w:rPr>
        <w:t xml:space="preserve">Χρήστου Κατσώτη </w:t>
      </w:r>
      <w:r w:rsidRPr="00C6589D">
        <w:rPr>
          <w:rFonts w:eastAsia="Times New Roman"/>
          <w:szCs w:val="24"/>
        </w:rPr>
        <w:t>προς την Υπουργό</w:t>
      </w:r>
      <w:r w:rsidRPr="00C6589D">
        <w:rPr>
          <w:rFonts w:eastAsia="Times New Roman"/>
          <w:bCs/>
          <w:szCs w:val="24"/>
        </w:rPr>
        <w:t xml:space="preserve"> Εργασίας, Κοινωνικής Ασφάλισης και Κοινωνικής Αλληλεγγύης, </w:t>
      </w:r>
      <w:r w:rsidRPr="00C6589D">
        <w:rPr>
          <w:rFonts w:eastAsia="Times New Roman"/>
          <w:szCs w:val="24"/>
        </w:rPr>
        <w:t>με θέμα: «Προβλήματα εργαζομένων στις επιχειρήσεις συμφερόντων “ΖΟΥΡΑ”».</w:t>
      </w:r>
    </w:p>
    <w:p w14:paraId="678A3845" w14:textId="77777777" w:rsidR="0099759A" w:rsidRDefault="00FE124F">
      <w:pPr>
        <w:spacing w:line="600" w:lineRule="auto"/>
        <w:ind w:firstLine="720"/>
        <w:contextualSpacing/>
        <w:jc w:val="both"/>
        <w:rPr>
          <w:rFonts w:eastAsia="Times New Roman"/>
          <w:szCs w:val="24"/>
        </w:rPr>
      </w:pPr>
      <w:r>
        <w:rPr>
          <w:rFonts w:eastAsia="Times New Roman"/>
          <w:szCs w:val="24"/>
        </w:rPr>
        <w:t>11. Η με αριθμό 330/4-2-2019 επί</w:t>
      </w:r>
      <w:r>
        <w:rPr>
          <w:rFonts w:eastAsia="Times New Roman"/>
          <w:szCs w:val="24"/>
        </w:rPr>
        <w:t>καιρη ε</w:t>
      </w:r>
      <w:r w:rsidRPr="00C6589D">
        <w:rPr>
          <w:rFonts w:eastAsia="Times New Roman"/>
          <w:szCs w:val="24"/>
        </w:rPr>
        <w:t xml:space="preserve">ρώτηση του Ανεξάρτητου Βουλευτή Ευβοίας κ. </w:t>
      </w:r>
      <w:r w:rsidRPr="00C6589D">
        <w:rPr>
          <w:rFonts w:eastAsia="Times New Roman"/>
          <w:bCs/>
          <w:szCs w:val="24"/>
        </w:rPr>
        <w:t xml:space="preserve">Νικολάου Μίχου </w:t>
      </w:r>
      <w:r w:rsidRPr="00C6589D">
        <w:rPr>
          <w:rFonts w:eastAsia="Times New Roman"/>
          <w:szCs w:val="24"/>
        </w:rPr>
        <w:t>προς τον Υπουργό</w:t>
      </w:r>
      <w:r w:rsidRPr="00C6589D">
        <w:rPr>
          <w:rFonts w:eastAsia="Times New Roman"/>
          <w:bCs/>
          <w:szCs w:val="24"/>
        </w:rPr>
        <w:t xml:space="preserve"> Εξωτερικών, </w:t>
      </w:r>
      <w:r w:rsidRPr="00C6589D">
        <w:rPr>
          <w:rFonts w:eastAsia="Times New Roman"/>
          <w:szCs w:val="24"/>
        </w:rPr>
        <w:t>με θέμα: «Συνέχιση διωγμών των μελών της ελληνικής μειονότητας στην Αλβανία».</w:t>
      </w:r>
    </w:p>
    <w:p w14:paraId="678A3846" w14:textId="77777777" w:rsidR="0099759A" w:rsidRDefault="00FE124F">
      <w:pPr>
        <w:spacing w:line="600" w:lineRule="auto"/>
        <w:ind w:firstLine="720"/>
        <w:contextualSpacing/>
        <w:jc w:val="both"/>
        <w:rPr>
          <w:rFonts w:eastAsia="Times New Roman"/>
          <w:szCs w:val="24"/>
        </w:rPr>
      </w:pPr>
      <w:r w:rsidRPr="00C6589D">
        <w:rPr>
          <w:rFonts w:eastAsia="Times New Roman"/>
          <w:szCs w:val="24"/>
        </w:rPr>
        <w:lastRenderedPageBreak/>
        <w:t>12.</w:t>
      </w:r>
      <w:r>
        <w:rPr>
          <w:rFonts w:eastAsia="Times New Roman"/>
          <w:szCs w:val="24"/>
        </w:rPr>
        <w:t xml:space="preserve"> </w:t>
      </w:r>
      <w:r w:rsidRPr="00C6589D">
        <w:rPr>
          <w:rFonts w:eastAsia="Times New Roman"/>
          <w:szCs w:val="24"/>
        </w:rPr>
        <w:t xml:space="preserve">Η με αριθμό 315/29-1-2019 </w:t>
      </w:r>
      <w:r>
        <w:rPr>
          <w:rFonts w:eastAsia="Times New Roman"/>
          <w:szCs w:val="24"/>
        </w:rPr>
        <w:t>ε</w:t>
      </w:r>
      <w:r w:rsidRPr="00C6589D">
        <w:rPr>
          <w:rFonts w:eastAsia="Times New Roman"/>
          <w:szCs w:val="24"/>
        </w:rPr>
        <w:t xml:space="preserve">πίκαιρη </w:t>
      </w:r>
      <w:r>
        <w:rPr>
          <w:rFonts w:eastAsia="Times New Roman"/>
          <w:szCs w:val="24"/>
        </w:rPr>
        <w:t>ε</w:t>
      </w:r>
      <w:r w:rsidRPr="00C6589D">
        <w:rPr>
          <w:rFonts w:eastAsia="Times New Roman"/>
          <w:szCs w:val="24"/>
        </w:rPr>
        <w:t xml:space="preserve">ρώτηση του Ανεξάρτητου Βουλευτή Α΄ Αθηνών κ. </w:t>
      </w:r>
      <w:r w:rsidRPr="00C6589D">
        <w:rPr>
          <w:rFonts w:eastAsia="Times New Roman"/>
          <w:bCs/>
          <w:szCs w:val="24"/>
        </w:rPr>
        <w:t xml:space="preserve">Σπυρίδωνος Λυκούδη </w:t>
      </w:r>
      <w:r w:rsidRPr="00C6589D">
        <w:rPr>
          <w:rFonts w:eastAsia="Times New Roman"/>
          <w:szCs w:val="24"/>
        </w:rPr>
        <w:t xml:space="preserve">προς την Υπουργό </w:t>
      </w:r>
      <w:r w:rsidRPr="00C6589D">
        <w:rPr>
          <w:rFonts w:eastAsia="Times New Roman"/>
          <w:bCs/>
          <w:szCs w:val="24"/>
        </w:rPr>
        <w:t>Εργασίας, Κοινωνικής Ασφάλισης και Κοινωνικής Αλληλεγγύης,</w:t>
      </w:r>
      <w:r w:rsidRPr="00C6589D">
        <w:rPr>
          <w:rFonts w:eastAsia="Times New Roman"/>
          <w:szCs w:val="24"/>
        </w:rPr>
        <w:t xml:space="preserve"> σχετικά με τις συνθήκες διαβίωσης και εργασίας των μεταναστών στη Νέα Μανωλάδα μετά την φωτιά.</w:t>
      </w:r>
    </w:p>
    <w:p w14:paraId="678A3847" w14:textId="77777777" w:rsidR="0099759A" w:rsidRDefault="00FE124F">
      <w:pPr>
        <w:spacing w:line="600" w:lineRule="auto"/>
        <w:ind w:firstLine="720"/>
        <w:contextualSpacing/>
        <w:jc w:val="both"/>
        <w:rPr>
          <w:rFonts w:eastAsia="Times New Roman"/>
          <w:szCs w:val="24"/>
        </w:rPr>
      </w:pPr>
      <w:r w:rsidRPr="00C6589D">
        <w:rPr>
          <w:rFonts w:eastAsia="Times New Roman"/>
          <w:szCs w:val="24"/>
        </w:rPr>
        <w:t>13.</w:t>
      </w:r>
      <w:r>
        <w:rPr>
          <w:rFonts w:eastAsia="Times New Roman"/>
          <w:szCs w:val="24"/>
        </w:rPr>
        <w:t xml:space="preserve"> </w:t>
      </w:r>
      <w:r w:rsidRPr="00C6589D">
        <w:rPr>
          <w:rFonts w:eastAsia="Times New Roman"/>
          <w:szCs w:val="24"/>
        </w:rPr>
        <w:t>Η με αριθμό 284/2</w:t>
      </w:r>
      <w:r w:rsidRPr="00C6589D">
        <w:rPr>
          <w:rFonts w:eastAsia="Times New Roman"/>
          <w:szCs w:val="24"/>
        </w:rPr>
        <w:t xml:space="preserve">1-1-2019 </w:t>
      </w:r>
      <w:r>
        <w:rPr>
          <w:rFonts w:eastAsia="Times New Roman"/>
          <w:szCs w:val="24"/>
        </w:rPr>
        <w:t>επίκαιρη ε</w:t>
      </w:r>
      <w:r w:rsidRPr="00C6589D">
        <w:rPr>
          <w:rFonts w:eastAsia="Times New Roman"/>
          <w:szCs w:val="24"/>
        </w:rPr>
        <w:t>ρώτηση του Βουλευτή Επικρατείας του Λαϊκού Συνδέσμου</w:t>
      </w:r>
      <w:r>
        <w:rPr>
          <w:rFonts w:eastAsia="Times New Roman"/>
          <w:szCs w:val="24"/>
        </w:rPr>
        <w:t xml:space="preserve"> </w:t>
      </w:r>
      <w:r w:rsidRPr="00C6589D">
        <w:rPr>
          <w:rFonts w:eastAsia="Times New Roman"/>
          <w:szCs w:val="24"/>
        </w:rPr>
        <w:t>-</w:t>
      </w:r>
      <w:r>
        <w:rPr>
          <w:rFonts w:eastAsia="Times New Roman"/>
          <w:szCs w:val="24"/>
        </w:rPr>
        <w:t xml:space="preserve"> </w:t>
      </w:r>
      <w:r w:rsidRPr="00C6589D">
        <w:rPr>
          <w:rFonts w:eastAsia="Times New Roman"/>
          <w:szCs w:val="24"/>
        </w:rPr>
        <w:t xml:space="preserve">Χρυσή Αυγή κ. </w:t>
      </w:r>
      <w:r w:rsidRPr="00C6589D">
        <w:rPr>
          <w:rFonts w:eastAsia="Times New Roman"/>
          <w:bCs/>
          <w:szCs w:val="24"/>
        </w:rPr>
        <w:t>Χρήστου Παππά</w:t>
      </w:r>
      <w:r w:rsidRPr="00C6589D">
        <w:rPr>
          <w:rFonts w:eastAsia="Times New Roman"/>
          <w:szCs w:val="24"/>
        </w:rPr>
        <w:t xml:space="preserve"> προς τον Υπουργό </w:t>
      </w:r>
      <w:r w:rsidRPr="00C6589D">
        <w:rPr>
          <w:rFonts w:eastAsia="Times New Roman"/>
          <w:bCs/>
          <w:szCs w:val="24"/>
        </w:rPr>
        <w:t>Εξωτερικών,</w:t>
      </w:r>
      <w:r w:rsidRPr="00C6589D">
        <w:rPr>
          <w:rFonts w:eastAsia="Times New Roman"/>
          <w:szCs w:val="24"/>
        </w:rPr>
        <w:t xml:space="preserve"> με θέμα: «Οι Αλβανοί δρομολογούν εξελίξεις δημιουργίας “Μεγάλης Αλβανίας”».</w:t>
      </w:r>
    </w:p>
    <w:p w14:paraId="678A3848" w14:textId="77777777" w:rsidR="0099759A" w:rsidRDefault="00FE124F">
      <w:pPr>
        <w:spacing w:line="600" w:lineRule="auto"/>
        <w:ind w:firstLine="720"/>
        <w:contextualSpacing/>
        <w:jc w:val="both"/>
        <w:rPr>
          <w:rFonts w:eastAsia="Times New Roman"/>
          <w:szCs w:val="24"/>
        </w:rPr>
      </w:pPr>
      <w:r w:rsidRPr="00C6589D">
        <w:rPr>
          <w:rFonts w:eastAsia="Times New Roman"/>
          <w:szCs w:val="24"/>
        </w:rPr>
        <w:t>14.</w:t>
      </w:r>
      <w:r>
        <w:rPr>
          <w:rFonts w:eastAsia="Times New Roman"/>
          <w:szCs w:val="24"/>
        </w:rPr>
        <w:t xml:space="preserve"> Η με αριθμό 280/17-1-2019 ε</w:t>
      </w:r>
      <w:r w:rsidRPr="00C6589D">
        <w:rPr>
          <w:rFonts w:eastAsia="Times New Roman"/>
          <w:szCs w:val="24"/>
        </w:rPr>
        <w:t xml:space="preserve">πίκαιρη </w:t>
      </w:r>
      <w:r>
        <w:rPr>
          <w:rFonts w:eastAsia="Times New Roman"/>
          <w:szCs w:val="24"/>
        </w:rPr>
        <w:t>ε</w:t>
      </w:r>
      <w:r w:rsidRPr="00C6589D">
        <w:rPr>
          <w:rFonts w:eastAsia="Times New Roman"/>
          <w:szCs w:val="24"/>
        </w:rPr>
        <w:t>ρώτηση το</w:t>
      </w:r>
      <w:r w:rsidRPr="00C6589D">
        <w:rPr>
          <w:rFonts w:eastAsia="Times New Roman"/>
          <w:szCs w:val="24"/>
        </w:rPr>
        <w:t>υ Βουλευτή Α΄ Πειραι</w:t>
      </w:r>
      <w:r>
        <w:rPr>
          <w:rFonts w:eastAsia="Times New Roman"/>
          <w:szCs w:val="24"/>
        </w:rPr>
        <w:t>ώς</w:t>
      </w:r>
      <w:r w:rsidRPr="00C6589D">
        <w:rPr>
          <w:rFonts w:eastAsia="Times New Roman"/>
          <w:szCs w:val="24"/>
        </w:rPr>
        <w:t xml:space="preserve"> του Λαϊκού Συνδέσμου</w:t>
      </w:r>
      <w:r>
        <w:rPr>
          <w:rFonts w:eastAsia="Times New Roman"/>
          <w:szCs w:val="24"/>
        </w:rPr>
        <w:t xml:space="preserve"> </w:t>
      </w:r>
      <w:r w:rsidRPr="00C6589D">
        <w:rPr>
          <w:rFonts w:eastAsia="Times New Roman"/>
          <w:szCs w:val="24"/>
        </w:rPr>
        <w:t>-</w:t>
      </w:r>
      <w:r>
        <w:rPr>
          <w:rFonts w:eastAsia="Times New Roman"/>
          <w:szCs w:val="24"/>
        </w:rPr>
        <w:t xml:space="preserve"> </w:t>
      </w:r>
      <w:r w:rsidRPr="00C6589D">
        <w:rPr>
          <w:rFonts w:eastAsia="Times New Roman"/>
          <w:szCs w:val="24"/>
        </w:rPr>
        <w:t xml:space="preserve">Χρυσή Αυγή κ. </w:t>
      </w:r>
      <w:r w:rsidRPr="00C6589D">
        <w:rPr>
          <w:rFonts w:eastAsia="Times New Roman"/>
          <w:bCs/>
          <w:szCs w:val="24"/>
        </w:rPr>
        <w:t>Νικολάου Κούζηλου</w:t>
      </w:r>
      <w:r w:rsidRPr="00C6589D">
        <w:rPr>
          <w:rFonts w:eastAsia="Times New Roman"/>
          <w:szCs w:val="24"/>
        </w:rPr>
        <w:t xml:space="preserve"> προς τον Υπουργό </w:t>
      </w:r>
      <w:r w:rsidRPr="00C6589D">
        <w:rPr>
          <w:rFonts w:eastAsia="Times New Roman"/>
          <w:bCs/>
          <w:szCs w:val="24"/>
        </w:rPr>
        <w:t>Εξωτερικών,</w:t>
      </w:r>
      <w:r w:rsidRPr="00C6589D">
        <w:rPr>
          <w:rFonts w:eastAsia="Times New Roman"/>
          <w:szCs w:val="24"/>
        </w:rPr>
        <w:t xml:space="preserve"> με θέμα: «Την συνδιαχείριση του Αιγαίου προωθεί η κυβέρνηση».</w:t>
      </w:r>
    </w:p>
    <w:p w14:paraId="678A3849" w14:textId="77777777" w:rsidR="0099759A" w:rsidRDefault="00FE124F">
      <w:pPr>
        <w:spacing w:line="600" w:lineRule="auto"/>
        <w:ind w:firstLine="720"/>
        <w:contextualSpacing/>
        <w:jc w:val="both"/>
        <w:rPr>
          <w:rFonts w:eastAsia="Times New Roman"/>
          <w:szCs w:val="24"/>
        </w:rPr>
      </w:pPr>
      <w:r w:rsidRPr="00C6589D">
        <w:rPr>
          <w:rFonts w:eastAsia="Times New Roman"/>
          <w:szCs w:val="24"/>
        </w:rPr>
        <w:t xml:space="preserve">15. Η με αριθμό 260/9-1-2019 </w:t>
      </w:r>
      <w:r>
        <w:rPr>
          <w:rFonts w:eastAsia="Times New Roman"/>
          <w:szCs w:val="24"/>
        </w:rPr>
        <w:t>επίκαιρη ε</w:t>
      </w:r>
      <w:r w:rsidRPr="00C6589D">
        <w:rPr>
          <w:rFonts w:eastAsia="Times New Roman"/>
          <w:szCs w:val="24"/>
        </w:rPr>
        <w:t>ρώτηση του Βουλευτή Α΄ Πειραιώς του Λαϊκού Συνδέ</w:t>
      </w:r>
      <w:r w:rsidRPr="00C6589D">
        <w:rPr>
          <w:rFonts w:eastAsia="Times New Roman"/>
          <w:szCs w:val="24"/>
        </w:rPr>
        <w:t>σμου</w:t>
      </w:r>
      <w:r>
        <w:rPr>
          <w:rFonts w:eastAsia="Times New Roman"/>
          <w:szCs w:val="24"/>
        </w:rPr>
        <w:t xml:space="preserve"> - </w:t>
      </w:r>
      <w:r w:rsidRPr="00C6589D">
        <w:rPr>
          <w:rFonts w:eastAsia="Times New Roman"/>
          <w:szCs w:val="24"/>
        </w:rPr>
        <w:t xml:space="preserve">Χρυσή Αυγή κ. </w:t>
      </w:r>
      <w:r w:rsidRPr="00C6589D">
        <w:rPr>
          <w:rFonts w:eastAsia="Times New Roman"/>
          <w:bCs/>
          <w:szCs w:val="24"/>
        </w:rPr>
        <w:t xml:space="preserve">Νικολάου Κούζηλου </w:t>
      </w:r>
      <w:r w:rsidRPr="00C6589D">
        <w:rPr>
          <w:rFonts w:eastAsia="Times New Roman"/>
          <w:szCs w:val="24"/>
        </w:rPr>
        <w:t>προς την Υπουργό</w:t>
      </w:r>
      <w:r>
        <w:rPr>
          <w:rFonts w:eastAsia="Times New Roman"/>
          <w:szCs w:val="24"/>
        </w:rPr>
        <w:t xml:space="preserve"> </w:t>
      </w:r>
      <w:r w:rsidRPr="00C6589D">
        <w:rPr>
          <w:rFonts w:eastAsia="Times New Roman"/>
          <w:bCs/>
          <w:szCs w:val="24"/>
        </w:rPr>
        <w:t>Εργασίας, Κοινωνικής Ασφάλισης και Κοινωνικής Αλληλεγγύης,</w:t>
      </w:r>
      <w:r w:rsidRPr="00C6589D">
        <w:rPr>
          <w:rFonts w:eastAsia="Times New Roman"/>
          <w:szCs w:val="24"/>
        </w:rPr>
        <w:t xml:space="preserve"> με θέμα: «Προστασία πληρωμάτων από εγκατάλειψη πλοίου εσωτερικών πλόων».</w:t>
      </w:r>
    </w:p>
    <w:p w14:paraId="678A384A" w14:textId="77777777" w:rsidR="0099759A" w:rsidRDefault="00FE124F">
      <w:pPr>
        <w:spacing w:line="600" w:lineRule="auto"/>
        <w:ind w:firstLine="720"/>
        <w:contextualSpacing/>
        <w:jc w:val="both"/>
        <w:rPr>
          <w:rFonts w:eastAsia="Times New Roman"/>
          <w:szCs w:val="24"/>
        </w:rPr>
      </w:pPr>
      <w:r w:rsidRPr="00C6589D">
        <w:rPr>
          <w:rFonts w:eastAsia="Times New Roman"/>
          <w:szCs w:val="24"/>
        </w:rPr>
        <w:lastRenderedPageBreak/>
        <w:t>16.</w:t>
      </w:r>
      <w:r>
        <w:rPr>
          <w:rFonts w:eastAsia="Times New Roman"/>
          <w:szCs w:val="24"/>
        </w:rPr>
        <w:t xml:space="preserve"> Η με αριθμό 261/9-1-2019 ε</w:t>
      </w:r>
      <w:r w:rsidRPr="00C6589D">
        <w:rPr>
          <w:rFonts w:eastAsia="Times New Roman"/>
          <w:szCs w:val="24"/>
        </w:rPr>
        <w:t xml:space="preserve">πίκαιρη </w:t>
      </w:r>
      <w:r>
        <w:rPr>
          <w:rFonts w:eastAsia="Times New Roman"/>
          <w:szCs w:val="24"/>
        </w:rPr>
        <w:t>ε</w:t>
      </w:r>
      <w:r w:rsidRPr="00C6589D">
        <w:rPr>
          <w:rFonts w:eastAsia="Times New Roman"/>
          <w:szCs w:val="24"/>
        </w:rPr>
        <w:t>ρώτηση του Βουλευτή Α΄ Θεσσαλ</w:t>
      </w:r>
      <w:r w:rsidRPr="00C6589D">
        <w:rPr>
          <w:rFonts w:eastAsia="Times New Roman"/>
          <w:szCs w:val="24"/>
        </w:rPr>
        <w:t>ονίκης του Λαϊκού Συνδέσμου</w:t>
      </w:r>
      <w:r>
        <w:rPr>
          <w:rFonts w:eastAsia="Times New Roman"/>
          <w:szCs w:val="24"/>
        </w:rPr>
        <w:t xml:space="preserve"> - </w:t>
      </w:r>
      <w:r w:rsidRPr="00C6589D">
        <w:rPr>
          <w:rFonts w:eastAsia="Times New Roman"/>
          <w:szCs w:val="24"/>
        </w:rPr>
        <w:t xml:space="preserve">Χρυσή Αυγή κ. </w:t>
      </w:r>
      <w:r w:rsidRPr="00C6589D">
        <w:rPr>
          <w:rFonts w:eastAsia="Times New Roman"/>
          <w:bCs/>
          <w:szCs w:val="24"/>
        </w:rPr>
        <w:t>Αντωνίου Γρέγου</w:t>
      </w:r>
      <w:r w:rsidRPr="00C6589D">
        <w:rPr>
          <w:rFonts w:eastAsia="Times New Roman"/>
          <w:szCs w:val="24"/>
        </w:rPr>
        <w:t xml:space="preserve"> προς την Υπουργό</w:t>
      </w:r>
      <w:r>
        <w:rPr>
          <w:rFonts w:eastAsia="Times New Roman"/>
          <w:szCs w:val="24"/>
        </w:rPr>
        <w:t xml:space="preserve"> </w:t>
      </w:r>
      <w:r w:rsidRPr="00C6589D">
        <w:rPr>
          <w:rFonts w:eastAsia="Times New Roman"/>
          <w:bCs/>
          <w:szCs w:val="24"/>
        </w:rPr>
        <w:t>Πολιτισμού και Αθλητισμού,</w:t>
      </w:r>
      <w:r w:rsidRPr="00C6589D">
        <w:rPr>
          <w:rFonts w:eastAsia="Times New Roman"/>
          <w:szCs w:val="24"/>
        </w:rPr>
        <w:t xml:space="preserve"> με θέμα: «Περί του Μουσείου Μακεδονικού Αγώνα και λοιπών φορέων, συλλόγων και σωματείων της Μακεδονίας και του άρθρου 6 της συμφωνίας Ελλάδας - Σκοπίων»</w:t>
      </w:r>
      <w:r w:rsidRPr="00C6589D">
        <w:rPr>
          <w:rFonts w:eastAsia="Times New Roman"/>
          <w:szCs w:val="24"/>
        </w:rPr>
        <w:t>.</w:t>
      </w:r>
    </w:p>
    <w:p w14:paraId="678A384B" w14:textId="77777777" w:rsidR="0099759A" w:rsidRDefault="00FE124F">
      <w:pPr>
        <w:spacing w:line="600" w:lineRule="auto"/>
        <w:ind w:firstLine="720"/>
        <w:contextualSpacing/>
        <w:jc w:val="both"/>
        <w:rPr>
          <w:rFonts w:eastAsia="Times New Roman"/>
          <w:szCs w:val="24"/>
        </w:rPr>
      </w:pPr>
      <w:r w:rsidRPr="00C6589D">
        <w:rPr>
          <w:rFonts w:eastAsia="Times New Roman"/>
          <w:szCs w:val="24"/>
        </w:rPr>
        <w:t xml:space="preserve">17. Η με αριθμό 263/9-1-2019 </w:t>
      </w:r>
      <w:r>
        <w:rPr>
          <w:rFonts w:eastAsia="Times New Roman"/>
          <w:szCs w:val="24"/>
        </w:rPr>
        <w:t>επίκαιρη ε</w:t>
      </w:r>
      <w:r w:rsidRPr="00C6589D">
        <w:rPr>
          <w:rFonts w:eastAsia="Times New Roman"/>
          <w:szCs w:val="24"/>
        </w:rPr>
        <w:t>ρώτηση του Βουλευτή Α΄ Πειραιώς του Λαϊκού Συνδέσμου</w:t>
      </w:r>
      <w:r>
        <w:rPr>
          <w:rFonts w:eastAsia="Times New Roman"/>
          <w:szCs w:val="24"/>
        </w:rPr>
        <w:t xml:space="preserve"> </w:t>
      </w:r>
      <w:r w:rsidRPr="00C6589D">
        <w:rPr>
          <w:rFonts w:eastAsia="Times New Roman"/>
          <w:szCs w:val="24"/>
        </w:rPr>
        <w:t>-</w:t>
      </w:r>
      <w:r>
        <w:rPr>
          <w:rFonts w:eastAsia="Times New Roman"/>
          <w:szCs w:val="24"/>
        </w:rPr>
        <w:t xml:space="preserve"> </w:t>
      </w:r>
      <w:r w:rsidRPr="00C6589D">
        <w:rPr>
          <w:rFonts w:eastAsia="Times New Roman"/>
          <w:szCs w:val="24"/>
        </w:rPr>
        <w:t xml:space="preserve">Χρυσή Αυγή κ. </w:t>
      </w:r>
      <w:r w:rsidRPr="00C6589D">
        <w:rPr>
          <w:rFonts w:eastAsia="Times New Roman"/>
          <w:bCs/>
          <w:szCs w:val="24"/>
        </w:rPr>
        <w:t>Νικολάου Κούζηλου</w:t>
      </w:r>
      <w:r w:rsidRPr="00C6589D">
        <w:rPr>
          <w:rFonts w:eastAsia="Times New Roman"/>
          <w:szCs w:val="24"/>
        </w:rPr>
        <w:t xml:space="preserve"> προς τον Υπουργό </w:t>
      </w:r>
      <w:r w:rsidRPr="00C6589D">
        <w:rPr>
          <w:rFonts w:eastAsia="Times New Roman"/>
          <w:bCs/>
          <w:szCs w:val="24"/>
        </w:rPr>
        <w:t>Εξωτερικών,</w:t>
      </w:r>
      <w:r w:rsidRPr="00C6589D">
        <w:rPr>
          <w:rFonts w:eastAsia="Times New Roman"/>
          <w:szCs w:val="24"/>
        </w:rPr>
        <w:t xml:space="preserve"> με θέμα: «Καζάνι έτοιμο να εκραγεί το κρατίδιο των Σκοπίων».</w:t>
      </w:r>
    </w:p>
    <w:p w14:paraId="678A384C" w14:textId="77777777" w:rsidR="0099759A" w:rsidRDefault="00FE124F">
      <w:pPr>
        <w:spacing w:line="600" w:lineRule="auto"/>
        <w:ind w:firstLine="720"/>
        <w:contextualSpacing/>
        <w:jc w:val="both"/>
        <w:rPr>
          <w:rFonts w:eastAsia="Times New Roman"/>
          <w:bCs/>
          <w:szCs w:val="24"/>
        </w:rPr>
      </w:pPr>
      <w:r w:rsidRPr="00C6589D">
        <w:rPr>
          <w:rFonts w:eastAsia="Times New Roman"/>
          <w:bCs/>
          <w:szCs w:val="24"/>
        </w:rPr>
        <w:t>ΑΝΑΦΟΡΕΣ</w:t>
      </w:r>
      <w:r>
        <w:rPr>
          <w:rFonts w:eastAsia="Times New Roman"/>
          <w:bCs/>
          <w:szCs w:val="24"/>
        </w:rPr>
        <w:t xml:space="preserve"> </w:t>
      </w:r>
      <w:r w:rsidRPr="00C6589D">
        <w:rPr>
          <w:rFonts w:eastAsia="Times New Roman"/>
          <w:bCs/>
          <w:szCs w:val="24"/>
        </w:rPr>
        <w:t>-</w:t>
      </w:r>
      <w:r>
        <w:rPr>
          <w:rFonts w:eastAsia="Times New Roman"/>
          <w:bCs/>
          <w:szCs w:val="24"/>
        </w:rPr>
        <w:t xml:space="preserve"> </w:t>
      </w:r>
      <w:r w:rsidRPr="00C6589D">
        <w:rPr>
          <w:rFonts w:eastAsia="Times New Roman"/>
          <w:bCs/>
          <w:szCs w:val="24"/>
        </w:rPr>
        <w:t>ΕΡΩΤΗΣΕΙΣ (Άρθρο 130 παρ</w:t>
      </w:r>
      <w:r>
        <w:rPr>
          <w:rFonts w:eastAsia="Times New Roman"/>
          <w:bCs/>
          <w:szCs w:val="24"/>
        </w:rPr>
        <w:t xml:space="preserve">άγραφος </w:t>
      </w:r>
      <w:r w:rsidRPr="00C6589D">
        <w:rPr>
          <w:rFonts w:eastAsia="Times New Roman"/>
          <w:bCs/>
          <w:szCs w:val="24"/>
        </w:rPr>
        <w:t xml:space="preserve">5 </w:t>
      </w:r>
      <w:r>
        <w:rPr>
          <w:rFonts w:eastAsia="Times New Roman"/>
          <w:bCs/>
          <w:szCs w:val="24"/>
        </w:rPr>
        <w:t xml:space="preserve">του </w:t>
      </w:r>
      <w:r w:rsidRPr="00C6589D">
        <w:rPr>
          <w:rFonts w:eastAsia="Times New Roman"/>
          <w:bCs/>
          <w:szCs w:val="24"/>
        </w:rPr>
        <w:t>Καν</w:t>
      </w:r>
      <w:r>
        <w:rPr>
          <w:rFonts w:eastAsia="Times New Roman"/>
          <w:bCs/>
          <w:szCs w:val="24"/>
        </w:rPr>
        <w:t>ονισμού της</w:t>
      </w:r>
      <w:r w:rsidRPr="00C6589D">
        <w:rPr>
          <w:rFonts w:eastAsia="Times New Roman"/>
          <w:bCs/>
          <w:szCs w:val="24"/>
        </w:rPr>
        <w:t xml:space="preserve"> Βουλής)</w:t>
      </w:r>
    </w:p>
    <w:p w14:paraId="678A384D" w14:textId="77777777" w:rsidR="0099759A" w:rsidRDefault="00FE124F">
      <w:pPr>
        <w:spacing w:line="600" w:lineRule="auto"/>
        <w:ind w:firstLine="720"/>
        <w:contextualSpacing/>
        <w:jc w:val="both"/>
        <w:rPr>
          <w:rFonts w:eastAsia="Times New Roman"/>
          <w:szCs w:val="24"/>
        </w:rPr>
      </w:pPr>
      <w:r>
        <w:rPr>
          <w:rFonts w:eastAsia="Times New Roman"/>
          <w:szCs w:val="24"/>
        </w:rPr>
        <w:t xml:space="preserve">1. </w:t>
      </w:r>
      <w:r w:rsidRPr="00C6589D">
        <w:rPr>
          <w:rFonts w:eastAsia="Times New Roman"/>
          <w:szCs w:val="24"/>
        </w:rPr>
        <w:t xml:space="preserve">Η με αριθμό 1996/28-9-2018 </w:t>
      </w:r>
      <w:r>
        <w:rPr>
          <w:rFonts w:eastAsia="Times New Roman"/>
          <w:szCs w:val="24"/>
        </w:rPr>
        <w:t>ε</w:t>
      </w:r>
      <w:r w:rsidRPr="00C6589D">
        <w:rPr>
          <w:rFonts w:eastAsia="Times New Roman"/>
          <w:szCs w:val="24"/>
        </w:rPr>
        <w:t>ρώτηση της Βουλευτού Β΄ Αθηνών του Συνασπισμού Ριζοσπαστικής Αριστεράς κ</w:t>
      </w:r>
      <w:r>
        <w:rPr>
          <w:rFonts w:eastAsia="Times New Roman"/>
          <w:szCs w:val="24"/>
        </w:rPr>
        <w:t>.</w:t>
      </w:r>
      <w:r w:rsidRPr="00C6589D">
        <w:rPr>
          <w:rFonts w:eastAsia="Times New Roman"/>
          <w:szCs w:val="24"/>
        </w:rPr>
        <w:t xml:space="preserve"> </w:t>
      </w:r>
      <w:r w:rsidRPr="00C6589D">
        <w:rPr>
          <w:rFonts w:eastAsia="Times New Roman"/>
          <w:bCs/>
          <w:szCs w:val="24"/>
        </w:rPr>
        <w:t>Χαρούλας (Χαράς) Καφαντάρη</w:t>
      </w:r>
      <w:r w:rsidRPr="00C6589D">
        <w:rPr>
          <w:rFonts w:eastAsia="Times New Roman"/>
          <w:szCs w:val="24"/>
        </w:rPr>
        <w:t xml:space="preserve"> προς την Υπουργό </w:t>
      </w:r>
      <w:r w:rsidRPr="00C6589D">
        <w:rPr>
          <w:rFonts w:eastAsia="Times New Roman"/>
          <w:bCs/>
          <w:szCs w:val="24"/>
        </w:rPr>
        <w:t>Εργασίας, Κοινωνικής Ασφάλισης και Κοινωνικής Αλληλεγγύης,</w:t>
      </w:r>
      <w:r w:rsidRPr="00C6589D">
        <w:rPr>
          <w:rFonts w:eastAsia="Times New Roman"/>
          <w:szCs w:val="24"/>
        </w:rPr>
        <w:t xml:space="preserve"> με θέμα: «Μ</w:t>
      </w:r>
      <w:r w:rsidRPr="00C6589D">
        <w:rPr>
          <w:rFonts w:eastAsia="Times New Roman"/>
          <w:szCs w:val="24"/>
        </w:rPr>
        <w:t>ε μηδενική επικουρική παροχή οι συνταξιούχοι της Εθνικής Τράπεζας από τον Νοέμβρη του 2017».</w:t>
      </w:r>
    </w:p>
    <w:p w14:paraId="678A384E" w14:textId="77777777" w:rsidR="0099759A" w:rsidRDefault="00FE124F">
      <w:pPr>
        <w:spacing w:line="600" w:lineRule="auto"/>
        <w:ind w:firstLine="720"/>
        <w:contextualSpacing/>
        <w:jc w:val="both"/>
        <w:rPr>
          <w:rFonts w:eastAsia="Times New Roman"/>
          <w:szCs w:val="24"/>
        </w:rPr>
      </w:pPr>
      <w:r w:rsidRPr="00EF75B1">
        <w:rPr>
          <w:rFonts w:eastAsia="Times New Roman"/>
          <w:szCs w:val="24"/>
        </w:rPr>
        <w:lastRenderedPageBreak/>
        <w:t>2.</w:t>
      </w:r>
      <w:r>
        <w:rPr>
          <w:rFonts w:eastAsia="Times New Roman"/>
          <w:szCs w:val="24"/>
        </w:rPr>
        <w:t xml:space="preserve"> Η με αριθμό 2688/22-10-2018 ε</w:t>
      </w:r>
      <w:r w:rsidRPr="00EF75B1">
        <w:rPr>
          <w:rFonts w:eastAsia="Times New Roman"/>
          <w:szCs w:val="24"/>
        </w:rPr>
        <w:t xml:space="preserve">ρώτηση του Βουλευτή Ηρακλείου της Δημοκρατικής Συμπαράταξης κ. </w:t>
      </w:r>
      <w:r w:rsidRPr="0015662F">
        <w:rPr>
          <w:rFonts w:eastAsia="Times New Roman"/>
          <w:bCs/>
          <w:szCs w:val="24"/>
        </w:rPr>
        <w:t xml:space="preserve">Βασιλείου Κεγκέρογλου </w:t>
      </w:r>
      <w:r w:rsidRPr="0015662F">
        <w:rPr>
          <w:rFonts w:eastAsia="Times New Roman"/>
          <w:szCs w:val="24"/>
        </w:rPr>
        <w:t>προς την Υπουργό</w:t>
      </w:r>
      <w:r w:rsidRPr="0015662F">
        <w:rPr>
          <w:rFonts w:eastAsia="Times New Roman"/>
          <w:b/>
          <w:szCs w:val="24"/>
        </w:rPr>
        <w:t xml:space="preserve"> </w:t>
      </w:r>
      <w:r w:rsidRPr="0015662F">
        <w:rPr>
          <w:rFonts w:eastAsia="Times New Roman"/>
          <w:bCs/>
          <w:szCs w:val="24"/>
        </w:rPr>
        <w:t>Εργασίας, Κοινωνικής Ασφάλιση</w:t>
      </w:r>
      <w:r w:rsidRPr="0015662F">
        <w:rPr>
          <w:rFonts w:eastAsia="Times New Roman"/>
          <w:bCs/>
          <w:szCs w:val="24"/>
        </w:rPr>
        <w:t>ς και Κοινωνικής Αλληλεγγύης,</w:t>
      </w:r>
      <w:r w:rsidRPr="00EF75B1">
        <w:rPr>
          <w:rFonts w:eastAsia="Times New Roman"/>
          <w:szCs w:val="24"/>
        </w:rPr>
        <w:t xml:space="preserve"> με θέμα: «Να τεθεί άμεσα σε εφαρμογή η δυνατότητα ρύθμισης οφειλών έως και </w:t>
      </w:r>
      <w:r>
        <w:rPr>
          <w:rFonts w:eastAsia="Times New Roman"/>
          <w:szCs w:val="24"/>
        </w:rPr>
        <w:t>εκατόν είκοσι</w:t>
      </w:r>
      <w:r w:rsidRPr="00EF75B1">
        <w:rPr>
          <w:rFonts w:eastAsia="Times New Roman"/>
          <w:szCs w:val="24"/>
        </w:rPr>
        <w:t xml:space="preserve"> δόσεις για το δημόσιο και τα ασφαλιστικά ταμεία για όλους όσους επιθυμούν να ρυθμίσουν τις οφειλές τους».</w:t>
      </w:r>
    </w:p>
    <w:p w14:paraId="678A384F" w14:textId="77777777" w:rsidR="0099759A" w:rsidRDefault="00FE124F">
      <w:pPr>
        <w:spacing w:line="600" w:lineRule="auto"/>
        <w:ind w:firstLine="720"/>
        <w:contextualSpacing/>
        <w:jc w:val="center"/>
        <w:rPr>
          <w:rFonts w:eastAsia="Times New Roman"/>
          <w:color w:val="FF0000"/>
          <w:szCs w:val="24"/>
        </w:rPr>
      </w:pPr>
      <w:r w:rsidRPr="00052AAD">
        <w:rPr>
          <w:rFonts w:eastAsia="Times New Roman"/>
          <w:color w:val="FF0000"/>
          <w:szCs w:val="24"/>
        </w:rPr>
        <w:t>(</w:t>
      </w:r>
      <w:r w:rsidRPr="0039097C">
        <w:rPr>
          <w:rFonts w:eastAsia="Times New Roman"/>
          <w:color w:val="FF0000"/>
          <w:szCs w:val="24"/>
        </w:rPr>
        <w:t>ΑΛΛΑΓΗ ΣΕΛΙΔΑΣ)</w:t>
      </w:r>
    </w:p>
    <w:p w14:paraId="678A3850" w14:textId="77777777" w:rsidR="0099759A" w:rsidRDefault="00FE124F">
      <w:pPr>
        <w:spacing w:line="600" w:lineRule="auto"/>
        <w:ind w:firstLine="720"/>
        <w:contextualSpacing/>
        <w:jc w:val="both"/>
        <w:rPr>
          <w:rFonts w:eastAsia="Times New Roman" w:cs="Times New Roman"/>
          <w:szCs w:val="24"/>
        </w:rPr>
      </w:pPr>
      <w:r>
        <w:rPr>
          <w:rFonts w:eastAsia="Times New Roman"/>
          <w:b/>
          <w:szCs w:val="24"/>
        </w:rPr>
        <w:t>ΠΡΟΕΔΡΕΥΩΝ (Δη</w:t>
      </w:r>
      <w:r>
        <w:rPr>
          <w:rFonts w:eastAsia="Times New Roman"/>
          <w:b/>
          <w:szCs w:val="24"/>
        </w:rPr>
        <w:t xml:space="preserve">μήτριος Κρεμαστινός): </w:t>
      </w:r>
      <w:r>
        <w:rPr>
          <w:rFonts w:eastAsia="Times New Roman"/>
          <w:szCs w:val="24"/>
        </w:rPr>
        <w:t xml:space="preserve">Κυρίες και κύριοι συνάδελφοι, </w:t>
      </w:r>
      <w:r>
        <w:rPr>
          <w:rFonts w:eastAsia="Times New Roman" w:cs="Times New Roman"/>
          <w:szCs w:val="24"/>
        </w:rPr>
        <w:t>ε</w:t>
      </w:r>
      <w:r>
        <w:rPr>
          <w:rFonts w:eastAsia="Times New Roman" w:cs="Times New Roman"/>
          <w:szCs w:val="24"/>
        </w:rPr>
        <w:t>ισερχόμαστε στην ημερήσια διάταξη της</w:t>
      </w:r>
    </w:p>
    <w:p w14:paraId="678A3851" w14:textId="77777777" w:rsidR="0099759A" w:rsidRDefault="00FE124F">
      <w:pPr>
        <w:tabs>
          <w:tab w:val="left" w:pos="2940"/>
        </w:tabs>
        <w:spacing w:line="600" w:lineRule="auto"/>
        <w:ind w:firstLine="720"/>
        <w:contextualSpacing/>
        <w:jc w:val="center"/>
        <w:rPr>
          <w:rFonts w:eastAsia="Times New Roman" w:cs="Times New Roman"/>
          <w:b/>
          <w:szCs w:val="24"/>
        </w:rPr>
      </w:pPr>
      <w:r w:rsidRPr="00AA3A75">
        <w:rPr>
          <w:rFonts w:eastAsia="Times New Roman" w:cs="Times New Roman"/>
          <w:b/>
          <w:szCs w:val="24"/>
        </w:rPr>
        <w:t>ΝΟΜΟΘΕΤΙΚΗΣ ΕΡΓΑΣΙΑΣ</w:t>
      </w:r>
    </w:p>
    <w:p w14:paraId="678A3852" w14:textId="77777777" w:rsidR="0099759A" w:rsidRDefault="00FE124F">
      <w:pPr>
        <w:tabs>
          <w:tab w:val="left" w:pos="2940"/>
        </w:tabs>
        <w:spacing w:line="600" w:lineRule="auto"/>
        <w:ind w:firstLine="720"/>
        <w:contextualSpacing/>
        <w:jc w:val="both"/>
        <w:rPr>
          <w:rFonts w:eastAsia="Times New Roman"/>
          <w:szCs w:val="24"/>
        </w:rPr>
      </w:pPr>
      <w:r>
        <w:rPr>
          <w:rFonts w:eastAsia="Times New Roman" w:cs="Times New Roman"/>
          <w:szCs w:val="24"/>
        </w:rPr>
        <w:t>Μόνη συζήτηση και ψήφιση επί της αρχής, των άρθρων και του συνόλου του σχεδίου νόμου του Υπουργείου Υποδομών και Μεταφορών</w:t>
      </w:r>
      <w:r>
        <w:rPr>
          <w:rFonts w:eastAsia="Times New Roman" w:cs="Times New Roman"/>
          <w:szCs w:val="24"/>
        </w:rPr>
        <w:t>:</w:t>
      </w:r>
      <w:r w:rsidRPr="00AA3A75">
        <w:rPr>
          <w:rFonts w:ascii="Times New Roman" w:eastAsia="Times New Roman" w:hAnsi="Times New Roman" w:cs="Times New Roman"/>
          <w:szCs w:val="24"/>
        </w:rPr>
        <w:t xml:space="preserve"> </w:t>
      </w:r>
      <w:r w:rsidRPr="00AA3A75">
        <w:rPr>
          <w:rFonts w:eastAsia="Times New Roman"/>
          <w:szCs w:val="24"/>
        </w:rPr>
        <w:t>«Δοκιμασία προσόντων</w:t>
      </w:r>
      <w:r w:rsidRPr="00AA3A75">
        <w:rPr>
          <w:rFonts w:eastAsia="Times New Roman"/>
          <w:szCs w:val="24"/>
        </w:rPr>
        <w:t xml:space="preserve"> και συμπεριφοράς υποψήφιων οδηγών και οδηγών για τη χορήγηση αδειών οδήγησης οχημάτων, άλλες διατάξεις για τις άδειες οδήγησης και λοιπές διατάξεις».</w:t>
      </w:r>
    </w:p>
    <w:p w14:paraId="678A3853" w14:textId="77777777" w:rsidR="0099759A" w:rsidRDefault="00FE124F">
      <w:pPr>
        <w:tabs>
          <w:tab w:val="left" w:pos="2940"/>
        </w:tabs>
        <w:spacing w:line="600" w:lineRule="auto"/>
        <w:ind w:firstLine="720"/>
        <w:contextualSpacing/>
        <w:jc w:val="both"/>
        <w:rPr>
          <w:rFonts w:eastAsia="Times New Roman"/>
          <w:szCs w:val="24"/>
        </w:rPr>
      </w:pPr>
      <w:r>
        <w:rPr>
          <w:rFonts w:eastAsia="Times New Roman"/>
          <w:szCs w:val="24"/>
        </w:rPr>
        <w:t xml:space="preserve">Η Διάσκεψη των Προέδρων αποφάσισε στη συνεδρίασή </w:t>
      </w:r>
      <w:r>
        <w:rPr>
          <w:rFonts w:eastAsia="Times New Roman"/>
          <w:szCs w:val="24"/>
        </w:rPr>
        <w:t>της στις</w:t>
      </w:r>
      <w:r>
        <w:rPr>
          <w:rFonts w:eastAsia="Times New Roman"/>
          <w:szCs w:val="24"/>
        </w:rPr>
        <w:t xml:space="preserve"> 18 Φεβρουαρίου 2019, τη συζήτηση του νομοσχεδίο</w:t>
      </w:r>
      <w:r>
        <w:rPr>
          <w:rFonts w:eastAsia="Times New Roman"/>
          <w:szCs w:val="24"/>
        </w:rPr>
        <w:t xml:space="preserve">υ </w:t>
      </w:r>
      <w:r>
        <w:rPr>
          <w:rFonts w:eastAsia="Times New Roman"/>
          <w:szCs w:val="24"/>
        </w:rPr>
        <w:lastRenderedPageBreak/>
        <w:t>σε μ</w:t>
      </w:r>
      <w:r>
        <w:rPr>
          <w:rFonts w:eastAsia="Times New Roman"/>
          <w:szCs w:val="24"/>
        </w:rPr>
        <w:t>ί</w:t>
      </w:r>
      <w:r>
        <w:rPr>
          <w:rFonts w:eastAsia="Times New Roman"/>
          <w:szCs w:val="24"/>
        </w:rPr>
        <w:t xml:space="preserve">α συνεδρίαση ενιαία επί της αρχής, των άρθρων και των τροπολογιών. </w:t>
      </w:r>
      <w:r>
        <w:rPr>
          <w:rFonts w:eastAsia="Times New Roman"/>
          <w:szCs w:val="24"/>
        </w:rPr>
        <w:t>Το Σώμα συμφωνεί;</w:t>
      </w:r>
    </w:p>
    <w:p w14:paraId="678A3854" w14:textId="77777777" w:rsidR="0099759A" w:rsidRDefault="00FE124F">
      <w:pPr>
        <w:tabs>
          <w:tab w:val="left" w:pos="2940"/>
        </w:tabs>
        <w:spacing w:line="600" w:lineRule="auto"/>
        <w:ind w:firstLine="720"/>
        <w:contextualSpacing/>
        <w:jc w:val="both"/>
        <w:rPr>
          <w:rFonts w:eastAsia="Times New Roman"/>
          <w:szCs w:val="24"/>
        </w:rPr>
      </w:pPr>
      <w:r>
        <w:rPr>
          <w:rFonts w:eastAsia="Times New Roman"/>
          <w:b/>
          <w:szCs w:val="24"/>
        </w:rPr>
        <w:t xml:space="preserve">ΠΟΛΛΟΙ ΒΟΥΛΕΥΤΕΣ: </w:t>
      </w:r>
      <w:r>
        <w:rPr>
          <w:rFonts w:eastAsia="Times New Roman"/>
          <w:szCs w:val="24"/>
        </w:rPr>
        <w:t xml:space="preserve">Μάλιστα, μάλιστα. </w:t>
      </w:r>
    </w:p>
    <w:p w14:paraId="678A3855" w14:textId="77777777" w:rsidR="0099759A" w:rsidRDefault="00FE124F">
      <w:pPr>
        <w:tabs>
          <w:tab w:val="left" w:pos="2940"/>
        </w:tabs>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Το Σώμα συνεφώνησε. </w:t>
      </w:r>
    </w:p>
    <w:p w14:paraId="678A3856" w14:textId="77777777" w:rsidR="0099759A" w:rsidRDefault="00FE124F">
      <w:pPr>
        <w:tabs>
          <w:tab w:val="left" w:pos="2940"/>
        </w:tabs>
        <w:spacing w:line="600" w:lineRule="auto"/>
        <w:ind w:firstLine="720"/>
        <w:contextualSpacing/>
        <w:jc w:val="both"/>
        <w:rPr>
          <w:rFonts w:eastAsia="Times New Roman"/>
          <w:szCs w:val="24"/>
        </w:rPr>
      </w:pPr>
      <w:r>
        <w:rPr>
          <w:rFonts w:eastAsia="Times New Roman"/>
          <w:szCs w:val="24"/>
        </w:rPr>
        <w:t>Τον λόγο έχει ο εισηγητής του ΣΥΡΙΖΑ κ. Καραναστάσης, για δέκα πέντε λ</w:t>
      </w:r>
      <w:r>
        <w:rPr>
          <w:rFonts w:eastAsia="Times New Roman"/>
          <w:szCs w:val="24"/>
        </w:rPr>
        <w:t xml:space="preserve">επτά. </w:t>
      </w:r>
    </w:p>
    <w:p w14:paraId="678A3857" w14:textId="77777777" w:rsidR="0099759A" w:rsidRDefault="00FE124F">
      <w:pPr>
        <w:tabs>
          <w:tab w:val="left" w:pos="2940"/>
        </w:tabs>
        <w:spacing w:line="600" w:lineRule="auto"/>
        <w:ind w:firstLine="720"/>
        <w:contextualSpacing/>
        <w:jc w:val="both"/>
        <w:rPr>
          <w:rFonts w:eastAsia="Times New Roman"/>
          <w:szCs w:val="24"/>
        </w:rPr>
      </w:pPr>
      <w:r>
        <w:rPr>
          <w:rFonts w:eastAsia="Times New Roman"/>
          <w:b/>
          <w:szCs w:val="24"/>
        </w:rPr>
        <w:t xml:space="preserve">ΑΠΟΣΤΟΛΟΣ ΚΑΡΑΝΑΣΤΑΣΗΣ: </w:t>
      </w:r>
      <w:r>
        <w:rPr>
          <w:rFonts w:eastAsia="Times New Roman"/>
          <w:szCs w:val="24"/>
        </w:rPr>
        <w:t>Ευχαριστώ.</w:t>
      </w:r>
    </w:p>
    <w:p w14:paraId="678A3858" w14:textId="77777777" w:rsidR="0099759A" w:rsidRDefault="00FE124F">
      <w:pPr>
        <w:tabs>
          <w:tab w:val="left" w:pos="2940"/>
        </w:tabs>
        <w:spacing w:line="600" w:lineRule="auto"/>
        <w:ind w:firstLine="720"/>
        <w:contextualSpacing/>
        <w:jc w:val="both"/>
        <w:rPr>
          <w:rFonts w:eastAsia="Times New Roman"/>
          <w:szCs w:val="24"/>
        </w:rPr>
      </w:pPr>
      <w:r>
        <w:rPr>
          <w:rFonts w:eastAsia="Times New Roman"/>
          <w:szCs w:val="24"/>
        </w:rPr>
        <w:t>Κύριε Πρόεδρε, κύριε Υπουργέ, κύριε Υφυπουργέ, κυρίες και κύριοι συνάδελφοι, συζητούμε σήμερα ένα νομοσχέδιο που ρυθμίζει τα ακανθώδη ζητήματα, όπως τα ζούμε επί σειρά ετών όλοι οι πολίτες της χώρας, τα οποία αναφέ</w:t>
      </w:r>
      <w:r>
        <w:rPr>
          <w:rFonts w:eastAsia="Times New Roman"/>
          <w:szCs w:val="24"/>
        </w:rPr>
        <w:t>ρονται στο σύστημα των αδειών οδήγησης οχημάτων.</w:t>
      </w:r>
    </w:p>
    <w:p w14:paraId="678A3859" w14:textId="77777777" w:rsidR="0099759A" w:rsidRDefault="00FE124F">
      <w:pPr>
        <w:tabs>
          <w:tab w:val="left" w:pos="2940"/>
        </w:tabs>
        <w:spacing w:line="600" w:lineRule="auto"/>
        <w:ind w:firstLine="720"/>
        <w:contextualSpacing/>
        <w:jc w:val="both"/>
        <w:rPr>
          <w:rFonts w:eastAsia="Times New Roman"/>
          <w:szCs w:val="24"/>
        </w:rPr>
      </w:pPr>
      <w:r>
        <w:rPr>
          <w:rFonts w:eastAsia="Times New Roman"/>
          <w:szCs w:val="24"/>
        </w:rPr>
        <w:t xml:space="preserve">Κατά τη συζήτηση στις </w:t>
      </w:r>
      <w:r>
        <w:rPr>
          <w:rFonts w:eastAsia="Times New Roman"/>
          <w:szCs w:val="24"/>
        </w:rPr>
        <w:t>ε</w:t>
      </w:r>
      <w:r>
        <w:rPr>
          <w:rFonts w:eastAsia="Times New Roman"/>
          <w:szCs w:val="24"/>
        </w:rPr>
        <w:t>πιτροπές αναπτύχθηκε γόνιμος προβληματισμός και ανταλλάχθηκαν απόψεις επί του θέματος, που συνέβαλαν μέχρι την τελευταία στιγμή στη διαμόρφωση του νομοσχεδίου. Έγιναν αρκετές αλλαγές κ</w:t>
      </w:r>
      <w:r>
        <w:rPr>
          <w:rFonts w:eastAsia="Times New Roman"/>
          <w:szCs w:val="24"/>
        </w:rPr>
        <w:t xml:space="preserve">αι προτάσεις. Αρκετές απ’ αυτές έγιναν δεκτές και συμπεριλαμβάνονται στην τελική </w:t>
      </w:r>
      <w:r>
        <w:rPr>
          <w:rFonts w:eastAsia="Times New Roman"/>
          <w:szCs w:val="24"/>
        </w:rPr>
        <w:lastRenderedPageBreak/>
        <w:t>μορφή του νομοσχεδίου και πρέπει εδώ να επισημάνουμε τα αντανακλαστικά του αρμόδιου Υπουργείου αλλά και τη διάθεση για δημιουργική συνεργασία ενός σημαντικού τμήματος της Αντι</w:t>
      </w:r>
      <w:r>
        <w:rPr>
          <w:rFonts w:eastAsia="Times New Roman"/>
          <w:szCs w:val="24"/>
        </w:rPr>
        <w:t>πολίτευσης. Κυρίως, όμως, θέλω να επισημάνω ότι όλες οι παρατάξεις, αλλά και οι φορείς που προσκλήθηκαν συμφώνησαν, με τις ενστάσεις τους βεβαίως, σε επιμέρους θέματα ότι ήταν αναγκαία μια νομοθετική τομή στον τομέα που ρυθμίζει το νομοσχέδιο.</w:t>
      </w:r>
    </w:p>
    <w:p w14:paraId="678A385A" w14:textId="77777777" w:rsidR="0099759A" w:rsidRDefault="00FE124F">
      <w:pPr>
        <w:tabs>
          <w:tab w:val="left" w:pos="2940"/>
        </w:tabs>
        <w:spacing w:line="600" w:lineRule="auto"/>
        <w:ind w:firstLine="720"/>
        <w:contextualSpacing/>
        <w:jc w:val="both"/>
        <w:rPr>
          <w:rFonts w:eastAsia="Times New Roman"/>
          <w:szCs w:val="24"/>
        </w:rPr>
      </w:pPr>
      <w:r>
        <w:rPr>
          <w:rFonts w:eastAsia="Times New Roman"/>
          <w:szCs w:val="24"/>
        </w:rPr>
        <w:t xml:space="preserve">Συμφώνησαν, </w:t>
      </w:r>
      <w:r>
        <w:rPr>
          <w:rFonts w:eastAsia="Times New Roman"/>
          <w:szCs w:val="24"/>
        </w:rPr>
        <w:t>επίσης, πάλι με τις επιμέρους ενστάσεις τους, στις παθογένειες που καλείται να ανατάξει το σχέδιο νόμου και το σημαντικότερο είναι ότι συμφώνησαν χωρίς ενστάσεις στο βασικό σκοπούμενο, που δεν είναι άλλο από την άνοδο του επιπέδου της οδικής ασφάλειας.</w:t>
      </w:r>
    </w:p>
    <w:p w14:paraId="678A385B" w14:textId="77777777" w:rsidR="0099759A" w:rsidRDefault="00FE124F">
      <w:pPr>
        <w:tabs>
          <w:tab w:val="left" w:pos="2940"/>
        </w:tabs>
        <w:spacing w:line="600" w:lineRule="auto"/>
        <w:ind w:firstLine="720"/>
        <w:contextualSpacing/>
        <w:jc w:val="both"/>
        <w:rPr>
          <w:rFonts w:eastAsia="Times New Roman"/>
          <w:szCs w:val="24"/>
        </w:rPr>
      </w:pPr>
      <w:r>
        <w:rPr>
          <w:rFonts w:eastAsia="Times New Roman"/>
          <w:szCs w:val="24"/>
        </w:rPr>
        <w:t>Βέβ</w:t>
      </w:r>
      <w:r>
        <w:rPr>
          <w:rFonts w:eastAsia="Times New Roman"/>
          <w:szCs w:val="24"/>
        </w:rPr>
        <w:t>αια, οι συνάδελφοι της Νέας Δημοκρατίας, όπως συμβαίνει παγίως όταν έρχεται νομοσχέδιο με το οποίο επί της ουσίας συμφωνούν, αλλά δεν θέλουν να το παραδεχθούν, μας είπαν ότι εάν ήταν αυτοί κυβέρνηση, θα τα έκαναν καλύτερα.</w:t>
      </w:r>
    </w:p>
    <w:p w14:paraId="678A385C" w14:textId="77777777" w:rsidR="0099759A" w:rsidRDefault="00FE124F">
      <w:pPr>
        <w:tabs>
          <w:tab w:val="left" w:pos="2940"/>
        </w:tabs>
        <w:spacing w:line="600" w:lineRule="auto"/>
        <w:ind w:firstLine="720"/>
        <w:contextualSpacing/>
        <w:jc w:val="both"/>
        <w:rPr>
          <w:rFonts w:eastAsia="Times New Roman"/>
          <w:szCs w:val="24"/>
        </w:rPr>
      </w:pPr>
      <w:r>
        <w:rPr>
          <w:rFonts w:eastAsia="Times New Roman"/>
          <w:szCs w:val="24"/>
        </w:rPr>
        <w:t xml:space="preserve">Κυρίες και κύριοι συνάδελφοι της </w:t>
      </w:r>
      <w:r>
        <w:rPr>
          <w:rFonts w:eastAsia="Times New Roman"/>
          <w:szCs w:val="24"/>
        </w:rPr>
        <w:t xml:space="preserve">Αξιωματικής Αντιπολίτευσης, αυτό στο ελληνικό συντακτικό λέγεται υποθετικός λόγος </w:t>
      </w:r>
      <w:r>
        <w:rPr>
          <w:rFonts w:eastAsia="Times New Roman"/>
          <w:szCs w:val="24"/>
        </w:rPr>
        <w:lastRenderedPageBreak/>
        <w:t>που δηλώνει το απραγματοποίητο τόσο ως προς το πρώτο σκέλος όσο και ως προς το δεύτερο, διότι δεν είστε, ούτε θα είστε, τουλάχιστον σύντομα, κυβέρνηση. Ούτε βεβαίως θα το κάν</w:t>
      </w:r>
      <w:r>
        <w:rPr>
          <w:rFonts w:eastAsia="Times New Roman"/>
          <w:szCs w:val="24"/>
        </w:rPr>
        <w:t>ατε καλύτερα, εάν κρίνουμε από το τι κάνατε τις δεκαετίες που είχατε την ευκαιρία.</w:t>
      </w:r>
    </w:p>
    <w:p w14:paraId="678A385D" w14:textId="77777777" w:rsidR="0099759A" w:rsidRDefault="00FE124F">
      <w:pPr>
        <w:tabs>
          <w:tab w:val="left" w:pos="2940"/>
        </w:tabs>
        <w:spacing w:line="600" w:lineRule="auto"/>
        <w:ind w:firstLine="720"/>
        <w:contextualSpacing/>
        <w:jc w:val="both"/>
        <w:rPr>
          <w:rFonts w:eastAsia="Times New Roman"/>
          <w:szCs w:val="24"/>
        </w:rPr>
      </w:pPr>
      <w:r>
        <w:rPr>
          <w:rFonts w:eastAsia="Times New Roman"/>
          <w:szCs w:val="24"/>
        </w:rPr>
        <w:t>Εν πάση περιπτώσει, δεν ακούσαμε σε όλες τις συνεδριάσεις</w:t>
      </w:r>
      <w:r>
        <w:rPr>
          <w:rFonts w:eastAsia="Times New Roman"/>
          <w:szCs w:val="24"/>
        </w:rPr>
        <w:t>,</w:t>
      </w:r>
      <w:r>
        <w:rPr>
          <w:rFonts w:eastAsia="Times New Roman"/>
          <w:szCs w:val="24"/>
        </w:rPr>
        <w:t xml:space="preserve"> έστω μια πρόταση από την πλευρά σας, που κατά την άποψή σας θα διόρθωνε τα κακώς κείμενα του νομοσχεδίου και θα έλ</w:t>
      </w:r>
      <w:r>
        <w:rPr>
          <w:rFonts w:eastAsia="Times New Roman"/>
          <w:szCs w:val="24"/>
        </w:rPr>
        <w:t>υνε προβλήματα, που εσείς αναγνωρίσατε ότι υπάρχουν.</w:t>
      </w:r>
    </w:p>
    <w:p w14:paraId="678A385E" w14:textId="77777777" w:rsidR="0099759A" w:rsidRDefault="00FE124F">
      <w:pPr>
        <w:tabs>
          <w:tab w:val="left" w:pos="2940"/>
        </w:tabs>
        <w:spacing w:line="600" w:lineRule="auto"/>
        <w:ind w:firstLine="720"/>
        <w:contextualSpacing/>
        <w:jc w:val="both"/>
        <w:rPr>
          <w:rFonts w:eastAsia="Times New Roman"/>
          <w:szCs w:val="24"/>
        </w:rPr>
      </w:pPr>
      <w:r>
        <w:rPr>
          <w:rFonts w:eastAsia="Times New Roman"/>
          <w:szCs w:val="24"/>
        </w:rPr>
        <w:t xml:space="preserve">Αφήνοντας, λοιπόν, κατά μέρος τις ουτοπικές υποθέσεις και πριν περάσω στην ανάλυση του νομοσχεδίου, για να μην υπάρχουν παρανοήσεις σε εκκρεμότητα και κυρίως για να μη δημιουργηθούν στον λαό λανθασμένες </w:t>
      </w:r>
      <w:r>
        <w:rPr>
          <w:rFonts w:eastAsia="Times New Roman"/>
          <w:szCs w:val="24"/>
        </w:rPr>
        <w:t xml:space="preserve">εντυπώσεις, αλλά και να μη στοχοποιηθούν άδικα επαγγελματικές ομάδες, θέλω να επαναλάβω τη θέση μας όπως διατυπώθηκε στις συζητήσεις που προηγήθηκαν τόσο από τον Υπουργό όσο και από συναδέλφους. </w:t>
      </w:r>
    </w:p>
    <w:p w14:paraId="678A385F" w14:textId="77777777" w:rsidR="0099759A" w:rsidRDefault="00FE124F">
      <w:pPr>
        <w:tabs>
          <w:tab w:val="left" w:pos="2940"/>
        </w:tabs>
        <w:spacing w:line="600" w:lineRule="auto"/>
        <w:ind w:firstLine="720"/>
        <w:contextualSpacing/>
        <w:jc w:val="both"/>
        <w:rPr>
          <w:rFonts w:eastAsia="Times New Roman"/>
          <w:szCs w:val="24"/>
        </w:rPr>
      </w:pPr>
      <w:r>
        <w:rPr>
          <w:rFonts w:eastAsia="Times New Roman"/>
          <w:szCs w:val="24"/>
        </w:rPr>
        <w:lastRenderedPageBreak/>
        <w:t>Για εμάς, είναι ξεκάθαρο ότι το μέχρι σήμερα ισχύον καθεστώς</w:t>
      </w:r>
      <w:r>
        <w:rPr>
          <w:rFonts w:eastAsia="Times New Roman"/>
          <w:szCs w:val="24"/>
        </w:rPr>
        <w:t xml:space="preserve"> στο σύστημα της έκδοσης ή ανανέωσης των αδειών οδήγησης παρήκμασε και πλέον παράγει αποτελέσματα αντίθετα από τα επιθυμητά.</w:t>
      </w:r>
    </w:p>
    <w:p w14:paraId="678A3860" w14:textId="77777777" w:rsidR="0099759A" w:rsidRDefault="00FE124F">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Στον χώρο ανθεί η </w:t>
      </w:r>
      <w:r w:rsidRPr="00B82A4C">
        <w:rPr>
          <w:rFonts w:eastAsia="Times New Roman" w:cs="Times New Roman"/>
          <w:szCs w:val="24"/>
        </w:rPr>
        <w:t>διαπλοκή και</w:t>
      </w:r>
      <w:r>
        <w:rPr>
          <w:rFonts w:eastAsia="Times New Roman" w:cs="Times New Roman"/>
          <w:szCs w:val="24"/>
        </w:rPr>
        <w:t xml:space="preserve"> η</w:t>
      </w:r>
      <w:r w:rsidRPr="00B82A4C">
        <w:rPr>
          <w:rFonts w:eastAsia="Times New Roman" w:cs="Times New Roman"/>
          <w:szCs w:val="24"/>
        </w:rPr>
        <w:t xml:space="preserve"> διαφθορά</w:t>
      </w:r>
      <w:r>
        <w:rPr>
          <w:rFonts w:eastAsia="Times New Roman" w:cs="Times New Roman"/>
          <w:szCs w:val="24"/>
        </w:rPr>
        <w:t>, ε</w:t>
      </w:r>
      <w:r w:rsidRPr="00B82A4C">
        <w:rPr>
          <w:rFonts w:eastAsia="Times New Roman" w:cs="Times New Roman"/>
          <w:szCs w:val="24"/>
        </w:rPr>
        <w:t>νώ οι εξετάσεις διεξάγονται με τον ίδιο τρόπο εδώ και δεκαετίες</w:t>
      </w:r>
      <w:r>
        <w:rPr>
          <w:rFonts w:eastAsia="Times New Roman" w:cs="Times New Roman"/>
          <w:szCs w:val="24"/>
        </w:rPr>
        <w:t>,</w:t>
      </w:r>
      <w:r w:rsidRPr="00B82A4C">
        <w:rPr>
          <w:rFonts w:eastAsia="Times New Roman" w:cs="Times New Roman"/>
          <w:szCs w:val="24"/>
        </w:rPr>
        <w:t xml:space="preserve"> χωρίς τη χρήση σύγχρονων μέσων και τεχνολογιών</w:t>
      </w:r>
      <w:r>
        <w:rPr>
          <w:rFonts w:eastAsia="Times New Roman" w:cs="Times New Roman"/>
          <w:szCs w:val="24"/>
        </w:rPr>
        <w:t>,</w:t>
      </w:r>
      <w:r w:rsidRPr="00B82A4C">
        <w:rPr>
          <w:rFonts w:eastAsia="Times New Roman" w:cs="Times New Roman"/>
          <w:szCs w:val="24"/>
        </w:rPr>
        <w:t xml:space="preserve"> με συνέπεια τα αποτελέσματά τους να είναι αμφίβολης αξιοπιστίας</w:t>
      </w:r>
      <w:r>
        <w:rPr>
          <w:rFonts w:eastAsia="Times New Roman" w:cs="Times New Roman"/>
          <w:szCs w:val="24"/>
        </w:rPr>
        <w:t>.</w:t>
      </w:r>
      <w:r w:rsidRPr="00B82A4C">
        <w:rPr>
          <w:rFonts w:eastAsia="Times New Roman" w:cs="Times New Roman"/>
          <w:szCs w:val="24"/>
        </w:rPr>
        <w:t xml:space="preserve"> Πιστεύουμε ότι με τις καινοτομίες που εισάγονται και με τη χρήση των ηλεκτρονικών μέσων οπτικοακουστικής καταγραφής κάθε σταδίο</w:t>
      </w:r>
      <w:r>
        <w:rPr>
          <w:rFonts w:eastAsia="Times New Roman" w:cs="Times New Roman"/>
          <w:szCs w:val="24"/>
        </w:rPr>
        <w:t>υ</w:t>
      </w:r>
      <w:r w:rsidRPr="00B82A4C">
        <w:rPr>
          <w:rFonts w:eastAsia="Times New Roman" w:cs="Times New Roman"/>
          <w:szCs w:val="24"/>
        </w:rPr>
        <w:t xml:space="preserve"> δοκιμασιών κα</w:t>
      </w:r>
      <w:r w:rsidRPr="00B82A4C">
        <w:rPr>
          <w:rFonts w:eastAsia="Times New Roman" w:cs="Times New Roman"/>
          <w:szCs w:val="24"/>
        </w:rPr>
        <w:t>ι με τις κληρώσεις που προβλέπονται στην επιλογή των εξεταστών και τον καθορισμό των</w:t>
      </w:r>
      <w:r>
        <w:rPr>
          <w:rFonts w:eastAsia="Times New Roman" w:cs="Times New Roman"/>
          <w:szCs w:val="24"/>
        </w:rPr>
        <w:t xml:space="preserve"> ζευγών εξεταστών </w:t>
      </w:r>
      <w:r>
        <w:rPr>
          <w:rFonts w:eastAsia="Times New Roman" w:cs="Times New Roman"/>
          <w:szCs w:val="24"/>
        </w:rPr>
        <w:t xml:space="preserve">- </w:t>
      </w:r>
      <w:r>
        <w:rPr>
          <w:rFonts w:eastAsia="Times New Roman" w:cs="Times New Roman"/>
          <w:szCs w:val="24"/>
        </w:rPr>
        <w:t>εξεταζόμενων θ</w:t>
      </w:r>
      <w:r w:rsidRPr="00B82A4C">
        <w:rPr>
          <w:rFonts w:eastAsia="Times New Roman" w:cs="Times New Roman"/>
          <w:szCs w:val="24"/>
        </w:rPr>
        <w:t xml:space="preserve">α έχουμε </w:t>
      </w:r>
      <w:r>
        <w:rPr>
          <w:rFonts w:eastAsia="Times New Roman" w:cs="Times New Roman"/>
          <w:szCs w:val="24"/>
        </w:rPr>
        <w:t xml:space="preserve">απτά </w:t>
      </w:r>
      <w:r w:rsidRPr="00B82A4C">
        <w:rPr>
          <w:rFonts w:eastAsia="Times New Roman" w:cs="Times New Roman"/>
          <w:szCs w:val="24"/>
        </w:rPr>
        <w:t>θετικά αποτελέσματα στην κατεύθυνση της διαφάνειας και της αξιοκρατίας στον τομέα αυτό</w:t>
      </w:r>
      <w:r>
        <w:rPr>
          <w:rFonts w:eastAsia="Times New Roman" w:cs="Times New Roman"/>
          <w:szCs w:val="24"/>
        </w:rPr>
        <w:t>.</w:t>
      </w:r>
      <w:r w:rsidRPr="00B82A4C">
        <w:rPr>
          <w:rFonts w:eastAsia="Times New Roman" w:cs="Times New Roman"/>
          <w:szCs w:val="24"/>
        </w:rPr>
        <w:t xml:space="preserve"> </w:t>
      </w:r>
      <w:r>
        <w:rPr>
          <w:rFonts w:eastAsia="Times New Roman" w:cs="Times New Roman"/>
          <w:szCs w:val="24"/>
        </w:rPr>
        <w:t xml:space="preserve">Ο εισηγητής της Αξιωματικής </w:t>
      </w:r>
      <w:r w:rsidRPr="00B82A4C">
        <w:rPr>
          <w:rFonts w:eastAsia="Times New Roman" w:cs="Times New Roman"/>
          <w:szCs w:val="24"/>
        </w:rPr>
        <w:t>Αντιπολί</w:t>
      </w:r>
      <w:r w:rsidRPr="00B82A4C">
        <w:rPr>
          <w:rFonts w:eastAsia="Times New Roman" w:cs="Times New Roman"/>
          <w:szCs w:val="24"/>
        </w:rPr>
        <w:t xml:space="preserve">τευσης είπε ότι </w:t>
      </w:r>
      <w:r>
        <w:rPr>
          <w:rFonts w:eastAsia="Times New Roman" w:cs="Times New Roman"/>
          <w:szCs w:val="24"/>
        </w:rPr>
        <w:t xml:space="preserve">η θεσπιζόμενη </w:t>
      </w:r>
      <w:r w:rsidRPr="00B82A4C">
        <w:rPr>
          <w:rFonts w:eastAsia="Times New Roman" w:cs="Times New Roman"/>
          <w:szCs w:val="24"/>
        </w:rPr>
        <w:t xml:space="preserve">διαδικασία δεν θα πατάξει τη διαφθορά και </w:t>
      </w:r>
      <w:r>
        <w:rPr>
          <w:rFonts w:eastAsia="Times New Roman" w:cs="Times New Roman"/>
          <w:szCs w:val="24"/>
        </w:rPr>
        <w:t xml:space="preserve">τη </w:t>
      </w:r>
      <w:r w:rsidRPr="00B82A4C">
        <w:rPr>
          <w:rFonts w:eastAsia="Times New Roman" w:cs="Times New Roman"/>
          <w:szCs w:val="24"/>
        </w:rPr>
        <w:t>διαπλοκή</w:t>
      </w:r>
      <w:r>
        <w:rPr>
          <w:rFonts w:eastAsia="Times New Roman" w:cs="Times New Roman"/>
          <w:szCs w:val="24"/>
        </w:rPr>
        <w:t>.</w:t>
      </w:r>
    </w:p>
    <w:p w14:paraId="678A3861" w14:textId="77777777" w:rsidR="0099759A" w:rsidRDefault="00FE124F">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w:t>
      </w:r>
      <w:r w:rsidRPr="00B82A4C">
        <w:rPr>
          <w:rFonts w:eastAsia="Times New Roman" w:cs="Times New Roman"/>
          <w:szCs w:val="24"/>
        </w:rPr>
        <w:t>ε όλες τις χώρες του κόσμου</w:t>
      </w:r>
      <w:r>
        <w:rPr>
          <w:rFonts w:eastAsia="Times New Roman" w:cs="Times New Roman"/>
          <w:szCs w:val="24"/>
        </w:rPr>
        <w:t>,</w:t>
      </w:r>
      <w:r w:rsidRPr="00B82A4C">
        <w:rPr>
          <w:rFonts w:eastAsia="Times New Roman" w:cs="Times New Roman"/>
          <w:szCs w:val="24"/>
        </w:rPr>
        <w:t xml:space="preserve"> σε όλη τη γη</w:t>
      </w:r>
      <w:r>
        <w:rPr>
          <w:rFonts w:eastAsia="Times New Roman" w:cs="Times New Roman"/>
          <w:szCs w:val="24"/>
        </w:rPr>
        <w:t>,</w:t>
      </w:r>
      <w:r w:rsidRPr="00B82A4C">
        <w:rPr>
          <w:rFonts w:eastAsia="Times New Roman" w:cs="Times New Roman"/>
          <w:szCs w:val="24"/>
        </w:rPr>
        <w:t xml:space="preserve"> όπου υπάρχουν άνθρωποι </w:t>
      </w:r>
      <w:r>
        <w:rPr>
          <w:rFonts w:eastAsia="Times New Roman" w:cs="Times New Roman"/>
          <w:szCs w:val="24"/>
        </w:rPr>
        <w:t xml:space="preserve">και </w:t>
      </w:r>
      <w:r w:rsidRPr="00B82A4C">
        <w:rPr>
          <w:rFonts w:eastAsia="Times New Roman" w:cs="Times New Roman"/>
          <w:szCs w:val="24"/>
        </w:rPr>
        <w:t>συναλλάσ</w:t>
      </w:r>
      <w:r w:rsidRPr="00B82A4C">
        <w:rPr>
          <w:rFonts w:eastAsia="Times New Roman" w:cs="Times New Roman"/>
          <w:szCs w:val="24"/>
        </w:rPr>
        <w:lastRenderedPageBreak/>
        <w:t>σονται</w:t>
      </w:r>
      <w:r>
        <w:rPr>
          <w:rFonts w:eastAsia="Times New Roman" w:cs="Times New Roman"/>
          <w:szCs w:val="24"/>
        </w:rPr>
        <w:t>,</w:t>
      </w:r>
      <w:r w:rsidRPr="00B82A4C">
        <w:rPr>
          <w:rFonts w:eastAsia="Times New Roman" w:cs="Times New Roman"/>
          <w:szCs w:val="24"/>
        </w:rPr>
        <w:t xml:space="preserve"> ελλοχεύει το ενδεχόμενο της διαφθοράς και της διαπλοκή</w:t>
      </w:r>
      <w:r w:rsidRPr="00B82A4C">
        <w:rPr>
          <w:rFonts w:eastAsia="Times New Roman" w:cs="Times New Roman"/>
          <w:szCs w:val="24"/>
        </w:rPr>
        <w:t>ς</w:t>
      </w:r>
      <w:r>
        <w:rPr>
          <w:rFonts w:eastAsia="Times New Roman" w:cs="Times New Roman"/>
          <w:szCs w:val="24"/>
        </w:rPr>
        <w:t>.</w:t>
      </w:r>
      <w:r w:rsidRPr="00B82A4C">
        <w:rPr>
          <w:rFonts w:eastAsia="Times New Roman" w:cs="Times New Roman"/>
          <w:szCs w:val="24"/>
        </w:rPr>
        <w:t xml:space="preserve"> Δεν ανακαλύπτουμε ξαφνικά τον τροχό ούτε το ζεστό νερό</w:t>
      </w:r>
      <w:r>
        <w:rPr>
          <w:rFonts w:eastAsia="Times New Roman" w:cs="Times New Roman"/>
          <w:szCs w:val="24"/>
        </w:rPr>
        <w:t>,</w:t>
      </w:r>
      <w:r w:rsidRPr="00B82A4C">
        <w:rPr>
          <w:rFonts w:eastAsia="Times New Roman" w:cs="Times New Roman"/>
          <w:szCs w:val="24"/>
        </w:rPr>
        <w:t xml:space="preserve"> ούτε </w:t>
      </w:r>
      <w:r>
        <w:rPr>
          <w:rFonts w:eastAsia="Times New Roman" w:cs="Times New Roman"/>
          <w:szCs w:val="24"/>
        </w:rPr>
        <w:t>δηλώνουμε ότι την επόμενη μέρα τ</w:t>
      </w:r>
      <w:r w:rsidRPr="00B82A4C">
        <w:rPr>
          <w:rFonts w:eastAsia="Times New Roman" w:cs="Times New Roman"/>
          <w:szCs w:val="24"/>
        </w:rPr>
        <w:t>α φαινόμενα αυτά θα εξαλειφθούν πλήρως</w:t>
      </w:r>
      <w:r>
        <w:rPr>
          <w:rFonts w:eastAsia="Times New Roman" w:cs="Times New Roman"/>
          <w:szCs w:val="24"/>
        </w:rPr>
        <w:t>.</w:t>
      </w:r>
      <w:r w:rsidRPr="00B82A4C">
        <w:rPr>
          <w:rFonts w:eastAsia="Times New Roman" w:cs="Times New Roman"/>
          <w:szCs w:val="24"/>
        </w:rPr>
        <w:t xml:space="preserve"> Δηλώνουμε</w:t>
      </w:r>
      <w:r>
        <w:rPr>
          <w:rFonts w:eastAsia="Times New Roman" w:cs="Times New Roman"/>
          <w:szCs w:val="24"/>
        </w:rPr>
        <w:t>,</w:t>
      </w:r>
      <w:r w:rsidRPr="00B82A4C">
        <w:rPr>
          <w:rFonts w:eastAsia="Times New Roman" w:cs="Times New Roman"/>
          <w:szCs w:val="24"/>
        </w:rPr>
        <w:t xml:space="preserve"> </w:t>
      </w:r>
      <w:r>
        <w:rPr>
          <w:rFonts w:eastAsia="Times New Roman" w:cs="Times New Roman"/>
          <w:szCs w:val="24"/>
        </w:rPr>
        <w:t>όμως,</w:t>
      </w:r>
      <w:r w:rsidRPr="00B82A4C">
        <w:rPr>
          <w:rFonts w:eastAsia="Times New Roman" w:cs="Times New Roman"/>
          <w:szCs w:val="24"/>
        </w:rPr>
        <w:t xml:space="preserve"> την πρόθεσή μας να τα περιορίσουμε στο ελάχιστο δυνατόν</w:t>
      </w:r>
      <w:r>
        <w:rPr>
          <w:rFonts w:eastAsia="Times New Roman" w:cs="Times New Roman"/>
          <w:szCs w:val="24"/>
        </w:rPr>
        <w:t>.</w:t>
      </w:r>
      <w:r w:rsidRPr="00B82A4C">
        <w:rPr>
          <w:rFonts w:eastAsia="Times New Roman" w:cs="Times New Roman"/>
          <w:szCs w:val="24"/>
        </w:rPr>
        <w:t xml:space="preserve"> Πιστεύουμε ότι με τις ρυθμίσεις </w:t>
      </w:r>
      <w:r>
        <w:rPr>
          <w:rFonts w:eastAsia="Times New Roman" w:cs="Times New Roman"/>
          <w:szCs w:val="24"/>
        </w:rPr>
        <w:t xml:space="preserve">του </w:t>
      </w:r>
      <w:r w:rsidRPr="00B82A4C">
        <w:rPr>
          <w:rFonts w:eastAsia="Times New Roman" w:cs="Times New Roman"/>
          <w:szCs w:val="24"/>
        </w:rPr>
        <w:t>συζητούμεν</w:t>
      </w:r>
      <w:r w:rsidRPr="00B82A4C">
        <w:rPr>
          <w:rFonts w:eastAsia="Times New Roman" w:cs="Times New Roman"/>
          <w:szCs w:val="24"/>
        </w:rPr>
        <w:t>ο</w:t>
      </w:r>
      <w:r>
        <w:rPr>
          <w:rFonts w:eastAsia="Times New Roman" w:cs="Times New Roman"/>
          <w:szCs w:val="24"/>
        </w:rPr>
        <w:t>υ</w:t>
      </w:r>
      <w:r w:rsidRPr="00B82A4C">
        <w:rPr>
          <w:rFonts w:eastAsia="Times New Roman" w:cs="Times New Roman"/>
          <w:szCs w:val="24"/>
        </w:rPr>
        <w:t xml:space="preserve"> νομοσχέδιο</w:t>
      </w:r>
      <w:r>
        <w:rPr>
          <w:rFonts w:eastAsia="Times New Roman" w:cs="Times New Roman"/>
          <w:szCs w:val="24"/>
        </w:rPr>
        <w:t>υ</w:t>
      </w:r>
      <w:r w:rsidRPr="00B82A4C">
        <w:rPr>
          <w:rFonts w:eastAsia="Times New Roman" w:cs="Times New Roman"/>
          <w:szCs w:val="24"/>
        </w:rPr>
        <w:t xml:space="preserve"> που προανέφερα θα το πετύχουμε</w:t>
      </w:r>
      <w:r>
        <w:rPr>
          <w:rFonts w:eastAsia="Times New Roman" w:cs="Times New Roman"/>
          <w:szCs w:val="24"/>
        </w:rPr>
        <w:t>.</w:t>
      </w:r>
      <w:r w:rsidRPr="00B82A4C">
        <w:rPr>
          <w:rFonts w:eastAsia="Times New Roman" w:cs="Times New Roman"/>
          <w:szCs w:val="24"/>
        </w:rPr>
        <w:t xml:space="preserve"> Στόχος μας είναι η οριστική αντιμετώπιση των τροχαίων ατυχημάτων</w:t>
      </w:r>
      <w:r>
        <w:rPr>
          <w:rFonts w:eastAsia="Times New Roman" w:cs="Times New Roman"/>
          <w:szCs w:val="24"/>
        </w:rPr>
        <w:t>.</w:t>
      </w:r>
      <w:r w:rsidRPr="00B82A4C">
        <w:rPr>
          <w:rFonts w:eastAsia="Times New Roman" w:cs="Times New Roman"/>
          <w:szCs w:val="24"/>
        </w:rPr>
        <w:t xml:space="preserve"> </w:t>
      </w:r>
      <w:r>
        <w:rPr>
          <w:rFonts w:eastAsia="Times New Roman" w:cs="Times New Roman"/>
          <w:szCs w:val="24"/>
        </w:rPr>
        <w:t xml:space="preserve">Επίσης, στόχος μας είναι και η μηδενική διαφθορά. </w:t>
      </w:r>
    </w:p>
    <w:p w14:paraId="678A3862" w14:textId="77777777" w:rsidR="0099759A" w:rsidRDefault="00FE124F">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Η διάταξη για </w:t>
      </w:r>
      <w:r w:rsidRPr="00B82A4C">
        <w:rPr>
          <w:rFonts w:eastAsia="Times New Roman" w:cs="Times New Roman"/>
          <w:szCs w:val="24"/>
        </w:rPr>
        <w:t>τη μη παρουσία του εκπαιδευτή στο όχημα κατά τη διενέργεια της εξέτασης δεν σχ</w:t>
      </w:r>
      <w:r w:rsidRPr="00B82A4C">
        <w:rPr>
          <w:rFonts w:eastAsia="Times New Roman" w:cs="Times New Roman"/>
          <w:szCs w:val="24"/>
        </w:rPr>
        <w:t>ετίζεται με το ενδεχόμενο της ύποπτης συναλλαγής</w:t>
      </w:r>
      <w:r>
        <w:rPr>
          <w:rFonts w:eastAsia="Times New Roman" w:cs="Times New Roman"/>
          <w:szCs w:val="24"/>
        </w:rPr>
        <w:t>.</w:t>
      </w:r>
      <w:r w:rsidRPr="00B82A4C">
        <w:rPr>
          <w:rFonts w:eastAsia="Times New Roman" w:cs="Times New Roman"/>
          <w:szCs w:val="24"/>
        </w:rPr>
        <w:t xml:space="preserve"> Έχει να κάνει αποκλειστικά με τη δημιουργία συνθηκών όμοιων </w:t>
      </w:r>
      <w:r>
        <w:rPr>
          <w:rFonts w:eastAsia="Times New Roman" w:cs="Times New Roman"/>
          <w:szCs w:val="24"/>
        </w:rPr>
        <w:t xml:space="preserve">με </w:t>
      </w:r>
      <w:r w:rsidRPr="00B82A4C">
        <w:rPr>
          <w:rFonts w:eastAsia="Times New Roman" w:cs="Times New Roman"/>
          <w:szCs w:val="24"/>
        </w:rPr>
        <w:t>αυτές που θα βιώνει ο νέος οδηγός μετά την απόκτηση της άδειας οδήγησης</w:t>
      </w:r>
      <w:r>
        <w:rPr>
          <w:rFonts w:eastAsia="Times New Roman" w:cs="Times New Roman"/>
          <w:szCs w:val="24"/>
        </w:rPr>
        <w:t>.</w:t>
      </w:r>
      <w:r w:rsidRPr="00B82A4C">
        <w:rPr>
          <w:rFonts w:eastAsia="Times New Roman" w:cs="Times New Roman"/>
          <w:szCs w:val="24"/>
        </w:rPr>
        <w:t xml:space="preserve"> Για </w:t>
      </w:r>
      <w:r>
        <w:rPr>
          <w:rFonts w:eastAsia="Times New Roman" w:cs="Times New Roman"/>
          <w:szCs w:val="24"/>
        </w:rPr>
        <w:t>ε</w:t>
      </w:r>
      <w:r w:rsidRPr="00B82A4C">
        <w:rPr>
          <w:rFonts w:eastAsia="Times New Roman" w:cs="Times New Roman"/>
          <w:szCs w:val="24"/>
        </w:rPr>
        <w:t>μάς είναι ξεκάθαρο ότι θα πρέπει να είναι έτοιμο</w:t>
      </w:r>
      <w:r>
        <w:rPr>
          <w:rFonts w:eastAsia="Times New Roman" w:cs="Times New Roman"/>
          <w:szCs w:val="24"/>
        </w:rPr>
        <w:t>ς</w:t>
      </w:r>
      <w:r w:rsidRPr="00B82A4C">
        <w:rPr>
          <w:rFonts w:eastAsia="Times New Roman" w:cs="Times New Roman"/>
          <w:szCs w:val="24"/>
        </w:rPr>
        <w:t xml:space="preserve"> να οδηγήσει μόν</w:t>
      </w:r>
      <w:r w:rsidRPr="00B82A4C">
        <w:rPr>
          <w:rFonts w:eastAsia="Times New Roman" w:cs="Times New Roman"/>
          <w:szCs w:val="24"/>
        </w:rPr>
        <w:t>ος του πριν ξεκινήσει η εξέταση</w:t>
      </w:r>
      <w:r>
        <w:rPr>
          <w:rFonts w:eastAsia="Times New Roman" w:cs="Times New Roman"/>
          <w:szCs w:val="24"/>
        </w:rPr>
        <w:t>.</w:t>
      </w:r>
      <w:r w:rsidRPr="00B82A4C">
        <w:rPr>
          <w:rFonts w:eastAsia="Times New Roman" w:cs="Times New Roman"/>
          <w:szCs w:val="24"/>
        </w:rPr>
        <w:t xml:space="preserve"> Διαφορετικά</w:t>
      </w:r>
      <w:r>
        <w:rPr>
          <w:rFonts w:eastAsia="Times New Roman" w:cs="Times New Roman"/>
          <w:szCs w:val="24"/>
        </w:rPr>
        <w:t>,</w:t>
      </w:r>
      <w:r w:rsidRPr="00B82A4C">
        <w:rPr>
          <w:rFonts w:eastAsia="Times New Roman" w:cs="Times New Roman"/>
          <w:szCs w:val="24"/>
        </w:rPr>
        <w:t xml:space="preserve"> δεν θα είναι έτοιμος ούτε αμέσως μετά</w:t>
      </w:r>
      <w:r>
        <w:rPr>
          <w:rFonts w:eastAsia="Times New Roman" w:cs="Times New Roman"/>
          <w:szCs w:val="24"/>
        </w:rPr>
        <w:t>.</w:t>
      </w:r>
      <w:r w:rsidRPr="00B82A4C">
        <w:rPr>
          <w:rFonts w:eastAsia="Times New Roman" w:cs="Times New Roman"/>
          <w:szCs w:val="24"/>
        </w:rPr>
        <w:t xml:space="preserve"> Και </w:t>
      </w:r>
      <w:r>
        <w:rPr>
          <w:rFonts w:eastAsia="Times New Roman" w:cs="Times New Roman"/>
          <w:szCs w:val="24"/>
        </w:rPr>
        <w:t xml:space="preserve">οι </w:t>
      </w:r>
      <w:r w:rsidRPr="00B82A4C">
        <w:rPr>
          <w:rFonts w:eastAsia="Times New Roman" w:cs="Times New Roman"/>
          <w:szCs w:val="24"/>
        </w:rPr>
        <w:t xml:space="preserve">συνέπειες </w:t>
      </w:r>
      <w:r>
        <w:rPr>
          <w:rFonts w:eastAsia="Times New Roman" w:cs="Times New Roman"/>
          <w:szCs w:val="24"/>
        </w:rPr>
        <w:t xml:space="preserve">αυτού </w:t>
      </w:r>
      <w:r w:rsidRPr="00B82A4C">
        <w:rPr>
          <w:rFonts w:eastAsia="Times New Roman" w:cs="Times New Roman"/>
          <w:szCs w:val="24"/>
        </w:rPr>
        <w:t>μπορεί να είναι τραγικές</w:t>
      </w:r>
      <w:r>
        <w:rPr>
          <w:rFonts w:eastAsia="Times New Roman" w:cs="Times New Roman"/>
          <w:szCs w:val="24"/>
        </w:rPr>
        <w:t>.</w:t>
      </w:r>
    </w:p>
    <w:p w14:paraId="678A3863" w14:textId="77777777" w:rsidR="0099759A" w:rsidRDefault="00FE124F">
      <w:pPr>
        <w:tabs>
          <w:tab w:val="left" w:pos="6168"/>
        </w:tabs>
        <w:spacing w:line="600" w:lineRule="auto"/>
        <w:ind w:firstLine="720"/>
        <w:contextualSpacing/>
        <w:jc w:val="both"/>
        <w:rPr>
          <w:rFonts w:eastAsia="Times New Roman" w:cs="Times New Roman"/>
          <w:szCs w:val="24"/>
        </w:rPr>
      </w:pPr>
      <w:r w:rsidRPr="00B82A4C">
        <w:rPr>
          <w:rFonts w:eastAsia="Times New Roman" w:cs="Times New Roman"/>
          <w:szCs w:val="24"/>
        </w:rPr>
        <w:t>Κλείνοντας τη γενική μου αναφορά στο νομοσχέδιο και τους στόχους του</w:t>
      </w:r>
      <w:r>
        <w:rPr>
          <w:rFonts w:eastAsia="Times New Roman" w:cs="Times New Roman"/>
          <w:szCs w:val="24"/>
        </w:rPr>
        <w:t>,</w:t>
      </w:r>
      <w:r w:rsidRPr="00B82A4C">
        <w:rPr>
          <w:rFonts w:eastAsia="Times New Roman" w:cs="Times New Roman"/>
          <w:szCs w:val="24"/>
        </w:rPr>
        <w:t xml:space="preserve"> θέλω να τονίσω ότι αυτή η Κυβέρνηση έκανε </w:t>
      </w:r>
      <w:r w:rsidRPr="00B82A4C">
        <w:rPr>
          <w:rFonts w:eastAsia="Times New Roman" w:cs="Times New Roman"/>
          <w:szCs w:val="24"/>
        </w:rPr>
        <w:lastRenderedPageBreak/>
        <w:t xml:space="preserve">τον περασμένο χρόνο πράξη την εισαγωγή του μαθήματος </w:t>
      </w:r>
      <w:r>
        <w:rPr>
          <w:rFonts w:eastAsia="Times New Roman" w:cs="Times New Roman"/>
          <w:szCs w:val="24"/>
        </w:rPr>
        <w:t>ο</w:t>
      </w:r>
      <w:r w:rsidRPr="00B82A4C">
        <w:rPr>
          <w:rFonts w:eastAsia="Times New Roman" w:cs="Times New Roman"/>
          <w:szCs w:val="24"/>
        </w:rPr>
        <w:t xml:space="preserve">δικής </w:t>
      </w:r>
      <w:r>
        <w:rPr>
          <w:rFonts w:eastAsia="Times New Roman" w:cs="Times New Roman"/>
          <w:szCs w:val="24"/>
        </w:rPr>
        <w:t>α</w:t>
      </w:r>
      <w:r w:rsidRPr="00B82A4C">
        <w:rPr>
          <w:rFonts w:eastAsia="Times New Roman" w:cs="Times New Roman"/>
          <w:szCs w:val="24"/>
        </w:rPr>
        <w:t xml:space="preserve">σφάλειας </w:t>
      </w:r>
      <w:r>
        <w:rPr>
          <w:rFonts w:eastAsia="Times New Roman" w:cs="Times New Roman"/>
          <w:szCs w:val="24"/>
        </w:rPr>
        <w:t>σ</w:t>
      </w:r>
      <w:r w:rsidRPr="00B82A4C">
        <w:rPr>
          <w:rFonts w:eastAsia="Times New Roman" w:cs="Times New Roman"/>
          <w:szCs w:val="24"/>
        </w:rPr>
        <w:t>τα σχολεία</w:t>
      </w:r>
      <w:r>
        <w:rPr>
          <w:rFonts w:eastAsia="Times New Roman" w:cs="Times New Roman"/>
          <w:szCs w:val="24"/>
        </w:rPr>
        <w:t>.</w:t>
      </w:r>
      <w:r w:rsidRPr="00B82A4C">
        <w:rPr>
          <w:rFonts w:eastAsia="Times New Roman" w:cs="Times New Roman"/>
          <w:szCs w:val="24"/>
        </w:rPr>
        <w:t xml:space="preserve"> Ξεκινήσαμε πιλοτικά και τώρα </w:t>
      </w:r>
      <w:r>
        <w:rPr>
          <w:rFonts w:eastAsia="Times New Roman" w:cs="Times New Roman"/>
          <w:szCs w:val="24"/>
        </w:rPr>
        <w:t xml:space="preserve">το </w:t>
      </w:r>
      <w:r w:rsidRPr="00B82A4C">
        <w:rPr>
          <w:rFonts w:eastAsia="Times New Roman" w:cs="Times New Roman"/>
          <w:szCs w:val="24"/>
        </w:rPr>
        <w:t>μέτρο αυτό θα γενικευτεί</w:t>
      </w:r>
      <w:r>
        <w:rPr>
          <w:rFonts w:eastAsia="Times New Roman" w:cs="Times New Roman"/>
          <w:szCs w:val="24"/>
        </w:rPr>
        <w:t>.</w:t>
      </w:r>
    </w:p>
    <w:p w14:paraId="678A3864" w14:textId="77777777" w:rsidR="0099759A" w:rsidRDefault="00FE124F">
      <w:pPr>
        <w:tabs>
          <w:tab w:val="left" w:pos="6168"/>
        </w:tabs>
        <w:spacing w:line="600" w:lineRule="auto"/>
        <w:ind w:firstLine="720"/>
        <w:contextualSpacing/>
        <w:jc w:val="both"/>
        <w:rPr>
          <w:rFonts w:eastAsia="Times New Roman" w:cs="Times New Roman"/>
          <w:szCs w:val="24"/>
        </w:rPr>
      </w:pPr>
      <w:r w:rsidRPr="00B82A4C">
        <w:rPr>
          <w:rFonts w:eastAsia="Times New Roman" w:cs="Times New Roman"/>
          <w:szCs w:val="24"/>
        </w:rPr>
        <w:t>Έρχομαι</w:t>
      </w:r>
      <w:r>
        <w:rPr>
          <w:rFonts w:eastAsia="Times New Roman" w:cs="Times New Roman"/>
          <w:szCs w:val="24"/>
        </w:rPr>
        <w:t>,</w:t>
      </w:r>
      <w:r w:rsidRPr="00B82A4C">
        <w:rPr>
          <w:rFonts w:eastAsia="Times New Roman" w:cs="Times New Roman"/>
          <w:szCs w:val="24"/>
        </w:rPr>
        <w:t xml:space="preserve"> τώρα</w:t>
      </w:r>
      <w:r>
        <w:rPr>
          <w:rFonts w:eastAsia="Times New Roman" w:cs="Times New Roman"/>
          <w:szCs w:val="24"/>
        </w:rPr>
        <w:t>,</w:t>
      </w:r>
      <w:r w:rsidRPr="00B82A4C">
        <w:rPr>
          <w:rFonts w:eastAsia="Times New Roman" w:cs="Times New Roman"/>
          <w:szCs w:val="24"/>
        </w:rPr>
        <w:t xml:space="preserve"> </w:t>
      </w:r>
      <w:r>
        <w:rPr>
          <w:rFonts w:eastAsia="Times New Roman" w:cs="Times New Roman"/>
          <w:szCs w:val="24"/>
        </w:rPr>
        <w:t>κυρίες και κύριοι συνάδελφοι, στις διατάξεις του συζητούμ</w:t>
      </w:r>
      <w:r>
        <w:rPr>
          <w:rFonts w:eastAsia="Times New Roman" w:cs="Times New Roman"/>
          <w:szCs w:val="24"/>
        </w:rPr>
        <w:t>ενου</w:t>
      </w:r>
      <w:r w:rsidRPr="00B82A4C">
        <w:rPr>
          <w:rFonts w:eastAsia="Times New Roman" w:cs="Times New Roman"/>
          <w:szCs w:val="24"/>
        </w:rPr>
        <w:t xml:space="preserve"> νομοσχεδίου</w:t>
      </w:r>
      <w:r>
        <w:rPr>
          <w:rFonts w:eastAsia="Times New Roman" w:cs="Times New Roman"/>
          <w:szCs w:val="24"/>
        </w:rPr>
        <w:t>. Η</w:t>
      </w:r>
      <w:r w:rsidRPr="00B82A4C">
        <w:rPr>
          <w:rFonts w:eastAsia="Times New Roman" w:cs="Times New Roman"/>
          <w:szCs w:val="24"/>
        </w:rPr>
        <w:t xml:space="preserve"> κατά γενική ομολογία </w:t>
      </w:r>
      <w:r>
        <w:rPr>
          <w:rFonts w:eastAsia="Times New Roman" w:cs="Times New Roman"/>
          <w:szCs w:val="24"/>
        </w:rPr>
        <w:t xml:space="preserve">αναγκαία </w:t>
      </w:r>
      <w:r w:rsidRPr="00B82A4C">
        <w:rPr>
          <w:rFonts w:eastAsia="Times New Roman" w:cs="Times New Roman"/>
          <w:szCs w:val="24"/>
        </w:rPr>
        <w:t>αναβάθμιση και βελτίωση του ισχύοντος συστήματος δοκιμασιών προσόντων και συμπεριφοράς των υποψηφίων οδηγών και των οδηγών που επιθυμούν την ανανέωση ή την επέκταση της άδειας οδήγησης σε άλλη κατηγορία</w:t>
      </w:r>
      <w:r>
        <w:rPr>
          <w:rFonts w:eastAsia="Times New Roman" w:cs="Times New Roman"/>
          <w:szCs w:val="24"/>
        </w:rPr>
        <w:t>,</w:t>
      </w:r>
      <w:r w:rsidRPr="00B82A4C">
        <w:rPr>
          <w:rFonts w:eastAsia="Times New Roman" w:cs="Times New Roman"/>
          <w:szCs w:val="24"/>
        </w:rPr>
        <w:t xml:space="preserve"> κα</w:t>
      </w:r>
      <w:r w:rsidRPr="00B82A4C">
        <w:rPr>
          <w:rFonts w:eastAsia="Times New Roman" w:cs="Times New Roman"/>
          <w:szCs w:val="24"/>
        </w:rPr>
        <w:t>θώς και των θεωρητικών εξετάσεων υλοποιείται με τις ρυθμίσεις που θεσπίζονται και που προβλέπουν</w:t>
      </w:r>
      <w:r>
        <w:rPr>
          <w:rFonts w:eastAsia="Times New Roman" w:cs="Times New Roman"/>
          <w:szCs w:val="24"/>
        </w:rPr>
        <w:t>, π</w:t>
      </w:r>
      <w:r w:rsidRPr="00B82A4C">
        <w:rPr>
          <w:rFonts w:eastAsia="Times New Roman" w:cs="Times New Roman"/>
          <w:szCs w:val="24"/>
        </w:rPr>
        <w:t>ρώτον</w:t>
      </w:r>
      <w:r>
        <w:rPr>
          <w:rFonts w:eastAsia="Times New Roman" w:cs="Times New Roman"/>
          <w:szCs w:val="24"/>
        </w:rPr>
        <w:t>,</w:t>
      </w:r>
      <w:r w:rsidRPr="00B82A4C">
        <w:rPr>
          <w:rFonts w:eastAsia="Times New Roman" w:cs="Times New Roman"/>
          <w:szCs w:val="24"/>
        </w:rPr>
        <w:t xml:space="preserve"> τη διενέργεια των δοκιμασιών προσόντων και συμπεριφοράς ως κύριο και αποκλειστικό έργο των εξεταστών</w:t>
      </w:r>
      <w:r>
        <w:rPr>
          <w:rFonts w:eastAsia="Times New Roman" w:cs="Times New Roman"/>
          <w:szCs w:val="24"/>
        </w:rPr>
        <w:t>.</w:t>
      </w:r>
      <w:r w:rsidRPr="00B82A4C">
        <w:rPr>
          <w:rFonts w:eastAsia="Times New Roman" w:cs="Times New Roman"/>
          <w:szCs w:val="24"/>
        </w:rPr>
        <w:t xml:space="preserve"> </w:t>
      </w:r>
    </w:p>
    <w:p w14:paraId="678A3865" w14:textId="77777777" w:rsidR="0099759A" w:rsidRDefault="00FE124F">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Δεύτερον, </w:t>
      </w:r>
      <w:r w:rsidRPr="00B82A4C">
        <w:rPr>
          <w:rFonts w:eastAsia="Times New Roman" w:cs="Times New Roman"/>
          <w:szCs w:val="24"/>
        </w:rPr>
        <w:t>τη διαδικασία διενέργειας των δοκιμασ</w:t>
      </w:r>
      <w:r w:rsidRPr="00B82A4C">
        <w:rPr>
          <w:rFonts w:eastAsia="Times New Roman" w:cs="Times New Roman"/>
          <w:szCs w:val="24"/>
        </w:rPr>
        <w:t>ιών χωρίς την παρουσία του εκπαιδευτή στο εκπαιδευτικό όχημα</w:t>
      </w:r>
      <w:r>
        <w:rPr>
          <w:rFonts w:eastAsia="Times New Roman" w:cs="Times New Roman"/>
          <w:szCs w:val="24"/>
        </w:rPr>
        <w:t>.</w:t>
      </w:r>
      <w:r w:rsidRPr="00B82A4C">
        <w:rPr>
          <w:rFonts w:eastAsia="Times New Roman" w:cs="Times New Roman"/>
          <w:szCs w:val="24"/>
        </w:rPr>
        <w:t xml:space="preserve"> </w:t>
      </w:r>
    </w:p>
    <w:p w14:paraId="678A3866" w14:textId="77777777" w:rsidR="0099759A" w:rsidRDefault="00FE124F">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Τρίτον, τ</w:t>
      </w:r>
      <w:r w:rsidRPr="00B82A4C">
        <w:rPr>
          <w:rFonts w:eastAsia="Times New Roman" w:cs="Times New Roman"/>
          <w:szCs w:val="24"/>
        </w:rPr>
        <w:t>η δημιουργία ειδικά διαμορφωμένων χώρων ή πιστών για τη διενέργεια των ειδικών δοκιμασιών προσόντων και συμπεριφοράς των υποψηφίων οδηγών</w:t>
      </w:r>
      <w:r>
        <w:rPr>
          <w:rFonts w:eastAsia="Times New Roman" w:cs="Times New Roman"/>
          <w:szCs w:val="24"/>
        </w:rPr>
        <w:t xml:space="preserve">. </w:t>
      </w:r>
    </w:p>
    <w:p w14:paraId="678A3867" w14:textId="77777777" w:rsidR="0099759A" w:rsidRDefault="00FE124F">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lastRenderedPageBreak/>
        <w:t>Τέταρτον,</w:t>
      </w:r>
      <w:r w:rsidRPr="00B82A4C">
        <w:rPr>
          <w:rFonts w:eastAsia="Times New Roman" w:cs="Times New Roman"/>
          <w:szCs w:val="24"/>
        </w:rPr>
        <w:t xml:space="preserve"> </w:t>
      </w:r>
      <w:r>
        <w:rPr>
          <w:rFonts w:eastAsia="Times New Roman" w:cs="Times New Roman"/>
          <w:szCs w:val="24"/>
        </w:rPr>
        <w:t>τ</w:t>
      </w:r>
      <w:r w:rsidRPr="00B82A4C">
        <w:rPr>
          <w:rFonts w:eastAsia="Times New Roman" w:cs="Times New Roman"/>
          <w:szCs w:val="24"/>
        </w:rPr>
        <w:t>η</w:t>
      </w:r>
      <w:r>
        <w:rPr>
          <w:rFonts w:eastAsia="Times New Roman" w:cs="Times New Roman"/>
          <w:szCs w:val="24"/>
        </w:rPr>
        <w:t>ν</w:t>
      </w:r>
      <w:r w:rsidRPr="00B82A4C">
        <w:rPr>
          <w:rFonts w:eastAsia="Times New Roman" w:cs="Times New Roman"/>
          <w:szCs w:val="24"/>
        </w:rPr>
        <w:t xml:space="preserve"> πραγματοποίηση των ειδικών δοκ</w:t>
      </w:r>
      <w:r w:rsidRPr="00B82A4C">
        <w:rPr>
          <w:rFonts w:eastAsia="Times New Roman" w:cs="Times New Roman"/>
          <w:szCs w:val="24"/>
        </w:rPr>
        <w:t>ιμασιών από τον υποψήφιο χωρίς την παρουσία του εξεταστή στο εκπαιδευτικό όχημα</w:t>
      </w:r>
      <w:r>
        <w:rPr>
          <w:rFonts w:eastAsia="Times New Roman" w:cs="Times New Roman"/>
          <w:szCs w:val="24"/>
        </w:rPr>
        <w:t>.</w:t>
      </w:r>
    </w:p>
    <w:p w14:paraId="678A3868" w14:textId="77777777" w:rsidR="0099759A" w:rsidRDefault="00FE124F">
      <w:pPr>
        <w:tabs>
          <w:tab w:val="left" w:pos="6168"/>
        </w:tabs>
        <w:spacing w:line="600" w:lineRule="auto"/>
        <w:ind w:firstLine="720"/>
        <w:contextualSpacing/>
        <w:jc w:val="both"/>
        <w:rPr>
          <w:rFonts w:eastAsia="Times New Roman" w:cs="Times New Roman"/>
          <w:szCs w:val="24"/>
        </w:rPr>
      </w:pPr>
      <w:r w:rsidRPr="00B82A4C">
        <w:rPr>
          <w:rFonts w:eastAsia="Times New Roman" w:cs="Times New Roman"/>
          <w:szCs w:val="24"/>
        </w:rPr>
        <w:t>Πέμπτον</w:t>
      </w:r>
      <w:r>
        <w:rPr>
          <w:rFonts w:eastAsia="Times New Roman" w:cs="Times New Roman"/>
          <w:szCs w:val="24"/>
        </w:rPr>
        <w:t>,</w:t>
      </w:r>
      <w:r w:rsidRPr="00B82A4C">
        <w:rPr>
          <w:rFonts w:eastAsia="Times New Roman" w:cs="Times New Roman"/>
          <w:szCs w:val="24"/>
        </w:rPr>
        <w:t xml:space="preserve"> τη διενέργεια των ειδικών δοκιμασιών με χρήση ηλεκτρονικού συστήματος αυτόματης καταγραφής των δεδομένων των διαδικασιών και αυτόματης εξαγωγής των αποτελεσμάτων</w:t>
      </w:r>
      <w:r>
        <w:rPr>
          <w:rFonts w:eastAsia="Times New Roman" w:cs="Times New Roman"/>
          <w:szCs w:val="24"/>
        </w:rPr>
        <w:t xml:space="preserve">. </w:t>
      </w:r>
    </w:p>
    <w:p w14:paraId="678A3869" w14:textId="77777777" w:rsidR="0099759A" w:rsidRDefault="00FE124F">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Έκ</w:t>
      </w:r>
      <w:r>
        <w:rPr>
          <w:rFonts w:eastAsia="Times New Roman" w:cs="Times New Roman"/>
          <w:szCs w:val="24"/>
        </w:rPr>
        <w:t>τον, την ανάπτυξη</w:t>
      </w:r>
      <w:r w:rsidRPr="00B82A4C">
        <w:rPr>
          <w:rFonts w:eastAsia="Times New Roman" w:cs="Times New Roman"/>
          <w:szCs w:val="24"/>
        </w:rPr>
        <w:t xml:space="preserve"> συστήματος εποπτε</w:t>
      </w:r>
      <w:r>
        <w:rPr>
          <w:rFonts w:eastAsia="Times New Roman" w:cs="Times New Roman"/>
          <w:szCs w:val="24"/>
        </w:rPr>
        <w:t xml:space="preserve">ίας και ελέγχου των εκπαιδευτών, των διενεργούντων </w:t>
      </w:r>
      <w:r w:rsidRPr="00B82A4C">
        <w:rPr>
          <w:rFonts w:eastAsia="Times New Roman" w:cs="Times New Roman"/>
          <w:szCs w:val="24"/>
        </w:rPr>
        <w:t>τις θεωρητικές εξετάσ</w:t>
      </w:r>
      <w:r>
        <w:rPr>
          <w:rFonts w:eastAsia="Times New Roman" w:cs="Times New Roman"/>
          <w:szCs w:val="24"/>
        </w:rPr>
        <w:t>εις και των εξεταστών δοκιμασιών</w:t>
      </w:r>
      <w:r w:rsidRPr="00B82A4C">
        <w:rPr>
          <w:rFonts w:eastAsia="Times New Roman" w:cs="Times New Roman"/>
          <w:szCs w:val="24"/>
        </w:rPr>
        <w:t xml:space="preserve"> προσόντων και συμπεριφοράς μέσω οπτικοακουστικών μέσων για τη διασφάλιση της διαφάνειας και το αδιάβλητο της διαδικα</w:t>
      </w:r>
      <w:r w:rsidRPr="00B82A4C">
        <w:rPr>
          <w:rFonts w:eastAsia="Times New Roman" w:cs="Times New Roman"/>
          <w:szCs w:val="24"/>
        </w:rPr>
        <w:t>σίας</w:t>
      </w:r>
      <w:r>
        <w:rPr>
          <w:rFonts w:eastAsia="Times New Roman" w:cs="Times New Roman"/>
          <w:szCs w:val="24"/>
        </w:rPr>
        <w:t xml:space="preserve">. </w:t>
      </w:r>
    </w:p>
    <w:p w14:paraId="678A386A" w14:textId="77777777" w:rsidR="0099759A" w:rsidRDefault="00FE124F">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Έβδομο</w:t>
      </w:r>
      <w:r>
        <w:rPr>
          <w:rFonts w:eastAsia="Times New Roman" w:cs="Times New Roman"/>
          <w:szCs w:val="24"/>
        </w:rPr>
        <w:t>ν</w:t>
      </w:r>
      <w:r>
        <w:rPr>
          <w:rFonts w:eastAsia="Times New Roman" w:cs="Times New Roman"/>
          <w:szCs w:val="24"/>
        </w:rPr>
        <w:t>, την α</w:t>
      </w:r>
      <w:r w:rsidRPr="00B82A4C">
        <w:rPr>
          <w:rFonts w:eastAsia="Times New Roman" w:cs="Times New Roman"/>
          <w:szCs w:val="24"/>
        </w:rPr>
        <w:t>νάληψη δράσεων διόρθωσης και βελτίωσης του εξεταστικού έργου είτε της επανεκπαίδευσης</w:t>
      </w:r>
      <w:r>
        <w:rPr>
          <w:rFonts w:eastAsia="Times New Roman" w:cs="Times New Roman"/>
          <w:szCs w:val="24"/>
        </w:rPr>
        <w:t>,</w:t>
      </w:r>
      <w:r w:rsidRPr="00B82A4C">
        <w:rPr>
          <w:rFonts w:eastAsia="Times New Roman" w:cs="Times New Roman"/>
          <w:szCs w:val="24"/>
        </w:rPr>
        <w:t xml:space="preserve"> της </w:t>
      </w:r>
      <w:r>
        <w:rPr>
          <w:rFonts w:eastAsia="Times New Roman" w:cs="Times New Roman"/>
          <w:szCs w:val="24"/>
        </w:rPr>
        <w:t xml:space="preserve">επαναδιαπίστευσης </w:t>
      </w:r>
      <w:r w:rsidRPr="00B82A4C">
        <w:rPr>
          <w:rFonts w:eastAsia="Times New Roman" w:cs="Times New Roman"/>
          <w:szCs w:val="24"/>
        </w:rPr>
        <w:t xml:space="preserve">και της προσωρινής </w:t>
      </w:r>
      <w:r>
        <w:rPr>
          <w:rFonts w:eastAsia="Times New Roman" w:cs="Times New Roman"/>
          <w:szCs w:val="24"/>
        </w:rPr>
        <w:t xml:space="preserve">ή </w:t>
      </w:r>
      <w:r w:rsidRPr="00B82A4C">
        <w:rPr>
          <w:rFonts w:eastAsia="Times New Roman" w:cs="Times New Roman"/>
          <w:szCs w:val="24"/>
        </w:rPr>
        <w:t>και οριστικής απομάκρυνσης από το υπ</w:t>
      </w:r>
      <w:r>
        <w:rPr>
          <w:rFonts w:eastAsia="Times New Roman" w:cs="Times New Roman"/>
          <w:szCs w:val="24"/>
        </w:rPr>
        <w:t xml:space="preserve">’ </w:t>
      </w:r>
      <w:r w:rsidRPr="00B82A4C">
        <w:rPr>
          <w:rFonts w:eastAsia="Times New Roman" w:cs="Times New Roman"/>
          <w:szCs w:val="24"/>
        </w:rPr>
        <w:t>όψ</w:t>
      </w:r>
      <w:r>
        <w:rPr>
          <w:rFonts w:eastAsia="Times New Roman" w:cs="Times New Roman"/>
          <w:szCs w:val="24"/>
        </w:rPr>
        <w:t>ιν</w:t>
      </w:r>
      <w:r w:rsidRPr="00B82A4C">
        <w:rPr>
          <w:rFonts w:eastAsia="Times New Roman" w:cs="Times New Roman"/>
          <w:szCs w:val="24"/>
        </w:rPr>
        <w:t xml:space="preserve"> έργο των παραβατών η ακατάλληλων εξεταστών</w:t>
      </w:r>
      <w:r>
        <w:rPr>
          <w:rFonts w:eastAsia="Times New Roman" w:cs="Times New Roman"/>
          <w:szCs w:val="24"/>
        </w:rPr>
        <w:t xml:space="preserve">. </w:t>
      </w:r>
    </w:p>
    <w:p w14:paraId="678A386B" w14:textId="77777777" w:rsidR="0099759A" w:rsidRDefault="00FE124F">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Όγδοο</w:t>
      </w:r>
      <w:r>
        <w:rPr>
          <w:rFonts w:eastAsia="Times New Roman" w:cs="Times New Roman"/>
          <w:szCs w:val="24"/>
        </w:rPr>
        <w:t>ν</w:t>
      </w:r>
      <w:r>
        <w:rPr>
          <w:rFonts w:eastAsia="Times New Roman" w:cs="Times New Roman"/>
          <w:szCs w:val="24"/>
        </w:rPr>
        <w:t>,</w:t>
      </w:r>
      <w:r w:rsidRPr="00B82A4C">
        <w:rPr>
          <w:rFonts w:eastAsia="Times New Roman" w:cs="Times New Roman"/>
          <w:szCs w:val="24"/>
        </w:rPr>
        <w:t xml:space="preserve"> τη συνεχή αξιολόγηση των εκπαιδευτών και εξεταστών</w:t>
      </w:r>
      <w:r>
        <w:rPr>
          <w:rFonts w:eastAsia="Times New Roman" w:cs="Times New Roman"/>
          <w:szCs w:val="24"/>
        </w:rPr>
        <w:t>.</w:t>
      </w:r>
    </w:p>
    <w:p w14:paraId="678A386C" w14:textId="77777777" w:rsidR="0099759A" w:rsidRDefault="00FE124F">
      <w:pPr>
        <w:tabs>
          <w:tab w:val="left" w:pos="6168"/>
        </w:tabs>
        <w:spacing w:line="600" w:lineRule="auto"/>
        <w:ind w:firstLine="720"/>
        <w:contextualSpacing/>
        <w:jc w:val="both"/>
        <w:rPr>
          <w:rFonts w:eastAsia="Times New Roman" w:cs="Times New Roman"/>
          <w:szCs w:val="24"/>
        </w:rPr>
      </w:pPr>
      <w:r w:rsidRPr="00B82A4C">
        <w:rPr>
          <w:rFonts w:eastAsia="Times New Roman" w:cs="Times New Roman"/>
          <w:szCs w:val="24"/>
        </w:rPr>
        <w:lastRenderedPageBreak/>
        <w:t>Ένατον</w:t>
      </w:r>
      <w:r>
        <w:rPr>
          <w:rFonts w:eastAsia="Times New Roman" w:cs="Times New Roman"/>
          <w:szCs w:val="24"/>
        </w:rPr>
        <w:t>,</w:t>
      </w:r>
      <w:r w:rsidRPr="00B82A4C">
        <w:rPr>
          <w:rFonts w:eastAsia="Times New Roman" w:cs="Times New Roman"/>
          <w:szCs w:val="24"/>
        </w:rPr>
        <w:t xml:space="preserve"> την </w:t>
      </w:r>
      <w:r>
        <w:rPr>
          <w:rFonts w:eastAsia="Times New Roman" w:cs="Times New Roman"/>
          <w:szCs w:val="24"/>
        </w:rPr>
        <w:t xml:space="preserve">κατ’ έτος </w:t>
      </w:r>
      <w:r w:rsidRPr="00B82A4C">
        <w:rPr>
          <w:rFonts w:eastAsia="Times New Roman" w:cs="Times New Roman"/>
          <w:szCs w:val="24"/>
        </w:rPr>
        <w:t>επιλογή εξεταστών</w:t>
      </w:r>
      <w:r>
        <w:rPr>
          <w:rFonts w:eastAsia="Times New Roman" w:cs="Times New Roman"/>
          <w:szCs w:val="24"/>
        </w:rPr>
        <w:t>, τ</w:t>
      </w:r>
      <w:r w:rsidRPr="00B82A4C">
        <w:rPr>
          <w:rFonts w:eastAsia="Times New Roman" w:cs="Times New Roman"/>
          <w:szCs w:val="24"/>
        </w:rPr>
        <w:t>ην ανά τετράμηνο κλήρωση των ενεργών εξ αυτών και την αμέσως πριν την εξέταση κλήρωση των ζευγαριών εξεταστών και εξεταζόμενων</w:t>
      </w:r>
      <w:r>
        <w:rPr>
          <w:rFonts w:eastAsia="Times New Roman" w:cs="Times New Roman"/>
          <w:szCs w:val="24"/>
        </w:rPr>
        <w:t>.</w:t>
      </w:r>
      <w:r w:rsidRPr="00B82A4C">
        <w:rPr>
          <w:rFonts w:eastAsia="Times New Roman" w:cs="Times New Roman"/>
          <w:szCs w:val="24"/>
        </w:rPr>
        <w:t xml:space="preserve"> </w:t>
      </w:r>
    </w:p>
    <w:p w14:paraId="678A386D" w14:textId="77777777" w:rsidR="0099759A" w:rsidRDefault="00FE124F">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Δέκατο</w:t>
      </w:r>
      <w:r>
        <w:rPr>
          <w:rFonts w:eastAsia="Times New Roman" w:cs="Times New Roman"/>
          <w:szCs w:val="24"/>
        </w:rPr>
        <w:t>ν</w:t>
      </w:r>
      <w:r>
        <w:rPr>
          <w:rFonts w:eastAsia="Times New Roman" w:cs="Times New Roman"/>
          <w:szCs w:val="24"/>
        </w:rPr>
        <w:t xml:space="preserve">, </w:t>
      </w:r>
      <w:r w:rsidRPr="00B82A4C">
        <w:rPr>
          <w:rFonts w:eastAsia="Times New Roman" w:cs="Times New Roman"/>
          <w:szCs w:val="24"/>
        </w:rPr>
        <w:t>την ηλεκτρονική καταγρα</w:t>
      </w:r>
      <w:r w:rsidRPr="00B82A4C">
        <w:rPr>
          <w:rFonts w:eastAsia="Times New Roman" w:cs="Times New Roman"/>
          <w:szCs w:val="24"/>
        </w:rPr>
        <w:t>φή της όλης διαδικασίας που διασφαλίζει το αδιάβλητο της δοκιμασίας</w:t>
      </w:r>
      <w:r>
        <w:rPr>
          <w:rFonts w:eastAsia="Times New Roman" w:cs="Times New Roman"/>
          <w:szCs w:val="24"/>
        </w:rPr>
        <w:t>.</w:t>
      </w:r>
    </w:p>
    <w:p w14:paraId="678A386E" w14:textId="77777777" w:rsidR="0099759A" w:rsidRDefault="00FE124F">
      <w:pPr>
        <w:tabs>
          <w:tab w:val="left" w:pos="6168"/>
        </w:tabs>
        <w:spacing w:line="600" w:lineRule="auto"/>
        <w:ind w:firstLine="720"/>
        <w:contextualSpacing/>
        <w:jc w:val="both"/>
        <w:rPr>
          <w:rFonts w:eastAsia="Times New Roman" w:cs="Times New Roman"/>
          <w:szCs w:val="24"/>
        </w:rPr>
      </w:pPr>
      <w:r w:rsidRPr="00B82A4C">
        <w:rPr>
          <w:rFonts w:eastAsia="Times New Roman" w:cs="Times New Roman"/>
          <w:szCs w:val="24"/>
        </w:rPr>
        <w:t>Σημαντικά</w:t>
      </w:r>
      <w:r>
        <w:rPr>
          <w:rFonts w:eastAsia="Times New Roman" w:cs="Times New Roman"/>
          <w:szCs w:val="24"/>
        </w:rPr>
        <w:t>,</w:t>
      </w:r>
      <w:r w:rsidRPr="00B82A4C">
        <w:rPr>
          <w:rFonts w:eastAsia="Times New Roman" w:cs="Times New Roman"/>
          <w:szCs w:val="24"/>
        </w:rPr>
        <w:t xml:space="preserve"> </w:t>
      </w:r>
      <w:r>
        <w:rPr>
          <w:rFonts w:eastAsia="Times New Roman" w:cs="Times New Roman"/>
          <w:szCs w:val="24"/>
        </w:rPr>
        <w:t>επίσης,</w:t>
      </w:r>
      <w:r w:rsidRPr="00B82A4C">
        <w:rPr>
          <w:rFonts w:eastAsia="Times New Roman" w:cs="Times New Roman"/>
          <w:szCs w:val="24"/>
        </w:rPr>
        <w:t xml:space="preserve"> θεωρώ </w:t>
      </w:r>
      <w:r>
        <w:rPr>
          <w:rFonts w:eastAsia="Times New Roman" w:cs="Times New Roman"/>
          <w:szCs w:val="24"/>
        </w:rPr>
        <w:t xml:space="preserve">και </w:t>
      </w:r>
      <w:r w:rsidRPr="00B82A4C">
        <w:rPr>
          <w:rFonts w:eastAsia="Times New Roman" w:cs="Times New Roman"/>
          <w:szCs w:val="24"/>
        </w:rPr>
        <w:t>τα σημεία τ</w:t>
      </w:r>
      <w:r>
        <w:rPr>
          <w:rFonts w:eastAsia="Times New Roman" w:cs="Times New Roman"/>
          <w:szCs w:val="24"/>
        </w:rPr>
        <w:t>ου νομοσχεδίου που αναφέρονται, π</w:t>
      </w:r>
      <w:r w:rsidRPr="00B82A4C">
        <w:rPr>
          <w:rFonts w:eastAsia="Times New Roman" w:cs="Times New Roman"/>
          <w:szCs w:val="24"/>
        </w:rPr>
        <w:t>ρώτον</w:t>
      </w:r>
      <w:r>
        <w:rPr>
          <w:rFonts w:eastAsia="Times New Roman" w:cs="Times New Roman"/>
          <w:szCs w:val="24"/>
        </w:rPr>
        <w:t>,</w:t>
      </w:r>
      <w:r w:rsidRPr="00B82A4C">
        <w:rPr>
          <w:rFonts w:eastAsia="Times New Roman" w:cs="Times New Roman"/>
          <w:szCs w:val="24"/>
        </w:rPr>
        <w:t xml:space="preserve"> στην καθιέρωση της συνοδευόμενης οδήγησης για ανηλίκους υποψήφιους οδηγούς μετά τη συμπλήρωση της ηλικίας τ</w:t>
      </w:r>
      <w:r w:rsidRPr="00B82A4C">
        <w:rPr>
          <w:rFonts w:eastAsia="Times New Roman" w:cs="Times New Roman"/>
          <w:szCs w:val="24"/>
        </w:rPr>
        <w:t xml:space="preserve">ων </w:t>
      </w:r>
      <w:r>
        <w:rPr>
          <w:rFonts w:eastAsia="Times New Roman" w:cs="Times New Roman"/>
          <w:szCs w:val="24"/>
        </w:rPr>
        <w:t>δεκαεπτά</w:t>
      </w:r>
      <w:r w:rsidRPr="00B82A4C">
        <w:rPr>
          <w:rFonts w:eastAsia="Times New Roman" w:cs="Times New Roman"/>
          <w:szCs w:val="24"/>
        </w:rPr>
        <w:t xml:space="preserve"> ετών</w:t>
      </w:r>
      <w:r>
        <w:rPr>
          <w:rFonts w:eastAsia="Times New Roman" w:cs="Times New Roman"/>
          <w:szCs w:val="24"/>
        </w:rPr>
        <w:t>,</w:t>
      </w:r>
      <w:r w:rsidRPr="00B82A4C">
        <w:rPr>
          <w:rFonts w:eastAsia="Times New Roman" w:cs="Times New Roman"/>
          <w:szCs w:val="24"/>
        </w:rPr>
        <w:t xml:space="preserve"> λαμβάνοντας υπ</w:t>
      </w:r>
      <w:r>
        <w:rPr>
          <w:rFonts w:eastAsia="Times New Roman" w:cs="Times New Roman"/>
          <w:szCs w:val="24"/>
        </w:rPr>
        <w:t xml:space="preserve">’ </w:t>
      </w:r>
      <w:r w:rsidRPr="00B82A4C">
        <w:rPr>
          <w:rFonts w:eastAsia="Times New Roman" w:cs="Times New Roman"/>
          <w:szCs w:val="24"/>
        </w:rPr>
        <w:t>όψιν τα ισχύοντα σε κράτη της Ευρωπαϊκ</w:t>
      </w:r>
      <w:r>
        <w:rPr>
          <w:rFonts w:eastAsia="Times New Roman" w:cs="Times New Roman"/>
          <w:szCs w:val="24"/>
        </w:rPr>
        <w:t>ής Ένωσης με προηγμένο επίπεδο οδικής α</w:t>
      </w:r>
      <w:r w:rsidRPr="00B82A4C">
        <w:rPr>
          <w:rFonts w:eastAsia="Times New Roman" w:cs="Times New Roman"/>
          <w:szCs w:val="24"/>
        </w:rPr>
        <w:t>σφάλειας</w:t>
      </w:r>
      <w:r>
        <w:rPr>
          <w:rFonts w:eastAsia="Times New Roman" w:cs="Times New Roman"/>
          <w:szCs w:val="24"/>
        </w:rPr>
        <w:t>,</w:t>
      </w:r>
      <w:r w:rsidRPr="00B82A4C">
        <w:rPr>
          <w:rFonts w:eastAsia="Times New Roman" w:cs="Times New Roman"/>
          <w:szCs w:val="24"/>
        </w:rPr>
        <w:t xml:space="preserve"> </w:t>
      </w:r>
      <w:r>
        <w:rPr>
          <w:rFonts w:eastAsia="Times New Roman" w:cs="Times New Roman"/>
          <w:szCs w:val="24"/>
        </w:rPr>
        <w:t xml:space="preserve">δεύτερον, </w:t>
      </w:r>
      <w:r w:rsidRPr="00B82A4C">
        <w:rPr>
          <w:rFonts w:eastAsia="Times New Roman" w:cs="Times New Roman"/>
          <w:szCs w:val="24"/>
        </w:rPr>
        <w:t>στην τροποποίηση του άρθρου 27 του</w:t>
      </w:r>
      <w:r>
        <w:rPr>
          <w:rFonts w:eastAsia="Times New Roman" w:cs="Times New Roman"/>
          <w:szCs w:val="24"/>
        </w:rPr>
        <w:t xml:space="preserve"> </w:t>
      </w:r>
      <w:r>
        <w:rPr>
          <w:rFonts w:eastAsia="Times New Roman" w:cs="Times New Roman"/>
          <w:szCs w:val="24"/>
        </w:rPr>
        <w:t>π.δ.</w:t>
      </w:r>
      <w:r>
        <w:rPr>
          <w:rFonts w:eastAsia="Times New Roman" w:cs="Times New Roman"/>
          <w:szCs w:val="24"/>
        </w:rPr>
        <w:t>455/19</w:t>
      </w:r>
      <w:r w:rsidRPr="00B82A4C">
        <w:rPr>
          <w:rFonts w:eastAsia="Times New Roman" w:cs="Times New Roman"/>
          <w:szCs w:val="24"/>
        </w:rPr>
        <w:t>76</w:t>
      </w:r>
      <w:r>
        <w:rPr>
          <w:rFonts w:eastAsia="Times New Roman" w:cs="Times New Roman"/>
          <w:szCs w:val="24"/>
        </w:rPr>
        <w:t>,</w:t>
      </w:r>
      <w:r w:rsidRPr="00B82A4C">
        <w:rPr>
          <w:rFonts w:eastAsia="Times New Roman" w:cs="Times New Roman"/>
          <w:szCs w:val="24"/>
        </w:rPr>
        <w:t xml:space="preserve"> ώστε στον ορισμό του υπαίθριο</w:t>
      </w:r>
      <w:r>
        <w:rPr>
          <w:rFonts w:eastAsia="Times New Roman" w:cs="Times New Roman"/>
          <w:szCs w:val="24"/>
        </w:rPr>
        <w:t>υ</w:t>
      </w:r>
      <w:r w:rsidRPr="00B82A4C">
        <w:rPr>
          <w:rFonts w:eastAsia="Times New Roman" w:cs="Times New Roman"/>
          <w:szCs w:val="24"/>
        </w:rPr>
        <w:t xml:space="preserve"> πάρκινγκ οι απαραίτητες θέσεις να μειώνονται </w:t>
      </w:r>
      <w:r w:rsidRPr="00B82A4C">
        <w:rPr>
          <w:rFonts w:eastAsia="Times New Roman" w:cs="Times New Roman"/>
          <w:szCs w:val="24"/>
        </w:rPr>
        <w:t xml:space="preserve">σε πέντε </w:t>
      </w:r>
      <w:r>
        <w:rPr>
          <w:rFonts w:eastAsia="Times New Roman" w:cs="Times New Roman"/>
          <w:szCs w:val="24"/>
        </w:rPr>
        <w:t>-</w:t>
      </w:r>
      <w:r w:rsidRPr="00B82A4C">
        <w:rPr>
          <w:rFonts w:eastAsia="Times New Roman" w:cs="Times New Roman"/>
          <w:szCs w:val="24"/>
        </w:rPr>
        <w:t>πριν ήταν δέκα</w:t>
      </w:r>
      <w:r>
        <w:rPr>
          <w:rFonts w:eastAsia="Times New Roman" w:cs="Times New Roman"/>
          <w:szCs w:val="24"/>
        </w:rPr>
        <w:t>-</w:t>
      </w:r>
      <w:r w:rsidRPr="00B82A4C">
        <w:rPr>
          <w:rFonts w:eastAsia="Times New Roman" w:cs="Times New Roman"/>
          <w:szCs w:val="24"/>
        </w:rPr>
        <w:t xml:space="preserve"> και στη θεσμοθέτηση των διαδικασιών ανάπτυξης έγκρισης υλοποίησης και παρακολούθησης των σχεδίων βιώσιμης αστικής κινητικότητας</w:t>
      </w:r>
      <w:r>
        <w:rPr>
          <w:rFonts w:eastAsia="Times New Roman" w:cs="Times New Roman"/>
          <w:szCs w:val="24"/>
        </w:rPr>
        <w:t>,</w:t>
      </w:r>
      <w:r w:rsidRPr="00B82A4C">
        <w:rPr>
          <w:rFonts w:eastAsia="Times New Roman" w:cs="Times New Roman"/>
          <w:szCs w:val="24"/>
        </w:rPr>
        <w:t xml:space="preserve"> ώστε να ικανοποιούν τις ανάγκες για την κινητικότητα των ανθρώπων και την μεταφορά των εμπορευμάτων σ</w:t>
      </w:r>
      <w:r w:rsidRPr="00B82A4C">
        <w:rPr>
          <w:rFonts w:eastAsia="Times New Roman" w:cs="Times New Roman"/>
          <w:szCs w:val="24"/>
        </w:rPr>
        <w:t xml:space="preserve">τις αστικές </w:t>
      </w:r>
      <w:r>
        <w:rPr>
          <w:rFonts w:eastAsia="Times New Roman" w:cs="Times New Roman"/>
          <w:szCs w:val="24"/>
        </w:rPr>
        <w:t xml:space="preserve">περιοχές </w:t>
      </w:r>
      <w:r w:rsidRPr="00B82A4C">
        <w:rPr>
          <w:rFonts w:eastAsia="Times New Roman" w:cs="Times New Roman"/>
          <w:szCs w:val="24"/>
        </w:rPr>
        <w:t xml:space="preserve">και τα περίχωρα </w:t>
      </w:r>
      <w:r>
        <w:rPr>
          <w:rFonts w:eastAsia="Times New Roman" w:cs="Times New Roman"/>
          <w:szCs w:val="24"/>
        </w:rPr>
        <w:t>τους,</w:t>
      </w:r>
      <w:r w:rsidRPr="00B82A4C">
        <w:rPr>
          <w:rFonts w:eastAsia="Times New Roman" w:cs="Times New Roman"/>
          <w:szCs w:val="24"/>
        </w:rPr>
        <w:t xml:space="preserve"> βελτιώνοντας φυσικά την ποιότητα της ζωής</w:t>
      </w:r>
      <w:r>
        <w:rPr>
          <w:rFonts w:eastAsia="Times New Roman" w:cs="Times New Roman"/>
          <w:szCs w:val="24"/>
        </w:rPr>
        <w:t>.</w:t>
      </w:r>
      <w:r w:rsidRPr="00B82A4C">
        <w:rPr>
          <w:rFonts w:eastAsia="Times New Roman" w:cs="Times New Roman"/>
          <w:szCs w:val="24"/>
        </w:rPr>
        <w:t xml:space="preserve"> </w:t>
      </w:r>
      <w:r>
        <w:rPr>
          <w:rFonts w:eastAsia="Times New Roman" w:cs="Times New Roman"/>
          <w:szCs w:val="24"/>
        </w:rPr>
        <w:t xml:space="preserve">Τα σχέδια αυτά τα </w:t>
      </w:r>
      <w:r w:rsidRPr="00B82A4C">
        <w:rPr>
          <w:rFonts w:eastAsia="Times New Roman" w:cs="Times New Roman"/>
          <w:szCs w:val="24"/>
        </w:rPr>
        <w:t xml:space="preserve">εκπονούν </w:t>
      </w:r>
      <w:r>
        <w:rPr>
          <w:rFonts w:eastAsia="Times New Roman" w:cs="Times New Roman"/>
          <w:szCs w:val="24"/>
        </w:rPr>
        <w:lastRenderedPageBreak/>
        <w:t>είτε οι δήμοι είτε οι περιφέρειες γ</w:t>
      </w:r>
      <w:r w:rsidRPr="00B82A4C">
        <w:rPr>
          <w:rFonts w:eastAsia="Times New Roman" w:cs="Times New Roman"/>
          <w:szCs w:val="24"/>
        </w:rPr>
        <w:t>ια τη ζώνη την οποία ενδιαφέρονται</w:t>
      </w:r>
      <w:r>
        <w:rPr>
          <w:rFonts w:eastAsia="Times New Roman" w:cs="Times New Roman"/>
          <w:szCs w:val="24"/>
        </w:rPr>
        <w:t>.</w:t>
      </w:r>
    </w:p>
    <w:p w14:paraId="678A386F" w14:textId="77777777" w:rsidR="0099759A" w:rsidRDefault="00FE124F">
      <w:pPr>
        <w:tabs>
          <w:tab w:val="left" w:pos="6168"/>
        </w:tabs>
        <w:spacing w:line="600" w:lineRule="auto"/>
        <w:ind w:firstLine="720"/>
        <w:contextualSpacing/>
        <w:jc w:val="both"/>
        <w:rPr>
          <w:rFonts w:eastAsia="Times New Roman" w:cs="Times New Roman"/>
          <w:szCs w:val="24"/>
        </w:rPr>
      </w:pPr>
      <w:r w:rsidRPr="00B82A4C">
        <w:rPr>
          <w:rFonts w:eastAsia="Times New Roman" w:cs="Times New Roman"/>
          <w:szCs w:val="24"/>
        </w:rPr>
        <w:t>Τέλος</w:t>
      </w:r>
      <w:r>
        <w:rPr>
          <w:rFonts w:eastAsia="Times New Roman" w:cs="Times New Roman"/>
          <w:szCs w:val="24"/>
        </w:rPr>
        <w:t>,</w:t>
      </w:r>
      <w:r w:rsidRPr="00B82A4C">
        <w:rPr>
          <w:rFonts w:eastAsia="Times New Roman" w:cs="Times New Roman"/>
          <w:szCs w:val="24"/>
        </w:rPr>
        <w:t xml:space="preserve"> σημει</w:t>
      </w:r>
      <w:r>
        <w:rPr>
          <w:rFonts w:eastAsia="Times New Roman" w:cs="Times New Roman"/>
          <w:szCs w:val="24"/>
        </w:rPr>
        <w:t>ώνω ότι με το παρόν νομοσχέδιο</w:t>
      </w:r>
      <w:r w:rsidRPr="00B82A4C">
        <w:rPr>
          <w:rFonts w:eastAsia="Times New Roman" w:cs="Times New Roman"/>
          <w:szCs w:val="24"/>
        </w:rPr>
        <w:t xml:space="preserve"> </w:t>
      </w:r>
      <w:r>
        <w:rPr>
          <w:rFonts w:eastAsia="Times New Roman" w:cs="Times New Roman"/>
          <w:szCs w:val="24"/>
        </w:rPr>
        <w:t>επιτυγχάνεται η συμμόρφωση τη</w:t>
      </w:r>
      <w:r>
        <w:rPr>
          <w:rFonts w:eastAsia="Times New Roman" w:cs="Times New Roman"/>
          <w:szCs w:val="24"/>
        </w:rPr>
        <w:t>ς ε</w:t>
      </w:r>
      <w:r w:rsidRPr="00B82A4C">
        <w:rPr>
          <w:rFonts w:eastAsia="Times New Roman" w:cs="Times New Roman"/>
          <w:szCs w:val="24"/>
        </w:rPr>
        <w:t xml:space="preserve">θνικής νομοθεσίας με τα οριζόμενα στις διατάξεις του </w:t>
      </w:r>
      <w:r>
        <w:rPr>
          <w:rFonts w:eastAsia="Times New Roman" w:cs="Times New Roman"/>
          <w:szCs w:val="24"/>
        </w:rPr>
        <w:t>κ</w:t>
      </w:r>
      <w:r w:rsidRPr="00B82A4C">
        <w:rPr>
          <w:rFonts w:eastAsia="Times New Roman" w:cs="Times New Roman"/>
          <w:szCs w:val="24"/>
        </w:rPr>
        <w:t>ανονισμού 168</w:t>
      </w:r>
      <w:r>
        <w:rPr>
          <w:rFonts w:eastAsia="Times New Roman" w:cs="Times New Roman"/>
          <w:szCs w:val="24"/>
        </w:rPr>
        <w:t>/</w:t>
      </w:r>
      <w:r w:rsidRPr="00B82A4C">
        <w:rPr>
          <w:rFonts w:eastAsia="Times New Roman" w:cs="Times New Roman"/>
          <w:szCs w:val="24"/>
        </w:rPr>
        <w:t xml:space="preserve">2013 του Ευρωπαϊκού Κοινοβουλίου </w:t>
      </w:r>
      <w:r>
        <w:rPr>
          <w:rFonts w:eastAsia="Times New Roman" w:cs="Times New Roman"/>
          <w:szCs w:val="24"/>
        </w:rPr>
        <w:t>και του Συμβουλίου της 15</w:t>
      </w:r>
      <w:r w:rsidRPr="008414CE">
        <w:rPr>
          <w:rFonts w:eastAsia="Times New Roman" w:cs="Times New Roman"/>
          <w:szCs w:val="24"/>
          <w:vertAlign w:val="superscript"/>
        </w:rPr>
        <w:t>ης</w:t>
      </w:r>
      <w:r>
        <w:rPr>
          <w:rFonts w:eastAsia="Times New Roman" w:cs="Times New Roman"/>
          <w:szCs w:val="24"/>
        </w:rPr>
        <w:t xml:space="preserve"> </w:t>
      </w:r>
      <w:r w:rsidRPr="00B82A4C">
        <w:rPr>
          <w:rFonts w:eastAsia="Times New Roman" w:cs="Times New Roman"/>
          <w:szCs w:val="24"/>
        </w:rPr>
        <w:t xml:space="preserve">Ιανουαρίου του </w:t>
      </w:r>
      <w:r>
        <w:rPr>
          <w:rFonts w:eastAsia="Times New Roman" w:cs="Times New Roman"/>
          <w:szCs w:val="24"/>
        </w:rPr>
        <w:t>20</w:t>
      </w:r>
      <w:r w:rsidRPr="00B82A4C">
        <w:rPr>
          <w:rFonts w:eastAsia="Times New Roman" w:cs="Times New Roman"/>
          <w:szCs w:val="24"/>
        </w:rPr>
        <w:t>13 για την έγκριση και την εποπτεία της αγοράς δίκυκλων</w:t>
      </w:r>
      <w:r>
        <w:rPr>
          <w:rFonts w:eastAsia="Times New Roman" w:cs="Times New Roman"/>
          <w:szCs w:val="24"/>
        </w:rPr>
        <w:t>,</w:t>
      </w:r>
      <w:r w:rsidRPr="00B82A4C">
        <w:rPr>
          <w:rFonts w:eastAsia="Times New Roman" w:cs="Times New Roman"/>
          <w:szCs w:val="24"/>
        </w:rPr>
        <w:t xml:space="preserve"> </w:t>
      </w:r>
      <w:r>
        <w:rPr>
          <w:rFonts w:eastAsia="Times New Roman" w:cs="Times New Roman"/>
          <w:szCs w:val="24"/>
        </w:rPr>
        <w:t>τρικύκλων και τετράκυκλων</w:t>
      </w:r>
      <w:r w:rsidRPr="00B82A4C">
        <w:rPr>
          <w:rFonts w:eastAsia="Times New Roman" w:cs="Times New Roman"/>
          <w:szCs w:val="24"/>
        </w:rPr>
        <w:t xml:space="preserve"> </w:t>
      </w:r>
      <w:r>
        <w:rPr>
          <w:rFonts w:eastAsia="Times New Roman" w:cs="Times New Roman"/>
          <w:szCs w:val="24"/>
        </w:rPr>
        <w:t xml:space="preserve">οχημάτων και ρυθμίζεται </w:t>
      </w:r>
      <w:r>
        <w:rPr>
          <w:rFonts w:eastAsia="Times New Roman" w:cs="Times New Roman"/>
          <w:szCs w:val="24"/>
        </w:rPr>
        <w:t>η από 1</w:t>
      </w:r>
      <w:r w:rsidRPr="00DD297D">
        <w:rPr>
          <w:rFonts w:eastAsia="Times New Roman" w:cs="Times New Roman"/>
          <w:szCs w:val="24"/>
          <w:vertAlign w:val="superscript"/>
        </w:rPr>
        <w:t>η</w:t>
      </w:r>
      <w:r>
        <w:rPr>
          <w:rFonts w:eastAsia="Times New Roman" w:cs="Times New Roman"/>
          <w:szCs w:val="24"/>
        </w:rPr>
        <w:t xml:space="preserve"> </w:t>
      </w:r>
      <w:r w:rsidRPr="00B82A4C">
        <w:rPr>
          <w:rFonts w:eastAsia="Times New Roman" w:cs="Times New Roman"/>
          <w:szCs w:val="24"/>
        </w:rPr>
        <w:t xml:space="preserve">Μαΐου του </w:t>
      </w:r>
      <w:r>
        <w:rPr>
          <w:rFonts w:eastAsia="Times New Roman" w:cs="Times New Roman"/>
          <w:szCs w:val="24"/>
        </w:rPr>
        <w:t>2018 και έως τρεις μήνες μ</w:t>
      </w:r>
      <w:r w:rsidRPr="00B82A4C">
        <w:rPr>
          <w:rFonts w:eastAsia="Times New Roman" w:cs="Times New Roman"/>
          <w:szCs w:val="24"/>
        </w:rPr>
        <w:t>ετά την έναρξη του ισχύοντος νόμου άσκηση του έργου της δοκιμασίας προσόντων και συμπεριφοράς υποψηφίων οδηγών μετά τη λήξη του κανονικού ωραρίου εργασίας των δημοσίων υπηρεσιών και πέρα του χρόνου που καλύπτετα</w:t>
      </w:r>
      <w:r w:rsidRPr="00B82A4C">
        <w:rPr>
          <w:rFonts w:eastAsia="Times New Roman" w:cs="Times New Roman"/>
          <w:szCs w:val="24"/>
        </w:rPr>
        <w:t>ι από υπερωριακή απασχόληση με καταβολή μηνιαίας αποζημίωσης</w:t>
      </w:r>
      <w:r>
        <w:rPr>
          <w:rFonts w:eastAsia="Times New Roman" w:cs="Times New Roman"/>
          <w:szCs w:val="24"/>
        </w:rPr>
        <w:t>.</w:t>
      </w:r>
      <w:r w:rsidRPr="00B82A4C">
        <w:rPr>
          <w:rFonts w:eastAsia="Times New Roman" w:cs="Times New Roman"/>
          <w:szCs w:val="24"/>
        </w:rPr>
        <w:t xml:space="preserve"> Αυτό είναι το θέμα</w:t>
      </w:r>
      <w:r>
        <w:rPr>
          <w:rFonts w:eastAsia="Times New Roman" w:cs="Times New Roman"/>
          <w:szCs w:val="24"/>
        </w:rPr>
        <w:t>,</w:t>
      </w:r>
      <w:r>
        <w:rPr>
          <w:rFonts w:eastAsia="Times New Roman" w:cs="Times New Roman"/>
          <w:szCs w:val="24"/>
        </w:rPr>
        <w:t xml:space="preserve"> το οποίο έχει δημιουργήσει τ</w:t>
      </w:r>
      <w:r w:rsidRPr="00B82A4C">
        <w:rPr>
          <w:rFonts w:eastAsia="Times New Roman" w:cs="Times New Roman"/>
          <w:szCs w:val="24"/>
        </w:rPr>
        <w:t>α τεράστια προβλήματα</w:t>
      </w:r>
      <w:r>
        <w:rPr>
          <w:rFonts w:eastAsia="Times New Roman" w:cs="Times New Roman"/>
          <w:szCs w:val="24"/>
        </w:rPr>
        <w:t>,</w:t>
      </w:r>
      <w:r w:rsidRPr="00B82A4C">
        <w:rPr>
          <w:rFonts w:eastAsia="Times New Roman" w:cs="Times New Roman"/>
          <w:szCs w:val="24"/>
        </w:rPr>
        <w:t xml:space="preserve"> </w:t>
      </w:r>
      <w:r>
        <w:rPr>
          <w:rFonts w:eastAsia="Times New Roman" w:cs="Times New Roman"/>
          <w:szCs w:val="24"/>
        </w:rPr>
        <w:t>που δεν συμμετείχαν ο</w:t>
      </w:r>
      <w:r w:rsidRPr="00B82A4C">
        <w:rPr>
          <w:rFonts w:eastAsia="Times New Roman" w:cs="Times New Roman"/>
          <w:szCs w:val="24"/>
        </w:rPr>
        <w:t xml:space="preserve">ι υπάλληλοι των περιφερειών στις εξετάσεις και </w:t>
      </w:r>
      <w:r>
        <w:rPr>
          <w:rFonts w:eastAsia="Times New Roman" w:cs="Times New Roman"/>
          <w:szCs w:val="24"/>
        </w:rPr>
        <w:t xml:space="preserve">δημιουργούσαν χίλια </w:t>
      </w:r>
      <w:r w:rsidRPr="00B82A4C">
        <w:rPr>
          <w:rFonts w:eastAsia="Times New Roman" w:cs="Times New Roman"/>
          <w:szCs w:val="24"/>
        </w:rPr>
        <w:t>μύρια προβλήματα</w:t>
      </w:r>
      <w:r>
        <w:rPr>
          <w:rFonts w:eastAsia="Times New Roman" w:cs="Times New Roman"/>
          <w:szCs w:val="24"/>
        </w:rPr>
        <w:t>.</w:t>
      </w:r>
    </w:p>
    <w:p w14:paraId="678A3870" w14:textId="77777777" w:rsidR="0099759A" w:rsidRDefault="00FE124F">
      <w:pPr>
        <w:tabs>
          <w:tab w:val="left" w:pos="6168"/>
        </w:tabs>
        <w:spacing w:line="600" w:lineRule="auto"/>
        <w:ind w:firstLine="720"/>
        <w:contextualSpacing/>
        <w:jc w:val="both"/>
        <w:rPr>
          <w:rFonts w:eastAsia="Times New Roman" w:cs="Times New Roman"/>
          <w:szCs w:val="24"/>
        </w:rPr>
      </w:pPr>
      <w:r w:rsidRPr="00B82A4C">
        <w:rPr>
          <w:rFonts w:eastAsia="Times New Roman" w:cs="Times New Roman"/>
          <w:szCs w:val="24"/>
        </w:rPr>
        <w:t>Κύριε Πρόεδρε</w:t>
      </w:r>
      <w:r>
        <w:rPr>
          <w:rFonts w:eastAsia="Times New Roman" w:cs="Times New Roman"/>
          <w:szCs w:val="24"/>
        </w:rPr>
        <w:t>,</w:t>
      </w:r>
      <w:r w:rsidRPr="00B82A4C">
        <w:rPr>
          <w:rFonts w:eastAsia="Times New Roman" w:cs="Times New Roman"/>
          <w:szCs w:val="24"/>
        </w:rPr>
        <w:t xml:space="preserve"> </w:t>
      </w:r>
      <w:r>
        <w:rPr>
          <w:rFonts w:eastAsia="Times New Roman" w:cs="Times New Roman"/>
          <w:szCs w:val="24"/>
        </w:rPr>
        <w:t>κ</w:t>
      </w:r>
      <w:r w:rsidRPr="00B82A4C">
        <w:rPr>
          <w:rFonts w:eastAsia="Times New Roman" w:cs="Times New Roman"/>
          <w:szCs w:val="24"/>
        </w:rPr>
        <w:t>ύ</w:t>
      </w:r>
      <w:r w:rsidRPr="00B82A4C">
        <w:rPr>
          <w:rFonts w:eastAsia="Times New Roman" w:cs="Times New Roman"/>
          <w:szCs w:val="24"/>
        </w:rPr>
        <w:t>ριε Υπουργέ</w:t>
      </w:r>
      <w:r>
        <w:rPr>
          <w:rFonts w:eastAsia="Times New Roman" w:cs="Times New Roman"/>
          <w:szCs w:val="24"/>
        </w:rPr>
        <w:t xml:space="preserve">, </w:t>
      </w:r>
      <w:r w:rsidRPr="00B82A4C">
        <w:rPr>
          <w:rFonts w:eastAsia="Times New Roman" w:cs="Times New Roman"/>
          <w:szCs w:val="24"/>
        </w:rPr>
        <w:t>κυρίες και κύριοι συνάδελφοι</w:t>
      </w:r>
      <w:r>
        <w:rPr>
          <w:rFonts w:eastAsia="Times New Roman" w:cs="Times New Roman"/>
          <w:szCs w:val="24"/>
        </w:rPr>
        <w:t>,</w:t>
      </w:r>
      <w:r w:rsidRPr="00B82A4C">
        <w:rPr>
          <w:rFonts w:eastAsia="Times New Roman" w:cs="Times New Roman"/>
          <w:szCs w:val="24"/>
        </w:rPr>
        <w:t xml:space="preserve"> έγινε </w:t>
      </w:r>
      <w:r>
        <w:rPr>
          <w:rFonts w:eastAsia="Times New Roman" w:cs="Times New Roman"/>
          <w:szCs w:val="24"/>
        </w:rPr>
        <w:t>–</w:t>
      </w:r>
      <w:r w:rsidRPr="00B82A4C">
        <w:rPr>
          <w:rFonts w:eastAsia="Times New Roman" w:cs="Times New Roman"/>
          <w:szCs w:val="24"/>
        </w:rPr>
        <w:t>νομίζω</w:t>
      </w:r>
      <w:r>
        <w:rPr>
          <w:rFonts w:eastAsia="Times New Roman" w:cs="Times New Roman"/>
          <w:szCs w:val="24"/>
        </w:rPr>
        <w:t>-</w:t>
      </w:r>
      <w:r w:rsidRPr="00B82A4C">
        <w:rPr>
          <w:rFonts w:eastAsia="Times New Roman" w:cs="Times New Roman"/>
          <w:szCs w:val="24"/>
        </w:rPr>
        <w:t xml:space="preserve"> σαφές ότι το συζητούμενο νομοσχέδιο </w:t>
      </w:r>
      <w:r w:rsidRPr="00B82A4C">
        <w:rPr>
          <w:rFonts w:eastAsia="Times New Roman" w:cs="Times New Roman"/>
          <w:szCs w:val="24"/>
        </w:rPr>
        <w:lastRenderedPageBreak/>
        <w:t>στοχεύει στον εκσυγχρονισμό του συστήματος χορήγησης αδειών οδήγησης με ενσωμάτωση των δυνατοτήτων που παρέχουν οι νέες τεχνολογίες και μέσω αυτού στην αντιμετώπι</w:t>
      </w:r>
      <w:r w:rsidRPr="00B82A4C">
        <w:rPr>
          <w:rFonts w:eastAsia="Times New Roman" w:cs="Times New Roman"/>
          <w:szCs w:val="24"/>
        </w:rPr>
        <w:t>ση της διαφθοράς που έχει καταντήσει ενδημικό φαινόμενο στο</w:t>
      </w:r>
      <w:r>
        <w:rPr>
          <w:rFonts w:eastAsia="Times New Roman" w:cs="Times New Roman"/>
          <w:szCs w:val="24"/>
        </w:rPr>
        <w:t>ν</w:t>
      </w:r>
      <w:r w:rsidRPr="00B82A4C">
        <w:rPr>
          <w:rFonts w:eastAsia="Times New Roman" w:cs="Times New Roman"/>
          <w:szCs w:val="24"/>
        </w:rPr>
        <w:t xml:space="preserve"> χώρο αυτό και φυσικά</w:t>
      </w:r>
      <w:r>
        <w:rPr>
          <w:rFonts w:eastAsia="Times New Roman" w:cs="Times New Roman"/>
          <w:szCs w:val="24"/>
        </w:rPr>
        <w:t>,</w:t>
      </w:r>
      <w:r w:rsidRPr="00B82A4C">
        <w:rPr>
          <w:rFonts w:eastAsia="Times New Roman" w:cs="Times New Roman"/>
          <w:szCs w:val="24"/>
        </w:rPr>
        <w:t xml:space="preserve"> στην άνοδο </w:t>
      </w:r>
      <w:r>
        <w:rPr>
          <w:rFonts w:eastAsia="Times New Roman" w:cs="Times New Roman"/>
          <w:szCs w:val="24"/>
        </w:rPr>
        <w:t>-τ</w:t>
      </w:r>
      <w:r w:rsidRPr="00B82A4C">
        <w:rPr>
          <w:rFonts w:eastAsia="Times New Roman" w:cs="Times New Roman"/>
          <w:szCs w:val="24"/>
        </w:rPr>
        <w:t>ο οποίο</w:t>
      </w:r>
      <w:r>
        <w:rPr>
          <w:rFonts w:eastAsia="Times New Roman" w:cs="Times New Roman"/>
          <w:szCs w:val="24"/>
        </w:rPr>
        <w:t xml:space="preserve"> είναι</w:t>
      </w:r>
      <w:r w:rsidRPr="00B82A4C">
        <w:rPr>
          <w:rFonts w:eastAsia="Times New Roman" w:cs="Times New Roman"/>
          <w:szCs w:val="24"/>
        </w:rPr>
        <w:t xml:space="preserve"> και πιο σημαντικό</w:t>
      </w:r>
      <w:r>
        <w:rPr>
          <w:rFonts w:eastAsia="Times New Roman" w:cs="Times New Roman"/>
          <w:szCs w:val="24"/>
        </w:rPr>
        <w:t>- του επιπέδου της οδικής α</w:t>
      </w:r>
      <w:r w:rsidRPr="00B82A4C">
        <w:rPr>
          <w:rFonts w:eastAsia="Times New Roman" w:cs="Times New Roman"/>
          <w:szCs w:val="24"/>
        </w:rPr>
        <w:t xml:space="preserve">σφάλειας της χώρας </w:t>
      </w:r>
      <w:r>
        <w:rPr>
          <w:rFonts w:eastAsia="Times New Roman" w:cs="Times New Roman"/>
          <w:szCs w:val="24"/>
        </w:rPr>
        <w:t>μας.</w:t>
      </w:r>
      <w:r w:rsidRPr="00B82A4C">
        <w:rPr>
          <w:rFonts w:eastAsia="Times New Roman" w:cs="Times New Roman"/>
          <w:szCs w:val="24"/>
        </w:rPr>
        <w:t xml:space="preserve"> </w:t>
      </w:r>
    </w:p>
    <w:p w14:paraId="678A3871" w14:textId="77777777" w:rsidR="0099759A" w:rsidRDefault="00FE124F">
      <w:pPr>
        <w:spacing w:line="600" w:lineRule="auto"/>
        <w:ind w:firstLine="720"/>
        <w:contextualSpacing/>
        <w:jc w:val="both"/>
        <w:rPr>
          <w:rFonts w:eastAsia="Times New Roman" w:cs="Times New Roman"/>
          <w:szCs w:val="24"/>
        </w:rPr>
      </w:pPr>
      <w:r w:rsidRPr="008F7259">
        <w:rPr>
          <w:rFonts w:eastAsia="Times New Roman" w:cs="Times New Roman"/>
          <w:szCs w:val="24"/>
        </w:rPr>
        <w:t>Θα πω για μί</w:t>
      </w:r>
      <w:r>
        <w:rPr>
          <w:rFonts w:eastAsia="Times New Roman" w:cs="Times New Roman"/>
          <w:szCs w:val="24"/>
        </w:rPr>
        <w:t>α ακόμη φορά ότι πρόκειται για έ</w:t>
      </w:r>
      <w:r w:rsidRPr="008F7259">
        <w:rPr>
          <w:rFonts w:eastAsia="Times New Roman" w:cs="Times New Roman"/>
          <w:szCs w:val="24"/>
        </w:rPr>
        <w:t>να σύγχρονο</w:t>
      </w:r>
      <w:r>
        <w:rPr>
          <w:rFonts w:eastAsia="Times New Roman" w:cs="Times New Roman"/>
          <w:szCs w:val="24"/>
        </w:rPr>
        <w:t>,</w:t>
      </w:r>
      <w:r w:rsidRPr="008F7259">
        <w:rPr>
          <w:rFonts w:eastAsia="Times New Roman" w:cs="Times New Roman"/>
          <w:szCs w:val="24"/>
        </w:rPr>
        <w:t xml:space="preserve"> καινοτόμο νομοσχέδιο</w:t>
      </w:r>
      <w:r>
        <w:rPr>
          <w:rFonts w:eastAsia="Times New Roman" w:cs="Times New Roman"/>
          <w:szCs w:val="24"/>
        </w:rPr>
        <w:t>,</w:t>
      </w:r>
      <w:r w:rsidRPr="008F7259">
        <w:rPr>
          <w:rFonts w:eastAsia="Times New Roman" w:cs="Times New Roman"/>
          <w:szCs w:val="24"/>
        </w:rPr>
        <w:t xml:space="preserve"> που είμαι βέβαιος ότι θα εκπληρώσει </w:t>
      </w:r>
      <w:r>
        <w:rPr>
          <w:rFonts w:eastAsia="Times New Roman" w:cs="Times New Roman"/>
          <w:szCs w:val="24"/>
        </w:rPr>
        <w:t>στο ακέραιο τον σκοπό της σύνταξή</w:t>
      </w:r>
      <w:r w:rsidRPr="008F7259">
        <w:rPr>
          <w:rFonts w:eastAsia="Times New Roman" w:cs="Times New Roman"/>
          <w:szCs w:val="24"/>
        </w:rPr>
        <w:t>ς του</w:t>
      </w:r>
      <w:r>
        <w:rPr>
          <w:rFonts w:eastAsia="Times New Roman" w:cs="Times New Roman"/>
          <w:szCs w:val="24"/>
        </w:rPr>
        <w:t>.</w:t>
      </w:r>
      <w:r w:rsidRPr="008F7259">
        <w:rPr>
          <w:rFonts w:eastAsia="Times New Roman" w:cs="Times New Roman"/>
          <w:szCs w:val="24"/>
        </w:rPr>
        <w:t xml:space="preserve"> </w:t>
      </w:r>
    </w:p>
    <w:p w14:paraId="678A3872" w14:textId="77777777" w:rsidR="0099759A" w:rsidRDefault="00FE124F">
      <w:pPr>
        <w:spacing w:line="600" w:lineRule="auto"/>
        <w:ind w:firstLine="720"/>
        <w:contextualSpacing/>
        <w:jc w:val="both"/>
        <w:rPr>
          <w:rFonts w:eastAsia="Times New Roman" w:cs="Times New Roman"/>
          <w:szCs w:val="24"/>
        </w:rPr>
      </w:pPr>
      <w:r w:rsidRPr="008F7259">
        <w:rPr>
          <w:rFonts w:eastAsia="Times New Roman" w:cs="Times New Roman"/>
          <w:szCs w:val="24"/>
        </w:rPr>
        <w:t>Σας ευχαριστώ πάρα πολύ</w:t>
      </w:r>
      <w:r>
        <w:rPr>
          <w:rFonts w:eastAsia="Times New Roman" w:cs="Times New Roman"/>
          <w:szCs w:val="24"/>
        </w:rPr>
        <w:t>.</w:t>
      </w:r>
    </w:p>
    <w:p w14:paraId="678A3873" w14:textId="77777777" w:rsidR="0099759A" w:rsidRDefault="00FE124F">
      <w:pPr>
        <w:spacing w:line="600" w:lineRule="auto"/>
        <w:ind w:firstLine="720"/>
        <w:contextualSpacing/>
        <w:jc w:val="center"/>
        <w:rPr>
          <w:rFonts w:eastAsia="Times New Roman" w:cs="Times New Roman"/>
          <w:szCs w:val="24"/>
        </w:rPr>
      </w:pPr>
      <w:r w:rsidRPr="00517DAE">
        <w:rPr>
          <w:rFonts w:eastAsia="Times New Roman" w:cs="Times New Roman"/>
          <w:szCs w:val="24"/>
        </w:rPr>
        <w:t>(Χειροκροτήματα από την πτέρυγα του ΣΥΡΙΖΑ)</w:t>
      </w:r>
      <w:r w:rsidRPr="008F7259">
        <w:rPr>
          <w:rFonts w:eastAsia="Times New Roman" w:cs="Times New Roman"/>
          <w:szCs w:val="24"/>
        </w:rPr>
        <w:t xml:space="preserve"> </w:t>
      </w:r>
    </w:p>
    <w:p w14:paraId="678A3874" w14:textId="77777777" w:rsidR="0099759A" w:rsidRDefault="00FE124F">
      <w:pPr>
        <w:spacing w:line="600" w:lineRule="auto"/>
        <w:ind w:firstLine="720"/>
        <w:contextualSpacing/>
        <w:jc w:val="both"/>
        <w:rPr>
          <w:rFonts w:eastAsia="Times New Roman" w:cs="Times New Roman"/>
          <w:szCs w:val="24"/>
        </w:rPr>
      </w:pPr>
      <w:r w:rsidRPr="008F7259">
        <w:rPr>
          <w:rFonts w:eastAsia="Times New Roman" w:cs="Times New Roman"/>
          <w:b/>
          <w:szCs w:val="24"/>
        </w:rPr>
        <w:t>ΠΡΟΕΔΡΕΥΩΝ (Δημήτριος Κρεμαστινός):</w:t>
      </w:r>
      <w:r>
        <w:rPr>
          <w:rFonts w:eastAsia="Times New Roman" w:cs="Times New Roman"/>
          <w:szCs w:val="24"/>
        </w:rPr>
        <w:t xml:space="preserve"> Κι εγώ ε</w:t>
      </w:r>
      <w:r w:rsidRPr="008F7259">
        <w:rPr>
          <w:rFonts w:eastAsia="Times New Roman" w:cs="Times New Roman"/>
          <w:szCs w:val="24"/>
        </w:rPr>
        <w:t>υχαριστώ</w:t>
      </w:r>
      <w:r>
        <w:rPr>
          <w:rFonts w:eastAsia="Times New Roman" w:cs="Times New Roman"/>
          <w:szCs w:val="24"/>
        </w:rPr>
        <w:t>.</w:t>
      </w:r>
    </w:p>
    <w:p w14:paraId="678A3875"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Ο</w:t>
      </w:r>
      <w:r w:rsidRPr="008F7259">
        <w:rPr>
          <w:rFonts w:eastAsia="Times New Roman" w:cs="Times New Roman"/>
          <w:szCs w:val="24"/>
        </w:rPr>
        <w:t xml:space="preserve"> κ</w:t>
      </w:r>
      <w:r>
        <w:rPr>
          <w:rFonts w:eastAsia="Times New Roman" w:cs="Times New Roman"/>
          <w:szCs w:val="24"/>
        </w:rPr>
        <w:t>.</w:t>
      </w:r>
      <w:r w:rsidRPr="008F7259">
        <w:rPr>
          <w:rFonts w:eastAsia="Times New Roman" w:cs="Times New Roman"/>
          <w:szCs w:val="24"/>
        </w:rPr>
        <w:t xml:space="preserve"> Κατσανιώτης</w:t>
      </w:r>
      <w:r>
        <w:rPr>
          <w:rFonts w:eastAsia="Times New Roman" w:cs="Times New Roman"/>
          <w:szCs w:val="24"/>
        </w:rPr>
        <w:t>,</w:t>
      </w:r>
      <w:r w:rsidRPr="008F7259">
        <w:rPr>
          <w:rFonts w:eastAsia="Times New Roman" w:cs="Times New Roman"/>
          <w:szCs w:val="24"/>
        </w:rPr>
        <w:t xml:space="preserve"> </w:t>
      </w:r>
      <w:r>
        <w:rPr>
          <w:rFonts w:eastAsia="Times New Roman" w:cs="Times New Roman"/>
          <w:szCs w:val="24"/>
        </w:rPr>
        <w:t>ε</w:t>
      </w:r>
      <w:r w:rsidRPr="008F7259">
        <w:rPr>
          <w:rFonts w:eastAsia="Times New Roman" w:cs="Times New Roman"/>
          <w:szCs w:val="24"/>
        </w:rPr>
        <w:t xml:space="preserve">ισηγητής </w:t>
      </w:r>
      <w:r>
        <w:rPr>
          <w:rFonts w:eastAsia="Times New Roman" w:cs="Times New Roman"/>
          <w:szCs w:val="24"/>
        </w:rPr>
        <w:t xml:space="preserve">της </w:t>
      </w:r>
      <w:r w:rsidRPr="008F7259">
        <w:rPr>
          <w:rFonts w:eastAsia="Times New Roman" w:cs="Times New Roman"/>
          <w:szCs w:val="24"/>
        </w:rPr>
        <w:t>Νέας Δημοκρατίας</w:t>
      </w:r>
      <w:r>
        <w:rPr>
          <w:rFonts w:eastAsia="Times New Roman" w:cs="Times New Roman"/>
          <w:szCs w:val="24"/>
        </w:rPr>
        <w:t>,</w:t>
      </w:r>
      <w:r w:rsidRPr="008F7259">
        <w:rPr>
          <w:rFonts w:eastAsia="Times New Roman" w:cs="Times New Roman"/>
          <w:szCs w:val="24"/>
        </w:rPr>
        <w:t xml:space="preserve"> έχει το</w:t>
      </w:r>
      <w:r>
        <w:rPr>
          <w:rFonts w:eastAsia="Times New Roman" w:cs="Times New Roman"/>
          <w:szCs w:val="24"/>
        </w:rPr>
        <w:t>ν</w:t>
      </w:r>
      <w:r w:rsidRPr="008F7259">
        <w:rPr>
          <w:rFonts w:eastAsia="Times New Roman" w:cs="Times New Roman"/>
          <w:szCs w:val="24"/>
        </w:rPr>
        <w:t xml:space="preserve"> λόγο</w:t>
      </w:r>
      <w:r>
        <w:rPr>
          <w:rFonts w:eastAsia="Times New Roman" w:cs="Times New Roman"/>
          <w:szCs w:val="24"/>
        </w:rPr>
        <w:t>.</w:t>
      </w:r>
    </w:p>
    <w:p w14:paraId="678A3876"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Ορίστε, κύριε Κατσανιώτη.</w:t>
      </w:r>
    </w:p>
    <w:p w14:paraId="678A3877"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ΚΑΤΣΑΝΙΩΤΗΣ: </w:t>
      </w:r>
      <w:r w:rsidRPr="008F7259">
        <w:rPr>
          <w:rFonts w:eastAsia="Times New Roman" w:cs="Times New Roman"/>
          <w:szCs w:val="24"/>
        </w:rPr>
        <w:t>Κυρίες και κύριοι συνάδελφοι</w:t>
      </w:r>
      <w:r>
        <w:rPr>
          <w:rFonts w:eastAsia="Times New Roman" w:cs="Times New Roman"/>
          <w:szCs w:val="24"/>
        </w:rPr>
        <w:t>,</w:t>
      </w:r>
      <w:r w:rsidRPr="008F7259">
        <w:rPr>
          <w:rFonts w:eastAsia="Times New Roman" w:cs="Times New Roman"/>
          <w:szCs w:val="24"/>
        </w:rPr>
        <w:t xml:space="preserve"> </w:t>
      </w:r>
      <w:r>
        <w:rPr>
          <w:rFonts w:eastAsia="Times New Roman" w:cs="Times New Roman"/>
          <w:szCs w:val="24"/>
        </w:rPr>
        <w:t>το νομο</w:t>
      </w:r>
      <w:r w:rsidRPr="008F7259">
        <w:rPr>
          <w:rFonts w:eastAsia="Times New Roman" w:cs="Times New Roman"/>
          <w:szCs w:val="24"/>
        </w:rPr>
        <w:t>σχέδιο που φέρνει σήμερα προς ψήφιση το Υπουρ</w:t>
      </w:r>
      <w:r w:rsidRPr="008F7259">
        <w:rPr>
          <w:rFonts w:eastAsia="Times New Roman" w:cs="Times New Roman"/>
          <w:szCs w:val="24"/>
        </w:rPr>
        <w:lastRenderedPageBreak/>
        <w:t>γείο Υποδομών και Μεταφορών διακρίνεται για δύο κύρια χαρακτηριστικά</w:t>
      </w:r>
      <w:r>
        <w:rPr>
          <w:rFonts w:eastAsia="Times New Roman" w:cs="Times New Roman"/>
          <w:szCs w:val="24"/>
        </w:rPr>
        <w:t>,</w:t>
      </w:r>
      <w:r w:rsidRPr="008F7259">
        <w:rPr>
          <w:rFonts w:eastAsia="Times New Roman" w:cs="Times New Roman"/>
          <w:szCs w:val="24"/>
        </w:rPr>
        <w:t xml:space="preserve"> τις προβληματικές προβλέψεις και ρυθμίσει</w:t>
      </w:r>
      <w:r w:rsidRPr="008F7259">
        <w:rPr>
          <w:rFonts w:eastAsia="Times New Roman" w:cs="Times New Roman"/>
          <w:szCs w:val="24"/>
        </w:rPr>
        <w:t>ς του αλλά και τον προσχηματικό του χαρακτήρα</w:t>
      </w:r>
      <w:r>
        <w:rPr>
          <w:rFonts w:eastAsia="Times New Roman" w:cs="Times New Roman"/>
          <w:szCs w:val="24"/>
        </w:rPr>
        <w:t>.</w:t>
      </w:r>
      <w:r w:rsidRPr="008F7259">
        <w:rPr>
          <w:rFonts w:eastAsia="Times New Roman" w:cs="Times New Roman"/>
          <w:szCs w:val="24"/>
        </w:rPr>
        <w:t xml:space="preserve"> Αμέσως παρακάτω θα αναφερθώ στις προβληματικές ρυθμίσεις</w:t>
      </w:r>
      <w:r>
        <w:rPr>
          <w:rFonts w:eastAsia="Times New Roman" w:cs="Times New Roman"/>
          <w:szCs w:val="24"/>
        </w:rPr>
        <w:t>,</w:t>
      </w:r>
      <w:r w:rsidRPr="008F7259">
        <w:rPr>
          <w:rFonts w:eastAsia="Times New Roman" w:cs="Times New Roman"/>
          <w:szCs w:val="24"/>
        </w:rPr>
        <w:t xml:space="preserve"> πρώτα</w:t>
      </w:r>
      <w:r>
        <w:rPr>
          <w:rFonts w:eastAsia="Times New Roman" w:cs="Times New Roman"/>
          <w:szCs w:val="24"/>
        </w:rPr>
        <w:t>,</w:t>
      </w:r>
      <w:r w:rsidRPr="008F7259">
        <w:rPr>
          <w:rFonts w:eastAsia="Times New Roman" w:cs="Times New Roman"/>
          <w:szCs w:val="24"/>
        </w:rPr>
        <w:t xml:space="preserve"> </w:t>
      </w:r>
      <w:r>
        <w:rPr>
          <w:rFonts w:eastAsia="Times New Roman" w:cs="Times New Roman"/>
          <w:szCs w:val="24"/>
        </w:rPr>
        <w:t>όμως, θα αναφερθώ στον προσχημ</w:t>
      </w:r>
      <w:r w:rsidRPr="008F7259">
        <w:rPr>
          <w:rFonts w:eastAsia="Times New Roman" w:cs="Times New Roman"/>
          <w:szCs w:val="24"/>
        </w:rPr>
        <w:t>ατικό χαρακτήρα</w:t>
      </w:r>
      <w:r>
        <w:rPr>
          <w:rFonts w:eastAsia="Times New Roman" w:cs="Times New Roman"/>
          <w:szCs w:val="24"/>
        </w:rPr>
        <w:t>,</w:t>
      </w:r>
      <w:r w:rsidRPr="008F7259">
        <w:rPr>
          <w:rFonts w:eastAsia="Times New Roman" w:cs="Times New Roman"/>
          <w:szCs w:val="24"/>
        </w:rPr>
        <w:t xml:space="preserve"> που θεωρώ και το μείζον πολιτικό και ηθικό ζήτημα</w:t>
      </w:r>
      <w:r>
        <w:rPr>
          <w:rFonts w:eastAsia="Times New Roman" w:cs="Times New Roman"/>
          <w:szCs w:val="24"/>
        </w:rPr>
        <w:t>.</w:t>
      </w:r>
      <w:r w:rsidRPr="008F7259">
        <w:rPr>
          <w:rFonts w:eastAsia="Times New Roman" w:cs="Times New Roman"/>
          <w:szCs w:val="24"/>
        </w:rPr>
        <w:t xml:space="preserve"> </w:t>
      </w:r>
    </w:p>
    <w:p w14:paraId="678A3878" w14:textId="77777777" w:rsidR="0099759A" w:rsidRDefault="00FE124F">
      <w:pPr>
        <w:spacing w:line="600" w:lineRule="auto"/>
        <w:ind w:firstLine="720"/>
        <w:contextualSpacing/>
        <w:jc w:val="both"/>
        <w:rPr>
          <w:rFonts w:eastAsia="Times New Roman" w:cs="Times New Roman"/>
          <w:szCs w:val="24"/>
        </w:rPr>
      </w:pPr>
      <w:r w:rsidRPr="008F7259">
        <w:rPr>
          <w:rFonts w:eastAsia="Times New Roman" w:cs="Times New Roman"/>
          <w:szCs w:val="24"/>
        </w:rPr>
        <w:t>Μιλάω για προσχηματικό χαρακτήρα για δύο λόγο</w:t>
      </w:r>
      <w:r w:rsidRPr="008F7259">
        <w:rPr>
          <w:rFonts w:eastAsia="Times New Roman" w:cs="Times New Roman"/>
          <w:szCs w:val="24"/>
        </w:rPr>
        <w:t>υς</w:t>
      </w:r>
      <w:r>
        <w:rPr>
          <w:rFonts w:eastAsia="Times New Roman" w:cs="Times New Roman"/>
          <w:szCs w:val="24"/>
        </w:rPr>
        <w:t>: Π</w:t>
      </w:r>
      <w:r w:rsidRPr="008F7259">
        <w:rPr>
          <w:rFonts w:eastAsia="Times New Roman" w:cs="Times New Roman"/>
          <w:szCs w:val="24"/>
        </w:rPr>
        <w:t>ρώτον</w:t>
      </w:r>
      <w:r>
        <w:rPr>
          <w:rFonts w:eastAsia="Times New Roman" w:cs="Times New Roman"/>
          <w:szCs w:val="24"/>
        </w:rPr>
        <w:t>,</w:t>
      </w:r>
      <w:r w:rsidRPr="008F7259">
        <w:rPr>
          <w:rFonts w:eastAsia="Times New Roman" w:cs="Times New Roman"/>
          <w:szCs w:val="24"/>
        </w:rPr>
        <w:t xml:space="preserve"> γιατί χρησιμοποιείται ως πρόσχημα η διαφάνεια και ο εκσυγχρονισμός στις εξετάσεις ικανότητας οδήγησης</w:t>
      </w:r>
      <w:r>
        <w:rPr>
          <w:rFonts w:eastAsia="Times New Roman" w:cs="Times New Roman"/>
          <w:szCs w:val="24"/>
        </w:rPr>
        <w:t>,</w:t>
      </w:r>
      <w:r w:rsidRPr="008F7259">
        <w:rPr>
          <w:rFonts w:eastAsia="Times New Roman" w:cs="Times New Roman"/>
          <w:szCs w:val="24"/>
        </w:rPr>
        <w:t xml:space="preserve"> προκειμένου να καταφέρει το Υπουργείο να δώσει μία λύση στις πληρωμές της υπερωριακής απασχόλησης των υπαλλήλων που απασχολούνται ως εξεταστέ</w:t>
      </w:r>
      <w:r w:rsidRPr="008F7259">
        <w:rPr>
          <w:rFonts w:eastAsia="Times New Roman" w:cs="Times New Roman"/>
          <w:szCs w:val="24"/>
        </w:rPr>
        <w:t>ς στις διευθύνσεις μεταφορών των περιφερειών</w:t>
      </w:r>
      <w:r>
        <w:rPr>
          <w:rFonts w:eastAsia="Times New Roman" w:cs="Times New Roman"/>
          <w:szCs w:val="24"/>
        </w:rPr>
        <w:t>.</w:t>
      </w:r>
      <w:r w:rsidRPr="008F7259">
        <w:rPr>
          <w:rFonts w:eastAsia="Times New Roman" w:cs="Times New Roman"/>
          <w:szCs w:val="24"/>
        </w:rPr>
        <w:t xml:space="preserve"> </w:t>
      </w:r>
      <w:r>
        <w:rPr>
          <w:rFonts w:eastAsia="Times New Roman" w:cs="Times New Roman"/>
          <w:szCs w:val="24"/>
        </w:rPr>
        <w:t>Και</w:t>
      </w:r>
      <w:r w:rsidRPr="008F7259">
        <w:rPr>
          <w:rFonts w:eastAsia="Times New Roman" w:cs="Times New Roman"/>
          <w:szCs w:val="24"/>
        </w:rPr>
        <w:t xml:space="preserve"> δεύτερον</w:t>
      </w:r>
      <w:r>
        <w:rPr>
          <w:rFonts w:eastAsia="Times New Roman" w:cs="Times New Roman"/>
          <w:szCs w:val="24"/>
        </w:rPr>
        <w:t>,</w:t>
      </w:r>
      <w:r w:rsidRPr="008F7259">
        <w:rPr>
          <w:rFonts w:eastAsia="Times New Roman" w:cs="Times New Roman"/>
          <w:szCs w:val="24"/>
        </w:rPr>
        <w:t xml:space="preserve"> γιατί κι αν δεχτεί κάποιος ότι η διαφθορά και τα κυκλώματα των διπλωμάτων οδήγησης είναι αυτά που πραγματικά ενδιαφέρουν τον Υπουργό</w:t>
      </w:r>
      <w:r>
        <w:rPr>
          <w:rFonts w:eastAsia="Times New Roman" w:cs="Times New Roman"/>
          <w:szCs w:val="24"/>
        </w:rPr>
        <w:t>,</w:t>
      </w:r>
      <w:r w:rsidRPr="008F7259">
        <w:rPr>
          <w:rFonts w:eastAsia="Times New Roman" w:cs="Times New Roman"/>
          <w:szCs w:val="24"/>
        </w:rPr>
        <w:t xml:space="preserve"> εύλογα </w:t>
      </w:r>
      <w:r>
        <w:rPr>
          <w:rFonts w:eastAsia="Times New Roman" w:cs="Times New Roman"/>
          <w:szCs w:val="24"/>
        </w:rPr>
        <w:t>α</w:t>
      </w:r>
      <w:r w:rsidRPr="008F7259">
        <w:rPr>
          <w:rFonts w:eastAsia="Times New Roman" w:cs="Times New Roman"/>
          <w:szCs w:val="24"/>
        </w:rPr>
        <w:t>ναρωτιέται γιατί το κάνει τώρα</w:t>
      </w:r>
      <w:r>
        <w:rPr>
          <w:rFonts w:eastAsia="Times New Roman" w:cs="Times New Roman"/>
          <w:szCs w:val="24"/>
        </w:rPr>
        <w:t>,</w:t>
      </w:r>
      <w:r w:rsidRPr="008F7259">
        <w:rPr>
          <w:rFonts w:eastAsia="Times New Roman" w:cs="Times New Roman"/>
          <w:szCs w:val="24"/>
        </w:rPr>
        <w:t xml:space="preserve"> γιατί στο τέλος της κυ</w:t>
      </w:r>
      <w:r w:rsidRPr="008F7259">
        <w:rPr>
          <w:rFonts w:eastAsia="Times New Roman" w:cs="Times New Roman"/>
          <w:szCs w:val="24"/>
        </w:rPr>
        <w:t>βερνητικής θητείας</w:t>
      </w:r>
      <w:r>
        <w:rPr>
          <w:rFonts w:eastAsia="Times New Roman" w:cs="Times New Roman"/>
          <w:szCs w:val="24"/>
        </w:rPr>
        <w:t>,</w:t>
      </w:r>
      <w:r w:rsidRPr="008F7259">
        <w:rPr>
          <w:rFonts w:eastAsia="Times New Roman" w:cs="Times New Roman"/>
          <w:szCs w:val="24"/>
        </w:rPr>
        <w:t xml:space="preserve"> ενώ επί τέσσερα χρόνια αδιαφορούσε και αδρανούσε</w:t>
      </w:r>
      <w:r>
        <w:rPr>
          <w:rFonts w:eastAsia="Times New Roman" w:cs="Times New Roman"/>
          <w:szCs w:val="24"/>
        </w:rPr>
        <w:t>.</w:t>
      </w:r>
      <w:r w:rsidRPr="008F7259">
        <w:rPr>
          <w:rFonts w:eastAsia="Times New Roman" w:cs="Times New Roman"/>
          <w:szCs w:val="24"/>
        </w:rPr>
        <w:t xml:space="preserve"> Δεν ήξερε</w:t>
      </w:r>
      <w:r>
        <w:rPr>
          <w:rFonts w:eastAsia="Times New Roman" w:cs="Times New Roman"/>
          <w:szCs w:val="24"/>
        </w:rPr>
        <w:t>;</w:t>
      </w:r>
      <w:r w:rsidRPr="008F7259">
        <w:rPr>
          <w:rFonts w:eastAsia="Times New Roman" w:cs="Times New Roman"/>
          <w:szCs w:val="24"/>
        </w:rPr>
        <w:t xml:space="preserve"> Ανικανότητα </w:t>
      </w:r>
      <w:r>
        <w:rPr>
          <w:rFonts w:eastAsia="Times New Roman" w:cs="Times New Roman"/>
          <w:szCs w:val="24"/>
        </w:rPr>
        <w:t>ή</w:t>
      </w:r>
      <w:r w:rsidRPr="008F7259">
        <w:rPr>
          <w:rFonts w:eastAsia="Times New Roman" w:cs="Times New Roman"/>
          <w:szCs w:val="24"/>
        </w:rPr>
        <w:t xml:space="preserve"> αδιαφορία ή μήπως και τα δύο</w:t>
      </w:r>
      <w:r>
        <w:rPr>
          <w:rFonts w:eastAsia="Times New Roman" w:cs="Times New Roman"/>
          <w:szCs w:val="24"/>
        </w:rPr>
        <w:t>;</w:t>
      </w:r>
      <w:r w:rsidRPr="008F7259">
        <w:rPr>
          <w:rFonts w:eastAsia="Times New Roman" w:cs="Times New Roman"/>
          <w:szCs w:val="24"/>
        </w:rPr>
        <w:t xml:space="preserve"> Ας μας απαντήσει ο Υπουργός</w:t>
      </w:r>
      <w:r>
        <w:rPr>
          <w:rFonts w:eastAsia="Times New Roman" w:cs="Times New Roman"/>
          <w:szCs w:val="24"/>
        </w:rPr>
        <w:t>.</w:t>
      </w:r>
      <w:r w:rsidRPr="008F7259">
        <w:rPr>
          <w:rFonts w:eastAsia="Times New Roman" w:cs="Times New Roman"/>
          <w:szCs w:val="24"/>
        </w:rPr>
        <w:t xml:space="preserve"> </w:t>
      </w:r>
    </w:p>
    <w:p w14:paraId="678A3879" w14:textId="77777777" w:rsidR="0099759A" w:rsidRDefault="00FE124F">
      <w:pPr>
        <w:spacing w:line="600" w:lineRule="auto"/>
        <w:ind w:firstLine="720"/>
        <w:contextualSpacing/>
        <w:jc w:val="both"/>
        <w:rPr>
          <w:rFonts w:eastAsia="Times New Roman" w:cs="Times New Roman"/>
          <w:szCs w:val="24"/>
        </w:rPr>
      </w:pPr>
      <w:r w:rsidRPr="008F7259">
        <w:rPr>
          <w:rFonts w:eastAsia="Times New Roman" w:cs="Times New Roman"/>
          <w:szCs w:val="24"/>
        </w:rPr>
        <w:lastRenderedPageBreak/>
        <w:t xml:space="preserve">Αλλά </w:t>
      </w:r>
      <w:r>
        <w:rPr>
          <w:rFonts w:eastAsia="Times New Roman" w:cs="Times New Roman"/>
          <w:szCs w:val="24"/>
        </w:rPr>
        <w:t xml:space="preserve">υπάρχει και κάτι </w:t>
      </w:r>
      <w:r w:rsidRPr="008F7259">
        <w:rPr>
          <w:rFonts w:eastAsia="Times New Roman" w:cs="Times New Roman"/>
          <w:szCs w:val="24"/>
        </w:rPr>
        <w:t>άλλο</w:t>
      </w:r>
      <w:r>
        <w:rPr>
          <w:rFonts w:eastAsia="Times New Roman" w:cs="Times New Roman"/>
          <w:szCs w:val="24"/>
        </w:rPr>
        <w:t>.</w:t>
      </w:r>
      <w:r w:rsidRPr="008F7259">
        <w:rPr>
          <w:rFonts w:eastAsia="Times New Roman" w:cs="Times New Roman"/>
          <w:szCs w:val="24"/>
        </w:rPr>
        <w:t xml:space="preserve"> Έρχεται στην </w:t>
      </w:r>
      <w:r>
        <w:rPr>
          <w:rFonts w:eastAsia="Times New Roman" w:cs="Times New Roman"/>
          <w:szCs w:val="24"/>
        </w:rPr>
        <w:t>ε</w:t>
      </w:r>
      <w:r w:rsidRPr="008F7259">
        <w:rPr>
          <w:rFonts w:eastAsia="Times New Roman" w:cs="Times New Roman"/>
          <w:szCs w:val="24"/>
        </w:rPr>
        <w:t>πιτροπή ο κύριος Υπουργός</w:t>
      </w:r>
      <w:r>
        <w:rPr>
          <w:rFonts w:eastAsia="Times New Roman" w:cs="Times New Roman"/>
          <w:szCs w:val="24"/>
        </w:rPr>
        <w:t>,</w:t>
      </w:r>
      <w:r w:rsidRPr="008F7259">
        <w:rPr>
          <w:rFonts w:eastAsia="Times New Roman" w:cs="Times New Roman"/>
          <w:szCs w:val="24"/>
        </w:rPr>
        <w:t xml:space="preserve"> βγαίνει στα μέσα ενημέρωσης και μιλάει </w:t>
      </w:r>
      <w:r>
        <w:rPr>
          <w:rFonts w:eastAsia="Times New Roman" w:cs="Times New Roman"/>
          <w:szCs w:val="24"/>
        </w:rPr>
        <w:t xml:space="preserve">για </w:t>
      </w:r>
      <w:r w:rsidRPr="008F7259">
        <w:rPr>
          <w:rFonts w:eastAsia="Times New Roman" w:cs="Times New Roman"/>
          <w:szCs w:val="24"/>
        </w:rPr>
        <w:t>διαφθορά</w:t>
      </w:r>
      <w:r>
        <w:rPr>
          <w:rFonts w:eastAsia="Times New Roman" w:cs="Times New Roman"/>
          <w:szCs w:val="24"/>
        </w:rPr>
        <w:t>,</w:t>
      </w:r>
      <w:r w:rsidRPr="008F7259">
        <w:rPr>
          <w:rFonts w:eastAsia="Times New Roman" w:cs="Times New Roman"/>
          <w:szCs w:val="24"/>
        </w:rPr>
        <w:t xml:space="preserve"> εκτεταμένη διαφθορά</w:t>
      </w:r>
      <w:r>
        <w:rPr>
          <w:rFonts w:eastAsia="Times New Roman" w:cs="Times New Roman"/>
          <w:szCs w:val="24"/>
        </w:rPr>
        <w:t>.</w:t>
      </w:r>
      <w:r w:rsidRPr="008F7259">
        <w:rPr>
          <w:rFonts w:eastAsia="Times New Roman" w:cs="Times New Roman"/>
          <w:szCs w:val="24"/>
        </w:rPr>
        <w:t xml:space="preserve"> Χιλιάδες σχολές οδηγών</w:t>
      </w:r>
      <w:r>
        <w:rPr>
          <w:rFonts w:eastAsia="Times New Roman" w:cs="Times New Roman"/>
          <w:szCs w:val="24"/>
        </w:rPr>
        <w:t>, οι</w:t>
      </w:r>
      <w:r w:rsidRPr="008F7259">
        <w:rPr>
          <w:rFonts w:eastAsia="Times New Roman" w:cs="Times New Roman"/>
          <w:szCs w:val="24"/>
        </w:rPr>
        <w:t xml:space="preserve"> υπάλληλοι και οι οικογένειές τους στοχοποιούνται</w:t>
      </w:r>
      <w:r>
        <w:rPr>
          <w:rFonts w:eastAsia="Times New Roman" w:cs="Times New Roman"/>
          <w:szCs w:val="24"/>
        </w:rPr>
        <w:t xml:space="preserve">. Παριστάνει και πάλι τον κήνσορα </w:t>
      </w:r>
      <w:r w:rsidRPr="008F7259">
        <w:rPr>
          <w:rFonts w:eastAsia="Times New Roman" w:cs="Times New Roman"/>
          <w:szCs w:val="24"/>
        </w:rPr>
        <w:t>της τάξης και της ηθικής</w:t>
      </w:r>
      <w:r>
        <w:rPr>
          <w:rFonts w:eastAsia="Times New Roman" w:cs="Times New Roman"/>
          <w:szCs w:val="24"/>
        </w:rPr>
        <w:t>.</w:t>
      </w:r>
      <w:r w:rsidRPr="008F7259">
        <w:rPr>
          <w:rFonts w:eastAsia="Times New Roman" w:cs="Times New Roman"/>
          <w:szCs w:val="24"/>
        </w:rPr>
        <w:t xml:space="preserve"> Ας </w:t>
      </w:r>
      <w:r>
        <w:rPr>
          <w:rFonts w:eastAsia="Times New Roman" w:cs="Times New Roman"/>
          <w:szCs w:val="24"/>
        </w:rPr>
        <w:t>μας απαντήσει, λ</w:t>
      </w:r>
      <w:r w:rsidRPr="008F7259">
        <w:rPr>
          <w:rFonts w:eastAsia="Times New Roman" w:cs="Times New Roman"/>
          <w:szCs w:val="24"/>
        </w:rPr>
        <w:t>οιπόν</w:t>
      </w:r>
      <w:r>
        <w:rPr>
          <w:rFonts w:eastAsia="Times New Roman" w:cs="Times New Roman"/>
          <w:szCs w:val="24"/>
        </w:rPr>
        <w:t>,</w:t>
      </w:r>
      <w:r w:rsidRPr="008F7259">
        <w:rPr>
          <w:rFonts w:eastAsia="Times New Roman" w:cs="Times New Roman"/>
          <w:szCs w:val="24"/>
        </w:rPr>
        <w:t xml:space="preserve"> τι έκανε τέσσερα χρό</w:t>
      </w:r>
      <w:r w:rsidRPr="008F7259">
        <w:rPr>
          <w:rFonts w:eastAsia="Times New Roman" w:cs="Times New Roman"/>
          <w:szCs w:val="24"/>
        </w:rPr>
        <w:t>νια</w:t>
      </w:r>
      <w:r>
        <w:rPr>
          <w:rFonts w:eastAsia="Times New Roman" w:cs="Times New Roman"/>
          <w:szCs w:val="24"/>
        </w:rPr>
        <w:t>.</w:t>
      </w:r>
      <w:r w:rsidRPr="008F7259">
        <w:rPr>
          <w:rFonts w:eastAsia="Times New Roman" w:cs="Times New Roman"/>
          <w:szCs w:val="24"/>
        </w:rPr>
        <w:t xml:space="preserve"> Και αν αυτή είναι η στάση μιας υπεύθυνης Κυβέρνησης και ενός Υπουργού</w:t>
      </w:r>
      <w:r>
        <w:rPr>
          <w:rFonts w:eastAsia="Times New Roman" w:cs="Times New Roman"/>
          <w:szCs w:val="24"/>
        </w:rPr>
        <w:t>,</w:t>
      </w:r>
      <w:r w:rsidRPr="008F7259">
        <w:rPr>
          <w:rFonts w:eastAsia="Times New Roman" w:cs="Times New Roman"/>
          <w:szCs w:val="24"/>
        </w:rPr>
        <w:t xml:space="preserve"> να μας το πει</w:t>
      </w:r>
      <w:r>
        <w:rPr>
          <w:rFonts w:eastAsia="Times New Roman" w:cs="Times New Roman"/>
          <w:szCs w:val="24"/>
        </w:rPr>
        <w:t>.</w:t>
      </w:r>
      <w:r w:rsidRPr="008F7259">
        <w:rPr>
          <w:rFonts w:eastAsia="Times New Roman" w:cs="Times New Roman"/>
          <w:szCs w:val="24"/>
        </w:rPr>
        <w:t xml:space="preserve"> Να κάνει τον Ηρακλή Πουαρό</w:t>
      </w:r>
      <w:r>
        <w:rPr>
          <w:rFonts w:eastAsia="Times New Roman" w:cs="Times New Roman"/>
          <w:szCs w:val="24"/>
        </w:rPr>
        <w:t>;</w:t>
      </w:r>
      <w:r w:rsidRPr="008F7259">
        <w:rPr>
          <w:rFonts w:eastAsia="Times New Roman" w:cs="Times New Roman"/>
          <w:szCs w:val="24"/>
        </w:rPr>
        <w:t xml:space="preserve"> </w:t>
      </w:r>
    </w:p>
    <w:p w14:paraId="678A387A" w14:textId="77777777" w:rsidR="0099759A" w:rsidRDefault="00FE124F">
      <w:pPr>
        <w:spacing w:line="600" w:lineRule="auto"/>
        <w:ind w:firstLine="720"/>
        <w:contextualSpacing/>
        <w:jc w:val="both"/>
        <w:rPr>
          <w:rFonts w:eastAsia="Times New Roman" w:cs="Times New Roman"/>
          <w:szCs w:val="24"/>
        </w:rPr>
      </w:pPr>
      <w:r w:rsidRPr="008F7259">
        <w:rPr>
          <w:rFonts w:eastAsia="Times New Roman" w:cs="Times New Roman"/>
          <w:szCs w:val="24"/>
        </w:rPr>
        <w:t>Ας ξεκαθαρίσουμε κάτι</w:t>
      </w:r>
      <w:r>
        <w:rPr>
          <w:rFonts w:eastAsia="Times New Roman" w:cs="Times New Roman"/>
          <w:szCs w:val="24"/>
        </w:rPr>
        <w:t>,</w:t>
      </w:r>
      <w:r w:rsidRPr="008F7259">
        <w:rPr>
          <w:rFonts w:eastAsia="Times New Roman" w:cs="Times New Roman"/>
          <w:szCs w:val="24"/>
        </w:rPr>
        <w:t xml:space="preserve"> ούτε εγώ ούτε κανένας άλλος στη Νέα Δημοκρατία θα υποστηρίξουμε πως το σύστημα είναι αδιάφθορο και αδιάβλητο</w:t>
      </w:r>
      <w:r>
        <w:rPr>
          <w:rFonts w:eastAsia="Times New Roman" w:cs="Times New Roman"/>
          <w:szCs w:val="24"/>
        </w:rPr>
        <w:t xml:space="preserve"> ο</w:t>
      </w:r>
      <w:r w:rsidRPr="008F7259">
        <w:rPr>
          <w:rFonts w:eastAsia="Times New Roman" w:cs="Times New Roman"/>
          <w:szCs w:val="24"/>
        </w:rPr>
        <w:t>ύτε</w:t>
      </w:r>
      <w:r w:rsidRPr="008F7259">
        <w:rPr>
          <w:rFonts w:eastAsia="Times New Roman" w:cs="Times New Roman"/>
          <w:szCs w:val="24"/>
        </w:rPr>
        <w:t xml:space="preserve"> πως δεν χρειάζεται αλλαγές</w:t>
      </w:r>
      <w:r>
        <w:rPr>
          <w:rFonts w:eastAsia="Times New Roman" w:cs="Times New Roman"/>
          <w:szCs w:val="24"/>
        </w:rPr>
        <w:t>.</w:t>
      </w:r>
      <w:r w:rsidRPr="008F7259">
        <w:rPr>
          <w:rFonts w:eastAsia="Times New Roman" w:cs="Times New Roman"/>
          <w:szCs w:val="24"/>
        </w:rPr>
        <w:t xml:space="preserve"> </w:t>
      </w:r>
      <w:r>
        <w:rPr>
          <w:rFonts w:eastAsia="Times New Roman" w:cs="Times New Roman"/>
          <w:szCs w:val="24"/>
        </w:rPr>
        <w:t xml:space="preserve">Όμως, η </w:t>
      </w:r>
      <w:r w:rsidRPr="008F7259">
        <w:rPr>
          <w:rFonts w:eastAsia="Times New Roman" w:cs="Times New Roman"/>
          <w:szCs w:val="24"/>
        </w:rPr>
        <w:t>Νέα Δημοκρατία στο παρελθόν προχώρησε στα απαραίτητα βήματα μιας συνολικής αντιμετώπισης</w:t>
      </w:r>
      <w:r>
        <w:rPr>
          <w:rFonts w:eastAsia="Times New Roman" w:cs="Times New Roman"/>
          <w:szCs w:val="24"/>
        </w:rPr>
        <w:t>,</w:t>
      </w:r>
      <w:r w:rsidRPr="008F7259">
        <w:rPr>
          <w:rFonts w:eastAsia="Times New Roman" w:cs="Times New Roman"/>
          <w:szCs w:val="24"/>
        </w:rPr>
        <w:t xml:space="preserve"> όχι μόνο των εξετάσεων</w:t>
      </w:r>
      <w:r>
        <w:rPr>
          <w:rFonts w:eastAsia="Times New Roman" w:cs="Times New Roman"/>
          <w:szCs w:val="24"/>
        </w:rPr>
        <w:t xml:space="preserve"> α</w:t>
      </w:r>
      <w:r w:rsidRPr="008F7259">
        <w:rPr>
          <w:rFonts w:eastAsia="Times New Roman" w:cs="Times New Roman"/>
          <w:szCs w:val="24"/>
        </w:rPr>
        <w:t>λλά και της εκπαίδευσης</w:t>
      </w:r>
      <w:r>
        <w:rPr>
          <w:rFonts w:eastAsia="Times New Roman" w:cs="Times New Roman"/>
          <w:szCs w:val="24"/>
        </w:rPr>
        <w:t>.</w:t>
      </w:r>
      <w:r w:rsidRPr="008F7259">
        <w:rPr>
          <w:rFonts w:eastAsia="Times New Roman" w:cs="Times New Roman"/>
          <w:szCs w:val="24"/>
        </w:rPr>
        <w:t xml:space="preserve"> </w:t>
      </w:r>
    </w:p>
    <w:p w14:paraId="678A387B" w14:textId="77777777" w:rsidR="0099759A" w:rsidRDefault="00FE124F">
      <w:pPr>
        <w:spacing w:line="600" w:lineRule="auto"/>
        <w:ind w:firstLine="720"/>
        <w:contextualSpacing/>
        <w:jc w:val="both"/>
        <w:rPr>
          <w:rFonts w:eastAsia="Times New Roman" w:cs="Times New Roman"/>
          <w:szCs w:val="24"/>
        </w:rPr>
      </w:pPr>
      <w:r w:rsidRPr="008F7259">
        <w:rPr>
          <w:rFonts w:eastAsia="Times New Roman" w:cs="Times New Roman"/>
          <w:szCs w:val="24"/>
        </w:rPr>
        <w:t xml:space="preserve">Θα σας θυμίσω για παράδειγμα </w:t>
      </w:r>
      <w:r>
        <w:rPr>
          <w:rFonts w:eastAsia="Times New Roman" w:cs="Times New Roman"/>
          <w:szCs w:val="24"/>
        </w:rPr>
        <w:t>την περίοδο</w:t>
      </w:r>
      <w:r w:rsidRPr="008F7259">
        <w:rPr>
          <w:rFonts w:eastAsia="Times New Roman" w:cs="Times New Roman"/>
          <w:szCs w:val="24"/>
        </w:rPr>
        <w:t xml:space="preserve"> </w:t>
      </w:r>
      <w:r>
        <w:rPr>
          <w:rFonts w:eastAsia="Times New Roman" w:cs="Times New Roman"/>
          <w:szCs w:val="24"/>
        </w:rPr>
        <w:t>2008</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8F7259">
        <w:rPr>
          <w:rFonts w:eastAsia="Times New Roman" w:cs="Times New Roman"/>
          <w:szCs w:val="24"/>
        </w:rPr>
        <w:t>2009</w:t>
      </w:r>
      <w:r>
        <w:rPr>
          <w:rFonts w:eastAsia="Times New Roman" w:cs="Times New Roman"/>
          <w:szCs w:val="24"/>
        </w:rPr>
        <w:t>.</w:t>
      </w:r>
      <w:r w:rsidRPr="008F7259">
        <w:rPr>
          <w:rFonts w:eastAsia="Times New Roman" w:cs="Times New Roman"/>
          <w:szCs w:val="24"/>
        </w:rPr>
        <w:t xml:space="preserve"> Ο τότε Υπουργός Μεταφορών</w:t>
      </w:r>
      <w:r w:rsidRPr="008F7259">
        <w:rPr>
          <w:rFonts w:eastAsia="Times New Roman" w:cs="Times New Roman"/>
          <w:szCs w:val="24"/>
        </w:rPr>
        <w:t xml:space="preserve"> ο κ</w:t>
      </w:r>
      <w:r>
        <w:rPr>
          <w:rFonts w:eastAsia="Times New Roman" w:cs="Times New Roman"/>
          <w:szCs w:val="24"/>
        </w:rPr>
        <w:t>.</w:t>
      </w:r>
      <w:r w:rsidRPr="008F7259">
        <w:rPr>
          <w:rFonts w:eastAsia="Times New Roman" w:cs="Times New Roman"/>
          <w:szCs w:val="24"/>
        </w:rPr>
        <w:t xml:space="preserve"> Στυλιανίδης</w:t>
      </w:r>
      <w:r>
        <w:rPr>
          <w:rFonts w:eastAsia="Times New Roman" w:cs="Times New Roman"/>
          <w:szCs w:val="24"/>
        </w:rPr>
        <w:t>,</w:t>
      </w:r>
      <w:r w:rsidRPr="008F7259">
        <w:rPr>
          <w:rFonts w:eastAsia="Times New Roman" w:cs="Times New Roman"/>
          <w:szCs w:val="24"/>
        </w:rPr>
        <w:t xml:space="preserve"> σε συνεργασία με το Ευγενίδειο Ίδρυμα</w:t>
      </w:r>
      <w:r>
        <w:rPr>
          <w:rFonts w:eastAsia="Times New Roman" w:cs="Times New Roman"/>
          <w:szCs w:val="24"/>
        </w:rPr>
        <w:t>,</w:t>
      </w:r>
      <w:r w:rsidRPr="008F7259">
        <w:rPr>
          <w:rFonts w:eastAsia="Times New Roman" w:cs="Times New Roman"/>
          <w:szCs w:val="24"/>
        </w:rPr>
        <w:t xml:space="preserve"> στην ουσία είχε προχωρήσει στην εκπόνηση ενός νέου απλοποιημένου</w:t>
      </w:r>
      <w:r>
        <w:rPr>
          <w:rFonts w:eastAsia="Times New Roman" w:cs="Times New Roman"/>
          <w:szCs w:val="24"/>
        </w:rPr>
        <w:t>,</w:t>
      </w:r>
      <w:r w:rsidRPr="008F7259">
        <w:rPr>
          <w:rFonts w:eastAsia="Times New Roman" w:cs="Times New Roman"/>
          <w:szCs w:val="24"/>
        </w:rPr>
        <w:t xml:space="preserve"> επικαιροποιημένο</w:t>
      </w:r>
      <w:r>
        <w:rPr>
          <w:rFonts w:eastAsia="Times New Roman" w:cs="Times New Roman"/>
          <w:szCs w:val="24"/>
        </w:rPr>
        <w:t>υ</w:t>
      </w:r>
      <w:r w:rsidRPr="008F7259">
        <w:rPr>
          <w:rFonts w:eastAsia="Times New Roman" w:cs="Times New Roman"/>
          <w:szCs w:val="24"/>
        </w:rPr>
        <w:t xml:space="preserve"> εγχ</w:t>
      </w:r>
      <w:r>
        <w:rPr>
          <w:rFonts w:eastAsia="Times New Roman" w:cs="Times New Roman"/>
          <w:szCs w:val="24"/>
        </w:rPr>
        <w:t>ειριδί</w:t>
      </w:r>
      <w:r w:rsidRPr="008F7259">
        <w:rPr>
          <w:rFonts w:eastAsia="Times New Roman" w:cs="Times New Roman"/>
          <w:szCs w:val="24"/>
        </w:rPr>
        <w:t>ο</w:t>
      </w:r>
      <w:r>
        <w:rPr>
          <w:rFonts w:eastAsia="Times New Roman" w:cs="Times New Roman"/>
          <w:szCs w:val="24"/>
        </w:rPr>
        <w:t>υ</w:t>
      </w:r>
      <w:r w:rsidRPr="008F7259">
        <w:rPr>
          <w:rFonts w:eastAsia="Times New Roman" w:cs="Times New Roman"/>
          <w:szCs w:val="24"/>
        </w:rPr>
        <w:t xml:space="preserve"> για την εκπαίδευση και την εξέταση των σημάτων</w:t>
      </w:r>
      <w:r>
        <w:rPr>
          <w:rFonts w:eastAsia="Times New Roman" w:cs="Times New Roman"/>
          <w:szCs w:val="24"/>
        </w:rPr>
        <w:t>,</w:t>
      </w:r>
      <w:r w:rsidRPr="008F7259">
        <w:rPr>
          <w:rFonts w:eastAsia="Times New Roman" w:cs="Times New Roman"/>
          <w:szCs w:val="24"/>
        </w:rPr>
        <w:t xml:space="preserve"> έτσι ώστε </w:t>
      </w:r>
      <w:r w:rsidRPr="008F7259">
        <w:rPr>
          <w:rFonts w:eastAsia="Times New Roman" w:cs="Times New Roman"/>
          <w:szCs w:val="24"/>
        </w:rPr>
        <w:lastRenderedPageBreak/>
        <w:t>ακόμα οι αλλοδαποί</w:t>
      </w:r>
      <w:r>
        <w:rPr>
          <w:rFonts w:eastAsia="Times New Roman" w:cs="Times New Roman"/>
          <w:szCs w:val="24"/>
        </w:rPr>
        <w:t>,</w:t>
      </w:r>
      <w:r w:rsidRPr="008F7259">
        <w:rPr>
          <w:rFonts w:eastAsia="Times New Roman" w:cs="Times New Roman"/>
          <w:szCs w:val="24"/>
        </w:rPr>
        <w:t xml:space="preserve"> οι αναλφάβητοι</w:t>
      </w:r>
      <w:r>
        <w:rPr>
          <w:rFonts w:eastAsia="Times New Roman" w:cs="Times New Roman"/>
          <w:szCs w:val="24"/>
        </w:rPr>
        <w:t>, άνθρωποι</w:t>
      </w:r>
      <w:r>
        <w:rPr>
          <w:rFonts w:eastAsia="Times New Roman" w:cs="Times New Roman"/>
          <w:szCs w:val="24"/>
        </w:rPr>
        <w:t xml:space="preserve"> που έχουν</w:t>
      </w:r>
      <w:r w:rsidRPr="008F7259">
        <w:rPr>
          <w:rFonts w:eastAsia="Times New Roman" w:cs="Times New Roman"/>
          <w:szCs w:val="24"/>
        </w:rPr>
        <w:t xml:space="preserve"> προβλήματα</w:t>
      </w:r>
      <w:r>
        <w:rPr>
          <w:rFonts w:eastAsia="Times New Roman" w:cs="Times New Roman"/>
          <w:szCs w:val="24"/>
        </w:rPr>
        <w:t>,</w:t>
      </w:r>
      <w:r w:rsidRPr="008F7259">
        <w:rPr>
          <w:rFonts w:eastAsia="Times New Roman" w:cs="Times New Roman"/>
          <w:szCs w:val="24"/>
        </w:rPr>
        <w:t xml:space="preserve"> </w:t>
      </w:r>
      <w:r>
        <w:rPr>
          <w:rFonts w:eastAsia="Times New Roman" w:cs="Times New Roman"/>
          <w:szCs w:val="24"/>
        </w:rPr>
        <w:t xml:space="preserve">οι </w:t>
      </w:r>
      <w:r w:rsidRPr="008F7259">
        <w:rPr>
          <w:rFonts w:eastAsia="Times New Roman" w:cs="Times New Roman"/>
          <w:szCs w:val="24"/>
        </w:rPr>
        <w:t>δυσλεκτικοί</w:t>
      </w:r>
      <w:r>
        <w:rPr>
          <w:rFonts w:eastAsia="Times New Roman" w:cs="Times New Roman"/>
          <w:szCs w:val="24"/>
        </w:rPr>
        <w:t>,</w:t>
      </w:r>
      <w:r w:rsidRPr="008F7259">
        <w:rPr>
          <w:rFonts w:eastAsia="Times New Roman" w:cs="Times New Roman"/>
          <w:szCs w:val="24"/>
        </w:rPr>
        <w:t xml:space="preserve"> να μπορούν να </w:t>
      </w:r>
      <w:r>
        <w:rPr>
          <w:rFonts w:eastAsia="Times New Roman" w:cs="Times New Roman"/>
          <w:szCs w:val="24"/>
        </w:rPr>
        <w:t>δ</w:t>
      </w:r>
      <w:r w:rsidRPr="008F7259">
        <w:rPr>
          <w:rFonts w:eastAsia="Times New Roman" w:cs="Times New Roman"/>
          <w:szCs w:val="24"/>
        </w:rPr>
        <w:t>ίνουν εξετάσεις και με έναν εύκολο τρόπο να παίρνουν άδεια οδήγησης και υπήρξαν αποτελέσματα</w:t>
      </w:r>
      <w:r>
        <w:rPr>
          <w:rFonts w:eastAsia="Times New Roman" w:cs="Times New Roman"/>
          <w:szCs w:val="24"/>
        </w:rPr>
        <w:t>.</w:t>
      </w:r>
      <w:r w:rsidRPr="008F7259">
        <w:rPr>
          <w:rFonts w:eastAsia="Times New Roman" w:cs="Times New Roman"/>
          <w:szCs w:val="24"/>
        </w:rPr>
        <w:t xml:space="preserve"> </w:t>
      </w:r>
    </w:p>
    <w:p w14:paraId="678A387C" w14:textId="77777777" w:rsidR="0099759A" w:rsidRDefault="00FE124F">
      <w:pPr>
        <w:spacing w:line="600" w:lineRule="auto"/>
        <w:ind w:firstLine="720"/>
        <w:contextualSpacing/>
        <w:jc w:val="both"/>
        <w:rPr>
          <w:rFonts w:eastAsia="Times New Roman" w:cs="Times New Roman"/>
          <w:szCs w:val="24"/>
        </w:rPr>
      </w:pPr>
      <w:r w:rsidRPr="008F7259">
        <w:rPr>
          <w:rFonts w:eastAsia="Times New Roman" w:cs="Times New Roman"/>
          <w:szCs w:val="24"/>
        </w:rPr>
        <w:t xml:space="preserve">Και τι έγινε μόλις ήρθε ο </w:t>
      </w:r>
      <w:r>
        <w:rPr>
          <w:rFonts w:eastAsia="Times New Roman" w:cs="Times New Roman"/>
          <w:szCs w:val="24"/>
        </w:rPr>
        <w:t>κ.</w:t>
      </w:r>
      <w:r w:rsidRPr="008F7259">
        <w:rPr>
          <w:rFonts w:eastAsia="Times New Roman" w:cs="Times New Roman"/>
          <w:szCs w:val="24"/>
        </w:rPr>
        <w:t xml:space="preserve"> Ρέππας μετά στο Υπουργείο</w:t>
      </w:r>
      <w:r>
        <w:rPr>
          <w:rFonts w:eastAsia="Times New Roman" w:cs="Times New Roman"/>
          <w:szCs w:val="24"/>
        </w:rPr>
        <w:t>;</w:t>
      </w:r>
      <w:r w:rsidRPr="008F7259">
        <w:rPr>
          <w:rFonts w:eastAsia="Times New Roman" w:cs="Times New Roman"/>
          <w:szCs w:val="24"/>
        </w:rPr>
        <w:t xml:space="preserve"> Φαντάζομαι γνωρίζετε </w:t>
      </w:r>
      <w:r>
        <w:rPr>
          <w:rFonts w:eastAsia="Times New Roman" w:cs="Times New Roman"/>
          <w:szCs w:val="24"/>
        </w:rPr>
        <w:t>τον κ. Ρέππα.</w:t>
      </w:r>
    </w:p>
    <w:p w14:paraId="678A387D" w14:textId="77777777" w:rsidR="0099759A" w:rsidRDefault="00FE124F">
      <w:pPr>
        <w:spacing w:line="600" w:lineRule="auto"/>
        <w:ind w:firstLine="720"/>
        <w:contextualSpacing/>
        <w:jc w:val="both"/>
        <w:rPr>
          <w:rFonts w:eastAsia="Times New Roman" w:cs="Times New Roman"/>
          <w:szCs w:val="24"/>
        </w:rPr>
      </w:pPr>
      <w:r w:rsidRPr="006A6797">
        <w:rPr>
          <w:rFonts w:eastAsia="Times New Roman" w:cs="Times New Roman"/>
          <w:b/>
          <w:szCs w:val="24"/>
        </w:rPr>
        <w:t>ΧΡΗΣΤΟΣ ΣΠΙΡΤΖΗΣ</w:t>
      </w:r>
      <w:r w:rsidRPr="006A6797">
        <w:rPr>
          <w:rFonts w:eastAsia="Times New Roman" w:cs="Times New Roman"/>
          <w:b/>
          <w:szCs w:val="24"/>
        </w:rPr>
        <w:t xml:space="preserve"> (Υπουργός Υποδομ</w:t>
      </w:r>
      <w:r>
        <w:rPr>
          <w:rFonts w:eastAsia="Times New Roman" w:cs="Times New Roman"/>
          <w:b/>
          <w:szCs w:val="24"/>
        </w:rPr>
        <w:t>ών και</w:t>
      </w:r>
      <w:r w:rsidRPr="006A6797">
        <w:rPr>
          <w:rFonts w:eastAsia="Times New Roman" w:cs="Times New Roman"/>
          <w:b/>
          <w:szCs w:val="24"/>
        </w:rPr>
        <w:t xml:space="preserve"> Μεταφορών):</w:t>
      </w:r>
      <w:r>
        <w:rPr>
          <w:rFonts w:eastAsia="Times New Roman" w:cs="Times New Roman"/>
          <w:szCs w:val="24"/>
        </w:rPr>
        <w:t xml:space="preserve"> Πολύ καλά.</w:t>
      </w:r>
    </w:p>
    <w:p w14:paraId="678A387E"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ΚΑΤΣΑΝΙΩΤΗΣ: </w:t>
      </w:r>
      <w:r>
        <w:rPr>
          <w:rFonts w:eastAsia="Times New Roman" w:cs="Times New Roman"/>
          <w:szCs w:val="24"/>
        </w:rPr>
        <w:t>Αυτό λέω.</w:t>
      </w:r>
    </w:p>
    <w:p w14:paraId="678A387F" w14:textId="77777777" w:rsidR="0099759A" w:rsidRDefault="00FE124F">
      <w:pPr>
        <w:spacing w:line="600" w:lineRule="auto"/>
        <w:ind w:firstLine="720"/>
        <w:contextualSpacing/>
        <w:jc w:val="both"/>
        <w:rPr>
          <w:rFonts w:eastAsia="Times New Roman" w:cs="Times New Roman"/>
          <w:szCs w:val="24"/>
        </w:rPr>
      </w:pPr>
      <w:r w:rsidRPr="008F7259">
        <w:rPr>
          <w:rFonts w:eastAsia="Times New Roman" w:cs="Times New Roman"/>
          <w:szCs w:val="24"/>
        </w:rPr>
        <w:t>Κατήργησε το συγκεκριμένο</w:t>
      </w:r>
      <w:r>
        <w:rPr>
          <w:rFonts w:eastAsia="Times New Roman" w:cs="Times New Roman"/>
          <w:szCs w:val="24"/>
        </w:rPr>
        <w:t xml:space="preserve"> εγχειρίδιο.</w:t>
      </w:r>
      <w:r w:rsidRPr="008F7259">
        <w:rPr>
          <w:rFonts w:eastAsia="Times New Roman" w:cs="Times New Roman"/>
          <w:szCs w:val="24"/>
        </w:rPr>
        <w:t xml:space="preserve"> </w:t>
      </w:r>
      <w:r>
        <w:rPr>
          <w:rFonts w:eastAsia="Times New Roman" w:cs="Times New Roman"/>
          <w:szCs w:val="24"/>
        </w:rPr>
        <w:t>Ξαναφούντωσε</w:t>
      </w:r>
      <w:r w:rsidRPr="008F7259">
        <w:rPr>
          <w:rFonts w:eastAsia="Times New Roman" w:cs="Times New Roman"/>
          <w:szCs w:val="24"/>
        </w:rPr>
        <w:t xml:space="preserve"> </w:t>
      </w:r>
      <w:r>
        <w:rPr>
          <w:rFonts w:eastAsia="Times New Roman" w:cs="Times New Roman"/>
          <w:szCs w:val="24"/>
        </w:rPr>
        <w:t xml:space="preserve">η </w:t>
      </w:r>
      <w:r w:rsidRPr="008F7259">
        <w:rPr>
          <w:rFonts w:eastAsia="Times New Roman" w:cs="Times New Roman"/>
          <w:szCs w:val="24"/>
        </w:rPr>
        <w:t>συναλλαγή</w:t>
      </w:r>
      <w:r>
        <w:rPr>
          <w:rFonts w:eastAsia="Times New Roman" w:cs="Times New Roman"/>
          <w:szCs w:val="24"/>
        </w:rPr>
        <w:t>, κ</w:t>
      </w:r>
      <w:r w:rsidRPr="008F7259">
        <w:rPr>
          <w:rFonts w:eastAsia="Times New Roman" w:cs="Times New Roman"/>
          <w:szCs w:val="24"/>
        </w:rPr>
        <w:t>ύριε Υπουργέ</w:t>
      </w:r>
      <w:r>
        <w:rPr>
          <w:rFonts w:eastAsia="Times New Roman" w:cs="Times New Roman"/>
          <w:szCs w:val="24"/>
        </w:rPr>
        <w:t>.</w:t>
      </w:r>
      <w:r w:rsidRPr="008F7259">
        <w:rPr>
          <w:rFonts w:eastAsia="Times New Roman" w:cs="Times New Roman"/>
          <w:szCs w:val="24"/>
        </w:rPr>
        <w:t xml:space="preserve"> </w:t>
      </w:r>
    </w:p>
    <w:p w14:paraId="678A3880" w14:textId="77777777" w:rsidR="0099759A" w:rsidRDefault="00FE124F">
      <w:pPr>
        <w:spacing w:line="600" w:lineRule="auto"/>
        <w:ind w:firstLine="720"/>
        <w:contextualSpacing/>
        <w:jc w:val="both"/>
        <w:rPr>
          <w:rFonts w:eastAsia="Times New Roman" w:cs="Times New Roman"/>
          <w:szCs w:val="24"/>
        </w:rPr>
      </w:pPr>
      <w:r w:rsidRPr="008F7259">
        <w:rPr>
          <w:rFonts w:eastAsia="Times New Roman" w:cs="Times New Roman"/>
          <w:szCs w:val="24"/>
        </w:rPr>
        <w:t>Και να σας θυμίσω και κάτι άλλο</w:t>
      </w:r>
      <w:r>
        <w:rPr>
          <w:rFonts w:eastAsia="Times New Roman" w:cs="Times New Roman"/>
          <w:szCs w:val="24"/>
        </w:rPr>
        <w:t>, μι</w:t>
      </w:r>
      <w:r w:rsidRPr="008F7259">
        <w:rPr>
          <w:rFonts w:eastAsia="Times New Roman" w:cs="Times New Roman"/>
          <w:szCs w:val="24"/>
        </w:rPr>
        <w:t>α και σας αρέσουν οι ηλεκτρονικές πλατφόρμες</w:t>
      </w:r>
      <w:r>
        <w:rPr>
          <w:rFonts w:eastAsia="Times New Roman" w:cs="Times New Roman"/>
          <w:szCs w:val="24"/>
        </w:rPr>
        <w:t>.</w:t>
      </w:r>
      <w:r w:rsidRPr="008F7259">
        <w:rPr>
          <w:rFonts w:eastAsia="Times New Roman" w:cs="Times New Roman"/>
          <w:szCs w:val="24"/>
        </w:rPr>
        <w:t xml:space="preserve"> Το 2014</w:t>
      </w:r>
      <w:r>
        <w:rPr>
          <w:rFonts w:eastAsia="Times New Roman" w:cs="Times New Roman"/>
          <w:szCs w:val="24"/>
        </w:rPr>
        <w:t xml:space="preserve"> ο κ. Παπα</w:t>
      </w:r>
      <w:r>
        <w:rPr>
          <w:rFonts w:eastAsia="Times New Roman" w:cs="Times New Roman"/>
          <w:szCs w:val="24"/>
        </w:rPr>
        <w:t>δόπουλος…</w:t>
      </w:r>
    </w:p>
    <w:p w14:paraId="678A3881"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Όχι εγώ.</w:t>
      </w:r>
    </w:p>
    <w:p w14:paraId="678A3882"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ΚΑΤΣΑΝΙΩΤΗΣ: </w:t>
      </w:r>
      <w:r>
        <w:rPr>
          <w:rFonts w:eastAsia="Times New Roman" w:cs="Times New Roman"/>
          <w:szCs w:val="24"/>
        </w:rPr>
        <w:t xml:space="preserve">Μιχάλης Παπαδόπουλος, κυβέρνηση Σαμαρά. Εσείς δεν θα ήσασταν ποτέ </w:t>
      </w:r>
      <w:r w:rsidRPr="008F7259">
        <w:rPr>
          <w:rFonts w:eastAsia="Times New Roman" w:cs="Times New Roman"/>
          <w:szCs w:val="24"/>
        </w:rPr>
        <w:t xml:space="preserve">σε </w:t>
      </w:r>
      <w:r>
        <w:rPr>
          <w:rFonts w:eastAsia="Times New Roman" w:cs="Times New Roman"/>
          <w:szCs w:val="24"/>
        </w:rPr>
        <w:t>κ</w:t>
      </w:r>
      <w:r w:rsidRPr="008F7259">
        <w:rPr>
          <w:rFonts w:eastAsia="Times New Roman" w:cs="Times New Roman"/>
          <w:szCs w:val="24"/>
        </w:rPr>
        <w:t>υβέρνηση Σαμαρά</w:t>
      </w:r>
      <w:r>
        <w:rPr>
          <w:rFonts w:eastAsia="Times New Roman" w:cs="Times New Roman"/>
          <w:szCs w:val="24"/>
        </w:rPr>
        <w:t>.</w:t>
      </w:r>
    </w:p>
    <w:p w14:paraId="678A3883" w14:textId="77777777" w:rsidR="0099759A" w:rsidRDefault="00FE124F">
      <w:pPr>
        <w:spacing w:line="600" w:lineRule="auto"/>
        <w:ind w:firstLine="720"/>
        <w:contextualSpacing/>
        <w:jc w:val="both"/>
        <w:rPr>
          <w:rFonts w:eastAsia="Times New Roman" w:cs="Times New Roman"/>
          <w:szCs w:val="24"/>
        </w:rPr>
      </w:pPr>
      <w:r w:rsidRPr="008F7259">
        <w:rPr>
          <w:rFonts w:eastAsia="Times New Roman" w:cs="Times New Roman"/>
          <w:szCs w:val="24"/>
        </w:rPr>
        <w:t>Τότε είχε φέρει στην ουσία το</w:t>
      </w:r>
      <w:r>
        <w:rPr>
          <w:rFonts w:eastAsia="Times New Roman" w:cs="Times New Roman"/>
          <w:szCs w:val="24"/>
        </w:rPr>
        <w:t>ν</w:t>
      </w:r>
      <w:r w:rsidRPr="008F7259">
        <w:rPr>
          <w:rFonts w:eastAsia="Times New Roman" w:cs="Times New Roman"/>
          <w:szCs w:val="24"/>
        </w:rPr>
        <w:t xml:space="preserve"> νόμο μέσα από τον οποίο ξεκίνησε η ηλεκτρονική εξέταση στα θεωρητικά κομμάτ</w:t>
      </w:r>
      <w:r w:rsidRPr="008F7259">
        <w:rPr>
          <w:rFonts w:eastAsia="Times New Roman" w:cs="Times New Roman"/>
          <w:szCs w:val="24"/>
        </w:rPr>
        <w:t>ια</w:t>
      </w:r>
      <w:r>
        <w:rPr>
          <w:rFonts w:eastAsia="Times New Roman" w:cs="Times New Roman"/>
          <w:szCs w:val="24"/>
        </w:rPr>
        <w:t>.</w:t>
      </w:r>
      <w:r w:rsidRPr="008F7259">
        <w:rPr>
          <w:rFonts w:eastAsia="Times New Roman" w:cs="Times New Roman"/>
          <w:szCs w:val="24"/>
        </w:rPr>
        <w:t xml:space="preserve"> Μέσα </w:t>
      </w:r>
      <w:r w:rsidRPr="008F7259">
        <w:rPr>
          <w:rFonts w:eastAsia="Times New Roman" w:cs="Times New Roman"/>
          <w:szCs w:val="24"/>
        </w:rPr>
        <w:lastRenderedPageBreak/>
        <w:t>από αυτό</w:t>
      </w:r>
      <w:r>
        <w:rPr>
          <w:rFonts w:eastAsia="Times New Roman" w:cs="Times New Roman"/>
          <w:szCs w:val="24"/>
        </w:rPr>
        <w:t>ν</w:t>
      </w:r>
      <w:r w:rsidRPr="008F7259">
        <w:rPr>
          <w:rFonts w:eastAsia="Times New Roman" w:cs="Times New Roman"/>
          <w:szCs w:val="24"/>
        </w:rPr>
        <w:t xml:space="preserve"> το</w:t>
      </w:r>
      <w:r>
        <w:rPr>
          <w:rFonts w:eastAsia="Times New Roman" w:cs="Times New Roman"/>
          <w:szCs w:val="24"/>
        </w:rPr>
        <w:t>ν νόμο, κ</w:t>
      </w:r>
      <w:r w:rsidRPr="008F7259">
        <w:rPr>
          <w:rFonts w:eastAsia="Times New Roman" w:cs="Times New Roman"/>
          <w:szCs w:val="24"/>
        </w:rPr>
        <w:t>ύριε Υπουργέ</w:t>
      </w:r>
      <w:r>
        <w:rPr>
          <w:rFonts w:eastAsia="Times New Roman" w:cs="Times New Roman"/>
          <w:szCs w:val="24"/>
        </w:rPr>
        <w:t>,</w:t>
      </w:r>
      <w:r w:rsidRPr="008F7259">
        <w:rPr>
          <w:rFonts w:eastAsia="Times New Roman" w:cs="Times New Roman"/>
          <w:szCs w:val="24"/>
        </w:rPr>
        <w:t xml:space="preserve"> και την εφαρμογή του θα μπορούσατε να κάνετε πολλά πράγματα</w:t>
      </w:r>
      <w:r>
        <w:rPr>
          <w:rFonts w:eastAsia="Times New Roman" w:cs="Times New Roman"/>
          <w:szCs w:val="24"/>
        </w:rPr>
        <w:t>.</w:t>
      </w:r>
      <w:r w:rsidRPr="008F7259">
        <w:rPr>
          <w:rFonts w:eastAsia="Times New Roman" w:cs="Times New Roman"/>
          <w:szCs w:val="24"/>
        </w:rPr>
        <w:t xml:space="preserve"> </w:t>
      </w:r>
    </w:p>
    <w:p w14:paraId="678A3884" w14:textId="77777777" w:rsidR="0099759A" w:rsidRDefault="00FE124F">
      <w:pPr>
        <w:spacing w:line="600" w:lineRule="auto"/>
        <w:ind w:firstLine="720"/>
        <w:contextualSpacing/>
        <w:jc w:val="both"/>
        <w:rPr>
          <w:rFonts w:eastAsia="Times New Roman" w:cs="Times New Roman"/>
          <w:szCs w:val="24"/>
        </w:rPr>
      </w:pPr>
      <w:r w:rsidRPr="008F7259">
        <w:rPr>
          <w:rFonts w:eastAsia="Times New Roman" w:cs="Times New Roman"/>
          <w:szCs w:val="24"/>
        </w:rPr>
        <w:t>Ο συγκεκριμένος νόμος στην ουσία είναι αυτός ο οποίος έφερε στο φως όλα αυτά τα θέματα διαπλοκής</w:t>
      </w:r>
      <w:r>
        <w:rPr>
          <w:rFonts w:eastAsia="Times New Roman" w:cs="Times New Roman"/>
          <w:szCs w:val="24"/>
        </w:rPr>
        <w:t>,</w:t>
      </w:r>
      <w:r w:rsidRPr="008F7259">
        <w:rPr>
          <w:rFonts w:eastAsia="Times New Roman" w:cs="Times New Roman"/>
          <w:szCs w:val="24"/>
        </w:rPr>
        <w:t xml:space="preserve"> μέσω των δικών των </w:t>
      </w:r>
      <w:r>
        <w:rPr>
          <w:rFonts w:eastAsia="Times New Roman" w:cs="Times New Roman"/>
          <w:szCs w:val="24"/>
        </w:rPr>
        <w:t>εφαρμογών,</w:t>
      </w:r>
      <w:r w:rsidRPr="008F7259">
        <w:rPr>
          <w:rFonts w:eastAsia="Times New Roman" w:cs="Times New Roman"/>
          <w:szCs w:val="24"/>
        </w:rPr>
        <w:t xml:space="preserve"> μέσω των διαδικασιών π</w:t>
      </w:r>
      <w:r w:rsidRPr="008F7259">
        <w:rPr>
          <w:rFonts w:eastAsia="Times New Roman" w:cs="Times New Roman"/>
          <w:szCs w:val="24"/>
        </w:rPr>
        <w:t>ου αυτός επέβλεπε για την αξιολόγηση των εξεταστών</w:t>
      </w:r>
      <w:r>
        <w:rPr>
          <w:rFonts w:eastAsia="Times New Roman" w:cs="Times New Roman"/>
          <w:szCs w:val="24"/>
        </w:rPr>
        <w:t xml:space="preserve"> και</w:t>
      </w:r>
      <w:r w:rsidRPr="008F7259">
        <w:rPr>
          <w:rFonts w:eastAsia="Times New Roman" w:cs="Times New Roman"/>
          <w:szCs w:val="24"/>
        </w:rPr>
        <w:t xml:space="preserve"> των σχολών οδηγών</w:t>
      </w:r>
      <w:r>
        <w:rPr>
          <w:rFonts w:eastAsia="Times New Roman" w:cs="Times New Roman"/>
          <w:szCs w:val="24"/>
        </w:rPr>
        <w:t>.</w:t>
      </w:r>
      <w:r w:rsidRPr="008F7259">
        <w:rPr>
          <w:rFonts w:eastAsia="Times New Roman" w:cs="Times New Roman"/>
          <w:szCs w:val="24"/>
        </w:rPr>
        <w:t xml:space="preserve"> Μέσα από αυτό</w:t>
      </w:r>
      <w:r>
        <w:rPr>
          <w:rFonts w:eastAsia="Times New Roman" w:cs="Times New Roman"/>
          <w:szCs w:val="24"/>
        </w:rPr>
        <w:t>ν</w:t>
      </w:r>
      <w:r w:rsidRPr="008F7259">
        <w:rPr>
          <w:rFonts w:eastAsia="Times New Roman" w:cs="Times New Roman"/>
          <w:szCs w:val="24"/>
        </w:rPr>
        <w:t xml:space="preserve"> το</w:t>
      </w:r>
      <w:r>
        <w:rPr>
          <w:rFonts w:eastAsia="Times New Roman" w:cs="Times New Roman"/>
          <w:szCs w:val="24"/>
        </w:rPr>
        <w:t>ν</w:t>
      </w:r>
      <w:r w:rsidRPr="008F7259">
        <w:rPr>
          <w:rFonts w:eastAsia="Times New Roman" w:cs="Times New Roman"/>
          <w:szCs w:val="24"/>
        </w:rPr>
        <w:t xml:space="preserve"> νόμο βρέθηκαν όλοι αυτοί που σήμερα κατηγορούνται</w:t>
      </w:r>
      <w:r>
        <w:rPr>
          <w:rFonts w:eastAsia="Times New Roman" w:cs="Times New Roman"/>
          <w:szCs w:val="24"/>
        </w:rPr>
        <w:t xml:space="preserve"> για διαπλοκή και διαφθορά </w:t>
      </w:r>
      <w:r w:rsidRPr="008F7259">
        <w:rPr>
          <w:rFonts w:eastAsia="Times New Roman" w:cs="Times New Roman"/>
          <w:szCs w:val="24"/>
        </w:rPr>
        <w:t>στο θέμα της άδειας οδήγησης</w:t>
      </w:r>
      <w:r>
        <w:rPr>
          <w:rFonts w:eastAsia="Times New Roman" w:cs="Times New Roman"/>
          <w:szCs w:val="24"/>
        </w:rPr>
        <w:t>.</w:t>
      </w:r>
      <w:r w:rsidRPr="008F7259">
        <w:rPr>
          <w:rFonts w:eastAsia="Times New Roman" w:cs="Times New Roman"/>
          <w:szCs w:val="24"/>
        </w:rPr>
        <w:t xml:space="preserve"> Και εσείς </w:t>
      </w:r>
      <w:r>
        <w:rPr>
          <w:rFonts w:eastAsia="Times New Roman" w:cs="Times New Roman"/>
          <w:szCs w:val="24"/>
        </w:rPr>
        <w:t>τέσσερα</w:t>
      </w:r>
      <w:r w:rsidRPr="008F7259">
        <w:rPr>
          <w:rFonts w:eastAsia="Times New Roman" w:cs="Times New Roman"/>
          <w:szCs w:val="24"/>
        </w:rPr>
        <w:t xml:space="preserve"> χρόνια </w:t>
      </w:r>
      <w:r>
        <w:rPr>
          <w:rFonts w:eastAsia="Times New Roman" w:cs="Times New Roman"/>
          <w:szCs w:val="24"/>
        </w:rPr>
        <w:t>τ</w:t>
      </w:r>
      <w:r w:rsidRPr="008F7259">
        <w:rPr>
          <w:rFonts w:eastAsia="Times New Roman" w:cs="Times New Roman"/>
          <w:szCs w:val="24"/>
        </w:rPr>
        <w:t>ι κάνατε</w:t>
      </w:r>
      <w:r>
        <w:rPr>
          <w:rFonts w:eastAsia="Times New Roman" w:cs="Times New Roman"/>
          <w:szCs w:val="24"/>
        </w:rPr>
        <w:t>;</w:t>
      </w:r>
      <w:r w:rsidRPr="008F7259">
        <w:rPr>
          <w:rFonts w:eastAsia="Times New Roman" w:cs="Times New Roman"/>
          <w:szCs w:val="24"/>
        </w:rPr>
        <w:t xml:space="preserve"> Τα κοιτούσατε</w:t>
      </w:r>
      <w:r>
        <w:rPr>
          <w:rFonts w:eastAsia="Times New Roman" w:cs="Times New Roman"/>
          <w:szCs w:val="24"/>
        </w:rPr>
        <w:t>.</w:t>
      </w:r>
      <w:r w:rsidRPr="008F7259">
        <w:rPr>
          <w:rFonts w:eastAsia="Times New Roman" w:cs="Times New Roman"/>
          <w:szCs w:val="24"/>
        </w:rPr>
        <w:t xml:space="preserve"> Δεν τον εφαρμόσατε</w:t>
      </w:r>
      <w:r>
        <w:rPr>
          <w:rFonts w:eastAsia="Times New Roman" w:cs="Times New Roman"/>
          <w:szCs w:val="24"/>
        </w:rPr>
        <w:t>.</w:t>
      </w:r>
      <w:r w:rsidRPr="008F7259">
        <w:rPr>
          <w:rFonts w:eastAsia="Times New Roman" w:cs="Times New Roman"/>
          <w:szCs w:val="24"/>
        </w:rPr>
        <w:t xml:space="preserve"> Δεν θέλατε να το</w:t>
      </w:r>
      <w:r>
        <w:rPr>
          <w:rFonts w:eastAsia="Times New Roman" w:cs="Times New Roman"/>
          <w:szCs w:val="24"/>
        </w:rPr>
        <w:t>ν</w:t>
      </w:r>
      <w:r w:rsidRPr="008F7259">
        <w:rPr>
          <w:rFonts w:eastAsia="Times New Roman" w:cs="Times New Roman"/>
          <w:szCs w:val="24"/>
        </w:rPr>
        <w:t xml:space="preserve"> εφαρμόσετε</w:t>
      </w:r>
      <w:r>
        <w:rPr>
          <w:rFonts w:eastAsia="Times New Roman" w:cs="Times New Roman"/>
          <w:szCs w:val="24"/>
        </w:rPr>
        <w:t>.</w:t>
      </w:r>
      <w:r w:rsidRPr="008F7259">
        <w:rPr>
          <w:rFonts w:eastAsia="Times New Roman" w:cs="Times New Roman"/>
          <w:szCs w:val="24"/>
        </w:rPr>
        <w:t xml:space="preserve"> Στόχος σας ήταν να εξυπηρετήσετε και να τακτοποιήσετε πράγματα</w:t>
      </w:r>
      <w:r>
        <w:rPr>
          <w:rFonts w:eastAsia="Times New Roman" w:cs="Times New Roman"/>
          <w:szCs w:val="24"/>
        </w:rPr>
        <w:t>,</w:t>
      </w:r>
      <w:r w:rsidRPr="008F7259">
        <w:rPr>
          <w:rFonts w:eastAsia="Times New Roman" w:cs="Times New Roman"/>
          <w:szCs w:val="24"/>
        </w:rPr>
        <w:t xml:space="preserve"> όχι να αλλάξετε πραγματικά</w:t>
      </w:r>
      <w:r>
        <w:rPr>
          <w:rFonts w:eastAsia="Times New Roman" w:cs="Times New Roman"/>
          <w:szCs w:val="24"/>
        </w:rPr>
        <w:t>,</w:t>
      </w:r>
      <w:r w:rsidRPr="008F7259">
        <w:rPr>
          <w:rFonts w:eastAsia="Times New Roman" w:cs="Times New Roman"/>
          <w:szCs w:val="24"/>
        </w:rPr>
        <w:t xml:space="preserve"> </w:t>
      </w:r>
      <w:r>
        <w:rPr>
          <w:rFonts w:eastAsia="Times New Roman" w:cs="Times New Roman"/>
          <w:szCs w:val="24"/>
        </w:rPr>
        <w:t xml:space="preserve">και </w:t>
      </w:r>
      <w:r w:rsidRPr="008F7259">
        <w:rPr>
          <w:rFonts w:eastAsia="Times New Roman" w:cs="Times New Roman"/>
          <w:szCs w:val="24"/>
        </w:rPr>
        <w:t>ουσιαστικά τον τρόπο εξέτασης</w:t>
      </w:r>
      <w:r>
        <w:rPr>
          <w:rFonts w:eastAsia="Times New Roman" w:cs="Times New Roman"/>
          <w:szCs w:val="24"/>
        </w:rPr>
        <w:t>.</w:t>
      </w:r>
      <w:r w:rsidRPr="008F7259">
        <w:rPr>
          <w:rFonts w:eastAsia="Times New Roman" w:cs="Times New Roman"/>
          <w:szCs w:val="24"/>
        </w:rPr>
        <w:t xml:space="preserve"> </w:t>
      </w:r>
    </w:p>
    <w:p w14:paraId="678A3885"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Γιατί φέρνετε έναν τρόπο εξέτασης που -πρέπει να το</w:t>
      </w:r>
      <w:r w:rsidRPr="008F7259">
        <w:rPr>
          <w:rFonts w:eastAsia="Times New Roman" w:cs="Times New Roman"/>
          <w:szCs w:val="24"/>
        </w:rPr>
        <w:t xml:space="preserve"> πούμε</w:t>
      </w:r>
      <w:r>
        <w:rPr>
          <w:rFonts w:eastAsia="Times New Roman" w:cs="Times New Roman"/>
          <w:szCs w:val="24"/>
        </w:rPr>
        <w:t>- θ</w:t>
      </w:r>
      <w:r w:rsidRPr="008F7259">
        <w:rPr>
          <w:rFonts w:eastAsia="Times New Roman" w:cs="Times New Roman"/>
          <w:szCs w:val="24"/>
        </w:rPr>
        <w:t>α πρέπει να μας π</w:t>
      </w:r>
      <w:r w:rsidRPr="008F7259">
        <w:rPr>
          <w:rFonts w:eastAsia="Times New Roman" w:cs="Times New Roman"/>
          <w:szCs w:val="24"/>
        </w:rPr>
        <w:t xml:space="preserve">είτε </w:t>
      </w:r>
      <w:r>
        <w:rPr>
          <w:rFonts w:eastAsia="Times New Roman" w:cs="Times New Roman"/>
          <w:szCs w:val="24"/>
        </w:rPr>
        <w:t xml:space="preserve">πού εφαρμόζεται. Ποιες χώρες εφαρμόζουν </w:t>
      </w:r>
      <w:r w:rsidRPr="008F7259">
        <w:rPr>
          <w:rFonts w:eastAsia="Times New Roman" w:cs="Times New Roman"/>
          <w:szCs w:val="24"/>
        </w:rPr>
        <w:t>τον τρόπο εξέτασης που εσείς τώρα μας προτείνετε</w:t>
      </w:r>
      <w:r>
        <w:rPr>
          <w:rFonts w:eastAsia="Times New Roman" w:cs="Times New Roman"/>
          <w:szCs w:val="24"/>
        </w:rPr>
        <w:t>;</w:t>
      </w:r>
      <w:r w:rsidRPr="008F7259">
        <w:rPr>
          <w:rFonts w:eastAsia="Times New Roman" w:cs="Times New Roman"/>
          <w:szCs w:val="24"/>
        </w:rPr>
        <w:t xml:space="preserve"> Γιατί ο προηγούμενος τρόπος</w:t>
      </w:r>
      <w:r>
        <w:rPr>
          <w:rFonts w:eastAsia="Times New Roman" w:cs="Times New Roman"/>
          <w:szCs w:val="24"/>
        </w:rPr>
        <w:t>,</w:t>
      </w:r>
      <w:r w:rsidRPr="008F7259">
        <w:rPr>
          <w:rFonts w:eastAsia="Times New Roman" w:cs="Times New Roman"/>
          <w:szCs w:val="24"/>
        </w:rPr>
        <w:t xml:space="preserve"> θα σας θυμίσω ότι με μικρές παραλλαγές εφαρμόζεται στην Ολλανδία</w:t>
      </w:r>
      <w:r>
        <w:rPr>
          <w:rFonts w:eastAsia="Times New Roman" w:cs="Times New Roman"/>
          <w:szCs w:val="24"/>
        </w:rPr>
        <w:t>,</w:t>
      </w:r>
      <w:r w:rsidRPr="008F7259">
        <w:rPr>
          <w:rFonts w:eastAsia="Times New Roman" w:cs="Times New Roman"/>
          <w:szCs w:val="24"/>
        </w:rPr>
        <w:t xml:space="preserve"> στη Γαλλία</w:t>
      </w:r>
      <w:r>
        <w:rPr>
          <w:rFonts w:eastAsia="Times New Roman" w:cs="Times New Roman"/>
          <w:szCs w:val="24"/>
        </w:rPr>
        <w:t>,</w:t>
      </w:r>
      <w:r w:rsidRPr="008F7259">
        <w:rPr>
          <w:rFonts w:eastAsia="Times New Roman" w:cs="Times New Roman"/>
          <w:szCs w:val="24"/>
        </w:rPr>
        <w:t xml:space="preserve"> στη Γερμανία</w:t>
      </w:r>
      <w:r>
        <w:rPr>
          <w:rFonts w:eastAsia="Times New Roman" w:cs="Times New Roman"/>
          <w:szCs w:val="24"/>
        </w:rPr>
        <w:t>.</w:t>
      </w:r>
      <w:r w:rsidRPr="008F7259">
        <w:rPr>
          <w:rFonts w:eastAsia="Times New Roman" w:cs="Times New Roman"/>
          <w:szCs w:val="24"/>
        </w:rPr>
        <w:t xml:space="preserve"> Ο δικός σας</w:t>
      </w:r>
      <w:r>
        <w:rPr>
          <w:rFonts w:eastAsia="Times New Roman" w:cs="Times New Roman"/>
          <w:szCs w:val="24"/>
        </w:rPr>
        <w:t xml:space="preserve"> τρόπος εξέτασης, κύριε Υπουρ</w:t>
      </w:r>
      <w:r>
        <w:rPr>
          <w:rFonts w:eastAsia="Times New Roman" w:cs="Times New Roman"/>
          <w:szCs w:val="24"/>
        </w:rPr>
        <w:t xml:space="preserve">γέ; </w:t>
      </w:r>
      <w:r w:rsidRPr="008F7259">
        <w:rPr>
          <w:rFonts w:eastAsia="Times New Roman" w:cs="Times New Roman"/>
          <w:szCs w:val="24"/>
        </w:rPr>
        <w:t>Πουθενά</w:t>
      </w:r>
      <w:r>
        <w:rPr>
          <w:rFonts w:eastAsia="Times New Roman" w:cs="Times New Roman"/>
          <w:szCs w:val="24"/>
        </w:rPr>
        <w:t>.</w:t>
      </w:r>
      <w:r w:rsidRPr="008F7259">
        <w:rPr>
          <w:rFonts w:eastAsia="Times New Roman" w:cs="Times New Roman"/>
          <w:szCs w:val="24"/>
        </w:rPr>
        <w:t xml:space="preserve"> Αυτό</w:t>
      </w:r>
      <w:r>
        <w:rPr>
          <w:rFonts w:eastAsia="Times New Roman" w:cs="Times New Roman"/>
          <w:szCs w:val="24"/>
        </w:rPr>
        <w:t xml:space="preserve"> είναι</w:t>
      </w:r>
      <w:r>
        <w:rPr>
          <w:rFonts w:eastAsia="Times New Roman" w:cs="Times New Roman"/>
          <w:szCs w:val="24"/>
        </w:rPr>
        <w:t>: Πατέντα.</w:t>
      </w:r>
    </w:p>
    <w:p w14:paraId="678A3886" w14:textId="77777777" w:rsidR="0099759A" w:rsidRDefault="00FE124F">
      <w:pPr>
        <w:spacing w:line="600" w:lineRule="auto"/>
        <w:ind w:firstLine="720"/>
        <w:contextualSpacing/>
        <w:jc w:val="both"/>
        <w:rPr>
          <w:rFonts w:eastAsia="Times New Roman" w:cs="Times New Roman"/>
          <w:szCs w:val="24"/>
        </w:rPr>
      </w:pPr>
      <w:r w:rsidRPr="008F7259">
        <w:rPr>
          <w:rFonts w:eastAsia="Times New Roman" w:cs="Times New Roman"/>
          <w:szCs w:val="24"/>
        </w:rPr>
        <w:lastRenderedPageBreak/>
        <w:t xml:space="preserve">Η </w:t>
      </w:r>
      <w:r>
        <w:rPr>
          <w:rFonts w:eastAsia="Times New Roman" w:cs="Times New Roman"/>
          <w:szCs w:val="24"/>
        </w:rPr>
        <w:t>α</w:t>
      </w:r>
      <w:r w:rsidRPr="008F7259">
        <w:rPr>
          <w:rFonts w:eastAsia="Times New Roman" w:cs="Times New Roman"/>
          <w:szCs w:val="24"/>
        </w:rPr>
        <w:t xml:space="preserve">νάγκη εκσυγχρονισμού της διαδικασίας απόκτησης αδειών οδήγησης </w:t>
      </w:r>
      <w:r>
        <w:rPr>
          <w:rFonts w:eastAsia="Times New Roman" w:cs="Times New Roman"/>
          <w:szCs w:val="24"/>
        </w:rPr>
        <w:t xml:space="preserve">με αδιάβλητες </w:t>
      </w:r>
      <w:r w:rsidRPr="008F7259">
        <w:rPr>
          <w:rFonts w:eastAsia="Times New Roman" w:cs="Times New Roman"/>
          <w:szCs w:val="24"/>
        </w:rPr>
        <w:t>διαδικασίες αποτελεί αναγκαιότητα για τη Νέα Δημοκρατία</w:t>
      </w:r>
      <w:r>
        <w:rPr>
          <w:rFonts w:eastAsia="Times New Roman" w:cs="Times New Roman"/>
          <w:szCs w:val="24"/>
        </w:rPr>
        <w:t>,</w:t>
      </w:r>
      <w:r w:rsidRPr="008F7259">
        <w:rPr>
          <w:rFonts w:eastAsia="Times New Roman" w:cs="Times New Roman"/>
          <w:szCs w:val="24"/>
        </w:rPr>
        <w:t xml:space="preserve"> που διαχρονικά τάσσεται υπέρ αυτών των προσπαθειών</w:t>
      </w:r>
      <w:r>
        <w:rPr>
          <w:rFonts w:eastAsia="Times New Roman" w:cs="Times New Roman"/>
          <w:szCs w:val="24"/>
        </w:rPr>
        <w:t>.</w:t>
      </w:r>
    </w:p>
    <w:p w14:paraId="678A3887" w14:textId="77777777" w:rsidR="0099759A" w:rsidRDefault="00FE124F">
      <w:pPr>
        <w:spacing w:line="600" w:lineRule="auto"/>
        <w:ind w:firstLine="720"/>
        <w:contextualSpacing/>
        <w:jc w:val="both"/>
        <w:rPr>
          <w:rFonts w:eastAsia="Times New Roman" w:cs="Times New Roman"/>
          <w:szCs w:val="24"/>
        </w:rPr>
      </w:pPr>
      <w:r w:rsidRPr="008F7259">
        <w:rPr>
          <w:rFonts w:eastAsia="Times New Roman" w:cs="Times New Roman"/>
          <w:szCs w:val="24"/>
        </w:rPr>
        <w:t>Για τη Νέα Δημοκρατία</w:t>
      </w:r>
      <w:r>
        <w:rPr>
          <w:rFonts w:eastAsia="Times New Roman" w:cs="Times New Roman"/>
          <w:szCs w:val="24"/>
        </w:rPr>
        <w:t>,</w:t>
      </w:r>
      <w:r w:rsidRPr="008F7259">
        <w:rPr>
          <w:rFonts w:eastAsia="Times New Roman" w:cs="Times New Roman"/>
          <w:szCs w:val="24"/>
        </w:rPr>
        <w:t xml:space="preserve"> </w:t>
      </w:r>
      <w:r>
        <w:rPr>
          <w:rFonts w:eastAsia="Times New Roman" w:cs="Times New Roman"/>
          <w:szCs w:val="24"/>
        </w:rPr>
        <w:t>όμως,</w:t>
      </w:r>
      <w:r w:rsidRPr="008F7259">
        <w:rPr>
          <w:rFonts w:eastAsia="Times New Roman" w:cs="Times New Roman"/>
          <w:szCs w:val="24"/>
        </w:rPr>
        <w:t xml:space="preserve"> αυτό</w:t>
      </w:r>
      <w:r w:rsidRPr="008F7259">
        <w:rPr>
          <w:rFonts w:eastAsia="Times New Roman" w:cs="Times New Roman"/>
          <w:szCs w:val="24"/>
        </w:rPr>
        <w:t xml:space="preserve"> το θέμα εντάσσεται στο μεγάλο κεφάλαιο που αποκαλείται </w:t>
      </w:r>
      <w:r>
        <w:rPr>
          <w:rFonts w:eastAsia="Times New Roman" w:cs="Times New Roman"/>
          <w:szCs w:val="24"/>
        </w:rPr>
        <w:t>«</w:t>
      </w:r>
      <w:r w:rsidRPr="008F7259">
        <w:rPr>
          <w:rFonts w:eastAsia="Times New Roman" w:cs="Times New Roman"/>
          <w:szCs w:val="24"/>
        </w:rPr>
        <w:t>οδική ασφάλεια</w:t>
      </w:r>
      <w:r>
        <w:rPr>
          <w:rFonts w:eastAsia="Times New Roman" w:cs="Times New Roman"/>
          <w:szCs w:val="24"/>
        </w:rPr>
        <w:t>»</w:t>
      </w:r>
      <w:r w:rsidRPr="008F7259">
        <w:rPr>
          <w:rFonts w:eastAsia="Times New Roman" w:cs="Times New Roman"/>
          <w:szCs w:val="24"/>
        </w:rPr>
        <w:t xml:space="preserve"> και περιλαμβάνει την ανάγκη μιας ολιστικής αντιμετώπισης της κυκλοφοριακής εκπαίδευσης στη χώρα</w:t>
      </w:r>
      <w:r>
        <w:rPr>
          <w:rFonts w:eastAsia="Times New Roman" w:cs="Times New Roman"/>
          <w:szCs w:val="24"/>
        </w:rPr>
        <w:t>,</w:t>
      </w:r>
      <w:r w:rsidRPr="008F7259">
        <w:rPr>
          <w:rFonts w:eastAsia="Times New Roman" w:cs="Times New Roman"/>
          <w:szCs w:val="24"/>
        </w:rPr>
        <w:t xml:space="preserve"> που ξεκινάει από το νηπιαγωγείο και φτάνει μέχρι τις</w:t>
      </w:r>
      <w:r>
        <w:rPr>
          <w:rFonts w:eastAsia="Times New Roman" w:cs="Times New Roman"/>
          <w:szCs w:val="24"/>
        </w:rPr>
        <w:t xml:space="preserve"> εξετάσεις των διπλωματών και τις </w:t>
      </w:r>
      <w:r>
        <w:rPr>
          <w:rFonts w:eastAsia="Times New Roman" w:cs="Times New Roman"/>
          <w:szCs w:val="24"/>
        </w:rPr>
        <w:t>επανεξετάσει</w:t>
      </w:r>
      <w:r w:rsidRPr="008F7259">
        <w:rPr>
          <w:rFonts w:eastAsia="Times New Roman" w:cs="Times New Roman"/>
          <w:szCs w:val="24"/>
        </w:rPr>
        <w:t>ς των ηλικιωμένων</w:t>
      </w:r>
      <w:r>
        <w:rPr>
          <w:rFonts w:eastAsia="Times New Roman" w:cs="Times New Roman"/>
          <w:szCs w:val="24"/>
        </w:rPr>
        <w:t>.</w:t>
      </w:r>
      <w:r w:rsidRPr="008F7259">
        <w:rPr>
          <w:rFonts w:eastAsia="Times New Roman" w:cs="Times New Roman"/>
          <w:szCs w:val="24"/>
        </w:rPr>
        <w:t xml:space="preserve"> </w:t>
      </w:r>
      <w:r>
        <w:rPr>
          <w:rFonts w:eastAsia="Times New Roman" w:cs="Times New Roman"/>
          <w:szCs w:val="24"/>
        </w:rPr>
        <w:t>Κ</w:t>
      </w:r>
      <w:r w:rsidRPr="008F7259">
        <w:rPr>
          <w:rFonts w:eastAsia="Times New Roman" w:cs="Times New Roman"/>
          <w:szCs w:val="24"/>
        </w:rPr>
        <w:t>ι αυτό το μεγάλο κεφάλαιο δεν θα αντιμετωπιστεί κατηγορώντας ως διεφθαρμένους ένα μεγάλο κομμάτι επαγγελματιών και δημοσίων υπαλλήλων</w:t>
      </w:r>
      <w:r>
        <w:rPr>
          <w:rFonts w:eastAsia="Times New Roman" w:cs="Times New Roman"/>
          <w:szCs w:val="24"/>
        </w:rPr>
        <w:t>,</w:t>
      </w:r>
      <w:r w:rsidRPr="008F7259">
        <w:rPr>
          <w:rFonts w:eastAsia="Times New Roman" w:cs="Times New Roman"/>
          <w:szCs w:val="24"/>
        </w:rPr>
        <w:t xml:space="preserve"> αλλά </w:t>
      </w:r>
      <w:r>
        <w:rPr>
          <w:rFonts w:eastAsia="Times New Roman" w:cs="Times New Roman"/>
          <w:szCs w:val="24"/>
        </w:rPr>
        <w:t xml:space="preserve">με τη βοήθεια και τη </w:t>
      </w:r>
      <w:r w:rsidRPr="008F7259">
        <w:rPr>
          <w:rFonts w:eastAsia="Times New Roman" w:cs="Times New Roman"/>
          <w:szCs w:val="24"/>
        </w:rPr>
        <w:t>συνδρομή αυτών των ανθρώπων που</w:t>
      </w:r>
      <w:r>
        <w:rPr>
          <w:rFonts w:eastAsia="Times New Roman" w:cs="Times New Roman"/>
          <w:szCs w:val="24"/>
        </w:rPr>
        <w:t xml:space="preserve"> στην </w:t>
      </w:r>
      <w:r>
        <w:rPr>
          <w:rFonts w:eastAsia="Times New Roman" w:cs="Times New Roman"/>
          <w:szCs w:val="24"/>
        </w:rPr>
        <w:t xml:space="preserve">πλειονότητά </w:t>
      </w:r>
      <w:r>
        <w:rPr>
          <w:rFonts w:eastAsia="Times New Roman" w:cs="Times New Roman"/>
          <w:szCs w:val="24"/>
        </w:rPr>
        <w:t>τους είναι τίμ</w:t>
      </w:r>
      <w:r>
        <w:rPr>
          <w:rFonts w:eastAsia="Times New Roman" w:cs="Times New Roman"/>
          <w:szCs w:val="24"/>
        </w:rPr>
        <w:t xml:space="preserve">ιοι και ηθικοί. </w:t>
      </w:r>
      <w:r w:rsidRPr="008F7259">
        <w:rPr>
          <w:rFonts w:eastAsia="Times New Roman" w:cs="Times New Roman"/>
          <w:szCs w:val="24"/>
        </w:rPr>
        <w:t xml:space="preserve">Και αυτή η </w:t>
      </w:r>
      <w:r>
        <w:rPr>
          <w:rFonts w:eastAsia="Times New Roman" w:cs="Times New Roman"/>
          <w:szCs w:val="24"/>
        </w:rPr>
        <w:t xml:space="preserve">πλειονότητα </w:t>
      </w:r>
      <w:r w:rsidRPr="008F7259">
        <w:rPr>
          <w:rFonts w:eastAsia="Times New Roman" w:cs="Times New Roman"/>
          <w:szCs w:val="24"/>
        </w:rPr>
        <w:t xml:space="preserve">έχει κάθε λόγο να θέλει να απαλλαχθεί από μία μικρή </w:t>
      </w:r>
      <w:r>
        <w:rPr>
          <w:rFonts w:eastAsia="Times New Roman" w:cs="Times New Roman"/>
          <w:szCs w:val="24"/>
        </w:rPr>
        <w:t xml:space="preserve">«βρώμικη» </w:t>
      </w:r>
      <w:r w:rsidRPr="008F7259">
        <w:rPr>
          <w:rFonts w:eastAsia="Times New Roman" w:cs="Times New Roman"/>
          <w:szCs w:val="24"/>
        </w:rPr>
        <w:t>μειοψηφία</w:t>
      </w:r>
      <w:r>
        <w:rPr>
          <w:rFonts w:eastAsia="Times New Roman" w:cs="Times New Roman"/>
          <w:szCs w:val="24"/>
        </w:rPr>
        <w:t>.</w:t>
      </w:r>
      <w:r w:rsidRPr="008F7259">
        <w:rPr>
          <w:rFonts w:eastAsia="Times New Roman" w:cs="Times New Roman"/>
          <w:szCs w:val="24"/>
        </w:rPr>
        <w:t xml:space="preserve"> </w:t>
      </w:r>
    </w:p>
    <w:p w14:paraId="678A3888"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Γι’</w:t>
      </w:r>
      <w:r w:rsidRPr="008F7259">
        <w:rPr>
          <w:rFonts w:eastAsia="Times New Roman" w:cs="Times New Roman"/>
          <w:szCs w:val="24"/>
        </w:rPr>
        <w:t xml:space="preserve"> αυτό και το νομοσχέδιο που συζητούμε</w:t>
      </w:r>
      <w:r>
        <w:rPr>
          <w:rFonts w:eastAsia="Times New Roman" w:cs="Times New Roman"/>
          <w:szCs w:val="24"/>
        </w:rPr>
        <w:t>,</w:t>
      </w:r>
      <w:r w:rsidRPr="008F7259">
        <w:rPr>
          <w:rFonts w:eastAsia="Times New Roman" w:cs="Times New Roman"/>
          <w:szCs w:val="24"/>
        </w:rPr>
        <w:t xml:space="preserve"> κυρίες και κύριοι</w:t>
      </w:r>
      <w:r>
        <w:rPr>
          <w:rFonts w:eastAsia="Times New Roman" w:cs="Times New Roman"/>
          <w:szCs w:val="24"/>
        </w:rPr>
        <w:t>, ε</w:t>
      </w:r>
      <w:r w:rsidRPr="008F7259">
        <w:rPr>
          <w:rFonts w:eastAsia="Times New Roman" w:cs="Times New Roman"/>
          <w:szCs w:val="24"/>
        </w:rPr>
        <w:t xml:space="preserve">ίναι ευθύς εξαρχής προβληματικό και </w:t>
      </w:r>
      <w:r>
        <w:rPr>
          <w:rFonts w:eastAsia="Times New Roman" w:cs="Times New Roman"/>
          <w:szCs w:val="24"/>
        </w:rPr>
        <w:t>α</w:t>
      </w:r>
      <w:r w:rsidRPr="008F7259">
        <w:rPr>
          <w:rFonts w:eastAsia="Times New Roman" w:cs="Times New Roman"/>
          <w:szCs w:val="24"/>
        </w:rPr>
        <w:t>παράδεκτο</w:t>
      </w:r>
      <w:r>
        <w:rPr>
          <w:rFonts w:eastAsia="Times New Roman" w:cs="Times New Roman"/>
          <w:szCs w:val="24"/>
        </w:rPr>
        <w:t>.</w:t>
      </w:r>
      <w:r w:rsidRPr="008F7259">
        <w:rPr>
          <w:rFonts w:eastAsia="Times New Roman" w:cs="Times New Roman"/>
          <w:szCs w:val="24"/>
        </w:rPr>
        <w:t xml:space="preserve"> Είναι </w:t>
      </w:r>
      <w:r>
        <w:rPr>
          <w:rFonts w:eastAsia="Times New Roman" w:cs="Times New Roman"/>
          <w:szCs w:val="24"/>
        </w:rPr>
        <w:t>α</w:t>
      </w:r>
      <w:r w:rsidRPr="008F7259">
        <w:rPr>
          <w:rFonts w:eastAsia="Times New Roman" w:cs="Times New Roman"/>
          <w:szCs w:val="24"/>
        </w:rPr>
        <w:t>παράδεκτο</w:t>
      </w:r>
      <w:r>
        <w:rPr>
          <w:rFonts w:eastAsia="Times New Roman" w:cs="Times New Roman"/>
          <w:szCs w:val="24"/>
        </w:rPr>
        <w:t>,</w:t>
      </w:r>
      <w:r w:rsidRPr="008F7259">
        <w:rPr>
          <w:rFonts w:eastAsia="Times New Roman" w:cs="Times New Roman"/>
          <w:szCs w:val="24"/>
        </w:rPr>
        <w:t xml:space="preserve"> </w:t>
      </w:r>
      <w:r>
        <w:rPr>
          <w:rFonts w:eastAsia="Times New Roman" w:cs="Times New Roman"/>
          <w:szCs w:val="24"/>
        </w:rPr>
        <w:t>όμως,</w:t>
      </w:r>
      <w:r w:rsidRPr="008F7259">
        <w:rPr>
          <w:rFonts w:eastAsia="Times New Roman" w:cs="Times New Roman"/>
          <w:szCs w:val="24"/>
        </w:rPr>
        <w:t xml:space="preserve"> και ως προς τις ρυθμίσεις που προτείνει</w:t>
      </w:r>
      <w:r>
        <w:rPr>
          <w:rFonts w:eastAsia="Times New Roman" w:cs="Times New Roman"/>
          <w:szCs w:val="24"/>
        </w:rPr>
        <w:t xml:space="preserve">. </w:t>
      </w:r>
      <w:r>
        <w:rPr>
          <w:rFonts w:eastAsia="Times New Roman" w:cs="Times New Roman"/>
          <w:szCs w:val="24"/>
        </w:rPr>
        <w:lastRenderedPageBreak/>
        <w:t>Πραγματικά μετακυλίει το</w:t>
      </w:r>
      <w:r w:rsidRPr="008F7259">
        <w:rPr>
          <w:rFonts w:eastAsia="Times New Roman" w:cs="Times New Roman"/>
          <w:szCs w:val="24"/>
        </w:rPr>
        <w:t xml:space="preserve"> όλο </w:t>
      </w:r>
      <w:r>
        <w:rPr>
          <w:rFonts w:eastAsia="Times New Roman" w:cs="Times New Roman"/>
          <w:szCs w:val="24"/>
        </w:rPr>
        <w:t xml:space="preserve">ζήτημα στις σχολές οδήγησης. </w:t>
      </w:r>
      <w:r w:rsidRPr="008F7259">
        <w:rPr>
          <w:rFonts w:eastAsia="Times New Roman" w:cs="Times New Roman"/>
          <w:szCs w:val="24"/>
        </w:rPr>
        <w:t>Δεν ακουμπά καθόλου το κομμάτι που λέγεται εκπαίδευση</w:t>
      </w:r>
      <w:r>
        <w:rPr>
          <w:rFonts w:eastAsia="Times New Roman" w:cs="Times New Roman"/>
          <w:szCs w:val="24"/>
        </w:rPr>
        <w:t>,</w:t>
      </w:r>
      <w:r w:rsidRPr="008F7259">
        <w:rPr>
          <w:rFonts w:eastAsia="Times New Roman" w:cs="Times New Roman"/>
          <w:szCs w:val="24"/>
        </w:rPr>
        <w:t xml:space="preserve"> ενώ προβλέπει </w:t>
      </w:r>
      <w:r>
        <w:rPr>
          <w:rFonts w:eastAsia="Times New Roman" w:cs="Times New Roman"/>
          <w:szCs w:val="24"/>
        </w:rPr>
        <w:t>είκοσι τέσσερις</w:t>
      </w:r>
      <w:r w:rsidRPr="008F7259">
        <w:rPr>
          <w:rFonts w:eastAsia="Times New Roman" w:cs="Times New Roman"/>
          <w:szCs w:val="24"/>
        </w:rPr>
        <w:t xml:space="preserve"> υπουργικές αποφάσει</w:t>
      </w:r>
      <w:r>
        <w:rPr>
          <w:rFonts w:eastAsia="Times New Roman" w:cs="Times New Roman"/>
          <w:szCs w:val="24"/>
        </w:rPr>
        <w:t>ς για την υλοποίηση των διατάξεώ</w:t>
      </w:r>
      <w:r w:rsidRPr="008F7259">
        <w:rPr>
          <w:rFonts w:eastAsia="Times New Roman" w:cs="Times New Roman"/>
          <w:szCs w:val="24"/>
        </w:rPr>
        <w:t>ν του</w:t>
      </w:r>
      <w:r>
        <w:rPr>
          <w:rFonts w:eastAsia="Times New Roman" w:cs="Times New Roman"/>
          <w:szCs w:val="24"/>
        </w:rPr>
        <w:t>,</w:t>
      </w:r>
      <w:r w:rsidRPr="008F7259">
        <w:rPr>
          <w:rFonts w:eastAsia="Times New Roman" w:cs="Times New Roman"/>
          <w:szCs w:val="24"/>
        </w:rPr>
        <w:t xml:space="preserve"> δημιουρ</w:t>
      </w:r>
      <w:r>
        <w:rPr>
          <w:rFonts w:eastAsia="Times New Roman" w:cs="Times New Roman"/>
          <w:szCs w:val="24"/>
        </w:rPr>
        <w:t>γώντας</w:t>
      </w:r>
      <w:r>
        <w:rPr>
          <w:rFonts w:eastAsia="Times New Roman" w:cs="Times New Roman"/>
          <w:szCs w:val="24"/>
        </w:rPr>
        <w:t xml:space="preserve"> και πρόβλημα εφαρμοστικό</w:t>
      </w:r>
      <w:r w:rsidRPr="008F7259">
        <w:rPr>
          <w:rFonts w:eastAsia="Times New Roman" w:cs="Times New Roman"/>
          <w:szCs w:val="24"/>
        </w:rPr>
        <w:t>τητας</w:t>
      </w:r>
      <w:r>
        <w:rPr>
          <w:rFonts w:eastAsia="Times New Roman" w:cs="Times New Roman"/>
          <w:szCs w:val="24"/>
        </w:rPr>
        <w:t>.</w:t>
      </w:r>
    </w:p>
    <w:p w14:paraId="678A3889" w14:textId="77777777" w:rsidR="0099759A" w:rsidRDefault="00FE124F">
      <w:pPr>
        <w:spacing w:line="600" w:lineRule="auto"/>
        <w:ind w:firstLine="720"/>
        <w:contextualSpacing/>
        <w:jc w:val="both"/>
        <w:rPr>
          <w:rFonts w:eastAsia="Times New Roman" w:cs="Times New Roman"/>
          <w:szCs w:val="24"/>
        </w:rPr>
      </w:pPr>
      <w:r w:rsidRPr="008F7259">
        <w:rPr>
          <w:rFonts w:eastAsia="Times New Roman" w:cs="Times New Roman"/>
          <w:szCs w:val="24"/>
        </w:rPr>
        <w:t>Και για να γίνω πιο συγκεκριμένος</w:t>
      </w:r>
      <w:r>
        <w:rPr>
          <w:rFonts w:eastAsia="Times New Roman" w:cs="Times New Roman"/>
          <w:szCs w:val="24"/>
        </w:rPr>
        <w:t>,</w:t>
      </w:r>
      <w:r w:rsidRPr="008F7259">
        <w:rPr>
          <w:rFonts w:eastAsia="Times New Roman" w:cs="Times New Roman"/>
          <w:szCs w:val="24"/>
        </w:rPr>
        <w:t xml:space="preserve"> μεταξύ των βασικών στοιχείων του νομοσχεδίου είναι τα εξής</w:t>
      </w:r>
      <w:r>
        <w:rPr>
          <w:rFonts w:eastAsia="Times New Roman" w:cs="Times New Roman"/>
          <w:szCs w:val="24"/>
        </w:rPr>
        <w:t>:</w:t>
      </w:r>
      <w:r w:rsidRPr="008F7259">
        <w:rPr>
          <w:rFonts w:eastAsia="Times New Roman" w:cs="Times New Roman"/>
          <w:szCs w:val="24"/>
        </w:rPr>
        <w:t xml:space="preserve"> Πρώτον</w:t>
      </w:r>
      <w:r>
        <w:rPr>
          <w:rFonts w:eastAsia="Times New Roman" w:cs="Times New Roman"/>
          <w:szCs w:val="24"/>
        </w:rPr>
        <w:t>,</w:t>
      </w:r>
      <w:r w:rsidRPr="008F7259">
        <w:rPr>
          <w:rFonts w:eastAsia="Times New Roman" w:cs="Times New Roman"/>
          <w:szCs w:val="24"/>
        </w:rPr>
        <w:t xml:space="preserve"> οι εξεταστές είναι υπάλληλοι των περιφερειακών διευθύνσεων μεταφορών που διεξάγουν κατά κύριο και αποκλειστικό έργο πια τ</w:t>
      </w:r>
      <w:r w:rsidRPr="008F7259">
        <w:rPr>
          <w:rFonts w:eastAsia="Times New Roman" w:cs="Times New Roman"/>
          <w:szCs w:val="24"/>
        </w:rPr>
        <w:t>η δοκιμασία προσόντων και συμπεριφοράς εντός του ωραρίου και εντός του χρόνου υπερωριακής απασχόλησης</w:t>
      </w:r>
      <w:r>
        <w:rPr>
          <w:rFonts w:eastAsia="Times New Roman" w:cs="Times New Roman"/>
          <w:szCs w:val="24"/>
        </w:rPr>
        <w:t>,</w:t>
      </w:r>
      <w:r w:rsidRPr="008F7259">
        <w:rPr>
          <w:rFonts w:eastAsia="Times New Roman" w:cs="Times New Roman"/>
          <w:szCs w:val="24"/>
        </w:rPr>
        <w:t xml:space="preserve"> δηλαδή χωρίς πρόσθετες αμοιβές</w:t>
      </w:r>
      <w:r>
        <w:rPr>
          <w:rFonts w:eastAsia="Times New Roman" w:cs="Times New Roman"/>
          <w:szCs w:val="24"/>
        </w:rPr>
        <w:t>.</w:t>
      </w:r>
      <w:r w:rsidRPr="008F7259">
        <w:rPr>
          <w:rFonts w:eastAsia="Times New Roman" w:cs="Times New Roman"/>
          <w:szCs w:val="24"/>
        </w:rPr>
        <w:t xml:space="preserve"> Και </w:t>
      </w:r>
      <w:r>
        <w:rPr>
          <w:rFonts w:eastAsia="Times New Roman" w:cs="Times New Roman"/>
          <w:szCs w:val="24"/>
        </w:rPr>
        <w:t xml:space="preserve">αναρωτιέμαι: Έχετε απευθυνθεί, κύριε Υπουργέ, </w:t>
      </w:r>
      <w:r w:rsidRPr="008F7259">
        <w:rPr>
          <w:rFonts w:eastAsia="Times New Roman" w:cs="Times New Roman"/>
          <w:szCs w:val="24"/>
        </w:rPr>
        <w:t>στις περιφέρειες</w:t>
      </w:r>
      <w:r>
        <w:rPr>
          <w:rFonts w:eastAsia="Times New Roman" w:cs="Times New Roman"/>
          <w:szCs w:val="24"/>
        </w:rPr>
        <w:t>,</w:t>
      </w:r>
      <w:r w:rsidRPr="008F7259">
        <w:rPr>
          <w:rFonts w:eastAsia="Times New Roman" w:cs="Times New Roman"/>
          <w:szCs w:val="24"/>
        </w:rPr>
        <w:t xml:space="preserve"> για να ξέρετε εάν οι διευθύνσεις μεταφορών διαθέτουν </w:t>
      </w:r>
      <w:r w:rsidRPr="008F7259">
        <w:rPr>
          <w:rFonts w:eastAsia="Times New Roman" w:cs="Times New Roman"/>
          <w:szCs w:val="24"/>
        </w:rPr>
        <w:t>το αναγκαίο προσωπικό</w:t>
      </w:r>
      <w:r>
        <w:rPr>
          <w:rFonts w:eastAsia="Times New Roman" w:cs="Times New Roman"/>
          <w:szCs w:val="24"/>
        </w:rPr>
        <w:t>;</w:t>
      </w:r>
    </w:p>
    <w:p w14:paraId="678A388A" w14:textId="77777777" w:rsidR="0099759A" w:rsidRDefault="00FE124F">
      <w:pPr>
        <w:spacing w:line="600" w:lineRule="auto"/>
        <w:ind w:firstLine="720"/>
        <w:contextualSpacing/>
        <w:jc w:val="both"/>
        <w:rPr>
          <w:rFonts w:eastAsia="Times New Roman" w:cs="Times New Roman"/>
          <w:szCs w:val="24"/>
        </w:rPr>
      </w:pPr>
      <w:r w:rsidRPr="008F7259">
        <w:rPr>
          <w:rFonts w:eastAsia="Times New Roman" w:cs="Times New Roman"/>
          <w:szCs w:val="24"/>
        </w:rPr>
        <w:t>Πάμε και παρακάτω</w:t>
      </w:r>
      <w:r>
        <w:rPr>
          <w:rFonts w:eastAsia="Times New Roman" w:cs="Times New Roman"/>
          <w:szCs w:val="24"/>
        </w:rPr>
        <w:t>,</w:t>
      </w:r>
      <w:r w:rsidRPr="008F7259">
        <w:rPr>
          <w:rFonts w:eastAsia="Times New Roman" w:cs="Times New Roman"/>
          <w:szCs w:val="24"/>
        </w:rPr>
        <w:t xml:space="preserve"> </w:t>
      </w:r>
      <w:r>
        <w:rPr>
          <w:rFonts w:eastAsia="Times New Roman" w:cs="Times New Roman"/>
          <w:szCs w:val="24"/>
        </w:rPr>
        <w:t>όμως.</w:t>
      </w:r>
      <w:r w:rsidRPr="008F7259">
        <w:rPr>
          <w:rFonts w:eastAsia="Times New Roman" w:cs="Times New Roman"/>
          <w:szCs w:val="24"/>
        </w:rPr>
        <w:t xml:space="preserve"> Το νομοσχέδιο προβλέπει ότι οι εξεταζόμενοι θα προσέρχονται στις εξετάσεις μόνο με οχήμα</w:t>
      </w:r>
      <w:r>
        <w:rPr>
          <w:rFonts w:eastAsia="Times New Roman" w:cs="Times New Roman"/>
          <w:szCs w:val="24"/>
        </w:rPr>
        <w:t>τα</w:t>
      </w:r>
      <w:r w:rsidRPr="008F7259">
        <w:rPr>
          <w:rFonts w:eastAsia="Times New Roman" w:cs="Times New Roman"/>
          <w:szCs w:val="24"/>
        </w:rPr>
        <w:t xml:space="preserve"> των σχολών οδήγησης</w:t>
      </w:r>
      <w:r>
        <w:rPr>
          <w:rFonts w:eastAsia="Times New Roman" w:cs="Times New Roman"/>
          <w:szCs w:val="24"/>
        </w:rPr>
        <w:t>,</w:t>
      </w:r>
      <w:r w:rsidRPr="008F7259">
        <w:rPr>
          <w:rFonts w:eastAsia="Times New Roman" w:cs="Times New Roman"/>
          <w:szCs w:val="24"/>
        </w:rPr>
        <w:t xml:space="preserve"> αλλά μέσα στο όχημα</w:t>
      </w:r>
      <w:r>
        <w:rPr>
          <w:rFonts w:eastAsia="Times New Roman" w:cs="Times New Roman"/>
          <w:szCs w:val="24"/>
        </w:rPr>
        <w:t>,</w:t>
      </w:r>
      <w:r w:rsidRPr="008F7259">
        <w:rPr>
          <w:rFonts w:eastAsia="Times New Roman" w:cs="Times New Roman"/>
          <w:szCs w:val="24"/>
        </w:rPr>
        <w:t xml:space="preserve"> κατά τη διάρκεια της εξέτασης</w:t>
      </w:r>
      <w:r>
        <w:rPr>
          <w:rFonts w:eastAsia="Times New Roman" w:cs="Times New Roman"/>
          <w:szCs w:val="24"/>
        </w:rPr>
        <w:t>,</w:t>
      </w:r>
      <w:r w:rsidRPr="008F7259">
        <w:rPr>
          <w:rFonts w:eastAsia="Times New Roman" w:cs="Times New Roman"/>
          <w:szCs w:val="24"/>
        </w:rPr>
        <w:t xml:space="preserve"> δεν επιτρέπεται να παρίσταται </w:t>
      </w:r>
      <w:r>
        <w:rPr>
          <w:rFonts w:eastAsia="Times New Roman" w:cs="Times New Roman"/>
          <w:szCs w:val="24"/>
        </w:rPr>
        <w:t xml:space="preserve">ο </w:t>
      </w:r>
      <w:r w:rsidRPr="008F7259">
        <w:rPr>
          <w:rFonts w:eastAsia="Times New Roman" w:cs="Times New Roman"/>
          <w:szCs w:val="24"/>
        </w:rPr>
        <w:t>εκπαιδευτής</w:t>
      </w:r>
      <w:r>
        <w:rPr>
          <w:rFonts w:eastAsia="Times New Roman" w:cs="Times New Roman"/>
          <w:szCs w:val="24"/>
        </w:rPr>
        <w:t>.</w:t>
      </w:r>
      <w:r w:rsidRPr="008F7259">
        <w:rPr>
          <w:rFonts w:eastAsia="Times New Roman" w:cs="Times New Roman"/>
          <w:szCs w:val="24"/>
        </w:rPr>
        <w:t xml:space="preserve"> Και </w:t>
      </w:r>
      <w:r>
        <w:rPr>
          <w:rFonts w:eastAsia="Times New Roman" w:cs="Times New Roman"/>
          <w:szCs w:val="24"/>
        </w:rPr>
        <w:t>επιπλέον</w:t>
      </w:r>
      <w:r>
        <w:rPr>
          <w:rFonts w:eastAsia="Times New Roman" w:cs="Times New Roman"/>
          <w:szCs w:val="24"/>
        </w:rPr>
        <w:t>,</w:t>
      </w:r>
      <w:r>
        <w:rPr>
          <w:rFonts w:eastAsia="Times New Roman" w:cs="Times New Roman"/>
          <w:szCs w:val="24"/>
        </w:rPr>
        <w:t xml:space="preserve"> κάθε εκπαιδευτικό όχημα που συμμετέχει </w:t>
      </w:r>
      <w:r>
        <w:rPr>
          <w:rFonts w:eastAsia="Times New Roman" w:cs="Times New Roman"/>
          <w:szCs w:val="24"/>
        </w:rPr>
        <w:lastRenderedPageBreak/>
        <w:t>στις εξετάσεις θ</w:t>
      </w:r>
      <w:r w:rsidRPr="008F7259">
        <w:rPr>
          <w:rFonts w:eastAsia="Times New Roman" w:cs="Times New Roman"/>
          <w:szCs w:val="24"/>
        </w:rPr>
        <w:t xml:space="preserve">α πρέπει να διαθέτει υποχρεωτικά διαδικτυακή σύνδεση με το </w:t>
      </w:r>
      <w:r>
        <w:rPr>
          <w:rFonts w:eastAsia="Times New Roman" w:cs="Times New Roman"/>
          <w:szCs w:val="24"/>
        </w:rPr>
        <w:t>κ</w:t>
      </w:r>
      <w:r w:rsidRPr="008F7259">
        <w:rPr>
          <w:rFonts w:eastAsia="Times New Roman" w:cs="Times New Roman"/>
          <w:szCs w:val="24"/>
        </w:rPr>
        <w:t xml:space="preserve">έντρο </w:t>
      </w:r>
      <w:r>
        <w:rPr>
          <w:rFonts w:eastAsia="Times New Roman" w:cs="Times New Roman"/>
          <w:szCs w:val="24"/>
        </w:rPr>
        <w:t>ε</w:t>
      </w:r>
      <w:r w:rsidRPr="008F7259">
        <w:rPr>
          <w:rFonts w:eastAsia="Times New Roman" w:cs="Times New Roman"/>
          <w:szCs w:val="24"/>
        </w:rPr>
        <w:t>λέγχου του Υπουργείου Υποδομών και Μεταφορών</w:t>
      </w:r>
      <w:r>
        <w:rPr>
          <w:rFonts w:eastAsia="Times New Roman" w:cs="Times New Roman"/>
          <w:szCs w:val="24"/>
        </w:rPr>
        <w:t>,</w:t>
      </w:r>
      <w:r w:rsidRPr="008F7259">
        <w:rPr>
          <w:rFonts w:eastAsia="Times New Roman" w:cs="Times New Roman"/>
          <w:szCs w:val="24"/>
        </w:rPr>
        <w:t xml:space="preserve"> αλλά και κάμερα με μικρόφωνο που θα εικονίζει ευδιάκριτα ολόκληρη την καμ</w:t>
      </w:r>
      <w:r w:rsidRPr="008F7259">
        <w:rPr>
          <w:rFonts w:eastAsia="Times New Roman" w:cs="Times New Roman"/>
          <w:szCs w:val="24"/>
        </w:rPr>
        <w:t>πίνα τ</w:t>
      </w:r>
      <w:r>
        <w:rPr>
          <w:rFonts w:eastAsia="Times New Roman" w:cs="Times New Roman"/>
          <w:szCs w:val="24"/>
        </w:rPr>
        <w:t>ου οχήματος ή τις θέσεις ανάβαση</w:t>
      </w:r>
      <w:r w:rsidRPr="008F7259">
        <w:rPr>
          <w:rFonts w:eastAsia="Times New Roman" w:cs="Times New Roman"/>
          <w:szCs w:val="24"/>
        </w:rPr>
        <w:t xml:space="preserve">ς των μοτοσικλετών και κατά τη διάρκεια της εξέτασης θα είναι διασυνδεδεμένο συνεχώς με το </w:t>
      </w:r>
      <w:r>
        <w:rPr>
          <w:rFonts w:eastAsia="Times New Roman" w:cs="Times New Roman"/>
          <w:szCs w:val="24"/>
        </w:rPr>
        <w:t>κ</w:t>
      </w:r>
      <w:r w:rsidRPr="008F7259">
        <w:rPr>
          <w:rFonts w:eastAsia="Times New Roman" w:cs="Times New Roman"/>
          <w:szCs w:val="24"/>
        </w:rPr>
        <w:t xml:space="preserve">έντρο </w:t>
      </w:r>
      <w:r>
        <w:rPr>
          <w:rFonts w:eastAsia="Times New Roman" w:cs="Times New Roman"/>
          <w:szCs w:val="24"/>
        </w:rPr>
        <w:t>ε</w:t>
      </w:r>
      <w:r w:rsidRPr="008F7259">
        <w:rPr>
          <w:rFonts w:eastAsia="Times New Roman" w:cs="Times New Roman"/>
          <w:szCs w:val="24"/>
        </w:rPr>
        <w:t>λέγχου του Υπουργείου Υποδομών και Μεταφορών</w:t>
      </w:r>
      <w:r>
        <w:rPr>
          <w:rFonts w:eastAsia="Times New Roman" w:cs="Times New Roman"/>
          <w:szCs w:val="24"/>
        </w:rPr>
        <w:t>.</w:t>
      </w:r>
      <w:r w:rsidRPr="008F7259">
        <w:rPr>
          <w:rFonts w:eastAsia="Times New Roman" w:cs="Times New Roman"/>
          <w:szCs w:val="24"/>
        </w:rPr>
        <w:t xml:space="preserve"> Και για να το πούμε πιο απλά</w:t>
      </w:r>
      <w:r>
        <w:rPr>
          <w:rFonts w:eastAsia="Times New Roman" w:cs="Times New Roman"/>
          <w:szCs w:val="24"/>
        </w:rPr>
        <w:t>:</w:t>
      </w:r>
      <w:r w:rsidRPr="008F7259">
        <w:rPr>
          <w:rFonts w:eastAsia="Times New Roman" w:cs="Times New Roman"/>
          <w:szCs w:val="24"/>
        </w:rPr>
        <w:t xml:space="preserve"> Το κράτος αναγκάζει τις </w:t>
      </w:r>
      <w:r>
        <w:rPr>
          <w:rFonts w:eastAsia="Times New Roman" w:cs="Times New Roman"/>
          <w:szCs w:val="24"/>
        </w:rPr>
        <w:t>σ</w:t>
      </w:r>
      <w:r w:rsidRPr="008F7259">
        <w:rPr>
          <w:rFonts w:eastAsia="Times New Roman" w:cs="Times New Roman"/>
          <w:szCs w:val="24"/>
        </w:rPr>
        <w:t xml:space="preserve">χολές οδηγών να </w:t>
      </w:r>
      <w:r w:rsidRPr="008F7259">
        <w:rPr>
          <w:rFonts w:eastAsia="Times New Roman" w:cs="Times New Roman"/>
          <w:szCs w:val="24"/>
        </w:rPr>
        <w:t>μπου</w:t>
      </w:r>
      <w:r>
        <w:rPr>
          <w:rFonts w:eastAsia="Times New Roman" w:cs="Times New Roman"/>
          <w:szCs w:val="24"/>
        </w:rPr>
        <w:t xml:space="preserve">ν σε αυτή την επένδυση. </w:t>
      </w:r>
    </w:p>
    <w:p w14:paraId="678A388B"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Και ρωτά</w:t>
      </w:r>
      <w:r w:rsidRPr="008F7259">
        <w:rPr>
          <w:rFonts w:eastAsia="Times New Roman" w:cs="Times New Roman"/>
          <w:szCs w:val="24"/>
        </w:rPr>
        <w:t>με</w:t>
      </w:r>
      <w:r>
        <w:rPr>
          <w:rFonts w:eastAsia="Times New Roman" w:cs="Times New Roman"/>
          <w:szCs w:val="24"/>
        </w:rPr>
        <w:t>:</w:t>
      </w:r>
      <w:r w:rsidRPr="008F7259">
        <w:rPr>
          <w:rFonts w:eastAsia="Times New Roman" w:cs="Times New Roman"/>
          <w:szCs w:val="24"/>
        </w:rPr>
        <w:t xml:space="preserve"> Αφού στο όχημα θα υπάρχει κάμερα</w:t>
      </w:r>
      <w:r>
        <w:rPr>
          <w:rFonts w:eastAsia="Times New Roman" w:cs="Times New Roman"/>
          <w:szCs w:val="24"/>
        </w:rPr>
        <w:t>,</w:t>
      </w:r>
      <w:r w:rsidRPr="008F7259">
        <w:rPr>
          <w:rFonts w:eastAsia="Times New Roman" w:cs="Times New Roman"/>
          <w:szCs w:val="24"/>
        </w:rPr>
        <w:t xml:space="preserve"> ποιο είναι το πρόβλημα να παρίσταται ο εκπαιδευτής</w:t>
      </w:r>
      <w:r>
        <w:rPr>
          <w:rFonts w:eastAsia="Times New Roman" w:cs="Times New Roman"/>
          <w:szCs w:val="24"/>
        </w:rPr>
        <w:t>;</w:t>
      </w:r>
      <w:r w:rsidRPr="008F7259">
        <w:rPr>
          <w:rFonts w:eastAsia="Times New Roman" w:cs="Times New Roman"/>
          <w:szCs w:val="24"/>
        </w:rPr>
        <w:t xml:space="preserve"> Εκεί γίνεται η συναλλαγή</w:t>
      </w:r>
      <w:r>
        <w:rPr>
          <w:rFonts w:eastAsia="Times New Roman" w:cs="Times New Roman"/>
          <w:szCs w:val="24"/>
        </w:rPr>
        <w:t>;</w:t>
      </w:r>
      <w:r w:rsidRPr="008F7259">
        <w:rPr>
          <w:rFonts w:eastAsia="Times New Roman" w:cs="Times New Roman"/>
          <w:szCs w:val="24"/>
        </w:rPr>
        <w:t xml:space="preserve"> Μέσα στην ώρα της εξέτασης πιστεύει ο Υπουργός ότι γίνεται η συναλλαγή</w:t>
      </w:r>
      <w:r>
        <w:rPr>
          <w:rFonts w:eastAsia="Times New Roman" w:cs="Times New Roman"/>
          <w:szCs w:val="24"/>
        </w:rPr>
        <w:t>,</w:t>
      </w:r>
      <w:r w:rsidRPr="008F7259">
        <w:rPr>
          <w:rFonts w:eastAsia="Times New Roman" w:cs="Times New Roman"/>
          <w:szCs w:val="24"/>
        </w:rPr>
        <w:t xml:space="preserve"> οπότε πρέπει να αλλάξει </w:t>
      </w:r>
      <w:r>
        <w:rPr>
          <w:rFonts w:eastAsia="Times New Roman" w:cs="Times New Roman"/>
          <w:szCs w:val="24"/>
        </w:rPr>
        <w:t xml:space="preserve">ο </w:t>
      </w:r>
      <w:r w:rsidRPr="008F7259">
        <w:rPr>
          <w:rFonts w:eastAsia="Times New Roman" w:cs="Times New Roman"/>
          <w:szCs w:val="24"/>
        </w:rPr>
        <w:t>εκπαι</w:t>
      </w:r>
      <w:r w:rsidRPr="008F7259">
        <w:rPr>
          <w:rFonts w:eastAsia="Times New Roman" w:cs="Times New Roman"/>
          <w:szCs w:val="24"/>
        </w:rPr>
        <w:t>δευτής</w:t>
      </w:r>
      <w:r>
        <w:rPr>
          <w:rFonts w:eastAsia="Times New Roman" w:cs="Times New Roman"/>
          <w:szCs w:val="24"/>
        </w:rPr>
        <w:t>; Με βάση ποιες προδιαγραφές θα τοποθετούνται</w:t>
      </w:r>
      <w:r w:rsidRPr="008F7259">
        <w:rPr>
          <w:rFonts w:eastAsia="Times New Roman" w:cs="Times New Roman"/>
          <w:szCs w:val="24"/>
        </w:rPr>
        <w:t xml:space="preserve"> κάμερες και μικρόφωνα</w:t>
      </w:r>
      <w:r>
        <w:rPr>
          <w:rFonts w:eastAsia="Times New Roman" w:cs="Times New Roman"/>
          <w:szCs w:val="24"/>
        </w:rPr>
        <w:t>;</w:t>
      </w:r>
      <w:r w:rsidRPr="008F7259">
        <w:rPr>
          <w:rFonts w:eastAsia="Times New Roman" w:cs="Times New Roman"/>
          <w:szCs w:val="24"/>
        </w:rPr>
        <w:t xml:space="preserve"> Κατά πόσο αντίκει</w:t>
      </w:r>
      <w:r>
        <w:rPr>
          <w:rFonts w:eastAsia="Times New Roman" w:cs="Times New Roman"/>
          <w:szCs w:val="24"/>
        </w:rPr>
        <w:t>ν</w:t>
      </w:r>
      <w:r w:rsidRPr="008F7259">
        <w:rPr>
          <w:rFonts w:eastAsia="Times New Roman" w:cs="Times New Roman"/>
          <w:szCs w:val="24"/>
        </w:rPr>
        <w:t>ται όλα αυτά στην προστασία προσωπικών δεδομένων</w:t>
      </w:r>
      <w:r>
        <w:rPr>
          <w:rFonts w:eastAsia="Times New Roman" w:cs="Times New Roman"/>
          <w:szCs w:val="24"/>
        </w:rPr>
        <w:t>;</w:t>
      </w:r>
      <w:r w:rsidRPr="008F7259">
        <w:rPr>
          <w:rFonts w:eastAsia="Times New Roman" w:cs="Times New Roman"/>
          <w:szCs w:val="24"/>
        </w:rPr>
        <w:t xml:space="preserve"> Και αυτό που έχουμε πει από την αρχή</w:t>
      </w:r>
      <w:r>
        <w:rPr>
          <w:rFonts w:eastAsia="Times New Roman" w:cs="Times New Roman"/>
          <w:szCs w:val="24"/>
        </w:rPr>
        <w:t>,</w:t>
      </w:r>
      <w:r w:rsidRPr="008F7259">
        <w:rPr>
          <w:rFonts w:eastAsia="Times New Roman" w:cs="Times New Roman"/>
          <w:szCs w:val="24"/>
        </w:rPr>
        <w:t xml:space="preserve"> τι θα συμβεί αν για κάποιο λόγο δεν υπάρχει σήμα </w:t>
      </w:r>
      <w:r>
        <w:rPr>
          <w:rFonts w:eastAsia="Times New Roman" w:cs="Times New Roman"/>
          <w:szCs w:val="24"/>
        </w:rPr>
        <w:t>ή διακοπεί η</w:t>
      </w:r>
      <w:r w:rsidRPr="008F7259">
        <w:rPr>
          <w:rFonts w:eastAsia="Times New Roman" w:cs="Times New Roman"/>
          <w:szCs w:val="24"/>
        </w:rPr>
        <w:t xml:space="preserve"> </w:t>
      </w:r>
      <w:r w:rsidRPr="008F7259">
        <w:rPr>
          <w:rFonts w:eastAsia="Times New Roman" w:cs="Times New Roman"/>
          <w:szCs w:val="24"/>
        </w:rPr>
        <w:lastRenderedPageBreak/>
        <w:t xml:space="preserve">μετάδοση και </w:t>
      </w:r>
      <w:r w:rsidRPr="008F7259">
        <w:rPr>
          <w:rFonts w:eastAsia="Times New Roman" w:cs="Times New Roman"/>
          <w:szCs w:val="24"/>
        </w:rPr>
        <w:t>ηλεκτρονική καταγραφή της εξέτασης</w:t>
      </w:r>
      <w:r>
        <w:rPr>
          <w:rFonts w:eastAsia="Times New Roman" w:cs="Times New Roman"/>
          <w:szCs w:val="24"/>
        </w:rPr>
        <w:t>;</w:t>
      </w:r>
      <w:r w:rsidRPr="008F7259">
        <w:rPr>
          <w:rFonts w:eastAsia="Times New Roman" w:cs="Times New Roman"/>
          <w:szCs w:val="24"/>
        </w:rPr>
        <w:t xml:space="preserve"> Προσπαθείτε</w:t>
      </w:r>
      <w:r>
        <w:rPr>
          <w:rFonts w:eastAsia="Times New Roman" w:cs="Times New Roman"/>
          <w:szCs w:val="24"/>
        </w:rPr>
        <w:t>,</w:t>
      </w:r>
      <w:r w:rsidRPr="008F7259">
        <w:rPr>
          <w:rFonts w:eastAsia="Times New Roman" w:cs="Times New Roman"/>
          <w:szCs w:val="24"/>
        </w:rPr>
        <w:t xml:space="preserve"> λοιπόν</w:t>
      </w:r>
      <w:r>
        <w:rPr>
          <w:rFonts w:eastAsia="Times New Roman" w:cs="Times New Roman"/>
          <w:szCs w:val="24"/>
        </w:rPr>
        <w:t>,</w:t>
      </w:r>
      <w:r w:rsidRPr="008F7259">
        <w:rPr>
          <w:rFonts w:eastAsia="Times New Roman" w:cs="Times New Roman"/>
          <w:szCs w:val="24"/>
        </w:rPr>
        <w:t xml:space="preserve"> να λύσετε ένα πρόβλημα και δημιουργείτ</w:t>
      </w:r>
      <w:r>
        <w:rPr>
          <w:rFonts w:eastAsia="Times New Roman" w:cs="Times New Roman"/>
          <w:szCs w:val="24"/>
        </w:rPr>
        <w:t>ε</w:t>
      </w:r>
      <w:r w:rsidRPr="008F7259">
        <w:rPr>
          <w:rFonts w:eastAsia="Times New Roman" w:cs="Times New Roman"/>
          <w:szCs w:val="24"/>
        </w:rPr>
        <w:t xml:space="preserve"> άλλα </w:t>
      </w:r>
      <w:r>
        <w:rPr>
          <w:rFonts w:eastAsia="Times New Roman" w:cs="Times New Roman"/>
          <w:szCs w:val="24"/>
        </w:rPr>
        <w:t>δέκα.</w:t>
      </w:r>
    </w:p>
    <w:p w14:paraId="678A388C"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Ακόμα</w:t>
      </w:r>
      <w:r w:rsidRPr="008F7259">
        <w:rPr>
          <w:rFonts w:eastAsia="Times New Roman" w:cs="Times New Roman"/>
          <w:szCs w:val="24"/>
        </w:rPr>
        <w:t xml:space="preserve"> ας δούμε γιατί το νομοσχέδιο δεν είναι εφαρμόσιμο</w:t>
      </w:r>
      <w:r>
        <w:rPr>
          <w:rFonts w:eastAsia="Times New Roman" w:cs="Times New Roman"/>
          <w:szCs w:val="24"/>
        </w:rPr>
        <w:t>. Αρχικώς</w:t>
      </w:r>
      <w:r w:rsidRPr="008F7259">
        <w:rPr>
          <w:rFonts w:eastAsia="Times New Roman" w:cs="Times New Roman"/>
          <w:szCs w:val="24"/>
        </w:rPr>
        <w:t xml:space="preserve"> προβλέπει ότι οι διαδικασίες οδήγησης θα διενεργούνται σε ειδικά διαμορφωμένους χώρ</w:t>
      </w:r>
      <w:r w:rsidRPr="008F7259">
        <w:rPr>
          <w:rFonts w:eastAsia="Times New Roman" w:cs="Times New Roman"/>
          <w:szCs w:val="24"/>
        </w:rPr>
        <w:t>ους ή σε πίστες εκπαίδευσης και εξέτασης υποψηφίων οδηγών</w:t>
      </w:r>
      <w:r>
        <w:rPr>
          <w:rFonts w:eastAsia="Times New Roman" w:cs="Times New Roman"/>
          <w:szCs w:val="24"/>
        </w:rPr>
        <w:t>,</w:t>
      </w:r>
      <w:r w:rsidRPr="008F7259">
        <w:rPr>
          <w:rFonts w:eastAsia="Times New Roman" w:cs="Times New Roman"/>
          <w:szCs w:val="24"/>
        </w:rPr>
        <w:t xml:space="preserve"> αφού βέβαια εκδοθεί μία από τις </w:t>
      </w:r>
      <w:r>
        <w:rPr>
          <w:rFonts w:eastAsia="Times New Roman" w:cs="Times New Roman"/>
          <w:szCs w:val="24"/>
        </w:rPr>
        <w:t>είκοσι επτά</w:t>
      </w:r>
      <w:r w:rsidRPr="008F7259">
        <w:rPr>
          <w:rFonts w:eastAsia="Times New Roman" w:cs="Times New Roman"/>
          <w:szCs w:val="24"/>
        </w:rPr>
        <w:t xml:space="preserve"> υπουργικές αποφάσεις που θα καθορίζει τις λεπτομέρειες για τις πίστες</w:t>
      </w:r>
      <w:r>
        <w:rPr>
          <w:rFonts w:eastAsia="Times New Roman" w:cs="Times New Roman"/>
          <w:szCs w:val="24"/>
        </w:rPr>
        <w:t>.</w:t>
      </w:r>
      <w:r w:rsidRPr="008F7259">
        <w:rPr>
          <w:rFonts w:eastAsia="Times New Roman" w:cs="Times New Roman"/>
          <w:szCs w:val="24"/>
        </w:rPr>
        <w:t xml:space="preserve"> </w:t>
      </w:r>
      <w:r>
        <w:rPr>
          <w:rFonts w:eastAsia="Times New Roman" w:cs="Times New Roman"/>
          <w:szCs w:val="24"/>
        </w:rPr>
        <w:t>Όμως, π</w:t>
      </w:r>
      <w:r w:rsidRPr="008F7259">
        <w:rPr>
          <w:rFonts w:eastAsia="Times New Roman" w:cs="Times New Roman"/>
          <w:szCs w:val="24"/>
        </w:rPr>
        <w:t xml:space="preserve">όσες πίστες υπάρχουν στην Ελλάδα και τι σημαίνει </w:t>
      </w:r>
      <w:r>
        <w:rPr>
          <w:rFonts w:eastAsia="Times New Roman" w:cs="Times New Roman"/>
          <w:szCs w:val="24"/>
        </w:rPr>
        <w:t>«</w:t>
      </w:r>
      <w:r w:rsidRPr="008F7259">
        <w:rPr>
          <w:rFonts w:eastAsia="Times New Roman" w:cs="Times New Roman"/>
          <w:szCs w:val="24"/>
        </w:rPr>
        <w:t>ειδικά διαμορφωμένοι χώρο</w:t>
      </w:r>
      <w:r w:rsidRPr="008F7259">
        <w:rPr>
          <w:rFonts w:eastAsia="Times New Roman" w:cs="Times New Roman"/>
          <w:szCs w:val="24"/>
        </w:rPr>
        <w:t>ι</w:t>
      </w:r>
      <w:r>
        <w:rPr>
          <w:rFonts w:eastAsia="Times New Roman" w:cs="Times New Roman"/>
          <w:szCs w:val="24"/>
        </w:rPr>
        <w:t>»;</w:t>
      </w:r>
      <w:r w:rsidRPr="008F7259">
        <w:rPr>
          <w:rFonts w:eastAsia="Times New Roman" w:cs="Times New Roman"/>
          <w:szCs w:val="24"/>
        </w:rPr>
        <w:t xml:space="preserve"> </w:t>
      </w:r>
      <w:r>
        <w:rPr>
          <w:rFonts w:eastAsia="Times New Roman" w:cs="Times New Roman"/>
          <w:szCs w:val="24"/>
        </w:rPr>
        <w:t>Πώ</w:t>
      </w:r>
      <w:r w:rsidRPr="008F7259">
        <w:rPr>
          <w:rFonts w:eastAsia="Times New Roman" w:cs="Times New Roman"/>
          <w:szCs w:val="24"/>
        </w:rPr>
        <w:t>ς θα διαμορφωθούν τέτοιοι χώροι και ποιο είναι το κόστος</w:t>
      </w:r>
      <w:r>
        <w:rPr>
          <w:rFonts w:eastAsia="Times New Roman" w:cs="Times New Roman"/>
          <w:szCs w:val="24"/>
        </w:rPr>
        <w:t>;</w:t>
      </w:r>
    </w:p>
    <w:p w14:paraId="678A388D" w14:textId="77777777" w:rsidR="0099759A" w:rsidRDefault="00FE124F">
      <w:pPr>
        <w:spacing w:line="600" w:lineRule="auto"/>
        <w:ind w:firstLine="720"/>
        <w:contextualSpacing/>
        <w:jc w:val="both"/>
        <w:rPr>
          <w:rFonts w:eastAsia="Times New Roman"/>
          <w:color w:val="000000" w:themeColor="text1"/>
          <w:szCs w:val="24"/>
        </w:rPr>
      </w:pPr>
      <w:r w:rsidRPr="0006046A">
        <w:rPr>
          <w:rFonts w:eastAsia="Times New Roman"/>
          <w:color w:val="000000" w:themeColor="text1"/>
          <w:szCs w:val="24"/>
        </w:rPr>
        <w:t>Επίσης</w:t>
      </w:r>
      <w:r w:rsidRPr="00281CFF">
        <w:rPr>
          <w:rFonts w:eastAsia="Times New Roman"/>
          <w:color w:val="000000" w:themeColor="text1"/>
          <w:szCs w:val="24"/>
        </w:rPr>
        <w:t>,</w:t>
      </w:r>
      <w:r w:rsidRPr="0006046A">
        <w:rPr>
          <w:rFonts w:eastAsia="Times New Roman"/>
          <w:color w:val="000000" w:themeColor="text1"/>
          <w:szCs w:val="24"/>
        </w:rPr>
        <w:t xml:space="preserve"> ένα άλλο πληροφοριακό σύστημα συστήνεται στο </w:t>
      </w:r>
      <w:r>
        <w:rPr>
          <w:rFonts w:eastAsia="Times New Roman"/>
          <w:color w:val="000000" w:themeColor="text1"/>
          <w:szCs w:val="24"/>
        </w:rPr>
        <w:t>Υπουργείο Υποδομών και Μ</w:t>
      </w:r>
      <w:r w:rsidRPr="0006046A">
        <w:rPr>
          <w:rFonts w:eastAsia="Times New Roman"/>
          <w:color w:val="000000" w:themeColor="text1"/>
          <w:szCs w:val="24"/>
        </w:rPr>
        <w:t>εταφορών</w:t>
      </w:r>
      <w:r>
        <w:rPr>
          <w:rFonts w:eastAsia="Times New Roman"/>
          <w:color w:val="000000" w:themeColor="text1"/>
          <w:szCs w:val="24"/>
        </w:rPr>
        <w:t>, α</w:t>
      </w:r>
      <w:r w:rsidRPr="0006046A">
        <w:rPr>
          <w:rFonts w:eastAsia="Times New Roman"/>
          <w:color w:val="000000" w:themeColor="text1"/>
          <w:szCs w:val="24"/>
        </w:rPr>
        <w:t>φού</w:t>
      </w:r>
      <w:r>
        <w:rPr>
          <w:rFonts w:eastAsia="Times New Roman"/>
          <w:color w:val="000000" w:themeColor="text1"/>
          <w:szCs w:val="24"/>
        </w:rPr>
        <w:t>,</w:t>
      </w:r>
      <w:r w:rsidRPr="0006046A">
        <w:rPr>
          <w:rFonts w:eastAsia="Times New Roman"/>
          <w:color w:val="000000" w:themeColor="text1"/>
          <w:szCs w:val="24"/>
        </w:rPr>
        <w:t xml:space="preserve"> βέβαια</w:t>
      </w:r>
      <w:r>
        <w:rPr>
          <w:rFonts w:eastAsia="Times New Roman"/>
          <w:color w:val="000000" w:themeColor="text1"/>
          <w:szCs w:val="24"/>
        </w:rPr>
        <w:t>,</w:t>
      </w:r>
      <w:r w:rsidRPr="0006046A">
        <w:rPr>
          <w:rFonts w:eastAsia="Times New Roman"/>
          <w:color w:val="000000" w:themeColor="text1"/>
          <w:szCs w:val="24"/>
        </w:rPr>
        <w:t xml:space="preserve"> οι εκπαιδευτές εγκαταστήσουν πρώτ</w:t>
      </w:r>
      <w:r>
        <w:rPr>
          <w:rFonts w:eastAsia="Times New Roman"/>
          <w:color w:val="000000" w:themeColor="text1"/>
          <w:szCs w:val="24"/>
        </w:rPr>
        <w:t>οι μ</w:t>
      </w:r>
      <w:r w:rsidRPr="0006046A">
        <w:rPr>
          <w:rFonts w:eastAsia="Times New Roman"/>
          <w:color w:val="000000" w:themeColor="text1"/>
          <w:szCs w:val="24"/>
        </w:rPr>
        <w:t xml:space="preserve">έσα σε τέσσερις μήνες από την έκδοση της υπουργικής </w:t>
      </w:r>
      <w:r w:rsidRPr="0006046A">
        <w:rPr>
          <w:rFonts w:eastAsia="Times New Roman"/>
          <w:color w:val="000000" w:themeColor="text1"/>
          <w:szCs w:val="24"/>
        </w:rPr>
        <w:t>απόφασης τον εξοπλισμό που προβλέπεται στο νομοσχέδιο</w:t>
      </w:r>
      <w:r>
        <w:rPr>
          <w:rFonts w:eastAsia="Times New Roman"/>
          <w:color w:val="000000" w:themeColor="text1"/>
          <w:szCs w:val="24"/>
        </w:rPr>
        <w:t>. Γ</w:t>
      </w:r>
      <w:r w:rsidRPr="0006046A">
        <w:rPr>
          <w:rFonts w:eastAsia="Times New Roman"/>
          <w:color w:val="000000" w:themeColor="text1"/>
          <w:szCs w:val="24"/>
        </w:rPr>
        <w:t xml:space="preserve">ιατί το Υπουργείο θα το κάνει σε </w:t>
      </w:r>
      <w:r>
        <w:rPr>
          <w:rFonts w:eastAsia="Times New Roman"/>
          <w:color w:val="000000" w:themeColor="text1"/>
          <w:szCs w:val="24"/>
        </w:rPr>
        <w:t>δώδεκα</w:t>
      </w:r>
      <w:r w:rsidRPr="0006046A">
        <w:rPr>
          <w:rFonts w:eastAsia="Times New Roman"/>
          <w:color w:val="000000" w:themeColor="text1"/>
          <w:szCs w:val="24"/>
        </w:rPr>
        <w:t xml:space="preserve"> μήν</w:t>
      </w:r>
      <w:r>
        <w:rPr>
          <w:rFonts w:eastAsia="Times New Roman"/>
          <w:color w:val="000000" w:themeColor="text1"/>
          <w:szCs w:val="24"/>
        </w:rPr>
        <w:t>ες μετά την έναρξη του παρόντος;</w:t>
      </w:r>
    </w:p>
    <w:p w14:paraId="678A388E"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Αντίστοιχο πληροφοριακό σύστημα π</w:t>
      </w:r>
      <w:r w:rsidRPr="0006046A">
        <w:rPr>
          <w:rFonts w:eastAsia="Times New Roman"/>
          <w:color w:val="000000" w:themeColor="text1"/>
          <w:szCs w:val="24"/>
        </w:rPr>
        <w:t>ροβλεπόταν και στο</w:t>
      </w:r>
      <w:r>
        <w:rPr>
          <w:rFonts w:eastAsia="Times New Roman"/>
          <w:color w:val="000000" w:themeColor="text1"/>
          <w:szCs w:val="24"/>
        </w:rPr>
        <w:t>ν</w:t>
      </w:r>
      <w:r w:rsidRPr="0006046A">
        <w:rPr>
          <w:rFonts w:eastAsia="Times New Roman"/>
          <w:color w:val="000000" w:themeColor="text1"/>
          <w:szCs w:val="24"/>
        </w:rPr>
        <w:t xml:space="preserve"> νόμο για τις εταιρείες ταξί που ψηφίστηκε το</w:t>
      </w:r>
      <w:r>
        <w:rPr>
          <w:rFonts w:eastAsia="Times New Roman"/>
          <w:color w:val="000000" w:themeColor="text1"/>
          <w:szCs w:val="24"/>
        </w:rPr>
        <w:t>ν</w:t>
      </w:r>
      <w:r w:rsidRPr="0006046A">
        <w:rPr>
          <w:rFonts w:eastAsia="Times New Roman"/>
          <w:color w:val="000000" w:themeColor="text1"/>
          <w:szCs w:val="24"/>
        </w:rPr>
        <w:t xml:space="preserve"> Μάρτ</w:t>
      </w:r>
      <w:r>
        <w:rPr>
          <w:rFonts w:eastAsia="Times New Roman"/>
          <w:color w:val="000000" w:themeColor="text1"/>
          <w:szCs w:val="24"/>
        </w:rPr>
        <w:t>ιο</w:t>
      </w:r>
      <w:r w:rsidRPr="0006046A">
        <w:rPr>
          <w:rFonts w:eastAsia="Times New Roman"/>
          <w:color w:val="000000" w:themeColor="text1"/>
          <w:szCs w:val="24"/>
        </w:rPr>
        <w:t xml:space="preserve"> του </w:t>
      </w:r>
      <w:r>
        <w:rPr>
          <w:rFonts w:eastAsia="Times New Roman"/>
          <w:color w:val="000000" w:themeColor="text1"/>
          <w:szCs w:val="24"/>
        </w:rPr>
        <w:lastRenderedPageBreak/>
        <w:t>20</w:t>
      </w:r>
      <w:r w:rsidRPr="0006046A">
        <w:rPr>
          <w:rFonts w:eastAsia="Times New Roman"/>
          <w:color w:val="000000" w:themeColor="text1"/>
          <w:szCs w:val="24"/>
        </w:rPr>
        <w:t>18</w:t>
      </w:r>
      <w:r>
        <w:rPr>
          <w:rFonts w:eastAsia="Times New Roman"/>
          <w:color w:val="000000" w:themeColor="text1"/>
          <w:szCs w:val="24"/>
        </w:rPr>
        <w:t>. Φ</w:t>
      </w:r>
      <w:r w:rsidRPr="0006046A">
        <w:rPr>
          <w:rFonts w:eastAsia="Times New Roman"/>
          <w:color w:val="000000" w:themeColor="text1"/>
          <w:szCs w:val="24"/>
        </w:rPr>
        <w:t>τάνουμε</w:t>
      </w:r>
      <w:r w:rsidRPr="0006046A">
        <w:rPr>
          <w:rFonts w:eastAsia="Times New Roman"/>
          <w:color w:val="000000" w:themeColor="text1"/>
          <w:szCs w:val="24"/>
        </w:rPr>
        <w:t xml:space="preserve"> το</w:t>
      </w:r>
      <w:r>
        <w:rPr>
          <w:rFonts w:eastAsia="Times New Roman"/>
          <w:color w:val="000000" w:themeColor="text1"/>
          <w:szCs w:val="24"/>
        </w:rPr>
        <w:t>ν</w:t>
      </w:r>
      <w:r w:rsidRPr="0006046A">
        <w:rPr>
          <w:rFonts w:eastAsia="Times New Roman"/>
          <w:color w:val="000000" w:themeColor="text1"/>
          <w:szCs w:val="24"/>
        </w:rPr>
        <w:t xml:space="preserve"> Μάρτιο του </w:t>
      </w:r>
      <w:r>
        <w:rPr>
          <w:rFonts w:eastAsia="Times New Roman"/>
          <w:color w:val="000000" w:themeColor="text1"/>
          <w:szCs w:val="24"/>
        </w:rPr>
        <w:t>20</w:t>
      </w:r>
      <w:r w:rsidRPr="0006046A">
        <w:rPr>
          <w:rFonts w:eastAsia="Times New Roman"/>
          <w:color w:val="000000" w:themeColor="text1"/>
          <w:szCs w:val="24"/>
        </w:rPr>
        <w:t>19 και το σύστημα δεν υπάρχει</w:t>
      </w:r>
      <w:r>
        <w:rPr>
          <w:rFonts w:eastAsia="Times New Roman"/>
          <w:color w:val="000000" w:themeColor="text1"/>
          <w:szCs w:val="24"/>
        </w:rPr>
        <w:t>. Αντίστοιχο σύστημα προβλεπό</w:t>
      </w:r>
      <w:r w:rsidRPr="0006046A">
        <w:rPr>
          <w:rFonts w:eastAsia="Times New Roman"/>
          <w:color w:val="000000" w:themeColor="text1"/>
          <w:szCs w:val="24"/>
        </w:rPr>
        <w:t>ταν και τ</w:t>
      </w:r>
      <w:r>
        <w:rPr>
          <w:rFonts w:eastAsia="Times New Roman"/>
          <w:color w:val="000000" w:themeColor="text1"/>
          <w:szCs w:val="24"/>
        </w:rPr>
        <w:t>ο</w:t>
      </w:r>
      <w:r w:rsidRPr="0006046A">
        <w:rPr>
          <w:rFonts w:eastAsia="Times New Roman"/>
          <w:color w:val="000000" w:themeColor="text1"/>
          <w:szCs w:val="24"/>
        </w:rPr>
        <w:t xml:space="preserve">ν </w:t>
      </w:r>
      <w:r>
        <w:rPr>
          <w:rFonts w:eastAsia="Times New Roman"/>
          <w:color w:val="000000" w:themeColor="text1"/>
          <w:szCs w:val="24"/>
        </w:rPr>
        <w:t>Αύγουστο του 2016, ένα ακόμη πληροφοριακό σύστημα που πάλι δεν υπάρχει.</w:t>
      </w:r>
    </w:p>
    <w:p w14:paraId="678A388F" w14:textId="77777777" w:rsidR="0099759A" w:rsidRDefault="00FE124F">
      <w:pPr>
        <w:spacing w:line="600" w:lineRule="auto"/>
        <w:ind w:firstLine="720"/>
        <w:contextualSpacing/>
        <w:jc w:val="both"/>
        <w:rPr>
          <w:rFonts w:eastAsia="Times New Roman"/>
          <w:color w:val="000000" w:themeColor="text1"/>
          <w:szCs w:val="24"/>
        </w:rPr>
      </w:pPr>
      <w:r w:rsidRPr="0006046A">
        <w:rPr>
          <w:rFonts w:eastAsia="Times New Roman"/>
          <w:color w:val="000000" w:themeColor="text1"/>
          <w:szCs w:val="24"/>
        </w:rPr>
        <w:t>Έχω την αίσθηση</w:t>
      </w:r>
      <w:r>
        <w:rPr>
          <w:rFonts w:eastAsia="Times New Roman"/>
          <w:color w:val="000000" w:themeColor="text1"/>
          <w:szCs w:val="24"/>
        </w:rPr>
        <w:t>, κ</w:t>
      </w:r>
      <w:r w:rsidRPr="0006046A">
        <w:rPr>
          <w:rFonts w:eastAsia="Times New Roman"/>
          <w:color w:val="000000" w:themeColor="text1"/>
          <w:szCs w:val="24"/>
        </w:rPr>
        <w:t>ύριε Υπουργέ</w:t>
      </w:r>
      <w:r>
        <w:rPr>
          <w:rFonts w:eastAsia="Times New Roman"/>
          <w:color w:val="000000" w:themeColor="text1"/>
          <w:szCs w:val="24"/>
        </w:rPr>
        <w:t>,</w:t>
      </w:r>
      <w:r w:rsidRPr="0006046A">
        <w:rPr>
          <w:rFonts w:eastAsia="Times New Roman"/>
          <w:color w:val="000000" w:themeColor="text1"/>
          <w:szCs w:val="24"/>
        </w:rPr>
        <w:t xml:space="preserve"> ότι αυτό που σας ενδιαφέρει περισσότερο είναι να φτιάχνετε πληρο</w:t>
      </w:r>
      <w:r w:rsidRPr="0006046A">
        <w:rPr>
          <w:rFonts w:eastAsia="Times New Roman"/>
          <w:color w:val="000000" w:themeColor="text1"/>
          <w:szCs w:val="24"/>
        </w:rPr>
        <w:t>φοριακά συστήματα στο Υπουργείο Μεταφορών</w:t>
      </w:r>
      <w:r>
        <w:rPr>
          <w:rFonts w:eastAsia="Times New Roman"/>
          <w:color w:val="000000" w:themeColor="text1"/>
          <w:szCs w:val="24"/>
        </w:rPr>
        <w:t xml:space="preserve">. Ζηλέψατε </w:t>
      </w:r>
      <w:r w:rsidRPr="0006046A">
        <w:rPr>
          <w:rFonts w:eastAsia="Times New Roman"/>
          <w:color w:val="000000" w:themeColor="text1"/>
          <w:szCs w:val="24"/>
        </w:rPr>
        <w:t>τον κ</w:t>
      </w:r>
      <w:r>
        <w:rPr>
          <w:rFonts w:eastAsia="Times New Roman"/>
          <w:color w:val="000000" w:themeColor="text1"/>
          <w:szCs w:val="24"/>
        </w:rPr>
        <w:t>.</w:t>
      </w:r>
      <w:r w:rsidRPr="0006046A">
        <w:rPr>
          <w:rFonts w:eastAsia="Times New Roman"/>
          <w:color w:val="000000" w:themeColor="text1"/>
          <w:szCs w:val="24"/>
        </w:rPr>
        <w:t xml:space="preserve"> Παππά</w:t>
      </w:r>
      <w:r>
        <w:rPr>
          <w:rFonts w:eastAsia="Times New Roman"/>
          <w:color w:val="000000" w:themeColor="text1"/>
          <w:szCs w:val="24"/>
        </w:rPr>
        <w:t>.</w:t>
      </w:r>
      <w:r w:rsidRPr="0006046A">
        <w:rPr>
          <w:rFonts w:eastAsia="Times New Roman"/>
          <w:color w:val="000000" w:themeColor="text1"/>
          <w:szCs w:val="24"/>
        </w:rPr>
        <w:t xml:space="preserve"> Δυστυχώς</w:t>
      </w:r>
      <w:r>
        <w:rPr>
          <w:rFonts w:eastAsia="Times New Roman"/>
          <w:color w:val="000000" w:themeColor="text1"/>
          <w:szCs w:val="24"/>
        </w:rPr>
        <w:t>,</w:t>
      </w:r>
      <w:r w:rsidRPr="0006046A">
        <w:rPr>
          <w:rFonts w:eastAsia="Times New Roman"/>
          <w:color w:val="000000" w:themeColor="text1"/>
          <w:szCs w:val="24"/>
        </w:rPr>
        <w:t xml:space="preserve"> κανένα δε</w:t>
      </w:r>
      <w:r>
        <w:rPr>
          <w:rFonts w:eastAsia="Times New Roman"/>
          <w:color w:val="000000" w:themeColor="text1"/>
          <w:szCs w:val="24"/>
        </w:rPr>
        <w:t>ν</w:t>
      </w:r>
      <w:r w:rsidRPr="0006046A">
        <w:rPr>
          <w:rFonts w:eastAsia="Times New Roman"/>
          <w:color w:val="000000" w:themeColor="text1"/>
          <w:szCs w:val="24"/>
        </w:rPr>
        <w:t xml:space="preserve"> λειτουργεί μέχρι τώρα</w:t>
      </w:r>
      <w:r>
        <w:rPr>
          <w:rFonts w:eastAsia="Times New Roman"/>
          <w:color w:val="000000" w:themeColor="text1"/>
          <w:szCs w:val="24"/>
        </w:rPr>
        <w:t>.</w:t>
      </w:r>
    </w:p>
    <w:p w14:paraId="678A3890" w14:textId="77777777" w:rsidR="0099759A" w:rsidRDefault="00FE124F">
      <w:pPr>
        <w:spacing w:line="600" w:lineRule="auto"/>
        <w:ind w:firstLine="720"/>
        <w:contextualSpacing/>
        <w:jc w:val="both"/>
        <w:rPr>
          <w:rFonts w:eastAsia="Times New Roman"/>
          <w:color w:val="000000" w:themeColor="text1"/>
          <w:szCs w:val="24"/>
        </w:rPr>
      </w:pPr>
      <w:r w:rsidRPr="0006046A">
        <w:rPr>
          <w:rFonts w:eastAsia="Times New Roman"/>
          <w:color w:val="000000" w:themeColor="text1"/>
          <w:szCs w:val="24"/>
        </w:rPr>
        <w:t>Επιστρέφουμε σ</w:t>
      </w:r>
      <w:r>
        <w:rPr>
          <w:rFonts w:eastAsia="Times New Roman"/>
          <w:color w:val="000000" w:themeColor="text1"/>
          <w:szCs w:val="24"/>
        </w:rPr>
        <w:t>τους</w:t>
      </w:r>
      <w:r w:rsidRPr="0006046A">
        <w:rPr>
          <w:rFonts w:eastAsia="Times New Roman"/>
          <w:color w:val="000000" w:themeColor="text1"/>
          <w:szCs w:val="24"/>
        </w:rPr>
        <w:t xml:space="preserve"> εκπαιδευτές</w:t>
      </w:r>
      <w:r>
        <w:rPr>
          <w:rFonts w:eastAsia="Times New Roman"/>
          <w:color w:val="000000" w:themeColor="text1"/>
          <w:szCs w:val="24"/>
        </w:rPr>
        <w:t xml:space="preserve">. Οι </w:t>
      </w:r>
      <w:r w:rsidRPr="0006046A">
        <w:rPr>
          <w:rFonts w:eastAsia="Times New Roman"/>
          <w:color w:val="000000" w:themeColor="text1"/>
          <w:szCs w:val="24"/>
        </w:rPr>
        <w:t>εκπαιδευτές θα μπαίνουν σε αυτοκίνητο ξένης ιδιοκτησίας με το</w:t>
      </w:r>
      <w:r>
        <w:rPr>
          <w:rFonts w:eastAsia="Times New Roman"/>
          <w:color w:val="000000" w:themeColor="text1"/>
          <w:szCs w:val="24"/>
        </w:rPr>
        <w:t>ν</w:t>
      </w:r>
      <w:r w:rsidRPr="0006046A">
        <w:rPr>
          <w:rFonts w:eastAsia="Times New Roman"/>
          <w:color w:val="000000" w:themeColor="text1"/>
          <w:szCs w:val="24"/>
        </w:rPr>
        <w:t xml:space="preserve"> μαθητή ενός άλλου </w:t>
      </w:r>
      <w:r>
        <w:rPr>
          <w:rFonts w:eastAsia="Times New Roman"/>
          <w:color w:val="000000" w:themeColor="text1"/>
          <w:szCs w:val="24"/>
        </w:rPr>
        <w:t>εκπαιδευτή. Κ</w:t>
      </w:r>
      <w:r w:rsidRPr="0006046A">
        <w:rPr>
          <w:rFonts w:eastAsia="Times New Roman"/>
          <w:color w:val="000000" w:themeColor="text1"/>
          <w:szCs w:val="24"/>
        </w:rPr>
        <w:t>αι αν δεν θέλει ν</w:t>
      </w:r>
      <w:r w:rsidRPr="0006046A">
        <w:rPr>
          <w:rFonts w:eastAsia="Times New Roman"/>
          <w:color w:val="000000" w:themeColor="text1"/>
          <w:szCs w:val="24"/>
        </w:rPr>
        <w:t>α μπει σε ξένο αυτοκίνητο με οδηγό μαθ</w:t>
      </w:r>
      <w:r>
        <w:rPr>
          <w:rFonts w:eastAsia="Times New Roman"/>
          <w:color w:val="000000" w:themeColor="text1"/>
          <w:szCs w:val="24"/>
        </w:rPr>
        <w:t xml:space="preserve">ητευόμενο </w:t>
      </w:r>
      <w:r w:rsidRPr="0006046A">
        <w:rPr>
          <w:rFonts w:eastAsia="Times New Roman"/>
          <w:color w:val="000000" w:themeColor="text1"/>
          <w:szCs w:val="24"/>
        </w:rPr>
        <w:t xml:space="preserve">άλλου </w:t>
      </w:r>
      <w:r>
        <w:rPr>
          <w:rFonts w:eastAsia="Times New Roman"/>
          <w:color w:val="000000" w:themeColor="text1"/>
          <w:szCs w:val="24"/>
        </w:rPr>
        <w:t xml:space="preserve">ο </w:t>
      </w:r>
      <w:r w:rsidRPr="0006046A">
        <w:rPr>
          <w:rFonts w:eastAsia="Times New Roman"/>
          <w:color w:val="000000" w:themeColor="text1"/>
          <w:szCs w:val="24"/>
        </w:rPr>
        <w:t>εκπαιδευτής</w:t>
      </w:r>
      <w:r>
        <w:rPr>
          <w:rFonts w:eastAsia="Times New Roman"/>
          <w:color w:val="000000" w:themeColor="text1"/>
          <w:szCs w:val="24"/>
        </w:rPr>
        <w:t>,</w:t>
      </w:r>
      <w:r w:rsidRPr="0006046A">
        <w:rPr>
          <w:rFonts w:eastAsia="Times New Roman"/>
          <w:color w:val="000000" w:themeColor="text1"/>
          <w:szCs w:val="24"/>
        </w:rPr>
        <w:t xml:space="preserve"> τι θα γίνει</w:t>
      </w:r>
      <w:r>
        <w:rPr>
          <w:rFonts w:eastAsia="Times New Roman"/>
          <w:color w:val="000000" w:themeColor="text1"/>
          <w:szCs w:val="24"/>
        </w:rPr>
        <w:t>;</w:t>
      </w:r>
    </w:p>
    <w:p w14:paraId="678A3891" w14:textId="77777777" w:rsidR="0099759A" w:rsidRDefault="00FE124F">
      <w:pPr>
        <w:spacing w:line="600" w:lineRule="auto"/>
        <w:ind w:firstLine="720"/>
        <w:contextualSpacing/>
        <w:jc w:val="both"/>
        <w:rPr>
          <w:rFonts w:eastAsia="Times New Roman"/>
          <w:color w:val="000000" w:themeColor="text1"/>
          <w:szCs w:val="24"/>
        </w:rPr>
      </w:pPr>
      <w:r w:rsidRPr="0006046A">
        <w:rPr>
          <w:rFonts w:eastAsia="Times New Roman"/>
          <w:color w:val="000000" w:themeColor="text1"/>
          <w:szCs w:val="24"/>
        </w:rPr>
        <w:t>Τι θα γίνει</w:t>
      </w:r>
      <w:r>
        <w:rPr>
          <w:rFonts w:eastAsia="Times New Roman"/>
          <w:color w:val="000000" w:themeColor="text1"/>
          <w:szCs w:val="24"/>
        </w:rPr>
        <w:t>, κ</w:t>
      </w:r>
      <w:r w:rsidRPr="0006046A">
        <w:rPr>
          <w:rFonts w:eastAsia="Times New Roman"/>
          <w:color w:val="000000" w:themeColor="text1"/>
          <w:szCs w:val="24"/>
        </w:rPr>
        <w:t>ύριε Υπουργέ</w:t>
      </w:r>
      <w:r>
        <w:rPr>
          <w:rFonts w:eastAsia="Times New Roman"/>
          <w:color w:val="000000" w:themeColor="text1"/>
          <w:szCs w:val="24"/>
        </w:rPr>
        <w:t>,</w:t>
      </w:r>
      <w:r w:rsidRPr="0006046A">
        <w:rPr>
          <w:rFonts w:eastAsia="Times New Roman"/>
          <w:color w:val="000000" w:themeColor="text1"/>
          <w:szCs w:val="24"/>
        </w:rPr>
        <w:t xml:space="preserve"> όταν άμεσα ξεκινήσουν </w:t>
      </w:r>
      <w:r>
        <w:rPr>
          <w:rFonts w:eastAsia="Times New Roman"/>
          <w:color w:val="000000" w:themeColor="text1"/>
          <w:szCs w:val="24"/>
        </w:rPr>
        <w:t xml:space="preserve">οι </w:t>
      </w:r>
      <w:r w:rsidRPr="0006046A">
        <w:rPr>
          <w:rFonts w:eastAsia="Times New Roman"/>
          <w:color w:val="000000" w:themeColor="text1"/>
          <w:szCs w:val="24"/>
        </w:rPr>
        <w:t>εξετάσεις</w:t>
      </w:r>
      <w:r>
        <w:rPr>
          <w:rFonts w:eastAsia="Times New Roman"/>
          <w:color w:val="000000" w:themeColor="text1"/>
          <w:szCs w:val="24"/>
        </w:rPr>
        <w:t>, όπου λέτε –</w:t>
      </w:r>
      <w:r w:rsidRPr="0006046A">
        <w:rPr>
          <w:rFonts w:eastAsia="Times New Roman"/>
          <w:color w:val="000000" w:themeColor="text1"/>
          <w:szCs w:val="24"/>
        </w:rPr>
        <w:t>άκουσον</w:t>
      </w:r>
      <w:r>
        <w:rPr>
          <w:rFonts w:eastAsia="Times New Roman"/>
          <w:color w:val="000000" w:themeColor="text1"/>
          <w:szCs w:val="24"/>
        </w:rPr>
        <w:t>,</w:t>
      </w:r>
      <w:r w:rsidRPr="0006046A">
        <w:rPr>
          <w:rFonts w:eastAsia="Times New Roman"/>
          <w:color w:val="000000" w:themeColor="text1"/>
          <w:szCs w:val="24"/>
        </w:rPr>
        <w:t xml:space="preserve"> άκουσον</w:t>
      </w:r>
      <w:r>
        <w:rPr>
          <w:rFonts w:eastAsia="Times New Roman"/>
          <w:color w:val="000000" w:themeColor="text1"/>
          <w:szCs w:val="24"/>
        </w:rPr>
        <w:t>!-</w:t>
      </w:r>
      <w:r w:rsidRPr="0006046A">
        <w:rPr>
          <w:rFonts w:eastAsia="Times New Roman"/>
          <w:color w:val="000000" w:themeColor="text1"/>
          <w:szCs w:val="24"/>
        </w:rPr>
        <w:t xml:space="preserve"> </w:t>
      </w:r>
      <w:r>
        <w:rPr>
          <w:rFonts w:eastAsia="Times New Roman"/>
          <w:color w:val="000000" w:themeColor="text1"/>
          <w:szCs w:val="24"/>
        </w:rPr>
        <w:t xml:space="preserve">ότι </w:t>
      </w:r>
      <w:r w:rsidRPr="0006046A">
        <w:rPr>
          <w:rFonts w:eastAsia="Times New Roman"/>
          <w:color w:val="000000" w:themeColor="text1"/>
          <w:szCs w:val="24"/>
        </w:rPr>
        <w:t>δε</w:t>
      </w:r>
      <w:r>
        <w:rPr>
          <w:rFonts w:eastAsia="Times New Roman"/>
          <w:color w:val="000000" w:themeColor="text1"/>
          <w:szCs w:val="24"/>
        </w:rPr>
        <w:t>ν</w:t>
      </w:r>
      <w:r w:rsidRPr="0006046A">
        <w:rPr>
          <w:rFonts w:eastAsia="Times New Roman"/>
          <w:color w:val="000000" w:themeColor="text1"/>
          <w:szCs w:val="24"/>
        </w:rPr>
        <w:t xml:space="preserve"> θα υπάρχουν δύο εξεταστές</w:t>
      </w:r>
      <w:r>
        <w:rPr>
          <w:rFonts w:eastAsia="Times New Roman"/>
          <w:color w:val="000000" w:themeColor="text1"/>
          <w:szCs w:val="24"/>
        </w:rPr>
        <w:t>, αλλά θα</w:t>
      </w:r>
      <w:r w:rsidRPr="0006046A">
        <w:rPr>
          <w:rFonts w:eastAsia="Times New Roman"/>
          <w:color w:val="000000" w:themeColor="text1"/>
          <w:szCs w:val="24"/>
        </w:rPr>
        <w:t xml:space="preserve"> υπάρχει ένας εξετασ</w:t>
      </w:r>
      <w:r>
        <w:rPr>
          <w:rFonts w:eastAsia="Times New Roman"/>
          <w:color w:val="000000" w:themeColor="text1"/>
          <w:szCs w:val="24"/>
        </w:rPr>
        <w:t xml:space="preserve">τής </w:t>
      </w:r>
      <w:r w:rsidRPr="0006046A">
        <w:rPr>
          <w:rFonts w:eastAsia="Times New Roman"/>
          <w:color w:val="000000" w:themeColor="text1"/>
          <w:szCs w:val="24"/>
        </w:rPr>
        <w:t>χωρίς κάμερες</w:t>
      </w:r>
      <w:r>
        <w:rPr>
          <w:rFonts w:eastAsia="Times New Roman"/>
          <w:color w:val="000000" w:themeColor="text1"/>
          <w:szCs w:val="24"/>
        </w:rPr>
        <w:t>.</w:t>
      </w:r>
      <w:r>
        <w:rPr>
          <w:rFonts w:eastAsia="Times New Roman"/>
          <w:color w:val="000000" w:themeColor="text1"/>
          <w:szCs w:val="24"/>
        </w:rPr>
        <w:t xml:space="preserve"> Κι αν δεν θέλει ο εκπαιδευτής </w:t>
      </w:r>
      <w:r w:rsidRPr="0006046A">
        <w:rPr>
          <w:rFonts w:eastAsia="Times New Roman"/>
          <w:color w:val="000000" w:themeColor="text1"/>
          <w:szCs w:val="24"/>
        </w:rPr>
        <w:t>να μπει σ</w:t>
      </w:r>
      <w:r>
        <w:rPr>
          <w:rFonts w:eastAsia="Times New Roman"/>
          <w:color w:val="000000" w:themeColor="text1"/>
          <w:szCs w:val="24"/>
        </w:rPr>
        <w:t>ε</w:t>
      </w:r>
      <w:r w:rsidRPr="0006046A">
        <w:rPr>
          <w:rFonts w:eastAsia="Times New Roman"/>
          <w:color w:val="000000" w:themeColor="text1"/>
          <w:szCs w:val="24"/>
        </w:rPr>
        <w:t xml:space="preserve"> αυτοκίνητο </w:t>
      </w:r>
      <w:r>
        <w:rPr>
          <w:rFonts w:eastAsia="Times New Roman"/>
          <w:color w:val="000000" w:themeColor="text1"/>
          <w:szCs w:val="24"/>
        </w:rPr>
        <w:t xml:space="preserve">άλλου, </w:t>
      </w:r>
      <w:r w:rsidRPr="0006046A">
        <w:rPr>
          <w:rFonts w:eastAsia="Times New Roman"/>
          <w:color w:val="000000" w:themeColor="text1"/>
          <w:szCs w:val="24"/>
        </w:rPr>
        <w:t>τι θα συμβεί</w:t>
      </w:r>
      <w:r>
        <w:rPr>
          <w:rFonts w:eastAsia="Times New Roman"/>
          <w:color w:val="000000" w:themeColor="text1"/>
          <w:szCs w:val="24"/>
        </w:rPr>
        <w:t>;</w:t>
      </w:r>
      <w:r w:rsidRPr="0006046A">
        <w:rPr>
          <w:rFonts w:eastAsia="Times New Roman"/>
          <w:color w:val="000000" w:themeColor="text1"/>
          <w:szCs w:val="24"/>
        </w:rPr>
        <w:t xml:space="preserve"> Κανείς δεν ξέρει</w:t>
      </w:r>
      <w:r>
        <w:rPr>
          <w:rFonts w:eastAsia="Times New Roman"/>
          <w:color w:val="000000" w:themeColor="text1"/>
          <w:szCs w:val="24"/>
        </w:rPr>
        <w:t xml:space="preserve">. Οι </w:t>
      </w:r>
      <w:r w:rsidRPr="0006046A">
        <w:rPr>
          <w:rFonts w:eastAsia="Times New Roman"/>
          <w:color w:val="000000" w:themeColor="text1"/>
          <w:szCs w:val="24"/>
        </w:rPr>
        <w:t>ταλαίπωρ</w:t>
      </w:r>
      <w:r>
        <w:rPr>
          <w:rFonts w:eastAsia="Times New Roman"/>
          <w:color w:val="000000" w:themeColor="text1"/>
          <w:szCs w:val="24"/>
        </w:rPr>
        <w:t xml:space="preserve">οι </w:t>
      </w:r>
      <w:r w:rsidRPr="0006046A">
        <w:rPr>
          <w:rFonts w:eastAsia="Times New Roman"/>
          <w:color w:val="000000" w:themeColor="text1"/>
          <w:szCs w:val="24"/>
        </w:rPr>
        <w:t xml:space="preserve">που προσπαθούν να πάρουν </w:t>
      </w:r>
      <w:r>
        <w:rPr>
          <w:rFonts w:eastAsia="Times New Roman"/>
          <w:color w:val="000000" w:themeColor="text1"/>
          <w:szCs w:val="24"/>
        </w:rPr>
        <w:t>δίπλωμα τ</w:t>
      </w:r>
      <w:r w:rsidRPr="0006046A">
        <w:rPr>
          <w:rFonts w:eastAsia="Times New Roman"/>
          <w:color w:val="000000" w:themeColor="text1"/>
          <w:szCs w:val="24"/>
        </w:rPr>
        <w:t>όσους μήνες ξέρ</w:t>
      </w:r>
      <w:r>
        <w:rPr>
          <w:rFonts w:eastAsia="Times New Roman"/>
          <w:color w:val="000000" w:themeColor="text1"/>
          <w:szCs w:val="24"/>
        </w:rPr>
        <w:t>ουν.</w:t>
      </w:r>
    </w:p>
    <w:p w14:paraId="678A3892"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 xml:space="preserve">Κύριε Υπουργέ, πίστες </w:t>
      </w:r>
      <w:r w:rsidRPr="0006046A">
        <w:rPr>
          <w:rFonts w:eastAsia="Times New Roman"/>
          <w:color w:val="000000" w:themeColor="text1"/>
          <w:szCs w:val="24"/>
        </w:rPr>
        <w:t>δεν έχουμε</w:t>
      </w:r>
      <w:r>
        <w:rPr>
          <w:rFonts w:eastAsia="Times New Roman"/>
          <w:color w:val="000000" w:themeColor="text1"/>
          <w:szCs w:val="24"/>
        </w:rPr>
        <w:t>,</w:t>
      </w:r>
      <w:r w:rsidRPr="0006046A">
        <w:rPr>
          <w:rFonts w:eastAsia="Times New Roman"/>
          <w:color w:val="000000" w:themeColor="text1"/>
          <w:szCs w:val="24"/>
        </w:rPr>
        <w:t xml:space="preserve"> πληροφοριακό σύστημα δεν έχουμε</w:t>
      </w:r>
      <w:r>
        <w:rPr>
          <w:rFonts w:eastAsia="Times New Roman"/>
          <w:color w:val="000000" w:themeColor="text1"/>
          <w:szCs w:val="24"/>
        </w:rPr>
        <w:t xml:space="preserve">, εκπαιδευτή συνοδό </w:t>
      </w:r>
      <w:r w:rsidRPr="0006046A">
        <w:rPr>
          <w:rFonts w:eastAsia="Times New Roman"/>
          <w:color w:val="000000" w:themeColor="text1"/>
          <w:szCs w:val="24"/>
        </w:rPr>
        <w:t xml:space="preserve">πολύ </w:t>
      </w:r>
      <w:r w:rsidRPr="0006046A">
        <w:rPr>
          <w:rFonts w:eastAsia="Times New Roman"/>
          <w:color w:val="000000" w:themeColor="text1"/>
          <w:szCs w:val="24"/>
        </w:rPr>
        <w:t>πιθανόν να μην έχουμε</w:t>
      </w:r>
      <w:r>
        <w:rPr>
          <w:rFonts w:eastAsia="Times New Roman"/>
          <w:color w:val="000000" w:themeColor="text1"/>
          <w:szCs w:val="24"/>
        </w:rPr>
        <w:t>, επίσης,</w:t>
      </w:r>
      <w:r w:rsidRPr="0006046A">
        <w:rPr>
          <w:rFonts w:eastAsia="Times New Roman"/>
          <w:color w:val="000000" w:themeColor="text1"/>
          <w:szCs w:val="24"/>
        </w:rPr>
        <w:t xml:space="preserve"> κατά τη διάρκεια εξέτασης </w:t>
      </w:r>
      <w:r>
        <w:rPr>
          <w:rFonts w:eastAsia="Times New Roman"/>
          <w:color w:val="000000" w:themeColor="text1"/>
          <w:szCs w:val="24"/>
        </w:rPr>
        <w:t xml:space="preserve">της </w:t>
      </w:r>
      <w:r w:rsidRPr="0006046A">
        <w:rPr>
          <w:rFonts w:eastAsia="Times New Roman"/>
          <w:color w:val="000000" w:themeColor="text1"/>
          <w:szCs w:val="24"/>
        </w:rPr>
        <w:t>πορείας</w:t>
      </w:r>
      <w:r>
        <w:rPr>
          <w:rFonts w:eastAsia="Times New Roman"/>
          <w:color w:val="000000" w:themeColor="text1"/>
          <w:szCs w:val="24"/>
        </w:rPr>
        <w:t>. Τ</w:t>
      </w:r>
      <w:r w:rsidRPr="0006046A">
        <w:rPr>
          <w:rFonts w:eastAsia="Times New Roman"/>
          <w:color w:val="000000" w:themeColor="text1"/>
          <w:szCs w:val="24"/>
        </w:rPr>
        <w:t>ι θα έχουμε</w:t>
      </w:r>
      <w:r>
        <w:rPr>
          <w:rFonts w:eastAsia="Times New Roman"/>
          <w:color w:val="000000" w:themeColor="text1"/>
          <w:szCs w:val="24"/>
        </w:rPr>
        <w:t>; Έ</w:t>
      </w:r>
      <w:r w:rsidRPr="0006046A">
        <w:rPr>
          <w:rFonts w:eastAsia="Times New Roman"/>
          <w:color w:val="000000" w:themeColor="text1"/>
          <w:szCs w:val="24"/>
        </w:rPr>
        <w:t>ναν ακόμα ανεφάρμοστο νόμο με ασ</w:t>
      </w:r>
      <w:r>
        <w:rPr>
          <w:rFonts w:eastAsia="Times New Roman"/>
          <w:color w:val="000000" w:themeColor="text1"/>
          <w:szCs w:val="24"/>
        </w:rPr>
        <w:t xml:space="preserve">άφειες </w:t>
      </w:r>
      <w:r w:rsidRPr="0006046A">
        <w:rPr>
          <w:rFonts w:eastAsia="Times New Roman"/>
          <w:color w:val="000000" w:themeColor="text1"/>
          <w:szCs w:val="24"/>
        </w:rPr>
        <w:t xml:space="preserve">και γενικότητες αλλά και νομοθετικές προβλέψεις που δεν θα </w:t>
      </w:r>
      <w:r>
        <w:rPr>
          <w:rFonts w:eastAsia="Times New Roman"/>
          <w:color w:val="000000" w:themeColor="text1"/>
          <w:szCs w:val="24"/>
        </w:rPr>
        <w:t>επαληθευθ</w:t>
      </w:r>
      <w:r w:rsidRPr="0006046A">
        <w:rPr>
          <w:rFonts w:eastAsia="Times New Roman"/>
          <w:color w:val="000000" w:themeColor="text1"/>
          <w:szCs w:val="24"/>
        </w:rPr>
        <w:t>ούν ποτέ και δεν θα ισχύσουν ποτέ</w:t>
      </w:r>
      <w:r>
        <w:rPr>
          <w:rFonts w:eastAsia="Times New Roman"/>
          <w:color w:val="000000" w:themeColor="text1"/>
          <w:szCs w:val="24"/>
        </w:rPr>
        <w:t xml:space="preserve">. </w:t>
      </w:r>
    </w:p>
    <w:p w14:paraId="678A3893"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Κ</w:t>
      </w:r>
      <w:r w:rsidRPr="0006046A">
        <w:rPr>
          <w:rFonts w:eastAsia="Times New Roman"/>
          <w:color w:val="000000" w:themeColor="text1"/>
          <w:szCs w:val="24"/>
        </w:rPr>
        <w:t>αι στο ενδιάμεσο είναι αναγ</w:t>
      </w:r>
      <w:r w:rsidRPr="0006046A">
        <w:rPr>
          <w:rFonts w:eastAsia="Times New Roman"/>
          <w:color w:val="000000" w:themeColor="text1"/>
          <w:szCs w:val="24"/>
        </w:rPr>
        <w:t xml:space="preserve">καίο να υπάρχουν κυρώσεις για </w:t>
      </w:r>
      <w:r>
        <w:rPr>
          <w:rFonts w:eastAsia="Times New Roman"/>
          <w:color w:val="000000" w:themeColor="text1"/>
          <w:szCs w:val="24"/>
        </w:rPr>
        <w:t>επίορκους</w:t>
      </w:r>
      <w:r w:rsidRPr="0006046A">
        <w:rPr>
          <w:rFonts w:eastAsia="Times New Roman"/>
          <w:color w:val="000000" w:themeColor="text1"/>
          <w:szCs w:val="24"/>
        </w:rPr>
        <w:t xml:space="preserve"> παραβάτες</w:t>
      </w:r>
      <w:r>
        <w:rPr>
          <w:rFonts w:eastAsia="Times New Roman"/>
          <w:color w:val="000000" w:themeColor="text1"/>
          <w:szCs w:val="24"/>
        </w:rPr>
        <w:t xml:space="preserve">, κύριε Υπουργέ. Όμως, </w:t>
      </w:r>
      <w:r w:rsidRPr="0006046A">
        <w:rPr>
          <w:rFonts w:eastAsia="Times New Roman"/>
          <w:color w:val="000000" w:themeColor="text1"/>
          <w:szCs w:val="24"/>
        </w:rPr>
        <w:t>οι κυρώσεις που προβλέπονται στη διάταξη του νομοσχεδίου διέπονται από δυσαναλογία και άνιση μεταχείριση των εμπλεκομένων</w:t>
      </w:r>
      <w:r>
        <w:rPr>
          <w:rFonts w:eastAsia="Times New Roman"/>
          <w:color w:val="000000" w:themeColor="text1"/>
          <w:szCs w:val="24"/>
        </w:rPr>
        <w:t>.</w:t>
      </w:r>
    </w:p>
    <w:p w14:paraId="678A3894"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Το νομοσχέδιο, επίσης,</w:t>
      </w:r>
      <w:r w:rsidRPr="0006046A">
        <w:rPr>
          <w:rFonts w:eastAsia="Times New Roman"/>
          <w:color w:val="000000" w:themeColor="text1"/>
          <w:szCs w:val="24"/>
        </w:rPr>
        <w:t xml:space="preserve"> αναφέρεται σε συνοδευόμενη οδήγηση των</w:t>
      </w:r>
      <w:r w:rsidRPr="0006046A">
        <w:rPr>
          <w:rFonts w:eastAsia="Times New Roman"/>
          <w:color w:val="000000" w:themeColor="text1"/>
          <w:szCs w:val="24"/>
        </w:rPr>
        <w:t xml:space="preserve"> υποψηφίων οδηγών που είναι </w:t>
      </w:r>
      <w:r>
        <w:rPr>
          <w:rFonts w:eastAsia="Times New Roman"/>
          <w:color w:val="000000" w:themeColor="text1"/>
          <w:szCs w:val="24"/>
        </w:rPr>
        <w:t>δεκαεπτά</w:t>
      </w:r>
      <w:r w:rsidRPr="0006046A">
        <w:rPr>
          <w:rFonts w:eastAsia="Times New Roman"/>
          <w:color w:val="000000" w:themeColor="text1"/>
          <w:szCs w:val="24"/>
        </w:rPr>
        <w:t xml:space="preserve"> ετών και </w:t>
      </w:r>
      <w:r>
        <w:rPr>
          <w:rFonts w:eastAsia="Times New Roman"/>
          <w:color w:val="000000" w:themeColor="text1"/>
          <w:szCs w:val="24"/>
        </w:rPr>
        <w:t>οι οποίοι</w:t>
      </w:r>
      <w:r w:rsidRPr="0006046A">
        <w:rPr>
          <w:rFonts w:eastAsia="Times New Roman"/>
          <w:color w:val="000000" w:themeColor="text1"/>
          <w:szCs w:val="24"/>
        </w:rPr>
        <w:t xml:space="preserve"> θα λαμβάνουν την κανονική</w:t>
      </w:r>
      <w:r>
        <w:rPr>
          <w:rFonts w:eastAsia="Times New Roman"/>
          <w:color w:val="000000" w:themeColor="text1"/>
          <w:szCs w:val="24"/>
        </w:rPr>
        <w:t>,</w:t>
      </w:r>
      <w:r w:rsidRPr="0006046A">
        <w:rPr>
          <w:rFonts w:eastAsia="Times New Roman"/>
          <w:color w:val="000000" w:themeColor="text1"/>
          <w:szCs w:val="24"/>
        </w:rPr>
        <w:t xml:space="preserve"> ας πούμε</w:t>
      </w:r>
      <w:r>
        <w:rPr>
          <w:rFonts w:eastAsia="Times New Roman"/>
          <w:color w:val="000000" w:themeColor="text1"/>
          <w:szCs w:val="24"/>
        </w:rPr>
        <w:t>,</w:t>
      </w:r>
      <w:r w:rsidRPr="0006046A">
        <w:rPr>
          <w:rFonts w:eastAsia="Times New Roman"/>
          <w:color w:val="000000" w:themeColor="text1"/>
          <w:szCs w:val="24"/>
        </w:rPr>
        <w:t xml:space="preserve"> άδεια οδήγησης στα </w:t>
      </w:r>
      <w:r>
        <w:rPr>
          <w:rFonts w:eastAsia="Times New Roman"/>
          <w:color w:val="000000" w:themeColor="text1"/>
          <w:szCs w:val="24"/>
        </w:rPr>
        <w:t>δεκαο</w:t>
      </w:r>
      <w:r>
        <w:rPr>
          <w:rFonts w:eastAsia="Times New Roman"/>
          <w:color w:val="000000" w:themeColor="text1"/>
          <w:szCs w:val="24"/>
        </w:rPr>
        <w:t>κ</w:t>
      </w:r>
      <w:r>
        <w:rPr>
          <w:rFonts w:eastAsia="Times New Roman"/>
          <w:color w:val="000000" w:themeColor="text1"/>
          <w:szCs w:val="24"/>
        </w:rPr>
        <w:t xml:space="preserve">τώ, </w:t>
      </w:r>
      <w:r w:rsidRPr="0006046A">
        <w:rPr>
          <w:rFonts w:eastAsia="Times New Roman"/>
          <w:color w:val="000000" w:themeColor="text1"/>
          <w:szCs w:val="24"/>
        </w:rPr>
        <w:t>εφόσον δεν έχουν πέσει σε κάποια παράβαση</w:t>
      </w:r>
      <w:r>
        <w:rPr>
          <w:rFonts w:eastAsia="Times New Roman"/>
          <w:color w:val="000000" w:themeColor="text1"/>
          <w:szCs w:val="24"/>
        </w:rPr>
        <w:t xml:space="preserve">. </w:t>
      </w:r>
    </w:p>
    <w:p w14:paraId="678A3895"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Άρα, κύριε Υπουργέ, </w:t>
      </w:r>
      <w:r w:rsidRPr="0006046A">
        <w:rPr>
          <w:rFonts w:eastAsia="Times New Roman"/>
          <w:color w:val="000000" w:themeColor="text1"/>
          <w:szCs w:val="24"/>
        </w:rPr>
        <w:t xml:space="preserve">ένας </w:t>
      </w:r>
      <w:r>
        <w:rPr>
          <w:rFonts w:eastAsia="Times New Roman"/>
          <w:color w:val="000000" w:themeColor="text1"/>
          <w:szCs w:val="24"/>
        </w:rPr>
        <w:t>δεκαεπτά</w:t>
      </w:r>
      <w:r w:rsidRPr="0006046A">
        <w:rPr>
          <w:rFonts w:eastAsia="Times New Roman"/>
          <w:color w:val="000000" w:themeColor="text1"/>
          <w:szCs w:val="24"/>
        </w:rPr>
        <w:t>χρονος είναι ώριμος να ψηφίζει</w:t>
      </w:r>
      <w:r>
        <w:rPr>
          <w:rFonts w:eastAsia="Times New Roman"/>
          <w:color w:val="000000" w:themeColor="text1"/>
          <w:szCs w:val="24"/>
        </w:rPr>
        <w:t>,</w:t>
      </w:r>
      <w:r w:rsidRPr="0006046A">
        <w:rPr>
          <w:rFonts w:eastAsia="Times New Roman"/>
          <w:color w:val="000000" w:themeColor="text1"/>
          <w:szCs w:val="24"/>
        </w:rPr>
        <w:t xml:space="preserve"> ενώ αντίθετα δεν είναι έτ</w:t>
      </w:r>
      <w:r w:rsidRPr="0006046A">
        <w:rPr>
          <w:rFonts w:eastAsia="Times New Roman"/>
          <w:color w:val="000000" w:themeColor="text1"/>
          <w:szCs w:val="24"/>
        </w:rPr>
        <w:t>οιμος να οδηγεί</w:t>
      </w:r>
      <w:r>
        <w:rPr>
          <w:rFonts w:eastAsia="Times New Roman"/>
          <w:color w:val="000000" w:themeColor="text1"/>
          <w:szCs w:val="24"/>
        </w:rPr>
        <w:t xml:space="preserve">. </w:t>
      </w:r>
    </w:p>
    <w:p w14:paraId="678A3896"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Επίσης, θα ήθελα να μου πείτε, κύριε Υπουργέ, </w:t>
      </w:r>
      <w:r w:rsidRPr="0006046A">
        <w:rPr>
          <w:rFonts w:eastAsia="Times New Roman"/>
          <w:color w:val="000000" w:themeColor="text1"/>
          <w:szCs w:val="24"/>
        </w:rPr>
        <w:t xml:space="preserve">σε ποια χώρα της Ευρωπαϊκής Ένωσης </w:t>
      </w:r>
      <w:r>
        <w:rPr>
          <w:rFonts w:eastAsia="Times New Roman"/>
          <w:color w:val="000000" w:themeColor="text1"/>
          <w:szCs w:val="24"/>
        </w:rPr>
        <w:t xml:space="preserve">με εξαίρεση </w:t>
      </w:r>
      <w:r w:rsidRPr="0006046A">
        <w:rPr>
          <w:rFonts w:eastAsia="Times New Roman"/>
          <w:color w:val="000000" w:themeColor="text1"/>
          <w:szCs w:val="24"/>
        </w:rPr>
        <w:t>τη Μεγάλη Βρετα</w:t>
      </w:r>
      <w:r w:rsidRPr="0006046A">
        <w:rPr>
          <w:rFonts w:eastAsia="Times New Roman"/>
          <w:color w:val="000000" w:themeColor="text1"/>
          <w:szCs w:val="24"/>
        </w:rPr>
        <w:lastRenderedPageBreak/>
        <w:t>νία</w:t>
      </w:r>
      <w:r>
        <w:rPr>
          <w:rFonts w:eastAsia="Times New Roman"/>
          <w:color w:val="000000" w:themeColor="text1"/>
          <w:szCs w:val="24"/>
        </w:rPr>
        <w:t>,</w:t>
      </w:r>
      <w:r w:rsidRPr="0006046A">
        <w:rPr>
          <w:rFonts w:eastAsia="Times New Roman"/>
          <w:color w:val="000000" w:themeColor="text1"/>
          <w:szCs w:val="24"/>
        </w:rPr>
        <w:t xml:space="preserve"> η οποία προϋπήρχε</w:t>
      </w:r>
      <w:r>
        <w:rPr>
          <w:rFonts w:eastAsia="Times New Roman"/>
          <w:color w:val="000000" w:themeColor="text1"/>
          <w:szCs w:val="24"/>
        </w:rPr>
        <w:t xml:space="preserve">, άρα εθιμικά </w:t>
      </w:r>
      <w:r w:rsidRPr="0006046A">
        <w:rPr>
          <w:rFonts w:eastAsia="Times New Roman"/>
          <w:color w:val="000000" w:themeColor="text1"/>
          <w:szCs w:val="24"/>
        </w:rPr>
        <w:t>ισχύει</w:t>
      </w:r>
      <w:r>
        <w:rPr>
          <w:rFonts w:eastAsia="Times New Roman"/>
          <w:color w:val="000000" w:themeColor="text1"/>
          <w:szCs w:val="24"/>
        </w:rPr>
        <w:t>,</w:t>
      </w:r>
      <w:r w:rsidRPr="0006046A">
        <w:rPr>
          <w:rFonts w:eastAsia="Times New Roman"/>
          <w:color w:val="000000" w:themeColor="text1"/>
          <w:szCs w:val="24"/>
        </w:rPr>
        <w:t xml:space="preserve"> ισχύει το συγκεκριμένο μέτρο</w:t>
      </w:r>
      <w:r>
        <w:rPr>
          <w:rFonts w:eastAsia="Times New Roman"/>
          <w:color w:val="000000" w:themeColor="text1"/>
          <w:szCs w:val="24"/>
        </w:rPr>
        <w:t>; Σ</w:t>
      </w:r>
      <w:r w:rsidRPr="0006046A">
        <w:rPr>
          <w:rFonts w:eastAsia="Times New Roman"/>
          <w:color w:val="000000" w:themeColor="text1"/>
          <w:szCs w:val="24"/>
        </w:rPr>
        <w:t>ε κα</w:t>
      </w:r>
      <w:r>
        <w:rPr>
          <w:rFonts w:eastAsia="Times New Roman"/>
          <w:color w:val="000000" w:themeColor="text1"/>
          <w:szCs w:val="24"/>
        </w:rPr>
        <w:t>μ</w:t>
      </w:r>
      <w:r w:rsidRPr="0006046A">
        <w:rPr>
          <w:rFonts w:eastAsia="Times New Roman"/>
          <w:color w:val="000000" w:themeColor="text1"/>
          <w:szCs w:val="24"/>
        </w:rPr>
        <w:t>μία</w:t>
      </w:r>
      <w:r>
        <w:rPr>
          <w:rFonts w:eastAsia="Times New Roman"/>
          <w:color w:val="000000" w:themeColor="text1"/>
          <w:szCs w:val="24"/>
        </w:rPr>
        <w:t xml:space="preserve">. Άρα φέρνετε </w:t>
      </w:r>
      <w:r w:rsidRPr="0006046A">
        <w:rPr>
          <w:rFonts w:eastAsia="Times New Roman"/>
          <w:color w:val="000000" w:themeColor="text1"/>
          <w:szCs w:val="24"/>
        </w:rPr>
        <w:t>ένα μέτρο</w:t>
      </w:r>
      <w:r>
        <w:rPr>
          <w:rFonts w:eastAsia="Times New Roman"/>
          <w:color w:val="000000" w:themeColor="text1"/>
          <w:szCs w:val="24"/>
        </w:rPr>
        <w:t>,</w:t>
      </w:r>
      <w:r w:rsidRPr="0006046A">
        <w:rPr>
          <w:rFonts w:eastAsia="Times New Roman"/>
          <w:color w:val="000000" w:themeColor="text1"/>
          <w:szCs w:val="24"/>
        </w:rPr>
        <w:t xml:space="preserve"> που στην ουσία πάλι δε</w:t>
      </w:r>
      <w:r w:rsidRPr="0006046A">
        <w:rPr>
          <w:rFonts w:eastAsia="Times New Roman"/>
          <w:color w:val="000000" w:themeColor="text1"/>
          <w:szCs w:val="24"/>
        </w:rPr>
        <w:t>ν ισχύει σε κα</w:t>
      </w:r>
      <w:r>
        <w:rPr>
          <w:rFonts w:eastAsia="Times New Roman"/>
          <w:color w:val="000000" w:themeColor="text1"/>
          <w:szCs w:val="24"/>
        </w:rPr>
        <w:t>μ</w:t>
      </w:r>
      <w:r w:rsidRPr="0006046A">
        <w:rPr>
          <w:rFonts w:eastAsia="Times New Roman"/>
          <w:color w:val="000000" w:themeColor="text1"/>
          <w:szCs w:val="24"/>
        </w:rPr>
        <w:t>μία ευρωπαϊκή χώρα</w:t>
      </w:r>
      <w:r>
        <w:rPr>
          <w:rFonts w:eastAsia="Times New Roman"/>
          <w:color w:val="000000" w:themeColor="text1"/>
          <w:szCs w:val="24"/>
        </w:rPr>
        <w:t>, τη</w:t>
      </w:r>
      <w:r w:rsidRPr="0006046A">
        <w:rPr>
          <w:rFonts w:eastAsia="Times New Roman"/>
          <w:color w:val="000000" w:themeColor="text1"/>
          <w:szCs w:val="24"/>
        </w:rPr>
        <w:t xml:space="preserve"> συνοδευόμενη οδήγηση</w:t>
      </w:r>
      <w:r>
        <w:rPr>
          <w:rFonts w:eastAsia="Times New Roman"/>
          <w:color w:val="000000" w:themeColor="text1"/>
          <w:szCs w:val="24"/>
        </w:rPr>
        <w:t xml:space="preserve">. </w:t>
      </w:r>
    </w:p>
    <w:p w14:paraId="678A3897"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Επίσης, ένα άλλο θέμα είναι ο εμπαιγμός που</w:t>
      </w:r>
      <w:r w:rsidRPr="0006046A">
        <w:rPr>
          <w:rFonts w:eastAsia="Times New Roman"/>
          <w:color w:val="000000" w:themeColor="text1"/>
          <w:szCs w:val="24"/>
        </w:rPr>
        <w:t xml:space="preserve"> </w:t>
      </w:r>
      <w:r>
        <w:rPr>
          <w:rFonts w:eastAsia="Times New Roman"/>
          <w:color w:val="000000" w:themeColor="text1"/>
          <w:szCs w:val="24"/>
        </w:rPr>
        <w:t>Υ</w:t>
      </w:r>
      <w:r w:rsidRPr="0006046A">
        <w:rPr>
          <w:rFonts w:eastAsia="Times New Roman"/>
          <w:color w:val="000000" w:themeColor="text1"/>
          <w:szCs w:val="24"/>
        </w:rPr>
        <w:t xml:space="preserve">πουργείο </w:t>
      </w:r>
      <w:r>
        <w:rPr>
          <w:rFonts w:eastAsia="Times New Roman"/>
          <w:color w:val="000000" w:themeColor="text1"/>
          <w:szCs w:val="24"/>
        </w:rPr>
        <w:t>και Κ</w:t>
      </w:r>
      <w:r w:rsidRPr="0006046A">
        <w:rPr>
          <w:rFonts w:eastAsia="Times New Roman"/>
          <w:color w:val="000000" w:themeColor="text1"/>
          <w:szCs w:val="24"/>
        </w:rPr>
        <w:t>υβέρνηση επιφυλάξα</w:t>
      </w:r>
      <w:r>
        <w:rPr>
          <w:rFonts w:eastAsia="Times New Roman"/>
          <w:color w:val="000000" w:themeColor="text1"/>
          <w:szCs w:val="24"/>
        </w:rPr>
        <w:t>τε</w:t>
      </w:r>
      <w:r w:rsidRPr="0006046A">
        <w:rPr>
          <w:rFonts w:eastAsia="Times New Roman"/>
          <w:color w:val="000000" w:themeColor="text1"/>
          <w:szCs w:val="24"/>
        </w:rPr>
        <w:t xml:space="preserve"> στους εξεταστές</w:t>
      </w:r>
      <w:r>
        <w:rPr>
          <w:rFonts w:eastAsia="Times New Roman"/>
          <w:color w:val="000000" w:themeColor="text1"/>
          <w:szCs w:val="24"/>
        </w:rPr>
        <w:t>. Τ</w:t>
      </w:r>
      <w:r w:rsidRPr="0006046A">
        <w:rPr>
          <w:rFonts w:eastAsia="Times New Roman"/>
          <w:color w:val="000000" w:themeColor="text1"/>
          <w:szCs w:val="24"/>
        </w:rPr>
        <w:t>ο νομοσχέδιο προβλέπει μηνιαία αποζημίωση 240 ευρώ για τους εξεταστές από την 1</w:t>
      </w:r>
      <w:r w:rsidRPr="001B7A01">
        <w:rPr>
          <w:rFonts w:eastAsia="Times New Roman"/>
          <w:color w:val="000000" w:themeColor="text1"/>
          <w:szCs w:val="24"/>
          <w:vertAlign w:val="superscript"/>
        </w:rPr>
        <w:t>η</w:t>
      </w:r>
      <w:r>
        <w:rPr>
          <w:rFonts w:eastAsia="Times New Roman"/>
          <w:color w:val="000000" w:themeColor="text1"/>
          <w:szCs w:val="24"/>
        </w:rPr>
        <w:t xml:space="preserve"> </w:t>
      </w:r>
      <w:r w:rsidRPr="0006046A">
        <w:rPr>
          <w:rFonts w:eastAsia="Times New Roman"/>
          <w:color w:val="000000" w:themeColor="text1"/>
          <w:szCs w:val="24"/>
        </w:rPr>
        <w:t xml:space="preserve">Μαΐου 2018 και </w:t>
      </w:r>
      <w:r w:rsidRPr="0006046A">
        <w:rPr>
          <w:rFonts w:eastAsia="Times New Roman"/>
          <w:color w:val="000000" w:themeColor="text1"/>
          <w:szCs w:val="24"/>
        </w:rPr>
        <w:t>μετά</w:t>
      </w:r>
      <w:r>
        <w:rPr>
          <w:rFonts w:eastAsia="Times New Roman"/>
          <w:color w:val="000000" w:themeColor="text1"/>
          <w:szCs w:val="24"/>
        </w:rPr>
        <w:t>. Όμως, τόσο καιρό κρατούσατε</w:t>
      </w:r>
      <w:r w:rsidRPr="0006046A">
        <w:rPr>
          <w:rFonts w:eastAsia="Times New Roman"/>
          <w:color w:val="000000" w:themeColor="text1"/>
          <w:szCs w:val="24"/>
        </w:rPr>
        <w:t xml:space="preserve"> ομήρους τους εξεταστές</w:t>
      </w:r>
      <w:r>
        <w:rPr>
          <w:rFonts w:eastAsia="Times New Roman"/>
          <w:color w:val="000000" w:themeColor="text1"/>
          <w:szCs w:val="24"/>
        </w:rPr>
        <w:t>,</w:t>
      </w:r>
      <w:r w:rsidRPr="0006046A">
        <w:rPr>
          <w:rFonts w:eastAsia="Times New Roman"/>
          <w:color w:val="000000" w:themeColor="text1"/>
          <w:szCs w:val="24"/>
        </w:rPr>
        <w:t xml:space="preserve"> ομήρους </w:t>
      </w:r>
      <w:r>
        <w:rPr>
          <w:rFonts w:eastAsia="Times New Roman"/>
          <w:color w:val="000000" w:themeColor="text1"/>
          <w:szCs w:val="24"/>
        </w:rPr>
        <w:t>πενήντα χιλιάδες</w:t>
      </w:r>
      <w:r w:rsidRPr="0006046A">
        <w:rPr>
          <w:rFonts w:eastAsia="Times New Roman"/>
          <w:color w:val="000000" w:themeColor="text1"/>
          <w:szCs w:val="24"/>
        </w:rPr>
        <w:t xml:space="preserve"> πολίτες που δεν μπορούσαν να πάρουν άδεια οδήγησης</w:t>
      </w:r>
      <w:r>
        <w:rPr>
          <w:rFonts w:eastAsia="Times New Roman"/>
          <w:color w:val="000000" w:themeColor="text1"/>
          <w:szCs w:val="24"/>
        </w:rPr>
        <w:t>,</w:t>
      </w:r>
      <w:r w:rsidRPr="0006046A">
        <w:rPr>
          <w:rFonts w:eastAsia="Times New Roman"/>
          <w:color w:val="000000" w:themeColor="text1"/>
          <w:szCs w:val="24"/>
        </w:rPr>
        <w:t xml:space="preserve"> επειδή δεν γινόντουσαν εξετάσεις</w:t>
      </w:r>
      <w:r>
        <w:rPr>
          <w:rFonts w:eastAsia="Times New Roman"/>
          <w:color w:val="000000" w:themeColor="text1"/>
          <w:szCs w:val="24"/>
        </w:rPr>
        <w:t>.</w:t>
      </w:r>
    </w:p>
    <w:p w14:paraId="678A3898" w14:textId="77777777" w:rsidR="0099759A" w:rsidRDefault="00FE124F">
      <w:pPr>
        <w:spacing w:line="600" w:lineRule="auto"/>
        <w:ind w:firstLine="720"/>
        <w:contextualSpacing/>
        <w:jc w:val="both"/>
        <w:rPr>
          <w:rFonts w:eastAsia="Times New Roman"/>
          <w:color w:val="000000" w:themeColor="text1"/>
          <w:szCs w:val="24"/>
        </w:rPr>
      </w:pPr>
      <w:r w:rsidRPr="0006046A">
        <w:rPr>
          <w:rFonts w:eastAsia="Times New Roman"/>
          <w:color w:val="000000" w:themeColor="text1"/>
          <w:szCs w:val="24"/>
        </w:rPr>
        <w:t xml:space="preserve">Θυμίζουμε πως η καταβολή της αποζημίωσης </w:t>
      </w:r>
      <w:r>
        <w:rPr>
          <w:rFonts w:eastAsia="Times New Roman"/>
          <w:color w:val="000000" w:themeColor="text1"/>
          <w:szCs w:val="24"/>
        </w:rPr>
        <w:t>της</w:t>
      </w:r>
      <w:r w:rsidRPr="0006046A">
        <w:rPr>
          <w:rFonts w:eastAsia="Times New Roman"/>
          <w:color w:val="000000" w:themeColor="text1"/>
          <w:szCs w:val="24"/>
        </w:rPr>
        <w:t xml:space="preserve"> υπερωριακής απασχόλησης και όχι επιδόματος</w:t>
      </w:r>
      <w:r w:rsidRPr="0006046A">
        <w:rPr>
          <w:rFonts w:eastAsia="Times New Roman"/>
          <w:color w:val="000000" w:themeColor="text1"/>
          <w:szCs w:val="24"/>
        </w:rPr>
        <w:t xml:space="preserve"> στους εξεταστές διακόπηκε με τον ν</w:t>
      </w:r>
      <w:r>
        <w:rPr>
          <w:rFonts w:eastAsia="Times New Roman"/>
          <w:color w:val="000000" w:themeColor="text1"/>
          <w:szCs w:val="24"/>
        </w:rPr>
        <w:t>.</w:t>
      </w:r>
      <w:r w:rsidRPr="0006046A">
        <w:rPr>
          <w:rFonts w:eastAsia="Times New Roman"/>
          <w:color w:val="000000" w:themeColor="text1"/>
          <w:szCs w:val="24"/>
        </w:rPr>
        <w:t>4354</w:t>
      </w:r>
      <w:r>
        <w:rPr>
          <w:rFonts w:eastAsia="Times New Roman"/>
          <w:color w:val="000000" w:themeColor="text1"/>
          <w:szCs w:val="24"/>
        </w:rPr>
        <w:t>/20</w:t>
      </w:r>
      <w:r w:rsidRPr="0006046A">
        <w:rPr>
          <w:rFonts w:eastAsia="Times New Roman"/>
          <w:color w:val="000000" w:themeColor="text1"/>
          <w:szCs w:val="24"/>
        </w:rPr>
        <w:t>15</w:t>
      </w:r>
      <w:r>
        <w:rPr>
          <w:rFonts w:eastAsia="Times New Roman"/>
          <w:color w:val="000000" w:themeColor="text1"/>
          <w:szCs w:val="24"/>
        </w:rPr>
        <w:t>,</w:t>
      </w:r>
      <w:r w:rsidRPr="0006046A">
        <w:rPr>
          <w:rFonts w:eastAsia="Times New Roman"/>
          <w:color w:val="000000" w:themeColor="text1"/>
          <w:szCs w:val="24"/>
        </w:rPr>
        <w:t xml:space="preserve"> που προ</w:t>
      </w:r>
      <w:r>
        <w:rPr>
          <w:rFonts w:eastAsia="Times New Roman"/>
          <w:color w:val="000000" w:themeColor="text1"/>
          <w:szCs w:val="24"/>
        </w:rPr>
        <w:t xml:space="preserve">έβλεπε </w:t>
      </w:r>
      <w:r w:rsidRPr="0006046A">
        <w:rPr>
          <w:rFonts w:eastAsia="Times New Roman"/>
          <w:color w:val="000000" w:themeColor="text1"/>
          <w:szCs w:val="24"/>
        </w:rPr>
        <w:t xml:space="preserve">έναρξη ισχύος από </w:t>
      </w:r>
      <w:r>
        <w:rPr>
          <w:rFonts w:eastAsia="Times New Roman"/>
          <w:color w:val="000000" w:themeColor="text1"/>
          <w:szCs w:val="24"/>
        </w:rPr>
        <w:t xml:space="preserve">την </w:t>
      </w:r>
      <w:r>
        <w:rPr>
          <w:rFonts w:eastAsia="Times New Roman"/>
          <w:color w:val="000000" w:themeColor="text1"/>
          <w:szCs w:val="24"/>
        </w:rPr>
        <w:t>1</w:t>
      </w:r>
      <w:r w:rsidRPr="001B7A01">
        <w:rPr>
          <w:rFonts w:eastAsia="Times New Roman"/>
          <w:color w:val="000000" w:themeColor="text1"/>
          <w:szCs w:val="24"/>
          <w:vertAlign w:val="superscript"/>
        </w:rPr>
        <w:t>η</w:t>
      </w:r>
      <w:r>
        <w:rPr>
          <w:rFonts w:eastAsia="Times New Roman"/>
          <w:color w:val="000000" w:themeColor="text1"/>
          <w:szCs w:val="24"/>
        </w:rPr>
        <w:t xml:space="preserve"> Ιανουαρίου </w:t>
      </w:r>
      <w:r>
        <w:rPr>
          <w:rFonts w:eastAsia="Times New Roman"/>
          <w:color w:val="000000" w:themeColor="text1"/>
          <w:szCs w:val="24"/>
        </w:rPr>
        <w:t>2016. Τ</w:t>
      </w:r>
      <w:r w:rsidRPr="0006046A">
        <w:rPr>
          <w:rFonts w:eastAsia="Times New Roman"/>
          <w:color w:val="000000" w:themeColor="text1"/>
          <w:szCs w:val="24"/>
        </w:rPr>
        <w:t xml:space="preserve">ο Υπουργείο κατέθεσε </w:t>
      </w:r>
      <w:r>
        <w:rPr>
          <w:rFonts w:eastAsia="Times New Roman"/>
          <w:color w:val="000000" w:themeColor="text1"/>
          <w:szCs w:val="24"/>
        </w:rPr>
        <w:t xml:space="preserve">την </w:t>
      </w:r>
      <w:r w:rsidRPr="0006046A">
        <w:rPr>
          <w:rFonts w:eastAsia="Times New Roman"/>
          <w:color w:val="000000" w:themeColor="text1"/>
          <w:szCs w:val="24"/>
        </w:rPr>
        <w:t xml:space="preserve">τροπολογία που </w:t>
      </w:r>
      <w:r>
        <w:rPr>
          <w:rFonts w:eastAsia="Times New Roman"/>
          <w:color w:val="000000" w:themeColor="text1"/>
          <w:szCs w:val="24"/>
        </w:rPr>
        <w:t>έλυνε</w:t>
      </w:r>
      <w:r w:rsidRPr="0006046A">
        <w:rPr>
          <w:rFonts w:eastAsia="Times New Roman"/>
          <w:color w:val="000000" w:themeColor="text1"/>
          <w:szCs w:val="24"/>
        </w:rPr>
        <w:t xml:space="preserve"> το πρόβλημα</w:t>
      </w:r>
      <w:r>
        <w:rPr>
          <w:rFonts w:eastAsia="Times New Roman"/>
          <w:color w:val="000000" w:themeColor="text1"/>
          <w:szCs w:val="24"/>
        </w:rPr>
        <w:t>, αλλά</w:t>
      </w:r>
      <w:r w:rsidRPr="0006046A">
        <w:rPr>
          <w:rFonts w:eastAsia="Times New Roman"/>
          <w:color w:val="000000" w:themeColor="text1"/>
          <w:szCs w:val="24"/>
        </w:rPr>
        <w:t xml:space="preserve"> αμέσως μετά τη</w:t>
      </w:r>
      <w:r>
        <w:rPr>
          <w:rFonts w:eastAsia="Times New Roman"/>
          <w:color w:val="000000" w:themeColor="text1"/>
          <w:szCs w:val="24"/>
        </w:rPr>
        <w:t>ν απέσυρε. Α</w:t>
      </w:r>
      <w:r w:rsidRPr="0006046A">
        <w:rPr>
          <w:rFonts w:eastAsia="Times New Roman"/>
          <w:color w:val="000000" w:themeColor="text1"/>
          <w:szCs w:val="24"/>
        </w:rPr>
        <w:t>κολούθως</w:t>
      </w:r>
      <w:r>
        <w:rPr>
          <w:rFonts w:eastAsia="Times New Roman"/>
          <w:color w:val="000000" w:themeColor="text1"/>
          <w:szCs w:val="24"/>
        </w:rPr>
        <w:t>,</w:t>
      </w:r>
      <w:r w:rsidRPr="0006046A">
        <w:rPr>
          <w:rFonts w:eastAsia="Times New Roman"/>
          <w:color w:val="000000" w:themeColor="text1"/>
          <w:szCs w:val="24"/>
        </w:rPr>
        <w:t xml:space="preserve"> με νομοθετική ρύθμιση το </w:t>
      </w:r>
      <w:r>
        <w:rPr>
          <w:rFonts w:eastAsia="Times New Roman"/>
          <w:color w:val="000000" w:themeColor="text1"/>
          <w:szCs w:val="24"/>
        </w:rPr>
        <w:t>2016 η Κ</w:t>
      </w:r>
      <w:r w:rsidRPr="0006046A">
        <w:rPr>
          <w:rFonts w:eastAsia="Times New Roman"/>
          <w:color w:val="000000" w:themeColor="text1"/>
          <w:szCs w:val="24"/>
        </w:rPr>
        <w:t>υβέρνηση μετέθεσε τ</w:t>
      </w:r>
      <w:r w:rsidRPr="0006046A">
        <w:rPr>
          <w:rFonts w:eastAsia="Times New Roman"/>
          <w:color w:val="000000" w:themeColor="text1"/>
          <w:szCs w:val="24"/>
        </w:rPr>
        <w:t xml:space="preserve">ο πρόβλημα για τον Ιούνιο του </w:t>
      </w:r>
      <w:r>
        <w:rPr>
          <w:rFonts w:eastAsia="Times New Roman"/>
          <w:color w:val="000000" w:themeColor="text1"/>
          <w:szCs w:val="24"/>
        </w:rPr>
        <w:t>20</w:t>
      </w:r>
      <w:r w:rsidRPr="0006046A">
        <w:rPr>
          <w:rFonts w:eastAsia="Times New Roman"/>
          <w:color w:val="000000" w:themeColor="text1"/>
          <w:szCs w:val="24"/>
        </w:rPr>
        <w:t>17</w:t>
      </w:r>
      <w:r>
        <w:rPr>
          <w:rFonts w:eastAsia="Times New Roman"/>
          <w:color w:val="000000" w:themeColor="text1"/>
          <w:szCs w:val="24"/>
        </w:rPr>
        <w:t>,</w:t>
      </w:r>
      <w:r w:rsidRPr="0006046A">
        <w:rPr>
          <w:rFonts w:eastAsia="Times New Roman"/>
          <w:color w:val="000000" w:themeColor="text1"/>
          <w:szCs w:val="24"/>
        </w:rPr>
        <w:t xml:space="preserve"> μετά για το</w:t>
      </w:r>
      <w:r>
        <w:rPr>
          <w:rFonts w:eastAsia="Times New Roman"/>
          <w:color w:val="000000" w:themeColor="text1"/>
          <w:szCs w:val="24"/>
        </w:rPr>
        <w:t>ν</w:t>
      </w:r>
      <w:r w:rsidRPr="0006046A">
        <w:rPr>
          <w:rFonts w:eastAsia="Times New Roman"/>
          <w:color w:val="000000" w:themeColor="text1"/>
          <w:szCs w:val="24"/>
        </w:rPr>
        <w:t xml:space="preserve"> Δεκέμβρη του </w:t>
      </w:r>
      <w:r>
        <w:rPr>
          <w:rFonts w:eastAsia="Times New Roman"/>
          <w:color w:val="000000" w:themeColor="text1"/>
          <w:szCs w:val="24"/>
        </w:rPr>
        <w:t>20</w:t>
      </w:r>
      <w:r w:rsidRPr="0006046A">
        <w:rPr>
          <w:rFonts w:eastAsia="Times New Roman"/>
          <w:color w:val="000000" w:themeColor="text1"/>
          <w:szCs w:val="24"/>
        </w:rPr>
        <w:t xml:space="preserve">17 και στο τέλος για τον Απρίλιο του </w:t>
      </w:r>
      <w:r>
        <w:rPr>
          <w:rFonts w:eastAsia="Times New Roman"/>
          <w:color w:val="000000" w:themeColor="text1"/>
          <w:szCs w:val="24"/>
        </w:rPr>
        <w:t>20</w:t>
      </w:r>
      <w:r w:rsidRPr="0006046A">
        <w:rPr>
          <w:rFonts w:eastAsia="Times New Roman"/>
          <w:color w:val="000000" w:themeColor="text1"/>
          <w:szCs w:val="24"/>
        </w:rPr>
        <w:t>18</w:t>
      </w:r>
      <w:r>
        <w:rPr>
          <w:rFonts w:eastAsia="Times New Roman"/>
          <w:color w:val="000000" w:themeColor="text1"/>
          <w:szCs w:val="24"/>
        </w:rPr>
        <w:t>. Μ</w:t>
      </w:r>
      <w:r w:rsidRPr="0006046A">
        <w:rPr>
          <w:rFonts w:eastAsia="Times New Roman"/>
          <w:color w:val="000000" w:themeColor="text1"/>
          <w:szCs w:val="24"/>
        </w:rPr>
        <w:t xml:space="preserve">ετά </w:t>
      </w:r>
      <w:r w:rsidRPr="0006046A">
        <w:rPr>
          <w:rFonts w:eastAsia="Times New Roman"/>
          <w:color w:val="000000" w:themeColor="text1"/>
          <w:szCs w:val="24"/>
        </w:rPr>
        <w:lastRenderedPageBreak/>
        <w:t>δεσμευόταν ότι το νομοσχέδιο που θα έλυνε το</w:t>
      </w:r>
      <w:r>
        <w:rPr>
          <w:rFonts w:eastAsia="Times New Roman"/>
          <w:color w:val="000000" w:themeColor="text1"/>
          <w:szCs w:val="24"/>
        </w:rPr>
        <w:t xml:space="preserve"> πρόβλημα θα ερχόταν στη Βουλή τον περασμένο Νοέμβριο. Και ενώ εμείς ω</w:t>
      </w:r>
      <w:r w:rsidRPr="0006046A">
        <w:rPr>
          <w:rFonts w:eastAsia="Times New Roman"/>
          <w:color w:val="000000" w:themeColor="text1"/>
          <w:szCs w:val="24"/>
        </w:rPr>
        <w:t xml:space="preserve">ς Νέα Δημοκρατία μέσω του </w:t>
      </w:r>
      <w:r w:rsidRPr="0006046A">
        <w:rPr>
          <w:rFonts w:eastAsia="Times New Roman"/>
          <w:color w:val="000000" w:themeColor="text1"/>
          <w:szCs w:val="24"/>
        </w:rPr>
        <w:t>αρμόδιου τομεάρχη είχαμε καταθέσ</w:t>
      </w:r>
      <w:r>
        <w:rPr>
          <w:rFonts w:eastAsia="Times New Roman"/>
          <w:color w:val="000000" w:themeColor="text1"/>
          <w:szCs w:val="24"/>
        </w:rPr>
        <w:t>ει</w:t>
      </w:r>
      <w:r w:rsidRPr="0006046A">
        <w:rPr>
          <w:rFonts w:eastAsia="Times New Roman"/>
          <w:color w:val="000000" w:themeColor="text1"/>
          <w:szCs w:val="24"/>
        </w:rPr>
        <w:t xml:space="preserve"> ερωτήσ</w:t>
      </w:r>
      <w:r>
        <w:rPr>
          <w:rFonts w:eastAsia="Times New Roman"/>
          <w:color w:val="000000" w:themeColor="text1"/>
          <w:szCs w:val="24"/>
        </w:rPr>
        <w:t>εις που υπογράμμιζ</w:t>
      </w:r>
      <w:r w:rsidRPr="0006046A">
        <w:rPr>
          <w:rFonts w:eastAsia="Times New Roman"/>
          <w:color w:val="000000" w:themeColor="text1"/>
          <w:szCs w:val="24"/>
        </w:rPr>
        <w:t>αν την κυβερνητική αναβλητικότητα και τη διόγκωση του προβλήματος</w:t>
      </w:r>
      <w:r>
        <w:rPr>
          <w:rFonts w:eastAsia="Times New Roman"/>
          <w:color w:val="000000" w:themeColor="text1"/>
          <w:szCs w:val="24"/>
        </w:rPr>
        <w:t>, εσείς φτάσατε να φέρετε αυτ</w:t>
      </w:r>
      <w:r w:rsidRPr="0006046A">
        <w:rPr>
          <w:rFonts w:eastAsia="Times New Roman"/>
          <w:color w:val="000000" w:themeColor="text1"/>
          <w:szCs w:val="24"/>
        </w:rPr>
        <w:t>ό το νομοσχέδιο στα μέσα Φεβρουαρίου του 2019 λίγο πριν τις εκλογές</w:t>
      </w:r>
      <w:r>
        <w:rPr>
          <w:rFonts w:eastAsia="Times New Roman"/>
          <w:color w:val="000000" w:themeColor="text1"/>
          <w:szCs w:val="24"/>
        </w:rPr>
        <w:t>. Α</w:t>
      </w:r>
      <w:r w:rsidRPr="0006046A">
        <w:rPr>
          <w:rFonts w:eastAsia="Times New Roman"/>
          <w:color w:val="000000" w:themeColor="text1"/>
          <w:szCs w:val="24"/>
        </w:rPr>
        <w:t>ν δεν είναι αυτό εμπαιγμός</w:t>
      </w:r>
      <w:r>
        <w:rPr>
          <w:rFonts w:eastAsia="Times New Roman"/>
          <w:color w:val="000000" w:themeColor="text1"/>
          <w:szCs w:val="24"/>
        </w:rPr>
        <w:t>,</w:t>
      </w:r>
      <w:r w:rsidRPr="0006046A">
        <w:rPr>
          <w:rFonts w:eastAsia="Times New Roman"/>
          <w:color w:val="000000" w:themeColor="text1"/>
          <w:szCs w:val="24"/>
        </w:rPr>
        <w:t xml:space="preserve"> τι εί</w:t>
      </w:r>
      <w:r w:rsidRPr="0006046A">
        <w:rPr>
          <w:rFonts w:eastAsia="Times New Roman"/>
          <w:color w:val="000000" w:themeColor="text1"/>
          <w:szCs w:val="24"/>
        </w:rPr>
        <w:t>ναι</w:t>
      </w:r>
      <w:r>
        <w:rPr>
          <w:rFonts w:eastAsia="Times New Roman"/>
          <w:color w:val="000000" w:themeColor="text1"/>
          <w:szCs w:val="24"/>
        </w:rPr>
        <w:t>;</w:t>
      </w:r>
    </w:p>
    <w:p w14:paraId="678A3899" w14:textId="77777777" w:rsidR="0099759A" w:rsidRDefault="00FE124F">
      <w:pPr>
        <w:spacing w:line="600" w:lineRule="auto"/>
        <w:ind w:firstLine="720"/>
        <w:contextualSpacing/>
        <w:jc w:val="both"/>
        <w:rPr>
          <w:rFonts w:eastAsia="Times New Roman"/>
          <w:color w:val="000000" w:themeColor="text1"/>
          <w:szCs w:val="24"/>
        </w:rPr>
      </w:pPr>
      <w:r w:rsidRPr="0006046A">
        <w:rPr>
          <w:rFonts w:eastAsia="Times New Roman"/>
          <w:color w:val="000000" w:themeColor="text1"/>
          <w:szCs w:val="24"/>
        </w:rPr>
        <w:t>Ας μιλήσουμε</w:t>
      </w:r>
      <w:r>
        <w:rPr>
          <w:rFonts w:eastAsia="Times New Roman"/>
          <w:color w:val="000000" w:themeColor="text1"/>
          <w:szCs w:val="24"/>
        </w:rPr>
        <w:t xml:space="preserve">, κύριε Υπουργέ, </w:t>
      </w:r>
      <w:r w:rsidRPr="0006046A">
        <w:rPr>
          <w:rFonts w:eastAsia="Times New Roman"/>
          <w:color w:val="000000" w:themeColor="text1"/>
          <w:szCs w:val="24"/>
        </w:rPr>
        <w:t xml:space="preserve">για τους ανθρώπους που είναι πάνω από </w:t>
      </w:r>
      <w:r>
        <w:rPr>
          <w:rFonts w:eastAsia="Times New Roman"/>
          <w:color w:val="000000" w:themeColor="text1"/>
          <w:szCs w:val="24"/>
        </w:rPr>
        <w:t>εβδομήντα τεσσάρων ετών. Υ</w:t>
      </w:r>
      <w:r w:rsidRPr="0006046A">
        <w:rPr>
          <w:rFonts w:eastAsia="Times New Roman"/>
          <w:color w:val="000000" w:themeColor="text1"/>
          <w:szCs w:val="24"/>
        </w:rPr>
        <w:t>πήρχε θεσμοθετημένη συγκρ</w:t>
      </w:r>
      <w:r>
        <w:rPr>
          <w:rFonts w:eastAsia="Times New Roman"/>
          <w:color w:val="000000" w:themeColor="text1"/>
          <w:szCs w:val="24"/>
        </w:rPr>
        <w:t>ό</w:t>
      </w:r>
      <w:r w:rsidRPr="0006046A">
        <w:rPr>
          <w:rFonts w:eastAsia="Times New Roman"/>
          <w:color w:val="000000" w:themeColor="text1"/>
          <w:szCs w:val="24"/>
        </w:rPr>
        <w:t xml:space="preserve">τηση της δευτεροβάθμιας επιτροπής </w:t>
      </w:r>
      <w:r>
        <w:rPr>
          <w:rFonts w:eastAsia="Times New Roman"/>
          <w:color w:val="000000" w:themeColor="text1"/>
          <w:szCs w:val="24"/>
        </w:rPr>
        <w:t>από τις υπηρεσίε</w:t>
      </w:r>
      <w:r w:rsidRPr="0006046A">
        <w:rPr>
          <w:rFonts w:eastAsia="Times New Roman"/>
          <w:color w:val="000000" w:themeColor="text1"/>
          <w:szCs w:val="24"/>
        </w:rPr>
        <w:t>ς μεταφορών των περιφερειών της χώρας</w:t>
      </w:r>
      <w:r>
        <w:rPr>
          <w:rFonts w:eastAsia="Times New Roman"/>
          <w:color w:val="000000" w:themeColor="text1"/>
          <w:szCs w:val="24"/>
        </w:rPr>
        <w:t>. Τ</w:t>
      </w:r>
      <w:r w:rsidRPr="0006046A">
        <w:rPr>
          <w:rFonts w:eastAsia="Times New Roman"/>
          <w:color w:val="000000" w:themeColor="text1"/>
          <w:szCs w:val="24"/>
        </w:rPr>
        <w:t>ην καταργήσατε</w:t>
      </w:r>
      <w:r>
        <w:rPr>
          <w:rFonts w:eastAsia="Times New Roman"/>
          <w:color w:val="000000" w:themeColor="text1"/>
          <w:szCs w:val="24"/>
        </w:rPr>
        <w:t>. Κ</w:t>
      </w:r>
      <w:r w:rsidRPr="0006046A">
        <w:rPr>
          <w:rFonts w:eastAsia="Times New Roman"/>
          <w:color w:val="000000" w:themeColor="text1"/>
          <w:szCs w:val="24"/>
        </w:rPr>
        <w:t>αι αφού για κάποιο διάστη</w:t>
      </w:r>
      <w:r w:rsidRPr="0006046A">
        <w:rPr>
          <w:rFonts w:eastAsia="Times New Roman"/>
          <w:color w:val="000000" w:themeColor="text1"/>
          <w:szCs w:val="24"/>
        </w:rPr>
        <w:t xml:space="preserve">μα </w:t>
      </w:r>
      <w:r>
        <w:rPr>
          <w:rFonts w:eastAsia="Times New Roman"/>
          <w:color w:val="000000" w:themeColor="text1"/>
          <w:szCs w:val="24"/>
        </w:rPr>
        <w:t>υπήρξε</w:t>
      </w:r>
      <w:r w:rsidRPr="0006046A">
        <w:rPr>
          <w:rFonts w:eastAsia="Times New Roman"/>
          <w:color w:val="000000" w:themeColor="text1"/>
          <w:szCs w:val="24"/>
        </w:rPr>
        <w:t xml:space="preserve"> κενό</w:t>
      </w:r>
      <w:r>
        <w:rPr>
          <w:rFonts w:eastAsia="Times New Roman"/>
          <w:color w:val="000000" w:themeColor="text1"/>
          <w:szCs w:val="24"/>
        </w:rPr>
        <w:t>,</w:t>
      </w:r>
      <w:r w:rsidRPr="0006046A">
        <w:rPr>
          <w:rFonts w:eastAsia="Times New Roman"/>
          <w:color w:val="000000" w:themeColor="text1"/>
          <w:szCs w:val="24"/>
        </w:rPr>
        <w:t xml:space="preserve"> έρχε</w:t>
      </w:r>
      <w:r>
        <w:rPr>
          <w:rFonts w:eastAsia="Times New Roman"/>
          <w:color w:val="000000" w:themeColor="text1"/>
          <w:szCs w:val="24"/>
        </w:rPr>
        <w:t>στε</w:t>
      </w:r>
      <w:r w:rsidRPr="0006046A">
        <w:rPr>
          <w:rFonts w:eastAsia="Times New Roman"/>
          <w:color w:val="000000" w:themeColor="text1"/>
          <w:szCs w:val="24"/>
        </w:rPr>
        <w:t xml:space="preserve"> και </w:t>
      </w:r>
      <w:r>
        <w:rPr>
          <w:rFonts w:eastAsia="Times New Roman"/>
          <w:color w:val="000000" w:themeColor="text1"/>
          <w:szCs w:val="24"/>
        </w:rPr>
        <w:t>ο</w:t>
      </w:r>
      <w:r w:rsidRPr="0006046A">
        <w:rPr>
          <w:rFonts w:eastAsia="Times New Roman"/>
          <w:color w:val="000000" w:themeColor="text1"/>
          <w:szCs w:val="24"/>
        </w:rPr>
        <w:t xml:space="preserve">ρίζετε ότι οι ενδιαφερόμενοι θα επισκέπτονταν γιατρούς </w:t>
      </w:r>
      <w:r>
        <w:rPr>
          <w:rFonts w:eastAsia="Times New Roman"/>
          <w:color w:val="000000" w:themeColor="text1"/>
          <w:szCs w:val="24"/>
        </w:rPr>
        <w:t>κρατικών</w:t>
      </w:r>
      <w:r w:rsidRPr="0006046A">
        <w:rPr>
          <w:rFonts w:eastAsia="Times New Roman"/>
          <w:color w:val="000000" w:themeColor="text1"/>
          <w:szCs w:val="24"/>
        </w:rPr>
        <w:t xml:space="preserve"> νοσηλευτικ</w:t>
      </w:r>
      <w:r>
        <w:rPr>
          <w:rFonts w:eastAsia="Times New Roman"/>
          <w:color w:val="000000" w:themeColor="text1"/>
          <w:szCs w:val="24"/>
        </w:rPr>
        <w:t>ών</w:t>
      </w:r>
      <w:r w:rsidRPr="0006046A">
        <w:rPr>
          <w:rFonts w:eastAsia="Times New Roman"/>
          <w:color w:val="000000" w:themeColor="text1"/>
          <w:szCs w:val="24"/>
        </w:rPr>
        <w:t xml:space="preserve"> ιδρυμά</w:t>
      </w:r>
      <w:r>
        <w:rPr>
          <w:rFonts w:eastAsia="Times New Roman"/>
          <w:color w:val="000000" w:themeColor="text1"/>
          <w:szCs w:val="24"/>
        </w:rPr>
        <w:t xml:space="preserve">των ή κρατικών κέντρων υγείας στο </w:t>
      </w:r>
      <w:r w:rsidRPr="0006046A">
        <w:rPr>
          <w:rFonts w:eastAsia="Times New Roman"/>
          <w:color w:val="000000" w:themeColor="text1"/>
          <w:szCs w:val="24"/>
        </w:rPr>
        <w:t xml:space="preserve">πλαίσιο της ολοήμερης λειτουργίας </w:t>
      </w:r>
      <w:r>
        <w:rPr>
          <w:rFonts w:eastAsia="Times New Roman"/>
          <w:color w:val="000000" w:themeColor="text1"/>
          <w:szCs w:val="24"/>
        </w:rPr>
        <w:t xml:space="preserve">τους ή ιδιώτες γιατρούς με επιπλέον αμοιβή. Έρχεστε </w:t>
      </w:r>
      <w:r w:rsidRPr="0006046A">
        <w:rPr>
          <w:rFonts w:eastAsia="Times New Roman"/>
          <w:color w:val="000000" w:themeColor="text1"/>
          <w:szCs w:val="24"/>
        </w:rPr>
        <w:t xml:space="preserve">μετά και λέτε </w:t>
      </w:r>
      <w:r>
        <w:rPr>
          <w:rFonts w:eastAsia="Times New Roman"/>
          <w:color w:val="000000" w:themeColor="text1"/>
          <w:szCs w:val="24"/>
        </w:rPr>
        <w:t>ότι επειδή</w:t>
      </w:r>
      <w:r>
        <w:rPr>
          <w:rFonts w:eastAsia="Times New Roman"/>
          <w:color w:val="000000" w:themeColor="text1"/>
          <w:szCs w:val="24"/>
        </w:rPr>
        <w:t xml:space="preserve"> αυτά </w:t>
      </w:r>
      <w:r w:rsidRPr="0006046A">
        <w:rPr>
          <w:rFonts w:eastAsia="Times New Roman"/>
          <w:color w:val="000000" w:themeColor="text1"/>
          <w:szCs w:val="24"/>
        </w:rPr>
        <w:t>τα χαρτιά που παίρνουν δεν θεωρ</w:t>
      </w:r>
      <w:r>
        <w:rPr>
          <w:rFonts w:eastAsia="Times New Roman"/>
          <w:color w:val="000000" w:themeColor="text1"/>
          <w:szCs w:val="24"/>
        </w:rPr>
        <w:t xml:space="preserve">ούνται </w:t>
      </w:r>
      <w:r w:rsidRPr="0006046A">
        <w:rPr>
          <w:rFonts w:eastAsia="Times New Roman"/>
          <w:color w:val="000000" w:themeColor="text1"/>
          <w:szCs w:val="24"/>
        </w:rPr>
        <w:t>αξιόπιστα</w:t>
      </w:r>
      <w:r>
        <w:rPr>
          <w:rFonts w:eastAsia="Times New Roman"/>
          <w:color w:val="000000" w:themeColor="text1"/>
          <w:szCs w:val="24"/>
        </w:rPr>
        <w:t>, να δίνουν ξανά εξετάσεις.</w:t>
      </w:r>
    </w:p>
    <w:p w14:paraId="678A389A"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Πείτε μου, κ</w:t>
      </w:r>
      <w:r w:rsidRPr="0006046A">
        <w:rPr>
          <w:rFonts w:eastAsia="Times New Roman"/>
          <w:color w:val="000000" w:themeColor="text1"/>
          <w:szCs w:val="24"/>
        </w:rPr>
        <w:t>ύριε Υπουργέ</w:t>
      </w:r>
      <w:r>
        <w:rPr>
          <w:rFonts w:eastAsia="Times New Roman"/>
          <w:color w:val="000000" w:themeColor="text1"/>
          <w:szCs w:val="24"/>
        </w:rPr>
        <w:t>,</w:t>
      </w:r>
      <w:r w:rsidRPr="0006046A">
        <w:rPr>
          <w:rFonts w:eastAsia="Times New Roman"/>
          <w:color w:val="000000" w:themeColor="text1"/>
          <w:szCs w:val="24"/>
        </w:rPr>
        <w:t xml:space="preserve"> σε ποια χώρα της Ευρωπαϊκής Ένωσης </w:t>
      </w:r>
      <w:r>
        <w:rPr>
          <w:rFonts w:eastAsia="Times New Roman"/>
          <w:color w:val="000000" w:themeColor="text1"/>
          <w:szCs w:val="24"/>
        </w:rPr>
        <w:t xml:space="preserve">δίνουν </w:t>
      </w:r>
      <w:r w:rsidRPr="0006046A">
        <w:rPr>
          <w:rFonts w:eastAsia="Times New Roman"/>
          <w:color w:val="000000" w:themeColor="text1"/>
          <w:szCs w:val="24"/>
        </w:rPr>
        <w:t xml:space="preserve">εξετάσεις αυτοί που είναι πάνω από </w:t>
      </w:r>
      <w:r>
        <w:rPr>
          <w:rFonts w:eastAsia="Times New Roman"/>
          <w:color w:val="000000" w:themeColor="text1"/>
          <w:szCs w:val="24"/>
        </w:rPr>
        <w:t>εβδομήντα πέντε χρονώ</w:t>
      </w:r>
      <w:r w:rsidRPr="0006046A">
        <w:rPr>
          <w:rFonts w:eastAsia="Times New Roman"/>
          <w:color w:val="000000" w:themeColor="text1"/>
          <w:szCs w:val="24"/>
        </w:rPr>
        <w:t>ν</w:t>
      </w:r>
      <w:r>
        <w:rPr>
          <w:rFonts w:eastAsia="Times New Roman"/>
          <w:color w:val="000000" w:themeColor="text1"/>
          <w:szCs w:val="24"/>
        </w:rPr>
        <w:t>;</w:t>
      </w:r>
    </w:p>
    <w:p w14:paraId="678A389B"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Αυτό που χρειάζεται γι’ αυτούς </w:t>
      </w:r>
      <w:r w:rsidRPr="0006046A">
        <w:rPr>
          <w:rFonts w:eastAsia="Times New Roman"/>
          <w:color w:val="000000" w:themeColor="text1"/>
          <w:szCs w:val="24"/>
        </w:rPr>
        <w:t>τους ανθρώπους</w:t>
      </w:r>
      <w:r>
        <w:rPr>
          <w:rFonts w:eastAsia="Times New Roman"/>
          <w:color w:val="000000" w:themeColor="text1"/>
          <w:szCs w:val="24"/>
        </w:rPr>
        <w:t>, κ</w:t>
      </w:r>
      <w:r>
        <w:rPr>
          <w:rFonts w:eastAsia="Times New Roman"/>
          <w:color w:val="000000" w:themeColor="text1"/>
          <w:szCs w:val="24"/>
        </w:rPr>
        <w:t xml:space="preserve">ύριε Υπουργέ, </w:t>
      </w:r>
      <w:r w:rsidRPr="0006046A">
        <w:rPr>
          <w:rFonts w:eastAsia="Times New Roman"/>
          <w:color w:val="000000" w:themeColor="text1"/>
          <w:szCs w:val="24"/>
        </w:rPr>
        <w:t>είναι να διακριβώσου</w:t>
      </w:r>
      <w:r>
        <w:rPr>
          <w:rFonts w:eastAsia="Times New Roman"/>
          <w:color w:val="000000" w:themeColor="text1"/>
          <w:szCs w:val="24"/>
        </w:rPr>
        <w:t>με α</w:t>
      </w:r>
      <w:r w:rsidRPr="0006046A">
        <w:rPr>
          <w:rFonts w:eastAsia="Times New Roman"/>
          <w:color w:val="000000" w:themeColor="text1"/>
          <w:szCs w:val="24"/>
        </w:rPr>
        <w:t>ν πραγματικά έχουν τη δυνατότητα να οδηγούν</w:t>
      </w:r>
      <w:r>
        <w:rPr>
          <w:rFonts w:eastAsia="Times New Roman"/>
          <w:color w:val="000000" w:themeColor="text1"/>
          <w:szCs w:val="24"/>
        </w:rPr>
        <w:t>. Ε</w:t>
      </w:r>
      <w:r w:rsidRPr="0006046A">
        <w:rPr>
          <w:rFonts w:eastAsia="Times New Roman"/>
          <w:color w:val="000000" w:themeColor="text1"/>
          <w:szCs w:val="24"/>
        </w:rPr>
        <w:t>ξετάσεις αυτοί οι άνθρωποι δεν δίνουν σε κα</w:t>
      </w:r>
      <w:r>
        <w:rPr>
          <w:rFonts w:eastAsia="Times New Roman"/>
          <w:color w:val="000000" w:themeColor="text1"/>
          <w:szCs w:val="24"/>
        </w:rPr>
        <w:t>μ</w:t>
      </w:r>
      <w:r w:rsidRPr="0006046A">
        <w:rPr>
          <w:rFonts w:eastAsia="Times New Roman"/>
          <w:color w:val="000000" w:themeColor="text1"/>
          <w:szCs w:val="24"/>
        </w:rPr>
        <w:t>μία χώρα της Ευρωπαϊκής Ένωσης</w:t>
      </w:r>
      <w:r>
        <w:rPr>
          <w:rFonts w:eastAsia="Times New Roman"/>
          <w:color w:val="000000" w:themeColor="text1"/>
          <w:szCs w:val="24"/>
        </w:rPr>
        <w:t>.</w:t>
      </w:r>
    </w:p>
    <w:p w14:paraId="678A389C" w14:textId="77777777" w:rsidR="0099759A" w:rsidRDefault="00FE124F">
      <w:pPr>
        <w:spacing w:line="600" w:lineRule="auto"/>
        <w:ind w:firstLine="720"/>
        <w:contextualSpacing/>
        <w:jc w:val="both"/>
        <w:rPr>
          <w:rFonts w:eastAsia="Times New Roman"/>
          <w:color w:val="000000" w:themeColor="text1"/>
          <w:szCs w:val="24"/>
        </w:rPr>
      </w:pPr>
      <w:r w:rsidRPr="00505C07">
        <w:rPr>
          <w:rFonts w:eastAsia="Times New Roman"/>
          <w:b/>
          <w:color w:val="000000" w:themeColor="text1"/>
          <w:szCs w:val="24"/>
        </w:rPr>
        <w:t xml:space="preserve">ΧΡΗΣΤΟΣ ΣΠΙΡΤΖΗΣ (Υπουργός Υποδομών και Μεταφορών): </w:t>
      </w:r>
      <w:r>
        <w:rPr>
          <w:rFonts w:eastAsia="Times New Roman"/>
          <w:color w:val="000000" w:themeColor="text1"/>
          <w:szCs w:val="24"/>
        </w:rPr>
        <w:t>Το έχετε ψηφίσει, κύριε Κατσανιώτη.</w:t>
      </w:r>
      <w:r w:rsidRPr="0006046A">
        <w:rPr>
          <w:rFonts w:eastAsia="Times New Roman"/>
          <w:color w:val="000000" w:themeColor="text1"/>
          <w:szCs w:val="24"/>
        </w:rPr>
        <w:t xml:space="preserve"> </w:t>
      </w:r>
    </w:p>
    <w:p w14:paraId="678A389D" w14:textId="77777777" w:rsidR="0099759A" w:rsidRDefault="00FE124F">
      <w:pPr>
        <w:spacing w:line="600" w:lineRule="auto"/>
        <w:ind w:firstLine="720"/>
        <w:contextualSpacing/>
        <w:jc w:val="both"/>
        <w:rPr>
          <w:rFonts w:eastAsia="Times New Roman"/>
          <w:color w:val="000000" w:themeColor="text1"/>
          <w:szCs w:val="24"/>
        </w:rPr>
      </w:pPr>
      <w:r w:rsidRPr="00505C07">
        <w:rPr>
          <w:rFonts w:eastAsia="Times New Roman"/>
          <w:b/>
          <w:color w:val="000000" w:themeColor="text1"/>
          <w:szCs w:val="24"/>
        </w:rPr>
        <w:t>ΑΝΔΡΕΑΣ</w:t>
      </w:r>
      <w:r w:rsidRPr="00505C07">
        <w:rPr>
          <w:rFonts w:eastAsia="Times New Roman"/>
          <w:b/>
          <w:color w:val="000000" w:themeColor="text1"/>
          <w:szCs w:val="24"/>
        </w:rPr>
        <w:t xml:space="preserve"> ΚΑΤΣΑΝΙΩΤΗΣ: </w:t>
      </w:r>
      <w:r>
        <w:rPr>
          <w:rFonts w:eastAsia="Times New Roman"/>
          <w:color w:val="000000" w:themeColor="text1"/>
          <w:szCs w:val="24"/>
        </w:rPr>
        <w:t xml:space="preserve">Κύριε Σπίρτζη, είστε ο </w:t>
      </w:r>
      <w:r w:rsidRPr="0006046A">
        <w:rPr>
          <w:rFonts w:eastAsia="Times New Roman"/>
          <w:color w:val="000000" w:themeColor="text1"/>
          <w:szCs w:val="24"/>
        </w:rPr>
        <w:t xml:space="preserve">ήρωας του </w:t>
      </w:r>
      <w:r>
        <w:rPr>
          <w:rFonts w:eastAsia="Times New Roman"/>
          <w:color w:val="000000" w:themeColor="text1"/>
          <w:szCs w:val="24"/>
        </w:rPr>
        <w:t xml:space="preserve">Όργουελ </w:t>
      </w:r>
      <w:r w:rsidRPr="0006046A">
        <w:rPr>
          <w:rFonts w:eastAsia="Times New Roman"/>
          <w:color w:val="000000" w:themeColor="text1"/>
          <w:szCs w:val="24"/>
        </w:rPr>
        <w:t>του 1984</w:t>
      </w:r>
      <w:r>
        <w:rPr>
          <w:rFonts w:eastAsia="Times New Roman"/>
          <w:color w:val="000000" w:themeColor="text1"/>
          <w:szCs w:val="24"/>
        </w:rPr>
        <w:t>. Τ</w:t>
      </w:r>
      <w:r w:rsidRPr="0006046A">
        <w:rPr>
          <w:rFonts w:eastAsia="Times New Roman"/>
          <w:color w:val="000000" w:themeColor="text1"/>
          <w:szCs w:val="24"/>
        </w:rPr>
        <w:t xml:space="preserve">ο </w:t>
      </w:r>
      <w:r>
        <w:rPr>
          <w:rFonts w:eastAsia="Times New Roman"/>
          <w:color w:val="000000" w:themeColor="text1"/>
          <w:szCs w:val="24"/>
        </w:rPr>
        <w:t>«</w:t>
      </w:r>
      <w:r w:rsidRPr="0006046A">
        <w:rPr>
          <w:rFonts w:eastAsia="Times New Roman"/>
          <w:color w:val="000000" w:themeColor="text1"/>
          <w:szCs w:val="24"/>
        </w:rPr>
        <w:t xml:space="preserve">Υπουργείο </w:t>
      </w:r>
      <w:r>
        <w:rPr>
          <w:rFonts w:eastAsia="Times New Roman"/>
          <w:color w:val="000000" w:themeColor="text1"/>
          <w:szCs w:val="24"/>
        </w:rPr>
        <w:t>Α</w:t>
      </w:r>
      <w:r w:rsidRPr="0006046A">
        <w:rPr>
          <w:rFonts w:eastAsia="Times New Roman"/>
          <w:color w:val="000000" w:themeColor="text1"/>
          <w:szCs w:val="24"/>
        </w:rPr>
        <w:t>λήθειας</w:t>
      </w:r>
      <w:r>
        <w:rPr>
          <w:rFonts w:eastAsia="Times New Roman"/>
          <w:color w:val="000000" w:themeColor="text1"/>
          <w:szCs w:val="24"/>
        </w:rPr>
        <w:t>»</w:t>
      </w:r>
      <w:r w:rsidRPr="0006046A">
        <w:rPr>
          <w:rFonts w:eastAsia="Times New Roman"/>
          <w:color w:val="000000" w:themeColor="text1"/>
          <w:szCs w:val="24"/>
        </w:rPr>
        <w:t xml:space="preserve"> το ξέρετε</w:t>
      </w:r>
      <w:r>
        <w:rPr>
          <w:rFonts w:eastAsia="Times New Roman"/>
          <w:color w:val="000000" w:themeColor="text1"/>
          <w:szCs w:val="24"/>
        </w:rPr>
        <w:t>; Ε</w:t>
      </w:r>
      <w:r w:rsidRPr="0006046A">
        <w:rPr>
          <w:rFonts w:eastAsia="Times New Roman"/>
          <w:color w:val="000000" w:themeColor="text1"/>
          <w:szCs w:val="24"/>
        </w:rPr>
        <w:t xml:space="preserve">ίχε ιδρυθεί </w:t>
      </w:r>
      <w:r>
        <w:rPr>
          <w:rFonts w:eastAsia="Times New Roman"/>
          <w:color w:val="000000" w:themeColor="text1"/>
          <w:szCs w:val="24"/>
        </w:rPr>
        <w:t>τότε. Ε</w:t>
      </w:r>
      <w:r w:rsidRPr="0006046A">
        <w:rPr>
          <w:rFonts w:eastAsia="Times New Roman"/>
          <w:color w:val="000000" w:themeColor="text1"/>
          <w:szCs w:val="24"/>
        </w:rPr>
        <w:t xml:space="preserve">ίναι το </w:t>
      </w:r>
      <w:r>
        <w:rPr>
          <w:rFonts w:eastAsia="Times New Roman"/>
          <w:color w:val="000000" w:themeColor="text1"/>
          <w:szCs w:val="24"/>
        </w:rPr>
        <w:t>«</w:t>
      </w:r>
      <w:r>
        <w:rPr>
          <w:rFonts w:eastAsia="Times New Roman"/>
          <w:color w:val="000000" w:themeColor="text1"/>
          <w:szCs w:val="24"/>
        </w:rPr>
        <w:t>Υ</w:t>
      </w:r>
      <w:r w:rsidRPr="0006046A">
        <w:rPr>
          <w:rFonts w:eastAsia="Times New Roman"/>
          <w:color w:val="000000" w:themeColor="text1"/>
          <w:szCs w:val="24"/>
        </w:rPr>
        <w:t>πουργείο</w:t>
      </w:r>
      <w:r>
        <w:rPr>
          <w:rFonts w:eastAsia="Times New Roman"/>
          <w:color w:val="000000" w:themeColor="text1"/>
          <w:szCs w:val="24"/>
        </w:rPr>
        <w:t xml:space="preserve"> Α</w:t>
      </w:r>
      <w:r w:rsidRPr="0006046A">
        <w:rPr>
          <w:rFonts w:eastAsia="Times New Roman"/>
          <w:color w:val="000000" w:themeColor="text1"/>
          <w:szCs w:val="24"/>
        </w:rPr>
        <w:t>λήθεια</w:t>
      </w:r>
      <w:r>
        <w:rPr>
          <w:rFonts w:eastAsia="Times New Roman"/>
          <w:color w:val="000000" w:themeColor="text1"/>
          <w:szCs w:val="24"/>
        </w:rPr>
        <w:t>ς</w:t>
      </w:r>
      <w:r>
        <w:rPr>
          <w:rFonts w:eastAsia="Times New Roman"/>
          <w:color w:val="000000" w:themeColor="text1"/>
          <w:szCs w:val="24"/>
        </w:rPr>
        <w:t>»</w:t>
      </w:r>
      <w:r>
        <w:rPr>
          <w:rFonts w:eastAsia="Times New Roman"/>
          <w:color w:val="000000" w:themeColor="text1"/>
          <w:szCs w:val="24"/>
        </w:rPr>
        <w:t xml:space="preserve">, στο </w:t>
      </w:r>
      <w:r w:rsidRPr="0006046A">
        <w:rPr>
          <w:rFonts w:eastAsia="Times New Roman"/>
          <w:color w:val="000000" w:themeColor="text1"/>
          <w:szCs w:val="24"/>
        </w:rPr>
        <w:t>οποίο θα ήσασταν</w:t>
      </w:r>
      <w:r>
        <w:rPr>
          <w:rFonts w:eastAsia="Times New Roman"/>
          <w:color w:val="000000" w:themeColor="text1"/>
          <w:szCs w:val="24"/>
        </w:rPr>
        <w:t>,</w:t>
      </w:r>
      <w:r w:rsidRPr="0006046A">
        <w:rPr>
          <w:rFonts w:eastAsia="Times New Roman"/>
          <w:color w:val="000000" w:themeColor="text1"/>
          <w:szCs w:val="24"/>
        </w:rPr>
        <w:t xml:space="preserve"> αν ήσασταν </w:t>
      </w:r>
      <w:r>
        <w:rPr>
          <w:rFonts w:eastAsia="Times New Roman"/>
          <w:color w:val="000000" w:themeColor="text1"/>
          <w:szCs w:val="24"/>
        </w:rPr>
        <w:t xml:space="preserve">ήρωας του Όργουελ </w:t>
      </w:r>
      <w:r>
        <w:rPr>
          <w:rFonts w:eastAsia="Times New Roman"/>
          <w:color w:val="000000" w:themeColor="text1"/>
          <w:szCs w:val="24"/>
        </w:rPr>
        <w:t>σ</w:t>
      </w:r>
      <w:r>
        <w:rPr>
          <w:rFonts w:eastAsia="Times New Roman"/>
          <w:color w:val="000000" w:themeColor="text1"/>
          <w:szCs w:val="24"/>
        </w:rPr>
        <w:t xml:space="preserve">το </w:t>
      </w:r>
      <w:r w:rsidRPr="0006046A">
        <w:rPr>
          <w:rFonts w:eastAsia="Times New Roman"/>
          <w:color w:val="000000" w:themeColor="text1"/>
          <w:szCs w:val="24"/>
        </w:rPr>
        <w:t>1</w:t>
      </w:r>
      <w:r>
        <w:rPr>
          <w:rFonts w:eastAsia="Times New Roman"/>
          <w:color w:val="000000" w:themeColor="text1"/>
          <w:szCs w:val="24"/>
        </w:rPr>
        <w:t xml:space="preserve">984, </w:t>
      </w:r>
      <w:r>
        <w:rPr>
          <w:rFonts w:eastAsia="Times New Roman"/>
          <w:color w:val="000000" w:themeColor="text1"/>
          <w:szCs w:val="24"/>
        </w:rPr>
        <w:t>«</w:t>
      </w:r>
      <w:r>
        <w:rPr>
          <w:rFonts w:eastAsia="Times New Roman"/>
          <w:color w:val="000000" w:themeColor="text1"/>
          <w:szCs w:val="24"/>
        </w:rPr>
        <w:t>Υπουργός Α</w:t>
      </w:r>
      <w:r w:rsidRPr="0006046A">
        <w:rPr>
          <w:rFonts w:eastAsia="Times New Roman"/>
          <w:color w:val="000000" w:themeColor="text1"/>
          <w:szCs w:val="24"/>
        </w:rPr>
        <w:t>λήθειας</w:t>
      </w:r>
      <w:r>
        <w:rPr>
          <w:rFonts w:eastAsia="Times New Roman"/>
          <w:color w:val="000000" w:themeColor="text1"/>
          <w:szCs w:val="24"/>
        </w:rPr>
        <w:t>»</w:t>
      </w:r>
      <w:r>
        <w:rPr>
          <w:rFonts w:eastAsia="Times New Roman"/>
          <w:color w:val="000000" w:themeColor="text1"/>
          <w:szCs w:val="24"/>
        </w:rPr>
        <w:t>. Α</w:t>
      </w:r>
      <w:r w:rsidRPr="0006046A">
        <w:rPr>
          <w:rFonts w:eastAsia="Times New Roman"/>
          <w:color w:val="000000" w:themeColor="text1"/>
          <w:szCs w:val="24"/>
        </w:rPr>
        <w:t>ν μετρ</w:t>
      </w:r>
      <w:r>
        <w:rPr>
          <w:rFonts w:eastAsia="Times New Roman"/>
          <w:color w:val="000000" w:themeColor="text1"/>
          <w:szCs w:val="24"/>
        </w:rPr>
        <w:t xml:space="preserve">ήσω τις ασάφειες </w:t>
      </w:r>
      <w:r>
        <w:rPr>
          <w:rFonts w:eastAsia="Times New Roman"/>
          <w:color w:val="000000" w:themeColor="text1"/>
          <w:szCs w:val="24"/>
        </w:rPr>
        <w:t>και τα ψέματα π</w:t>
      </w:r>
      <w:r w:rsidRPr="0006046A">
        <w:rPr>
          <w:rFonts w:eastAsia="Times New Roman"/>
          <w:color w:val="000000" w:themeColor="text1"/>
          <w:szCs w:val="24"/>
        </w:rPr>
        <w:t>ου είπα</w:t>
      </w:r>
      <w:r>
        <w:rPr>
          <w:rFonts w:eastAsia="Times New Roman"/>
          <w:color w:val="000000" w:themeColor="text1"/>
          <w:szCs w:val="24"/>
        </w:rPr>
        <w:t>τε</w:t>
      </w:r>
      <w:r w:rsidRPr="0006046A">
        <w:rPr>
          <w:rFonts w:eastAsia="Times New Roman"/>
          <w:color w:val="000000" w:themeColor="text1"/>
          <w:szCs w:val="24"/>
        </w:rPr>
        <w:t xml:space="preserve"> </w:t>
      </w:r>
      <w:r>
        <w:rPr>
          <w:rFonts w:eastAsia="Times New Roman"/>
          <w:color w:val="000000" w:themeColor="text1"/>
          <w:szCs w:val="24"/>
        </w:rPr>
        <w:t>σ</w:t>
      </w:r>
      <w:r w:rsidRPr="0006046A">
        <w:rPr>
          <w:rFonts w:eastAsia="Times New Roman"/>
          <w:color w:val="000000" w:themeColor="text1"/>
          <w:szCs w:val="24"/>
        </w:rPr>
        <w:t>τις επιτροπές</w:t>
      </w:r>
      <w:r>
        <w:rPr>
          <w:rFonts w:eastAsia="Times New Roman"/>
          <w:color w:val="000000" w:themeColor="text1"/>
          <w:szCs w:val="24"/>
        </w:rPr>
        <w:t xml:space="preserve">, περνάνε τα δάχτυλα </w:t>
      </w:r>
      <w:r>
        <w:rPr>
          <w:rFonts w:eastAsia="Times New Roman"/>
          <w:color w:val="000000" w:themeColor="text1"/>
          <w:szCs w:val="24"/>
        </w:rPr>
        <w:t xml:space="preserve">και </w:t>
      </w:r>
      <w:r>
        <w:rPr>
          <w:rFonts w:eastAsia="Times New Roman"/>
          <w:color w:val="000000" w:themeColor="text1"/>
          <w:szCs w:val="24"/>
        </w:rPr>
        <w:t>των δύο χεριών.</w:t>
      </w:r>
    </w:p>
    <w:p w14:paraId="678A389E"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Α</w:t>
      </w:r>
      <w:r w:rsidRPr="0006046A">
        <w:rPr>
          <w:rFonts w:eastAsia="Times New Roman"/>
          <w:color w:val="000000" w:themeColor="text1"/>
          <w:szCs w:val="24"/>
        </w:rPr>
        <w:t xml:space="preserve">υτό που θα πρέπει να μας </w:t>
      </w:r>
      <w:r>
        <w:rPr>
          <w:rFonts w:eastAsia="Times New Roman"/>
          <w:color w:val="000000" w:themeColor="text1"/>
          <w:szCs w:val="24"/>
        </w:rPr>
        <w:t>πείτε, κύριε Σπίρτζη, είναι αν θα πρέπει να</w:t>
      </w:r>
      <w:r w:rsidRPr="0006046A">
        <w:rPr>
          <w:rFonts w:eastAsia="Times New Roman"/>
          <w:color w:val="000000" w:themeColor="text1"/>
          <w:szCs w:val="24"/>
        </w:rPr>
        <w:t xml:space="preserve"> δίνουν εξετάσεις οι άνθρωποι που είναι </w:t>
      </w:r>
      <w:r>
        <w:rPr>
          <w:rFonts w:eastAsia="Times New Roman"/>
          <w:color w:val="000000" w:themeColor="text1"/>
          <w:szCs w:val="24"/>
        </w:rPr>
        <w:t>από εβδομήντα πέντε χ</w:t>
      </w:r>
      <w:r w:rsidRPr="0006046A">
        <w:rPr>
          <w:rFonts w:eastAsia="Times New Roman"/>
          <w:color w:val="000000" w:themeColor="text1"/>
          <w:szCs w:val="24"/>
        </w:rPr>
        <w:t xml:space="preserve">ρονών </w:t>
      </w:r>
      <w:r>
        <w:rPr>
          <w:rFonts w:eastAsia="Times New Roman"/>
          <w:color w:val="000000" w:themeColor="text1"/>
          <w:szCs w:val="24"/>
        </w:rPr>
        <w:t xml:space="preserve">για </w:t>
      </w:r>
      <w:r w:rsidRPr="0006046A">
        <w:rPr>
          <w:rFonts w:eastAsia="Times New Roman"/>
          <w:color w:val="000000" w:themeColor="text1"/>
          <w:szCs w:val="24"/>
        </w:rPr>
        <w:t>να δ</w:t>
      </w:r>
      <w:r>
        <w:rPr>
          <w:rFonts w:eastAsia="Times New Roman"/>
          <w:color w:val="000000" w:themeColor="text1"/>
          <w:szCs w:val="24"/>
        </w:rPr>
        <w:t xml:space="preserve">ουν αν μπορούν να οδηγούν. Ναι </w:t>
      </w:r>
      <w:r w:rsidRPr="0006046A">
        <w:rPr>
          <w:rFonts w:eastAsia="Times New Roman"/>
          <w:color w:val="000000" w:themeColor="text1"/>
          <w:szCs w:val="24"/>
        </w:rPr>
        <w:t>ή</w:t>
      </w:r>
      <w:r w:rsidRPr="0006046A">
        <w:rPr>
          <w:rFonts w:eastAsia="Times New Roman"/>
          <w:color w:val="000000" w:themeColor="text1"/>
          <w:szCs w:val="24"/>
        </w:rPr>
        <w:t xml:space="preserve"> </w:t>
      </w:r>
      <w:r w:rsidRPr="0006046A">
        <w:rPr>
          <w:rFonts w:eastAsia="Times New Roman"/>
          <w:color w:val="000000" w:themeColor="text1"/>
          <w:szCs w:val="24"/>
        </w:rPr>
        <w:lastRenderedPageBreak/>
        <w:t>όχι</w:t>
      </w:r>
      <w:r>
        <w:rPr>
          <w:rFonts w:eastAsia="Times New Roman"/>
          <w:color w:val="000000" w:themeColor="text1"/>
          <w:szCs w:val="24"/>
        </w:rPr>
        <w:t>; Αυτή είναι η ερώτηση. Θα μας απαντήσετε; Σε ποια άλλη χώρα ταλαιπωρούν αυτούς τους ανθρώπους με το να δώσουν ξανά εξετάσεις;</w:t>
      </w:r>
    </w:p>
    <w:p w14:paraId="678A389F"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Σε καμμία, κύριε Σπίρτζη.</w:t>
      </w:r>
    </w:p>
    <w:p w14:paraId="678A38A0"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Π</w:t>
      </w:r>
      <w:r w:rsidRPr="0006046A">
        <w:rPr>
          <w:rFonts w:eastAsia="Times New Roman"/>
          <w:color w:val="000000" w:themeColor="text1"/>
          <w:szCs w:val="24"/>
        </w:rPr>
        <w:t>αρουσιάζετ</w:t>
      </w:r>
      <w:r>
        <w:rPr>
          <w:rFonts w:eastAsia="Times New Roman"/>
          <w:color w:val="000000" w:themeColor="text1"/>
          <w:szCs w:val="24"/>
        </w:rPr>
        <w:t>ε</w:t>
      </w:r>
      <w:r w:rsidRPr="0006046A">
        <w:rPr>
          <w:rFonts w:eastAsia="Times New Roman"/>
          <w:color w:val="000000" w:themeColor="text1"/>
          <w:szCs w:val="24"/>
        </w:rPr>
        <w:t xml:space="preserve"> ακόμα </w:t>
      </w:r>
      <w:r>
        <w:rPr>
          <w:rFonts w:eastAsia="Times New Roman"/>
          <w:color w:val="000000" w:themeColor="text1"/>
          <w:szCs w:val="24"/>
        </w:rPr>
        <w:t xml:space="preserve">και την </w:t>
      </w:r>
      <w:r w:rsidRPr="0006046A">
        <w:rPr>
          <w:rFonts w:eastAsia="Times New Roman"/>
          <w:color w:val="000000" w:themeColor="text1"/>
          <w:szCs w:val="24"/>
        </w:rPr>
        <w:t>ηλεκτρονικ</w:t>
      </w:r>
      <w:r>
        <w:rPr>
          <w:rFonts w:eastAsia="Times New Roman"/>
          <w:color w:val="000000" w:themeColor="text1"/>
          <w:szCs w:val="24"/>
        </w:rPr>
        <w:t>ή</w:t>
      </w:r>
      <w:r w:rsidRPr="0006046A">
        <w:rPr>
          <w:rFonts w:eastAsia="Times New Roman"/>
          <w:color w:val="000000" w:themeColor="text1"/>
          <w:szCs w:val="24"/>
        </w:rPr>
        <w:t xml:space="preserve"> κλήρωση που γίνεται για τους εξεταστές ως καινοτομία</w:t>
      </w:r>
      <w:r>
        <w:rPr>
          <w:rFonts w:eastAsia="Times New Roman"/>
          <w:color w:val="000000" w:themeColor="text1"/>
          <w:szCs w:val="24"/>
        </w:rPr>
        <w:t>. Π</w:t>
      </w:r>
      <w:r w:rsidRPr="0006046A">
        <w:rPr>
          <w:rFonts w:eastAsia="Times New Roman"/>
          <w:color w:val="000000" w:themeColor="text1"/>
          <w:szCs w:val="24"/>
        </w:rPr>
        <w:t xml:space="preserve">άντα </w:t>
      </w:r>
      <w:r>
        <w:rPr>
          <w:rFonts w:eastAsia="Times New Roman"/>
          <w:color w:val="000000" w:themeColor="text1"/>
          <w:szCs w:val="24"/>
        </w:rPr>
        <w:t>υπήρχε. Πάντα π</w:t>
      </w:r>
      <w:r w:rsidRPr="0006046A">
        <w:rPr>
          <w:rFonts w:eastAsia="Times New Roman"/>
          <w:color w:val="000000" w:themeColor="text1"/>
          <w:szCs w:val="24"/>
        </w:rPr>
        <w:t>ροβλεπ</w:t>
      </w:r>
      <w:r>
        <w:rPr>
          <w:rFonts w:eastAsia="Times New Roman"/>
          <w:color w:val="000000" w:themeColor="text1"/>
          <w:szCs w:val="24"/>
        </w:rPr>
        <w:t>όταν. Δεν φέρατε κάτι καινούρ</w:t>
      </w:r>
      <w:r>
        <w:rPr>
          <w:rFonts w:eastAsia="Times New Roman"/>
          <w:color w:val="000000" w:themeColor="text1"/>
          <w:szCs w:val="24"/>
        </w:rPr>
        <w:t>γ</w:t>
      </w:r>
      <w:r>
        <w:rPr>
          <w:rFonts w:eastAsia="Times New Roman"/>
          <w:color w:val="000000" w:themeColor="text1"/>
          <w:szCs w:val="24"/>
        </w:rPr>
        <w:t>ιο. Για ά</w:t>
      </w:r>
      <w:r w:rsidRPr="0006046A">
        <w:rPr>
          <w:rFonts w:eastAsia="Times New Roman"/>
          <w:color w:val="000000" w:themeColor="text1"/>
          <w:szCs w:val="24"/>
        </w:rPr>
        <w:t>λλη μ</w:t>
      </w:r>
      <w:r>
        <w:rPr>
          <w:rFonts w:eastAsia="Times New Roman"/>
          <w:color w:val="000000" w:themeColor="text1"/>
          <w:szCs w:val="24"/>
        </w:rPr>
        <w:t>ι</w:t>
      </w:r>
      <w:r w:rsidRPr="0006046A">
        <w:rPr>
          <w:rFonts w:eastAsia="Times New Roman"/>
          <w:color w:val="000000" w:themeColor="text1"/>
          <w:szCs w:val="24"/>
        </w:rPr>
        <w:t>α φορά</w:t>
      </w:r>
      <w:r>
        <w:rPr>
          <w:rFonts w:eastAsia="Times New Roman"/>
          <w:color w:val="000000" w:themeColor="text1"/>
          <w:szCs w:val="24"/>
        </w:rPr>
        <w:t xml:space="preserve"> λέτε</w:t>
      </w:r>
      <w:r w:rsidRPr="0006046A">
        <w:rPr>
          <w:rFonts w:eastAsia="Times New Roman"/>
          <w:color w:val="000000" w:themeColor="text1"/>
          <w:szCs w:val="24"/>
        </w:rPr>
        <w:t xml:space="preserve"> άλλο ένα ψέμα</w:t>
      </w:r>
      <w:r>
        <w:rPr>
          <w:rFonts w:eastAsia="Times New Roman"/>
          <w:color w:val="000000" w:themeColor="text1"/>
          <w:szCs w:val="24"/>
        </w:rPr>
        <w:t>.</w:t>
      </w:r>
    </w:p>
    <w:p w14:paraId="678A38A1"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(Στο σημείο αυτό κτυπάει το κουδούνι λήξεως του χρόνου ομιλίας του κυρίου Βουλευτή)</w:t>
      </w:r>
    </w:p>
    <w:p w14:paraId="678A38A2"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Δύο λεπτά, κύριε Πρόεδρε, θα χρειαστώ ακόμη.</w:t>
      </w:r>
    </w:p>
    <w:p w14:paraId="678A38A3" w14:textId="77777777" w:rsidR="0099759A" w:rsidRDefault="00FE124F">
      <w:pPr>
        <w:spacing w:line="600" w:lineRule="auto"/>
        <w:ind w:firstLine="720"/>
        <w:contextualSpacing/>
        <w:jc w:val="both"/>
        <w:rPr>
          <w:rFonts w:eastAsia="Times New Roman"/>
          <w:color w:val="000000" w:themeColor="text1"/>
          <w:szCs w:val="24"/>
        </w:rPr>
      </w:pPr>
      <w:r w:rsidRPr="00505C07">
        <w:rPr>
          <w:rFonts w:eastAsia="Times New Roman"/>
          <w:b/>
          <w:color w:val="000000" w:themeColor="text1"/>
          <w:szCs w:val="24"/>
        </w:rPr>
        <w:t>ΠΡΟΕΔΡΕΥΩΝ (Δημήτριος Κρεμαστινός)</w:t>
      </w:r>
      <w:r w:rsidRPr="00505C07">
        <w:rPr>
          <w:rFonts w:eastAsia="Times New Roman"/>
          <w:b/>
          <w:color w:val="000000" w:themeColor="text1"/>
          <w:szCs w:val="24"/>
        </w:rPr>
        <w:t>:</w:t>
      </w:r>
      <w:r>
        <w:rPr>
          <w:rFonts w:eastAsia="Times New Roman"/>
          <w:color w:val="000000" w:themeColor="text1"/>
          <w:szCs w:val="24"/>
        </w:rPr>
        <w:t xml:space="preserve"> Παρακαλώ, ο χρόνος έχει περάσει.</w:t>
      </w:r>
    </w:p>
    <w:p w14:paraId="678A38A4"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 xml:space="preserve">ΑΝΔΡΕΑΣ ΚΑΤΣΑΝΙΩΤΗΣ: </w:t>
      </w:r>
      <w:r>
        <w:rPr>
          <w:rFonts w:eastAsia="Times New Roman"/>
          <w:color w:val="000000" w:themeColor="text1"/>
          <w:szCs w:val="24"/>
        </w:rPr>
        <w:t>Α</w:t>
      </w:r>
      <w:r w:rsidRPr="0006046A">
        <w:rPr>
          <w:rFonts w:eastAsia="Times New Roman"/>
          <w:color w:val="000000" w:themeColor="text1"/>
          <w:szCs w:val="24"/>
        </w:rPr>
        <w:t>νοίγε</w:t>
      </w:r>
      <w:r>
        <w:rPr>
          <w:rFonts w:eastAsia="Times New Roman"/>
          <w:color w:val="000000" w:themeColor="text1"/>
          <w:szCs w:val="24"/>
        </w:rPr>
        <w:t>τε ένα ακόμη παράθυρο, κύριε Υπουργέ, εξυπηρέτησης με αυτόν τον νόμο, πελατειακών σχέσεων και βολέματος «ημετέρων». Α</w:t>
      </w:r>
      <w:r w:rsidRPr="0006046A">
        <w:rPr>
          <w:rFonts w:eastAsia="Times New Roman"/>
          <w:color w:val="000000" w:themeColor="text1"/>
          <w:szCs w:val="24"/>
        </w:rPr>
        <w:t>υξάνετ</w:t>
      </w:r>
      <w:r>
        <w:rPr>
          <w:rFonts w:eastAsia="Times New Roman"/>
          <w:color w:val="000000" w:themeColor="text1"/>
          <w:szCs w:val="24"/>
        </w:rPr>
        <w:t>ε</w:t>
      </w:r>
      <w:r w:rsidRPr="0006046A">
        <w:rPr>
          <w:rFonts w:eastAsia="Times New Roman"/>
          <w:color w:val="000000" w:themeColor="text1"/>
          <w:szCs w:val="24"/>
        </w:rPr>
        <w:t xml:space="preserve"> κατά </w:t>
      </w:r>
      <w:r>
        <w:rPr>
          <w:rFonts w:eastAsia="Times New Roman"/>
          <w:color w:val="000000" w:themeColor="text1"/>
          <w:szCs w:val="24"/>
        </w:rPr>
        <w:t>είκοσι</w:t>
      </w:r>
      <w:r w:rsidRPr="0006046A">
        <w:rPr>
          <w:rFonts w:eastAsia="Times New Roman"/>
          <w:color w:val="000000" w:themeColor="text1"/>
          <w:szCs w:val="24"/>
        </w:rPr>
        <w:t xml:space="preserve"> άτομα τον αριθμό των θ</w:t>
      </w:r>
      <w:r>
        <w:rPr>
          <w:rFonts w:eastAsia="Times New Roman"/>
          <w:color w:val="000000" w:themeColor="text1"/>
          <w:szCs w:val="24"/>
        </w:rPr>
        <w:t>έσεων επιθεωρητών ελεγκτών του Υ</w:t>
      </w:r>
      <w:r w:rsidRPr="0006046A">
        <w:rPr>
          <w:rFonts w:eastAsia="Times New Roman"/>
          <w:color w:val="000000" w:themeColor="text1"/>
          <w:szCs w:val="24"/>
        </w:rPr>
        <w:t>πουργείου</w:t>
      </w:r>
      <w:r>
        <w:rPr>
          <w:rFonts w:eastAsia="Times New Roman"/>
          <w:color w:val="000000" w:themeColor="text1"/>
          <w:szCs w:val="24"/>
        </w:rPr>
        <w:t>,</w:t>
      </w:r>
      <w:r w:rsidRPr="0006046A">
        <w:rPr>
          <w:rFonts w:eastAsia="Times New Roman"/>
          <w:color w:val="000000" w:themeColor="text1"/>
          <w:szCs w:val="24"/>
        </w:rPr>
        <w:t xml:space="preserve"> ενώ δημιουργείτ</w:t>
      </w:r>
      <w:r>
        <w:rPr>
          <w:rFonts w:eastAsia="Times New Roman"/>
          <w:color w:val="000000" w:themeColor="text1"/>
          <w:szCs w:val="24"/>
        </w:rPr>
        <w:t>ε</w:t>
      </w:r>
      <w:r w:rsidRPr="0006046A">
        <w:rPr>
          <w:rFonts w:eastAsia="Times New Roman"/>
          <w:color w:val="000000" w:themeColor="text1"/>
          <w:szCs w:val="24"/>
        </w:rPr>
        <w:t xml:space="preserve"> τρεις επιπλέον θέσεις ειδικών συμβούλων</w:t>
      </w:r>
      <w:r>
        <w:rPr>
          <w:rFonts w:eastAsia="Times New Roman"/>
          <w:color w:val="000000" w:themeColor="text1"/>
          <w:szCs w:val="24"/>
        </w:rPr>
        <w:t xml:space="preserve"> ή</w:t>
      </w:r>
      <w:r w:rsidRPr="0006046A">
        <w:rPr>
          <w:rFonts w:eastAsia="Times New Roman"/>
          <w:color w:val="000000" w:themeColor="text1"/>
          <w:szCs w:val="24"/>
        </w:rPr>
        <w:t xml:space="preserve"> ειδικών συνεργατών</w:t>
      </w:r>
      <w:r>
        <w:rPr>
          <w:rFonts w:eastAsia="Times New Roman"/>
          <w:color w:val="000000" w:themeColor="text1"/>
          <w:szCs w:val="24"/>
        </w:rPr>
        <w:t>. Με</w:t>
      </w:r>
      <w:r w:rsidRPr="0006046A">
        <w:rPr>
          <w:rFonts w:eastAsia="Times New Roman"/>
          <w:color w:val="000000" w:themeColor="text1"/>
          <w:szCs w:val="24"/>
        </w:rPr>
        <w:t xml:space="preserve"> δεδομένο ότι στο</w:t>
      </w:r>
      <w:r>
        <w:rPr>
          <w:rFonts w:eastAsia="Times New Roman"/>
          <w:color w:val="000000" w:themeColor="text1"/>
          <w:szCs w:val="24"/>
        </w:rPr>
        <w:t xml:space="preserve"> Σώμα </w:t>
      </w:r>
      <w:r>
        <w:rPr>
          <w:rFonts w:eastAsia="Times New Roman"/>
          <w:color w:val="000000" w:themeColor="text1"/>
          <w:szCs w:val="24"/>
        </w:rPr>
        <w:lastRenderedPageBreak/>
        <w:t xml:space="preserve">Επιθεωρητών </w:t>
      </w:r>
      <w:r w:rsidRPr="0006046A">
        <w:rPr>
          <w:rFonts w:eastAsia="Times New Roman"/>
          <w:color w:val="000000" w:themeColor="text1"/>
          <w:szCs w:val="24"/>
        </w:rPr>
        <w:t>υπηρετούν πρόσωπα με αυξημένα προσόντα</w:t>
      </w:r>
      <w:r>
        <w:rPr>
          <w:rFonts w:eastAsia="Times New Roman"/>
          <w:color w:val="000000" w:themeColor="text1"/>
          <w:szCs w:val="24"/>
        </w:rPr>
        <w:t>, τ</w:t>
      </w:r>
      <w:r w:rsidRPr="0006046A">
        <w:rPr>
          <w:rFonts w:eastAsia="Times New Roman"/>
          <w:color w:val="000000" w:themeColor="text1"/>
          <w:szCs w:val="24"/>
        </w:rPr>
        <w:t>ι εξυπηρετεί αυτή η κίνηση</w:t>
      </w:r>
      <w:r>
        <w:rPr>
          <w:rFonts w:eastAsia="Times New Roman"/>
          <w:color w:val="000000" w:themeColor="text1"/>
          <w:szCs w:val="24"/>
        </w:rPr>
        <w:t xml:space="preserve">, πέρα από </w:t>
      </w:r>
      <w:r w:rsidRPr="0006046A">
        <w:rPr>
          <w:rFonts w:eastAsia="Times New Roman"/>
          <w:color w:val="000000" w:themeColor="text1"/>
          <w:szCs w:val="24"/>
        </w:rPr>
        <w:t xml:space="preserve">την ικανοποίηση πελατειακών </w:t>
      </w:r>
      <w:r>
        <w:rPr>
          <w:rFonts w:eastAsia="Times New Roman"/>
          <w:color w:val="000000" w:themeColor="text1"/>
          <w:szCs w:val="24"/>
        </w:rPr>
        <w:t>σ</w:t>
      </w:r>
      <w:r w:rsidRPr="0006046A">
        <w:rPr>
          <w:rFonts w:eastAsia="Times New Roman"/>
          <w:color w:val="000000" w:themeColor="text1"/>
          <w:szCs w:val="24"/>
        </w:rPr>
        <w:t>χέσεων</w:t>
      </w:r>
      <w:r>
        <w:rPr>
          <w:rFonts w:eastAsia="Times New Roman"/>
          <w:color w:val="000000" w:themeColor="text1"/>
          <w:szCs w:val="24"/>
        </w:rPr>
        <w:t>; Ο</w:t>
      </w:r>
      <w:r w:rsidRPr="0006046A">
        <w:rPr>
          <w:rFonts w:eastAsia="Times New Roman"/>
          <w:color w:val="000000" w:themeColor="text1"/>
          <w:szCs w:val="24"/>
        </w:rPr>
        <w:t>ι ίδιες απορί</w:t>
      </w:r>
      <w:r w:rsidRPr="0006046A">
        <w:rPr>
          <w:rFonts w:eastAsia="Times New Roman"/>
          <w:color w:val="000000" w:themeColor="text1"/>
          <w:szCs w:val="24"/>
        </w:rPr>
        <w:t>ες ισχύο</w:t>
      </w:r>
      <w:r>
        <w:rPr>
          <w:rFonts w:eastAsia="Times New Roman"/>
          <w:color w:val="000000" w:themeColor="text1"/>
          <w:szCs w:val="24"/>
        </w:rPr>
        <w:t>υ</w:t>
      </w:r>
      <w:r w:rsidRPr="0006046A">
        <w:rPr>
          <w:rFonts w:eastAsia="Times New Roman"/>
          <w:color w:val="000000" w:themeColor="text1"/>
          <w:szCs w:val="24"/>
        </w:rPr>
        <w:t>ν</w:t>
      </w:r>
      <w:r>
        <w:rPr>
          <w:rFonts w:eastAsia="Times New Roman"/>
          <w:color w:val="000000" w:themeColor="text1"/>
          <w:szCs w:val="24"/>
        </w:rPr>
        <w:t xml:space="preserve"> για </w:t>
      </w:r>
      <w:r w:rsidRPr="0006046A">
        <w:rPr>
          <w:rFonts w:eastAsia="Times New Roman"/>
          <w:color w:val="000000" w:themeColor="text1"/>
          <w:szCs w:val="24"/>
        </w:rPr>
        <w:t>την πρόβλεψη</w:t>
      </w:r>
      <w:r>
        <w:rPr>
          <w:rFonts w:eastAsia="Times New Roman"/>
          <w:color w:val="000000" w:themeColor="text1"/>
          <w:szCs w:val="24"/>
        </w:rPr>
        <w:t>, με την οποία συνίστα</w:t>
      </w:r>
      <w:r w:rsidRPr="0006046A">
        <w:rPr>
          <w:rFonts w:eastAsia="Times New Roman"/>
          <w:color w:val="000000" w:themeColor="text1"/>
          <w:szCs w:val="24"/>
        </w:rPr>
        <w:t>νται τρεις θέσεις δικηγόρων με έμμισθη εντολή</w:t>
      </w:r>
      <w:r>
        <w:rPr>
          <w:rFonts w:eastAsia="Times New Roman"/>
          <w:color w:val="000000" w:themeColor="text1"/>
          <w:szCs w:val="24"/>
        </w:rPr>
        <w:t>.</w:t>
      </w:r>
    </w:p>
    <w:p w14:paraId="678A38A5"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Τ</w:t>
      </w:r>
      <w:r w:rsidRPr="0006046A">
        <w:rPr>
          <w:rFonts w:eastAsia="Times New Roman"/>
          <w:color w:val="000000" w:themeColor="text1"/>
          <w:szCs w:val="24"/>
        </w:rPr>
        <w:t>έλος</w:t>
      </w:r>
      <w:r>
        <w:rPr>
          <w:rFonts w:eastAsia="Times New Roman"/>
          <w:color w:val="000000" w:themeColor="text1"/>
          <w:szCs w:val="24"/>
        </w:rPr>
        <w:t>,</w:t>
      </w:r>
      <w:r w:rsidRPr="0006046A">
        <w:rPr>
          <w:rFonts w:eastAsia="Times New Roman"/>
          <w:color w:val="000000" w:themeColor="text1"/>
          <w:szCs w:val="24"/>
        </w:rPr>
        <w:t xml:space="preserve"> θεσμοθετούνται τα σχέδια βιώσιμης κινητικότητας</w:t>
      </w:r>
      <w:r>
        <w:rPr>
          <w:rFonts w:eastAsia="Times New Roman"/>
          <w:color w:val="000000" w:themeColor="text1"/>
          <w:szCs w:val="24"/>
        </w:rPr>
        <w:t>, τα ΣΒΑΚ. Σ</w:t>
      </w:r>
      <w:r w:rsidRPr="0006046A">
        <w:rPr>
          <w:rFonts w:eastAsia="Times New Roman"/>
          <w:color w:val="000000" w:themeColor="text1"/>
          <w:szCs w:val="24"/>
        </w:rPr>
        <w:t>την πραγματικότητα</w:t>
      </w:r>
      <w:r>
        <w:rPr>
          <w:rFonts w:eastAsia="Times New Roman"/>
          <w:color w:val="000000" w:themeColor="text1"/>
          <w:szCs w:val="24"/>
        </w:rPr>
        <w:t>,</w:t>
      </w:r>
      <w:r w:rsidRPr="0006046A">
        <w:rPr>
          <w:rFonts w:eastAsia="Times New Roman"/>
          <w:color w:val="000000" w:themeColor="text1"/>
          <w:szCs w:val="24"/>
        </w:rPr>
        <w:t xml:space="preserve"> η φιλοσοφία τ</w:t>
      </w:r>
      <w:r>
        <w:rPr>
          <w:rFonts w:eastAsia="Times New Roman"/>
          <w:color w:val="000000" w:themeColor="text1"/>
          <w:szCs w:val="24"/>
        </w:rPr>
        <w:t>ων ΣΒΑΚ είναι να αλλάξουν</w:t>
      </w:r>
      <w:r w:rsidRPr="0006046A">
        <w:rPr>
          <w:rFonts w:eastAsia="Times New Roman"/>
          <w:color w:val="000000" w:themeColor="text1"/>
          <w:szCs w:val="24"/>
        </w:rPr>
        <w:t xml:space="preserve"> την επικρατούσα κουλτούρα </w:t>
      </w:r>
      <w:r>
        <w:rPr>
          <w:rFonts w:eastAsia="Times New Roman"/>
          <w:color w:val="000000" w:themeColor="text1"/>
          <w:szCs w:val="24"/>
        </w:rPr>
        <w:t xml:space="preserve">απόδοσης </w:t>
      </w:r>
      <w:r w:rsidRPr="0006046A">
        <w:rPr>
          <w:rFonts w:eastAsia="Times New Roman"/>
          <w:color w:val="000000" w:themeColor="text1"/>
          <w:szCs w:val="24"/>
        </w:rPr>
        <w:t>απόλυτ</w:t>
      </w:r>
      <w:r>
        <w:rPr>
          <w:rFonts w:eastAsia="Times New Roman"/>
          <w:color w:val="000000" w:themeColor="text1"/>
          <w:szCs w:val="24"/>
        </w:rPr>
        <w:t>ης προτεραιότητα</w:t>
      </w:r>
      <w:r w:rsidRPr="0006046A">
        <w:rPr>
          <w:rFonts w:eastAsia="Times New Roman"/>
          <w:color w:val="000000" w:themeColor="text1"/>
          <w:szCs w:val="24"/>
        </w:rPr>
        <w:t xml:space="preserve">ς </w:t>
      </w:r>
      <w:r>
        <w:rPr>
          <w:rFonts w:eastAsia="Times New Roman"/>
          <w:color w:val="000000" w:themeColor="text1"/>
          <w:szCs w:val="24"/>
        </w:rPr>
        <w:t>σ</w:t>
      </w:r>
      <w:r w:rsidRPr="0006046A">
        <w:rPr>
          <w:rFonts w:eastAsia="Times New Roman"/>
          <w:color w:val="000000" w:themeColor="text1"/>
          <w:szCs w:val="24"/>
        </w:rPr>
        <w:t>το αυτοκίνητο και αυτό αποτελεί βασική δήλωση και απαιτ</w:t>
      </w:r>
      <w:r>
        <w:rPr>
          <w:rFonts w:eastAsia="Times New Roman"/>
          <w:color w:val="000000" w:themeColor="text1"/>
          <w:szCs w:val="24"/>
        </w:rPr>
        <w:t>εί σαφή διατύπωση.</w:t>
      </w:r>
    </w:p>
    <w:p w14:paraId="678A38A6" w14:textId="77777777" w:rsidR="0099759A" w:rsidRDefault="00FE124F">
      <w:pPr>
        <w:spacing w:line="600" w:lineRule="auto"/>
        <w:ind w:firstLine="720"/>
        <w:contextualSpacing/>
        <w:jc w:val="both"/>
        <w:rPr>
          <w:rFonts w:eastAsia="Times New Roman"/>
          <w:color w:val="000000" w:themeColor="text1"/>
          <w:szCs w:val="24"/>
        </w:rPr>
      </w:pPr>
      <w:r w:rsidRPr="00505C07">
        <w:rPr>
          <w:rFonts w:eastAsia="Times New Roman"/>
          <w:b/>
          <w:color w:val="000000" w:themeColor="text1"/>
          <w:szCs w:val="24"/>
        </w:rPr>
        <w:t>ΠΡΟΕΔΡΕΥΩΝ (Δημήτριος Κρεμαστινός):</w:t>
      </w:r>
      <w:r>
        <w:rPr>
          <w:rFonts w:eastAsia="Times New Roman"/>
          <w:color w:val="000000" w:themeColor="text1"/>
          <w:szCs w:val="24"/>
        </w:rPr>
        <w:t xml:space="preserve"> Παρακαλώ, κύριε Κατσανιώτη, σεβαστείτε τον χρόνο.</w:t>
      </w:r>
    </w:p>
    <w:p w14:paraId="678A38A7"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 xml:space="preserve">ΑΝΔΡΕΑΣ ΚΑΤΣΑΝΙΩΤΗΣ: </w:t>
      </w:r>
      <w:r>
        <w:rPr>
          <w:rFonts w:eastAsia="Times New Roman"/>
          <w:color w:val="000000" w:themeColor="text1"/>
          <w:szCs w:val="24"/>
        </w:rPr>
        <w:t xml:space="preserve">Ναι, αλλά έχω ακόμη δύο λεπτά, κύριε Πρόεδρε. </w:t>
      </w:r>
    </w:p>
    <w:p w14:paraId="678A38A8" w14:textId="77777777" w:rsidR="0099759A" w:rsidRDefault="00FE124F">
      <w:pPr>
        <w:spacing w:line="600" w:lineRule="auto"/>
        <w:ind w:firstLine="720"/>
        <w:contextualSpacing/>
        <w:jc w:val="both"/>
        <w:rPr>
          <w:rFonts w:eastAsia="Times New Roman"/>
          <w:color w:val="000000" w:themeColor="text1"/>
          <w:szCs w:val="24"/>
        </w:rPr>
      </w:pPr>
      <w:r w:rsidRPr="00505C07">
        <w:rPr>
          <w:rFonts w:eastAsia="Times New Roman"/>
          <w:b/>
          <w:color w:val="000000" w:themeColor="text1"/>
          <w:szCs w:val="24"/>
        </w:rPr>
        <w:t>ΠΡΟ</w:t>
      </w:r>
      <w:r w:rsidRPr="00505C07">
        <w:rPr>
          <w:rFonts w:eastAsia="Times New Roman"/>
          <w:b/>
          <w:color w:val="000000" w:themeColor="text1"/>
          <w:szCs w:val="24"/>
        </w:rPr>
        <w:t>ΕΔΡΕΥΩΝ (Δημήτριος Κρεμαστινός):</w:t>
      </w:r>
      <w:r>
        <w:rPr>
          <w:rFonts w:eastAsia="Times New Roman"/>
          <w:color w:val="000000" w:themeColor="text1"/>
          <w:szCs w:val="24"/>
        </w:rPr>
        <w:t xml:space="preserve"> Ο κ. Καραναστάσης μίλησε δέκα λεπτά. Εσείς μιλήσατε δεκαεπτά.</w:t>
      </w:r>
    </w:p>
    <w:p w14:paraId="678A38A9"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 xml:space="preserve">ΑΝΔΡΕΑΣ ΚΑΤΣΑΝΙΩΤΗΣ: </w:t>
      </w:r>
      <w:r>
        <w:rPr>
          <w:rFonts w:eastAsia="Times New Roman"/>
          <w:color w:val="000000" w:themeColor="text1"/>
          <w:szCs w:val="24"/>
        </w:rPr>
        <w:t>Φανταστείτε ότι δεν θα μιλήσω για τις τροπολογίες.</w:t>
      </w:r>
    </w:p>
    <w:p w14:paraId="678A38AA" w14:textId="77777777" w:rsidR="0099759A" w:rsidRDefault="00FE124F">
      <w:pPr>
        <w:spacing w:line="600" w:lineRule="auto"/>
        <w:ind w:firstLine="720"/>
        <w:contextualSpacing/>
        <w:jc w:val="both"/>
        <w:rPr>
          <w:rFonts w:eastAsia="Times New Roman"/>
          <w:color w:val="000000" w:themeColor="text1"/>
          <w:szCs w:val="24"/>
        </w:rPr>
      </w:pPr>
      <w:r w:rsidRPr="00505C07">
        <w:rPr>
          <w:rFonts w:eastAsia="Times New Roman"/>
          <w:b/>
          <w:color w:val="000000" w:themeColor="text1"/>
          <w:szCs w:val="24"/>
        </w:rPr>
        <w:lastRenderedPageBreak/>
        <w:t>ΠΡΟΕΔΡΕΥΩΝ (Δημήτριος Κρεμαστινός):</w:t>
      </w:r>
      <w:r>
        <w:rPr>
          <w:rFonts w:eastAsia="Times New Roman"/>
          <w:color w:val="000000" w:themeColor="text1"/>
          <w:szCs w:val="24"/>
        </w:rPr>
        <w:t xml:space="preserve"> Έχετε ένα λεπτό ακόμη. Παρακαλώ, ολοκληρώνετε.</w:t>
      </w:r>
    </w:p>
    <w:p w14:paraId="678A38AB"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 xml:space="preserve">ΑΝΔΡΕΑΣ ΚΑΤΣΑΝΙΩΤΗΣ: </w:t>
      </w:r>
      <w:r>
        <w:rPr>
          <w:rFonts w:eastAsia="Times New Roman"/>
          <w:color w:val="000000" w:themeColor="text1"/>
          <w:szCs w:val="24"/>
        </w:rPr>
        <w:t>Κλείνοντας, αφού ο χρόνος μας πιέζει, θα ήθελα να πω, κύριε Υπουργέ, ότι ξέρετε ότι αυτός ο νόμος δεν θα εφαρμοστεί. Ξ</w:t>
      </w:r>
      <w:r w:rsidRPr="0006046A">
        <w:rPr>
          <w:rFonts w:eastAsia="Times New Roman"/>
          <w:color w:val="000000" w:themeColor="text1"/>
          <w:szCs w:val="24"/>
        </w:rPr>
        <w:t xml:space="preserve">έρετε </w:t>
      </w:r>
      <w:r>
        <w:rPr>
          <w:rFonts w:eastAsia="Times New Roman"/>
          <w:color w:val="000000" w:themeColor="text1"/>
          <w:szCs w:val="24"/>
        </w:rPr>
        <w:t xml:space="preserve">ότι </w:t>
      </w:r>
      <w:r w:rsidRPr="0006046A">
        <w:rPr>
          <w:rFonts w:eastAsia="Times New Roman"/>
          <w:color w:val="000000" w:themeColor="text1"/>
          <w:szCs w:val="24"/>
        </w:rPr>
        <w:t>στην ουσία νομοθετείτ</w:t>
      </w:r>
      <w:r>
        <w:rPr>
          <w:rFonts w:eastAsia="Times New Roman"/>
          <w:color w:val="000000" w:themeColor="text1"/>
          <w:szCs w:val="24"/>
        </w:rPr>
        <w:t>ε</w:t>
      </w:r>
      <w:r w:rsidRPr="0006046A">
        <w:rPr>
          <w:rFonts w:eastAsia="Times New Roman"/>
          <w:color w:val="000000" w:themeColor="text1"/>
          <w:szCs w:val="24"/>
        </w:rPr>
        <w:t xml:space="preserve"> χωρίς να μπορέσετε να εφαρμόσετε τίποτα από αυτά που ν</w:t>
      </w:r>
      <w:r>
        <w:rPr>
          <w:rFonts w:eastAsia="Times New Roman"/>
          <w:color w:val="000000" w:themeColor="text1"/>
          <w:szCs w:val="24"/>
        </w:rPr>
        <w:t>ομο</w:t>
      </w:r>
      <w:r w:rsidRPr="0006046A">
        <w:rPr>
          <w:rFonts w:eastAsia="Times New Roman"/>
          <w:color w:val="000000" w:themeColor="text1"/>
          <w:szCs w:val="24"/>
        </w:rPr>
        <w:t>θ</w:t>
      </w:r>
      <w:r>
        <w:rPr>
          <w:rFonts w:eastAsia="Times New Roman"/>
          <w:color w:val="000000" w:themeColor="text1"/>
          <w:szCs w:val="24"/>
        </w:rPr>
        <w:t xml:space="preserve">ετείτε. </w:t>
      </w:r>
      <w:r w:rsidRPr="0006046A">
        <w:rPr>
          <w:rFonts w:eastAsia="Times New Roman"/>
          <w:color w:val="000000" w:themeColor="text1"/>
          <w:szCs w:val="24"/>
        </w:rPr>
        <w:t xml:space="preserve">Σταματήστε να </w:t>
      </w:r>
      <w:r w:rsidRPr="0006046A">
        <w:rPr>
          <w:rFonts w:eastAsia="Times New Roman"/>
          <w:color w:val="000000" w:themeColor="text1"/>
          <w:szCs w:val="24"/>
        </w:rPr>
        <w:t>ταλαιπωρείτ</w:t>
      </w:r>
      <w:r>
        <w:rPr>
          <w:rFonts w:eastAsia="Times New Roman"/>
          <w:color w:val="000000" w:themeColor="text1"/>
          <w:szCs w:val="24"/>
        </w:rPr>
        <w:t>ε</w:t>
      </w:r>
      <w:r w:rsidRPr="0006046A">
        <w:rPr>
          <w:rFonts w:eastAsia="Times New Roman"/>
          <w:color w:val="000000" w:themeColor="text1"/>
          <w:szCs w:val="24"/>
        </w:rPr>
        <w:t xml:space="preserve"> όλους τους νέους ανθρώπους που θέλουν να </w:t>
      </w:r>
      <w:r>
        <w:rPr>
          <w:rFonts w:eastAsia="Times New Roman"/>
          <w:color w:val="000000" w:themeColor="text1"/>
          <w:szCs w:val="24"/>
        </w:rPr>
        <w:t>πάρ</w:t>
      </w:r>
      <w:r w:rsidRPr="0006046A">
        <w:rPr>
          <w:rFonts w:eastAsia="Times New Roman"/>
          <w:color w:val="000000" w:themeColor="text1"/>
          <w:szCs w:val="24"/>
        </w:rPr>
        <w:t>ουν δίπλωμα</w:t>
      </w:r>
      <w:r>
        <w:rPr>
          <w:rFonts w:eastAsia="Times New Roman"/>
          <w:color w:val="000000" w:themeColor="text1"/>
          <w:szCs w:val="24"/>
        </w:rPr>
        <w:t>.</w:t>
      </w:r>
      <w:r w:rsidRPr="0006046A">
        <w:rPr>
          <w:rFonts w:eastAsia="Times New Roman"/>
          <w:color w:val="000000" w:themeColor="text1"/>
          <w:szCs w:val="24"/>
        </w:rPr>
        <w:t xml:space="preserve"> Σταματήστε να ταλαιπωρείτ</w:t>
      </w:r>
      <w:r>
        <w:rPr>
          <w:rFonts w:eastAsia="Times New Roman"/>
          <w:color w:val="000000" w:themeColor="text1"/>
          <w:szCs w:val="24"/>
        </w:rPr>
        <w:t>ε</w:t>
      </w:r>
      <w:r w:rsidRPr="0006046A">
        <w:rPr>
          <w:rFonts w:eastAsia="Times New Roman"/>
          <w:color w:val="000000" w:themeColor="text1"/>
          <w:szCs w:val="24"/>
        </w:rPr>
        <w:t xml:space="preserve"> όλους αυτούς που είναι από </w:t>
      </w:r>
      <w:r>
        <w:rPr>
          <w:rFonts w:eastAsia="Times New Roman"/>
          <w:color w:val="000000" w:themeColor="text1"/>
          <w:szCs w:val="24"/>
        </w:rPr>
        <w:t>εβδομήντα πέντε</w:t>
      </w:r>
      <w:r w:rsidRPr="0006046A">
        <w:rPr>
          <w:rFonts w:eastAsia="Times New Roman"/>
          <w:color w:val="000000" w:themeColor="text1"/>
          <w:szCs w:val="24"/>
        </w:rPr>
        <w:t xml:space="preserve"> χρονών και πάνω και θα τους αναγκ</w:t>
      </w:r>
      <w:r>
        <w:rPr>
          <w:rFonts w:eastAsia="Times New Roman"/>
          <w:color w:val="000000" w:themeColor="text1"/>
          <w:szCs w:val="24"/>
        </w:rPr>
        <w:t>άσετε</w:t>
      </w:r>
      <w:r w:rsidRPr="0006046A">
        <w:rPr>
          <w:rFonts w:eastAsia="Times New Roman"/>
          <w:color w:val="000000" w:themeColor="text1"/>
          <w:szCs w:val="24"/>
        </w:rPr>
        <w:t xml:space="preserve"> να δώσουν εξετάσεις</w:t>
      </w:r>
      <w:r>
        <w:rPr>
          <w:rFonts w:eastAsia="Times New Roman"/>
          <w:color w:val="000000" w:themeColor="text1"/>
          <w:szCs w:val="24"/>
        </w:rPr>
        <w:t>.</w:t>
      </w:r>
      <w:r w:rsidRPr="0006046A">
        <w:rPr>
          <w:rFonts w:eastAsia="Times New Roman"/>
          <w:color w:val="000000" w:themeColor="text1"/>
          <w:szCs w:val="24"/>
        </w:rPr>
        <w:t xml:space="preserve"> Σταματήστε να στοχοποιείτ</w:t>
      </w:r>
      <w:r>
        <w:rPr>
          <w:rFonts w:eastAsia="Times New Roman"/>
          <w:color w:val="000000" w:themeColor="text1"/>
          <w:szCs w:val="24"/>
        </w:rPr>
        <w:t>ε</w:t>
      </w:r>
      <w:r w:rsidRPr="0006046A">
        <w:rPr>
          <w:rFonts w:eastAsia="Times New Roman"/>
          <w:color w:val="000000" w:themeColor="text1"/>
          <w:szCs w:val="24"/>
        </w:rPr>
        <w:t xml:space="preserve"> </w:t>
      </w:r>
      <w:r>
        <w:rPr>
          <w:rFonts w:eastAsia="Times New Roman"/>
          <w:color w:val="000000" w:themeColor="text1"/>
          <w:szCs w:val="24"/>
        </w:rPr>
        <w:t>τις</w:t>
      </w:r>
      <w:r w:rsidRPr="0006046A">
        <w:rPr>
          <w:rFonts w:eastAsia="Times New Roman"/>
          <w:color w:val="000000" w:themeColor="text1"/>
          <w:szCs w:val="24"/>
        </w:rPr>
        <w:t xml:space="preserve"> σχολές οδηγών και τους εκ</w:t>
      </w:r>
      <w:r w:rsidRPr="0006046A">
        <w:rPr>
          <w:rFonts w:eastAsia="Times New Roman"/>
          <w:color w:val="000000" w:themeColor="text1"/>
          <w:szCs w:val="24"/>
        </w:rPr>
        <w:t xml:space="preserve">παιδευτές που κάνουν πολύ καλά τη δουλειά </w:t>
      </w:r>
      <w:r>
        <w:rPr>
          <w:rFonts w:eastAsia="Times New Roman"/>
          <w:color w:val="000000" w:themeColor="text1"/>
          <w:szCs w:val="24"/>
        </w:rPr>
        <w:t>τους.</w:t>
      </w:r>
      <w:r w:rsidRPr="0006046A">
        <w:rPr>
          <w:rFonts w:eastAsia="Times New Roman"/>
          <w:color w:val="000000" w:themeColor="text1"/>
          <w:szCs w:val="24"/>
        </w:rPr>
        <w:t xml:space="preserve"> Σταματήστε να λοιδορείτ</w:t>
      </w:r>
      <w:r>
        <w:rPr>
          <w:rFonts w:eastAsia="Times New Roman"/>
          <w:color w:val="000000" w:themeColor="text1"/>
          <w:szCs w:val="24"/>
        </w:rPr>
        <w:t>ε</w:t>
      </w:r>
      <w:r w:rsidRPr="0006046A">
        <w:rPr>
          <w:rFonts w:eastAsia="Times New Roman"/>
          <w:color w:val="000000" w:themeColor="text1"/>
          <w:szCs w:val="24"/>
        </w:rPr>
        <w:t xml:space="preserve"> τους εκπαιδευτές</w:t>
      </w:r>
      <w:r>
        <w:rPr>
          <w:rFonts w:eastAsia="Times New Roman"/>
          <w:color w:val="000000" w:themeColor="text1"/>
          <w:szCs w:val="24"/>
        </w:rPr>
        <w:t>.</w:t>
      </w:r>
      <w:r w:rsidRPr="0006046A">
        <w:rPr>
          <w:rFonts w:eastAsia="Times New Roman"/>
          <w:color w:val="000000" w:themeColor="text1"/>
          <w:szCs w:val="24"/>
        </w:rPr>
        <w:t xml:space="preserve"> Σταματήστε να χρησιμοποιείτε όλα τα εργαλεία του άσχημου παρελθόντος για να δικαιολογήσετε το μέλλον</w:t>
      </w:r>
      <w:r>
        <w:rPr>
          <w:rFonts w:eastAsia="Times New Roman"/>
          <w:color w:val="000000" w:themeColor="text1"/>
          <w:szCs w:val="24"/>
        </w:rPr>
        <w:t>.</w:t>
      </w:r>
    </w:p>
    <w:p w14:paraId="678A38AC"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Δ</w:t>
      </w:r>
      <w:r w:rsidRPr="0006046A">
        <w:rPr>
          <w:rFonts w:eastAsia="Times New Roman"/>
          <w:color w:val="000000" w:themeColor="text1"/>
          <w:szCs w:val="24"/>
        </w:rPr>
        <w:t>εν μας αξίζει μ</w:t>
      </w:r>
      <w:r>
        <w:rPr>
          <w:rFonts w:eastAsia="Times New Roman"/>
          <w:color w:val="000000" w:themeColor="text1"/>
          <w:szCs w:val="24"/>
        </w:rPr>
        <w:t>ι</w:t>
      </w:r>
      <w:r w:rsidRPr="0006046A">
        <w:rPr>
          <w:rFonts w:eastAsia="Times New Roman"/>
          <w:color w:val="000000" w:themeColor="text1"/>
          <w:szCs w:val="24"/>
        </w:rPr>
        <w:t>α τέτοια συμπεριφορά</w:t>
      </w:r>
      <w:r>
        <w:rPr>
          <w:rFonts w:eastAsia="Times New Roman"/>
          <w:color w:val="000000" w:themeColor="text1"/>
          <w:szCs w:val="24"/>
        </w:rPr>
        <w:t>. Α</w:t>
      </w:r>
      <w:r w:rsidRPr="0006046A">
        <w:rPr>
          <w:rFonts w:eastAsia="Times New Roman"/>
          <w:color w:val="000000" w:themeColor="text1"/>
          <w:szCs w:val="24"/>
        </w:rPr>
        <w:t>ς αποφασίσουμε όλοι ένα</w:t>
      </w:r>
      <w:r>
        <w:rPr>
          <w:rFonts w:eastAsia="Times New Roman"/>
          <w:color w:val="000000" w:themeColor="text1"/>
          <w:szCs w:val="24"/>
        </w:rPr>
        <w:t>ν</w:t>
      </w:r>
      <w:r w:rsidRPr="0006046A">
        <w:rPr>
          <w:rFonts w:eastAsia="Times New Roman"/>
          <w:color w:val="000000" w:themeColor="text1"/>
          <w:szCs w:val="24"/>
        </w:rPr>
        <w:t xml:space="preserve"> τρόπο εκπαίδευσης και εξέτασης των οδηγών για να μη θρηνούμε νεκρούς</w:t>
      </w:r>
      <w:r>
        <w:rPr>
          <w:rFonts w:eastAsia="Times New Roman"/>
          <w:color w:val="000000" w:themeColor="text1"/>
          <w:szCs w:val="24"/>
        </w:rPr>
        <w:t>.</w:t>
      </w:r>
    </w:p>
    <w:p w14:paraId="678A38AD" w14:textId="77777777" w:rsidR="0099759A" w:rsidRDefault="00FE124F">
      <w:pPr>
        <w:spacing w:line="600" w:lineRule="auto"/>
        <w:ind w:firstLine="720"/>
        <w:contextualSpacing/>
        <w:jc w:val="both"/>
        <w:rPr>
          <w:rFonts w:eastAsia="Times New Roman"/>
          <w:color w:val="000000" w:themeColor="text1"/>
          <w:szCs w:val="24"/>
        </w:rPr>
      </w:pPr>
      <w:r w:rsidRPr="0006046A">
        <w:rPr>
          <w:rFonts w:eastAsia="Times New Roman"/>
          <w:color w:val="000000" w:themeColor="text1"/>
          <w:szCs w:val="24"/>
        </w:rPr>
        <w:t>Αυτό εί</w:t>
      </w:r>
      <w:r>
        <w:rPr>
          <w:rFonts w:eastAsia="Times New Roman"/>
          <w:color w:val="000000" w:themeColor="text1"/>
          <w:szCs w:val="24"/>
        </w:rPr>
        <w:t xml:space="preserve">ναι το ζητούμενο, αλλά </w:t>
      </w:r>
      <w:r w:rsidRPr="0006046A">
        <w:rPr>
          <w:rFonts w:eastAsia="Times New Roman"/>
          <w:color w:val="000000" w:themeColor="text1"/>
          <w:szCs w:val="24"/>
        </w:rPr>
        <w:t>ακόμα και σε αυτό</w:t>
      </w:r>
      <w:r>
        <w:rPr>
          <w:rFonts w:eastAsia="Times New Roman"/>
          <w:color w:val="000000" w:themeColor="text1"/>
          <w:szCs w:val="24"/>
        </w:rPr>
        <w:t>, κ</w:t>
      </w:r>
      <w:r w:rsidRPr="0006046A">
        <w:rPr>
          <w:rFonts w:eastAsia="Times New Roman"/>
          <w:color w:val="000000" w:themeColor="text1"/>
          <w:szCs w:val="24"/>
        </w:rPr>
        <w:t>ύριε Υπουργέ</w:t>
      </w:r>
      <w:r>
        <w:rPr>
          <w:rFonts w:eastAsia="Times New Roman"/>
          <w:color w:val="000000" w:themeColor="text1"/>
          <w:szCs w:val="24"/>
        </w:rPr>
        <w:t>,</w:t>
      </w:r>
      <w:r w:rsidRPr="0006046A">
        <w:rPr>
          <w:rFonts w:eastAsia="Times New Roman"/>
          <w:color w:val="000000" w:themeColor="text1"/>
          <w:szCs w:val="24"/>
        </w:rPr>
        <w:t xml:space="preserve"> δεν κάνετε κάτι</w:t>
      </w:r>
      <w:r>
        <w:rPr>
          <w:rFonts w:eastAsia="Times New Roman"/>
          <w:color w:val="000000" w:themeColor="text1"/>
          <w:szCs w:val="24"/>
        </w:rPr>
        <w:t>. Ο</w:t>
      </w:r>
      <w:r w:rsidRPr="0006046A">
        <w:rPr>
          <w:rFonts w:eastAsia="Times New Roman"/>
          <w:color w:val="000000" w:themeColor="text1"/>
          <w:szCs w:val="24"/>
        </w:rPr>
        <w:t>ύτως ή άλλως</w:t>
      </w:r>
      <w:r>
        <w:rPr>
          <w:rFonts w:eastAsia="Times New Roman"/>
          <w:color w:val="000000" w:themeColor="text1"/>
          <w:szCs w:val="24"/>
        </w:rPr>
        <w:t>, χθες είπατε ότι τ</w:t>
      </w:r>
      <w:r w:rsidRPr="0006046A">
        <w:rPr>
          <w:rFonts w:eastAsia="Times New Roman"/>
          <w:color w:val="000000" w:themeColor="text1"/>
          <w:szCs w:val="24"/>
        </w:rPr>
        <w:t xml:space="preserve">ο </w:t>
      </w:r>
      <w:r w:rsidRPr="0006046A">
        <w:rPr>
          <w:rFonts w:eastAsia="Times New Roman"/>
          <w:color w:val="000000" w:themeColor="text1"/>
          <w:szCs w:val="24"/>
        </w:rPr>
        <w:lastRenderedPageBreak/>
        <w:t xml:space="preserve">Πάσχα θα ξεκινήσει </w:t>
      </w:r>
      <w:r>
        <w:rPr>
          <w:rFonts w:eastAsia="Times New Roman"/>
          <w:color w:val="000000" w:themeColor="text1"/>
          <w:szCs w:val="24"/>
        </w:rPr>
        <w:t xml:space="preserve">η </w:t>
      </w:r>
      <w:r w:rsidRPr="0006046A">
        <w:rPr>
          <w:rFonts w:eastAsia="Times New Roman"/>
          <w:color w:val="000000" w:themeColor="text1"/>
          <w:szCs w:val="24"/>
        </w:rPr>
        <w:t>Πατρών</w:t>
      </w:r>
      <w:r>
        <w:rPr>
          <w:rFonts w:eastAsia="Times New Roman"/>
          <w:color w:val="000000" w:themeColor="text1"/>
          <w:szCs w:val="24"/>
        </w:rPr>
        <w:t xml:space="preserve"> </w:t>
      </w:r>
      <w:r>
        <w:rPr>
          <w:rFonts w:eastAsia="Times New Roman"/>
          <w:color w:val="000000" w:themeColor="text1"/>
          <w:szCs w:val="24"/>
        </w:rPr>
        <w:t>-</w:t>
      </w:r>
      <w:r>
        <w:rPr>
          <w:rFonts w:eastAsia="Times New Roman"/>
          <w:color w:val="000000" w:themeColor="text1"/>
          <w:szCs w:val="24"/>
        </w:rPr>
        <w:t xml:space="preserve"> </w:t>
      </w:r>
      <w:r w:rsidRPr="0006046A">
        <w:rPr>
          <w:rFonts w:eastAsia="Times New Roman"/>
          <w:color w:val="000000" w:themeColor="text1"/>
          <w:szCs w:val="24"/>
        </w:rPr>
        <w:t>Πύργο</w:t>
      </w:r>
      <w:r>
        <w:rPr>
          <w:rFonts w:eastAsia="Times New Roman"/>
          <w:color w:val="000000" w:themeColor="text1"/>
          <w:szCs w:val="24"/>
        </w:rPr>
        <w:t>υ σ</w:t>
      </w:r>
      <w:r w:rsidRPr="0006046A">
        <w:rPr>
          <w:rFonts w:eastAsia="Times New Roman"/>
          <w:color w:val="000000" w:themeColor="text1"/>
          <w:szCs w:val="24"/>
        </w:rPr>
        <w:t>τον Πύργο</w:t>
      </w:r>
      <w:r>
        <w:rPr>
          <w:rFonts w:eastAsia="Times New Roman"/>
          <w:color w:val="000000" w:themeColor="text1"/>
          <w:szCs w:val="24"/>
        </w:rPr>
        <w:t xml:space="preserve">. Δεν μας είπατε ποιο </w:t>
      </w:r>
      <w:r w:rsidRPr="0006046A">
        <w:rPr>
          <w:rFonts w:eastAsia="Times New Roman"/>
          <w:color w:val="000000" w:themeColor="text1"/>
          <w:szCs w:val="24"/>
        </w:rPr>
        <w:t>Πάσχα</w:t>
      </w:r>
      <w:r>
        <w:rPr>
          <w:rFonts w:eastAsia="Times New Roman"/>
          <w:color w:val="000000" w:themeColor="text1"/>
          <w:szCs w:val="24"/>
        </w:rPr>
        <w:t xml:space="preserve">, </w:t>
      </w:r>
      <w:r w:rsidRPr="0006046A">
        <w:rPr>
          <w:rFonts w:eastAsia="Times New Roman"/>
          <w:color w:val="000000" w:themeColor="text1"/>
          <w:szCs w:val="24"/>
        </w:rPr>
        <w:t xml:space="preserve">γιατί έχουν περάσει </w:t>
      </w:r>
      <w:r>
        <w:rPr>
          <w:rFonts w:eastAsia="Times New Roman"/>
          <w:color w:val="000000" w:themeColor="text1"/>
          <w:szCs w:val="24"/>
        </w:rPr>
        <w:t xml:space="preserve">τρία </w:t>
      </w:r>
      <w:r w:rsidRPr="0006046A">
        <w:rPr>
          <w:rFonts w:eastAsia="Times New Roman"/>
          <w:color w:val="000000" w:themeColor="text1"/>
          <w:szCs w:val="24"/>
        </w:rPr>
        <w:t xml:space="preserve">από τότε που </w:t>
      </w:r>
      <w:r>
        <w:rPr>
          <w:rFonts w:eastAsia="Times New Roman"/>
          <w:color w:val="000000" w:themeColor="text1"/>
          <w:szCs w:val="24"/>
        </w:rPr>
        <w:t xml:space="preserve">θεωρήσατε ότι </w:t>
      </w:r>
      <w:r w:rsidRPr="0006046A">
        <w:rPr>
          <w:rFonts w:eastAsia="Times New Roman"/>
          <w:color w:val="000000" w:themeColor="text1"/>
          <w:szCs w:val="24"/>
        </w:rPr>
        <w:t>ξεκινάει</w:t>
      </w:r>
      <w:r>
        <w:rPr>
          <w:rFonts w:eastAsia="Times New Roman"/>
          <w:color w:val="000000" w:themeColor="text1"/>
          <w:szCs w:val="24"/>
        </w:rPr>
        <w:t>.</w:t>
      </w:r>
    </w:p>
    <w:p w14:paraId="678A38AE"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Ευχαριστώ.</w:t>
      </w:r>
    </w:p>
    <w:p w14:paraId="678A38AF" w14:textId="77777777" w:rsidR="0099759A" w:rsidRDefault="00FE124F">
      <w:pPr>
        <w:spacing w:line="600" w:lineRule="auto"/>
        <w:ind w:firstLine="720"/>
        <w:contextualSpacing/>
        <w:jc w:val="center"/>
        <w:rPr>
          <w:rFonts w:eastAsia="Times New Roman"/>
          <w:color w:val="000000" w:themeColor="text1"/>
          <w:szCs w:val="24"/>
        </w:rPr>
      </w:pPr>
      <w:r>
        <w:rPr>
          <w:rFonts w:eastAsia="Times New Roman"/>
          <w:color w:val="000000" w:themeColor="text1"/>
          <w:szCs w:val="24"/>
        </w:rPr>
        <w:t>(Χειροκροτήματα από την πτέρυγα της Νέας Δημοκρατίας)</w:t>
      </w:r>
    </w:p>
    <w:p w14:paraId="678A38B0" w14:textId="77777777" w:rsidR="0099759A" w:rsidRDefault="00FE124F">
      <w:pPr>
        <w:spacing w:line="600" w:lineRule="auto"/>
        <w:ind w:firstLine="720"/>
        <w:contextualSpacing/>
        <w:jc w:val="both"/>
        <w:rPr>
          <w:rFonts w:eastAsia="Times New Roman"/>
          <w:color w:val="000000" w:themeColor="text1"/>
          <w:szCs w:val="24"/>
        </w:rPr>
      </w:pPr>
      <w:r w:rsidRPr="007773E3">
        <w:rPr>
          <w:rFonts w:eastAsia="Times New Roman"/>
          <w:b/>
          <w:color w:val="000000" w:themeColor="text1"/>
          <w:szCs w:val="24"/>
        </w:rPr>
        <w:t>ΧΡΗΣΤΟΣ ΣΠΙΡΤΖΗΣ (Υπουργός Υποδομών και Μεταφορών):</w:t>
      </w:r>
      <w:r>
        <w:rPr>
          <w:rFonts w:eastAsia="Times New Roman"/>
          <w:color w:val="000000" w:themeColor="text1"/>
          <w:szCs w:val="24"/>
        </w:rPr>
        <w:t xml:space="preserve"> Παρακαλώ, κύριε Πρόεδρε, θα ήθελα τον λόγο.</w:t>
      </w:r>
    </w:p>
    <w:p w14:paraId="678A38B1" w14:textId="77777777" w:rsidR="0099759A" w:rsidRDefault="00FE124F">
      <w:pPr>
        <w:spacing w:line="600" w:lineRule="auto"/>
        <w:ind w:firstLine="720"/>
        <w:contextualSpacing/>
        <w:jc w:val="both"/>
        <w:rPr>
          <w:rFonts w:eastAsia="Times New Roman"/>
          <w:color w:val="000000" w:themeColor="text1"/>
          <w:szCs w:val="24"/>
        </w:rPr>
      </w:pPr>
      <w:r w:rsidRPr="007773E3">
        <w:rPr>
          <w:rFonts w:eastAsia="Times New Roman"/>
          <w:b/>
          <w:color w:val="000000" w:themeColor="text1"/>
          <w:szCs w:val="24"/>
        </w:rPr>
        <w:t xml:space="preserve">ΠΡΟΕΔΡΕΥΩΝ (Δημήτριος </w:t>
      </w:r>
      <w:r w:rsidRPr="007773E3">
        <w:rPr>
          <w:rFonts w:eastAsia="Times New Roman"/>
          <w:b/>
          <w:color w:val="000000" w:themeColor="text1"/>
          <w:szCs w:val="24"/>
        </w:rPr>
        <w:t xml:space="preserve">Κρεμαστινός): </w:t>
      </w:r>
      <w:r>
        <w:rPr>
          <w:rFonts w:eastAsia="Times New Roman"/>
          <w:color w:val="000000" w:themeColor="text1"/>
          <w:szCs w:val="24"/>
        </w:rPr>
        <w:t>Παρακαλώ</w:t>
      </w:r>
      <w:r>
        <w:rPr>
          <w:rFonts w:eastAsia="Times New Roman"/>
          <w:color w:val="000000" w:themeColor="text1"/>
          <w:szCs w:val="24"/>
        </w:rPr>
        <w:t>,</w:t>
      </w:r>
      <w:r>
        <w:rPr>
          <w:rFonts w:eastAsia="Times New Roman"/>
          <w:color w:val="000000" w:themeColor="text1"/>
          <w:szCs w:val="24"/>
        </w:rPr>
        <w:t xml:space="preserve"> </w:t>
      </w:r>
      <w:r>
        <w:rPr>
          <w:rFonts w:eastAsia="Times New Roman"/>
          <w:color w:val="000000" w:themeColor="text1"/>
          <w:szCs w:val="24"/>
        </w:rPr>
        <w:t>κ</w:t>
      </w:r>
      <w:r>
        <w:rPr>
          <w:rFonts w:eastAsia="Times New Roman"/>
          <w:color w:val="000000" w:themeColor="text1"/>
          <w:szCs w:val="24"/>
        </w:rPr>
        <w:t>ύριε Υπουργέ, έχετε τον λόγο.</w:t>
      </w:r>
    </w:p>
    <w:p w14:paraId="678A38B2" w14:textId="77777777" w:rsidR="0099759A" w:rsidRDefault="00FE124F">
      <w:pPr>
        <w:spacing w:line="600" w:lineRule="auto"/>
        <w:ind w:firstLine="720"/>
        <w:contextualSpacing/>
        <w:jc w:val="both"/>
        <w:rPr>
          <w:rFonts w:eastAsia="Times New Roman"/>
          <w:color w:val="000000" w:themeColor="text1"/>
          <w:szCs w:val="24"/>
        </w:rPr>
      </w:pPr>
      <w:r w:rsidRPr="007773E3">
        <w:rPr>
          <w:rFonts w:eastAsia="Times New Roman"/>
          <w:b/>
          <w:color w:val="000000" w:themeColor="text1"/>
          <w:szCs w:val="24"/>
        </w:rPr>
        <w:t>ΧΡΗΣΤΟΣ ΣΠΙΡΤΖΗΣ (Υπουργός Υποδομών και Μεταφορών):</w:t>
      </w:r>
      <w:r>
        <w:rPr>
          <w:rFonts w:eastAsia="Times New Roman"/>
          <w:color w:val="000000" w:themeColor="text1"/>
          <w:szCs w:val="24"/>
        </w:rPr>
        <w:t xml:space="preserve">  Ευχαριστώ πολύ.</w:t>
      </w:r>
    </w:p>
    <w:p w14:paraId="678A38B3"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Μια παράκληση στο Προεδρείο θα ήθελα να κάνω. Στις 30 </w:t>
      </w:r>
      <w:r w:rsidRPr="0006046A">
        <w:rPr>
          <w:rFonts w:eastAsia="Times New Roman"/>
          <w:color w:val="000000" w:themeColor="text1"/>
          <w:szCs w:val="24"/>
        </w:rPr>
        <w:t>Μαρτίου</w:t>
      </w:r>
      <w:r w:rsidRPr="00243AEB">
        <w:rPr>
          <w:rFonts w:eastAsia="Times New Roman"/>
          <w:color w:val="000000" w:themeColor="text1"/>
          <w:szCs w:val="24"/>
        </w:rPr>
        <w:t xml:space="preserve"> </w:t>
      </w:r>
      <w:r>
        <w:rPr>
          <w:rFonts w:eastAsia="Times New Roman"/>
          <w:color w:val="000000" w:themeColor="text1"/>
          <w:szCs w:val="24"/>
        </w:rPr>
        <w:t>του 2018, αν</w:t>
      </w:r>
      <w:r w:rsidRPr="0006046A">
        <w:rPr>
          <w:rFonts w:eastAsia="Times New Roman"/>
          <w:color w:val="000000" w:themeColor="text1"/>
          <w:szCs w:val="24"/>
        </w:rPr>
        <w:t xml:space="preserve"> θυμάμαι καλά</w:t>
      </w:r>
      <w:r>
        <w:rPr>
          <w:rFonts w:eastAsia="Times New Roman"/>
          <w:color w:val="000000" w:themeColor="text1"/>
          <w:szCs w:val="24"/>
        </w:rPr>
        <w:t xml:space="preserve">, </w:t>
      </w:r>
      <w:r w:rsidRPr="0006046A">
        <w:rPr>
          <w:rFonts w:eastAsia="Times New Roman"/>
          <w:color w:val="000000" w:themeColor="text1"/>
          <w:szCs w:val="24"/>
        </w:rPr>
        <w:t>ψηφίστηκε ο ν</w:t>
      </w:r>
      <w:r>
        <w:rPr>
          <w:rFonts w:eastAsia="Times New Roman"/>
          <w:color w:val="000000" w:themeColor="text1"/>
          <w:szCs w:val="24"/>
        </w:rPr>
        <w:t>.</w:t>
      </w:r>
      <w:r w:rsidRPr="0006046A">
        <w:rPr>
          <w:rFonts w:eastAsia="Times New Roman"/>
          <w:color w:val="000000" w:themeColor="text1"/>
          <w:szCs w:val="24"/>
        </w:rPr>
        <w:t>4530</w:t>
      </w:r>
      <w:r>
        <w:rPr>
          <w:rFonts w:eastAsia="Times New Roman"/>
          <w:color w:val="000000" w:themeColor="text1"/>
          <w:szCs w:val="24"/>
        </w:rPr>
        <w:t>. Θ</w:t>
      </w:r>
      <w:r w:rsidRPr="0006046A">
        <w:rPr>
          <w:rFonts w:eastAsia="Times New Roman"/>
          <w:color w:val="000000" w:themeColor="text1"/>
          <w:szCs w:val="24"/>
        </w:rPr>
        <w:t xml:space="preserve">α </w:t>
      </w:r>
      <w:r>
        <w:rPr>
          <w:rFonts w:eastAsia="Times New Roman"/>
          <w:color w:val="000000" w:themeColor="text1"/>
          <w:szCs w:val="24"/>
        </w:rPr>
        <w:t xml:space="preserve">σας παρακαλούσα </w:t>
      </w:r>
      <w:r w:rsidRPr="0006046A">
        <w:rPr>
          <w:rFonts w:eastAsia="Times New Roman"/>
          <w:color w:val="000000" w:themeColor="text1"/>
          <w:szCs w:val="24"/>
        </w:rPr>
        <w:t>πάρα</w:t>
      </w:r>
      <w:r w:rsidRPr="0006046A">
        <w:rPr>
          <w:rFonts w:eastAsia="Times New Roman"/>
          <w:color w:val="000000" w:themeColor="text1"/>
          <w:szCs w:val="24"/>
        </w:rPr>
        <w:t xml:space="preserve"> πολύ να </w:t>
      </w:r>
      <w:r>
        <w:rPr>
          <w:rFonts w:eastAsia="Times New Roman"/>
          <w:color w:val="000000" w:themeColor="text1"/>
          <w:szCs w:val="24"/>
        </w:rPr>
        <w:t>δώσετε στον κ</w:t>
      </w:r>
      <w:r>
        <w:rPr>
          <w:rFonts w:eastAsia="Times New Roman"/>
          <w:color w:val="000000" w:themeColor="text1"/>
          <w:szCs w:val="24"/>
        </w:rPr>
        <w:t>.</w:t>
      </w:r>
      <w:r>
        <w:rPr>
          <w:rFonts w:eastAsia="Times New Roman"/>
          <w:color w:val="000000" w:themeColor="text1"/>
          <w:szCs w:val="24"/>
        </w:rPr>
        <w:t xml:space="preserve"> Κατσανιώτη τα Π</w:t>
      </w:r>
      <w:r w:rsidRPr="0006046A">
        <w:rPr>
          <w:rFonts w:eastAsia="Times New Roman"/>
          <w:color w:val="000000" w:themeColor="text1"/>
          <w:szCs w:val="24"/>
        </w:rPr>
        <w:t>ρακτικά</w:t>
      </w:r>
      <w:r>
        <w:rPr>
          <w:rFonts w:eastAsia="Times New Roman"/>
          <w:color w:val="000000" w:themeColor="text1"/>
          <w:szCs w:val="24"/>
        </w:rPr>
        <w:t>,</w:t>
      </w:r>
      <w:r w:rsidRPr="0006046A">
        <w:rPr>
          <w:rFonts w:eastAsia="Times New Roman"/>
          <w:color w:val="000000" w:themeColor="text1"/>
          <w:szCs w:val="24"/>
        </w:rPr>
        <w:t xml:space="preserve"> για να δει τ</w:t>
      </w:r>
      <w:r>
        <w:rPr>
          <w:rFonts w:eastAsia="Times New Roman"/>
          <w:color w:val="000000" w:themeColor="text1"/>
          <w:szCs w:val="24"/>
        </w:rPr>
        <w:t xml:space="preserve">ι </w:t>
      </w:r>
      <w:r w:rsidRPr="0006046A">
        <w:rPr>
          <w:rFonts w:eastAsia="Times New Roman"/>
          <w:color w:val="000000" w:themeColor="text1"/>
          <w:szCs w:val="24"/>
        </w:rPr>
        <w:t>ψήφισ</w:t>
      </w:r>
      <w:r>
        <w:rPr>
          <w:rFonts w:eastAsia="Times New Roman"/>
          <w:color w:val="000000" w:themeColor="text1"/>
          <w:szCs w:val="24"/>
        </w:rPr>
        <w:t xml:space="preserve">ε το κόμμα του, </w:t>
      </w:r>
      <w:r w:rsidRPr="0006046A">
        <w:rPr>
          <w:rFonts w:eastAsia="Times New Roman"/>
          <w:color w:val="000000" w:themeColor="text1"/>
          <w:szCs w:val="24"/>
        </w:rPr>
        <w:t xml:space="preserve">για να σταματήσει να αναφέρει τις ανακρίβειες που </w:t>
      </w:r>
      <w:r>
        <w:rPr>
          <w:rFonts w:eastAsia="Times New Roman"/>
          <w:color w:val="000000" w:themeColor="text1"/>
          <w:szCs w:val="24"/>
        </w:rPr>
        <w:t xml:space="preserve">ανέφερε, μιας και για τους πάνω από εβδομήντα τεσσάρων ετών ψήφισε </w:t>
      </w:r>
      <w:r w:rsidRPr="0006046A">
        <w:rPr>
          <w:rFonts w:eastAsia="Times New Roman"/>
          <w:color w:val="000000" w:themeColor="text1"/>
          <w:szCs w:val="24"/>
        </w:rPr>
        <w:t>η Νέα Δημοκρατία τη</w:t>
      </w:r>
      <w:r>
        <w:rPr>
          <w:rFonts w:eastAsia="Times New Roman"/>
          <w:color w:val="000000" w:themeColor="text1"/>
          <w:szCs w:val="24"/>
        </w:rPr>
        <w:t xml:space="preserve"> διάταξη.</w:t>
      </w:r>
    </w:p>
    <w:p w14:paraId="678A38B4"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lastRenderedPageBreak/>
        <w:t>Επειδή, λοιπόν, σε όλα τα θ</w:t>
      </w:r>
      <w:r>
        <w:rPr>
          <w:rFonts w:eastAsia="Times New Roman"/>
          <w:szCs w:val="24"/>
        </w:rPr>
        <w:t>έματα η Νέα Δημοκρατία ή ανά εισηγητή ή ανά μήνα ή ανάλογα με το πώς είναι το φεγγάρι, ξεχνάει, καλό θα είναι να δώσετε στον κ. Κατσανιώτη και στη Νέα Δημοκρατία τα Πρακτικά, για να θυμηθεί τι έκανε τον Μάρτιο, όχι πριν από είκοσι χρόνια, τώρα, πριν από λί</w:t>
      </w:r>
      <w:r>
        <w:rPr>
          <w:rFonts w:eastAsia="Times New Roman"/>
          <w:szCs w:val="24"/>
        </w:rPr>
        <w:t xml:space="preserve">γους μήνες. </w:t>
      </w:r>
    </w:p>
    <w:p w14:paraId="678A38B5"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 xml:space="preserve">Ευχαριστώ πολύ. </w:t>
      </w:r>
    </w:p>
    <w:p w14:paraId="678A38B6"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b/>
          <w:szCs w:val="24"/>
        </w:rPr>
        <w:t xml:space="preserve">ΔΗΜΗΤΡΙΟΣ ΚΥΡΙΑΖΙΔΗΣ: </w:t>
      </w:r>
      <w:r>
        <w:rPr>
          <w:rFonts w:eastAsia="Times New Roman"/>
          <w:szCs w:val="24"/>
        </w:rPr>
        <w:t>Τα ταξί αφορούσε.</w:t>
      </w:r>
    </w:p>
    <w:p w14:paraId="678A38B7"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b/>
          <w:szCs w:val="24"/>
        </w:rPr>
        <w:t xml:space="preserve">ΚΩΝΣΤΑΝΤΙΝΟΣ ΤΣΙΑΡΑΣ: </w:t>
      </w:r>
      <w:r>
        <w:rPr>
          <w:rFonts w:eastAsia="Times New Roman"/>
          <w:szCs w:val="24"/>
        </w:rPr>
        <w:t xml:space="preserve">Αυτά μπορείτε να τα πείτε στην ομιλία σας, κύριε Υπουργέ. </w:t>
      </w:r>
    </w:p>
    <w:p w14:paraId="678A38B8"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b/>
          <w:szCs w:val="24"/>
        </w:rPr>
        <w:t xml:space="preserve">ΑΝΔΡΕΑΣ ΚΑΤΣΑΝΙΩΤΗΣ: </w:t>
      </w:r>
      <w:r>
        <w:rPr>
          <w:rFonts w:eastAsia="Times New Roman"/>
          <w:szCs w:val="24"/>
        </w:rPr>
        <w:t xml:space="preserve">Κύριε Πρόεδρε, θα ήθελα τον λόγο. </w:t>
      </w:r>
    </w:p>
    <w:p w14:paraId="678A38B9"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b/>
          <w:szCs w:val="24"/>
        </w:rPr>
        <w:t xml:space="preserve">ΔΗΜΗΤΡΙΟΣ ΚΥΡΙΑΖΙΔΗΣ: </w:t>
      </w:r>
      <w:r>
        <w:rPr>
          <w:rFonts w:eastAsia="Times New Roman"/>
          <w:szCs w:val="24"/>
        </w:rPr>
        <w:t>Πάλι εντυπώσεις, κύριε Υπου</w:t>
      </w:r>
      <w:r>
        <w:rPr>
          <w:rFonts w:eastAsia="Times New Roman"/>
          <w:szCs w:val="24"/>
        </w:rPr>
        <w:t>ργέ!</w:t>
      </w:r>
    </w:p>
    <w:p w14:paraId="678A38BA"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sidRPr="000E0C5C">
        <w:rPr>
          <w:rFonts w:eastAsia="Times New Roman"/>
          <w:b/>
          <w:szCs w:val="24"/>
        </w:rPr>
        <w:t>ΠΡΟΕΔΡΕΥΩΝ (Δημήτριος Κρεμαστινός):</w:t>
      </w:r>
      <w:r>
        <w:rPr>
          <w:rFonts w:eastAsia="Times New Roman"/>
          <w:b/>
          <w:szCs w:val="24"/>
        </w:rPr>
        <w:t xml:space="preserve"> </w:t>
      </w:r>
      <w:r>
        <w:rPr>
          <w:rFonts w:eastAsia="Times New Roman"/>
          <w:szCs w:val="24"/>
        </w:rPr>
        <w:t xml:space="preserve">Κύριε Κατσανιώτη, δεν μπορείτε να πάρετε ξανά τον λόγο. </w:t>
      </w:r>
    </w:p>
    <w:p w14:paraId="678A38BB"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b/>
          <w:szCs w:val="24"/>
        </w:rPr>
        <w:t xml:space="preserve">ΚΩΝΣΤΑΝΤΙΝΟΣ ΤΣΙΑΡΑΣ: </w:t>
      </w:r>
      <w:r>
        <w:rPr>
          <w:rFonts w:eastAsia="Times New Roman"/>
          <w:szCs w:val="24"/>
        </w:rPr>
        <w:t>Αυτή δεν είναι κοινοβουλευτική διαδικασία!</w:t>
      </w:r>
    </w:p>
    <w:p w14:paraId="678A38BC"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sidRPr="000E0C5C">
        <w:rPr>
          <w:rFonts w:eastAsia="Times New Roman"/>
          <w:b/>
          <w:szCs w:val="24"/>
        </w:rPr>
        <w:lastRenderedPageBreak/>
        <w:t>ΠΡΟΕΔΡΕΥΩΝ (Δημήτριος Κρεμαστινός):</w:t>
      </w:r>
      <w:r>
        <w:rPr>
          <w:rFonts w:eastAsia="Times New Roman"/>
          <w:b/>
          <w:szCs w:val="24"/>
        </w:rPr>
        <w:t xml:space="preserve"> </w:t>
      </w:r>
      <w:r>
        <w:rPr>
          <w:rFonts w:eastAsia="Times New Roman"/>
          <w:szCs w:val="24"/>
        </w:rPr>
        <w:t xml:space="preserve">Μίλησε ο Υπουργός. Ο Κοινοβουλευτικός Εκπρόσωπος της Νέας Δημοκρατίας ποιος είναι; </w:t>
      </w:r>
    </w:p>
    <w:p w14:paraId="678A38BD"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b/>
          <w:szCs w:val="24"/>
        </w:rPr>
        <w:t>ΙΩΑΝΝΗΣ ΚΕΦΑΛΟΓΙΑΝΝΗΣ:</w:t>
      </w:r>
      <w:r>
        <w:rPr>
          <w:rFonts w:eastAsia="Times New Roman"/>
          <w:szCs w:val="24"/>
        </w:rPr>
        <w:t xml:space="preserve"> Εγώ, κύριε Πρόεδρε.</w:t>
      </w:r>
    </w:p>
    <w:p w14:paraId="678A38BE"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sidRPr="000E0C5C">
        <w:rPr>
          <w:rFonts w:eastAsia="Times New Roman"/>
          <w:b/>
          <w:szCs w:val="24"/>
        </w:rPr>
        <w:t>ΠΡΟΕΔΡΕΥΩΝ (Δημήτριος Κρεμαστινός):</w:t>
      </w:r>
      <w:r>
        <w:rPr>
          <w:rFonts w:eastAsia="Times New Roman"/>
          <w:b/>
          <w:szCs w:val="24"/>
        </w:rPr>
        <w:t xml:space="preserve"> </w:t>
      </w:r>
      <w:r>
        <w:rPr>
          <w:rFonts w:eastAsia="Times New Roman"/>
          <w:szCs w:val="24"/>
        </w:rPr>
        <w:t xml:space="preserve">Εσείς, κύριε Κεφαλογιάννη, θέλετε να πείτε κάτι, για να μην κάνουμε διαλογική συζήτηση; </w:t>
      </w:r>
    </w:p>
    <w:p w14:paraId="678A38BF"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b/>
          <w:szCs w:val="24"/>
        </w:rPr>
        <w:t>ΙΩΑΝ</w:t>
      </w:r>
      <w:r>
        <w:rPr>
          <w:rFonts w:eastAsia="Times New Roman"/>
          <w:b/>
          <w:szCs w:val="24"/>
        </w:rPr>
        <w:t>ΝΗΣ ΚΕΦΑΛΟΓΙΑΝΝΗΣ:</w:t>
      </w:r>
      <w:r>
        <w:rPr>
          <w:rFonts w:eastAsia="Times New Roman"/>
          <w:szCs w:val="24"/>
        </w:rPr>
        <w:t xml:space="preserve"> Θα τα πω στην ομιλία μου, κύριε Πρόεδρε.</w:t>
      </w:r>
    </w:p>
    <w:p w14:paraId="678A38C0"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Ωραία.</w:t>
      </w:r>
    </w:p>
    <w:p w14:paraId="678A38C1"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b/>
          <w:szCs w:val="24"/>
        </w:rPr>
        <w:t xml:space="preserve">ΚΩΝΣΤΑΝΤΙΝΟΣ ΤΣΙΑΡΑΣ: </w:t>
      </w:r>
      <w:r>
        <w:rPr>
          <w:rFonts w:eastAsia="Times New Roman"/>
          <w:szCs w:val="24"/>
        </w:rPr>
        <w:t xml:space="preserve">Αυτή δεν είναι διαδικασία, κύριε Πρόεδρε, να απαντάει ο Υπουργός στους εισηγητές. </w:t>
      </w:r>
    </w:p>
    <w:p w14:paraId="678A38C2"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sidRPr="000E0C5C">
        <w:rPr>
          <w:rFonts w:eastAsia="Times New Roman"/>
          <w:b/>
          <w:szCs w:val="24"/>
        </w:rPr>
        <w:t>ΠΡΟΕΔΡΕΥΩΝ (Δημήτριος Κρεμαστινός):</w:t>
      </w:r>
      <w:r>
        <w:rPr>
          <w:rFonts w:eastAsia="Times New Roman"/>
          <w:b/>
          <w:szCs w:val="24"/>
        </w:rPr>
        <w:t xml:space="preserve"> </w:t>
      </w:r>
      <w:r>
        <w:rPr>
          <w:rFonts w:eastAsia="Times New Roman"/>
          <w:szCs w:val="24"/>
        </w:rPr>
        <w:t xml:space="preserve">Τον λόγο έχει </w:t>
      </w:r>
      <w:r>
        <w:rPr>
          <w:rFonts w:eastAsia="Times New Roman"/>
          <w:szCs w:val="24"/>
        </w:rPr>
        <w:t>ε</w:t>
      </w:r>
      <w:r>
        <w:rPr>
          <w:rFonts w:eastAsia="Times New Roman"/>
          <w:szCs w:val="24"/>
        </w:rPr>
        <w:t xml:space="preserve">ιδικός </w:t>
      </w:r>
      <w:r>
        <w:rPr>
          <w:rFonts w:eastAsia="Times New Roman"/>
          <w:szCs w:val="24"/>
        </w:rPr>
        <w:t>α</w:t>
      </w:r>
      <w:r>
        <w:rPr>
          <w:rFonts w:eastAsia="Times New Roman"/>
          <w:szCs w:val="24"/>
        </w:rPr>
        <w:t xml:space="preserve">γορητής της Δημοκρατικής Συμπαράταξης κ. Μανιάτης για δεκαπέντε λεπτά. </w:t>
      </w:r>
    </w:p>
    <w:p w14:paraId="678A38C3"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b/>
          <w:szCs w:val="24"/>
        </w:rPr>
        <w:t xml:space="preserve">ΙΩΑΝΝΗΣ ΜΑΝΙΑΤΗΣ: </w:t>
      </w:r>
      <w:r>
        <w:rPr>
          <w:rFonts w:eastAsia="Times New Roman"/>
          <w:szCs w:val="24"/>
        </w:rPr>
        <w:t xml:space="preserve">Συζητούμε σήμερα ένα νομοσχέδιο μιας θλιβερής Κυβέρνησης, μιας Κυβέρνησης της παρακμής, της σήψης, της χυδαιότητας, μιας Κυβέρνησης της οποίας </w:t>
      </w:r>
      <w:r>
        <w:rPr>
          <w:rFonts w:eastAsia="Times New Roman"/>
          <w:szCs w:val="24"/>
        </w:rPr>
        <w:t xml:space="preserve">ο Πρωθυπουργός διορίζει ως Υφυπουργό έναν άνθρωπο που </w:t>
      </w:r>
      <w:r>
        <w:rPr>
          <w:rFonts w:eastAsia="Times New Roman"/>
          <w:szCs w:val="24"/>
        </w:rPr>
        <w:lastRenderedPageBreak/>
        <w:t>πριν από λίγες εβδομάδες χαρακτήριζε ως τυχοδιώκτη. Είναι μ</w:t>
      </w:r>
      <w:r>
        <w:rPr>
          <w:rFonts w:eastAsia="Times New Roman"/>
          <w:szCs w:val="24"/>
        </w:rPr>
        <w:t>ί</w:t>
      </w:r>
      <w:r>
        <w:rPr>
          <w:rFonts w:eastAsia="Times New Roman"/>
          <w:szCs w:val="24"/>
        </w:rPr>
        <w:t>α Κυβέρνηση «δεξιοσυριζαίων» και λοιπών γυρολόγων, μ</w:t>
      </w:r>
      <w:r>
        <w:rPr>
          <w:rFonts w:eastAsia="Times New Roman"/>
          <w:szCs w:val="24"/>
        </w:rPr>
        <w:t>ί</w:t>
      </w:r>
      <w:r>
        <w:rPr>
          <w:rFonts w:eastAsia="Times New Roman"/>
          <w:szCs w:val="24"/>
        </w:rPr>
        <w:t>α Κυβέρνηση που η προσωπική αξιοπρέπεια ανταμείβεται με μια τρίμηνη θητεία Υφυπουργού. Εί</w:t>
      </w:r>
      <w:r>
        <w:rPr>
          <w:rFonts w:eastAsia="Times New Roman"/>
          <w:szCs w:val="24"/>
        </w:rPr>
        <w:t>ναι μ</w:t>
      </w:r>
      <w:r>
        <w:rPr>
          <w:rFonts w:eastAsia="Times New Roman"/>
          <w:szCs w:val="24"/>
        </w:rPr>
        <w:t>ί</w:t>
      </w:r>
      <w:r>
        <w:rPr>
          <w:rFonts w:eastAsia="Times New Roman"/>
          <w:szCs w:val="24"/>
        </w:rPr>
        <w:t>α Κυβέρνηση που δεν μας αξίζει! Είναι μ</w:t>
      </w:r>
      <w:r>
        <w:rPr>
          <w:rFonts w:eastAsia="Times New Roman"/>
          <w:szCs w:val="24"/>
        </w:rPr>
        <w:t>ί</w:t>
      </w:r>
      <w:r>
        <w:rPr>
          <w:rFonts w:eastAsia="Times New Roman"/>
          <w:szCs w:val="24"/>
        </w:rPr>
        <w:t xml:space="preserve">α Κυβέρνηση που πρέπει γρήγορα να λογοδοτήσει στους Έλληνες πολίτες, για να αξιολογήσουν την πορεία της! </w:t>
      </w:r>
    </w:p>
    <w:p w14:paraId="678A38C4"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Σήμερα έχουμε μπροστά μας ένα νομοσχέδιο, το οποίο υποτίθεται ότι έρχεται να αντιμετωπίσει τη διαφθορά κ</w:t>
      </w:r>
      <w:r>
        <w:rPr>
          <w:rFonts w:eastAsia="Times New Roman"/>
          <w:szCs w:val="24"/>
        </w:rPr>
        <w:t>αι τη διαπλοκή. Και αυτό γίνεται σε μία Κυβέρνηση που έχει δύο συμπτώσεις. Η πρώτη σύμπτωση είναι ότι επικεφαλής της είναι ο μακροβιότερος μνημονιακός Πρωθυπουργός Αλέξης Τσίπρας. Η δεύτερη σύμπτωση είναι ότι Υπουργός Μεταφορών είναι ο μακροβιότερος Υπουργ</w:t>
      </w:r>
      <w:r>
        <w:rPr>
          <w:rFonts w:eastAsia="Times New Roman"/>
          <w:szCs w:val="24"/>
        </w:rPr>
        <w:t>ός Μεταφορών της Μεταπολίτευσης, ο κ. Χρήστος Σπίρτζης. Και συζητούμε ένα νομοσχέδιο -μετά από τέσσερα χρόνια απόλυτης ανυπαρξίας οποιασδήποτε κίνησης- το οποίο από το πρώτο άρθρο του δείχνει ότι είναι ένα προχειρογράφημα, ένα νομοσχέδιο γραμμένο στο πόδι.</w:t>
      </w:r>
      <w:r>
        <w:rPr>
          <w:rFonts w:eastAsia="Times New Roman"/>
          <w:szCs w:val="24"/>
        </w:rPr>
        <w:t xml:space="preserve"> </w:t>
      </w:r>
    </w:p>
    <w:p w14:paraId="678A38C5"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lastRenderedPageBreak/>
        <w:t xml:space="preserve">Ξέρετε ποιος είναι ο σκοπός του νομοσχεδίου, για το οποίο βρισκόμαστε εδώ, σύμφωνα με το πρώτο άρθρο του νομοσχεδίου; Σκοπός του νομοσχεδίου είναι να κατασκευασθούν ειδικές πίστες εξέτασης υποψηφίων οδηγών. Αυτό λέει το πρώτο άρθρο του νομοσχεδίου. </w:t>
      </w:r>
    </w:p>
    <w:p w14:paraId="678A38C6"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 xml:space="preserve">Και </w:t>
      </w:r>
      <w:r>
        <w:rPr>
          <w:rFonts w:eastAsia="Times New Roman"/>
          <w:szCs w:val="24"/>
        </w:rPr>
        <w:t xml:space="preserve">ερωτώ οποιονδήποτε συνάδελφο και οποιονδήποτε Έλληνα πολίτη: Χρειαζόταν να περιμένουμε τέσσερα χρόνια, για να έρθει νομοσχέδιο το οποίο να μας λέει ότι θα ήθελε να κατασκευάσει πίστες εξέτασης υποψηφίων οδηγών, χωρίς να έχει εκπονηθεί η αντίστοιχη μελέτη, </w:t>
      </w:r>
      <w:r>
        <w:rPr>
          <w:rFonts w:eastAsia="Times New Roman"/>
          <w:szCs w:val="24"/>
        </w:rPr>
        <w:t>χωρίς να έχουν διαμορφωθεί οι αντίστοιχες τεχνικές προδιαγραφές, χωρίς να έχουν εξευρεθεί τα κονδύλια με τα οποία θα κατασκευασθούν τέτοιες πίστες στους νομούς της χώρας;</w:t>
      </w:r>
    </w:p>
    <w:p w14:paraId="678A38C7"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 xml:space="preserve">Μιλούμε για ένα τέτοιο σύστημα, </w:t>
      </w:r>
      <w:r>
        <w:rPr>
          <w:rFonts w:eastAsia="Times New Roman"/>
          <w:szCs w:val="24"/>
        </w:rPr>
        <w:t xml:space="preserve">με το οποίο </w:t>
      </w:r>
      <w:r>
        <w:rPr>
          <w:rFonts w:eastAsia="Times New Roman"/>
          <w:szCs w:val="24"/>
        </w:rPr>
        <w:t>αντί πραγματικά να παταχθεί η διαφθορά κα</w:t>
      </w:r>
      <w:r>
        <w:rPr>
          <w:rFonts w:eastAsia="Times New Roman"/>
          <w:szCs w:val="24"/>
        </w:rPr>
        <w:t>ι η διαπλοκή, αντί πραγματικά να βελτιωθούν οι συνθήκες οδήγησης, έτσι ώστε να μειωθούν τα τροχαία ατυχήματα, έρχεται τώρα ο Υπουργός και με έναν απο</w:t>
      </w:r>
      <w:r>
        <w:rPr>
          <w:rFonts w:eastAsia="Times New Roman"/>
          <w:szCs w:val="24"/>
        </w:rPr>
        <w:lastRenderedPageBreak/>
        <w:t>λύτως πρόχειρο και αδιέξοδο τρόπο προσπαθεί να στοχοποιήσει κοινωνικές ομάδες και ουσιαστικά να μη λύσει κα</w:t>
      </w:r>
      <w:r>
        <w:rPr>
          <w:rFonts w:eastAsia="Times New Roman"/>
          <w:szCs w:val="24"/>
        </w:rPr>
        <w:t xml:space="preserve">νένα πρόβλημα. </w:t>
      </w:r>
    </w:p>
    <w:p w14:paraId="678A38C8"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Τι νομοσχέδιο έχουμε μπροστά μας; Έχουμε ένα νομοσχέδιο που δεν αντιμετωπίζει το ότι επί είκοσι χρόνια υπάρχει το ίδιο σύστημα εξέτασης στα θεωρητικά μαθήματα. Έχουμε ένα νομοσχέδιο το οποίο δεν αντιμετωπίζει ότι το βιβλίο με το οποίο μαθαί</w:t>
      </w:r>
      <w:r>
        <w:rPr>
          <w:rFonts w:eastAsia="Times New Roman"/>
          <w:szCs w:val="24"/>
        </w:rPr>
        <w:t>νουν οδηγική συμπεριφορά οι υποψήφιοι οδηγοί, έχει γραφτεί εδώ και είκοσι χρόνια και δεν έχει υποστεί καμμία βελτίωση. Έχουμε ένα νομοσχέδιο το οποίο δεν κάνει απολύτως τίποτα για να βελτιώσει την αξιοπιστία των εξετάσεων. Και έχουμε, βεβαίως, και ένα νομο</w:t>
      </w:r>
      <w:r>
        <w:rPr>
          <w:rFonts w:eastAsia="Times New Roman"/>
          <w:szCs w:val="24"/>
        </w:rPr>
        <w:t xml:space="preserve">σχέδιο το οποίο βρίσκει την εύκολη λύση: αυστηρές, εξοντωτικές ποινές, όταν είναι γνωστό ότι πολύ δύσκολα μπορεί να υπάρχει σώμα το οποίο θα επιβάλλει με δικαιοσύνη και διαφάνεια αυτού του είδους τις ποινές. </w:t>
      </w:r>
    </w:p>
    <w:p w14:paraId="678A38C9"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 xml:space="preserve">Έχουμε ένα νομοσχέδιο με το οποίο επιβαρύνεται </w:t>
      </w:r>
      <w:r>
        <w:rPr>
          <w:rFonts w:eastAsia="Times New Roman"/>
          <w:szCs w:val="24"/>
        </w:rPr>
        <w:t xml:space="preserve">ο Έλληνας πολίτης με 50% αύξηση του παραβόλου που θα πληρώσει, χωρίς αυτά τα χρήματα με κάποιον ανταποδοτικό τρόπο να επιστρέφουν στον ίδιο. Απλά πηγαίνουν στη μαύρη τρύπα του </w:t>
      </w:r>
      <w:r>
        <w:rPr>
          <w:rFonts w:eastAsia="Times New Roman"/>
          <w:szCs w:val="24"/>
        </w:rPr>
        <w:lastRenderedPageBreak/>
        <w:t>Υπουργείου Οικονομικών. Τα 20 εκατομμύρια ευρώ που σήμερα εισπράττει από τα παρά</w:t>
      </w:r>
      <w:r>
        <w:rPr>
          <w:rFonts w:eastAsia="Times New Roman"/>
          <w:szCs w:val="24"/>
        </w:rPr>
        <w:t xml:space="preserve">βολα το Υπουργείο Οικονομικών, θα γίνουν αύριο, λόγω της αύξησης του παραβόλου, 30 εκατομμύρια ευρώ και σχεδόν τίποτα από αυτά δεν θα επιστρέψει στην οδική ασφάλεια. </w:t>
      </w:r>
    </w:p>
    <w:p w14:paraId="678A38CA"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 xml:space="preserve">Αγαπητοί συνάδελφοι, στη διάρκεια της συζήτησης στην </w:t>
      </w:r>
      <w:r>
        <w:rPr>
          <w:rFonts w:eastAsia="Times New Roman"/>
          <w:szCs w:val="24"/>
        </w:rPr>
        <w:t>ε</w:t>
      </w:r>
      <w:r>
        <w:rPr>
          <w:rFonts w:eastAsia="Times New Roman"/>
          <w:szCs w:val="24"/>
        </w:rPr>
        <w:t>πιτροπή καταθέσαμε αναλυτικά τις πρ</w:t>
      </w:r>
      <w:r>
        <w:rPr>
          <w:rFonts w:eastAsia="Times New Roman"/>
          <w:szCs w:val="24"/>
        </w:rPr>
        <w:t>οτάσεις μας. Εγώ σήμερα εδώ δεν θα επαναλάβω αυτές τις προτάσεις. Θα τονίσω, όμως, ότι υπάρχει τεράστια ανάγκη για έναν πλήρη εκσυγχρονισμό όλου του συστήματος που θα αποτρέψει την αύξηση των τροχαίων ατυχημάτων στη χώρα, μέρος του οποίου είναι οι εξετάσει</w:t>
      </w:r>
      <w:r>
        <w:rPr>
          <w:rFonts w:eastAsia="Times New Roman"/>
          <w:szCs w:val="24"/>
        </w:rPr>
        <w:t xml:space="preserve">ς υποψηφίων οδηγών. </w:t>
      </w:r>
    </w:p>
    <w:p w14:paraId="678A38CB"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Έχουμε, λοιπόν, ένα κακό νομοσχέδιο του οποίου το μόνο θετικό στοιχείο είναι ότι δίνει τη δυνατότητα να υπάρχει σε πραγματικό χρόνο μετάδοση της εξέτασης των υποψηφίων οδηγών στο κεντρικό μηχανογραφικό σύστημα του Υπουργείου Μεταφορών.</w:t>
      </w:r>
      <w:r>
        <w:rPr>
          <w:rFonts w:eastAsia="Times New Roman"/>
          <w:szCs w:val="24"/>
        </w:rPr>
        <w:t xml:space="preserve"> </w:t>
      </w:r>
    </w:p>
    <w:p w14:paraId="678A38CC"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 xml:space="preserve">Εδώ, όμως, τίθεται ένα τεράστιο ερώτημα: Όταν ο φίλος του κυρίου Υπουργού Μεταφορών, του κ. Σπίρτζη, και αρμόδιος </w:t>
      </w:r>
      <w:r>
        <w:rPr>
          <w:rFonts w:eastAsia="Times New Roman"/>
          <w:szCs w:val="24"/>
        </w:rPr>
        <w:lastRenderedPageBreak/>
        <w:t xml:space="preserve">Υπουργός Ψηφιακής Πολιτικής κ. Νίκος Παππάς επί τέσσερα χρόνια δεν μπορεί να προχωρήσει το πρόγραμμα για την ψηφιακή υπογραφή στο </w:t>
      </w:r>
      <w:r>
        <w:rPr>
          <w:rFonts w:eastAsia="Times New Roman"/>
          <w:szCs w:val="24"/>
        </w:rPr>
        <w:t>δ</w:t>
      </w:r>
      <w:r>
        <w:rPr>
          <w:rFonts w:eastAsia="Times New Roman"/>
          <w:szCs w:val="24"/>
        </w:rPr>
        <w:t>ημόσιο, ό</w:t>
      </w:r>
      <w:r>
        <w:rPr>
          <w:rFonts w:eastAsia="Times New Roman"/>
          <w:szCs w:val="24"/>
        </w:rPr>
        <w:t xml:space="preserve">ταν πρόσφατα ακυρώθηκε το πρότζεκτ των 19 εκατομμυρίων ευρώ που επρόκειτο να φέρει μία πρώτη βελτίωση στη </w:t>
      </w:r>
      <w:r>
        <w:rPr>
          <w:rFonts w:eastAsia="Times New Roman"/>
          <w:szCs w:val="24"/>
        </w:rPr>
        <w:t>δ</w:t>
      </w:r>
      <w:r>
        <w:rPr>
          <w:rFonts w:eastAsia="Times New Roman"/>
          <w:szCs w:val="24"/>
        </w:rPr>
        <w:t xml:space="preserve">ημόσια </w:t>
      </w:r>
      <w:r>
        <w:rPr>
          <w:rFonts w:eastAsia="Times New Roman"/>
          <w:szCs w:val="24"/>
        </w:rPr>
        <w:t>δ</w:t>
      </w:r>
      <w:r>
        <w:rPr>
          <w:rFonts w:eastAsia="Times New Roman"/>
          <w:szCs w:val="24"/>
        </w:rPr>
        <w:t>ιοίκηση, με ποιο θράσος κατατίθεται ένα νομοσχέδιο που μας λέει ότι οι ταυτόχρονες εκατοντάδες εξετάσεις υποψηφίων οδηγών, που θα γίνονται σε</w:t>
      </w:r>
      <w:r>
        <w:rPr>
          <w:rFonts w:eastAsia="Times New Roman"/>
          <w:szCs w:val="24"/>
        </w:rPr>
        <w:t xml:space="preserve"> όλη τη χώρα, θα παρακολουθούνται με έναν «οργουελιανό» τρόπο από κάποιο ανύπαρκτο κέντρο παρακολούθησης του Υπουργείου Μεταφορών, το οποίο, μάλιστα, θα μπορεί να επιβάλλει και τις ποινές; </w:t>
      </w:r>
    </w:p>
    <w:p w14:paraId="678A38CD"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Επειδή πρόκειται για ένα απολύτως ανέφικτο νομοσχέδιο, η μόνη λύση</w:t>
      </w:r>
      <w:r>
        <w:rPr>
          <w:rFonts w:eastAsia="Times New Roman"/>
          <w:szCs w:val="24"/>
        </w:rPr>
        <w:t xml:space="preserve"> είναι -έστω και τώρα, την τελευταία στιγμή- ο κύριος Υπουργός να ακούσει τις προτάσεις που καταθέσαμε, προκειμένου στοιχειωδώς να αποφύγουμε την παταγώδη αποτυχία και αυτού του νομοσχεδίου.</w:t>
      </w:r>
    </w:p>
    <w:p w14:paraId="678A38CE"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Και ποια είναι τα μεγάλα θέματα που έχουμε μπροστά μας; «Έχουμε τ</w:t>
      </w:r>
      <w:r>
        <w:rPr>
          <w:rFonts w:eastAsia="Times New Roman"/>
          <w:szCs w:val="24"/>
        </w:rPr>
        <w:t xml:space="preserve">η λύση του προβλήματος. Όταν πάει να εξετασθεί ένας υποψήφιος οδηγός, ο εκπαιδευτής του να είναι έξω </w:t>
      </w:r>
      <w:r>
        <w:rPr>
          <w:rFonts w:eastAsia="Times New Roman"/>
          <w:szCs w:val="24"/>
        </w:rPr>
        <w:lastRenderedPageBreak/>
        <w:t>από το αυτοκίνητο». Και ρωτήσαμε πολύ απλά: Εξετάζεται κάποιος υποψήφιος οδηγός νταλίκας σε μια νταλίκα και είναι μέσα μόνο ο υποψήφιος οδηγός και μόνο ο ε</w:t>
      </w:r>
      <w:r>
        <w:rPr>
          <w:rFonts w:eastAsia="Times New Roman"/>
          <w:szCs w:val="24"/>
        </w:rPr>
        <w:t>ξεταστής, ο οποίος δεν έχει εκπαιδευτεί να προλαμβάνει οποιαδήποτε άστοχη κίνηση του υποψήφιου οδηγού. Αυτή η νταλίκα, λοιπόν, κυκλοφορεί στους δρόμους που κυκλοφορούν τα υπόλοιπα ΙΧ και προκαλείται ατύχημα, σκοτώνεται άνθρωπος. Θα υπάρχει ασφάλεια στο συγ</w:t>
      </w:r>
      <w:r>
        <w:rPr>
          <w:rFonts w:eastAsia="Times New Roman"/>
          <w:szCs w:val="24"/>
        </w:rPr>
        <w:t xml:space="preserve">κεκριμένο εκπαιδευτικό όχημα; Οι ασφαλιστικές εταιρείες αρνήθηκαν να προσέλθουν, όταν τις καλέσαμε, διότι δεν υπάρχει ασφαλιστικό προϊόν να ασφαλίσει ένα εκπαιδευτικό όχημα, του οποίου ο ιδιοκτήτης είναι απών και το οδηγεί ένας άνθρωπος που δεν έχει ακόμη </w:t>
      </w:r>
      <w:r>
        <w:rPr>
          <w:rFonts w:eastAsia="Times New Roman"/>
          <w:szCs w:val="24"/>
        </w:rPr>
        <w:t xml:space="preserve">πάρει δίπλωμα. </w:t>
      </w:r>
    </w:p>
    <w:p w14:paraId="678A38CF"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Προφανές; Προφανές! Όμως, φαίνεται ότι πρέπει να εξυπηρετηθούν συγκεκριμένες σκοπιμότητες.</w:t>
      </w:r>
    </w:p>
    <w:p w14:paraId="678A38D0"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Η δεύτερη βασική παρατήρηση είναι η εξής: Το νομοσχέδιο προβλέπει διαρκή και αδιάλειπτη μετάδοση ψηφιακών δεδομένων μέσα από κάμερες που υπάρχουν μέσ</w:t>
      </w:r>
      <w:r>
        <w:rPr>
          <w:rFonts w:eastAsia="Times New Roman" w:cs="Times New Roman"/>
          <w:szCs w:val="24"/>
        </w:rPr>
        <w:t xml:space="preserve">α στο εκπαιδευτικό όχημα, απευθείας στο Υπουργείο. Εάν κάπου για κάποιους τεχνικούς λόγους διακοπεί η αδιάλειπτη σύνδεση, θα τιμωρηθεί ο </w:t>
      </w:r>
      <w:r>
        <w:rPr>
          <w:rFonts w:eastAsia="Times New Roman" w:cs="Times New Roman"/>
          <w:szCs w:val="24"/>
        </w:rPr>
        <w:lastRenderedPageBreak/>
        <w:t xml:space="preserve">εκπαιδευτής; Θα τιμωρηθεί το όχημα; Θα τιμωρηθεί ο εξεταστής ή ο υποψήφιος; Ποιος; Είπαμε στοιχειωδώς σε ένα </w:t>
      </w:r>
      <w:r>
        <w:rPr>
          <w:rFonts w:eastAsia="Times New Roman" w:cs="Times New Roman"/>
          <w:szCs w:val="24"/>
          <w:lang w:val="en-US"/>
        </w:rPr>
        <w:t>USB</w:t>
      </w:r>
      <w:r w:rsidRPr="00D82EA4">
        <w:rPr>
          <w:rFonts w:eastAsia="Times New Roman" w:cs="Times New Roman"/>
          <w:szCs w:val="24"/>
        </w:rPr>
        <w:t xml:space="preserve"> </w:t>
      </w:r>
      <w:r>
        <w:rPr>
          <w:rFonts w:eastAsia="Times New Roman" w:cs="Times New Roman"/>
          <w:szCs w:val="24"/>
        </w:rPr>
        <w:t xml:space="preserve">ας </w:t>
      </w:r>
      <w:r>
        <w:rPr>
          <w:rFonts w:eastAsia="Times New Roman" w:cs="Times New Roman"/>
          <w:szCs w:val="24"/>
        </w:rPr>
        <w:t>υπάρχει η καταγραφή και κάποια στιγμή, σε επόμενο χρόνο, ας γίνει η αξιολόγηση του κατά πόσο η συγκεκριμένη εξέταση έγινε με διαφανή και ορθολογικό τρόπο.</w:t>
      </w:r>
    </w:p>
    <w:p w14:paraId="678A38D1"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Προτείνουμε κάτι συγκεκριμένο στο Υπουργείο. Κυκλοφορούν διαφημίσεις στο διαδίκτυο ότι για τα ε</w:t>
      </w:r>
      <w:r>
        <w:rPr>
          <w:rFonts w:eastAsia="Times New Roman" w:cs="Times New Roman"/>
          <w:szCs w:val="24"/>
        </w:rPr>
        <w:t>ί</w:t>
      </w:r>
      <w:r>
        <w:rPr>
          <w:rFonts w:eastAsia="Times New Roman" w:cs="Times New Roman"/>
          <w:szCs w:val="24"/>
        </w:rPr>
        <w:t xml:space="preserve">κοσι </w:t>
      </w:r>
      <w:r>
        <w:rPr>
          <w:rFonts w:eastAsia="Times New Roman" w:cs="Times New Roman"/>
          <w:szCs w:val="24"/>
        </w:rPr>
        <w:t xml:space="preserve">ένα θεωρητικά μαθήματα και για τα είκοσι πέντε πρακτικά εάν πληρώσεις 159 ευρώ, σου επιτρέπεται να δώσεις εξετάσεις. Ερωτώ απευθυνόμενος στην κοινή λογική των Βουλευτών το εξής: Για τα είκοσι πέντε σαρανταπεντάλεπτα πρακτικά μαθήματα πόσο καύσιμο θα κάψει </w:t>
      </w:r>
      <w:r>
        <w:rPr>
          <w:rFonts w:eastAsia="Times New Roman" w:cs="Times New Roman"/>
          <w:szCs w:val="24"/>
        </w:rPr>
        <w:t>το εκπαιδευτικό αυτοκίνητο; Και είναι και είκοσι ένα θεωρητικά μαθήματα. Όλα αυτά, δηλαδή, θα γίνουν με αμοιβή του εκπαιδευτή μόνο 159 ευρώ; Προφανώς, το βασικό πρόβλημα της διαφθοράς το κρύβει η Κυβέρνηση κάτω από το χαλί, διότι αρνείται να βάλει κάποια σ</w:t>
      </w:r>
      <w:r>
        <w:rPr>
          <w:rFonts w:eastAsia="Times New Roman" w:cs="Times New Roman"/>
          <w:szCs w:val="24"/>
        </w:rPr>
        <w:t>τοιχειώδη κατώτατα όρια που να έχουν μία λογική και να φορολογείται απολύτως ο εκπαιδευτής και, αντίστοιχα, να φοροαπαλλάσσεται ο εκπαιδευόμενος μαθητής.</w:t>
      </w:r>
    </w:p>
    <w:p w14:paraId="678A38D2"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Για να γυρίσουμε τώρα στον κεντρικό στόχο του νομοσχεδίου. Τι λέει το νομοσχέδιο; Λέει ότι όλα αυτά γί</w:t>
      </w:r>
      <w:r>
        <w:rPr>
          <w:rFonts w:eastAsia="Times New Roman" w:cs="Times New Roman"/>
          <w:szCs w:val="24"/>
        </w:rPr>
        <w:t>νονται ώστε να εξετάζονται σε ειδικές πίστες, που θα διαμορφωθούν, οι υποψήφιοι οδηγοί, για να μάθουμε αν είναι καλοί χειριστές του οχήματος. Γιατί τέσσερα χρόνια δεν φτιάξατε ούτε μία πίστα, κύριε Υπουργέ; Γιατί για τέσσερα χρόνια δεν κάνατε απολύτως τίπο</w:t>
      </w:r>
      <w:r>
        <w:rPr>
          <w:rFonts w:eastAsia="Times New Roman" w:cs="Times New Roman"/>
          <w:szCs w:val="24"/>
        </w:rPr>
        <w:t>τα; Γιατί πετάτε το μπαλάκι στον έτσι κι αλλιώς επόμενο, μετά από σας, Υπουργό Μεταφορών να εφαρμόσει ένα απολύτως ανεφάρμοστο σύστημα εξέτασης υποψηφίων και εξέτασης υποψηφίων οδηγών; Πού βρίσκεται το πρακτικό βήμα πάνω στο οποίο θα βασίσετε τη δική σας ο</w:t>
      </w:r>
      <w:r>
        <w:rPr>
          <w:rFonts w:eastAsia="Times New Roman" w:cs="Times New Roman"/>
          <w:szCs w:val="24"/>
        </w:rPr>
        <w:t>υσιαστική πρόταση;</w:t>
      </w:r>
    </w:p>
    <w:p w14:paraId="678A38D3"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Αγαπητές και αγαπητοί συνάδελφοι, όλο αυτό το σύστημα που συζητούμε τώρα, επί πολλούς μήνες είναι σε απόλυτη απραξία. Υπάρχουν πάνω από εβδομήντα χιλιάδες Έλληνες πολίτες που περιμένουν να δώσουν εξετάσεις, επειδή δεν γίνονται εξετάσεις </w:t>
      </w:r>
      <w:r>
        <w:rPr>
          <w:rFonts w:eastAsia="Times New Roman" w:cs="Times New Roman"/>
          <w:szCs w:val="24"/>
        </w:rPr>
        <w:t xml:space="preserve">και υπάρχουν πάνω από δεκαπέντε χιλιάδες συμπολίτες μας άνω των εβδομήντα τεσσάρων ετών που περιμένουν να </w:t>
      </w:r>
      <w:r>
        <w:rPr>
          <w:rFonts w:eastAsia="Times New Roman" w:cs="Times New Roman"/>
          <w:szCs w:val="24"/>
        </w:rPr>
        <w:lastRenderedPageBreak/>
        <w:t>κάνουν ανανέωση του διπλώματος και που, επίσης, αυτή η ανανέωση δεν γίνεται επειδή ακριβώς υπάρχει αυτό το μπάχαλο των τελευταίων μηνών.</w:t>
      </w:r>
    </w:p>
    <w:p w14:paraId="678A38D4" w14:textId="77777777" w:rsidR="0099759A" w:rsidRDefault="00FE124F">
      <w:pPr>
        <w:spacing w:line="600" w:lineRule="auto"/>
        <w:ind w:firstLine="720"/>
        <w:contextualSpacing/>
        <w:jc w:val="both"/>
        <w:rPr>
          <w:rFonts w:eastAsia="Times New Roman" w:cs="Times New Roman"/>
          <w:szCs w:val="24"/>
        </w:rPr>
      </w:pPr>
      <w:r w:rsidRPr="00661A2B">
        <w:rPr>
          <w:rFonts w:eastAsia="Times New Roman" w:cs="Times New Roman"/>
          <w:color w:val="000000" w:themeColor="text1"/>
          <w:szCs w:val="24"/>
        </w:rPr>
        <w:t>Ρωτούμε, λοιπ</w:t>
      </w:r>
      <w:r w:rsidRPr="00661A2B">
        <w:rPr>
          <w:rFonts w:eastAsia="Times New Roman" w:cs="Times New Roman"/>
          <w:color w:val="000000" w:themeColor="text1"/>
          <w:szCs w:val="24"/>
        </w:rPr>
        <w:t>όν, ευθέως: Τι θα γίνει με τους πολίτες άνω των εβδομήντα τεσσάρων ετών που θέλουν να κάνουν ανανέωση του διπλώματός τους; Εάν πράγματι η παρουσία του εκπαιδευτή συνιστά το στοιχείο της διαφθοράς και της διαπλοκής για τους υπόλοιπους οδηγούς, γιατί δεν υπά</w:t>
      </w:r>
      <w:r w:rsidRPr="00661A2B">
        <w:rPr>
          <w:rFonts w:eastAsia="Times New Roman" w:cs="Times New Roman"/>
          <w:color w:val="000000" w:themeColor="text1"/>
          <w:szCs w:val="24"/>
        </w:rPr>
        <w:t>ρχουν κάμερες στο ΙΧ αυτοκίνητο με το οποίο θα εξεταστεί ο υποψήφιος άνω των εβδομήντα τεσσάρων ετών; Για φανταστείτε το σενάριο: Χωρίς κάμερα, χωρίς κα</w:t>
      </w:r>
      <w:r w:rsidRPr="00661A2B">
        <w:rPr>
          <w:rFonts w:eastAsia="Times New Roman" w:cs="Times New Roman"/>
          <w:color w:val="000000" w:themeColor="text1"/>
          <w:szCs w:val="24"/>
        </w:rPr>
        <w:t>μ</w:t>
      </w:r>
      <w:r w:rsidRPr="00661A2B">
        <w:rPr>
          <w:rFonts w:eastAsia="Times New Roman" w:cs="Times New Roman"/>
          <w:color w:val="000000" w:themeColor="text1"/>
          <w:szCs w:val="24"/>
        </w:rPr>
        <w:t>μία εποπτεία, χωρίς κανέναν έλεγχο, μέσα στο αυτοκίνητο να είναι ο άνω των εβδομήντα τεσσάρων και ο εξε</w:t>
      </w:r>
      <w:r w:rsidRPr="00661A2B">
        <w:rPr>
          <w:rFonts w:eastAsia="Times New Roman" w:cs="Times New Roman"/>
          <w:color w:val="000000" w:themeColor="text1"/>
          <w:szCs w:val="24"/>
        </w:rPr>
        <w:t xml:space="preserve">ταστής, δηλαδή το </w:t>
      </w:r>
      <w:r>
        <w:rPr>
          <w:rFonts w:eastAsia="Times New Roman" w:cs="Times New Roman"/>
          <w:szCs w:val="24"/>
        </w:rPr>
        <w:t>θερμοκήπιο της διαφθοράς, γιατί κανένας δεν θα ελέγξει κανέναν!</w:t>
      </w:r>
    </w:p>
    <w:p w14:paraId="678A38D5" w14:textId="77777777" w:rsidR="0099759A" w:rsidRDefault="00FE124F">
      <w:pPr>
        <w:spacing w:line="600" w:lineRule="auto"/>
        <w:ind w:firstLine="720"/>
        <w:contextualSpacing/>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w:t>
      </w:r>
      <w:r>
        <w:rPr>
          <w:rFonts w:eastAsia="Times New Roman" w:cs="Times New Roman"/>
          <w:szCs w:val="24"/>
        </w:rPr>
        <w:t xml:space="preserve">προειδοποιητικά </w:t>
      </w:r>
      <w:r w:rsidRPr="003231A5">
        <w:rPr>
          <w:rFonts w:eastAsia="Times New Roman" w:cs="Times New Roman"/>
          <w:szCs w:val="24"/>
        </w:rPr>
        <w:t>το κουδούνι λήξ</w:t>
      </w:r>
      <w:r>
        <w:rPr>
          <w:rFonts w:eastAsia="Times New Roman" w:cs="Times New Roman"/>
          <w:szCs w:val="24"/>
        </w:rPr>
        <w:t>εω</w:t>
      </w:r>
      <w:r w:rsidRPr="003231A5">
        <w:rPr>
          <w:rFonts w:eastAsia="Times New Roman" w:cs="Times New Roman"/>
          <w:szCs w:val="24"/>
        </w:rPr>
        <w:t>ς του χρόνου ομιλίας του κυρίου Βουλευτή)</w:t>
      </w:r>
    </w:p>
    <w:p w14:paraId="678A38D6"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Αγαπητές και αγαπητοί συνάδελφοι, εμείς στη διάρκεια της συζήτησης στην </w:t>
      </w:r>
      <w:r>
        <w:rPr>
          <w:rFonts w:eastAsia="Times New Roman" w:cs="Times New Roman"/>
          <w:szCs w:val="24"/>
        </w:rPr>
        <w:t>ε</w:t>
      </w:r>
      <w:r>
        <w:rPr>
          <w:rFonts w:eastAsia="Times New Roman" w:cs="Times New Roman"/>
          <w:szCs w:val="24"/>
        </w:rPr>
        <w:t>π</w:t>
      </w:r>
      <w:r>
        <w:rPr>
          <w:rFonts w:eastAsia="Times New Roman" w:cs="Times New Roman"/>
          <w:szCs w:val="24"/>
        </w:rPr>
        <w:t xml:space="preserve">ιτροπή καταθέσαμε είκοσι τέσσερις συγκεκριμένες προτάσεις. Ο Υπουργός δεσμεύτηκε αρκετές από </w:t>
      </w:r>
      <w:r>
        <w:rPr>
          <w:rFonts w:eastAsia="Times New Roman" w:cs="Times New Roman"/>
          <w:szCs w:val="24"/>
        </w:rPr>
        <w:lastRenderedPageBreak/>
        <w:t>αυτές να τις εντάξει στο νομοσχέδιο. Δεν βλέπουμε ουσιαστικά κα</w:t>
      </w:r>
      <w:r>
        <w:rPr>
          <w:rFonts w:eastAsia="Times New Roman" w:cs="Times New Roman"/>
          <w:szCs w:val="24"/>
        </w:rPr>
        <w:t>μ</w:t>
      </w:r>
      <w:r>
        <w:rPr>
          <w:rFonts w:eastAsia="Times New Roman" w:cs="Times New Roman"/>
          <w:szCs w:val="24"/>
        </w:rPr>
        <w:t>μία. Έχει το περιθώριο ακόμη και τώρα ο κ. Σπίρτζης να εντάξει κάποιες τουλάχιστον από τις προτάσει</w:t>
      </w:r>
      <w:r>
        <w:rPr>
          <w:rFonts w:eastAsia="Times New Roman" w:cs="Times New Roman"/>
          <w:szCs w:val="24"/>
        </w:rPr>
        <w:t>ς που κάναμε, προκειμένου στοιχειωδώς και οι Έλληνες πολίτες να αισθανθούν δικαιοσύνη, διαφάνεια και αξιοπρέπεια όταν εξετάζονται για να πάρουν το δίπλωμ</w:t>
      </w:r>
      <w:r>
        <w:rPr>
          <w:rFonts w:eastAsia="Times New Roman" w:cs="Times New Roman"/>
          <w:szCs w:val="24"/>
        </w:rPr>
        <w:t>ά</w:t>
      </w:r>
      <w:r>
        <w:rPr>
          <w:rFonts w:eastAsia="Times New Roman" w:cs="Times New Roman"/>
          <w:szCs w:val="24"/>
        </w:rPr>
        <w:t xml:space="preserve"> τους, αλλά ταυτόχρονα να μην υπάρξει και κανένα πρόβλημα σε μία επαγγελματική ομάδα</w:t>
      </w:r>
      <w:r>
        <w:rPr>
          <w:rFonts w:eastAsia="Times New Roman" w:cs="Times New Roman"/>
          <w:szCs w:val="24"/>
        </w:rPr>
        <w:t>,</w:t>
      </w:r>
      <w:r>
        <w:rPr>
          <w:rFonts w:eastAsia="Times New Roman" w:cs="Times New Roman"/>
          <w:szCs w:val="24"/>
        </w:rPr>
        <w:t xml:space="preserve"> όπως είναι οι εκ</w:t>
      </w:r>
      <w:r>
        <w:rPr>
          <w:rFonts w:eastAsia="Times New Roman" w:cs="Times New Roman"/>
          <w:szCs w:val="24"/>
        </w:rPr>
        <w:t>παιδευτές υποψηφίων οδηγών και σε ένα άλλο κοινωνικό σώμα</w:t>
      </w:r>
      <w:r>
        <w:rPr>
          <w:rFonts w:eastAsia="Times New Roman" w:cs="Times New Roman"/>
          <w:szCs w:val="24"/>
        </w:rPr>
        <w:t>,</w:t>
      </w:r>
      <w:r>
        <w:rPr>
          <w:rFonts w:eastAsia="Times New Roman" w:cs="Times New Roman"/>
          <w:szCs w:val="24"/>
        </w:rPr>
        <w:t xml:space="preserve"> που είναι οι εξεταστές υποψηφίων οδηγών. Αυτές είναι οι δύο ομάδες οι οποίες έχουν στοχοποιηθεί από τον κύριο Υπουργό. </w:t>
      </w:r>
    </w:p>
    <w:p w14:paraId="678A38D7"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Η απάντηση βρίσκεται στην απόλυτη διαφάνεια, στο</w:t>
      </w:r>
      <w:r>
        <w:rPr>
          <w:rFonts w:eastAsia="Times New Roman" w:cs="Times New Roman"/>
          <w:szCs w:val="24"/>
        </w:rPr>
        <w:t>ν</w:t>
      </w:r>
      <w:r>
        <w:rPr>
          <w:rFonts w:eastAsia="Times New Roman" w:cs="Times New Roman"/>
          <w:szCs w:val="24"/>
        </w:rPr>
        <w:t xml:space="preserve"> ρεαλισμό και στη διάθεση συ</w:t>
      </w:r>
      <w:r>
        <w:rPr>
          <w:rFonts w:eastAsia="Times New Roman" w:cs="Times New Roman"/>
          <w:szCs w:val="24"/>
        </w:rPr>
        <w:t>γκεκριμένων κονδυλίων, προκειμένου το σύστημα αυτό, το οποίο συζητούμε σήμερα, να γίνει πράξη χωρίς καθυστερήσεις.</w:t>
      </w:r>
    </w:p>
    <w:p w14:paraId="678A38D8"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78A38D9" w14:textId="77777777" w:rsidR="0099759A" w:rsidRDefault="00FE124F">
      <w:pPr>
        <w:spacing w:line="600" w:lineRule="auto"/>
        <w:ind w:firstLine="709"/>
        <w:contextualSpacing/>
        <w:jc w:val="center"/>
        <w:rPr>
          <w:rFonts w:eastAsia="Times New Roman" w:cs="Times New Roman"/>
          <w:szCs w:val="24"/>
        </w:rPr>
      </w:pPr>
      <w:r w:rsidRPr="0023447D">
        <w:rPr>
          <w:rFonts w:eastAsia="Times New Roman" w:cs="Times New Roman"/>
          <w:szCs w:val="24"/>
        </w:rPr>
        <w:t>(Χειροκροτήματα από την πτέρυγα της Δημοκρατικής Συμπαράταξης)</w:t>
      </w:r>
    </w:p>
    <w:p w14:paraId="678A38DA" w14:textId="77777777" w:rsidR="0099759A" w:rsidRDefault="00FE124F">
      <w:pPr>
        <w:spacing w:line="600" w:lineRule="auto"/>
        <w:ind w:firstLine="720"/>
        <w:contextualSpacing/>
        <w:jc w:val="both"/>
        <w:rPr>
          <w:rFonts w:eastAsia="Times New Roman" w:cs="Times New Roman"/>
          <w:szCs w:val="24"/>
        </w:rPr>
      </w:pPr>
      <w:r w:rsidRPr="00D40164">
        <w:rPr>
          <w:rFonts w:eastAsia="Times New Roman" w:cs="Times New Roman"/>
          <w:b/>
          <w:szCs w:val="24"/>
        </w:rPr>
        <w:t>ΠΡΟΕΔΡΕΥΩΝ (Δημήτριος Κρεμαστινός):</w:t>
      </w:r>
      <w:r>
        <w:rPr>
          <w:rFonts w:eastAsia="Times New Roman" w:cs="Times New Roman"/>
          <w:b/>
          <w:szCs w:val="24"/>
        </w:rPr>
        <w:t xml:space="preserve"> </w:t>
      </w:r>
      <w:r>
        <w:rPr>
          <w:rFonts w:eastAsia="Times New Roman" w:cs="Times New Roman"/>
          <w:szCs w:val="24"/>
        </w:rPr>
        <w:t>Κι εμείς ευχαριστούμε.</w:t>
      </w:r>
    </w:p>
    <w:p w14:paraId="678A38DB" w14:textId="77777777" w:rsidR="0099759A" w:rsidRDefault="00FE124F">
      <w:pPr>
        <w:spacing w:line="600" w:lineRule="auto"/>
        <w:ind w:firstLine="720"/>
        <w:contextualSpacing/>
        <w:jc w:val="both"/>
        <w:rPr>
          <w:rFonts w:eastAsia="Times New Roman"/>
          <w:szCs w:val="24"/>
        </w:rPr>
      </w:pPr>
      <w:r w:rsidRPr="00AB3402">
        <w:rPr>
          <w:rFonts w:eastAsia="Times New Roman"/>
          <w:szCs w:val="24"/>
        </w:rPr>
        <w:lastRenderedPageBreak/>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«Εργαστήρι της Δημοκρατίας» που οργανώνει το Ίδρυμα της Βουλής, </w:t>
      </w:r>
      <w:r>
        <w:rPr>
          <w:rFonts w:eastAsia="Times New Roman"/>
          <w:szCs w:val="24"/>
        </w:rPr>
        <w:t>δεκαεπ</w:t>
      </w:r>
      <w:r>
        <w:rPr>
          <w:rFonts w:eastAsia="Times New Roman"/>
          <w:szCs w:val="24"/>
        </w:rPr>
        <w:t xml:space="preserve">τά </w:t>
      </w:r>
      <w:r w:rsidRPr="00AB3402">
        <w:rPr>
          <w:rFonts w:eastAsia="Times New Roman"/>
          <w:szCs w:val="24"/>
        </w:rPr>
        <w:t xml:space="preserve">μαθητές και μαθήτριες και </w:t>
      </w:r>
      <w:r>
        <w:rPr>
          <w:rFonts w:eastAsia="Times New Roman"/>
          <w:szCs w:val="24"/>
        </w:rPr>
        <w:t xml:space="preserve">δύο </w:t>
      </w:r>
      <w:r w:rsidRPr="00AB3402">
        <w:rPr>
          <w:rFonts w:eastAsia="Times New Roman"/>
          <w:szCs w:val="24"/>
        </w:rPr>
        <w:t xml:space="preserve">συνοδοί καθηγητές από το </w:t>
      </w:r>
      <w:r>
        <w:rPr>
          <w:rFonts w:eastAsia="Times New Roman"/>
          <w:szCs w:val="24"/>
        </w:rPr>
        <w:t>4</w:t>
      </w:r>
      <w:r w:rsidRPr="00C53F55">
        <w:rPr>
          <w:rFonts w:eastAsia="Times New Roman"/>
          <w:szCs w:val="24"/>
          <w:vertAlign w:val="superscript"/>
        </w:rPr>
        <w:t>ο</w:t>
      </w:r>
      <w:r>
        <w:rPr>
          <w:rFonts w:eastAsia="Times New Roman"/>
          <w:szCs w:val="24"/>
        </w:rPr>
        <w:t xml:space="preserve"> Δημοτικό Σχολείο Ταύρου.</w:t>
      </w:r>
    </w:p>
    <w:p w14:paraId="678A38DC" w14:textId="77777777" w:rsidR="0099759A" w:rsidRDefault="00FE124F">
      <w:pPr>
        <w:tabs>
          <w:tab w:val="left" w:pos="6787"/>
        </w:tabs>
        <w:spacing w:line="600" w:lineRule="auto"/>
        <w:ind w:firstLine="720"/>
        <w:contextualSpacing/>
        <w:jc w:val="both"/>
        <w:rPr>
          <w:rFonts w:eastAsia="Times New Roman"/>
          <w:szCs w:val="24"/>
        </w:rPr>
      </w:pPr>
      <w:r w:rsidRPr="00AB3402">
        <w:rPr>
          <w:rFonts w:eastAsia="Times New Roman"/>
          <w:szCs w:val="24"/>
        </w:rPr>
        <w:t xml:space="preserve">Η Βουλή </w:t>
      </w:r>
      <w:r>
        <w:rPr>
          <w:rFonts w:eastAsia="Times New Roman"/>
          <w:szCs w:val="24"/>
        </w:rPr>
        <w:t>σάς</w:t>
      </w:r>
      <w:r w:rsidRPr="00AB3402">
        <w:rPr>
          <w:rFonts w:eastAsia="Times New Roman"/>
          <w:szCs w:val="24"/>
        </w:rPr>
        <w:t xml:space="preserve"> καλωσορίζει. </w:t>
      </w:r>
    </w:p>
    <w:p w14:paraId="678A38DD" w14:textId="77777777" w:rsidR="0099759A" w:rsidRDefault="00FE124F">
      <w:pPr>
        <w:spacing w:line="600" w:lineRule="auto"/>
        <w:ind w:firstLine="709"/>
        <w:contextualSpacing/>
        <w:jc w:val="center"/>
        <w:rPr>
          <w:rFonts w:eastAsia="Times New Roman" w:cs="Times New Roman"/>
          <w:szCs w:val="24"/>
        </w:rPr>
      </w:pPr>
      <w:r w:rsidRPr="00AB3402">
        <w:rPr>
          <w:rFonts w:eastAsia="Times New Roman" w:cs="Times New Roman"/>
          <w:szCs w:val="24"/>
        </w:rPr>
        <w:t>(Χειροκροτήματα απ</w:t>
      </w:r>
      <w:r>
        <w:rPr>
          <w:rFonts w:eastAsia="Times New Roman" w:cs="Times New Roman"/>
          <w:szCs w:val="24"/>
        </w:rPr>
        <w:t>’</w:t>
      </w:r>
      <w:r w:rsidRPr="00AB3402">
        <w:rPr>
          <w:rFonts w:eastAsia="Times New Roman" w:cs="Times New Roman"/>
          <w:szCs w:val="24"/>
        </w:rPr>
        <w:t xml:space="preserve"> όλες τις πτέρυγες της Βουλής)</w:t>
      </w:r>
    </w:p>
    <w:p w14:paraId="678A38DE"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 xml:space="preserve">ειδικός αγορητής </w:t>
      </w:r>
      <w:r>
        <w:rPr>
          <w:rFonts w:eastAsia="Times New Roman" w:cs="Times New Roman"/>
          <w:szCs w:val="24"/>
        </w:rPr>
        <w:t>της Χρυσής Αυγής κ. Σαχινίδης.</w:t>
      </w:r>
    </w:p>
    <w:p w14:paraId="678A38DF"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Ευχαριστώ, </w:t>
      </w:r>
      <w:r>
        <w:rPr>
          <w:rFonts w:eastAsia="Times New Roman" w:cs="Times New Roman"/>
          <w:szCs w:val="24"/>
        </w:rPr>
        <w:t>κύριε Πρόεδρε.</w:t>
      </w:r>
    </w:p>
    <w:p w14:paraId="678A38E0"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Πριν μπω στο σχέδιο νόμου, θα μου επιτρέψετε, κύριε Πρόεδρε, μέσω εσάς, να διορθώσω τον προαλαλήσαντα, τον κ. Μανιάτη.</w:t>
      </w:r>
    </w:p>
    <w:p w14:paraId="678A38E1"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Κύριε Μανιάτη, δεν είναι «Συριζοδεξιά». Είναι «ΠασοκοΣυριζοδεξιά». Είστε όλοι ΠΑΣΟΚ. Μαζί συγκυβερνήσατε με τη Νέα Δημοκρα</w:t>
      </w:r>
      <w:r>
        <w:rPr>
          <w:rFonts w:eastAsia="Times New Roman" w:cs="Times New Roman"/>
          <w:szCs w:val="24"/>
        </w:rPr>
        <w:t xml:space="preserve">τία. Στους Υπουργούς που απευθύνεστε, δικοί σας </w:t>
      </w:r>
      <w:r>
        <w:rPr>
          <w:rFonts w:eastAsia="Times New Roman" w:cs="Times New Roman"/>
          <w:szCs w:val="24"/>
        </w:rPr>
        <w:lastRenderedPageBreak/>
        <w:t>είναι, του ΠΑΣΟΚ και οι δύο. Θα πρέπει να ξέρετε ότι τουλάχιστον οι τριακόσιοι εδώ μέσα, αν εξαιρέσουμε το εθνικιστικό κίνημα, όλοι οι υπόλοιποι είστε ΠΑΣΟΚ, είτε ένα κόμμα.</w:t>
      </w:r>
    </w:p>
    <w:p w14:paraId="678A38E2"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Έρχομαι τώρα στο παρόν σχέδιο νόμο</w:t>
      </w:r>
      <w:r>
        <w:rPr>
          <w:rFonts w:eastAsia="Times New Roman" w:cs="Times New Roman"/>
          <w:szCs w:val="24"/>
        </w:rPr>
        <w:t xml:space="preserve">υ. </w:t>
      </w:r>
    </w:p>
    <w:p w14:paraId="678A38E3"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Το παρόν σχέδιο νόμου δεν έρχεται σε κα</w:t>
      </w:r>
      <w:r>
        <w:rPr>
          <w:rFonts w:eastAsia="Times New Roman" w:cs="Times New Roman"/>
          <w:szCs w:val="24"/>
        </w:rPr>
        <w:t>μ</w:t>
      </w:r>
      <w:r>
        <w:rPr>
          <w:rFonts w:eastAsia="Times New Roman" w:cs="Times New Roman"/>
          <w:szCs w:val="24"/>
        </w:rPr>
        <w:t xml:space="preserve">μία περίπτωση να θεραπεύσει τα προβλήματα που υπάρχουν στον τομέα απόκτησης άδειας οδήγησης, αλλά ούτε και στη διασφάλιση του αδιάβλητου και διαφανούς συστήματος. </w:t>
      </w:r>
    </w:p>
    <w:p w14:paraId="678A38E4"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αυτό που αρχικά θα έπρεπε να σας </w:t>
      </w:r>
      <w:r>
        <w:rPr>
          <w:rFonts w:eastAsia="Times New Roman" w:cs="Times New Roman"/>
          <w:szCs w:val="24"/>
        </w:rPr>
        <w:t>προβληματίσει, θα ήταν σε δεύτερο χρόνο να έχετε ένα καλύτερο σύστημα διενέργειας δοκιμασιών προσόντων και συμπεριφοράς υποψηφίων οδηγών. Μάλιστα, θα ήταν αρεστό και εφικτό, θα έλεγα, αν δίνατε προτεραιότητα στην ποιότητα της παρεχόμενης εκπαίδευσης κυκλοφ</w:t>
      </w:r>
      <w:r>
        <w:rPr>
          <w:rFonts w:eastAsia="Times New Roman" w:cs="Times New Roman"/>
          <w:szCs w:val="24"/>
        </w:rPr>
        <w:t>οριακής αγωγής στα σχολεία. Ξέρετε ότι σε ελάχιστα σχολεία από τις πρώτες κιόλας βαθμίδες εφαρμόζονται -έστω και ενημερωτικά, θα έλεγα- κάποιες δράσεις για την ορθή κυκλοφοριακή αγωγή. Αν όλα αυτά τα θέτατε σε μια σωστότερη βάση και σε πιο τακτά χρονικά δι</w:t>
      </w:r>
      <w:r>
        <w:rPr>
          <w:rFonts w:eastAsia="Times New Roman" w:cs="Times New Roman"/>
          <w:szCs w:val="24"/>
        </w:rPr>
        <w:t xml:space="preserve">αστήματα, τα αποτελέσματα θα ήταν πολύ καλύτερα. Θα μεγαλώναμε σίγουρα πιο υπεύθυνους </w:t>
      </w:r>
      <w:r>
        <w:rPr>
          <w:rFonts w:eastAsia="Times New Roman" w:cs="Times New Roman"/>
          <w:szCs w:val="24"/>
        </w:rPr>
        <w:lastRenderedPageBreak/>
        <w:t>ενήλικες οδηγούς και τα στατιστικά των τροχαίων ατυχημάτων θα είχαν μειωθεί δραστικά.</w:t>
      </w:r>
    </w:p>
    <w:p w14:paraId="678A38E5"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Όπως είπα και στις προηγούμενες συνεδριάσεις, είναι καλή η πρόθεση του νομοθέτη για </w:t>
      </w:r>
      <w:r>
        <w:rPr>
          <w:rFonts w:eastAsia="Times New Roman" w:cs="Times New Roman"/>
          <w:szCs w:val="24"/>
        </w:rPr>
        <w:t xml:space="preserve">την εφαρμογή των νέων τεχνολογιών μέσω των οπτικοακουστικών μέσων για τη δοκιμασία προσόντων και συμπεριφοράς υποψηφίων οδηγών και οδηγών, αλλά είναι εγκληματική η απουσία, όπως ανέφερα, του εκπαιδευτή και εξεταστή από το όχημα. Σίγουρα το οπτικοακουστικό </w:t>
      </w:r>
      <w:r>
        <w:rPr>
          <w:rFonts w:eastAsia="Times New Roman" w:cs="Times New Roman"/>
          <w:szCs w:val="24"/>
        </w:rPr>
        <w:t xml:space="preserve">υλικό θα ήταν χρήσιμο, όπως είπα και στις </w:t>
      </w:r>
      <w:r>
        <w:rPr>
          <w:rFonts w:eastAsia="Times New Roman" w:cs="Times New Roman"/>
          <w:szCs w:val="24"/>
        </w:rPr>
        <w:t>ε</w:t>
      </w:r>
      <w:r>
        <w:rPr>
          <w:rFonts w:eastAsia="Times New Roman" w:cs="Times New Roman"/>
          <w:szCs w:val="24"/>
        </w:rPr>
        <w:t xml:space="preserve">πιτροπές -κάτι το οποίο δεν έχει γίνει ακόμα δεκτό από τον κύριο Υπουργό- να παραδίδεται στον εξεταζόμενο σε περίπτωση που απορρίπτεται, ώστε να μπορεί να ξαναδεί ποια λάθη έκανε κατά τη διάρκεια της εξέτασής του </w:t>
      </w:r>
      <w:r>
        <w:rPr>
          <w:rFonts w:eastAsia="Times New Roman" w:cs="Times New Roman"/>
          <w:szCs w:val="24"/>
        </w:rPr>
        <w:t xml:space="preserve">και να μπορεί να τα διορθώνει. Όλα αυτά, βέβαια, θα γίνονται με δική του αποκλειστική οικονομική επιβάρυνση. </w:t>
      </w:r>
    </w:p>
    <w:p w14:paraId="678A38E6"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Πουθενά δεν έγινε απολύτως κα</w:t>
      </w:r>
      <w:r>
        <w:rPr>
          <w:rFonts w:eastAsia="Times New Roman" w:cs="Times New Roman"/>
          <w:szCs w:val="24"/>
        </w:rPr>
        <w:t>μ</w:t>
      </w:r>
      <w:r>
        <w:rPr>
          <w:rFonts w:eastAsia="Times New Roman" w:cs="Times New Roman"/>
          <w:szCs w:val="24"/>
        </w:rPr>
        <w:t>μία αναφορά σχετικά με το κόστος προμήθειας αυτού του εξοπλισμού, σχετικά με το εκπαιδευτικό όχημα. Ζητάτε μέσα σε τ</w:t>
      </w:r>
      <w:r>
        <w:rPr>
          <w:rFonts w:eastAsia="Times New Roman" w:cs="Times New Roman"/>
          <w:szCs w:val="24"/>
        </w:rPr>
        <w:t xml:space="preserve">έσσερις μήνες, όπως ανέφερα και στην </w:t>
      </w:r>
      <w:r>
        <w:rPr>
          <w:rFonts w:eastAsia="Times New Roman" w:cs="Times New Roman"/>
          <w:szCs w:val="24"/>
        </w:rPr>
        <w:t>ε</w:t>
      </w:r>
      <w:r>
        <w:rPr>
          <w:rFonts w:eastAsia="Times New Roman" w:cs="Times New Roman"/>
          <w:szCs w:val="24"/>
        </w:rPr>
        <w:t xml:space="preserve">πιτροπή, να εξοπλιστούν οι σχολές οδηγών -τα εκπαιδευτικά οχήματα- με κάμερες και μικρόφωνα και να είναι </w:t>
      </w:r>
      <w:r>
        <w:rPr>
          <w:rFonts w:eastAsia="Times New Roman" w:cs="Times New Roman"/>
          <w:szCs w:val="24"/>
        </w:rPr>
        <w:lastRenderedPageBreak/>
        <w:t xml:space="preserve">μάλιστα και πλήρως λειτουργικά. Το Υπουργείο σας, όμως, θα είναι έτοιμο σε δώδεκα μήνες. </w:t>
      </w:r>
    </w:p>
    <w:p w14:paraId="678A38E7"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Συνεπώς εδώ υπάρχει μια</w:t>
      </w:r>
      <w:r>
        <w:rPr>
          <w:rFonts w:eastAsia="Times New Roman" w:cs="Times New Roman"/>
          <w:szCs w:val="24"/>
        </w:rPr>
        <w:t xml:space="preserve"> αναντιστοιχία μεταξύ των δύο εμπλεκομένων. Δεν καταλαβαίνουμε το γιατί. Επίσης, δεν καταλαβαίνουμε το πώς θα καλυφθεί αυτό το κόστος. Το λογικό θα ήταν οι δώδεκα μήνες να ισχύουν και για τους δύο εμπλεκόμενους, με μία δοκιμαστική περίοδο -όπως ανέφερα- σε</w:t>
      </w:r>
      <w:r>
        <w:rPr>
          <w:rFonts w:eastAsia="Times New Roman" w:cs="Times New Roman"/>
          <w:szCs w:val="24"/>
        </w:rPr>
        <w:t xml:space="preserve"> ό,τι αφορά την ορθή λειτουργία των οπτικοακουστικών μέσων. </w:t>
      </w:r>
    </w:p>
    <w:p w14:paraId="678A38E8" w14:textId="77777777" w:rsidR="0099759A" w:rsidRDefault="00FE124F">
      <w:pPr>
        <w:spacing w:line="600" w:lineRule="auto"/>
        <w:ind w:firstLine="720"/>
        <w:contextualSpacing/>
        <w:jc w:val="both"/>
        <w:rPr>
          <w:rFonts w:eastAsia="Times New Roman"/>
          <w:szCs w:val="24"/>
        </w:rPr>
      </w:pPr>
      <w:r>
        <w:rPr>
          <w:rFonts w:eastAsia="Times New Roman"/>
          <w:szCs w:val="24"/>
        </w:rPr>
        <w:t>Θ</w:t>
      </w:r>
      <w:r w:rsidRPr="007F1F6B">
        <w:rPr>
          <w:rFonts w:eastAsia="Times New Roman"/>
          <w:szCs w:val="24"/>
        </w:rPr>
        <w:t>εωρητικά είναι αυτονόητο ότι το κόστος</w:t>
      </w:r>
      <w:r>
        <w:rPr>
          <w:rFonts w:eastAsia="Times New Roman"/>
          <w:szCs w:val="24"/>
        </w:rPr>
        <w:t>,</w:t>
      </w:r>
      <w:r w:rsidRPr="007F1F6B">
        <w:rPr>
          <w:rFonts w:eastAsia="Times New Roman"/>
          <w:szCs w:val="24"/>
        </w:rPr>
        <w:t xml:space="preserve"> που ανέφερα πριν</w:t>
      </w:r>
      <w:r>
        <w:rPr>
          <w:rFonts w:eastAsia="Times New Roman"/>
          <w:szCs w:val="24"/>
        </w:rPr>
        <w:t>,</w:t>
      </w:r>
      <w:r w:rsidRPr="007F1F6B">
        <w:rPr>
          <w:rFonts w:eastAsia="Times New Roman"/>
          <w:szCs w:val="24"/>
        </w:rPr>
        <w:t xml:space="preserve"> θα το επωμιστο</w:t>
      </w:r>
      <w:r>
        <w:rPr>
          <w:rFonts w:eastAsia="Times New Roman"/>
          <w:szCs w:val="24"/>
        </w:rPr>
        <w:t>ύν οι ιδιοκτήτες των σχολών. Δ</w:t>
      </w:r>
      <w:r w:rsidRPr="007F1F6B">
        <w:rPr>
          <w:rFonts w:eastAsia="Times New Roman"/>
          <w:szCs w:val="24"/>
        </w:rPr>
        <w:t>εδομένων</w:t>
      </w:r>
      <w:r>
        <w:rPr>
          <w:rFonts w:eastAsia="Times New Roman"/>
          <w:szCs w:val="24"/>
        </w:rPr>
        <w:t>, όμως,</w:t>
      </w:r>
      <w:r w:rsidRPr="007F1F6B">
        <w:rPr>
          <w:rFonts w:eastAsia="Times New Roman"/>
          <w:szCs w:val="24"/>
        </w:rPr>
        <w:t xml:space="preserve"> των οικονομικών δυσκολιών που υπάρχουν</w:t>
      </w:r>
      <w:r>
        <w:rPr>
          <w:rFonts w:eastAsia="Times New Roman"/>
          <w:szCs w:val="24"/>
        </w:rPr>
        <w:t>, αυτό θα μετακυλιστεί</w:t>
      </w:r>
      <w:r w:rsidRPr="007F1F6B">
        <w:rPr>
          <w:rFonts w:eastAsia="Times New Roman"/>
          <w:szCs w:val="24"/>
        </w:rPr>
        <w:t xml:space="preserve"> στους εξεταζόμενο</w:t>
      </w:r>
      <w:r>
        <w:rPr>
          <w:rFonts w:eastAsia="Times New Roman"/>
          <w:szCs w:val="24"/>
        </w:rPr>
        <w:t xml:space="preserve">υς. </w:t>
      </w:r>
    </w:p>
    <w:p w14:paraId="678A38E9" w14:textId="77777777" w:rsidR="0099759A" w:rsidRDefault="00FE124F">
      <w:pPr>
        <w:spacing w:line="600" w:lineRule="auto"/>
        <w:ind w:firstLine="720"/>
        <w:contextualSpacing/>
        <w:jc w:val="both"/>
        <w:rPr>
          <w:rFonts w:eastAsia="Times New Roman"/>
          <w:szCs w:val="24"/>
        </w:rPr>
      </w:pPr>
      <w:r>
        <w:rPr>
          <w:rFonts w:eastAsia="Times New Roman"/>
          <w:szCs w:val="24"/>
        </w:rPr>
        <w:t>Σ</w:t>
      </w:r>
      <w:r w:rsidRPr="007F1F6B">
        <w:rPr>
          <w:rFonts w:eastAsia="Times New Roman"/>
          <w:szCs w:val="24"/>
        </w:rPr>
        <w:t>χετικά με την απουσία του εκπαιδευτή</w:t>
      </w:r>
      <w:r>
        <w:rPr>
          <w:rFonts w:eastAsia="Times New Roman"/>
          <w:szCs w:val="24"/>
        </w:rPr>
        <w:t>,</w:t>
      </w:r>
      <w:r w:rsidRPr="007F1F6B">
        <w:rPr>
          <w:rFonts w:eastAsia="Times New Roman"/>
          <w:szCs w:val="24"/>
        </w:rPr>
        <w:t xml:space="preserve"> είπαμε </w:t>
      </w:r>
      <w:r>
        <w:rPr>
          <w:rFonts w:eastAsia="Times New Roman"/>
          <w:szCs w:val="24"/>
        </w:rPr>
        <w:t>-</w:t>
      </w:r>
      <w:r w:rsidRPr="007F1F6B">
        <w:rPr>
          <w:rFonts w:eastAsia="Times New Roman"/>
          <w:szCs w:val="24"/>
        </w:rPr>
        <w:t>και θα το ξαναπού</w:t>
      </w:r>
      <w:r>
        <w:rPr>
          <w:rFonts w:eastAsia="Times New Roman"/>
          <w:szCs w:val="24"/>
        </w:rPr>
        <w:t xml:space="preserve">με- ότι είμαστε κάθετα αντίθετοι. </w:t>
      </w:r>
    </w:p>
    <w:p w14:paraId="678A38EA" w14:textId="77777777" w:rsidR="0099759A" w:rsidRDefault="00FE124F">
      <w:pPr>
        <w:spacing w:line="600" w:lineRule="auto"/>
        <w:ind w:firstLine="720"/>
        <w:contextualSpacing/>
        <w:jc w:val="both"/>
        <w:rPr>
          <w:rFonts w:eastAsia="Times New Roman"/>
          <w:szCs w:val="24"/>
        </w:rPr>
      </w:pPr>
      <w:r>
        <w:rPr>
          <w:rFonts w:eastAsia="Times New Roman"/>
          <w:szCs w:val="24"/>
        </w:rPr>
        <w:t>Εδώ θα κάνω άλλη μία παρατήρηση. Σ</w:t>
      </w:r>
      <w:r w:rsidRPr="007F1F6B">
        <w:rPr>
          <w:rFonts w:eastAsia="Times New Roman"/>
          <w:szCs w:val="24"/>
        </w:rPr>
        <w:t xml:space="preserve">ας ανέφερα ότι το μεταβατικό διάστημα για τη λειτουργία του πληροφορικού </w:t>
      </w:r>
      <w:r>
        <w:rPr>
          <w:rFonts w:eastAsia="Times New Roman"/>
          <w:szCs w:val="24"/>
        </w:rPr>
        <w:t>συστήματος είναι τέσσερις κ</w:t>
      </w:r>
      <w:r>
        <w:rPr>
          <w:rFonts w:eastAsia="Times New Roman"/>
          <w:szCs w:val="24"/>
        </w:rPr>
        <w:t>αι δώδεκα μήνες. Α</w:t>
      </w:r>
      <w:r w:rsidRPr="007F1F6B">
        <w:rPr>
          <w:rFonts w:eastAsia="Times New Roman"/>
          <w:szCs w:val="24"/>
        </w:rPr>
        <w:t>υτή τη στιγμή</w:t>
      </w:r>
      <w:r>
        <w:rPr>
          <w:rFonts w:eastAsia="Times New Roman"/>
          <w:szCs w:val="24"/>
        </w:rPr>
        <w:t>,</w:t>
      </w:r>
      <w:r w:rsidRPr="007F1F6B">
        <w:rPr>
          <w:rFonts w:eastAsia="Times New Roman"/>
          <w:szCs w:val="24"/>
        </w:rPr>
        <w:t xml:space="preserve"> </w:t>
      </w:r>
      <w:r>
        <w:rPr>
          <w:rFonts w:eastAsia="Times New Roman"/>
          <w:szCs w:val="24"/>
        </w:rPr>
        <w:t>όμως,</w:t>
      </w:r>
      <w:r w:rsidRPr="007F1F6B">
        <w:rPr>
          <w:rFonts w:eastAsia="Times New Roman"/>
          <w:szCs w:val="24"/>
        </w:rPr>
        <w:t xml:space="preserve"> εκκρεμούν </w:t>
      </w:r>
      <w:r>
        <w:rPr>
          <w:rFonts w:eastAsia="Times New Roman"/>
          <w:szCs w:val="24"/>
        </w:rPr>
        <w:t xml:space="preserve">εβδομήντα χιλιάδες υποθέσεις </w:t>
      </w:r>
      <w:r w:rsidRPr="007F1F6B">
        <w:rPr>
          <w:rFonts w:eastAsia="Times New Roman"/>
          <w:szCs w:val="24"/>
        </w:rPr>
        <w:t>υποψηφίων οδηγών</w:t>
      </w:r>
      <w:r>
        <w:rPr>
          <w:rFonts w:eastAsia="Times New Roman"/>
          <w:szCs w:val="24"/>
        </w:rPr>
        <w:t>.</w:t>
      </w:r>
      <w:r w:rsidRPr="007F1F6B">
        <w:rPr>
          <w:rFonts w:eastAsia="Times New Roman"/>
          <w:szCs w:val="24"/>
        </w:rPr>
        <w:t xml:space="preserve"> Πώς θα γίνει η άμεση εξέταση αυτών των ατόμων χωρίς </w:t>
      </w:r>
      <w:r w:rsidRPr="007F1F6B">
        <w:rPr>
          <w:rFonts w:eastAsia="Times New Roman"/>
          <w:szCs w:val="24"/>
        </w:rPr>
        <w:lastRenderedPageBreak/>
        <w:t>την παρουσία του εκπαιδευτή</w:t>
      </w:r>
      <w:r>
        <w:rPr>
          <w:rFonts w:eastAsia="Times New Roman"/>
          <w:szCs w:val="24"/>
        </w:rPr>
        <w:t>;</w:t>
      </w:r>
      <w:r w:rsidRPr="007F1F6B">
        <w:rPr>
          <w:rFonts w:eastAsia="Times New Roman"/>
          <w:szCs w:val="24"/>
        </w:rPr>
        <w:t xml:space="preserve"> </w:t>
      </w:r>
      <w:r>
        <w:rPr>
          <w:rFonts w:eastAsia="Times New Roman"/>
          <w:szCs w:val="24"/>
        </w:rPr>
        <w:t xml:space="preserve">Θεωρείτε </w:t>
      </w:r>
      <w:r w:rsidRPr="007F1F6B">
        <w:rPr>
          <w:rFonts w:eastAsia="Times New Roman"/>
          <w:szCs w:val="24"/>
        </w:rPr>
        <w:t xml:space="preserve">ότι είναι αρκετή </w:t>
      </w:r>
      <w:r>
        <w:rPr>
          <w:rFonts w:eastAsia="Times New Roman"/>
          <w:szCs w:val="24"/>
        </w:rPr>
        <w:t xml:space="preserve">η </w:t>
      </w:r>
      <w:r w:rsidRPr="007F1F6B">
        <w:rPr>
          <w:rFonts w:eastAsia="Times New Roman"/>
          <w:szCs w:val="24"/>
        </w:rPr>
        <w:t>προσωρινή άδεια καταλληλότητας εκ μέρους του εκπαιδ</w:t>
      </w:r>
      <w:r w:rsidRPr="007F1F6B">
        <w:rPr>
          <w:rFonts w:eastAsia="Times New Roman"/>
          <w:szCs w:val="24"/>
        </w:rPr>
        <w:t>ευτή</w:t>
      </w:r>
      <w:r>
        <w:rPr>
          <w:rFonts w:eastAsia="Times New Roman"/>
          <w:szCs w:val="24"/>
        </w:rPr>
        <w:t>,</w:t>
      </w:r>
      <w:r w:rsidRPr="007F1F6B">
        <w:rPr>
          <w:rFonts w:eastAsia="Times New Roman"/>
          <w:szCs w:val="24"/>
        </w:rPr>
        <w:t xml:space="preserve"> που θεωρητικά αναλαμβάνει την ευθύνη</w:t>
      </w:r>
      <w:r>
        <w:rPr>
          <w:rFonts w:eastAsia="Times New Roman"/>
          <w:szCs w:val="24"/>
        </w:rPr>
        <w:t>;</w:t>
      </w:r>
      <w:r w:rsidRPr="007F1F6B">
        <w:rPr>
          <w:rFonts w:eastAsia="Times New Roman"/>
          <w:szCs w:val="24"/>
        </w:rPr>
        <w:t xml:space="preserve"> Δεν μιλάμε για </w:t>
      </w:r>
      <w:r>
        <w:rPr>
          <w:rFonts w:eastAsia="Times New Roman"/>
          <w:szCs w:val="24"/>
        </w:rPr>
        <w:t>λίγους. Μιλάμε για εβδομήντα χιλιάδες</w:t>
      </w:r>
      <w:r w:rsidRPr="007F1F6B">
        <w:rPr>
          <w:rFonts w:eastAsia="Times New Roman"/>
          <w:szCs w:val="24"/>
        </w:rPr>
        <w:t xml:space="preserve"> υποψηφίους</w:t>
      </w:r>
      <w:r>
        <w:rPr>
          <w:rFonts w:eastAsia="Times New Roman"/>
          <w:szCs w:val="24"/>
        </w:rPr>
        <w:t>,</w:t>
      </w:r>
      <w:r w:rsidRPr="007F1F6B">
        <w:rPr>
          <w:rFonts w:eastAsia="Times New Roman"/>
          <w:szCs w:val="24"/>
        </w:rPr>
        <w:t xml:space="preserve"> οι οποίοι</w:t>
      </w:r>
      <w:r w:rsidRPr="004E74B1">
        <w:rPr>
          <w:rFonts w:eastAsia="Times New Roman"/>
          <w:szCs w:val="24"/>
        </w:rPr>
        <w:t>,</w:t>
      </w:r>
      <w:r w:rsidRPr="007F1F6B">
        <w:rPr>
          <w:rFonts w:eastAsia="Times New Roman"/>
          <w:szCs w:val="24"/>
        </w:rPr>
        <w:t xml:space="preserve"> αν προκαλέσουν ένα τροχαίο ατύχημα ή αν είναι και οι </w:t>
      </w:r>
      <w:r>
        <w:rPr>
          <w:rFonts w:eastAsia="Times New Roman"/>
          <w:szCs w:val="24"/>
        </w:rPr>
        <w:t>ίδιοι</w:t>
      </w:r>
      <w:r w:rsidRPr="007F1F6B">
        <w:rPr>
          <w:rFonts w:eastAsia="Times New Roman"/>
          <w:szCs w:val="24"/>
        </w:rPr>
        <w:t xml:space="preserve"> ακόμη θύματα τροχαίου λόγω μιας δικής τους λανθασμένης </w:t>
      </w:r>
      <w:r>
        <w:rPr>
          <w:rFonts w:eastAsia="Times New Roman"/>
          <w:szCs w:val="24"/>
        </w:rPr>
        <w:t>αντίδρασης,</w:t>
      </w:r>
      <w:r w:rsidRPr="007F1F6B">
        <w:rPr>
          <w:rFonts w:eastAsia="Times New Roman"/>
          <w:szCs w:val="24"/>
        </w:rPr>
        <w:t xml:space="preserve"> ενός </w:t>
      </w:r>
      <w:r>
        <w:rPr>
          <w:rFonts w:eastAsia="Times New Roman"/>
          <w:szCs w:val="24"/>
        </w:rPr>
        <w:t>λανθα</w:t>
      </w:r>
      <w:r>
        <w:rPr>
          <w:rFonts w:eastAsia="Times New Roman"/>
          <w:szCs w:val="24"/>
        </w:rPr>
        <w:t>σμένου νομοθετικού σκεπτικού,</w:t>
      </w:r>
      <w:r w:rsidRPr="007F1F6B">
        <w:rPr>
          <w:rFonts w:eastAsia="Times New Roman"/>
          <w:szCs w:val="24"/>
        </w:rPr>
        <w:t xml:space="preserve"> δεν θα υπάρχει η ασφαλιστική κάλυψη</w:t>
      </w:r>
      <w:r>
        <w:rPr>
          <w:rFonts w:eastAsia="Times New Roman"/>
          <w:szCs w:val="24"/>
        </w:rPr>
        <w:t>.</w:t>
      </w:r>
    </w:p>
    <w:p w14:paraId="678A38EB" w14:textId="77777777" w:rsidR="0099759A" w:rsidRDefault="00FE124F">
      <w:pPr>
        <w:spacing w:line="600" w:lineRule="auto"/>
        <w:ind w:firstLine="720"/>
        <w:contextualSpacing/>
        <w:jc w:val="both"/>
        <w:rPr>
          <w:rFonts w:eastAsia="Times New Roman"/>
          <w:szCs w:val="24"/>
        </w:rPr>
      </w:pPr>
      <w:r>
        <w:rPr>
          <w:rFonts w:eastAsia="Times New Roman"/>
          <w:szCs w:val="24"/>
        </w:rPr>
        <w:t>Σε ό,τι αφορά την απόδοση</w:t>
      </w:r>
      <w:r w:rsidRPr="007F1F6B">
        <w:rPr>
          <w:rFonts w:eastAsia="Times New Roman"/>
          <w:szCs w:val="24"/>
        </w:rPr>
        <w:t xml:space="preserve"> του ενός τρίτου τ</w:t>
      </w:r>
      <w:r>
        <w:rPr>
          <w:rFonts w:eastAsia="Times New Roman"/>
          <w:szCs w:val="24"/>
        </w:rPr>
        <w:t xml:space="preserve">ων εξέταστρων στην </w:t>
      </w:r>
      <w:r>
        <w:rPr>
          <w:rFonts w:eastAsia="Times New Roman"/>
          <w:szCs w:val="24"/>
        </w:rPr>
        <w:t>π</w:t>
      </w:r>
      <w:r>
        <w:rPr>
          <w:rFonts w:eastAsia="Times New Roman"/>
          <w:szCs w:val="24"/>
        </w:rPr>
        <w:t xml:space="preserve">εριφέρεια, είναι όντως πολύ μικρό, αν σκεφτεί κανείς ότι η </w:t>
      </w:r>
      <w:r>
        <w:rPr>
          <w:rFonts w:eastAsia="Times New Roman"/>
          <w:szCs w:val="24"/>
        </w:rPr>
        <w:t>π</w:t>
      </w:r>
      <w:r w:rsidRPr="007F1F6B">
        <w:rPr>
          <w:rFonts w:eastAsia="Times New Roman"/>
          <w:szCs w:val="24"/>
        </w:rPr>
        <w:t xml:space="preserve">εριφέρεια αναλαμβάνει </w:t>
      </w:r>
      <w:r>
        <w:rPr>
          <w:rFonts w:eastAsia="Times New Roman"/>
          <w:szCs w:val="24"/>
        </w:rPr>
        <w:t xml:space="preserve">ουσιαστικά </w:t>
      </w:r>
      <w:r w:rsidRPr="007F1F6B">
        <w:rPr>
          <w:rFonts w:eastAsia="Times New Roman"/>
          <w:szCs w:val="24"/>
        </w:rPr>
        <w:t>όλη την ευθύνη με υποδομές και υπ</w:t>
      </w:r>
      <w:r w:rsidRPr="007F1F6B">
        <w:rPr>
          <w:rFonts w:eastAsia="Times New Roman"/>
          <w:szCs w:val="24"/>
        </w:rPr>
        <w:t>αλληλικό προσωπικό</w:t>
      </w:r>
      <w:r>
        <w:rPr>
          <w:rFonts w:eastAsia="Times New Roman"/>
          <w:szCs w:val="24"/>
        </w:rPr>
        <w:t xml:space="preserve"> για τη διεξαγωγή των εξετάσεων. Το ποσοστό</w:t>
      </w:r>
      <w:r w:rsidRPr="007F1F6B">
        <w:rPr>
          <w:rFonts w:eastAsia="Times New Roman"/>
          <w:szCs w:val="24"/>
        </w:rPr>
        <w:t xml:space="preserve"> </w:t>
      </w:r>
      <w:r>
        <w:rPr>
          <w:rFonts w:eastAsia="Times New Roman"/>
          <w:szCs w:val="24"/>
        </w:rPr>
        <w:t xml:space="preserve">θα πρέπει να είναι μεγαλύτερο </w:t>
      </w:r>
      <w:r w:rsidRPr="007F1F6B">
        <w:rPr>
          <w:rFonts w:eastAsia="Times New Roman"/>
          <w:szCs w:val="24"/>
        </w:rPr>
        <w:t xml:space="preserve">ή να αποδοθεί ολόκληρο στην </w:t>
      </w:r>
      <w:r>
        <w:rPr>
          <w:rFonts w:eastAsia="Times New Roman"/>
          <w:szCs w:val="24"/>
        </w:rPr>
        <w:t>τ</w:t>
      </w:r>
      <w:r w:rsidRPr="007F1F6B">
        <w:rPr>
          <w:rFonts w:eastAsia="Times New Roman"/>
          <w:szCs w:val="24"/>
        </w:rPr>
        <w:t xml:space="preserve">οπική </w:t>
      </w:r>
      <w:r>
        <w:rPr>
          <w:rFonts w:eastAsia="Times New Roman"/>
          <w:szCs w:val="24"/>
        </w:rPr>
        <w:t>α</w:t>
      </w:r>
      <w:r w:rsidRPr="007F1F6B">
        <w:rPr>
          <w:rFonts w:eastAsia="Times New Roman"/>
          <w:szCs w:val="24"/>
        </w:rPr>
        <w:t>υτοδιοίκηση</w:t>
      </w:r>
      <w:r>
        <w:rPr>
          <w:rFonts w:eastAsia="Times New Roman"/>
          <w:szCs w:val="24"/>
        </w:rPr>
        <w:t>.</w:t>
      </w:r>
    </w:p>
    <w:p w14:paraId="678A38EC" w14:textId="77777777" w:rsidR="0099759A" w:rsidRDefault="00FE124F">
      <w:pPr>
        <w:spacing w:line="600" w:lineRule="auto"/>
        <w:ind w:firstLine="720"/>
        <w:contextualSpacing/>
        <w:jc w:val="both"/>
        <w:rPr>
          <w:rFonts w:eastAsia="Times New Roman"/>
          <w:szCs w:val="24"/>
        </w:rPr>
      </w:pPr>
      <w:r>
        <w:rPr>
          <w:rFonts w:eastAsia="Times New Roman"/>
          <w:szCs w:val="24"/>
        </w:rPr>
        <w:t xml:space="preserve">Επίσης, θεωρώ ότι είναι λάθος η </w:t>
      </w:r>
      <w:r w:rsidRPr="007F1F6B">
        <w:rPr>
          <w:rFonts w:eastAsia="Times New Roman"/>
          <w:szCs w:val="24"/>
        </w:rPr>
        <w:t>ευθύνη του εκπαιδευτή και του εξεταστή σε περίπτωση που δ</w:t>
      </w:r>
      <w:r>
        <w:rPr>
          <w:rFonts w:eastAsia="Times New Roman"/>
          <w:szCs w:val="24"/>
        </w:rPr>
        <w:t>ιακοπεί το σήμα και θα υπά</w:t>
      </w:r>
      <w:r>
        <w:rPr>
          <w:rFonts w:eastAsia="Times New Roman"/>
          <w:szCs w:val="24"/>
        </w:rPr>
        <w:t xml:space="preserve">ρχει, συνεπώς, ελλιπής </w:t>
      </w:r>
      <w:r w:rsidRPr="007F1F6B">
        <w:rPr>
          <w:rFonts w:eastAsia="Times New Roman"/>
          <w:szCs w:val="24"/>
        </w:rPr>
        <w:t>μετάδοση στοιχείων</w:t>
      </w:r>
      <w:r>
        <w:rPr>
          <w:rFonts w:eastAsia="Times New Roman"/>
          <w:szCs w:val="24"/>
        </w:rPr>
        <w:t xml:space="preserve"> κατά τη διάρκεια της εξέτασης. Ζούμε σε μία χώρα -ό</w:t>
      </w:r>
      <w:r w:rsidRPr="007F1F6B">
        <w:rPr>
          <w:rFonts w:eastAsia="Times New Roman"/>
          <w:szCs w:val="24"/>
        </w:rPr>
        <w:t xml:space="preserve">πως σας είπα και </w:t>
      </w:r>
      <w:r>
        <w:rPr>
          <w:rFonts w:eastAsia="Times New Roman"/>
          <w:szCs w:val="24"/>
        </w:rPr>
        <w:t xml:space="preserve">στις </w:t>
      </w:r>
      <w:r>
        <w:rPr>
          <w:rFonts w:eastAsia="Times New Roman"/>
          <w:szCs w:val="24"/>
        </w:rPr>
        <w:t>ε</w:t>
      </w:r>
      <w:r>
        <w:rPr>
          <w:rFonts w:eastAsia="Times New Roman"/>
          <w:szCs w:val="24"/>
        </w:rPr>
        <w:t>πι</w:t>
      </w:r>
      <w:r>
        <w:rPr>
          <w:rFonts w:eastAsia="Times New Roman"/>
          <w:szCs w:val="24"/>
        </w:rPr>
        <w:lastRenderedPageBreak/>
        <w:t>τροπές, κ</w:t>
      </w:r>
      <w:r w:rsidRPr="007F1F6B">
        <w:rPr>
          <w:rFonts w:eastAsia="Times New Roman"/>
          <w:szCs w:val="24"/>
        </w:rPr>
        <w:t>ύριε Υπουργέ</w:t>
      </w:r>
      <w:r>
        <w:rPr>
          <w:rFonts w:eastAsia="Times New Roman"/>
          <w:szCs w:val="24"/>
        </w:rPr>
        <w:t>-</w:t>
      </w:r>
      <w:r w:rsidRPr="007F1F6B">
        <w:rPr>
          <w:rFonts w:eastAsia="Times New Roman"/>
          <w:szCs w:val="24"/>
        </w:rPr>
        <w:t xml:space="preserve"> όπου</w:t>
      </w:r>
      <w:r>
        <w:rPr>
          <w:rFonts w:eastAsia="Times New Roman"/>
          <w:szCs w:val="24"/>
        </w:rPr>
        <w:t xml:space="preserve"> οι</w:t>
      </w:r>
      <w:r w:rsidRPr="007F1F6B">
        <w:rPr>
          <w:rFonts w:eastAsia="Times New Roman"/>
          <w:szCs w:val="24"/>
        </w:rPr>
        <w:t xml:space="preserve"> ηλεκτρονικές πλατφόρμες </w:t>
      </w:r>
      <w:r>
        <w:rPr>
          <w:rFonts w:eastAsia="Times New Roman"/>
          <w:szCs w:val="24"/>
        </w:rPr>
        <w:t>«</w:t>
      </w:r>
      <w:r w:rsidRPr="007F1F6B">
        <w:rPr>
          <w:rFonts w:eastAsia="Times New Roman"/>
          <w:szCs w:val="24"/>
        </w:rPr>
        <w:t>πέφτουν</w:t>
      </w:r>
      <w:r>
        <w:rPr>
          <w:rFonts w:eastAsia="Times New Roman"/>
          <w:szCs w:val="24"/>
        </w:rPr>
        <w:t>»</w:t>
      </w:r>
      <w:r w:rsidRPr="007F1F6B">
        <w:rPr>
          <w:rFonts w:eastAsia="Times New Roman"/>
          <w:szCs w:val="24"/>
        </w:rPr>
        <w:t xml:space="preserve"> συνέχεια</w:t>
      </w:r>
      <w:r>
        <w:rPr>
          <w:rFonts w:eastAsia="Times New Roman"/>
          <w:szCs w:val="24"/>
        </w:rPr>
        <w:t>,</w:t>
      </w:r>
      <w:r w:rsidRPr="007F1F6B">
        <w:rPr>
          <w:rFonts w:eastAsia="Times New Roman"/>
          <w:szCs w:val="24"/>
        </w:rPr>
        <w:t xml:space="preserve"> ανά πάσα ώρα και στιγμή</w:t>
      </w:r>
      <w:r>
        <w:rPr>
          <w:rFonts w:eastAsia="Times New Roman"/>
          <w:szCs w:val="24"/>
        </w:rPr>
        <w:t>,</w:t>
      </w:r>
      <w:r w:rsidRPr="007F1F6B">
        <w:rPr>
          <w:rFonts w:eastAsia="Times New Roman"/>
          <w:szCs w:val="24"/>
        </w:rPr>
        <w:t xml:space="preserve"> το σήμα </w:t>
      </w:r>
      <w:r>
        <w:rPr>
          <w:rFonts w:eastAsia="Times New Roman"/>
          <w:szCs w:val="24"/>
        </w:rPr>
        <w:t xml:space="preserve">«κόβεται» συνέχεια. </w:t>
      </w:r>
      <w:r w:rsidRPr="007F1F6B">
        <w:rPr>
          <w:rFonts w:eastAsia="Times New Roman"/>
          <w:szCs w:val="24"/>
        </w:rPr>
        <w:t>Κανείς δεν</w:t>
      </w:r>
      <w:r w:rsidRPr="007F1F6B">
        <w:rPr>
          <w:rFonts w:eastAsia="Times New Roman"/>
          <w:szCs w:val="24"/>
        </w:rPr>
        <w:t xml:space="preserve"> μπορεί να το προβλέψει</w:t>
      </w:r>
      <w:r>
        <w:rPr>
          <w:rFonts w:eastAsia="Times New Roman"/>
          <w:szCs w:val="24"/>
        </w:rPr>
        <w:t>,</w:t>
      </w:r>
      <w:r w:rsidRPr="007F1F6B">
        <w:rPr>
          <w:rFonts w:eastAsia="Times New Roman"/>
          <w:szCs w:val="24"/>
        </w:rPr>
        <w:t xml:space="preserve"> αλλά ούτε και να διασφαλίσει ότι θα υπάρχει μί</w:t>
      </w:r>
      <w:r>
        <w:rPr>
          <w:rFonts w:eastAsia="Times New Roman"/>
          <w:szCs w:val="24"/>
        </w:rPr>
        <w:t>α απρόσκοπτη μετάδοση στοιχείων. Ε</w:t>
      </w:r>
      <w:r w:rsidRPr="007F1F6B">
        <w:rPr>
          <w:rFonts w:eastAsia="Times New Roman"/>
          <w:szCs w:val="24"/>
        </w:rPr>
        <w:t>κτός και αν στοχεύετε στην προμήθεια ενός καλύτερ</w:t>
      </w:r>
      <w:r>
        <w:rPr>
          <w:rFonts w:eastAsia="Times New Roman"/>
          <w:szCs w:val="24"/>
        </w:rPr>
        <w:t>ου εξοπλισμού από όλες τις μεριές. Σε</w:t>
      </w:r>
      <w:r w:rsidRPr="007F1F6B">
        <w:rPr>
          <w:rFonts w:eastAsia="Times New Roman"/>
          <w:szCs w:val="24"/>
        </w:rPr>
        <w:t xml:space="preserve"> αυτή την περίπτωση θα πρέπει να μας πείτε αν έχετε ήδη λάβει προ</w:t>
      </w:r>
      <w:r>
        <w:rPr>
          <w:rFonts w:eastAsia="Times New Roman"/>
          <w:szCs w:val="24"/>
        </w:rPr>
        <w:t>σφορές από εταιρείες που θα τα π</w:t>
      </w:r>
      <w:r w:rsidRPr="007F1F6B">
        <w:rPr>
          <w:rFonts w:eastAsia="Times New Roman"/>
          <w:szCs w:val="24"/>
        </w:rPr>
        <w:t>αρέχουν</w:t>
      </w:r>
      <w:r>
        <w:rPr>
          <w:rFonts w:eastAsia="Times New Roman"/>
          <w:szCs w:val="24"/>
        </w:rPr>
        <w:t>,</w:t>
      </w:r>
      <w:r w:rsidRPr="007F1F6B">
        <w:rPr>
          <w:rFonts w:eastAsia="Times New Roman"/>
          <w:szCs w:val="24"/>
        </w:rPr>
        <w:t xml:space="preserve"> ώστε να έχουμε και μί</w:t>
      </w:r>
      <w:r>
        <w:rPr>
          <w:rFonts w:eastAsia="Times New Roman"/>
          <w:szCs w:val="24"/>
        </w:rPr>
        <w:t>α ιδέα των οικονομικών μεγεθών.</w:t>
      </w:r>
    </w:p>
    <w:p w14:paraId="678A38ED" w14:textId="77777777" w:rsidR="0099759A" w:rsidRDefault="00FE124F">
      <w:pPr>
        <w:spacing w:line="600" w:lineRule="auto"/>
        <w:ind w:firstLine="720"/>
        <w:contextualSpacing/>
        <w:jc w:val="both"/>
        <w:rPr>
          <w:rFonts w:eastAsia="Times New Roman"/>
          <w:szCs w:val="24"/>
        </w:rPr>
      </w:pPr>
      <w:r>
        <w:rPr>
          <w:rFonts w:eastAsia="Times New Roman"/>
          <w:szCs w:val="24"/>
        </w:rPr>
        <w:t>Β</w:t>
      </w:r>
      <w:r w:rsidRPr="007F1F6B">
        <w:rPr>
          <w:rFonts w:eastAsia="Times New Roman"/>
          <w:szCs w:val="24"/>
        </w:rPr>
        <w:t xml:space="preserve">ρείτε μας μία εναλλακτική σε αυτό το θέμα της μετάδοσης στοιχείων και </w:t>
      </w:r>
      <w:r>
        <w:rPr>
          <w:rFonts w:eastAsia="Times New Roman"/>
          <w:szCs w:val="24"/>
        </w:rPr>
        <w:t>της απόδοσης</w:t>
      </w:r>
      <w:r w:rsidRPr="007F1F6B">
        <w:rPr>
          <w:rFonts w:eastAsia="Times New Roman"/>
          <w:szCs w:val="24"/>
        </w:rPr>
        <w:t xml:space="preserve"> </w:t>
      </w:r>
      <w:r>
        <w:rPr>
          <w:rFonts w:eastAsia="Times New Roman"/>
          <w:szCs w:val="24"/>
        </w:rPr>
        <w:t>ευθύνης, γ</w:t>
      </w:r>
      <w:r w:rsidRPr="007F1F6B">
        <w:rPr>
          <w:rFonts w:eastAsia="Times New Roman"/>
          <w:szCs w:val="24"/>
        </w:rPr>
        <w:t>ιατί αυτό το ζήτημα θα δημιουργή</w:t>
      </w:r>
      <w:r>
        <w:rPr>
          <w:rFonts w:eastAsia="Times New Roman"/>
          <w:szCs w:val="24"/>
        </w:rPr>
        <w:t xml:space="preserve">σει πάρα πολύ μεγάλα προβλήματα. </w:t>
      </w:r>
      <w:r w:rsidRPr="007F1F6B">
        <w:rPr>
          <w:rFonts w:eastAsia="Times New Roman"/>
          <w:szCs w:val="24"/>
        </w:rPr>
        <w:t>Δεν</w:t>
      </w:r>
      <w:r w:rsidRPr="007F1F6B">
        <w:rPr>
          <w:rFonts w:eastAsia="Times New Roman"/>
          <w:szCs w:val="24"/>
        </w:rPr>
        <w:t xml:space="preserve"> είναι δυνατό σε μία περίπτωση διακοπής σήματος</w:t>
      </w:r>
      <w:r>
        <w:rPr>
          <w:rFonts w:eastAsia="Times New Roman"/>
          <w:szCs w:val="24"/>
        </w:rPr>
        <w:t>,</w:t>
      </w:r>
      <w:r w:rsidRPr="007F1F6B">
        <w:rPr>
          <w:rFonts w:eastAsia="Times New Roman"/>
          <w:szCs w:val="24"/>
        </w:rPr>
        <w:t xml:space="preserve"> την ευθύνη να την έχει ο εξεταστής </w:t>
      </w:r>
      <w:r>
        <w:rPr>
          <w:rFonts w:eastAsia="Times New Roman"/>
          <w:szCs w:val="24"/>
        </w:rPr>
        <w:t xml:space="preserve">ή ο </w:t>
      </w:r>
      <w:r w:rsidRPr="007F1F6B">
        <w:rPr>
          <w:rFonts w:eastAsia="Times New Roman"/>
          <w:szCs w:val="24"/>
        </w:rPr>
        <w:t>εκπαιδευτής</w:t>
      </w:r>
      <w:r>
        <w:rPr>
          <w:rFonts w:eastAsia="Times New Roman"/>
          <w:szCs w:val="24"/>
        </w:rPr>
        <w:t>.</w:t>
      </w:r>
    </w:p>
    <w:p w14:paraId="678A38EE" w14:textId="77777777" w:rsidR="0099759A" w:rsidRDefault="00FE124F">
      <w:pPr>
        <w:spacing w:line="600" w:lineRule="auto"/>
        <w:ind w:firstLine="720"/>
        <w:contextualSpacing/>
        <w:jc w:val="both"/>
        <w:rPr>
          <w:rFonts w:eastAsia="Times New Roman"/>
          <w:szCs w:val="24"/>
        </w:rPr>
      </w:pPr>
      <w:r>
        <w:rPr>
          <w:rFonts w:eastAsia="Times New Roman"/>
          <w:szCs w:val="24"/>
        </w:rPr>
        <w:t>Σ</w:t>
      </w:r>
      <w:r w:rsidRPr="007F1F6B">
        <w:rPr>
          <w:rFonts w:eastAsia="Times New Roman"/>
          <w:szCs w:val="24"/>
        </w:rPr>
        <w:t xml:space="preserve">χετικά με τους οδηγούς άνω των </w:t>
      </w:r>
      <w:r>
        <w:rPr>
          <w:rFonts w:eastAsia="Times New Roman"/>
          <w:szCs w:val="24"/>
        </w:rPr>
        <w:t>εβδομήντα τεσσάρων</w:t>
      </w:r>
      <w:r w:rsidRPr="007F1F6B">
        <w:rPr>
          <w:rFonts w:eastAsia="Times New Roman"/>
          <w:szCs w:val="24"/>
        </w:rPr>
        <w:t xml:space="preserve"> ετών έχουμε εκφράσει ήδη την άποψή μας και θα </w:t>
      </w:r>
      <w:r>
        <w:rPr>
          <w:rFonts w:eastAsia="Times New Roman"/>
          <w:szCs w:val="24"/>
        </w:rPr>
        <w:t>την</w:t>
      </w:r>
      <w:r w:rsidRPr="007F1F6B">
        <w:rPr>
          <w:rFonts w:eastAsia="Times New Roman"/>
          <w:szCs w:val="24"/>
        </w:rPr>
        <w:t xml:space="preserve"> επαναλάβουμε</w:t>
      </w:r>
      <w:r>
        <w:rPr>
          <w:rFonts w:eastAsia="Times New Roman"/>
          <w:szCs w:val="24"/>
        </w:rPr>
        <w:t>: Θα</w:t>
      </w:r>
      <w:r w:rsidRPr="007F1F6B">
        <w:rPr>
          <w:rFonts w:eastAsia="Times New Roman"/>
          <w:szCs w:val="24"/>
        </w:rPr>
        <w:t xml:space="preserve"> πρέπει να υπάρξουν τεστ</w:t>
      </w:r>
      <w:r>
        <w:rPr>
          <w:rFonts w:eastAsia="Times New Roman"/>
          <w:szCs w:val="24"/>
        </w:rPr>
        <w:t xml:space="preserve"> αντανακλαστικ</w:t>
      </w:r>
      <w:r>
        <w:rPr>
          <w:rFonts w:eastAsia="Times New Roman"/>
          <w:szCs w:val="24"/>
        </w:rPr>
        <w:t>ών και φυσικά να π</w:t>
      </w:r>
      <w:r w:rsidRPr="007F1F6B">
        <w:rPr>
          <w:rFonts w:eastAsia="Times New Roman"/>
          <w:szCs w:val="24"/>
        </w:rPr>
        <w:t>ερνούν από συγκεκριμένες ειδικότητες γιατρών</w:t>
      </w:r>
      <w:r>
        <w:rPr>
          <w:rFonts w:eastAsia="Times New Roman"/>
          <w:szCs w:val="24"/>
        </w:rPr>
        <w:t xml:space="preserve">, όπως, </w:t>
      </w:r>
      <w:r>
        <w:rPr>
          <w:rFonts w:eastAsia="Times New Roman"/>
          <w:szCs w:val="24"/>
        </w:rPr>
        <w:lastRenderedPageBreak/>
        <w:t>παραδείγματος χάρ</w:t>
      </w:r>
      <w:r>
        <w:rPr>
          <w:rFonts w:eastAsia="Times New Roman"/>
          <w:szCs w:val="24"/>
        </w:rPr>
        <w:t>ιν</w:t>
      </w:r>
      <w:r>
        <w:rPr>
          <w:rFonts w:eastAsia="Times New Roman"/>
          <w:szCs w:val="24"/>
        </w:rPr>
        <w:t>,</w:t>
      </w:r>
      <w:r w:rsidRPr="007F1F6B">
        <w:rPr>
          <w:rFonts w:eastAsia="Times New Roman"/>
          <w:szCs w:val="24"/>
        </w:rPr>
        <w:t xml:space="preserve"> από </w:t>
      </w:r>
      <w:r>
        <w:rPr>
          <w:rFonts w:eastAsia="Times New Roman"/>
          <w:szCs w:val="24"/>
        </w:rPr>
        <w:t xml:space="preserve">ΩΡΛ και νευρολόγο. Ίσως </w:t>
      </w:r>
      <w:r w:rsidRPr="007F1F6B">
        <w:rPr>
          <w:rFonts w:eastAsia="Times New Roman"/>
          <w:szCs w:val="24"/>
        </w:rPr>
        <w:t>έτσι</w:t>
      </w:r>
      <w:r>
        <w:rPr>
          <w:rFonts w:eastAsia="Times New Roman"/>
          <w:szCs w:val="24"/>
        </w:rPr>
        <w:t>,</w:t>
      </w:r>
      <w:r w:rsidRPr="007F1F6B">
        <w:rPr>
          <w:rFonts w:eastAsia="Times New Roman"/>
          <w:szCs w:val="24"/>
        </w:rPr>
        <w:t xml:space="preserve"> κατά κάποιο</w:t>
      </w:r>
      <w:r>
        <w:rPr>
          <w:rFonts w:eastAsia="Times New Roman"/>
          <w:szCs w:val="24"/>
        </w:rPr>
        <w:t>ν</w:t>
      </w:r>
      <w:r w:rsidRPr="007F1F6B">
        <w:rPr>
          <w:rFonts w:eastAsia="Times New Roman"/>
          <w:szCs w:val="24"/>
        </w:rPr>
        <w:t xml:space="preserve"> τρόπο να μπορεί </w:t>
      </w:r>
      <w:r>
        <w:rPr>
          <w:rFonts w:eastAsia="Times New Roman"/>
          <w:szCs w:val="24"/>
        </w:rPr>
        <w:t xml:space="preserve">να υπάρξει μία διασφάλιση. </w:t>
      </w:r>
    </w:p>
    <w:p w14:paraId="678A38EF" w14:textId="77777777" w:rsidR="0099759A" w:rsidRDefault="00FE124F">
      <w:pPr>
        <w:spacing w:line="600" w:lineRule="auto"/>
        <w:ind w:firstLine="720"/>
        <w:contextualSpacing/>
        <w:jc w:val="both"/>
        <w:rPr>
          <w:rFonts w:eastAsia="Times New Roman"/>
          <w:szCs w:val="24"/>
        </w:rPr>
      </w:pPr>
      <w:r>
        <w:rPr>
          <w:rFonts w:eastAsia="Times New Roman"/>
          <w:szCs w:val="24"/>
        </w:rPr>
        <w:t>Δυ</w:t>
      </w:r>
      <w:r w:rsidRPr="007F1F6B">
        <w:rPr>
          <w:rFonts w:eastAsia="Times New Roman"/>
          <w:szCs w:val="24"/>
        </w:rPr>
        <w:t>στυχώς</w:t>
      </w:r>
      <w:r>
        <w:rPr>
          <w:rFonts w:eastAsia="Times New Roman"/>
          <w:szCs w:val="24"/>
        </w:rPr>
        <w:t xml:space="preserve"> εδώ </w:t>
      </w:r>
      <w:r w:rsidRPr="007F1F6B">
        <w:rPr>
          <w:rFonts w:eastAsia="Times New Roman"/>
          <w:szCs w:val="24"/>
        </w:rPr>
        <w:t xml:space="preserve">θα πρέπει να αναφέρουμε και ένα τροχαίο που έγινε </w:t>
      </w:r>
      <w:r w:rsidRPr="007F1F6B">
        <w:rPr>
          <w:rFonts w:eastAsia="Times New Roman"/>
          <w:szCs w:val="24"/>
        </w:rPr>
        <w:t xml:space="preserve">σχετικά </w:t>
      </w:r>
      <w:r w:rsidRPr="007F1F6B">
        <w:rPr>
          <w:rFonts w:eastAsia="Times New Roman"/>
          <w:szCs w:val="24"/>
        </w:rPr>
        <w:t>πρό</w:t>
      </w:r>
      <w:r w:rsidRPr="007F1F6B">
        <w:rPr>
          <w:rFonts w:eastAsia="Times New Roman"/>
          <w:szCs w:val="24"/>
        </w:rPr>
        <w:t>σφατα στη Θεσσαλονίκη</w:t>
      </w:r>
      <w:r>
        <w:rPr>
          <w:rFonts w:eastAsia="Times New Roman"/>
          <w:szCs w:val="24"/>
        </w:rPr>
        <w:t xml:space="preserve"> και</w:t>
      </w:r>
      <w:r w:rsidRPr="007F1F6B">
        <w:rPr>
          <w:rFonts w:eastAsia="Times New Roman"/>
          <w:szCs w:val="24"/>
        </w:rPr>
        <w:t xml:space="preserve"> κυκλοφόρησε ευρέως τον </w:t>
      </w:r>
      <w:r>
        <w:rPr>
          <w:rFonts w:eastAsia="Times New Roman"/>
          <w:szCs w:val="24"/>
        </w:rPr>
        <w:t>Τύπο. Χαρακτηριστικός ήταν, μ</w:t>
      </w:r>
      <w:r w:rsidRPr="007F1F6B">
        <w:rPr>
          <w:rFonts w:eastAsia="Times New Roman"/>
          <w:szCs w:val="24"/>
        </w:rPr>
        <w:t>άλ</w:t>
      </w:r>
      <w:r>
        <w:rPr>
          <w:rFonts w:eastAsia="Times New Roman"/>
          <w:szCs w:val="24"/>
        </w:rPr>
        <w:t>ιστα, ο τίτλος των δημοσιευμάτων: «Ογδοντά</w:t>
      </w:r>
      <w:r w:rsidRPr="007F1F6B">
        <w:rPr>
          <w:rFonts w:eastAsia="Times New Roman"/>
          <w:szCs w:val="24"/>
        </w:rPr>
        <w:t xml:space="preserve">χρονος παρέσυρε με </w:t>
      </w:r>
      <w:r>
        <w:rPr>
          <w:rFonts w:eastAsia="Times New Roman"/>
          <w:szCs w:val="24"/>
        </w:rPr>
        <w:t>ΙΧ</w:t>
      </w:r>
      <w:r w:rsidRPr="007F1F6B">
        <w:rPr>
          <w:rFonts w:eastAsia="Times New Roman"/>
          <w:szCs w:val="24"/>
        </w:rPr>
        <w:t xml:space="preserve"> τρεις </w:t>
      </w:r>
      <w:r>
        <w:rPr>
          <w:rFonts w:eastAsia="Times New Roman"/>
          <w:szCs w:val="24"/>
        </w:rPr>
        <w:t>πεζούς</w:t>
      </w:r>
      <w:r w:rsidRPr="007F1F6B">
        <w:rPr>
          <w:rFonts w:eastAsia="Times New Roman"/>
          <w:szCs w:val="24"/>
        </w:rPr>
        <w:t xml:space="preserve"> στο κέντρο της Θεσσαλονίκης</w:t>
      </w:r>
      <w:r>
        <w:rPr>
          <w:rFonts w:eastAsia="Times New Roman"/>
          <w:szCs w:val="24"/>
        </w:rPr>
        <w:t>». Σ</w:t>
      </w:r>
      <w:r w:rsidRPr="007F1F6B">
        <w:rPr>
          <w:rFonts w:eastAsia="Times New Roman"/>
          <w:szCs w:val="24"/>
        </w:rPr>
        <w:t xml:space="preserve">ε αυτά τα δημοσιεύματα διαβάζουμε ότι ο οδηγός έχασε τον έλεγχο του </w:t>
      </w:r>
      <w:r w:rsidRPr="007F1F6B">
        <w:rPr>
          <w:rFonts w:eastAsia="Times New Roman"/>
          <w:szCs w:val="24"/>
        </w:rPr>
        <w:t>οχήματος</w:t>
      </w:r>
      <w:r>
        <w:rPr>
          <w:rFonts w:eastAsia="Times New Roman"/>
          <w:szCs w:val="24"/>
        </w:rPr>
        <w:t>,</w:t>
      </w:r>
      <w:r w:rsidRPr="007F1F6B">
        <w:rPr>
          <w:rFonts w:eastAsia="Times New Roman"/>
          <w:szCs w:val="24"/>
        </w:rPr>
        <w:t xml:space="preserve"> ενώ επιχειρούσε να μπει σε χώρο στάθμευσης και </w:t>
      </w:r>
      <w:r>
        <w:rPr>
          <w:rFonts w:eastAsia="Times New Roman"/>
          <w:szCs w:val="24"/>
        </w:rPr>
        <w:t>όπως είπε ο ίδιος στους</w:t>
      </w:r>
      <w:r w:rsidRPr="007F1F6B">
        <w:rPr>
          <w:rFonts w:eastAsia="Times New Roman"/>
          <w:szCs w:val="24"/>
        </w:rPr>
        <w:t xml:space="preserve"> τροχονόμο</w:t>
      </w:r>
      <w:r>
        <w:rPr>
          <w:rFonts w:eastAsia="Times New Roman"/>
          <w:szCs w:val="24"/>
        </w:rPr>
        <w:t>υς, δεν κατάλαβε πώς έφυγε από τον έλεγχό</w:t>
      </w:r>
      <w:r w:rsidRPr="007F1F6B">
        <w:rPr>
          <w:rFonts w:eastAsia="Times New Roman"/>
          <w:szCs w:val="24"/>
        </w:rPr>
        <w:t xml:space="preserve"> του το αμάξι</w:t>
      </w:r>
      <w:r>
        <w:rPr>
          <w:rFonts w:eastAsia="Times New Roman"/>
          <w:szCs w:val="24"/>
        </w:rPr>
        <w:t>.</w:t>
      </w:r>
      <w:r w:rsidRPr="007F1F6B">
        <w:rPr>
          <w:rFonts w:eastAsia="Times New Roman"/>
          <w:szCs w:val="24"/>
        </w:rPr>
        <w:t xml:space="preserve"> </w:t>
      </w:r>
    </w:p>
    <w:p w14:paraId="678A38F0" w14:textId="77777777" w:rsidR="0099759A" w:rsidRDefault="00FE124F">
      <w:pPr>
        <w:spacing w:line="600" w:lineRule="auto"/>
        <w:ind w:firstLine="720"/>
        <w:contextualSpacing/>
        <w:jc w:val="both"/>
        <w:rPr>
          <w:rFonts w:eastAsia="Times New Roman"/>
          <w:szCs w:val="24"/>
        </w:rPr>
      </w:pPr>
      <w:r w:rsidRPr="007F1F6B">
        <w:rPr>
          <w:rFonts w:eastAsia="Times New Roman"/>
          <w:szCs w:val="24"/>
        </w:rPr>
        <w:t xml:space="preserve">Δυστυχώς τέτοια περιστατικά συμβαίνουν </w:t>
      </w:r>
      <w:r>
        <w:rPr>
          <w:rFonts w:eastAsia="Times New Roman"/>
          <w:szCs w:val="24"/>
        </w:rPr>
        <w:t>καθημερινά, άλλοτε με ελαφρεί</w:t>
      </w:r>
      <w:r w:rsidRPr="007F1F6B">
        <w:rPr>
          <w:rFonts w:eastAsia="Times New Roman"/>
          <w:szCs w:val="24"/>
        </w:rPr>
        <w:t xml:space="preserve">ς και άλλοτε με πιο </w:t>
      </w:r>
      <w:r>
        <w:rPr>
          <w:rFonts w:eastAsia="Times New Roman"/>
          <w:szCs w:val="24"/>
        </w:rPr>
        <w:t>βαρείς τραυματισμούς.</w:t>
      </w:r>
      <w:r>
        <w:rPr>
          <w:rFonts w:eastAsia="Times New Roman"/>
          <w:szCs w:val="24"/>
        </w:rPr>
        <w:t xml:space="preserve"> Κ</w:t>
      </w:r>
      <w:r w:rsidRPr="007F1F6B">
        <w:rPr>
          <w:rFonts w:eastAsia="Times New Roman"/>
          <w:szCs w:val="24"/>
        </w:rPr>
        <w:t>άνεις δεν μπορεί να ισχυριστεί</w:t>
      </w:r>
      <w:r>
        <w:rPr>
          <w:rFonts w:eastAsia="Times New Roman"/>
          <w:szCs w:val="24"/>
        </w:rPr>
        <w:t>,</w:t>
      </w:r>
      <w:r w:rsidRPr="007F1F6B">
        <w:rPr>
          <w:rFonts w:eastAsia="Times New Roman"/>
          <w:szCs w:val="24"/>
        </w:rPr>
        <w:t xml:space="preserve"> </w:t>
      </w:r>
      <w:r>
        <w:rPr>
          <w:rFonts w:eastAsia="Times New Roman"/>
          <w:szCs w:val="24"/>
        </w:rPr>
        <w:t>όμως,</w:t>
      </w:r>
      <w:r w:rsidRPr="007F1F6B">
        <w:rPr>
          <w:rFonts w:eastAsia="Times New Roman"/>
          <w:szCs w:val="24"/>
        </w:rPr>
        <w:t xml:space="preserve"> ότι αυτός ο άνθρωπος δεν ήξερε να οδηγεί</w:t>
      </w:r>
      <w:r>
        <w:rPr>
          <w:rFonts w:eastAsia="Times New Roman"/>
          <w:szCs w:val="24"/>
        </w:rPr>
        <w:t>.</w:t>
      </w:r>
      <w:r w:rsidRPr="007F1F6B">
        <w:rPr>
          <w:rFonts w:eastAsia="Times New Roman"/>
          <w:szCs w:val="24"/>
        </w:rPr>
        <w:t xml:space="preserve"> </w:t>
      </w:r>
      <w:r>
        <w:rPr>
          <w:rFonts w:eastAsia="Times New Roman"/>
          <w:szCs w:val="24"/>
        </w:rPr>
        <w:t>Επίσης,</w:t>
      </w:r>
      <w:r w:rsidRPr="007F1F6B">
        <w:rPr>
          <w:rFonts w:eastAsia="Times New Roman"/>
          <w:szCs w:val="24"/>
        </w:rPr>
        <w:t xml:space="preserve"> θα μπορούσαμε να</w:t>
      </w:r>
      <w:r>
        <w:rPr>
          <w:rFonts w:eastAsia="Times New Roman"/>
          <w:szCs w:val="24"/>
        </w:rPr>
        <w:t xml:space="preserve"> επικαλεστούμε την άτυχη στιγμή. Θα ήμασταν, όμως, αφελείς αν παραβλέπαμε και δεν παραδειγματιζόμασταν, </w:t>
      </w:r>
      <w:r w:rsidRPr="007F1F6B">
        <w:rPr>
          <w:rFonts w:eastAsia="Times New Roman"/>
          <w:szCs w:val="24"/>
        </w:rPr>
        <w:t>προκειμένου να ληφθούν τα απαραίτητα μέτρα για</w:t>
      </w:r>
      <w:r w:rsidRPr="007F1F6B">
        <w:rPr>
          <w:rFonts w:eastAsia="Times New Roman"/>
          <w:szCs w:val="24"/>
        </w:rPr>
        <w:t xml:space="preserve"> να μη θρηνήσουμε θύματα</w:t>
      </w:r>
      <w:r>
        <w:rPr>
          <w:rFonts w:eastAsia="Times New Roman"/>
          <w:szCs w:val="24"/>
        </w:rPr>
        <w:t>.</w:t>
      </w:r>
    </w:p>
    <w:p w14:paraId="678A38F1" w14:textId="77777777" w:rsidR="0099759A" w:rsidRDefault="00FE124F">
      <w:pPr>
        <w:spacing w:line="600" w:lineRule="auto"/>
        <w:ind w:firstLine="720"/>
        <w:contextualSpacing/>
        <w:jc w:val="both"/>
        <w:rPr>
          <w:rFonts w:eastAsia="Times New Roman"/>
          <w:szCs w:val="24"/>
        </w:rPr>
      </w:pPr>
      <w:r>
        <w:rPr>
          <w:rFonts w:eastAsia="Times New Roman"/>
          <w:szCs w:val="24"/>
        </w:rPr>
        <w:lastRenderedPageBreak/>
        <w:t>Ο</w:t>
      </w:r>
      <w:r w:rsidRPr="007F1F6B">
        <w:rPr>
          <w:rFonts w:eastAsia="Times New Roman"/>
          <w:szCs w:val="24"/>
        </w:rPr>
        <w:t xml:space="preserve"> αντίστοιχος</w:t>
      </w:r>
      <w:r>
        <w:rPr>
          <w:rFonts w:eastAsia="Times New Roman"/>
          <w:szCs w:val="24"/>
        </w:rPr>
        <w:t>,</w:t>
      </w:r>
      <w:r w:rsidRPr="007F1F6B">
        <w:rPr>
          <w:rFonts w:eastAsia="Times New Roman"/>
          <w:szCs w:val="24"/>
        </w:rPr>
        <w:t xml:space="preserve"> </w:t>
      </w:r>
      <w:r>
        <w:rPr>
          <w:rFonts w:eastAsia="Times New Roman"/>
          <w:szCs w:val="24"/>
        </w:rPr>
        <w:t>όμως,</w:t>
      </w:r>
      <w:r w:rsidRPr="007F1F6B">
        <w:rPr>
          <w:rFonts w:eastAsia="Times New Roman"/>
          <w:szCs w:val="24"/>
        </w:rPr>
        <w:t xml:space="preserve"> κίνδυνος ελλοχεύει και στην περίπτωση των </w:t>
      </w:r>
      <w:r>
        <w:rPr>
          <w:rFonts w:eastAsia="Times New Roman"/>
          <w:szCs w:val="24"/>
        </w:rPr>
        <w:t xml:space="preserve">δεκαεπτάχρονων και τη συνοδευόμενη οδήγηση. Η δικλίδα </w:t>
      </w:r>
      <w:r w:rsidRPr="007F1F6B">
        <w:rPr>
          <w:rFonts w:eastAsia="Times New Roman"/>
          <w:szCs w:val="24"/>
        </w:rPr>
        <w:t>ασφαλείας που θέτετε για τη συνοδεία του από άτομο που έχει ενερ</w:t>
      </w:r>
      <w:r>
        <w:rPr>
          <w:rFonts w:eastAsia="Times New Roman"/>
          <w:szCs w:val="24"/>
        </w:rPr>
        <w:t>γή</w:t>
      </w:r>
      <w:r w:rsidRPr="007F1F6B">
        <w:rPr>
          <w:rFonts w:eastAsia="Times New Roman"/>
          <w:szCs w:val="24"/>
        </w:rPr>
        <w:t xml:space="preserve"> άδεια οδήγησης</w:t>
      </w:r>
      <w:r>
        <w:rPr>
          <w:rFonts w:eastAsia="Times New Roman"/>
          <w:szCs w:val="24"/>
        </w:rPr>
        <w:t>,</w:t>
      </w:r>
      <w:r w:rsidRPr="007F1F6B">
        <w:rPr>
          <w:rFonts w:eastAsia="Times New Roman"/>
          <w:szCs w:val="24"/>
        </w:rPr>
        <w:t xml:space="preserve"> δεν είναι αρκετή</w:t>
      </w:r>
      <w:r>
        <w:rPr>
          <w:rFonts w:eastAsia="Times New Roman"/>
          <w:szCs w:val="24"/>
        </w:rPr>
        <w:t>.</w:t>
      </w:r>
      <w:r w:rsidRPr="007F1F6B">
        <w:rPr>
          <w:rFonts w:eastAsia="Times New Roman"/>
          <w:szCs w:val="24"/>
        </w:rPr>
        <w:t xml:space="preserve"> Πρώτον</w:t>
      </w:r>
      <w:r>
        <w:rPr>
          <w:rFonts w:eastAsia="Times New Roman"/>
          <w:szCs w:val="24"/>
        </w:rPr>
        <w:t>,</w:t>
      </w:r>
      <w:r w:rsidRPr="007F1F6B">
        <w:rPr>
          <w:rFonts w:eastAsia="Times New Roman"/>
          <w:szCs w:val="24"/>
        </w:rPr>
        <w:t xml:space="preserve"> ποιος θα αναλάβει την ευθύνη σε ένα ατύχημα</w:t>
      </w:r>
      <w:r>
        <w:rPr>
          <w:rFonts w:eastAsia="Times New Roman"/>
          <w:szCs w:val="24"/>
        </w:rPr>
        <w:t>,</w:t>
      </w:r>
      <w:r w:rsidRPr="007F1F6B">
        <w:rPr>
          <w:rFonts w:eastAsia="Times New Roman"/>
          <w:szCs w:val="24"/>
        </w:rPr>
        <w:t xml:space="preserve"> όταν δεν είναι κηδεμόνας </w:t>
      </w:r>
      <w:r>
        <w:rPr>
          <w:rFonts w:eastAsia="Times New Roman"/>
          <w:szCs w:val="24"/>
        </w:rPr>
        <w:t>αυτού του ατόμου και είναι απλά ένας γνωστός; Δ</w:t>
      </w:r>
      <w:r w:rsidRPr="007F1F6B">
        <w:rPr>
          <w:rFonts w:eastAsia="Times New Roman"/>
          <w:szCs w:val="24"/>
        </w:rPr>
        <w:t>εύτερον</w:t>
      </w:r>
      <w:r>
        <w:rPr>
          <w:rFonts w:eastAsia="Times New Roman"/>
          <w:szCs w:val="24"/>
        </w:rPr>
        <w:t>,</w:t>
      </w:r>
      <w:r w:rsidRPr="007F1F6B">
        <w:rPr>
          <w:rFonts w:eastAsia="Times New Roman"/>
          <w:szCs w:val="24"/>
        </w:rPr>
        <w:t xml:space="preserve"> μπορεί να έχει όντως άδεια οδήγησης</w:t>
      </w:r>
      <w:r>
        <w:rPr>
          <w:rFonts w:eastAsia="Times New Roman"/>
          <w:szCs w:val="24"/>
        </w:rPr>
        <w:t>,</w:t>
      </w:r>
      <w:r w:rsidRPr="007F1F6B">
        <w:rPr>
          <w:rFonts w:eastAsia="Times New Roman"/>
          <w:szCs w:val="24"/>
        </w:rPr>
        <w:t xml:space="preserve"> αλλά να μην την είχε χρησιμοποιήσει ποτέ</w:t>
      </w:r>
      <w:r>
        <w:rPr>
          <w:rFonts w:eastAsia="Times New Roman"/>
          <w:szCs w:val="24"/>
        </w:rPr>
        <w:t xml:space="preserve"> και σ</w:t>
      </w:r>
      <w:r w:rsidRPr="007F1F6B">
        <w:rPr>
          <w:rFonts w:eastAsia="Times New Roman"/>
          <w:szCs w:val="24"/>
        </w:rPr>
        <w:t xml:space="preserve">υνεπώς δεν </w:t>
      </w:r>
      <w:r>
        <w:rPr>
          <w:rFonts w:eastAsia="Times New Roman"/>
          <w:szCs w:val="24"/>
        </w:rPr>
        <w:t xml:space="preserve">έχει </w:t>
      </w:r>
      <w:r w:rsidRPr="007F1F6B">
        <w:rPr>
          <w:rFonts w:eastAsia="Times New Roman"/>
          <w:szCs w:val="24"/>
        </w:rPr>
        <w:t>κάποια πρακτική εμπειρία για τ</w:t>
      </w:r>
      <w:r w:rsidRPr="007F1F6B">
        <w:rPr>
          <w:rFonts w:eastAsia="Times New Roman"/>
          <w:szCs w:val="24"/>
        </w:rPr>
        <w:t>ον κατά</w:t>
      </w:r>
      <w:r>
        <w:rPr>
          <w:rFonts w:eastAsia="Times New Roman"/>
          <w:szCs w:val="24"/>
        </w:rPr>
        <w:t>λληλο χειρισμό των καταστάσεων. Ο</w:t>
      </w:r>
      <w:r w:rsidRPr="007F1F6B">
        <w:rPr>
          <w:rFonts w:eastAsia="Times New Roman"/>
          <w:szCs w:val="24"/>
        </w:rPr>
        <w:t xml:space="preserve">ι συνοδοί θα πρέπει να είναι </w:t>
      </w:r>
      <w:r>
        <w:rPr>
          <w:rFonts w:eastAsia="Times New Roman"/>
          <w:szCs w:val="24"/>
        </w:rPr>
        <w:t>κηδεμόνες των δεκαεπτάχρονων και να περνούν από ένα είδος</w:t>
      </w:r>
      <w:r w:rsidRPr="007F1F6B">
        <w:rPr>
          <w:rFonts w:eastAsia="Times New Roman"/>
          <w:szCs w:val="24"/>
        </w:rPr>
        <w:t xml:space="preserve"> </w:t>
      </w:r>
      <w:r>
        <w:rPr>
          <w:rFonts w:eastAsia="Times New Roman"/>
          <w:szCs w:val="24"/>
        </w:rPr>
        <w:t>εκπαιδευτικού σεμιναρίου και στο τέλος ν</w:t>
      </w:r>
      <w:r w:rsidRPr="007F1F6B">
        <w:rPr>
          <w:rFonts w:eastAsia="Times New Roman"/>
          <w:szCs w:val="24"/>
        </w:rPr>
        <w:t xml:space="preserve">α πιστοποιείται με εξετάσεις αν είναι ικανοί </w:t>
      </w:r>
      <w:r>
        <w:rPr>
          <w:rFonts w:eastAsia="Times New Roman"/>
          <w:szCs w:val="24"/>
        </w:rPr>
        <w:t xml:space="preserve">ή όχι. Η πιστοποίηση αυτή </w:t>
      </w:r>
      <w:r w:rsidRPr="007F1F6B">
        <w:rPr>
          <w:rFonts w:eastAsia="Times New Roman"/>
          <w:szCs w:val="24"/>
        </w:rPr>
        <w:t>θα είχε συγκεκριμέ</w:t>
      </w:r>
      <w:r w:rsidRPr="007F1F6B">
        <w:rPr>
          <w:rFonts w:eastAsia="Times New Roman"/>
          <w:szCs w:val="24"/>
        </w:rPr>
        <w:t>νη χρονική διάρκεια και θα πρέπει συνεχώς να ανανεώνεται</w:t>
      </w:r>
      <w:r>
        <w:rPr>
          <w:rFonts w:eastAsia="Times New Roman"/>
          <w:szCs w:val="24"/>
        </w:rPr>
        <w:t>.</w:t>
      </w:r>
      <w:r w:rsidRPr="007F1F6B">
        <w:rPr>
          <w:rFonts w:eastAsia="Times New Roman"/>
          <w:szCs w:val="24"/>
        </w:rPr>
        <w:t xml:space="preserve"> </w:t>
      </w:r>
    </w:p>
    <w:p w14:paraId="678A38F2" w14:textId="77777777" w:rsidR="0099759A" w:rsidRDefault="00FE124F">
      <w:pPr>
        <w:spacing w:line="600" w:lineRule="auto"/>
        <w:ind w:firstLine="720"/>
        <w:contextualSpacing/>
        <w:jc w:val="both"/>
        <w:rPr>
          <w:rFonts w:eastAsia="Times New Roman"/>
          <w:szCs w:val="24"/>
        </w:rPr>
      </w:pPr>
      <w:r>
        <w:rPr>
          <w:rFonts w:eastAsia="Times New Roman"/>
          <w:szCs w:val="24"/>
        </w:rPr>
        <w:t>Επίσης,</w:t>
      </w:r>
      <w:r w:rsidRPr="007F1F6B">
        <w:rPr>
          <w:rFonts w:eastAsia="Times New Roman"/>
          <w:szCs w:val="24"/>
        </w:rPr>
        <w:t xml:space="preserve"> τα οχήματα δεν θα πρέπει να ξεπερνούν μία συγκεκριμένη υποδομή </w:t>
      </w:r>
      <w:r>
        <w:rPr>
          <w:rFonts w:eastAsia="Times New Roman"/>
          <w:szCs w:val="24"/>
        </w:rPr>
        <w:t>-</w:t>
      </w:r>
      <w:r w:rsidRPr="007F1F6B">
        <w:rPr>
          <w:rFonts w:eastAsia="Times New Roman"/>
          <w:szCs w:val="24"/>
        </w:rPr>
        <w:t>τα κυβικά δηλαδή</w:t>
      </w:r>
      <w:r>
        <w:rPr>
          <w:rFonts w:eastAsia="Times New Roman"/>
          <w:szCs w:val="24"/>
        </w:rPr>
        <w:t>-</w:t>
      </w:r>
      <w:r w:rsidRPr="007F1F6B">
        <w:rPr>
          <w:rFonts w:eastAsia="Times New Roman"/>
          <w:szCs w:val="24"/>
        </w:rPr>
        <w:t xml:space="preserve"> και </w:t>
      </w:r>
      <w:r>
        <w:rPr>
          <w:rFonts w:eastAsia="Times New Roman"/>
          <w:szCs w:val="24"/>
        </w:rPr>
        <w:t>ορθή</w:t>
      </w:r>
      <w:r w:rsidRPr="007F1F6B">
        <w:rPr>
          <w:rFonts w:eastAsia="Times New Roman"/>
          <w:szCs w:val="24"/>
        </w:rPr>
        <w:t xml:space="preserve"> θα ήταν </w:t>
      </w:r>
      <w:r>
        <w:rPr>
          <w:rFonts w:eastAsia="Times New Roman"/>
          <w:szCs w:val="24"/>
        </w:rPr>
        <w:t xml:space="preserve">η </w:t>
      </w:r>
      <w:r w:rsidRPr="007F1F6B">
        <w:rPr>
          <w:rFonts w:eastAsia="Times New Roman"/>
          <w:szCs w:val="24"/>
        </w:rPr>
        <w:t xml:space="preserve">υιοθέτηση </w:t>
      </w:r>
      <w:r>
        <w:rPr>
          <w:rFonts w:eastAsia="Times New Roman"/>
          <w:szCs w:val="24"/>
        </w:rPr>
        <w:t xml:space="preserve">της πρότασης του </w:t>
      </w:r>
      <w:r>
        <w:rPr>
          <w:rFonts w:eastAsia="Times New Roman"/>
          <w:szCs w:val="24"/>
        </w:rPr>
        <w:t>τ</w:t>
      </w:r>
      <w:r>
        <w:rPr>
          <w:rFonts w:eastAsia="Times New Roman"/>
          <w:szCs w:val="24"/>
        </w:rPr>
        <w:t>αξίαρχου της Διεύθυνσης Τ</w:t>
      </w:r>
      <w:r w:rsidRPr="007F1F6B">
        <w:rPr>
          <w:rFonts w:eastAsia="Times New Roman"/>
          <w:szCs w:val="24"/>
        </w:rPr>
        <w:t xml:space="preserve">ροχαίας Αττικής για την τοποθέτηση </w:t>
      </w:r>
      <w:r w:rsidRPr="007F1F6B">
        <w:rPr>
          <w:rFonts w:eastAsia="Times New Roman"/>
          <w:szCs w:val="24"/>
        </w:rPr>
        <w:t>διαφορετικού ειδικού σήματος</w:t>
      </w:r>
      <w:r>
        <w:rPr>
          <w:rFonts w:eastAsia="Times New Roman"/>
          <w:szCs w:val="24"/>
        </w:rPr>
        <w:t>.</w:t>
      </w:r>
      <w:r w:rsidRPr="007F1F6B">
        <w:rPr>
          <w:rFonts w:eastAsia="Times New Roman"/>
          <w:szCs w:val="24"/>
        </w:rPr>
        <w:t xml:space="preserve"> </w:t>
      </w:r>
      <w:r>
        <w:rPr>
          <w:rFonts w:eastAsia="Times New Roman"/>
          <w:szCs w:val="24"/>
        </w:rPr>
        <w:t xml:space="preserve">Και αυτό, όμως, </w:t>
      </w:r>
      <w:r w:rsidRPr="007F1F6B">
        <w:rPr>
          <w:rFonts w:eastAsia="Times New Roman"/>
          <w:szCs w:val="24"/>
        </w:rPr>
        <w:t>δεν είναι αρκετό</w:t>
      </w:r>
      <w:r>
        <w:rPr>
          <w:rFonts w:eastAsia="Times New Roman"/>
          <w:szCs w:val="24"/>
        </w:rPr>
        <w:t xml:space="preserve">. </w:t>
      </w:r>
    </w:p>
    <w:p w14:paraId="678A38F3" w14:textId="77777777" w:rsidR="0099759A" w:rsidRDefault="00FE124F">
      <w:pPr>
        <w:spacing w:line="600" w:lineRule="auto"/>
        <w:ind w:firstLine="720"/>
        <w:contextualSpacing/>
        <w:jc w:val="both"/>
        <w:rPr>
          <w:rFonts w:eastAsia="Times New Roman"/>
          <w:szCs w:val="24"/>
        </w:rPr>
      </w:pPr>
      <w:r>
        <w:rPr>
          <w:rFonts w:eastAsia="Times New Roman"/>
          <w:szCs w:val="24"/>
        </w:rPr>
        <w:lastRenderedPageBreak/>
        <w:t>Υπάρχουν και άλλα θέματα που θα πρέπει να διευθετηθούν, τα οποία και θα πρέπει ν</w:t>
      </w:r>
      <w:r w:rsidRPr="007F1F6B">
        <w:rPr>
          <w:rFonts w:eastAsia="Times New Roman"/>
          <w:szCs w:val="24"/>
        </w:rPr>
        <w:t xml:space="preserve">α </w:t>
      </w:r>
      <w:r>
        <w:rPr>
          <w:rFonts w:eastAsia="Times New Roman"/>
          <w:szCs w:val="24"/>
        </w:rPr>
        <w:t xml:space="preserve">τα δείτε </w:t>
      </w:r>
      <w:r w:rsidRPr="007F1F6B">
        <w:rPr>
          <w:rFonts w:eastAsia="Times New Roman"/>
          <w:szCs w:val="24"/>
        </w:rPr>
        <w:t>πριν αποτελέσουν οι έφηβοι ένα</w:t>
      </w:r>
      <w:r>
        <w:rPr>
          <w:rFonts w:eastAsia="Times New Roman"/>
          <w:szCs w:val="24"/>
        </w:rPr>
        <w:t>ν</w:t>
      </w:r>
      <w:r w:rsidRPr="007F1F6B">
        <w:rPr>
          <w:rFonts w:eastAsia="Times New Roman"/>
          <w:szCs w:val="24"/>
        </w:rPr>
        <w:t xml:space="preserve"> κινούμενο δημόσιο κίνδυνο μαζί με τους </w:t>
      </w:r>
      <w:r>
        <w:rPr>
          <w:rFonts w:eastAsia="Times New Roman"/>
          <w:szCs w:val="24"/>
        </w:rPr>
        <w:t xml:space="preserve">ογδοντάχρονους, </w:t>
      </w:r>
      <w:r w:rsidRPr="007F1F6B">
        <w:rPr>
          <w:rFonts w:eastAsia="Times New Roman"/>
          <w:szCs w:val="24"/>
        </w:rPr>
        <w:t xml:space="preserve">όπως ανέφερα </w:t>
      </w:r>
      <w:r w:rsidRPr="007F1F6B">
        <w:rPr>
          <w:rFonts w:eastAsia="Times New Roman"/>
          <w:szCs w:val="24"/>
        </w:rPr>
        <w:t>πριν</w:t>
      </w:r>
      <w:r>
        <w:rPr>
          <w:rFonts w:eastAsia="Times New Roman"/>
          <w:szCs w:val="24"/>
        </w:rPr>
        <w:t xml:space="preserve">, και τους ενενηντάχρονους. </w:t>
      </w:r>
    </w:p>
    <w:p w14:paraId="678A38F4" w14:textId="77777777" w:rsidR="0099759A" w:rsidRDefault="00FE124F">
      <w:pPr>
        <w:spacing w:line="600" w:lineRule="auto"/>
        <w:ind w:firstLine="720"/>
        <w:contextualSpacing/>
        <w:jc w:val="both"/>
        <w:rPr>
          <w:rFonts w:eastAsia="Times New Roman"/>
          <w:szCs w:val="24"/>
        </w:rPr>
      </w:pPr>
      <w:r>
        <w:rPr>
          <w:rFonts w:eastAsia="Times New Roman"/>
          <w:szCs w:val="24"/>
        </w:rPr>
        <w:t>Να δούμε, όμως, ποια είναι τα θέματα πάταξης της διαφθοράς. Από τη μία θα είναι θετικό ό</w:t>
      </w:r>
      <w:r w:rsidRPr="007F1F6B">
        <w:rPr>
          <w:rFonts w:eastAsia="Times New Roman"/>
          <w:szCs w:val="24"/>
        </w:rPr>
        <w:t xml:space="preserve">τι θα υπάρχει εποπτεία </w:t>
      </w:r>
      <w:r>
        <w:rPr>
          <w:rFonts w:eastAsia="Times New Roman"/>
          <w:szCs w:val="24"/>
        </w:rPr>
        <w:t>και αξιολόγηση των εκπαιδευτών κ</w:t>
      </w:r>
      <w:r w:rsidRPr="007F1F6B">
        <w:rPr>
          <w:rFonts w:eastAsia="Times New Roman"/>
          <w:szCs w:val="24"/>
        </w:rPr>
        <w:t>αι εξεταστών</w:t>
      </w:r>
      <w:r>
        <w:rPr>
          <w:rFonts w:eastAsia="Times New Roman"/>
          <w:szCs w:val="24"/>
        </w:rPr>
        <w:t>,</w:t>
      </w:r>
      <w:r w:rsidRPr="007F1F6B">
        <w:rPr>
          <w:rFonts w:eastAsia="Times New Roman"/>
          <w:szCs w:val="24"/>
        </w:rPr>
        <w:t xml:space="preserve"> ειδικά μετά από καταγγελίες των υποψηφίων οδηγών και οδηγών</w:t>
      </w:r>
      <w:r>
        <w:rPr>
          <w:rFonts w:eastAsia="Times New Roman"/>
          <w:szCs w:val="24"/>
        </w:rPr>
        <w:t>,</w:t>
      </w:r>
      <w:r w:rsidRPr="007F1F6B">
        <w:rPr>
          <w:rFonts w:eastAsia="Times New Roman"/>
          <w:szCs w:val="24"/>
        </w:rPr>
        <w:t xml:space="preserve"> αλλά </w:t>
      </w:r>
      <w:r w:rsidRPr="007F1F6B">
        <w:rPr>
          <w:rFonts w:eastAsia="Times New Roman"/>
          <w:szCs w:val="24"/>
        </w:rPr>
        <w:t>ο δειγματοληπτικός έλεγχος δεν μπορούμε να πούμε ότι θα μας καλύψει</w:t>
      </w:r>
      <w:r>
        <w:rPr>
          <w:rFonts w:eastAsia="Times New Roman"/>
          <w:szCs w:val="24"/>
        </w:rPr>
        <w:t>,</w:t>
      </w:r>
      <w:r w:rsidRPr="007F1F6B">
        <w:rPr>
          <w:rFonts w:eastAsia="Times New Roman"/>
          <w:szCs w:val="24"/>
        </w:rPr>
        <w:t xml:space="preserve"> καθώς το ποσοστό θα ορίζεται απ</w:t>
      </w:r>
      <w:r>
        <w:rPr>
          <w:rFonts w:eastAsia="Times New Roman"/>
          <w:szCs w:val="24"/>
        </w:rPr>
        <w:t>ό σχετική υπουργική απόφαση. Από την άλλη, πώ</w:t>
      </w:r>
      <w:r w:rsidRPr="007F1F6B">
        <w:rPr>
          <w:rFonts w:eastAsia="Times New Roman"/>
          <w:szCs w:val="24"/>
        </w:rPr>
        <w:t>ς μπορείτε να λέτε για την πάταξη του διεφθαρμένου συστήματος και για διαφανείς διαδικασίες</w:t>
      </w:r>
      <w:r>
        <w:rPr>
          <w:rFonts w:eastAsia="Times New Roman"/>
          <w:szCs w:val="24"/>
        </w:rPr>
        <w:t>,</w:t>
      </w:r>
      <w:r w:rsidRPr="007F1F6B">
        <w:rPr>
          <w:rFonts w:eastAsia="Times New Roman"/>
          <w:szCs w:val="24"/>
        </w:rPr>
        <w:t xml:space="preserve"> όταν </w:t>
      </w:r>
      <w:r>
        <w:rPr>
          <w:rFonts w:eastAsia="Times New Roman"/>
          <w:szCs w:val="24"/>
        </w:rPr>
        <w:t>εσείς συστήνε</w:t>
      </w:r>
      <w:r>
        <w:rPr>
          <w:rFonts w:eastAsia="Times New Roman"/>
          <w:szCs w:val="24"/>
        </w:rPr>
        <w:t>τε το Σώμα Επιθεωρητών Ελ</w:t>
      </w:r>
      <w:r w:rsidRPr="007F1F6B">
        <w:rPr>
          <w:rFonts w:eastAsia="Times New Roman"/>
          <w:szCs w:val="24"/>
        </w:rPr>
        <w:t>εγκτών με πολύ συγκεκριμένες θέσεις και ειδικότητες</w:t>
      </w:r>
      <w:r>
        <w:rPr>
          <w:rFonts w:eastAsia="Times New Roman"/>
          <w:szCs w:val="24"/>
        </w:rPr>
        <w:t>,</w:t>
      </w:r>
      <w:r w:rsidRPr="007F1F6B">
        <w:rPr>
          <w:rFonts w:eastAsia="Times New Roman"/>
          <w:szCs w:val="24"/>
        </w:rPr>
        <w:t xml:space="preserve"> που προφανώς θα στελεχωθούν από δικούς σας ανθρώπους και άτομα</w:t>
      </w:r>
      <w:r>
        <w:rPr>
          <w:rFonts w:eastAsia="Times New Roman"/>
          <w:szCs w:val="24"/>
        </w:rPr>
        <w:t>,</w:t>
      </w:r>
      <w:r w:rsidRPr="007F1F6B">
        <w:rPr>
          <w:rFonts w:eastAsia="Times New Roman"/>
          <w:szCs w:val="24"/>
        </w:rPr>
        <w:t xml:space="preserve"> όπως και τόσε</w:t>
      </w:r>
      <w:r>
        <w:rPr>
          <w:rFonts w:eastAsia="Times New Roman"/>
          <w:szCs w:val="24"/>
        </w:rPr>
        <w:t>ς άλλες υπηρεσίες των διαφόρων Υ</w:t>
      </w:r>
      <w:r w:rsidRPr="007F1F6B">
        <w:rPr>
          <w:rFonts w:eastAsia="Times New Roman"/>
          <w:szCs w:val="24"/>
        </w:rPr>
        <w:t xml:space="preserve">πουργείων και </w:t>
      </w:r>
      <w:r>
        <w:rPr>
          <w:rFonts w:eastAsia="Times New Roman"/>
          <w:szCs w:val="24"/>
        </w:rPr>
        <w:t>α</w:t>
      </w:r>
      <w:r w:rsidRPr="007F1F6B">
        <w:rPr>
          <w:rFonts w:eastAsia="Times New Roman"/>
          <w:szCs w:val="24"/>
        </w:rPr>
        <w:t xml:space="preserve">νεξάρτητων </w:t>
      </w:r>
      <w:r>
        <w:rPr>
          <w:rFonts w:eastAsia="Times New Roman"/>
          <w:szCs w:val="24"/>
        </w:rPr>
        <w:t>α</w:t>
      </w:r>
      <w:r w:rsidRPr="007F1F6B">
        <w:rPr>
          <w:rFonts w:eastAsia="Times New Roman"/>
          <w:szCs w:val="24"/>
        </w:rPr>
        <w:t>ρχών</w:t>
      </w:r>
      <w:r>
        <w:rPr>
          <w:rFonts w:eastAsia="Times New Roman"/>
          <w:szCs w:val="24"/>
        </w:rPr>
        <w:t>; Γι’</w:t>
      </w:r>
      <w:r w:rsidRPr="007F1F6B">
        <w:rPr>
          <w:rFonts w:eastAsia="Times New Roman"/>
          <w:szCs w:val="24"/>
        </w:rPr>
        <w:t xml:space="preserve"> αυτό</w:t>
      </w:r>
      <w:r>
        <w:rPr>
          <w:rFonts w:eastAsia="Times New Roman"/>
          <w:szCs w:val="24"/>
        </w:rPr>
        <w:t>,</w:t>
      </w:r>
      <w:r w:rsidRPr="007F1F6B">
        <w:rPr>
          <w:rFonts w:eastAsia="Times New Roman"/>
          <w:szCs w:val="24"/>
        </w:rPr>
        <w:t xml:space="preserve"> άλλωστε</w:t>
      </w:r>
      <w:r>
        <w:rPr>
          <w:rFonts w:eastAsia="Times New Roman"/>
          <w:szCs w:val="24"/>
        </w:rPr>
        <w:t>,</w:t>
      </w:r>
      <w:r w:rsidRPr="007F1F6B">
        <w:rPr>
          <w:rFonts w:eastAsia="Times New Roman"/>
          <w:szCs w:val="24"/>
        </w:rPr>
        <w:t xml:space="preserve"> δεν λέμε να γίνει</w:t>
      </w:r>
      <w:r w:rsidRPr="007F1F6B">
        <w:rPr>
          <w:rFonts w:eastAsia="Times New Roman"/>
          <w:szCs w:val="24"/>
        </w:rPr>
        <w:t xml:space="preserve"> μία ανεξάρτητη αρχή</w:t>
      </w:r>
      <w:r>
        <w:rPr>
          <w:rFonts w:eastAsia="Times New Roman"/>
          <w:szCs w:val="24"/>
        </w:rPr>
        <w:t>,</w:t>
      </w:r>
      <w:r w:rsidRPr="007F1F6B">
        <w:rPr>
          <w:rFonts w:eastAsia="Times New Roman"/>
          <w:szCs w:val="24"/>
        </w:rPr>
        <w:t xml:space="preserve"> γιατί</w:t>
      </w:r>
      <w:r>
        <w:rPr>
          <w:rFonts w:eastAsia="Times New Roman"/>
          <w:szCs w:val="24"/>
        </w:rPr>
        <w:t>,</w:t>
      </w:r>
      <w:r w:rsidRPr="007F1F6B">
        <w:rPr>
          <w:rFonts w:eastAsia="Times New Roman"/>
          <w:szCs w:val="24"/>
        </w:rPr>
        <w:t xml:space="preserve"> πολύ απλά</w:t>
      </w:r>
      <w:r>
        <w:rPr>
          <w:rFonts w:eastAsia="Times New Roman"/>
          <w:szCs w:val="24"/>
        </w:rPr>
        <w:t>,</w:t>
      </w:r>
      <w:r w:rsidRPr="007F1F6B">
        <w:rPr>
          <w:rFonts w:eastAsia="Times New Roman"/>
          <w:szCs w:val="24"/>
        </w:rPr>
        <w:t xml:space="preserve"> μόνο </w:t>
      </w:r>
      <w:r>
        <w:rPr>
          <w:rFonts w:eastAsia="Times New Roman"/>
          <w:szCs w:val="24"/>
        </w:rPr>
        <w:t>ανεξάρτητη δεν θα είναι και σ</w:t>
      </w:r>
      <w:r w:rsidRPr="007F1F6B">
        <w:rPr>
          <w:rFonts w:eastAsia="Times New Roman"/>
          <w:szCs w:val="24"/>
        </w:rPr>
        <w:t>υνεπώς δεν θα υπάρξει απολύτως κα</w:t>
      </w:r>
      <w:r>
        <w:rPr>
          <w:rFonts w:eastAsia="Times New Roman"/>
          <w:szCs w:val="24"/>
        </w:rPr>
        <w:t>μ</w:t>
      </w:r>
      <w:r w:rsidRPr="007F1F6B">
        <w:rPr>
          <w:rFonts w:eastAsia="Times New Roman"/>
          <w:szCs w:val="24"/>
        </w:rPr>
        <w:t>μία πάταξη της διαφθοράς</w:t>
      </w:r>
      <w:r>
        <w:rPr>
          <w:rFonts w:eastAsia="Times New Roman"/>
          <w:szCs w:val="24"/>
        </w:rPr>
        <w:t>.</w:t>
      </w:r>
    </w:p>
    <w:p w14:paraId="678A38F5" w14:textId="77777777" w:rsidR="0099759A" w:rsidRDefault="00FE124F">
      <w:pPr>
        <w:spacing w:line="600" w:lineRule="auto"/>
        <w:ind w:firstLine="720"/>
        <w:contextualSpacing/>
        <w:jc w:val="both"/>
        <w:rPr>
          <w:rFonts w:eastAsia="Times New Roman"/>
          <w:szCs w:val="24"/>
        </w:rPr>
      </w:pPr>
      <w:r>
        <w:rPr>
          <w:rFonts w:eastAsia="Times New Roman"/>
          <w:szCs w:val="24"/>
        </w:rPr>
        <w:lastRenderedPageBreak/>
        <w:t>Εν</w:t>
      </w:r>
      <w:r w:rsidRPr="007F1F6B">
        <w:rPr>
          <w:rFonts w:eastAsia="Times New Roman"/>
          <w:szCs w:val="24"/>
        </w:rPr>
        <w:t xml:space="preserve"> </w:t>
      </w:r>
      <w:r>
        <w:rPr>
          <w:rFonts w:eastAsia="Times New Roman"/>
          <w:szCs w:val="24"/>
        </w:rPr>
        <w:t xml:space="preserve">κατακλείδι, </w:t>
      </w:r>
      <w:r w:rsidRPr="007F1F6B">
        <w:rPr>
          <w:rFonts w:eastAsia="Times New Roman"/>
          <w:szCs w:val="24"/>
        </w:rPr>
        <w:t>το παρόν νομοσχέδιο θα μπορούσε να θέτει καλύτερες βάσεις στο θέμα των υποψηφίων οδηγών και οδηγών</w:t>
      </w:r>
      <w:r>
        <w:rPr>
          <w:rFonts w:eastAsia="Times New Roman"/>
          <w:szCs w:val="24"/>
        </w:rPr>
        <w:t>,</w:t>
      </w:r>
      <w:r w:rsidRPr="007F1F6B">
        <w:rPr>
          <w:rFonts w:eastAsia="Times New Roman"/>
          <w:szCs w:val="24"/>
        </w:rPr>
        <w:t xml:space="preserve"> έτσι ώσ</w:t>
      </w:r>
      <w:r w:rsidRPr="007F1F6B">
        <w:rPr>
          <w:rFonts w:eastAsia="Times New Roman"/>
          <w:szCs w:val="24"/>
        </w:rPr>
        <w:t>τε το σύστημα να είναι πιο αποτελεσματικό</w:t>
      </w:r>
      <w:r>
        <w:rPr>
          <w:rFonts w:eastAsia="Times New Roman"/>
          <w:szCs w:val="24"/>
        </w:rPr>
        <w:t>,</w:t>
      </w:r>
      <w:r w:rsidRPr="007F1F6B">
        <w:rPr>
          <w:rFonts w:eastAsia="Times New Roman"/>
          <w:szCs w:val="24"/>
        </w:rPr>
        <w:t xml:space="preserve"> αδιάφ</w:t>
      </w:r>
      <w:r>
        <w:rPr>
          <w:rFonts w:eastAsia="Times New Roman"/>
          <w:szCs w:val="24"/>
        </w:rPr>
        <w:t>θ</w:t>
      </w:r>
      <w:r w:rsidRPr="007F1F6B">
        <w:rPr>
          <w:rFonts w:eastAsia="Times New Roman"/>
          <w:szCs w:val="24"/>
        </w:rPr>
        <w:t>ορο και α</w:t>
      </w:r>
      <w:r>
        <w:rPr>
          <w:rFonts w:eastAsia="Times New Roman"/>
          <w:szCs w:val="24"/>
        </w:rPr>
        <w:t>διάβλητο. Ε</w:t>
      </w:r>
      <w:r w:rsidRPr="007F1F6B">
        <w:rPr>
          <w:rFonts w:eastAsia="Times New Roman"/>
          <w:szCs w:val="24"/>
        </w:rPr>
        <w:t>ίναι αρκετά φιλόδοξο</w:t>
      </w:r>
      <w:r>
        <w:rPr>
          <w:rFonts w:eastAsia="Times New Roman"/>
          <w:szCs w:val="24"/>
        </w:rPr>
        <w:t>,</w:t>
      </w:r>
      <w:r w:rsidRPr="007F1F6B">
        <w:rPr>
          <w:rFonts w:eastAsia="Times New Roman"/>
          <w:szCs w:val="24"/>
        </w:rPr>
        <w:t xml:space="preserve"> αλλά</w:t>
      </w:r>
      <w:r>
        <w:rPr>
          <w:rFonts w:eastAsia="Times New Roman"/>
          <w:szCs w:val="24"/>
        </w:rPr>
        <w:t>,</w:t>
      </w:r>
      <w:r w:rsidRPr="007F1F6B">
        <w:rPr>
          <w:rFonts w:eastAsia="Times New Roman"/>
          <w:szCs w:val="24"/>
        </w:rPr>
        <w:t xml:space="preserve"> δυστυχώς</w:t>
      </w:r>
      <w:r>
        <w:rPr>
          <w:rFonts w:eastAsia="Times New Roman"/>
          <w:szCs w:val="24"/>
        </w:rPr>
        <w:t>,</w:t>
      </w:r>
      <w:r w:rsidRPr="007F1F6B">
        <w:rPr>
          <w:rFonts w:eastAsia="Times New Roman"/>
          <w:szCs w:val="24"/>
        </w:rPr>
        <w:t xml:space="preserve"> </w:t>
      </w:r>
      <w:r>
        <w:rPr>
          <w:rFonts w:eastAsia="Times New Roman"/>
          <w:szCs w:val="24"/>
        </w:rPr>
        <w:t>ανεφάρμοστο. Ο</w:t>
      </w:r>
      <w:r w:rsidRPr="007F1F6B">
        <w:rPr>
          <w:rFonts w:eastAsia="Times New Roman"/>
          <w:szCs w:val="24"/>
        </w:rPr>
        <w:t xml:space="preserve"> </w:t>
      </w:r>
      <w:r>
        <w:rPr>
          <w:rFonts w:eastAsia="Times New Roman"/>
          <w:szCs w:val="24"/>
        </w:rPr>
        <w:t>βασικός λόγος για τον οποίο το φ</w:t>
      </w:r>
      <w:r w:rsidRPr="007F1F6B">
        <w:rPr>
          <w:rFonts w:eastAsia="Times New Roman"/>
          <w:szCs w:val="24"/>
        </w:rPr>
        <w:t>έρνετε</w:t>
      </w:r>
      <w:r>
        <w:rPr>
          <w:rFonts w:eastAsia="Times New Roman"/>
          <w:szCs w:val="24"/>
        </w:rPr>
        <w:t>,</w:t>
      </w:r>
      <w:r w:rsidRPr="007F1F6B">
        <w:rPr>
          <w:rFonts w:eastAsia="Times New Roman"/>
          <w:szCs w:val="24"/>
        </w:rPr>
        <w:t xml:space="preserve"> είναι το θέμα της αποζημίωσης των εξεταστών</w:t>
      </w:r>
      <w:r>
        <w:rPr>
          <w:rFonts w:eastAsia="Times New Roman"/>
          <w:szCs w:val="24"/>
        </w:rPr>
        <w:t xml:space="preserve">. Και πάλι, όμως, </w:t>
      </w:r>
      <w:r w:rsidRPr="007F1F6B">
        <w:rPr>
          <w:rFonts w:eastAsia="Times New Roman"/>
          <w:szCs w:val="24"/>
        </w:rPr>
        <w:t xml:space="preserve">αυτή η διάταξη χάνεται μέσα στις </w:t>
      </w:r>
      <w:r w:rsidRPr="007F1F6B">
        <w:rPr>
          <w:rFonts w:eastAsia="Times New Roman"/>
          <w:szCs w:val="24"/>
        </w:rPr>
        <w:t>υπόλοιπες</w:t>
      </w:r>
      <w:r>
        <w:rPr>
          <w:rFonts w:eastAsia="Times New Roman"/>
          <w:szCs w:val="24"/>
        </w:rPr>
        <w:t xml:space="preserve">, υποβαθμίζοντας τη σημασία της. </w:t>
      </w:r>
    </w:p>
    <w:p w14:paraId="678A38F6" w14:textId="77777777" w:rsidR="0099759A" w:rsidRDefault="00FE124F">
      <w:pPr>
        <w:spacing w:line="600" w:lineRule="auto"/>
        <w:ind w:firstLine="720"/>
        <w:contextualSpacing/>
        <w:jc w:val="both"/>
        <w:rPr>
          <w:rFonts w:eastAsia="Times New Roman"/>
          <w:szCs w:val="24"/>
        </w:rPr>
      </w:pPr>
      <w:r>
        <w:rPr>
          <w:rFonts w:eastAsia="Times New Roman"/>
          <w:szCs w:val="24"/>
        </w:rPr>
        <w:t>Κ</w:t>
      </w:r>
      <w:r w:rsidRPr="007F1F6B">
        <w:rPr>
          <w:rFonts w:eastAsia="Times New Roman"/>
          <w:szCs w:val="24"/>
        </w:rPr>
        <w:t>αι</w:t>
      </w:r>
      <w:r>
        <w:rPr>
          <w:rFonts w:eastAsia="Times New Roman"/>
          <w:szCs w:val="24"/>
        </w:rPr>
        <w:t>,</w:t>
      </w:r>
      <w:r w:rsidRPr="007F1F6B">
        <w:rPr>
          <w:rFonts w:eastAsia="Times New Roman"/>
          <w:szCs w:val="24"/>
        </w:rPr>
        <w:t xml:space="preserve"> φυσικά</w:t>
      </w:r>
      <w:r>
        <w:rPr>
          <w:rFonts w:eastAsia="Times New Roman"/>
          <w:szCs w:val="24"/>
        </w:rPr>
        <w:t>,</w:t>
      </w:r>
      <w:r w:rsidRPr="007F1F6B">
        <w:rPr>
          <w:rFonts w:eastAsia="Times New Roman"/>
          <w:szCs w:val="24"/>
        </w:rPr>
        <w:t xml:space="preserve"> με τις διατάξεις του παρόντος δεν διασφαλίζεται ότι δεν θα δημιουργηθούν ξανά </w:t>
      </w:r>
      <w:r>
        <w:rPr>
          <w:rFonts w:eastAsia="Times New Roman"/>
          <w:szCs w:val="24"/>
        </w:rPr>
        <w:t>παρόμοιες καταστάσεις, ε</w:t>
      </w:r>
      <w:r w:rsidRPr="007F1F6B">
        <w:rPr>
          <w:rFonts w:eastAsia="Times New Roman"/>
          <w:szCs w:val="24"/>
        </w:rPr>
        <w:t>ιδικά από τη στιγμή που μιλάμε για εξεταστές αποκλειστικής απασχόλησης</w:t>
      </w:r>
      <w:r>
        <w:rPr>
          <w:rFonts w:eastAsia="Times New Roman"/>
          <w:szCs w:val="24"/>
        </w:rPr>
        <w:t>. Π</w:t>
      </w:r>
      <w:r w:rsidRPr="007F1F6B">
        <w:rPr>
          <w:rFonts w:eastAsia="Times New Roman"/>
          <w:szCs w:val="24"/>
        </w:rPr>
        <w:t xml:space="preserve">ρακτικά αυτό δεν θα </w:t>
      </w:r>
      <w:r w:rsidRPr="007F1F6B">
        <w:rPr>
          <w:rFonts w:eastAsia="Times New Roman"/>
          <w:szCs w:val="24"/>
        </w:rPr>
        <w:t>λειτουργήσει και υποχρεωτικά οι εξετάσεις θα γίνονται ξανά με υπερωρίες</w:t>
      </w:r>
      <w:r>
        <w:rPr>
          <w:rFonts w:eastAsia="Times New Roman"/>
          <w:szCs w:val="24"/>
        </w:rPr>
        <w:t>.</w:t>
      </w:r>
      <w:r w:rsidRPr="007F1F6B">
        <w:rPr>
          <w:rFonts w:eastAsia="Times New Roman"/>
          <w:szCs w:val="24"/>
        </w:rPr>
        <w:t xml:space="preserve"> </w:t>
      </w:r>
    </w:p>
    <w:p w14:paraId="678A38F7" w14:textId="77777777" w:rsidR="0099759A" w:rsidRDefault="00FE124F">
      <w:pPr>
        <w:spacing w:line="600" w:lineRule="auto"/>
        <w:ind w:firstLine="720"/>
        <w:contextualSpacing/>
        <w:jc w:val="both"/>
        <w:rPr>
          <w:rFonts w:eastAsia="Times New Roman"/>
          <w:szCs w:val="24"/>
        </w:rPr>
      </w:pPr>
      <w:r>
        <w:rPr>
          <w:rFonts w:eastAsia="Times New Roman"/>
          <w:szCs w:val="24"/>
        </w:rPr>
        <w:t xml:space="preserve">Δημιουργείτε </w:t>
      </w:r>
      <w:r w:rsidRPr="007F1F6B">
        <w:rPr>
          <w:rFonts w:eastAsia="Times New Roman"/>
          <w:szCs w:val="24"/>
        </w:rPr>
        <w:t>νέες συνθήκες</w:t>
      </w:r>
      <w:r>
        <w:rPr>
          <w:rFonts w:eastAsia="Times New Roman"/>
          <w:szCs w:val="24"/>
        </w:rPr>
        <w:t>,</w:t>
      </w:r>
      <w:r w:rsidRPr="007F1F6B">
        <w:rPr>
          <w:rFonts w:eastAsia="Times New Roman"/>
          <w:szCs w:val="24"/>
        </w:rPr>
        <w:t xml:space="preserve"> χωρίς να έχουν γίνει τα πρώτα και τα βασικά βήματα</w:t>
      </w:r>
      <w:r>
        <w:rPr>
          <w:rFonts w:eastAsia="Times New Roman"/>
          <w:szCs w:val="24"/>
        </w:rPr>
        <w:t>,</w:t>
      </w:r>
      <w:r w:rsidRPr="007F1F6B">
        <w:rPr>
          <w:rFonts w:eastAsia="Times New Roman"/>
          <w:szCs w:val="24"/>
        </w:rPr>
        <w:t xml:space="preserve"> ώστε να δεχτεί η κοινωνία αυτές τις αλλαγές</w:t>
      </w:r>
      <w:r>
        <w:rPr>
          <w:rFonts w:eastAsia="Times New Roman"/>
          <w:szCs w:val="24"/>
        </w:rPr>
        <w:t>,</w:t>
      </w:r>
      <w:r w:rsidRPr="007F1F6B">
        <w:rPr>
          <w:rFonts w:eastAsia="Times New Roman"/>
          <w:szCs w:val="24"/>
        </w:rPr>
        <w:t xml:space="preserve"> να </w:t>
      </w:r>
      <w:r>
        <w:rPr>
          <w:rFonts w:eastAsia="Times New Roman"/>
          <w:szCs w:val="24"/>
        </w:rPr>
        <w:t xml:space="preserve">αποκτήσει οδηγική κουλτούρα </w:t>
      </w:r>
      <w:r w:rsidRPr="007F1F6B">
        <w:rPr>
          <w:rFonts w:eastAsia="Times New Roman"/>
          <w:szCs w:val="24"/>
        </w:rPr>
        <w:t>και να υπάρξει</w:t>
      </w:r>
      <w:r>
        <w:rPr>
          <w:rFonts w:eastAsia="Times New Roman"/>
          <w:szCs w:val="24"/>
        </w:rPr>
        <w:t xml:space="preserve"> ο κατάλληλο</w:t>
      </w:r>
      <w:r>
        <w:rPr>
          <w:rFonts w:eastAsia="Times New Roman"/>
          <w:szCs w:val="24"/>
        </w:rPr>
        <w:t>ς χρόνος μετάβασης. Οι υ</w:t>
      </w:r>
      <w:r w:rsidRPr="007F1F6B">
        <w:rPr>
          <w:rFonts w:eastAsia="Times New Roman"/>
          <w:szCs w:val="24"/>
        </w:rPr>
        <w:t xml:space="preserve">πουργικές αποφάσεις είναι </w:t>
      </w:r>
      <w:r>
        <w:rPr>
          <w:rFonts w:eastAsia="Times New Roman"/>
          <w:szCs w:val="24"/>
        </w:rPr>
        <w:t>ήδη πολλές και βρήκατε τη λύση α</w:t>
      </w:r>
      <w:r w:rsidRPr="007F1F6B">
        <w:rPr>
          <w:rFonts w:eastAsia="Times New Roman"/>
          <w:szCs w:val="24"/>
        </w:rPr>
        <w:t>κόμα και στις νομοτε</w:t>
      </w:r>
      <w:r>
        <w:rPr>
          <w:rFonts w:eastAsia="Times New Roman"/>
          <w:szCs w:val="24"/>
        </w:rPr>
        <w:t xml:space="preserve">χνικές να </w:t>
      </w:r>
      <w:r>
        <w:rPr>
          <w:rFonts w:eastAsia="Times New Roman"/>
          <w:szCs w:val="24"/>
        </w:rPr>
        <w:lastRenderedPageBreak/>
        <w:t xml:space="preserve">πείτε ότι θα καθορίζονται </w:t>
      </w:r>
      <w:r w:rsidRPr="007F1F6B">
        <w:rPr>
          <w:rFonts w:eastAsia="Times New Roman"/>
          <w:szCs w:val="24"/>
        </w:rPr>
        <w:t>τα σχετικά θέματα με δικές σας υπουρ</w:t>
      </w:r>
      <w:r>
        <w:rPr>
          <w:rFonts w:eastAsia="Times New Roman"/>
          <w:szCs w:val="24"/>
        </w:rPr>
        <w:t>γικές αποφάσεις, ώστε να μη μας φ</w:t>
      </w:r>
      <w:r w:rsidRPr="007F1F6B">
        <w:rPr>
          <w:rFonts w:eastAsia="Times New Roman"/>
          <w:szCs w:val="24"/>
        </w:rPr>
        <w:t>έρνετε συνεχώς τροπολογίες</w:t>
      </w:r>
      <w:r>
        <w:rPr>
          <w:rFonts w:eastAsia="Times New Roman"/>
          <w:szCs w:val="24"/>
        </w:rPr>
        <w:t>.</w:t>
      </w:r>
      <w:r w:rsidRPr="007F1F6B">
        <w:rPr>
          <w:rFonts w:eastAsia="Times New Roman"/>
          <w:szCs w:val="24"/>
        </w:rPr>
        <w:t xml:space="preserve"> </w:t>
      </w:r>
    </w:p>
    <w:p w14:paraId="678A38F8" w14:textId="77777777" w:rsidR="0099759A" w:rsidRDefault="00FE124F">
      <w:pPr>
        <w:spacing w:line="600" w:lineRule="auto"/>
        <w:ind w:firstLine="720"/>
        <w:contextualSpacing/>
        <w:jc w:val="both"/>
        <w:rPr>
          <w:rFonts w:eastAsia="Times New Roman"/>
          <w:szCs w:val="24"/>
        </w:rPr>
      </w:pPr>
      <w:r>
        <w:rPr>
          <w:rFonts w:eastAsia="Times New Roman"/>
          <w:szCs w:val="24"/>
        </w:rPr>
        <w:t xml:space="preserve">Βεβαίως, </w:t>
      </w:r>
      <w:r w:rsidRPr="007F1F6B">
        <w:rPr>
          <w:rFonts w:eastAsia="Times New Roman"/>
          <w:szCs w:val="24"/>
        </w:rPr>
        <w:t xml:space="preserve">δεν </w:t>
      </w:r>
      <w:r>
        <w:rPr>
          <w:rFonts w:eastAsia="Times New Roman"/>
          <w:szCs w:val="24"/>
        </w:rPr>
        <w:t>μπορούμ</w:t>
      </w:r>
      <w:r>
        <w:rPr>
          <w:rFonts w:eastAsia="Times New Roman"/>
          <w:szCs w:val="24"/>
        </w:rPr>
        <w:t>ε να μη</w:t>
      </w:r>
      <w:r w:rsidRPr="007F1F6B">
        <w:rPr>
          <w:rFonts w:eastAsia="Times New Roman"/>
          <w:szCs w:val="24"/>
        </w:rPr>
        <w:t xml:space="preserve"> σχολιάσουμε ότι ο χρόνος εφαρμογής είναι μετά την παρέλευση της δικής σας </w:t>
      </w:r>
      <w:r>
        <w:rPr>
          <w:rFonts w:eastAsia="Times New Roman"/>
          <w:szCs w:val="24"/>
        </w:rPr>
        <w:t>διακυβέρνησης. Άρα οι επόμενοι</w:t>
      </w:r>
      <w:r w:rsidRPr="007F1F6B">
        <w:rPr>
          <w:rFonts w:eastAsia="Times New Roman"/>
          <w:szCs w:val="24"/>
        </w:rPr>
        <w:t xml:space="preserve"> θα πρέπει να δουν πώς θα διορθώσουν τα δικά σας λάθη ή </w:t>
      </w:r>
      <w:r>
        <w:rPr>
          <w:rFonts w:eastAsia="Times New Roman"/>
          <w:szCs w:val="24"/>
        </w:rPr>
        <w:t>τις δικές σας παραλείψεις. Ο</w:t>
      </w:r>
      <w:r w:rsidRPr="007F1F6B">
        <w:rPr>
          <w:rFonts w:eastAsia="Times New Roman"/>
          <w:szCs w:val="24"/>
        </w:rPr>
        <w:t>υσιαστικά θέλετε να φέρετε μία καινοτομία</w:t>
      </w:r>
      <w:r>
        <w:rPr>
          <w:rFonts w:eastAsia="Times New Roman"/>
          <w:szCs w:val="24"/>
        </w:rPr>
        <w:t>,</w:t>
      </w:r>
      <w:r w:rsidRPr="007F1F6B">
        <w:rPr>
          <w:rFonts w:eastAsia="Times New Roman"/>
          <w:szCs w:val="24"/>
        </w:rPr>
        <w:t xml:space="preserve"> χωρίς να </w:t>
      </w:r>
      <w:r>
        <w:rPr>
          <w:rFonts w:eastAsia="Times New Roman"/>
          <w:szCs w:val="24"/>
        </w:rPr>
        <w:t>σκέφτεστ</w:t>
      </w:r>
      <w:r>
        <w:rPr>
          <w:rFonts w:eastAsia="Times New Roman"/>
          <w:szCs w:val="24"/>
        </w:rPr>
        <w:t>ε</w:t>
      </w:r>
      <w:r w:rsidRPr="007F1F6B">
        <w:rPr>
          <w:rFonts w:eastAsia="Times New Roman"/>
          <w:szCs w:val="24"/>
        </w:rPr>
        <w:t xml:space="preserve"> τις συνέπειες</w:t>
      </w:r>
      <w:r>
        <w:rPr>
          <w:rFonts w:eastAsia="Times New Roman"/>
          <w:szCs w:val="24"/>
        </w:rPr>
        <w:t>,</w:t>
      </w:r>
      <w:r w:rsidRPr="007F1F6B">
        <w:rPr>
          <w:rFonts w:eastAsia="Times New Roman"/>
          <w:szCs w:val="24"/>
        </w:rPr>
        <w:t xml:space="preserve"> χωρίς να σας νοιάζει τι θα γίνει σε </w:t>
      </w:r>
      <w:r>
        <w:rPr>
          <w:rFonts w:eastAsia="Times New Roman"/>
          <w:szCs w:val="24"/>
        </w:rPr>
        <w:t>δώδεκα</w:t>
      </w:r>
      <w:r w:rsidRPr="007F1F6B">
        <w:rPr>
          <w:rFonts w:eastAsia="Times New Roman"/>
          <w:szCs w:val="24"/>
        </w:rPr>
        <w:t xml:space="preserve"> ή σε </w:t>
      </w:r>
      <w:r>
        <w:rPr>
          <w:rFonts w:eastAsia="Times New Roman"/>
          <w:szCs w:val="24"/>
        </w:rPr>
        <w:t>είκοσι μήνες από τώρα. Α</w:t>
      </w:r>
      <w:r w:rsidRPr="007F1F6B">
        <w:rPr>
          <w:rFonts w:eastAsia="Times New Roman"/>
          <w:szCs w:val="24"/>
        </w:rPr>
        <w:t>ρκετά ανεύθυνο</w:t>
      </w:r>
      <w:r>
        <w:rPr>
          <w:rFonts w:eastAsia="Times New Roman"/>
          <w:szCs w:val="24"/>
        </w:rPr>
        <w:t>,</w:t>
      </w:r>
      <w:r w:rsidRPr="007F1F6B">
        <w:rPr>
          <w:rFonts w:eastAsia="Times New Roman"/>
          <w:szCs w:val="24"/>
        </w:rPr>
        <w:t xml:space="preserve"> θα έλεγα</w:t>
      </w:r>
      <w:r>
        <w:rPr>
          <w:rFonts w:eastAsia="Times New Roman"/>
          <w:szCs w:val="24"/>
        </w:rPr>
        <w:t>, α</w:t>
      </w:r>
      <w:r w:rsidRPr="007F1F6B">
        <w:rPr>
          <w:rFonts w:eastAsia="Times New Roman"/>
          <w:szCs w:val="24"/>
        </w:rPr>
        <w:t xml:space="preserve">πό πλευράς σας για ένα τέτοιο σημαντικό </w:t>
      </w:r>
      <w:r>
        <w:rPr>
          <w:rFonts w:eastAsia="Times New Roman"/>
          <w:szCs w:val="24"/>
        </w:rPr>
        <w:t>θέμα ασφάλειας.</w:t>
      </w:r>
    </w:p>
    <w:p w14:paraId="678A38F9" w14:textId="77777777" w:rsidR="0099759A" w:rsidRDefault="00FE124F">
      <w:pPr>
        <w:spacing w:line="600" w:lineRule="auto"/>
        <w:ind w:firstLine="720"/>
        <w:contextualSpacing/>
        <w:jc w:val="both"/>
        <w:rPr>
          <w:rFonts w:eastAsia="Times New Roman"/>
          <w:szCs w:val="24"/>
        </w:rPr>
      </w:pPr>
      <w:r>
        <w:rPr>
          <w:rFonts w:eastAsia="Times New Roman"/>
          <w:szCs w:val="24"/>
        </w:rPr>
        <w:t>Α</w:t>
      </w:r>
      <w:r w:rsidRPr="007F1F6B">
        <w:rPr>
          <w:rFonts w:eastAsia="Times New Roman"/>
          <w:szCs w:val="24"/>
        </w:rPr>
        <w:t>πό κει και πέρα</w:t>
      </w:r>
      <w:r>
        <w:rPr>
          <w:rFonts w:eastAsia="Times New Roman"/>
          <w:szCs w:val="24"/>
        </w:rPr>
        <w:t>,</w:t>
      </w:r>
      <w:r w:rsidRPr="007F1F6B">
        <w:rPr>
          <w:rFonts w:eastAsia="Times New Roman"/>
          <w:szCs w:val="24"/>
        </w:rPr>
        <w:t xml:space="preserve"> οι λοιπές διατάξεις χρήζουν αναθεώρησης</w:t>
      </w:r>
      <w:r>
        <w:rPr>
          <w:rFonts w:eastAsia="Times New Roman"/>
          <w:szCs w:val="24"/>
        </w:rPr>
        <w:t>,</w:t>
      </w:r>
      <w:r w:rsidRPr="007F1F6B">
        <w:rPr>
          <w:rFonts w:eastAsia="Times New Roman"/>
          <w:szCs w:val="24"/>
        </w:rPr>
        <w:t xml:space="preserve"> διότι υπάρχουν αρκετά προ</w:t>
      </w:r>
      <w:r w:rsidRPr="007F1F6B">
        <w:rPr>
          <w:rFonts w:eastAsia="Times New Roman"/>
          <w:szCs w:val="24"/>
        </w:rPr>
        <w:t>βληματικά σημεία</w:t>
      </w:r>
      <w:r>
        <w:rPr>
          <w:rFonts w:eastAsia="Times New Roman"/>
          <w:szCs w:val="24"/>
        </w:rPr>
        <w:t>,</w:t>
      </w:r>
      <w:r w:rsidRPr="007F1F6B">
        <w:rPr>
          <w:rFonts w:eastAsia="Times New Roman"/>
          <w:szCs w:val="24"/>
        </w:rPr>
        <w:t xml:space="preserve"> τα οποία έχουμε ήδη αναδείξει και στα οποία θα αναφερθούμε και πάλι στην Ολομέλεια</w:t>
      </w:r>
      <w:r>
        <w:rPr>
          <w:rFonts w:eastAsia="Times New Roman"/>
          <w:szCs w:val="24"/>
        </w:rPr>
        <w:t>.</w:t>
      </w:r>
    </w:p>
    <w:p w14:paraId="678A38FA" w14:textId="77777777" w:rsidR="0099759A" w:rsidRDefault="00FE124F">
      <w:pPr>
        <w:spacing w:line="600" w:lineRule="auto"/>
        <w:ind w:firstLine="720"/>
        <w:contextualSpacing/>
        <w:jc w:val="both"/>
        <w:rPr>
          <w:rFonts w:eastAsia="Times New Roman"/>
          <w:szCs w:val="24"/>
        </w:rPr>
      </w:pPr>
      <w:r>
        <w:rPr>
          <w:rFonts w:eastAsia="Times New Roman"/>
          <w:szCs w:val="24"/>
        </w:rPr>
        <w:t>Κύριε Π</w:t>
      </w:r>
      <w:r w:rsidRPr="007F1F6B">
        <w:rPr>
          <w:rFonts w:eastAsia="Times New Roman"/>
          <w:szCs w:val="24"/>
        </w:rPr>
        <w:t>ρόεδρε</w:t>
      </w:r>
      <w:r>
        <w:rPr>
          <w:rFonts w:eastAsia="Times New Roman"/>
          <w:szCs w:val="24"/>
        </w:rPr>
        <w:t>,</w:t>
      </w:r>
      <w:r w:rsidRPr="007F1F6B">
        <w:rPr>
          <w:rFonts w:eastAsia="Times New Roman"/>
          <w:szCs w:val="24"/>
        </w:rPr>
        <w:t xml:space="preserve"> επιτρέψτε μου </w:t>
      </w:r>
      <w:r>
        <w:rPr>
          <w:rFonts w:eastAsia="Times New Roman"/>
          <w:szCs w:val="24"/>
        </w:rPr>
        <w:t>να αναφερθώ και στην επικαιρότητα.</w:t>
      </w:r>
    </w:p>
    <w:p w14:paraId="678A38FB" w14:textId="77777777" w:rsidR="0099759A" w:rsidRDefault="00FE124F">
      <w:pPr>
        <w:spacing w:line="600" w:lineRule="auto"/>
        <w:ind w:firstLine="720"/>
        <w:contextualSpacing/>
        <w:jc w:val="both"/>
        <w:rPr>
          <w:rFonts w:eastAsia="Times New Roman"/>
          <w:szCs w:val="24"/>
        </w:rPr>
      </w:pPr>
      <w:r>
        <w:rPr>
          <w:rFonts w:eastAsia="Times New Roman"/>
          <w:szCs w:val="24"/>
        </w:rPr>
        <w:t>Τ</w:t>
      </w:r>
      <w:r w:rsidRPr="007F1F6B">
        <w:rPr>
          <w:rFonts w:eastAsia="Times New Roman"/>
          <w:szCs w:val="24"/>
        </w:rPr>
        <w:t xml:space="preserve">ις τελευταίες μέρες βλέπουμε ότι </w:t>
      </w:r>
      <w:r>
        <w:rPr>
          <w:rFonts w:eastAsia="Times New Roman"/>
          <w:szCs w:val="24"/>
        </w:rPr>
        <w:t>όλα τα μέσα μαζικής ε</w:t>
      </w:r>
      <w:r w:rsidRPr="007F1F6B">
        <w:rPr>
          <w:rFonts w:eastAsia="Times New Roman"/>
          <w:szCs w:val="24"/>
        </w:rPr>
        <w:t xml:space="preserve">νημέρωσης ασχολούνται αποκλειστικά </w:t>
      </w:r>
      <w:r w:rsidRPr="007F1F6B">
        <w:rPr>
          <w:rFonts w:eastAsia="Times New Roman"/>
          <w:szCs w:val="24"/>
        </w:rPr>
        <w:t xml:space="preserve">με την </w:t>
      </w:r>
      <w:r>
        <w:rPr>
          <w:rFonts w:eastAsia="Times New Roman"/>
          <w:szCs w:val="24"/>
        </w:rPr>
        <w:t>"</w:t>
      </w:r>
      <w:r>
        <w:rPr>
          <w:rFonts w:eastAsia="Times New Roman"/>
          <w:szCs w:val="24"/>
        </w:rPr>
        <w:t>πασοκ</w:t>
      </w:r>
      <w:r>
        <w:rPr>
          <w:rFonts w:eastAsia="Times New Roman"/>
          <w:szCs w:val="24"/>
        </w:rPr>
        <w:t>οποίηση</w:t>
      </w:r>
      <w:r>
        <w:rPr>
          <w:rFonts w:eastAsia="Times New Roman"/>
          <w:szCs w:val="24"/>
        </w:rPr>
        <w:t>"</w:t>
      </w:r>
      <w:r>
        <w:rPr>
          <w:rFonts w:eastAsia="Times New Roman"/>
          <w:szCs w:val="24"/>
        </w:rPr>
        <w:t xml:space="preserve">, </w:t>
      </w:r>
      <w:r w:rsidRPr="007F1F6B">
        <w:rPr>
          <w:rFonts w:eastAsia="Times New Roman"/>
          <w:szCs w:val="24"/>
        </w:rPr>
        <w:t>θα έλεγα</w:t>
      </w:r>
      <w:r>
        <w:rPr>
          <w:rFonts w:eastAsia="Times New Roman"/>
          <w:szCs w:val="24"/>
        </w:rPr>
        <w:t>, του ΣΥΡΙΖΑ. Α</w:t>
      </w:r>
      <w:r w:rsidRPr="007F1F6B">
        <w:rPr>
          <w:rFonts w:eastAsia="Times New Roman"/>
          <w:szCs w:val="24"/>
        </w:rPr>
        <w:t>υτό</w:t>
      </w:r>
      <w:r>
        <w:rPr>
          <w:rFonts w:eastAsia="Times New Roman"/>
          <w:szCs w:val="24"/>
        </w:rPr>
        <w:t xml:space="preserve"> που μας κάνει εντύπωση είναι πώς </w:t>
      </w:r>
      <w:r>
        <w:rPr>
          <w:rFonts w:eastAsia="Times New Roman"/>
          <w:szCs w:val="24"/>
        </w:rPr>
        <w:lastRenderedPageBreak/>
        <w:t>γίνεται ενώ φυλλο</w:t>
      </w:r>
      <w:r w:rsidRPr="007F1F6B">
        <w:rPr>
          <w:rFonts w:eastAsia="Times New Roman"/>
          <w:szCs w:val="24"/>
        </w:rPr>
        <w:t>ροεί το ΠΑΣΟΚ και από στελέχη και από ψηφοφόρους</w:t>
      </w:r>
      <w:r>
        <w:rPr>
          <w:rFonts w:eastAsia="Times New Roman"/>
          <w:szCs w:val="24"/>
        </w:rPr>
        <w:t>,</w:t>
      </w:r>
      <w:r w:rsidRPr="007F1F6B">
        <w:rPr>
          <w:rFonts w:eastAsia="Times New Roman"/>
          <w:szCs w:val="24"/>
        </w:rPr>
        <w:t xml:space="preserve"> να συνεχίζουν</w:t>
      </w:r>
      <w:r>
        <w:rPr>
          <w:rFonts w:eastAsia="Times New Roman"/>
          <w:szCs w:val="24"/>
        </w:rPr>
        <w:t xml:space="preserve"> οι δημοσκοπικές εταιρείες να του</w:t>
      </w:r>
      <w:r w:rsidRPr="007F1F6B">
        <w:rPr>
          <w:rFonts w:eastAsia="Times New Roman"/>
          <w:szCs w:val="24"/>
        </w:rPr>
        <w:t xml:space="preserve"> δίνουν υψηλά ποσοστά και μάλιστα </w:t>
      </w:r>
      <w:r>
        <w:rPr>
          <w:rFonts w:eastAsia="Times New Roman"/>
          <w:szCs w:val="24"/>
        </w:rPr>
        <w:t>κάποιες φορές και τρίτη δύ</w:t>
      </w:r>
      <w:r>
        <w:rPr>
          <w:rFonts w:eastAsia="Times New Roman"/>
          <w:szCs w:val="24"/>
        </w:rPr>
        <w:t>ναμη.</w:t>
      </w:r>
    </w:p>
    <w:p w14:paraId="678A38FC" w14:textId="77777777" w:rsidR="0099759A" w:rsidRDefault="00FE124F">
      <w:pPr>
        <w:spacing w:line="600" w:lineRule="auto"/>
        <w:ind w:firstLine="720"/>
        <w:contextualSpacing/>
        <w:jc w:val="both"/>
        <w:rPr>
          <w:rFonts w:eastAsia="Times New Roman"/>
          <w:szCs w:val="24"/>
        </w:rPr>
      </w:pPr>
      <w:r>
        <w:rPr>
          <w:rFonts w:eastAsia="Times New Roman"/>
          <w:szCs w:val="24"/>
        </w:rPr>
        <w:t xml:space="preserve">Θα σας θυμίσω, κυρίες και κύριοι αυτής της Αίθουσας, </w:t>
      </w:r>
      <w:r w:rsidRPr="007F1F6B">
        <w:rPr>
          <w:rFonts w:eastAsia="Times New Roman"/>
          <w:szCs w:val="24"/>
        </w:rPr>
        <w:t xml:space="preserve">την ημερομηνία </w:t>
      </w:r>
      <w:r>
        <w:rPr>
          <w:rFonts w:eastAsia="Times New Roman"/>
          <w:szCs w:val="24"/>
        </w:rPr>
        <w:t>8-2-2015. Από το Β</w:t>
      </w:r>
      <w:r w:rsidRPr="007F1F6B">
        <w:rPr>
          <w:rFonts w:eastAsia="Times New Roman"/>
          <w:szCs w:val="24"/>
        </w:rPr>
        <w:t xml:space="preserve">ήμα αυτό </w:t>
      </w:r>
      <w:r>
        <w:rPr>
          <w:rFonts w:eastAsia="Times New Roman"/>
          <w:szCs w:val="24"/>
        </w:rPr>
        <w:t>ο Π</w:t>
      </w:r>
      <w:r w:rsidRPr="007F1F6B">
        <w:rPr>
          <w:rFonts w:eastAsia="Times New Roman"/>
          <w:szCs w:val="24"/>
        </w:rPr>
        <w:t xml:space="preserve">ρωθυπουργός </w:t>
      </w:r>
      <w:r>
        <w:rPr>
          <w:rFonts w:eastAsia="Times New Roman"/>
          <w:szCs w:val="24"/>
        </w:rPr>
        <w:t xml:space="preserve">είχε κάνει τις </w:t>
      </w:r>
      <w:r w:rsidRPr="007F1F6B">
        <w:rPr>
          <w:rFonts w:eastAsia="Times New Roman"/>
          <w:szCs w:val="24"/>
        </w:rPr>
        <w:t xml:space="preserve">προγραμματικές δηλώσεις της νέας </w:t>
      </w:r>
      <w:r>
        <w:rPr>
          <w:rFonts w:eastAsia="Times New Roman"/>
          <w:szCs w:val="24"/>
        </w:rPr>
        <w:t>κ</w:t>
      </w:r>
      <w:r w:rsidRPr="007F1F6B">
        <w:rPr>
          <w:rFonts w:eastAsia="Times New Roman"/>
          <w:szCs w:val="24"/>
        </w:rPr>
        <w:t>υβέρνησης</w:t>
      </w:r>
      <w:r>
        <w:rPr>
          <w:rFonts w:eastAsia="Times New Roman"/>
          <w:szCs w:val="24"/>
        </w:rPr>
        <w:t>. Θα θυμάστε πάρα</w:t>
      </w:r>
      <w:r w:rsidRPr="007F1F6B">
        <w:rPr>
          <w:rFonts w:eastAsia="Times New Roman"/>
          <w:szCs w:val="24"/>
        </w:rPr>
        <w:t xml:space="preserve"> πολύ καλά όλοι σας </w:t>
      </w:r>
      <w:r>
        <w:rPr>
          <w:rFonts w:eastAsia="Times New Roman"/>
          <w:szCs w:val="24"/>
        </w:rPr>
        <w:t>-</w:t>
      </w:r>
      <w:r w:rsidRPr="007F1F6B">
        <w:rPr>
          <w:rFonts w:eastAsia="Times New Roman"/>
          <w:szCs w:val="24"/>
        </w:rPr>
        <w:t xml:space="preserve">και όσοι δεν ήσασταν </w:t>
      </w:r>
      <w:r>
        <w:rPr>
          <w:rFonts w:eastAsia="Times New Roman"/>
          <w:szCs w:val="24"/>
        </w:rPr>
        <w:t xml:space="preserve">Βουλευτές, </w:t>
      </w:r>
      <w:r w:rsidRPr="007F1F6B">
        <w:rPr>
          <w:rFonts w:eastAsia="Times New Roman"/>
          <w:szCs w:val="24"/>
        </w:rPr>
        <w:t>όπως και εγώ</w:t>
      </w:r>
      <w:r>
        <w:rPr>
          <w:rFonts w:eastAsia="Times New Roman"/>
          <w:szCs w:val="24"/>
        </w:rPr>
        <w:t>-</w:t>
      </w:r>
      <w:r w:rsidRPr="007F1F6B">
        <w:rPr>
          <w:rFonts w:eastAsia="Times New Roman"/>
          <w:szCs w:val="24"/>
        </w:rPr>
        <w:t xml:space="preserve"> </w:t>
      </w:r>
      <w:r>
        <w:rPr>
          <w:rFonts w:eastAsia="Times New Roman"/>
          <w:szCs w:val="24"/>
        </w:rPr>
        <w:t>την κουβέντα που είχε πει ο Πρ</w:t>
      </w:r>
      <w:r w:rsidRPr="007F1F6B">
        <w:rPr>
          <w:rFonts w:eastAsia="Times New Roman"/>
          <w:szCs w:val="24"/>
        </w:rPr>
        <w:t>ωθυπουρ</w:t>
      </w:r>
      <w:r>
        <w:rPr>
          <w:rFonts w:eastAsia="Times New Roman"/>
          <w:szCs w:val="24"/>
        </w:rPr>
        <w:t xml:space="preserve">γός ότι θα είναι κάθε λέξη του Συντάγματος. </w:t>
      </w:r>
    </w:p>
    <w:p w14:paraId="678A38FD" w14:textId="77777777" w:rsidR="0099759A" w:rsidRDefault="00FE124F">
      <w:pPr>
        <w:spacing w:line="600" w:lineRule="auto"/>
        <w:ind w:firstLine="720"/>
        <w:contextualSpacing/>
        <w:jc w:val="both"/>
        <w:rPr>
          <w:rFonts w:eastAsia="Times New Roman"/>
          <w:szCs w:val="24"/>
        </w:rPr>
      </w:pPr>
      <w:r>
        <w:rPr>
          <w:rFonts w:eastAsia="Times New Roman"/>
          <w:szCs w:val="24"/>
        </w:rPr>
        <w:t>Σήμερα φτάσαμε ο</w:t>
      </w:r>
      <w:r w:rsidRPr="007F1F6B">
        <w:rPr>
          <w:rFonts w:eastAsia="Times New Roman"/>
          <w:szCs w:val="24"/>
        </w:rPr>
        <w:t xml:space="preserve"> ΣΥΡΙΖΑ και το υπόλοιπο συνταγματικό τόξο να είστε κάθε λέξη του Ποινικού Κώδικα με τις συμπεριφορές σας και τις παραβιάσεις που κάνετε καθημεριν</w:t>
      </w:r>
      <w:r>
        <w:rPr>
          <w:rFonts w:eastAsia="Times New Roman"/>
          <w:szCs w:val="24"/>
        </w:rPr>
        <w:t xml:space="preserve">ά σε άρθρα </w:t>
      </w:r>
      <w:r>
        <w:rPr>
          <w:rFonts w:eastAsia="Times New Roman"/>
          <w:szCs w:val="24"/>
        </w:rPr>
        <w:t>και παραγράφους του Σ</w:t>
      </w:r>
      <w:r w:rsidRPr="007F1F6B">
        <w:rPr>
          <w:rFonts w:eastAsia="Times New Roman"/>
          <w:szCs w:val="24"/>
        </w:rPr>
        <w:t>υντάγματος</w:t>
      </w:r>
      <w:r>
        <w:rPr>
          <w:rFonts w:eastAsia="Times New Roman"/>
          <w:szCs w:val="24"/>
        </w:rPr>
        <w:t>, σε άρθρα και παραγράφους του Κανονισμού. Κ</w:t>
      </w:r>
      <w:r w:rsidRPr="007F1F6B">
        <w:rPr>
          <w:rFonts w:eastAsia="Times New Roman"/>
          <w:szCs w:val="24"/>
        </w:rPr>
        <w:t>αι θα σας θυμίσω την</w:t>
      </w:r>
      <w:r>
        <w:rPr>
          <w:rFonts w:eastAsia="Times New Roman"/>
          <w:szCs w:val="24"/>
        </w:rPr>
        <w:t xml:space="preserve"> πρώτη παράβαση που κάνατε του Κανονισμού της Βουλής, κύριοι της Κυ</w:t>
      </w:r>
      <w:r w:rsidRPr="007F1F6B">
        <w:rPr>
          <w:rFonts w:eastAsia="Times New Roman"/>
          <w:szCs w:val="24"/>
        </w:rPr>
        <w:t>βέρνησης</w:t>
      </w:r>
      <w:r>
        <w:rPr>
          <w:rFonts w:eastAsia="Times New Roman"/>
          <w:szCs w:val="24"/>
        </w:rPr>
        <w:t>,</w:t>
      </w:r>
      <w:r w:rsidRPr="007F1F6B">
        <w:rPr>
          <w:rFonts w:eastAsia="Times New Roman"/>
          <w:szCs w:val="24"/>
        </w:rPr>
        <w:t xml:space="preserve"> όταν αρνηθήκατε</w:t>
      </w:r>
      <w:r>
        <w:rPr>
          <w:rFonts w:eastAsia="Times New Roman"/>
          <w:szCs w:val="24"/>
        </w:rPr>
        <w:t>,</w:t>
      </w:r>
      <w:r w:rsidRPr="007F1F6B">
        <w:rPr>
          <w:rFonts w:eastAsia="Times New Roman"/>
          <w:szCs w:val="24"/>
        </w:rPr>
        <w:t xml:space="preserve"> βάσει</w:t>
      </w:r>
      <w:r>
        <w:rPr>
          <w:rFonts w:eastAsia="Times New Roman"/>
          <w:szCs w:val="24"/>
        </w:rPr>
        <w:t xml:space="preserve"> του άρθρου 6 παράγραφος 2 του Κανονισμού της Βουλής, την Ε</w:t>
      </w:r>
      <w:r>
        <w:rPr>
          <w:rFonts w:eastAsia="Times New Roman"/>
          <w:szCs w:val="24"/>
        </w:rPr>
        <w:t>΄</w:t>
      </w:r>
      <w:r>
        <w:rPr>
          <w:rFonts w:eastAsia="Times New Roman"/>
          <w:szCs w:val="24"/>
        </w:rPr>
        <w:t xml:space="preserve"> θ</w:t>
      </w:r>
      <w:r>
        <w:rPr>
          <w:rFonts w:eastAsia="Times New Roman"/>
          <w:szCs w:val="24"/>
        </w:rPr>
        <w:t>έση Α</w:t>
      </w:r>
      <w:r w:rsidRPr="007F1F6B">
        <w:rPr>
          <w:rFonts w:eastAsia="Times New Roman"/>
          <w:szCs w:val="24"/>
        </w:rPr>
        <w:t>ν</w:t>
      </w:r>
      <w:r>
        <w:rPr>
          <w:rFonts w:eastAsia="Times New Roman"/>
          <w:szCs w:val="24"/>
        </w:rPr>
        <w:t>τιπροέδρου και την εκλογή ενός Γραμματέα. Το γράφει ρητά και κατηγορηματικά.</w:t>
      </w:r>
    </w:p>
    <w:p w14:paraId="678A38FE" w14:textId="77777777" w:rsidR="0099759A" w:rsidRDefault="00FE124F">
      <w:pPr>
        <w:spacing w:line="600" w:lineRule="auto"/>
        <w:ind w:firstLine="720"/>
        <w:contextualSpacing/>
        <w:jc w:val="both"/>
        <w:rPr>
          <w:rFonts w:eastAsia="Times New Roman"/>
          <w:szCs w:val="24"/>
        </w:rPr>
      </w:pPr>
      <w:r>
        <w:rPr>
          <w:rFonts w:eastAsia="Times New Roman"/>
          <w:szCs w:val="24"/>
        </w:rPr>
        <w:lastRenderedPageBreak/>
        <w:t xml:space="preserve">Ευτελίσατε και ξεφτιλίσατε, </w:t>
      </w:r>
      <w:r w:rsidRPr="007F1F6B">
        <w:rPr>
          <w:rFonts w:eastAsia="Times New Roman"/>
          <w:szCs w:val="24"/>
        </w:rPr>
        <w:t>όπως σας έχω πει επανειλημμένα</w:t>
      </w:r>
      <w:r>
        <w:rPr>
          <w:rFonts w:eastAsia="Times New Roman"/>
          <w:szCs w:val="24"/>
        </w:rPr>
        <w:t>,</w:t>
      </w:r>
      <w:r w:rsidRPr="007F1F6B">
        <w:rPr>
          <w:rFonts w:eastAsia="Times New Roman"/>
          <w:szCs w:val="24"/>
        </w:rPr>
        <w:t xml:space="preserve"> τον κοινοβουλευτισμό με </w:t>
      </w:r>
      <w:r>
        <w:rPr>
          <w:rFonts w:eastAsia="Times New Roman"/>
          <w:szCs w:val="24"/>
        </w:rPr>
        <w:t>τις συμπεριφορές σας, όχι μόνο τώρα, διαχρονικά. Α</w:t>
      </w:r>
      <w:r w:rsidRPr="007F1F6B">
        <w:rPr>
          <w:rFonts w:eastAsia="Times New Roman"/>
          <w:szCs w:val="24"/>
        </w:rPr>
        <w:t>ς μη</w:t>
      </w:r>
      <w:r>
        <w:rPr>
          <w:rFonts w:eastAsia="Times New Roman"/>
          <w:szCs w:val="24"/>
        </w:rPr>
        <w:t xml:space="preserve"> </w:t>
      </w:r>
      <w:r w:rsidRPr="007F1F6B">
        <w:rPr>
          <w:rFonts w:eastAsia="Times New Roman"/>
          <w:szCs w:val="24"/>
        </w:rPr>
        <w:t>γελιόμαστε</w:t>
      </w:r>
      <w:r>
        <w:rPr>
          <w:rFonts w:eastAsia="Times New Roman"/>
          <w:szCs w:val="24"/>
        </w:rPr>
        <w:t>.</w:t>
      </w:r>
      <w:r w:rsidRPr="007F1F6B">
        <w:rPr>
          <w:rFonts w:eastAsia="Times New Roman"/>
          <w:szCs w:val="24"/>
        </w:rPr>
        <w:t xml:space="preserve"> Δεν είναι μόνο </w:t>
      </w:r>
      <w:r>
        <w:rPr>
          <w:rFonts w:eastAsia="Times New Roman"/>
          <w:szCs w:val="24"/>
        </w:rPr>
        <w:t>η συμπε</w:t>
      </w:r>
      <w:r>
        <w:rPr>
          <w:rFonts w:eastAsia="Times New Roman"/>
          <w:szCs w:val="24"/>
        </w:rPr>
        <w:t>ριφορά του Υ</w:t>
      </w:r>
      <w:r w:rsidRPr="007F1F6B">
        <w:rPr>
          <w:rFonts w:eastAsia="Times New Roman"/>
          <w:szCs w:val="24"/>
        </w:rPr>
        <w:t xml:space="preserve">πουργού </w:t>
      </w:r>
      <w:r>
        <w:rPr>
          <w:rFonts w:eastAsia="Times New Roman"/>
          <w:szCs w:val="24"/>
        </w:rPr>
        <w:t>σας,</w:t>
      </w:r>
      <w:r w:rsidRPr="007F1F6B">
        <w:rPr>
          <w:rFonts w:eastAsia="Times New Roman"/>
          <w:szCs w:val="24"/>
        </w:rPr>
        <w:t xml:space="preserve"> του </w:t>
      </w:r>
      <w:r>
        <w:rPr>
          <w:rFonts w:eastAsia="Times New Roman"/>
          <w:szCs w:val="24"/>
        </w:rPr>
        <w:t>κ. Πολάκη. Θα θυμάστε και τον «Καλπογιάννη» που είχε βουτήξει την κάλπη από εδώ μέσα και είχε φύγει. Θ</w:t>
      </w:r>
      <w:r w:rsidRPr="007F1F6B">
        <w:rPr>
          <w:rFonts w:eastAsia="Times New Roman"/>
          <w:szCs w:val="24"/>
        </w:rPr>
        <w:t xml:space="preserve">α θυμάστε πάρα πολύ καλά τι είχε συμβεί </w:t>
      </w:r>
      <w:r>
        <w:rPr>
          <w:rFonts w:eastAsia="Times New Roman"/>
          <w:szCs w:val="24"/>
        </w:rPr>
        <w:t>όταν Β</w:t>
      </w:r>
      <w:r w:rsidRPr="007F1F6B">
        <w:rPr>
          <w:rFonts w:eastAsia="Times New Roman"/>
          <w:szCs w:val="24"/>
        </w:rPr>
        <w:t>ουλευτής ε</w:t>
      </w:r>
      <w:r>
        <w:rPr>
          <w:rFonts w:eastAsia="Times New Roman"/>
          <w:szCs w:val="24"/>
        </w:rPr>
        <w:t xml:space="preserve">ν ενεργεία της Νέας Δημοκρατίας, εντός αυτής της Αιθούσης, </w:t>
      </w:r>
      <w:r w:rsidRPr="007F1F6B">
        <w:rPr>
          <w:rFonts w:eastAsia="Times New Roman"/>
          <w:szCs w:val="24"/>
        </w:rPr>
        <w:t>έβαλε το χ</w:t>
      </w:r>
      <w:r w:rsidRPr="007F1F6B">
        <w:rPr>
          <w:rFonts w:eastAsia="Times New Roman"/>
          <w:szCs w:val="24"/>
        </w:rPr>
        <w:t>έρι του να</w:t>
      </w:r>
      <w:r>
        <w:rPr>
          <w:rFonts w:eastAsia="Times New Roman"/>
          <w:szCs w:val="24"/>
        </w:rPr>
        <w:t xml:space="preserve"> τραβήξει το όπλο που είχε στη ζώνη του. Και</w:t>
      </w:r>
      <w:r w:rsidRPr="007F1F6B">
        <w:rPr>
          <w:rFonts w:eastAsia="Times New Roman"/>
          <w:szCs w:val="24"/>
        </w:rPr>
        <w:t xml:space="preserve"> σας πειράζει</w:t>
      </w:r>
      <w:r>
        <w:rPr>
          <w:rFonts w:eastAsia="Times New Roman"/>
          <w:szCs w:val="24"/>
        </w:rPr>
        <w:t xml:space="preserve"> η</w:t>
      </w:r>
      <w:r w:rsidRPr="007F1F6B">
        <w:rPr>
          <w:rFonts w:eastAsia="Times New Roman"/>
          <w:szCs w:val="24"/>
        </w:rPr>
        <w:t xml:space="preserve"> Χρυσή Αυγή</w:t>
      </w:r>
      <w:r>
        <w:rPr>
          <w:rFonts w:eastAsia="Times New Roman"/>
          <w:szCs w:val="24"/>
        </w:rPr>
        <w:t xml:space="preserve">! Αλήθεια, </w:t>
      </w:r>
      <w:r w:rsidRPr="007F1F6B">
        <w:rPr>
          <w:rFonts w:eastAsia="Times New Roman"/>
          <w:szCs w:val="24"/>
        </w:rPr>
        <w:t>πόσο ψεύτες και υποκριτές είστε</w:t>
      </w:r>
      <w:r>
        <w:rPr>
          <w:rFonts w:eastAsia="Times New Roman"/>
          <w:szCs w:val="24"/>
        </w:rPr>
        <w:t>!</w:t>
      </w:r>
      <w:r w:rsidRPr="007F1F6B">
        <w:rPr>
          <w:rFonts w:eastAsia="Times New Roman"/>
          <w:szCs w:val="24"/>
        </w:rPr>
        <w:t xml:space="preserve"> </w:t>
      </w:r>
    </w:p>
    <w:p w14:paraId="678A38FF" w14:textId="77777777" w:rsidR="0099759A" w:rsidRDefault="00FE124F">
      <w:pPr>
        <w:spacing w:line="600" w:lineRule="auto"/>
        <w:ind w:firstLine="720"/>
        <w:contextualSpacing/>
        <w:jc w:val="both"/>
        <w:rPr>
          <w:rFonts w:eastAsia="Times New Roman"/>
          <w:szCs w:val="24"/>
        </w:rPr>
      </w:pPr>
      <w:r>
        <w:rPr>
          <w:rFonts w:eastAsia="Times New Roman"/>
          <w:szCs w:val="24"/>
        </w:rPr>
        <w:t xml:space="preserve">Ξέχασε η Νέα Δημοκρατία τα τάγματα εφόδου των </w:t>
      </w:r>
      <w:r>
        <w:rPr>
          <w:rFonts w:eastAsia="Times New Roman"/>
          <w:szCs w:val="24"/>
        </w:rPr>
        <w:t>«</w:t>
      </w:r>
      <w:r>
        <w:rPr>
          <w:rFonts w:eastAsia="Times New Roman"/>
          <w:szCs w:val="24"/>
        </w:rPr>
        <w:t>Κενταύρων</w:t>
      </w:r>
      <w:r>
        <w:rPr>
          <w:rFonts w:eastAsia="Times New Roman"/>
          <w:szCs w:val="24"/>
        </w:rPr>
        <w:t>»</w:t>
      </w:r>
      <w:r>
        <w:rPr>
          <w:rFonts w:eastAsia="Times New Roman"/>
          <w:szCs w:val="24"/>
        </w:rPr>
        <w:t xml:space="preserve"> και των </w:t>
      </w:r>
      <w:r>
        <w:rPr>
          <w:rFonts w:eastAsia="Times New Roman"/>
          <w:szCs w:val="24"/>
        </w:rPr>
        <w:t>«</w:t>
      </w:r>
      <w:r>
        <w:rPr>
          <w:rFonts w:eastAsia="Times New Roman"/>
          <w:szCs w:val="24"/>
        </w:rPr>
        <w:t>Rangers</w:t>
      </w:r>
      <w:r>
        <w:rPr>
          <w:rFonts w:eastAsia="Times New Roman"/>
          <w:szCs w:val="24"/>
        </w:rPr>
        <w:t>»</w:t>
      </w:r>
      <w:r>
        <w:rPr>
          <w:rFonts w:eastAsia="Times New Roman"/>
          <w:szCs w:val="24"/>
        </w:rPr>
        <w:t>. Έ</w:t>
      </w:r>
      <w:r w:rsidRPr="007F1F6B">
        <w:rPr>
          <w:rFonts w:eastAsia="Times New Roman"/>
          <w:szCs w:val="24"/>
        </w:rPr>
        <w:t>χει ξεχάσει το ΠΑ</w:t>
      </w:r>
      <w:r>
        <w:rPr>
          <w:rFonts w:eastAsia="Times New Roman"/>
          <w:szCs w:val="24"/>
        </w:rPr>
        <w:t>ΣΟΚ τα δικά του τάγματα εφόδου. Έ</w:t>
      </w:r>
      <w:r w:rsidRPr="007F1F6B">
        <w:rPr>
          <w:rFonts w:eastAsia="Times New Roman"/>
          <w:szCs w:val="24"/>
        </w:rPr>
        <w:t>χει</w:t>
      </w:r>
      <w:r w:rsidRPr="007F1F6B">
        <w:rPr>
          <w:rFonts w:eastAsia="Times New Roman"/>
          <w:szCs w:val="24"/>
        </w:rPr>
        <w:t xml:space="preserve"> ξ</w:t>
      </w:r>
      <w:r>
        <w:rPr>
          <w:rFonts w:eastAsia="Times New Roman"/>
          <w:szCs w:val="24"/>
        </w:rPr>
        <w:t>εχάσει το Κομμουνιστικό Κ</w:t>
      </w:r>
      <w:r w:rsidRPr="007F1F6B">
        <w:rPr>
          <w:rFonts w:eastAsia="Times New Roman"/>
          <w:szCs w:val="24"/>
        </w:rPr>
        <w:t xml:space="preserve">όμμα τα </w:t>
      </w:r>
      <w:r>
        <w:rPr>
          <w:rFonts w:eastAsia="Times New Roman"/>
          <w:szCs w:val="24"/>
        </w:rPr>
        <w:t xml:space="preserve">ΚΝΑΤ, </w:t>
      </w:r>
      <w:r w:rsidRPr="007F1F6B">
        <w:rPr>
          <w:rFonts w:eastAsia="Times New Roman"/>
          <w:szCs w:val="24"/>
        </w:rPr>
        <w:t>τα οποία σε κάποια περίπτωση</w:t>
      </w:r>
      <w:r>
        <w:rPr>
          <w:rFonts w:eastAsia="Times New Roman"/>
          <w:szCs w:val="24"/>
        </w:rPr>
        <w:t>,</w:t>
      </w:r>
      <w:r w:rsidRPr="007F1F6B">
        <w:rPr>
          <w:rFonts w:eastAsia="Times New Roman"/>
          <w:szCs w:val="24"/>
        </w:rPr>
        <w:t xml:space="preserve"> αν χρειαστεί</w:t>
      </w:r>
      <w:r>
        <w:rPr>
          <w:rFonts w:eastAsia="Times New Roman"/>
          <w:szCs w:val="24"/>
        </w:rPr>
        <w:t>,</w:t>
      </w:r>
      <w:r w:rsidRPr="007F1F6B">
        <w:rPr>
          <w:rFonts w:eastAsia="Times New Roman"/>
          <w:szCs w:val="24"/>
        </w:rPr>
        <w:t xml:space="preserve"> περιφρουρούν και τη Βουλή</w:t>
      </w:r>
      <w:r>
        <w:rPr>
          <w:rFonts w:eastAsia="Times New Roman"/>
          <w:szCs w:val="24"/>
        </w:rPr>
        <w:t>.</w:t>
      </w:r>
    </w:p>
    <w:p w14:paraId="678A3900"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Εσείς ξεχνάτε τα δικά σας τάγματα εφόδου των αναρχικών και των διαφόρων συλλογικοτήτων, τους οποίους και επί</w:t>
      </w:r>
      <w:r>
        <w:rPr>
          <w:rFonts w:eastAsia="Times New Roman" w:cs="Times New Roman"/>
          <w:szCs w:val="24"/>
        </w:rPr>
        <w:lastRenderedPageBreak/>
        <w:t xml:space="preserve">σημα, βάσει καταστατικού σας, τους </w:t>
      </w:r>
      <w:r>
        <w:rPr>
          <w:rFonts w:eastAsia="Times New Roman" w:cs="Times New Roman"/>
          <w:szCs w:val="24"/>
        </w:rPr>
        <w:t>έχετε στο κόμμα σας. Γράφει τις συνιστώσες σας και κλείνοντας γράφει και άλλες συλλογικότητες. Άρα είστε το κόμμα των κομμάτων</w:t>
      </w:r>
      <w:r>
        <w:rPr>
          <w:rFonts w:eastAsia="Times New Roman" w:cs="Times New Roman"/>
          <w:szCs w:val="24"/>
        </w:rPr>
        <w:t>!</w:t>
      </w:r>
    </w:p>
    <w:p w14:paraId="678A3901"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Εξαπατήσατε όλοι σας το λεγόμενο «συνταγματικό τόξο», τους Έλληνες πολίτες. Σήμερα δεν εκπροσωπείτε τον ελληνικό λαό, διότι άλλα</w:t>
      </w:r>
      <w:r>
        <w:rPr>
          <w:rFonts w:eastAsia="Times New Roman" w:cs="Times New Roman"/>
          <w:szCs w:val="24"/>
        </w:rPr>
        <w:t xml:space="preserve"> είπατε και άλλα κάνατε. Ούτε προεκλογικά, αλλά ούτε και στις προγραμματικές σας δηλώσεις κανένα από τα υπόλοιπα κόμματα -πλην Χρυσής Αυγής- δεν ενημερώσατε τον ελληνικό λαό για τα όσα ήσασταν αποφασισμένοι να ψηφίσετε και να εφαρμόσετε. Δεν αναφέρατε ποτέ</w:t>
      </w:r>
      <w:r>
        <w:rPr>
          <w:rFonts w:eastAsia="Times New Roman" w:cs="Times New Roman"/>
          <w:szCs w:val="24"/>
        </w:rPr>
        <w:t xml:space="preserve"> και πουθενά το ξεπούλημα της Μακεδονίας. Δεν μιλήσατε ποτέ και πουθενά -πλην απερχόμενης Προέδρου της Βουλής, όταν είχε ενημερώσει τον Πρόεδρο της Δημοκρατίας- για παραχώρηση κυριαρχικών δικαιωμάτων. Δεν είπατε ποτέ, σε κα</w:t>
      </w:r>
      <w:r>
        <w:rPr>
          <w:rFonts w:eastAsia="Times New Roman" w:cs="Times New Roman"/>
          <w:szCs w:val="24"/>
        </w:rPr>
        <w:t>μ</w:t>
      </w:r>
      <w:r>
        <w:rPr>
          <w:rFonts w:eastAsia="Times New Roman" w:cs="Times New Roman"/>
          <w:szCs w:val="24"/>
        </w:rPr>
        <w:t>μιά δήλωσή σας, ότι θα φέρετε μν</w:t>
      </w:r>
      <w:r>
        <w:rPr>
          <w:rFonts w:eastAsia="Times New Roman" w:cs="Times New Roman"/>
          <w:szCs w:val="24"/>
        </w:rPr>
        <w:t>ημόνια</w:t>
      </w:r>
      <w:r w:rsidRPr="00986FC2">
        <w:rPr>
          <w:rFonts w:eastAsia="Times New Roman" w:cs="Times New Roman"/>
          <w:szCs w:val="24"/>
        </w:rPr>
        <w:t xml:space="preserve">, </w:t>
      </w:r>
      <w:r>
        <w:rPr>
          <w:rFonts w:eastAsia="Times New Roman" w:cs="Times New Roman"/>
          <w:szCs w:val="24"/>
          <w:lang w:val="en-GB"/>
        </w:rPr>
        <w:t>capital</w:t>
      </w:r>
      <w:r w:rsidRPr="00986FC2">
        <w:rPr>
          <w:rFonts w:eastAsia="Times New Roman" w:cs="Times New Roman"/>
          <w:szCs w:val="24"/>
        </w:rPr>
        <w:t xml:space="preserve"> </w:t>
      </w:r>
      <w:r>
        <w:rPr>
          <w:rFonts w:eastAsia="Times New Roman" w:cs="Times New Roman"/>
          <w:szCs w:val="24"/>
          <w:lang w:val="en-GB"/>
        </w:rPr>
        <w:t>control</w:t>
      </w:r>
      <w:r>
        <w:rPr>
          <w:rFonts w:eastAsia="Times New Roman" w:cs="Times New Roman"/>
          <w:szCs w:val="24"/>
          <w:lang w:val="en-US"/>
        </w:rPr>
        <w:t>s</w:t>
      </w:r>
      <w:r w:rsidRPr="00986FC2">
        <w:rPr>
          <w:rFonts w:eastAsia="Times New Roman" w:cs="Times New Roman"/>
          <w:szCs w:val="24"/>
        </w:rPr>
        <w:t xml:space="preserve"> </w:t>
      </w:r>
      <w:r>
        <w:rPr>
          <w:rFonts w:eastAsia="Times New Roman" w:cs="Times New Roman"/>
          <w:szCs w:val="24"/>
        </w:rPr>
        <w:t>και φτωχοποίηση των Ελλήνων. Δεν είπατε ότι θα φέρετε ανεργία. Δεν αναφέρατε ποτέ ότι θα έχουμε ένα άθλιο σύστημα ανεργίας.</w:t>
      </w:r>
    </w:p>
    <w:p w14:paraId="678A3902" w14:textId="77777777" w:rsidR="0099759A" w:rsidRDefault="00FE124F">
      <w:pPr>
        <w:spacing w:line="600" w:lineRule="auto"/>
        <w:ind w:firstLine="720"/>
        <w:contextualSpacing/>
        <w:jc w:val="both"/>
        <w:rPr>
          <w:rFonts w:eastAsia="Times New Roman" w:cs="Times New Roman"/>
          <w:szCs w:val="24"/>
        </w:rPr>
      </w:pPr>
      <w:r w:rsidRPr="00251171">
        <w:rPr>
          <w:rFonts w:eastAsia="Times New Roman" w:cs="Times New Roman"/>
          <w:szCs w:val="24"/>
        </w:rPr>
        <w:t xml:space="preserve">(Στο σημείο αυτό κτυπάει </w:t>
      </w:r>
      <w:r>
        <w:rPr>
          <w:rFonts w:eastAsia="Times New Roman" w:cs="Times New Roman"/>
          <w:szCs w:val="24"/>
        </w:rPr>
        <w:t xml:space="preserve">προειδοποιητικά </w:t>
      </w:r>
      <w:r w:rsidRPr="00251171">
        <w:rPr>
          <w:rFonts w:eastAsia="Times New Roman" w:cs="Times New Roman"/>
          <w:szCs w:val="24"/>
        </w:rPr>
        <w:t>το κουδούνι λήξεως του χρόνου ομιλίας του κυρίου Βουλευτή)</w:t>
      </w:r>
    </w:p>
    <w:p w14:paraId="678A3903"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Τελειών</w:t>
      </w:r>
      <w:r>
        <w:rPr>
          <w:rFonts w:eastAsia="Times New Roman" w:cs="Times New Roman"/>
          <w:szCs w:val="24"/>
        </w:rPr>
        <w:t>ω, κύριε Πρόεδρε.</w:t>
      </w:r>
    </w:p>
    <w:p w14:paraId="678A3904"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Δεν ανέφερε κανένας, αλλά το ψηφίσατε όλοι σας, την ανέγερση του τζαμιού, το σύμφωνο συμβίωσης, το διαχωρισμό </w:t>
      </w:r>
      <w:r>
        <w:rPr>
          <w:rFonts w:eastAsia="Times New Roman" w:cs="Times New Roman"/>
          <w:szCs w:val="24"/>
        </w:rPr>
        <w:t>Κ</w:t>
      </w:r>
      <w:r>
        <w:rPr>
          <w:rFonts w:eastAsia="Times New Roman" w:cs="Times New Roman"/>
          <w:szCs w:val="24"/>
        </w:rPr>
        <w:t>ράτους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Εκκλησίας, όπως δεν είπατε στα νέα παιδιά ότι μόλις σπουδάσουν και πάρουν ένα πτυχίο, θα αναγκαστούν να φύγουν ως μετα</w:t>
      </w:r>
      <w:r>
        <w:rPr>
          <w:rFonts w:eastAsia="Times New Roman" w:cs="Times New Roman"/>
          <w:szCs w:val="24"/>
        </w:rPr>
        <w:t>νάστες στο εξωτερικό για να βρουν δουλειά, διότι εδώ τις δουλειές τις παίρνουν οι λαθρομετανάστες, στους οποίους ανοίξατε τα σύνορα.</w:t>
      </w:r>
    </w:p>
    <w:p w14:paraId="678A3905"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Και συνεχίζετε την κοροϊδία των Ελλήνων πολιτών με παροχολογίες και με μια επιδοματική πολιτική, η οποία, δυστυχώς, αποφέρε</w:t>
      </w:r>
      <w:r>
        <w:rPr>
          <w:rFonts w:eastAsia="Times New Roman" w:cs="Times New Roman"/>
          <w:szCs w:val="24"/>
        </w:rPr>
        <w:t>ι αποτελέσματα. Διότι φτάσατε σε σημείο να κάνετε πολλούς Έλληνες να περιμένουν κάθε μήνα ένα επίδομα και ένα βοήθημα από το κράτος.</w:t>
      </w:r>
    </w:p>
    <w:p w14:paraId="678A3906"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Εμείς παραμείναμε πιστοί στις ιδέες και στις πολιτικές μας. Αποδείξαμε στα εξίμισι και πλέον χρόνια της κοινοβουλευτικής μα</w:t>
      </w:r>
      <w:r>
        <w:rPr>
          <w:rFonts w:eastAsia="Times New Roman" w:cs="Times New Roman"/>
          <w:szCs w:val="24"/>
        </w:rPr>
        <w:t xml:space="preserve">ς παρουσίας ότι λειτουργούμε προς όφελος και μόνο των Ελλήνων πολιτών. Όταν απορρίπτουμε σχέδια νόμου, τοποθετούμαστε, επιχειρηματολογούμε και εξηγούμε για ποιον </w:t>
      </w:r>
      <w:r>
        <w:rPr>
          <w:rFonts w:eastAsia="Times New Roman" w:cs="Times New Roman"/>
          <w:szCs w:val="24"/>
        </w:rPr>
        <w:lastRenderedPageBreak/>
        <w:t xml:space="preserve">λόγο καταψηφίζουμε σχέδια νόμου ή τροπολογίες, αλλά παράλληλα, επειδή δεν είμαστε μηδενιστές, </w:t>
      </w:r>
      <w:r>
        <w:rPr>
          <w:rFonts w:eastAsia="Times New Roman" w:cs="Times New Roman"/>
          <w:szCs w:val="24"/>
        </w:rPr>
        <w:t>κάνουμε και προτάσεις σε αυτά που δεν υπερψηφίζουμε.</w:t>
      </w:r>
    </w:p>
    <w:p w14:paraId="678A3907" w14:textId="77777777" w:rsidR="0099759A" w:rsidRDefault="00FE124F">
      <w:pPr>
        <w:spacing w:line="600" w:lineRule="auto"/>
        <w:ind w:firstLine="720"/>
        <w:contextualSpacing/>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14:paraId="678A3908"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w:t>
      </w:r>
    </w:p>
    <w:p w14:paraId="678A3909"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Όποτε χρειάστηκε σε σχέδια νόμου και σε τροπολογίες να συναινέσουμε, το πράξαμε, διότι δεν έχο</w:t>
      </w:r>
      <w:r>
        <w:rPr>
          <w:rFonts w:eastAsia="Times New Roman" w:cs="Times New Roman"/>
          <w:szCs w:val="24"/>
        </w:rPr>
        <w:t>υμε κομματικές παρωπίδες και σκεφτόμαστε -όπως είπα και πριν- το καλό του ελληνικού λαού και μόνο.</w:t>
      </w:r>
    </w:p>
    <w:p w14:paraId="678A390A"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Με γνώμονα, λοιπόν, το καλό της πατρίδας και των Ελλήνων πολιτών, συνεχίζουμε την κοινοβουλευτική μας παρουσία.</w:t>
      </w:r>
    </w:p>
    <w:p w14:paraId="678A390B"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Αυτά, όμως, κυρίες και κύριοι του </w:t>
      </w:r>
      <w:r>
        <w:rPr>
          <w:rFonts w:eastAsia="Times New Roman" w:cs="Times New Roman"/>
          <w:szCs w:val="24"/>
        </w:rPr>
        <w:t>ε</w:t>
      </w:r>
      <w:r>
        <w:rPr>
          <w:rFonts w:eastAsia="Times New Roman" w:cs="Times New Roman"/>
          <w:szCs w:val="24"/>
        </w:rPr>
        <w:t>λληνικού Κ</w:t>
      </w:r>
      <w:r>
        <w:rPr>
          <w:rFonts w:eastAsia="Times New Roman" w:cs="Times New Roman"/>
          <w:szCs w:val="24"/>
        </w:rPr>
        <w:t>οινοβουλίου, ξεχάστε τα. Θα καταψηφίζουμε και επί της αρχής και επί των άρθρων όσα σχέδια νόμου φέρετε μέχρι να πάμε σε εκλογές. Δεν μπορούμε σε καμμία περίπτωση να νομιμοποιήσουμε την Κυβέρνησή σας μετά το ξεπούλημα και την προδοσία του ονόματος της Μακεδ</w:t>
      </w:r>
      <w:r>
        <w:rPr>
          <w:rFonts w:eastAsia="Times New Roman" w:cs="Times New Roman"/>
          <w:szCs w:val="24"/>
        </w:rPr>
        <w:t xml:space="preserve">ονίας. </w:t>
      </w:r>
    </w:p>
    <w:p w14:paraId="678A390C"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Αυτά ξεχάστε τα. Ήμασταν και θα είμαστε η μοναδική αληθινή εγγύηση για τις ελπίδες και τα όνειρα των Ελλήνων. Ήμασταν και θα είμαστε οι θεματοφύλακες, αλλά και ο εφιάλτης των ανθελλήνων.</w:t>
      </w:r>
    </w:p>
    <w:p w14:paraId="678A390D"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78A390E" w14:textId="77777777" w:rsidR="0099759A" w:rsidRDefault="00FE124F">
      <w:pPr>
        <w:spacing w:line="600" w:lineRule="auto"/>
        <w:ind w:firstLine="709"/>
        <w:contextualSpacing/>
        <w:jc w:val="center"/>
        <w:rPr>
          <w:rFonts w:eastAsia="Times New Roman" w:cs="Times New Roman"/>
          <w:szCs w:val="24"/>
        </w:rPr>
      </w:pPr>
      <w:r w:rsidRPr="00D11986">
        <w:rPr>
          <w:rFonts w:eastAsia="Times New Roman" w:cs="Times New Roman"/>
          <w:szCs w:val="24"/>
        </w:rPr>
        <w:t>(Χειροκροτήματα από την πτέρυγα της Χρυσής Αυγής)</w:t>
      </w:r>
    </w:p>
    <w:p w14:paraId="678A390F" w14:textId="77777777" w:rsidR="0099759A" w:rsidRDefault="00FE124F">
      <w:pPr>
        <w:spacing w:line="600" w:lineRule="auto"/>
        <w:ind w:firstLine="720"/>
        <w:contextualSpacing/>
        <w:jc w:val="both"/>
        <w:rPr>
          <w:rFonts w:eastAsia="Times New Roman" w:cs="Times New Roman"/>
          <w:szCs w:val="24"/>
        </w:rPr>
      </w:pPr>
      <w:r w:rsidRPr="005648E3">
        <w:rPr>
          <w:rFonts w:eastAsia="Times New Roman" w:cs="Times New Roman"/>
          <w:b/>
          <w:szCs w:val="24"/>
        </w:rPr>
        <w:t>ΠΡΟΕΔΡΕΥΩΝ (Δημήτριος Κρεμαστινός):</w:t>
      </w:r>
      <w:r w:rsidRPr="005648E3">
        <w:rPr>
          <w:rFonts w:eastAsia="Times New Roman" w:cs="Times New Roman"/>
          <w:szCs w:val="24"/>
        </w:rPr>
        <w:t xml:space="preserve"> </w:t>
      </w:r>
      <w:r>
        <w:rPr>
          <w:rFonts w:eastAsia="Times New Roman" w:cs="Times New Roman"/>
          <w:szCs w:val="24"/>
        </w:rPr>
        <w:t xml:space="preserve">Κυρίες και κύριοι συνάδελφοι, </w:t>
      </w:r>
      <w:r w:rsidRPr="004D1F57">
        <w:rPr>
          <w:rFonts w:eastAsia="Times New Roman" w:cs="Times New Roman"/>
          <w:szCs w:val="24"/>
        </w:rPr>
        <w:t xml:space="preserve">έχω την τιμή να ανακοινώσω στο Σώμα ότι τη συνεδρίασή μας παρακολουθούν από τα άνω δυτικά θεωρεία, αφού </w:t>
      </w:r>
      <w:r w:rsidRPr="004D1F57">
        <w:rPr>
          <w:rFonts w:eastAsia="Times New Roman" w:cs="Times New Roman"/>
          <w:szCs w:val="24"/>
        </w:rPr>
        <w:t xml:space="preserve">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szCs w:val="24"/>
        </w:rPr>
        <w:t>σαράντα δύο</w:t>
      </w:r>
      <w:r w:rsidRPr="004D1F57">
        <w:rPr>
          <w:rFonts w:eastAsia="Times New Roman" w:cs="Times New Roman"/>
          <w:szCs w:val="24"/>
        </w:rPr>
        <w:t xml:space="preserve"> μαθητές και μαθήτριες και </w:t>
      </w:r>
      <w:r>
        <w:rPr>
          <w:rFonts w:eastAsia="Times New Roman" w:cs="Times New Roman"/>
          <w:szCs w:val="24"/>
        </w:rPr>
        <w:t>τρεις</w:t>
      </w:r>
      <w:r w:rsidRPr="004D1F57">
        <w:rPr>
          <w:rFonts w:eastAsia="Times New Roman" w:cs="Times New Roman"/>
          <w:szCs w:val="24"/>
        </w:rPr>
        <w:t xml:space="preserve"> εκπαιδευτικοί συνοδοί τους από το </w:t>
      </w:r>
      <w:r>
        <w:rPr>
          <w:rFonts w:eastAsia="Times New Roman" w:cs="Times New Roman"/>
          <w:szCs w:val="24"/>
        </w:rPr>
        <w:t>7</w:t>
      </w:r>
      <w:r w:rsidRPr="00623B19">
        <w:rPr>
          <w:rFonts w:eastAsia="Times New Roman" w:cs="Times New Roman"/>
          <w:szCs w:val="24"/>
          <w:vertAlign w:val="superscript"/>
        </w:rPr>
        <w:t>ο</w:t>
      </w:r>
      <w:r>
        <w:rPr>
          <w:rFonts w:eastAsia="Times New Roman" w:cs="Times New Roman"/>
          <w:szCs w:val="24"/>
        </w:rPr>
        <w:t xml:space="preserve"> Γενικ</w:t>
      </w:r>
      <w:r>
        <w:rPr>
          <w:rFonts w:eastAsia="Times New Roman" w:cs="Times New Roman"/>
          <w:szCs w:val="24"/>
        </w:rPr>
        <w:t>ό Λύκειο Περιστερίου</w:t>
      </w:r>
      <w:r w:rsidRPr="004D1F57">
        <w:rPr>
          <w:rFonts w:eastAsia="Times New Roman" w:cs="Times New Roman"/>
          <w:szCs w:val="24"/>
        </w:rPr>
        <w:t>.</w:t>
      </w:r>
    </w:p>
    <w:p w14:paraId="678A3910"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Η Βουλή </w:t>
      </w:r>
      <w:r>
        <w:rPr>
          <w:rFonts w:eastAsia="Times New Roman" w:cs="Times New Roman"/>
          <w:szCs w:val="24"/>
        </w:rPr>
        <w:t>σάς</w:t>
      </w:r>
      <w:r>
        <w:rPr>
          <w:rFonts w:eastAsia="Times New Roman" w:cs="Times New Roman"/>
          <w:szCs w:val="24"/>
        </w:rPr>
        <w:t xml:space="preserve"> </w:t>
      </w:r>
      <w:r w:rsidRPr="004D1F57">
        <w:rPr>
          <w:rFonts w:eastAsia="Times New Roman" w:cs="Times New Roman"/>
          <w:szCs w:val="24"/>
        </w:rPr>
        <w:t>καλωσορίζει</w:t>
      </w:r>
      <w:r>
        <w:rPr>
          <w:rFonts w:eastAsia="Times New Roman" w:cs="Times New Roman"/>
          <w:szCs w:val="24"/>
        </w:rPr>
        <w:t>.</w:t>
      </w:r>
    </w:p>
    <w:p w14:paraId="678A3911" w14:textId="77777777" w:rsidR="0099759A" w:rsidRDefault="00FE124F">
      <w:pPr>
        <w:spacing w:line="600" w:lineRule="auto"/>
        <w:ind w:firstLine="709"/>
        <w:contextualSpacing/>
        <w:jc w:val="center"/>
        <w:rPr>
          <w:rFonts w:eastAsia="Times New Roman" w:cs="Times New Roman"/>
          <w:szCs w:val="24"/>
        </w:rPr>
      </w:pPr>
      <w:r w:rsidRPr="004D1F57">
        <w:rPr>
          <w:rFonts w:eastAsia="Times New Roman" w:cs="Times New Roman"/>
          <w:szCs w:val="24"/>
        </w:rPr>
        <w:t>(Χειροκροτήματα απ</w:t>
      </w:r>
      <w:r>
        <w:rPr>
          <w:rFonts w:eastAsia="Times New Roman" w:cs="Times New Roman"/>
          <w:szCs w:val="24"/>
        </w:rPr>
        <w:t>’</w:t>
      </w:r>
      <w:r w:rsidRPr="004D1F57">
        <w:rPr>
          <w:rFonts w:eastAsia="Times New Roman" w:cs="Times New Roman"/>
          <w:szCs w:val="24"/>
        </w:rPr>
        <w:t xml:space="preserve"> όλες τις πτέρυγες της Βουλής)</w:t>
      </w:r>
    </w:p>
    <w:p w14:paraId="678A3912"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με τον </w:t>
      </w:r>
      <w:r>
        <w:rPr>
          <w:rFonts w:eastAsia="Times New Roman" w:cs="Times New Roman"/>
          <w:szCs w:val="24"/>
        </w:rPr>
        <w:t xml:space="preserve">ειδικό αγορητή </w:t>
      </w:r>
      <w:r>
        <w:rPr>
          <w:rFonts w:eastAsia="Times New Roman" w:cs="Times New Roman"/>
          <w:szCs w:val="24"/>
        </w:rPr>
        <w:t>του Κομμουνιστικού Κόμματος Ελλάδας κ. Στεργίου.</w:t>
      </w:r>
    </w:p>
    <w:p w14:paraId="678A3913"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lastRenderedPageBreak/>
        <w:t>ΚΩΝΣΤΑΝΤΙΝΟΣ ΣΤΕΡΓΙΟΥ</w:t>
      </w:r>
      <w:r w:rsidRPr="00A105F8">
        <w:rPr>
          <w:rFonts w:eastAsia="Times New Roman" w:cs="Times New Roman"/>
          <w:b/>
          <w:szCs w:val="24"/>
        </w:rPr>
        <w:t>:</w:t>
      </w:r>
      <w:r w:rsidRPr="00A105F8">
        <w:rPr>
          <w:rFonts w:eastAsia="Times New Roman" w:cs="Times New Roman"/>
          <w:szCs w:val="24"/>
        </w:rPr>
        <w:t xml:space="preserve"> </w:t>
      </w:r>
      <w:r>
        <w:rPr>
          <w:rFonts w:eastAsia="Times New Roman" w:cs="Times New Roman"/>
          <w:szCs w:val="24"/>
        </w:rPr>
        <w:t>Ευχαριστώ, κύριε Πρόεδρε.</w:t>
      </w:r>
    </w:p>
    <w:p w14:paraId="678A3914"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Επί της αρχής του νομοσχεδίο</w:t>
      </w:r>
      <w:r>
        <w:rPr>
          <w:rFonts w:eastAsia="Times New Roman" w:cs="Times New Roman"/>
          <w:szCs w:val="24"/>
        </w:rPr>
        <w:t>υ ψηφίζουμε «</w:t>
      </w:r>
      <w:r>
        <w:rPr>
          <w:rFonts w:eastAsia="Times New Roman" w:cs="Times New Roman"/>
          <w:szCs w:val="24"/>
        </w:rPr>
        <w:t>παρών</w:t>
      </w:r>
      <w:r>
        <w:rPr>
          <w:rFonts w:eastAsia="Times New Roman" w:cs="Times New Roman"/>
          <w:szCs w:val="24"/>
        </w:rPr>
        <w:t>», γιατί θεωρούμε ότι δεν αντιμετωπίζει τα μεγάλα προβλήματα που παρατηρούνται σήμερα στο σύστημα εκπαίδευσης</w:t>
      </w:r>
      <w:r>
        <w:rPr>
          <w:rFonts w:eastAsia="Times New Roman" w:cs="Times New Roman"/>
          <w:szCs w:val="24"/>
        </w:rPr>
        <w:t xml:space="preserve"> - </w:t>
      </w:r>
      <w:r>
        <w:rPr>
          <w:rFonts w:eastAsia="Times New Roman" w:cs="Times New Roman"/>
          <w:szCs w:val="24"/>
        </w:rPr>
        <w:t>εξέτασης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χορήγησης αδειών κυκλοφορίας. Πιστεύουμε ότι δεν μπορεί να διασφαλίσει τη διαφάνεια, την αξιοκρατία και το αδιάβλητ</w:t>
      </w:r>
      <w:r>
        <w:rPr>
          <w:rFonts w:eastAsia="Times New Roman" w:cs="Times New Roman"/>
          <w:szCs w:val="24"/>
        </w:rPr>
        <w:t>ο, όπως αναφέρεται στην αιτιολογική έκθεση.</w:t>
      </w:r>
    </w:p>
    <w:p w14:paraId="678A3915"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Γιατί πιστεύουμε ότι δεν μπορεί αυτά να τα λύσει; Γιατί όλο αυτό το σύστημα είναι πλήρως ιδιωτικοποιημένο και αντικειμενικά συνυπάρχει όλη αυτή η διαδικασία της διαφθοράς, του χρηματισμού και της αδιαφάνειας.</w:t>
      </w:r>
    </w:p>
    <w:p w14:paraId="678A3916"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νομοσχέδιο επιχειρεί να κάνει κάποιες βελτιώσεις στο αναχρονιστικό σύστημα των εξετάσεων και χορήγησης αδειών οδήγησης, το οποίο είναι σαθρό και διάτρητο. Σύμφωνα με δημοσιεύματα, η διαφθορά οργιάζει, αφού το ποσοστό επιτυχίας μέχρι σήμερα στις εξετάσεις α</w:t>
      </w:r>
      <w:r>
        <w:rPr>
          <w:rFonts w:eastAsia="Times New Roman" w:cs="Times New Roman"/>
          <w:szCs w:val="24"/>
        </w:rPr>
        <w:t>πόκτησης άδειας οδήγησης είναι -ακούστε!- 98%. Ας βγάλουν τα συμπεράσματα.</w:t>
      </w:r>
    </w:p>
    <w:p w14:paraId="678A3917"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Θεωρούμε, λοιπόν, ότι η πληγή αυτή δεν θα γιατρευτεί από την ψήφιση του παρόντος νομοσχεδίου, που και αυτό υπηρετεί πλήρως το ιδιωτικοποιημένο σύστημα χορήγησης αδειών οδήγησης, που</w:t>
      </w:r>
      <w:r>
        <w:rPr>
          <w:rFonts w:eastAsia="Times New Roman" w:cs="Times New Roman"/>
          <w:szCs w:val="24"/>
        </w:rPr>
        <w:t xml:space="preserve"> πληρώνει, φυσικά, αδρά ο κάθε υποψήφιος οδηγός για να αποκτήσει άδεια, να την επεκτείνει, να την ανανεώσει.</w:t>
      </w:r>
    </w:p>
    <w:p w14:paraId="678A3918"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Υ</w:t>
      </w:r>
      <w:r w:rsidRPr="00B44194">
        <w:rPr>
          <w:rFonts w:eastAsia="Times New Roman" w:cs="Times New Roman"/>
          <w:szCs w:val="24"/>
        </w:rPr>
        <w:t>πηρετεί</w:t>
      </w:r>
      <w:r>
        <w:rPr>
          <w:rFonts w:eastAsia="Times New Roman" w:cs="Times New Roman"/>
          <w:szCs w:val="24"/>
        </w:rPr>
        <w:t>,</w:t>
      </w:r>
      <w:r w:rsidRPr="00B44194">
        <w:rPr>
          <w:rFonts w:eastAsia="Times New Roman" w:cs="Times New Roman"/>
          <w:szCs w:val="24"/>
        </w:rPr>
        <w:t xml:space="preserve"> δηλαδή</w:t>
      </w:r>
      <w:r>
        <w:rPr>
          <w:rFonts w:eastAsia="Times New Roman" w:cs="Times New Roman"/>
          <w:szCs w:val="24"/>
        </w:rPr>
        <w:t>,</w:t>
      </w:r>
      <w:r w:rsidRPr="00B44194">
        <w:rPr>
          <w:rFonts w:eastAsia="Times New Roman" w:cs="Times New Roman"/>
          <w:szCs w:val="24"/>
        </w:rPr>
        <w:t xml:space="preserve"> και </w:t>
      </w:r>
      <w:r>
        <w:rPr>
          <w:rFonts w:eastAsia="Times New Roman" w:cs="Times New Roman"/>
          <w:szCs w:val="24"/>
        </w:rPr>
        <w:t>αυτό</w:t>
      </w:r>
      <w:r w:rsidRPr="00B44194">
        <w:rPr>
          <w:rFonts w:eastAsia="Times New Roman" w:cs="Times New Roman"/>
          <w:szCs w:val="24"/>
        </w:rPr>
        <w:t xml:space="preserve"> το νομοσχέδιο με βελτιώσεις την οργάνωση της οικονομίας</w:t>
      </w:r>
      <w:r>
        <w:rPr>
          <w:rFonts w:eastAsia="Times New Roman" w:cs="Times New Roman"/>
          <w:szCs w:val="24"/>
        </w:rPr>
        <w:t>,</w:t>
      </w:r>
      <w:r w:rsidRPr="00B44194">
        <w:rPr>
          <w:rFonts w:eastAsia="Times New Roman" w:cs="Times New Roman"/>
          <w:szCs w:val="24"/>
        </w:rPr>
        <w:t xml:space="preserve"> που λειτουργεί με το</w:t>
      </w:r>
      <w:r>
        <w:rPr>
          <w:rFonts w:eastAsia="Times New Roman" w:cs="Times New Roman"/>
          <w:szCs w:val="24"/>
        </w:rPr>
        <w:t>ν</w:t>
      </w:r>
      <w:r w:rsidRPr="00B44194">
        <w:rPr>
          <w:rFonts w:eastAsia="Times New Roman" w:cs="Times New Roman"/>
          <w:szCs w:val="24"/>
        </w:rPr>
        <w:t xml:space="preserve"> νόμο του κέρδους </w:t>
      </w:r>
      <w:r>
        <w:rPr>
          <w:rFonts w:eastAsia="Times New Roman" w:cs="Times New Roman"/>
          <w:szCs w:val="24"/>
        </w:rPr>
        <w:t>-καπιταλιστική</w:t>
      </w:r>
      <w:r w:rsidRPr="00B44194">
        <w:rPr>
          <w:rFonts w:eastAsia="Times New Roman" w:cs="Times New Roman"/>
          <w:szCs w:val="24"/>
        </w:rPr>
        <w:t xml:space="preserve"> οικονομία είναι</w:t>
      </w:r>
      <w:r>
        <w:rPr>
          <w:rFonts w:eastAsia="Times New Roman" w:cs="Times New Roman"/>
          <w:szCs w:val="24"/>
        </w:rPr>
        <w:t>, αυτή</w:t>
      </w:r>
      <w:r w:rsidRPr="00B44194">
        <w:rPr>
          <w:rFonts w:eastAsia="Times New Roman" w:cs="Times New Roman"/>
          <w:szCs w:val="24"/>
        </w:rPr>
        <w:t xml:space="preserve"> υπηρετείτ</w:t>
      </w:r>
      <w:r>
        <w:rPr>
          <w:rFonts w:eastAsia="Times New Roman" w:cs="Times New Roman"/>
          <w:szCs w:val="24"/>
        </w:rPr>
        <w:t>ε-</w:t>
      </w:r>
      <w:r w:rsidRPr="00B44194">
        <w:rPr>
          <w:rFonts w:eastAsia="Times New Roman" w:cs="Times New Roman"/>
          <w:szCs w:val="24"/>
        </w:rPr>
        <w:t xml:space="preserve"> που </w:t>
      </w:r>
      <w:r>
        <w:rPr>
          <w:rFonts w:eastAsia="Times New Roman" w:cs="Times New Roman"/>
          <w:szCs w:val="24"/>
        </w:rPr>
        <w:t>α</w:t>
      </w:r>
      <w:r w:rsidRPr="00B44194">
        <w:rPr>
          <w:rFonts w:eastAsia="Times New Roman" w:cs="Times New Roman"/>
          <w:szCs w:val="24"/>
        </w:rPr>
        <w:t>υτή είναι η αντικειμενική βάση για να δημιουργείται η αδιαφάνεια</w:t>
      </w:r>
      <w:r>
        <w:rPr>
          <w:rFonts w:eastAsia="Times New Roman" w:cs="Times New Roman"/>
          <w:szCs w:val="24"/>
        </w:rPr>
        <w:t>,</w:t>
      </w:r>
      <w:r w:rsidRPr="00B44194">
        <w:rPr>
          <w:rFonts w:eastAsia="Times New Roman" w:cs="Times New Roman"/>
          <w:szCs w:val="24"/>
        </w:rPr>
        <w:t xml:space="preserve"> η διαφθορά και ο χρηματισμός</w:t>
      </w:r>
      <w:r>
        <w:rPr>
          <w:rFonts w:eastAsia="Times New Roman" w:cs="Times New Roman"/>
          <w:szCs w:val="24"/>
        </w:rPr>
        <w:t xml:space="preserve">. </w:t>
      </w:r>
    </w:p>
    <w:p w14:paraId="678A3919"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Α</w:t>
      </w:r>
      <w:r w:rsidRPr="00B44194">
        <w:rPr>
          <w:rFonts w:eastAsia="Times New Roman" w:cs="Times New Roman"/>
          <w:szCs w:val="24"/>
        </w:rPr>
        <w:t xml:space="preserve">υτό όλο το σύστημα </w:t>
      </w:r>
      <w:r>
        <w:rPr>
          <w:rFonts w:eastAsia="Times New Roman" w:cs="Times New Roman"/>
          <w:szCs w:val="24"/>
        </w:rPr>
        <w:t>υπηρετείται και</w:t>
      </w:r>
      <w:r w:rsidRPr="00B44194">
        <w:rPr>
          <w:rFonts w:eastAsia="Times New Roman" w:cs="Times New Roman"/>
          <w:szCs w:val="24"/>
        </w:rPr>
        <w:t xml:space="preserve"> από τις περιφέρειες</w:t>
      </w:r>
      <w:r>
        <w:rPr>
          <w:rFonts w:eastAsia="Times New Roman" w:cs="Times New Roman"/>
          <w:szCs w:val="24"/>
        </w:rPr>
        <w:t>,</w:t>
      </w:r>
      <w:r w:rsidRPr="00B44194">
        <w:rPr>
          <w:rFonts w:eastAsia="Times New Roman" w:cs="Times New Roman"/>
          <w:szCs w:val="24"/>
        </w:rPr>
        <w:t xml:space="preserve"> </w:t>
      </w:r>
      <w:r>
        <w:rPr>
          <w:rFonts w:eastAsia="Times New Roman" w:cs="Times New Roman"/>
          <w:szCs w:val="24"/>
        </w:rPr>
        <w:t>ό</w:t>
      </w:r>
      <w:r w:rsidRPr="00B44194">
        <w:rPr>
          <w:rFonts w:eastAsia="Times New Roman" w:cs="Times New Roman"/>
          <w:szCs w:val="24"/>
        </w:rPr>
        <w:t>που η πολιτική τους είναι στον ίδιο άξονα</w:t>
      </w:r>
      <w:r>
        <w:rPr>
          <w:rFonts w:eastAsia="Times New Roman" w:cs="Times New Roman"/>
          <w:szCs w:val="24"/>
        </w:rPr>
        <w:t>,</w:t>
      </w:r>
      <w:r w:rsidRPr="00B44194">
        <w:rPr>
          <w:rFonts w:eastAsia="Times New Roman" w:cs="Times New Roman"/>
          <w:szCs w:val="24"/>
        </w:rPr>
        <w:t xml:space="preserve"> αυτόν</w:t>
      </w:r>
      <w:r>
        <w:rPr>
          <w:rFonts w:eastAsia="Times New Roman" w:cs="Times New Roman"/>
          <w:szCs w:val="24"/>
        </w:rPr>
        <w:t>,</w:t>
      </w:r>
      <w:r w:rsidRPr="00B44194">
        <w:rPr>
          <w:rFonts w:eastAsia="Times New Roman" w:cs="Times New Roman"/>
          <w:szCs w:val="24"/>
        </w:rPr>
        <w:t xml:space="preserve"> δηλαδή</w:t>
      </w:r>
      <w:r>
        <w:rPr>
          <w:rFonts w:eastAsia="Times New Roman" w:cs="Times New Roman"/>
          <w:szCs w:val="24"/>
        </w:rPr>
        <w:t>,</w:t>
      </w:r>
      <w:r w:rsidRPr="00B44194">
        <w:rPr>
          <w:rFonts w:eastAsia="Times New Roman" w:cs="Times New Roman"/>
          <w:szCs w:val="24"/>
        </w:rPr>
        <w:t xml:space="preserve"> της</w:t>
      </w:r>
      <w:r w:rsidRPr="00B44194">
        <w:rPr>
          <w:rFonts w:eastAsia="Times New Roman" w:cs="Times New Roman"/>
          <w:szCs w:val="24"/>
        </w:rPr>
        <w:t xml:space="preserve"> διαχείρισης του συστήματος</w:t>
      </w:r>
      <w:r>
        <w:rPr>
          <w:rFonts w:eastAsia="Times New Roman" w:cs="Times New Roman"/>
          <w:szCs w:val="24"/>
        </w:rPr>
        <w:t>.</w:t>
      </w:r>
    </w:p>
    <w:p w14:paraId="678A391A"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Ο μηχανισμός για τη</w:t>
      </w:r>
      <w:r w:rsidRPr="00B44194">
        <w:rPr>
          <w:rFonts w:eastAsia="Times New Roman" w:cs="Times New Roman"/>
          <w:szCs w:val="24"/>
        </w:rPr>
        <w:t xml:space="preserve"> χορήγηση αδειών οδήγησης συνδέεται άμεσα με τη διαχρονική πολιτική </w:t>
      </w:r>
      <w:r>
        <w:rPr>
          <w:rFonts w:eastAsia="Times New Roman" w:cs="Times New Roman"/>
          <w:szCs w:val="24"/>
        </w:rPr>
        <w:t xml:space="preserve">όλων </w:t>
      </w:r>
      <w:r w:rsidRPr="00B44194">
        <w:rPr>
          <w:rFonts w:eastAsia="Times New Roman" w:cs="Times New Roman"/>
          <w:szCs w:val="24"/>
        </w:rPr>
        <w:t>των κυβερνήσεων του κεφαλαίου</w:t>
      </w:r>
      <w:r>
        <w:rPr>
          <w:rFonts w:eastAsia="Times New Roman" w:cs="Times New Roman"/>
          <w:szCs w:val="24"/>
        </w:rPr>
        <w:t>,</w:t>
      </w:r>
      <w:r w:rsidRPr="00B44194">
        <w:rPr>
          <w:rFonts w:eastAsia="Times New Roman" w:cs="Times New Roman"/>
          <w:szCs w:val="24"/>
        </w:rPr>
        <w:t xml:space="preserve"> που υπηρετούσαν διαχρονικά τις αξιώσεις των αυτοκινητοβιομηχανιών και ακολουθούσαν πολιτικές ενίσχυσης </w:t>
      </w:r>
      <w:r>
        <w:rPr>
          <w:rFonts w:eastAsia="Times New Roman" w:cs="Times New Roman"/>
          <w:szCs w:val="24"/>
        </w:rPr>
        <w:t>τ</w:t>
      </w:r>
      <w:r>
        <w:rPr>
          <w:rFonts w:eastAsia="Times New Roman" w:cs="Times New Roman"/>
          <w:szCs w:val="24"/>
        </w:rPr>
        <w:t xml:space="preserve">ης </w:t>
      </w:r>
      <w:r w:rsidRPr="00B44194">
        <w:rPr>
          <w:rFonts w:eastAsia="Times New Roman" w:cs="Times New Roman"/>
          <w:szCs w:val="24"/>
        </w:rPr>
        <w:t>χρήσης του αυτοκινήτου</w:t>
      </w:r>
      <w:r>
        <w:rPr>
          <w:rFonts w:eastAsia="Times New Roman" w:cs="Times New Roman"/>
          <w:szCs w:val="24"/>
        </w:rPr>
        <w:t>,</w:t>
      </w:r>
      <w:r w:rsidRPr="00B44194">
        <w:rPr>
          <w:rFonts w:eastAsia="Times New Roman" w:cs="Times New Roman"/>
          <w:szCs w:val="24"/>
        </w:rPr>
        <w:t xml:space="preserve"> απαξιώνοντας</w:t>
      </w:r>
      <w:r>
        <w:rPr>
          <w:rFonts w:eastAsia="Times New Roman" w:cs="Times New Roman"/>
          <w:szCs w:val="24"/>
        </w:rPr>
        <w:t>,</w:t>
      </w:r>
      <w:r w:rsidRPr="00B44194">
        <w:rPr>
          <w:rFonts w:eastAsia="Times New Roman" w:cs="Times New Roman"/>
          <w:szCs w:val="24"/>
        </w:rPr>
        <w:t xml:space="preserve"> ταυτόχρονα</w:t>
      </w:r>
      <w:r>
        <w:rPr>
          <w:rFonts w:eastAsia="Times New Roman" w:cs="Times New Roman"/>
          <w:szCs w:val="24"/>
        </w:rPr>
        <w:t>,</w:t>
      </w:r>
      <w:r w:rsidRPr="00B44194">
        <w:rPr>
          <w:rFonts w:eastAsia="Times New Roman" w:cs="Times New Roman"/>
          <w:szCs w:val="24"/>
        </w:rPr>
        <w:t xml:space="preserve"> τα δη</w:t>
      </w:r>
      <w:r w:rsidRPr="00B44194">
        <w:rPr>
          <w:rFonts w:eastAsia="Times New Roman" w:cs="Times New Roman"/>
          <w:szCs w:val="24"/>
        </w:rPr>
        <w:lastRenderedPageBreak/>
        <w:t xml:space="preserve">μόσια </w:t>
      </w:r>
      <w:r>
        <w:rPr>
          <w:rFonts w:eastAsia="Times New Roman" w:cs="Times New Roman"/>
          <w:szCs w:val="24"/>
        </w:rPr>
        <w:t>μ</w:t>
      </w:r>
      <w:r w:rsidRPr="00B44194">
        <w:rPr>
          <w:rFonts w:eastAsia="Times New Roman" w:cs="Times New Roman"/>
          <w:szCs w:val="24"/>
        </w:rPr>
        <w:t xml:space="preserve">έσα </w:t>
      </w:r>
      <w:r>
        <w:rPr>
          <w:rFonts w:eastAsia="Times New Roman" w:cs="Times New Roman"/>
          <w:szCs w:val="24"/>
        </w:rPr>
        <w:t>μ</w:t>
      </w:r>
      <w:r w:rsidRPr="00B44194">
        <w:rPr>
          <w:rFonts w:eastAsia="Times New Roman" w:cs="Times New Roman"/>
          <w:szCs w:val="24"/>
        </w:rPr>
        <w:t xml:space="preserve">αζικής </w:t>
      </w:r>
      <w:r>
        <w:rPr>
          <w:rFonts w:eastAsia="Times New Roman" w:cs="Times New Roman"/>
          <w:szCs w:val="24"/>
        </w:rPr>
        <w:t>μ</w:t>
      </w:r>
      <w:r w:rsidRPr="00B44194">
        <w:rPr>
          <w:rFonts w:eastAsia="Times New Roman" w:cs="Times New Roman"/>
          <w:szCs w:val="24"/>
        </w:rPr>
        <w:t>εταφοράς</w:t>
      </w:r>
      <w:r>
        <w:rPr>
          <w:rFonts w:eastAsia="Times New Roman" w:cs="Times New Roman"/>
          <w:szCs w:val="24"/>
        </w:rPr>
        <w:t>. Έ</w:t>
      </w:r>
      <w:r w:rsidRPr="00B44194">
        <w:rPr>
          <w:rFonts w:eastAsia="Times New Roman" w:cs="Times New Roman"/>
          <w:szCs w:val="24"/>
        </w:rPr>
        <w:t>τσι</w:t>
      </w:r>
      <w:r>
        <w:rPr>
          <w:rFonts w:eastAsia="Times New Roman" w:cs="Times New Roman"/>
          <w:szCs w:val="24"/>
        </w:rPr>
        <w:t>,</w:t>
      </w:r>
      <w:r w:rsidRPr="00B44194">
        <w:rPr>
          <w:rFonts w:eastAsia="Times New Roman" w:cs="Times New Roman"/>
          <w:szCs w:val="24"/>
        </w:rPr>
        <w:t xml:space="preserve"> αντικειμενικά οι εργαζόμενοι και ο λαός υποχρεώθηκαν να καλύπτουν τις ανάγκες μετακίνησης τους με τη χρήση αυτοκινήτου</w:t>
      </w:r>
      <w:r>
        <w:rPr>
          <w:rFonts w:eastAsia="Times New Roman" w:cs="Times New Roman"/>
          <w:szCs w:val="24"/>
        </w:rPr>
        <w:t>,</w:t>
      </w:r>
      <w:r w:rsidRPr="00B44194">
        <w:rPr>
          <w:rFonts w:eastAsia="Times New Roman" w:cs="Times New Roman"/>
          <w:szCs w:val="24"/>
        </w:rPr>
        <w:t xml:space="preserve"> αυξάνοντας</w:t>
      </w:r>
      <w:r>
        <w:rPr>
          <w:rFonts w:eastAsia="Times New Roman" w:cs="Times New Roman"/>
          <w:szCs w:val="24"/>
        </w:rPr>
        <w:t xml:space="preserve"> κατά</w:t>
      </w:r>
      <w:r w:rsidRPr="00B44194">
        <w:rPr>
          <w:rFonts w:eastAsia="Times New Roman" w:cs="Times New Roman"/>
          <w:szCs w:val="24"/>
        </w:rPr>
        <w:t xml:space="preserve"> αυτό</w:t>
      </w:r>
      <w:r>
        <w:rPr>
          <w:rFonts w:eastAsia="Times New Roman" w:cs="Times New Roman"/>
          <w:szCs w:val="24"/>
        </w:rPr>
        <w:t>ν</w:t>
      </w:r>
      <w:r w:rsidRPr="00B44194">
        <w:rPr>
          <w:rFonts w:eastAsia="Times New Roman" w:cs="Times New Roman"/>
          <w:szCs w:val="24"/>
        </w:rPr>
        <w:t xml:space="preserve"> τον τρόπο τις πωλήσε</w:t>
      </w:r>
      <w:r w:rsidRPr="00B44194">
        <w:rPr>
          <w:rFonts w:eastAsia="Times New Roman" w:cs="Times New Roman"/>
          <w:szCs w:val="24"/>
        </w:rPr>
        <w:t>ις και τα κέρδη των αυτοκινητοβιομηχ</w:t>
      </w:r>
      <w:r>
        <w:rPr>
          <w:rFonts w:eastAsia="Times New Roman" w:cs="Times New Roman"/>
          <w:szCs w:val="24"/>
        </w:rPr>
        <w:t>άνων.</w:t>
      </w:r>
    </w:p>
    <w:p w14:paraId="678A391B"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Η ίδια</w:t>
      </w:r>
      <w:r w:rsidRPr="00B44194">
        <w:rPr>
          <w:rFonts w:eastAsia="Times New Roman" w:cs="Times New Roman"/>
          <w:szCs w:val="24"/>
        </w:rPr>
        <w:t xml:space="preserve"> </w:t>
      </w:r>
      <w:r>
        <w:rPr>
          <w:rFonts w:eastAsia="Times New Roman" w:cs="Times New Roman"/>
          <w:szCs w:val="24"/>
        </w:rPr>
        <w:t xml:space="preserve">πολιτική ακολουθήθηκε και </w:t>
      </w:r>
      <w:r w:rsidRPr="00B44194">
        <w:rPr>
          <w:rFonts w:eastAsia="Times New Roman" w:cs="Times New Roman"/>
          <w:szCs w:val="24"/>
        </w:rPr>
        <w:t>στην οδική μεταφορά εμπορευμάτων</w:t>
      </w:r>
      <w:r>
        <w:rPr>
          <w:rFonts w:eastAsia="Times New Roman" w:cs="Times New Roman"/>
          <w:szCs w:val="24"/>
        </w:rPr>
        <w:t>,</w:t>
      </w:r>
      <w:r w:rsidRPr="00B44194">
        <w:rPr>
          <w:rFonts w:eastAsia="Times New Roman" w:cs="Times New Roman"/>
          <w:szCs w:val="24"/>
        </w:rPr>
        <w:t xml:space="preserve"> με ταυτόχρονη απαξίωση του σιδηροδρομικού δικτύου</w:t>
      </w:r>
      <w:r>
        <w:rPr>
          <w:rFonts w:eastAsia="Times New Roman" w:cs="Times New Roman"/>
          <w:szCs w:val="24"/>
        </w:rPr>
        <w:t xml:space="preserve">. Όσες βελτιώσεις και πρότυπα ενσωμάτωσε </w:t>
      </w:r>
      <w:r w:rsidRPr="00B44194">
        <w:rPr>
          <w:rFonts w:eastAsia="Times New Roman" w:cs="Times New Roman"/>
          <w:szCs w:val="24"/>
        </w:rPr>
        <w:t>στο παρελθόν αυτό</w:t>
      </w:r>
      <w:r>
        <w:rPr>
          <w:rFonts w:eastAsia="Times New Roman" w:cs="Times New Roman"/>
          <w:szCs w:val="24"/>
        </w:rPr>
        <w:t>ς</w:t>
      </w:r>
      <w:r w:rsidRPr="00B44194">
        <w:rPr>
          <w:rFonts w:eastAsia="Times New Roman" w:cs="Times New Roman"/>
          <w:szCs w:val="24"/>
        </w:rPr>
        <w:t xml:space="preserve"> ο μηχανισμό</w:t>
      </w:r>
      <w:r>
        <w:rPr>
          <w:rFonts w:eastAsia="Times New Roman" w:cs="Times New Roman"/>
          <w:szCs w:val="24"/>
        </w:rPr>
        <w:t>ς,</w:t>
      </w:r>
      <w:r w:rsidRPr="00B44194">
        <w:rPr>
          <w:rFonts w:eastAsia="Times New Roman" w:cs="Times New Roman"/>
          <w:szCs w:val="24"/>
        </w:rPr>
        <w:t xml:space="preserve"> στη λειτουργία του αντικ</w:t>
      </w:r>
      <w:r w:rsidRPr="00B44194">
        <w:rPr>
          <w:rFonts w:eastAsia="Times New Roman" w:cs="Times New Roman"/>
          <w:szCs w:val="24"/>
        </w:rPr>
        <w:t>ειμενικά κυριαρχούσε η αδιαφάνεια και η διαφθορά</w:t>
      </w:r>
      <w:r>
        <w:rPr>
          <w:rFonts w:eastAsia="Times New Roman" w:cs="Times New Roman"/>
          <w:szCs w:val="24"/>
        </w:rPr>
        <w:t>,</w:t>
      </w:r>
      <w:r w:rsidRPr="00B44194">
        <w:rPr>
          <w:rFonts w:eastAsia="Times New Roman" w:cs="Times New Roman"/>
          <w:szCs w:val="24"/>
        </w:rPr>
        <w:t xml:space="preserve"> με αποτέλεσμα την υποβάθμιση συνολικά της οδικής συμπεριφοράς</w:t>
      </w:r>
      <w:r>
        <w:rPr>
          <w:rFonts w:eastAsia="Times New Roman" w:cs="Times New Roman"/>
          <w:szCs w:val="24"/>
        </w:rPr>
        <w:t>,</w:t>
      </w:r>
      <w:r w:rsidRPr="00B44194">
        <w:rPr>
          <w:rFonts w:eastAsia="Times New Roman" w:cs="Times New Roman"/>
          <w:szCs w:val="24"/>
        </w:rPr>
        <w:t xml:space="preserve"> με σοβαρές επιπτώσεις στην οδική ασφάλεια και στην ανθρώπινη ζωή</w:t>
      </w:r>
      <w:r>
        <w:rPr>
          <w:rFonts w:eastAsia="Times New Roman" w:cs="Times New Roman"/>
          <w:szCs w:val="24"/>
        </w:rPr>
        <w:t>,</w:t>
      </w:r>
      <w:r w:rsidRPr="00B44194">
        <w:rPr>
          <w:rFonts w:eastAsia="Times New Roman" w:cs="Times New Roman"/>
          <w:szCs w:val="24"/>
        </w:rPr>
        <w:t xml:space="preserve"> γιατί </w:t>
      </w:r>
      <w:r>
        <w:rPr>
          <w:rFonts w:eastAsia="Times New Roman" w:cs="Times New Roman"/>
          <w:szCs w:val="24"/>
        </w:rPr>
        <w:t>κυριαρχούσε ο νόμος του κέρδους.</w:t>
      </w:r>
    </w:p>
    <w:p w14:paraId="678A391C"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Να πούμε δ</w:t>
      </w:r>
      <w:r>
        <w:rPr>
          <w:rFonts w:eastAsia="Times New Roman" w:cs="Times New Roman"/>
          <w:szCs w:val="24"/>
        </w:rPr>
        <w:t>ύ</w:t>
      </w:r>
      <w:r>
        <w:rPr>
          <w:rFonts w:eastAsia="Times New Roman" w:cs="Times New Roman"/>
          <w:szCs w:val="24"/>
        </w:rPr>
        <w:t>ο στοιχεία ως παράδειγμα. Κ</w:t>
      </w:r>
      <w:r>
        <w:rPr>
          <w:rFonts w:eastAsia="Times New Roman" w:cs="Times New Roman"/>
          <w:szCs w:val="24"/>
        </w:rPr>
        <w:t>άθε χρόνο σε όλο τον κόσμο ένα</w:t>
      </w:r>
      <w:r w:rsidRPr="00B44194">
        <w:rPr>
          <w:rFonts w:eastAsia="Times New Roman" w:cs="Times New Roman"/>
          <w:szCs w:val="24"/>
        </w:rPr>
        <w:t xml:space="preserve"> εκατομμύριο</w:t>
      </w:r>
      <w:r>
        <w:rPr>
          <w:rFonts w:eastAsia="Times New Roman" w:cs="Times New Roman"/>
          <w:szCs w:val="24"/>
        </w:rPr>
        <w:t xml:space="preserve"> διακόσιες πενήντα χιλιάδες</w:t>
      </w:r>
      <w:r w:rsidRPr="00B44194">
        <w:rPr>
          <w:rFonts w:eastAsia="Times New Roman" w:cs="Times New Roman"/>
          <w:szCs w:val="24"/>
        </w:rPr>
        <w:t xml:space="preserve"> άνθρωποι χάνουν τη ζωή τους σε οδικές συγκρούσεις και πάρα πολύ περισσότεροι τραυματίζονται</w:t>
      </w:r>
      <w:r>
        <w:rPr>
          <w:rFonts w:eastAsia="Times New Roman" w:cs="Times New Roman"/>
          <w:szCs w:val="24"/>
        </w:rPr>
        <w:t>. Σ</w:t>
      </w:r>
      <w:r w:rsidRPr="00B44194">
        <w:rPr>
          <w:rFonts w:eastAsia="Times New Roman" w:cs="Times New Roman"/>
          <w:szCs w:val="24"/>
        </w:rPr>
        <w:t>την Ελλάδα</w:t>
      </w:r>
      <w:r>
        <w:rPr>
          <w:rFonts w:eastAsia="Times New Roman" w:cs="Times New Roman"/>
          <w:szCs w:val="24"/>
        </w:rPr>
        <w:t>,</w:t>
      </w:r>
      <w:r w:rsidRPr="00B44194">
        <w:rPr>
          <w:rFonts w:eastAsia="Times New Roman" w:cs="Times New Roman"/>
          <w:szCs w:val="24"/>
        </w:rPr>
        <w:t xml:space="preserve"> με τα στοιχεία που υπάρχουν από το 2010 έως</w:t>
      </w:r>
      <w:r>
        <w:rPr>
          <w:rFonts w:eastAsia="Times New Roman" w:cs="Times New Roman"/>
          <w:szCs w:val="24"/>
        </w:rPr>
        <w:t xml:space="preserve"> το</w:t>
      </w:r>
      <w:r w:rsidRPr="00B44194">
        <w:rPr>
          <w:rFonts w:eastAsia="Times New Roman" w:cs="Times New Roman"/>
          <w:szCs w:val="24"/>
        </w:rPr>
        <w:t xml:space="preserve"> 2017</w:t>
      </w:r>
      <w:r>
        <w:rPr>
          <w:rFonts w:eastAsia="Times New Roman" w:cs="Times New Roman"/>
          <w:szCs w:val="24"/>
        </w:rPr>
        <w:t>,</w:t>
      </w:r>
      <w:r w:rsidRPr="00B44194">
        <w:rPr>
          <w:rFonts w:eastAsia="Times New Roman" w:cs="Times New Roman"/>
          <w:szCs w:val="24"/>
        </w:rPr>
        <w:t xml:space="preserve"> είχαμε περίπου </w:t>
      </w:r>
      <w:r>
        <w:rPr>
          <w:rFonts w:eastAsia="Times New Roman" w:cs="Times New Roman"/>
          <w:szCs w:val="24"/>
        </w:rPr>
        <w:t xml:space="preserve">ενενήντα </w:t>
      </w:r>
      <w:r>
        <w:rPr>
          <w:rFonts w:eastAsia="Times New Roman" w:cs="Times New Roman"/>
          <w:szCs w:val="24"/>
        </w:rPr>
        <w:t>πέντε χιλιάδες</w:t>
      </w:r>
      <w:r w:rsidRPr="00B44194">
        <w:rPr>
          <w:rFonts w:eastAsia="Times New Roman" w:cs="Times New Roman"/>
          <w:szCs w:val="24"/>
        </w:rPr>
        <w:t xml:space="preserve"> τροχαία ατυχήματα με </w:t>
      </w:r>
      <w:r>
        <w:rPr>
          <w:rFonts w:eastAsia="Times New Roman" w:cs="Times New Roman"/>
          <w:szCs w:val="24"/>
        </w:rPr>
        <w:t xml:space="preserve">επτά χιλιάδες εκατόν </w:t>
      </w:r>
      <w:r>
        <w:rPr>
          <w:rFonts w:eastAsia="Times New Roman" w:cs="Times New Roman"/>
          <w:szCs w:val="24"/>
        </w:rPr>
        <w:lastRenderedPageBreak/>
        <w:t xml:space="preserve">σαράντα τρεις </w:t>
      </w:r>
      <w:r w:rsidRPr="00B44194">
        <w:rPr>
          <w:rFonts w:eastAsia="Times New Roman" w:cs="Times New Roman"/>
          <w:szCs w:val="24"/>
        </w:rPr>
        <w:t>νεκρούς</w:t>
      </w:r>
      <w:r>
        <w:rPr>
          <w:rFonts w:eastAsia="Times New Roman" w:cs="Times New Roman"/>
          <w:szCs w:val="24"/>
        </w:rPr>
        <w:t>,</w:t>
      </w:r>
      <w:r>
        <w:rPr>
          <w:rFonts w:eastAsia="Times New Roman" w:cs="Times New Roman"/>
          <w:szCs w:val="24"/>
        </w:rPr>
        <w:t xml:space="preserve"> εννιάμισι χιλιάδες</w:t>
      </w:r>
      <w:r w:rsidRPr="00B44194">
        <w:rPr>
          <w:rFonts w:eastAsia="Times New Roman" w:cs="Times New Roman"/>
          <w:szCs w:val="24"/>
        </w:rPr>
        <w:t xml:space="preserve"> βαριά τραυματίες και </w:t>
      </w:r>
      <w:r>
        <w:rPr>
          <w:rFonts w:eastAsia="Times New Roman" w:cs="Times New Roman"/>
          <w:szCs w:val="24"/>
        </w:rPr>
        <w:t>εκατόν δέκα χιλιάδες</w:t>
      </w:r>
      <w:r w:rsidRPr="00B44194">
        <w:rPr>
          <w:rFonts w:eastAsia="Times New Roman" w:cs="Times New Roman"/>
          <w:szCs w:val="24"/>
        </w:rPr>
        <w:t xml:space="preserve"> ελαφρά τραυματίες</w:t>
      </w:r>
      <w:r>
        <w:rPr>
          <w:rFonts w:eastAsia="Times New Roman" w:cs="Times New Roman"/>
          <w:szCs w:val="24"/>
        </w:rPr>
        <w:t>.</w:t>
      </w:r>
    </w:p>
    <w:p w14:paraId="678A391D"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Α</w:t>
      </w:r>
      <w:r w:rsidRPr="00B44194">
        <w:rPr>
          <w:rFonts w:eastAsia="Times New Roman" w:cs="Times New Roman"/>
          <w:szCs w:val="24"/>
        </w:rPr>
        <w:t>υτός ο μεγάλος αριθμός τροχαίων ατυχημάτων σε ένα</w:t>
      </w:r>
      <w:r>
        <w:rPr>
          <w:rFonts w:eastAsia="Times New Roman" w:cs="Times New Roman"/>
          <w:szCs w:val="24"/>
        </w:rPr>
        <w:t>ν</w:t>
      </w:r>
      <w:r w:rsidRPr="00B44194">
        <w:rPr>
          <w:rFonts w:eastAsia="Times New Roman" w:cs="Times New Roman"/>
          <w:szCs w:val="24"/>
        </w:rPr>
        <w:t xml:space="preserve"> μεγάλο βαθμό έχει τις αιτίες του στον μηχανι</w:t>
      </w:r>
      <w:r w:rsidRPr="00B44194">
        <w:rPr>
          <w:rFonts w:eastAsia="Times New Roman" w:cs="Times New Roman"/>
          <w:szCs w:val="24"/>
        </w:rPr>
        <w:t>σμό χορήγησης αδειών</w:t>
      </w:r>
      <w:r>
        <w:rPr>
          <w:rFonts w:eastAsia="Times New Roman" w:cs="Times New Roman"/>
          <w:szCs w:val="24"/>
        </w:rPr>
        <w:t>, στο σύστημά</w:t>
      </w:r>
      <w:r w:rsidRPr="00B44194">
        <w:rPr>
          <w:rFonts w:eastAsia="Times New Roman" w:cs="Times New Roman"/>
          <w:szCs w:val="24"/>
        </w:rPr>
        <w:t xml:space="preserve"> του</w:t>
      </w:r>
      <w:r>
        <w:rPr>
          <w:rFonts w:eastAsia="Times New Roman" w:cs="Times New Roman"/>
          <w:szCs w:val="24"/>
        </w:rPr>
        <w:t>, που είναι -</w:t>
      </w:r>
      <w:r w:rsidRPr="00B44194">
        <w:rPr>
          <w:rFonts w:eastAsia="Times New Roman" w:cs="Times New Roman"/>
          <w:szCs w:val="24"/>
        </w:rPr>
        <w:t>όπως είπαμε πριν</w:t>
      </w:r>
      <w:r>
        <w:rPr>
          <w:rFonts w:eastAsia="Times New Roman" w:cs="Times New Roman"/>
          <w:szCs w:val="24"/>
        </w:rPr>
        <w:t>-</w:t>
      </w:r>
      <w:r w:rsidRPr="00B44194">
        <w:rPr>
          <w:rFonts w:eastAsia="Times New Roman" w:cs="Times New Roman"/>
          <w:szCs w:val="24"/>
        </w:rPr>
        <w:t xml:space="preserve"> πλ</w:t>
      </w:r>
      <w:r>
        <w:rPr>
          <w:rFonts w:eastAsia="Times New Roman" w:cs="Times New Roman"/>
          <w:szCs w:val="24"/>
        </w:rPr>
        <w:t>ήρως ιδιωτικοπ</w:t>
      </w:r>
      <w:r w:rsidRPr="00B44194">
        <w:rPr>
          <w:rFonts w:eastAsia="Times New Roman" w:cs="Times New Roman"/>
          <w:szCs w:val="24"/>
        </w:rPr>
        <w:t>οιημένο και λειτο</w:t>
      </w:r>
      <w:r>
        <w:rPr>
          <w:rFonts w:eastAsia="Times New Roman" w:cs="Times New Roman"/>
          <w:szCs w:val="24"/>
        </w:rPr>
        <w:t>υργεί με γνώμονα το κέρδος. Υπάρχουν καταγγελίες -όλοι το ξέρουμ</w:t>
      </w:r>
      <w:r w:rsidRPr="00B44194">
        <w:rPr>
          <w:rFonts w:eastAsia="Times New Roman" w:cs="Times New Roman"/>
          <w:szCs w:val="24"/>
        </w:rPr>
        <w:t>ε</w:t>
      </w:r>
      <w:r>
        <w:rPr>
          <w:rFonts w:eastAsia="Times New Roman" w:cs="Times New Roman"/>
          <w:szCs w:val="24"/>
        </w:rPr>
        <w:t>- όπου</w:t>
      </w:r>
      <w:r w:rsidRPr="00B44194">
        <w:rPr>
          <w:rFonts w:eastAsia="Times New Roman" w:cs="Times New Roman"/>
          <w:szCs w:val="24"/>
        </w:rPr>
        <w:t xml:space="preserve"> μπορείς να αγοράσεις</w:t>
      </w:r>
      <w:r>
        <w:rPr>
          <w:rFonts w:eastAsia="Times New Roman" w:cs="Times New Roman"/>
          <w:szCs w:val="24"/>
        </w:rPr>
        <w:t xml:space="preserve"> δίπλωμα με ένα ποσό.</w:t>
      </w:r>
    </w:p>
    <w:p w14:paraId="678A391E"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Θ</w:t>
      </w:r>
      <w:r w:rsidRPr="00B44194">
        <w:rPr>
          <w:rFonts w:eastAsia="Times New Roman" w:cs="Times New Roman"/>
          <w:szCs w:val="24"/>
        </w:rPr>
        <w:t>έση μας είναι ότι η εκπαίδευση</w:t>
      </w:r>
      <w:r>
        <w:rPr>
          <w:rFonts w:eastAsia="Times New Roman" w:cs="Times New Roman"/>
          <w:szCs w:val="24"/>
        </w:rPr>
        <w:t>,</w:t>
      </w:r>
      <w:r w:rsidRPr="00B44194">
        <w:rPr>
          <w:rFonts w:eastAsia="Times New Roman" w:cs="Times New Roman"/>
          <w:szCs w:val="24"/>
        </w:rPr>
        <w:t xml:space="preserve"> η εξέτασ</w:t>
      </w:r>
      <w:r w:rsidRPr="00B44194">
        <w:rPr>
          <w:rFonts w:eastAsia="Times New Roman" w:cs="Times New Roman"/>
          <w:szCs w:val="24"/>
        </w:rPr>
        <w:t>η και συνολικά η χορήγηση άδειας οδήγησης πρέπει να γίνεται από ένα καθολικά δημόσιο σύστημα</w:t>
      </w:r>
      <w:r>
        <w:rPr>
          <w:rFonts w:eastAsia="Times New Roman" w:cs="Times New Roman"/>
          <w:szCs w:val="24"/>
        </w:rPr>
        <w:t>.</w:t>
      </w:r>
    </w:p>
    <w:p w14:paraId="678A391F"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Δ</w:t>
      </w:r>
      <w:r w:rsidRPr="00B44194">
        <w:rPr>
          <w:rFonts w:eastAsia="Times New Roman" w:cs="Times New Roman"/>
          <w:szCs w:val="24"/>
        </w:rPr>
        <w:t>ιαφωνείτε</w:t>
      </w:r>
      <w:r>
        <w:rPr>
          <w:rFonts w:eastAsia="Times New Roman" w:cs="Times New Roman"/>
          <w:szCs w:val="24"/>
        </w:rPr>
        <w:t>,</w:t>
      </w:r>
      <w:r w:rsidRPr="00B44194">
        <w:rPr>
          <w:rFonts w:eastAsia="Times New Roman" w:cs="Times New Roman"/>
          <w:szCs w:val="24"/>
        </w:rPr>
        <w:t xml:space="preserve"> </w:t>
      </w:r>
      <w:r>
        <w:rPr>
          <w:rFonts w:eastAsia="Times New Roman" w:cs="Times New Roman"/>
          <w:szCs w:val="24"/>
        </w:rPr>
        <w:t>όμως, κύριε</w:t>
      </w:r>
      <w:r w:rsidRPr="00B44194">
        <w:rPr>
          <w:rFonts w:eastAsia="Times New Roman" w:cs="Times New Roman"/>
          <w:szCs w:val="24"/>
        </w:rPr>
        <w:t xml:space="preserve"> Υπουργέ</w:t>
      </w:r>
      <w:r>
        <w:rPr>
          <w:rFonts w:eastAsia="Times New Roman" w:cs="Times New Roman"/>
          <w:szCs w:val="24"/>
        </w:rPr>
        <w:t>.</w:t>
      </w:r>
    </w:p>
    <w:p w14:paraId="678A3920"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Κ</w:t>
      </w:r>
      <w:r w:rsidRPr="00B44194">
        <w:rPr>
          <w:rFonts w:eastAsia="Times New Roman" w:cs="Times New Roman"/>
          <w:szCs w:val="24"/>
        </w:rPr>
        <w:t>ύριο θέμα είναι</w:t>
      </w:r>
      <w:r>
        <w:rPr>
          <w:rFonts w:eastAsia="Times New Roman" w:cs="Times New Roman"/>
          <w:szCs w:val="24"/>
        </w:rPr>
        <w:t>, επίσης,</w:t>
      </w:r>
      <w:r w:rsidRPr="00B44194">
        <w:rPr>
          <w:rFonts w:eastAsia="Times New Roman" w:cs="Times New Roman"/>
          <w:szCs w:val="24"/>
        </w:rPr>
        <w:t xml:space="preserve"> </w:t>
      </w:r>
      <w:r>
        <w:rPr>
          <w:rFonts w:eastAsia="Times New Roman" w:cs="Times New Roman"/>
          <w:szCs w:val="24"/>
        </w:rPr>
        <w:t>η κυκλοφοριακή</w:t>
      </w:r>
      <w:r w:rsidRPr="00B44194">
        <w:rPr>
          <w:rFonts w:eastAsia="Times New Roman" w:cs="Times New Roman"/>
          <w:szCs w:val="24"/>
        </w:rPr>
        <w:t xml:space="preserve"> αγωγή</w:t>
      </w:r>
      <w:r>
        <w:rPr>
          <w:rFonts w:eastAsia="Times New Roman" w:cs="Times New Roman"/>
          <w:szCs w:val="24"/>
        </w:rPr>
        <w:t>,</w:t>
      </w:r>
      <w:r w:rsidRPr="00B44194">
        <w:rPr>
          <w:rFonts w:eastAsia="Times New Roman" w:cs="Times New Roman"/>
          <w:szCs w:val="24"/>
        </w:rPr>
        <w:t xml:space="preserve"> η εκπαίδευση των νέων ανθρώπων</w:t>
      </w:r>
      <w:r>
        <w:rPr>
          <w:rFonts w:eastAsia="Times New Roman" w:cs="Times New Roman"/>
          <w:szCs w:val="24"/>
        </w:rPr>
        <w:t>,</w:t>
      </w:r>
      <w:r w:rsidRPr="00B44194">
        <w:rPr>
          <w:rFonts w:eastAsia="Times New Roman" w:cs="Times New Roman"/>
          <w:szCs w:val="24"/>
        </w:rPr>
        <w:t xml:space="preserve"> της νεολαίας </w:t>
      </w:r>
      <w:r>
        <w:rPr>
          <w:rFonts w:eastAsia="Times New Roman" w:cs="Times New Roman"/>
          <w:szCs w:val="24"/>
        </w:rPr>
        <w:t>μας,</w:t>
      </w:r>
      <w:r w:rsidRPr="00B44194">
        <w:rPr>
          <w:rFonts w:eastAsia="Times New Roman" w:cs="Times New Roman"/>
          <w:szCs w:val="24"/>
        </w:rPr>
        <w:t xml:space="preserve"> που δεν είναι μόνο να ξέρει τον</w:t>
      </w:r>
      <w:r w:rsidRPr="00B44194">
        <w:rPr>
          <w:rFonts w:eastAsia="Times New Roman" w:cs="Times New Roman"/>
          <w:szCs w:val="24"/>
        </w:rPr>
        <w:t xml:space="preserve"> </w:t>
      </w:r>
      <w:r>
        <w:rPr>
          <w:rFonts w:eastAsia="Times New Roman" w:cs="Times New Roman"/>
          <w:szCs w:val="24"/>
        </w:rPr>
        <w:t>Κώδικα Οδικής Κυκλοφορίας. Ε</w:t>
      </w:r>
      <w:r w:rsidRPr="00B44194">
        <w:rPr>
          <w:rFonts w:eastAsia="Times New Roman" w:cs="Times New Roman"/>
          <w:szCs w:val="24"/>
        </w:rPr>
        <w:t>ίναι η οδική συμπεριφορά</w:t>
      </w:r>
      <w:r>
        <w:rPr>
          <w:rFonts w:eastAsia="Times New Roman" w:cs="Times New Roman"/>
          <w:szCs w:val="24"/>
        </w:rPr>
        <w:t>,</w:t>
      </w:r>
      <w:r w:rsidRPr="00B44194">
        <w:rPr>
          <w:rFonts w:eastAsia="Times New Roman" w:cs="Times New Roman"/>
          <w:szCs w:val="24"/>
        </w:rPr>
        <w:t xml:space="preserve"> η κυκλοφοριακή αγωγή</w:t>
      </w:r>
      <w:r>
        <w:rPr>
          <w:rFonts w:eastAsia="Times New Roman" w:cs="Times New Roman"/>
          <w:szCs w:val="24"/>
        </w:rPr>
        <w:t>. Θ</w:t>
      </w:r>
      <w:r w:rsidRPr="00B44194">
        <w:rPr>
          <w:rFonts w:eastAsia="Times New Roman" w:cs="Times New Roman"/>
          <w:szCs w:val="24"/>
        </w:rPr>
        <w:t xml:space="preserve">εωρούμε </w:t>
      </w:r>
      <w:r>
        <w:rPr>
          <w:rFonts w:eastAsia="Times New Roman" w:cs="Times New Roman"/>
          <w:szCs w:val="24"/>
        </w:rPr>
        <w:t xml:space="preserve">ότι </w:t>
      </w:r>
      <w:r w:rsidRPr="00B44194">
        <w:rPr>
          <w:rFonts w:eastAsia="Times New Roman" w:cs="Times New Roman"/>
          <w:szCs w:val="24"/>
        </w:rPr>
        <w:t xml:space="preserve">πρέπει να υπάρχει </w:t>
      </w:r>
      <w:r>
        <w:rPr>
          <w:rFonts w:eastAsia="Times New Roman" w:cs="Times New Roman"/>
          <w:szCs w:val="24"/>
        </w:rPr>
        <w:t>-</w:t>
      </w:r>
      <w:r w:rsidRPr="00B44194">
        <w:rPr>
          <w:rFonts w:eastAsia="Times New Roman" w:cs="Times New Roman"/>
          <w:szCs w:val="24"/>
        </w:rPr>
        <w:t xml:space="preserve">και νομίζω ότι σε αυτό </w:t>
      </w:r>
      <w:r>
        <w:rPr>
          <w:rFonts w:eastAsia="Times New Roman" w:cs="Times New Roman"/>
          <w:szCs w:val="24"/>
        </w:rPr>
        <w:t xml:space="preserve">συμφωνούμε </w:t>
      </w:r>
      <w:r w:rsidRPr="00B44194">
        <w:rPr>
          <w:rFonts w:eastAsia="Times New Roman" w:cs="Times New Roman"/>
          <w:szCs w:val="24"/>
        </w:rPr>
        <w:t xml:space="preserve">όλοι </w:t>
      </w:r>
      <w:r>
        <w:rPr>
          <w:rFonts w:eastAsia="Times New Roman" w:cs="Times New Roman"/>
          <w:szCs w:val="24"/>
        </w:rPr>
        <w:t>μας-</w:t>
      </w:r>
      <w:r w:rsidRPr="00B44194">
        <w:rPr>
          <w:rFonts w:eastAsia="Times New Roman" w:cs="Times New Roman"/>
          <w:szCs w:val="24"/>
        </w:rPr>
        <w:t xml:space="preserve"> ως υποχρεωτικό μάθημα στο σχολείο</w:t>
      </w:r>
      <w:r>
        <w:rPr>
          <w:rFonts w:eastAsia="Times New Roman" w:cs="Times New Roman"/>
          <w:szCs w:val="24"/>
        </w:rPr>
        <w:t>, σ</w:t>
      </w:r>
      <w:r w:rsidRPr="00B44194">
        <w:rPr>
          <w:rFonts w:eastAsia="Times New Roman" w:cs="Times New Roman"/>
          <w:szCs w:val="24"/>
        </w:rPr>
        <w:t>το εκπαιδευτικό σύστημα</w:t>
      </w:r>
      <w:r>
        <w:rPr>
          <w:rFonts w:eastAsia="Times New Roman" w:cs="Times New Roman"/>
          <w:szCs w:val="24"/>
        </w:rPr>
        <w:t>,</w:t>
      </w:r>
      <w:r w:rsidRPr="00B44194">
        <w:rPr>
          <w:rFonts w:eastAsia="Times New Roman" w:cs="Times New Roman"/>
          <w:szCs w:val="24"/>
        </w:rPr>
        <w:t xml:space="preserve"> ώστε να διασφαλίζεται η οδική ασφάλεια στο</w:t>
      </w:r>
      <w:r>
        <w:rPr>
          <w:rFonts w:eastAsia="Times New Roman" w:cs="Times New Roman"/>
          <w:szCs w:val="24"/>
        </w:rPr>
        <w:t>ν</w:t>
      </w:r>
      <w:r w:rsidRPr="00B44194">
        <w:rPr>
          <w:rFonts w:eastAsia="Times New Roman" w:cs="Times New Roman"/>
          <w:szCs w:val="24"/>
        </w:rPr>
        <w:t xml:space="preserve"> μεγαλύτερο δυνατό </w:t>
      </w:r>
      <w:r w:rsidRPr="00B44194">
        <w:rPr>
          <w:rFonts w:eastAsia="Times New Roman" w:cs="Times New Roman"/>
          <w:szCs w:val="24"/>
        </w:rPr>
        <w:lastRenderedPageBreak/>
        <w:t>βαθμό</w:t>
      </w:r>
      <w:r>
        <w:rPr>
          <w:rFonts w:eastAsia="Times New Roman" w:cs="Times New Roman"/>
          <w:szCs w:val="24"/>
        </w:rPr>
        <w:t>. Κ</w:t>
      </w:r>
      <w:r w:rsidRPr="00B44194">
        <w:rPr>
          <w:rFonts w:eastAsia="Times New Roman" w:cs="Times New Roman"/>
          <w:szCs w:val="24"/>
        </w:rPr>
        <w:t xml:space="preserve">αι επειδή αυτό το ζήτημα είναι πολύ πίσω στη χώρα </w:t>
      </w:r>
      <w:r>
        <w:rPr>
          <w:rFonts w:eastAsia="Times New Roman" w:cs="Times New Roman"/>
          <w:szCs w:val="24"/>
        </w:rPr>
        <w:t>μας,</w:t>
      </w:r>
      <w:r w:rsidRPr="00B44194">
        <w:rPr>
          <w:rFonts w:eastAsia="Times New Roman" w:cs="Times New Roman"/>
          <w:szCs w:val="24"/>
        </w:rPr>
        <w:t xml:space="preserve"> πρέπει να αντιμετωπιστεί</w:t>
      </w:r>
      <w:r>
        <w:rPr>
          <w:rFonts w:eastAsia="Times New Roman" w:cs="Times New Roman"/>
          <w:szCs w:val="24"/>
        </w:rPr>
        <w:t>,</w:t>
      </w:r>
      <w:r w:rsidRPr="00B44194">
        <w:rPr>
          <w:rFonts w:eastAsia="Times New Roman" w:cs="Times New Roman"/>
          <w:szCs w:val="24"/>
        </w:rPr>
        <w:t xml:space="preserve"> άμεσα θα λέγαμε εμείς</w:t>
      </w:r>
      <w:r>
        <w:rPr>
          <w:rFonts w:eastAsia="Times New Roman" w:cs="Times New Roman"/>
          <w:szCs w:val="24"/>
        </w:rPr>
        <w:t>.</w:t>
      </w:r>
    </w:p>
    <w:p w14:paraId="678A3921"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Οι αλλαγές στο σύστημα,</w:t>
      </w:r>
      <w:r w:rsidRPr="00B44194">
        <w:rPr>
          <w:rFonts w:eastAsia="Times New Roman" w:cs="Times New Roman"/>
          <w:szCs w:val="24"/>
        </w:rPr>
        <w:t xml:space="preserve"> για να εξασφαλίζεται με δ</w:t>
      </w:r>
      <w:r>
        <w:rPr>
          <w:rFonts w:eastAsia="Times New Roman" w:cs="Times New Roman"/>
          <w:szCs w:val="24"/>
        </w:rPr>
        <w:t>ιαφάνεια η ορθή εκτέλεση του εξετασ</w:t>
      </w:r>
      <w:r w:rsidRPr="00B44194">
        <w:rPr>
          <w:rFonts w:eastAsia="Times New Roman" w:cs="Times New Roman"/>
          <w:szCs w:val="24"/>
        </w:rPr>
        <w:t>τικού έργου και η συμβολή του στην οδική</w:t>
      </w:r>
      <w:r w:rsidRPr="00B44194">
        <w:rPr>
          <w:rFonts w:eastAsia="Times New Roman" w:cs="Times New Roman"/>
          <w:szCs w:val="24"/>
        </w:rPr>
        <w:t xml:space="preserve"> ασφάλεια</w:t>
      </w:r>
      <w:r>
        <w:rPr>
          <w:rFonts w:eastAsia="Times New Roman" w:cs="Times New Roman"/>
          <w:szCs w:val="24"/>
        </w:rPr>
        <w:t>,</w:t>
      </w:r>
      <w:r w:rsidRPr="00B44194">
        <w:rPr>
          <w:rFonts w:eastAsia="Times New Roman" w:cs="Times New Roman"/>
          <w:szCs w:val="24"/>
        </w:rPr>
        <w:t xml:space="preserve"> είναι αναγκαίες</w:t>
      </w:r>
      <w:r>
        <w:rPr>
          <w:rFonts w:eastAsia="Times New Roman" w:cs="Times New Roman"/>
          <w:szCs w:val="24"/>
        </w:rPr>
        <w:t xml:space="preserve">. </w:t>
      </w:r>
    </w:p>
    <w:p w14:paraId="678A3922"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Ο</w:t>
      </w:r>
      <w:r w:rsidRPr="00B44194">
        <w:rPr>
          <w:rFonts w:eastAsia="Times New Roman" w:cs="Times New Roman"/>
          <w:szCs w:val="24"/>
        </w:rPr>
        <w:t>ι εργαζόμενοι</w:t>
      </w:r>
      <w:r>
        <w:rPr>
          <w:rFonts w:eastAsia="Times New Roman" w:cs="Times New Roman"/>
          <w:szCs w:val="24"/>
        </w:rPr>
        <w:t>, ε</w:t>
      </w:r>
      <w:r w:rsidRPr="00B44194">
        <w:rPr>
          <w:rFonts w:eastAsia="Times New Roman" w:cs="Times New Roman"/>
          <w:szCs w:val="24"/>
        </w:rPr>
        <w:t>πομένως</w:t>
      </w:r>
      <w:r>
        <w:rPr>
          <w:rFonts w:eastAsia="Times New Roman" w:cs="Times New Roman"/>
          <w:szCs w:val="24"/>
        </w:rPr>
        <w:t>,</w:t>
      </w:r>
      <w:r w:rsidRPr="00B44194">
        <w:rPr>
          <w:rFonts w:eastAsia="Times New Roman" w:cs="Times New Roman"/>
          <w:szCs w:val="24"/>
        </w:rPr>
        <w:t xml:space="preserve"> που εργάζονται στο έργο των εξετάσεων</w:t>
      </w:r>
      <w:r>
        <w:rPr>
          <w:rFonts w:eastAsia="Times New Roman" w:cs="Times New Roman"/>
          <w:szCs w:val="24"/>
        </w:rPr>
        <w:t>,</w:t>
      </w:r>
      <w:r w:rsidRPr="00B44194">
        <w:rPr>
          <w:rFonts w:eastAsia="Times New Roman" w:cs="Times New Roman"/>
          <w:szCs w:val="24"/>
        </w:rPr>
        <w:t xml:space="preserve"> πρέπει να έχουν καλές αμοιβές ως αντικίνητρο στα φαινόμενα διαφθοράς</w:t>
      </w:r>
      <w:r>
        <w:rPr>
          <w:rFonts w:eastAsia="Times New Roman" w:cs="Times New Roman"/>
          <w:szCs w:val="24"/>
        </w:rPr>
        <w:t>.</w:t>
      </w:r>
    </w:p>
    <w:p w14:paraId="678A3923"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Το νομοσχέδιο</w:t>
      </w:r>
      <w:r w:rsidRPr="00B44194">
        <w:rPr>
          <w:rFonts w:eastAsia="Times New Roman" w:cs="Times New Roman"/>
          <w:szCs w:val="24"/>
        </w:rPr>
        <w:t xml:space="preserve"> δεν αντιμετωπίζει την τεράστια έλλειψη εξειδικευμένου προσωπικού με προσλήψεις</w:t>
      </w:r>
      <w:r>
        <w:rPr>
          <w:rFonts w:eastAsia="Times New Roman" w:cs="Times New Roman"/>
          <w:szCs w:val="24"/>
        </w:rPr>
        <w:t>.</w:t>
      </w:r>
    </w:p>
    <w:p w14:paraId="678A3924"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w:t>
      </w:r>
      <w:r w:rsidRPr="00BC65FF">
        <w:rPr>
          <w:rFonts w:eastAsia="Times New Roman" w:cs="Times New Roman"/>
          <w:szCs w:val="24"/>
        </w:rPr>
        <w:t>έχει και εισπρακτικό χαρακτήρα</w:t>
      </w:r>
      <w:r>
        <w:rPr>
          <w:rFonts w:eastAsia="Times New Roman" w:cs="Times New Roman"/>
          <w:szCs w:val="24"/>
        </w:rPr>
        <w:t>,</w:t>
      </w:r>
      <w:r w:rsidRPr="00BC65FF">
        <w:rPr>
          <w:rFonts w:eastAsia="Times New Roman" w:cs="Times New Roman"/>
          <w:szCs w:val="24"/>
        </w:rPr>
        <w:t xml:space="preserve"> αφού προβλέπει αύξηση των </w:t>
      </w:r>
      <w:r>
        <w:rPr>
          <w:rFonts w:eastAsia="Times New Roman" w:cs="Times New Roman"/>
          <w:szCs w:val="24"/>
        </w:rPr>
        <w:t xml:space="preserve">εξέταστρων </w:t>
      </w:r>
      <w:r w:rsidRPr="00BC65FF">
        <w:rPr>
          <w:rFonts w:eastAsia="Times New Roman" w:cs="Times New Roman"/>
          <w:szCs w:val="24"/>
        </w:rPr>
        <w:t>κατά 50</w:t>
      </w:r>
      <w:r>
        <w:rPr>
          <w:rFonts w:eastAsia="Times New Roman" w:cs="Times New Roman"/>
          <w:szCs w:val="24"/>
        </w:rPr>
        <w:t>%</w:t>
      </w:r>
      <w:r w:rsidRPr="000C4315">
        <w:rPr>
          <w:rFonts w:eastAsia="Times New Roman" w:cs="Times New Roman"/>
          <w:szCs w:val="24"/>
        </w:rPr>
        <w:t xml:space="preserve"> </w:t>
      </w:r>
      <w:r w:rsidRPr="00BC65FF">
        <w:rPr>
          <w:rFonts w:eastAsia="Times New Roman" w:cs="Times New Roman"/>
          <w:szCs w:val="24"/>
        </w:rPr>
        <w:t>στο άρθρο 13</w:t>
      </w:r>
      <w:r>
        <w:rPr>
          <w:rFonts w:eastAsia="Times New Roman" w:cs="Times New Roman"/>
          <w:szCs w:val="24"/>
        </w:rPr>
        <w:t>,</w:t>
      </w:r>
      <w:r w:rsidRPr="00BC65FF">
        <w:rPr>
          <w:rFonts w:eastAsia="Times New Roman" w:cs="Times New Roman"/>
          <w:szCs w:val="24"/>
        </w:rPr>
        <w:t xml:space="preserve"> </w:t>
      </w:r>
      <w:r>
        <w:rPr>
          <w:rFonts w:eastAsia="Times New Roman" w:cs="Times New Roman"/>
          <w:szCs w:val="24"/>
        </w:rPr>
        <w:t>ό</w:t>
      </w:r>
      <w:r w:rsidRPr="00BC65FF">
        <w:rPr>
          <w:rFonts w:eastAsia="Times New Roman" w:cs="Times New Roman"/>
          <w:szCs w:val="24"/>
        </w:rPr>
        <w:t xml:space="preserve">που ψηφίζουμε </w:t>
      </w:r>
      <w:r>
        <w:rPr>
          <w:rFonts w:eastAsia="Times New Roman" w:cs="Times New Roman"/>
          <w:szCs w:val="24"/>
        </w:rPr>
        <w:t>«</w:t>
      </w:r>
      <w:r>
        <w:rPr>
          <w:rFonts w:eastAsia="Times New Roman" w:cs="Times New Roman"/>
          <w:szCs w:val="24"/>
        </w:rPr>
        <w:t>όχι</w:t>
      </w:r>
      <w:r>
        <w:rPr>
          <w:rFonts w:eastAsia="Times New Roman" w:cs="Times New Roman"/>
          <w:szCs w:val="24"/>
        </w:rPr>
        <w:t>».</w:t>
      </w:r>
      <w:r w:rsidRPr="00BC65FF">
        <w:rPr>
          <w:rFonts w:eastAsia="Times New Roman" w:cs="Times New Roman"/>
          <w:szCs w:val="24"/>
        </w:rPr>
        <w:t xml:space="preserve"> </w:t>
      </w:r>
    </w:p>
    <w:p w14:paraId="678A3925"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Επίσης, </w:t>
      </w:r>
      <w:r w:rsidRPr="00BC65FF">
        <w:rPr>
          <w:rFonts w:eastAsia="Times New Roman" w:cs="Times New Roman"/>
          <w:szCs w:val="24"/>
        </w:rPr>
        <w:t xml:space="preserve">ενισχύει </w:t>
      </w:r>
      <w:r>
        <w:rPr>
          <w:rFonts w:eastAsia="Times New Roman" w:cs="Times New Roman"/>
          <w:szCs w:val="24"/>
        </w:rPr>
        <w:t>-</w:t>
      </w:r>
      <w:r>
        <w:rPr>
          <w:rFonts w:eastAsia="Times New Roman" w:cs="Times New Roman"/>
          <w:szCs w:val="24"/>
        </w:rPr>
        <w:t xml:space="preserve">είναι </w:t>
      </w:r>
      <w:r w:rsidRPr="00BC65FF">
        <w:rPr>
          <w:rFonts w:eastAsia="Times New Roman" w:cs="Times New Roman"/>
          <w:szCs w:val="24"/>
        </w:rPr>
        <w:t xml:space="preserve">αυτό που λέμε </w:t>
      </w:r>
      <w:r>
        <w:rPr>
          <w:rFonts w:eastAsia="Times New Roman" w:cs="Times New Roman"/>
          <w:szCs w:val="24"/>
        </w:rPr>
        <w:t xml:space="preserve">για </w:t>
      </w:r>
      <w:r w:rsidRPr="00BC65FF">
        <w:rPr>
          <w:rFonts w:eastAsia="Times New Roman" w:cs="Times New Roman"/>
          <w:szCs w:val="24"/>
        </w:rPr>
        <w:t>το</w:t>
      </w:r>
      <w:r>
        <w:rPr>
          <w:rFonts w:eastAsia="Times New Roman" w:cs="Times New Roman"/>
          <w:szCs w:val="24"/>
        </w:rPr>
        <w:t>ν</w:t>
      </w:r>
      <w:r w:rsidRPr="00BC65FF">
        <w:rPr>
          <w:rFonts w:eastAsia="Times New Roman" w:cs="Times New Roman"/>
          <w:szCs w:val="24"/>
        </w:rPr>
        <w:t xml:space="preserve"> εισπρακτικό</w:t>
      </w:r>
      <w:r>
        <w:rPr>
          <w:rFonts w:eastAsia="Times New Roman" w:cs="Times New Roman"/>
          <w:szCs w:val="24"/>
        </w:rPr>
        <w:t xml:space="preserve"> του χαρακτήρα</w:t>
      </w:r>
      <w:r w:rsidRPr="00BC65FF">
        <w:rPr>
          <w:rFonts w:eastAsia="Times New Roman" w:cs="Times New Roman"/>
          <w:szCs w:val="24"/>
        </w:rPr>
        <w:t xml:space="preserve"> </w:t>
      </w:r>
      <w:r>
        <w:rPr>
          <w:rFonts w:eastAsia="Times New Roman" w:cs="Times New Roman"/>
          <w:szCs w:val="24"/>
        </w:rPr>
        <w:t>που «τσεκουρώνει»</w:t>
      </w:r>
      <w:r w:rsidRPr="00BC65FF">
        <w:rPr>
          <w:rFonts w:eastAsia="Times New Roman" w:cs="Times New Roman"/>
          <w:szCs w:val="24"/>
        </w:rPr>
        <w:t xml:space="preserve"> τους εξεταζόμενους</w:t>
      </w:r>
      <w:r>
        <w:rPr>
          <w:rFonts w:eastAsia="Times New Roman" w:cs="Times New Roman"/>
          <w:szCs w:val="24"/>
        </w:rPr>
        <w:t>-</w:t>
      </w:r>
      <w:r w:rsidRPr="00BC65FF">
        <w:rPr>
          <w:rFonts w:eastAsia="Times New Roman" w:cs="Times New Roman"/>
          <w:szCs w:val="24"/>
        </w:rPr>
        <w:t xml:space="preserve"> τις ασφαλιστικές ετ</w:t>
      </w:r>
      <w:r w:rsidRPr="00BC65FF">
        <w:rPr>
          <w:rFonts w:eastAsia="Times New Roman" w:cs="Times New Roman"/>
          <w:szCs w:val="24"/>
        </w:rPr>
        <w:t>αιρείες με επιπρόσθετο κόστος</w:t>
      </w:r>
      <w:r>
        <w:rPr>
          <w:rFonts w:eastAsia="Times New Roman" w:cs="Times New Roman"/>
          <w:szCs w:val="24"/>
        </w:rPr>
        <w:t>,</w:t>
      </w:r>
      <w:r w:rsidRPr="00BC65FF">
        <w:rPr>
          <w:rFonts w:eastAsia="Times New Roman" w:cs="Times New Roman"/>
          <w:szCs w:val="24"/>
        </w:rPr>
        <w:t xml:space="preserve"> το οποίο </w:t>
      </w:r>
      <w:r>
        <w:rPr>
          <w:rFonts w:eastAsia="Times New Roman" w:cs="Times New Roman"/>
          <w:szCs w:val="24"/>
        </w:rPr>
        <w:t>θα το πληρώσει ο υποψήφιος</w:t>
      </w:r>
      <w:r w:rsidRPr="00BC65FF">
        <w:rPr>
          <w:rFonts w:eastAsia="Times New Roman" w:cs="Times New Roman"/>
          <w:szCs w:val="24"/>
        </w:rPr>
        <w:t xml:space="preserve"> οδηγός</w:t>
      </w:r>
      <w:r>
        <w:rPr>
          <w:rFonts w:eastAsia="Times New Roman" w:cs="Times New Roman"/>
          <w:szCs w:val="24"/>
        </w:rPr>
        <w:t>.</w:t>
      </w:r>
    </w:p>
    <w:p w14:paraId="678A3926"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Σ</w:t>
      </w:r>
      <w:r w:rsidRPr="00BC65FF">
        <w:rPr>
          <w:rFonts w:eastAsia="Times New Roman" w:cs="Times New Roman"/>
          <w:szCs w:val="24"/>
        </w:rPr>
        <w:t>το άρθρο 1</w:t>
      </w:r>
      <w:r>
        <w:rPr>
          <w:rFonts w:eastAsia="Times New Roman" w:cs="Times New Roman"/>
          <w:szCs w:val="24"/>
        </w:rPr>
        <w:t xml:space="preserve">, κύριε Υπουργέ, </w:t>
      </w:r>
      <w:r w:rsidRPr="00BC65FF">
        <w:rPr>
          <w:rFonts w:eastAsia="Times New Roman" w:cs="Times New Roman"/>
          <w:szCs w:val="24"/>
        </w:rPr>
        <w:t>για τον καθορισμό ει</w:t>
      </w:r>
      <w:r>
        <w:rPr>
          <w:rFonts w:eastAsia="Times New Roman" w:cs="Times New Roman"/>
          <w:szCs w:val="24"/>
        </w:rPr>
        <w:t>δικά διαμορφωμένων χώρων για τη δι</w:t>
      </w:r>
      <w:r w:rsidRPr="00BC65FF">
        <w:rPr>
          <w:rFonts w:eastAsia="Times New Roman" w:cs="Times New Roman"/>
          <w:szCs w:val="24"/>
        </w:rPr>
        <w:t>ενέργεια των δοκιμασιών</w:t>
      </w:r>
      <w:r>
        <w:rPr>
          <w:rFonts w:eastAsia="Times New Roman" w:cs="Times New Roman"/>
          <w:szCs w:val="24"/>
        </w:rPr>
        <w:t xml:space="preserve">, όπως είπαμε και στις </w:t>
      </w:r>
      <w:r>
        <w:rPr>
          <w:rFonts w:eastAsia="Times New Roman" w:cs="Times New Roman"/>
          <w:szCs w:val="24"/>
        </w:rPr>
        <w:t>ε</w:t>
      </w:r>
      <w:r>
        <w:rPr>
          <w:rFonts w:eastAsia="Times New Roman" w:cs="Times New Roman"/>
          <w:szCs w:val="24"/>
        </w:rPr>
        <w:t>πιτροπές,</w:t>
      </w:r>
      <w:r w:rsidRPr="00BC65FF">
        <w:rPr>
          <w:rFonts w:eastAsia="Times New Roman" w:cs="Times New Roman"/>
          <w:szCs w:val="24"/>
        </w:rPr>
        <w:t xml:space="preserve"> </w:t>
      </w:r>
      <w:r>
        <w:rPr>
          <w:rFonts w:eastAsia="Times New Roman" w:cs="Times New Roman"/>
          <w:szCs w:val="24"/>
        </w:rPr>
        <w:t>δεν ορίζεται</w:t>
      </w:r>
      <w:r w:rsidRPr="00BC65FF">
        <w:rPr>
          <w:rFonts w:eastAsia="Times New Roman" w:cs="Times New Roman"/>
          <w:szCs w:val="24"/>
        </w:rPr>
        <w:t xml:space="preserve"> ποιος θα τους κάνει</w:t>
      </w:r>
      <w:r>
        <w:rPr>
          <w:rFonts w:eastAsia="Times New Roman" w:cs="Times New Roman"/>
          <w:szCs w:val="24"/>
        </w:rPr>
        <w:t>. Θ</w:t>
      </w:r>
      <w:r w:rsidRPr="00BC65FF">
        <w:rPr>
          <w:rFonts w:eastAsia="Times New Roman" w:cs="Times New Roman"/>
          <w:szCs w:val="24"/>
        </w:rPr>
        <w:t xml:space="preserve">α είναι </w:t>
      </w:r>
      <w:r>
        <w:rPr>
          <w:rFonts w:eastAsia="Times New Roman" w:cs="Times New Roman"/>
          <w:szCs w:val="24"/>
        </w:rPr>
        <w:t>ΣΔΙΤ, θ</w:t>
      </w:r>
      <w:r w:rsidRPr="00BC65FF">
        <w:rPr>
          <w:rFonts w:eastAsia="Times New Roman" w:cs="Times New Roman"/>
          <w:szCs w:val="24"/>
        </w:rPr>
        <w:t xml:space="preserve">α είναι η </w:t>
      </w:r>
      <w:r>
        <w:rPr>
          <w:rFonts w:eastAsia="Times New Roman" w:cs="Times New Roman"/>
          <w:szCs w:val="24"/>
        </w:rPr>
        <w:t>π</w:t>
      </w:r>
      <w:r w:rsidRPr="00BC65FF">
        <w:rPr>
          <w:rFonts w:eastAsia="Times New Roman" w:cs="Times New Roman"/>
          <w:szCs w:val="24"/>
        </w:rPr>
        <w:t>εριφέρεια</w:t>
      </w:r>
      <w:r>
        <w:rPr>
          <w:rFonts w:eastAsia="Times New Roman" w:cs="Times New Roman"/>
          <w:szCs w:val="24"/>
        </w:rPr>
        <w:t>, θα είναι</w:t>
      </w:r>
      <w:r w:rsidRPr="00BC65FF">
        <w:rPr>
          <w:rFonts w:eastAsia="Times New Roman" w:cs="Times New Roman"/>
          <w:szCs w:val="24"/>
        </w:rPr>
        <w:t xml:space="preserve"> ο </w:t>
      </w:r>
      <w:r>
        <w:rPr>
          <w:rFonts w:eastAsia="Times New Roman" w:cs="Times New Roman"/>
          <w:szCs w:val="24"/>
        </w:rPr>
        <w:t>δ</w:t>
      </w:r>
      <w:r w:rsidRPr="00BC65FF">
        <w:rPr>
          <w:rFonts w:eastAsia="Times New Roman" w:cs="Times New Roman"/>
          <w:szCs w:val="24"/>
        </w:rPr>
        <w:t>ήμος</w:t>
      </w:r>
      <w:r>
        <w:rPr>
          <w:rFonts w:eastAsia="Times New Roman" w:cs="Times New Roman"/>
          <w:szCs w:val="24"/>
        </w:rPr>
        <w:t>,</w:t>
      </w:r>
      <w:r w:rsidRPr="00BC65FF">
        <w:rPr>
          <w:rFonts w:eastAsia="Times New Roman" w:cs="Times New Roman"/>
          <w:szCs w:val="24"/>
        </w:rPr>
        <w:t xml:space="preserve"> θα είναι κάποιος επιχειρηματίας στον οποίο θα δώσετε να κάνει αυτό</w:t>
      </w:r>
      <w:r>
        <w:rPr>
          <w:rFonts w:eastAsia="Times New Roman" w:cs="Times New Roman"/>
          <w:szCs w:val="24"/>
        </w:rPr>
        <w:t>ν</w:t>
      </w:r>
      <w:r w:rsidRPr="00BC65FF">
        <w:rPr>
          <w:rFonts w:eastAsia="Times New Roman" w:cs="Times New Roman"/>
          <w:szCs w:val="24"/>
        </w:rPr>
        <w:t xml:space="preserve"> τον χώρο και μετά θα τον ενοικ</w:t>
      </w:r>
      <w:r>
        <w:rPr>
          <w:rFonts w:eastAsia="Times New Roman" w:cs="Times New Roman"/>
          <w:szCs w:val="24"/>
        </w:rPr>
        <w:t xml:space="preserve">ιάζει </w:t>
      </w:r>
      <w:r w:rsidRPr="00BC65FF">
        <w:rPr>
          <w:rFonts w:eastAsia="Times New Roman" w:cs="Times New Roman"/>
          <w:szCs w:val="24"/>
        </w:rPr>
        <w:t>και θα πληρώνει πάλι ο κάθε εξεταζόμενος</w:t>
      </w:r>
      <w:r>
        <w:rPr>
          <w:rFonts w:eastAsia="Times New Roman" w:cs="Times New Roman"/>
          <w:szCs w:val="24"/>
        </w:rPr>
        <w:t>; Ψηφίζουμε «</w:t>
      </w:r>
      <w:r>
        <w:rPr>
          <w:rFonts w:eastAsia="Times New Roman" w:cs="Times New Roman"/>
          <w:szCs w:val="24"/>
        </w:rPr>
        <w:t>παρών</w:t>
      </w:r>
      <w:r>
        <w:rPr>
          <w:rFonts w:eastAsia="Times New Roman" w:cs="Times New Roman"/>
          <w:szCs w:val="24"/>
        </w:rPr>
        <w:t xml:space="preserve">» σε αυτό το άρθρο. </w:t>
      </w:r>
    </w:p>
    <w:p w14:paraId="678A3927"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στο άρθρο </w:t>
      </w:r>
      <w:r>
        <w:rPr>
          <w:rFonts w:eastAsia="Times New Roman" w:cs="Times New Roman"/>
          <w:szCs w:val="24"/>
        </w:rPr>
        <w:t>4, κ</w:t>
      </w:r>
      <w:r w:rsidRPr="00BC65FF">
        <w:rPr>
          <w:rFonts w:eastAsia="Times New Roman" w:cs="Times New Roman"/>
          <w:szCs w:val="24"/>
        </w:rPr>
        <w:t>ύριε Υπουργέ</w:t>
      </w:r>
      <w:r>
        <w:rPr>
          <w:rFonts w:eastAsia="Times New Roman" w:cs="Times New Roman"/>
          <w:szCs w:val="24"/>
        </w:rPr>
        <w:t>.</w:t>
      </w:r>
      <w:r w:rsidRPr="00BC65FF">
        <w:rPr>
          <w:rFonts w:eastAsia="Times New Roman" w:cs="Times New Roman"/>
          <w:szCs w:val="24"/>
        </w:rPr>
        <w:t xml:space="preserve"> </w:t>
      </w:r>
      <w:r>
        <w:rPr>
          <w:rFonts w:eastAsia="Times New Roman" w:cs="Times New Roman"/>
          <w:szCs w:val="24"/>
        </w:rPr>
        <w:t>Αν ένας υποψήφιος περάσει</w:t>
      </w:r>
      <w:r w:rsidRPr="00BC65FF">
        <w:rPr>
          <w:rFonts w:eastAsia="Times New Roman" w:cs="Times New Roman"/>
          <w:szCs w:val="24"/>
        </w:rPr>
        <w:t xml:space="preserve"> το πρώτο στάδιο της εξέτασης και κοπ</w:t>
      </w:r>
      <w:r>
        <w:rPr>
          <w:rFonts w:eastAsia="Times New Roman" w:cs="Times New Roman"/>
          <w:szCs w:val="24"/>
        </w:rPr>
        <w:t>εί</w:t>
      </w:r>
      <w:r w:rsidRPr="00BC65FF">
        <w:rPr>
          <w:rFonts w:eastAsia="Times New Roman" w:cs="Times New Roman"/>
          <w:szCs w:val="24"/>
        </w:rPr>
        <w:t xml:space="preserve"> στο δεύτερο στάδιο</w:t>
      </w:r>
      <w:r>
        <w:rPr>
          <w:rFonts w:eastAsia="Times New Roman" w:cs="Times New Roman"/>
          <w:szCs w:val="24"/>
        </w:rPr>
        <w:t>, τον υποχρεώνετε</w:t>
      </w:r>
      <w:r w:rsidRPr="00BC65FF">
        <w:rPr>
          <w:rFonts w:eastAsia="Times New Roman" w:cs="Times New Roman"/>
          <w:szCs w:val="24"/>
        </w:rPr>
        <w:t xml:space="preserve"> να δώσει πάλι και το πρώτο στάδιο</w:t>
      </w:r>
      <w:r>
        <w:rPr>
          <w:rFonts w:eastAsia="Times New Roman" w:cs="Times New Roman"/>
          <w:szCs w:val="24"/>
        </w:rPr>
        <w:t>,</w:t>
      </w:r>
      <w:r w:rsidRPr="00BC65FF">
        <w:rPr>
          <w:rFonts w:eastAsia="Times New Roman" w:cs="Times New Roman"/>
          <w:szCs w:val="24"/>
        </w:rPr>
        <w:t xml:space="preserve"> στο οποίο έχει περάσει</w:t>
      </w:r>
      <w:r>
        <w:rPr>
          <w:rFonts w:eastAsia="Times New Roman" w:cs="Times New Roman"/>
          <w:szCs w:val="24"/>
        </w:rPr>
        <w:t>. Γιατί;</w:t>
      </w:r>
      <w:r w:rsidRPr="00BC65FF">
        <w:rPr>
          <w:rFonts w:eastAsia="Times New Roman" w:cs="Times New Roman"/>
          <w:szCs w:val="24"/>
        </w:rPr>
        <w:t xml:space="preserve"> </w:t>
      </w:r>
      <w:r>
        <w:rPr>
          <w:rFonts w:eastAsia="Times New Roman" w:cs="Times New Roman"/>
          <w:szCs w:val="24"/>
        </w:rPr>
        <w:t>Τι</w:t>
      </w:r>
      <w:r w:rsidRPr="00BC65FF">
        <w:rPr>
          <w:rFonts w:eastAsia="Times New Roman" w:cs="Times New Roman"/>
          <w:szCs w:val="24"/>
        </w:rPr>
        <w:t xml:space="preserve"> θα διασφαλίσει αυτό</w:t>
      </w:r>
      <w:r>
        <w:rPr>
          <w:rFonts w:eastAsia="Times New Roman" w:cs="Times New Roman"/>
          <w:szCs w:val="24"/>
        </w:rPr>
        <w:t>;</w:t>
      </w:r>
      <w:r w:rsidRPr="00BC65FF">
        <w:rPr>
          <w:rFonts w:eastAsia="Times New Roman" w:cs="Times New Roman"/>
          <w:szCs w:val="24"/>
        </w:rPr>
        <w:t xml:space="preserve"> </w:t>
      </w:r>
      <w:r>
        <w:rPr>
          <w:rFonts w:eastAsia="Times New Roman" w:cs="Times New Roman"/>
          <w:szCs w:val="24"/>
        </w:rPr>
        <w:t xml:space="preserve">Εμείς λέμε, εφόσον πέρασε </w:t>
      </w:r>
      <w:r w:rsidRPr="00BC65FF">
        <w:rPr>
          <w:rFonts w:eastAsia="Times New Roman" w:cs="Times New Roman"/>
          <w:szCs w:val="24"/>
        </w:rPr>
        <w:t>το πρώτο στάδιο</w:t>
      </w:r>
      <w:r>
        <w:rPr>
          <w:rFonts w:eastAsia="Times New Roman" w:cs="Times New Roman"/>
          <w:szCs w:val="24"/>
        </w:rPr>
        <w:t>, να δ</w:t>
      </w:r>
      <w:r>
        <w:rPr>
          <w:rFonts w:eastAsia="Times New Roman" w:cs="Times New Roman"/>
          <w:szCs w:val="24"/>
        </w:rPr>
        <w:t>ώσει</w:t>
      </w:r>
      <w:r w:rsidRPr="00BC65FF">
        <w:rPr>
          <w:rFonts w:eastAsia="Times New Roman" w:cs="Times New Roman"/>
          <w:szCs w:val="24"/>
        </w:rPr>
        <w:t xml:space="preserve"> </w:t>
      </w:r>
      <w:r>
        <w:rPr>
          <w:rFonts w:eastAsia="Times New Roman" w:cs="Times New Roman"/>
          <w:szCs w:val="24"/>
        </w:rPr>
        <w:t>στο στάδιο σ</w:t>
      </w:r>
      <w:r w:rsidRPr="00BC65FF">
        <w:rPr>
          <w:rFonts w:eastAsia="Times New Roman" w:cs="Times New Roman"/>
          <w:szCs w:val="24"/>
        </w:rPr>
        <w:t>το οποίο κόπηκε</w:t>
      </w:r>
      <w:r>
        <w:rPr>
          <w:rFonts w:eastAsia="Times New Roman" w:cs="Times New Roman"/>
          <w:szCs w:val="24"/>
        </w:rPr>
        <w:t>, όχι και</w:t>
      </w:r>
      <w:r w:rsidRPr="00BC65FF">
        <w:rPr>
          <w:rFonts w:eastAsia="Times New Roman" w:cs="Times New Roman"/>
          <w:szCs w:val="24"/>
        </w:rPr>
        <w:t xml:space="preserve"> στα δύο </w:t>
      </w:r>
      <w:r>
        <w:rPr>
          <w:rFonts w:eastAsia="Times New Roman" w:cs="Times New Roman"/>
          <w:szCs w:val="24"/>
        </w:rPr>
        <w:t xml:space="preserve">στάδια πάλι. </w:t>
      </w:r>
    </w:p>
    <w:p w14:paraId="678A3928"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Σ</w:t>
      </w:r>
      <w:r w:rsidRPr="00BC65FF">
        <w:rPr>
          <w:rFonts w:eastAsia="Times New Roman" w:cs="Times New Roman"/>
          <w:szCs w:val="24"/>
        </w:rPr>
        <w:t>το άρθρο 9</w:t>
      </w:r>
      <w:r>
        <w:rPr>
          <w:rFonts w:eastAsia="Times New Roman" w:cs="Times New Roman"/>
          <w:szCs w:val="24"/>
        </w:rPr>
        <w:t xml:space="preserve"> βάζετε</w:t>
      </w:r>
      <w:r w:rsidRPr="00BC65FF">
        <w:rPr>
          <w:rFonts w:eastAsia="Times New Roman" w:cs="Times New Roman"/>
          <w:szCs w:val="24"/>
        </w:rPr>
        <w:t xml:space="preserve"> τις παραβάσεις των εξεταστών σε τρεις κατηγορίες</w:t>
      </w:r>
      <w:r>
        <w:rPr>
          <w:rFonts w:eastAsia="Times New Roman" w:cs="Times New Roman"/>
          <w:szCs w:val="24"/>
        </w:rPr>
        <w:t>:</w:t>
      </w:r>
      <w:r w:rsidRPr="00BC65FF">
        <w:rPr>
          <w:rFonts w:eastAsia="Times New Roman" w:cs="Times New Roman"/>
          <w:szCs w:val="24"/>
        </w:rPr>
        <w:t xml:space="preserve"> </w:t>
      </w:r>
      <w:r>
        <w:rPr>
          <w:rFonts w:eastAsia="Times New Roman" w:cs="Times New Roman"/>
          <w:szCs w:val="24"/>
        </w:rPr>
        <w:t xml:space="preserve">πολύ </w:t>
      </w:r>
      <w:r w:rsidRPr="00BC65FF">
        <w:rPr>
          <w:rFonts w:eastAsia="Times New Roman" w:cs="Times New Roman"/>
          <w:szCs w:val="24"/>
        </w:rPr>
        <w:t>σοβαρή</w:t>
      </w:r>
      <w:r>
        <w:rPr>
          <w:rFonts w:eastAsia="Times New Roman" w:cs="Times New Roman"/>
          <w:szCs w:val="24"/>
        </w:rPr>
        <w:t>, σοβαρή,</w:t>
      </w:r>
      <w:r w:rsidRPr="00BC65FF">
        <w:rPr>
          <w:rFonts w:eastAsia="Times New Roman" w:cs="Times New Roman"/>
          <w:szCs w:val="24"/>
        </w:rPr>
        <w:t xml:space="preserve"> ελαφρά σοβαρή</w:t>
      </w:r>
      <w:r>
        <w:rPr>
          <w:rFonts w:eastAsia="Times New Roman" w:cs="Times New Roman"/>
          <w:szCs w:val="24"/>
        </w:rPr>
        <w:t>. Γ</w:t>
      </w:r>
      <w:r w:rsidRPr="00BC65FF">
        <w:rPr>
          <w:rFonts w:eastAsia="Times New Roman" w:cs="Times New Roman"/>
          <w:szCs w:val="24"/>
        </w:rPr>
        <w:t>ιατί γίνεται αυτό</w:t>
      </w:r>
      <w:r>
        <w:rPr>
          <w:rFonts w:eastAsia="Times New Roman" w:cs="Times New Roman"/>
          <w:szCs w:val="24"/>
        </w:rPr>
        <w:t>; Θα</w:t>
      </w:r>
      <w:r w:rsidRPr="00BC65FF">
        <w:rPr>
          <w:rFonts w:eastAsia="Times New Roman" w:cs="Times New Roman"/>
          <w:szCs w:val="24"/>
        </w:rPr>
        <w:t xml:space="preserve"> πρέπει η ποινή για κάθε παράβαση </w:t>
      </w:r>
      <w:r>
        <w:rPr>
          <w:rFonts w:eastAsia="Times New Roman" w:cs="Times New Roman"/>
          <w:szCs w:val="24"/>
        </w:rPr>
        <w:t>-</w:t>
      </w:r>
      <w:r>
        <w:rPr>
          <w:rFonts w:eastAsia="Times New Roman" w:cs="Times New Roman"/>
          <w:szCs w:val="24"/>
        </w:rPr>
        <w:t>κατ’ αρχ</w:t>
      </w:r>
      <w:r>
        <w:rPr>
          <w:rFonts w:eastAsia="Times New Roman" w:cs="Times New Roman"/>
          <w:szCs w:val="24"/>
        </w:rPr>
        <w:t>άς</w:t>
      </w:r>
      <w:r>
        <w:rPr>
          <w:rFonts w:eastAsia="Times New Roman" w:cs="Times New Roman"/>
          <w:szCs w:val="24"/>
        </w:rPr>
        <w:t>, να είναι μία η παρ</w:t>
      </w:r>
      <w:r>
        <w:rPr>
          <w:rFonts w:eastAsia="Times New Roman" w:cs="Times New Roman"/>
          <w:szCs w:val="24"/>
        </w:rPr>
        <w:t>άβαση- να ε</w:t>
      </w:r>
      <w:r w:rsidRPr="00BC65FF">
        <w:rPr>
          <w:rFonts w:eastAsia="Times New Roman" w:cs="Times New Roman"/>
          <w:szCs w:val="24"/>
        </w:rPr>
        <w:t>ίναι αυστηρή</w:t>
      </w:r>
      <w:r>
        <w:rPr>
          <w:rFonts w:eastAsia="Times New Roman" w:cs="Times New Roman"/>
          <w:szCs w:val="24"/>
        </w:rPr>
        <w:t>, για να μη</w:t>
      </w:r>
      <w:r w:rsidRPr="00BC65FF">
        <w:rPr>
          <w:rFonts w:eastAsia="Times New Roman" w:cs="Times New Roman"/>
          <w:szCs w:val="24"/>
        </w:rPr>
        <w:t xml:space="preserve"> δημιουργούνται αυτά τα ζητήματα</w:t>
      </w:r>
      <w:r>
        <w:rPr>
          <w:rFonts w:eastAsia="Times New Roman" w:cs="Times New Roman"/>
          <w:szCs w:val="24"/>
        </w:rPr>
        <w:t>.</w:t>
      </w:r>
    </w:p>
    <w:p w14:paraId="678A3929"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Ένα σοβαρό ζήτημα, κ</w:t>
      </w:r>
      <w:r w:rsidRPr="00BC65FF">
        <w:rPr>
          <w:rFonts w:eastAsia="Times New Roman" w:cs="Times New Roman"/>
          <w:szCs w:val="24"/>
        </w:rPr>
        <w:t>ύριε Υπουργέ</w:t>
      </w:r>
      <w:r>
        <w:rPr>
          <w:rFonts w:eastAsia="Times New Roman" w:cs="Times New Roman"/>
          <w:szCs w:val="24"/>
        </w:rPr>
        <w:t>,</w:t>
      </w:r>
      <w:r w:rsidRPr="00BC65FF">
        <w:rPr>
          <w:rFonts w:eastAsia="Times New Roman" w:cs="Times New Roman"/>
          <w:szCs w:val="24"/>
        </w:rPr>
        <w:t xml:space="preserve"> είναι </w:t>
      </w:r>
      <w:r>
        <w:rPr>
          <w:rFonts w:eastAsia="Times New Roman" w:cs="Times New Roman"/>
          <w:szCs w:val="24"/>
        </w:rPr>
        <w:t>η</w:t>
      </w:r>
      <w:r w:rsidRPr="00BC65FF">
        <w:rPr>
          <w:rFonts w:eastAsia="Times New Roman" w:cs="Times New Roman"/>
          <w:szCs w:val="24"/>
        </w:rPr>
        <w:t xml:space="preserve"> ανανέωση της άδειας των ανθρώπων οι οποίοι είναι άνω των </w:t>
      </w:r>
      <w:r>
        <w:rPr>
          <w:rFonts w:eastAsia="Times New Roman" w:cs="Times New Roman"/>
          <w:szCs w:val="24"/>
        </w:rPr>
        <w:t>εβδομήντα τεσσάρων</w:t>
      </w:r>
      <w:r w:rsidRPr="00BC65FF">
        <w:rPr>
          <w:rFonts w:eastAsia="Times New Roman" w:cs="Times New Roman"/>
          <w:szCs w:val="24"/>
        </w:rPr>
        <w:t xml:space="preserve"> ετών</w:t>
      </w:r>
      <w:r>
        <w:rPr>
          <w:rFonts w:eastAsia="Times New Roman" w:cs="Times New Roman"/>
          <w:szCs w:val="24"/>
        </w:rPr>
        <w:t>. Τα</w:t>
      </w:r>
      <w:r w:rsidRPr="00BC65FF">
        <w:rPr>
          <w:rFonts w:eastAsia="Times New Roman" w:cs="Times New Roman"/>
          <w:szCs w:val="24"/>
        </w:rPr>
        <w:t xml:space="preserve"> είπαμε και στις </w:t>
      </w:r>
      <w:r>
        <w:rPr>
          <w:rFonts w:eastAsia="Times New Roman" w:cs="Times New Roman"/>
          <w:szCs w:val="24"/>
        </w:rPr>
        <w:t>ε</w:t>
      </w:r>
      <w:r w:rsidRPr="00BC65FF">
        <w:rPr>
          <w:rFonts w:eastAsia="Times New Roman" w:cs="Times New Roman"/>
          <w:szCs w:val="24"/>
        </w:rPr>
        <w:t>πιτροπές</w:t>
      </w:r>
      <w:r>
        <w:rPr>
          <w:rFonts w:eastAsia="Times New Roman" w:cs="Times New Roman"/>
          <w:szCs w:val="24"/>
        </w:rPr>
        <w:t>. Ένας άνθρωπος ο οποίος</w:t>
      </w:r>
      <w:r w:rsidRPr="00BC65FF">
        <w:rPr>
          <w:rFonts w:eastAsia="Times New Roman" w:cs="Times New Roman"/>
          <w:szCs w:val="24"/>
        </w:rPr>
        <w:t xml:space="preserve"> είναι </w:t>
      </w:r>
      <w:r>
        <w:rPr>
          <w:rFonts w:eastAsia="Times New Roman" w:cs="Times New Roman"/>
          <w:szCs w:val="24"/>
        </w:rPr>
        <w:t>εβδομ</w:t>
      </w:r>
      <w:r>
        <w:rPr>
          <w:rFonts w:eastAsia="Times New Roman" w:cs="Times New Roman"/>
          <w:szCs w:val="24"/>
        </w:rPr>
        <w:t>ήντα τεσσάρων</w:t>
      </w:r>
      <w:r w:rsidRPr="00BC65FF">
        <w:rPr>
          <w:rFonts w:eastAsia="Times New Roman" w:cs="Times New Roman"/>
          <w:szCs w:val="24"/>
        </w:rPr>
        <w:t xml:space="preserve"> ετών και </w:t>
      </w:r>
      <w:r>
        <w:rPr>
          <w:rFonts w:eastAsia="Times New Roman" w:cs="Times New Roman"/>
          <w:szCs w:val="24"/>
        </w:rPr>
        <w:t>ο</w:t>
      </w:r>
      <w:r w:rsidRPr="00BC65FF">
        <w:rPr>
          <w:rFonts w:eastAsia="Times New Roman" w:cs="Times New Roman"/>
          <w:szCs w:val="24"/>
        </w:rPr>
        <w:t xml:space="preserve">δηγεί </w:t>
      </w:r>
      <w:r>
        <w:rPr>
          <w:rFonts w:eastAsia="Times New Roman" w:cs="Times New Roman"/>
          <w:szCs w:val="24"/>
        </w:rPr>
        <w:t xml:space="preserve">ανελλιπώς </w:t>
      </w:r>
      <w:r w:rsidRPr="00BC65FF">
        <w:rPr>
          <w:rFonts w:eastAsia="Times New Roman" w:cs="Times New Roman"/>
          <w:szCs w:val="24"/>
        </w:rPr>
        <w:t xml:space="preserve">από τα </w:t>
      </w:r>
      <w:r>
        <w:rPr>
          <w:rFonts w:eastAsia="Times New Roman" w:cs="Times New Roman"/>
          <w:szCs w:val="24"/>
        </w:rPr>
        <w:t xml:space="preserve">είκοσί </w:t>
      </w:r>
      <w:r w:rsidRPr="00BC65FF">
        <w:rPr>
          <w:rFonts w:eastAsia="Times New Roman" w:cs="Times New Roman"/>
          <w:szCs w:val="24"/>
        </w:rPr>
        <w:t>του χρόνια οδηγ</w:t>
      </w:r>
      <w:r>
        <w:rPr>
          <w:rFonts w:eastAsia="Times New Roman" w:cs="Times New Roman"/>
          <w:szCs w:val="24"/>
        </w:rPr>
        <w:t>εί ήδη</w:t>
      </w:r>
      <w:r w:rsidRPr="00BC65FF">
        <w:rPr>
          <w:rFonts w:eastAsia="Times New Roman" w:cs="Times New Roman"/>
          <w:szCs w:val="24"/>
        </w:rPr>
        <w:t xml:space="preserve"> </w:t>
      </w:r>
      <w:r>
        <w:rPr>
          <w:rFonts w:eastAsia="Times New Roman" w:cs="Times New Roman"/>
          <w:szCs w:val="24"/>
        </w:rPr>
        <w:t>πενήντα</w:t>
      </w:r>
      <w:r w:rsidRPr="00BC65FF">
        <w:rPr>
          <w:rFonts w:eastAsia="Times New Roman" w:cs="Times New Roman"/>
          <w:szCs w:val="24"/>
        </w:rPr>
        <w:t xml:space="preserve"> τέσσερα χρόνια</w:t>
      </w:r>
      <w:r>
        <w:rPr>
          <w:rFonts w:eastAsia="Times New Roman" w:cs="Times New Roman"/>
          <w:szCs w:val="24"/>
        </w:rPr>
        <w:t>. Ξ</w:t>
      </w:r>
      <w:r w:rsidRPr="00BC65FF">
        <w:rPr>
          <w:rFonts w:eastAsia="Times New Roman" w:cs="Times New Roman"/>
          <w:szCs w:val="24"/>
        </w:rPr>
        <w:t>έχασε να οδηγεί</w:t>
      </w:r>
      <w:r>
        <w:rPr>
          <w:rFonts w:eastAsia="Times New Roman" w:cs="Times New Roman"/>
          <w:szCs w:val="24"/>
        </w:rPr>
        <w:t>;</w:t>
      </w:r>
      <w:r w:rsidRPr="00BC65FF">
        <w:rPr>
          <w:rFonts w:eastAsia="Times New Roman" w:cs="Times New Roman"/>
          <w:szCs w:val="24"/>
        </w:rPr>
        <w:t xml:space="preserve"> </w:t>
      </w:r>
      <w:r>
        <w:rPr>
          <w:rFonts w:eastAsia="Times New Roman" w:cs="Times New Roman"/>
          <w:szCs w:val="24"/>
        </w:rPr>
        <w:t>Ξέχασε</w:t>
      </w:r>
      <w:r w:rsidRPr="00BC65FF">
        <w:rPr>
          <w:rFonts w:eastAsia="Times New Roman" w:cs="Times New Roman"/>
          <w:szCs w:val="24"/>
        </w:rPr>
        <w:t xml:space="preserve"> να πατάει γκάζι</w:t>
      </w:r>
      <w:r>
        <w:rPr>
          <w:rFonts w:eastAsia="Times New Roman" w:cs="Times New Roman"/>
          <w:szCs w:val="24"/>
        </w:rPr>
        <w:t>,</w:t>
      </w:r>
      <w:r w:rsidRPr="00BC65FF">
        <w:rPr>
          <w:rFonts w:eastAsia="Times New Roman" w:cs="Times New Roman"/>
          <w:szCs w:val="24"/>
        </w:rPr>
        <w:t xml:space="preserve"> φρένο</w:t>
      </w:r>
      <w:r>
        <w:rPr>
          <w:rFonts w:eastAsia="Times New Roman" w:cs="Times New Roman"/>
          <w:szCs w:val="24"/>
        </w:rPr>
        <w:t xml:space="preserve">, συμπλέκτη, </w:t>
      </w:r>
      <w:r w:rsidRPr="00BC65FF">
        <w:rPr>
          <w:rFonts w:eastAsia="Times New Roman" w:cs="Times New Roman"/>
          <w:szCs w:val="24"/>
        </w:rPr>
        <w:t>να βάζ</w:t>
      </w:r>
      <w:r>
        <w:rPr>
          <w:rFonts w:eastAsia="Times New Roman" w:cs="Times New Roman"/>
          <w:szCs w:val="24"/>
        </w:rPr>
        <w:t>ει</w:t>
      </w:r>
      <w:r w:rsidRPr="00BC65FF">
        <w:rPr>
          <w:rFonts w:eastAsia="Times New Roman" w:cs="Times New Roman"/>
          <w:szCs w:val="24"/>
        </w:rPr>
        <w:t xml:space="preserve"> ταχύτητες</w:t>
      </w:r>
      <w:r>
        <w:rPr>
          <w:rFonts w:eastAsia="Times New Roman" w:cs="Times New Roman"/>
          <w:szCs w:val="24"/>
        </w:rPr>
        <w:t>;</w:t>
      </w:r>
      <w:r w:rsidRPr="00BC65FF">
        <w:rPr>
          <w:rFonts w:eastAsia="Times New Roman" w:cs="Times New Roman"/>
          <w:szCs w:val="24"/>
        </w:rPr>
        <w:t xml:space="preserve"> Όχι</w:t>
      </w:r>
      <w:r>
        <w:rPr>
          <w:rFonts w:eastAsia="Times New Roman" w:cs="Times New Roman"/>
          <w:szCs w:val="24"/>
        </w:rPr>
        <w:t>,</w:t>
      </w:r>
      <w:r w:rsidRPr="00BC65FF">
        <w:rPr>
          <w:rFonts w:eastAsia="Times New Roman" w:cs="Times New Roman"/>
          <w:szCs w:val="24"/>
        </w:rPr>
        <w:t xml:space="preserve"> φυσικά</w:t>
      </w:r>
      <w:r>
        <w:rPr>
          <w:rFonts w:eastAsia="Times New Roman" w:cs="Times New Roman"/>
          <w:szCs w:val="24"/>
        </w:rPr>
        <w:t>. Θ</w:t>
      </w:r>
      <w:r w:rsidRPr="00BC65FF">
        <w:rPr>
          <w:rFonts w:eastAsia="Times New Roman" w:cs="Times New Roman"/>
          <w:szCs w:val="24"/>
        </w:rPr>
        <w:t xml:space="preserve">εωρούμε </w:t>
      </w:r>
      <w:r>
        <w:rPr>
          <w:rFonts w:eastAsia="Times New Roman" w:cs="Times New Roman"/>
          <w:szCs w:val="24"/>
        </w:rPr>
        <w:t xml:space="preserve">-ή μάλλον αυτό είναι το λογικό- </w:t>
      </w:r>
      <w:r w:rsidRPr="00BC65FF">
        <w:rPr>
          <w:rFonts w:eastAsia="Times New Roman" w:cs="Times New Roman"/>
          <w:szCs w:val="24"/>
        </w:rPr>
        <w:t xml:space="preserve">ότι </w:t>
      </w:r>
      <w:r>
        <w:rPr>
          <w:rFonts w:eastAsia="Times New Roman" w:cs="Times New Roman"/>
          <w:szCs w:val="24"/>
        </w:rPr>
        <w:t xml:space="preserve">η </w:t>
      </w:r>
      <w:r w:rsidRPr="00BC65FF">
        <w:rPr>
          <w:rFonts w:eastAsia="Times New Roman" w:cs="Times New Roman"/>
          <w:szCs w:val="24"/>
        </w:rPr>
        <w:t xml:space="preserve">ανανέωση της άδειας </w:t>
      </w:r>
      <w:r>
        <w:rPr>
          <w:rFonts w:eastAsia="Times New Roman" w:cs="Times New Roman"/>
          <w:szCs w:val="24"/>
        </w:rPr>
        <w:t xml:space="preserve">πρέπει </w:t>
      </w:r>
      <w:r w:rsidRPr="00BC65FF">
        <w:rPr>
          <w:rFonts w:eastAsia="Times New Roman" w:cs="Times New Roman"/>
          <w:szCs w:val="24"/>
        </w:rPr>
        <w:t xml:space="preserve">να γίνεται μόνο μέσα από έναν εξονυχιστικό </w:t>
      </w:r>
      <w:r>
        <w:rPr>
          <w:rFonts w:eastAsia="Times New Roman" w:cs="Times New Roman"/>
          <w:szCs w:val="24"/>
        </w:rPr>
        <w:t>ι</w:t>
      </w:r>
      <w:r w:rsidRPr="00BC65FF">
        <w:rPr>
          <w:rFonts w:eastAsia="Times New Roman" w:cs="Times New Roman"/>
          <w:szCs w:val="24"/>
        </w:rPr>
        <w:t>ατρικό έλεγχο</w:t>
      </w:r>
      <w:r>
        <w:rPr>
          <w:rFonts w:eastAsia="Times New Roman" w:cs="Times New Roman"/>
          <w:szCs w:val="24"/>
        </w:rPr>
        <w:t>,</w:t>
      </w:r>
      <w:r w:rsidRPr="00BC65FF">
        <w:rPr>
          <w:rFonts w:eastAsia="Times New Roman" w:cs="Times New Roman"/>
          <w:szCs w:val="24"/>
        </w:rPr>
        <w:t xml:space="preserve"> που να περιλαμβάνει</w:t>
      </w:r>
      <w:r>
        <w:rPr>
          <w:rFonts w:eastAsia="Times New Roman" w:cs="Times New Roman"/>
          <w:szCs w:val="24"/>
        </w:rPr>
        <w:t>,</w:t>
      </w:r>
      <w:r w:rsidRPr="00BC65FF">
        <w:rPr>
          <w:rFonts w:eastAsia="Times New Roman" w:cs="Times New Roman"/>
          <w:szCs w:val="24"/>
        </w:rPr>
        <w:t xml:space="preserve"> φυσικά</w:t>
      </w:r>
      <w:r>
        <w:rPr>
          <w:rFonts w:eastAsia="Times New Roman" w:cs="Times New Roman"/>
          <w:szCs w:val="24"/>
        </w:rPr>
        <w:t>,</w:t>
      </w:r>
      <w:r w:rsidRPr="00BC65FF">
        <w:rPr>
          <w:rFonts w:eastAsia="Times New Roman" w:cs="Times New Roman"/>
          <w:szCs w:val="24"/>
        </w:rPr>
        <w:t xml:space="preserve"> οφθαλμολογικά</w:t>
      </w:r>
      <w:r>
        <w:rPr>
          <w:rFonts w:eastAsia="Times New Roman" w:cs="Times New Roman"/>
          <w:szCs w:val="24"/>
        </w:rPr>
        <w:t>,</w:t>
      </w:r>
      <w:r w:rsidRPr="00BC65FF">
        <w:rPr>
          <w:rFonts w:eastAsia="Times New Roman" w:cs="Times New Roman"/>
          <w:szCs w:val="24"/>
        </w:rPr>
        <w:t xml:space="preserve"> ακουστικά</w:t>
      </w:r>
      <w:r>
        <w:rPr>
          <w:rFonts w:eastAsia="Times New Roman" w:cs="Times New Roman"/>
          <w:szCs w:val="24"/>
        </w:rPr>
        <w:t>,</w:t>
      </w:r>
      <w:r w:rsidRPr="00BC65FF">
        <w:rPr>
          <w:rFonts w:eastAsia="Times New Roman" w:cs="Times New Roman"/>
          <w:szCs w:val="24"/>
        </w:rPr>
        <w:t xml:space="preserve"> παθολογικά</w:t>
      </w:r>
      <w:r>
        <w:rPr>
          <w:rFonts w:eastAsia="Times New Roman" w:cs="Times New Roman"/>
          <w:szCs w:val="24"/>
        </w:rPr>
        <w:t>,</w:t>
      </w:r>
      <w:r w:rsidRPr="001877BC">
        <w:rPr>
          <w:rFonts w:eastAsia="Times New Roman" w:cs="Times New Roman"/>
          <w:szCs w:val="24"/>
        </w:rPr>
        <w:t xml:space="preserve"> </w:t>
      </w:r>
      <w:r w:rsidRPr="00BC65FF">
        <w:rPr>
          <w:rFonts w:eastAsia="Times New Roman" w:cs="Times New Roman"/>
          <w:szCs w:val="24"/>
        </w:rPr>
        <w:t>νευρολογικά ζητήματα</w:t>
      </w:r>
      <w:r>
        <w:rPr>
          <w:rFonts w:eastAsia="Times New Roman" w:cs="Times New Roman"/>
          <w:szCs w:val="24"/>
        </w:rPr>
        <w:t>,</w:t>
      </w:r>
      <w:r w:rsidRPr="00BC65FF">
        <w:rPr>
          <w:rFonts w:eastAsia="Times New Roman" w:cs="Times New Roman"/>
          <w:szCs w:val="24"/>
        </w:rPr>
        <w:t xml:space="preserve"> και αφού πλέον αυτός ο άνθρωπος έχει αυτή την ιατρική γνωμάτευση από δημόσιο νοσο</w:t>
      </w:r>
      <w:r w:rsidRPr="00BC65FF">
        <w:rPr>
          <w:rFonts w:eastAsia="Times New Roman" w:cs="Times New Roman"/>
          <w:szCs w:val="24"/>
        </w:rPr>
        <w:t>κομείο</w:t>
      </w:r>
      <w:r w:rsidRPr="001877BC">
        <w:rPr>
          <w:rFonts w:eastAsia="Times New Roman" w:cs="Times New Roman"/>
          <w:szCs w:val="24"/>
        </w:rPr>
        <w:t>,</w:t>
      </w:r>
      <w:r w:rsidRPr="00BC65FF">
        <w:rPr>
          <w:rFonts w:eastAsia="Times New Roman" w:cs="Times New Roman"/>
          <w:szCs w:val="24"/>
        </w:rPr>
        <w:t xml:space="preserve"> να μη χρειάζεται να </w:t>
      </w:r>
      <w:r>
        <w:rPr>
          <w:rFonts w:eastAsia="Times New Roman" w:cs="Times New Roman"/>
          <w:szCs w:val="24"/>
        </w:rPr>
        <w:t xml:space="preserve">μπει στη </w:t>
      </w:r>
      <w:r w:rsidRPr="00BC65FF">
        <w:rPr>
          <w:rFonts w:eastAsia="Times New Roman" w:cs="Times New Roman"/>
          <w:szCs w:val="24"/>
        </w:rPr>
        <w:t>βάσανο να δώσει πάλι εξετάσεις</w:t>
      </w:r>
      <w:r>
        <w:rPr>
          <w:rFonts w:eastAsia="Times New Roman" w:cs="Times New Roman"/>
          <w:szCs w:val="24"/>
        </w:rPr>
        <w:t>,</w:t>
      </w:r>
      <w:r w:rsidRPr="00BC65FF">
        <w:rPr>
          <w:rFonts w:eastAsia="Times New Roman" w:cs="Times New Roman"/>
          <w:szCs w:val="24"/>
        </w:rPr>
        <w:t xml:space="preserve"> για να μάθ</w:t>
      </w:r>
      <w:r>
        <w:rPr>
          <w:rFonts w:eastAsia="Times New Roman" w:cs="Times New Roman"/>
          <w:szCs w:val="24"/>
        </w:rPr>
        <w:t>ει πράγματα</w:t>
      </w:r>
      <w:r w:rsidRPr="00BC65FF">
        <w:rPr>
          <w:rFonts w:eastAsia="Times New Roman" w:cs="Times New Roman"/>
          <w:szCs w:val="24"/>
        </w:rPr>
        <w:t xml:space="preserve"> τα οποία ξέρει ήδη </w:t>
      </w:r>
      <w:r>
        <w:rPr>
          <w:rFonts w:eastAsia="Times New Roman" w:cs="Times New Roman"/>
          <w:szCs w:val="24"/>
        </w:rPr>
        <w:t xml:space="preserve">πενήντα πέντε </w:t>
      </w:r>
      <w:r w:rsidRPr="00BC65FF">
        <w:rPr>
          <w:rFonts w:eastAsia="Times New Roman" w:cs="Times New Roman"/>
          <w:szCs w:val="24"/>
        </w:rPr>
        <w:t>χρόνια</w:t>
      </w:r>
      <w:r>
        <w:rPr>
          <w:rFonts w:eastAsia="Times New Roman" w:cs="Times New Roman"/>
          <w:szCs w:val="24"/>
        </w:rPr>
        <w:t>. Α</w:t>
      </w:r>
      <w:r w:rsidRPr="00BC65FF">
        <w:rPr>
          <w:rFonts w:eastAsia="Times New Roman" w:cs="Times New Roman"/>
          <w:szCs w:val="24"/>
        </w:rPr>
        <w:t>υτό</w:t>
      </w:r>
      <w:r>
        <w:rPr>
          <w:rFonts w:eastAsia="Times New Roman" w:cs="Times New Roman"/>
          <w:szCs w:val="24"/>
        </w:rPr>
        <w:t>, κύριε Υπουργέ, πρέπει</w:t>
      </w:r>
      <w:r w:rsidRPr="00BC65FF">
        <w:rPr>
          <w:rFonts w:eastAsia="Times New Roman" w:cs="Times New Roman"/>
          <w:szCs w:val="24"/>
        </w:rPr>
        <w:t xml:space="preserve"> να το δείτε</w:t>
      </w:r>
      <w:r>
        <w:rPr>
          <w:rFonts w:eastAsia="Times New Roman" w:cs="Times New Roman"/>
          <w:szCs w:val="24"/>
        </w:rPr>
        <w:t>.</w:t>
      </w:r>
    </w:p>
    <w:p w14:paraId="678A392A"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Σ</w:t>
      </w:r>
      <w:r w:rsidRPr="00BC65FF">
        <w:rPr>
          <w:rFonts w:eastAsia="Times New Roman" w:cs="Times New Roman"/>
          <w:szCs w:val="24"/>
        </w:rPr>
        <w:t>το άρθρο 16</w:t>
      </w:r>
      <w:r>
        <w:rPr>
          <w:rFonts w:eastAsia="Times New Roman" w:cs="Times New Roman"/>
          <w:szCs w:val="24"/>
        </w:rPr>
        <w:t xml:space="preserve"> λέμε «</w:t>
      </w:r>
      <w:r>
        <w:rPr>
          <w:rFonts w:eastAsia="Times New Roman" w:cs="Times New Roman"/>
          <w:szCs w:val="24"/>
        </w:rPr>
        <w:t>όχι</w:t>
      </w:r>
      <w:r>
        <w:rPr>
          <w:rFonts w:eastAsia="Times New Roman" w:cs="Times New Roman"/>
          <w:szCs w:val="24"/>
        </w:rPr>
        <w:t>»,</w:t>
      </w:r>
      <w:r w:rsidRPr="00BC65FF">
        <w:rPr>
          <w:rFonts w:eastAsia="Times New Roman" w:cs="Times New Roman"/>
          <w:szCs w:val="24"/>
        </w:rPr>
        <w:t xml:space="preserve"> γιατί οι εργαζόμενοι οι οποίοι θα μετατεθούν από άλλες </w:t>
      </w:r>
      <w:r>
        <w:rPr>
          <w:rFonts w:eastAsia="Times New Roman" w:cs="Times New Roman"/>
          <w:szCs w:val="24"/>
        </w:rPr>
        <w:t>υ</w:t>
      </w:r>
      <w:r w:rsidRPr="00BC65FF">
        <w:rPr>
          <w:rFonts w:eastAsia="Times New Roman" w:cs="Times New Roman"/>
          <w:szCs w:val="24"/>
        </w:rPr>
        <w:t>πη</w:t>
      </w:r>
      <w:r w:rsidRPr="00BC65FF">
        <w:rPr>
          <w:rFonts w:eastAsia="Times New Roman" w:cs="Times New Roman"/>
          <w:szCs w:val="24"/>
        </w:rPr>
        <w:t xml:space="preserve">ρεσίες για να στελεχώσουν τις υπηρεσίες των εξετάσεων θα είναι </w:t>
      </w:r>
      <w:r>
        <w:rPr>
          <w:rFonts w:eastAsia="Times New Roman" w:cs="Times New Roman"/>
          <w:szCs w:val="24"/>
        </w:rPr>
        <w:t>σ</w:t>
      </w:r>
      <w:r w:rsidRPr="00BC65FF">
        <w:rPr>
          <w:rFonts w:eastAsia="Times New Roman" w:cs="Times New Roman"/>
          <w:szCs w:val="24"/>
        </w:rPr>
        <w:t xml:space="preserve">ε πιο δύσκολη θέση και δεν θα </w:t>
      </w:r>
      <w:r>
        <w:rPr>
          <w:rFonts w:eastAsia="Times New Roman" w:cs="Times New Roman"/>
          <w:szCs w:val="24"/>
        </w:rPr>
        <w:t>παίρνουν</w:t>
      </w:r>
      <w:r w:rsidRPr="00BC65FF">
        <w:rPr>
          <w:rFonts w:eastAsia="Times New Roman" w:cs="Times New Roman"/>
          <w:szCs w:val="24"/>
        </w:rPr>
        <w:t xml:space="preserve"> την όποια αύξηση</w:t>
      </w:r>
      <w:r>
        <w:rPr>
          <w:rFonts w:eastAsia="Times New Roman" w:cs="Times New Roman"/>
          <w:szCs w:val="24"/>
        </w:rPr>
        <w:t>,</w:t>
      </w:r>
      <w:r w:rsidRPr="00BC65FF">
        <w:rPr>
          <w:rFonts w:eastAsia="Times New Roman" w:cs="Times New Roman"/>
          <w:szCs w:val="24"/>
        </w:rPr>
        <w:t xml:space="preserve"> γιατί θα ισχύει η προσωπική </w:t>
      </w:r>
      <w:r w:rsidRPr="00BC65FF">
        <w:rPr>
          <w:rFonts w:eastAsia="Times New Roman" w:cs="Times New Roman"/>
          <w:szCs w:val="24"/>
        </w:rPr>
        <w:lastRenderedPageBreak/>
        <w:t>διαφορά</w:t>
      </w:r>
      <w:r>
        <w:rPr>
          <w:rFonts w:eastAsia="Times New Roman" w:cs="Times New Roman"/>
          <w:szCs w:val="24"/>
        </w:rPr>
        <w:t>,</w:t>
      </w:r>
      <w:r w:rsidRPr="00BC65FF">
        <w:rPr>
          <w:rFonts w:eastAsia="Times New Roman" w:cs="Times New Roman"/>
          <w:szCs w:val="24"/>
        </w:rPr>
        <w:t xml:space="preserve"> η οποία θα συμψηφίζεται μέχρι την </w:t>
      </w:r>
      <w:r>
        <w:rPr>
          <w:rFonts w:eastAsia="Times New Roman" w:cs="Times New Roman"/>
          <w:szCs w:val="24"/>
        </w:rPr>
        <w:t>εξάντλησή της. Ε</w:t>
      </w:r>
      <w:r w:rsidRPr="00BC65FF">
        <w:rPr>
          <w:rFonts w:eastAsia="Times New Roman" w:cs="Times New Roman"/>
          <w:szCs w:val="24"/>
        </w:rPr>
        <w:t xml:space="preserve">μείς λέμε </w:t>
      </w:r>
      <w:r>
        <w:rPr>
          <w:rFonts w:eastAsia="Times New Roman" w:cs="Times New Roman"/>
          <w:szCs w:val="24"/>
        </w:rPr>
        <w:t>αυτοί οι</w:t>
      </w:r>
      <w:r w:rsidRPr="00BC65FF">
        <w:rPr>
          <w:rFonts w:eastAsia="Times New Roman" w:cs="Times New Roman"/>
          <w:szCs w:val="24"/>
        </w:rPr>
        <w:t xml:space="preserve"> άνθρωποι να έχουν όλα αυτά τα οικονομικά οφέλη τα οποία θα έχουν και</w:t>
      </w:r>
      <w:r>
        <w:rPr>
          <w:rFonts w:eastAsia="Times New Roman" w:cs="Times New Roman"/>
          <w:szCs w:val="24"/>
        </w:rPr>
        <w:t xml:space="preserve"> οι</w:t>
      </w:r>
      <w:r w:rsidRPr="00BC65FF">
        <w:rPr>
          <w:rFonts w:eastAsia="Times New Roman" w:cs="Times New Roman"/>
          <w:szCs w:val="24"/>
        </w:rPr>
        <w:t xml:space="preserve"> άλλοι συνάδελφοί </w:t>
      </w:r>
      <w:r>
        <w:rPr>
          <w:rFonts w:eastAsia="Times New Roman" w:cs="Times New Roman"/>
          <w:szCs w:val="24"/>
        </w:rPr>
        <w:t>τους.</w:t>
      </w:r>
      <w:r w:rsidRPr="00BC65FF">
        <w:rPr>
          <w:rFonts w:eastAsia="Times New Roman" w:cs="Times New Roman"/>
          <w:szCs w:val="24"/>
        </w:rPr>
        <w:t xml:space="preserve"> </w:t>
      </w:r>
    </w:p>
    <w:p w14:paraId="678A392B"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lang w:val="en-US"/>
        </w:rPr>
        <w:t>T</w:t>
      </w:r>
      <w:r>
        <w:rPr>
          <w:rFonts w:eastAsia="Times New Roman" w:cs="Times New Roman"/>
          <w:szCs w:val="24"/>
        </w:rPr>
        <w:t>ο άρθρο 21 δεν αντιμετωπίζει</w:t>
      </w:r>
      <w:r w:rsidRPr="00BC65FF">
        <w:rPr>
          <w:rFonts w:eastAsia="Times New Roman" w:cs="Times New Roman"/>
          <w:szCs w:val="24"/>
        </w:rPr>
        <w:t xml:space="preserve"> στην ουσία το πρόβλημα της δημιουργίας υπέργηρο</w:t>
      </w:r>
      <w:r>
        <w:rPr>
          <w:rFonts w:eastAsia="Times New Roman" w:cs="Times New Roman"/>
          <w:szCs w:val="24"/>
        </w:rPr>
        <w:t>υ</w:t>
      </w:r>
      <w:r w:rsidRPr="00BC65FF">
        <w:rPr>
          <w:rFonts w:eastAsia="Times New Roman" w:cs="Times New Roman"/>
          <w:szCs w:val="24"/>
        </w:rPr>
        <w:t xml:space="preserve"> στόλο</w:t>
      </w:r>
      <w:r>
        <w:rPr>
          <w:rFonts w:eastAsia="Times New Roman" w:cs="Times New Roman"/>
          <w:szCs w:val="24"/>
        </w:rPr>
        <w:t>υ</w:t>
      </w:r>
      <w:r w:rsidRPr="00BC65FF">
        <w:rPr>
          <w:rFonts w:eastAsia="Times New Roman" w:cs="Times New Roman"/>
          <w:szCs w:val="24"/>
        </w:rPr>
        <w:t xml:space="preserve"> αυτοκινήτων και δεν αντιμετωπί</w:t>
      </w:r>
      <w:r>
        <w:rPr>
          <w:rFonts w:eastAsia="Times New Roman" w:cs="Times New Roman"/>
          <w:szCs w:val="24"/>
        </w:rPr>
        <w:t>ζ</w:t>
      </w:r>
      <w:r w:rsidRPr="00BC65FF">
        <w:rPr>
          <w:rFonts w:eastAsia="Times New Roman" w:cs="Times New Roman"/>
          <w:szCs w:val="24"/>
        </w:rPr>
        <w:t xml:space="preserve">ει και το σημαντικό ζήτημα της </w:t>
      </w:r>
      <w:r>
        <w:rPr>
          <w:rFonts w:eastAsia="Times New Roman" w:cs="Times New Roman"/>
          <w:szCs w:val="24"/>
        </w:rPr>
        <w:t>α</w:t>
      </w:r>
      <w:r w:rsidRPr="00BC65FF">
        <w:rPr>
          <w:rFonts w:eastAsia="Times New Roman" w:cs="Times New Roman"/>
          <w:szCs w:val="24"/>
        </w:rPr>
        <w:t>σφάλειας</w:t>
      </w:r>
      <w:r>
        <w:rPr>
          <w:rFonts w:eastAsia="Times New Roman" w:cs="Times New Roman"/>
          <w:szCs w:val="24"/>
        </w:rPr>
        <w:t>,</w:t>
      </w:r>
      <w:r w:rsidRPr="00BC65FF">
        <w:rPr>
          <w:rFonts w:eastAsia="Times New Roman" w:cs="Times New Roman"/>
          <w:szCs w:val="24"/>
        </w:rPr>
        <w:t xml:space="preserve"> </w:t>
      </w:r>
      <w:r>
        <w:rPr>
          <w:rFonts w:eastAsia="Times New Roman" w:cs="Times New Roman"/>
          <w:szCs w:val="24"/>
        </w:rPr>
        <w:t>τόσο του επιβατικού κοινού</w:t>
      </w:r>
      <w:r>
        <w:rPr>
          <w:rFonts w:eastAsia="Times New Roman" w:cs="Times New Roman"/>
          <w:szCs w:val="24"/>
        </w:rPr>
        <w:t xml:space="preserve"> όσο</w:t>
      </w:r>
      <w:r w:rsidRPr="00BC65FF">
        <w:rPr>
          <w:rFonts w:eastAsia="Times New Roman" w:cs="Times New Roman"/>
          <w:szCs w:val="24"/>
        </w:rPr>
        <w:t xml:space="preserve"> και των ίδιων των επαγγελματιών οδηγών</w:t>
      </w:r>
      <w:r>
        <w:rPr>
          <w:rFonts w:eastAsia="Times New Roman" w:cs="Times New Roman"/>
          <w:szCs w:val="24"/>
        </w:rPr>
        <w:t>. Η</w:t>
      </w:r>
      <w:r w:rsidRPr="00BC65FF">
        <w:rPr>
          <w:rFonts w:eastAsia="Times New Roman" w:cs="Times New Roman"/>
          <w:szCs w:val="24"/>
        </w:rPr>
        <w:t xml:space="preserve"> λύση στο πρόβλημα αυτό δεν είναι οι συνεχιζόμενες </w:t>
      </w:r>
      <w:r>
        <w:rPr>
          <w:rFonts w:eastAsia="Times New Roman" w:cs="Times New Roman"/>
          <w:szCs w:val="24"/>
        </w:rPr>
        <w:t xml:space="preserve">παρατάσεις </w:t>
      </w:r>
      <w:r w:rsidRPr="00BC65FF">
        <w:rPr>
          <w:rFonts w:eastAsia="Times New Roman" w:cs="Times New Roman"/>
          <w:szCs w:val="24"/>
        </w:rPr>
        <w:t xml:space="preserve">με υπουργική απόφαση </w:t>
      </w:r>
      <w:r>
        <w:rPr>
          <w:rFonts w:eastAsia="Times New Roman" w:cs="Times New Roman"/>
          <w:szCs w:val="24"/>
        </w:rPr>
        <w:t>απόσυρσης, π</w:t>
      </w:r>
      <w:r w:rsidRPr="00BC65FF">
        <w:rPr>
          <w:rFonts w:eastAsia="Times New Roman" w:cs="Times New Roman"/>
          <w:szCs w:val="24"/>
        </w:rPr>
        <w:t>ου συνήθως γίνονται πάντοτε για προεκλογικούς λόγους</w:t>
      </w:r>
      <w:r>
        <w:rPr>
          <w:rFonts w:eastAsia="Times New Roman" w:cs="Times New Roman"/>
          <w:szCs w:val="24"/>
        </w:rPr>
        <w:t>.</w:t>
      </w:r>
      <w:r w:rsidRPr="00BC65FF">
        <w:rPr>
          <w:rFonts w:eastAsia="Times New Roman" w:cs="Times New Roman"/>
          <w:szCs w:val="24"/>
        </w:rPr>
        <w:t xml:space="preserve"> </w:t>
      </w:r>
      <w:r>
        <w:rPr>
          <w:rFonts w:eastAsia="Times New Roman" w:cs="Times New Roman"/>
          <w:szCs w:val="24"/>
        </w:rPr>
        <w:t>Α</w:t>
      </w:r>
      <w:r w:rsidRPr="00BC65FF">
        <w:rPr>
          <w:rFonts w:eastAsia="Times New Roman" w:cs="Times New Roman"/>
          <w:szCs w:val="24"/>
        </w:rPr>
        <w:t>ντίθετα</w:t>
      </w:r>
      <w:r>
        <w:rPr>
          <w:rFonts w:eastAsia="Times New Roman" w:cs="Times New Roman"/>
          <w:szCs w:val="24"/>
        </w:rPr>
        <w:t>,</w:t>
      </w:r>
      <w:r w:rsidRPr="00BC65FF">
        <w:rPr>
          <w:rFonts w:eastAsia="Times New Roman" w:cs="Times New Roman"/>
          <w:szCs w:val="24"/>
        </w:rPr>
        <w:t xml:space="preserve"> μπορεί να εξασφαλιστεί κρ</w:t>
      </w:r>
      <w:r w:rsidRPr="00BC65FF">
        <w:rPr>
          <w:rFonts w:eastAsia="Times New Roman" w:cs="Times New Roman"/>
          <w:szCs w:val="24"/>
        </w:rPr>
        <w:t>ατική μέριμνα με χρηματοδότηση</w:t>
      </w:r>
      <w:r>
        <w:rPr>
          <w:rFonts w:eastAsia="Times New Roman" w:cs="Times New Roman"/>
          <w:szCs w:val="24"/>
        </w:rPr>
        <w:t>-</w:t>
      </w:r>
      <w:r w:rsidRPr="00BC65FF">
        <w:rPr>
          <w:rFonts w:eastAsia="Times New Roman" w:cs="Times New Roman"/>
          <w:szCs w:val="24"/>
        </w:rPr>
        <w:t>επιδότηση</w:t>
      </w:r>
      <w:r>
        <w:rPr>
          <w:rFonts w:eastAsia="Times New Roman" w:cs="Times New Roman"/>
          <w:szCs w:val="24"/>
        </w:rPr>
        <w:t>,</w:t>
      </w:r>
      <w:r w:rsidRPr="00BC65FF">
        <w:rPr>
          <w:rFonts w:eastAsia="Times New Roman" w:cs="Times New Roman"/>
          <w:szCs w:val="24"/>
        </w:rPr>
        <w:t xml:space="preserve"> ώστε να διευκολύνεται η έγκαιρη αντικατάσταση του οχήματος για επαγγελματίες με χαμηλό εισόδημα έως 12.000 ευρώ</w:t>
      </w:r>
      <w:r>
        <w:rPr>
          <w:rFonts w:eastAsia="Times New Roman" w:cs="Times New Roman"/>
          <w:szCs w:val="24"/>
        </w:rPr>
        <w:t>.</w:t>
      </w:r>
      <w:r w:rsidRPr="00BC65FF">
        <w:rPr>
          <w:rFonts w:eastAsia="Times New Roman" w:cs="Times New Roman"/>
          <w:szCs w:val="24"/>
        </w:rPr>
        <w:t xml:space="preserve"> Θα συμβάλουν</w:t>
      </w:r>
      <w:r>
        <w:rPr>
          <w:rFonts w:eastAsia="Times New Roman" w:cs="Times New Roman"/>
          <w:szCs w:val="24"/>
        </w:rPr>
        <w:t>,</w:t>
      </w:r>
      <w:r w:rsidRPr="00BC65FF">
        <w:rPr>
          <w:rFonts w:eastAsia="Times New Roman" w:cs="Times New Roman"/>
          <w:szCs w:val="24"/>
        </w:rPr>
        <w:t xml:space="preserve"> </w:t>
      </w:r>
      <w:r>
        <w:rPr>
          <w:rFonts w:eastAsia="Times New Roman" w:cs="Times New Roman"/>
          <w:szCs w:val="24"/>
        </w:rPr>
        <w:t>επίσης, σε</w:t>
      </w:r>
      <w:r w:rsidRPr="00BC65FF">
        <w:rPr>
          <w:rFonts w:eastAsia="Times New Roman" w:cs="Times New Roman"/>
          <w:szCs w:val="24"/>
        </w:rPr>
        <w:t xml:space="preserve"> αυτή την κατεύθυνση και μέτρα που ανακουφίζουν τους επαγγελματίες οδηγούς κα</w:t>
      </w:r>
      <w:r w:rsidRPr="00BC65FF">
        <w:rPr>
          <w:rFonts w:eastAsia="Times New Roman" w:cs="Times New Roman"/>
          <w:szCs w:val="24"/>
        </w:rPr>
        <w:t>ι επαγγελματίες του κλάδου</w:t>
      </w:r>
      <w:r>
        <w:rPr>
          <w:rFonts w:eastAsia="Times New Roman" w:cs="Times New Roman"/>
          <w:szCs w:val="24"/>
        </w:rPr>
        <w:t>,</w:t>
      </w:r>
      <w:r w:rsidRPr="00BC65FF">
        <w:rPr>
          <w:rFonts w:eastAsia="Times New Roman" w:cs="Times New Roman"/>
          <w:szCs w:val="24"/>
        </w:rPr>
        <w:t xml:space="preserve"> όπως η μείωση </w:t>
      </w:r>
      <w:r>
        <w:rPr>
          <w:rFonts w:eastAsia="Times New Roman" w:cs="Times New Roman"/>
          <w:szCs w:val="24"/>
        </w:rPr>
        <w:t xml:space="preserve">της </w:t>
      </w:r>
      <w:r w:rsidRPr="00BC65FF">
        <w:rPr>
          <w:rFonts w:eastAsia="Times New Roman" w:cs="Times New Roman"/>
          <w:szCs w:val="24"/>
        </w:rPr>
        <w:t>φορολογίας</w:t>
      </w:r>
      <w:r>
        <w:rPr>
          <w:rFonts w:eastAsia="Times New Roman" w:cs="Times New Roman"/>
          <w:szCs w:val="24"/>
        </w:rPr>
        <w:t>, η</w:t>
      </w:r>
      <w:r w:rsidRPr="00BC65FF">
        <w:rPr>
          <w:rFonts w:eastAsia="Times New Roman" w:cs="Times New Roman"/>
          <w:szCs w:val="24"/>
        </w:rPr>
        <w:t xml:space="preserve"> μείωση του φόρου στα καύσιμα</w:t>
      </w:r>
      <w:r>
        <w:rPr>
          <w:rFonts w:eastAsia="Times New Roman" w:cs="Times New Roman"/>
          <w:szCs w:val="24"/>
        </w:rPr>
        <w:t>,</w:t>
      </w:r>
      <w:r w:rsidRPr="00BC65FF">
        <w:rPr>
          <w:rFonts w:eastAsia="Times New Roman" w:cs="Times New Roman"/>
          <w:szCs w:val="24"/>
        </w:rPr>
        <w:t xml:space="preserve"> η κατάργηση του τέλους επιτηδεύματος και άλλα τέτοια μέτρα</w:t>
      </w:r>
      <w:r>
        <w:rPr>
          <w:rFonts w:eastAsia="Times New Roman" w:cs="Times New Roman"/>
          <w:szCs w:val="24"/>
        </w:rPr>
        <w:t>,</w:t>
      </w:r>
      <w:r w:rsidRPr="00BC65FF">
        <w:rPr>
          <w:rFonts w:eastAsia="Times New Roman" w:cs="Times New Roman"/>
          <w:szCs w:val="24"/>
        </w:rPr>
        <w:t xml:space="preserve"> τα οποία σήμερα </w:t>
      </w:r>
      <w:r>
        <w:rPr>
          <w:rFonts w:eastAsia="Times New Roman" w:cs="Times New Roman"/>
          <w:szCs w:val="24"/>
        </w:rPr>
        <w:t xml:space="preserve">χαρατσώνουν τον κάθε επαγγελματία. </w:t>
      </w:r>
    </w:p>
    <w:p w14:paraId="678A392C"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άρθρο 22 θεωρούμε </w:t>
      </w:r>
      <w:r w:rsidRPr="00BC65FF">
        <w:rPr>
          <w:rFonts w:eastAsia="Times New Roman" w:cs="Times New Roman"/>
          <w:szCs w:val="24"/>
        </w:rPr>
        <w:t>ότι πρέπει να ενθαρρυνθεί με πολ</w:t>
      </w:r>
      <w:r w:rsidRPr="00BC65FF">
        <w:rPr>
          <w:rFonts w:eastAsia="Times New Roman" w:cs="Times New Roman"/>
          <w:szCs w:val="24"/>
        </w:rPr>
        <w:t xml:space="preserve">ύπλευρα μέσα </w:t>
      </w:r>
      <w:r>
        <w:rPr>
          <w:rFonts w:eastAsia="Times New Roman" w:cs="Times New Roman"/>
          <w:szCs w:val="24"/>
        </w:rPr>
        <w:t>η μεγαλύτερη χρήση της δημόσιας συγκοινωνίας,</w:t>
      </w:r>
      <w:r w:rsidRPr="00BC65FF">
        <w:rPr>
          <w:rFonts w:eastAsia="Times New Roman" w:cs="Times New Roman"/>
          <w:szCs w:val="24"/>
        </w:rPr>
        <w:t xml:space="preserve"> των μέσων μαζικής μεταφοράς</w:t>
      </w:r>
      <w:r>
        <w:rPr>
          <w:rFonts w:eastAsia="Times New Roman" w:cs="Times New Roman"/>
          <w:szCs w:val="24"/>
        </w:rPr>
        <w:t>, του περπατήματος με μι</w:t>
      </w:r>
      <w:r w:rsidRPr="00BC65FF">
        <w:rPr>
          <w:rFonts w:eastAsia="Times New Roman" w:cs="Times New Roman"/>
          <w:szCs w:val="24"/>
        </w:rPr>
        <w:t>α δημόσια καμπάνια</w:t>
      </w:r>
      <w:r>
        <w:rPr>
          <w:rFonts w:eastAsia="Times New Roman" w:cs="Times New Roman"/>
          <w:szCs w:val="24"/>
        </w:rPr>
        <w:t>,</w:t>
      </w:r>
      <w:r w:rsidRPr="00BC65FF">
        <w:rPr>
          <w:rFonts w:eastAsia="Times New Roman" w:cs="Times New Roman"/>
          <w:szCs w:val="24"/>
        </w:rPr>
        <w:t xml:space="preserve"> του ποδηλάτου και άλλων εναλλακτικών κοινόχρηστων μέσων μεταφοράς</w:t>
      </w:r>
      <w:r>
        <w:rPr>
          <w:rFonts w:eastAsia="Times New Roman" w:cs="Times New Roman"/>
          <w:szCs w:val="24"/>
        </w:rPr>
        <w:t>. Παράλληλα, οι κυκλοφοριακές</w:t>
      </w:r>
      <w:r w:rsidRPr="00BC65FF">
        <w:rPr>
          <w:rFonts w:eastAsia="Times New Roman" w:cs="Times New Roman"/>
          <w:szCs w:val="24"/>
        </w:rPr>
        <w:t xml:space="preserve"> μελέτες που υλοποιούνται στους </w:t>
      </w:r>
      <w:r w:rsidRPr="00BC65FF">
        <w:rPr>
          <w:rFonts w:eastAsia="Times New Roman" w:cs="Times New Roman"/>
          <w:szCs w:val="24"/>
        </w:rPr>
        <w:t xml:space="preserve">δήμους χάνουν την επιστημονική τους τεκμηρίωση και </w:t>
      </w:r>
      <w:r>
        <w:rPr>
          <w:rFonts w:eastAsia="Times New Roman" w:cs="Times New Roman"/>
          <w:szCs w:val="24"/>
        </w:rPr>
        <w:t xml:space="preserve">την </w:t>
      </w:r>
      <w:r w:rsidRPr="00BC65FF">
        <w:rPr>
          <w:rFonts w:eastAsia="Times New Roman" w:cs="Times New Roman"/>
          <w:szCs w:val="24"/>
        </w:rPr>
        <w:t>αποτελεσματικότητ</w:t>
      </w:r>
      <w:r>
        <w:rPr>
          <w:rFonts w:eastAsia="Times New Roman" w:cs="Times New Roman"/>
          <w:szCs w:val="24"/>
        </w:rPr>
        <w:t>ά</w:t>
      </w:r>
      <w:r w:rsidRPr="00BC65FF">
        <w:rPr>
          <w:rFonts w:eastAsia="Times New Roman" w:cs="Times New Roman"/>
          <w:szCs w:val="24"/>
        </w:rPr>
        <w:t xml:space="preserve"> τους λόγω των </w:t>
      </w:r>
      <w:r>
        <w:rPr>
          <w:rFonts w:eastAsia="Times New Roman" w:cs="Times New Roman"/>
          <w:szCs w:val="24"/>
        </w:rPr>
        <w:t>ρουσφετολογικών</w:t>
      </w:r>
      <w:r w:rsidRPr="00BC65FF">
        <w:rPr>
          <w:rFonts w:eastAsia="Times New Roman" w:cs="Times New Roman"/>
          <w:szCs w:val="24"/>
        </w:rPr>
        <w:t xml:space="preserve"> αλλαγών</w:t>
      </w:r>
      <w:r>
        <w:rPr>
          <w:rFonts w:eastAsia="Times New Roman" w:cs="Times New Roman"/>
          <w:szCs w:val="24"/>
        </w:rPr>
        <w:t>,</w:t>
      </w:r>
      <w:r w:rsidRPr="00BC65FF">
        <w:rPr>
          <w:rFonts w:eastAsia="Times New Roman" w:cs="Times New Roman"/>
          <w:szCs w:val="24"/>
        </w:rPr>
        <w:t xml:space="preserve"> που κάνουν οι δήμοι ικανοποιώντας οικονομικούς παράγοντες</w:t>
      </w:r>
      <w:r>
        <w:rPr>
          <w:rFonts w:eastAsia="Times New Roman" w:cs="Times New Roman"/>
          <w:szCs w:val="24"/>
        </w:rPr>
        <w:t>. Α</w:t>
      </w:r>
      <w:r w:rsidRPr="00BC65FF">
        <w:rPr>
          <w:rFonts w:eastAsia="Times New Roman" w:cs="Times New Roman"/>
          <w:szCs w:val="24"/>
        </w:rPr>
        <w:t>υτά γίνονται</w:t>
      </w:r>
      <w:r>
        <w:rPr>
          <w:rFonts w:eastAsia="Times New Roman" w:cs="Times New Roman"/>
          <w:szCs w:val="24"/>
        </w:rPr>
        <w:t>.</w:t>
      </w:r>
    </w:p>
    <w:p w14:paraId="678A392D"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Στο άρθρο 23</w:t>
      </w:r>
      <w:r w:rsidRPr="00BC65FF">
        <w:rPr>
          <w:rFonts w:eastAsia="Times New Roman" w:cs="Times New Roman"/>
          <w:szCs w:val="24"/>
        </w:rPr>
        <w:t xml:space="preserve"> </w:t>
      </w:r>
      <w:r>
        <w:rPr>
          <w:rFonts w:eastAsia="Times New Roman" w:cs="Times New Roman"/>
          <w:szCs w:val="24"/>
        </w:rPr>
        <w:t>συμφωνούμε με τη</w:t>
      </w:r>
      <w:r w:rsidRPr="00BC65FF">
        <w:rPr>
          <w:rFonts w:eastAsia="Times New Roman" w:cs="Times New Roman"/>
          <w:szCs w:val="24"/>
        </w:rPr>
        <w:t xml:space="preserve"> διαγραφή των προστίμων στους κληρονόμους</w:t>
      </w:r>
      <w:r>
        <w:rPr>
          <w:rFonts w:eastAsia="Times New Roman" w:cs="Times New Roman"/>
          <w:szCs w:val="24"/>
        </w:rPr>
        <w:t>. Είμαστε, όμως,</w:t>
      </w:r>
      <w:r w:rsidRPr="00BC65FF">
        <w:rPr>
          <w:rFonts w:eastAsia="Times New Roman" w:cs="Times New Roman"/>
          <w:szCs w:val="24"/>
        </w:rPr>
        <w:t xml:space="preserve"> κάθετα αντίθετοι με τα πρόστιμα που επιβάλλονται στα μέσα μαζικής μεταφοράς στους </w:t>
      </w:r>
      <w:r>
        <w:rPr>
          <w:rFonts w:eastAsia="Times New Roman" w:cs="Times New Roman"/>
          <w:szCs w:val="24"/>
        </w:rPr>
        <w:t>ε</w:t>
      </w:r>
      <w:r w:rsidRPr="00BC65FF">
        <w:rPr>
          <w:rFonts w:eastAsia="Times New Roman" w:cs="Times New Roman"/>
          <w:szCs w:val="24"/>
        </w:rPr>
        <w:t>πιβάτες</w:t>
      </w:r>
      <w:r>
        <w:rPr>
          <w:rFonts w:eastAsia="Times New Roman" w:cs="Times New Roman"/>
          <w:szCs w:val="24"/>
        </w:rPr>
        <w:t>. Εμείς τι</w:t>
      </w:r>
      <w:r w:rsidRPr="00BC65FF">
        <w:rPr>
          <w:rFonts w:eastAsia="Times New Roman" w:cs="Times New Roman"/>
          <w:szCs w:val="24"/>
        </w:rPr>
        <w:t xml:space="preserve"> λέμε</w:t>
      </w:r>
      <w:r>
        <w:rPr>
          <w:rFonts w:eastAsia="Times New Roman" w:cs="Times New Roman"/>
          <w:szCs w:val="24"/>
        </w:rPr>
        <w:t>;</w:t>
      </w:r>
      <w:r w:rsidRPr="00BC65FF">
        <w:rPr>
          <w:rFonts w:eastAsia="Times New Roman" w:cs="Times New Roman"/>
          <w:szCs w:val="24"/>
        </w:rPr>
        <w:t xml:space="preserve"> </w:t>
      </w:r>
      <w:r>
        <w:rPr>
          <w:rFonts w:eastAsia="Times New Roman" w:cs="Times New Roman"/>
          <w:szCs w:val="24"/>
        </w:rPr>
        <w:t>Δ</w:t>
      </w:r>
      <w:r w:rsidRPr="00BC65FF">
        <w:rPr>
          <w:rFonts w:eastAsia="Times New Roman" w:cs="Times New Roman"/>
          <w:szCs w:val="24"/>
        </w:rPr>
        <w:t>ωρεάν μετακίνηση με επιβάρυνση των επιχειρηματικών ομίλων για όλους τους εργαζόμενους</w:t>
      </w:r>
      <w:r>
        <w:rPr>
          <w:rFonts w:eastAsia="Times New Roman" w:cs="Times New Roman"/>
          <w:szCs w:val="24"/>
        </w:rPr>
        <w:t>,</w:t>
      </w:r>
      <w:r w:rsidRPr="00BC65FF">
        <w:rPr>
          <w:rFonts w:eastAsia="Times New Roman" w:cs="Times New Roman"/>
          <w:szCs w:val="24"/>
        </w:rPr>
        <w:t xml:space="preserve"> για</w:t>
      </w:r>
      <w:r w:rsidRPr="00BC65FF">
        <w:rPr>
          <w:rFonts w:eastAsia="Times New Roman" w:cs="Times New Roman"/>
          <w:szCs w:val="24"/>
        </w:rPr>
        <w:t>τί ο εργαζό</w:t>
      </w:r>
      <w:r>
        <w:rPr>
          <w:rFonts w:eastAsia="Times New Roman" w:cs="Times New Roman"/>
          <w:szCs w:val="24"/>
        </w:rPr>
        <w:t>μενος ο οποίος χρησιμοποιεί τα μέσα μαζικής μ</w:t>
      </w:r>
      <w:r w:rsidRPr="00BC65FF">
        <w:rPr>
          <w:rFonts w:eastAsia="Times New Roman" w:cs="Times New Roman"/>
          <w:szCs w:val="24"/>
        </w:rPr>
        <w:t>εταφοράς</w:t>
      </w:r>
      <w:r>
        <w:rPr>
          <w:rFonts w:eastAsia="Times New Roman" w:cs="Times New Roman"/>
          <w:szCs w:val="24"/>
        </w:rPr>
        <w:t xml:space="preserve"> -</w:t>
      </w:r>
      <w:r w:rsidRPr="00BC65FF">
        <w:rPr>
          <w:rFonts w:eastAsia="Times New Roman" w:cs="Times New Roman"/>
          <w:szCs w:val="24"/>
        </w:rPr>
        <w:t>μετρό</w:t>
      </w:r>
      <w:r>
        <w:rPr>
          <w:rFonts w:eastAsia="Times New Roman" w:cs="Times New Roman"/>
          <w:szCs w:val="24"/>
        </w:rPr>
        <w:t>,</w:t>
      </w:r>
      <w:r w:rsidRPr="00BC65FF">
        <w:rPr>
          <w:rFonts w:eastAsia="Times New Roman" w:cs="Times New Roman"/>
          <w:szCs w:val="24"/>
        </w:rPr>
        <w:t xml:space="preserve"> ηλεκτρικό</w:t>
      </w:r>
      <w:r>
        <w:rPr>
          <w:rFonts w:eastAsia="Times New Roman" w:cs="Times New Roman"/>
          <w:szCs w:val="24"/>
        </w:rPr>
        <w:t>,</w:t>
      </w:r>
      <w:r w:rsidRPr="00BC65FF">
        <w:rPr>
          <w:rFonts w:eastAsia="Times New Roman" w:cs="Times New Roman"/>
          <w:szCs w:val="24"/>
        </w:rPr>
        <w:t xml:space="preserve"> αστικές συγκοινωνίες</w:t>
      </w:r>
      <w:r>
        <w:rPr>
          <w:rFonts w:eastAsia="Times New Roman" w:cs="Times New Roman"/>
          <w:szCs w:val="24"/>
        </w:rPr>
        <w:t>-</w:t>
      </w:r>
      <w:r w:rsidRPr="00BC65FF">
        <w:rPr>
          <w:rFonts w:eastAsia="Times New Roman" w:cs="Times New Roman"/>
          <w:szCs w:val="24"/>
        </w:rPr>
        <w:t xml:space="preserve"> τα χρησιμοποιεί για να πάει στη δουλειά του</w:t>
      </w:r>
      <w:r>
        <w:rPr>
          <w:rFonts w:eastAsia="Times New Roman" w:cs="Times New Roman"/>
          <w:szCs w:val="24"/>
        </w:rPr>
        <w:t>,</w:t>
      </w:r>
      <w:r w:rsidRPr="00BC65FF">
        <w:rPr>
          <w:rFonts w:eastAsia="Times New Roman" w:cs="Times New Roman"/>
          <w:szCs w:val="24"/>
        </w:rPr>
        <w:t xml:space="preserve"> για να παρ</w:t>
      </w:r>
      <w:r>
        <w:rPr>
          <w:rFonts w:eastAsia="Times New Roman" w:cs="Times New Roman"/>
          <w:szCs w:val="24"/>
        </w:rPr>
        <w:t>αγ</w:t>
      </w:r>
      <w:r w:rsidRPr="00BC65FF">
        <w:rPr>
          <w:rFonts w:eastAsia="Times New Roman" w:cs="Times New Roman"/>
          <w:szCs w:val="24"/>
        </w:rPr>
        <w:t xml:space="preserve">άγει και τον πλούτο </w:t>
      </w:r>
      <w:r>
        <w:rPr>
          <w:rFonts w:eastAsia="Times New Roman" w:cs="Times New Roman"/>
          <w:szCs w:val="24"/>
        </w:rPr>
        <w:t>τον οποίο</w:t>
      </w:r>
      <w:r w:rsidRPr="00BC65FF">
        <w:rPr>
          <w:rFonts w:eastAsia="Times New Roman" w:cs="Times New Roman"/>
          <w:szCs w:val="24"/>
        </w:rPr>
        <w:t xml:space="preserve"> παράγει </w:t>
      </w:r>
      <w:r>
        <w:rPr>
          <w:rFonts w:eastAsia="Times New Roman" w:cs="Times New Roman"/>
          <w:szCs w:val="24"/>
        </w:rPr>
        <w:t>-</w:t>
      </w:r>
      <w:r w:rsidRPr="00BC65FF">
        <w:rPr>
          <w:rFonts w:eastAsia="Times New Roman" w:cs="Times New Roman"/>
          <w:szCs w:val="24"/>
        </w:rPr>
        <w:t>το μεγαλύτερο κομμάτι</w:t>
      </w:r>
      <w:r>
        <w:rPr>
          <w:rFonts w:eastAsia="Times New Roman" w:cs="Times New Roman"/>
          <w:szCs w:val="24"/>
        </w:rPr>
        <w:t>,</w:t>
      </w:r>
      <w:r w:rsidRPr="00BC65FF">
        <w:rPr>
          <w:rFonts w:eastAsia="Times New Roman" w:cs="Times New Roman"/>
          <w:szCs w:val="24"/>
        </w:rPr>
        <w:t xml:space="preserve"> αν όχι όλο</w:t>
      </w:r>
      <w:r>
        <w:rPr>
          <w:rFonts w:eastAsia="Times New Roman" w:cs="Times New Roman"/>
          <w:szCs w:val="24"/>
        </w:rPr>
        <w:t>-</w:t>
      </w:r>
      <w:r w:rsidRPr="00BC65FF">
        <w:rPr>
          <w:rFonts w:eastAsia="Times New Roman" w:cs="Times New Roman"/>
          <w:szCs w:val="24"/>
        </w:rPr>
        <w:t xml:space="preserve"> το παίρνει </w:t>
      </w:r>
      <w:r>
        <w:rPr>
          <w:rFonts w:eastAsia="Times New Roman" w:cs="Times New Roman"/>
          <w:szCs w:val="24"/>
        </w:rPr>
        <w:t xml:space="preserve">ο </w:t>
      </w:r>
      <w:r w:rsidRPr="00BC65FF">
        <w:rPr>
          <w:rFonts w:eastAsia="Times New Roman" w:cs="Times New Roman"/>
          <w:szCs w:val="24"/>
        </w:rPr>
        <w:t>επιχει</w:t>
      </w:r>
      <w:r w:rsidRPr="00BC65FF">
        <w:rPr>
          <w:rFonts w:eastAsia="Times New Roman" w:cs="Times New Roman"/>
          <w:szCs w:val="24"/>
        </w:rPr>
        <w:lastRenderedPageBreak/>
        <w:t>ρηματίας</w:t>
      </w:r>
      <w:r>
        <w:rPr>
          <w:rFonts w:eastAsia="Times New Roman" w:cs="Times New Roman"/>
          <w:szCs w:val="24"/>
        </w:rPr>
        <w:t>. Επομένως</w:t>
      </w:r>
      <w:r w:rsidRPr="00BC65FF">
        <w:rPr>
          <w:rFonts w:eastAsia="Times New Roman" w:cs="Times New Roman"/>
          <w:szCs w:val="24"/>
        </w:rPr>
        <w:t xml:space="preserve"> </w:t>
      </w:r>
      <w:r>
        <w:rPr>
          <w:rFonts w:eastAsia="Times New Roman" w:cs="Times New Roman"/>
          <w:szCs w:val="24"/>
        </w:rPr>
        <w:t>οι</w:t>
      </w:r>
      <w:r w:rsidRPr="00BC65FF">
        <w:rPr>
          <w:rFonts w:eastAsia="Times New Roman" w:cs="Times New Roman"/>
          <w:szCs w:val="24"/>
        </w:rPr>
        <w:t xml:space="preserve"> επιχειρηματικοί όμιλοι να</w:t>
      </w:r>
      <w:r>
        <w:rPr>
          <w:rFonts w:eastAsia="Times New Roman" w:cs="Times New Roman"/>
          <w:szCs w:val="24"/>
        </w:rPr>
        <w:t xml:space="preserve"> δώσουν</w:t>
      </w:r>
      <w:r w:rsidRPr="00BC65FF">
        <w:rPr>
          <w:rFonts w:eastAsia="Times New Roman" w:cs="Times New Roman"/>
          <w:szCs w:val="24"/>
        </w:rPr>
        <w:t xml:space="preserve"> το κόστος της μεταφοράς των εργαζομένων</w:t>
      </w:r>
      <w:r>
        <w:rPr>
          <w:rFonts w:eastAsia="Times New Roman" w:cs="Times New Roman"/>
          <w:szCs w:val="24"/>
        </w:rPr>
        <w:t>, να</w:t>
      </w:r>
      <w:r w:rsidRPr="00BC65FF">
        <w:rPr>
          <w:rFonts w:eastAsia="Times New Roman" w:cs="Times New Roman"/>
          <w:szCs w:val="24"/>
        </w:rPr>
        <w:t xml:space="preserve"> είναι δωρεάν</w:t>
      </w:r>
      <w:r>
        <w:rPr>
          <w:rFonts w:eastAsia="Times New Roman" w:cs="Times New Roman"/>
          <w:szCs w:val="24"/>
        </w:rPr>
        <w:t>,</w:t>
      </w:r>
      <w:r w:rsidRPr="00BC65FF">
        <w:rPr>
          <w:rFonts w:eastAsia="Times New Roman" w:cs="Times New Roman"/>
          <w:szCs w:val="24"/>
        </w:rPr>
        <w:t xml:space="preserve"> δηλαδή</w:t>
      </w:r>
      <w:r>
        <w:rPr>
          <w:rFonts w:eastAsia="Times New Roman" w:cs="Times New Roman"/>
          <w:szCs w:val="24"/>
        </w:rPr>
        <w:t>,</w:t>
      </w:r>
      <w:r w:rsidRPr="00BC65FF">
        <w:rPr>
          <w:rFonts w:eastAsia="Times New Roman" w:cs="Times New Roman"/>
          <w:szCs w:val="24"/>
        </w:rPr>
        <w:t xml:space="preserve"> </w:t>
      </w:r>
      <w:r>
        <w:rPr>
          <w:rFonts w:eastAsia="Times New Roman" w:cs="Times New Roman"/>
          <w:szCs w:val="24"/>
        </w:rPr>
        <w:t xml:space="preserve">η </w:t>
      </w:r>
      <w:r w:rsidRPr="00BC65FF">
        <w:rPr>
          <w:rFonts w:eastAsia="Times New Roman" w:cs="Times New Roman"/>
          <w:szCs w:val="24"/>
        </w:rPr>
        <w:t>μεταφορά για τους εργαζόμενους</w:t>
      </w:r>
      <w:r>
        <w:rPr>
          <w:rFonts w:eastAsia="Times New Roman" w:cs="Times New Roman"/>
          <w:szCs w:val="24"/>
        </w:rPr>
        <w:t xml:space="preserve">. Αυτό </w:t>
      </w:r>
      <w:r w:rsidRPr="00BC65FF">
        <w:rPr>
          <w:rFonts w:eastAsia="Times New Roman" w:cs="Times New Roman"/>
          <w:szCs w:val="24"/>
        </w:rPr>
        <w:t>το μέτρο της δωρεάν μετακίνησης των εργαζομένων μπορεί να μειώσει τα κυκλοφοριακά προβλήματα</w:t>
      </w:r>
      <w:r>
        <w:rPr>
          <w:rFonts w:eastAsia="Times New Roman" w:cs="Times New Roman"/>
          <w:szCs w:val="24"/>
        </w:rPr>
        <w:t>,</w:t>
      </w:r>
      <w:r w:rsidRPr="00BC65FF">
        <w:rPr>
          <w:rFonts w:eastAsia="Times New Roman" w:cs="Times New Roman"/>
          <w:szCs w:val="24"/>
        </w:rPr>
        <w:t xml:space="preserve"> αλ</w:t>
      </w:r>
      <w:r w:rsidRPr="00BC65FF">
        <w:rPr>
          <w:rFonts w:eastAsia="Times New Roman" w:cs="Times New Roman"/>
          <w:szCs w:val="24"/>
        </w:rPr>
        <w:t>λά και την οδική ασφάλεια</w:t>
      </w:r>
      <w:r>
        <w:rPr>
          <w:rFonts w:eastAsia="Times New Roman" w:cs="Times New Roman"/>
          <w:szCs w:val="24"/>
        </w:rPr>
        <w:t>.</w:t>
      </w:r>
    </w:p>
    <w:p w14:paraId="678A392E"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w:t>
      </w:r>
      <w:r w:rsidRPr="00BC65FF">
        <w:rPr>
          <w:rFonts w:eastAsia="Times New Roman" w:cs="Times New Roman"/>
          <w:szCs w:val="24"/>
        </w:rPr>
        <w:t>24</w:t>
      </w:r>
      <w:r>
        <w:rPr>
          <w:rFonts w:eastAsia="Times New Roman" w:cs="Times New Roman"/>
          <w:szCs w:val="24"/>
        </w:rPr>
        <w:t>,</w:t>
      </w:r>
      <w:r w:rsidRPr="00BC65FF">
        <w:rPr>
          <w:rFonts w:eastAsia="Times New Roman" w:cs="Times New Roman"/>
          <w:szCs w:val="24"/>
        </w:rPr>
        <w:t xml:space="preserve"> </w:t>
      </w:r>
      <w:r>
        <w:rPr>
          <w:rFonts w:eastAsia="Times New Roman" w:cs="Times New Roman"/>
          <w:szCs w:val="24"/>
        </w:rPr>
        <w:t>που</w:t>
      </w:r>
      <w:r w:rsidRPr="00BC65FF">
        <w:rPr>
          <w:rFonts w:eastAsia="Times New Roman" w:cs="Times New Roman"/>
          <w:szCs w:val="24"/>
        </w:rPr>
        <w:t xml:space="preserve"> αφορά</w:t>
      </w:r>
      <w:r>
        <w:rPr>
          <w:rFonts w:eastAsia="Times New Roman" w:cs="Times New Roman"/>
          <w:szCs w:val="24"/>
        </w:rPr>
        <w:t xml:space="preserve"> το ωράριο των μηχανοδηγών</w:t>
      </w:r>
      <w:r>
        <w:rPr>
          <w:rFonts w:eastAsia="Times New Roman" w:cs="Times New Roman"/>
          <w:szCs w:val="24"/>
        </w:rPr>
        <w:t>,</w:t>
      </w:r>
      <w:r>
        <w:rPr>
          <w:rFonts w:eastAsia="Times New Roman" w:cs="Times New Roman"/>
          <w:szCs w:val="24"/>
        </w:rPr>
        <w:t xml:space="preserve"> λέμε, </w:t>
      </w:r>
      <w:r w:rsidRPr="00BC65FF">
        <w:rPr>
          <w:rFonts w:eastAsia="Times New Roman" w:cs="Times New Roman"/>
          <w:szCs w:val="24"/>
        </w:rPr>
        <w:t>φυσικά</w:t>
      </w:r>
      <w:r>
        <w:rPr>
          <w:rFonts w:eastAsia="Times New Roman" w:cs="Times New Roman"/>
          <w:szCs w:val="24"/>
        </w:rPr>
        <w:t>, «</w:t>
      </w:r>
      <w:r>
        <w:rPr>
          <w:rFonts w:eastAsia="Times New Roman" w:cs="Times New Roman"/>
          <w:szCs w:val="24"/>
        </w:rPr>
        <w:t>ναι</w:t>
      </w:r>
      <w:r>
        <w:rPr>
          <w:rFonts w:eastAsia="Times New Roman" w:cs="Times New Roman"/>
          <w:szCs w:val="24"/>
        </w:rPr>
        <w:t>».</w:t>
      </w:r>
      <w:r w:rsidRPr="00BC65FF">
        <w:rPr>
          <w:rFonts w:eastAsia="Times New Roman" w:cs="Times New Roman"/>
          <w:szCs w:val="24"/>
        </w:rPr>
        <w:t xml:space="preserve"> </w:t>
      </w:r>
      <w:r>
        <w:rPr>
          <w:rFonts w:eastAsia="Times New Roman" w:cs="Times New Roman"/>
          <w:szCs w:val="24"/>
        </w:rPr>
        <w:t xml:space="preserve">Επιτρέψτε μας, όμως, να κάνουμε </w:t>
      </w:r>
      <w:r w:rsidRPr="00BC65FF">
        <w:rPr>
          <w:rFonts w:eastAsia="Times New Roman" w:cs="Times New Roman"/>
          <w:szCs w:val="24"/>
        </w:rPr>
        <w:t>μία παρατήρηση</w:t>
      </w:r>
      <w:r>
        <w:rPr>
          <w:rFonts w:eastAsia="Times New Roman" w:cs="Times New Roman"/>
          <w:szCs w:val="24"/>
        </w:rPr>
        <w:t>. Β</w:t>
      </w:r>
      <w:r w:rsidRPr="00BC65FF">
        <w:rPr>
          <w:rFonts w:eastAsia="Times New Roman" w:cs="Times New Roman"/>
          <w:szCs w:val="24"/>
        </w:rPr>
        <w:t>άζετε τεσσερ</w:t>
      </w:r>
      <w:r>
        <w:rPr>
          <w:rFonts w:eastAsia="Times New Roman" w:cs="Times New Roman"/>
          <w:szCs w:val="24"/>
        </w:rPr>
        <w:t>ισή</w:t>
      </w:r>
      <w:r w:rsidRPr="00BC65FF">
        <w:rPr>
          <w:rFonts w:eastAsia="Times New Roman" w:cs="Times New Roman"/>
          <w:szCs w:val="24"/>
        </w:rPr>
        <w:t xml:space="preserve">μισι ώρες </w:t>
      </w:r>
      <w:r>
        <w:rPr>
          <w:rFonts w:eastAsia="Times New Roman" w:cs="Times New Roman"/>
          <w:szCs w:val="24"/>
        </w:rPr>
        <w:t>ανελλιπούς</w:t>
      </w:r>
      <w:r w:rsidRPr="00BC65FF">
        <w:rPr>
          <w:rFonts w:eastAsia="Times New Roman" w:cs="Times New Roman"/>
          <w:szCs w:val="24"/>
        </w:rPr>
        <w:t xml:space="preserve"> δουλειά</w:t>
      </w:r>
      <w:r>
        <w:rPr>
          <w:rFonts w:eastAsia="Times New Roman" w:cs="Times New Roman"/>
          <w:szCs w:val="24"/>
        </w:rPr>
        <w:t>ς</w:t>
      </w:r>
      <w:r w:rsidRPr="00BC65FF">
        <w:rPr>
          <w:rFonts w:eastAsia="Times New Roman" w:cs="Times New Roman"/>
          <w:szCs w:val="24"/>
        </w:rPr>
        <w:t xml:space="preserve"> </w:t>
      </w:r>
      <w:r>
        <w:rPr>
          <w:rFonts w:eastAsia="Times New Roman" w:cs="Times New Roman"/>
          <w:szCs w:val="24"/>
        </w:rPr>
        <w:t>με μισή ώρα δι</w:t>
      </w:r>
      <w:r w:rsidRPr="00BC65FF">
        <w:rPr>
          <w:rFonts w:eastAsia="Times New Roman" w:cs="Times New Roman"/>
          <w:szCs w:val="24"/>
        </w:rPr>
        <w:t>άλειμμα</w:t>
      </w:r>
      <w:r>
        <w:rPr>
          <w:rFonts w:eastAsia="Times New Roman" w:cs="Times New Roman"/>
          <w:szCs w:val="24"/>
        </w:rPr>
        <w:t>.</w:t>
      </w:r>
      <w:r w:rsidRPr="00BC65FF">
        <w:rPr>
          <w:rFonts w:eastAsia="Times New Roman" w:cs="Times New Roman"/>
          <w:szCs w:val="24"/>
        </w:rPr>
        <w:t xml:space="preserve"> Δηλαδή ο μηχανοδηγός</w:t>
      </w:r>
      <w:r>
        <w:rPr>
          <w:rFonts w:eastAsia="Times New Roman" w:cs="Times New Roman"/>
          <w:szCs w:val="24"/>
        </w:rPr>
        <w:t>,</w:t>
      </w:r>
      <w:r w:rsidRPr="00BC65FF">
        <w:rPr>
          <w:rFonts w:eastAsia="Times New Roman" w:cs="Times New Roman"/>
          <w:szCs w:val="24"/>
        </w:rPr>
        <w:t xml:space="preserve"> ο οποίος θα πάει από τον Αθήνα </w:t>
      </w:r>
      <w:r>
        <w:rPr>
          <w:rFonts w:eastAsia="Times New Roman" w:cs="Times New Roman"/>
          <w:szCs w:val="24"/>
        </w:rPr>
        <w:t xml:space="preserve">στη Θεσσαλονίκη, </w:t>
      </w:r>
      <w:r w:rsidRPr="00BC65FF">
        <w:rPr>
          <w:rFonts w:eastAsia="Times New Roman" w:cs="Times New Roman"/>
          <w:szCs w:val="24"/>
        </w:rPr>
        <w:t>που είναι τεσσερ</w:t>
      </w:r>
      <w:r>
        <w:rPr>
          <w:rFonts w:eastAsia="Times New Roman" w:cs="Times New Roman"/>
          <w:szCs w:val="24"/>
        </w:rPr>
        <w:t>ισή</w:t>
      </w:r>
      <w:r w:rsidRPr="00BC65FF">
        <w:rPr>
          <w:rFonts w:eastAsia="Times New Roman" w:cs="Times New Roman"/>
          <w:szCs w:val="24"/>
        </w:rPr>
        <w:t>μισι ώρες</w:t>
      </w:r>
      <w:r>
        <w:rPr>
          <w:rFonts w:eastAsia="Times New Roman" w:cs="Times New Roman"/>
          <w:szCs w:val="24"/>
        </w:rPr>
        <w:t>,</w:t>
      </w:r>
      <w:r w:rsidRPr="00BC65FF">
        <w:rPr>
          <w:rFonts w:eastAsia="Times New Roman" w:cs="Times New Roman"/>
          <w:szCs w:val="24"/>
        </w:rPr>
        <w:t xml:space="preserve"> και θα είναι μέσα μόνος του τι θα κάνει</w:t>
      </w:r>
      <w:r>
        <w:rPr>
          <w:rFonts w:eastAsia="Times New Roman" w:cs="Times New Roman"/>
          <w:szCs w:val="24"/>
        </w:rPr>
        <w:t>;</w:t>
      </w:r>
      <w:r w:rsidRPr="00BC65FF">
        <w:rPr>
          <w:rFonts w:eastAsia="Times New Roman" w:cs="Times New Roman"/>
          <w:szCs w:val="24"/>
        </w:rPr>
        <w:t xml:space="preserve"> Πότε θα κάνει τη μισή ώρα </w:t>
      </w:r>
      <w:r>
        <w:rPr>
          <w:rFonts w:eastAsia="Times New Roman" w:cs="Times New Roman"/>
          <w:szCs w:val="24"/>
        </w:rPr>
        <w:t>δ</w:t>
      </w:r>
      <w:r w:rsidRPr="00BC65FF">
        <w:rPr>
          <w:rFonts w:eastAsia="Times New Roman" w:cs="Times New Roman"/>
          <w:szCs w:val="24"/>
        </w:rPr>
        <w:t>ιάλειμμα</w:t>
      </w:r>
      <w:r>
        <w:rPr>
          <w:rFonts w:eastAsia="Times New Roman" w:cs="Times New Roman"/>
          <w:szCs w:val="24"/>
        </w:rPr>
        <w:t>;</w:t>
      </w:r>
      <w:r w:rsidRPr="00BC65FF">
        <w:rPr>
          <w:rFonts w:eastAsia="Times New Roman" w:cs="Times New Roman"/>
          <w:szCs w:val="24"/>
        </w:rPr>
        <w:t xml:space="preserve"> </w:t>
      </w:r>
      <w:r>
        <w:rPr>
          <w:rFonts w:eastAsia="Times New Roman" w:cs="Times New Roman"/>
          <w:szCs w:val="24"/>
        </w:rPr>
        <w:t>Μ</w:t>
      </w:r>
      <w:r w:rsidRPr="00BC65FF">
        <w:rPr>
          <w:rFonts w:eastAsia="Times New Roman" w:cs="Times New Roman"/>
          <w:szCs w:val="24"/>
        </w:rPr>
        <w:t xml:space="preserve">ετά τις </w:t>
      </w:r>
      <w:r>
        <w:rPr>
          <w:rFonts w:eastAsia="Times New Roman" w:cs="Times New Roman"/>
          <w:szCs w:val="24"/>
        </w:rPr>
        <w:t>τεσσερισήμισι</w:t>
      </w:r>
      <w:r w:rsidRPr="00BC65FF">
        <w:rPr>
          <w:rFonts w:eastAsia="Times New Roman" w:cs="Times New Roman"/>
          <w:szCs w:val="24"/>
        </w:rPr>
        <w:t xml:space="preserve"> ώρες</w:t>
      </w:r>
      <w:r>
        <w:rPr>
          <w:rFonts w:eastAsia="Times New Roman" w:cs="Times New Roman"/>
          <w:szCs w:val="24"/>
        </w:rPr>
        <w:t>;</w:t>
      </w:r>
      <w:r w:rsidRPr="00BC65FF">
        <w:rPr>
          <w:rFonts w:eastAsia="Times New Roman" w:cs="Times New Roman"/>
          <w:szCs w:val="24"/>
        </w:rPr>
        <w:t xml:space="preserve"> </w:t>
      </w:r>
      <w:r>
        <w:rPr>
          <w:rFonts w:eastAsia="Times New Roman" w:cs="Times New Roman"/>
          <w:szCs w:val="24"/>
        </w:rPr>
        <w:t>Κ</w:t>
      </w:r>
      <w:r w:rsidRPr="00BC65FF">
        <w:rPr>
          <w:rFonts w:eastAsia="Times New Roman" w:cs="Times New Roman"/>
          <w:szCs w:val="24"/>
        </w:rPr>
        <w:t xml:space="preserve">αι </w:t>
      </w:r>
      <w:r>
        <w:rPr>
          <w:rFonts w:eastAsia="Times New Roman" w:cs="Times New Roman"/>
          <w:szCs w:val="24"/>
        </w:rPr>
        <w:t xml:space="preserve">αν </w:t>
      </w:r>
      <w:r w:rsidRPr="00BC65FF">
        <w:rPr>
          <w:rFonts w:eastAsia="Times New Roman" w:cs="Times New Roman"/>
          <w:szCs w:val="24"/>
        </w:rPr>
        <w:t xml:space="preserve">αυτό το διάστημα </w:t>
      </w:r>
      <w:r>
        <w:rPr>
          <w:rFonts w:eastAsia="Times New Roman" w:cs="Times New Roman"/>
          <w:szCs w:val="24"/>
        </w:rPr>
        <w:t>πάθει κάτι</w:t>
      </w:r>
      <w:r w:rsidRPr="00BC65FF">
        <w:rPr>
          <w:rFonts w:eastAsia="Times New Roman" w:cs="Times New Roman"/>
          <w:szCs w:val="24"/>
        </w:rPr>
        <w:t xml:space="preserve"> ο άνθρωπος</w:t>
      </w:r>
      <w:r>
        <w:rPr>
          <w:rFonts w:eastAsia="Times New Roman" w:cs="Times New Roman"/>
          <w:szCs w:val="24"/>
        </w:rPr>
        <w:t>,</w:t>
      </w:r>
      <w:r w:rsidRPr="00BC65FF">
        <w:rPr>
          <w:rFonts w:eastAsia="Times New Roman" w:cs="Times New Roman"/>
          <w:szCs w:val="24"/>
        </w:rPr>
        <w:t xml:space="preserve"> αυτά τα οποία </w:t>
      </w:r>
      <w:r>
        <w:rPr>
          <w:rFonts w:eastAsia="Times New Roman" w:cs="Times New Roman"/>
          <w:szCs w:val="24"/>
        </w:rPr>
        <w:t>συμβαίνου</w:t>
      </w:r>
      <w:r>
        <w:rPr>
          <w:rFonts w:eastAsia="Times New Roman" w:cs="Times New Roman"/>
          <w:szCs w:val="24"/>
        </w:rPr>
        <w:t>ν</w:t>
      </w:r>
      <w:r w:rsidRPr="00BC65FF">
        <w:rPr>
          <w:rFonts w:eastAsia="Times New Roman" w:cs="Times New Roman"/>
          <w:szCs w:val="24"/>
        </w:rPr>
        <w:t xml:space="preserve"> σε όλους </w:t>
      </w:r>
      <w:r>
        <w:rPr>
          <w:rFonts w:eastAsia="Times New Roman" w:cs="Times New Roman"/>
          <w:szCs w:val="24"/>
        </w:rPr>
        <w:t>μας;</w:t>
      </w:r>
      <w:r w:rsidRPr="00BC65FF">
        <w:rPr>
          <w:rFonts w:eastAsia="Times New Roman" w:cs="Times New Roman"/>
          <w:szCs w:val="24"/>
        </w:rPr>
        <w:t xml:space="preserve"> </w:t>
      </w:r>
      <w:r>
        <w:rPr>
          <w:rFonts w:eastAsia="Times New Roman" w:cs="Times New Roman"/>
          <w:szCs w:val="24"/>
        </w:rPr>
        <w:t>Ψ</w:t>
      </w:r>
      <w:r w:rsidRPr="00BC65FF">
        <w:rPr>
          <w:rFonts w:eastAsia="Times New Roman" w:cs="Times New Roman"/>
          <w:szCs w:val="24"/>
        </w:rPr>
        <w:t>ηφίζουμε</w:t>
      </w:r>
      <w:r>
        <w:rPr>
          <w:rFonts w:eastAsia="Times New Roman" w:cs="Times New Roman"/>
          <w:szCs w:val="24"/>
        </w:rPr>
        <w:t xml:space="preserve"> «</w:t>
      </w:r>
      <w:r>
        <w:rPr>
          <w:rFonts w:eastAsia="Times New Roman" w:cs="Times New Roman"/>
          <w:szCs w:val="24"/>
        </w:rPr>
        <w:t>ναι</w:t>
      </w:r>
      <w:r>
        <w:rPr>
          <w:rFonts w:eastAsia="Times New Roman" w:cs="Times New Roman"/>
          <w:szCs w:val="24"/>
        </w:rPr>
        <w:t>».</w:t>
      </w:r>
    </w:p>
    <w:p w14:paraId="678A392F"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Π</w:t>
      </w:r>
      <w:r w:rsidRPr="00BC65FF">
        <w:rPr>
          <w:rFonts w:eastAsia="Times New Roman" w:cs="Times New Roman"/>
          <w:szCs w:val="24"/>
        </w:rPr>
        <w:t xml:space="preserve">αράλληλα θεωρούμε </w:t>
      </w:r>
      <w:r>
        <w:rPr>
          <w:rFonts w:eastAsia="Times New Roman" w:cs="Times New Roman"/>
          <w:szCs w:val="24"/>
        </w:rPr>
        <w:t xml:space="preserve">και </w:t>
      </w:r>
      <w:r w:rsidRPr="00BC65FF">
        <w:rPr>
          <w:rFonts w:eastAsia="Times New Roman" w:cs="Times New Roman"/>
          <w:szCs w:val="24"/>
        </w:rPr>
        <w:t xml:space="preserve">είναι αναγκαίο να στελεχωθούν </w:t>
      </w:r>
      <w:r>
        <w:rPr>
          <w:rFonts w:eastAsia="Times New Roman" w:cs="Times New Roman"/>
          <w:szCs w:val="24"/>
        </w:rPr>
        <w:t>όλες,</w:t>
      </w:r>
      <w:r w:rsidRPr="00BC65FF">
        <w:rPr>
          <w:rFonts w:eastAsia="Times New Roman" w:cs="Times New Roman"/>
          <w:szCs w:val="24"/>
        </w:rPr>
        <w:t xml:space="preserve"> μα </w:t>
      </w:r>
      <w:r>
        <w:rPr>
          <w:rFonts w:eastAsia="Times New Roman" w:cs="Times New Roman"/>
          <w:szCs w:val="24"/>
        </w:rPr>
        <w:t>όλες,</w:t>
      </w:r>
      <w:r w:rsidRPr="00BC65FF">
        <w:rPr>
          <w:rFonts w:eastAsia="Times New Roman" w:cs="Times New Roman"/>
          <w:szCs w:val="24"/>
        </w:rPr>
        <w:t xml:space="preserve"> οι </w:t>
      </w:r>
      <w:r>
        <w:rPr>
          <w:rFonts w:eastAsia="Times New Roman" w:cs="Times New Roman"/>
          <w:szCs w:val="24"/>
        </w:rPr>
        <w:t>π</w:t>
      </w:r>
      <w:r w:rsidRPr="00BC65FF">
        <w:rPr>
          <w:rFonts w:eastAsia="Times New Roman" w:cs="Times New Roman"/>
          <w:szCs w:val="24"/>
        </w:rPr>
        <w:t>εριφέρειες με προσωπικό</w:t>
      </w:r>
      <w:r>
        <w:rPr>
          <w:rFonts w:eastAsia="Times New Roman" w:cs="Times New Roman"/>
          <w:szCs w:val="24"/>
        </w:rPr>
        <w:t>,</w:t>
      </w:r>
      <w:r w:rsidRPr="00BC65FF">
        <w:rPr>
          <w:rFonts w:eastAsia="Times New Roman" w:cs="Times New Roman"/>
          <w:szCs w:val="24"/>
        </w:rPr>
        <w:t xml:space="preserve"> ούτως ώστε να μην ταλαιπωρούνται </w:t>
      </w:r>
      <w:r>
        <w:rPr>
          <w:rFonts w:eastAsia="Times New Roman" w:cs="Times New Roman"/>
          <w:szCs w:val="24"/>
        </w:rPr>
        <w:t>ο</w:t>
      </w:r>
      <w:r w:rsidRPr="00BC65FF">
        <w:rPr>
          <w:rFonts w:eastAsia="Times New Roman" w:cs="Times New Roman"/>
          <w:szCs w:val="24"/>
        </w:rPr>
        <w:t>ι υποψήφιοι οδηγοί</w:t>
      </w:r>
      <w:r>
        <w:rPr>
          <w:rFonts w:eastAsia="Times New Roman" w:cs="Times New Roman"/>
          <w:szCs w:val="24"/>
        </w:rPr>
        <w:t>.</w:t>
      </w:r>
      <w:r w:rsidRPr="00BC65FF">
        <w:rPr>
          <w:rFonts w:eastAsia="Times New Roman" w:cs="Times New Roman"/>
          <w:szCs w:val="24"/>
        </w:rPr>
        <w:t xml:space="preserve"> Γιατί </w:t>
      </w:r>
      <w:r>
        <w:rPr>
          <w:rFonts w:eastAsia="Times New Roman" w:cs="Times New Roman"/>
          <w:szCs w:val="24"/>
        </w:rPr>
        <w:t>τ</w:t>
      </w:r>
      <w:r w:rsidRPr="00BC65FF">
        <w:rPr>
          <w:rFonts w:eastAsia="Times New Roman" w:cs="Times New Roman"/>
          <w:szCs w:val="24"/>
        </w:rPr>
        <w:t>ι λέτε στο νομοσχέδιο</w:t>
      </w:r>
      <w:r>
        <w:rPr>
          <w:rFonts w:eastAsia="Times New Roman" w:cs="Times New Roman"/>
          <w:szCs w:val="24"/>
        </w:rPr>
        <w:t>;</w:t>
      </w:r>
      <w:r w:rsidRPr="00BC65FF">
        <w:rPr>
          <w:rFonts w:eastAsia="Times New Roman" w:cs="Times New Roman"/>
          <w:szCs w:val="24"/>
        </w:rPr>
        <w:t xml:space="preserve"> </w:t>
      </w:r>
      <w:r>
        <w:rPr>
          <w:rFonts w:eastAsia="Times New Roman" w:cs="Times New Roman"/>
          <w:szCs w:val="24"/>
        </w:rPr>
        <w:t>Λέτε ότι αν μι</w:t>
      </w:r>
      <w:r w:rsidRPr="00BC65FF">
        <w:rPr>
          <w:rFonts w:eastAsia="Times New Roman" w:cs="Times New Roman"/>
          <w:szCs w:val="24"/>
        </w:rPr>
        <w:t xml:space="preserve">α </w:t>
      </w:r>
      <w:r>
        <w:rPr>
          <w:rFonts w:eastAsia="Times New Roman" w:cs="Times New Roman"/>
          <w:szCs w:val="24"/>
        </w:rPr>
        <w:t>π</w:t>
      </w:r>
      <w:r w:rsidRPr="00BC65FF">
        <w:rPr>
          <w:rFonts w:eastAsia="Times New Roman" w:cs="Times New Roman"/>
          <w:szCs w:val="24"/>
        </w:rPr>
        <w:t>εριφέρεια δεν έχει το επα</w:t>
      </w:r>
      <w:r w:rsidRPr="00BC65FF">
        <w:rPr>
          <w:rFonts w:eastAsia="Times New Roman" w:cs="Times New Roman"/>
          <w:szCs w:val="24"/>
        </w:rPr>
        <w:t>ρκ</w:t>
      </w:r>
      <w:r>
        <w:rPr>
          <w:rFonts w:eastAsia="Times New Roman" w:cs="Times New Roman"/>
          <w:szCs w:val="24"/>
        </w:rPr>
        <w:t xml:space="preserve">ές προσωπικό, </w:t>
      </w:r>
      <w:r w:rsidRPr="00BC65FF">
        <w:rPr>
          <w:rFonts w:eastAsia="Times New Roman" w:cs="Times New Roman"/>
          <w:szCs w:val="24"/>
        </w:rPr>
        <w:t xml:space="preserve">ο κάθε υποψήφιος μπορεί να επιλέξει άλλη </w:t>
      </w:r>
      <w:r>
        <w:rPr>
          <w:rFonts w:eastAsia="Times New Roman" w:cs="Times New Roman"/>
          <w:szCs w:val="24"/>
        </w:rPr>
        <w:t>π</w:t>
      </w:r>
      <w:r w:rsidRPr="00BC65FF">
        <w:rPr>
          <w:rFonts w:eastAsia="Times New Roman" w:cs="Times New Roman"/>
          <w:szCs w:val="24"/>
        </w:rPr>
        <w:t>εριφέρεια</w:t>
      </w:r>
      <w:r>
        <w:rPr>
          <w:rFonts w:eastAsia="Times New Roman" w:cs="Times New Roman"/>
          <w:szCs w:val="24"/>
        </w:rPr>
        <w:t>.</w:t>
      </w:r>
      <w:r w:rsidRPr="00BC65FF">
        <w:rPr>
          <w:rFonts w:eastAsia="Times New Roman" w:cs="Times New Roman"/>
          <w:szCs w:val="24"/>
        </w:rPr>
        <w:t xml:space="preserve"> Δηλαδή</w:t>
      </w:r>
      <w:r>
        <w:rPr>
          <w:rFonts w:eastAsia="Times New Roman" w:cs="Times New Roman"/>
          <w:szCs w:val="24"/>
        </w:rPr>
        <w:t>,</w:t>
      </w:r>
      <w:r w:rsidRPr="00BC65FF">
        <w:rPr>
          <w:rFonts w:eastAsia="Times New Roman" w:cs="Times New Roman"/>
          <w:szCs w:val="24"/>
        </w:rPr>
        <w:t xml:space="preserve"> </w:t>
      </w:r>
      <w:r w:rsidRPr="00BC65FF">
        <w:rPr>
          <w:rFonts w:eastAsia="Times New Roman" w:cs="Times New Roman"/>
          <w:szCs w:val="24"/>
        </w:rPr>
        <w:lastRenderedPageBreak/>
        <w:t>αν είναι στο</w:t>
      </w:r>
      <w:r>
        <w:rPr>
          <w:rFonts w:eastAsia="Times New Roman" w:cs="Times New Roman"/>
          <w:szCs w:val="24"/>
        </w:rPr>
        <w:t>ν</w:t>
      </w:r>
      <w:r w:rsidRPr="00BC65FF">
        <w:rPr>
          <w:rFonts w:eastAsia="Times New Roman" w:cs="Times New Roman"/>
          <w:szCs w:val="24"/>
        </w:rPr>
        <w:t xml:space="preserve"> Βόλο και δεν έχει εκεί </w:t>
      </w:r>
      <w:r>
        <w:rPr>
          <w:rFonts w:eastAsia="Times New Roman" w:cs="Times New Roman"/>
          <w:szCs w:val="24"/>
        </w:rPr>
        <w:t>προσωπικό, ν</w:t>
      </w:r>
      <w:r w:rsidRPr="00BC65FF">
        <w:rPr>
          <w:rFonts w:eastAsia="Times New Roman" w:cs="Times New Roman"/>
          <w:szCs w:val="24"/>
        </w:rPr>
        <w:t>α πάει στη Λάρισα</w:t>
      </w:r>
      <w:r>
        <w:rPr>
          <w:rFonts w:eastAsia="Times New Roman" w:cs="Times New Roman"/>
          <w:szCs w:val="24"/>
        </w:rPr>
        <w:t>, ν</w:t>
      </w:r>
      <w:r w:rsidRPr="00BC65FF">
        <w:rPr>
          <w:rFonts w:eastAsia="Times New Roman" w:cs="Times New Roman"/>
          <w:szCs w:val="24"/>
        </w:rPr>
        <w:t>α πάει στα Τρίκαλα</w:t>
      </w:r>
      <w:r>
        <w:rPr>
          <w:rFonts w:eastAsia="Times New Roman" w:cs="Times New Roman"/>
          <w:szCs w:val="24"/>
        </w:rPr>
        <w:t>,</w:t>
      </w:r>
      <w:r w:rsidRPr="00BC65FF">
        <w:rPr>
          <w:rFonts w:eastAsia="Times New Roman" w:cs="Times New Roman"/>
          <w:szCs w:val="24"/>
        </w:rPr>
        <w:t xml:space="preserve"> να πάει αλλού</w:t>
      </w:r>
      <w:r>
        <w:rPr>
          <w:rFonts w:eastAsia="Times New Roman" w:cs="Times New Roman"/>
          <w:szCs w:val="24"/>
        </w:rPr>
        <w:t>.</w:t>
      </w:r>
      <w:r w:rsidRPr="00BC65FF">
        <w:rPr>
          <w:rFonts w:eastAsia="Times New Roman" w:cs="Times New Roman"/>
          <w:szCs w:val="24"/>
        </w:rPr>
        <w:t xml:space="preserve"> </w:t>
      </w:r>
      <w:r>
        <w:rPr>
          <w:rFonts w:eastAsia="Times New Roman" w:cs="Times New Roman"/>
          <w:szCs w:val="24"/>
        </w:rPr>
        <w:t>Όχι. Ν</w:t>
      </w:r>
      <w:r w:rsidRPr="00BC65FF">
        <w:rPr>
          <w:rFonts w:eastAsia="Times New Roman" w:cs="Times New Roman"/>
          <w:szCs w:val="24"/>
        </w:rPr>
        <w:t>α στελεχώ</w:t>
      </w:r>
      <w:r>
        <w:rPr>
          <w:rFonts w:eastAsia="Times New Roman" w:cs="Times New Roman"/>
          <w:szCs w:val="24"/>
        </w:rPr>
        <w:t xml:space="preserve">σετε </w:t>
      </w:r>
      <w:r w:rsidRPr="00BC65FF">
        <w:rPr>
          <w:rFonts w:eastAsia="Times New Roman" w:cs="Times New Roman"/>
          <w:szCs w:val="24"/>
        </w:rPr>
        <w:t xml:space="preserve">όλες τις </w:t>
      </w:r>
      <w:r>
        <w:rPr>
          <w:rFonts w:eastAsia="Times New Roman" w:cs="Times New Roman"/>
          <w:szCs w:val="24"/>
        </w:rPr>
        <w:t>π</w:t>
      </w:r>
      <w:r w:rsidRPr="00BC65FF">
        <w:rPr>
          <w:rFonts w:eastAsia="Times New Roman" w:cs="Times New Roman"/>
          <w:szCs w:val="24"/>
        </w:rPr>
        <w:t>εριφέρειες με επαρκές προσωπικό</w:t>
      </w:r>
      <w:r>
        <w:rPr>
          <w:rFonts w:eastAsia="Times New Roman" w:cs="Times New Roman"/>
          <w:szCs w:val="24"/>
        </w:rPr>
        <w:t>,</w:t>
      </w:r>
      <w:r w:rsidRPr="00BC65FF">
        <w:rPr>
          <w:rFonts w:eastAsia="Times New Roman" w:cs="Times New Roman"/>
          <w:szCs w:val="24"/>
        </w:rPr>
        <w:t xml:space="preserve"> ούτως ώστε να μη μετακυλίεται αυτή</w:t>
      </w:r>
      <w:r>
        <w:rPr>
          <w:rFonts w:eastAsia="Times New Roman" w:cs="Times New Roman"/>
          <w:szCs w:val="24"/>
        </w:rPr>
        <w:t xml:space="preserve"> η</w:t>
      </w:r>
      <w:r w:rsidRPr="00BC65FF">
        <w:rPr>
          <w:rFonts w:eastAsia="Times New Roman" w:cs="Times New Roman"/>
          <w:szCs w:val="24"/>
        </w:rPr>
        <w:t xml:space="preserve"> ταλαιπωρία στον κάθε υποψήφιο οδηγό</w:t>
      </w:r>
      <w:r>
        <w:rPr>
          <w:rFonts w:eastAsia="Times New Roman" w:cs="Times New Roman"/>
          <w:szCs w:val="24"/>
        </w:rPr>
        <w:t>.</w:t>
      </w:r>
    </w:p>
    <w:p w14:paraId="678A3930"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Λέμε να μην αποκλείονται οι τεχνικοί δευτεροβάθμιας εκπαίδευσης</w:t>
      </w:r>
      <w:r w:rsidRPr="00BC65FF">
        <w:rPr>
          <w:rFonts w:eastAsia="Times New Roman" w:cs="Times New Roman"/>
          <w:szCs w:val="24"/>
        </w:rPr>
        <w:t xml:space="preserve"> </w:t>
      </w:r>
      <w:r>
        <w:rPr>
          <w:rFonts w:eastAsia="Times New Roman" w:cs="Times New Roman"/>
          <w:szCs w:val="24"/>
        </w:rPr>
        <w:t>από τη</w:t>
      </w:r>
      <w:r w:rsidRPr="00BC65FF">
        <w:rPr>
          <w:rFonts w:eastAsia="Times New Roman" w:cs="Times New Roman"/>
          <w:szCs w:val="24"/>
        </w:rPr>
        <w:t xml:space="preserve"> θέση των εξεταστών</w:t>
      </w:r>
      <w:r>
        <w:rPr>
          <w:rFonts w:eastAsia="Times New Roman" w:cs="Times New Roman"/>
          <w:szCs w:val="24"/>
        </w:rPr>
        <w:t>.</w:t>
      </w:r>
      <w:r w:rsidRPr="00BC65FF">
        <w:rPr>
          <w:rFonts w:eastAsia="Times New Roman" w:cs="Times New Roman"/>
          <w:szCs w:val="24"/>
        </w:rPr>
        <w:t xml:space="preserve"> Γιατί</w:t>
      </w:r>
      <w:r>
        <w:rPr>
          <w:rFonts w:eastAsia="Times New Roman" w:cs="Times New Roman"/>
          <w:szCs w:val="24"/>
        </w:rPr>
        <w:t>,</w:t>
      </w:r>
      <w:r w:rsidRPr="00BC65FF">
        <w:rPr>
          <w:rFonts w:eastAsia="Times New Roman" w:cs="Times New Roman"/>
          <w:szCs w:val="24"/>
        </w:rPr>
        <w:t xml:space="preserve"> πραγματικά</w:t>
      </w:r>
      <w:r>
        <w:rPr>
          <w:rFonts w:eastAsia="Times New Roman" w:cs="Times New Roman"/>
          <w:szCs w:val="24"/>
        </w:rPr>
        <w:t>,</w:t>
      </w:r>
      <w:r w:rsidRPr="00BC65FF">
        <w:rPr>
          <w:rFonts w:eastAsia="Times New Roman" w:cs="Times New Roman"/>
          <w:szCs w:val="24"/>
        </w:rPr>
        <w:t xml:space="preserve"> αρκετοί </w:t>
      </w:r>
      <w:r>
        <w:rPr>
          <w:rFonts w:eastAsia="Times New Roman" w:cs="Times New Roman"/>
          <w:szCs w:val="24"/>
        </w:rPr>
        <w:t>δευτεροβάθμιας εκπαίδευσης τεχνικοί</w:t>
      </w:r>
      <w:r w:rsidRPr="00BC65FF">
        <w:rPr>
          <w:rFonts w:eastAsia="Times New Roman" w:cs="Times New Roman"/>
          <w:szCs w:val="24"/>
        </w:rPr>
        <w:t xml:space="preserve"> είναι πάρα πολύ καλοί γνώστ</w:t>
      </w:r>
      <w:r w:rsidRPr="00BC65FF">
        <w:rPr>
          <w:rFonts w:eastAsia="Times New Roman" w:cs="Times New Roman"/>
          <w:szCs w:val="24"/>
        </w:rPr>
        <w:t>ες του αντικειμένου</w:t>
      </w:r>
      <w:r>
        <w:rPr>
          <w:rFonts w:eastAsia="Times New Roman" w:cs="Times New Roman"/>
          <w:szCs w:val="24"/>
        </w:rPr>
        <w:t>. Π</w:t>
      </w:r>
      <w:r w:rsidRPr="00BC65FF">
        <w:rPr>
          <w:rFonts w:eastAsia="Times New Roman" w:cs="Times New Roman"/>
          <w:szCs w:val="24"/>
        </w:rPr>
        <w:t>αράλληλα να γίνονται προσλήψεις και να στελεχωθούν επαρκώς</w:t>
      </w:r>
      <w:r>
        <w:rPr>
          <w:rFonts w:eastAsia="Times New Roman" w:cs="Times New Roman"/>
          <w:szCs w:val="24"/>
        </w:rPr>
        <w:t xml:space="preserve"> οι</w:t>
      </w:r>
      <w:r w:rsidRPr="00BC65FF">
        <w:rPr>
          <w:rFonts w:eastAsia="Times New Roman" w:cs="Times New Roman"/>
          <w:szCs w:val="24"/>
        </w:rPr>
        <w:t xml:space="preserve"> νησιωτικές περιοχές</w:t>
      </w:r>
      <w:r>
        <w:rPr>
          <w:rFonts w:eastAsia="Times New Roman" w:cs="Times New Roman"/>
          <w:szCs w:val="24"/>
        </w:rPr>
        <w:t>,</w:t>
      </w:r>
      <w:r w:rsidRPr="00BC65FF">
        <w:rPr>
          <w:rFonts w:eastAsia="Times New Roman" w:cs="Times New Roman"/>
          <w:szCs w:val="24"/>
        </w:rPr>
        <w:t xml:space="preserve"> για να μην υπάρχει μεγαλύτερη ταλαιπωρία από ό</w:t>
      </w:r>
      <w:r>
        <w:rPr>
          <w:rFonts w:eastAsia="Times New Roman" w:cs="Times New Roman"/>
          <w:szCs w:val="24"/>
        </w:rPr>
        <w:t xml:space="preserve">,τι στις ηπειρωτικές. </w:t>
      </w:r>
    </w:p>
    <w:p w14:paraId="678A3931"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Για</w:t>
      </w:r>
      <w:r w:rsidRPr="00BC65FF">
        <w:rPr>
          <w:rFonts w:eastAsia="Times New Roman" w:cs="Times New Roman"/>
          <w:szCs w:val="24"/>
        </w:rPr>
        <w:t xml:space="preserve"> τις τροπολογίες</w:t>
      </w:r>
      <w:r>
        <w:rPr>
          <w:rFonts w:eastAsia="Times New Roman" w:cs="Times New Roman"/>
          <w:szCs w:val="24"/>
        </w:rPr>
        <w:t>,</w:t>
      </w:r>
      <w:r w:rsidRPr="00BC65FF">
        <w:rPr>
          <w:rFonts w:eastAsia="Times New Roman" w:cs="Times New Roman"/>
          <w:szCs w:val="24"/>
        </w:rPr>
        <w:t xml:space="preserve"> κύριε </w:t>
      </w:r>
      <w:r>
        <w:rPr>
          <w:rFonts w:eastAsia="Times New Roman" w:cs="Times New Roman"/>
          <w:szCs w:val="24"/>
        </w:rPr>
        <w:t>Π</w:t>
      </w:r>
      <w:r w:rsidRPr="00BC65FF">
        <w:rPr>
          <w:rFonts w:eastAsia="Times New Roman" w:cs="Times New Roman"/>
          <w:szCs w:val="24"/>
        </w:rPr>
        <w:t>ρόεδρε</w:t>
      </w:r>
      <w:r>
        <w:rPr>
          <w:rFonts w:eastAsia="Times New Roman" w:cs="Times New Roman"/>
          <w:szCs w:val="24"/>
        </w:rPr>
        <w:t xml:space="preserve"> -μ</w:t>
      </w:r>
      <w:r w:rsidRPr="00BC65FF">
        <w:rPr>
          <w:rFonts w:eastAsia="Times New Roman" w:cs="Times New Roman"/>
          <w:szCs w:val="24"/>
        </w:rPr>
        <w:t>ας έχετε βάλει κα</w:t>
      </w:r>
      <w:r>
        <w:rPr>
          <w:rFonts w:eastAsia="Times New Roman" w:cs="Times New Roman"/>
          <w:szCs w:val="24"/>
        </w:rPr>
        <w:t>μ</w:t>
      </w:r>
      <w:r w:rsidRPr="00BC65FF">
        <w:rPr>
          <w:rFonts w:eastAsia="Times New Roman" w:cs="Times New Roman"/>
          <w:szCs w:val="24"/>
        </w:rPr>
        <w:t>μιά δεκαπενταριά τροπολογίε</w:t>
      </w:r>
      <w:r w:rsidRPr="00BC65FF">
        <w:rPr>
          <w:rFonts w:eastAsia="Times New Roman" w:cs="Times New Roman"/>
          <w:szCs w:val="24"/>
        </w:rPr>
        <w:t>ς</w:t>
      </w:r>
      <w:r>
        <w:rPr>
          <w:rFonts w:eastAsia="Times New Roman" w:cs="Times New Roman"/>
          <w:szCs w:val="24"/>
        </w:rPr>
        <w:t>-</w:t>
      </w:r>
      <w:r w:rsidRPr="00BC65FF">
        <w:rPr>
          <w:rFonts w:eastAsia="Times New Roman" w:cs="Times New Roman"/>
          <w:szCs w:val="24"/>
        </w:rPr>
        <w:t xml:space="preserve"> να πούμε </w:t>
      </w:r>
      <w:r>
        <w:rPr>
          <w:rFonts w:eastAsia="Times New Roman" w:cs="Times New Roman"/>
          <w:szCs w:val="24"/>
        </w:rPr>
        <w:t>τα εξής:</w:t>
      </w:r>
      <w:r w:rsidRPr="00BC65FF">
        <w:rPr>
          <w:rFonts w:eastAsia="Times New Roman" w:cs="Times New Roman"/>
          <w:szCs w:val="24"/>
        </w:rPr>
        <w:t xml:space="preserve"> </w:t>
      </w:r>
    </w:p>
    <w:p w14:paraId="678A3932" w14:textId="77777777" w:rsidR="0099759A" w:rsidRDefault="00FE124F">
      <w:pPr>
        <w:spacing w:line="600" w:lineRule="auto"/>
        <w:ind w:firstLine="720"/>
        <w:contextualSpacing/>
        <w:jc w:val="both"/>
        <w:rPr>
          <w:rFonts w:eastAsia="Times New Roman" w:cs="Times New Roman"/>
          <w:szCs w:val="24"/>
        </w:rPr>
      </w:pPr>
      <w:r w:rsidRPr="00BC65FF">
        <w:rPr>
          <w:rFonts w:eastAsia="Times New Roman" w:cs="Times New Roman"/>
          <w:szCs w:val="24"/>
        </w:rPr>
        <w:t xml:space="preserve">Όσον αφορά </w:t>
      </w:r>
      <w:r>
        <w:rPr>
          <w:rFonts w:eastAsia="Times New Roman" w:cs="Times New Roman"/>
          <w:szCs w:val="24"/>
        </w:rPr>
        <w:t xml:space="preserve">την </w:t>
      </w:r>
      <w:r w:rsidRPr="00BC65FF">
        <w:rPr>
          <w:rFonts w:eastAsia="Times New Roman" w:cs="Times New Roman"/>
          <w:szCs w:val="24"/>
        </w:rPr>
        <w:t>τροπολογία 1945</w:t>
      </w:r>
      <w:r>
        <w:rPr>
          <w:rFonts w:eastAsia="Times New Roman" w:cs="Times New Roman"/>
          <w:szCs w:val="24"/>
        </w:rPr>
        <w:t>/</w:t>
      </w:r>
      <w:r w:rsidRPr="00BC65FF">
        <w:rPr>
          <w:rFonts w:eastAsia="Times New Roman" w:cs="Times New Roman"/>
          <w:szCs w:val="24"/>
        </w:rPr>
        <w:t>46</w:t>
      </w:r>
      <w:r>
        <w:rPr>
          <w:rFonts w:eastAsia="Times New Roman" w:cs="Times New Roman"/>
          <w:szCs w:val="24"/>
        </w:rPr>
        <w:t>,</w:t>
      </w:r>
      <w:r w:rsidRPr="00BC65FF">
        <w:rPr>
          <w:rFonts w:eastAsia="Times New Roman" w:cs="Times New Roman"/>
          <w:szCs w:val="24"/>
        </w:rPr>
        <w:t xml:space="preserve"> </w:t>
      </w:r>
      <w:r>
        <w:rPr>
          <w:rFonts w:eastAsia="Times New Roman" w:cs="Times New Roman"/>
          <w:szCs w:val="24"/>
        </w:rPr>
        <w:t xml:space="preserve">που ενσωματώθηκε </w:t>
      </w:r>
      <w:r w:rsidRPr="00BC65FF">
        <w:rPr>
          <w:rFonts w:eastAsia="Times New Roman" w:cs="Times New Roman"/>
          <w:szCs w:val="24"/>
        </w:rPr>
        <w:t>ως άρθρο 26 και αφορά την άδεια ανατροφής τέκνου σε αναπληρώτριες εκπαιδευτικούς</w:t>
      </w:r>
      <w:r>
        <w:rPr>
          <w:rFonts w:eastAsia="Times New Roman" w:cs="Times New Roman"/>
          <w:szCs w:val="24"/>
        </w:rPr>
        <w:t>, λέμε «</w:t>
      </w:r>
      <w:r>
        <w:rPr>
          <w:rFonts w:eastAsia="Times New Roman" w:cs="Times New Roman"/>
          <w:szCs w:val="24"/>
        </w:rPr>
        <w:t>ναι</w:t>
      </w:r>
      <w:r>
        <w:rPr>
          <w:rFonts w:eastAsia="Times New Roman" w:cs="Times New Roman"/>
          <w:szCs w:val="24"/>
        </w:rPr>
        <w:t>».</w:t>
      </w:r>
      <w:r w:rsidRPr="00BC65FF">
        <w:rPr>
          <w:rFonts w:eastAsia="Times New Roman" w:cs="Times New Roman"/>
          <w:szCs w:val="24"/>
        </w:rPr>
        <w:t xml:space="preserve"> </w:t>
      </w:r>
      <w:r>
        <w:rPr>
          <w:rFonts w:eastAsia="Times New Roman" w:cs="Times New Roman"/>
          <w:szCs w:val="24"/>
        </w:rPr>
        <w:t xml:space="preserve">Όμως, επιτρέψτε μας </w:t>
      </w:r>
      <w:r w:rsidRPr="00BC65FF">
        <w:rPr>
          <w:rFonts w:eastAsia="Times New Roman" w:cs="Times New Roman"/>
          <w:szCs w:val="24"/>
        </w:rPr>
        <w:t>να πούμε εδώ</w:t>
      </w:r>
      <w:r>
        <w:rPr>
          <w:rFonts w:eastAsia="Times New Roman" w:cs="Times New Roman"/>
          <w:szCs w:val="24"/>
        </w:rPr>
        <w:t xml:space="preserve"> ότι</w:t>
      </w:r>
      <w:r w:rsidRPr="00BC65FF">
        <w:rPr>
          <w:rFonts w:eastAsia="Times New Roman" w:cs="Times New Roman"/>
          <w:szCs w:val="24"/>
        </w:rPr>
        <w:t xml:space="preserve"> αυτή η άδεια είναι μόνο </w:t>
      </w:r>
      <w:r>
        <w:rPr>
          <w:rFonts w:eastAsia="Times New Roman" w:cs="Times New Roman"/>
          <w:szCs w:val="24"/>
        </w:rPr>
        <w:t>για τρεισήμισι</w:t>
      </w:r>
      <w:r w:rsidRPr="00BC65FF">
        <w:rPr>
          <w:rFonts w:eastAsia="Times New Roman" w:cs="Times New Roman"/>
          <w:szCs w:val="24"/>
        </w:rPr>
        <w:t xml:space="preserve"> μήνες αντί γ</w:t>
      </w:r>
      <w:r w:rsidRPr="00BC65FF">
        <w:rPr>
          <w:rFonts w:eastAsia="Times New Roman" w:cs="Times New Roman"/>
          <w:szCs w:val="24"/>
        </w:rPr>
        <w:t>ια εννέα που είναι στ</w:t>
      </w:r>
      <w:r>
        <w:rPr>
          <w:rFonts w:eastAsia="Times New Roman" w:cs="Times New Roman"/>
          <w:szCs w:val="24"/>
        </w:rPr>
        <w:t>ι</w:t>
      </w:r>
      <w:r w:rsidRPr="00BC65FF">
        <w:rPr>
          <w:rFonts w:eastAsia="Times New Roman" w:cs="Times New Roman"/>
          <w:szCs w:val="24"/>
        </w:rPr>
        <w:t xml:space="preserve">ς εκπαιδευτικούς με αορίστου </w:t>
      </w:r>
      <w:r w:rsidRPr="00BC65FF">
        <w:rPr>
          <w:rFonts w:eastAsia="Times New Roman" w:cs="Times New Roman"/>
          <w:szCs w:val="24"/>
        </w:rPr>
        <w:lastRenderedPageBreak/>
        <w:t>χρόνου σύμβαση εργασίας</w:t>
      </w:r>
      <w:r>
        <w:rPr>
          <w:rFonts w:eastAsia="Times New Roman" w:cs="Times New Roman"/>
          <w:szCs w:val="24"/>
        </w:rPr>
        <w:t>.</w:t>
      </w:r>
      <w:r w:rsidRPr="00BC65FF">
        <w:rPr>
          <w:rFonts w:eastAsia="Times New Roman" w:cs="Times New Roman"/>
          <w:szCs w:val="24"/>
        </w:rPr>
        <w:t xml:space="preserve"> </w:t>
      </w:r>
      <w:r>
        <w:rPr>
          <w:rFonts w:eastAsia="Times New Roman" w:cs="Times New Roman"/>
          <w:szCs w:val="24"/>
        </w:rPr>
        <w:t>Υπάρχει μια</w:t>
      </w:r>
      <w:r w:rsidRPr="00BC65FF">
        <w:rPr>
          <w:rFonts w:eastAsia="Times New Roman" w:cs="Times New Roman"/>
          <w:szCs w:val="24"/>
        </w:rPr>
        <w:t xml:space="preserve"> τεράστια ανισότητα εδώ πέρα</w:t>
      </w:r>
      <w:r>
        <w:rPr>
          <w:rFonts w:eastAsia="Times New Roman" w:cs="Times New Roman"/>
          <w:szCs w:val="24"/>
        </w:rPr>
        <w:t>. Λ</w:t>
      </w:r>
      <w:r w:rsidRPr="00BC65FF">
        <w:rPr>
          <w:rFonts w:eastAsia="Times New Roman" w:cs="Times New Roman"/>
          <w:szCs w:val="24"/>
        </w:rPr>
        <w:t xml:space="preserve">έμε να γίνει και εδώ </w:t>
      </w:r>
      <w:r>
        <w:rPr>
          <w:rFonts w:eastAsia="Times New Roman" w:cs="Times New Roman"/>
          <w:szCs w:val="24"/>
        </w:rPr>
        <w:t xml:space="preserve">εννιά μήνες. </w:t>
      </w:r>
    </w:p>
    <w:p w14:paraId="678A3933"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Επίσης, </w:t>
      </w:r>
      <w:r w:rsidRPr="00BC65FF">
        <w:rPr>
          <w:rFonts w:eastAsia="Times New Roman" w:cs="Times New Roman"/>
          <w:szCs w:val="24"/>
        </w:rPr>
        <w:t>ο χρόνος</w:t>
      </w:r>
      <w:r>
        <w:rPr>
          <w:rFonts w:eastAsia="Times New Roman" w:cs="Times New Roman"/>
          <w:szCs w:val="24"/>
        </w:rPr>
        <w:t xml:space="preserve"> λήψης</w:t>
      </w:r>
      <w:r w:rsidRPr="00BC65FF">
        <w:rPr>
          <w:rFonts w:eastAsia="Times New Roman" w:cs="Times New Roman"/>
          <w:szCs w:val="24"/>
        </w:rPr>
        <w:t xml:space="preserve"> της άδειας δεν μπορεί να μετατεθεί για οποιονδήποτε λόγο και η διάρκειά της δεν </w:t>
      </w:r>
      <w:r w:rsidRPr="00BC65FF">
        <w:rPr>
          <w:rFonts w:eastAsia="Times New Roman" w:cs="Times New Roman"/>
          <w:szCs w:val="24"/>
        </w:rPr>
        <w:t>μπορεί να παραταθεί</w:t>
      </w:r>
      <w:r>
        <w:rPr>
          <w:rFonts w:eastAsia="Times New Roman" w:cs="Times New Roman"/>
          <w:szCs w:val="24"/>
        </w:rPr>
        <w:t>. Λήγει δε σ</w:t>
      </w:r>
      <w:r w:rsidRPr="00BC65FF">
        <w:rPr>
          <w:rFonts w:eastAsia="Times New Roman" w:cs="Times New Roman"/>
          <w:szCs w:val="24"/>
        </w:rPr>
        <w:t>ε κάθε περίπτωση</w:t>
      </w:r>
      <w:r>
        <w:rPr>
          <w:rFonts w:eastAsia="Times New Roman" w:cs="Times New Roman"/>
          <w:szCs w:val="24"/>
        </w:rPr>
        <w:t>,</w:t>
      </w:r>
      <w:r w:rsidRPr="00BC65FF">
        <w:rPr>
          <w:rFonts w:eastAsia="Times New Roman" w:cs="Times New Roman"/>
          <w:szCs w:val="24"/>
        </w:rPr>
        <w:t xml:space="preserve"> όταν τελειώνει η σύμβασ</w:t>
      </w:r>
      <w:r>
        <w:rPr>
          <w:rFonts w:eastAsia="Times New Roman" w:cs="Times New Roman"/>
          <w:szCs w:val="24"/>
        </w:rPr>
        <w:t>ή</w:t>
      </w:r>
      <w:r w:rsidRPr="00BC65FF">
        <w:rPr>
          <w:rFonts w:eastAsia="Times New Roman" w:cs="Times New Roman"/>
          <w:szCs w:val="24"/>
        </w:rPr>
        <w:t xml:space="preserve"> </w:t>
      </w:r>
      <w:r>
        <w:rPr>
          <w:rFonts w:eastAsia="Times New Roman" w:cs="Times New Roman"/>
          <w:szCs w:val="24"/>
        </w:rPr>
        <w:t>της.</w:t>
      </w:r>
      <w:r w:rsidRPr="00BC65FF">
        <w:rPr>
          <w:rFonts w:eastAsia="Times New Roman" w:cs="Times New Roman"/>
          <w:szCs w:val="24"/>
        </w:rPr>
        <w:t xml:space="preserve"> Δηλαδή</w:t>
      </w:r>
      <w:r>
        <w:rPr>
          <w:rFonts w:eastAsia="Times New Roman" w:cs="Times New Roman"/>
          <w:szCs w:val="24"/>
        </w:rPr>
        <w:t>, αν μι</w:t>
      </w:r>
      <w:r w:rsidRPr="00BC65FF">
        <w:rPr>
          <w:rFonts w:eastAsia="Times New Roman" w:cs="Times New Roman"/>
          <w:szCs w:val="24"/>
        </w:rPr>
        <w:t xml:space="preserve">α εκπαιδευτικός </w:t>
      </w:r>
      <w:r>
        <w:rPr>
          <w:rFonts w:eastAsia="Times New Roman" w:cs="Times New Roman"/>
          <w:szCs w:val="24"/>
        </w:rPr>
        <w:t>γεννήσει</w:t>
      </w:r>
      <w:r w:rsidRPr="00BC65FF">
        <w:rPr>
          <w:rFonts w:eastAsia="Times New Roman" w:cs="Times New Roman"/>
          <w:szCs w:val="24"/>
        </w:rPr>
        <w:t xml:space="preserve"> το</w:t>
      </w:r>
      <w:r>
        <w:rPr>
          <w:rFonts w:eastAsia="Times New Roman" w:cs="Times New Roman"/>
          <w:szCs w:val="24"/>
        </w:rPr>
        <w:t>ν</w:t>
      </w:r>
      <w:r w:rsidRPr="00BC65FF">
        <w:rPr>
          <w:rFonts w:eastAsia="Times New Roman" w:cs="Times New Roman"/>
          <w:szCs w:val="24"/>
        </w:rPr>
        <w:t xml:space="preserve"> μήνα Μάιο και απολυθεί το</w:t>
      </w:r>
      <w:r>
        <w:rPr>
          <w:rFonts w:eastAsia="Times New Roman" w:cs="Times New Roman"/>
          <w:szCs w:val="24"/>
        </w:rPr>
        <w:t>ν</w:t>
      </w:r>
      <w:r w:rsidRPr="00BC65FF">
        <w:rPr>
          <w:rFonts w:eastAsia="Times New Roman" w:cs="Times New Roman"/>
          <w:szCs w:val="24"/>
        </w:rPr>
        <w:t xml:space="preserve"> μήνα Ιούνιο</w:t>
      </w:r>
      <w:r>
        <w:rPr>
          <w:rFonts w:eastAsia="Times New Roman" w:cs="Times New Roman"/>
          <w:szCs w:val="24"/>
        </w:rPr>
        <w:t>,</w:t>
      </w:r>
      <w:r w:rsidRPr="00BC65FF">
        <w:rPr>
          <w:rFonts w:eastAsia="Times New Roman" w:cs="Times New Roman"/>
          <w:szCs w:val="24"/>
        </w:rPr>
        <w:t xml:space="preserve"> ένα μήνα άδεια θα πάρει</w:t>
      </w:r>
      <w:r>
        <w:rPr>
          <w:rFonts w:eastAsia="Times New Roman" w:cs="Times New Roman"/>
          <w:szCs w:val="24"/>
        </w:rPr>
        <w:t>, γιατί μετά απολύεται από τη</w:t>
      </w:r>
      <w:r w:rsidRPr="00BC65FF">
        <w:rPr>
          <w:rFonts w:eastAsia="Times New Roman" w:cs="Times New Roman"/>
          <w:szCs w:val="24"/>
        </w:rPr>
        <w:t xml:space="preserve"> δουλειά </w:t>
      </w:r>
      <w:r>
        <w:rPr>
          <w:rFonts w:eastAsia="Times New Roman" w:cs="Times New Roman"/>
          <w:szCs w:val="24"/>
        </w:rPr>
        <w:t>τους.</w:t>
      </w:r>
    </w:p>
    <w:p w14:paraId="678A3934"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Θ</w:t>
      </w:r>
      <w:r w:rsidRPr="00BC65FF">
        <w:rPr>
          <w:rFonts w:eastAsia="Times New Roman" w:cs="Times New Roman"/>
          <w:szCs w:val="24"/>
        </w:rPr>
        <w:t xml:space="preserve">εωρούμε ότι αυτό το δικαίωμα </w:t>
      </w:r>
      <w:r>
        <w:rPr>
          <w:rFonts w:eastAsia="Times New Roman" w:cs="Times New Roman"/>
          <w:szCs w:val="24"/>
        </w:rPr>
        <w:t xml:space="preserve">που </w:t>
      </w:r>
      <w:r w:rsidRPr="00BC65FF">
        <w:rPr>
          <w:rFonts w:eastAsia="Times New Roman" w:cs="Times New Roman"/>
          <w:szCs w:val="24"/>
        </w:rPr>
        <w:t xml:space="preserve">κερδήθηκε με αγώνες από τους εκπαιδευτικούς πρέπει να γίνει ένα και με το δίκιο που έχουν και οι συνάδελφοί τους που είναι </w:t>
      </w:r>
      <w:r>
        <w:rPr>
          <w:rFonts w:eastAsia="Times New Roman" w:cs="Times New Roman"/>
          <w:szCs w:val="24"/>
        </w:rPr>
        <w:t xml:space="preserve">με αορίστου χρόνου </w:t>
      </w:r>
      <w:r w:rsidRPr="00BC65FF">
        <w:rPr>
          <w:rFonts w:eastAsia="Times New Roman" w:cs="Times New Roman"/>
          <w:szCs w:val="24"/>
        </w:rPr>
        <w:t>σύμβαση</w:t>
      </w:r>
      <w:r>
        <w:rPr>
          <w:rFonts w:eastAsia="Times New Roman" w:cs="Times New Roman"/>
          <w:szCs w:val="24"/>
        </w:rPr>
        <w:t>. Γιατί για λόγους ι</w:t>
      </w:r>
      <w:r w:rsidRPr="00BC65FF">
        <w:rPr>
          <w:rFonts w:eastAsia="Times New Roman" w:cs="Times New Roman"/>
          <w:szCs w:val="24"/>
        </w:rPr>
        <w:t>σοτιμία</w:t>
      </w:r>
      <w:r>
        <w:rPr>
          <w:rFonts w:eastAsia="Times New Roman" w:cs="Times New Roman"/>
          <w:szCs w:val="24"/>
        </w:rPr>
        <w:t>ς,</w:t>
      </w:r>
      <w:r w:rsidRPr="00BC65FF">
        <w:rPr>
          <w:rFonts w:eastAsia="Times New Roman" w:cs="Times New Roman"/>
          <w:szCs w:val="24"/>
        </w:rPr>
        <w:t xml:space="preserve"> την οποία επικαλείστε</w:t>
      </w:r>
      <w:r>
        <w:rPr>
          <w:rFonts w:eastAsia="Times New Roman" w:cs="Times New Roman"/>
          <w:szCs w:val="24"/>
        </w:rPr>
        <w:t>,</w:t>
      </w:r>
      <w:r w:rsidRPr="00BC65FF">
        <w:rPr>
          <w:rFonts w:eastAsia="Times New Roman" w:cs="Times New Roman"/>
          <w:szCs w:val="24"/>
        </w:rPr>
        <w:t xml:space="preserve"> </w:t>
      </w:r>
      <w:r>
        <w:rPr>
          <w:rFonts w:eastAsia="Times New Roman" w:cs="Times New Roman"/>
          <w:szCs w:val="24"/>
        </w:rPr>
        <w:t>και σύμφωνα με τον ΟΟ</w:t>
      </w:r>
      <w:r>
        <w:rPr>
          <w:rFonts w:eastAsia="Times New Roman" w:cs="Times New Roman"/>
          <w:szCs w:val="24"/>
        </w:rPr>
        <w:t>ΣΑ, πρέπει</w:t>
      </w:r>
      <w:r w:rsidRPr="00BC65FF">
        <w:rPr>
          <w:rFonts w:eastAsia="Times New Roman" w:cs="Times New Roman"/>
          <w:szCs w:val="24"/>
        </w:rPr>
        <w:t xml:space="preserve"> να υπάρχει για όλους τους εκπαιδευτικούς</w:t>
      </w:r>
      <w:r>
        <w:rPr>
          <w:rFonts w:eastAsia="Times New Roman" w:cs="Times New Roman"/>
          <w:szCs w:val="24"/>
        </w:rPr>
        <w:t>.</w:t>
      </w:r>
    </w:p>
    <w:p w14:paraId="678A3935"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Σ</w:t>
      </w:r>
      <w:r w:rsidRPr="00BC65FF">
        <w:rPr>
          <w:rFonts w:eastAsia="Times New Roman" w:cs="Times New Roman"/>
          <w:szCs w:val="24"/>
        </w:rPr>
        <w:t>την τροπολογία 1946</w:t>
      </w:r>
      <w:r>
        <w:rPr>
          <w:rFonts w:eastAsia="Times New Roman" w:cs="Times New Roman"/>
          <w:szCs w:val="24"/>
        </w:rPr>
        <w:t>/</w:t>
      </w:r>
      <w:r w:rsidRPr="00BC65FF">
        <w:rPr>
          <w:rFonts w:eastAsia="Times New Roman" w:cs="Times New Roman"/>
          <w:szCs w:val="24"/>
        </w:rPr>
        <w:t>47</w:t>
      </w:r>
      <w:r>
        <w:rPr>
          <w:rFonts w:eastAsia="Times New Roman" w:cs="Times New Roman"/>
          <w:szCs w:val="24"/>
        </w:rPr>
        <w:t>,</w:t>
      </w:r>
      <w:r w:rsidRPr="00BC65FF">
        <w:rPr>
          <w:rFonts w:eastAsia="Times New Roman" w:cs="Times New Roman"/>
          <w:szCs w:val="24"/>
        </w:rPr>
        <w:t xml:space="preserve"> </w:t>
      </w:r>
      <w:r>
        <w:rPr>
          <w:rFonts w:eastAsia="Times New Roman" w:cs="Times New Roman"/>
          <w:szCs w:val="24"/>
        </w:rPr>
        <w:t>που ενσωματώθηκε ως άρθρο</w:t>
      </w:r>
      <w:r w:rsidRPr="00BC65FF">
        <w:rPr>
          <w:rFonts w:eastAsia="Times New Roman" w:cs="Times New Roman"/>
          <w:szCs w:val="24"/>
        </w:rPr>
        <w:t xml:space="preserve"> 47 και αφορά το </w:t>
      </w:r>
      <w:r>
        <w:rPr>
          <w:rFonts w:eastAsia="Times New Roman" w:cs="Times New Roman"/>
          <w:szCs w:val="24"/>
        </w:rPr>
        <w:t>Ν</w:t>
      </w:r>
      <w:r w:rsidRPr="00BC65FF">
        <w:rPr>
          <w:rFonts w:eastAsia="Times New Roman" w:cs="Times New Roman"/>
          <w:szCs w:val="24"/>
        </w:rPr>
        <w:t xml:space="preserve">οσοκομείο </w:t>
      </w:r>
      <w:r>
        <w:rPr>
          <w:rFonts w:eastAsia="Times New Roman" w:cs="Times New Roman"/>
          <w:szCs w:val="24"/>
        </w:rPr>
        <w:t>«</w:t>
      </w:r>
      <w:r w:rsidRPr="00BC65FF">
        <w:rPr>
          <w:rFonts w:eastAsia="Times New Roman" w:cs="Times New Roman"/>
          <w:szCs w:val="24"/>
        </w:rPr>
        <w:t>Άγιος Ανδρέας</w:t>
      </w:r>
      <w:r>
        <w:rPr>
          <w:rFonts w:eastAsia="Times New Roman" w:cs="Times New Roman"/>
          <w:szCs w:val="24"/>
        </w:rPr>
        <w:t>»</w:t>
      </w:r>
      <w:r w:rsidRPr="00BC65FF">
        <w:rPr>
          <w:rFonts w:eastAsia="Times New Roman" w:cs="Times New Roman"/>
          <w:szCs w:val="24"/>
        </w:rPr>
        <w:t xml:space="preserve"> στην Πάτρα</w:t>
      </w:r>
      <w:r>
        <w:rPr>
          <w:rFonts w:eastAsia="Times New Roman" w:cs="Times New Roman"/>
          <w:szCs w:val="24"/>
        </w:rPr>
        <w:t>, έχουμε να πούμε ότι ψηφίζουμε κάθετα «</w:t>
      </w:r>
      <w:r>
        <w:rPr>
          <w:rFonts w:eastAsia="Times New Roman" w:cs="Times New Roman"/>
          <w:szCs w:val="24"/>
        </w:rPr>
        <w:t>όχι</w:t>
      </w:r>
      <w:r>
        <w:rPr>
          <w:rFonts w:eastAsia="Times New Roman" w:cs="Times New Roman"/>
          <w:szCs w:val="24"/>
        </w:rPr>
        <w:t xml:space="preserve">», γιατί </w:t>
      </w:r>
      <w:r w:rsidRPr="00BC65FF">
        <w:rPr>
          <w:rFonts w:eastAsia="Times New Roman" w:cs="Times New Roman"/>
          <w:szCs w:val="24"/>
        </w:rPr>
        <w:t xml:space="preserve">η </w:t>
      </w:r>
      <w:r>
        <w:rPr>
          <w:rFonts w:eastAsia="Times New Roman" w:cs="Times New Roman"/>
          <w:szCs w:val="24"/>
        </w:rPr>
        <w:t>Κ</w:t>
      </w:r>
      <w:r w:rsidRPr="00BC65FF">
        <w:rPr>
          <w:rFonts w:eastAsia="Times New Roman" w:cs="Times New Roman"/>
          <w:szCs w:val="24"/>
        </w:rPr>
        <w:t>υβέρνηση με αυτή τη ρύθμιση οριστικοποιεί τη</w:t>
      </w:r>
      <w:r w:rsidRPr="00BC65FF">
        <w:rPr>
          <w:rFonts w:eastAsia="Times New Roman" w:cs="Times New Roman"/>
          <w:szCs w:val="24"/>
        </w:rPr>
        <w:t>ν κατάργηση ενός νοσοκο</w:t>
      </w:r>
      <w:r w:rsidRPr="00BC65FF">
        <w:rPr>
          <w:rFonts w:eastAsia="Times New Roman" w:cs="Times New Roman"/>
          <w:szCs w:val="24"/>
        </w:rPr>
        <w:lastRenderedPageBreak/>
        <w:t xml:space="preserve">μείου και μάλιστα ειδικού </w:t>
      </w:r>
      <w:r>
        <w:rPr>
          <w:rFonts w:eastAsia="Times New Roman" w:cs="Times New Roman"/>
          <w:szCs w:val="24"/>
        </w:rPr>
        <w:t>-</w:t>
      </w:r>
      <w:r w:rsidRPr="00BC65FF">
        <w:rPr>
          <w:rFonts w:eastAsia="Times New Roman" w:cs="Times New Roman"/>
          <w:szCs w:val="24"/>
        </w:rPr>
        <w:t>νοσημάτων θώρακος</w:t>
      </w:r>
      <w:r>
        <w:rPr>
          <w:rFonts w:eastAsia="Times New Roman" w:cs="Times New Roman"/>
          <w:szCs w:val="24"/>
        </w:rPr>
        <w:t>-</w:t>
      </w:r>
      <w:r w:rsidRPr="00BC65FF">
        <w:rPr>
          <w:rFonts w:eastAsia="Times New Roman" w:cs="Times New Roman"/>
          <w:szCs w:val="24"/>
        </w:rPr>
        <w:t xml:space="preserve"> αφού </w:t>
      </w:r>
      <w:r>
        <w:rPr>
          <w:rFonts w:eastAsia="Times New Roman" w:cs="Times New Roman"/>
          <w:szCs w:val="24"/>
        </w:rPr>
        <w:t xml:space="preserve">προηγήθηκε, φυσικά, η γνωστή μέθοδος της συγχώνευσης και προσάρτησης, η οποία αποτελούσε </w:t>
      </w:r>
      <w:r w:rsidRPr="00BC65FF">
        <w:rPr>
          <w:rFonts w:eastAsia="Times New Roman" w:cs="Times New Roman"/>
          <w:szCs w:val="24"/>
        </w:rPr>
        <w:t>το πρώτο βήμα το</w:t>
      </w:r>
      <w:r>
        <w:rPr>
          <w:rFonts w:eastAsia="Times New Roman" w:cs="Times New Roman"/>
          <w:szCs w:val="24"/>
        </w:rPr>
        <w:t>υ</w:t>
      </w:r>
      <w:r w:rsidRPr="00BC65FF">
        <w:rPr>
          <w:rFonts w:eastAsia="Times New Roman" w:cs="Times New Roman"/>
          <w:szCs w:val="24"/>
        </w:rPr>
        <w:t xml:space="preserve"> σχεδιασμού για την κατάργησ</w:t>
      </w:r>
      <w:r>
        <w:rPr>
          <w:rFonts w:eastAsia="Times New Roman" w:cs="Times New Roman"/>
          <w:szCs w:val="24"/>
        </w:rPr>
        <w:t xml:space="preserve">ή του. </w:t>
      </w:r>
    </w:p>
    <w:p w14:paraId="678A3936" w14:textId="77777777" w:rsidR="0099759A" w:rsidRDefault="00FE124F">
      <w:pPr>
        <w:spacing w:line="600" w:lineRule="auto"/>
        <w:ind w:firstLine="720"/>
        <w:contextualSpacing/>
        <w:jc w:val="both"/>
        <w:rPr>
          <w:rFonts w:eastAsia="Times New Roman"/>
          <w:szCs w:val="24"/>
        </w:rPr>
      </w:pPr>
      <w:r>
        <w:rPr>
          <w:rFonts w:eastAsia="Times New Roman"/>
          <w:szCs w:val="24"/>
        </w:rPr>
        <w:t>Σ</w:t>
      </w:r>
      <w:r w:rsidRPr="001E7DB9">
        <w:rPr>
          <w:rFonts w:eastAsia="Times New Roman"/>
          <w:szCs w:val="24"/>
        </w:rPr>
        <w:t>την πράξη</w:t>
      </w:r>
      <w:r>
        <w:rPr>
          <w:rFonts w:eastAsia="Times New Roman"/>
          <w:szCs w:val="24"/>
        </w:rPr>
        <w:t>,</w:t>
      </w:r>
      <w:r w:rsidRPr="001E7DB9">
        <w:rPr>
          <w:rFonts w:eastAsia="Times New Roman"/>
          <w:szCs w:val="24"/>
        </w:rPr>
        <w:t xml:space="preserve"> </w:t>
      </w:r>
      <w:r>
        <w:rPr>
          <w:rFonts w:eastAsia="Times New Roman"/>
          <w:szCs w:val="24"/>
        </w:rPr>
        <w:t>δ</w:t>
      </w:r>
      <w:r w:rsidRPr="001E7DB9">
        <w:rPr>
          <w:rFonts w:eastAsia="Times New Roman"/>
          <w:szCs w:val="24"/>
        </w:rPr>
        <w:t>ηλαδή</w:t>
      </w:r>
      <w:r>
        <w:rPr>
          <w:rFonts w:eastAsia="Times New Roman"/>
          <w:szCs w:val="24"/>
        </w:rPr>
        <w:t>,</w:t>
      </w:r>
      <w:r w:rsidRPr="001E7DB9">
        <w:rPr>
          <w:rFonts w:eastAsia="Times New Roman"/>
          <w:szCs w:val="24"/>
        </w:rPr>
        <w:t xml:space="preserve"> αυτή η τροπολογία</w:t>
      </w:r>
      <w:r>
        <w:rPr>
          <w:rFonts w:eastAsia="Times New Roman"/>
          <w:szCs w:val="24"/>
        </w:rPr>
        <w:t>,</w:t>
      </w:r>
      <w:r w:rsidRPr="001E7DB9">
        <w:rPr>
          <w:rFonts w:eastAsia="Times New Roman"/>
          <w:szCs w:val="24"/>
        </w:rPr>
        <w:t xml:space="preserve"> </w:t>
      </w:r>
      <w:r>
        <w:rPr>
          <w:rFonts w:eastAsia="Times New Roman"/>
          <w:szCs w:val="24"/>
        </w:rPr>
        <w:t>κ</w:t>
      </w:r>
      <w:r w:rsidRPr="001E7DB9">
        <w:rPr>
          <w:rFonts w:eastAsia="Times New Roman"/>
          <w:szCs w:val="24"/>
        </w:rPr>
        <w:t>ύριε Υπουργέ</w:t>
      </w:r>
      <w:r>
        <w:rPr>
          <w:rFonts w:eastAsia="Times New Roman"/>
          <w:szCs w:val="24"/>
        </w:rPr>
        <w:t>,</w:t>
      </w:r>
      <w:r w:rsidRPr="001E7DB9">
        <w:rPr>
          <w:rFonts w:eastAsia="Times New Roman"/>
          <w:szCs w:val="24"/>
        </w:rPr>
        <w:t xml:space="preserve"> αθωώνει και ολοκληρώνει την πολιτική των προηγούμενων κυβερνήσεων ΠΑΣΟΚ και Νέας Δημοκρατίας</w:t>
      </w:r>
      <w:r>
        <w:rPr>
          <w:rFonts w:eastAsia="Times New Roman"/>
          <w:szCs w:val="24"/>
        </w:rPr>
        <w:t>,</w:t>
      </w:r>
      <w:r w:rsidRPr="001E7DB9">
        <w:rPr>
          <w:rFonts w:eastAsia="Times New Roman"/>
          <w:szCs w:val="24"/>
        </w:rPr>
        <w:t xml:space="preserve"> </w:t>
      </w:r>
      <w:r>
        <w:rPr>
          <w:rFonts w:eastAsia="Times New Roman"/>
          <w:szCs w:val="24"/>
        </w:rPr>
        <w:t>η οποία</w:t>
      </w:r>
      <w:r w:rsidRPr="001E7DB9">
        <w:rPr>
          <w:rFonts w:eastAsia="Times New Roman"/>
          <w:szCs w:val="24"/>
        </w:rPr>
        <w:t xml:space="preserve"> στηρίζει την αποδοτικότητα</w:t>
      </w:r>
      <w:r>
        <w:rPr>
          <w:rFonts w:eastAsia="Times New Roman"/>
          <w:szCs w:val="24"/>
        </w:rPr>
        <w:t>,</w:t>
      </w:r>
      <w:r w:rsidRPr="001E7DB9">
        <w:rPr>
          <w:rFonts w:eastAsia="Times New Roman"/>
          <w:szCs w:val="24"/>
        </w:rPr>
        <w:t xml:space="preserve"> </w:t>
      </w:r>
      <w:r>
        <w:rPr>
          <w:rFonts w:eastAsia="Times New Roman"/>
          <w:szCs w:val="24"/>
        </w:rPr>
        <w:t>δ</w:t>
      </w:r>
      <w:r w:rsidRPr="001E7DB9">
        <w:rPr>
          <w:rFonts w:eastAsia="Times New Roman"/>
          <w:szCs w:val="24"/>
        </w:rPr>
        <w:t>ηλαδή τη λειτουργία των δημόσιων μονάδων με επιχειρηματικά κριτήρια</w:t>
      </w:r>
      <w:r>
        <w:rPr>
          <w:rFonts w:eastAsia="Times New Roman"/>
          <w:szCs w:val="24"/>
        </w:rPr>
        <w:t xml:space="preserve">, λες και πρόκειται </w:t>
      </w:r>
      <w:r w:rsidRPr="001E7DB9">
        <w:rPr>
          <w:rFonts w:eastAsia="Times New Roman"/>
          <w:szCs w:val="24"/>
        </w:rPr>
        <w:t xml:space="preserve">για επιχειρηματικές </w:t>
      </w:r>
      <w:r w:rsidRPr="001E7DB9">
        <w:rPr>
          <w:rFonts w:eastAsia="Times New Roman"/>
          <w:szCs w:val="24"/>
        </w:rPr>
        <w:t>ξενοδοχειακές μονάδες</w:t>
      </w:r>
      <w:r>
        <w:rPr>
          <w:rFonts w:eastAsia="Times New Roman"/>
          <w:szCs w:val="24"/>
        </w:rPr>
        <w:t>.</w:t>
      </w:r>
    </w:p>
    <w:p w14:paraId="678A3937" w14:textId="77777777" w:rsidR="0099759A" w:rsidRDefault="00FE124F">
      <w:pPr>
        <w:spacing w:line="600" w:lineRule="auto"/>
        <w:ind w:firstLine="720"/>
        <w:contextualSpacing/>
        <w:jc w:val="both"/>
        <w:rPr>
          <w:rFonts w:eastAsia="Times New Roman"/>
          <w:szCs w:val="24"/>
        </w:rPr>
      </w:pPr>
      <w:r>
        <w:rPr>
          <w:rFonts w:eastAsia="Times New Roman"/>
          <w:szCs w:val="24"/>
        </w:rPr>
        <w:t>Στην τροπολογία 1949/</w:t>
      </w:r>
      <w:r w:rsidRPr="001E7DB9">
        <w:rPr>
          <w:rFonts w:eastAsia="Times New Roman"/>
          <w:szCs w:val="24"/>
        </w:rPr>
        <w:t xml:space="preserve">50 </w:t>
      </w:r>
      <w:r>
        <w:rPr>
          <w:rFonts w:eastAsia="Times New Roman"/>
          <w:szCs w:val="24"/>
        </w:rPr>
        <w:t>που ενσωματώθηκε</w:t>
      </w:r>
      <w:r w:rsidRPr="001E7DB9">
        <w:rPr>
          <w:rFonts w:eastAsia="Times New Roman"/>
          <w:szCs w:val="24"/>
        </w:rPr>
        <w:t xml:space="preserve"> στο άρθρο 32 και αφορά τις ρυθμίσεις βοσκήσιμων γαιών</w:t>
      </w:r>
      <w:r>
        <w:rPr>
          <w:rFonts w:eastAsia="Times New Roman"/>
          <w:szCs w:val="24"/>
        </w:rPr>
        <w:t>,</w:t>
      </w:r>
      <w:r w:rsidRPr="001E7DB9">
        <w:rPr>
          <w:rFonts w:eastAsia="Times New Roman"/>
          <w:szCs w:val="24"/>
        </w:rPr>
        <w:t xml:space="preserve"> καταψηφίζουμε</w:t>
      </w:r>
      <w:r>
        <w:rPr>
          <w:rFonts w:eastAsia="Times New Roman"/>
          <w:szCs w:val="24"/>
        </w:rPr>
        <w:t>,</w:t>
      </w:r>
      <w:r w:rsidRPr="001E7DB9">
        <w:rPr>
          <w:rFonts w:eastAsia="Times New Roman"/>
          <w:szCs w:val="24"/>
        </w:rPr>
        <w:t xml:space="preserve"> </w:t>
      </w:r>
      <w:r>
        <w:rPr>
          <w:rFonts w:eastAsia="Times New Roman"/>
          <w:szCs w:val="24"/>
        </w:rPr>
        <w:t>λέμε «ό</w:t>
      </w:r>
      <w:r w:rsidRPr="001E7DB9">
        <w:rPr>
          <w:rFonts w:eastAsia="Times New Roman"/>
          <w:szCs w:val="24"/>
        </w:rPr>
        <w:t>χι</w:t>
      </w:r>
      <w:r>
        <w:rPr>
          <w:rFonts w:eastAsia="Times New Roman"/>
          <w:szCs w:val="24"/>
        </w:rPr>
        <w:t>».</w:t>
      </w:r>
      <w:r w:rsidRPr="001E7DB9">
        <w:rPr>
          <w:rFonts w:eastAsia="Times New Roman"/>
          <w:szCs w:val="24"/>
        </w:rPr>
        <w:t xml:space="preserve"> </w:t>
      </w:r>
      <w:r>
        <w:rPr>
          <w:rFonts w:eastAsia="Times New Roman"/>
          <w:szCs w:val="24"/>
        </w:rPr>
        <w:t>Γ</w:t>
      </w:r>
      <w:r w:rsidRPr="001E7DB9">
        <w:rPr>
          <w:rFonts w:eastAsia="Times New Roman"/>
          <w:szCs w:val="24"/>
        </w:rPr>
        <w:t xml:space="preserve">ιατί τα </w:t>
      </w:r>
      <w:r>
        <w:rPr>
          <w:rFonts w:eastAsia="Times New Roman"/>
          <w:szCs w:val="24"/>
        </w:rPr>
        <w:t>διαχειριστικά σχέδια βόσκησης είναι</w:t>
      </w:r>
      <w:r w:rsidRPr="001E7DB9">
        <w:rPr>
          <w:rFonts w:eastAsia="Times New Roman"/>
          <w:szCs w:val="24"/>
        </w:rPr>
        <w:t xml:space="preserve"> ουσιαστικά σχέδια εξόντωσης της </w:t>
      </w:r>
      <w:r>
        <w:rPr>
          <w:rFonts w:eastAsia="Times New Roman"/>
          <w:szCs w:val="24"/>
        </w:rPr>
        <w:t>εντατικής κτηνοτροφίας,</w:t>
      </w:r>
      <w:r w:rsidRPr="001E7DB9">
        <w:rPr>
          <w:rFonts w:eastAsia="Times New Roman"/>
          <w:szCs w:val="24"/>
        </w:rPr>
        <w:t xml:space="preserve"> στην οποί</w:t>
      </w:r>
      <w:r w:rsidRPr="001E7DB9">
        <w:rPr>
          <w:rFonts w:eastAsia="Times New Roman"/>
          <w:szCs w:val="24"/>
        </w:rPr>
        <w:t>α απασχολούνται κυρίως μικρομεσαίοι κτηνοτρόφοι</w:t>
      </w:r>
      <w:r>
        <w:rPr>
          <w:rFonts w:eastAsia="Times New Roman"/>
          <w:szCs w:val="24"/>
        </w:rPr>
        <w:t>.</w:t>
      </w:r>
      <w:r w:rsidRPr="001E7DB9">
        <w:rPr>
          <w:rFonts w:eastAsia="Times New Roman"/>
          <w:szCs w:val="24"/>
        </w:rPr>
        <w:t xml:space="preserve"> </w:t>
      </w:r>
      <w:r>
        <w:rPr>
          <w:rFonts w:eastAsia="Times New Roman"/>
          <w:szCs w:val="24"/>
        </w:rPr>
        <w:t xml:space="preserve">Είχαν τώρα και τους αγώνες τους οι αγρότες και οι κτηνοτρόφοι </w:t>
      </w:r>
      <w:r w:rsidRPr="001E7DB9">
        <w:rPr>
          <w:rFonts w:eastAsia="Times New Roman"/>
          <w:szCs w:val="24"/>
        </w:rPr>
        <w:t xml:space="preserve">και ήταν μέσα και αυτό το αίτημά </w:t>
      </w:r>
      <w:r>
        <w:rPr>
          <w:rFonts w:eastAsia="Times New Roman"/>
          <w:szCs w:val="24"/>
        </w:rPr>
        <w:t>τους.</w:t>
      </w:r>
      <w:r w:rsidRPr="001E7DB9">
        <w:rPr>
          <w:rFonts w:eastAsia="Times New Roman"/>
          <w:szCs w:val="24"/>
        </w:rPr>
        <w:t xml:space="preserve"> </w:t>
      </w:r>
      <w:r>
        <w:rPr>
          <w:rFonts w:eastAsia="Times New Roman"/>
          <w:szCs w:val="24"/>
        </w:rPr>
        <w:t>Α</w:t>
      </w:r>
      <w:r w:rsidRPr="001E7DB9">
        <w:rPr>
          <w:rFonts w:eastAsia="Times New Roman"/>
          <w:szCs w:val="24"/>
        </w:rPr>
        <w:t>ποτελούν</w:t>
      </w:r>
      <w:r>
        <w:rPr>
          <w:rFonts w:eastAsia="Times New Roman"/>
          <w:szCs w:val="24"/>
        </w:rPr>
        <w:t>,</w:t>
      </w:r>
      <w:r w:rsidRPr="001E7DB9">
        <w:rPr>
          <w:rFonts w:eastAsia="Times New Roman"/>
          <w:szCs w:val="24"/>
        </w:rPr>
        <w:t xml:space="preserve"> δηλαδή</w:t>
      </w:r>
      <w:r>
        <w:rPr>
          <w:rFonts w:eastAsia="Times New Roman"/>
          <w:szCs w:val="24"/>
        </w:rPr>
        <w:t>, άλλη μι</w:t>
      </w:r>
      <w:r w:rsidRPr="001E7DB9">
        <w:rPr>
          <w:rFonts w:eastAsia="Times New Roman"/>
          <w:szCs w:val="24"/>
        </w:rPr>
        <w:t xml:space="preserve">α πίεση που προστίθεται στην ασυδοσία των εμποροβιομηχάνων </w:t>
      </w:r>
      <w:r w:rsidRPr="001E7DB9">
        <w:rPr>
          <w:rFonts w:eastAsia="Times New Roman"/>
          <w:szCs w:val="24"/>
        </w:rPr>
        <w:lastRenderedPageBreak/>
        <w:t>που έχουν ξεσαλώσει</w:t>
      </w:r>
      <w:r>
        <w:rPr>
          <w:rFonts w:eastAsia="Times New Roman"/>
          <w:szCs w:val="24"/>
        </w:rPr>
        <w:t>,</w:t>
      </w:r>
      <w:r w:rsidRPr="001E7DB9">
        <w:rPr>
          <w:rFonts w:eastAsia="Times New Roman"/>
          <w:szCs w:val="24"/>
        </w:rPr>
        <w:t xml:space="preserve"> </w:t>
      </w:r>
      <w:r>
        <w:rPr>
          <w:rFonts w:eastAsia="Times New Roman"/>
          <w:szCs w:val="24"/>
        </w:rPr>
        <w:t>μ</w:t>
      </w:r>
      <w:r w:rsidRPr="001E7DB9">
        <w:rPr>
          <w:rFonts w:eastAsia="Times New Roman"/>
          <w:szCs w:val="24"/>
        </w:rPr>
        <w:t>ε αποτέλεσμα η τιμή του πρόβειου γάλακτος να έχει μετακυλ</w:t>
      </w:r>
      <w:r>
        <w:rPr>
          <w:rFonts w:eastAsia="Times New Roman"/>
          <w:szCs w:val="24"/>
        </w:rPr>
        <w:t>ί</w:t>
      </w:r>
      <w:r w:rsidRPr="001E7DB9">
        <w:rPr>
          <w:rFonts w:eastAsia="Times New Roman"/>
          <w:szCs w:val="24"/>
        </w:rPr>
        <w:t xml:space="preserve">σει κάτω από </w:t>
      </w:r>
      <w:r>
        <w:rPr>
          <w:rFonts w:eastAsia="Times New Roman"/>
          <w:szCs w:val="24"/>
        </w:rPr>
        <w:t>70-80</w:t>
      </w:r>
      <w:r w:rsidRPr="001E7DB9">
        <w:rPr>
          <w:rFonts w:eastAsia="Times New Roman"/>
          <w:szCs w:val="24"/>
        </w:rPr>
        <w:t xml:space="preserve"> λεπτά</w:t>
      </w:r>
      <w:r>
        <w:rPr>
          <w:rFonts w:eastAsia="Times New Roman"/>
          <w:szCs w:val="24"/>
        </w:rPr>
        <w:t>,</w:t>
      </w:r>
      <w:r w:rsidRPr="001E7DB9">
        <w:rPr>
          <w:rFonts w:eastAsia="Times New Roman"/>
          <w:szCs w:val="24"/>
        </w:rPr>
        <w:t xml:space="preserve"> </w:t>
      </w:r>
      <w:r>
        <w:rPr>
          <w:rFonts w:eastAsia="Times New Roman"/>
          <w:szCs w:val="24"/>
        </w:rPr>
        <w:t>ε</w:t>
      </w:r>
      <w:r w:rsidRPr="001E7DB9">
        <w:rPr>
          <w:rFonts w:eastAsia="Times New Roman"/>
          <w:szCs w:val="24"/>
        </w:rPr>
        <w:t xml:space="preserve">νώ η </w:t>
      </w:r>
      <w:r>
        <w:rPr>
          <w:rFonts w:eastAsia="Times New Roman"/>
          <w:szCs w:val="24"/>
        </w:rPr>
        <w:t>Κ</w:t>
      </w:r>
      <w:r w:rsidRPr="001E7DB9">
        <w:rPr>
          <w:rFonts w:eastAsia="Times New Roman"/>
          <w:szCs w:val="24"/>
        </w:rPr>
        <w:t xml:space="preserve">υβέρνηση δεν βγάζει άχνα για </w:t>
      </w:r>
      <w:r>
        <w:rPr>
          <w:rFonts w:eastAsia="Times New Roman"/>
          <w:szCs w:val="24"/>
        </w:rPr>
        <w:t>την μονοπώληση</w:t>
      </w:r>
      <w:r w:rsidRPr="001E7DB9">
        <w:rPr>
          <w:rFonts w:eastAsia="Times New Roman"/>
          <w:szCs w:val="24"/>
        </w:rPr>
        <w:t xml:space="preserve"> της παραγωγής και της αγοράς</w:t>
      </w:r>
      <w:r>
        <w:rPr>
          <w:rFonts w:eastAsia="Times New Roman"/>
          <w:szCs w:val="24"/>
        </w:rPr>
        <w:t>,</w:t>
      </w:r>
      <w:r w:rsidRPr="001E7DB9">
        <w:rPr>
          <w:rFonts w:eastAsia="Times New Roman"/>
          <w:szCs w:val="24"/>
        </w:rPr>
        <w:t xml:space="preserve"> καλύπτοντ</w:t>
      </w:r>
      <w:r>
        <w:rPr>
          <w:rFonts w:eastAsia="Times New Roman"/>
          <w:szCs w:val="24"/>
        </w:rPr>
        <w:t>ά</w:t>
      </w:r>
      <w:r w:rsidRPr="001E7DB9">
        <w:rPr>
          <w:rFonts w:eastAsia="Times New Roman"/>
          <w:szCs w:val="24"/>
        </w:rPr>
        <w:t xml:space="preserve">ς </w:t>
      </w:r>
      <w:r>
        <w:rPr>
          <w:rFonts w:eastAsia="Times New Roman"/>
          <w:szCs w:val="24"/>
        </w:rPr>
        <w:t>τους.</w:t>
      </w:r>
    </w:p>
    <w:p w14:paraId="678A3938" w14:textId="77777777" w:rsidR="0099759A" w:rsidRDefault="00FE124F">
      <w:pPr>
        <w:spacing w:line="600" w:lineRule="auto"/>
        <w:ind w:firstLine="720"/>
        <w:contextualSpacing/>
        <w:jc w:val="both"/>
        <w:rPr>
          <w:rFonts w:eastAsia="Times New Roman"/>
          <w:szCs w:val="24"/>
        </w:rPr>
      </w:pPr>
      <w:r>
        <w:rPr>
          <w:rFonts w:eastAsia="Times New Roman"/>
          <w:szCs w:val="24"/>
        </w:rPr>
        <w:t>Σ</w:t>
      </w:r>
      <w:r w:rsidRPr="001E7DB9">
        <w:rPr>
          <w:rFonts w:eastAsia="Times New Roman"/>
          <w:szCs w:val="24"/>
        </w:rPr>
        <w:t>ε ό</w:t>
      </w:r>
      <w:r>
        <w:rPr>
          <w:rFonts w:eastAsia="Times New Roman"/>
          <w:szCs w:val="24"/>
        </w:rPr>
        <w:t>,</w:t>
      </w:r>
      <w:r w:rsidRPr="001E7DB9">
        <w:rPr>
          <w:rFonts w:eastAsia="Times New Roman"/>
          <w:szCs w:val="24"/>
        </w:rPr>
        <w:t>τι αφορά στα τέλη χρήσης των βοσκοτόπων</w:t>
      </w:r>
      <w:r>
        <w:rPr>
          <w:rFonts w:eastAsia="Times New Roman"/>
          <w:szCs w:val="24"/>
        </w:rPr>
        <w:t>,</w:t>
      </w:r>
      <w:r w:rsidRPr="001E7DB9">
        <w:rPr>
          <w:rFonts w:eastAsia="Times New Roman"/>
          <w:szCs w:val="24"/>
        </w:rPr>
        <w:t xml:space="preserve"> αποτελούν πραγματικά άλλο </w:t>
      </w:r>
      <w:r w:rsidRPr="001E7DB9">
        <w:rPr>
          <w:rFonts w:eastAsia="Times New Roman"/>
          <w:szCs w:val="24"/>
        </w:rPr>
        <w:t xml:space="preserve">ένα χαράτσι για τους </w:t>
      </w:r>
      <w:r>
        <w:rPr>
          <w:rFonts w:eastAsia="Times New Roman"/>
          <w:szCs w:val="24"/>
        </w:rPr>
        <w:t xml:space="preserve">εκτατικούς </w:t>
      </w:r>
      <w:r w:rsidRPr="001E7DB9">
        <w:rPr>
          <w:rFonts w:eastAsia="Times New Roman"/>
          <w:szCs w:val="24"/>
        </w:rPr>
        <w:t>αιγοπροβατοτρόφους</w:t>
      </w:r>
      <w:r>
        <w:rPr>
          <w:rFonts w:eastAsia="Times New Roman"/>
          <w:szCs w:val="24"/>
        </w:rPr>
        <w:t>.</w:t>
      </w:r>
      <w:r w:rsidRPr="001E7DB9">
        <w:rPr>
          <w:rFonts w:eastAsia="Times New Roman"/>
          <w:szCs w:val="24"/>
        </w:rPr>
        <w:t xml:space="preserve"> </w:t>
      </w:r>
    </w:p>
    <w:p w14:paraId="678A3939" w14:textId="77777777" w:rsidR="0099759A" w:rsidRDefault="00FE124F">
      <w:pPr>
        <w:spacing w:line="600" w:lineRule="auto"/>
        <w:ind w:firstLine="720"/>
        <w:contextualSpacing/>
        <w:jc w:val="both"/>
        <w:rPr>
          <w:rFonts w:eastAsia="Times New Roman"/>
          <w:szCs w:val="24"/>
        </w:rPr>
      </w:pPr>
      <w:r>
        <w:rPr>
          <w:rFonts w:eastAsia="Times New Roman"/>
          <w:szCs w:val="24"/>
        </w:rPr>
        <w:t>Στο άρθρο</w:t>
      </w:r>
      <w:r w:rsidRPr="001E7DB9">
        <w:rPr>
          <w:rFonts w:eastAsia="Times New Roman"/>
          <w:szCs w:val="24"/>
        </w:rPr>
        <w:t xml:space="preserve"> 33</w:t>
      </w:r>
      <w:r>
        <w:rPr>
          <w:rFonts w:eastAsia="Times New Roman"/>
          <w:szCs w:val="24"/>
        </w:rPr>
        <w:t>,</w:t>
      </w:r>
      <w:r w:rsidRPr="001E7DB9">
        <w:rPr>
          <w:rFonts w:eastAsia="Times New Roman"/>
          <w:szCs w:val="24"/>
        </w:rPr>
        <w:t xml:space="preserve"> που αφορά </w:t>
      </w:r>
      <w:r>
        <w:rPr>
          <w:rFonts w:eastAsia="Times New Roman"/>
          <w:szCs w:val="24"/>
        </w:rPr>
        <w:t>την αδειοδότηση των</w:t>
      </w:r>
      <w:r w:rsidRPr="001E7DB9">
        <w:rPr>
          <w:rFonts w:eastAsia="Times New Roman"/>
          <w:szCs w:val="24"/>
        </w:rPr>
        <w:t xml:space="preserve"> θερμοκηπίων</w:t>
      </w:r>
      <w:r>
        <w:rPr>
          <w:rFonts w:eastAsia="Times New Roman"/>
          <w:szCs w:val="24"/>
        </w:rPr>
        <w:t>,</w:t>
      </w:r>
      <w:r w:rsidRPr="001E7DB9">
        <w:rPr>
          <w:rFonts w:eastAsia="Times New Roman"/>
          <w:szCs w:val="24"/>
        </w:rPr>
        <w:t xml:space="preserve"> έχουμε να επισημάνουμε τα εξής</w:t>
      </w:r>
      <w:r>
        <w:rPr>
          <w:rFonts w:eastAsia="Times New Roman"/>
          <w:szCs w:val="24"/>
        </w:rPr>
        <w:t>:</w:t>
      </w:r>
      <w:r w:rsidRPr="001E7DB9">
        <w:rPr>
          <w:rFonts w:eastAsia="Times New Roman"/>
          <w:szCs w:val="24"/>
        </w:rPr>
        <w:t xml:space="preserve"> </w:t>
      </w:r>
      <w:r>
        <w:rPr>
          <w:rFonts w:eastAsia="Times New Roman"/>
          <w:szCs w:val="24"/>
        </w:rPr>
        <w:t>Α</w:t>
      </w:r>
      <w:r w:rsidRPr="001E7DB9">
        <w:rPr>
          <w:rFonts w:eastAsia="Times New Roman"/>
          <w:szCs w:val="24"/>
        </w:rPr>
        <w:t>φορά κυρίως μεγάλες επιχειρήσεις θερμοκηπίων</w:t>
      </w:r>
      <w:r>
        <w:rPr>
          <w:rFonts w:eastAsia="Times New Roman"/>
          <w:szCs w:val="24"/>
        </w:rPr>
        <w:t>.</w:t>
      </w:r>
      <w:r w:rsidRPr="001E7DB9">
        <w:rPr>
          <w:rFonts w:eastAsia="Times New Roman"/>
          <w:szCs w:val="24"/>
        </w:rPr>
        <w:t xml:space="preserve"> </w:t>
      </w:r>
      <w:r>
        <w:rPr>
          <w:rFonts w:eastAsia="Times New Roman"/>
          <w:szCs w:val="24"/>
        </w:rPr>
        <w:t>Η</w:t>
      </w:r>
      <w:r w:rsidRPr="001E7DB9">
        <w:rPr>
          <w:rFonts w:eastAsia="Times New Roman"/>
          <w:szCs w:val="24"/>
        </w:rPr>
        <w:t xml:space="preserve"> </w:t>
      </w:r>
      <w:r>
        <w:rPr>
          <w:rFonts w:eastAsia="Times New Roman"/>
          <w:szCs w:val="24"/>
        </w:rPr>
        <w:t>Κ</w:t>
      </w:r>
      <w:r w:rsidRPr="001E7DB9">
        <w:rPr>
          <w:rFonts w:eastAsia="Times New Roman"/>
          <w:szCs w:val="24"/>
        </w:rPr>
        <w:t>υβέρνηση</w:t>
      </w:r>
      <w:r>
        <w:rPr>
          <w:rFonts w:eastAsia="Times New Roman"/>
          <w:szCs w:val="24"/>
        </w:rPr>
        <w:t>,</w:t>
      </w:r>
      <w:r w:rsidRPr="001E7DB9">
        <w:rPr>
          <w:rFonts w:eastAsia="Times New Roman"/>
          <w:szCs w:val="24"/>
        </w:rPr>
        <w:t xml:space="preserve"> λοιπόν</w:t>
      </w:r>
      <w:r>
        <w:rPr>
          <w:rFonts w:eastAsia="Times New Roman"/>
          <w:szCs w:val="24"/>
        </w:rPr>
        <w:t>,</w:t>
      </w:r>
      <w:r w:rsidRPr="001E7DB9">
        <w:rPr>
          <w:rFonts w:eastAsia="Times New Roman"/>
          <w:szCs w:val="24"/>
        </w:rPr>
        <w:t xml:space="preserve"> πάει να ικανοποιήσει το αίτημα ορισμένων δεκάδων επιχειρηματιών</w:t>
      </w:r>
      <w:r>
        <w:rPr>
          <w:rFonts w:eastAsia="Times New Roman"/>
          <w:szCs w:val="24"/>
        </w:rPr>
        <w:t>.</w:t>
      </w:r>
      <w:r w:rsidRPr="001E7DB9">
        <w:rPr>
          <w:rFonts w:eastAsia="Times New Roman"/>
          <w:szCs w:val="24"/>
        </w:rPr>
        <w:t xml:space="preserve"> </w:t>
      </w:r>
      <w:r>
        <w:rPr>
          <w:rFonts w:eastAsia="Times New Roman"/>
          <w:szCs w:val="24"/>
        </w:rPr>
        <w:t>Τ</w:t>
      </w:r>
      <w:r w:rsidRPr="001E7DB9">
        <w:rPr>
          <w:rFonts w:eastAsia="Times New Roman"/>
          <w:szCs w:val="24"/>
        </w:rPr>
        <w:t>ο πρόβλημ</w:t>
      </w:r>
      <w:r>
        <w:rPr>
          <w:rFonts w:eastAsia="Times New Roman"/>
          <w:szCs w:val="24"/>
        </w:rPr>
        <w:t>α, όμως,</w:t>
      </w:r>
      <w:r w:rsidRPr="001E7DB9">
        <w:rPr>
          <w:rFonts w:eastAsia="Times New Roman"/>
          <w:szCs w:val="24"/>
        </w:rPr>
        <w:t xml:space="preserve"> είναι αλλού</w:t>
      </w:r>
      <w:r>
        <w:rPr>
          <w:rFonts w:eastAsia="Times New Roman"/>
          <w:szCs w:val="24"/>
        </w:rPr>
        <w:t>.</w:t>
      </w:r>
      <w:r w:rsidRPr="001E7DB9">
        <w:rPr>
          <w:rFonts w:eastAsia="Times New Roman"/>
          <w:szCs w:val="24"/>
        </w:rPr>
        <w:t xml:space="preserve"> </w:t>
      </w:r>
      <w:r>
        <w:rPr>
          <w:rFonts w:eastAsia="Times New Roman"/>
          <w:szCs w:val="24"/>
        </w:rPr>
        <w:t xml:space="preserve">Το πρόβλημα είναι ότι, </w:t>
      </w:r>
      <w:r w:rsidRPr="001E7DB9">
        <w:rPr>
          <w:rFonts w:eastAsia="Times New Roman"/>
          <w:szCs w:val="24"/>
        </w:rPr>
        <w:t xml:space="preserve">αντί να </w:t>
      </w:r>
      <w:r>
        <w:rPr>
          <w:rFonts w:eastAsia="Times New Roman"/>
          <w:szCs w:val="24"/>
        </w:rPr>
        <w:t>νομοθετήσετε</w:t>
      </w:r>
      <w:r w:rsidRPr="001E7DB9">
        <w:rPr>
          <w:rFonts w:eastAsia="Times New Roman"/>
          <w:szCs w:val="24"/>
        </w:rPr>
        <w:t xml:space="preserve"> μέτρα υγιεινής και </w:t>
      </w:r>
      <w:r>
        <w:rPr>
          <w:rFonts w:eastAsia="Times New Roman"/>
          <w:szCs w:val="24"/>
        </w:rPr>
        <w:t>α</w:t>
      </w:r>
      <w:r w:rsidRPr="001E7DB9">
        <w:rPr>
          <w:rFonts w:eastAsia="Times New Roman"/>
          <w:szCs w:val="24"/>
        </w:rPr>
        <w:t>σφάλειας</w:t>
      </w:r>
      <w:r>
        <w:rPr>
          <w:rFonts w:eastAsia="Times New Roman"/>
          <w:szCs w:val="24"/>
        </w:rPr>
        <w:t>,</w:t>
      </w:r>
      <w:r w:rsidRPr="001E7DB9">
        <w:rPr>
          <w:rFonts w:eastAsia="Times New Roman"/>
          <w:szCs w:val="24"/>
        </w:rPr>
        <w:t xml:space="preserve"> μέτρα </w:t>
      </w:r>
      <w:r>
        <w:rPr>
          <w:rFonts w:eastAsia="Times New Roman"/>
          <w:szCs w:val="24"/>
        </w:rPr>
        <w:t xml:space="preserve">με </w:t>
      </w:r>
      <w:r w:rsidRPr="001E7DB9">
        <w:rPr>
          <w:rFonts w:eastAsia="Times New Roman"/>
          <w:szCs w:val="24"/>
        </w:rPr>
        <w:t>τα οποία οι εργαζόμενοι θα μπαίνουν στο θερμοκήπιο και θα δουλεύουν λίγες ώ</w:t>
      </w:r>
      <w:r w:rsidRPr="001E7DB9">
        <w:rPr>
          <w:rFonts w:eastAsia="Times New Roman"/>
          <w:szCs w:val="24"/>
        </w:rPr>
        <w:t>ρες</w:t>
      </w:r>
      <w:r>
        <w:rPr>
          <w:rFonts w:eastAsia="Times New Roman"/>
          <w:szCs w:val="24"/>
        </w:rPr>
        <w:t>,</w:t>
      </w:r>
      <w:r w:rsidRPr="001E7DB9">
        <w:rPr>
          <w:rFonts w:eastAsia="Times New Roman"/>
          <w:szCs w:val="24"/>
        </w:rPr>
        <w:t xml:space="preserve"> γιατί εκεί </w:t>
      </w:r>
      <w:r>
        <w:rPr>
          <w:rFonts w:eastAsia="Times New Roman"/>
          <w:szCs w:val="24"/>
        </w:rPr>
        <w:t>υ</w:t>
      </w:r>
      <w:r w:rsidRPr="001E7DB9">
        <w:rPr>
          <w:rFonts w:eastAsia="Times New Roman"/>
          <w:szCs w:val="24"/>
        </w:rPr>
        <w:t>πάρχουν θερμοκρασίες 70 και 80 βαθμών</w:t>
      </w:r>
      <w:r>
        <w:rPr>
          <w:rFonts w:eastAsia="Times New Roman"/>
          <w:szCs w:val="24"/>
        </w:rPr>
        <w:t>,</w:t>
      </w:r>
      <w:r w:rsidRPr="001E7DB9">
        <w:rPr>
          <w:rFonts w:eastAsia="Times New Roman"/>
          <w:szCs w:val="24"/>
        </w:rPr>
        <w:t xml:space="preserve"> όπου να </w:t>
      </w:r>
      <w:r>
        <w:rPr>
          <w:rFonts w:eastAsia="Times New Roman"/>
          <w:szCs w:val="24"/>
        </w:rPr>
        <w:t>έχουν</w:t>
      </w:r>
      <w:r w:rsidRPr="001E7DB9">
        <w:rPr>
          <w:rFonts w:eastAsia="Times New Roman"/>
          <w:szCs w:val="24"/>
        </w:rPr>
        <w:t xml:space="preserve"> όλα τα μέτρα ατομικής προστασίας</w:t>
      </w:r>
      <w:r>
        <w:rPr>
          <w:rFonts w:eastAsia="Times New Roman"/>
          <w:szCs w:val="24"/>
        </w:rPr>
        <w:t>,</w:t>
      </w:r>
      <w:r w:rsidRPr="001E7DB9">
        <w:rPr>
          <w:rFonts w:eastAsia="Times New Roman"/>
          <w:szCs w:val="24"/>
        </w:rPr>
        <w:t xml:space="preserve"> εσείς </w:t>
      </w:r>
      <w:r>
        <w:rPr>
          <w:rFonts w:eastAsia="Times New Roman"/>
          <w:szCs w:val="24"/>
        </w:rPr>
        <w:t>δίνετε</w:t>
      </w:r>
      <w:r w:rsidRPr="001E7DB9">
        <w:rPr>
          <w:rFonts w:eastAsia="Times New Roman"/>
          <w:szCs w:val="24"/>
        </w:rPr>
        <w:t xml:space="preserve"> κίνητρα </w:t>
      </w:r>
      <w:r>
        <w:rPr>
          <w:rFonts w:eastAsia="Times New Roman"/>
          <w:szCs w:val="24"/>
        </w:rPr>
        <w:t>για</w:t>
      </w:r>
      <w:r w:rsidRPr="001E7DB9">
        <w:rPr>
          <w:rFonts w:eastAsia="Times New Roman"/>
          <w:szCs w:val="24"/>
        </w:rPr>
        <w:t xml:space="preserve"> το πώς θα γίνο</w:t>
      </w:r>
      <w:r>
        <w:rPr>
          <w:rFonts w:eastAsia="Times New Roman"/>
          <w:szCs w:val="24"/>
        </w:rPr>
        <w:t>νται</w:t>
      </w:r>
      <w:r w:rsidRPr="001E7DB9">
        <w:rPr>
          <w:rFonts w:eastAsia="Times New Roman"/>
          <w:szCs w:val="24"/>
        </w:rPr>
        <w:t xml:space="preserve"> τα θερμοκήπια</w:t>
      </w:r>
      <w:r>
        <w:rPr>
          <w:rFonts w:eastAsia="Times New Roman"/>
          <w:szCs w:val="24"/>
        </w:rPr>
        <w:t>.</w:t>
      </w:r>
      <w:r w:rsidRPr="001E7DB9">
        <w:rPr>
          <w:rFonts w:eastAsia="Times New Roman"/>
          <w:szCs w:val="24"/>
        </w:rPr>
        <w:t xml:space="preserve"> Αυτό</w:t>
      </w:r>
      <w:r>
        <w:rPr>
          <w:rFonts w:eastAsia="Times New Roman"/>
          <w:szCs w:val="24"/>
        </w:rPr>
        <w:t>, λοιπόν,</w:t>
      </w:r>
      <w:r w:rsidRPr="001E7DB9">
        <w:rPr>
          <w:rFonts w:eastAsia="Times New Roman"/>
          <w:szCs w:val="24"/>
        </w:rPr>
        <w:t xml:space="preserve"> είναι το σημαντικό και όχι τα κίνητρα και οι ρυθμίσεις </w:t>
      </w:r>
      <w:r>
        <w:rPr>
          <w:rFonts w:eastAsia="Times New Roman"/>
          <w:szCs w:val="24"/>
        </w:rPr>
        <w:t xml:space="preserve">για </w:t>
      </w:r>
      <w:r w:rsidRPr="001E7DB9">
        <w:rPr>
          <w:rFonts w:eastAsia="Times New Roman"/>
          <w:szCs w:val="24"/>
        </w:rPr>
        <w:t>το πώς</w:t>
      </w:r>
      <w:r>
        <w:rPr>
          <w:rFonts w:eastAsia="Times New Roman"/>
          <w:szCs w:val="24"/>
        </w:rPr>
        <w:t xml:space="preserve"> θα</w:t>
      </w:r>
      <w:r w:rsidRPr="001E7DB9">
        <w:rPr>
          <w:rFonts w:eastAsia="Times New Roman"/>
          <w:szCs w:val="24"/>
        </w:rPr>
        <w:t xml:space="preserve"> φτιάχνοντα</w:t>
      </w:r>
      <w:r w:rsidRPr="001E7DB9">
        <w:rPr>
          <w:rFonts w:eastAsia="Times New Roman"/>
          <w:szCs w:val="24"/>
        </w:rPr>
        <w:t>ι οι κατασκευές</w:t>
      </w:r>
      <w:r>
        <w:rPr>
          <w:rFonts w:eastAsia="Times New Roman"/>
          <w:szCs w:val="24"/>
        </w:rPr>
        <w:t>.</w:t>
      </w:r>
    </w:p>
    <w:p w14:paraId="678A393A" w14:textId="77777777" w:rsidR="0099759A" w:rsidRDefault="00FE124F">
      <w:pPr>
        <w:spacing w:line="600" w:lineRule="auto"/>
        <w:ind w:firstLine="720"/>
        <w:contextualSpacing/>
        <w:jc w:val="both"/>
        <w:rPr>
          <w:rFonts w:eastAsia="Times New Roman"/>
          <w:szCs w:val="24"/>
        </w:rPr>
      </w:pPr>
      <w:r>
        <w:rPr>
          <w:rFonts w:eastAsia="Times New Roman"/>
          <w:szCs w:val="24"/>
        </w:rPr>
        <w:lastRenderedPageBreak/>
        <w:t>Για την τροπολογία</w:t>
      </w:r>
      <w:r w:rsidRPr="001E7DB9">
        <w:rPr>
          <w:rFonts w:eastAsia="Times New Roman"/>
          <w:szCs w:val="24"/>
        </w:rPr>
        <w:t xml:space="preserve"> 1952</w:t>
      </w:r>
      <w:r>
        <w:rPr>
          <w:rFonts w:eastAsia="Times New Roman"/>
          <w:szCs w:val="24"/>
        </w:rPr>
        <w:t>,</w:t>
      </w:r>
      <w:r w:rsidRPr="001E7DB9">
        <w:rPr>
          <w:rFonts w:eastAsia="Times New Roman"/>
          <w:szCs w:val="24"/>
        </w:rPr>
        <w:t xml:space="preserve"> που είναι στο άρθρο 52 και αφορά τον </w:t>
      </w:r>
      <w:r>
        <w:rPr>
          <w:rFonts w:eastAsia="Times New Roman"/>
          <w:szCs w:val="24"/>
        </w:rPr>
        <w:t>ΦΟΔΣΑ ψηφίζουμε «ό</w:t>
      </w:r>
      <w:r w:rsidRPr="001E7DB9">
        <w:rPr>
          <w:rFonts w:eastAsia="Times New Roman"/>
          <w:szCs w:val="24"/>
        </w:rPr>
        <w:t>χι</w:t>
      </w:r>
      <w:r>
        <w:rPr>
          <w:rFonts w:eastAsia="Times New Roman"/>
          <w:szCs w:val="24"/>
        </w:rPr>
        <w:t>»,</w:t>
      </w:r>
      <w:r w:rsidRPr="001E7DB9">
        <w:rPr>
          <w:rFonts w:eastAsia="Times New Roman"/>
          <w:szCs w:val="24"/>
        </w:rPr>
        <w:t xml:space="preserve"> γιατί </w:t>
      </w:r>
      <w:r>
        <w:rPr>
          <w:rFonts w:eastAsia="Times New Roman"/>
          <w:szCs w:val="24"/>
        </w:rPr>
        <w:t>υπεν</w:t>
      </w:r>
      <w:r w:rsidRPr="001E7DB9">
        <w:rPr>
          <w:rFonts w:eastAsia="Times New Roman"/>
          <w:szCs w:val="24"/>
        </w:rPr>
        <w:t>θυμί</w:t>
      </w:r>
      <w:r>
        <w:rPr>
          <w:rFonts w:eastAsia="Times New Roman"/>
          <w:szCs w:val="24"/>
        </w:rPr>
        <w:t>ζ</w:t>
      </w:r>
      <w:r w:rsidRPr="001E7DB9">
        <w:rPr>
          <w:rFonts w:eastAsia="Times New Roman"/>
          <w:szCs w:val="24"/>
        </w:rPr>
        <w:t xml:space="preserve">ουμε ότι κατά τη σχετική συζήτηση του </w:t>
      </w:r>
      <w:r>
        <w:rPr>
          <w:rFonts w:eastAsia="Times New Roman"/>
          <w:szCs w:val="24"/>
        </w:rPr>
        <w:t xml:space="preserve">αντίστοιχου </w:t>
      </w:r>
      <w:r w:rsidRPr="001E7DB9">
        <w:rPr>
          <w:rFonts w:eastAsia="Times New Roman"/>
          <w:szCs w:val="24"/>
        </w:rPr>
        <w:t xml:space="preserve">νομοσχεδίου </w:t>
      </w:r>
      <w:r>
        <w:rPr>
          <w:rFonts w:eastAsia="Times New Roman"/>
          <w:szCs w:val="24"/>
        </w:rPr>
        <w:t>ανα</w:t>
      </w:r>
      <w:r w:rsidRPr="001E7DB9">
        <w:rPr>
          <w:rFonts w:eastAsia="Times New Roman"/>
          <w:szCs w:val="24"/>
        </w:rPr>
        <w:t>δείξαμε όλο</w:t>
      </w:r>
      <w:r>
        <w:rPr>
          <w:rFonts w:eastAsia="Times New Roman"/>
          <w:szCs w:val="24"/>
        </w:rPr>
        <w:t>ν</w:t>
      </w:r>
      <w:r w:rsidRPr="001E7DB9">
        <w:rPr>
          <w:rFonts w:eastAsia="Times New Roman"/>
          <w:szCs w:val="24"/>
        </w:rPr>
        <w:t xml:space="preserve"> τον αντιλαϊκό χαρακτήρα του νομοσχεδίου και καταψ</w:t>
      </w:r>
      <w:r>
        <w:rPr>
          <w:rFonts w:eastAsia="Times New Roman"/>
          <w:szCs w:val="24"/>
        </w:rPr>
        <w:t>ηφίσαμε</w:t>
      </w:r>
      <w:r w:rsidRPr="001E7DB9">
        <w:rPr>
          <w:rFonts w:eastAsia="Times New Roman"/>
          <w:szCs w:val="24"/>
        </w:rPr>
        <w:t xml:space="preserve"> όλα </w:t>
      </w:r>
      <w:r w:rsidRPr="001E7DB9">
        <w:rPr>
          <w:rFonts w:eastAsia="Times New Roman"/>
          <w:szCs w:val="24"/>
        </w:rPr>
        <w:t>τα άρθρα</w:t>
      </w:r>
      <w:r>
        <w:rPr>
          <w:rFonts w:eastAsia="Times New Roman"/>
          <w:szCs w:val="24"/>
        </w:rPr>
        <w:t>.</w:t>
      </w:r>
      <w:r w:rsidRPr="001E7DB9">
        <w:rPr>
          <w:rFonts w:eastAsia="Times New Roman"/>
          <w:szCs w:val="24"/>
        </w:rPr>
        <w:t xml:space="preserve"> Επομένως</w:t>
      </w:r>
      <w:r>
        <w:rPr>
          <w:rFonts w:eastAsia="Times New Roman"/>
          <w:szCs w:val="24"/>
        </w:rPr>
        <w:t xml:space="preserve"> καταψηφίζουμε</w:t>
      </w:r>
      <w:r w:rsidRPr="001E7DB9">
        <w:rPr>
          <w:rFonts w:eastAsia="Times New Roman"/>
          <w:szCs w:val="24"/>
        </w:rPr>
        <w:t xml:space="preserve"> και </w:t>
      </w:r>
      <w:r>
        <w:rPr>
          <w:rFonts w:eastAsia="Times New Roman"/>
          <w:szCs w:val="24"/>
        </w:rPr>
        <w:t>αυτή την τροπολογία η οποία δίνει μι</w:t>
      </w:r>
      <w:r w:rsidRPr="001E7DB9">
        <w:rPr>
          <w:rFonts w:eastAsia="Times New Roman"/>
          <w:szCs w:val="24"/>
        </w:rPr>
        <w:t>α παράταση</w:t>
      </w:r>
      <w:r>
        <w:rPr>
          <w:rFonts w:eastAsia="Times New Roman"/>
          <w:szCs w:val="24"/>
        </w:rPr>
        <w:t>.</w:t>
      </w:r>
    </w:p>
    <w:p w14:paraId="678A393B" w14:textId="77777777" w:rsidR="0099759A" w:rsidRDefault="00FE124F">
      <w:pPr>
        <w:spacing w:line="600" w:lineRule="auto"/>
        <w:ind w:firstLine="720"/>
        <w:contextualSpacing/>
        <w:jc w:val="both"/>
        <w:rPr>
          <w:rFonts w:eastAsia="Times New Roman"/>
          <w:szCs w:val="24"/>
        </w:rPr>
      </w:pPr>
      <w:r>
        <w:rPr>
          <w:rFonts w:eastAsia="Times New Roman"/>
          <w:szCs w:val="24"/>
        </w:rPr>
        <w:t xml:space="preserve">Τελευταία τροπολογία, </w:t>
      </w:r>
      <w:r w:rsidRPr="001E7DB9">
        <w:rPr>
          <w:rFonts w:eastAsia="Times New Roman"/>
          <w:szCs w:val="24"/>
        </w:rPr>
        <w:t xml:space="preserve">όσον αφορά για το </w:t>
      </w:r>
      <w:r>
        <w:rPr>
          <w:rFonts w:eastAsia="Times New Roman"/>
          <w:szCs w:val="24"/>
        </w:rPr>
        <w:t>Π</w:t>
      </w:r>
      <w:r w:rsidRPr="001E7DB9">
        <w:rPr>
          <w:rFonts w:eastAsia="Times New Roman"/>
          <w:szCs w:val="24"/>
        </w:rPr>
        <w:t xml:space="preserve">ράσινο </w:t>
      </w:r>
      <w:r>
        <w:rPr>
          <w:rFonts w:eastAsia="Times New Roman"/>
          <w:szCs w:val="24"/>
        </w:rPr>
        <w:t>Τ</w:t>
      </w:r>
      <w:r w:rsidRPr="001E7DB9">
        <w:rPr>
          <w:rFonts w:eastAsia="Times New Roman"/>
          <w:szCs w:val="24"/>
        </w:rPr>
        <w:t>αμείο</w:t>
      </w:r>
      <w:r>
        <w:rPr>
          <w:rFonts w:eastAsia="Times New Roman"/>
          <w:szCs w:val="24"/>
        </w:rPr>
        <w:t xml:space="preserve">, ψηφίζουμε «όχι» και εδώ, γιατί </w:t>
      </w:r>
      <w:r w:rsidRPr="001E7DB9">
        <w:rPr>
          <w:rFonts w:eastAsia="Times New Roman"/>
          <w:szCs w:val="24"/>
        </w:rPr>
        <w:t>προσ</w:t>
      </w:r>
      <w:r>
        <w:rPr>
          <w:rFonts w:eastAsia="Times New Roman"/>
          <w:szCs w:val="24"/>
        </w:rPr>
        <w:t xml:space="preserve">τίθεται </w:t>
      </w:r>
      <w:r w:rsidRPr="001E7DB9">
        <w:rPr>
          <w:rFonts w:eastAsia="Times New Roman"/>
          <w:szCs w:val="24"/>
        </w:rPr>
        <w:t xml:space="preserve">ακόμα ένας </w:t>
      </w:r>
      <w:r>
        <w:rPr>
          <w:rFonts w:eastAsia="Times New Roman"/>
          <w:szCs w:val="24"/>
        </w:rPr>
        <w:t>πόρο</w:t>
      </w:r>
      <w:r w:rsidRPr="001E7DB9">
        <w:rPr>
          <w:rFonts w:eastAsia="Times New Roman"/>
          <w:szCs w:val="24"/>
        </w:rPr>
        <w:t xml:space="preserve">ς </w:t>
      </w:r>
      <w:r>
        <w:rPr>
          <w:rFonts w:eastAsia="Times New Roman"/>
          <w:szCs w:val="24"/>
        </w:rPr>
        <w:t>στο ταμείο.</w:t>
      </w:r>
      <w:r w:rsidRPr="001E7DB9">
        <w:rPr>
          <w:rFonts w:eastAsia="Times New Roman"/>
          <w:szCs w:val="24"/>
        </w:rPr>
        <w:t xml:space="preserve"> </w:t>
      </w:r>
      <w:r>
        <w:rPr>
          <w:rFonts w:eastAsia="Times New Roman"/>
          <w:szCs w:val="24"/>
        </w:rPr>
        <w:t>Ε</w:t>
      </w:r>
      <w:r w:rsidRPr="001E7DB9">
        <w:rPr>
          <w:rFonts w:eastAsia="Times New Roman"/>
          <w:szCs w:val="24"/>
        </w:rPr>
        <w:t xml:space="preserve">ίναι τα ποσά των εσόδων από τον </w:t>
      </w:r>
      <w:r>
        <w:rPr>
          <w:rFonts w:eastAsia="Times New Roman"/>
          <w:szCs w:val="24"/>
        </w:rPr>
        <w:t>εκ</w:t>
      </w:r>
      <w:r w:rsidRPr="001E7DB9">
        <w:rPr>
          <w:rFonts w:eastAsia="Times New Roman"/>
          <w:szCs w:val="24"/>
        </w:rPr>
        <w:t>πλειστηρ</w:t>
      </w:r>
      <w:r w:rsidRPr="001E7DB9">
        <w:rPr>
          <w:rFonts w:eastAsia="Times New Roman"/>
          <w:szCs w:val="24"/>
        </w:rPr>
        <w:t>ιασμό δικαιωμάτων εκπομπών αερίων του θερμοκηπίου</w:t>
      </w:r>
      <w:r>
        <w:rPr>
          <w:rFonts w:eastAsia="Times New Roman"/>
          <w:szCs w:val="24"/>
        </w:rPr>
        <w:t>,</w:t>
      </w:r>
      <w:r w:rsidRPr="001E7DB9">
        <w:rPr>
          <w:rFonts w:eastAsia="Times New Roman"/>
          <w:szCs w:val="24"/>
        </w:rPr>
        <w:t xml:space="preserve"> </w:t>
      </w:r>
      <w:r>
        <w:rPr>
          <w:rFonts w:eastAsia="Times New Roman"/>
          <w:szCs w:val="24"/>
        </w:rPr>
        <w:t>δ</w:t>
      </w:r>
      <w:r w:rsidRPr="001E7DB9">
        <w:rPr>
          <w:rFonts w:eastAsia="Times New Roman"/>
          <w:szCs w:val="24"/>
        </w:rPr>
        <w:t>ηλαδή από το περιβόητο εμπόριο των ρύπων</w:t>
      </w:r>
      <w:r>
        <w:rPr>
          <w:rFonts w:eastAsia="Times New Roman"/>
          <w:szCs w:val="24"/>
        </w:rPr>
        <w:t>. Ρ</w:t>
      </w:r>
      <w:r w:rsidRPr="001E7DB9">
        <w:rPr>
          <w:rFonts w:eastAsia="Times New Roman"/>
          <w:szCs w:val="24"/>
        </w:rPr>
        <w:t>υπαίνουν οι επιχειρηματικοί όμιλοι</w:t>
      </w:r>
      <w:r>
        <w:rPr>
          <w:rFonts w:eastAsia="Times New Roman"/>
          <w:szCs w:val="24"/>
        </w:rPr>
        <w:t>,</w:t>
      </w:r>
      <w:r w:rsidRPr="001E7DB9">
        <w:rPr>
          <w:rFonts w:eastAsia="Times New Roman"/>
          <w:szCs w:val="24"/>
        </w:rPr>
        <w:t xml:space="preserve"> οι βιομήχανοι και πληρώνουν</w:t>
      </w:r>
      <w:r>
        <w:rPr>
          <w:rFonts w:eastAsia="Times New Roman"/>
          <w:szCs w:val="24"/>
        </w:rPr>
        <w:t xml:space="preserve"> υποτίθεται. Στο πιο πάνω ποσοστό</w:t>
      </w:r>
      <w:r w:rsidRPr="001E7DB9">
        <w:rPr>
          <w:rFonts w:eastAsia="Times New Roman"/>
          <w:szCs w:val="24"/>
        </w:rPr>
        <w:t xml:space="preserve"> τ</w:t>
      </w:r>
      <w:r>
        <w:rPr>
          <w:rFonts w:eastAsia="Times New Roman"/>
          <w:szCs w:val="24"/>
        </w:rPr>
        <w:t xml:space="preserve">ου </w:t>
      </w:r>
      <w:r w:rsidRPr="001E7DB9">
        <w:rPr>
          <w:rFonts w:eastAsia="Times New Roman"/>
          <w:szCs w:val="24"/>
        </w:rPr>
        <w:t>2,5</w:t>
      </w:r>
      <w:r>
        <w:rPr>
          <w:rFonts w:eastAsia="Times New Roman"/>
          <w:szCs w:val="24"/>
        </w:rPr>
        <w:t>%, όμως,</w:t>
      </w:r>
      <w:r w:rsidRPr="001E7DB9">
        <w:rPr>
          <w:rFonts w:eastAsia="Times New Roman"/>
          <w:szCs w:val="24"/>
        </w:rPr>
        <w:t xml:space="preserve"> δεν συνυπολογίζονται πλέον κάποιες </w:t>
      </w:r>
      <w:r>
        <w:rPr>
          <w:rFonts w:eastAsia="Times New Roman"/>
          <w:szCs w:val="24"/>
        </w:rPr>
        <w:t>δαπάνες</w:t>
      </w:r>
      <w:r w:rsidRPr="001E7DB9">
        <w:rPr>
          <w:rFonts w:eastAsia="Times New Roman"/>
          <w:szCs w:val="24"/>
        </w:rPr>
        <w:t xml:space="preserve"> και τρεις </w:t>
      </w:r>
      <w:r>
        <w:rPr>
          <w:rFonts w:eastAsia="Times New Roman"/>
          <w:szCs w:val="24"/>
        </w:rPr>
        <w:t xml:space="preserve">πόροι </w:t>
      </w:r>
      <w:r w:rsidRPr="001E7DB9">
        <w:rPr>
          <w:rFonts w:eastAsia="Times New Roman"/>
          <w:szCs w:val="24"/>
        </w:rPr>
        <w:t xml:space="preserve">που </w:t>
      </w:r>
      <w:r>
        <w:rPr>
          <w:rFonts w:eastAsia="Times New Roman"/>
          <w:szCs w:val="24"/>
        </w:rPr>
        <w:t>κατονομάζονται</w:t>
      </w:r>
      <w:r w:rsidRPr="001E7DB9">
        <w:rPr>
          <w:rFonts w:eastAsia="Times New Roman"/>
          <w:szCs w:val="24"/>
        </w:rPr>
        <w:t xml:space="preserve"> συγκεκριμένα</w:t>
      </w:r>
      <w:r>
        <w:rPr>
          <w:rFonts w:eastAsia="Times New Roman"/>
          <w:szCs w:val="24"/>
        </w:rPr>
        <w:t>.</w:t>
      </w:r>
      <w:r w:rsidRPr="001E7DB9">
        <w:rPr>
          <w:rFonts w:eastAsia="Times New Roman"/>
          <w:szCs w:val="24"/>
        </w:rPr>
        <w:t xml:space="preserve"> </w:t>
      </w:r>
      <w:r>
        <w:rPr>
          <w:rFonts w:eastAsia="Times New Roman"/>
          <w:szCs w:val="24"/>
        </w:rPr>
        <w:t>Τ</w:t>
      </w:r>
      <w:r w:rsidRPr="001E7DB9">
        <w:rPr>
          <w:rFonts w:eastAsia="Times New Roman"/>
          <w:szCs w:val="24"/>
        </w:rPr>
        <w:t xml:space="preserve">ο σύνολο των πρώτων εκτιμάται </w:t>
      </w:r>
      <w:r>
        <w:rPr>
          <w:rFonts w:eastAsia="Times New Roman"/>
          <w:szCs w:val="24"/>
        </w:rPr>
        <w:t xml:space="preserve">από </w:t>
      </w:r>
      <w:r w:rsidRPr="001E7DB9">
        <w:rPr>
          <w:rFonts w:eastAsia="Times New Roman"/>
          <w:szCs w:val="24"/>
        </w:rPr>
        <w:t>το αρμόδιο Υπουργείο στο ποσό των 18 εκατομμυρίων ευρώ</w:t>
      </w:r>
      <w:r>
        <w:rPr>
          <w:rFonts w:eastAsia="Times New Roman"/>
          <w:szCs w:val="24"/>
        </w:rPr>
        <w:t>,</w:t>
      </w:r>
      <w:r w:rsidRPr="001E7DB9">
        <w:rPr>
          <w:rFonts w:eastAsia="Times New Roman"/>
          <w:szCs w:val="24"/>
        </w:rPr>
        <w:t xml:space="preserve"> περίπου</w:t>
      </w:r>
      <w:r>
        <w:rPr>
          <w:rFonts w:eastAsia="Times New Roman"/>
          <w:szCs w:val="24"/>
        </w:rPr>
        <w:t>,</w:t>
      </w:r>
      <w:r w:rsidRPr="001E7DB9">
        <w:rPr>
          <w:rFonts w:eastAsia="Times New Roman"/>
          <w:szCs w:val="24"/>
        </w:rPr>
        <w:t xml:space="preserve"> </w:t>
      </w:r>
      <w:r>
        <w:rPr>
          <w:rFonts w:eastAsia="Times New Roman"/>
          <w:szCs w:val="24"/>
        </w:rPr>
        <w:t xml:space="preserve">ετησίως. Αυτά θα είναι τα έσοδα από το </w:t>
      </w:r>
      <w:r w:rsidRPr="001E7DB9">
        <w:rPr>
          <w:rFonts w:eastAsia="Times New Roman"/>
          <w:szCs w:val="24"/>
        </w:rPr>
        <w:t xml:space="preserve">εμπόριο </w:t>
      </w:r>
      <w:r>
        <w:rPr>
          <w:rFonts w:eastAsia="Times New Roman"/>
          <w:szCs w:val="24"/>
        </w:rPr>
        <w:t xml:space="preserve">των ρύπων, </w:t>
      </w:r>
      <w:r w:rsidRPr="001E7DB9">
        <w:rPr>
          <w:rFonts w:eastAsia="Times New Roman"/>
          <w:szCs w:val="24"/>
        </w:rPr>
        <w:t>ενώ παίρνουμε υπ</w:t>
      </w:r>
      <w:r>
        <w:rPr>
          <w:rFonts w:eastAsia="Times New Roman"/>
          <w:szCs w:val="24"/>
        </w:rPr>
        <w:t xml:space="preserve">’ </w:t>
      </w:r>
      <w:r w:rsidRPr="001E7DB9">
        <w:rPr>
          <w:rFonts w:eastAsia="Times New Roman"/>
          <w:szCs w:val="24"/>
        </w:rPr>
        <w:t>όψ</w:t>
      </w:r>
      <w:r>
        <w:rPr>
          <w:rFonts w:eastAsia="Times New Roman"/>
          <w:szCs w:val="24"/>
        </w:rPr>
        <w:t xml:space="preserve">ιν </w:t>
      </w:r>
      <w:r w:rsidRPr="001E7DB9">
        <w:rPr>
          <w:rFonts w:eastAsia="Times New Roman"/>
          <w:szCs w:val="24"/>
        </w:rPr>
        <w:t xml:space="preserve">ότι στους πιο πάνω </w:t>
      </w:r>
      <w:r>
        <w:rPr>
          <w:rFonts w:eastAsia="Times New Roman"/>
          <w:szCs w:val="24"/>
        </w:rPr>
        <w:t>π</w:t>
      </w:r>
      <w:r w:rsidRPr="001E7DB9">
        <w:rPr>
          <w:rFonts w:eastAsia="Times New Roman"/>
          <w:szCs w:val="24"/>
        </w:rPr>
        <w:t>όρους</w:t>
      </w:r>
      <w:r w:rsidRPr="001E7DB9">
        <w:rPr>
          <w:rFonts w:eastAsia="Times New Roman"/>
          <w:szCs w:val="24"/>
        </w:rPr>
        <w:t xml:space="preserve"> </w:t>
      </w:r>
      <w:r>
        <w:rPr>
          <w:rFonts w:eastAsia="Times New Roman"/>
          <w:szCs w:val="24"/>
        </w:rPr>
        <w:t>το ποσό που</w:t>
      </w:r>
      <w:r w:rsidRPr="001E7DB9">
        <w:rPr>
          <w:rFonts w:eastAsia="Times New Roman"/>
          <w:szCs w:val="24"/>
        </w:rPr>
        <w:t xml:space="preserve"> </w:t>
      </w:r>
      <w:r w:rsidRPr="001E7DB9">
        <w:rPr>
          <w:rFonts w:eastAsia="Times New Roman"/>
          <w:szCs w:val="24"/>
        </w:rPr>
        <w:lastRenderedPageBreak/>
        <w:t>συνολ</w:t>
      </w:r>
      <w:r>
        <w:rPr>
          <w:rFonts w:eastAsia="Times New Roman"/>
          <w:szCs w:val="24"/>
        </w:rPr>
        <w:t>ικά αποδεσμεύεται από το ποσό</w:t>
      </w:r>
      <w:r w:rsidRPr="001E7DB9">
        <w:rPr>
          <w:rFonts w:eastAsia="Times New Roman"/>
          <w:szCs w:val="24"/>
        </w:rPr>
        <w:t xml:space="preserve"> </w:t>
      </w:r>
      <w:r>
        <w:rPr>
          <w:rFonts w:eastAsia="Times New Roman"/>
          <w:szCs w:val="24"/>
        </w:rPr>
        <w:t>των 2,5</w:t>
      </w:r>
      <w:r w:rsidRPr="001E7DB9">
        <w:rPr>
          <w:rFonts w:eastAsia="Times New Roman"/>
          <w:szCs w:val="24"/>
        </w:rPr>
        <w:t xml:space="preserve"> εκατομμυρίων εκτιμάται τελικά ότι θα είναι </w:t>
      </w:r>
      <w:r>
        <w:rPr>
          <w:rFonts w:eastAsia="Times New Roman"/>
          <w:szCs w:val="24"/>
        </w:rPr>
        <w:t>ετησίως 20 εκατομμύρια</w:t>
      </w:r>
      <w:r w:rsidRPr="001E7DB9">
        <w:rPr>
          <w:rFonts w:eastAsia="Times New Roman"/>
          <w:szCs w:val="24"/>
        </w:rPr>
        <w:t xml:space="preserve"> ευρώ</w:t>
      </w:r>
      <w:r>
        <w:rPr>
          <w:rFonts w:eastAsia="Times New Roman"/>
          <w:szCs w:val="24"/>
        </w:rPr>
        <w:t>, σταγόνα</w:t>
      </w:r>
      <w:r w:rsidRPr="001E7DB9">
        <w:rPr>
          <w:rFonts w:eastAsia="Times New Roman"/>
          <w:szCs w:val="24"/>
        </w:rPr>
        <w:t xml:space="preserve"> </w:t>
      </w:r>
      <w:r>
        <w:rPr>
          <w:rFonts w:eastAsia="Times New Roman"/>
          <w:szCs w:val="24"/>
        </w:rPr>
        <w:t xml:space="preserve">στον ωκεανό δηλαδή. Καταψηφίζουμε και αυτή την τροπολογία. </w:t>
      </w:r>
    </w:p>
    <w:p w14:paraId="678A393C" w14:textId="77777777" w:rsidR="0099759A" w:rsidRDefault="00FE124F">
      <w:pPr>
        <w:spacing w:line="600" w:lineRule="auto"/>
        <w:ind w:firstLine="720"/>
        <w:contextualSpacing/>
        <w:jc w:val="both"/>
        <w:rPr>
          <w:rFonts w:eastAsia="Times New Roman"/>
          <w:szCs w:val="24"/>
        </w:rPr>
      </w:pPr>
      <w:r w:rsidRPr="001E7DB9">
        <w:rPr>
          <w:rFonts w:eastAsia="Times New Roman"/>
          <w:szCs w:val="24"/>
        </w:rPr>
        <w:t>Ευχαριστώ πολύ</w:t>
      </w:r>
      <w:r>
        <w:rPr>
          <w:rFonts w:eastAsia="Times New Roman"/>
          <w:szCs w:val="24"/>
        </w:rPr>
        <w:t xml:space="preserve">, κύριε Πρόεδρε, και για την ανοχή. </w:t>
      </w:r>
    </w:p>
    <w:p w14:paraId="678A393D" w14:textId="77777777" w:rsidR="0099759A" w:rsidRDefault="00FE124F">
      <w:pPr>
        <w:spacing w:line="600" w:lineRule="auto"/>
        <w:ind w:firstLine="720"/>
        <w:contextualSpacing/>
        <w:jc w:val="both"/>
        <w:rPr>
          <w:rFonts w:eastAsia="Times New Roman"/>
          <w:szCs w:val="24"/>
        </w:rPr>
      </w:pPr>
      <w:r w:rsidRPr="0021315B">
        <w:rPr>
          <w:rFonts w:eastAsia="Times New Roman"/>
          <w:b/>
          <w:szCs w:val="24"/>
        </w:rPr>
        <w:t>ΠΡΟΕΔΡΕΥΩ</w:t>
      </w:r>
      <w:r w:rsidRPr="0021315B">
        <w:rPr>
          <w:rFonts w:eastAsia="Times New Roman"/>
          <w:b/>
          <w:szCs w:val="24"/>
        </w:rPr>
        <w:t>Ν (Δημήτριος Κρεμαστινός):</w:t>
      </w:r>
      <w:r>
        <w:rPr>
          <w:rFonts w:eastAsia="Times New Roman"/>
          <w:b/>
          <w:szCs w:val="24"/>
        </w:rPr>
        <w:t xml:space="preserve"> </w:t>
      </w:r>
      <w:r w:rsidRPr="00404E28">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θεωρία, αφού προηγουμένως ξεναγήθηκαν στην έκθεση της αίθουσας «ΕΛΕΥΘΕΡΙΟΣ ΒΕΝΙΖΕΛΟΣ» και ενημερώθηκαν για τη</w:t>
      </w:r>
      <w:r w:rsidRPr="00404E28">
        <w:rPr>
          <w:rFonts w:eastAsia="Times New Roman"/>
          <w:szCs w:val="24"/>
        </w:rPr>
        <w:t xml:space="preserve">ν ιστορία του κτηρίου και τον τρόπο οργάνωσης και λειτουργίας της Βουλής, </w:t>
      </w:r>
      <w:r>
        <w:rPr>
          <w:rFonts w:eastAsia="Times New Roman"/>
          <w:szCs w:val="24"/>
        </w:rPr>
        <w:t>σαράντα εννέα</w:t>
      </w:r>
      <w:r w:rsidRPr="00404E28">
        <w:rPr>
          <w:rFonts w:eastAsia="Times New Roman"/>
          <w:szCs w:val="24"/>
        </w:rPr>
        <w:t xml:space="preserve"> μαθητές και μαθήτριες και </w:t>
      </w:r>
      <w:r>
        <w:rPr>
          <w:rFonts w:eastAsia="Times New Roman"/>
          <w:szCs w:val="24"/>
        </w:rPr>
        <w:t>τρεις</w:t>
      </w:r>
      <w:r w:rsidRPr="00404E28">
        <w:rPr>
          <w:rFonts w:eastAsia="Times New Roman"/>
          <w:szCs w:val="24"/>
        </w:rPr>
        <w:t xml:space="preserve"> εκπαιδευτικοί συνοδοί τους από το </w:t>
      </w:r>
      <w:r>
        <w:rPr>
          <w:rFonts w:eastAsia="Times New Roman"/>
          <w:szCs w:val="24"/>
        </w:rPr>
        <w:t>Γενικό Λύκειο Πόρου</w:t>
      </w:r>
      <w:r w:rsidRPr="00404E28">
        <w:rPr>
          <w:rFonts w:eastAsia="Times New Roman"/>
          <w:szCs w:val="24"/>
        </w:rPr>
        <w:t>.</w:t>
      </w:r>
    </w:p>
    <w:p w14:paraId="678A393E" w14:textId="77777777" w:rsidR="0099759A" w:rsidRDefault="00FE124F">
      <w:pPr>
        <w:spacing w:line="600" w:lineRule="auto"/>
        <w:ind w:firstLine="720"/>
        <w:contextualSpacing/>
        <w:rPr>
          <w:rFonts w:eastAsia="Times New Roman"/>
          <w:szCs w:val="24"/>
        </w:rPr>
      </w:pPr>
      <w:r w:rsidRPr="00404E28">
        <w:rPr>
          <w:rFonts w:eastAsia="Times New Roman"/>
          <w:szCs w:val="24"/>
        </w:rPr>
        <w:t xml:space="preserve">Η Βουλή </w:t>
      </w:r>
      <w:r>
        <w:rPr>
          <w:rFonts w:eastAsia="Times New Roman"/>
          <w:szCs w:val="24"/>
        </w:rPr>
        <w:t>σάς</w:t>
      </w:r>
      <w:r w:rsidRPr="00404E28">
        <w:rPr>
          <w:rFonts w:eastAsia="Times New Roman"/>
          <w:szCs w:val="24"/>
        </w:rPr>
        <w:t xml:space="preserve"> καλωσορίζει.</w:t>
      </w:r>
    </w:p>
    <w:p w14:paraId="678A393F" w14:textId="77777777" w:rsidR="0099759A" w:rsidRDefault="00FE124F">
      <w:pPr>
        <w:spacing w:line="600" w:lineRule="auto"/>
        <w:ind w:firstLine="709"/>
        <w:contextualSpacing/>
        <w:jc w:val="center"/>
        <w:rPr>
          <w:rFonts w:eastAsia="Times New Roman"/>
          <w:b/>
          <w:szCs w:val="24"/>
        </w:rPr>
      </w:pPr>
      <w:r w:rsidRPr="00404E28">
        <w:rPr>
          <w:rFonts w:eastAsia="Times New Roman"/>
          <w:szCs w:val="24"/>
        </w:rPr>
        <w:t>(Χειροκροτήματα απ’ όλες τις πτέρυγες της Βουλής)</w:t>
      </w:r>
    </w:p>
    <w:p w14:paraId="678A3940" w14:textId="77777777" w:rsidR="0099759A" w:rsidRDefault="00FE124F">
      <w:pPr>
        <w:spacing w:line="600" w:lineRule="auto"/>
        <w:ind w:firstLine="720"/>
        <w:contextualSpacing/>
        <w:jc w:val="both"/>
        <w:rPr>
          <w:rFonts w:eastAsia="Times New Roman"/>
          <w:szCs w:val="24"/>
        </w:rPr>
      </w:pPr>
      <w:r>
        <w:rPr>
          <w:rFonts w:eastAsia="Times New Roman"/>
          <w:szCs w:val="24"/>
        </w:rPr>
        <w:t xml:space="preserve">Τον λόγο έχει ο </w:t>
      </w:r>
      <w:r w:rsidRPr="001E7DB9">
        <w:rPr>
          <w:rFonts w:eastAsia="Times New Roman"/>
          <w:szCs w:val="24"/>
        </w:rPr>
        <w:t>κ</w:t>
      </w:r>
      <w:r>
        <w:rPr>
          <w:rFonts w:eastAsia="Times New Roman"/>
          <w:szCs w:val="24"/>
        </w:rPr>
        <w:t>.</w:t>
      </w:r>
      <w:r w:rsidRPr="001E7DB9">
        <w:rPr>
          <w:rFonts w:eastAsia="Times New Roman"/>
          <w:szCs w:val="24"/>
        </w:rPr>
        <w:t xml:space="preserve"> Σαρίδης</w:t>
      </w:r>
      <w:r>
        <w:rPr>
          <w:rFonts w:eastAsia="Times New Roman"/>
          <w:szCs w:val="24"/>
        </w:rPr>
        <w:t>,</w:t>
      </w:r>
      <w:r w:rsidRPr="001E7DB9">
        <w:rPr>
          <w:rFonts w:eastAsia="Times New Roman"/>
          <w:szCs w:val="24"/>
        </w:rPr>
        <w:t xml:space="preserve"> ειδικός </w:t>
      </w:r>
      <w:r>
        <w:rPr>
          <w:rFonts w:eastAsia="Times New Roman"/>
          <w:szCs w:val="24"/>
        </w:rPr>
        <w:t>αγορητής</w:t>
      </w:r>
      <w:r w:rsidRPr="001E7DB9">
        <w:rPr>
          <w:rFonts w:eastAsia="Times New Roman"/>
          <w:szCs w:val="24"/>
        </w:rPr>
        <w:t xml:space="preserve"> </w:t>
      </w:r>
      <w:r>
        <w:rPr>
          <w:rFonts w:eastAsia="Times New Roman"/>
          <w:szCs w:val="24"/>
        </w:rPr>
        <w:t xml:space="preserve">της </w:t>
      </w:r>
      <w:r w:rsidRPr="001E7DB9">
        <w:rPr>
          <w:rFonts w:eastAsia="Times New Roman"/>
          <w:szCs w:val="24"/>
        </w:rPr>
        <w:t>Ένωση</w:t>
      </w:r>
      <w:r>
        <w:rPr>
          <w:rFonts w:eastAsia="Times New Roman"/>
          <w:szCs w:val="24"/>
        </w:rPr>
        <w:t>ς</w:t>
      </w:r>
      <w:r w:rsidRPr="001E7DB9">
        <w:rPr>
          <w:rFonts w:eastAsia="Times New Roman"/>
          <w:szCs w:val="24"/>
        </w:rPr>
        <w:t xml:space="preserve"> </w:t>
      </w:r>
      <w:r>
        <w:rPr>
          <w:rFonts w:eastAsia="Times New Roman"/>
          <w:szCs w:val="24"/>
        </w:rPr>
        <w:t>Κ</w:t>
      </w:r>
      <w:r w:rsidRPr="001E7DB9">
        <w:rPr>
          <w:rFonts w:eastAsia="Times New Roman"/>
          <w:szCs w:val="24"/>
        </w:rPr>
        <w:t>εντρώων</w:t>
      </w:r>
      <w:r>
        <w:rPr>
          <w:rFonts w:eastAsia="Times New Roman"/>
          <w:szCs w:val="24"/>
        </w:rPr>
        <w:t>.</w:t>
      </w:r>
    </w:p>
    <w:p w14:paraId="678A3941" w14:textId="77777777" w:rsidR="0099759A" w:rsidRDefault="00FE124F">
      <w:pPr>
        <w:spacing w:line="600" w:lineRule="auto"/>
        <w:ind w:firstLine="720"/>
        <w:contextualSpacing/>
        <w:jc w:val="both"/>
        <w:rPr>
          <w:rFonts w:eastAsia="Times New Roman"/>
          <w:szCs w:val="24"/>
        </w:rPr>
      </w:pPr>
      <w:r w:rsidRPr="00BE7F20">
        <w:rPr>
          <w:rFonts w:eastAsia="Times New Roman"/>
          <w:b/>
          <w:szCs w:val="24"/>
        </w:rPr>
        <w:t xml:space="preserve">ΙΩΑΝΝΗΣ ΣΑΡΙΔΗΣ: </w:t>
      </w:r>
      <w:r>
        <w:rPr>
          <w:rFonts w:eastAsia="Times New Roman"/>
          <w:szCs w:val="24"/>
        </w:rPr>
        <w:t>Ευχαριστώ, κύριε Πρόεδρε.</w:t>
      </w:r>
    </w:p>
    <w:p w14:paraId="678A3942" w14:textId="77777777" w:rsidR="0099759A" w:rsidRDefault="00FE124F">
      <w:pPr>
        <w:spacing w:line="600" w:lineRule="auto"/>
        <w:ind w:firstLine="720"/>
        <w:contextualSpacing/>
        <w:jc w:val="both"/>
        <w:rPr>
          <w:rFonts w:eastAsia="Times New Roman"/>
          <w:szCs w:val="24"/>
        </w:rPr>
      </w:pPr>
      <w:r>
        <w:rPr>
          <w:rFonts w:eastAsia="Times New Roman"/>
          <w:szCs w:val="24"/>
        </w:rPr>
        <w:lastRenderedPageBreak/>
        <w:t>Κύριε Υπουργέ, κυρίες και κύριοι</w:t>
      </w:r>
      <w:r w:rsidRPr="001E7DB9">
        <w:rPr>
          <w:rFonts w:eastAsia="Times New Roman"/>
          <w:szCs w:val="24"/>
        </w:rPr>
        <w:t xml:space="preserve"> συνάδελφοι</w:t>
      </w:r>
      <w:r>
        <w:rPr>
          <w:rFonts w:eastAsia="Times New Roman"/>
          <w:szCs w:val="24"/>
        </w:rPr>
        <w:t>,</w:t>
      </w:r>
      <w:r w:rsidRPr="001E7DB9">
        <w:rPr>
          <w:rFonts w:eastAsia="Times New Roman"/>
          <w:szCs w:val="24"/>
        </w:rPr>
        <w:t xml:space="preserve"> για το σημερινό σχέδιο νόμου </w:t>
      </w:r>
      <w:r>
        <w:rPr>
          <w:rFonts w:eastAsia="Times New Roman"/>
          <w:szCs w:val="24"/>
        </w:rPr>
        <w:t xml:space="preserve">η </w:t>
      </w:r>
      <w:r w:rsidRPr="001E7DB9">
        <w:rPr>
          <w:rFonts w:eastAsia="Times New Roman"/>
          <w:szCs w:val="24"/>
        </w:rPr>
        <w:t xml:space="preserve">εικόνα που έχει διαμορφωθεί </w:t>
      </w:r>
      <w:r>
        <w:rPr>
          <w:rFonts w:eastAsia="Times New Roman"/>
          <w:szCs w:val="24"/>
        </w:rPr>
        <w:t xml:space="preserve">στους περισσότερους </w:t>
      </w:r>
      <w:r w:rsidRPr="001E7DB9">
        <w:rPr>
          <w:rFonts w:eastAsia="Times New Roman"/>
          <w:szCs w:val="24"/>
        </w:rPr>
        <w:t>από τους συμπολίτες μας</w:t>
      </w:r>
      <w:r w:rsidRPr="001E7DB9">
        <w:rPr>
          <w:rFonts w:eastAsia="Times New Roman"/>
          <w:szCs w:val="24"/>
        </w:rPr>
        <w:t xml:space="preserve"> είναι ότι το σύστημα χορήγησης άδειας οδήγησης έχει πολλά προβλήματα</w:t>
      </w:r>
      <w:r>
        <w:rPr>
          <w:rFonts w:eastAsia="Times New Roman"/>
          <w:szCs w:val="24"/>
        </w:rPr>
        <w:t>.</w:t>
      </w:r>
      <w:r w:rsidRPr="001E7DB9">
        <w:rPr>
          <w:rFonts w:eastAsia="Times New Roman"/>
          <w:szCs w:val="24"/>
        </w:rPr>
        <w:t xml:space="preserve"> </w:t>
      </w:r>
    </w:p>
    <w:p w14:paraId="678A3943" w14:textId="77777777" w:rsidR="0099759A" w:rsidRDefault="00FE124F">
      <w:pPr>
        <w:spacing w:line="600" w:lineRule="auto"/>
        <w:ind w:firstLine="720"/>
        <w:contextualSpacing/>
        <w:jc w:val="both"/>
        <w:rPr>
          <w:rFonts w:eastAsia="Times New Roman"/>
          <w:szCs w:val="24"/>
        </w:rPr>
      </w:pPr>
      <w:r>
        <w:rPr>
          <w:rFonts w:eastAsia="Times New Roman"/>
          <w:szCs w:val="24"/>
        </w:rPr>
        <w:t>Α</w:t>
      </w:r>
      <w:r w:rsidRPr="001E7DB9">
        <w:rPr>
          <w:rFonts w:eastAsia="Times New Roman"/>
          <w:szCs w:val="24"/>
        </w:rPr>
        <w:t xml:space="preserve">υτό το έχουν διαμορφώσει </w:t>
      </w:r>
      <w:r>
        <w:rPr>
          <w:rFonts w:eastAsia="Times New Roman"/>
          <w:szCs w:val="24"/>
        </w:rPr>
        <w:t xml:space="preserve">είτε </w:t>
      </w:r>
      <w:r w:rsidRPr="001E7DB9">
        <w:rPr>
          <w:rFonts w:eastAsia="Times New Roman"/>
          <w:szCs w:val="24"/>
        </w:rPr>
        <w:t xml:space="preserve">από προσωπική τους εμπειρία </w:t>
      </w:r>
      <w:r>
        <w:rPr>
          <w:rFonts w:eastAsia="Times New Roman"/>
          <w:szCs w:val="24"/>
        </w:rPr>
        <w:t>είτε από</w:t>
      </w:r>
      <w:r w:rsidRPr="001E7DB9">
        <w:rPr>
          <w:rFonts w:eastAsia="Times New Roman"/>
          <w:szCs w:val="24"/>
        </w:rPr>
        <w:t xml:space="preserve"> τις καταγγελίες που κατά καιρούς βλέπουν το φως της δημοσιότητας</w:t>
      </w:r>
      <w:r>
        <w:rPr>
          <w:rFonts w:eastAsia="Times New Roman"/>
          <w:szCs w:val="24"/>
        </w:rPr>
        <w:t>, με π</w:t>
      </w:r>
      <w:r w:rsidRPr="001E7DB9">
        <w:rPr>
          <w:rFonts w:eastAsia="Times New Roman"/>
          <w:szCs w:val="24"/>
        </w:rPr>
        <w:t>ολλά και σοβαρότατα προβλήματα αδιαφάνειας</w:t>
      </w:r>
      <w:r>
        <w:rPr>
          <w:rFonts w:eastAsia="Times New Roman"/>
          <w:szCs w:val="24"/>
        </w:rPr>
        <w:t>, αν</w:t>
      </w:r>
      <w:r>
        <w:rPr>
          <w:rFonts w:eastAsia="Times New Roman"/>
          <w:szCs w:val="24"/>
        </w:rPr>
        <w:t>αξιοκρατίας,</w:t>
      </w:r>
      <w:r w:rsidRPr="001E7DB9">
        <w:rPr>
          <w:rFonts w:eastAsia="Times New Roman"/>
          <w:szCs w:val="24"/>
        </w:rPr>
        <w:t xml:space="preserve"> διαβλητές διαδικασίες και </w:t>
      </w:r>
      <w:r>
        <w:rPr>
          <w:rFonts w:eastAsia="Times New Roman"/>
          <w:szCs w:val="24"/>
        </w:rPr>
        <w:t>χρ</w:t>
      </w:r>
      <w:r w:rsidRPr="001E7DB9">
        <w:rPr>
          <w:rFonts w:eastAsia="Times New Roman"/>
          <w:szCs w:val="24"/>
        </w:rPr>
        <w:t>ηματισμο</w:t>
      </w:r>
      <w:r>
        <w:rPr>
          <w:rFonts w:eastAsia="Times New Roman"/>
          <w:szCs w:val="24"/>
        </w:rPr>
        <w:t>ύς. Έ</w:t>
      </w:r>
      <w:r w:rsidRPr="001E7DB9">
        <w:rPr>
          <w:rFonts w:eastAsia="Times New Roman"/>
          <w:szCs w:val="24"/>
        </w:rPr>
        <w:t>να χρηματικό ποσό σε φακελάκι</w:t>
      </w:r>
      <w:r>
        <w:rPr>
          <w:rFonts w:eastAsia="Times New Roman"/>
          <w:szCs w:val="24"/>
        </w:rPr>
        <w:t>,</w:t>
      </w:r>
      <w:r w:rsidRPr="001E7DB9">
        <w:rPr>
          <w:rFonts w:eastAsia="Times New Roman"/>
          <w:szCs w:val="24"/>
        </w:rPr>
        <w:t xml:space="preserve"> που με την κρίση έπεσε ακόμα και στα 100 ευρώ ή παλιότερα ένας τενεκές λάδι</w:t>
      </w:r>
      <w:r>
        <w:rPr>
          <w:rFonts w:eastAsia="Times New Roman"/>
          <w:szCs w:val="24"/>
        </w:rPr>
        <w:t>,</w:t>
      </w:r>
      <w:r w:rsidRPr="001E7DB9">
        <w:rPr>
          <w:rFonts w:eastAsia="Times New Roman"/>
          <w:szCs w:val="24"/>
        </w:rPr>
        <w:t xml:space="preserve"> ήταν αρκετ</w:t>
      </w:r>
      <w:r>
        <w:rPr>
          <w:rFonts w:eastAsia="Times New Roman"/>
          <w:szCs w:val="24"/>
        </w:rPr>
        <w:t>ά</w:t>
      </w:r>
      <w:r w:rsidRPr="001E7DB9">
        <w:rPr>
          <w:rFonts w:eastAsia="Times New Roman"/>
          <w:szCs w:val="24"/>
        </w:rPr>
        <w:t xml:space="preserve"> για να αναγκάσου</w:t>
      </w:r>
      <w:r>
        <w:rPr>
          <w:rFonts w:eastAsia="Times New Roman"/>
          <w:szCs w:val="24"/>
        </w:rPr>
        <w:t>ν</w:t>
      </w:r>
      <w:r w:rsidRPr="001E7DB9">
        <w:rPr>
          <w:rFonts w:eastAsia="Times New Roman"/>
          <w:szCs w:val="24"/>
        </w:rPr>
        <w:t xml:space="preserve"> εκπαιδευτές</w:t>
      </w:r>
      <w:r>
        <w:rPr>
          <w:rFonts w:eastAsia="Times New Roman"/>
          <w:szCs w:val="24"/>
        </w:rPr>
        <w:t>,</w:t>
      </w:r>
      <w:r w:rsidRPr="001E7DB9">
        <w:rPr>
          <w:rFonts w:eastAsia="Times New Roman"/>
          <w:szCs w:val="24"/>
        </w:rPr>
        <w:t xml:space="preserve"> εξεταστές και </w:t>
      </w:r>
      <w:r>
        <w:rPr>
          <w:rFonts w:eastAsia="Times New Roman"/>
          <w:szCs w:val="24"/>
        </w:rPr>
        <w:t>π</w:t>
      </w:r>
      <w:r w:rsidRPr="001E7DB9">
        <w:rPr>
          <w:rFonts w:eastAsia="Times New Roman"/>
          <w:szCs w:val="24"/>
        </w:rPr>
        <w:t xml:space="preserve">ολιτεία να κάνουν τα </w:t>
      </w:r>
      <w:r>
        <w:rPr>
          <w:rFonts w:eastAsia="Times New Roman"/>
          <w:szCs w:val="24"/>
        </w:rPr>
        <w:t>σ</w:t>
      </w:r>
      <w:r w:rsidRPr="001E7DB9">
        <w:rPr>
          <w:rFonts w:eastAsia="Times New Roman"/>
          <w:szCs w:val="24"/>
        </w:rPr>
        <w:t>τραβά μάτια</w:t>
      </w:r>
      <w:r>
        <w:rPr>
          <w:rFonts w:eastAsia="Times New Roman"/>
          <w:szCs w:val="24"/>
        </w:rPr>
        <w:t>,</w:t>
      </w:r>
      <w:r w:rsidRPr="001E7DB9">
        <w:rPr>
          <w:rFonts w:eastAsia="Times New Roman"/>
          <w:szCs w:val="24"/>
        </w:rPr>
        <w:t xml:space="preserve"> α</w:t>
      </w:r>
      <w:r w:rsidRPr="001E7DB9">
        <w:rPr>
          <w:rFonts w:eastAsia="Times New Roman"/>
          <w:szCs w:val="24"/>
        </w:rPr>
        <w:t>διαφορώντας</w:t>
      </w:r>
      <w:r>
        <w:rPr>
          <w:rFonts w:eastAsia="Times New Roman"/>
          <w:szCs w:val="24"/>
        </w:rPr>
        <w:t xml:space="preserve"> για το ότι όλοι αυτοί οι νέοι οδηγοί, </w:t>
      </w:r>
      <w:r w:rsidRPr="001E7DB9">
        <w:rPr>
          <w:rFonts w:eastAsia="Times New Roman"/>
          <w:szCs w:val="24"/>
        </w:rPr>
        <w:t>ίσως και από την επόμενη μέρα</w:t>
      </w:r>
      <w:r>
        <w:rPr>
          <w:rFonts w:eastAsia="Times New Roman"/>
          <w:szCs w:val="24"/>
        </w:rPr>
        <w:t>,</w:t>
      </w:r>
      <w:r w:rsidRPr="001E7DB9">
        <w:rPr>
          <w:rFonts w:eastAsia="Times New Roman"/>
          <w:szCs w:val="24"/>
        </w:rPr>
        <w:t xml:space="preserve"> να εξελίσσονταν σε υπεύθυνο</w:t>
      </w:r>
      <w:r>
        <w:rPr>
          <w:rFonts w:eastAsia="Times New Roman"/>
          <w:szCs w:val="24"/>
        </w:rPr>
        <w:t>υ</w:t>
      </w:r>
      <w:r w:rsidRPr="001E7DB9">
        <w:rPr>
          <w:rFonts w:eastAsia="Times New Roman"/>
          <w:szCs w:val="24"/>
        </w:rPr>
        <w:t>ς ατυχημάτων και δυστυχημάτων</w:t>
      </w:r>
      <w:r>
        <w:rPr>
          <w:rFonts w:eastAsia="Times New Roman"/>
          <w:szCs w:val="24"/>
        </w:rPr>
        <w:t>.</w:t>
      </w:r>
    </w:p>
    <w:p w14:paraId="678A3944" w14:textId="77777777" w:rsidR="0099759A" w:rsidRDefault="00FE124F">
      <w:pPr>
        <w:spacing w:line="600" w:lineRule="auto"/>
        <w:ind w:firstLine="720"/>
        <w:contextualSpacing/>
        <w:jc w:val="both"/>
        <w:rPr>
          <w:rFonts w:eastAsia="Times New Roman"/>
          <w:szCs w:val="24"/>
        </w:rPr>
      </w:pPr>
      <w:r>
        <w:rPr>
          <w:rFonts w:eastAsia="Times New Roman"/>
          <w:szCs w:val="24"/>
        </w:rPr>
        <w:t xml:space="preserve">Έγινε αναφορά στην </w:t>
      </w:r>
      <w:r>
        <w:rPr>
          <w:rFonts w:eastAsia="Times New Roman"/>
          <w:szCs w:val="24"/>
        </w:rPr>
        <w:t>ε</w:t>
      </w:r>
      <w:r>
        <w:rPr>
          <w:rFonts w:eastAsia="Times New Roman"/>
          <w:szCs w:val="24"/>
        </w:rPr>
        <w:t>πιτροπή ότι το</w:t>
      </w:r>
      <w:r w:rsidRPr="001E7DB9">
        <w:rPr>
          <w:rFonts w:eastAsia="Times New Roman"/>
          <w:szCs w:val="24"/>
        </w:rPr>
        <w:t xml:space="preserve"> 65% των αδειών οδήγησης δίνονται στους πολίτες ως αποτέλεσμα παράνομων συναλλαγών</w:t>
      </w:r>
      <w:r>
        <w:rPr>
          <w:rFonts w:eastAsia="Times New Roman"/>
          <w:szCs w:val="24"/>
        </w:rPr>
        <w:t>.</w:t>
      </w:r>
      <w:r w:rsidRPr="001E7DB9">
        <w:rPr>
          <w:rFonts w:eastAsia="Times New Roman"/>
          <w:szCs w:val="24"/>
        </w:rPr>
        <w:t xml:space="preserve"> </w:t>
      </w:r>
      <w:r>
        <w:rPr>
          <w:rFonts w:eastAsia="Times New Roman"/>
          <w:szCs w:val="24"/>
        </w:rPr>
        <w:t>Α</w:t>
      </w:r>
      <w:r w:rsidRPr="001E7DB9">
        <w:rPr>
          <w:rFonts w:eastAsia="Times New Roman"/>
          <w:szCs w:val="24"/>
        </w:rPr>
        <w:t xml:space="preserve">κούστηκε </w:t>
      </w:r>
      <w:r>
        <w:rPr>
          <w:rFonts w:eastAsia="Times New Roman"/>
          <w:szCs w:val="24"/>
        </w:rPr>
        <w:t>μ</w:t>
      </w:r>
      <w:r w:rsidRPr="001E7DB9">
        <w:rPr>
          <w:rFonts w:eastAsia="Times New Roman"/>
          <w:szCs w:val="24"/>
        </w:rPr>
        <w:t xml:space="preserve">άλιστα ως παράδειγμα το γεγονός ότι πρόσφατα </w:t>
      </w:r>
      <w:r>
        <w:rPr>
          <w:rFonts w:eastAsia="Times New Roman"/>
          <w:szCs w:val="24"/>
        </w:rPr>
        <w:t>πενήντα έξι</w:t>
      </w:r>
      <w:r w:rsidRPr="001E7DB9">
        <w:rPr>
          <w:rFonts w:eastAsia="Times New Roman"/>
          <w:szCs w:val="24"/>
        </w:rPr>
        <w:t xml:space="preserve"> άτομα στον Πειραιά απέκτησαν δίπλωμα </w:t>
      </w:r>
      <w:r w:rsidRPr="001E7DB9">
        <w:rPr>
          <w:rFonts w:eastAsia="Times New Roman"/>
          <w:szCs w:val="24"/>
        </w:rPr>
        <w:lastRenderedPageBreak/>
        <w:t>άδειας οδήγησης χωρίς να έχουν δώσει καν θεωρητικές εξετάσεις</w:t>
      </w:r>
      <w:r>
        <w:rPr>
          <w:rFonts w:eastAsia="Times New Roman"/>
          <w:szCs w:val="24"/>
        </w:rPr>
        <w:t>.</w:t>
      </w:r>
      <w:r w:rsidRPr="001E7DB9">
        <w:rPr>
          <w:rFonts w:eastAsia="Times New Roman"/>
          <w:szCs w:val="24"/>
        </w:rPr>
        <w:t xml:space="preserve"> </w:t>
      </w:r>
    </w:p>
    <w:p w14:paraId="678A3945" w14:textId="77777777" w:rsidR="0099759A" w:rsidRDefault="00FE124F">
      <w:pPr>
        <w:spacing w:line="600" w:lineRule="auto"/>
        <w:ind w:firstLine="720"/>
        <w:contextualSpacing/>
        <w:jc w:val="both"/>
        <w:rPr>
          <w:rFonts w:eastAsia="Times New Roman"/>
          <w:szCs w:val="24"/>
        </w:rPr>
      </w:pPr>
      <w:r>
        <w:rPr>
          <w:rFonts w:eastAsia="Times New Roman"/>
          <w:szCs w:val="24"/>
        </w:rPr>
        <w:t xml:space="preserve">Οπωσδήποτε τέτοιες συμπεριφορές </w:t>
      </w:r>
      <w:r w:rsidRPr="001E7DB9">
        <w:rPr>
          <w:rFonts w:eastAsia="Times New Roman"/>
          <w:szCs w:val="24"/>
        </w:rPr>
        <w:t>δεν αφορούν το σύνολο των εμπλεκομένων</w:t>
      </w:r>
      <w:r>
        <w:rPr>
          <w:rFonts w:eastAsia="Times New Roman"/>
          <w:szCs w:val="24"/>
        </w:rPr>
        <w:t>.</w:t>
      </w:r>
      <w:r w:rsidRPr="001E7DB9">
        <w:rPr>
          <w:rFonts w:eastAsia="Times New Roman"/>
          <w:szCs w:val="24"/>
        </w:rPr>
        <w:t xml:space="preserve"> Ωστόσο το φαι</w:t>
      </w:r>
      <w:r w:rsidRPr="001E7DB9">
        <w:rPr>
          <w:rFonts w:eastAsia="Times New Roman"/>
          <w:szCs w:val="24"/>
        </w:rPr>
        <w:t xml:space="preserve">νόμενο ήταν και </w:t>
      </w:r>
      <w:r>
        <w:rPr>
          <w:rFonts w:eastAsia="Times New Roman"/>
          <w:szCs w:val="24"/>
        </w:rPr>
        <w:t>ε</w:t>
      </w:r>
      <w:r w:rsidRPr="001E7DB9">
        <w:rPr>
          <w:rFonts w:eastAsia="Times New Roman"/>
          <w:szCs w:val="24"/>
        </w:rPr>
        <w:t>ίναι ευρέως διαδεδομέν</w:t>
      </w:r>
      <w:r>
        <w:rPr>
          <w:rFonts w:eastAsia="Times New Roman"/>
          <w:szCs w:val="24"/>
        </w:rPr>
        <w:t>ο. Ε</w:t>
      </w:r>
      <w:r w:rsidRPr="001E7DB9">
        <w:rPr>
          <w:rFonts w:eastAsia="Times New Roman"/>
          <w:szCs w:val="24"/>
        </w:rPr>
        <w:t>πομένως είναι σχεδόν αδύνατο αυτή η σ</w:t>
      </w:r>
      <w:r>
        <w:rPr>
          <w:rFonts w:eastAsia="Times New Roman"/>
          <w:szCs w:val="24"/>
        </w:rPr>
        <w:t>τρεβλή</w:t>
      </w:r>
      <w:r w:rsidRPr="001E7DB9">
        <w:rPr>
          <w:rFonts w:eastAsia="Times New Roman"/>
          <w:szCs w:val="24"/>
        </w:rPr>
        <w:t xml:space="preserve"> και απαράδεκτη νοοτροπία δεκαετιών να διορθωθεί με ένα απλό σχέδιο νόμου</w:t>
      </w:r>
      <w:r>
        <w:rPr>
          <w:rFonts w:eastAsia="Times New Roman"/>
          <w:szCs w:val="24"/>
        </w:rPr>
        <w:t>.</w:t>
      </w:r>
      <w:r w:rsidRPr="001E7DB9">
        <w:rPr>
          <w:rFonts w:eastAsia="Times New Roman"/>
          <w:szCs w:val="24"/>
        </w:rPr>
        <w:t xml:space="preserve"> </w:t>
      </w:r>
      <w:r>
        <w:rPr>
          <w:rFonts w:eastAsia="Times New Roman"/>
          <w:szCs w:val="24"/>
        </w:rPr>
        <w:t>Όσο</w:t>
      </w:r>
      <w:r w:rsidRPr="001E7DB9">
        <w:rPr>
          <w:rFonts w:eastAsia="Times New Roman"/>
          <w:szCs w:val="24"/>
        </w:rPr>
        <w:t xml:space="preserve"> αναγκαία και απαραίτητη και να είναι η σημερινή νομοθετική </w:t>
      </w:r>
      <w:r>
        <w:rPr>
          <w:rFonts w:eastAsia="Times New Roman"/>
          <w:szCs w:val="24"/>
        </w:rPr>
        <w:t>π</w:t>
      </w:r>
      <w:r w:rsidRPr="001E7DB9">
        <w:rPr>
          <w:rFonts w:eastAsia="Times New Roman"/>
          <w:szCs w:val="24"/>
        </w:rPr>
        <w:t xml:space="preserve">ρωτοβουλία της </w:t>
      </w:r>
      <w:r>
        <w:rPr>
          <w:rFonts w:eastAsia="Times New Roman"/>
          <w:szCs w:val="24"/>
        </w:rPr>
        <w:t>Κ</w:t>
      </w:r>
      <w:r w:rsidRPr="001E7DB9">
        <w:rPr>
          <w:rFonts w:eastAsia="Times New Roman"/>
          <w:szCs w:val="24"/>
        </w:rPr>
        <w:t>υβέρνησης</w:t>
      </w:r>
      <w:r>
        <w:rPr>
          <w:rFonts w:eastAsia="Times New Roman"/>
          <w:szCs w:val="24"/>
        </w:rPr>
        <w:t>, π</w:t>
      </w:r>
      <w:r w:rsidRPr="001E7DB9">
        <w:rPr>
          <w:rFonts w:eastAsia="Times New Roman"/>
          <w:szCs w:val="24"/>
        </w:rPr>
        <w:t>ιθανότατα να μην αρκεί</w:t>
      </w:r>
      <w:r>
        <w:rPr>
          <w:rFonts w:eastAsia="Times New Roman"/>
          <w:szCs w:val="24"/>
        </w:rPr>
        <w:t>.</w:t>
      </w:r>
    </w:p>
    <w:p w14:paraId="678A3946" w14:textId="77777777" w:rsidR="0099759A" w:rsidRDefault="00FE124F">
      <w:pPr>
        <w:spacing w:line="600" w:lineRule="auto"/>
        <w:ind w:firstLine="720"/>
        <w:contextualSpacing/>
        <w:jc w:val="both"/>
        <w:rPr>
          <w:rFonts w:eastAsia="Times New Roman"/>
          <w:szCs w:val="24"/>
        </w:rPr>
      </w:pPr>
      <w:r>
        <w:rPr>
          <w:rFonts w:eastAsia="Times New Roman"/>
          <w:szCs w:val="24"/>
        </w:rPr>
        <w:t>Ε</w:t>
      </w:r>
      <w:r w:rsidRPr="001E7DB9">
        <w:rPr>
          <w:rFonts w:eastAsia="Times New Roman"/>
          <w:szCs w:val="24"/>
        </w:rPr>
        <w:t>δώ χρειάζεται</w:t>
      </w:r>
      <w:r>
        <w:rPr>
          <w:rFonts w:eastAsia="Times New Roman"/>
          <w:szCs w:val="24"/>
        </w:rPr>
        <w:t>,</w:t>
      </w:r>
      <w:r w:rsidRPr="001E7DB9">
        <w:rPr>
          <w:rFonts w:eastAsia="Times New Roman"/>
          <w:szCs w:val="24"/>
        </w:rPr>
        <w:t xml:space="preserve"> κατά τη γνώμη της Ένωσης Κεντρώων</w:t>
      </w:r>
      <w:r>
        <w:rPr>
          <w:rFonts w:eastAsia="Times New Roman"/>
          <w:szCs w:val="24"/>
        </w:rPr>
        <w:t>, μι</w:t>
      </w:r>
      <w:r w:rsidRPr="001E7DB9">
        <w:rPr>
          <w:rFonts w:eastAsia="Times New Roman"/>
          <w:szCs w:val="24"/>
        </w:rPr>
        <w:t>α πολυετής εκστρατεία πληροφόρησης</w:t>
      </w:r>
      <w:r>
        <w:rPr>
          <w:rFonts w:eastAsia="Times New Roman"/>
          <w:szCs w:val="24"/>
        </w:rPr>
        <w:t>,</w:t>
      </w:r>
      <w:r w:rsidRPr="001E7DB9">
        <w:rPr>
          <w:rFonts w:eastAsia="Times New Roman"/>
          <w:szCs w:val="24"/>
        </w:rPr>
        <w:t xml:space="preserve"> </w:t>
      </w:r>
      <w:r>
        <w:rPr>
          <w:rFonts w:eastAsia="Times New Roman"/>
          <w:szCs w:val="24"/>
        </w:rPr>
        <w:t>ε</w:t>
      </w:r>
      <w:r w:rsidRPr="001E7DB9">
        <w:rPr>
          <w:rFonts w:eastAsia="Times New Roman"/>
          <w:szCs w:val="24"/>
        </w:rPr>
        <w:t>νημέρωσης και ευαισθητοποίησης</w:t>
      </w:r>
      <w:r>
        <w:rPr>
          <w:rFonts w:eastAsia="Times New Roman"/>
          <w:szCs w:val="24"/>
        </w:rPr>
        <w:t>,</w:t>
      </w:r>
      <w:r w:rsidRPr="001E7DB9">
        <w:rPr>
          <w:rFonts w:eastAsia="Times New Roman"/>
          <w:szCs w:val="24"/>
        </w:rPr>
        <w:t xml:space="preserve"> με μαθήματα κυκλοφοριακής αγωγής και οδικής συμπεριφοράς ήδη από την </w:t>
      </w:r>
      <w:r>
        <w:rPr>
          <w:rFonts w:eastAsia="Times New Roman"/>
          <w:szCs w:val="24"/>
        </w:rPr>
        <w:t>Α΄</w:t>
      </w:r>
      <w:r w:rsidRPr="001E7DB9">
        <w:rPr>
          <w:rFonts w:eastAsia="Times New Roman"/>
          <w:szCs w:val="24"/>
        </w:rPr>
        <w:t xml:space="preserve"> </w:t>
      </w:r>
      <w:r>
        <w:rPr>
          <w:rFonts w:eastAsia="Times New Roman"/>
          <w:szCs w:val="24"/>
        </w:rPr>
        <w:t>δ</w:t>
      </w:r>
      <w:r w:rsidRPr="001E7DB9">
        <w:rPr>
          <w:rFonts w:eastAsia="Times New Roman"/>
          <w:szCs w:val="24"/>
        </w:rPr>
        <w:t>ημοτικού</w:t>
      </w:r>
      <w:r>
        <w:rPr>
          <w:rFonts w:eastAsia="Times New Roman"/>
          <w:szCs w:val="24"/>
        </w:rPr>
        <w:t>.</w:t>
      </w:r>
      <w:r w:rsidRPr="001E7DB9">
        <w:rPr>
          <w:rFonts w:eastAsia="Times New Roman"/>
          <w:szCs w:val="24"/>
        </w:rPr>
        <w:t xml:space="preserve"> Για δε τους ενήλικες δεν αρ</w:t>
      </w:r>
      <w:r w:rsidRPr="001E7DB9">
        <w:rPr>
          <w:rFonts w:eastAsia="Times New Roman"/>
          <w:szCs w:val="24"/>
        </w:rPr>
        <w:t>κούν οι διαλέξεις της παραγράφου 2 του άρθρου 15</w:t>
      </w:r>
      <w:r>
        <w:rPr>
          <w:rFonts w:eastAsia="Times New Roman"/>
          <w:szCs w:val="24"/>
        </w:rPr>
        <w:t>. Χ</w:t>
      </w:r>
      <w:r w:rsidRPr="001E7DB9">
        <w:rPr>
          <w:rFonts w:eastAsia="Times New Roman"/>
          <w:szCs w:val="24"/>
        </w:rPr>
        <w:t>ρειάζονται εντατικά διαρκείας</w:t>
      </w:r>
      <w:r>
        <w:rPr>
          <w:rFonts w:eastAsia="Times New Roman"/>
          <w:szCs w:val="24"/>
        </w:rPr>
        <w:t>,</w:t>
      </w:r>
      <w:r w:rsidRPr="001E7DB9">
        <w:rPr>
          <w:rFonts w:eastAsia="Times New Roman"/>
          <w:szCs w:val="24"/>
        </w:rPr>
        <w:t xml:space="preserve"> μήπως και κάποτε συνειδητοποιήσουμε όλοι το μέγεθος των </w:t>
      </w:r>
      <w:r>
        <w:rPr>
          <w:rFonts w:eastAsia="Times New Roman"/>
          <w:szCs w:val="24"/>
        </w:rPr>
        <w:t>ευθυνών</w:t>
      </w:r>
      <w:r w:rsidRPr="001E7DB9">
        <w:rPr>
          <w:rFonts w:eastAsia="Times New Roman"/>
          <w:szCs w:val="24"/>
        </w:rPr>
        <w:t xml:space="preserve"> που έχουμε όταν πιάνουμε ένα τιμόνι και οδηγούμε στο</w:t>
      </w:r>
      <w:r>
        <w:rPr>
          <w:rFonts w:eastAsia="Times New Roman"/>
          <w:szCs w:val="24"/>
        </w:rPr>
        <w:t>ν</w:t>
      </w:r>
      <w:r w:rsidRPr="001E7DB9">
        <w:rPr>
          <w:rFonts w:eastAsia="Times New Roman"/>
          <w:szCs w:val="24"/>
        </w:rPr>
        <w:t xml:space="preserve"> δρόμο</w:t>
      </w:r>
      <w:r>
        <w:rPr>
          <w:rFonts w:eastAsia="Times New Roman"/>
          <w:szCs w:val="24"/>
        </w:rPr>
        <w:t>.</w:t>
      </w:r>
    </w:p>
    <w:p w14:paraId="678A3947" w14:textId="77777777" w:rsidR="0099759A" w:rsidRDefault="00FE124F">
      <w:pPr>
        <w:spacing w:line="600" w:lineRule="auto"/>
        <w:ind w:firstLine="720"/>
        <w:contextualSpacing/>
        <w:jc w:val="both"/>
        <w:rPr>
          <w:rFonts w:eastAsia="Times New Roman"/>
          <w:szCs w:val="24"/>
        </w:rPr>
      </w:pPr>
      <w:r>
        <w:rPr>
          <w:rFonts w:eastAsia="Times New Roman"/>
          <w:szCs w:val="24"/>
        </w:rPr>
        <w:lastRenderedPageBreak/>
        <w:t>Π</w:t>
      </w:r>
      <w:r w:rsidRPr="001E7DB9">
        <w:rPr>
          <w:rFonts w:eastAsia="Times New Roman"/>
          <w:szCs w:val="24"/>
        </w:rPr>
        <w:t>αρεμπιπτόντως</w:t>
      </w:r>
      <w:r>
        <w:rPr>
          <w:rFonts w:eastAsia="Times New Roman"/>
          <w:szCs w:val="24"/>
        </w:rPr>
        <w:t>,</w:t>
      </w:r>
      <w:r w:rsidRPr="001E7DB9">
        <w:rPr>
          <w:rFonts w:eastAsia="Times New Roman"/>
          <w:szCs w:val="24"/>
        </w:rPr>
        <w:t xml:space="preserve"> αυτοτελή μαθήματα οδικής αγωγής ή</w:t>
      </w:r>
      <w:r w:rsidRPr="001E7DB9">
        <w:rPr>
          <w:rFonts w:eastAsia="Times New Roman"/>
          <w:szCs w:val="24"/>
        </w:rPr>
        <w:t xml:space="preserve"> ασφαλείας δεν πραγματοποιούνται στα σχολεία της </w:t>
      </w:r>
      <w:r w:rsidRPr="001E7DB9">
        <w:rPr>
          <w:rFonts w:eastAsia="Times New Roman"/>
          <w:szCs w:val="24"/>
        </w:rPr>
        <w:t>δευτεροβάθμιας εκπαίδευσης</w:t>
      </w:r>
      <w:r>
        <w:rPr>
          <w:rFonts w:eastAsia="Times New Roman"/>
          <w:szCs w:val="24"/>
        </w:rPr>
        <w:t>,</w:t>
      </w:r>
      <w:r w:rsidRPr="001E7DB9">
        <w:rPr>
          <w:rFonts w:eastAsia="Times New Roman"/>
          <w:szCs w:val="24"/>
        </w:rPr>
        <w:t xml:space="preserve"> σύμφωνα με τα σχετικά ΦΕΚ που περιλαμβάνουν τα ωρολόγια προγράμματα των μαθημάτων των </w:t>
      </w:r>
      <w:r>
        <w:rPr>
          <w:rFonts w:eastAsia="Times New Roman"/>
          <w:szCs w:val="24"/>
        </w:rPr>
        <w:t>έξι τάξεων</w:t>
      </w:r>
      <w:r w:rsidRPr="001E7DB9">
        <w:rPr>
          <w:rFonts w:eastAsia="Times New Roman"/>
          <w:szCs w:val="24"/>
        </w:rPr>
        <w:t xml:space="preserve"> </w:t>
      </w:r>
      <w:r w:rsidRPr="001E7DB9">
        <w:rPr>
          <w:rFonts w:eastAsia="Times New Roman"/>
          <w:szCs w:val="24"/>
        </w:rPr>
        <w:t xml:space="preserve">του γυμνασίου και του </w:t>
      </w:r>
      <w:r>
        <w:rPr>
          <w:rFonts w:eastAsia="Times New Roman"/>
          <w:szCs w:val="24"/>
        </w:rPr>
        <w:t>λ</w:t>
      </w:r>
      <w:r w:rsidRPr="001E7DB9">
        <w:rPr>
          <w:rFonts w:eastAsia="Times New Roman"/>
          <w:szCs w:val="24"/>
        </w:rPr>
        <w:t>υκείου</w:t>
      </w:r>
      <w:r>
        <w:rPr>
          <w:rFonts w:eastAsia="Times New Roman"/>
          <w:szCs w:val="24"/>
        </w:rPr>
        <w:t>.</w:t>
      </w:r>
      <w:r w:rsidRPr="001E7DB9">
        <w:rPr>
          <w:rFonts w:eastAsia="Times New Roman"/>
          <w:szCs w:val="24"/>
        </w:rPr>
        <w:t xml:space="preserve"> </w:t>
      </w:r>
      <w:r>
        <w:rPr>
          <w:rFonts w:eastAsia="Times New Roman"/>
          <w:szCs w:val="24"/>
        </w:rPr>
        <w:t>Γ</w:t>
      </w:r>
      <w:r w:rsidRPr="001E7DB9">
        <w:rPr>
          <w:rFonts w:eastAsia="Times New Roman"/>
          <w:szCs w:val="24"/>
        </w:rPr>
        <w:t>ια του λόγου το αληθές</w:t>
      </w:r>
      <w:r>
        <w:rPr>
          <w:rFonts w:eastAsia="Times New Roman"/>
          <w:szCs w:val="24"/>
        </w:rPr>
        <w:t>, έχουν</w:t>
      </w:r>
      <w:r w:rsidRPr="001E7DB9">
        <w:rPr>
          <w:rFonts w:eastAsia="Times New Roman"/>
          <w:szCs w:val="24"/>
        </w:rPr>
        <w:t xml:space="preserve"> βγει και συγκεκριμέν</w:t>
      </w:r>
      <w:r w:rsidRPr="001E7DB9">
        <w:rPr>
          <w:rFonts w:eastAsia="Times New Roman"/>
          <w:szCs w:val="24"/>
        </w:rPr>
        <w:t>α</w:t>
      </w:r>
      <w:r>
        <w:rPr>
          <w:rFonts w:eastAsia="Times New Roman"/>
          <w:szCs w:val="24"/>
        </w:rPr>
        <w:t xml:space="preserve"> ΦΕΚ. </w:t>
      </w:r>
      <w:r w:rsidRPr="001E7DB9">
        <w:rPr>
          <w:rFonts w:eastAsia="Times New Roman"/>
          <w:szCs w:val="24"/>
        </w:rPr>
        <w:t>Βέβαια</w:t>
      </w:r>
      <w:r>
        <w:rPr>
          <w:rFonts w:eastAsia="Times New Roman"/>
          <w:szCs w:val="24"/>
        </w:rPr>
        <w:t>,</w:t>
      </w:r>
      <w:r w:rsidRPr="001E7DB9">
        <w:rPr>
          <w:rFonts w:eastAsia="Times New Roman"/>
          <w:szCs w:val="24"/>
        </w:rPr>
        <w:t xml:space="preserve"> </w:t>
      </w:r>
      <w:r>
        <w:rPr>
          <w:rFonts w:eastAsia="Times New Roman"/>
          <w:szCs w:val="24"/>
        </w:rPr>
        <w:t>όπως ακούστηκε</w:t>
      </w:r>
      <w:r w:rsidRPr="001E7DB9">
        <w:rPr>
          <w:rFonts w:eastAsia="Times New Roman"/>
          <w:szCs w:val="24"/>
        </w:rPr>
        <w:t xml:space="preserve"> στην </w:t>
      </w:r>
      <w:r>
        <w:rPr>
          <w:rFonts w:eastAsia="Times New Roman"/>
          <w:szCs w:val="24"/>
        </w:rPr>
        <w:t>ε</w:t>
      </w:r>
      <w:r w:rsidRPr="001E7DB9">
        <w:rPr>
          <w:rFonts w:eastAsia="Times New Roman"/>
          <w:szCs w:val="24"/>
        </w:rPr>
        <w:t>πιτροπή</w:t>
      </w:r>
      <w:r>
        <w:rPr>
          <w:rFonts w:eastAsia="Times New Roman"/>
          <w:szCs w:val="24"/>
        </w:rPr>
        <w:t>,</w:t>
      </w:r>
      <w:r w:rsidRPr="001E7DB9">
        <w:rPr>
          <w:rFonts w:eastAsia="Times New Roman"/>
          <w:szCs w:val="24"/>
        </w:rPr>
        <w:t xml:space="preserve"> κάποιοι μαθητές παρακολουθούν τ</w:t>
      </w:r>
      <w:r>
        <w:rPr>
          <w:rFonts w:eastAsia="Times New Roman"/>
          <w:szCs w:val="24"/>
        </w:rPr>
        <w:t xml:space="preserve">α πιστοποιημένα προγράμματα του Ινστιτούτου </w:t>
      </w:r>
      <w:r w:rsidRPr="001E7DB9">
        <w:rPr>
          <w:rFonts w:eastAsia="Times New Roman"/>
          <w:szCs w:val="24"/>
        </w:rPr>
        <w:t>Οδικής Ασφάλειας</w:t>
      </w:r>
      <w:r>
        <w:rPr>
          <w:rFonts w:eastAsia="Times New Roman"/>
          <w:szCs w:val="24"/>
        </w:rPr>
        <w:t>,</w:t>
      </w:r>
      <w:r w:rsidRPr="001E7DB9">
        <w:rPr>
          <w:rFonts w:eastAsia="Times New Roman"/>
          <w:szCs w:val="24"/>
        </w:rPr>
        <w:t xml:space="preserve"> αλλά συστηματική διδασκαλία </w:t>
      </w:r>
      <w:r>
        <w:rPr>
          <w:rFonts w:eastAsia="Times New Roman"/>
          <w:szCs w:val="24"/>
        </w:rPr>
        <w:t>δ</w:t>
      </w:r>
      <w:r w:rsidRPr="001E7DB9">
        <w:rPr>
          <w:rFonts w:eastAsia="Times New Roman"/>
          <w:szCs w:val="24"/>
        </w:rPr>
        <w:t>εν φαίνεται να γίνεται στους μαθητές αυτών των τάξεων</w:t>
      </w:r>
      <w:r>
        <w:rPr>
          <w:rFonts w:eastAsia="Times New Roman"/>
          <w:szCs w:val="24"/>
        </w:rPr>
        <w:t>,</w:t>
      </w:r>
      <w:r w:rsidRPr="001E7DB9">
        <w:rPr>
          <w:rFonts w:eastAsia="Times New Roman"/>
          <w:szCs w:val="24"/>
        </w:rPr>
        <w:t xml:space="preserve"> </w:t>
      </w:r>
      <w:r>
        <w:rPr>
          <w:rFonts w:eastAsia="Times New Roman"/>
          <w:szCs w:val="24"/>
        </w:rPr>
        <w:t>π</w:t>
      </w:r>
      <w:r w:rsidRPr="001E7DB9">
        <w:rPr>
          <w:rFonts w:eastAsia="Times New Roman"/>
          <w:szCs w:val="24"/>
        </w:rPr>
        <w:t xml:space="preserve">ου </w:t>
      </w:r>
      <w:r>
        <w:rPr>
          <w:rFonts w:eastAsia="Times New Roman"/>
          <w:szCs w:val="24"/>
        </w:rPr>
        <w:t>ηλικιακά</w:t>
      </w:r>
      <w:r w:rsidRPr="001E7DB9">
        <w:rPr>
          <w:rFonts w:eastAsia="Times New Roman"/>
          <w:szCs w:val="24"/>
        </w:rPr>
        <w:t xml:space="preserve"> </w:t>
      </w:r>
      <w:r>
        <w:rPr>
          <w:rFonts w:eastAsia="Times New Roman"/>
          <w:szCs w:val="24"/>
        </w:rPr>
        <w:t>βρίσκονται</w:t>
      </w:r>
      <w:r w:rsidRPr="001E7DB9">
        <w:rPr>
          <w:rFonts w:eastAsia="Times New Roman"/>
          <w:szCs w:val="24"/>
        </w:rPr>
        <w:t xml:space="preserve"> πολύ κοντά</w:t>
      </w:r>
      <w:r w:rsidRPr="001E7DB9">
        <w:rPr>
          <w:rFonts w:eastAsia="Times New Roman"/>
          <w:szCs w:val="24"/>
        </w:rPr>
        <w:t xml:space="preserve"> στην απόκτηση της άδειας οδήγησης</w:t>
      </w:r>
      <w:r>
        <w:rPr>
          <w:rFonts w:eastAsia="Times New Roman"/>
          <w:szCs w:val="24"/>
        </w:rPr>
        <w:t>.</w:t>
      </w:r>
      <w:r w:rsidRPr="001E7DB9">
        <w:rPr>
          <w:rFonts w:eastAsia="Times New Roman"/>
          <w:szCs w:val="24"/>
        </w:rPr>
        <w:t xml:space="preserve"> </w:t>
      </w:r>
    </w:p>
    <w:p w14:paraId="678A3948" w14:textId="77777777" w:rsidR="0099759A" w:rsidRDefault="00FE124F">
      <w:pPr>
        <w:spacing w:line="600" w:lineRule="auto"/>
        <w:ind w:firstLine="720"/>
        <w:contextualSpacing/>
        <w:jc w:val="both"/>
        <w:rPr>
          <w:rFonts w:eastAsia="Times New Roman"/>
          <w:szCs w:val="24"/>
        </w:rPr>
      </w:pPr>
      <w:r>
        <w:rPr>
          <w:rFonts w:eastAsia="Times New Roman"/>
          <w:szCs w:val="24"/>
        </w:rPr>
        <w:t xml:space="preserve">Κι </w:t>
      </w:r>
      <w:r w:rsidRPr="001E7DB9">
        <w:rPr>
          <w:rFonts w:eastAsia="Times New Roman"/>
          <w:szCs w:val="24"/>
        </w:rPr>
        <w:t>όλα αυτά τη στιγμή που</w:t>
      </w:r>
      <w:r>
        <w:rPr>
          <w:rFonts w:eastAsia="Times New Roman"/>
          <w:szCs w:val="24"/>
        </w:rPr>
        <w:t>,</w:t>
      </w:r>
      <w:r w:rsidRPr="001E7DB9">
        <w:rPr>
          <w:rFonts w:eastAsia="Times New Roman"/>
          <w:szCs w:val="24"/>
        </w:rPr>
        <w:t xml:space="preserve"> σύμφωνα με τα στοιχεία της Τροχαίας</w:t>
      </w:r>
      <w:r>
        <w:rPr>
          <w:rFonts w:eastAsia="Times New Roman"/>
          <w:szCs w:val="24"/>
        </w:rPr>
        <w:t>, το διάστημα Ιανουαρίου</w:t>
      </w:r>
      <w:r>
        <w:rPr>
          <w:rFonts w:eastAsia="Times New Roman"/>
          <w:szCs w:val="24"/>
        </w:rPr>
        <w:t xml:space="preserve"> </w:t>
      </w:r>
      <w:r>
        <w:rPr>
          <w:rFonts w:eastAsia="Times New Roman"/>
          <w:szCs w:val="24"/>
        </w:rPr>
        <w:t>-</w:t>
      </w:r>
      <w:r>
        <w:rPr>
          <w:rFonts w:eastAsia="Times New Roman"/>
          <w:szCs w:val="24"/>
        </w:rPr>
        <w:t xml:space="preserve"> </w:t>
      </w:r>
      <w:r w:rsidRPr="001E7DB9">
        <w:rPr>
          <w:rFonts w:eastAsia="Times New Roman"/>
          <w:szCs w:val="24"/>
        </w:rPr>
        <w:t xml:space="preserve">Ιουνίου του 2018 </w:t>
      </w:r>
      <w:r>
        <w:rPr>
          <w:rFonts w:eastAsia="Times New Roman"/>
          <w:szCs w:val="24"/>
        </w:rPr>
        <w:t>διακόσια ενενήντα τέσσερα</w:t>
      </w:r>
      <w:r w:rsidRPr="001E7DB9">
        <w:rPr>
          <w:rFonts w:eastAsia="Times New Roman"/>
          <w:szCs w:val="24"/>
        </w:rPr>
        <w:t xml:space="preserve"> άτομα έχασαν τη ζωή τους σε δυστυχήματα</w:t>
      </w:r>
      <w:r>
        <w:rPr>
          <w:rFonts w:eastAsia="Times New Roman"/>
          <w:szCs w:val="24"/>
        </w:rPr>
        <w:t>,</w:t>
      </w:r>
      <w:r w:rsidRPr="001E7DB9">
        <w:rPr>
          <w:rFonts w:eastAsia="Times New Roman"/>
          <w:szCs w:val="24"/>
        </w:rPr>
        <w:t xml:space="preserve"> εκ των οποίων </w:t>
      </w:r>
      <w:r>
        <w:rPr>
          <w:rFonts w:eastAsia="Times New Roman"/>
          <w:szCs w:val="24"/>
        </w:rPr>
        <w:t>σαράντα έξι</w:t>
      </w:r>
      <w:r w:rsidRPr="001E7DB9">
        <w:rPr>
          <w:rFonts w:eastAsia="Times New Roman"/>
          <w:szCs w:val="24"/>
        </w:rPr>
        <w:t xml:space="preserve"> ήταν νέοι και </w:t>
      </w:r>
      <w:r>
        <w:rPr>
          <w:rFonts w:eastAsia="Times New Roman"/>
          <w:szCs w:val="24"/>
        </w:rPr>
        <w:t>ηλικίας</w:t>
      </w:r>
      <w:r w:rsidRPr="001E7DB9">
        <w:rPr>
          <w:rFonts w:eastAsia="Times New Roman"/>
          <w:szCs w:val="24"/>
        </w:rPr>
        <w:t xml:space="preserve"> </w:t>
      </w:r>
      <w:r>
        <w:rPr>
          <w:rFonts w:eastAsia="Times New Roman"/>
          <w:szCs w:val="24"/>
        </w:rPr>
        <w:t>μόλις μέχρι είκοσι πέντε</w:t>
      </w:r>
      <w:r w:rsidRPr="001E7DB9">
        <w:rPr>
          <w:rFonts w:eastAsia="Times New Roman"/>
          <w:szCs w:val="24"/>
        </w:rPr>
        <w:t xml:space="preserve"> χρόνων</w:t>
      </w:r>
      <w:r>
        <w:rPr>
          <w:rFonts w:eastAsia="Times New Roman"/>
          <w:szCs w:val="24"/>
        </w:rPr>
        <w:t>.</w:t>
      </w:r>
    </w:p>
    <w:p w14:paraId="678A3949" w14:textId="77777777" w:rsidR="0099759A" w:rsidRDefault="00FE124F">
      <w:pPr>
        <w:spacing w:line="600" w:lineRule="auto"/>
        <w:ind w:firstLine="720"/>
        <w:contextualSpacing/>
        <w:jc w:val="both"/>
        <w:rPr>
          <w:rFonts w:eastAsia="Times New Roman"/>
          <w:szCs w:val="24"/>
        </w:rPr>
      </w:pPr>
      <w:r>
        <w:rPr>
          <w:rFonts w:eastAsia="Times New Roman"/>
          <w:szCs w:val="24"/>
        </w:rPr>
        <w:t xml:space="preserve">Πέρα από αυτό, όπως επίσης ειπώθηκε στην </w:t>
      </w:r>
      <w:r>
        <w:rPr>
          <w:rFonts w:eastAsia="Times New Roman"/>
          <w:szCs w:val="24"/>
        </w:rPr>
        <w:t>ε</w:t>
      </w:r>
      <w:r>
        <w:rPr>
          <w:rFonts w:eastAsia="Times New Roman"/>
          <w:szCs w:val="24"/>
        </w:rPr>
        <w:t xml:space="preserve">πιτροπή, </w:t>
      </w:r>
      <w:r w:rsidRPr="001E7DB9">
        <w:rPr>
          <w:rFonts w:eastAsia="Times New Roman"/>
          <w:szCs w:val="24"/>
        </w:rPr>
        <w:t xml:space="preserve">αυτή τη στιγμή περισσότεροι από </w:t>
      </w:r>
      <w:r>
        <w:rPr>
          <w:rFonts w:eastAsia="Times New Roman"/>
          <w:szCs w:val="24"/>
        </w:rPr>
        <w:t>εβδομήντα χιλιάδες</w:t>
      </w:r>
      <w:r w:rsidRPr="001E7DB9">
        <w:rPr>
          <w:rFonts w:eastAsia="Times New Roman"/>
          <w:szCs w:val="24"/>
        </w:rPr>
        <w:t xml:space="preserve"> υποψήφιοι </w:t>
      </w:r>
      <w:r w:rsidRPr="001E7DB9">
        <w:rPr>
          <w:rFonts w:eastAsia="Times New Roman"/>
          <w:szCs w:val="24"/>
        </w:rPr>
        <w:lastRenderedPageBreak/>
        <w:t>οδηγοί έχουν μαζευτεί στην ουρά και περιμένουν να δώσουν εξετάσεις</w:t>
      </w:r>
      <w:r>
        <w:rPr>
          <w:rFonts w:eastAsia="Times New Roman"/>
          <w:szCs w:val="24"/>
        </w:rPr>
        <w:t>.</w:t>
      </w:r>
      <w:r w:rsidRPr="001E7DB9">
        <w:rPr>
          <w:rFonts w:eastAsia="Times New Roman"/>
          <w:szCs w:val="24"/>
        </w:rPr>
        <w:t xml:space="preserve"> </w:t>
      </w:r>
      <w:r>
        <w:rPr>
          <w:rFonts w:eastAsia="Times New Roman"/>
          <w:szCs w:val="24"/>
        </w:rPr>
        <w:t>Ε</w:t>
      </w:r>
      <w:r w:rsidRPr="001E7DB9">
        <w:rPr>
          <w:rFonts w:eastAsia="Times New Roman"/>
          <w:szCs w:val="24"/>
        </w:rPr>
        <w:t>πιπρόσθετα</w:t>
      </w:r>
      <w:r>
        <w:rPr>
          <w:rFonts w:eastAsia="Times New Roman"/>
          <w:szCs w:val="24"/>
        </w:rPr>
        <w:t>,</w:t>
      </w:r>
      <w:r w:rsidRPr="001E7DB9">
        <w:rPr>
          <w:rFonts w:eastAsia="Times New Roman"/>
          <w:szCs w:val="24"/>
        </w:rPr>
        <w:t xml:space="preserve"> εδώ και τρία ολόκληρα </w:t>
      </w:r>
      <w:r w:rsidRPr="001E7DB9">
        <w:rPr>
          <w:rFonts w:eastAsia="Times New Roman"/>
          <w:szCs w:val="24"/>
        </w:rPr>
        <w:t>χρόνια δεν πιστοποιούνται εξεταστές</w:t>
      </w:r>
      <w:r>
        <w:rPr>
          <w:rFonts w:eastAsia="Times New Roman"/>
          <w:szCs w:val="24"/>
        </w:rPr>
        <w:t>.</w:t>
      </w:r>
      <w:r w:rsidRPr="001E7DB9">
        <w:rPr>
          <w:rFonts w:eastAsia="Times New Roman"/>
          <w:szCs w:val="24"/>
        </w:rPr>
        <w:t xml:space="preserve"> </w:t>
      </w:r>
    </w:p>
    <w:p w14:paraId="678A394A" w14:textId="77777777" w:rsidR="0099759A" w:rsidRDefault="00FE124F">
      <w:pPr>
        <w:spacing w:line="600" w:lineRule="auto"/>
        <w:ind w:firstLine="720"/>
        <w:contextualSpacing/>
        <w:jc w:val="both"/>
        <w:rPr>
          <w:rFonts w:eastAsia="Times New Roman"/>
          <w:color w:val="000000" w:themeColor="text1"/>
          <w:szCs w:val="24"/>
        </w:rPr>
      </w:pPr>
      <w:r w:rsidRPr="001E7DB9">
        <w:rPr>
          <w:rFonts w:eastAsia="Times New Roman"/>
          <w:szCs w:val="24"/>
        </w:rPr>
        <w:t xml:space="preserve">Επομένως είναι επιτακτική </w:t>
      </w:r>
      <w:r>
        <w:rPr>
          <w:rFonts w:eastAsia="Times New Roman"/>
          <w:szCs w:val="24"/>
        </w:rPr>
        <w:t>η ανάγκη, α</w:t>
      </w:r>
      <w:r w:rsidRPr="001E7DB9">
        <w:rPr>
          <w:rFonts w:eastAsia="Times New Roman"/>
          <w:szCs w:val="24"/>
        </w:rPr>
        <w:t>γαπητοί συνάδελφοι</w:t>
      </w:r>
      <w:r>
        <w:rPr>
          <w:rFonts w:eastAsia="Times New Roman"/>
          <w:szCs w:val="24"/>
        </w:rPr>
        <w:t>,</w:t>
      </w:r>
      <w:r w:rsidRPr="001E7DB9">
        <w:rPr>
          <w:rFonts w:eastAsia="Times New Roman"/>
          <w:szCs w:val="24"/>
        </w:rPr>
        <w:t xml:space="preserve"> για </w:t>
      </w:r>
      <w:r w:rsidRPr="00A859F7">
        <w:rPr>
          <w:rFonts w:eastAsia="Times New Roman"/>
          <w:color w:val="000000" w:themeColor="text1"/>
          <w:szCs w:val="24"/>
        </w:rPr>
        <w:t>αναμόρφωση όλου του συναφούς νομικού πλαισίου που διέπει τη δοκιμασία προσόντων και συμπεριφοράς των υποψηφίων οδηγών, καθώς και των θεωρητικών εξετάσεων, με</w:t>
      </w:r>
      <w:r w:rsidRPr="00A859F7">
        <w:rPr>
          <w:rFonts w:eastAsia="Times New Roman"/>
          <w:color w:val="000000" w:themeColor="text1"/>
          <w:szCs w:val="24"/>
        </w:rPr>
        <w:t xml:space="preserve"> στόχο την απόλυτη διαφάνεια, την αξιοκρατία, το αδιάβλητο και την ενισχυμένη εποπτεία.</w:t>
      </w:r>
    </w:p>
    <w:p w14:paraId="678A394B" w14:textId="77777777" w:rsidR="0099759A" w:rsidRDefault="00FE124F">
      <w:pPr>
        <w:spacing w:line="600" w:lineRule="auto"/>
        <w:ind w:firstLine="720"/>
        <w:contextualSpacing/>
        <w:jc w:val="both"/>
        <w:rPr>
          <w:rFonts w:eastAsia="Times New Roman"/>
          <w:color w:val="000000" w:themeColor="text1"/>
          <w:szCs w:val="24"/>
        </w:rPr>
      </w:pPr>
      <w:r w:rsidRPr="00A859F7">
        <w:rPr>
          <w:rFonts w:eastAsia="Times New Roman"/>
          <w:color w:val="000000" w:themeColor="text1"/>
          <w:szCs w:val="24"/>
        </w:rPr>
        <w:t>Δυστυχώς όλα αυτά φαίνονται πως δεν ικανοποιούνται επαρκώς από το σημερινό νομοσχέδιο, αν και κάποιες πολύ σημαντικές και ενδιαφέρουσες αλλαγές υπάρχουν σε αυτό, όπως η</w:t>
      </w:r>
      <w:r w:rsidRPr="00A859F7">
        <w:rPr>
          <w:rFonts w:eastAsia="Times New Roman"/>
          <w:color w:val="000000" w:themeColor="text1"/>
          <w:szCs w:val="24"/>
        </w:rPr>
        <w:t xml:space="preserve"> διενέργεια των δοκιμασιών χωρίς την παρουσία του εκπαιδευτή ή του εξεταστή στο όχημα, η διενέργεια των δοκιμασιών με χρήση ηλεκτρονικού συστήματος αυτόματης καταγραφής της διαδικασίας και αυτόματης εξαγωγής του αποτελέσματος, όπως επίσης και η λειτουργία </w:t>
      </w:r>
      <w:r w:rsidRPr="00A859F7">
        <w:rPr>
          <w:rFonts w:eastAsia="Times New Roman"/>
          <w:color w:val="000000" w:themeColor="text1"/>
          <w:szCs w:val="24"/>
        </w:rPr>
        <w:t xml:space="preserve">συστήματος εποπτείας και ελέγχου των εκπαιδευτών και των εξεταστών, που θεωρητικά εξασφαλίζει τη διαφάνεια. </w:t>
      </w:r>
    </w:p>
    <w:p w14:paraId="678A394C" w14:textId="77777777" w:rsidR="0099759A" w:rsidRDefault="00FE124F">
      <w:pPr>
        <w:spacing w:line="600" w:lineRule="auto"/>
        <w:ind w:firstLine="720"/>
        <w:contextualSpacing/>
        <w:jc w:val="both"/>
        <w:rPr>
          <w:rFonts w:eastAsia="Times New Roman" w:cs="Times New Roman"/>
          <w:szCs w:val="24"/>
        </w:rPr>
      </w:pPr>
      <w:r w:rsidRPr="0039097C">
        <w:rPr>
          <w:rFonts w:eastAsia="Times New Roman" w:cs="Times New Roman"/>
          <w:szCs w:val="24"/>
        </w:rPr>
        <w:lastRenderedPageBreak/>
        <w:t xml:space="preserve">Επίσης σημαντική και προς τη σωστή κατεύθυνση είναι η προβλεπόμενη στο άρθρο 3 κατ’ έτος επιλογής εξεταστών και η ανά τετράμηνο κλήρωσή τους, ώστε </w:t>
      </w:r>
      <w:r w:rsidRPr="0039097C">
        <w:rPr>
          <w:rFonts w:eastAsia="Times New Roman" w:cs="Times New Roman"/>
          <w:szCs w:val="24"/>
        </w:rPr>
        <w:t xml:space="preserve">κανείς να μη θεωρεί δεδομένο ότι θα είναι ενεργός μόνιμα, όπως και η διενέργεια των δοκιμασιών προσόντων και συμπεριφοράς </w:t>
      </w:r>
      <w:r>
        <w:rPr>
          <w:rFonts w:eastAsia="Times New Roman" w:cs="Times New Roman"/>
          <w:szCs w:val="24"/>
        </w:rPr>
        <w:t xml:space="preserve">ως κύριο και αποκλειστικό έργο των εξεταστών εντός του ωραρίου απασχόλησης. </w:t>
      </w:r>
    </w:p>
    <w:p w14:paraId="678A394D"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Από τη δική μας πλευρά προτείνουμε</w:t>
      </w:r>
      <w:r>
        <w:rPr>
          <w:rFonts w:eastAsia="Times New Roman" w:cs="Times New Roman"/>
          <w:szCs w:val="24"/>
        </w:rPr>
        <w:t>,</w:t>
      </w:r>
      <w:r>
        <w:rPr>
          <w:rFonts w:eastAsia="Times New Roman" w:cs="Times New Roman"/>
          <w:szCs w:val="24"/>
        </w:rPr>
        <w:t xml:space="preserve"> να εξεταστεί η σκέψη </w:t>
      </w:r>
      <w:r>
        <w:rPr>
          <w:rFonts w:eastAsia="Times New Roman" w:cs="Times New Roman"/>
          <w:szCs w:val="24"/>
        </w:rPr>
        <w:t xml:space="preserve">για εξέταση των υποψηφίων και σε συνθήκες χαμηλού φυσικού φωτισμού. </w:t>
      </w:r>
    </w:p>
    <w:p w14:paraId="678A394E"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Αναφορικά δε με τη λεγόμενη συνοδευόμενη οδήγηση του άρθρου 14, έχουμε κάποιες ενστάσεις για το εάν έχει γίνει η σωστή προετοιμασία και για το εάν έχει αξιοποιηθεί όλη η σχετική εμπειρία </w:t>
      </w:r>
      <w:r>
        <w:rPr>
          <w:rFonts w:eastAsia="Times New Roman" w:cs="Times New Roman"/>
          <w:szCs w:val="24"/>
        </w:rPr>
        <w:t>την οποία έχουμε από το εξωτερικό. Πρέπει να σεβαστούμε την άποψη της Τροχαίας, η οποία είναι αντίθετη στο μέτρο λόγω βασικά της φυσικής ανωριμότητας των δεκαεπτάχρονων, στους οποίους, παρ’ όλα αυτά, δώσαμε το δικαίωμα να ψηφίζουν. Εάν πάντως τελικά αποφασ</w:t>
      </w:r>
      <w:r>
        <w:rPr>
          <w:rFonts w:eastAsia="Times New Roman" w:cs="Times New Roman"/>
          <w:szCs w:val="24"/>
        </w:rPr>
        <w:t xml:space="preserve">ιστεί, πιστεύουμε ότι ο συνοδός θα πρέπει να ικανοποιεί αυστηρότερες προϋποθέσεις από τις προτεινόμενες του νομοσχεδίου. </w:t>
      </w:r>
    </w:p>
    <w:p w14:paraId="678A394F"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Υπάρχει, βέβαια, και μια σειρά αρνητικών διατάξεων, όπως η συνέχιση της γιγάντωσης του κράτους με τη δημιουργία, βάσει του άρθρου 17, </w:t>
      </w:r>
      <w:r>
        <w:rPr>
          <w:rFonts w:eastAsia="Times New Roman" w:cs="Times New Roman"/>
          <w:szCs w:val="24"/>
        </w:rPr>
        <w:t xml:space="preserve">ακόμα ενός φορέα, του Σώματος Επιθεωρητών Ελεγκτών, το οποίο θα υπάγεται απευθείας στον Υπουργό και θα διαθέτει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ε</w:t>
      </w:r>
      <w:r>
        <w:rPr>
          <w:rFonts w:eastAsia="Times New Roman" w:cs="Times New Roman"/>
          <w:szCs w:val="24"/>
        </w:rPr>
        <w:t xml:space="preserve">πιθεωρητή και σαράντα αποσπασμένους επιθεωρητές-ελεγκτές οργανωμένους σε διευθύνσεις, τμήματα και υπηρεσίες με υπογραφές και επιδόματα. </w:t>
      </w:r>
    </w:p>
    <w:p w14:paraId="678A3950"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Η δημιουργία ειδικά διαμορφωμένων χώρων για τη διενέργεια των ειδικών δοκιμασιών των υποψηφίων οδηγών έπρεπε να ήταν έτοιμη από χθες, αλλά παραπέμπεται σε υπουργική απόφαση για τις προδιαγραφές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678A3951"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Οι ήπιες κυρώσεις του άρθρου 9 για παραβάσεις βασικότατων κανόνων είναι αρνητικό στοιχείο. </w:t>
      </w:r>
    </w:p>
    <w:p w14:paraId="678A3952"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Εμείς πιστεύουμε ότι ένας τρόπος για να εκλείψουν η διαφθορά και η δωροδοκία</w:t>
      </w:r>
      <w:r>
        <w:rPr>
          <w:rFonts w:eastAsia="Times New Roman" w:cs="Times New Roman"/>
          <w:szCs w:val="24"/>
        </w:rPr>
        <w:t>,</w:t>
      </w:r>
      <w:r>
        <w:rPr>
          <w:rFonts w:eastAsia="Times New Roman" w:cs="Times New Roman"/>
          <w:szCs w:val="24"/>
        </w:rPr>
        <w:t xml:space="preserve"> είναι τα αυστηρά και δραστικά μέτρα. Ειδικά γι’ αυτό το απαράδεκτο φαινόμενο του χρημα</w:t>
      </w:r>
      <w:r>
        <w:rPr>
          <w:rFonts w:eastAsia="Times New Roman" w:cs="Times New Roman"/>
          <w:szCs w:val="24"/>
        </w:rPr>
        <w:t xml:space="preserve">τισμού θεωρούμε ότι δεν αρκεί η ποινή στον εξεταστή και η παραπομπή του για τα περαιτέρω, σύμφωνα πάντα με τον Υπαλληλικό Κώδικα, </w:t>
      </w:r>
      <w:r>
        <w:rPr>
          <w:rFonts w:eastAsia="Times New Roman" w:cs="Times New Roman"/>
          <w:szCs w:val="24"/>
        </w:rPr>
        <w:lastRenderedPageBreak/>
        <w:t xml:space="preserve">ούτε αρκεί η ποινή στον εκπαιδευτή που μεσολάβησε της οριστικής αφαίρεσης της άδειας, σύμφωνα με το άρθρο 15 του </w:t>
      </w:r>
      <w:r>
        <w:rPr>
          <w:rFonts w:eastAsia="Times New Roman" w:cs="Times New Roman"/>
          <w:szCs w:val="24"/>
        </w:rPr>
        <w:t>π. δ.</w:t>
      </w:r>
      <w:r>
        <w:rPr>
          <w:rFonts w:eastAsia="Times New Roman" w:cs="Times New Roman"/>
          <w:szCs w:val="24"/>
        </w:rPr>
        <w:t>208/2002</w:t>
      </w:r>
      <w:r>
        <w:rPr>
          <w:rFonts w:eastAsia="Times New Roman" w:cs="Times New Roman"/>
          <w:szCs w:val="24"/>
        </w:rPr>
        <w:t>, αλλά πρέπει η τιμωρία να επεκταθεί προς τον υποψήφιο οδηγό και να μην πάρει ποτέ δίπλωμα. Ποτέ! Βεβαίως και σε άλλους κλάδους λαμβάνουν χώρα χρηματισμοί, αλλά σε θέματα οδικής ασφάλειας και διαφύλαξης ανθρώπινων ζωών δεύτερη και τρίτη ευκαιρία δεν πρέπει</w:t>
      </w:r>
      <w:r>
        <w:rPr>
          <w:rFonts w:eastAsia="Times New Roman" w:cs="Times New Roman"/>
          <w:szCs w:val="24"/>
        </w:rPr>
        <w:t xml:space="preserve"> να δίνεται. </w:t>
      </w:r>
    </w:p>
    <w:p w14:paraId="678A3953"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Για την παράγραφο 10 του άρθρου 4 αναφέρθηκαν σ’ αυτό και άλλοι συνάδελφοι και πιστεύω ότι θα έχουμε πρόβλημα, γιατί η ασφαλιστική αγορά λειτουργεί με κάποιους κανόνες και δεν μπορεί να υποχρεωθεί να δημιουργήσει ασφαλιστικό προϊόν κατά παραγ</w:t>
      </w:r>
      <w:r>
        <w:rPr>
          <w:rFonts w:eastAsia="Times New Roman" w:cs="Times New Roman"/>
          <w:szCs w:val="24"/>
        </w:rPr>
        <w:t xml:space="preserve">γελία του Υπουργείου. Κατά πάγια τακτική οι εταιρείες δεν ασφαλίζουν διά παν ενδεχόμενο οχήματα με οδηγό απλό υποψήφιο για την απόκτηση άδειας οδήγησης, εάν δεν είναι παρών ο εκπαιδευτής. </w:t>
      </w:r>
    </w:p>
    <w:p w14:paraId="678A3954"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Θα σταθώ λίγο</w:t>
      </w:r>
      <w:r>
        <w:rPr>
          <w:rFonts w:eastAsia="Times New Roman" w:cs="Times New Roman"/>
          <w:szCs w:val="24"/>
        </w:rPr>
        <w:t>,</w:t>
      </w:r>
      <w:r>
        <w:rPr>
          <w:rFonts w:eastAsia="Times New Roman" w:cs="Times New Roman"/>
          <w:szCs w:val="24"/>
        </w:rPr>
        <w:t xml:space="preserve"> στα όσα περιλαμβάνονται στο άρθρο 22 για τα σχέδια β</w:t>
      </w:r>
      <w:r>
        <w:rPr>
          <w:rFonts w:eastAsia="Times New Roman" w:cs="Times New Roman"/>
          <w:szCs w:val="24"/>
        </w:rPr>
        <w:t>ιώσιμης αστικής κινητικότητας, που αν και ακούγονται πολύ αισιόδοξα, ωστόσο δεν πρέπει να αγνοούμε το γε</w:t>
      </w:r>
      <w:r>
        <w:rPr>
          <w:rFonts w:eastAsia="Times New Roman" w:cs="Times New Roman"/>
          <w:szCs w:val="24"/>
        </w:rPr>
        <w:lastRenderedPageBreak/>
        <w:t>γονός ότι τις τελευταίες δεκαετίες τα ακραία φαινόμενα της κλιματικής αλλαγής και των άλλων προβλημάτων λειτουργίας των πόλεων και της ποιότητας ζωής</w:t>
      </w:r>
      <w:r>
        <w:rPr>
          <w:rFonts w:eastAsia="Times New Roman" w:cs="Times New Roman"/>
          <w:szCs w:val="24"/>
        </w:rPr>
        <w:t>,</w:t>
      </w:r>
      <w:r>
        <w:rPr>
          <w:rFonts w:eastAsia="Times New Roman" w:cs="Times New Roman"/>
          <w:szCs w:val="24"/>
        </w:rPr>
        <w:t xml:space="preserve"> ε</w:t>
      </w:r>
      <w:r>
        <w:rPr>
          <w:rFonts w:eastAsia="Times New Roman" w:cs="Times New Roman"/>
          <w:szCs w:val="24"/>
        </w:rPr>
        <w:t xml:space="preserve">ίναι επαναλαμβανόμενα με πολύ σημαντικές επιπτώσεις. </w:t>
      </w:r>
    </w:p>
    <w:p w14:paraId="678A3955"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Οι πόλεις πλέον πρέπει να λειτουργούν με λιγότερα και με πιο καθαρά αυτοκίνητα, με χαμηλότερες ταχύτητες, με ενισχυμένη δημόσια συγκοινωνία, με σκοπό σταδιακά να καταστούν όλο και πιο οικονομικές, αποτε</w:t>
      </w:r>
      <w:r>
        <w:rPr>
          <w:rFonts w:eastAsia="Times New Roman" w:cs="Times New Roman"/>
          <w:szCs w:val="24"/>
        </w:rPr>
        <w:t xml:space="preserve">λεσματικές, παραγωγικές και πιο φιλικές στον άνθρωπο. </w:t>
      </w:r>
    </w:p>
    <w:p w14:paraId="678A3956"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Με δεδομένο, λοιπόν, ότι κατά τα φαινόμενα τα ΣΒΑΚ πιθανόν να ληφθούν υπ’ όψιν στον υπολογισμό της χρηματοδότησης των ΟΤΑ τα επόμενα χρόνια, προκειμένου να υλοποιηθούν έργα και δράσεις, οποιεσδήποτε νέ</w:t>
      </w:r>
      <w:r>
        <w:rPr>
          <w:rFonts w:eastAsia="Times New Roman" w:cs="Times New Roman"/>
          <w:szCs w:val="24"/>
        </w:rPr>
        <w:t xml:space="preserve">ες μελέτες είναι καλοδεχούμενες, όπως επίσης και η υποβολή προτάσεων για τον συνδυασμένο πολεοδομικό και κυκλοφοριακό σχεδιασμό. </w:t>
      </w:r>
    </w:p>
    <w:p w14:paraId="678A3957"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Δυστυχώς παρατηρούμε ότι δεν έγιναν δεκτές κάποιες επιπλέον λογικές προτάσεις της Ένωσης Κεντρώων, όπως ήταν η αύξηση του αριθ</w:t>
      </w:r>
      <w:r>
        <w:rPr>
          <w:rFonts w:eastAsia="Times New Roman" w:cs="Times New Roman"/>
          <w:szCs w:val="24"/>
        </w:rPr>
        <w:t xml:space="preserve">μού των υποχρεωτικών ωρών εκπαίδευσης </w:t>
      </w:r>
      <w:r>
        <w:rPr>
          <w:rFonts w:eastAsia="Times New Roman" w:cs="Times New Roman"/>
          <w:szCs w:val="24"/>
        </w:rPr>
        <w:lastRenderedPageBreak/>
        <w:t xml:space="preserve">στις σχολές οδηγών για όλες τις κατηγορίες των υποψηφίων οδηγών. </w:t>
      </w:r>
    </w:p>
    <w:p w14:paraId="678A3958"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Δεύτερον, η πρόβλεψη για κάποιο επιπρόσθετο αποδεικτικό, ώστε κάπως να τεκμαίρεται ότι αυτές οι ώρες πραγματοποιούνται, πέρα από την καθιέρωση της υπεύθ</w:t>
      </w:r>
      <w:r>
        <w:rPr>
          <w:rFonts w:eastAsia="Times New Roman" w:cs="Times New Roman"/>
          <w:szCs w:val="24"/>
        </w:rPr>
        <w:t xml:space="preserve">υνης δήλωσης του εκπαιδευτή που θα διαβεβαιώνει τις αρμόδιες υπηρεσίες ότι ο υποψήφιος οδηγός είναι ικανός και έχει εκπαιδευτεί σ’ αυτό. </w:t>
      </w:r>
    </w:p>
    <w:p w14:paraId="678A3959"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Τρίτον, η καθιέρωση δοκιμαστικής άδειας οδήγησης με κάποια περίοδο δοκιμασίας και αναμονής ή η πρόβλεψη δεύτερης ολοκλ</w:t>
      </w:r>
      <w:r>
        <w:rPr>
          <w:rFonts w:eastAsia="Times New Roman" w:cs="Times New Roman"/>
          <w:szCs w:val="24"/>
        </w:rPr>
        <w:t xml:space="preserve">ηρωμένης εξέτασης ή η εκπαίδευση σε δυο στάδια, που περιλαμβάνει περαιτέρω υποχρεωτική εκπαίδευση ακόμη και μετά την επιτυχία στην πρακτική εξέταση. </w:t>
      </w:r>
    </w:p>
    <w:p w14:paraId="678A395A"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οδήγηση των υπερηλίκων πρέπει να επαναλάβω ότι τα όρια ηλικίας των </w:t>
      </w:r>
      <w:r>
        <w:rPr>
          <w:rFonts w:eastAsia="Times New Roman" w:cs="Times New Roman"/>
          <w:szCs w:val="24"/>
        </w:rPr>
        <w:t xml:space="preserve">εβδομήντα τεσσάρων </w:t>
      </w:r>
      <w:r>
        <w:rPr>
          <w:rFonts w:eastAsia="Times New Roman" w:cs="Times New Roman"/>
          <w:szCs w:val="24"/>
        </w:rPr>
        <w:t>ετών με υποχ</w:t>
      </w:r>
      <w:r>
        <w:rPr>
          <w:rFonts w:eastAsia="Times New Roman" w:cs="Times New Roman"/>
          <w:szCs w:val="24"/>
        </w:rPr>
        <w:t xml:space="preserve">ρέωση ανά τρία έτη δοκιμασίας συμπεριφοράς και προσόντων και των </w:t>
      </w:r>
      <w:r>
        <w:rPr>
          <w:rFonts w:eastAsia="Times New Roman" w:cs="Times New Roman"/>
          <w:szCs w:val="24"/>
        </w:rPr>
        <w:t>ογδόντα</w:t>
      </w:r>
      <w:r>
        <w:rPr>
          <w:rFonts w:eastAsia="Times New Roman" w:cs="Times New Roman"/>
          <w:szCs w:val="24"/>
        </w:rPr>
        <w:t xml:space="preserve"> ετών με δοκιμασία ανά δύο έτη θεωρούνται πολύ υψηλά κατά την άποψή μας. Υπάρχουν στοιχεία της Τροχαίας</w:t>
      </w:r>
      <w:r>
        <w:rPr>
          <w:rFonts w:eastAsia="Times New Roman" w:cs="Times New Roman"/>
          <w:szCs w:val="24"/>
        </w:rPr>
        <w:t>,</w:t>
      </w:r>
      <w:r>
        <w:rPr>
          <w:rFonts w:eastAsia="Times New Roman" w:cs="Times New Roman"/>
          <w:szCs w:val="24"/>
        </w:rPr>
        <w:t xml:space="preserve"> που δείχνουν αυξημένη συχνότητα ατυχημάτων με οδηγούς ηλι</w:t>
      </w:r>
      <w:r>
        <w:rPr>
          <w:rFonts w:eastAsia="Times New Roman" w:cs="Times New Roman"/>
          <w:szCs w:val="24"/>
        </w:rPr>
        <w:lastRenderedPageBreak/>
        <w:t xml:space="preserve">κίας άνω των </w:t>
      </w:r>
      <w:r>
        <w:rPr>
          <w:rFonts w:eastAsia="Times New Roman" w:cs="Times New Roman"/>
          <w:szCs w:val="24"/>
        </w:rPr>
        <w:t>πενήντα π</w:t>
      </w:r>
      <w:r>
        <w:rPr>
          <w:rFonts w:eastAsia="Times New Roman" w:cs="Times New Roman"/>
          <w:szCs w:val="24"/>
        </w:rPr>
        <w:t>έντε</w:t>
      </w:r>
      <w:r>
        <w:rPr>
          <w:rFonts w:eastAsia="Times New Roman" w:cs="Times New Roman"/>
          <w:szCs w:val="24"/>
        </w:rPr>
        <w:t xml:space="preserve"> ετών, αλλά και μελέτες που δείχνουν ότι αυτοί οι υπερήλικες</w:t>
      </w:r>
      <w:r>
        <w:rPr>
          <w:rFonts w:eastAsia="Times New Roman" w:cs="Times New Roman"/>
          <w:szCs w:val="24"/>
        </w:rPr>
        <w:t>,</w:t>
      </w:r>
      <w:r>
        <w:rPr>
          <w:rFonts w:eastAsia="Times New Roman" w:cs="Times New Roman"/>
          <w:szCs w:val="24"/>
        </w:rPr>
        <w:t xml:space="preserve"> δεν διαθέτουν το επίπεδο φυσικής κατάστασης για την εγρήγορση που απαιτείται</w:t>
      </w:r>
      <w:r w:rsidRPr="009E005D">
        <w:rPr>
          <w:rFonts w:eastAsia="Times New Roman" w:cs="Times New Roman"/>
          <w:szCs w:val="24"/>
        </w:rPr>
        <w:t xml:space="preserve"> </w:t>
      </w:r>
      <w:r>
        <w:rPr>
          <w:rFonts w:eastAsia="Times New Roman" w:cs="Times New Roman"/>
          <w:szCs w:val="24"/>
        </w:rPr>
        <w:t xml:space="preserve">στην οδήγηση. </w:t>
      </w:r>
    </w:p>
    <w:p w14:paraId="678A395B"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κύριε Υπουργέ, η θέση της Ένωσης Κεντρώων είναι «παρών» επί της αρχή</w:t>
      </w:r>
      <w:r>
        <w:rPr>
          <w:rFonts w:eastAsia="Times New Roman" w:cs="Times New Roman"/>
          <w:szCs w:val="24"/>
        </w:rPr>
        <w:t xml:space="preserve">ς, «παρών» επί του συνόλου. Για τα άρθρα και για τις τροπολογίες θα τοποθετηθούμε στη δευτερολογία την οποία έχουμε. </w:t>
      </w:r>
    </w:p>
    <w:p w14:paraId="678A395C"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Πριν κατέβω απ’ αυτό το Βήμα, όπως και χθες έτσι και σήμερα</w:t>
      </w:r>
      <w:r>
        <w:rPr>
          <w:rFonts w:eastAsia="Times New Roman" w:cs="Times New Roman"/>
          <w:szCs w:val="24"/>
        </w:rPr>
        <w:t xml:space="preserve"> έτσι και αύριο, κύριε Υπουργέ, συνέχεια κάθε φορά που θα ανεβαίνω σ’ αυτό το Βήμα</w:t>
      </w:r>
      <w:r>
        <w:rPr>
          <w:rFonts w:eastAsia="Times New Roman" w:cs="Times New Roman"/>
          <w:szCs w:val="24"/>
        </w:rPr>
        <w:t>,</w:t>
      </w:r>
      <w:r>
        <w:rPr>
          <w:rFonts w:eastAsia="Times New Roman" w:cs="Times New Roman"/>
          <w:szCs w:val="24"/>
        </w:rPr>
        <w:t xml:space="preserve"> θα κάνω μια αναφορά σε μια συγκεκριμένη αδικία -την έκανα και χθες προς τον Υπουργό Δικαιοσύνης, την κάνω και σήμερα προς τον Υπουργό Μεταφορών- όπως την αντιλαμβάνομαι εγώ</w:t>
      </w:r>
      <w:r>
        <w:rPr>
          <w:rFonts w:eastAsia="Times New Roman" w:cs="Times New Roman"/>
          <w:szCs w:val="24"/>
        </w:rPr>
        <w:t>, που έχει συντελεστεί σε βάρος μερίδας συμπολιτών μας, νέων παιδιών με μεταπτυχιακούς και διδακτορικούς τίτλους σπουδών, που αποκλείστηκαν αυθαίρετα από έναν διαγωνισμό του ΑΣΕΠ και αγωνίζονται να βρουν το δίκιο τους. Αναφέρομαι στην προκήρυξη 1Κ/2017 του</w:t>
      </w:r>
      <w:r>
        <w:rPr>
          <w:rFonts w:eastAsia="Times New Roman" w:cs="Times New Roman"/>
          <w:szCs w:val="24"/>
        </w:rPr>
        <w:t xml:space="preserve"> ΑΣΕΠ, που αφορά τετρακόσιες θέσεις ΠΕ γραμματέων. </w:t>
      </w:r>
    </w:p>
    <w:p w14:paraId="678A395D"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Στην αρχική δημοσίευση, λοιπόν, αυτής της προκήρυξης, στις 10 Μαρτίου 2017, γινόταν αποδεκτή μια ευρεία λίστα πτυχίων και μεταπτυχιακών τίτλων. Στις 20 Οκτωβρίου 2017, έξι μήνες αργότερα, με την προβλεπόμ</w:t>
      </w:r>
      <w:r>
        <w:rPr>
          <w:rFonts w:eastAsia="Times New Roman" w:cs="Times New Roman"/>
          <w:szCs w:val="24"/>
        </w:rPr>
        <w:t>ενη πάντα διαδικασία του ΑΣΕΠ, κύριε Υπουργέ, ανακοινώθηκε ο πίνακας των προσωρινά διοριστέων, οι οποίοι στη συνέχεια κλήθηκαν να αναλάβουν τα καθήκοντά τους στις θέσεις τους. Άλλος, λοιπόν, πήγε στο Μεσολόγγι, άλλος πήγε στην Κρήτη, άλλος στα Γιάννενα και</w:t>
      </w:r>
      <w:r>
        <w:rPr>
          <w:rFonts w:eastAsia="Times New Roman" w:cs="Times New Roman"/>
          <w:szCs w:val="24"/>
        </w:rPr>
        <w:t xml:space="preserve"> άνοιξαν σπίτια εκεί, έδωσαν χρήματα τα οποία δεν τους περίσσευαν, έκαναν όνειρα ότι εν πάση περιπτώσει βρήκαν μια θέση εργασίας και θα μπορούσαν να εξασφαλίσουν το μέλλον τους. </w:t>
      </w:r>
    </w:p>
    <w:p w14:paraId="678A395E"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Κατόπιν, λοιπόν, αυτού και με προβολή αυθαίρετων και καινοφανών κριτηρίων, τα</w:t>
      </w:r>
      <w:r>
        <w:rPr>
          <w:rFonts w:eastAsia="Times New Roman" w:cs="Times New Roman"/>
          <w:szCs w:val="24"/>
        </w:rPr>
        <w:t xml:space="preserve"> οποία μεταβλήθηκαν αυθαίρετα, εκατόν τριάντα εννέα άτομα μεταξύ των οποίων ενενήντα δύο διδάκτορες βρέθηκαν εκτός διορισμού και οι συνολικές ανακατατάξεις του πίνακα έφτασαν περίπου το 70%, ποσοστό πρωτοφανές για τα δεδομένα για τα πεπραγμένα του ιδίου το</w:t>
      </w:r>
      <w:r>
        <w:rPr>
          <w:rFonts w:eastAsia="Times New Roman" w:cs="Times New Roman"/>
          <w:szCs w:val="24"/>
        </w:rPr>
        <w:t xml:space="preserve">υ ΑΣΕΠ. </w:t>
      </w:r>
    </w:p>
    <w:p w14:paraId="678A395F"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Απευθύνομαι, λοιπόν, σε όλους εσάς, αγαπητοί συνάδελφοι, απευθύνομαι στη Βουλή, απευθύνομαι και στην Κυβέρνηση: </w:t>
      </w:r>
      <w:r>
        <w:rPr>
          <w:rFonts w:eastAsia="Times New Roman" w:cs="Times New Roman"/>
          <w:szCs w:val="24"/>
        </w:rPr>
        <w:lastRenderedPageBreak/>
        <w:t>Έτσι σκεφτόμαστε να αλλάξουμε την Ελλάδα; Με αυτόν τον τρόπο λειτουργίας; Έτσι σκέφτεστε εσείς της Κυβέρνησης</w:t>
      </w:r>
      <w:r>
        <w:rPr>
          <w:rFonts w:eastAsia="Times New Roman" w:cs="Times New Roman"/>
          <w:szCs w:val="24"/>
        </w:rPr>
        <w:t>,</w:t>
      </w:r>
      <w:r>
        <w:rPr>
          <w:rFonts w:eastAsia="Times New Roman" w:cs="Times New Roman"/>
          <w:szCs w:val="24"/>
        </w:rPr>
        <w:t xml:space="preserve"> να κερδίσετε την εμπιστο</w:t>
      </w:r>
      <w:r>
        <w:rPr>
          <w:rFonts w:eastAsia="Times New Roman" w:cs="Times New Roman"/>
          <w:szCs w:val="24"/>
        </w:rPr>
        <w:t>σύνη της νεολαίας; Να το γενικεύσω</w:t>
      </w:r>
      <w:r>
        <w:rPr>
          <w:rFonts w:eastAsia="Times New Roman" w:cs="Times New Roman"/>
          <w:szCs w:val="24"/>
        </w:rPr>
        <w:t>.</w:t>
      </w:r>
      <w:r>
        <w:rPr>
          <w:rFonts w:eastAsia="Times New Roman" w:cs="Times New Roman"/>
          <w:szCs w:val="24"/>
        </w:rPr>
        <w:t xml:space="preserve"> Έτσι σκεφτόμαστε όλοι μας, συμπεριλαμβανομένης και της Αντιπολίτευσης, να υπηρετήσουμε την αλήθεια, τη διαφάνεια, τη δικαιοσύνη, τη δημοκρατία; </w:t>
      </w:r>
    </w:p>
    <w:p w14:paraId="678A3960"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Γι’ αυτό το οποίο συμβαίνει έξω</w:t>
      </w:r>
      <w:r>
        <w:rPr>
          <w:rFonts w:eastAsia="Times New Roman" w:cs="Times New Roman"/>
          <w:szCs w:val="24"/>
        </w:rPr>
        <w:t>,</w:t>
      </w:r>
      <w:r>
        <w:rPr>
          <w:rFonts w:eastAsia="Times New Roman" w:cs="Times New Roman"/>
          <w:szCs w:val="24"/>
        </w:rPr>
        <w:t xml:space="preserve"> είμαστε υπεύθυνοι εδώ μέσα εμείς. Και για </w:t>
      </w:r>
      <w:r>
        <w:rPr>
          <w:rFonts w:eastAsia="Times New Roman" w:cs="Times New Roman"/>
          <w:szCs w:val="24"/>
        </w:rPr>
        <w:t xml:space="preserve">να αλλάξει αυτό, πρέπει πρώτα να καταλάβουμε ότι θα πρέπει να το αλλάξουμε εμείς. Θα πρέπει να δώσουμε, λοιπόν, μια απάντηση σ’ αυτά τα παιδιά, μια απάντηση όχι για εσάς, όχι για εμάς, αλλά για τη δημοκρατία μας. </w:t>
      </w:r>
    </w:p>
    <w:p w14:paraId="678A3961"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678A3962"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w:t>
      </w:r>
      <w:r>
        <w:rPr>
          <w:rFonts w:eastAsia="Times New Roman" w:cs="Times New Roman"/>
          <w:b/>
          <w:szCs w:val="24"/>
        </w:rPr>
        <w:t xml:space="preserve">μαστινός): </w:t>
      </w:r>
      <w:r>
        <w:rPr>
          <w:rFonts w:eastAsia="Times New Roman" w:cs="Times New Roman"/>
          <w:szCs w:val="24"/>
        </w:rPr>
        <w:t xml:space="preserve">Σας ευχαριστώ. </w:t>
      </w:r>
    </w:p>
    <w:p w14:paraId="678A3963"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με ομιλητές Βουλευτές. </w:t>
      </w:r>
    </w:p>
    <w:p w14:paraId="678A3964"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Ο κ. Κάτσης, Βουλευτής του ΣΥΡΙΖΑ, έχει τον λόγο για επτά λεπτά. </w:t>
      </w:r>
    </w:p>
    <w:p w14:paraId="678A3965"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 xml:space="preserve">Ευχαριστώ, κύριε Πρόεδρε. </w:t>
      </w:r>
    </w:p>
    <w:p w14:paraId="678A3966"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Κύριοι Υπουργοί, κυρίες και κύριοι συνάδελφοι, έχουμε μπροστά μας ένα νομοσχέδιο, το ο</w:t>
      </w:r>
      <w:r>
        <w:rPr>
          <w:rFonts w:eastAsia="Times New Roman" w:cs="Times New Roman"/>
          <w:szCs w:val="24"/>
        </w:rPr>
        <w:t xml:space="preserve">ποίο -μεταξύ άλλων- έρχεται να αναμορφώσει πλήρως το πλαίσιο των εξετάσεων των υποψηφίων οδηγών. </w:t>
      </w:r>
    </w:p>
    <w:p w14:paraId="678A3967" w14:textId="77777777" w:rsidR="0099759A" w:rsidRDefault="00FE124F">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Πρόκειται για ένα π</w:t>
      </w:r>
      <w:r w:rsidRPr="000B3398">
        <w:rPr>
          <w:rFonts w:eastAsia="Times New Roman" w:cs="Times New Roman"/>
          <w:szCs w:val="24"/>
        </w:rPr>
        <w:t>λαίσιο</w:t>
      </w:r>
      <w:r>
        <w:rPr>
          <w:rFonts w:eastAsia="Times New Roman" w:cs="Times New Roman"/>
          <w:szCs w:val="24"/>
        </w:rPr>
        <w:t>,</w:t>
      </w:r>
      <w:r w:rsidRPr="000B3398">
        <w:rPr>
          <w:rFonts w:eastAsia="Times New Roman" w:cs="Times New Roman"/>
          <w:szCs w:val="24"/>
        </w:rPr>
        <w:t xml:space="preserve"> που μέχρι σήμερα </w:t>
      </w:r>
      <w:r>
        <w:rPr>
          <w:rFonts w:eastAsia="Times New Roman" w:cs="Times New Roman"/>
          <w:szCs w:val="24"/>
        </w:rPr>
        <w:t>ήταν μια ανοιχτή πληγή για την ε</w:t>
      </w:r>
      <w:r w:rsidRPr="000B3398">
        <w:rPr>
          <w:rFonts w:eastAsia="Times New Roman" w:cs="Times New Roman"/>
          <w:szCs w:val="24"/>
        </w:rPr>
        <w:t>λληνική κοι</w:t>
      </w:r>
      <w:r>
        <w:rPr>
          <w:rFonts w:eastAsia="Times New Roman" w:cs="Times New Roman"/>
          <w:szCs w:val="24"/>
        </w:rPr>
        <w:t>νωνία τόσο για τα ζητήματα της οδικής α</w:t>
      </w:r>
      <w:r w:rsidRPr="000B3398">
        <w:rPr>
          <w:rFonts w:eastAsia="Times New Roman" w:cs="Times New Roman"/>
          <w:szCs w:val="24"/>
        </w:rPr>
        <w:t>σφάλειας</w:t>
      </w:r>
      <w:r>
        <w:rPr>
          <w:rFonts w:eastAsia="Times New Roman" w:cs="Times New Roman"/>
          <w:szCs w:val="24"/>
        </w:rPr>
        <w:t>,</w:t>
      </w:r>
      <w:r w:rsidRPr="000B3398">
        <w:rPr>
          <w:rFonts w:eastAsia="Times New Roman" w:cs="Times New Roman"/>
          <w:szCs w:val="24"/>
        </w:rPr>
        <w:t xml:space="preserve"> όσο και για τα ζητήματα </w:t>
      </w:r>
      <w:r>
        <w:rPr>
          <w:rFonts w:eastAsia="Times New Roman" w:cs="Times New Roman"/>
          <w:szCs w:val="24"/>
        </w:rPr>
        <w:t>α</w:t>
      </w:r>
      <w:r w:rsidRPr="000B3398">
        <w:rPr>
          <w:rFonts w:eastAsia="Times New Roman" w:cs="Times New Roman"/>
          <w:szCs w:val="24"/>
        </w:rPr>
        <w:t>διαφάνειας</w:t>
      </w:r>
      <w:r>
        <w:rPr>
          <w:rFonts w:eastAsia="Times New Roman" w:cs="Times New Roman"/>
          <w:szCs w:val="24"/>
        </w:rPr>
        <w:t xml:space="preserve"> α</w:t>
      </w:r>
      <w:r w:rsidRPr="000B3398">
        <w:rPr>
          <w:rFonts w:eastAsia="Times New Roman" w:cs="Times New Roman"/>
          <w:szCs w:val="24"/>
        </w:rPr>
        <w:t xml:space="preserve">λλά και της συναλλαγής που αυτό </w:t>
      </w:r>
      <w:r>
        <w:rPr>
          <w:rFonts w:eastAsia="Times New Roman" w:cs="Times New Roman"/>
          <w:szCs w:val="24"/>
        </w:rPr>
        <w:t xml:space="preserve">γεννούσε. </w:t>
      </w:r>
    </w:p>
    <w:p w14:paraId="678A3968" w14:textId="77777777" w:rsidR="0099759A" w:rsidRDefault="00FE124F">
      <w:pPr>
        <w:tabs>
          <w:tab w:val="left" w:pos="6168"/>
        </w:tabs>
        <w:spacing w:line="600" w:lineRule="auto"/>
        <w:ind w:firstLine="720"/>
        <w:contextualSpacing/>
        <w:jc w:val="both"/>
        <w:rPr>
          <w:rFonts w:eastAsia="Times New Roman" w:cs="Times New Roman"/>
          <w:szCs w:val="24"/>
        </w:rPr>
      </w:pPr>
      <w:r w:rsidRPr="000B3398">
        <w:rPr>
          <w:rFonts w:eastAsia="Times New Roman" w:cs="Times New Roman"/>
          <w:szCs w:val="24"/>
        </w:rPr>
        <w:t>Όταν ένα δίπλωμα καταλήγει σε κάποιον που δεν το αξίζει</w:t>
      </w:r>
      <w:r>
        <w:rPr>
          <w:rFonts w:eastAsia="Times New Roman" w:cs="Times New Roman"/>
          <w:szCs w:val="24"/>
        </w:rPr>
        <w:t>,</w:t>
      </w:r>
      <w:r w:rsidRPr="000B3398">
        <w:rPr>
          <w:rFonts w:eastAsia="Times New Roman" w:cs="Times New Roman"/>
          <w:szCs w:val="24"/>
        </w:rPr>
        <w:t xml:space="preserve"> αυτό </w:t>
      </w:r>
      <w:r>
        <w:rPr>
          <w:rFonts w:eastAsia="Times New Roman" w:cs="Times New Roman"/>
          <w:szCs w:val="24"/>
        </w:rPr>
        <w:t xml:space="preserve">μεταφράζεται σε περισσότερο </w:t>
      </w:r>
      <w:r w:rsidRPr="000B3398">
        <w:rPr>
          <w:rFonts w:eastAsia="Times New Roman" w:cs="Times New Roman"/>
          <w:szCs w:val="24"/>
        </w:rPr>
        <w:t>αίμα στην άσφαλτο</w:t>
      </w:r>
      <w:r>
        <w:rPr>
          <w:rFonts w:eastAsia="Times New Roman" w:cs="Times New Roman"/>
          <w:szCs w:val="24"/>
        </w:rPr>
        <w:t>. Γι’</w:t>
      </w:r>
      <w:r w:rsidRPr="000B3398">
        <w:rPr>
          <w:rFonts w:eastAsia="Times New Roman" w:cs="Times New Roman"/>
          <w:szCs w:val="24"/>
        </w:rPr>
        <w:t xml:space="preserve"> αυτό πρέπει να είμαστε πολύ προσεκτικοί</w:t>
      </w:r>
      <w:r>
        <w:rPr>
          <w:rFonts w:eastAsia="Times New Roman" w:cs="Times New Roman"/>
          <w:szCs w:val="24"/>
        </w:rPr>
        <w:t>,</w:t>
      </w:r>
      <w:r w:rsidRPr="000B3398">
        <w:rPr>
          <w:rFonts w:eastAsia="Times New Roman" w:cs="Times New Roman"/>
          <w:szCs w:val="24"/>
        </w:rPr>
        <w:t xml:space="preserve"> όταν μιλάμε για τον τ</w:t>
      </w:r>
      <w:r w:rsidRPr="000B3398">
        <w:rPr>
          <w:rFonts w:eastAsia="Times New Roman" w:cs="Times New Roman"/>
          <w:szCs w:val="24"/>
        </w:rPr>
        <w:t>ρόπο με τον οποίο διεξάγονται εξετάσεις</w:t>
      </w:r>
      <w:r>
        <w:rPr>
          <w:rFonts w:eastAsia="Times New Roman" w:cs="Times New Roman"/>
          <w:szCs w:val="24"/>
        </w:rPr>
        <w:t>.</w:t>
      </w:r>
    </w:p>
    <w:p w14:paraId="678A3969" w14:textId="77777777" w:rsidR="0099759A" w:rsidRDefault="00FE124F">
      <w:pPr>
        <w:tabs>
          <w:tab w:val="left" w:pos="6168"/>
        </w:tabs>
        <w:spacing w:line="600" w:lineRule="auto"/>
        <w:ind w:firstLine="720"/>
        <w:contextualSpacing/>
        <w:jc w:val="both"/>
        <w:rPr>
          <w:rFonts w:eastAsia="Times New Roman" w:cs="Times New Roman"/>
          <w:szCs w:val="24"/>
        </w:rPr>
      </w:pPr>
      <w:r w:rsidRPr="000B3398">
        <w:rPr>
          <w:rFonts w:eastAsia="Times New Roman" w:cs="Times New Roman"/>
          <w:szCs w:val="24"/>
        </w:rPr>
        <w:t xml:space="preserve">Ποια είναι η πρώτη επαφή που έχει συνήθως ένας νέος άνθρωπος με το ελληνικό </w:t>
      </w:r>
      <w:r>
        <w:rPr>
          <w:rFonts w:eastAsia="Times New Roman" w:cs="Times New Roman"/>
          <w:szCs w:val="24"/>
        </w:rPr>
        <w:t>δ</w:t>
      </w:r>
      <w:r w:rsidRPr="000B3398">
        <w:rPr>
          <w:rFonts w:eastAsia="Times New Roman" w:cs="Times New Roman"/>
          <w:szCs w:val="24"/>
        </w:rPr>
        <w:t>ημόσιο</w:t>
      </w:r>
      <w:r>
        <w:rPr>
          <w:rFonts w:eastAsia="Times New Roman" w:cs="Times New Roman"/>
          <w:szCs w:val="24"/>
        </w:rPr>
        <w:t>;</w:t>
      </w:r>
      <w:r w:rsidRPr="000B3398">
        <w:rPr>
          <w:rFonts w:eastAsia="Times New Roman" w:cs="Times New Roman"/>
          <w:szCs w:val="24"/>
        </w:rPr>
        <w:t xml:space="preserve"> </w:t>
      </w:r>
      <w:r>
        <w:rPr>
          <w:rFonts w:eastAsia="Times New Roman" w:cs="Times New Roman"/>
          <w:szCs w:val="24"/>
        </w:rPr>
        <w:t xml:space="preserve">Είναι </w:t>
      </w:r>
      <w:r w:rsidRPr="000B3398">
        <w:rPr>
          <w:rFonts w:eastAsia="Times New Roman" w:cs="Times New Roman"/>
          <w:szCs w:val="24"/>
        </w:rPr>
        <w:t>η διαδικασία για την απόκτηση διπλώματος οδήγησης</w:t>
      </w:r>
      <w:r>
        <w:rPr>
          <w:rFonts w:eastAsia="Times New Roman" w:cs="Times New Roman"/>
          <w:szCs w:val="24"/>
        </w:rPr>
        <w:t>, μι</w:t>
      </w:r>
      <w:r w:rsidRPr="000B3398">
        <w:rPr>
          <w:rFonts w:eastAsia="Times New Roman" w:cs="Times New Roman"/>
          <w:szCs w:val="24"/>
        </w:rPr>
        <w:t>α διαδικασία στην οποία</w:t>
      </w:r>
      <w:r>
        <w:rPr>
          <w:rFonts w:eastAsia="Times New Roman" w:cs="Times New Roman"/>
          <w:szCs w:val="24"/>
        </w:rPr>
        <w:t>,</w:t>
      </w:r>
      <w:r w:rsidRPr="000B3398">
        <w:rPr>
          <w:rFonts w:eastAsia="Times New Roman" w:cs="Times New Roman"/>
          <w:szCs w:val="24"/>
        </w:rPr>
        <w:t xml:space="preserve"> όπως όλοι γνωρίζουμε πολύ καλά</w:t>
      </w:r>
      <w:r>
        <w:rPr>
          <w:rFonts w:eastAsia="Times New Roman" w:cs="Times New Roman"/>
          <w:szCs w:val="24"/>
        </w:rPr>
        <w:t>,</w:t>
      </w:r>
      <w:r w:rsidRPr="000B3398">
        <w:rPr>
          <w:rFonts w:eastAsia="Times New Roman" w:cs="Times New Roman"/>
          <w:szCs w:val="24"/>
        </w:rPr>
        <w:t xml:space="preserve"> εμπεριέχεται π</w:t>
      </w:r>
      <w:r w:rsidRPr="000B3398">
        <w:rPr>
          <w:rFonts w:eastAsia="Times New Roman" w:cs="Times New Roman"/>
          <w:szCs w:val="24"/>
        </w:rPr>
        <w:t>ολλές φορές το λάδωμα</w:t>
      </w:r>
      <w:r>
        <w:rPr>
          <w:rFonts w:eastAsia="Times New Roman" w:cs="Times New Roman"/>
          <w:szCs w:val="24"/>
        </w:rPr>
        <w:t>,</w:t>
      </w:r>
      <w:r w:rsidRPr="000B3398">
        <w:rPr>
          <w:rFonts w:eastAsia="Times New Roman" w:cs="Times New Roman"/>
          <w:szCs w:val="24"/>
        </w:rPr>
        <w:t xml:space="preserve"> τα τηλεφωνήματα σε γνωστούς</w:t>
      </w:r>
      <w:r>
        <w:rPr>
          <w:rFonts w:eastAsia="Times New Roman" w:cs="Times New Roman"/>
          <w:szCs w:val="24"/>
        </w:rPr>
        <w:t>,</w:t>
      </w:r>
      <w:r w:rsidRPr="000B3398">
        <w:rPr>
          <w:rFonts w:eastAsia="Times New Roman" w:cs="Times New Roman"/>
          <w:szCs w:val="24"/>
        </w:rPr>
        <w:t xml:space="preserve"> οι εξετάσεις με κολλητούς εξεταστές</w:t>
      </w:r>
      <w:r>
        <w:rPr>
          <w:rFonts w:eastAsia="Times New Roman" w:cs="Times New Roman"/>
          <w:szCs w:val="24"/>
        </w:rPr>
        <w:t>. Αυτή είναι μι</w:t>
      </w:r>
      <w:r w:rsidRPr="000B3398">
        <w:rPr>
          <w:rFonts w:eastAsia="Times New Roman" w:cs="Times New Roman"/>
          <w:szCs w:val="24"/>
        </w:rPr>
        <w:t>α κοινή πρακτική δεκαετιών</w:t>
      </w:r>
      <w:r>
        <w:rPr>
          <w:rFonts w:eastAsia="Times New Roman" w:cs="Times New Roman"/>
          <w:szCs w:val="24"/>
        </w:rPr>
        <w:t>.</w:t>
      </w:r>
      <w:r w:rsidRPr="000B3398">
        <w:rPr>
          <w:rFonts w:eastAsia="Times New Roman" w:cs="Times New Roman"/>
          <w:szCs w:val="24"/>
        </w:rPr>
        <w:t xml:space="preserve"> Και σε </w:t>
      </w:r>
      <w:r w:rsidRPr="000B3398">
        <w:rPr>
          <w:rFonts w:eastAsia="Times New Roman" w:cs="Times New Roman"/>
          <w:szCs w:val="24"/>
        </w:rPr>
        <w:lastRenderedPageBreak/>
        <w:t>κάποιες πιο ακραίες περιπτώσεις που ερευνώνται</w:t>
      </w:r>
      <w:r>
        <w:rPr>
          <w:rFonts w:eastAsia="Times New Roman" w:cs="Times New Roman"/>
          <w:szCs w:val="24"/>
        </w:rPr>
        <w:t>,</w:t>
      </w:r>
      <w:r w:rsidRPr="000B3398">
        <w:rPr>
          <w:rFonts w:eastAsia="Times New Roman" w:cs="Times New Roman"/>
          <w:szCs w:val="24"/>
        </w:rPr>
        <w:t xml:space="preserve"> υπάρχουν διπλώματα χωρίς καν να διεξάγονται εξετάσεις</w:t>
      </w:r>
      <w:r>
        <w:rPr>
          <w:rFonts w:eastAsia="Times New Roman" w:cs="Times New Roman"/>
          <w:szCs w:val="24"/>
        </w:rPr>
        <w:t>.</w:t>
      </w:r>
      <w:r w:rsidRPr="000B3398">
        <w:rPr>
          <w:rFonts w:eastAsia="Times New Roman" w:cs="Times New Roman"/>
          <w:szCs w:val="24"/>
        </w:rPr>
        <w:t xml:space="preserve"> Με λίγα λόγια</w:t>
      </w:r>
      <w:r>
        <w:rPr>
          <w:rFonts w:eastAsia="Times New Roman" w:cs="Times New Roman"/>
          <w:szCs w:val="24"/>
        </w:rPr>
        <w:t xml:space="preserve"> πρ</w:t>
      </w:r>
      <w:r>
        <w:rPr>
          <w:rFonts w:eastAsia="Times New Roman" w:cs="Times New Roman"/>
          <w:szCs w:val="24"/>
        </w:rPr>
        <w:t>όκειται για μι</w:t>
      </w:r>
      <w:r w:rsidRPr="000B3398">
        <w:rPr>
          <w:rFonts w:eastAsia="Times New Roman" w:cs="Times New Roman"/>
          <w:szCs w:val="24"/>
        </w:rPr>
        <w:t>α διαδικασία</w:t>
      </w:r>
      <w:r>
        <w:rPr>
          <w:rFonts w:eastAsia="Times New Roman" w:cs="Times New Roman"/>
          <w:szCs w:val="24"/>
        </w:rPr>
        <w:t>,</w:t>
      </w:r>
      <w:r w:rsidRPr="000B3398">
        <w:rPr>
          <w:rFonts w:eastAsia="Times New Roman" w:cs="Times New Roman"/>
          <w:szCs w:val="24"/>
        </w:rPr>
        <w:t xml:space="preserve"> για την οποία θα έπρεπε όλοι να ντρεπόμαστε</w:t>
      </w:r>
      <w:r>
        <w:rPr>
          <w:rFonts w:eastAsia="Times New Roman" w:cs="Times New Roman"/>
          <w:szCs w:val="24"/>
        </w:rPr>
        <w:t>.</w:t>
      </w:r>
    </w:p>
    <w:p w14:paraId="678A396A" w14:textId="77777777" w:rsidR="0099759A" w:rsidRDefault="00FE124F">
      <w:pPr>
        <w:tabs>
          <w:tab w:val="left" w:pos="6168"/>
        </w:tabs>
        <w:spacing w:line="600" w:lineRule="auto"/>
        <w:ind w:firstLine="720"/>
        <w:contextualSpacing/>
        <w:jc w:val="both"/>
        <w:rPr>
          <w:rFonts w:eastAsia="Times New Roman" w:cs="Times New Roman"/>
          <w:szCs w:val="24"/>
        </w:rPr>
      </w:pPr>
      <w:r w:rsidRPr="000B3398">
        <w:rPr>
          <w:rFonts w:eastAsia="Times New Roman" w:cs="Times New Roman"/>
          <w:szCs w:val="24"/>
        </w:rPr>
        <w:t>Δυστυχώς</w:t>
      </w:r>
      <w:r>
        <w:rPr>
          <w:rFonts w:eastAsia="Times New Roman" w:cs="Times New Roman"/>
          <w:szCs w:val="24"/>
        </w:rPr>
        <w:t xml:space="preserve"> οι νομαρχίες τότε και οι</w:t>
      </w:r>
      <w:r w:rsidRPr="000B3398">
        <w:rPr>
          <w:rFonts w:eastAsia="Times New Roman" w:cs="Times New Roman"/>
          <w:szCs w:val="24"/>
        </w:rPr>
        <w:t xml:space="preserve"> πε</w:t>
      </w:r>
      <w:r>
        <w:rPr>
          <w:rFonts w:eastAsia="Times New Roman" w:cs="Times New Roman"/>
          <w:szCs w:val="24"/>
        </w:rPr>
        <w:t>ριφέρειες σήμερα δεν μπόρεσαν</w:t>
      </w:r>
      <w:r w:rsidRPr="000B3398">
        <w:rPr>
          <w:rFonts w:eastAsia="Times New Roman" w:cs="Times New Roman"/>
          <w:szCs w:val="24"/>
        </w:rPr>
        <w:t xml:space="preserve"> να αντιμετωπίσουν αυτό το άθλιο σύστημα που μας προσβάλλει σαν κοινωνία</w:t>
      </w:r>
      <w:r>
        <w:rPr>
          <w:rFonts w:eastAsia="Times New Roman" w:cs="Times New Roman"/>
          <w:szCs w:val="24"/>
        </w:rPr>
        <w:t>.</w:t>
      </w:r>
      <w:r w:rsidRPr="000B3398">
        <w:rPr>
          <w:rFonts w:eastAsia="Times New Roman" w:cs="Times New Roman"/>
          <w:szCs w:val="24"/>
        </w:rPr>
        <w:t xml:space="preserve"> Και </w:t>
      </w:r>
      <w:r>
        <w:rPr>
          <w:rFonts w:eastAsia="Times New Roman" w:cs="Times New Roman"/>
          <w:szCs w:val="24"/>
        </w:rPr>
        <w:t>λέω οι περιφέρειες,</w:t>
      </w:r>
      <w:r w:rsidRPr="000B3398">
        <w:rPr>
          <w:rFonts w:eastAsia="Times New Roman" w:cs="Times New Roman"/>
          <w:szCs w:val="24"/>
        </w:rPr>
        <w:t xml:space="preserve"> γιατί δεν πρέπει να </w:t>
      </w:r>
      <w:r w:rsidRPr="000B3398">
        <w:rPr>
          <w:rFonts w:eastAsia="Times New Roman" w:cs="Times New Roman"/>
          <w:szCs w:val="24"/>
        </w:rPr>
        <w:t>ξεχνάμε ότι αυτές είναι υπεύθυνες για τη διεξαγωγή των εξετάσεων</w:t>
      </w:r>
      <w:r>
        <w:rPr>
          <w:rFonts w:eastAsia="Times New Roman" w:cs="Times New Roman"/>
          <w:szCs w:val="24"/>
        </w:rPr>
        <w:t>. Οπότε καλό είναι να αναλογιστούν</w:t>
      </w:r>
      <w:r w:rsidRPr="000B3398">
        <w:rPr>
          <w:rFonts w:eastAsia="Times New Roman" w:cs="Times New Roman"/>
          <w:szCs w:val="24"/>
        </w:rPr>
        <w:t xml:space="preserve"> τις ευθύνες τους και να κάνουν και την αυτοκριτική τους για τη</w:t>
      </w:r>
      <w:r>
        <w:rPr>
          <w:rFonts w:eastAsia="Times New Roman" w:cs="Times New Roman"/>
          <w:szCs w:val="24"/>
        </w:rPr>
        <w:t>ν κατάσταση που υπάρχει σήμερα</w:t>
      </w:r>
      <w:r>
        <w:rPr>
          <w:rFonts w:eastAsia="Times New Roman" w:cs="Times New Roman"/>
          <w:szCs w:val="24"/>
        </w:rPr>
        <w:t>,</w:t>
      </w:r>
      <w:r>
        <w:rPr>
          <w:rFonts w:eastAsia="Times New Roman" w:cs="Times New Roman"/>
          <w:szCs w:val="24"/>
        </w:rPr>
        <w:t xml:space="preserve"> ό</w:t>
      </w:r>
      <w:r w:rsidRPr="000B3398">
        <w:rPr>
          <w:rFonts w:eastAsia="Times New Roman" w:cs="Times New Roman"/>
          <w:szCs w:val="24"/>
        </w:rPr>
        <w:t xml:space="preserve">σοι με ευκολία αποδίδουν ευθύνες </w:t>
      </w:r>
      <w:r>
        <w:rPr>
          <w:rFonts w:eastAsia="Times New Roman" w:cs="Times New Roman"/>
          <w:szCs w:val="24"/>
        </w:rPr>
        <w:t>σ</w:t>
      </w:r>
      <w:r w:rsidRPr="000B3398">
        <w:rPr>
          <w:rFonts w:eastAsia="Times New Roman" w:cs="Times New Roman"/>
          <w:szCs w:val="24"/>
        </w:rPr>
        <w:t>το Υπουργείο και στη σημεριν</w:t>
      </w:r>
      <w:r w:rsidRPr="000B3398">
        <w:rPr>
          <w:rFonts w:eastAsia="Times New Roman" w:cs="Times New Roman"/>
          <w:szCs w:val="24"/>
        </w:rPr>
        <w:t>ή Κυβέρνηση για την κατάσταση</w:t>
      </w:r>
      <w:r>
        <w:rPr>
          <w:rFonts w:eastAsia="Times New Roman" w:cs="Times New Roman"/>
          <w:szCs w:val="24"/>
        </w:rPr>
        <w:t>. Διότι</w:t>
      </w:r>
      <w:r w:rsidRPr="000B3398">
        <w:rPr>
          <w:rFonts w:eastAsia="Times New Roman" w:cs="Times New Roman"/>
          <w:szCs w:val="24"/>
        </w:rPr>
        <w:t xml:space="preserve"> αυτό το σύστημα κάποιοι που κάνουν ότι γεννήθηκαν χθες</w:t>
      </w:r>
      <w:r>
        <w:rPr>
          <w:rFonts w:eastAsia="Times New Roman" w:cs="Times New Roman"/>
          <w:szCs w:val="24"/>
        </w:rPr>
        <w:t>,</w:t>
      </w:r>
      <w:r w:rsidRPr="000B3398">
        <w:rPr>
          <w:rFonts w:eastAsia="Times New Roman" w:cs="Times New Roman"/>
          <w:szCs w:val="24"/>
        </w:rPr>
        <w:t xml:space="preserve"> το έχτιζαν λιθαράκι</w:t>
      </w:r>
      <w:r>
        <w:rPr>
          <w:rFonts w:eastAsia="Times New Roman" w:cs="Times New Roman"/>
          <w:szCs w:val="24"/>
        </w:rPr>
        <w:t>-</w:t>
      </w:r>
      <w:r w:rsidRPr="000B3398">
        <w:rPr>
          <w:rFonts w:eastAsia="Times New Roman" w:cs="Times New Roman"/>
          <w:szCs w:val="24"/>
        </w:rPr>
        <w:t>λιθαράκι για πάρα πολλά χρόνια</w:t>
      </w:r>
      <w:r>
        <w:rPr>
          <w:rFonts w:eastAsia="Times New Roman" w:cs="Times New Roman"/>
          <w:szCs w:val="24"/>
        </w:rPr>
        <w:t xml:space="preserve"> είτε με την ανικανότητά τους να το </w:t>
      </w:r>
      <w:r w:rsidRPr="000B3398">
        <w:rPr>
          <w:rFonts w:eastAsia="Times New Roman" w:cs="Times New Roman"/>
          <w:szCs w:val="24"/>
        </w:rPr>
        <w:t xml:space="preserve">τιθασεύσουν είτε με τη σκοπιμότητά </w:t>
      </w:r>
      <w:r>
        <w:rPr>
          <w:rFonts w:eastAsia="Times New Roman" w:cs="Times New Roman"/>
          <w:szCs w:val="24"/>
        </w:rPr>
        <w:t>τους</w:t>
      </w:r>
      <w:r w:rsidRPr="000B3398">
        <w:rPr>
          <w:rFonts w:eastAsia="Times New Roman" w:cs="Times New Roman"/>
          <w:szCs w:val="24"/>
        </w:rPr>
        <w:t xml:space="preserve"> η οποία στόχευε στην εδραίωση κα</w:t>
      </w:r>
      <w:r>
        <w:rPr>
          <w:rFonts w:eastAsia="Times New Roman" w:cs="Times New Roman"/>
          <w:szCs w:val="24"/>
        </w:rPr>
        <w:t>ι στη</w:t>
      </w:r>
      <w:r>
        <w:rPr>
          <w:rFonts w:eastAsia="Times New Roman" w:cs="Times New Roman"/>
          <w:szCs w:val="24"/>
        </w:rPr>
        <w:t>ν αναπαραγωγή ενός παλαιο</w:t>
      </w:r>
      <w:r w:rsidRPr="000B3398">
        <w:rPr>
          <w:rFonts w:eastAsia="Times New Roman" w:cs="Times New Roman"/>
          <w:szCs w:val="24"/>
        </w:rPr>
        <w:t>κομματικού μοντέλου με μεγα</w:t>
      </w:r>
      <w:r>
        <w:rPr>
          <w:rFonts w:eastAsia="Times New Roman" w:cs="Times New Roman"/>
          <w:szCs w:val="24"/>
        </w:rPr>
        <w:t>λύτερες ή μικρότερες εξυπηρετήσει</w:t>
      </w:r>
      <w:r w:rsidRPr="000B3398">
        <w:rPr>
          <w:rFonts w:eastAsia="Times New Roman" w:cs="Times New Roman"/>
          <w:szCs w:val="24"/>
        </w:rPr>
        <w:t xml:space="preserve">ς σε </w:t>
      </w:r>
      <w:r>
        <w:rPr>
          <w:rFonts w:eastAsia="Times New Roman" w:cs="Times New Roman"/>
          <w:szCs w:val="24"/>
        </w:rPr>
        <w:t>«</w:t>
      </w:r>
      <w:r w:rsidRPr="000B3398">
        <w:rPr>
          <w:rFonts w:eastAsia="Times New Roman" w:cs="Times New Roman"/>
          <w:szCs w:val="24"/>
        </w:rPr>
        <w:t>δικά μας παιδιά</w:t>
      </w:r>
      <w:r>
        <w:rPr>
          <w:rFonts w:eastAsia="Times New Roman" w:cs="Times New Roman"/>
          <w:szCs w:val="24"/>
        </w:rPr>
        <w:t>», πολίτες</w:t>
      </w:r>
      <w:r w:rsidRPr="000B3398">
        <w:rPr>
          <w:rFonts w:eastAsia="Times New Roman" w:cs="Times New Roman"/>
          <w:szCs w:val="24"/>
        </w:rPr>
        <w:t xml:space="preserve"> ή και υπαλλήλους</w:t>
      </w:r>
      <w:r>
        <w:rPr>
          <w:rFonts w:eastAsia="Times New Roman" w:cs="Times New Roman"/>
          <w:szCs w:val="24"/>
        </w:rPr>
        <w:t>.</w:t>
      </w:r>
      <w:r w:rsidRPr="000B3398">
        <w:rPr>
          <w:rFonts w:eastAsia="Times New Roman" w:cs="Times New Roman"/>
          <w:szCs w:val="24"/>
        </w:rPr>
        <w:t xml:space="preserve"> </w:t>
      </w:r>
    </w:p>
    <w:p w14:paraId="678A396B" w14:textId="77777777" w:rsidR="0099759A" w:rsidRDefault="00FE124F">
      <w:pPr>
        <w:tabs>
          <w:tab w:val="left" w:pos="6168"/>
        </w:tabs>
        <w:spacing w:line="600" w:lineRule="auto"/>
        <w:ind w:firstLine="720"/>
        <w:contextualSpacing/>
        <w:jc w:val="both"/>
        <w:rPr>
          <w:rFonts w:eastAsia="Times New Roman" w:cs="Times New Roman"/>
          <w:szCs w:val="24"/>
        </w:rPr>
      </w:pPr>
      <w:r w:rsidRPr="000B3398">
        <w:rPr>
          <w:rFonts w:eastAsia="Times New Roman" w:cs="Times New Roman"/>
          <w:szCs w:val="24"/>
        </w:rPr>
        <w:lastRenderedPageBreak/>
        <w:t xml:space="preserve">Στη </w:t>
      </w:r>
      <w:r>
        <w:rPr>
          <w:rFonts w:eastAsia="Times New Roman" w:cs="Times New Roman"/>
          <w:szCs w:val="24"/>
        </w:rPr>
        <w:t xml:space="preserve">συζήτηση που έγινε στις </w:t>
      </w:r>
      <w:r>
        <w:rPr>
          <w:rFonts w:eastAsia="Times New Roman" w:cs="Times New Roman"/>
          <w:szCs w:val="24"/>
        </w:rPr>
        <w:t>ε</w:t>
      </w:r>
      <w:r w:rsidRPr="000B3398">
        <w:rPr>
          <w:rFonts w:eastAsia="Times New Roman" w:cs="Times New Roman"/>
          <w:szCs w:val="24"/>
        </w:rPr>
        <w:t>πιτροπές</w:t>
      </w:r>
      <w:r>
        <w:rPr>
          <w:rFonts w:eastAsia="Times New Roman" w:cs="Times New Roman"/>
          <w:szCs w:val="24"/>
        </w:rPr>
        <w:t>,</w:t>
      </w:r>
      <w:r w:rsidRPr="000B3398">
        <w:rPr>
          <w:rFonts w:eastAsia="Times New Roman" w:cs="Times New Roman"/>
          <w:szCs w:val="24"/>
        </w:rPr>
        <w:t xml:space="preserve"> βρεθήκαμε </w:t>
      </w:r>
      <w:r>
        <w:rPr>
          <w:rFonts w:eastAsia="Times New Roman" w:cs="Times New Roman"/>
          <w:szCs w:val="24"/>
        </w:rPr>
        <w:t>να εγκαλού</w:t>
      </w:r>
      <w:r w:rsidRPr="000B3398">
        <w:rPr>
          <w:rFonts w:eastAsia="Times New Roman" w:cs="Times New Roman"/>
          <w:szCs w:val="24"/>
        </w:rPr>
        <w:t xml:space="preserve">μαστε για την αποχή που έκαναν οι εξεταστές και η οποία </w:t>
      </w:r>
      <w:r w:rsidRPr="000B3398">
        <w:rPr>
          <w:rFonts w:eastAsia="Times New Roman" w:cs="Times New Roman"/>
          <w:szCs w:val="24"/>
        </w:rPr>
        <w:t>δημιούργησε τεράστια προβλήματα και καθυστερήσεις</w:t>
      </w:r>
      <w:r>
        <w:rPr>
          <w:rFonts w:eastAsia="Times New Roman" w:cs="Times New Roman"/>
          <w:szCs w:val="24"/>
        </w:rPr>
        <w:t>.</w:t>
      </w:r>
      <w:r w:rsidRPr="000B3398">
        <w:rPr>
          <w:rFonts w:eastAsia="Times New Roman" w:cs="Times New Roman"/>
          <w:szCs w:val="24"/>
        </w:rPr>
        <w:t xml:space="preserve"> Η αφορμή για αυτή την αποχή ήταν οι αμοιβές για τις εξετάσεις</w:t>
      </w:r>
      <w:r>
        <w:rPr>
          <w:rFonts w:eastAsia="Times New Roman" w:cs="Times New Roman"/>
          <w:szCs w:val="24"/>
        </w:rPr>
        <w:t>.</w:t>
      </w:r>
      <w:r w:rsidRPr="000B3398">
        <w:rPr>
          <w:rFonts w:eastAsia="Times New Roman" w:cs="Times New Roman"/>
          <w:szCs w:val="24"/>
        </w:rPr>
        <w:t xml:space="preserve"> Τόσο οι εξεταστές όσο και οι περιφερειάρχες στους οποίους ανήκουν οι υπάλληλοι αυτοί διοικητικά</w:t>
      </w:r>
      <w:r>
        <w:rPr>
          <w:rFonts w:eastAsia="Times New Roman" w:cs="Times New Roman"/>
          <w:szCs w:val="24"/>
        </w:rPr>
        <w:t>,</w:t>
      </w:r>
      <w:r w:rsidRPr="000B3398">
        <w:rPr>
          <w:rFonts w:eastAsia="Times New Roman" w:cs="Times New Roman"/>
          <w:szCs w:val="24"/>
        </w:rPr>
        <w:t xml:space="preserve"> γνώριζαν ότι υπήρχε η πρόβλεψη της αμοιβής </w:t>
      </w:r>
      <w:r>
        <w:rPr>
          <w:rFonts w:eastAsia="Times New Roman" w:cs="Times New Roman"/>
          <w:szCs w:val="24"/>
        </w:rPr>
        <w:t>το</w:t>
      </w:r>
      <w:r>
        <w:rPr>
          <w:rFonts w:eastAsia="Times New Roman" w:cs="Times New Roman"/>
          <w:szCs w:val="24"/>
        </w:rPr>
        <w:t>υς.</w:t>
      </w:r>
      <w:r w:rsidRPr="000B3398">
        <w:rPr>
          <w:rFonts w:eastAsia="Times New Roman" w:cs="Times New Roman"/>
          <w:szCs w:val="24"/>
        </w:rPr>
        <w:t xml:space="preserve"> Αυτό το γνώριζαν από όταν το νομοσχέδιο ήταν ακόμα στη διαβούλευση</w:t>
      </w:r>
      <w:r>
        <w:rPr>
          <w:rFonts w:eastAsia="Times New Roman" w:cs="Times New Roman"/>
          <w:szCs w:val="24"/>
        </w:rPr>
        <w:t>.</w:t>
      </w:r>
      <w:r w:rsidRPr="000B3398">
        <w:rPr>
          <w:rFonts w:eastAsia="Times New Roman" w:cs="Times New Roman"/>
          <w:szCs w:val="24"/>
        </w:rPr>
        <w:t xml:space="preserve"> Από την περασμένη άνοιξη το ήξερα</w:t>
      </w:r>
      <w:r>
        <w:rPr>
          <w:rFonts w:eastAsia="Times New Roman" w:cs="Times New Roman"/>
          <w:szCs w:val="24"/>
        </w:rPr>
        <w:t>ν.</w:t>
      </w:r>
    </w:p>
    <w:p w14:paraId="678A396C" w14:textId="77777777" w:rsidR="0099759A" w:rsidRDefault="00FE124F">
      <w:pPr>
        <w:tabs>
          <w:tab w:val="left" w:pos="6168"/>
        </w:tabs>
        <w:spacing w:line="600" w:lineRule="auto"/>
        <w:ind w:firstLine="720"/>
        <w:contextualSpacing/>
        <w:jc w:val="both"/>
        <w:rPr>
          <w:rFonts w:eastAsia="Times New Roman" w:cs="Times New Roman"/>
          <w:szCs w:val="24"/>
        </w:rPr>
      </w:pPr>
      <w:r w:rsidRPr="000B3398">
        <w:rPr>
          <w:rFonts w:eastAsia="Times New Roman" w:cs="Times New Roman"/>
          <w:szCs w:val="24"/>
        </w:rPr>
        <w:t xml:space="preserve"> </w:t>
      </w:r>
      <w:r>
        <w:rPr>
          <w:rFonts w:eastAsia="Times New Roman" w:cs="Times New Roman"/>
          <w:szCs w:val="24"/>
        </w:rPr>
        <w:t>Επίσης</w:t>
      </w:r>
      <w:r w:rsidRPr="000B3398">
        <w:rPr>
          <w:rFonts w:eastAsia="Times New Roman" w:cs="Times New Roman"/>
          <w:szCs w:val="24"/>
        </w:rPr>
        <w:t xml:space="preserve"> όταν το νομοσχέδιο κατατέθηκε στη Βουλή</w:t>
      </w:r>
      <w:r>
        <w:rPr>
          <w:rFonts w:eastAsia="Times New Roman" w:cs="Times New Roman"/>
          <w:szCs w:val="24"/>
        </w:rPr>
        <w:t>,</w:t>
      </w:r>
      <w:r w:rsidRPr="000B3398">
        <w:rPr>
          <w:rFonts w:eastAsia="Times New Roman" w:cs="Times New Roman"/>
          <w:szCs w:val="24"/>
        </w:rPr>
        <w:t xml:space="preserve"> είδαν τις προβλέψεις για την αμοιβή τους και μάλιστ</w:t>
      </w:r>
      <w:r>
        <w:rPr>
          <w:rFonts w:eastAsia="Times New Roman" w:cs="Times New Roman"/>
          <w:szCs w:val="24"/>
        </w:rPr>
        <w:t>α και με μεταβατικό διάστημα γι’</w:t>
      </w:r>
      <w:r w:rsidRPr="000B3398">
        <w:rPr>
          <w:rFonts w:eastAsia="Times New Roman" w:cs="Times New Roman"/>
          <w:szCs w:val="24"/>
        </w:rPr>
        <w:t xml:space="preserve"> αυτή την αμοιβή</w:t>
      </w:r>
      <w:r>
        <w:rPr>
          <w:rFonts w:eastAsia="Times New Roman" w:cs="Times New Roman"/>
          <w:szCs w:val="24"/>
        </w:rPr>
        <w:t>, μ</w:t>
      </w:r>
      <w:r w:rsidRPr="000B3398">
        <w:rPr>
          <w:rFonts w:eastAsia="Times New Roman" w:cs="Times New Roman"/>
          <w:szCs w:val="24"/>
        </w:rPr>
        <w:t>έχρι που ο νόμος θα ψηφιστεί και θα εφαρμοστεί</w:t>
      </w:r>
      <w:r>
        <w:rPr>
          <w:rFonts w:eastAsia="Times New Roman" w:cs="Times New Roman"/>
          <w:szCs w:val="24"/>
        </w:rPr>
        <w:t>.</w:t>
      </w:r>
      <w:r w:rsidRPr="000B3398">
        <w:rPr>
          <w:rFonts w:eastAsia="Times New Roman" w:cs="Times New Roman"/>
          <w:szCs w:val="24"/>
        </w:rPr>
        <w:t xml:space="preserve"> Από αυτά αποδεικνύεται ότι υποκρύπτεται κάτι άλλο μέσα στις γενικότερες αντιδράσεις</w:t>
      </w:r>
      <w:r>
        <w:rPr>
          <w:rFonts w:eastAsia="Times New Roman" w:cs="Times New Roman"/>
          <w:szCs w:val="24"/>
        </w:rPr>
        <w:t>.</w:t>
      </w:r>
      <w:r w:rsidRPr="000B3398">
        <w:rPr>
          <w:rFonts w:eastAsia="Times New Roman" w:cs="Times New Roman"/>
          <w:szCs w:val="24"/>
        </w:rPr>
        <w:t xml:space="preserve"> Για να το πω ξεκάθαρα</w:t>
      </w:r>
      <w:r>
        <w:rPr>
          <w:rFonts w:eastAsia="Times New Roman" w:cs="Times New Roman"/>
          <w:szCs w:val="24"/>
        </w:rPr>
        <w:t>,</w:t>
      </w:r>
      <w:r w:rsidRPr="000B3398">
        <w:rPr>
          <w:rFonts w:eastAsia="Times New Roman" w:cs="Times New Roman"/>
          <w:szCs w:val="24"/>
        </w:rPr>
        <w:t xml:space="preserve"> </w:t>
      </w:r>
      <w:r>
        <w:rPr>
          <w:rFonts w:eastAsia="Times New Roman" w:cs="Times New Roman"/>
          <w:szCs w:val="24"/>
        </w:rPr>
        <w:t xml:space="preserve">υπάρχουν </w:t>
      </w:r>
      <w:r w:rsidRPr="000B3398">
        <w:rPr>
          <w:rFonts w:eastAsia="Times New Roman" w:cs="Times New Roman"/>
          <w:szCs w:val="24"/>
        </w:rPr>
        <w:t>πολλές φωνές και στους εξεταστές και στις σχολές οδηγών που δεν θέλουν κα</w:t>
      </w:r>
      <w:r>
        <w:rPr>
          <w:rFonts w:eastAsia="Times New Roman" w:cs="Times New Roman"/>
          <w:szCs w:val="24"/>
        </w:rPr>
        <w:t>μ</w:t>
      </w:r>
      <w:r w:rsidRPr="000B3398">
        <w:rPr>
          <w:rFonts w:eastAsia="Times New Roman" w:cs="Times New Roman"/>
          <w:szCs w:val="24"/>
        </w:rPr>
        <w:t>μία αλλαγή</w:t>
      </w:r>
      <w:r>
        <w:rPr>
          <w:rFonts w:eastAsia="Times New Roman" w:cs="Times New Roman"/>
          <w:szCs w:val="24"/>
        </w:rPr>
        <w:t>.</w:t>
      </w:r>
      <w:r w:rsidRPr="000B3398">
        <w:rPr>
          <w:rFonts w:eastAsia="Times New Roman" w:cs="Times New Roman"/>
          <w:szCs w:val="24"/>
        </w:rPr>
        <w:t xml:space="preserve"> Επ</w:t>
      </w:r>
      <w:r w:rsidRPr="000B3398">
        <w:rPr>
          <w:rFonts w:eastAsia="Times New Roman" w:cs="Times New Roman"/>
          <w:szCs w:val="24"/>
        </w:rPr>
        <w:t>ιδιώκουν τη διατήρηση των κυκλωμάτων</w:t>
      </w:r>
      <w:r>
        <w:rPr>
          <w:rFonts w:eastAsia="Times New Roman" w:cs="Times New Roman"/>
          <w:szCs w:val="24"/>
        </w:rPr>
        <w:t>,</w:t>
      </w:r>
      <w:r w:rsidRPr="000B3398">
        <w:rPr>
          <w:rFonts w:eastAsia="Times New Roman" w:cs="Times New Roman"/>
          <w:szCs w:val="24"/>
        </w:rPr>
        <w:t xml:space="preserve"> του λαδώματος κα</w:t>
      </w:r>
      <w:r>
        <w:rPr>
          <w:rFonts w:eastAsia="Times New Roman" w:cs="Times New Roman"/>
          <w:szCs w:val="24"/>
        </w:rPr>
        <w:t>ι όλων εκείνων των μαύρων σημείων</w:t>
      </w:r>
      <w:r w:rsidRPr="000B3398">
        <w:rPr>
          <w:rFonts w:eastAsia="Times New Roman" w:cs="Times New Roman"/>
          <w:szCs w:val="24"/>
        </w:rPr>
        <w:t xml:space="preserve"> των εξετάσεων για την απόκτηση αδειών οδήγησης</w:t>
      </w:r>
      <w:r>
        <w:rPr>
          <w:rFonts w:eastAsia="Times New Roman" w:cs="Times New Roman"/>
          <w:szCs w:val="24"/>
        </w:rPr>
        <w:t>.</w:t>
      </w:r>
      <w:r w:rsidRPr="000B3398">
        <w:rPr>
          <w:rFonts w:eastAsia="Times New Roman" w:cs="Times New Roman"/>
          <w:szCs w:val="24"/>
        </w:rPr>
        <w:t xml:space="preserve"> Αν</w:t>
      </w:r>
      <w:r>
        <w:rPr>
          <w:rFonts w:eastAsia="Times New Roman" w:cs="Times New Roman"/>
          <w:szCs w:val="24"/>
        </w:rPr>
        <w:t>,</w:t>
      </w:r>
      <w:r w:rsidRPr="000B3398">
        <w:rPr>
          <w:rFonts w:eastAsia="Times New Roman" w:cs="Times New Roman"/>
          <w:szCs w:val="24"/>
        </w:rPr>
        <w:t xml:space="preserve"> </w:t>
      </w:r>
      <w:r>
        <w:rPr>
          <w:rFonts w:eastAsia="Times New Roman" w:cs="Times New Roman"/>
          <w:szCs w:val="24"/>
        </w:rPr>
        <w:t>λ</w:t>
      </w:r>
      <w:r w:rsidRPr="000B3398">
        <w:rPr>
          <w:rFonts w:eastAsia="Times New Roman" w:cs="Times New Roman"/>
          <w:szCs w:val="24"/>
        </w:rPr>
        <w:t>οιπόν</w:t>
      </w:r>
      <w:r>
        <w:rPr>
          <w:rFonts w:eastAsia="Times New Roman" w:cs="Times New Roman"/>
          <w:szCs w:val="24"/>
        </w:rPr>
        <w:t xml:space="preserve">, ελπίζουν </w:t>
      </w:r>
      <w:r w:rsidRPr="000B3398">
        <w:rPr>
          <w:rFonts w:eastAsia="Times New Roman" w:cs="Times New Roman"/>
          <w:szCs w:val="24"/>
        </w:rPr>
        <w:t>σε κάτι τέτοιο</w:t>
      </w:r>
      <w:r>
        <w:rPr>
          <w:rFonts w:eastAsia="Times New Roman" w:cs="Times New Roman"/>
          <w:szCs w:val="24"/>
        </w:rPr>
        <w:t>, α</w:t>
      </w:r>
      <w:r w:rsidRPr="000B3398">
        <w:rPr>
          <w:rFonts w:eastAsia="Times New Roman" w:cs="Times New Roman"/>
          <w:szCs w:val="24"/>
        </w:rPr>
        <w:t xml:space="preserve">ς το ξεχάσουν μία </w:t>
      </w:r>
      <w:r w:rsidRPr="000B3398">
        <w:rPr>
          <w:rFonts w:eastAsia="Times New Roman" w:cs="Times New Roman"/>
          <w:szCs w:val="24"/>
        </w:rPr>
        <w:lastRenderedPageBreak/>
        <w:t>και καλή</w:t>
      </w:r>
      <w:r>
        <w:rPr>
          <w:rFonts w:eastAsia="Times New Roman" w:cs="Times New Roman"/>
          <w:szCs w:val="24"/>
        </w:rPr>
        <w:t>.</w:t>
      </w:r>
      <w:r w:rsidRPr="000B3398">
        <w:rPr>
          <w:rFonts w:eastAsia="Times New Roman" w:cs="Times New Roman"/>
          <w:szCs w:val="24"/>
        </w:rPr>
        <w:t xml:space="preserve"> Φυσικά δεν γενικεύω</w:t>
      </w:r>
      <w:r>
        <w:rPr>
          <w:rFonts w:eastAsia="Times New Roman" w:cs="Times New Roman"/>
          <w:szCs w:val="24"/>
        </w:rPr>
        <w:t>.</w:t>
      </w:r>
      <w:r w:rsidRPr="000B3398">
        <w:rPr>
          <w:rFonts w:eastAsia="Times New Roman" w:cs="Times New Roman"/>
          <w:szCs w:val="24"/>
        </w:rPr>
        <w:t xml:space="preserve"> Δεν σημαίνει ότι επειδή το θέλουν</w:t>
      </w:r>
      <w:r w:rsidRPr="000B3398">
        <w:rPr>
          <w:rFonts w:eastAsia="Times New Roman" w:cs="Times New Roman"/>
          <w:szCs w:val="24"/>
        </w:rPr>
        <w:t xml:space="preserve"> κάποιοι το θέλουν και όλοι</w:t>
      </w:r>
      <w:r>
        <w:rPr>
          <w:rFonts w:eastAsia="Times New Roman" w:cs="Times New Roman"/>
          <w:szCs w:val="24"/>
        </w:rPr>
        <w:t>.</w:t>
      </w:r>
    </w:p>
    <w:p w14:paraId="678A396D" w14:textId="77777777" w:rsidR="0099759A" w:rsidRDefault="00FE124F">
      <w:pPr>
        <w:tabs>
          <w:tab w:val="left" w:pos="6168"/>
        </w:tabs>
        <w:spacing w:line="600" w:lineRule="auto"/>
        <w:ind w:firstLine="720"/>
        <w:contextualSpacing/>
        <w:jc w:val="both"/>
        <w:rPr>
          <w:rFonts w:eastAsia="Times New Roman" w:cs="Times New Roman"/>
          <w:szCs w:val="24"/>
        </w:rPr>
      </w:pPr>
      <w:r w:rsidRPr="000B3398">
        <w:rPr>
          <w:rFonts w:eastAsia="Times New Roman" w:cs="Times New Roman"/>
          <w:szCs w:val="24"/>
        </w:rPr>
        <w:t>Μέχρι σήμερα οι εξεταστές ήταν υπάλληλοι των περιφερειών και όχι υπάλληλοι των περιφε</w:t>
      </w:r>
      <w:r>
        <w:rPr>
          <w:rFonts w:eastAsia="Times New Roman" w:cs="Times New Roman"/>
          <w:szCs w:val="24"/>
        </w:rPr>
        <w:t>ρειών σε συγκεκριμένες διευθύνσεις</w:t>
      </w:r>
      <w:r w:rsidRPr="000B3398">
        <w:rPr>
          <w:rFonts w:eastAsia="Times New Roman" w:cs="Times New Roman"/>
          <w:szCs w:val="24"/>
        </w:rPr>
        <w:t xml:space="preserve"> συγκοινωνιών ή μεταφορών</w:t>
      </w:r>
      <w:r>
        <w:rPr>
          <w:rFonts w:eastAsia="Times New Roman" w:cs="Times New Roman"/>
          <w:szCs w:val="24"/>
        </w:rPr>
        <w:t>,</w:t>
      </w:r>
      <w:r w:rsidRPr="000B3398">
        <w:rPr>
          <w:rFonts w:eastAsia="Times New Roman" w:cs="Times New Roman"/>
          <w:szCs w:val="24"/>
        </w:rPr>
        <w:t xml:space="preserve"> που προβλέπεται να </w:t>
      </w:r>
      <w:r>
        <w:rPr>
          <w:rFonts w:eastAsia="Times New Roman" w:cs="Times New Roman"/>
          <w:szCs w:val="24"/>
        </w:rPr>
        <w:t xml:space="preserve">υπάρχουν στις </w:t>
      </w:r>
      <w:r w:rsidRPr="000B3398">
        <w:rPr>
          <w:rFonts w:eastAsia="Times New Roman" w:cs="Times New Roman"/>
          <w:szCs w:val="24"/>
        </w:rPr>
        <w:t>περιφέρειες</w:t>
      </w:r>
      <w:r>
        <w:rPr>
          <w:rFonts w:eastAsia="Times New Roman" w:cs="Times New Roman"/>
          <w:szCs w:val="24"/>
        </w:rPr>
        <w:t>.</w:t>
      </w:r>
      <w:r w:rsidRPr="000B3398">
        <w:rPr>
          <w:rFonts w:eastAsia="Times New Roman" w:cs="Times New Roman"/>
          <w:szCs w:val="24"/>
        </w:rPr>
        <w:t xml:space="preserve"> </w:t>
      </w:r>
      <w:r>
        <w:rPr>
          <w:rFonts w:eastAsia="Times New Roman" w:cs="Times New Roman"/>
          <w:szCs w:val="24"/>
        </w:rPr>
        <w:t>Γι’</w:t>
      </w:r>
      <w:r w:rsidRPr="000B3398">
        <w:rPr>
          <w:rFonts w:eastAsia="Times New Roman" w:cs="Times New Roman"/>
          <w:szCs w:val="24"/>
        </w:rPr>
        <w:t xml:space="preserve"> </w:t>
      </w:r>
      <w:r>
        <w:rPr>
          <w:rFonts w:eastAsia="Times New Roman" w:cs="Times New Roman"/>
          <w:szCs w:val="24"/>
        </w:rPr>
        <w:t>αυτούς,</w:t>
      </w:r>
      <w:r w:rsidRPr="000B3398">
        <w:rPr>
          <w:rFonts w:eastAsia="Times New Roman" w:cs="Times New Roman"/>
          <w:szCs w:val="24"/>
        </w:rPr>
        <w:t xml:space="preserve"> λοιπόν</w:t>
      </w:r>
      <w:r>
        <w:rPr>
          <w:rFonts w:eastAsia="Times New Roman" w:cs="Times New Roman"/>
          <w:szCs w:val="24"/>
        </w:rPr>
        <w:t>,</w:t>
      </w:r>
      <w:r w:rsidRPr="000B3398">
        <w:rPr>
          <w:rFonts w:eastAsia="Times New Roman" w:cs="Times New Roman"/>
          <w:szCs w:val="24"/>
        </w:rPr>
        <w:t xml:space="preserve"> τους εργαζόμενο</w:t>
      </w:r>
      <w:r w:rsidRPr="000B3398">
        <w:rPr>
          <w:rFonts w:eastAsia="Times New Roman" w:cs="Times New Roman"/>
          <w:szCs w:val="24"/>
        </w:rPr>
        <w:t xml:space="preserve">υς </w:t>
      </w:r>
      <w:r>
        <w:rPr>
          <w:rFonts w:eastAsia="Times New Roman" w:cs="Times New Roman"/>
          <w:szCs w:val="24"/>
        </w:rPr>
        <w:t xml:space="preserve">οι </w:t>
      </w:r>
      <w:r w:rsidRPr="000B3398">
        <w:rPr>
          <w:rFonts w:eastAsia="Times New Roman" w:cs="Times New Roman"/>
          <w:szCs w:val="24"/>
        </w:rPr>
        <w:t>εξετάσεις οδήγησης ήταν ένα πάρεργο</w:t>
      </w:r>
      <w:r>
        <w:rPr>
          <w:rFonts w:eastAsia="Times New Roman" w:cs="Times New Roman"/>
          <w:szCs w:val="24"/>
        </w:rPr>
        <w:t>.</w:t>
      </w:r>
      <w:r w:rsidRPr="000B3398">
        <w:rPr>
          <w:rFonts w:eastAsia="Times New Roman" w:cs="Times New Roman"/>
          <w:szCs w:val="24"/>
        </w:rPr>
        <w:t xml:space="preserve"> Πρακτικά</w:t>
      </w:r>
      <w:r>
        <w:rPr>
          <w:rFonts w:eastAsia="Times New Roman" w:cs="Times New Roman"/>
          <w:szCs w:val="24"/>
        </w:rPr>
        <w:t xml:space="preserve"> χίλιοι τριακόσιοι πενήντα</w:t>
      </w:r>
      <w:r w:rsidRPr="000B3398">
        <w:rPr>
          <w:rFonts w:eastAsia="Times New Roman" w:cs="Times New Roman"/>
          <w:szCs w:val="24"/>
        </w:rPr>
        <w:t xml:space="preserve"> υπάλληλοι σε όλη τη χώρα</w:t>
      </w:r>
      <w:r>
        <w:rPr>
          <w:rFonts w:eastAsia="Times New Roman" w:cs="Times New Roman"/>
          <w:szCs w:val="24"/>
        </w:rPr>
        <w:t xml:space="preserve"> οι οποίοι σε πολλές περιπτώσεις δ</w:t>
      </w:r>
      <w:r w:rsidRPr="000B3398">
        <w:rPr>
          <w:rFonts w:eastAsia="Times New Roman" w:cs="Times New Roman"/>
          <w:szCs w:val="24"/>
        </w:rPr>
        <w:t>εν είχαν κα</w:t>
      </w:r>
      <w:r>
        <w:rPr>
          <w:rFonts w:eastAsia="Times New Roman" w:cs="Times New Roman"/>
          <w:szCs w:val="24"/>
        </w:rPr>
        <w:t>μ</w:t>
      </w:r>
      <w:r w:rsidRPr="000B3398">
        <w:rPr>
          <w:rFonts w:eastAsia="Times New Roman" w:cs="Times New Roman"/>
          <w:szCs w:val="24"/>
        </w:rPr>
        <w:t>μία σχέση με το αντικείμενο</w:t>
      </w:r>
      <w:r>
        <w:rPr>
          <w:rFonts w:eastAsia="Times New Roman" w:cs="Times New Roman"/>
          <w:szCs w:val="24"/>
        </w:rPr>
        <w:t>,</w:t>
      </w:r>
      <w:r w:rsidRPr="000B3398">
        <w:rPr>
          <w:rFonts w:eastAsia="Times New Roman" w:cs="Times New Roman"/>
          <w:szCs w:val="24"/>
        </w:rPr>
        <w:t xml:space="preserve"> έφευγαν από τις θέσεις του στις περιφέρειες το μεσημέρι</w:t>
      </w:r>
      <w:r>
        <w:rPr>
          <w:rFonts w:eastAsia="Times New Roman" w:cs="Times New Roman"/>
          <w:szCs w:val="24"/>
        </w:rPr>
        <w:t>,</w:t>
      </w:r>
      <w:r w:rsidRPr="000B3398">
        <w:rPr>
          <w:rFonts w:eastAsia="Times New Roman" w:cs="Times New Roman"/>
          <w:szCs w:val="24"/>
        </w:rPr>
        <w:t xml:space="preserve"> για να διεξαγάγουν τις εξετάσεις</w:t>
      </w:r>
      <w:r>
        <w:rPr>
          <w:rFonts w:eastAsia="Times New Roman" w:cs="Times New Roman"/>
          <w:szCs w:val="24"/>
        </w:rPr>
        <w:t>.</w:t>
      </w:r>
      <w:r w:rsidRPr="000B3398">
        <w:rPr>
          <w:rFonts w:eastAsia="Times New Roman" w:cs="Times New Roman"/>
          <w:szCs w:val="24"/>
        </w:rPr>
        <w:t xml:space="preserve"> Αυτό είχε σαν συνέπεια φυσικά να μπλοκάρουν εντελώς </w:t>
      </w:r>
      <w:r>
        <w:rPr>
          <w:rFonts w:eastAsia="Times New Roman" w:cs="Times New Roman"/>
          <w:szCs w:val="24"/>
        </w:rPr>
        <w:t xml:space="preserve">οι </w:t>
      </w:r>
      <w:r w:rsidRPr="000B3398">
        <w:rPr>
          <w:rFonts w:eastAsia="Times New Roman" w:cs="Times New Roman"/>
          <w:szCs w:val="24"/>
        </w:rPr>
        <w:t xml:space="preserve">υπηρεσίες τους αυτό το διάστημα εξαιτίας της απουσίας </w:t>
      </w:r>
      <w:r>
        <w:rPr>
          <w:rFonts w:eastAsia="Times New Roman" w:cs="Times New Roman"/>
          <w:szCs w:val="24"/>
        </w:rPr>
        <w:t>τους.</w:t>
      </w:r>
      <w:r w:rsidRPr="000B3398">
        <w:rPr>
          <w:rFonts w:eastAsia="Times New Roman" w:cs="Times New Roman"/>
          <w:szCs w:val="24"/>
        </w:rPr>
        <w:t xml:space="preserve"> </w:t>
      </w:r>
      <w:r>
        <w:rPr>
          <w:rFonts w:eastAsia="Times New Roman" w:cs="Times New Roman"/>
          <w:szCs w:val="24"/>
        </w:rPr>
        <w:t>Πλέον μ</w:t>
      </w:r>
      <w:r w:rsidRPr="000B3398">
        <w:rPr>
          <w:rFonts w:eastAsia="Times New Roman" w:cs="Times New Roman"/>
          <w:szCs w:val="24"/>
        </w:rPr>
        <w:t>ε το νομοσχέδιο</w:t>
      </w:r>
      <w:r>
        <w:rPr>
          <w:rFonts w:eastAsia="Times New Roman" w:cs="Times New Roman"/>
          <w:szCs w:val="24"/>
        </w:rPr>
        <w:t xml:space="preserve"> αυτό ο</w:t>
      </w:r>
      <w:r w:rsidRPr="000B3398">
        <w:rPr>
          <w:rFonts w:eastAsia="Times New Roman" w:cs="Times New Roman"/>
          <w:szCs w:val="24"/>
        </w:rPr>
        <w:t xml:space="preserve">ι υπάλληλοι θα έχουν αποκλειστική απασχόληση με </w:t>
      </w:r>
      <w:r>
        <w:rPr>
          <w:rFonts w:eastAsia="Times New Roman" w:cs="Times New Roman"/>
          <w:szCs w:val="24"/>
        </w:rPr>
        <w:t xml:space="preserve">τη συγκεκριμένη </w:t>
      </w:r>
      <w:r w:rsidRPr="000B3398">
        <w:rPr>
          <w:rFonts w:eastAsia="Times New Roman" w:cs="Times New Roman"/>
          <w:szCs w:val="24"/>
        </w:rPr>
        <w:t>διαδικασία</w:t>
      </w:r>
      <w:r>
        <w:rPr>
          <w:rFonts w:eastAsia="Times New Roman" w:cs="Times New Roman"/>
          <w:szCs w:val="24"/>
        </w:rPr>
        <w:t>.</w:t>
      </w:r>
      <w:r w:rsidRPr="000B3398">
        <w:rPr>
          <w:rFonts w:eastAsia="Times New Roman" w:cs="Times New Roman"/>
          <w:szCs w:val="24"/>
        </w:rPr>
        <w:t xml:space="preserve"> Ά</w:t>
      </w:r>
      <w:r w:rsidRPr="000B3398">
        <w:rPr>
          <w:rFonts w:eastAsia="Times New Roman" w:cs="Times New Roman"/>
          <w:szCs w:val="24"/>
        </w:rPr>
        <w:t>ρα</w:t>
      </w:r>
      <w:r>
        <w:rPr>
          <w:rFonts w:eastAsia="Times New Roman" w:cs="Times New Roman"/>
          <w:szCs w:val="24"/>
        </w:rPr>
        <w:t xml:space="preserve"> θα είναι π</w:t>
      </w:r>
      <w:r w:rsidRPr="000B3398">
        <w:rPr>
          <w:rFonts w:eastAsia="Times New Roman" w:cs="Times New Roman"/>
          <w:szCs w:val="24"/>
        </w:rPr>
        <w:t>ρος όφελος των περιφερειών</w:t>
      </w:r>
      <w:r>
        <w:rPr>
          <w:rFonts w:eastAsia="Times New Roman" w:cs="Times New Roman"/>
          <w:szCs w:val="24"/>
        </w:rPr>
        <w:t>, γιατί θα χρειάζονται</w:t>
      </w:r>
      <w:r w:rsidRPr="000B3398">
        <w:rPr>
          <w:rFonts w:eastAsia="Times New Roman" w:cs="Times New Roman"/>
          <w:szCs w:val="24"/>
        </w:rPr>
        <w:t xml:space="preserve"> μόλις </w:t>
      </w:r>
      <w:r>
        <w:rPr>
          <w:rFonts w:eastAsia="Times New Roman" w:cs="Times New Roman"/>
          <w:szCs w:val="24"/>
        </w:rPr>
        <w:t>τριακόσια πενήντα άτομα σε όλες περιφέρειες γ</w:t>
      </w:r>
      <w:r w:rsidRPr="000B3398">
        <w:rPr>
          <w:rFonts w:eastAsia="Times New Roman" w:cs="Times New Roman"/>
          <w:szCs w:val="24"/>
        </w:rPr>
        <w:t xml:space="preserve">ια να </w:t>
      </w:r>
      <w:r>
        <w:rPr>
          <w:rFonts w:eastAsia="Times New Roman" w:cs="Times New Roman"/>
          <w:szCs w:val="24"/>
        </w:rPr>
        <w:t xml:space="preserve">κάνουν </w:t>
      </w:r>
      <w:r w:rsidRPr="000B3398">
        <w:rPr>
          <w:rFonts w:eastAsia="Times New Roman" w:cs="Times New Roman"/>
          <w:szCs w:val="24"/>
        </w:rPr>
        <w:t>αυτό το έργο</w:t>
      </w:r>
      <w:r>
        <w:rPr>
          <w:rFonts w:eastAsia="Times New Roman" w:cs="Times New Roman"/>
          <w:szCs w:val="24"/>
        </w:rPr>
        <w:t>.</w:t>
      </w:r>
    </w:p>
    <w:p w14:paraId="678A396E" w14:textId="77777777" w:rsidR="0099759A" w:rsidRDefault="00FE124F">
      <w:pPr>
        <w:tabs>
          <w:tab w:val="left" w:pos="6168"/>
        </w:tabs>
        <w:spacing w:line="600" w:lineRule="auto"/>
        <w:ind w:firstLine="720"/>
        <w:contextualSpacing/>
        <w:jc w:val="both"/>
        <w:rPr>
          <w:rFonts w:eastAsia="Times New Roman" w:cs="Times New Roman"/>
          <w:szCs w:val="24"/>
        </w:rPr>
      </w:pPr>
      <w:r w:rsidRPr="000B3398">
        <w:rPr>
          <w:rFonts w:eastAsia="Times New Roman" w:cs="Times New Roman"/>
          <w:szCs w:val="24"/>
        </w:rPr>
        <w:lastRenderedPageBreak/>
        <w:t xml:space="preserve">Ως προς το κομμάτι της ίδιας </w:t>
      </w:r>
      <w:r>
        <w:rPr>
          <w:rFonts w:eastAsia="Times New Roman" w:cs="Times New Roman"/>
          <w:szCs w:val="24"/>
        </w:rPr>
        <w:t xml:space="preserve">της </w:t>
      </w:r>
      <w:r w:rsidRPr="000B3398">
        <w:rPr>
          <w:rFonts w:eastAsia="Times New Roman" w:cs="Times New Roman"/>
          <w:szCs w:val="24"/>
        </w:rPr>
        <w:t>εξέτασης και των αλλαγών που φέρνει αυτό το νομοσχέδιο</w:t>
      </w:r>
      <w:r>
        <w:rPr>
          <w:rFonts w:eastAsia="Times New Roman" w:cs="Times New Roman"/>
          <w:szCs w:val="24"/>
        </w:rPr>
        <w:t>, πράγματι η διαδικασία εξέτα</w:t>
      </w:r>
      <w:r>
        <w:rPr>
          <w:rFonts w:eastAsia="Times New Roman" w:cs="Times New Roman"/>
          <w:szCs w:val="24"/>
        </w:rPr>
        <w:t xml:space="preserve">σης </w:t>
      </w:r>
      <w:r w:rsidRPr="000B3398">
        <w:rPr>
          <w:rFonts w:eastAsia="Times New Roman" w:cs="Times New Roman"/>
          <w:szCs w:val="24"/>
        </w:rPr>
        <w:t>φέτος αλλάζει άρδην</w:t>
      </w:r>
      <w:r>
        <w:rPr>
          <w:rFonts w:eastAsia="Times New Roman" w:cs="Times New Roman"/>
          <w:szCs w:val="24"/>
        </w:rPr>
        <w:t>.</w:t>
      </w:r>
      <w:r w:rsidRPr="000B3398">
        <w:rPr>
          <w:rFonts w:eastAsia="Times New Roman" w:cs="Times New Roman"/>
          <w:szCs w:val="24"/>
        </w:rPr>
        <w:t xml:space="preserve"> Και αλλάζει για τρεις βασικούς λόγους</w:t>
      </w:r>
      <w:r>
        <w:rPr>
          <w:rFonts w:eastAsia="Times New Roman" w:cs="Times New Roman"/>
          <w:szCs w:val="24"/>
        </w:rPr>
        <w:t>:</w:t>
      </w:r>
      <w:r w:rsidRPr="000B3398">
        <w:rPr>
          <w:rFonts w:eastAsia="Times New Roman" w:cs="Times New Roman"/>
          <w:szCs w:val="24"/>
        </w:rPr>
        <w:t xml:space="preserve"> Πρώτον</w:t>
      </w:r>
      <w:r>
        <w:rPr>
          <w:rFonts w:eastAsia="Times New Roman" w:cs="Times New Roman"/>
          <w:szCs w:val="24"/>
        </w:rPr>
        <w:t>,</w:t>
      </w:r>
      <w:r w:rsidRPr="000B3398">
        <w:rPr>
          <w:rFonts w:eastAsia="Times New Roman" w:cs="Times New Roman"/>
          <w:szCs w:val="24"/>
        </w:rPr>
        <w:t xml:space="preserve"> για να διασφαλίσει τη διαφάνεια σε όλα τα στάδια της διαδικασίας</w:t>
      </w:r>
      <w:r>
        <w:rPr>
          <w:rFonts w:eastAsia="Times New Roman" w:cs="Times New Roman"/>
          <w:szCs w:val="24"/>
        </w:rPr>
        <w:t>.</w:t>
      </w:r>
      <w:r w:rsidRPr="000B3398">
        <w:rPr>
          <w:rFonts w:eastAsia="Times New Roman" w:cs="Times New Roman"/>
          <w:szCs w:val="24"/>
        </w:rPr>
        <w:t xml:space="preserve"> Δεύτερον</w:t>
      </w:r>
      <w:r>
        <w:rPr>
          <w:rFonts w:eastAsia="Times New Roman" w:cs="Times New Roman"/>
          <w:szCs w:val="24"/>
        </w:rPr>
        <w:t>,</w:t>
      </w:r>
      <w:r w:rsidRPr="000B3398">
        <w:rPr>
          <w:rFonts w:eastAsia="Times New Roman" w:cs="Times New Roman"/>
          <w:szCs w:val="24"/>
        </w:rPr>
        <w:t xml:space="preserve"> για να υπάρχει ένα συγκεκριμένο τυποποιημένο πρότυπο δοκιμασιών</w:t>
      </w:r>
      <w:r>
        <w:rPr>
          <w:rFonts w:eastAsia="Times New Roman" w:cs="Times New Roman"/>
          <w:szCs w:val="24"/>
        </w:rPr>
        <w:t>.</w:t>
      </w:r>
      <w:r w:rsidRPr="000B3398">
        <w:rPr>
          <w:rFonts w:eastAsia="Times New Roman" w:cs="Times New Roman"/>
          <w:szCs w:val="24"/>
        </w:rPr>
        <w:t xml:space="preserve"> Και τρίτον και πιο σημαντικό</w:t>
      </w:r>
      <w:r>
        <w:rPr>
          <w:rFonts w:eastAsia="Times New Roman" w:cs="Times New Roman"/>
          <w:szCs w:val="24"/>
        </w:rPr>
        <w:t>,</w:t>
      </w:r>
      <w:r w:rsidRPr="000B3398">
        <w:rPr>
          <w:rFonts w:eastAsia="Times New Roman" w:cs="Times New Roman"/>
          <w:szCs w:val="24"/>
        </w:rPr>
        <w:t xml:space="preserve"> κατά τη γνώμη</w:t>
      </w:r>
      <w:r w:rsidRPr="000B3398">
        <w:rPr>
          <w:rFonts w:eastAsia="Times New Roman" w:cs="Times New Roman"/>
          <w:szCs w:val="24"/>
        </w:rPr>
        <w:t xml:space="preserve"> μου</w:t>
      </w:r>
      <w:r>
        <w:rPr>
          <w:rFonts w:eastAsia="Times New Roman" w:cs="Times New Roman"/>
          <w:szCs w:val="24"/>
        </w:rPr>
        <w:t>,</w:t>
      </w:r>
      <w:r w:rsidRPr="000B3398">
        <w:rPr>
          <w:rFonts w:eastAsia="Times New Roman" w:cs="Times New Roman"/>
          <w:szCs w:val="24"/>
        </w:rPr>
        <w:t xml:space="preserve"> να κατοχυρώνεται με τον καλύτερο δυνατό τρόπο ότι ο νέος οδηγός που θα βγει στο</w:t>
      </w:r>
      <w:r>
        <w:rPr>
          <w:rFonts w:eastAsia="Times New Roman" w:cs="Times New Roman"/>
          <w:szCs w:val="24"/>
        </w:rPr>
        <w:t>ν δρόμο</w:t>
      </w:r>
      <w:r>
        <w:rPr>
          <w:rFonts w:eastAsia="Times New Roman" w:cs="Times New Roman"/>
          <w:szCs w:val="24"/>
        </w:rPr>
        <w:t>,</w:t>
      </w:r>
      <w:r>
        <w:rPr>
          <w:rFonts w:eastAsia="Times New Roman" w:cs="Times New Roman"/>
          <w:szCs w:val="24"/>
        </w:rPr>
        <w:t xml:space="preserve"> θα είναι ικανός να αντε</w:t>
      </w:r>
      <w:r w:rsidRPr="000B3398">
        <w:rPr>
          <w:rFonts w:eastAsia="Times New Roman" w:cs="Times New Roman"/>
          <w:szCs w:val="24"/>
        </w:rPr>
        <w:t>πεξέλθει σ</w:t>
      </w:r>
      <w:r>
        <w:rPr>
          <w:rFonts w:eastAsia="Times New Roman" w:cs="Times New Roman"/>
          <w:szCs w:val="24"/>
        </w:rPr>
        <w:t>τις δυσκολίες που θα συναντήσει</w:t>
      </w:r>
      <w:r w:rsidRPr="000B3398">
        <w:rPr>
          <w:rFonts w:eastAsia="Times New Roman" w:cs="Times New Roman"/>
          <w:szCs w:val="24"/>
        </w:rPr>
        <w:t xml:space="preserve"> στις μετακινήσεις του</w:t>
      </w:r>
      <w:r>
        <w:rPr>
          <w:rFonts w:eastAsia="Times New Roman" w:cs="Times New Roman"/>
          <w:szCs w:val="24"/>
        </w:rPr>
        <w:t>.</w:t>
      </w:r>
    </w:p>
    <w:p w14:paraId="678A396F" w14:textId="77777777" w:rsidR="0099759A" w:rsidRDefault="00FE124F">
      <w:pPr>
        <w:tabs>
          <w:tab w:val="left" w:pos="6168"/>
        </w:tabs>
        <w:spacing w:line="600" w:lineRule="auto"/>
        <w:ind w:firstLine="720"/>
        <w:contextualSpacing/>
        <w:jc w:val="both"/>
        <w:rPr>
          <w:rFonts w:eastAsia="Times New Roman" w:cs="Times New Roman"/>
          <w:szCs w:val="24"/>
        </w:rPr>
      </w:pPr>
      <w:r w:rsidRPr="000B3398">
        <w:rPr>
          <w:rFonts w:eastAsia="Times New Roman" w:cs="Times New Roman"/>
          <w:szCs w:val="24"/>
        </w:rPr>
        <w:t>Πιο συγκεκριμένα και επιγραμματικά</w:t>
      </w:r>
      <w:r>
        <w:rPr>
          <w:rFonts w:eastAsia="Times New Roman" w:cs="Times New Roman"/>
          <w:szCs w:val="24"/>
        </w:rPr>
        <w:t>,</w:t>
      </w:r>
      <w:r w:rsidRPr="000B3398">
        <w:rPr>
          <w:rFonts w:eastAsia="Times New Roman" w:cs="Times New Roman"/>
          <w:szCs w:val="24"/>
        </w:rPr>
        <w:t xml:space="preserve"> βέβαια</w:t>
      </w:r>
      <w:r>
        <w:rPr>
          <w:rFonts w:eastAsia="Times New Roman" w:cs="Times New Roman"/>
          <w:szCs w:val="24"/>
        </w:rPr>
        <w:t>, γιατί τα ανέφερε και ο εισηγητ</w:t>
      </w:r>
      <w:r>
        <w:rPr>
          <w:rFonts w:eastAsia="Times New Roman" w:cs="Times New Roman"/>
          <w:szCs w:val="24"/>
        </w:rPr>
        <w:t>ής μας,</w:t>
      </w:r>
      <w:r w:rsidRPr="000B3398">
        <w:rPr>
          <w:rFonts w:eastAsia="Times New Roman" w:cs="Times New Roman"/>
          <w:szCs w:val="24"/>
        </w:rPr>
        <w:t xml:space="preserve"> το νομοσχέδιο καθορίζει ειδικά διαμορφωμένους χώρους για τη διενέργεια των ειδικών δοκιμασιών προσόντων και συμπεριφοράς όλων των κατηγοριών αδειών οδήγησης υποψηφίων οδηγών</w:t>
      </w:r>
      <w:r>
        <w:rPr>
          <w:rFonts w:eastAsia="Times New Roman" w:cs="Times New Roman"/>
          <w:szCs w:val="24"/>
        </w:rPr>
        <w:t>.</w:t>
      </w:r>
      <w:r w:rsidRPr="000B3398">
        <w:rPr>
          <w:rFonts w:eastAsia="Times New Roman" w:cs="Times New Roman"/>
          <w:szCs w:val="24"/>
        </w:rPr>
        <w:t xml:space="preserve"> Δεύτερον</w:t>
      </w:r>
      <w:r>
        <w:rPr>
          <w:rFonts w:eastAsia="Times New Roman" w:cs="Times New Roman"/>
          <w:szCs w:val="24"/>
        </w:rPr>
        <w:t>,</w:t>
      </w:r>
      <w:r w:rsidRPr="000B3398">
        <w:rPr>
          <w:rFonts w:eastAsia="Times New Roman" w:cs="Times New Roman"/>
          <w:szCs w:val="24"/>
        </w:rPr>
        <w:t xml:space="preserve"> </w:t>
      </w:r>
      <w:r>
        <w:rPr>
          <w:rFonts w:eastAsia="Times New Roman" w:cs="Times New Roman"/>
          <w:szCs w:val="24"/>
        </w:rPr>
        <w:t xml:space="preserve">καθορίζεται </w:t>
      </w:r>
      <w:r w:rsidRPr="000B3398">
        <w:rPr>
          <w:rFonts w:eastAsia="Times New Roman" w:cs="Times New Roman"/>
          <w:szCs w:val="24"/>
        </w:rPr>
        <w:t xml:space="preserve">η διαμόρφωση ενός συστήματος εποπτείας και ελέγχου </w:t>
      </w:r>
      <w:r w:rsidRPr="000B3398">
        <w:rPr>
          <w:rFonts w:eastAsia="Times New Roman" w:cs="Times New Roman"/>
          <w:szCs w:val="24"/>
        </w:rPr>
        <w:t xml:space="preserve">των εξετάσεων και των εκπαιδευτών υποψηφίων οδηγών με οπτικοακουστικά </w:t>
      </w:r>
      <w:r w:rsidRPr="000B3398">
        <w:rPr>
          <w:rFonts w:eastAsia="Times New Roman" w:cs="Times New Roman"/>
          <w:szCs w:val="24"/>
        </w:rPr>
        <w:lastRenderedPageBreak/>
        <w:t>μέσα</w:t>
      </w:r>
      <w:r>
        <w:rPr>
          <w:rFonts w:eastAsia="Times New Roman" w:cs="Times New Roman"/>
          <w:szCs w:val="24"/>
        </w:rPr>
        <w:t>, το οποίο</w:t>
      </w:r>
      <w:r w:rsidRPr="000B3398">
        <w:rPr>
          <w:rFonts w:eastAsia="Times New Roman" w:cs="Times New Roman"/>
          <w:szCs w:val="24"/>
        </w:rPr>
        <w:t xml:space="preserve"> θα μεταδίδει την εικόνα της εξέτασης </w:t>
      </w:r>
      <w:r w:rsidRPr="000B3398">
        <w:rPr>
          <w:rFonts w:eastAsia="Times New Roman" w:cs="Times New Roman"/>
          <w:szCs w:val="24"/>
          <w:lang w:val="en-US"/>
        </w:rPr>
        <w:t>online</w:t>
      </w:r>
      <w:r>
        <w:rPr>
          <w:rFonts w:eastAsia="Times New Roman" w:cs="Times New Roman"/>
          <w:szCs w:val="24"/>
        </w:rPr>
        <w:t>,</w:t>
      </w:r>
      <w:r w:rsidRPr="000B3398">
        <w:rPr>
          <w:rFonts w:eastAsia="Times New Roman" w:cs="Times New Roman"/>
          <w:szCs w:val="24"/>
        </w:rPr>
        <w:t xml:space="preserve"> δηλαδή ζωντανά</w:t>
      </w:r>
      <w:r>
        <w:rPr>
          <w:rFonts w:eastAsia="Times New Roman" w:cs="Times New Roman"/>
          <w:szCs w:val="24"/>
        </w:rPr>
        <w:t>,</w:t>
      </w:r>
      <w:r w:rsidRPr="000B3398">
        <w:rPr>
          <w:rFonts w:eastAsia="Times New Roman" w:cs="Times New Roman"/>
          <w:szCs w:val="24"/>
        </w:rPr>
        <w:t xml:space="preserve"> στο ενιαίο κέντρο ελέγχου</w:t>
      </w:r>
      <w:r>
        <w:rPr>
          <w:rFonts w:eastAsia="Times New Roman" w:cs="Times New Roman"/>
          <w:szCs w:val="24"/>
        </w:rPr>
        <w:t>,</w:t>
      </w:r>
      <w:r w:rsidRPr="000B3398">
        <w:rPr>
          <w:rFonts w:eastAsia="Times New Roman" w:cs="Times New Roman"/>
          <w:szCs w:val="24"/>
        </w:rPr>
        <w:t xml:space="preserve"> που θα βρίσκεται στο Υπουργείο Υποδομών και Μεταφορών</w:t>
      </w:r>
      <w:r>
        <w:rPr>
          <w:rFonts w:eastAsia="Times New Roman" w:cs="Times New Roman"/>
          <w:szCs w:val="24"/>
        </w:rPr>
        <w:t>.</w:t>
      </w:r>
    </w:p>
    <w:p w14:paraId="678A3970" w14:textId="77777777" w:rsidR="0099759A" w:rsidRDefault="00FE124F">
      <w:pPr>
        <w:tabs>
          <w:tab w:val="left" w:pos="6168"/>
        </w:tabs>
        <w:spacing w:line="600" w:lineRule="auto"/>
        <w:ind w:firstLine="720"/>
        <w:contextualSpacing/>
        <w:jc w:val="both"/>
        <w:rPr>
          <w:rFonts w:eastAsia="Times New Roman" w:cs="Times New Roman"/>
          <w:szCs w:val="24"/>
        </w:rPr>
      </w:pPr>
      <w:r w:rsidRPr="000B3398">
        <w:rPr>
          <w:rFonts w:eastAsia="Times New Roman" w:cs="Times New Roman"/>
          <w:szCs w:val="24"/>
        </w:rPr>
        <w:t>Κυρίες και κύριοι συνάδελφοι</w:t>
      </w:r>
      <w:r>
        <w:rPr>
          <w:rFonts w:eastAsia="Times New Roman" w:cs="Times New Roman"/>
          <w:szCs w:val="24"/>
        </w:rPr>
        <w:t>, κ</w:t>
      </w:r>
      <w:r w:rsidRPr="000B3398">
        <w:rPr>
          <w:rFonts w:eastAsia="Times New Roman" w:cs="Times New Roman"/>
          <w:szCs w:val="24"/>
        </w:rPr>
        <w:t>ύριε Υπουργέ</w:t>
      </w:r>
      <w:r>
        <w:rPr>
          <w:rFonts w:eastAsia="Times New Roman" w:cs="Times New Roman"/>
          <w:szCs w:val="24"/>
        </w:rPr>
        <w:t>, θα ήθελα να σας κάνω μι</w:t>
      </w:r>
      <w:r w:rsidRPr="000B3398">
        <w:rPr>
          <w:rFonts w:eastAsia="Times New Roman" w:cs="Times New Roman"/>
          <w:szCs w:val="24"/>
        </w:rPr>
        <w:t>α πρόταση</w:t>
      </w:r>
      <w:r>
        <w:rPr>
          <w:rFonts w:eastAsia="Times New Roman" w:cs="Times New Roman"/>
          <w:szCs w:val="24"/>
        </w:rPr>
        <w:t xml:space="preserve"> με βάση </w:t>
      </w:r>
      <w:r w:rsidRPr="000B3398">
        <w:rPr>
          <w:rFonts w:eastAsia="Times New Roman" w:cs="Times New Roman"/>
          <w:szCs w:val="24"/>
        </w:rPr>
        <w:t xml:space="preserve">τη διαβούλευση που έγινε στις </w:t>
      </w:r>
      <w:r>
        <w:rPr>
          <w:rFonts w:eastAsia="Times New Roman" w:cs="Times New Roman"/>
          <w:szCs w:val="24"/>
        </w:rPr>
        <w:t>ε</w:t>
      </w:r>
      <w:r w:rsidRPr="000B3398">
        <w:rPr>
          <w:rFonts w:eastAsia="Times New Roman" w:cs="Times New Roman"/>
          <w:szCs w:val="24"/>
        </w:rPr>
        <w:t>πιτροπές</w:t>
      </w:r>
      <w:r>
        <w:rPr>
          <w:rFonts w:eastAsia="Times New Roman" w:cs="Times New Roman"/>
          <w:szCs w:val="24"/>
        </w:rPr>
        <w:t xml:space="preserve"> </w:t>
      </w:r>
      <w:r w:rsidRPr="000B3398">
        <w:rPr>
          <w:rFonts w:eastAsia="Times New Roman" w:cs="Times New Roman"/>
          <w:szCs w:val="24"/>
        </w:rPr>
        <w:t>και επειδή ακούσαμε και τους φορείς</w:t>
      </w:r>
      <w:r>
        <w:rPr>
          <w:rFonts w:eastAsia="Times New Roman" w:cs="Times New Roman"/>
          <w:szCs w:val="24"/>
        </w:rPr>
        <w:t>.</w:t>
      </w:r>
      <w:r w:rsidRPr="000B3398">
        <w:rPr>
          <w:rFonts w:eastAsia="Times New Roman" w:cs="Times New Roman"/>
          <w:szCs w:val="24"/>
        </w:rPr>
        <w:t xml:space="preserve"> Κατά τη γνώμη μου ν</w:t>
      </w:r>
      <w:r>
        <w:rPr>
          <w:rFonts w:eastAsia="Times New Roman" w:cs="Times New Roman"/>
          <w:szCs w:val="24"/>
        </w:rPr>
        <w:t>ομίζω ότι πρέπει να εξετάσετε μι</w:t>
      </w:r>
      <w:r w:rsidRPr="000B3398">
        <w:rPr>
          <w:rFonts w:eastAsia="Times New Roman" w:cs="Times New Roman"/>
          <w:szCs w:val="24"/>
        </w:rPr>
        <w:t>α θέση την οποία εξέφρασαν οι φορείς</w:t>
      </w:r>
      <w:r>
        <w:rPr>
          <w:rFonts w:eastAsia="Times New Roman" w:cs="Times New Roman"/>
          <w:szCs w:val="24"/>
        </w:rPr>
        <w:t>.</w:t>
      </w:r>
      <w:r w:rsidRPr="000B3398">
        <w:rPr>
          <w:rFonts w:eastAsia="Times New Roman" w:cs="Times New Roman"/>
          <w:szCs w:val="24"/>
        </w:rPr>
        <w:t xml:space="preserve"> Πρέπει να </w:t>
      </w:r>
      <w:r>
        <w:rPr>
          <w:rFonts w:eastAsia="Times New Roman" w:cs="Times New Roman"/>
          <w:szCs w:val="24"/>
        </w:rPr>
        <w:t>υπάρξει μι</w:t>
      </w:r>
      <w:r w:rsidRPr="000B3398">
        <w:rPr>
          <w:rFonts w:eastAsia="Times New Roman" w:cs="Times New Roman"/>
          <w:szCs w:val="24"/>
        </w:rPr>
        <w:t>α πρόβλεψη σ</w:t>
      </w:r>
      <w:r w:rsidRPr="000B3398">
        <w:rPr>
          <w:rFonts w:eastAsia="Times New Roman" w:cs="Times New Roman"/>
          <w:szCs w:val="24"/>
        </w:rPr>
        <w:t>το</w:t>
      </w:r>
      <w:r>
        <w:rPr>
          <w:rFonts w:eastAsia="Times New Roman" w:cs="Times New Roman"/>
          <w:szCs w:val="24"/>
        </w:rPr>
        <w:t>ν νόμο</w:t>
      </w:r>
      <w:r>
        <w:rPr>
          <w:rFonts w:eastAsia="Times New Roman" w:cs="Times New Roman"/>
          <w:szCs w:val="24"/>
        </w:rPr>
        <w:t>,</w:t>
      </w:r>
      <w:r>
        <w:rPr>
          <w:rFonts w:eastAsia="Times New Roman" w:cs="Times New Roman"/>
          <w:szCs w:val="24"/>
        </w:rPr>
        <w:t xml:space="preserve"> που θα λέει ότι με μι</w:t>
      </w:r>
      <w:r w:rsidRPr="000B3398">
        <w:rPr>
          <w:rFonts w:eastAsia="Times New Roman" w:cs="Times New Roman"/>
          <w:szCs w:val="24"/>
        </w:rPr>
        <w:t xml:space="preserve">α </w:t>
      </w:r>
      <w:r>
        <w:rPr>
          <w:rFonts w:eastAsia="Times New Roman" w:cs="Times New Roman"/>
          <w:szCs w:val="24"/>
        </w:rPr>
        <w:t>υ</w:t>
      </w:r>
      <w:r w:rsidRPr="000B3398">
        <w:rPr>
          <w:rFonts w:eastAsia="Times New Roman" w:cs="Times New Roman"/>
          <w:szCs w:val="24"/>
        </w:rPr>
        <w:t>πουργική από</w:t>
      </w:r>
      <w:r>
        <w:rPr>
          <w:rFonts w:eastAsia="Times New Roman" w:cs="Times New Roman"/>
          <w:szCs w:val="24"/>
        </w:rPr>
        <w:t>φαση και μ</w:t>
      </w:r>
      <w:r w:rsidRPr="000B3398">
        <w:rPr>
          <w:rFonts w:eastAsia="Times New Roman" w:cs="Times New Roman"/>
          <w:szCs w:val="24"/>
        </w:rPr>
        <w:t>ετά από κάποια τεχνικοοικονομική μελέτη που θα αναλύει το κόστος λει</w:t>
      </w:r>
      <w:r>
        <w:rPr>
          <w:rFonts w:eastAsia="Times New Roman" w:cs="Times New Roman"/>
          <w:szCs w:val="24"/>
        </w:rPr>
        <w:t>τουργίας των σχολών οδηγών για την εκάστοτε κατηγορία εξέτασης</w:t>
      </w:r>
      <w:r w:rsidRPr="000B3398">
        <w:rPr>
          <w:rFonts w:eastAsia="Times New Roman" w:cs="Times New Roman"/>
          <w:szCs w:val="24"/>
        </w:rPr>
        <w:t xml:space="preserve"> και διπλώματος</w:t>
      </w:r>
      <w:r>
        <w:rPr>
          <w:rFonts w:eastAsia="Times New Roman" w:cs="Times New Roman"/>
          <w:szCs w:val="24"/>
        </w:rPr>
        <w:t>,</w:t>
      </w:r>
      <w:r w:rsidRPr="000B3398">
        <w:rPr>
          <w:rFonts w:eastAsia="Times New Roman" w:cs="Times New Roman"/>
          <w:szCs w:val="24"/>
        </w:rPr>
        <w:t xml:space="preserve"> που θα περιλαμβάνει και την εκπαίδευση αλλά και τα μέ</w:t>
      </w:r>
      <w:r w:rsidRPr="000B3398">
        <w:rPr>
          <w:rFonts w:eastAsia="Times New Roman" w:cs="Times New Roman"/>
          <w:szCs w:val="24"/>
        </w:rPr>
        <w:t>σα και γενικά τους χώρους στους οποίους διεξάγεται η εκπαίδευση των υποψηφίων οδηγών</w:t>
      </w:r>
      <w:r>
        <w:rPr>
          <w:rFonts w:eastAsia="Times New Roman" w:cs="Times New Roman"/>
          <w:szCs w:val="24"/>
        </w:rPr>
        <w:t>,</w:t>
      </w:r>
      <w:r w:rsidRPr="000B3398">
        <w:rPr>
          <w:rFonts w:eastAsia="Times New Roman" w:cs="Times New Roman"/>
          <w:szCs w:val="24"/>
        </w:rPr>
        <w:t xml:space="preserve"> </w:t>
      </w:r>
      <w:r>
        <w:rPr>
          <w:rFonts w:eastAsia="Times New Roman" w:cs="Times New Roman"/>
          <w:szCs w:val="24"/>
        </w:rPr>
        <w:t xml:space="preserve">θα μπορεί να καθορίζεται </w:t>
      </w:r>
      <w:r w:rsidRPr="000B3398">
        <w:rPr>
          <w:rFonts w:eastAsia="Times New Roman" w:cs="Times New Roman"/>
          <w:szCs w:val="24"/>
        </w:rPr>
        <w:t>ένα ελάχιστο κόστος λειτουργίας</w:t>
      </w:r>
      <w:r>
        <w:rPr>
          <w:rFonts w:eastAsia="Times New Roman" w:cs="Times New Roman"/>
          <w:szCs w:val="24"/>
        </w:rPr>
        <w:t>.</w:t>
      </w:r>
      <w:r w:rsidRPr="000B3398">
        <w:rPr>
          <w:rFonts w:eastAsia="Times New Roman" w:cs="Times New Roman"/>
          <w:szCs w:val="24"/>
        </w:rPr>
        <w:t xml:space="preserve"> Νομίζω </w:t>
      </w:r>
      <w:r>
        <w:rPr>
          <w:rFonts w:eastAsia="Times New Roman" w:cs="Times New Roman"/>
          <w:szCs w:val="24"/>
        </w:rPr>
        <w:t>πρέπει να την ενσωματώσετε</w:t>
      </w:r>
      <w:r w:rsidRPr="000B3398">
        <w:rPr>
          <w:rFonts w:eastAsia="Times New Roman" w:cs="Times New Roman"/>
          <w:szCs w:val="24"/>
        </w:rPr>
        <w:t xml:space="preserve"> αυτή την πρόταση που εκφράστηκε στις </w:t>
      </w:r>
      <w:r>
        <w:rPr>
          <w:rFonts w:eastAsia="Times New Roman" w:cs="Times New Roman"/>
          <w:szCs w:val="24"/>
        </w:rPr>
        <w:t>ε</w:t>
      </w:r>
      <w:r w:rsidRPr="000B3398">
        <w:rPr>
          <w:rFonts w:eastAsia="Times New Roman" w:cs="Times New Roman"/>
          <w:szCs w:val="24"/>
        </w:rPr>
        <w:t>πιτροπές</w:t>
      </w:r>
      <w:r>
        <w:rPr>
          <w:rFonts w:eastAsia="Times New Roman" w:cs="Times New Roman"/>
          <w:szCs w:val="24"/>
        </w:rPr>
        <w:t>, ώστε να μην παρέχονται</w:t>
      </w:r>
      <w:r w:rsidRPr="000B3398">
        <w:rPr>
          <w:rFonts w:eastAsia="Times New Roman" w:cs="Times New Roman"/>
          <w:szCs w:val="24"/>
        </w:rPr>
        <w:t xml:space="preserve"> υπηρεσί</w:t>
      </w:r>
      <w:r w:rsidRPr="000B3398">
        <w:rPr>
          <w:rFonts w:eastAsia="Times New Roman" w:cs="Times New Roman"/>
          <w:szCs w:val="24"/>
        </w:rPr>
        <w:t xml:space="preserve">ες σε τιμές κατώτερες του </w:t>
      </w:r>
      <w:r>
        <w:rPr>
          <w:rFonts w:eastAsia="Times New Roman" w:cs="Times New Roman"/>
          <w:szCs w:val="24"/>
        </w:rPr>
        <w:t xml:space="preserve">ελάχιστου </w:t>
      </w:r>
      <w:r w:rsidRPr="000B3398">
        <w:rPr>
          <w:rFonts w:eastAsia="Times New Roman" w:cs="Times New Roman"/>
          <w:szCs w:val="24"/>
        </w:rPr>
        <w:t xml:space="preserve">κόστους </w:t>
      </w:r>
      <w:r>
        <w:rPr>
          <w:rFonts w:eastAsia="Times New Roman" w:cs="Times New Roman"/>
          <w:szCs w:val="24"/>
        </w:rPr>
        <w:t xml:space="preserve">χρέωσης. </w:t>
      </w:r>
    </w:p>
    <w:p w14:paraId="678A3971"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ΧΡΗΣΤΟΣ ΣΠΙΡΤΖΗΣ (Υπουργός Υποδομών και Μεταφορών): </w:t>
      </w:r>
      <w:r>
        <w:rPr>
          <w:rFonts w:eastAsia="Times New Roman" w:cs="Times New Roman"/>
          <w:szCs w:val="24"/>
        </w:rPr>
        <w:t xml:space="preserve">Να καταθέσετε τροπολογία για το θέμα αυτό. </w:t>
      </w:r>
    </w:p>
    <w:p w14:paraId="678A3972"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 xml:space="preserve">Χαίρομαι, κύριε Υπουργέ, που το αποδέχεστε. </w:t>
      </w:r>
    </w:p>
    <w:p w14:paraId="678A3973" w14:textId="77777777" w:rsidR="0099759A" w:rsidRDefault="00FE124F">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w:t>
      </w:r>
      <w:r w:rsidRPr="000B3398">
        <w:rPr>
          <w:rFonts w:eastAsia="Times New Roman" w:cs="Times New Roman"/>
          <w:szCs w:val="24"/>
        </w:rPr>
        <w:t>λείνοντας</w:t>
      </w:r>
      <w:r>
        <w:rPr>
          <w:rFonts w:eastAsia="Times New Roman" w:cs="Times New Roman"/>
          <w:szCs w:val="24"/>
        </w:rPr>
        <w:t>,</w:t>
      </w:r>
      <w:r w:rsidRPr="000B3398">
        <w:rPr>
          <w:rFonts w:eastAsia="Times New Roman" w:cs="Times New Roman"/>
          <w:szCs w:val="24"/>
        </w:rPr>
        <w:t xml:space="preserve"> </w:t>
      </w:r>
      <w:r>
        <w:rPr>
          <w:rFonts w:eastAsia="Times New Roman" w:cs="Times New Roman"/>
          <w:szCs w:val="24"/>
        </w:rPr>
        <w:t>θέλω</w:t>
      </w:r>
      <w:r>
        <w:rPr>
          <w:rFonts w:eastAsia="Times New Roman" w:cs="Times New Roman"/>
          <w:szCs w:val="24"/>
        </w:rPr>
        <w:t xml:space="preserve"> να πω ότι είναι </w:t>
      </w:r>
      <w:r w:rsidRPr="000B3398">
        <w:rPr>
          <w:rFonts w:eastAsia="Times New Roman" w:cs="Times New Roman"/>
          <w:szCs w:val="24"/>
        </w:rPr>
        <w:t>χρέος μας απέναντι στους υποψήφιους οδηγούς</w:t>
      </w:r>
      <w:r>
        <w:rPr>
          <w:rFonts w:eastAsia="Times New Roman" w:cs="Times New Roman"/>
          <w:szCs w:val="24"/>
        </w:rPr>
        <w:t>,</w:t>
      </w:r>
      <w:r w:rsidRPr="000B3398">
        <w:rPr>
          <w:rFonts w:eastAsia="Times New Roman" w:cs="Times New Roman"/>
          <w:szCs w:val="24"/>
        </w:rPr>
        <w:t xml:space="preserve"> να σταματήσουμε τον εκφυλισμό της διαδικασίας της εξέτασης με τα λαδώματα και τα τηλεφωνήματα</w:t>
      </w:r>
      <w:r>
        <w:rPr>
          <w:rFonts w:eastAsia="Times New Roman" w:cs="Times New Roman"/>
          <w:szCs w:val="24"/>
        </w:rPr>
        <w:t>.</w:t>
      </w:r>
      <w:r w:rsidRPr="000B3398">
        <w:rPr>
          <w:rFonts w:eastAsia="Times New Roman" w:cs="Times New Roman"/>
          <w:szCs w:val="24"/>
        </w:rPr>
        <w:t xml:space="preserve"> Είναι χρέος μας απέναντι στους επαγγελματίες των σχολών οδηγών που εργάζονται με εντιμότητα και προ</w:t>
      </w:r>
      <w:r w:rsidRPr="000B3398">
        <w:rPr>
          <w:rFonts w:eastAsia="Times New Roman" w:cs="Times New Roman"/>
          <w:szCs w:val="24"/>
        </w:rPr>
        <w:t>σήλωση</w:t>
      </w:r>
      <w:r>
        <w:rPr>
          <w:rFonts w:eastAsia="Times New Roman" w:cs="Times New Roman"/>
          <w:szCs w:val="24"/>
        </w:rPr>
        <w:t>,</w:t>
      </w:r>
      <w:r w:rsidRPr="000B3398">
        <w:rPr>
          <w:rFonts w:eastAsia="Times New Roman" w:cs="Times New Roman"/>
          <w:szCs w:val="24"/>
        </w:rPr>
        <w:t xml:space="preserve"> να καθαρίσουμε το</w:t>
      </w:r>
      <w:r>
        <w:rPr>
          <w:rFonts w:eastAsia="Times New Roman" w:cs="Times New Roman"/>
          <w:szCs w:val="24"/>
        </w:rPr>
        <w:t>ν</w:t>
      </w:r>
      <w:r w:rsidRPr="000B3398">
        <w:rPr>
          <w:rFonts w:eastAsia="Times New Roman" w:cs="Times New Roman"/>
          <w:szCs w:val="24"/>
        </w:rPr>
        <w:t xml:space="preserve"> χώρο από κυκλώματα που τον λυμαίνονται για δεκαετίες</w:t>
      </w:r>
      <w:r>
        <w:rPr>
          <w:rFonts w:eastAsia="Times New Roman" w:cs="Times New Roman"/>
          <w:szCs w:val="24"/>
        </w:rPr>
        <w:t>.</w:t>
      </w:r>
      <w:r w:rsidRPr="000B3398">
        <w:rPr>
          <w:rFonts w:eastAsia="Times New Roman" w:cs="Times New Roman"/>
          <w:szCs w:val="24"/>
        </w:rPr>
        <w:t xml:space="preserve"> Είναι χρέος μας και προς τους εξεταστές</w:t>
      </w:r>
      <w:r>
        <w:rPr>
          <w:rFonts w:eastAsia="Times New Roman" w:cs="Times New Roman"/>
          <w:szCs w:val="24"/>
        </w:rPr>
        <w:t>,</w:t>
      </w:r>
      <w:r w:rsidRPr="000B3398">
        <w:rPr>
          <w:rFonts w:eastAsia="Times New Roman" w:cs="Times New Roman"/>
          <w:szCs w:val="24"/>
        </w:rPr>
        <w:t xml:space="preserve"> τους υπαλλήλους δηλαδή των περιφερειών</w:t>
      </w:r>
      <w:r>
        <w:rPr>
          <w:rFonts w:eastAsia="Times New Roman" w:cs="Times New Roman"/>
          <w:szCs w:val="24"/>
        </w:rPr>
        <w:t>,</w:t>
      </w:r>
      <w:r w:rsidRPr="000B3398">
        <w:rPr>
          <w:rFonts w:eastAsia="Times New Roman" w:cs="Times New Roman"/>
          <w:szCs w:val="24"/>
        </w:rPr>
        <w:t xml:space="preserve"> να τους δώσουμε ένα περιβάλλον εργασίας σταθερό</w:t>
      </w:r>
      <w:r>
        <w:rPr>
          <w:rFonts w:eastAsia="Times New Roman" w:cs="Times New Roman"/>
          <w:szCs w:val="24"/>
        </w:rPr>
        <w:t>,</w:t>
      </w:r>
      <w:r w:rsidRPr="000B3398">
        <w:rPr>
          <w:rFonts w:eastAsia="Times New Roman" w:cs="Times New Roman"/>
          <w:szCs w:val="24"/>
        </w:rPr>
        <w:t xml:space="preserve"> με συγκεκριμένες αρμοδιότητες</w:t>
      </w:r>
      <w:r>
        <w:rPr>
          <w:rFonts w:eastAsia="Times New Roman" w:cs="Times New Roman"/>
          <w:szCs w:val="24"/>
        </w:rPr>
        <w:t>,</w:t>
      </w:r>
      <w:r w:rsidRPr="000B3398">
        <w:rPr>
          <w:rFonts w:eastAsia="Times New Roman" w:cs="Times New Roman"/>
          <w:szCs w:val="24"/>
        </w:rPr>
        <w:t xml:space="preserve"> στο οποίο θα μπορούν να προσφέρουν απρόσκοπτα και με διαφάνεια τις υπηρεσίες </w:t>
      </w:r>
      <w:r>
        <w:rPr>
          <w:rFonts w:eastAsia="Times New Roman" w:cs="Times New Roman"/>
          <w:szCs w:val="24"/>
        </w:rPr>
        <w:t>τους.</w:t>
      </w:r>
      <w:r w:rsidRPr="000B3398">
        <w:rPr>
          <w:rFonts w:eastAsia="Times New Roman" w:cs="Times New Roman"/>
          <w:szCs w:val="24"/>
        </w:rPr>
        <w:t xml:space="preserve"> </w:t>
      </w:r>
      <w:r>
        <w:rPr>
          <w:rFonts w:eastAsia="Times New Roman" w:cs="Times New Roman"/>
          <w:szCs w:val="24"/>
        </w:rPr>
        <w:t xml:space="preserve">Τελευταίο </w:t>
      </w:r>
      <w:r w:rsidRPr="000B3398">
        <w:rPr>
          <w:rFonts w:eastAsia="Times New Roman" w:cs="Times New Roman"/>
          <w:szCs w:val="24"/>
        </w:rPr>
        <w:t>και πιο σημαντικό είναι χρέος μας προς την κοινωνία</w:t>
      </w:r>
      <w:r>
        <w:rPr>
          <w:rFonts w:eastAsia="Times New Roman" w:cs="Times New Roman"/>
          <w:szCs w:val="24"/>
        </w:rPr>
        <w:t>,</w:t>
      </w:r>
      <w:r w:rsidRPr="000B3398">
        <w:rPr>
          <w:rFonts w:eastAsia="Times New Roman" w:cs="Times New Roman"/>
          <w:szCs w:val="24"/>
        </w:rPr>
        <w:t xml:space="preserve"> να ενισχύσουμε την οδική ασφάλεια</w:t>
      </w:r>
      <w:r>
        <w:rPr>
          <w:rFonts w:eastAsia="Times New Roman" w:cs="Times New Roman"/>
          <w:szCs w:val="24"/>
        </w:rPr>
        <w:t>,</w:t>
      </w:r>
      <w:r w:rsidRPr="000B3398">
        <w:rPr>
          <w:rFonts w:eastAsia="Times New Roman" w:cs="Times New Roman"/>
          <w:szCs w:val="24"/>
        </w:rPr>
        <w:t xml:space="preserve"> βγάζοντας στους δρόμους οδηγούς επαρκώς εκπαιδευμένους</w:t>
      </w:r>
      <w:r>
        <w:rPr>
          <w:rFonts w:eastAsia="Times New Roman" w:cs="Times New Roman"/>
          <w:szCs w:val="24"/>
        </w:rPr>
        <w:t>,</w:t>
      </w:r>
      <w:r w:rsidRPr="000B3398">
        <w:rPr>
          <w:rFonts w:eastAsia="Times New Roman" w:cs="Times New Roman"/>
          <w:szCs w:val="24"/>
        </w:rPr>
        <w:t xml:space="preserve"> ώστε να μειώσουμε </w:t>
      </w:r>
      <w:r w:rsidRPr="000B3398">
        <w:rPr>
          <w:rFonts w:eastAsia="Times New Roman" w:cs="Times New Roman"/>
          <w:szCs w:val="24"/>
        </w:rPr>
        <w:t>δραστικά το</w:t>
      </w:r>
      <w:r>
        <w:rPr>
          <w:rFonts w:eastAsia="Times New Roman" w:cs="Times New Roman"/>
          <w:szCs w:val="24"/>
        </w:rPr>
        <w:t>ν</w:t>
      </w:r>
      <w:r w:rsidRPr="000B3398">
        <w:rPr>
          <w:rFonts w:eastAsia="Times New Roman" w:cs="Times New Roman"/>
          <w:szCs w:val="24"/>
        </w:rPr>
        <w:t xml:space="preserve"> φόρο αίματος που πληρώνουμε κάθε χρόνο στην άσφαλτο</w:t>
      </w:r>
      <w:r>
        <w:rPr>
          <w:rFonts w:eastAsia="Times New Roman" w:cs="Times New Roman"/>
          <w:szCs w:val="24"/>
        </w:rPr>
        <w:t>.</w:t>
      </w:r>
    </w:p>
    <w:p w14:paraId="678A3974" w14:textId="77777777" w:rsidR="0099759A" w:rsidRDefault="00FE124F">
      <w:pPr>
        <w:tabs>
          <w:tab w:val="left" w:pos="6168"/>
        </w:tabs>
        <w:spacing w:line="600" w:lineRule="auto"/>
        <w:ind w:firstLine="720"/>
        <w:contextualSpacing/>
        <w:jc w:val="both"/>
        <w:rPr>
          <w:rFonts w:eastAsia="Times New Roman" w:cs="Times New Roman"/>
          <w:szCs w:val="24"/>
        </w:rPr>
      </w:pPr>
      <w:r w:rsidRPr="000B3398">
        <w:rPr>
          <w:rFonts w:eastAsia="Times New Roman" w:cs="Times New Roman"/>
          <w:szCs w:val="24"/>
        </w:rPr>
        <w:lastRenderedPageBreak/>
        <w:t>Η οδική ασφάλεια είναι ένα ζήτημα που απαιτεί συναίνεση και σοβαρότητα</w:t>
      </w:r>
      <w:r>
        <w:rPr>
          <w:rFonts w:eastAsia="Times New Roman" w:cs="Times New Roman"/>
          <w:szCs w:val="24"/>
        </w:rPr>
        <w:t>.</w:t>
      </w:r>
      <w:r w:rsidRPr="000B3398">
        <w:rPr>
          <w:rFonts w:eastAsia="Times New Roman" w:cs="Times New Roman"/>
          <w:szCs w:val="24"/>
        </w:rPr>
        <w:t xml:space="preserve"> </w:t>
      </w:r>
      <w:r>
        <w:rPr>
          <w:rFonts w:eastAsia="Times New Roman" w:cs="Times New Roman"/>
          <w:szCs w:val="24"/>
        </w:rPr>
        <w:t>Γι’</w:t>
      </w:r>
      <w:r w:rsidRPr="000B3398">
        <w:rPr>
          <w:rFonts w:eastAsia="Times New Roman" w:cs="Times New Roman"/>
          <w:szCs w:val="24"/>
        </w:rPr>
        <w:t xml:space="preserve"> αυτό</w:t>
      </w:r>
      <w:r>
        <w:rPr>
          <w:rFonts w:eastAsia="Times New Roman" w:cs="Times New Roman"/>
          <w:szCs w:val="24"/>
        </w:rPr>
        <w:t xml:space="preserve">, κυρίες και κύριοι της </w:t>
      </w:r>
      <w:r w:rsidRPr="000B3398">
        <w:rPr>
          <w:rFonts w:eastAsia="Times New Roman" w:cs="Times New Roman"/>
          <w:szCs w:val="24"/>
        </w:rPr>
        <w:t>Αντιπολίτευσης</w:t>
      </w:r>
      <w:r>
        <w:rPr>
          <w:rFonts w:eastAsia="Times New Roman" w:cs="Times New Roman"/>
          <w:szCs w:val="24"/>
        </w:rPr>
        <w:t>,</w:t>
      </w:r>
      <w:r w:rsidRPr="000B3398">
        <w:rPr>
          <w:rFonts w:eastAsia="Times New Roman" w:cs="Times New Roman"/>
          <w:szCs w:val="24"/>
        </w:rPr>
        <w:t xml:space="preserve"> </w:t>
      </w:r>
      <w:r>
        <w:rPr>
          <w:rFonts w:eastAsia="Times New Roman" w:cs="Times New Roman"/>
          <w:szCs w:val="24"/>
        </w:rPr>
        <w:t>σ</w:t>
      </w:r>
      <w:r w:rsidRPr="000B3398">
        <w:rPr>
          <w:rFonts w:eastAsia="Times New Roman" w:cs="Times New Roman"/>
          <w:szCs w:val="24"/>
        </w:rPr>
        <w:t>ας καλώ να σκεφτείτε και δ</w:t>
      </w:r>
      <w:r>
        <w:rPr>
          <w:rFonts w:eastAsia="Times New Roman" w:cs="Times New Roman"/>
          <w:szCs w:val="24"/>
        </w:rPr>
        <w:t xml:space="preserve">εύτερη φορά και να υπερψηφίσετε </w:t>
      </w:r>
      <w:r w:rsidRPr="000B3398">
        <w:rPr>
          <w:rFonts w:eastAsia="Times New Roman" w:cs="Times New Roman"/>
          <w:szCs w:val="24"/>
        </w:rPr>
        <w:t>το νομοσχέδ</w:t>
      </w:r>
      <w:r w:rsidRPr="000B3398">
        <w:rPr>
          <w:rFonts w:eastAsia="Times New Roman" w:cs="Times New Roman"/>
          <w:szCs w:val="24"/>
        </w:rPr>
        <w:t>ιο</w:t>
      </w:r>
      <w:r>
        <w:rPr>
          <w:rFonts w:eastAsia="Times New Roman" w:cs="Times New Roman"/>
          <w:szCs w:val="24"/>
        </w:rPr>
        <w:t>.</w:t>
      </w:r>
    </w:p>
    <w:p w14:paraId="678A3975" w14:textId="77777777" w:rsidR="0099759A" w:rsidRDefault="00FE124F">
      <w:pPr>
        <w:tabs>
          <w:tab w:val="left" w:pos="6168"/>
        </w:tabs>
        <w:spacing w:line="600" w:lineRule="auto"/>
        <w:ind w:firstLine="720"/>
        <w:contextualSpacing/>
        <w:jc w:val="both"/>
        <w:rPr>
          <w:rFonts w:eastAsia="Times New Roman" w:cs="Times New Roman"/>
          <w:szCs w:val="24"/>
        </w:rPr>
      </w:pPr>
      <w:r w:rsidRPr="000B3398">
        <w:rPr>
          <w:rFonts w:eastAsia="Times New Roman" w:cs="Times New Roman"/>
          <w:szCs w:val="24"/>
        </w:rPr>
        <w:t xml:space="preserve"> Ευχαριστώ</w:t>
      </w:r>
      <w:r>
        <w:rPr>
          <w:rFonts w:eastAsia="Times New Roman" w:cs="Times New Roman"/>
          <w:szCs w:val="24"/>
        </w:rPr>
        <w:t>.</w:t>
      </w:r>
    </w:p>
    <w:p w14:paraId="678A3976" w14:textId="77777777" w:rsidR="0099759A" w:rsidRDefault="00FE124F">
      <w:pPr>
        <w:tabs>
          <w:tab w:val="left" w:pos="6168"/>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678A3977"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Τον λόγο έχει ο Αναπληρωτής Υπουργός Εθνικής Άμυνας κ. Ρήγας για να υποστηρίξει την υπ’ αριθμ</w:t>
      </w:r>
      <w:r>
        <w:rPr>
          <w:rFonts w:eastAsia="Times New Roman" w:cs="Times New Roman"/>
          <w:szCs w:val="24"/>
        </w:rPr>
        <w:t xml:space="preserve">όν </w:t>
      </w:r>
      <w:r>
        <w:rPr>
          <w:rFonts w:eastAsia="Times New Roman" w:cs="Times New Roman"/>
          <w:szCs w:val="24"/>
        </w:rPr>
        <w:t xml:space="preserve">1943/45 τροπολογία για το επικουρικό προσωπικό και για την κάλυψη των αναγκών παροχής υγείας στις Ένοπλες Δυνάμεις. </w:t>
      </w:r>
    </w:p>
    <w:p w14:paraId="678A3978"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w:t>
      </w:r>
    </w:p>
    <w:p w14:paraId="678A3979"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ΡΗΓΑΣ (Αναπληρωτής Υπουργός Εθνικής Άμυνας): </w:t>
      </w:r>
      <w:r w:rsidRPr="000B3398">
        <w:rPr>
          <w:rFonts w:eastAsia="Times New Roman" w:cs="Times New Roman"/>
          <w:szCs w:val="24"/>
        </w:rPr>
        <w:t xml:space="preserve"> </w:t>
      </w:r>
      <w:r>
        <w:rPr>
          <w:rFonts w:eastAsia="Times New Roman" w:cs="Times New Roman"/>
          <w:szCs w:val="24"/>
        </w:rPr>
        <w:t xml:space="preserve">Ευχαριστώ, κύριε Πρόεδρε. </w:t>
      </w:r>
    </w:p>
    <w:p w14:paraId="678A397A" w14:textId="77777777" w:rsidR="0099759A" w:rsidRDefault="00FE124F">
      <w:pPr>
        <w:spacing w:line="600" w:lineRule="auto"/>
        <w:ind w:firstLine="720"/>
        <w:contextualSpacing/>
        <w:jc w:val="both"/>
        <w:rPr>
          <w:rFonts w:eastAsia="Times New Roman" w:cs="Times New Roman"/>
          <w:szCs w:val="24"/>
        </w:rPr>
      </w:pPr>
      <w:r w:rsidRPr="000B3398">
        <w:rPr>
          <w:rFonts w:eastAsia="Times New Roman" w:cs="Times New Roman"/>
          <w:szCs w:val="24"/>
        </w:rPr>
        <w:t xml:space="preserve">Η </w:t>
      </w:r>
      <w:r>
        <w:rPr>
          <w:rFonts w:eastAsia="Times New Roman" w:cs="Times New Roman"/>
          <w:szCs w:val="24"/>
        </w:rPr>
        <w:t>τροπολογία αυτή</w:t>
      </w:r>
      <w:r w:rsidRPr="000B3398">
        <w:rPr>
          <w:rFonts w:eastAsia="Times New Roman" w:cs="Times New Roman"/>
          <w:szCs w:val="24"/>
        </w:rPr>
        <w:t xml:space="preserve"> αφορά την κάλυ</w:t>
      </w:r>
      <w:r w:rsidRPr="000B3398">
        <w:rPr>
          <w:rFonts w:eastAsia="Times New Roman" w:cs="Times New Roman"/>
          <w:szCs w:val="24"/>
        </w:rPr>
        <w:t>ψη άμεσων και επιτακτικών αναγκών των στρατιωτικών νοσοκομείων</w:t>
      </w:r>
      <w:r>
        <w:rPr>
          <w:rFonts w:eastAsia="Times New Roman" w:cs="Times New Roman"/>
          <w:szCs w:val="24"/>
        </w:rPr>
        <w:t>,</w:t>
      </w:r>
      <w:r w:rsidRPr="000B3398">
        <w:rPr>
          <w:rFonts w:eastAsia="Times New Roman" w:cs="Times New Roman"/>
          <w:szCs w:val="24"/>
        </w:rPr>
        <w:t xml:space="preserve"> που προβ</w:t>
      </w:r>
      <w:r>
        <w:rPr>
          <w:rFonts w:eastAsia="Times New Roman" w:cs="Times New Roman"/>
          <w:szCs w:val="24"/>
        </w:rPr>
        <w:t>λέπεται από το άρθρο 3 του ν.4211/20</w:t>
      </w:r>
      <w:r w:rsidRPr="000B3398">
        <w:rPr>
          <w:rFonts w:eastAsia="Times New Roman" w:cs="Times New Roman"/>
          <w:szCs w:val="24"/>
        </w:rPr>
        <w:t>13</w:t>
      </w:r>
      <w:r>
        <w:rPr>
          <w:rFonts w:eastAsia="Times New Roman" w:cs="Times New Roman"/>
          <w:szCs w:val="24"/>
        </w:rPr>
        <w:t>,</w:t>
      </w:r>
      <w:r w:rsidRPr="000B3398">
        <w:rPr>
          <w:rFonts w:eastAsia="Times New Roman" w:cs="Times New Roman"/>
          <w:szCs w:val="24"/>
        </w:rPr>
        <w:t xml:space="preserve"> </w:t>
      </w:r>
      <w:r>
        <w:rPr>
          <w:rFonts w:eastAsia="Times New Roman" w:cs="Times New Roman"/>
          <w:szCs w:val="24"/>
        </w:rPr>
        <w:t xml:space="preserve">την </w:t>
      </w:r>
      <w:r w:rsidRPr="000B3398">
        <w:rPr>
          <w:rFonts w:eastAsia="Times New Roman" w:cs="Times New Roman"/>
          <w:szCs w:val="24"/>
        </w:rPr>
        <w:t>π</w:t>
      </w:r>
      <w:r>
        <w:rPr>
          <w:rFonts w:eastAsia="Times New Roman" w:cs="Times New Roman"/>
          <w:szCs w:val="24"/>
        </w:rPr>
        <w:t>ρόσληψη επικουρικού προσωπικού σ</w:t>
      </w:r>
      <w:r w:rsidRPr="000B3398">
        <w:rPr>
          <w:rFonts w:eastAsia="Times New Roman" w:cs="Times New Roman"/>
          <w:szCs w:val="24"/>
        </w:rPr>
        <w:t>ε αυτά</w:t>
      </w:r>
      <w:r>
        <w:rPr>
          <w:rFonts w:eastAsia="Times New Roman" w:cs="Times New Roman"/>
          <w:szCs w:val="24"/>
        </w:rPr>
        <w:t>.</w:t>
      </w:r>
      <w:r w:rsidRPr="000B3398">
        <w:rPr>
          <w:rFonts w:eastAsia="Times New Roman" w:cs="Times New Roman"/>
          <w:szCs w:val="24"/>
        </w:rPr>
        <w:t xml:space="preserve"> </w:t>
      </w:r>
    </w:p>
    <w:p w14:paraId="678A397B" w14:textId="77777777" w:rsidR="0099759A" w:rsidRDefault="00FE124F">
      <w:pPr>
        <w:spacing w:line="600" w:lineRule="auto"/>
        <w:ind w:firstLine="720"/>
        <w:contextualSpacing/>
        <w:jc w:val="both"/>
        <w:rPr>
          <w:rFonts w:eastAsia="Times New Roman" w:cs="Times New Roman"/>
          <w:szCs w:val="24"/>
        </w:rPr>
      </w:pPr>
      <w:r w:rsidRPr="000B3398">
        <w:rPr>
          <w:rFonts w:eastAsia="Times New Roman" w:cs="Times New Roman"/>
          <w:szCs w:val="24"/>
        </w:rPr>
        <w:lastRenderedPageBreak/>
        <w:t>Η αρχική τοποθέτηση έγινε με σύμβαση ορισμένου χρόνου μη δυνάμενη να παραταθεί πλέον του ενός έτου</w:t>
      </w:r>
      <w:r w:rsidRPr="000B3398">
        <w:rPr>
          <w:rFonts w:eastAsia="Times New Roman" w:cs="Times New Roman"/>
          <w:szCs w:val="24"/>
        </w:rPr>
        <w:t>ς</w:t>
      </w:r>
      <w:r>
        <w:rPr>
          <w:rFonts w:eastAsia="Times New Roman" w:cs="Times New Roman"/>
          <w:szCs w:val="24"/>
        </w:rPr>
        <w:t>.</w:t>
      </w:r>
      <w:r w:rsidRPr="000B3398">
        <w:rPr>
          <w:rFonts w:eastAsia="Times New Roman" w:cs="Times New Roman"/>
          <w:szCs w:val="24"/>
        </w:rPr>
        <w:t xml:space="preserve"> Ωστόσο</w:t>
      </w:r>
      <w:r>
        <w:rPr>
          <w:rFonts w:eastAsia="Times New Roman" w:cs="Times New Roman"/>
          <w:szCs w:val="24"/>
        </w:rPr>
        <w:t xml:space="preserve"> με το άρθρο 40 του ν.4508/20</w:t>
      </w:r>
      <w:r w:rsidRPr="000B3398">
        <w:rPr>
          <w:rFonts w:eastAsia="Times New Roman" w:cs="Times New Roman"/>
          <w:szCs w:val="24"/>
        </w:rPr>
        <w:t xml:space="preserve">17 και λόγω της αναγκαιότητας κάλυψης θέσεων συγκεκριμένων ειδικοτήτων στα στρατιωτικά νοσοκομεία παρατάθηκε η σύμβασή τους μέχρι </w:t>
      </w:r>
      <w:r>
        <w:rPr>
          <w:rFonts w:eastAsia="Times New Roman" w:cs="Times New Roman"/>
          <w:szCs w:val="24"/>
        </w:rPr>
        <w:t xml:space="preserve">τις 31 Δεκεμβρίου 2018. Οι </w:t>
      </w:r>
      <w:r w:rsidRPr="000B3398">
        <w:rPr>
          <w:rFonts w:eastAsia="Times New Roman" w:cs="Times New Roman"/>
          <w:szCs w:val="24"/>
        </w:rPr>
        <w:t>ειδικότητες αυτές είναι νοσηλευτικής</w:t>
      </w:r>
      <w:r>
        <w:rPr>
          <w:rFonts w:eastAsia="Times New Roman" w:cs="Times New Roman"/>
          <w:szCs w:val="24"/>
        </w:rPr>
        <w:t>, φυσικοθεραπείας,</w:t>
      </w:r>
      <w:r w:rsidRPr="000B3398">
        <w:rPr>
          <w:rFonts w:eastAsia="Times New Roman" w:cs="Times New Roman"/>
          <w:szCs w:val="24"/>
        </w:rPr>
        <w:t xml:space="preserve"> ραδιολ</w:t>
      </w:r>
      <w:r w:rsidRPr="000B3398">
        <w:rPr>
          <w:rFonts w:eastAsia="Times New Roman" w:cs="Times New Roman"/>
          <w:szCs w:val="24"/>
        </w:rPr>
        <w:t>ογίας</w:t>
      </w:r>
      <w:r>
        <w:rPr>
          <w:rFonts w:eastAsia="Times New Roman" w:cs="Times New Roman"/>
          <w:szCs w:val="24"/>
        </w:rPr>
        <w:t>,</w:t>
      </w:r>
      <w:r w:rsidRPr="000B3398">
        <w:rPr>
          <w:rFonts w:eastAsia="Times New Roman" w:cs="Times New Roman"/>
          <w:szCs w:val="24"/>
        </w:rPr>
        <w:t xml:space="preserve"> ακτινολογίας</w:t>
      </w:r>
      <w:r>
        <w:rPr>
          <w:rFonts w:eastAsia="Times New Roman" w:cs="Times New Roman"/>
          <w:szCs w:val="24"/>
        </w:rPr>
        <w:t>, εργοθεραπείας, λογοθεραπείας,</w:t>
      </w:r>
      <w:r w:rsidRPr="000B3398">
        <w:rPr>
          <w:rFonts w:eastAsia="Times New Roman" w:cs="Times New Roman"/>
          <w:szCs w:val="24"/>
        </w:rPr>
        <w:t xml:space="preserve"> κοινωνικής εργασίας</w:t>
      </w:r>
      <w:r>
        <w:rPr>
          <w:rFonts w:eastAsia="Times New Roman" w:cs="Times New Roman"/>
          <w:szCs w:val="24"/>
        </w:rPr>
        <w:t>,</w:t>
      </w:r>
      <w:r w:rsidRPr="000B3398">
        <w:rPr>
          <w:rFonts w:eastAsia="Times New Roman" w:cs="Times New Roman"/>
          <w:szCs w:val="24"/>
        </w:rPr>
        <w:t xml:space="preserve"> βοηθών ιατρικών και βιολογικών εργαστηρίων</w:t>
      </w:r>
      <w:r>
        <w:rPr>
          <w:rFonts w:eastAsia="Times New Roman" w:cs="Times New Roman"/>
          <w:szCs w:val="24"/>
        </w:rPr>
        <w:t>.</w:t>
      </w:r>
    </w:p>
    <w:p w14:paraId="678A397C" w14:textId="77777777" w:rsidR="0099759A" w:rsidRDefault="00FE124F">
      <w:pPr>
        <w:spacing w:line="600" w:lineRule="auto"/>
        <w:ind w:firstLine="720"/>
        <w:contextualSpacing/>
        <w:jc w:val="both"/>
        <w:rPr>
          <w:rFonts w:eastAsia="Times New Roman" w:cs="Times New Roman"/>
          <w:szCs w:val="24"/>
        </w:rPr>
      </w:pPr>
      <w:r w:rsidRPr="000B3398">
        <w:rPr>
          <w:rFonts w:eastAsia="Times New Roman" w:cs="Times New Roman"/>
          <w:szCs w:val="24"/>
        </w:rPr>
        <w:t xml:space="preserve">Η περίοδος αυτή κατά την οποία </w:t>
      </w:r>
      <w:r>
        <w:rPr>
          <w:rFonts w:eastAsia="Times New Roman" w:cs="Times New Roman"/>
          <w:szCs w:val="24"/>
        </w:rPr>
        <w:t xml:space="preserve">η </w:t>
      </w:r>
      <w:r w:rsidRPr="000B3398">
        <w:rPr>
          <w:rFonts w:eastAsia="Times New Roman" w:cs="Times New Roman"/>
          <w:szCs w:val="24"/>
        </w:rPr>
        <w:t xml:space="preserve">θητεία του προαναφερθέντος επικουρικού </w:t>
      </w:r>
      <w:r>
        <w:rPr>
          <w:rFonts w:eastAsia="Times New Roman" w:cs="Times New Roman"/>
          <w:szCs w:val="24"/>
        </w:rPr>
        <w:t xml:space="preserve">πολιτικού </w:t>
      </w:r>
      <w:r w:rsidRPr="000B3398">
        <w:rPr>
          <w:rFonts w:eastAsia="Times New Roman" w:cs="Times New Roman"/>
          <w:szCs w:val="24"/>
        </w:rPr>
        <w:t xml:space="preserve">προσωπικού </w:t>
      </w:r>
      <w:r>
        <w:rPr>
          <w:rFonts w:eastAsia="Times New Roman" w:cs="Times New Roman"/>
          <w:szCs w:val="24"/>
        </w:rPr>
        <w:t xml:space="preserve">παρατάθηκε, </w:t>
      </w:r>
      <w:r w:rsidRPr="000B3398">
        <w:rPr>
          <w:rFonts w:eastAsia="Times New Roman" w:cs="Times New Roman"/>
          <w:szCs w:val="24"/>
        </w:rPr>
        <w:t>έχει πλέον λήξει</w:t>
      </w:r>
      <w:r>
        <w:rPr>
          <w:rFonts w:eastAsia="Times New Roman" w:cs="Times New Roman"/>
          <w:szCs w:val="24"/>
        </w:rPr>
        <w:t>.</w:t>
      </w:r>
      <w:r w:rsidRPr="000B3398">
        <w:rPr>
          <w:rFonts w:eastAsia="Times New Roman" w:cs="Times New Roman"/>
          <w:szCs w:val="24"/>
        </w:rPr>
        <w:t xml:space="preserve"> Ως εκ τούτου</w:t>
      </w:r>
      <w:r w:rsidRPr="000B3398">
        <w:rPr>
          <w:rFonts w:eastAsia="Times New Roman" w:cs="Times New Roman"/>
          <w:szCs w:val="24"/>
        </w:rPr>
        <w:t xml:space="preserve"> έχει πλέον αποχωρήσει από τα στρατιωτικά νοσοκομεία</w:t>
      </w:r>
      <w:r>
        <w:rPr>
          <w:rFonts w:eastAsia="Times New Roman" w:cs="Times New Roman"/>
          <w:szCs w:val="24"/>
        </w:rPr>
        <w:t>,</w:t>
      </w:r>
      <w:r w:rsidRPr="000B3398">
        <w:rPr>
          <w:rFonts w:eastAsia="Times New Roman" w:cs="Times New Roman"/>
          <w:szCs w:val="24"/>
        </w:rPr>
        <w:t xml:space="preserve"> των οποίων </w:t>
      </w:r>
      <w:r>
        <w:rPr>
          <w:rFonts w:eastAsia="Times New Roman" w:cs="Times New Roman"/>
          <w:szCs w:val="24"/>
        </w:rPr>
        <w:t>τις ανάγκες κάλυπτε έως τότε σε κρίσιμες μ</w:t>
      </w:r>
      <w:r w:rsidRPr="000B3398">
        <w:rPr>
          <w:rFonts w:eastAsia="Times New Roman" w:cs="Times New Roman"/>
          <w:szCs w:val="24"/>
        </w:rPr>
        <w:t>άλιστα ειδικότητες</w:t>
      </w:r>
      <w:r>
        <w:rPr>
          <w:rFonts w:eastAsia="Times New Roman" w:cs="Times New Roman"/>
          <w:szCs w:val="24"/>
        </w:rPr>
        <w:t>.</w:t>
      </w:r>
    </w:p>
    <w:p w14:paraId="678A397D" w14:textId="77777777" w:rsidR="0099759A" w:rsidRDefault="00FE124F">
      <w:pPr>
        <w:spacing w:line="600" w:lineRule="auto"/>
        <w:ind w:firstLine="720"/>
        <w:contextualSpacing/>
        <w:jc w:val="both"/>
        <w:rPr>
          <w:rFonts w:eastAsia="Times New Roman" w:cs="Times New Roman"/>
          <w:szCs w:val="24"/>
        </w:rPr>
      </w:pPr>
      <w:r w:rsidRPr="000B3398">
        <w:rPr>
          <w:rFonts w:eastAsia="Times New Roman" w:cs="Times New Roman"/>
          <w:szCs w:val="24"/>
        </w:rPr>
        <w:t xml:space="preserve">Με σκοπό την κάλυψη των </w:t>
      </w:r>
      <w:r>
        <w:rPr>
          <w:rFonts w:eastAsia="Times New Roman" w:cs="Times New Roman"/>
          <w:szCs w:val="24"/>
        </w:rPr>
        <w:t>επιγενομέ</w:t>
      </w:r>
      <w:r w:rsidRPr="000B3398">
        <w:rPr>
          <w:rFonts w:eastAsia="Times New Roman" w:cs="Times New Roman"/>
          <w:szCs w:val="24"/>
        </w:rPr>
        <w:t>νων άμεσων και επιτακτικών ανα</w:t>
      </w:r>
      <w:r>
        <w:rPr>
          <w:rFonts w:eastAsia="Times New Roman" w:cs="Times New Roman"/>
          <w:szCs w:val="24"/>
        </w:rPr>
        <w:t xml:space="preserve">γκών στα στρατιωτικά νοσοκομεία, </w:t>
      </w:r>
      <w:r w:rsidRPr="000B3398">
        <w:rPr>
          <w:rFonts w:eastAsia="Times New Roman" w:cs="Times New Roman"/>
          <w:szCs w:val="24"/>
        </w:rPr>
        <w:t>το Υπουργείο Εθνικής Άμυνας πρόκε</w:t>
      </w:r>
      <w:r w:rsidRPr="000B3398">
        <w:rPr>
          <w:rFonts w:eastAsia="Times New Roman" w:cs="Times New Roman"/>
          <w:szCs w:val="24"/>
        </w:rPr>
        <w:t xml:space="preserve">ιται να προσλάβει νέο επικουρικό πολιτικό προσωπικό σύμφωνα με το νομικό πλαίσιο για την </w:t>
      </w:r>
      <w:r>
        <w:rPr>
          <w:rFonts w:eastAsia="Times New Roman" w:cs="Times New Roman"/>
          <w:szCs w:val="24"/>
        </w:rPr>
        <w:t>πρόσ</w:t>
      </w:r>
      <w:r>
        <w:rPr>
          <w:rFonts w:eastAsia="Times New Roman" w:cs="Times New Roman"/>
          <w:szCs w:val="24"/>
        </w:rPr>
        <w:lastRenderedPageBreak/>
        <w:t xml:space="preserve">ληψη </w:t>
      </w:r>
      <w:r w:rsidRPr="000B3398">
        <w:rPr>
          <w:rFonts w:eastAsia="Times New Roman" w:cs="Times New Roman"/>
          <w:szCs w:val="24"/>
        </w:rPr>
        <w:t>στο Εθνικό Σύστημα Υγείας</w:t>
      </w:r>
      <w:r>
        <w:rPr>
          <w:rFonts w:eastAsia="Times New Roman" w:cs="Times New Roman"/>
          <w:szCs w:val="24"/>
        </w:rPr>
        <w:t>.</w:t>
      </w:r>
      <w:r w:rsidRPr="000B3398">
        <w:rPr>
          <w:rFonts w:eastAsia="Times New Roman" w:cs="Times New Roman"/>
          <w:szCs w:val="24"/>
        </w:rPr>
        <w:t xml:space="preserve"> Σημειώνεται </w:t>
      </w:r>
      <w:r>
        <w:rPr>
          <w:rFonts w:eastAsia="Times New Roman" w:cs="Times New Roman"/>
          <w:szCs w:val="24"/>
        </w:rPr>
        <w:t>πως η πρόσληψή</w:t>
      </w:r>
      <w:r w:rsidRPr="000B3398">
        <w:rPr>
          <w:rFonts w:eastAsia="Times New Roman" w:cs="Times New Roman"/>
          <w:szCs w:val="24"/>
        </w:rPr>
        <w:t xml:space="preserve"> του πραγματοποιείται από τους καταλόγους που καταρτίζονται και τηρούνται στις υγειονομικές περιφέρειες</w:t>
      </w:r>
      <w:r>
        <w:rPr>
          <w:rFonts w:eastAsia="Times New Roman" w:cs="Times New Roman"/>
          <w:szCs w:val="24"/>
        </w:rPr>
        <w:t>.</w:t>
      </w:r>
      <w:r w:rsidRPr="000B3398">
        <w:rPr>
          <w:rFonts w:eastAsia="Times New Roman" w:cs="Times New Roman"/>
          <w:szCs w:val="24"/>
        </w:rPr>
        <w:t xml:space="preserve"> </w:t>
      </w:r>
      <w:r w:rsidRPr="000B3398">
        <w:rPr>
          <w:rFonts w:eastAsia="Times New Roman" w:cs="Times New Roman"/>
          <w:szCs w:val="24"/>
        </w:rPr>
        <w:t>Η διαδικασία αυτή υπολογίζεται ότι θα διαρκέσει λίγους μήνες</w:t>
      </w:r>
      <w:r>
        <w:rPr>
          <w:rFonts w:eastAsia="Times New Roman" w:cs="Times New Roman"/>
          <w:szCs w:val="24"/>
        </w:rPr>
        <w:t>,</w:t>
      </w:r>
      <w:r w:rsidRPr="000B3398">
        <w:rPr>
          <w:rFonts w:eastAsia="Times New Roman" w:cs="Times New Roman"/>
          <w:szCs w:val="24"/>
        </w:rPr>
        <w:t xml:space="preserve"> γεγονός που θα προκαλούσε </w:t>
      </w:r>
      <w:r>
        <w:rPr>
          <w:rFonts w:eastAsia="Times New Roman" w:cs="Times New Roman"/>
          <w:szCs w:val="24"/>
        </w:rPr>
        <w:t>-</w:t>
      </w:r>
      <w:r w:rsidRPr="000B3398">
        <w:rPr>
          <w:rFonts w:eastAsia="Times New Roman" w:cs="Times New Roman"/>
          <w:szCs w:val="24"/>
        </w:rPr>
        <w:t>και θα προκαλέσει</w:t>
      </w:r>
      <w:r>
        <w:rPr>
          <w:rFonts w:eastAsia="Times New Roman" w:cs="Times New Roman"/>
          <w:szCs w:val="24"/>
        </w:rPr>
        <w:t>-</w:t>
      </w:r>
      <w:r w:rsidRPr="000B3398">
        <w:rPr>
          <w:rFonts w:eastAsia="Times New Roman" w:cs="Times New Roman"/>
          <w:szCs w:val="24"/>
        </w:rPr>
        <w:t xml:space="preserve"> δυσλειτουργία στα στρατιωτικά νοσοκομεία σε κρίσιμες ειδικότητες</w:t>
      </w:r>
      <w:r>
        <w:rPr>
          <w:rFonts w:eastAsia="Times New Roman" w:cs="Times New Roman"/>
          <w:szCs w:val="24"/>
        </w:rPr>
        <w:t>,</w:t>
      </w:r>
      <w:r w:rsidRPr="000B3398">
        <w:rPr>
          <w:rFonts w:eastAsia="Times New Roman" w:cs="Times New Roman"/>
          <w:szCs w:val="24"/>
        </w:rPr>
        <w:t xml:space="preserve"> έως ότου ολοκληρωθεί επιτυχώς η προαναφερθείσα διαδικασία και </w:t>
      </w:r>
      <w:r>
        <w:rPr>
          <w:rFonts w:eastAsia="Times New Roman" w:cs="Times New Roman"/>
          <w:szCs w:val="24"/>
        </w:rPr>
        <w:t>αντικατασταθεί</w:t>
      </w:r>
      <w:r w:rsidRPr="000B3398">
        <w:rPr>
          <w:rFonts w:eastAsia="Times New Roman" w:cs="Times New Roman"/>
          <w:szCs w:val="24"/>
        </w:rPr>
        <w:t xml:space="preserve"> το υπ</w:t>
      </w:r>
      <w:r w:rsidRPr="000B3398">
        <w:rPr>
          <w:rFonts w:eastAsia="Times New Roman" w:cs="Times New Roman"/>
          <w:szCs w:val="24"/>
        </w:rPr>
        <w:t>άρχον προσωπικό</w:t>
      </w:r>
      <w:r>
        <w:rPr>
          <w:rFonts w:eastAsia="Times New Roman" w:cs="Times New Roman"/>
          <w:szCs w:val="24"/>
        </w:rPr>
        <w:t>.</w:t>
      </w:r>
    </w:p>
    <w:p w14:paraId="678A397E" w14:textId="77777777" w:rsidR="0099759A" w:rsidRDefault="00FE124F">
      <w:pPr>
        <w:spacing w:line="600" w:lineRule="auto"/>
        <w:ind w:firstLine="720"/>
        <w:contextualSpacing/>
        <w:jc w:val="both"/>
        <w:rPr>
          <w:rFonts w:eastAsia="Times New Roman" w:cs="Times New Roman"/>
          <w:szCs w:val="24"/>
        </w:rPr>
      </w:pPr>
      <w:r w:rsidRPr="000B3398">
        <w:rPr>
          <w:rFonts w:eastAsia="Times New Roman" w:cs="Times New Roman"/>
          <w:szCs w:val="24"/>
        </w:rPr>
        <w:t>Έτσι</w:t>
      </w:r>
      <w:r>
        <w:rPr>
          <w:rFonts w:eastAsia="Times New Roman" w:cs="Times New Roman"/>
          <w:szCs w:val="24"/>
        </w:rPr>
        <w:t>,</w:t>
      </w:r>
      <w:r w:rsidRPr="000B3398">
        <w:rPr>
          <w:rFonts w:eastAsia="Times New Roman" w:cs="Times New Roman"/>
          <w:szCs w:val="24"/>
        </w:rPr>
        <w:t xml:space="preserve"> λοιπόν</w:t>
      </w:r>
      <w:r>
        <w:rPr>
          <w:rFonts w:eastAsia="Times New Roman" w:cs="Times New Roman"/>
          <w:szCs w:val="24"/>
        </w:rPr>
        <w:t>,</w:t>
      </w:r>
      <w:r w:rsidRPr="000B3398">
        <w:rPr>
          <w:rFonts w:eastAsia="Times New Roman" w:cs="Times New Roman"/>
          <w:szCs w:val="24"/>
        </w:rPr>
        <w:t xml:space="preserve"> έχοντας πλήρη επίγνωση των προαναφερθέντων κενών που δημιουργούνται </w:t>
      </w:r>
      <w:r>
        <w:rPr>
          <w:rFonts w:eastAsia="Times New Roman" w:cs="Times New Roman"/>
          <w:szCs w:val="24"/>
        </w:rPr>
        <w:t>-</w:t>
      </w:r>
      <w:r w:rsidRPr="000B3398">
        <w:rPr>
          <w:rFonts w:eastAsia="Times New Roman" w:cs="Times New Roman"/>
          <w:szCs w:val="24"/>
        </w:rPr>
        <w:t>και θα δημιουργηθούν</w:t>
      </w:r>
      <w:r>
        <w:rPr>
          <w:rFonts w:eastAsia="Times New Roman" w:cs="Times New Roman"/>
          <w:szCs w:val="24"/>
        </w:rPr>
        <w:t>- για την επόμενη περίοδο α</w:t>
      </w:r>
      <w:r w:rsidRPr="000B3398">
        <w:rPr>
          <w:rFonts w:eastAsia="Times New Roman" w:cs="Times New Roman"/>
          <w:szCs w:val="24"/>
        </w:rPr>
        <w:t>πό την αποχώρηση του επικουρικού προσωπικού</w:t>
      </w:r>
      <w:r>
        <w:rPr>
          <w:rFonts w:eastAsia="Times New Roman" w:cs="Times New Roman"/>
          <w:szCs w:val="24"/>
        </w:rPr>
        <w:t xml:space="preserve">, καθώς επίσης και των άμεσων </w:t>
      </w:r>
      <w:r w:rsidRPr="000B3398">
        <w:rPr>
          <w:rFonts w:eastAsia="Times New Roman" w:cs="Times New Roman"/>
          <w:szCs w:val="24"/>
        </w:rPr>
        <w:t xml:space="preserve">και επιτακτικών αναγκών των </w:t>
      </w:r>
      <w:r>
        <w:rPr>
          <w:rFonts w:eastAsia="Times New Roman" w:cs="Times New Roman"/>
          <w:szCs w:val="24"/>
        </w:rPr>
        <w:t>στρατιωτ</w:t>
      </w:r>
      <w:r>
        <w:rPr>
          <w:rFonts w:eastAsia="Times New Roman" w:cs="Times New Roman"/>
          <w:szCs w:val="24"/>
        </w:rPr>
        <w:t xml:space="preserve">ικών </w:t>
      </w:r>
      <w:r w:rsidRPr="000B3398">
        <w:rPr>
          <w:rFonts w:eastAsia="Times New Roman" w:cs="Times New Roman"/>
          <w:szCs w:val="24"/>
        </w:rPr>
        <w:t>νοσοκομείων που εξακολουθούν να υπάρχουν</w:t>
      </w:r>
      <w:r>
        <w:rPr>
          <w:rFonts w:eastAsia="Times New Roman" w:cs="Times New Roman"/>
          <w:szCs w:val="24"/>
        </w:rPr>
        <w:t>,</w:t>
      </w:r>
      <w:r w:rsidRPr="000B3398">
        <w:rPr>
          <w:rFonts w:eastAsia="Times New Roman" w:cs="Times New Roman"/>
          <w:szCs w:val="24"/>
        </w:rPr>
        <w:t xml:space="preserve"> α</w:t>
      </w:r>
      <w:r>
        <w:rPr>
          <w:rFonts w:eastAsia="Times New Roman" w:cs="Times New Roman"/>
          <w:szCs w:val="24"/>
        </w:rPr>
        <w:t xml:space="preserve">ναλάβαμε αυτή </w:t>
      </w:r>
      <w:r w:rsidRPr="000B3398">
        <w:rPr>
          <w:rFonts w:eastAsia="Times New Roman" w:cs="Times New Roman"/>
          <w:szCs w:val="24"/>
        </w:rPr>
        <w:t>την πρωτοβουλία για τις απαραίτητες διαδικασίες για την αιτιολογημένη απασχόληση του προαναφερθέντος προσωπικού στις θέσεις</w:t>
      </w:r>
      <w:r>
        <w:rPr>
          <w:rFonts w:eastAsia="Times New Roman" w:cs="Times New Roman"/>
          <w:szCs w:val="24"/>
        </w:rPr>
        <w:t xml:space="preserve"> τις </w:t>
      </w:r>
      <w:r w:rsidRPr="000B3398">
        <w:rPr>
          <w:rFonts w:eastAsia="Times New Roman" w:cs="Times New Roman"/>
          <w:szCs w:val="24"/>
        </w:rPr>
        <w:t xml:space="preserve">οποίες </w:t>
      </w:r>
      <w:r>
        <w:rPr>
          <w:rFonts w:eastAsia="Times New Roman" w:cs="Times New Roman"/>
          <w:szCs w:val="24"/>
        </w:rPr>
        <w:t xml:space="preserve">κάλυπτε </w:t>
      </w:r>
      <w:r w:rsidRPr="000B3398">
        <w:rPr>
          <w:rFonts w:eastAsia="Times New Roman" w:cs="Times New Roman"/>
          <w:szCs w:val="24"/>
        </w:rPr>
        <w:t xml:space="preserve">μέχρι και την ολοκλήρωση της διαδικασίας πρόσληψης </w:t>
      </w:r>
      <w:r w:rsidRPr="000B3398">
        <w:rPr>
          <w:rFonts w:eastAsia="Times New Roman" w:cs="Times New Roman"/>
          <w:szCs w:val="24"/>
        </w:rPr>
        <w:t xml:space="preserve">του </w:t>
      </w:r>
      <w:r>
        <w:rPr>
          <w:rFonts w:eastAsia="Times New Roman" w:cs="Times New Roman"/>
          <w:szCs w:val="24"/>
        </w:rPr>
        <w:t xml:space="preserve">νέου </w:t>
      </w:r>
      <w:r w:rsidRPr="000B3398">
        <w:rPr>
          <w:rFonts w:eastAsia="Times New Roman" w:cs="Times New Roman"/>
          <w:szCs w:val="24"/>
        </w:rPr>
        <w:t>επικουρικού πολιτικού προσωπικού και σε κάθε περίπτωση</w:t>
      </w:r>
      <w:r>
        <w:rPr>
          <w:rFonts w:eastAsia="Times New Roman" w:cs="Times New Roman"/>
          <w:szCs w:val="24"/>
        </w:rPr>
        <w:t xml:space="preserve"> όχι π</w:t>
      </w:r>
      <w:r w:rsidRPr="000B3398">
        <w:rPr>
          <w:rFonts w:eastAsia="Times New Roman" w:cs="Times New Roman"/>
          <w:szCs w:val="24"/>
        </w:rPr>
        <w:t xml:space="preserve">έραν </w:t>
      </w:r>
      <w:r>
        <w:rPr>
          <w:rFonts w:eastAsia="Times New Roman" w:cs="Times New Roman"/>
          <w:szCs w:val="24"/>
        </w:rPr>
        <w:t xml:space="preserve">τις 31 Μαΐου </w:t>
      </w:r>
      <w:r w:rsidRPr="000B3398">
        <w:rPr>
          <w:rFonts w:eastAsia="Times New Roman" w:cs="Times New Roman"/>
          <w:szCs w:val="24"/>
        </w:rPr>
        <w:t xml:space="preserve">του </w:t>
      </w:r>
      <w:r>
        <w:rPr>
          <w:rFonts w:eastAsia="Times New Roman" w:cs="Times New Roman"/>
          <w:szCs w:val="24"/>
        </w:rPr>
        <w:t>20</w:t>
      </w:r>
      <w:r w:rsidRPr="000B3398">
        <w:rPr>
          <w:rFonts w:eastAsia="Times New Roman" w:cs="Times New Roman"/>
          <w:szCs w:val="24"/>
        </w:rPr>
        <w:t>19</w:t>
      </w:r>
      <w:r>
        <w:rPr>
          <w:rFonts w:eastAsia="Times New Roman" w:cs="Times New Roman"/>
          <w:szCs w:val="24"/>
        </w:rPr>
        <w:t>.</w:t>
      </w:r>
      <w:r w:rsidRPr="000B3398">
        <w:rPr>
          <w:rFonts w:eastAsia="Times New Roman" w:cs="Times New Roman"/>
          <w:szCs w:val="24"/>
        </w:rPr>
        <w:t xml:space="preserve"> </w:t>
      </w:r>
    </w:p>
    <w:p w14:paraId="678A397F" w14:textId="77777777" w:rsidR="0099759A" w:rsidRDefault="00FE124F">
      <w:pPr>
        <w:spacing w:line="600" w:lineRule="auto"/>
        <w:ind w:firstLine="720"/>
        <w:contextualSpacing/>
        <w:jc w:val="both"/>
        <w:rPr>
          <w:rFonts w:eastAsia="Times New Roman" w:cs="Times New Roman"/>
          <w:szCs w:val="24"/>
        </w:rPr>
      </w:pPr>
      <w:r w:rsidRPr="00AC710A">
        <w:rPr>
          <w:rFonts w:eastAsia="Times New Roman" w:cs="Times New Roman"/>
          <w:szCs w:val="24"/>
        </w:rPr>
        <w:lastRenderedPageBreak/>
        <w:t>Σημειώνεται σε αυτό το σημείο</w:t>
      </w:r>
      <w:r>
        <w:rPr>
          <w:rFonts w:eastAsia="Times New Roman" w:cs="Times New Roman"/>
          <w:szCs w:val="24"/>
        </w:rPr>
        <w:t>,</w:t>
      </w:r>
      <w:r w:rsidRPr="00AC710A">
        <w:rPr>
          <w:rFonts w:eastAsia="Times New Roman" w:cs="Times New Roman"/>
          <w:szCs w:val="24"/>
        </w:rPr>
        <w:t xml:space="preserve"> πως η διαδικασία αυτή εξελίσσεται και βρίσκεται στο στάδιο της απόφασης του Συμβουλίου Αρχηγών Γενικών Επιτελείων</w:t>
      </w:r>
      <w:r>
        <w:rPr>
          <w:rFonts w:eastAsia="Times New Roman" w:cs="Times New Roman"/>
          <w:szCs w:val="24"/>
        </w:rPr>
        <w:t xml:space="preserve">, του </w:t>
      </w:r>
      <w:r w:rsidRPr="00AC710A">
        <w:rPr>
          <w:rFonts w:eastAsia="Times New Roman" w:cs="Times New Roman"/>
          <w:szCs w:val="24"/>
        </w:rPr>
        <w:t>ΣΑΓΕ</w:t>
      </w:r>
      <w:r>
        <w:rPr>
          <w:rFonts w:eastAsia="Times New Roman" w:cs="Times New Roman"/>
          <w:szCs w:val="24"/>
        </w:rPr>
        <w:t>,</w:t>
      </w:r>
      <w:r w:rsidRPr="00AC710A">
        <w:rPr>
          <w:rFonts w:eastAsia="Times New Roman" w:cs="Times New Roman"/>
          <w:szCs w:val="24"/>
        </w:rPr>
        <w:t xml:space="preserve"> σύ</w:t>
      </w:r>
      <w:r w:rsidRPr="00AC710A">
        <w:rPr>
          <w:rFonts w:eastAsia="Times New Roman" w:cs="Times New Roman"/>
          <w:szCs w:val="24"/>
        </w:rPr>
        <w:t>μφωνα με τη δ</w:t>
      </w:r>
      <w:r>
        <w:rPr>
          <w:rFonts w:eastAsia="Times New Roman" w:cs="Times New Roman"/>
          <w:szCs w:val="24"/>
        </w:rPr>
        <w:t>ιαδικασία που ορίζει ο ν.4211/</w:t>
      </w:r>
      <w:r w:rsidRPr="00AC710A">
        <w:rPr>
          <w:rFonts w:eastAsia="Times New Roman" w:cs="Times New Roman"/>
          <w:szCs w:val="24"/>
        </w:rPr>
        <w:t>2</w:t>
      </w:r>
      <w:r>
        <w:rPr>
          <w:rFonts w:eastAsia="Times New Roman" w:cs="Times New Roman"/>
          <w:szCs w:val="24"/>
        </w:rPr>
        <w:t>01</w:t>
      </w:r>
      <w:r w:rsidRPr="00AC710A">
        <w:rPr>
          <w:rFonts w:eastAsia="Times New Roman" w:cs="Times New Roman"/>
          <w:szCs w:val="24"/>
        </w:rPr>
        <w:t>3 και κατά εξουσιοδότηση της εκδοθείσας υπουργικής απόφασης</w:t>
      </w:r>
      <w:r>
        <w:rPr>
          <w:rFonts w:eastAsia="Times New Roman" w:cs="Times New Roman"/>
          <w:szCs w:val="24"/>
        </w:rPr>
        <w:t>.</w:t>
      </w:r>
      <w:r w:rsidRPr="00AC710A">
        <w:rPr>
          <w:rFonts w:eastAsia="Times New Roman" w:cs="Times New Roman"/>
          <w:szCs w:val="24"/>
        </w:rPr>
        <w:t xml:space="preserve"> </w:t>
      </w:r>
    </w:p>
    <w:p w14:paraId="678A3980" w14:textId="77777777" w:rsidR="0099759A" w:rsidRDefault="00FE124F">
      <w:pPr>
        <w:spacing w:line="600" w:lineRule="auto"/>
        <w:ind w:firstLine="720"/>
        <w:contextualSpacing/>
        <w:jc w:val="both"/>
        <w:rPr>
          <w:rFonts w:eastAsia="Times New Roman" w:cs="Times New Roman"/>
          <w:szCs w:val="24"/>
        </w:rPr>
      </w:pPr>
      <w:r w:rsidRPr="00AC710A">
        <w:rPr>
          <w:rFonts w:eastAsia="Times New Roman" w:cs="Times New Roman"/>
          <w:szCs w:val="24"/>
        </w:rPr>
        <w:t xml:space="preserve">Για </w:t>
      </w:r>
      <w:r>
        <w:rPr>
          <w:rFonts w:eastAsia="Times New Roman" w:cs="Times New Roman"/>
          <w:szCs w:val="24"/>
        </w:rPr>
        <w:t>τους λόγους, λ</w:t>
      </w:r>
      <w:r w:rsidRPr="00AC710A">
        <w:rPr>
          <w:rFonts w:eastAsia="Times New Roman" w:cs="Times New Roman"/>
          <w:szCs w:val="24"/>
        </w:rPr>
        <w:t>οιπόν</w:t>
      </w:r>
      <w:r>
        <w:rPr>
          <w:rFonts w:eastAsia="Times New Roman" w:cs="Times New Roman"/>
          <w:szCs w:val="24"/>
        </w:rPr>
        <w:t>, που αναφέρω, κ</w:t>
      </w:r>
      <w:r w:rsidRPr="00AC710A">
        <w:rPr>
          <w:rFonts w:eastAsia="Times New Roman" w:cs="Times New Roman"/>
          <w:szCs w:val="24"/>
        </w:rPr>
        <w:t>αθώς επίσης και για τους λόγους δημοσίου συμφέροντος</w:t>
      </w:r>
      <w:r>
        <w:rPr>
          <w:rFonts w:eastAsia="Times New Roman" w:cs="Times New Roman"/>
          <w:szCs w:val="24"/>
        </w:rPr>
        <w:t xml:space="preserve"> που</w:t>
      </w:r>
      <w:r w:rsidRPr="00AC710A">
        <w:rPr>
          <w:rFonts w:eastAsia="Times New Roman" w:cs="Times New Roman"/>
          <w:szCs w:val="24"/>
        </w:rPr>
        <w:t xml:space="preserve"> προκύπτουν από την αποστολή και το έργο που τα στρατιωτικά νοσοκομεία επιτελούν</w:t>
      </w:r>
      <w:r>
        <w:rPr>
          <w:rFonts w:eastAsia="Times New Roman" w:cs="Times New Roman"/>
          <w:szCs w:val="24"/>
        </w:rPr>
        <w:t>,</w:t>
      </w:r>
      <w:r w:rsidRPr="00AC710A">
        <w:rPr>
          <w:rFonts w:eastAsia="Times New Roman" w:cs="Times New Roman"/>
          <w:szCs w:val="24"/>
        </w:rPr>
        <w:t xml:space="preserve"> κρίνουμε αναγκαίο </w:t>
      </w:r>
      <w:r>
        <w:rPr>
          <w:rFonts w:eastAsia="Times New Roman" w:cs="Times New Roman"/>
          <w:szCs w:val="24"/>
        </w:rPr>
        <w:t xml:space="preserve">τη </w:t>
      </w:r>
      <w:r w:rsidRPr="00AC710A">
        <w:rPr>
          <w:rFonts w:eastAsia="Times New Roman" w:cs="Times New Roman"/>
          <w:szCs w:val="24"/>
        </w:rPr>
        <w:t>συνέχιση της απασχόλησης του ήδη υπηρετούντος προσωπικού μέχρι τις 31</w:t>
      </w:r>
      <w:r>
        <w:rPr>
          <w:rFonts w:eastAsia="Times New Roman" w:cs="Times New Roman"/>
          <w:szCs w:val="24"/>
        </w:rPr>
        <w:t>-</w:t>
      </w:r>
      <w:r w:rsidRPr="00AC710A">
        <w:rPr>
          <w:rFonts w:eastAsia="Times New Roman" w:cs="Times New Roman"/>
          <w:szCs w:val="24"/>
        </w:rPr>
        <w:t>12</w:t>
      </w:r>
      <w:r>
        <w:rPr>
          <w:rFonts w:eastAsia="Times New Roman" w:cs="Times New Roman"/>
          <w:szCs w:val="24"/>
        </w:rPr>
        <w:t>-2018,</w:t>
      </w:r>
      <w:r w:rsidRPr="00AC710A">
        <w:rPr>
          <w:rFonts w:eastAsia="Times New Roman" w:cs="Times New Roman"/>
          <w:szCs w:val="24"/>
        </w:rPr>
        <w:t xml:space="preserve"> μέχρι την πρόσληψη του νέου και όχι πέραν 31</w:t>
      </w:r>
      <w:r>
        <w:rPr>
          <w:rFonts w:eastAsia="Times New Roman" w:cs="Times New Roman"/>
          <w:szCs w:val="24"/>
        </w:rPr>
        <w:t>-</w:t>
      </w:r>
      <w:r w:rsidRPr="00AC710A">
        <w:rPr>
          <w:rFonts w:eastAsia="Times New Roman" w:cs="Times New Roman"/>
          <w:szCs w:val="24"/>
        </w:rPr>
        <w:t>5</w:t>
      </w:r>
      <w:r>
        <w:rPr>
          <w:rFonts w:eastAsia="Times New Roman" w:cs="Times New Roman"/>
          <w:szCs w:val="24"/>
        </w:rPr>
        <w:t>-20</w:t>
      </w:r>
      <w:r w:rsidRPr="00AC710A">
        <w:rPr>
          <w:rFonts w:eastAsia="Times New Roman" w:cs="Times New Roman"/>
          <w:szCs w:val="24"/>
        </w:rPr>
        <w:t>19</w:t>
      </w:r>
      <w:r>
        <w:rPr>
          <w:rFonts w:eastAsia="Times New Roman" w:cs="Times New Roman"/>
          <w:szCs w:val="24"/>
        </w:rPr>
        <w:t>.</w:t>
      </w:r>
      <w:r w:rsidRPr="00AC710A">
        <w:rPr>
          <w:rFonts w:eastAsia="Times New Roman" w:cs="Times New Roman"/>
          <w:szCs w:val="24"/>
        </w:rPr>
        <w:t xml:space="preserve"> </w:t>
      </w:r>
    </w:p>
    <w:p w14:paraId="678A3981" w14:textId="77777777" w:rsidR="0099759A" w:rsidRDefault="00FE124F">
      <w:pPr>
        <w:spacing w:line="600" w:lineRule="auto"/>
        <w:ind w:firstLine="720"/>
        <w:contextualSpacing/>
        <w:jc w:val="both"/>
        <w:rPr>
          <w:rFonts w:eastAsia="Times New Roman" w:cs="Times New Roman"/>
          <w:szCs w:val="24"/>
        </w:rPr>
      </w:pPr>
      <w:r w:rsidRPr="00AC710A">
        <w:rPr>
          <w:rFonts w:eastAsia="Times New Roman" w:cs="Times New Roman"/>
          <w:szCs w:val="24"/>
        </w:rPr>
        <w:t xml:space="preserve">Σε </w:t>
      </w:r>
      <w:r>
        <w:rPr>
          <w:rFonts w:eastAsia="Times New Roman" w:cs="Times New Roman"/>
          <w:szCs w:val="24"/>
        </w:rPr>
        <w:t>διαφορετική περίπ</w:t>
      </w:r>
      <w:r>
        <w:rPr>
          <w:rFonts w:eastAsia="Times New Roman" w:cs="Times New Roman"/>
          <w:szCs w:val="24"/>
        </w:rPr>
        <w:t>τωση ε</w:t>
      </w:r>
      <w:r w:rsidRPr="00AC710A">
        <w:rPr>
          <w:rFonts w:eastAsia="Times New Roman" w:cs="Times New Roman"/>
          <w:szCs w:val="24"/>
        </w:rPr>
        <w:t xml:space="preserve">άν δεν </w:t>
      </w:r>
      <w:r>
        <w:rPr>
          <w:rFonts w:eastAsia="Times New Roman" w:cs="Times New Roman"/>
          <w:szCs w:val="24"/>
        </w:rPr>
        <w:t>την εγκρίνετε, κύριοι</w:t>
      </w:r>
      <w:r w:rsidRPr="00AC710A">
        <w:rPr>
          <w:rFonts w:eastAsia="Times New Roman" w:cs="Times New Roman"/>
          <w:szCs w:val="24"/>
        </w:rPr>
        <w:t xml:space="preserve"> συνάδελφοι</w:t>
      </w:r>
      <w:r>
        <w:rPr>
          <w:rFonts w:eastAsia="Times New Roman" w:cs="Times New Roman"/>
          <w:szCs w:val="24"/>
        </w:rPr>
        <w:t>,</w:t>
      </w:r>
      <w:r w:rsidRPr="00AC710A">
        <w:rPr>
          <w:rFonts w:eastAsia="Times New Roman" w:cs="Times New Roman"/>
          <w:szCs w:val="24"/>
        </w:rPr>
        <w:t xml:space="preserve"> λόγω της χρονοβόρας </w:t>
      </w:r>
      <w:r>
        <w:rPr>
          <w:rFonts w:eastAsia="Times New Roman" w:cs="Times New Roman"/>
          <w:szCs w:val="24"/>
        </w:rPr>
        <w:t>α</w:t>
      </w:r>
      <w:r w:rsidRPr="00AC710A">
        <w:rPr>
          <w:rFonts w:eastAsia="Times New Roman" w:cs="Times New Roman"/>
          <w:szCs w:val="24"/>
        </w:rPr>
        <w:t xml:space="preserve">υτής διαδικασίας </w:t>
      </w:r>
      <w:r>
        <w:rPr>
          <w:rFonts w:eastAsia="Times New Roman" w:cs="Times New Roman"/>
          <w:szCs w:val="24"/>
        </w:rPr>
        <w:t>που σας</w:t>
      </w:r>
      <w:r w:rsidRPr="00AC710A">
        <w:rPr>
          <w:rFonts w:eastAsia="Times New Roman" w:cs="Times New Roman"/>
          <w:szCs w:val="24"/>
        </w:rPr>
        <w:t xml:space="preserve"> περιέγραψα </w:t>
      </w:r>
      <w:r>
        <w:rPr>
          <w:rFonts w:eastAsia="Times New Roman" w:cs="Times New Roman"/>
          <w:szCs w:val="24"/>
        </w:rPr>
        <w:t>και απαιτείται</w:t>
      </w:r>
      <w:r w:rsidRPr="00AC710A">
        <w:rPr>
          <w:rFonts w:eastAsia="Times New Roman" w:cs="Times New Roman"/>
          <w:szCs w:val="24"/>
        </w:rPr>
        <w:t xml:space="preserve"> εκ του νόμου για την πρόσληψη του επικουρικού προσωπικού</w:t>
      </w:r>
      <w:r>
        <w:rPr>
          <w:rFonts w:eastAsia="Times New Roman" w:cs="Times New Roman"/>
          <w:szCs w:val="24"/>
        </w:rPr>
        <w:t>,</w:t>
      </w:r>
      <w:r w:rsidRPr="00AC710A">
        <w:rPr>
          <w:rFonts w:eastAsia="Times New Roman" w:cs="Times New Roman"/>
          <w:szCs w:val="24"/>
        </w:rPr>
        <w:t xml:space="preserve"> θα συνεχίσουν για ένα </w:t>
      </w:r>
      <w:r w:rsidRPr="00AC710A">
        <w:rPr>
          <w:rFonts w:eastAsia="Times New Roman" w:cs="Times New Roman"/>
          <w:szCs w:val="24"/>
        </w:rPr>
        <w:t xml:space="preserve">αρκετά μεγάλο </w:t>
      </w:r>
      <w:r w:rsidRPr="00AC710A">
        <w:rPr>
          <w:rFonts w:eastAsia="Times New Roman" w:cs="Times New Roman"/>
          <w:szCs w:val="24"/>
        </w:rPr>
        <w:t xml:space="preserve">χρονικό διάστημα να υπάρχουν κενά </w:t>
      </w:r>
      <w:r>
        <w:rPr>
          <w:rFonts w:eastAsia="Times New Roman" w:cs="Times New Roman"/>
          <w:szCs w:val="24"/>
        </w:rPr>
        <w:t xml:space="preserve">στα </w:t>
      </w:r>
      <w:r w:rsidRPr="00AC710A">
        <w:rPr>
          <w:rFonts w:eastAsia="Times New Roman" w:cs="Times New Roman"/>
          <w:szCs w:val="24"/>
        </w:rPr>
        <w:t>στρατ</w:t>
      </w:r>
      <w:r w:rsidRPr="00AC710A">
        <w:rPr>
          <w:rFonts w:eastAsia="Times New Roman" w:cs="Times New Roman"/>
          <w:szCs w:val="24"/>
        </w:rPr>
        <w:t>ιωτικά νοσοκομεία σε κρίσιμες ειδικότητες</w:t>
      </w:r>
      <w:r>
        <w:rPr>
          <w:rFonts w:eastAsia="Times New Roman" w:cs="Times New Roman"/>
          <w:szCs w:val="24"/>
        </w:rPr>
        <w:t>.</w:t>
      </w:r>
      <w:r w:rsidRPr="00AC710A">
        <w:rPr>
          <w:rFonts w:eastAsia="Times New Roman" w:cs="Times New Roman"/>
          <w:szCs w:val="24"/>
        </w:rPr>
        <w:t xml:space="preserve"> </w:t>
      </w:r>
    </w:p>
    <w:p w14:paraId="678A3982"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Επισημαίνω, τέλος, ότι </w:t>
      </w:r>
      <w:r w:rsidRPr="00AC710A">
        <w:rPr>
          <w:rFonts w:eastAsia="Times New Roman" w:cs="Times New Roman"/>
          <w:szCs w:val="24"/>
        </w:rPr>
        <w:t>η</w:t>
      </w:r>
      <w:r>
        <w:rPr>
          <w:rFonts w:eastAsia="Times New Roman" w:cs="Times New Roman"/>
          <w:szCs w:val="24"/>
        </w:rPr>
        <w:t xml:space="preserve"> ίδια</w:t>
      </w:r>
      <w:r w:rsidRPr="00AC710A">
        <w:rPr>
          <w:rFonts w:eastAsia="Times New Roman" w:cs="Times New Roman"/>
          <w:szCs w:val="24"/>
        </w:rPr>
        <w:t xml:space="preserve"> διαρρύθμιση έχει υιοθετηθεί </w:t>
      </w:r>
      <w:r>
        <w:rPr>
          <w:rFonts w:eastAsia="Times New Roman" w:cs="Times New Roman"/>
          <w:szCs w:val="24"/>
        </w:rPr>
        <w:t xml:space="preserve">–έχετε υιοθετήσει δηλαδή- </w:t>
      </w:r>
      <w:r w:rsidRPr="00AC710A">
        <w:rPr>
          <w:rFonts w:eastAsia="Times New Roman" w:cs="Times New Roman"/>
          <w:szCs w:val="24"/>
        </w:rPr>
        <w:t xml:space="preserve">και από τους εποπτευόμενους φορείς </w:t>
      </w:r>
      <w:r w:rsidRPr="00AC710A">
        <w:rPr>
          <w:rFonts w:eastAsia="Times New Roman" w:cs="Times New Roman"/>
          <w:szCs w:val="24"/>
        </w:rPr>
        <w:lastRenderedPageBreak/>
        <w:t>του Υπουργείου Υγείας παροχής υπηρεσιών του ΕΣΥ με την παράγρα</w:t>
      </w:r>
      <w:r>
        <w:rPr>
          <w:rFonts w:eastAsia="Times New Roman" w:cs="Times New Roman"/>
          <w:szCs w:val="24"/>
        </w:rPr>
        <w:t>φο 1 του άρθρου 16 του ν. 45</w:t>
      </w:r>
      <w:r w:rsidRPr="00AC710A">
        <w:rPr>
          <w:rFonts w:eastAsia="Times New Roman" w:cs="Times New Roman"/>
          <w:szCs w:val="24"/>
        </w:rPr>
        <w:t>51</w:t>
      </w:r>
      <w:r>
        <w:rPr>
          <w:rFonts w:eastAsia="Times New Roman" w:cs="Times New Roman"/>
          <w:szCs w:val="24"/>
        </w:rPr>
        <w:t>/</w:t>
      </w:r>
      <w:r>
        <w:rPr>
          <w:rFonts w:eastAsia="Times New Roman" w:cs="Times New Roman"/>
          <w:szCs w:val="24"/>
        </w:rPr>
        <w:t>2018.</w:t>
      </w:r>
    </w:p>
    <w:p w14:paraId="678A3983"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Σας</w:t>
      </w:r>
      <w:r w:rsidRPr="00AC710A">
        <w:rPr>
          <w:rFonts w:eastAsia="Times New Roman" w:cs="Times New Roman"/>
          <w:szCs w:val="24"/>
        </w:rPr>
        <w:t xml:space="preserve"> προτείνουμε</w:t>
      </w:r>
      <w:r>
        <w:rPr>
          <w:rFonts w:eastAsia="Times New Roman" w:cs="Times New Roman"/>
          <w:szCs w:val="24"/>
        </w:rPr>
        <w:t>,</w:t>
      </w:r>
      <w:r w:rsidRPr="00AC710A">
        <w:rPr>
          <w:rFonts w:eastAsia="Times New Roman" w:cs="Times New Roman"/>
          <w:szCs w:val="24"/>
        </w:rPr>
        <w:t xml:space="preserve"> λοιπόν</w:t>
      </w:r>
      <w:r>
        <w:rPr>
          <w:rFonts w:eastAsia="Times New Roman" w:cs="Times New Roman"/>
          <w:szCs w:val="24"/>
        </w:rPr>
        <w:t>,</w:t>
      </w:r>
      <w:r w:rsidRPr="00AC710A">
        <w:rPr>
          <w:rFonts w:eastAsia="Times New Roman" w:cs="Times New Roman"/>
          <w:szCs w:val="24"/>
        </w:rPr>
        <w:t xml:space="preserve"> αυτή την τροπολογία μέχρι την 31</w:t>
      </w:r>
      <w:r>
        <w:rPr>
          <w:rFonts w:eastAsia="Times New Roman" w:cs="Times New Roman"/>
          <w:szCs w:val="24"/>
        </w:rPr>
        <w:t>-5-2019</w:t>
      </w:r>
      <w:r w:rsidRPr="00AC710A">
        <w:rPr>
          <w:rFonts w:eastAsia="Times New Roman" w:cs="Times New Roman"/>
          <w:szCs w:val="24"/>
        </w:rPr>
        <w:t xml:space="preserve"> και εκεί θα έχει ολοκληρωθεί και η διαδικασία</w:t>
      </w:r>
      <w:r>
        <w:rPr>
          <w:rFonts w:eastAsia="Times New Roman" w:cs="Times New Roman"/>
          <w:szCs w:val="24"/>
        </w:rPr>
        <w:t>,</w:t>
      </w:r>
      <w:r w:rsidRPr="00AC710A">
        <w:rPr>
          <w:rFonts w:eastAsia="Times New Roman" w:cs="Times New Roman"/>
          <w:szCs w:val="24"/>
        </w:rPr>
        <w:t xml:space="preserve"> όπως προβλέπεται από το Υπουργείο </w:t>
      </w:r>
      <w:r>
        <w:rPr>
          <w:rFonts w:eastAsia="Times New Roman" w:cs="Times New Roman"/>
          <w:szCs w:val="24"/>
        </w:rPr>
        <w:t xml:space="preserve">Υγείας. </w:t>
      </w:r>
    </w:p>
    <w:p w14:paraId="678A3984" w14:textId="77777777" w:rsidR="0099759A" w:rsidRDefault="00FE124F">
      <w:pPr>
        <w:spacing w:line="600" w:lineRule="auto"/>
        <w:ind w:firstLine="720"/>
        <w:contextualSpacing/>
        <w:jc w:val="both"/>
        <w:rPr>
          <w:rFonts w:eastAsia="Times New Roman" w:cs="Times New Roman"/>
          <w:szCs w:val="24"/>
        </w:rPr>
      </w:pPr>
      <w:r w:rsidRPr="00AC710A">
        <w:rPr>
          <w:rFonts w:eastAsia="Times New Roman" w:cs="Times New Roman"/>
          <w:szCs w:val="24"/>
        </w:rPr>
        <w:t>Σας ευχαριστώ πολύ</w:t>
      </w:r>
      <w:r>
        <w:rPr>
          <w:rFonts w:eastAsia="Times New Roman" w:cs="Times New Roman"/>
          <w:szCs w:val="24"/>
        </w:rPr>
        <w:t>.</w:t>
      </w:r>
    </w:p>
    <w:p w14:paraId="678A3985"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w:t>
      </w:r>
    </w:p>
    <w:p w14:paraId="678A3986" w14:textId="77777777" w:rsidR="0099759A" w:rsidRDefault="00FE124F">
      <w:pPr>
        <w:spacing w:line="600" w:lineRule="auto"/>
        <w:ind w:firstLine="720"/>
        <w:contextualSpacing/>
        <w:jc w:val="both"/>
        <w:rPr>
          <w:rFonts w:eastAsia="Times New Roman" w:cs="Times New Roman"/>
          <w:szCs w:val="24"/>
        </w:rPr>
      </w:pPr>
      <w:r w:rsidRPr="00AC710A">
        <w:rPr>
          <w:rFonts w:eastAsia="Times New Roman" w:cs="Times New Roman"/>
          <w:szCs w:val="24"/>
        </w:rPr>
        <w:t xml:space="preserve">Προχωρούμε </w:t>
      </w:r>
      <w:r>
        <w:rPr>
          <w:rFonts w:eastAsia="Times New Roman" w:cs="Times New Roman"/>
          <w:szCs w:val="24"/>
        </w:rPr>
        <w:t>με τον κ. Ανδ</w:t>
      </w:r>
      <w:r w:rsidRPr="00AC710A">
        <w:rPr>
          <w:rFonts w:eastAsia="Times New Roman" w:cs="Times New Roman"/>
          <w:szCs w:val="24"/>
        </w:rPr>
        <w:t>ριάν</w:t>
      </w:r>
      <w:r w:rsidRPr="00AC710A">
        <w:rPr>
          <w:rFonts w:eastAsia="Times New Roman" w:cs="Times New Roman"/>
          <w:szCs w:val="24"/>
        </w:rPr>
        <w:t>ο</w:t>
      </w:r>
      <w:r>
        <w:rPr>
          <w:rFonts w:eastAsia="Times New Roman" w:cs="Times New Roman"/>
          <w:szCs w:val="24"/>
        </w:rPr>
        <w:t>,</w:t>
      </w:r>
      <w:r w:rsidRPr="00AC710A">
        <w:rPr>
          <w:rFonts w:eastAsia="Times New Roman" w:cs="Times New Roman"/>
          <w:szCs w:val="24"/>
        </w:rPr>
        <w:t xml:space="preserve"> Βουλευτή της Νέας Δημοκρατίας</w:t>
      </w:r>
      <w:r>
        <w:rPr>
          <w:rFonts w:eastAsia="Times New Roman" w:cs="Times New Roman"/>
          <w:szCs w:val="24"/>
        </w:rPr>
        <w:t>.</w:t>
      </w:r>
    </w:p>
    <w:p w14:paraId="678A3987"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Κύριε Ανδριανέ, έχετε τον λόγο.</w:t>
      </w:r>
    </w:p>
    <w:p w14:paraId="678A3988"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ΑΝΔΡΙΑΝΟΣ: </w:t>
      </w:r>
      <w:r>
        <w:rPr>
          <w:rFonts w:eastAsia="Times New Roman" w:cs="Times New Roman"/>
          <w:szCs w:val="24"/>
        </w:rPr>
        <w:t>Ευχαριστώ, κύριε Πρόεδρε.</w:t>
      </w:r>
    </w:p>
    <w:p w14:paraId="678A3989"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συζητάμε σήμερα ένα νομοσχέδιο, β</w:t>
      </w:r>
      <w:r w:rsidRPr="00AC710A">
        <w:rPr>
          <w:rFonts w:eastAsia="Times New Roman" w:cs="Times New Roman"/>
          <w:szCs w:val="24"/>
        </w:rPr>
        <w:t>εβαίως μετά από τέσσερα χρόνια</w:t>
      </w:r>
      <w:r>
        <w:rPr>
          <w:rFonts w:eastAsia="Times New Roman" w:cs="Times New Roman"/>
          <w:szCs w:val="24"/>
        </w:rPr>
        <w:t>,</w:t>
      </w:r>
      <w:r w:rsidRPr="00AC710A">
        <w:rPr>
          <w:rFonts w:eastAsia="Times New Roman" w:cs="Times New Roman"/>
          <w:szCs w:val="24"/>
        </w:rPr>
        <w:t xml:space="preserve"> που θα πρέπει να έχει ως στόχο τον εκσυγχρονισμό της διαδικασίας εξετάσεων για την χορήγηση διπλώματος οδήγησης</w:t>
      </w:r>
      <w:r>
        <w:rPr>
          <w:rFonts w:eastAsia="Times New Roman" w:cs="Times New Roman"/>
          <w:szCs w:val="24"/>
        </w:rPr>
        <w:t>, την</w:t>
      </w:r>
      <w:r w:rsidRPr="00AC710A">
        <w:rPr>
          <w:rFonts w:eastAsia="Times New Roman" w:cs="Times New Roman"/>
          <w:szCs w:val="24"/>
        </w:rPr>
        <w:t xml:space="preserve"> ενί</w:t>
      </w:r>
      <w:r>
        <w:rPr>
          <w:rFonts w:eastAsia="Times New Roman" w:cs="Times New Roman"/>
          <w:szCs w:val="24"/>
        </w:rPr>
        <w:t>σχυση</w:t>
      </w:r>
      <w:r w:rsidRPr="00AC710A">
        <w:rPr>
          <w:rFonts w:eastAsia="Times New Roman" w:cs="Times New Roman"/>
          <w:szCs w:val="24"/>
        </w:rPr>
        <w:t xml:space="preserve"> της διαφάνειας και της αντικειμενικότητας </w:t>
      </w:r>
      <w:r>
        <w:rPr>
          <w:rFonts w:eastAsia="Times New Roman" w:cs="Times New Roman"/>
          <w:szCs w:val="24"/>
        </w:rPr>
        <w:t xml:space="preserve">σε </w:t>
      </w:r>
      <w:r w:rsidRPr="00AC710A">
        <w:rPr>
          <w:rFonts w:eastAsia="Times New Roman" w:cs="Times New Roman"/>
          <w:szCs w:val="24"/>
        </w:rPr>
        <w:t xml:space="preserve">ένα πεδίο δημόσιας δράσης που </w:t>
      </w:r>
      <w:r>
        <w:rPr>
          <w:rFonts w:eastAsia="Times New Roman" w:cs="Times New Roman"/>
          <w:szCs w:val="24"/>
        </w:rPr>
        <w:t>ε</w:t>
      </w:r>
      <w:r w:rsidRPr="00AC710A">
        <w:rPr>
          <w:rFonts w:eastAsia="Times New Roman" w:cs="Times New Roman"/>
          <w:szCs w:val="24"/>
        </w:rPr>
        <w:t>ίν</w:t>
      </w:r>
      <w:r>
        <w:rPr>
          <w:rFonts w:eastAsia="Times New Roman" w:cs="Times New Roman"/>
          <w:szCs w:val="24"/>
        </w:rPr>
        <w:t xml:space="preserve">αι προβληματικό και πέρα από τις συνέπειες </w:t>
      </w:r>
      <w:r w:rsidRPr="00AC710A">
        <w:rPr>
          <w:rFonts w:eastAsia="Times New Roman" w:cs="Times New Roman"/>
          <w:szCs w:val="24"/>
        </w:rPr>
        <w:t xml:space="preserve">για την </w:t>
      </w:r>
      <w:r w:rsidRPr="00AC710A">
        <w:rPr>
          <w:rFonts w:eastAsia="Times New Roman" w:cs="Times New Roman"/>
          <w:szCs w:val="24"/>
        </w:rPr>
        <w:t>οδική ασφάλεια και το</w:t>
      </w:r>
      <w:r>
        <w:rPr>
          <w:rFonts w:eastAsia="Times New Roman" w:cs="Times New Roman"/>
          <w:szCs w:val="24"/>
        </w:rPr>
        <w:t>ν</w:t>
      </w:r>
      <w:r w:rsidRPr="00AC710A">
        <w:rPr>
          <w:rFonts w:eastAsia="Times New Roman" w:cs="Times New Roman"/>
          <w:szCs w:val="24"/>
        </w:rPr>
        <w:t xml:space="preserve"> φόρο αίματος που καταβάλλουμε ως κοινωνία στους δρόμους</w:t>
      </w:r>
      <w:r>
        <w:rPr>
          <w:rFonts w:eastAsia="Times New Roman" w:cs="Times New Roman"/>
          <w:szCs w:val="24"/>
        </w:rPr>
        <w:t xml:space="preserve">, αμαυρώνει </w:t>
      </w:r>
      <w:r w:rsidRPr="00AC710A">
        <w:rPr>
          <w:rFonts w:eastAsia="Times New Roman" w:cs="Times New Roman"/>
          <w:szCs w:val="24"/>
        </w:rPr>
        <w:t xml:space="preserve">και την μεγάλη πλειονότητα </w:t>
      </w:r>
      <w:r w:rsidRPr="00AC710A">
        <w:rPr>
          <w:rFonts w:eastAsia="Times New Roman" w:cs="Times New Roman"/>
          <w:szCs w:val="24"/>
        </w:rPr>
        <w:lastRenderedPageBreak/>
        <w:t>των εκπαιδευτών και εξεταστών</w:t>
      </w:r>
      <w:r>
        <w:rPr>
          <w:rFonts w:eastAsia="Times New Roman" w:cs="Times New Roman"/>
          <w:szCs w:val="24"/>
        </w:rPr>
        <w:t xml:space="preserve"> που με ευσυνειδησία </w:t>
      </w:r>
      <w:r w:rsidRPr="00AC710A">
        <w:rPr>
          <w:rFonts w:eastAsia="Times New Roman" w:cs="Times New Roman"/>
          <w:szCs w:val="24"/>
        </w:rPr>
        <w:t>επιτε</w:t>
      </w:r>
      <w:r>
        <w:rPr>
          <w:rFonts w:eastAsia="Times New Roman" w:cs="Times New Roman"/>
          <w:szCs w:val="24"/>
        </w:rPr>
        <w:t>λ</w:t>
      </w:r>
      <w:r w:rsidRPr="00AC710A">
        <w:rPr>
          <w:rFonts w:eastAsia="Times New Roman" w:cs="Times New Roman"/>
          <w:szCs w:val="24"/>
        </w:rPr>
        <w:t xml:space="preserve">ούν το καθήκον </w:t>
      </w:r>
      <w:r>
        <w:rPr>
          <w:rFonts w:eastAsia="Times New Roman" w:cs="Times New Roman"/>
          <w:szCs w:val="24"/>
        </w:rPr>
        <w:t>τους.</w:t>
      </w:r>
      <w:r w:rsidRPr="00AC710A">
        <w:rPr>
          <w:rFonts w:eastAsia="Times New Roman" w:cs="Times New Roman"/>
          <w:szCs w:val="24"/>
        </w:rPr>
        <w:t xml:space="preserve"> </w:t>
      </w:r>
    </w:p>
    <w:p w14:paraId="678A398A" w14:textId="77777777" w:rsidR="0099759A" w:rsidRDefault="00FE124F">
      <w:pPr>
        <w:spacing w:line="600" w:lineRule="auto"/>
        <w:ind w:firstLine="720"/>
        <w:contextualSpacing/>
        <w:jc w:val="both"/>
        <w:rPr>
          <w:rFonts w:eastAsia="Times New Roman" w:cs="Times New Roman"/>
          <w:szCs w:val="24"/>
        </w:rPr>
      </w:pPr>
      <w:r w:rsidRPr="00AC710A">
        <w:rPr>
          <w:rFonts w:eastAsia="Times New Roman" w:cs="Times New Roman"/>
          <w:szCs w:val="24"/>
        </w:rPr>
        <w:t>Δυστυχώς</w:t>
      </w:r>
      <w:r>
        <w:rPr>
          <w:rFonts w:eastAsia="Times New Roman" w:cs="Times New Roman"/>
          <w:szCs w:val="24"/>
        </w:rPr>
        <w:t>,</w:t>
      </w:r>
      <w:r w:rsidRPr="00AC710A">
        <w:rPr>
          <w:rFonts w:eastAsia="Times New Roman" w:cs="Times New Roman"/>
          <w:szCs w:val="24"/>
        </w:rPr>
        <w:t xml:space="preserve"> </w:t>
      </w:r>
      <w:r>
        <w:rPr>
          <w:rFonts w:eastAsia="Times New Roman" w:cs="Times New Roman"/>
          <w:szCs w:val="24"/>
        </w:rPr>
        <w:t>όμως,</w:t>
      </w:r>
      <w:r w:rsidRPr="00AC710A">
        <w:rPr>
          <w:rFonts w:eastAsia="Times New Roman" w:cs="Times New Roman"/>
          <w:szCs w:val="24"/>
        </w:rPr>
        <w:t xml:space="preserve"> παρά τις όποιες καλές προθέσεις το νομοσχέδιο</w:t>
      </w:r>
      <w:r w:rsidRPr="00AC710A">
        <w:rPr>
          <w:rFonts w:eastAsia="Times New Roman" w:cs="Times New Roman"/>
          <w:szCs w:val="24"/>
        </w:rPr>
        <w:t xml:space="preserve"> που συζητάμε σήμερα περιέχει πολλά </w:t>
      </w:r>
      <w:r>
        <w:rPr>
          <w:rFonts w:eastAsia="Times New Roman" w:cs="Times New Roman"/>
          <w:szCs w:val="24"/>
        </w:rPr>
        <w:t>προβληματικά στοιχεία τα</w:t>
      </w:r>
      <w:r w:rsidRPr="00AC710A">
        <w:rPr>
          <w:rFonts w:eastAsia="Times New Roman" w:cs="Times New Roman"/>
          <w:szCs w:val="24"/>
        </w:rPr>
        <w:t xml:space="preserve"> οποί</w:t>
      </w:r>
      <w:r>
        <w:rPr>
          <w:rFonts w:eastAsia="Times New Roman" w:cs="Times New Roman"/>
          <w:szCs w:val="24"/>
        </w:rPr>
        <w:t>α θα δημιουργήσουν</w:t>
      </w:r>
      <w:r w:rsidRPr="00AC710A">
        <w:rPr>
          <w:rFonts w:eastAsia="Times New Roman" w:cs="Times New Roman"/>
          <w:szCs w:val="24"/>
        </w:rPr>
        <w:t xml:space="preserve"> πολλά και σημαντικά προβλήματα</w:t>
      </w:r>
      <w:r>
        <w:rPr>
          <w:rFonts w:eastAsia="Times New Roman" w:cs="Times New Roman"/>
          <w:szCs w:val="24"/>
        </w:rPr>
        <w:t>,</w:t>
      </w:r>
      <w:r w:rsidRPr="00AC710A">
        <w:rPr>
          <w:rFonts w:eastAsia="Times New Roman" w:cs="Times New Roman"/>
          <w:szCs w:val="24"/>
        </w:rPr>
        <w:t xml:space="preserve"> πο</w:t>
      </w:r>
      <w:r>
        <w:rPr>
          <w:rFonts w:eastAsia="Times New Roman" w:cs="Times New Roman"/>
          <w:szCs w:val="24"/>
        </w:rPr>
        <w:t>υ θα μπορούσαν να αποφευχθού</w:t>
      </w:r>
      <w:r w:rsidRPr="00AC710A">
        <w:rPr>
          <w:rFonts w:eastAsia="Times New Roman" w:cs="Times New Roman"/>
          <w:szCs w:val="24"/>
        </w:rPr>
        <w:t>ν αποτελεσματικά</w:t>
      </w:r>
      <w:r>
        <w:rPr>
          <w:rFonts w:eastAsia="Times New Roman" w:cs="Times New Roman"/>
          <w:szCs w:val="24"/>
        </w:rPr>
        <w:t>,</w:t>
      </w:r>
      <w:r w:rsidRPr="00AC710A">
        <w:rPr>
          <w:rFonts w:eastAsia="Times New Roman" w:cs="Times New Roman"/>
          <w:szCs w:val="24"/>
        </w:rPr>
        <w:t xml:space="preserve"> αν το Υπουργείο λάμβανε σοβαρά υπ</w:t>
      </w:r>
      <w:r>
        <w:rPr>
          <w:rFonts w:eastAsia="Times New Roman" w:cs="Times New Roman"/>
          <w:szCs w:val="24"/>
        </w:rPr>
        <w:t xml:space="preserve">’ </w:t>
      </w:r>
      <w:r w:rsidRPr="00AC710A">
        <w:rPr>
          <w:rFonts w:eastAsia="Times New Roman" w:cs="Times New Roman"/>
          <w:szCs w:val="24"/>
        </w:rPr>
        <w:t>όψ</w:t>
      </w:r>
      <w:r>
        <w:rPr>
          <w:rFonts w:eastAsia="Times New Roman" w:cs="Times New Roman"/>
          <w:szCs w:val="24"/>
        </w:rPr>
        <w:t>ιν</w:t>
      </w:r>
      <w:r w:rsidRPr="00AC710A">
        <w:rPr>
          <w:rFonts w:eastAsia="Times New Roman" w:cs="Times New Roman"/>
          <w:szCs w:val="24"/>
        </w:rPr>
        <w:t xml:space="preserve"> τις θέσεις και τις προτάσεις των ανθρώπων που γνωρίζ</w:t>
      </w:r>
      <w:r w:rsidRPr="00AC710A">
        <w:rPr>
          <w:rFonts w:eastAsia="Times New Roman" w:cs="Times New Roman"/>
          <w:szCs w:val="24"/>
        </w:rPr>
        <w:t>ουν από πρώτο χέρι τη λειτουργία του συστήματος</w:t>
      </w:r>
      <w:r>
        <w:rPr>
          <w:rFonts w:eastAsia="Times New Roman" w:cs="Times New Roman"/>
          <w:szCs w:val="24"/>
        </w:rPr>
        <w:t>,</w:t>
      </w:r>
      <w:r w:rsidRPr="00AC710A">
        <w:rPr>
          <w:rFonts w:eastAsia="Times New Roman" w:cs="Times New Roman"/>
          <w:szCs w:val="24"/>
        </w:rPr>
        <w:t xml:space="preserve"> τα </w:t>
      </w:r>
      <w:r>
        <w:rPr>
          <w:rFonts w:eastAsia="Times New Roman" w:cs="Times New Roman"/>
          <w:szCs w:val="24"/>
        </w:rPr>
        <w:t xml:space="preserve">υπαρκτά </w:t>
      </w:r>
      <w:r w:rsidRPr="00AC710A">
        <w:rPr>
          <w:rFonts w:eastAsia="Times New Roman" w:cs="Times New Roman"/>
          <w:szCs w:val="24"/>
        </w:rPr>
        <w:t>προβλήματα και τις προοπτικές</w:t>
      </w:r>
      <w:r>
        <w:rPr>
          <w:rFonts w:eastAsia="Times New Roman" w:cs="Times New Roman"/>
          <w:szCs w:val="24"/>
        </w:rPr>
        <w:t xml:space="preserve">. Αναφέρω, βεβαίως, </w:t>
      </w:r>
      <w:r w:rsidRPr="00AC710A">
        <w:rPr>
          <w:rFonts w:eastAsia="Times New Roman" w:cs="Times New Roman"/>
          <w:szCs w:val="24"/>
        </w:rPr>
        <w:t xml:space="preserve">χαρακτηριστικά το Σωματείο Εκπαιδευτών Οδήγησης Αργολίδας </w:t>
      </w:r>
      <w:r>
        <w:rPr>
          <w:rFonts w:eastAsia="Times New Roman" w:cs="Times New Roman"/>
          <w:szCs w:val="24"/>
        </w:rPr>
        <w:t>«Ο Αργέας»,</w:t>
      </w:r>
      <w:r w:rsidRPr="00AC710A">
        <w:rPr>
          <w:rFonts w:eastAsia="Times New Roman" w:cs="Times New Roman"/>
          <w:szCs w:val="24"/>
        </w:rPr>
        <w:t xml:space="preserve"> </w:t>
      </w:r>
      <w:r>
        <w:rPr>
          <w:rFonts w:eastAsia="Times New Roman" w:cs="Times New Roman"/>
          <w:szCs w:val="24"/>
        </w:rPr>
        <w:t>το οποίο</w:t>
      </w:r>
      <w:r w:rsidRPr="00AC710A">
        <w:rPr>
          <w:rFonts w:eastAsia="Times New Roman" w:cs="Times New Roman"/>
          <w:szCs w:val="24"/>
        </w:rPr>
        <w:t xml:space="preserve"> έχει στείλει επανειλημμένα </w:t>
      </w:r>
      <w:r>
        <w:rPr>
          <w:rFonts w:eastAsia="Times New Roman" w:cs="Times New Roman"/>
          <w:szCs w:val="24"/>
        </w:rPr>
        <w:t>εμπεριστατωμένες</w:t>
      </w:r>
      <w:r w:rsidRPr="00AC710A">
        <w:rPr>
          <w:rFonts w:eastAsia="Times New Roman" w:cs="Times New Roman"/>
          <w:szCs w:val="24"/>
        </w:rPr>
        <w:t xml:space="preserve"> προτάσεις με επιχειρήματ</w:t>
      </w:r>
      <w:r w:rsidRPr="00AC710A">
        <w:rPr>
          <w:rFonts w:eastAsia="Times New Roman" w:cs="Times New Roman"/>
          <w:szCs w:val="24"/>
        </w:rPr>
        <w:t>α</w:t>
      </w:r>
      <w:r w:rsidRPr="00CB1843">
        <w:rPr>
          <w:rFonts w:eastAsia="Times New Roman" w:cs="Times New Roman"/>
          <w:szCs w:val="24"/>
        </w:rPr>
        <w:t xml:space="preserve">. </w:t>
      </w:r>
      <w:r>
        <w:rPr>
          <w:rFonts w:eastAsia="Times New Roman" w:cs="Times New Roman"/>
          <w:szCs w:val="24"/>
        </w:rPr>
        <w:t>Β</w:t>
      </w:r>
      <w:r w:rsidRPr="00AC710A">
        <w:rPr>
          <w:rFonts w:eastAsia="Times New Roman" w:cs="Times New Roman"/>
          <w:szCs w:val="24"/>
        </w:rPr>
        <w:t>εβαίως πολλές από αυτές τις προτάσεις τ</w:t>
      </w:r>
      <w:r>
        <w:rPr>
          <w:rFonts w:eastAsia="Times New Roman" w:cs="Times New Roman"/>
          <w:szCs w:val="24"/>
        </w:rPr>
        <w:t xml:space="preserve">ις έχω και εγώ και </w:t>
      </w:r>
      <w:r w:rsidRPr="00AC710A">
        <w:rPr>
          <w:rFonts w:eastAsia="Times New Roman" w:cs="Times New Roman"/>
          <w:szCs w:val="24"/>
        </w:rPr>
        <w:t xml:space="preserve">μέσω της διαδικασίας του Κοινοβουλίου </w:t>
      </w:r>
      <w:r>
        <w:rPr>
          <w:rFonts w:eastAsia="Times New Roman" w:cs="Times New Roman"/>
          <w:szCs w:val="24"/>
        </w:rPr>
        <w:t xml:space="preserve">σάς </w:t>
      </w:r>
      <w:r w:rsidRPr="00CB1843">
        <w:rPr>
          <w:rFonts w:eastAsia="Times New Roman" w:cs="Times New Roman"/>
          <w:szCs w:val="24"/>
        </w:rPr>
        <w:t>τις έχω αποστείλει</w:t>
      </w:r>
      <w:r>
        <w:rPr>
          <w:rFonts w:eastAsia="Times New Roman" w:cs="Times New Roman"/>
          <w:szCs w:val="24"/>
        </w:rPr>
        <w:t>, κύριε Υπουργέ.</w:t>
      </w:r>
      <w:r w:rsidRPr="00CB1843">
        <w:rPr>
          <w:rFonts w:eastAsia="Times New Roman" w:cs="Times New Roman"/>
          <w:szCs w:val="24"/>
        </w:rPr>
        <w:t xml:space="preserve"> </w:t>
      </w:r>
      <w:r w:rsidRPr="002E7269">
        <w:rPr>
          <w:rFonts w:eastAsia="Times New Roman" w:cs="Times New Roman"/>
          <w:szCs w:val="24"/>
        </w:rPr>
        <w:t xml:space="preserve">Αυτά σε σχέση με τις προτάσεις και τις ανησυχίες τους. </w:t>
      </w:r>
    </w:p>
    <w:p w14:paraId="678A398B"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Πριν, όμως, αναφερθώ σε αυτά τα </w:t>
      </w:r>
      <w:r w:rsidRPr="00AC710A">
        <w:rPr>
          <w:rFonts w:eastAsia="Times New Roman" w:cs="Times New Roman"/>
          <w:szCs w:val="24"/>
        </w:rPr>
        <w:t xml:space="preserve">προβλήματα </w:t>
      </w:r>
      <w:r>
        <w:rPr>
          <w:rFonts w:eastAsia="Times New Roman" w:cs="Times New Roman"/>
          <w:szCs w:val="24"/>
        </w:rPr>
        <w:t>τα οποία</w:t>
      </w:r>
      <w:r w:rsidRPr="00AC710A">
        <w:rPr>
          <w:rFonts w:eastAsia="Times New Roman" w:cs="Times New Roman"/>
          <w:szCs w:val="24"/>
        </w:rPr>
        <w:t xml:space="preserve"> επισήμανε</w:t>
      </w:r>
      <w:r w:rsidRPr="00AC710A">
        <w:rPr>
          <w:rFonts w:eastAsia="Times New Roman" w:cs="Times New Roman"/>
          <w:szCs w:val="24"/>
        </w:rPr>
        <w:t xml:space="preserve"> αναλυτικά και </w:t>
      </w:r>
      <w:r>
        <w:rPr>
          <w:rFonts w:eastAsia="Times New Roman" w:cs="Times New Roman"/>
          <w:szCs w:val="24"/>
        </w:rPr>
        <w:t xml:space="preserve">ο </w:t>
      </w:r>
      <w:r>
        <w:rPr>
          <w:rFonts w:eastAsia="Times New Roman" w:cs="Times New Roman"/>
          <w:szCs w:val="24"/>
        </w:rPr>
        <w:t>ε</w:t>
      </w:r>
      <w:r>
        <w:rPr>
          <w:rFonts w:eastAsia="Times New Roman" w:cs="Times New Roman"/>
          <w:szCs w:val="24"/>
        </w:rPr>
        <w:t>ισηγητής</w:t>
      </w:r>
      <w:r w:rsidRPr="00AC710A">
        <w:rPr>
          <w:rFonts w:eastAsia="Times New Roman" w:cs="Times New Roman"/>
          <w:szCs w:val="24"/>
        </w:rPr>
        <w:t xml:space="preserve"> της Νέας Δημοκρατίας</w:t>
      </w:r>
      <w:r>
        <w:rPr>
          <w:rFonts w:eastAsia="Times New Roman" w:cs="Times New Roman"/>
          <w:szCs w:val="24"/>
        </w:rPr>
        <w:t>,</w:t>
      </w:r>
      <w:r w:rsidRPr="00AC710A">
        <w:rPr>
          <w:rFonts w:eastAsia="Times New Roman" w:cs="Times New Roman"/>
          <w:szCs w:val="24"/>
        </w:rPr>
        <w:t xml:space="preserve"> </w:t>
      </w:r>
      <w:r w:rsidRPr="00AC710A">
        <w:rPr>
          <w:rFonts w:eastAsia="Times New Roman" w:cs="Times New Roman"/>
          <w:szCs w:val="24"/>
        </w:rPr>
        <w:lastRenderedPageBreak/>
        <w:t xml:space="preserve">θέλω να αναφερθώ στο ζήτημα της καταβολής της μηνιαίας αποζημίωσης των </w:t>
      </w:r>
      <w:r>
        <w:rPr>
          <w:rFonts w:eastAsia="Times New Roman" w:cs="Times New Roman"/>
          <w:szCs w:val="24"/>
        </w:rPr>
        <w:t>240</w:t>
      </w:r>
      <w:r w:rsidRPr="00AC710A">
        <w:rPr>
          <w:rFonts w:eastAsia="Times New Roman" w:cs="Times New Roman"/>
          <w:szCs w:val="24"/>
        </w:rPr>
        <w:t xml:space="preserve"> ευρώ για τους εξεταστές που απείχαν το προηγούμενο διάστημα</w:t>
      </w:r>
      <w:r>
        <w:rPr>
          <w:rFonts w:eastAsia="Times New Roman" w:cs="Times New Roman"/>
          <w:szCs w:val="24"/>
        </w:rPr>
        <w:t>,</w:t>
      </w:r>
      <w:r w:rsidRPr="00AC710A">
        <w:rPr>
          <w:rFonts w:eastAsia="Times New Roman" w:cs="Times New Roman"/>
          <w:szCs w:val="24"/>
        </w:rPr>
        <w:t xml:space="preserve"> και από ό</w:t>
      </w:r>
      <w:r>
        <w:rPr>
          <w:rFonts w:eastAsia="Times New Roman" w:cs="Times New Roman"/>
          <w:szCs w:val="24"/>
        </w:rPr>
        <w:t>,</w:t>
      </w:r>
      <w:r w:rsidRPr="00AC710A">
        <w:rPr>
          <w:rFonts w:eastAsia="Times New Roman" w:cs="Times New Roman"/>
          <w:szCs w:val="24"/>
        </w:rPr>
        <w:t>τι ενημερώθηκ</w:t>
      </w:r>
      <w:r>
        <w:rPr>
          <w:rFonts w:eastAsia="Times New Roman" w:cs="Times New Roman"/>
          <w:szCs w:val="24"/>
        </w:rPr>
        <w:t>α</w:t>
      </w:r>
      <w:r w:rsidRPr="00AC710A">
        <w:rPr>
          <w:rFonts w:eastAsia="Times New Roman" w:cs="Times New Roman"/>
          <w:szCs w:val="24"/>
        </w:rPr>
        <w:t xml:space="preserve"> συνεχίζουν και πάλι την αποχή </w:t>
      </w:r>
      <w:r>
        <w:rPr>
          <w:rFonts w:eastAsia="Times New Roman" w:cs="Times New Roman"/>
          <w:szCs w:val="24"/>
        </w:rPr>
        <w:t>τους. Πρόκειται</w:t>
      </w:r>
      <w:r w:rsidRPr="00AC710A">
        <w:rPr>
          <w:rFonts w:eastAsia="Times New Roman" w:cs="Times New Roman"/>
          <w:szCs w:val="24"/>
        </w:rPr>
        <w:t xml:space="preserve"> για </w:t>
      </w:r>
      <w:r>
        <w:rPr>
          <w:rFonts w:eastAsia="Times New Roman" w:cs="Times New Roman"/>
          <w:szCs w:val="24"/>
        </w:rPr>
        <w:t xml:space="preserve">μια </w:t>
      </w:r>
      <w:r w:rsidRPr="00AC710A">
        <w:rPr>
          <w:rFonts w:eastAsia="Times New Roman" w:cs="Times New Roman"/>
          <w:szCs w:val="24"/>
        </w:rPr>
        <w:t xml:space="preserve">αποζημίωση που διακόπηκε με </w:t>
      </w:r>
      <w:r>
        <w:rPr>
          <w:rFonts w:eastAsia="Times New Roman" w:cs="Times New Roman"/>
          <w:szCs w:val="24"/>
        </w:rPr>
        <w:t>νόμο το</w:t>
      </w:r>
      <w:r w:rsidRPr="00AC710A">
        <w:rPr>
          <w:rFonts w:eastAsia="Times New Roman" w:cs="Times New Roman"/>
          <w:szCs w:val="24"/>
        </w:rPr>
        <w:t xml:space="preserve"> 2015</w:t>
      </w:r>
      <w:r>
        <w:rPr>
          <w:rFonts w:eastAsia="Times New Roman" w:cs="Times New Roman"/>
          <w:szCs w:val="24"/>
        </w:rPr>
        <w:t>,</w:t>
      </w:r>
      <w:r w:rsidRPr="00AC710A">
        <w:rPr>
          <w:rFonts w:eastAsia="Times New Roman" w:cs="Times New Roman"/>
          <w:szCs w:val="24"/>
        </w:rPr>
        <w:t xml:space="preserve"> ενώ το Υπουργείο κατέθεσε τον Φεβρουάριο του 2016 </w:t>
      </w:r>
      <w:r>
        <w:rPr>
          <w:rFonts w:eastAsia="Times New Roman" w:cs="Times New Roman"/>
          <w:szCs w:val="24"/>
        </w:rPr>
        <w:t>τροπολογία</w:t>
      </w:r>
      <w:r>
        <w:rPr>
          <w:rFonts w:eastAsia="Times New Roman" w:cs="Times New Roman"/>
          <w:szCs w:val="24"/>
        </w:rPr>
        <w:t>,</w:t>
      </w:r>
      <w:r w:rsidRPr="00AC710A">
        <w:rPr>
          <w:rFonts w:eastAsia="Times New Roman" w:cs="Times New Roman"/>
          <w:szCs w:val="24"/>
        </w:rPr>
        <w:t xml:space="preserve"> που </w:t>
      </w:r>
      <w:r>
        <w:rPr>
          <w:rFonts w:eastAsia="Times New Roman" w:cs="Times New Roman"/>
          <w:szCs w:val="24"/>
        </w:rPr>
        <w:t>υποτίθεται</w:t>
      </w:r>
      <w:r w:rsidRPr="00AC710A">
        <w:rPr>
          <w:rFonts w:eastAsia="Times New Roman" w:cs="Times New Roman"/>
          <w:szCs w:val="24"/>
        </w:rPr>
        <w:t xml:space="preserve"> πώς θα </w:t>
      </w:r>
      <w:r>
        <w:rPr>
          <w:rFonts w:eastAsia="Times New Roman" w:cs="Times New Roman"/>
          <w:szCs w:val="24"/>
        </w:rPr>
        <w:t>έλυνε</w:t>
      </w:r>
      <w:r w:rsidRPr="00AC710A">
        <w:rPr>
          <w:rFonts w:eastAsia="Times New Roman" w:cs="Times New Roman"/>
          <w:szCs w:val="24"/>
        </w:rPr>
        <w:t xml:space="preserve"> το πρόγραμμα</w:t>
      </w:r>
      <w:r>
        <w:rPr>
          <w:rFonts w:eastAsia="Times New Roman" w:cs="Times New Roman"/>
          <w:szCs w:val="24"/>
        </w:rPr>
        <w:t xml:space="preserve">, όμως απέσυρε </w:t>
      </w:r>
      <w:r w:rsidRPr="00AC710A">
        <w:rPr>
          <w:rFonts w:eastAsia="Times New Roman" w:cs="Times New Roman"/>
          <w:szCs w:val="24"/>
        </w:rPr>
        <w:t>την τροπολογία αμέσως μετά</w:t>
      </w:r>
      <w:r>
        <w:rPr>
          <w:rFonts w:eastAsia="Times New Roman" w:cs="Times New Roman"/>
          <w:szCs w:val="24"/>
        </w:rPr>
        <w:t>,</w:t>
      </w:r>
      <w:r w:rsidRPr="00AC710A">
        <w:rPr>
          <w:rFonts w:eastAsia="Times New Roman" w:cs="Times New Roman"/>
          <w:szCs w:val="24"/>
        </w:rPr>
        <w:t xml:space="preserve"> </w:t>
      </w:r>
      <w:r>
        <w:rPr>
          <w:rFonts w:eastAsia="Times New Roman" w:cs="Times New Roman"/>
          <w:szCs w:val="24"/>
        </w:rPr>
        <w:t>μεταθέτοντας</w:t>
      </w:r>
      <w:r w:rsidRPr="00AC710A">
        <w:rPr>
          <w:rFonts w:eastAsia="Times New Roman" w:cs="Times New Roman"/>
          <w:szCs w:val="24"/>
        </w:rPr>
        <w:t xml:space="preserve"> πάλι το πρόβλημα διαδοχικά για τον Ιούνιο του 2</w:t>
      </w:r>
      <w:r w:rsidRPr="00AC710A">
        <w:rPr>
          <w:rFonts w:eastAsia="Times New Roman" w:cs="Times New Roman"/>
          <w:szCs w:val="24"/>
        </w:rPr>
        <w:t>017</w:t>
      </w:r>
      <w:r>
        <w:rPr>
          <w:rFonts w:eastAsia="Times New Roman" w:cs="Times New Roman"/>
          <w:szCs w:val="24"/>
        </w:rPr>
        <w:t>,</w:t>
      </w:r>
      <w:r w:rsidRPr="00AC710A">
        <w:rPr>
          <w:rFonts w:eastAsia="Times New Roman" w:cs="Times New Roman"/>
          <w:szCs w:val="24"/>
        </w:rPr>
        <w:t xml:space="preserve"> τον Δεκέμβριο του 2017 και τέλος τον Απρίλιο του 2018</w:t>
      </w:r>
      <w:r>
        <w:rPr>
          <w:rFonts w:eastAsia="Times New Roman" w:cs="Times New Roman"/>
          <w:szCs w:val="24"/>
        </w:rPr>
        <w:t>.</w:t>
      </w:r>
      <w:r w:rsidRPr="00AC710A">
        <w:rPr>
          <w:rFonts w:eastAsia="Times New Roman" w:cs="Times New Roman"/>
          <w:szCs w:val="24"/>
        </w:rPr>
        <w:t xml:space="preserve"> </w:t>
      </w:r>
    </w:p>
    <w:p w14:paraId="678A398C" w14:textId="77777777" w:rsidR="0099759A" w:rsidRDefault="00FE124F">
      <w:pPr>
        <w:spacing w:line="600" w:lineRule="auto"/>
        <w:ind w:firstLine="720"/>
        <w:contextualSpacing/>
        <w:jc w:val="both"/>
        <w:rPr>
          <w:rFonts w:eastAsia="Times New Roman" w:cs="Times New Roman"/>
          <w:szCs w:val="24"/>
        </w:rPr>
      </w:pPr>
      <w:r w:rsidRPr="00AC710A">
        <w:rPr>
          <w:rFonts w:eastAsia="Times New Roman" w:cs="Times New Roman"/>
          <w:szCs w:val="24"/>
        </w:rPr>
        <w:t>Αποτέλεσμα</w:t>
      </w:r>
      <w:r>
        <w:rPr>
          <w:rFonts w:eastAsia="Times New Roman" w:cs="Times New Roman"/>
          <w:szCs w:val="24"/>
        </w:rPr>
        <w:t>,</w:t>
      </w:r>
      <w:r w:rsidRPr="00AC710A">
        <w:rPr>
          <w:rFonts w:eastAsia="Times New Roman" w:cs="Times New Roman"/>
          <w:szCs w:val="24"/>
        </w:rPr>
        <w:t xml:space="preserve"> λοιπόν</w:t>
      </w:r>
      <w:r>
        <w:rPr>
          <w:rFonts w:eastAsia="Times New Roman" w:cs="Times New Roman"/>
          <w:szCs w:val="24"/>
        </w:rPr>
        <w:t>,</w:t>
      </w:r>
      <w:r w:rsidRPr="00AC710A">
        <w:rPr>
          <w:rFonts w:eastAsia="Times New Roman" w:cs="Times New Roman"/>
          <w:szCs w:val="24"/>
        </w:rPr>
        <w:t xml:space="preserve"> όλης αυτής της κατάστασης είναι να κρατήσετε όλο αυτό το διάστημα ομήρους δεκάδες χιλιάδες πολίτες υποψήφιους οδηγούς</w:t>
      </w:r>
      <w:r>
        <w:rPr>
          <w:rFonts w:eastAsia="Times New Roman" w:cs="Times New Roman"/>
          <w:szCs w:val="24"/>
        </w:rPr>
        <w:t>.</w:t>
      </w:r>
      <w:r w:rsidRPr="00AC710A">
        <w:rPr>
          <w:rFonts w:eastAsia="Times New Roman" w:cs="Times New Roman"/>
          <w:szCs w:val="24"/>
        </w:rPr>
        <w:t xml:space="preserve"> </w:t>
      </w:r>
      <w:r>
        <w:rPr>
          <w:rFonts w:eastAsia="Times New Roman" w:cs="Times New Roman"/>
          <w:szCs w:val="24"/>
        </w:rPr>
        <w:t>Όμως</w:t>
      </w:r>
      <w:r w:rsidRPr="00AC710A">
        <w:rPr>
          <w:rFonts w:eastAsia="Times New Roman" w:cs="Times New Roman"/>
          <w:szCs w:val="24"/>
        </w:rPr>
        <w:t xml:space="preserve"> η ταλαιπωρία αυτών των χιλιάδων πολιτών</w:t>
      </w:r>
      <w:r>
        <w:rPr>
          <w:rFonts w:eastAsia="Times New Roman" w:cs="Times New Roman"/>
          <w:szCs w:val="24"/>
        </w:rPr>
        <w:t>,</w:t>
      </w:r>
      <w:r w:rsidRPr="00AC710A">
        <w:rPr>
          <w:rFonts w:eastAsia="Times New Roman" w:cs="Times New Roman"/>
          <w:szCs w:val="24"/>
        </w:rPr>
        <w:t xml:space="preserve"> υποψηφίων </w:t>
      </w:r>
      <w:r w:rsidRPr="00AC710A">
        <w:rPr>
          <w:rFonts w:eastAsia="Times New Roman" w:cs="Times New Roman"/>
          <w:szCs w:val="24"/>
        </w:rPr>
        <w:t>οδηγών</w:t>
      </w:r>
      <w:r>
        <w:rPr>
          <w:rFonts w:eastAsia="Times New Roman" w:cs="Times New Roman"/>
          <w:szCs w:val="24"/>
        </w:rPr>
        <w:t>,</w:t>
      </w:r>
      <w:r w:rsidRPr="00AC710A">
        <w:rPr>
          <w:rFonts w:eastAsia="Times New Roman" w:cs="Times New Roman"/>
          <w:szCs w:val="24"/>
        </w:rPr>
        <w:t xml:space="preserve"> όλο</w:t>
      </w:r>
      <w:r>
        <w:rPr>
          <w:rFonts w:eastAsia="Times New Roman" w:cs="Times New Roman"/>
          <w:szCs w:val="24"/>
        </w:rPr>
        <w:t>ν</w:t>
      </w:r>
      <w:r w:rsidRPr="00AC710A">
        <w:rPr>
          <w:rFonts w:eastAsia="Times New Roman" w:cs="Times New Roman"/>
          <w:szCs w:val="24"/>
        </w:rPr>
        <w:t xml:space="preserve"> αυτό τον καιρό είναι γεγονός ότι είναι μεγάλη</w:t>
      </w:r>
      <w:r>
        <w:rPr>
          <w:rFonts w:eastAsia="Times New Roman" w:cs="Times New Roman"/>
          <w:szCs w:val="24"/>
        </w:rPr>
        <w:t>,</w:t>
      </w:r>
      <w:r w:rsidRPr="00AC710A">
        <w:rPr>
          <w:rFonts w:eastAsia="Times New Roman" w:cs="Times New Roman"/>
          <w:szCs w:val="24"/>
        </w:rPr>
        <w:t xml:space="preserve"> γιατί δεν μπορούσα</w:t>
      </w:r>
      <w:r>
        <w:rPr>
          <w:rFonts w:eastAsia="Times New Roman" w:cs="Times New Roman"/>
          <w:szCs w:val="24"/>
        </w:rPr>
        <w:t>ν</w:t>
      </w:r>
      <w:r w:rsidRPr="00AC710A">
        <w:rPr>
          <w:rFonts w:eastAsia="Times New Roman" w:cs="Times New Roman"/>
          <w:szCs w:val="24"/>
        </w:rPr>
        <w:t xml:space="preserve"> να δώσουν εξετάσεις και </w:t>
      </w:r>
      <w:r>
        <w:rPr>
          <w:rFonts w:eastAsia="Times New Roman" w:cs="Times New Roman"/>
          <w:szCs w:val="24"/>
        </w:rPr>
        <w:t>β</w:t>
      </w:r>
      <w:r w:rsidRPr="00AC710A">
        <w:rPr>
          <w:rFonts w:eastAsia="Times New Roman" w:cs="Times New Roman"/>
          <w:szCs w:val="24"/>
        </w:rPr>
        <w:t xml:space="preserve">εβαίως είχε επιπτώσεις και στην εργασία </w:t>
      </w:r>
      <w:r>
        <w:rPr>
          <w:rFonts w:eastAsia="Times New Roman" w:cs="Times New Roman"/>
          <w:szCs w:val="24"/>
        </w:rPr>
        <w:t>τους,</w:t>
      </w:r>
      <w:r w:rsidRPr="00AC710A">
        <w:rPr>
          <w:rFonts w:eastAsia="Times New Roman" w:cs="Times New Roman"/>
          <w:szCs w:val="24"/>
        </w:rPr>
        <w:t xml:space="preserve"> αφού </w:t>
      </w:r>
      <w:r>
        <w:rPr>
          <w:rFonts w:eastAsia="Times New Roman" w:cs="Times New Roman"/>
          <w:szCs w:val="24"/>
        </w:rPr>
        <w:t>π</w:t>
      </w:r>
      <w:r w:rsidRPr="00AC710A">
        <w:rPr>
          <w:rFonts w:eastAsia="Times New Roman" w:cs="Times New Roman"/>
          <w:szCs w:val="24"/>
        </w:rPr>
        <w:t>ολλοί από αυτούς τα διπλώματα οδήγησης και ιδιαίτερα τα επαγγελματικά τα χρειαζόντουσαν για τη δουλ</w:t>
      </w:r>
      <w:r w:rsidRPr="00AC710A">
        <w:rPr>
          <w:rFonts w:eastAsia="Times New Roman" w:cs="Times New Roman"/>
          <w:szCs w:val="24"/>
        </w:rPr>
        <w:t xml:space="preserve">ειά </w:t>
      </w:r>
      <w:r>
        <w:rPr>
          <w:rFonts w:eastAsia="Times New Roman" w:cs="Times New Roman"/>
          <w:szCs w:val="24"/>
        </w:rPr>
        <w:t>τους.</w:t>
      </w:r>
      <w:r w:rsidRPr="00AC710A">
        <w:rPr>
          <w:rFonts w:eastAsia="Times New Roman" w:cs="Times New Roman"/>
          <w:szCs w:val="24"/>
        </w:rPr>
        <w:t xml:space="preserve"> </w:t>
      </w:r>
    </w:p>
    <w:p w14:paraId="678A398D" w14:textId="77777777" w:rsidR="0099759A" w:rsidRDefault="00FE124F">
      <w:pPr>
        <w:spacing w:line="600" w:lineRule="auto"/>
        <w:ind w:firstLine="720"/>
        <w:contextualSpacing/>
        <w:jc w:val="both"/>
        <w:rPr>
          <w:rFonts w:eastAsia="Times New Roman" w:cs="Times New Roman"/>
          <w:szCs w:val="24"/>
        </w:rPr>
      </w:pPr>
      <w:r w:rsidRPr="00AC710A">
        <w:rPr>
          <w:rFonts w:eastAsia="Times New Roman" w:cs="Times New Roman"/>
          <w:szCs w:val="24"/>
        </w:rPr>
        <w:t xml:space="preserve">Βεβαίως </w:t>
      </w:r>
      <w:r>
        <w:rPr>
          <w:rFonts w:eastAsia="Times New Roman" w:cs="Times New Roman"/>
          <w:szCs w:val="24"/>
        </w:rPr>
        <w:t>δημιουργείται</w:t>
      </w:r>
      <w:r w:rsidRPr="00AC710A">
        <w:rPr>
          <w:rFonts w:eastAsia="Times New Roman" w:cs="Times New Roman"/>
          <w:szCs w:val="24"/>
        </w:rPr>
        <w:t xml:space="preserve"> τεράστιο πρόβλημα και με χιλιάδες ηλικιωμένους που καλούνται να επανεξεταστούν</w:t>
      </w:r>
      <w:r>
        <w:rPr>
          <w:rFonts w:eastAsia="Times New Roman" w:cs="Times New Roman"/>
          <w:szCs w:val="24"/>
        </w:rPr>
        <w:t>,</w:t>
      </w:r>
      <w:r w:rsidRPr="00AC710A">
        <w:rPr>
          <w:rFonts w:eastAsia="Times New Roman" w:cs="Times New Roman"/>
          <w:szCs w:val="24"/>
        </w:rPr>
        <w:t xml:space="preserve"> αφού θα </w:t>
      </w:r>
      <w:r w:rsidRPr="00AC710A">
        <w:rPr>
          <w:rFonts w:eastAsia="Times New Roman" w:cs="Times New Roman"/>
          <w:szCs w:val="24"/>
        </w:rPr>
        <w:lastRenderedPageBreak/>
        <w:t xml:space="preserve">μπορούσαν μόνο με ιατρικές </w:t>
      </w:r>
      <w:r>
        <w:rPr>
          <w:rFonts w:eastAsia="Times New Roman" w:cs="Times New Roman"/>
          <w:szCs w:val="24"/>
        </w:rPr>
        <w:t>εξετάσεις</w:t>
      </w:r>
      <w:r>
        <w:rPr>
          <w:rFonts w:eastAsia="Times New Roman" w:cs="Times New Roman"/>
          <w:szCs w:val="24"/>
        </w:rPr>
        <w:t>,</w:t>
      </w:r>
      <w:r>
        <w:rPr>
          <w:rFonts w:eastAsia="Times New Roman" w:cs="Times New Roman"/>
          <w:szCs w:val="24"/>
        </w:rPr>
        <w:t xml:space="preserve"> με έναν εξονυχιστικό έλεγχο </w:t>
      </w:r>
      <w:r w:rsidRPr="00AC710A">
        <w:rPr>
          <w:rFonts w:eastAsia="Times New Roman" w:cs="Times New Roman"/>
          <w:szCs w:val="24"/>
        </w:rPr>
        <w:t xml:space="preserve">να μπορούν να παίρνουν </w:t>
      </w:r>
      <w:r>
        <w:rPr>
          <w:rFonts w:eastAsia="Times New Roman" w:cs="Times New Roman"/>
          <w:szCs w:val="24"/>
        </w:rPr>
        <w:t>πάλι</w:t>
      </w:r>
      <w:r w:rsidRPr="00AC710A">
        <w:rPr>
          <w:rFonts w:eastAsia="Times New Roman" w:cs="Times New Roman"/>
          <w:szCs w:val="24"/>
        </w:rPr>
        <w:t xml:space="preserve"> το δίπλωμά τους και να συνεχίσουν να οδηγ</w:t>
      </w:r>
      <w:r w:rsidRPr="00AC710A">
        <w:rPr>
          <w:rFonts w:eastAsia="Times New Roman" w:cs="Times New Roman"/>
          <w:szCs w:val="24"/>
        </w:rPr>
        <w:t>ούν για κάποιο διάστημα μέχρι τις επόμενες ιατρικές εξετάσεις</w:t>
      </w:r>
      <w:r>
        <w:rPr>
          <w:rFonts w:eastAsia="Times New Roman" w:cs="Times New Roman"/>
          <w:szCs w:val="24"/>
        </w:rPr>
        <w:t>.</w:t>
      </w:r>
    </w:p>
    <w:p w14:paraId="678A398E"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Σε ό,τι αφορά</w:t>
      </w:r>
      <w:r w:rsidRPr="00AC710A">
        <w:rPr>
          <w:rFonts w:eastAsia="Times New Roman" w:cs="Times New Roman"/>
          <w:szCs w:val="24"/>
        </w:rPr>
        <w:t xml:space="preserve"> τις επιμέρους προβλέψεις του νομοσχεδίου</w:t>
      </w:r>
      <w:r>
        <w:rPr>
          <w:rFonts w:eastAsia="Times New Roman" w:cs="Times New Roman"/>
          <w:szCs w:val="24"/>
        </w:rPr>
        <w:t>,</w:t>
      </w:r>
      <w:r w:rsidRPr="00AC710A">
        <w:rPr>
          <w:rFonts w:eastAsia="Times New Roman" w:cs="Times New Roman"/>
          <w:szCs w:val="24"/>
        </w:rPr>
        <w:t xml:space="preserve"> είναι λάθος η πρόβλεψη για μετακίνηση των υποψηφίων οδηγών και των οχημάτων σε άλλη </w:t>
      </w:r>
      <w:r>
        <w:rPr>
          <w:rFonts w:eastAsia="Times New Roman" w:cs="Times New Roman"/>
          <w:szCs w:val="24"/>
        </w:rPr>
        <w:t>π</w:t>
      </w:r>
      <w:r w:rsidRPr="00AC710A">
        <w:rPr>
          <w:rFonts w:eastAsia="Times New Roman" w:cs="Times New Roman"/>
          <w:szCs w:val="24"/>
        </w:rPr>
        <w:t xml:space="preserve">εριφερειακή </w:t>
      </w:r>
      <w:r>
        <w:rPr>
          <w:rFonts w:eastAsia="Times New Roman" w:cs="Times New Roman"/>
          <w:szCs w:val="24"/>
        </w:rPr>
        <w:t>ε</w:t>
      </w:r>
      <w:r w:rsidRPr="00AC710A">
        <w:rPr>
          <w:rFonts w:eastAsia="Times New Roman" w:cs="Times New Roman"/>
          <w:szCs w:val="24"/>
        </w:rPr>
        <w:t>νότητα</w:t>
      </w:r>
      <w:r>
        <w:rPr>
          <w:rFonts w:eastAsia="Times New Roman" w:cs="Times New Roman"/>
          <w:szCs w:val="24"/>
        </w:rPr>
        <w:t>,</w:t>
      </w:r>
      <w:r w:rsidRPr="00AC710A">
        <w:rPr>
          <w:rFonts w:eastAsia="Times New Roman" w:cs="Times New Roman"/>
          <w:szCs w:val="24"/>
        </w:rPr>
        <w:t xml:space="preserve"> καθώς σύμφωνα και με το σχετικό π</w:t>
      </w:r>
      <w:r>
        <w:rPr>
          <w:rFonts w:eastAsia="Times New Roman" w:cs="Times New Roman"/>
          <w:szCs w:val="24"/>
        </w:rPr>
        <w:t>.</w:t>
      </w:r>
      <w:r w:rsidRPr="00AC710A">
        <w:rPr>
          <w:rFonts w:eastAsia="Times New Roman" w:cs="Times New Roman"/>
          <w:szCs w:val="24"/>
        </w:rPr>
        <w:t xml:space="preserve"> δ</w:t>
      </w:r>
      <w:r>
        <w:rPr>
          <w:rFonts w:eastAsia="Times New Roman" w:cs="Times New Roman"/>
          <w:szCs w:val="24"/>
        </w:rPr>
        <w:t>.</w:t>
      </w:r>
      <w:r w:rsidRPr="00AC710A">
        <w:rPr>
          <w:rFonts w:eastAsia="Times New Roman" w:cs="Times New Roman"/>
          <w:szCs w:val="24"/>
        </w:rPr>
        <w:t xml:space="preserve"> 208</w:t>
      </w:r>
      <w:r>
        <w:rPr>
          <w:rFonts w:eastAsia="Times New Roman" w:cs="Times New Roman"/>
          <w:szCs w:val="24"/>
        </w:rPr>
        <w:t>/</w:t>
      </w:r>
      <w:r w:rsidRPr="00AC710A">
        <w:rPr>
          <w:rFonts w:eastAsia="Times New Roman" w:cs="Times New Roman"/>
          <w:szCs w:val="24"/>
        </w:rPr>
        <w:t>2002 ο εκπαιδευτής υποψηφίων οδηγών υποχρεούται να ασκεί το επάγγελμα του εκπαιδευτή</w:t>
      </w:r>
      <w:r>
        <w:rPr>
          <w:rFonts w:eastAsia="Times New Roman" w:cs="Times New Roman"/>
          <w:szCs w:val="24"/>
        </w:rPr>
        <w:t>,</w:t>
      </w:r>
      <w:r w:rsidRPr="00AC710A">
        <w:rPr>
          <w:rFonts w:eastAsia="Times New Roman" w:cs="Times New Roman"/>
          <w:szCs w:val="24"/>
        </w:rPr>
        <w:t xml:space="preserve"> αποκλειστικά εντός του νομού όπου βρίσκεται η έδρα της σχολής</w:t>
      </w:r>
      <w:r>
        <w:rPr>
          <w:rFonts w:eastAsia="Times New Roman" w:cs="Times New Roman"/>
          <w:szCs w:val="24"/>
        </w:rPr>
        <w:t>.</w:t>
      </w:r>
      <w:r w:rsidRPr="00AC710A">
        <w:rPr>
          <w:rFonts w:eastAsia="Times New Roman" w:cs="Times New Roman"/>
          <w:szCs w:val="24"/>
        </w:rPr>
        <w:t xml:space="preserve"> </w:t>
      </w:r>
    </w:p>
    <w:p w14:paraId="678A398F" w14:textId="77777777" w:rsidR="0099759A" w:rsidRDefault="00FE124F">
      <w:pPr>
        <w:spacing w:line="600" w:lineRule="auto"/>
        <w:ind w:firstLine="720"/>
        <w:contextualSpacing/>
        <w:jc w:val="both"/>
        <w:rPr>
          <w:rFonts w:eastAsia="Times New Roman" w:cs="Times New Roman"/>
          <w:szCs w:val="24"/>
        </w:rPr>
      </w:pPr>
      <w:r w:rsidRPr="00AC710A">
        <w:rPr>
          <w:rFonts w:eastAsia="Times New Roman" w:cs="Times New Roman"/>
          <w:szCs w:val="24"/>
        </w:rPr>
        <w:t xml:space="preserve">Εμείς </w:t>
      </w:r>
      <w:r>
        <w:rPr>
          <w:rFonts w:eastAsia="Times New Roman" w:cs="Times New Roman"/>
          <w:szCs w:val="24"/>
        </w:rPr>
        <w:t>προτείνουμε, λ</w:t>
      </w:r>
      <w:r w:rsidRPr="00AC710A">
        <w:rPr>
          <w:rFonts w:eastAsia="Times New Roman" w:cs="Times New Roman"/>
          <w:szCs w:val="24"/>
        </w:rPr>
        <w:t>οιπόν</w:t>
      </w:r>
      <w:r>
        <w:rPr>
          <w:rFonts w:eastAsia="Times New Roman" w:cs="Times New Roman"/>
          <w:szCs w:val="24"/>
        </w:rPr>
        <w:t>,</w:t>
      </w:r>
      <w:r w:rsidRPr="00AC710A">
        <w:rPr>
          <w:rFonts w:eastAsia="Times New Roman" w:cs="Times New Roman"/>
          <w:szCs w:val="24"/>
        </w:rPr>
        <w:t xml:space="preserve"> ακριβώς το αντίθετο</w:t>
      </w:r>
      <w:r>
        <w:rPr>
          <w:rFonts w:eastAsia="Times New Roman" w:cs="Times New Roman"/>
          <w:szCs w:val="24"/>
        </w:rPr>
        <w:t>.</w:t>
      </w:r>
      <w:r w:rsidRPr="00AC710A">
        <w:rPr>
          <w:rFonts w:eastAsia="Times New Roman" w:cs="Times New Roman"/>
          <w:szCs w:val="24"/>
        </w:rPr>
        <w:t xml:space="preserve"> Σε περίπτωση πο</w:t>
      </w:r>
      <w:r w:rsidRPr="00AC710A">
        <w:rPr>
          <w:rFonts w:eastAsia="Times New Roman" w:cs="Times New Roman"/>
          <w:szCs w:val="24"/>
        </w:rPr>
        <w:t>υ αυτό χρειάζεται</w:t>
      </w:r>
      <w:r>
        <w:rPr>
          <w:rFonts w:eastAsia="Times New Roman" w:cs="Times New Roman"/>
          <w:szCs w:val="24"/>
        </w:rPr>
        <w:t>,</w:t>
      </w:r>
      <w:r w:rsidRPr="00AC710A">
        <w:rPr>
          <w:rFonts w:eastAsia="Times New Roman" w:cs="Times New Roman"/>
          <w:szCs w:val="24"/>
        </w:rPr>
        <w:t xml:space="preserve"> να μετακινούνται οι εξεταστές σε άλλη </w:t>
      </w:r>
      <w:r>
        <w:rPr>
          <w:rFonts w:eastAsia="Times New Roman" w:cs="Times New Roman"/>
          <w:szCs w:val="24"/>
        </w:rPr>
        <w:t>π</w:t>
      </w:r>
      <w:r w:rsidRPr="00AC710A">
        <w:rPr>
          <w:rFonts w:eastAsia="Times New Roman" w:cs="Times New Roman"/>
          <w:szCs w:val="24"/>
        </w:rPr>
        <w:t xml:space="preserve">εριφερειακή </w:t>
      </w:r>
      <w:r>
        <w:rPr>
          <w:rFonts w:eastAsia="Times New Roman" w:cs="Times New Roman"/>
          <w:szCs w:val="24"/>
        </w:rPr>
        <w:t>ε</w:t>
      </w:r>
      <w:r w:rsidRPr="00AC710A">
        <w:rPr>
          <w:rFonts w:eastAsia="Times New Roman" w:cs="Times New Roman"/>
          <w:szCs w:val="24"/>
        </w:rPr>
        <w:t>νότητα</w:t>
      </w:r>
      <w:r>
        <w:rPr>
          <w:rFonts w:eastAsia="Times New Roman" w:cs="Times New Roman"/>
          <w:szCs w:val="24"/>
        </w:rPr>
        <w:t xml:space="preserve">, </w:t>
      </w:r>
      <w:r>
        <w:rPr>
          <w:rFonts w:eastAsia="Times New Roman" w:cs="Times New Roman"/>
          <w:szCs w:val="24"/>
        </w:rPr>
        <w:t>β</w:t>
      </w:r>
      <w:r w:rsidRPr="00AC710A">
        <w:rPr>
          <w:rFonts w:eastAsia="Times New Roman" w:cs="Times New Roman"/>
          <w:szCs w:val="24"/>
        </w:rPr>
        <w:t>εβαίως</w:t>
      </w:r>
      <w:r>
        <w:rPr>
          <w:rFonts w:eastAsia="Times New Roman" w:cs="Times New Roman"/>
          <w:szCs w:val="24"/>
        </w:rPr>
        <w:t>,</w:t>
      </w:r>
      <w:r w:rsidRPr="00AC710A">
        <w:rPr>
          <w:rFonts w:eastAsia="Times New Roman" w:cs="Times New Roman"/>
          <w:szCs w:val="24"/>
        </w:rPr>
        <w:t xml:space="preserve"> με την ανάλογη αμοιβή και τα έξοδα μετακίνησης</w:t>
      </w:r>
      <w:r>
        <w:rPr>
          <w:rFonts w:eastAsia="Times New Roman" w:cs="Times New Roman"/>
          <w:szCs w:val="24"/>
        </w:rPr>
        <w:t>.</w:t>
      </w:r>
      <w:r w:rsidRPr="00AC710A">
        <w:rPr>
          <w:rFonts w:eastAsia="Times New Roman" w:cs="Times New Roman"/>
          <w:szCs w:val="24"/>
        </w:rPr>
        <w:t xml:space="preserve"> </w:t>
      </w:r>
    </w:p>
    <w:p w14:paraId="678A3990" w14:textId="77777777" w:rsidR="0099759A" w:rsidRDefault="00FE124F">
      <w:pPr>
        <w:spacing w:line="600" w:lineRule="auto"/>
        <w:ind w:firstLine="720"/>
        <w:contextualSpacing/>
        <w:jc w:val="both"/>
        <w:rPr>
          <w:rFonts w:eastAsia="Times New Roman" w:cs="Times New Roman"/>
          <w:szCs w:val="24"/>
        </w:rPr>
      </w:pPr>
      <w:r w:rsidRPr="00AC710A">
        <w:rPr>
          <w:rFonts w:eastAsia="Times New Roman" w:cs="Times New Roman"/>
          <w:szCs w:val="24"/>
        </w:rPr>
        <w:t>Σε ό</w:t>
      </w:r>
      <w:r>
        <w:rPr>
          <w:rFonts w:eastAsia="Times New Roman" w:cs="Times New Roman"/>
          <w:szCs w:val="24"/>
        </w:rPr>
        <w:t>,</w:t>
      </w:r>
      <w:r w:rsidRPr="00AC710A">
        <w:rPr>
          <w:rFonts w:eastAsia="Times New Roman" w:cs="Times New Roman"/>
          <w:szCs w:val="24"/>
        </w:rPr>
        <w:t>τι αφορά τη διαδικασία της εξέτασης</w:t>
      </w:r>
      <w:r>
        <w:rPr>
          <w:rFonts w:eastAsia="Times New Roman" w:cs="Times New Roman"/>
          <w:szCs w:val="24"/>
        </w:rPr>
        <w:t>,</w:t>
      </w:r>
      <w:r w:rsidRPr="00AC710A">
        <w:rPr>
          <w:rFonts w:eastAsia="Times New Roman" w:cs="Times New Roman"/>
          <w:szCs w:val="24"/>
        </w:rPr>
        <w:t xml:space="preserve"> είναι σαφές ότι ο εκπαιδευτής πρέπει ν</w:t>
      </w:r>
      <w:r>
        <w:rPr>
          <w:rFonts w:eastAsia="Times New Roman" w:cs="Times New Roman"/>
          <w:szCs w:val="24"/>
        </w:rPr>
        <w:t xml:space="preserve">α παρίσταται εντός του οχήματός του, ιδίως </w:t>
      </w:r>
      <w:r w:rsidRPr="00AC710A">
        <w:rPr>
          <w:rFonts w:eastAsia="Times New Roman" w:cs="Times New Roman"/>
          <w:szCs w:val="24"/>
        </w:rPr>
        <w:t>εφόσον προβλέπεται πλέον η δικλίδα διαφάνειας της κα</w:t>
      </w:r>
      <w:r w:rsidRPr="00AC710A">
        <w:rPr>
          <w:rFonts w:eastAsia="Times New Roman" w:cs="Times New Roman"/>
          <w:szCs w:val="24"/>
        </w:rPr>
        <w:lastRenderedPageBreak/>
        <w:t xml:space="preserve">ταγραφής της </w:t>
      </w:r>
      <w:r>
        <w:rPr>
          <w:rFonts w:eastAsia="Times New Roman" w:cs="Times New Roman"/>
          <w:szCs w:val="24"/>
        </w:rPr>
        <w:t>όλης εξέταση</w:t>
      </w:r>
      <w:r w:rsidRPr="00AC710A">
        <w:rPr>
          <w:rFonts w:eastAsia="Times New Roman" w:cs="Times New Roman"/>
          <w:szCs w:val="24"/>
        </w:rPr>
        <w:t>ς από κάμερα</w:t>
      </w:r>
      <w:r>
        <w:rPr>
          <w:rFonts w:eastAsia="Times New Roman" w:cs="Times New Roman"/>
          <w:szCs w:val="24"/>
        </w:rPr>
        <w:t>,</w:t>
      </w:r>
      <w:r w:rsidRPr="00AC710A">
        <w:rPr>
          <w:rFonts w:eastAsia="Times New Roman" w:cs="Times New Roman"/>
          <w:szCs w:val="24"/>
        </w:rPr>
        <w:t xml:space="preserve"> τόσο για λόγους προστασίας της ιδιοκτησίας του όσο και για περαιτέρω διασφάλιση της διαδικασίας</w:t>
      </w:r>
      <w:r>
        <w:rPr>
          <w:rFonts w:eastAsia="Times New Roman" w:cs="Times New Roman"/>
          <w:szCs w:val="24"/>
        </w:rPr>
        <w:t>.</w:t>
      </w:r>
      <w:r w:rsidRPr="00AC710A">
        <w:rPr>
          <w:rFonts w:eastAsia="Times New Roman" w:cs="Times New Roman"/>
          <w:szCs w:val="24"/>
        </w:rPr>
        <w:t xml:space="preserve"> </w:t>
      </w:r>
    </w:p>
    <w:p w14:paraId="678A3991" w14:textId="77777777" w:rsidR="0099759A" w:rsidRDefault="00FE124F">
      <w:pPr>
        <w:spacing w:line="600" w:lineRule="auto"/>
        <w:ind w:firstLine="720"/>
        <w:contextualSpacing/>
        <w:jc w:val="both"/>
        <w:rPr>
          <w:rFonts w:eastAsia="Times New Roman" w:cs="Times New Roman"/>
          <w:szCs w:val="24"/>
        </w:rPr>
      </w:pPr>
      <w:r w:rsidRPr="00AC710A">
        <w:rPr>
          <w:rFonts w:eastAsia="Times New Roman" w:cs="Times New Roman"/>
          <w:szCs w:val="24"/>
        </w:rPr>
        <w:t>Θα πρέπει</w:t>
      </w:r>
      <w:r>
        <w:rPr>
          <w:rFonts w:eastAsia="Times New Roman" w:cs="Times New Roman"/>
          <w:szCs w:val="24"/>
        </w:rPr>
        <w:t>,</w:t>
      </w:r>
      <w:r w:rsidRPr="00AC710A">
        <w:rPr>
          <w:rFonts w:eastAsia="Times New Roman" w:cs="Times New Roman"/>
          <w:szCs w:val="24"/>
        </w:rPr>
        <w:t xml:space="preserve"> </w:t>
      </w:r>
      <w:r>
        <w:rPr>
          <w:rFonts w:eastAsia="Times New Roman" w:cs="Times New Roman"/>
          <w:szCs w:val="24"/>
        </w:rPr>
        <w:t>επίσης,</w:t>
      </w:r>
      <w:r w:rsidRPr="00AC710A">
        <w:rPr>
          <w:rFonts w:eastAsia="Times New Roman" w:cs="Times New Roman"/>
          <w:szCs w:val="24"/>
        </w:rPr>
        <w:t xml:space="preserve"> να λη</w:t>
      </w:r>
      <w:r w:rsidRPr="00AC710A">
        <w:rPr>
          <w:rFonts w:eastAsia="Times New Roman" w:cs="Times New Roman"/>
          <w:szCs w:val="24"/>
        </w:rPr>
        <w:t>φθεί υπ</w:t>
      </w:r>
      <w:r>
        <w:rPr>
          <w:rFonts w:eastAsia="Times New Roman" w:cs="Times New Roman"/>
          <w:szCs w:val="24"/>
        </w:rPr>
        <w:t xml:space="preserve">’ </w:t>
      </w:r>
      <w:r w:rsidRPr="00AC710A">
        <w:rPr>
          <w:rFonts w:eastAsia="Times New Roman" w:cs="Times New Roman"/>
          <w:szCs w:val="24"/>
        </w:rPr>
        <w:t>όψ</w:t>
      </w:r>
      <w:r>
        <w:rPr>
          <w:rFonts w:eastAsia="Times New Roman" w:cs="Times New Roman"/>
          <w:szCs w:val="24"/>
        </w:rPr>
        <w:t>ιν</w:t>
      </w:r>
      <w:r w:rsidRPr="00AC710A">
        <w:rPr>
          <w:rFonts w:eastAsia="Times New Roman" w:cs="Times New Roman"/>
          <w:szCs w:val="24"/>
        </w:rPr>
        <w:t xml:space="preserve"> ότι δεν υπάρχει σήμερα κάποιο προϊόν στην αγορά για την ασφάλιση σε υποψήφιο εκπαιδευτ</w:t>
      </w:r>
      <w:r>
        <w:rPr>
          <w:rFonts w:eastAsia="Times New Roman" w:cs="Times New Roman"/>
          <w:szCs w:val="24"/>
        </w:rPr>
        <w:t>ή, εξεταστή και</w:t>
      </w:r>
      <w:r w:rsidRPr="00AC710A">
        <w:rPr>
          <w:rFonts w:eastAsia="Times New Roman" w:cs="Times New Roman"/>
          <w:szCs w:val="24"/>
        </w:rPr>
        <w:t xml:space="preserve"> όχημα</w:t>
      </w:r>
      <w:r>
        <w:rPr>
          <w:rFonts w:eastAsia="Times New Roman" w:cs="Times New Roman"/>
          <w:szCs w:val="24"/>
        </w:rPr>
        <w:t>,</w:t>
      </w:r>
      <w:r w:rsidRPr="00AC710A">
        <w:rPr>
          <w:rFonts w:eastAsia="Times New Roman" w:cs="Times New Roman"/>
          <w:szCs w:val="24"/>
        </w:rPr>
        <w:t xml:space="preserve"> πράγμα που δημιουργεί σοβαρά προβλήματα στην εφαρμογή της σχετικής πρόβλεψης</w:t>
      </w:r>
      <w:r>
        <w:rPr>
          <w:rFonts w:eastAsia="Times New Roman" w:cs="Times New Roman"/>
          <w:szCs w:val="24"/>
        </w:rPr>
        <w:t>.</w:t>
      </w:r>
      <w:r w:rsidRPr="00AC710A">
        <w:rPr>
          <w:rFonts w:eastAsia="Times New Roman" w:cs="Times New Roman"/>
          <w:szCs w:val="24"/>
        </w:rPr>
        <w:t xml:space="preserve"> Ομοίως θα πρέπει να επιλυθούν πρακτικά προβλήματα</w:t>
      </w:r>
      <w:r>
        <w:rPr>
          <w:rFonts w:eastAsia="Times New Roman" w:cs="Times New Roman"/>
          <w:szCs w:val="24"/>
        </w:rPr>
        <w:t>,</w:t>
      </w:r>
      <w:r w:rsidRPr="00AC710A">
        <w:rPr>
          <w:rFonts w:eastAsia="Times New Roman" w:cs="Times New Roman"/>
          <w:szCs w:val="24"/>
        </w:rPr>
        <w:t xml:space="preserve"> που </w:t>
      </w:r>
      <w:r w:rsidRPr="00AC710A">
        <w:rPr>
          <w:rFonts w:eastAsia="Times New Roman" w:cs="Times New Roman"/>
          <w:szCs w:val="24"/>
        </w:rPr>
        <w:t xml:space="preserve">αφορούν </w:t>
      </w:r>
      <w:r>
        <w:rPr>
          <w:rFonts w:eastAsia="Times New Roman" w:cs="Times New Roman"/>
          <w:szCs w:val="24"/>
        </w:rPr>
        <w:t>την καταγραφή,</w:t>
      </w:r>
      <w:r w:rsidRPr="00AC710A">
        <w:rPr>
          <w:rFonts w:eastAsia="Times New Roman" w:cs="Times New Roman"/>
          <w:szCs w:val="24"/>
        </w:rPr>
        <w:t xml:space="preserve"> τη μετάδοση και την αποθήκευση της εξέτασης από κάμερες</w:t>
      </w:r>
      <w:r>
        <w:rPr>
          <w:rFonts w:eastAsia="Times New Roman" w:cs="Times New Roman"/>
          <w:szCs w:val="24"/>
        </w:rPr>
        <w:t>.</w:t>
      </w:r>
      <w:r w:rsidRPr="00AC710A">
        <w:rPr>
          <w:rFonts w:eastAsia="Times New Roman" w:cs="Times New Roman"/>
          <w:szCs w:val="24"/>
        </w:rPr>
        <w:t xml:space="preserve"> </w:t>
      </w:r>
    </w:p>
    <w:p w14:paraId="678A3992" w14:textId="77777777" w:rsidR="0099759A" w:rsidRDefault="00FE124F">
      <w:pPr>
        <w:spacing w:line="600" w:lineRule="auto"/>
        <w:ind w:firstLine="720"/>
        <w:contextualSpacing/>
        <w:jc w:val="both"/>
        <w:rPr>
          <w:rFonts w:eastAsia="Times New Roman" w:cs="Times New Roman"/>
          <w:szCs w:val="24"/>
        </w:rPr>
      </w:pPr>
      <w:r w:rsidRPr="00AD2058">
        <w:rPr>
          <w:rFonts w:eastAsia="Times New Roman" w:cs="Times New Roman"/>
          <w:szCs w:val="24"/>
        </w:rPr>
        <w:t xml:space="preserve">Θα προκύψουν, λοιπόν, προβλήματα όπως η γραφειοκρατική ταλαιπωρία που θα πρέπει να αντιμετωπιστεί. Για παράδειγμα εφόσον η εξέταση θα μεταδίδεται σε πραγματικό χρόνο στο </w:t>
      </w:r>
      <w:r w:rsidRPr="00AD2058">
        <w:rPr>
          <w:rFonts w:eastAsia="Times New Roman" w:cs="Times New Roman"/>
          <w:szCs w:val="24"/>
        </w:rPr>
        <w:t>κ</w:t>
      </w:r>
      <w:r w:rsidRPr="00AD2058">
        <w:rPr>
          <w:rFonts w:eastAsia="Times New Roman" w:cs="Times New Roman"/>
          <w:szCs w:val="24"/>
        </w:rPr>
        <w:t>έντρ</w:t>
      </w:r>
      <w:r w:rsidRPr="00AD2058">
        <w:rPr>
          <w:rFonts w:eastAsia="Times New Roman" w:cs="Times New Roman"/>
          <w:szCs w:val="24"/>
        </w:rPr>
        <w:t xml:space="preserve">ο </w:t>
      </w:r>
      <w:r w:rsidRPr="00AD2058">
        <w:rPr>
          <w:rFonts w:eastAsia="Times New Roman" w:cs="Times New Roman"/>
          <w:szCs w:val="24"/>
        </w:rPr>
        <w:t>ε</w:t>
      </w:r>
      <w:r w:rsidRPr="00AD2058">
        <w:rPr>
          <w:rFonts w:eastAsia="Times New Roman" w:cs="Times New Roman"/>
          <w:szCs w:val="24"/>
        </w:rPr>
        <w:t xml:space="preserve">λέγχου του Υπουργείου, γιατί να μην καταγράφεται από το Υπουργείο. Ομοίως θα πρέπει </w:t>
      </w:r>
      <w:r w:rsidRPr="00AC710A">
        <w:rPr>
          <w:rFonts w:eastAsia="Times New Roman" w:cs="Times New Roman"/>
          <w:szCs w:val="24"/>
        </w:rPr>
        <w:t>να εξεταστεί και κατά πόσο μπορεί να εφαρμοστεί η πρόβλεψη για εξέτασ</w:t>
      </w:r>
      <w:r>
        <w:rPr>
          <w:rFonts w:eastAsia="Times New Roman" w:cs="Times New Roman"/>
          <w:szCs w:val="24"/>
        </w:rPr>
        <w:t>η</w:t>
      </w:r>
      <w:r w:rsidRPr="00AC710A">
        <w:rPr>
          <w:rFonts w:eastAsia="Times New Roman" w:cs="Times New Roman"/>
          <w:szCs w:val="24"/>
        </w:rPr>
        <w:t xml:space="preserve"> σε πίστες εκπαίδευσης</w:t>
      </w:r>
      <w:r>
        <w:rPr>
          <w:rFonts w:eastAsia="Times New Roman" w:cs="Times New Roman"/>
          <w:szCs w:val="24"/>
        </w:rPr>
        <w:t>,</w:t>
      </w:r>
      <w:r w:rsidRPr="00AC710A">
        <w:rPr>
          <w:rFonts w:eastAsia="Times New Roman" w:cs="Times New Roman"/>
          <w:szCs w:val="24"/>
        </w:rPr>
        <w:t xml:space="preserve"> οι οποίες δεν υφίστα</w:t>
      </w:r>
      <w:r>
        <w:rPr>
          <w:rFonts w:eastAsia="Times New Roman" w:cs="Times New Roman"/>
          <w:szCs w:val="24"/>
        </w:rPr>
        <w:t>ν</w:t>
      </w:r>
      <w:r w:rsidRPr="00AC710A">
        <w:rPr>
          <w:rFonts w:eastAsia="Times New Roman" w:cs="Times New Roman"/>
          <w:szCs w:val="24"/>
        </w:rPr>
        <w:t>ται</w:t>
      </w:r>
      <w:r>
        <w:rPr>
          <w:rFonts w:eastAsia="Times New Roman" w:cs="Times New Roman"/>
          <w:szCs w:val="24"/>
        </w:rPr>
        <w:t>,</w:t>
      </w:r>
      <w:r w:rsidRPr="00AC710A">
        <w:rPr>
          <w:rFonts w:eastAsia="Times New Roman" w:cs="Times New Roman"/>
          <w:szCs w:val="24"/>
        </w:rPr>
        <w:t xml:space="preserve"> τουλάχιστον </w:t>
      </w:r>
      <w:r>
        <w:rPr>
          <w:rFonts w:eastAsia="Times New Roman" w:cs="Times New Roman"/>
          <w:szCs w:val="24"/>
        </w:rPr>
        <w:t>στον αριθμό</w:t>
      </w:r>
      <w:r w:rsidRPr="00AC710A">
        <w:rPr>
          <w:rFonts w:eastAsia="Times New Roman" w:cs="Times New Roman"/>
          <w:szCs w:val="24"/>
        </w:rPr>
        <w:t xml:space="preserve"> που χρειάζονται</w:t>
      </w:r>
      <w:r>
        <w:rPr>
          <w:rFonts w:eastAsia="Times New Roman" w:cs="Times New Roman"/>
          <w:szCs w:val="24"/>
        </w:rPr>
        <w:t xml:space="preserve">. </w:t>
      </w:r>
    </w:p>
    <w:p w14:paraId="678A3993"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Διαφωνούμε, τέλος, με την ασυμμετρία των κυρώσεων.</w:t>
      </w:r>
      <w:r w:rsidRPr="00AC710A">
        <w:rPr>
          <w:rFonts w:eastAsia="Times New Roman" w:cs="Times New Roman"/>
          <w:szCs w:val="24"/>
        </w:rPr>
        <w:t xml:space="preserve"> Στην περίπτωση</w:t>
      </w:r>
      <w:r>
        <w:rPr>
          <w:rFonts w:eastAsia="Times New Roman" w:cs="Times New Roman"/>
          <w:szCs w:val="24"/>
        </w:rPr>
        <w:t>,</w:t>
      </w:r>
      <w:r w:rsidRPr="00AC710A">
        <w:rPr>
          <w:rFonts w:eastAsia="Times New Roman" w:cs="Times New Roman"/>
          <w:szCs w:val="24"/>
        </w:rPr>
        <w:t xml:space="preserve"> </w:t>
      </w:r>
      <w:r>
        <w:rPr>
          <w:rFonts w:eastAsia="Times New Roman" w:cs="Times New Roman"/>
          <w:szCs w:val="24"/>
        </w:rPr>
        <w:t>για</w:t>
      </w:r>
      <w:r w:rsidRPr="00AC710A">
        <w:rPr>
          <w:rFonts w:eastAsia="Times New Roman" w:cs="Times New Roman"/>
          <w:szCs w:val="24"/>
        </w:rPr>
        <w:t xml:space="preserve"> παράδειγμα</w:t>
      </w:r>
      <w:r>
        <w:rPr>
          <w:rFonts w:eastAsia="Times New Roman" w:cs="Times New Roman"/>
          <w:szCs w:val="24"/>
        </w:rPr>
        <w:t xml:space="preserve">, </w:t>
      </w:r>
      <w:r w:rsidRPr="00AC710A">
        <w:rPr>
          <w:rFonts w:eastAsia="Times New Roman" w:cs="Times New Roman"/>
          <w:szCs w:val="24"/>
        </w:rPr>
        <w:t>των πολύ σοβαρών παραβάσεων της παραγράφου 6</w:t>
      </w:r>
      <w:r>
        <w:rPr>
          <w:rFonts w:eastAsia="Times New Roman" w:cs="Times New Roman"/>
          <w:szCs w:val="24"/>
        </w:rPr>
        <w:t xml:space="preserve"> του άρθρου 9 ενώ ορθώς προβλέπονται βαρύτατες κυρώσεις για τους</w:t>
      </w:r>
      <w:r w:rsidRPr="00AC710A">
        <w:rPr>
          <w:rFonts w:eastAsia="Times New Roman" w:cs="Times New Roman"/>
          <w:szCs w:val="24"/>
        </w:rPr>
        <w:t xml:space="preserve"> εκπαιδευτές</w:t>
      </w:r>
      <w:r>
        <w:rPr>
          <w:rFonts w:eastAsia="Times New Roman" w:cs="Times New Roman"/>
          <w:szCs w:val="24"/>
        </w:rPr>
        <w:t>,</w:t>
      </w:r>
      <w:r w:rsidRPr="00AC710A">
        <w:rPr>
          <w:rFonts w:eastAsia="Times New Roman" w:cs="Times New Roman"/>
          <w:szCs w:val="24"/>
        </w:rPr>
        <w:t xml:space="preserve"> ο εξεταστής </w:t>
      </w:r>
      <w:r>
        <w:rPr>
          <w:rFonts w:eastAsia="Times New Roman" w:cs="Times New Roman"/>
          <w:szCs w:val="24"/>
        </w:rPr>
        <w:t>α</w:t>
      </w:r>
      <w:r w:rsidRPr="00AC710A">
        <w:rPr>
          <w:rFonts w:eastAsia="Times New Roman" w:cs="Times New Roman"/>
          <w:szCs w:val="24"/>
        </w:rPr>
        <w:t>πλώς απομακρύνεται από το συγκεκριμένο</w:t>
      </w:r>
      <w:r w:rsidRPr="00AC710A">
        <w:rPr>
          <w:rFonts w:eastAsia="Times New Roman" w:cs="Times New Roman"/>
          <w:szCs w:val="24"/>
        </w:rPr>
        <w:t xml:space="preserve"> έργο και συνεχίζει να </w:t>
      </w:r>
      <w:r>
        <w:rPr>
          <w:rFonts w:eastAsia="Times New Roman" w:cs="Times New Roman"/>
          <w:szCs w:val="24"/>
        </w:rPr>
        <w:t>αμείβεται</w:t>
      </w:r>
      <w:r w:rsidRPr="00AC710A">
        <w:rPr>
          <w:rFonts w:eastAsia="Times New Roman" w:cs="Times New Roman"/>
          <w:szCs w:val="24"/>
        </w:rPr>
        <w:t xml:space="preserve"> εργαζόμενος </w:t>
      </w:r>
      <w:r>
        <w:rPr>
          <w:rFonts w:eastAsia="Times New Roman" w:cs="Times New Roman"/>
          <w:szCs w:val="24"/>
        </w:rPr>
        <w:t>σ</w:t>
      </w:r>
      <w:r w:rsidRPr="00AC710A">
        <w:rPr>
          <w:rFonts w:eastAsia="Times New Roman" w:cs="Times New Roman"/>
          <w:szCs w:val="24"/>
        </w:rPr>
        <w:t xml:space="preserve">ε άλλη θέση του Υπουργείου ή της </w:t>
      </w:r>
      <w:r>
        <w:rPr>
          <w:rFonts w:eastAsia="Times New Roman" w:cs="Times New Roman"/>
          <w:szCs w:val="24"/>
        </w:rPr>
        <w:t>π</w:t>
      </w:r>
      <w:r w:rsidRPr="00AC710A">
        <w:rPr>
          <w:rFonts w:eastAsia="Times New Roman" w:cs="Times New Roman"/>
          <w:szCs w:val="24"/>
        </w:rPr>
        <w:t>εριφέρειας</w:t>
      </w:r>
      <w:r>
        <w:rPr>
          <w:rFonts w:eastAsia="Times New Roman" w:cs="Times New Roman"/>
          <w:szCs w:val="24"/>
        </w:rPr>
        <w:t>.</w:t>
      </w:r>
      <w:r w:rsidRPr="00AC710A">
        <w:rPr>
          <w:rFonts w:eastAsia="Times New Roman" w:cs="Times New Roman"/>
          <w:szCs w:val="24"/>
        </w:rPr>
        <w:t xml:space="preserve"> </w:t>
      </w:r>
    </w:p>
    <w:p w14:paraId="678A3994" w14:textId="77777777" w:rsidR="0099759A" w:rsidRDefault="00FE124F">
      <w:pPr>
        <w:spacing w:line="600" w:lineRule="auto"/>
        <w:ind w:firstLine="720"/>
        <w:contextualSpacing/>
        <w:jc w:val="both"/>
        <w:rPr>
          <w:rFonts w:eastAsia="Times New Roman" w:cs="Times New Roman"/>
          <w:szCs w:val="24"/>
        </w:rPr>
      </w:pPr>
      <w:r w:rsidRPr="00AC710A">
        <w:rPr>
          <w:rFonts w:eastAsia="Times New Roman" w:cs="Times New Roman"/>
          <w:szCs w:val="24"/>
        </w:rPr>
        <w:t xml:space="preserve">Κυρίες </w:t>
      </w:r>
      <w:r>
        <w:rPr>
          <w:rFonts w:eastAsia="Times New Roman" w:cs="Times New Roman"/>
          <w:szCs w:val="24"/>
        </w:rPr>
        <w:t xml:space="preserve">και κύριοι συνάδελφοι, </w:t>
      </w:r>
      <w:r w:rsidRPr="00AC710A">
        <w:rPr>
          <w:rFonts w:eastAsia="Times New Roman" w:cs="Times New Roman"/>
          <w:szCs w:val="24"/>
        </w:rPr>
        <w:t xml:space="preserve">τα σημεία που ανέφερα καταδεικνύουν την προχειρότητα με την οποία συντάχθηκε το </w:t>
      </w:r>
      <w:r>
        <w:rPr>
          <w:rFonts w:eastAsia="Times New Roman" w:cs="Times New Roman"/>
          <w:szCs w:val="24"/>
        </w:rPr>
        <w:t>συγκεκριμένο</w:t>
      </w:r>
      <w:r w:rsidRPr="00AC710A">
        <w:rPr>
          <w:rFonts w:eastAsia="Times New Roman" w:cs="Times New Roman"/>
          <w:szCs w:val="24"/>
        </w:rPr>
        <w:t xml:space="preserve"> νομοσχέδιο και δυστυχώς χάνουμε μία ακόμ</w:t>
      </w:r>
      <w:r w:rsidRPr="00AC710A">
        <w:rPr>
          <w:rFonts w:eastAsia="Times New Roman" w:cs="Times New Roman"/>
          <w:szCs w:val="24"/>
        </w:rPr>
        <w:t>α ευκαιρία</w:t>
      </w:r>
      <w:r>
        <w:rPr>
          <w:rFonts w:eastAsia="Times New Roman" w:cs="Times New Roman"/>
          <w:szCs w:val="24"/>
        </w:rPr>
        <w:t>,</w:t>
      </w:r>
      <w:r w:rsidRPr="00AC710A">
        <w:rPr>
          <w:rFonts w:eastAsia="Times New Roman" w:cs="Times New Roman"/>
          <w:szCs w:val="24"/>
        </w:rPr>
        <w:t xml:space="preserve"> να εκσυγχρονίσουμε ουσιαστικά τις διαδικασίες των υποψηφίων οδηγών</w:t>
      </w:r>
      <w:r>
        <w:rPr>
          <w:rFonts w:eastAsia="Times New Roman" w:cs="Times New Roman"/>
          <w:szCs w:val="24"/>
        </w:rPr>
        <w:t>,</w:t>
      </w:r>
      <w:r w:rsidRPr="00AC710A">
        <w:rPr>
          <w:rFonts w:eastAsia="Times New Roman" w:cs="Times New Roman"/>
          <w:szCs w:val="24"/>
        </w:rPr>
        <w:t xml:space="preserve"> ενισχύοντας τη διαφάνεια και περιορίζοντας ταυτόχρονα τις γραφειοκρατικές επιβαρύνσεις</w:t>
      </w:r>
      <w:r>
        <w:rPr>
          <w:rFonts w:eastAsia="Times New Roman" w:cs="Times New Roman"/>
          <w:szCs w:val="24"/>
        </w:rPr>
        <w:t>.</w:t>
      </w:r>
      <w:r w:rsidRPr="00AC710A">
        <w:rPr>
          <w:rFonts w:eastAsia="Times New Roman" w:cs="Times New Roman"/>
          <w:szCs w:val="24"/>
        </w:rPr>
        <w:t xml:space="preserve"> </w:t>
      </w:r>
    </w:p>
    <w:p w14:paraId="678A3995" w14:textId="77777777" w:rsidR="0099759A" w:rsidRDefault="00FE124F">
      <w:pPr>
        <w:spacing w:line="600" w:lineRule="auto"/>
        <w:ind w:firstLine="720"/>
        <w:contextualSpacing/>
        <w:jc w:val="both"/>
        <w:rPr>
          <w:rFonts w:eastAsia="Times New Roman" w:cs="Times New Roman"/>
          <w:szCs w:val="24"/>
        </w:rPr>
      </w:pPr>
      <w:r w:rsidRPr="00AC710A">
        <w:rPr>
          <w:rFonts w:eastAsia="Times New Roman" w:cs="Times New Roman"/>
          <w:szCs w:val="24"/>
        </w:rPr>
        <w:t>Ευχαριστώ πολύ</w:t>
      </w:r>
      <w:r>
        <w:rPr>
          <w:rFonts w:eastAsia="Times New Roman" w:cs="Times New Roman"/>
          <w:szCs w:val="24"/>
        </w:rPr>
        <w:t>.</w:t>
      </w:r>
    </w:p>
    <w:p w14:paraId="678A3996" w14:textId="77777777" w:rsidR="0099759A" w:rsidRDefault="00FE124F">
      <w:pPr>
        <w:spacing w:line="600" w:lineRule="auto"/>
        <w:ind w:firstLine="720"/>
        <w:contextualSpacing/>
        <w:jc w:val="center"/>
        <w:rPr>
          <w:rFonts w:eastAsia="Times New Roman" w:cs="Times New Roman"/>
          <w:szCs w:val="24"/>
        </w:rPr>
      </w:pPr>
      <w:r w:rsidRPr="00517DAE">
        <w:rPr>
          <w:rFonts w:eastAsia="Times New Roman" w:cs="Times New Roman"/>
          <w:szCs w:val="24"/>
        </w:rPr>
        <w:t xml:space="preserve">(Χειροκροτήματα από την πτέρυγα </w:t>
      </w:r>
      <w:r>
        <w:rPr>
          <w:rFonts w:eastAsia="Times New Roman" w:cs="Times New Roman"/>
          <w:szCs w:val="24"/>
        </w:rPr>
        <w:t>της Νέας Δημοκρατίας)</w:t>
      </w:r>
    </w:p>
    <w:p w14:paraId="678A3997"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w:t>
      </w:r>
      <w:r>
        <w:rPr>
          <w:rFonts w:eastAsia="Times New Roman" w:cs="Times New Roman"/>
          <w:b/>
          <w:szCs w:val="24"/>
        </w:rPr>
        <w:t>ριος Κρεμαστινός):</w:t>
      </w:r>
      <w:r w:rsidRPr="00AC710A">
        <w:rPr>
          <w:rFonts w:eastAsia="Times New Roman" w:cs="Times New Roman"/>
          <w:szCs w:val="24"/>
        </w:rPr>
        <w:t xml:space="preserve"> Ο </w:t>
      </w:r>
      <w:r>
        <w:rPr>
          <w:rFonts w:eastAsia="Times New Roman" w:cs="Times New Roman"/>
          <w:szCs w:val="24"/>
        </w:rPr>
        <w:t>κ . Παπαθεοδώρου έχει τον λόγο και αμέσως μετά θα διακόψουμε για να γίνει η ψηφοφορία για</w:t>
      </w:r>
      <w:r w:rsidRPr="00AC710A">
        <w:rPr>
          <w:rFonts w:eastAsia="Times New Roman" w:cs="Times New Roman"/>
          <w:szCs w:val="24"/>
        </w:rPr>
        <w:t xml:space="preserve"> τις παραπομπές</w:t>
      </w:r>
      <w:r>
        <w:rPr>
          <w:rFonts w:eastAsia="Times New Roman" w:cs="Times New Roman"/>
          <w:szCs w:val="24"/>
        </w:rPr>
        <w:t>.</w:t>
      </w:r>
    </w:p>
    <w:p w14:paraId="678A3998"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Παπαθεοδώρου, έχετε τον λόγο για επτά λεπτά.</w:t>
      </w:r>
    </w:p>
    <w:p w14:paraId="678A3999"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sidRPr="00AC710A">
        <w:rPr>
          <w:rFonts w:eastAsia="Times New Roman" w:cs="Times New Roman"/>
          <w:szCs w:val="24"/>
        </w:rPr>
        <w:t>Ευχαριστώ</w:t>
      </w:r>
      <w:r>
        <w:rPr>
          <w:rFonts w:eastAsia="Times New Roman" w:cs="Times New Roman"/>
          <w:szCs w:val="24"/>
        </w:rPr>
        <w:t>,</w:t>
      </w:r>
      <w:r w:rsidRPr="00AC710A">
        <w:rPr>
          <w:rFonts w:eastAsia="Times New Roman" w:cs="Times New Roman"/>
          <w:szCs w:val="24"/>
        </w:rPr>
        <w:t xml:space="preserve"> κύριε Πρόεδρε</w:t>
      </w:r>
      <w:r>
        <w:rPr>
          <w:rFonts w:eastAsia="Times New Roman" w:cs="Times New Roman"/>
          <w:szCs w:val="24"/>
        </w:rPr>
        <w:t>.</w:t>
      </w:r>
      <w:r w:rsidRPr="00AC710A">
        <w:rPr>
          <w:rFonts w:eastAsia="Times New Roman" w:cs="Times New Roman"/>
          <w:szCs w:val="24"/>
        </w:rPr>
        <w:t xml:space="preserve"> </w:t>
      </w:r>
    </w:p>
    <w:p w14:paraId="678A399A" w14:textId="77777777" w:rsidR="0099759A" w:rsidRDefault="00FE124F">
      <w:pPr>
        <w:spacing w:line="600" w:lineRule="auto"/>
        <w:ind w:firstLine="720"/>
        <w:contextualSpacing/>
        <w:jc w:val="both"/>
        <w:rPr>
          <w:rFonts w:eastAsia="Times New Roman" w:cs="Times New Roman"/>
          <w:szCs w:val="24"/>
        </w:rPr>
      </w:pPr>
      <w:r w:rsidRPr="00AC710A">
        <w:rPr>
          <w:rFonts w:eastAsia="Times New Roman" w:cs="Times New Roman"/>
          <w:szCs w:val="24"/>
        </w:rPr>
        <w:t>Κυρίες και κύριοι συνάδελφοι</w:t>
      </w:r>
      <w:r>
        <w:rPr>
          <w:rFonts w:eastAsia="Times New Roman" w:cs="Times New Roman"/>
          <w:szCs w:val="24"/>
        </w:rPr>
        <w:t>,</w:t>
      </w:r>
      <w:r w:rsidRPr="00AC710A">
        <w:rPr>
          <w:rFonts w:eastAsia="Times New Roman" w:cs="Times New Roman"/>
          <w:szCs w:val="24"/>
        </w:rPr>
        <w:t xml:space="preserve"> είναι ευχάριστ</w:t>
      </w:r>
      <w:r>
        <w:rPr>
          <w:rFonts w:eastAsia="Times New Roman" w:cs="Times New Roman"/>
          <w:szCs w:val="24"/>
        </w:rPr>
        <w:t>ο</w:t>
      </w:r>
      <w:r w:rsidRPr="00AC710A">
        <w:rPr>
          <w:rFonts w:eastAsia="Times New Roman" w:cs="Times New Roman"/>
          <w:szCs w:val="24"/>
        </w:rPr>
        <w:t xml:space="preserve"> γιατί είναι πάρα πολλά μέλη της </w:t>
      </w:r>
      <w:r>
        <w:rPr>
          <w:rFonts w:eastAsia="Times New Roman" w:cs="Times New Roman"/>
          <w:szCs w:val="24"/>
        </w:rPr>
        <w:t>Ε</w:t>
      </w:r>
      <w:r w:rsidRPr="00AC710A">
        <w:rPr>
          <w:rFonts w:eastAsia="Times New Roman" w:cs="Times New Roman"/>
          <w:szCs w:val="24"/>
        </w:rPr>
        <w:t xml:space="preserve">θνικής </w:t>
      </w:r>
      <w:r>
        <w:rPr>
          <w:rFonts w:eastAsia="Times New Roman" w:cs="Times New Roman"/>
          <w:szCs w:val="24"/>
        </w:rPr>
        <w:t>Α</w:t>
      </w:r>
      <w:r w:rsidRPr="00AC710A">
        <w:rPr>
          <w:rFonts w:eastAsia="Times New Roman" w:cs="Times New Roman"/>
          <w:szCs w:val="24"/>
        </w:rPr>
        <w:t>ντιπροσωπείας σήμερα στην Ολομέλεια</w:t>
      </w:r>
      <w:r>
        <w:rPr>
          <w:rFonts w:eastAsia="Times New Roman" w:cs="Times New Roman"/>
          <w:szCs w:val="24"/>
        </w:rPr>
        <w:t>,</w:t>
      </w:r>
      <w:r w:rsidRPr="00AC710A">
        <w:rPr>
          <w:rFonts w:eastAsia="Times New Roman" w:cs="Times New Roman"/>
          <w:szCs w:val="24"/>
        </w:rPr>
        <w:t xml:space="preserve"> λόγω της άρσης των ασυλιών</w:t>
      </w:r>
      <w:r>
        <w:rPr>
          <w:rFonts w:eastAsia="Times New Roman" w:cs="Times New Roman"/>
          <w:szCs w:val="24"/>
        </w:rPr>
        <w:t>,</w:t>
      </w:r>
      <w:r w:rsidRPr="00AC710A">
        <w:rPr>
          <w:rFonts w:eastAsia="Times New Roman" w:cs="Times New Roman"/>
          <w:szCs w:val="24"/>
        </w:rPr>
        <w:t xml:space="preserve"> γι</w:t>
      </w:r>
      <w:r>
        <w:rPr>
          <w:rFonts w:eastAsia="Times New Roman" w:cs="Times New Roman"/>
          <w:szCs w:val="24"/>
        </w:rPr>
        <w:t>’</w:t>
      </w:r>
      <w:r w:rsidRPr="00AC710A">
        <w:rPr>
          <w:rFonts w:eastAsia="Times New Roman" w:cs="Times New Roman"/>
          <w:szCs w:val="24"/>
        </w:rPr>
        <w:t xml:space="preserve"> αυτό θα σας διηγηθώ μία ωραία </w:t>
      </w:r>
      <w:r>
        <w:rPr>
          <w:rFonts w:eastAsia="Times New Roman" w:cs="Times New Roman"/>
          <w:szCs w:val="24"/>
        </w:rPr>
        <w:t>συριζαίικη</w:t>
      </w:r>
      <w:r w:rsidRPr="00AC710A">
        <w:rPr>
          <w:rFonts w:eastAsia="Times New Roman" w:cs="Times New Roman"/>
          <w:szCs w:val="24"/>
        </w:rPr>
        <w:t xml:space="preserve"> </w:t>
      </w:r>
      <w:r>
        <w:rPr>
          <w:rFonts w:eastAsia="Times New Roman" w:cs="Times New Roman"/>
          <w:szCs w:val="24"/>
        </w:rPr>
        <w:t xml:space="preserve">ιστορία. </w:t>
      </w:r>
    </w:p>
    <w:p w14:paraId="678A399B" w14:textId="77777777" w:rsidR="0099759A" w:rsidRDefault="00FE124F">
      <w:pPr>
        <w:spacing w:line="600" w:lineRule="auto"/>
        <w:ind w:firstLine="720"/>
        <w:contextualSpacing/>
        <w:jc w:val="both"/>
        <w:rPr>
          <w:rFonts w:eastAsia="Times New Roman" w:cs="Times New Roman"/>
          <w:szCs w:val="24"/>
        </w:rPr>
      </w:pPr>
      <w:r w:rsidRPr="00AC710A">
        <w:rPr>
          <w:rFonts w:eastAsia="Times New Roman" w:cs="Times New Roman"/>
          <w:szCs w:val="24"/>
        </w:rPr>
        <w:t>Θα αναφερθώ μόνο σε ένα άρθρο</w:t>
      </w:r>
      <w:r>
        <w:rPr>
          <w:rFonts w:eastAsia="Times New Roman" w:cs="Times New Roman"/>
          <w:szCs w:val="24"/>
        </w:rPr>
        <w:t>,</w:t>
      </w:r>
      <w:r w:rsidRPr="00AC710A">
        <w:rPr>
          <w:rFonts w:eastAsia="Times New Roman" w:cs="Times New Roman"/>
          <w:szCs w:val="24"/>
        </w:rPr>
        <w:t xml:space="preserve"> στο άρθρο 27</w:t>
      </w:r>
      <w:r>
        <w:rPr>
          <w:rFonts w:eastAsia="Times New Roman" w:cs="Times New Roman"/>
          <w:szCs w:val="24"/>
        </w:rPr>
        <w:t>,</w:t>
      </w:r>
      <w:r w:rsidRPr="00AC710A">
        <w:rPr>
          <w:rFonts w:eastAsia="Times New Roman" w:cs="Times New Roman"/>
          <w:szCs w:val="24"/>
        </w:rPr>
        <w:t xml:space="preserve"> το οποίο πρέπει να σας πω ότι φα</w:t>
      </w:r>
      <w:r w:rsidRPr="00AC710A">
        <w:rPr>
          <w:rFonts w:eastAsia="Times New Roman" w:cs="Times New Roman"/>
          <w:szCs w:val="24"/>
        </w:rPr>
        <w:t>ινομενικά είναι αθώο</w:t>
      </w:r>
      <w:r>
        <w:rPr>
          <w:rFonts w:eastAsia="Times New Roman" w:cs="Times New Roman"/>
          <w:szCs w:val="24"/>
        </w:rPr>
        <w:t>.</w:t>
      </w:r>
      <w:r w:rsidRPr="00AC710A">
        <w:rPr>
          <w:rFonts w:eastAsia="Times New Roman" w:cs="Times New Roman"/>
          <w:szCs w:val="24"/>
        </w:rPr>
        <w:t xml:space="preserve"> Τι λέει το άρθρο 27</w:t>
      </w:r>
      <w:r>
        <w:rPr>
          <w:rFonts w:eastAsia="Times New Roman" w:cs="Times New Roman"/>
          <w:szCs w:val="24"/>
        </w:rPr>
        <w:t xml:space="preserve">; Λέει ότι </w:t>
      </w:r>
      <w:r w:rsidRPr="00AC710A">
        <w:rPr>
          <w:rFonts w:eastAsia="Times New Roman" w:cs="Times New Roman"/>
          <w:szCs w:val="24"/>
        </w:rPr>
        <w:t>το Γενικό Νοσοκομείο Πατρών αποτελεί νομικό πρόσωπο δημοσίου</w:t>
      </w:r>
      <w:r>
        <w:rPr>
          <w:rFonts w:eastAsia="Times New Roman" w:cs="Times New Roman"/>
          <w:szCs w:val="24"/>
        </w:rPr>
        <w:t xml:space="preserve"> δικαίου με μία οργανική μονάδα, </w:t>
      </w:r>
      <w:r w:rsidRPr="00AC710A">
        <w:rPr>
          <w:rFonts w:eastAsia="Times New Roman" w:cs="Times New Roman"/>
          <w:szCs w:val="24"/>
        </w:rPr>
        <w:t xml:space="preserve">υπόκειται στον έλεγχο της </w:t>
      </w:r>
      <w:r>
        <w:rPr>
          <w:rFonts w:eastAsia="Times New Roman" w:cs="Times New Roman"/>
          <w:szCs w:val="24"/>
        </w:rPr>
        <w:t>ΣΤ</w:t>
      </w:r>
      <w:r>
        <w:rPr>
          <w:rFonts w:eastAsia="Times New Roman" w:cs="Times New Roman"/>
          <w:szCs w:val="24"/>
        </w:rPr>
        <w:t>΄</w:t>
      </w:r>
      <w:r w:rsidRPr="00AC710A">
        <w:rPr>
          <w:rFonts w:eastAsia="Times New Roman" w:cs="Times New Roman"/>
          <w:szCs w:val="24"/>
        </w:rPr>
        <w:t xml:space="preserve"> ΥΠΕ και φέρει την ονομασία </w:t>
      </w:r>
      <w:r>
        <w:rPr>
          <w:rFonts w:eastAsia="Times New Roman" w:cs="Times New Roman"/>
          <w:szCs w:val="24"/>
        </w:rPr>
        <w:t>«Ο</w:t>
      </w:r>
      <w:r w:rsidRPr="00AC710A">
        <w:rPr>
          <w:rFonts w:eastAsia="Times New Roman" w:cs="Times New Roman"/>
          <w:szCs w:val="24"/>
        </w:rPr>
        <w:t xml:space="preserve"> Άγιος Ανδρέας</w:t>
      </w:r>
      <w:r>
        <w:rPr>
          <w:rFonts w:eastAsia="Times New Roman" w:cs="Times New Roman"/>
          <w:szCs w:val="24"/>
        </w:rPr>
        <w:t>». Άρα</w:t>
      </w:r>
      <w:r w:rsidRPr="00AC710A">
        <w:rPr>
          <w:rFonts w:eastAsia="Times New Roman" w:cs="Times New Roman"/>
          <w:szCs w:val="24"/>
        </w:rPr>
        <w:t xml:space="preserve"> αυτ</w:t>
      </w:r>
      <w:r>
        <w:rPr>
          <w:rFonts w:eastAsia="Times New Roman" w:cs="Times New Roman"/>
          <w:szCs w:val="24"/>
        </w:rPr>
        <w:t>ό που διαβάζουμε ότι θα μπορ</w:t>
      </w:r>
      <w:r>
        <w:rPr>
          <w:rFonts w:eastAsia="Times New Roman" w:cs="Times New Roman"/>
          <w:szCs w:val="24"/>
        </w:rPr>
        <w:t xml:space="preserve">ούσε </w:t>
      </w:r>
      <w:r w:rsidRPr="00AC710A">
        <w:rPr>
          <w:rFonts w:eastAsia="Times New Roman" w:cs="Times New Roman"/>
          <w:szCs w:val="24"/>
        </w:rPr>
        <w:t xml:space="preserve">να </w:t>
      </w:r>
      <w:r>
        <w:rPr>
          <w:rFonts w:eastAsia="Times New Roman" w:cs="Times New Roman"/>
          <w:szCs w:val="24"/>
        </w:rPr>
        <w:t xml:space="preserve">το </w:t>
      </w:r>
      <w:r w:rsidRPr="00AC710A">
        <w:rPr>
          <w:rFonts w:eastAsia="Times New Roman" w:cs="Times New Roman"/>
          <w:szCs w:val="24"/>
        </w:rPr>
        <w:t>ψηφίσει ο καθένας</w:t>
      </w:r>
      <w:r>
        <w:rPr>
          <w:rFonts w:eastAsia="Times New Roman" w:cs="Times New Roman"/>
          <w:szCs w:val="24"/>
        </w:rPr>
        <w:t>,</w:t>
      </w:r>
      <w:r w:rsidRPr="00AC710A">
        <w:rPr>
          <w:rFonts w:eastAsia="Times New Roman" w:cs="Times New Roman"/>
          <w:szCs w:val="24"/>
        </w:rPr>
        <w:t xml:space="preserve"> είναι ότι </w:t>
      </w:r>
      <w:r>
        <w:rPr>
          <w:rFonts w:eastAsia="Times New Roman" w:cs="Times New Roman"/>
          <w:szCs w:val="24"/>
        </w:rPr>
        <w:t>προσδιορίζεται</w:t>
      </w:r>
      <w:r w:rsidRPr="00AC710A">
        <w:rPr>
          <w:rFonts w:eastAsia="Times New Roman" w:cs="Times New Roman"/>
          <w:szCs w:val="24"/>
        </w:rPr>
        <w:t xml:space="preserve"> ότι το </w:t>
      </w:r>
      <w:r>
        <w:rPr>
          <w:rFonts w:eastAsia="Times New Roman" w:cs="Times New Roman"/>
          <w:szCs w:val="24"/>
        </w:rPr>
        <w:t>Ν</w:t>
      </w:r>
      <w:r w:rsidRPr="00AC710A">
        <w:rPr>
          <w:rFonts w:eastAsia="Times New Roman" w:cs="Times New Roman"/>
          <w:szCs w:val="24"/>
        </w:rPr>
        <w:t xml:space="preserve">οσοκομείο </w:t>
      </w:r>
      <w:r>
        <w:rPr>
          <w:rFonts w:eastAsia="Times New Roman" w:cs="Times New Roman"/>
          <w:szCs w:val="24"/>
        </w:rPr>
        <w:t>«</w:t>
      </w:r>
      <w:r w:rsidRPr="00AC710A">
        <w:rPr>
          <w:rFonts w:eastAsia="Times New Roman" w:cs="Times New Roman"/>
          <w:szCs w:val="24"/>
        </w:rPr>
        <w:t>Άγιος Ανδρέας</w:t>
      </w:r>
      <w:r>
        <w:rPr>
          <w:rFonts w:eastAsia="Times New Roman" w:cs="Times New Roman"/>
          <w:szCs w:val="24"/>
        </w:rPr>
        <w:t>»</w:t>
      </w:r>
      <w:r w:rsidRPr="00AC710A">
        <w:rPr>
          <w:rFonts w:eastAsia="Times New Roman" w:cs="Times New Roman"/>
          <w:szCs w:val="24"/>
        </w:rPr>
        <w:t xml:space="preserve"> στην Πάτρα είναι μία οργανική μονάδα</w:t>
      </w:r>
      <w:r>
        <w:rPr>
          <w:rFonts w:eastAsia="Times New Roman" w:cs="Times New Roman"/>
          <w:szCs w:val="24"/>
        </w:rPr>
        <w:t>.</w:t>
      </w:r>
      <w:r w:rsidRPr="00AC710A">
        <w:rPr>
          <w:rFonts w:eastAsia="Times New Roman" w:cs="Times New Roman"/>
          <w:szCs w:val="24"/>
        </w:rPr>
        <w:t xml:space="preserve"> </w:t>
      </w:r>
    </w:p>
    <w:p w14:paraId="678A399C" w14:textId="77777777" w:rsidR="0099759A" w:rsidRDefault="00FE124F">
      <w:pPr>
        <w:spacing w:line="600" w:lineRule="auto"/>
        <w:ind w:firstLine="720"/>
        <w:contextualSpacing/>
        <w:jc w:val="both"/>
        <w:rPr>
          <w:rFonts w:eastAsia="Times New Roman" w:cs="Times New Roman"/>
          <w:szCs w:val="24"/>
        </w:rPr>
      </w:pPr>
      <w:r w:rsidRPr="00AC710A">
        <w:rPr>
          <w:rFonts w:eastAsia="Times New Roman" w:cs="Times New Roman"/>
          <w:szCs w:val="24"/>
        </w:rPr>
        <w:t xml:space="preserve">Δεν βλέπω </w:t>
      </w:r>
      <w:r>
        <w:rPr>
          <w:rFonts w:eastAsia="Times New Roman" w:cs="Times New Roman"/>
          <w:szCs w:val="24"/>
        </w:rPr>
        <w:t>ε</w:t>
      </w:r>
      <w:r w:rsidRPr="00AC710A">
        <w:rPr>
          <w:rFonts w:eastAsia="Times New Roman" w:cs="Times New Roman"/>
          <w:szCs w:val="24"/>
        </w:rPr>
        <w:t>δ</w:t>
      </w:r>
      <w:r>
        <w:rPr>
          <w:rFonts w:eastAsia="Times New Roman" w:cs="Times New Roman"/>
          <w:szCs w:val="24"/>
        </w:rPr>
        <w:t>ώ</w:t>
      </w:r>
      <w:r w:rsidRPr="00AC710A">
        <w:rPr>
          <w:rFonts w:eastAsia="Times New Roman" w:cs="Times New Roman"/>
          <w:szCs w:val="24"/>
        </w:rPr>
        <w:t xml:space="preserve"> τον </w:t>
      </w:r>
      <w:r>
        <w:rPr>
          <w:rFonts w:eastAsia="Times New Roman" w:cs="Times New Roman"/>
          <w:szCs w:val="24"/>
        </w:rPr>
        <w:t>κ.</w:t>
      </w:r>
      <w:r w:rsidRPr="00AC710A">
        <w:rPr>
          <w:rFonts w:eastAsia="Times New Roman" w:cs="Times New Roman"/>
          <w:szCs w:val="24"/>
        </w:rPr>
        <w:t xml:space="preserve"> Πολάκη σήμερα </w:t>
      </w:r>
      <w:r>
        <w:rPr>
          <w:rFonts w:eastAsia="Times New Roman" w:cs="Times New Roman"/>
          <w:szCs w:val="24"/>
        </w:rPr>
        <w:t xml:space="preserve">ή τον κ. Ξανθό. </w:t>
      </w:r>
      <w:r w:rsidRPr="00AC710A">
        <w:rPr>
          <w:rFonts w:eastAsia="Times New Roman" w:cs="Times New Roman"/>
          <w:szCs w:val="24"/>
        </w:rPr>
        <w:t xml:space="preserve">Ίσως </w:t>
      </w:r>
      <w:r>
        <w:rPr>
          <w:rFonts w:eastAsia="Times New Roman" w:cs="Times New Roman"/>
          <w:szCs w:val="24"/>
        </w:rPr>
        <w:t xml:space="preserve">έχουν δουλειά. Βλέπω, όμως, το εξής, </w:t>
      </w:r>
      <w:r w:rsidRPr="00AC710A">
        <w:rPr>
          <w:rFonts w:eastAsia="Times New Roman" w:cs="Times New Roman"/>
          <w:szCs w:val="24"/>
        </w:rPr>
        <w:t>για να καταλάβουμε γιατί έχει ανάγκ</w:t>
      </w:r>
      <w:r w:rsidRPr="00AC710A">
        <w:rPr>
          <w:rFonts w:eastAsia="Times New Roman" w:cs="Times New Roman"/>
          <w:szCs w:val="24"/>
        </w:rPr>
        <w:t>η ο νομοθέτης να μας πει ότι είναι μία οργανική μονάδα</w:t>
      </w:r>
      <w:r>
        <w:rPr>
          <w:rFonts w:eastAsia="Times New Roman" w:cs="Times New Roman"/>
          <w:szCs w:val="24"/>
        </w:rPr>
        <w:t>,</w:t>
      </w:r>
      <w:r w:rsidRPr="00AC710A">
        <w:rPr>
          <w:rFonts w:eastAsia="Times New Roman" w:cs="Times New Roman"/>
          <w:szCs w:val="24"/>
        </w:rPr>
        <w:t xml:space="preserve"> </w:t>
      </w:r>
      <w:r>
        <w:rPr>
          <w:rFonts w:eastAsia="Times New Roman" w:cs="Times New Roman"/>
          <w:szCs w:val="24"/>
        </w:rPr>
        <w:t>ανα</w:t>
      </w:r>
      <w:r w:rsidRPr="00AC710A">
        <w:rPr>
          <w:rFonts w:eastAsia="Times New Roman" w:cs="Times New Roman"/>
          <w:szCs w:val="24"/>
        </w:rPr>
        <w:t>τ</w:t>
      </w:r>
      <w:r>
        <w:rPr>
          <w:rFonts w:eastAsia="Times New Roman" w:cs="Times New Roman"/>
          <w:szCs w:val="24"/>
        </w:rPr>
        <w:t xml:space="preserve">ρέχουμε στην αιτιολογική έκθεση. </w:t>
      </w:r>
      <w:r w:rsidRPr="00AC710A">
        <w:rPr>
          <w:rFonts w:eastAsia="Times New Roman" w:cs="Times New Roman"/>
          <w:szCs w:val="24"/>
        </w:rPr>
        <w:t xml:space="preserve">Στην </w:t>
      </w:r>
      <w:r>
        <w:rPr>
          <w:rFonts w:eastAsia="Times New Roman" w:cs="Times New Roman"/>
          <w:szCs w:val="24"/>
        </w:rPr>
        <w:t xml:space="preserve">αιτιολογική </w:t>
      </w:r>
      <w:r>
        <w:rPr>
          <w:rFonts w:eastAsia="Times New Roman" w:cs="Times New Roman"/>
          <w:szCs w:val="24"/>
        </w:rPr>
        <w:lastRenderedPageBreak/>
        <w:t xml:space="preserve">έκθεση, λοιπόν, </w:t>
      </w:r>
      <w:r w:rsidRPr="00AC710A">
        <w:rPr>
          <w:rFonts w:eastAsia="Times New Roman" w:cs="Times New Roman"/>
          <w:szCs w:val="24"/>
        </w:rPr>
        <w:t xml:space="preserve">μαθαίνουμε ότι ο σημερινός </w:t>
      </w:r>
      <w:r>
        <w:rPr>
          <w:rFonts w:eastAsia="Times New Roman" w:cs="Times New Roman"/>
          <w:szCs w:val="24"/>
        </w:rPr>
        <w:t>«</w:t>
      </w:r>
      <w:r w:rsidRPr="00AC710A">
        <w:rPr>
          <w:rFonts w:eastAsia="Times New Roman" w:cs="Times New Roman"/>
          <w:szCs w:val="24"/>
        </w:rPr>
        <w:t>Άγιος Ανδρέας</w:t>
      </w:r>
      <w:r>
        <w:rPr>
          <w:rFonts w:eastAsia="Times New Roman" w:cs="Times New Roman"/>
          <w:szCs w:val="24"/>
        </w:rPr>
        <w:t>» αποτελείται</w:t>
      </w:r>
      <w:r w:rsidRPr="00AC710A">
        <w:rPr>
          <w:rFonts w:eastAsia="Times New Roman" w:cs="Times New Roman"/>
          <w:szCs w:val="24"/>
        </w:rPr>
        <w:t xml:space="preserve"> από μία οργανική μονάδα με έδρα την Πάτρα και την </w:t>
      </w:r>
      <w:r>
        <w:rPr>
          <w:rFonts w:eastAsia="Times New Roman" w:cs="Times New Roman"/>
          <w:szCs w:val="24"/>
        </w:rPr>
        <w:t>α</w:t>
      </w:r>
      <w:r w:rsidRPr="00AC710A">
        <w:rPr>
          <w:rFonts w:eastAsia="Times New Roman" w:cs="Times New Roman"/>
          <w:szCs w:val="24"/>
        </w:rPr>
        <w:t>ποκεντρωμένη οργανική μο</w:t>
      </w:r>
      <w:r w:rsidRPr="00AC710A">
        <w:rPr>
          <w:rFonts w:eastAsia="Times New Roman" w:cs="Times New Roman"/>
          <w:szCs w:val="24"/>
        </w:rPr>
        <w:t>νάδα Νοσημάτων Θώρακος Νοτιοδυτικής Ελλάδος</w:t>
      </w:r>
      <w:r>
        <w:rPr>
          <w:rFonts w:eastAsia="Times New Roman" w:cs="Times New Roman"/>
          <w:szCs w:val="24"/>
        </w:rPr>
        <w:t xml:space="preserve">. </w:t>
      </w:r>
    </w:p>
    <w:p w14:paraId="678A399D"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λέει </w:t>
      </w:r>
      <w:r w:rsidRPr="00AC710A">
        <w:rPr>
          <w:rFonts w:eastAsia="Times New Roman" w:cs="Times New Roman"/>
          <w:szCs w:val="24"/>
        </w:rPr>
        <w:t>η αιτιολογική έκθεση</w:t>
      </w:r>
      <w:r>
        <w:rPr>
          <w:rFonts w:eastAsia="Times New Roman" w:cs="Times New Roman"/>
          <w:szCs w:val="24"/>
        </w:rPr>
        <w:t>:</w:t>
      </w:r>
      <w:r w:rsidRPr="00AC710A">
        <w:rPr>
          <w:rFonts w:eastAsia="Times New Roman" w:cs="Times New Roman"/>
          <w:szCs w:val="24"/>
        </w:rPr>
        <w:t xml:space="preserve"> </w:t>
      </w:r>
      <w:r>
        <w:rPr>
          <w:rFonts w:eastAsia="Times New Roman" w:cs="Times New Roman"/>
          <w:szCs w:val="24"/>
        </w:rPr>
        <w:t>«</w:t>
      </w:r>
      <w:r w:rsidRPr="00AC710A">
        <w:rPr>
          <w:rFonts w:eastAsia="Times New Roman" w:cs="Times New Roman"/>
          <w:szCs w:val="24"/>
        </w:rPr>
        <w:t xml:space="preserve">Η </w:t>
      </w:r>
      <w:r>
        <w:rPr>
          <w:rFonts w:eastAsia="Times New Roman" w:cs="Times New Roman"/>
          <w:szCs w:val="24"/>
        </w:rPr>
        <w:t>α</w:t>
      </w:r>
      <w:r w:rsidRPr="00AC710A">
        <w:rPr>
          <w:rFonts w:eastAsia="Times New Roman" w:cs="Times New Roman"/>
          <w:szCs w:val="24"/>
        </w:rPr>
        <w:t>ποκεντρωμένη αυτή μονάδ</w:t>
      </w:r>
      <w:r>
        <w:rPr>
          <w:rFonts w:eastAsia="Times New Roman" w:cs="Times New Roman"/>
          <w:szCs w:val="24"/>
        </w:rPr>
        <w:t>α</w:t>
      </w:r>
      <w:r w:rsidRPr="00AC710A">
        <w:rPr>
          <w:rFonts w:eastAsia="Times New Roman" w:cs="Times New Roman"/>
          <w:szCs w:val="24"/>
        </w:rPr>
        <w:t xml:space="preserve"> δεν υφίσταται </w:t>
      </w:r>
      <w:r>
        <w:rPr>
          <w:rFonts w:eastAsia="Times New Roman" w:cs="Times New Roman"/>
          <w:szCs w:val="24"/>
        </w:rPr>
        <w:t>σ</w:t>
      </w:r>
      <w:r w:rsidRPr="00AC710A">
        <w:rPr>
          <w:rFonts w:eastAsia="Times New Roman" w:cs="Times New Roman"/>
          <w:szCs w:val="24"/>
        </w:rPr>
        <w:t>την πραγματικότητα</w:t>
      </w:r>
      <w:r>
        <w:rPr>
          <w:rFonts w:eastAsia="Times New Roman" w:cs="Times New Roman"/>
          <w:szCs w:val="24"/>
        </w:rPr>
        <w:t>,</w:t>
      </w:r>
      <w:r w:rsidRPr="00AC710A">
        <w:rPr>
          <w:rFonts w:eastAsia="Times New Roman" w:cs="Times New Roman"/>
          <w:szCs w:val="24"/>
        </w:rPr>
        <w:t xml:space="preserve"> εφόσον οι δομές της έχουν μεταφερθεί και ενσωματωθεί στην οργανική μονάδα της έδρας </w:t>
      </w:r>
      <w:r>
        <w:rPr>
          <w:rFonts w:eastAsia="Times New Roman" w:cs="Times New Roman"/>
          <w:szCs w:val="24"/>
        </w:rPr>
        <w:t xml:space="preserve">«Άγιος Ανδρέας» </w:t>
      </w:r>
      <w:r w:rsidRPr="00AC710A">
        <w:rPr>
          <w:rFonts w:eastAsia="Times New Roman" w:cs="Times New Roman"/>
          <w:szCs w:val="24"/>
        </w:rPr>
        <w:t xml:space="preserve">και η </w:t>
      </w:r>
      <w:r w:rsidRPr="00AC710A">
        <w:rPr>
          <w:rFonts w:eastAsia="Times New Roman" w:cs="Times New Roman"/>
          <w:szCs w:val="24"/>
        </w:rPr>
        <w:t>παροχή των υπηρεσιών υγείας πραγματοποιείται πλέον από αυτή</w:t>
      </w:r>
      <w:r>
        <w:rPr>
          <w:rFonts w:eastAsia="Times New Roman" w:cs="Times New Roman"/>
          <w:szCs w:val="24"/>
        </w:rPr>
        <w:t>».</w:t>
      </w:r>
      <w:r w:rsidRPr="00AC710A">
        <w:rPr>
          <w:rFonts w:eastAsia="Times New Roman" w:cs="Times New Roman"/>
          <w:szCs w:val="24"/>
        </w:rPr>
        <w:t xml:space="preserve"> </w:t>
      </w:r>
      <w:r>
        <w:rPr>
          <w:rFonts w:eastAsia="Times New Roman" w:cs="Times New Roman"/>
          <w:szCs w:val="24"/>
        </w:rPr>
        <w:t xml:space="preserve">Ενσωματώθηκε, λοιπόν, </w:t>
      </w:r>
      <w:r w:rsidRPr="00AC710A">
        <w:rPr>
          <w:rFonts w:eastAsia="Times New Roman" w:cs="Times New Roman"/>
          <w:szCs w:val="24"/>
        </w:rPr>
        <w:t xml:space="preserve">το Νοσημάτων Θώρακος στον </w:t>
      </w:r>
      <w:r>
        <w:rPr>
          <w:rFonts w:eastAsia="Times New Roman" w:cs="Times New Roman"/>
          <w:szCs w:val="24"/>
        </w:rPr>
        <w:t xml:space="preserve">«Άγιο Ανδρέα». </w:t>
      </w:r>
      <w:r w:rsidRPr="00AC710A">
        <w:rPr>
          <w:rFonts w:eastAsia="Times New Roman" w:cs="Times New Roman"/>
          <w:szCs w:val="24"/>
        </w:rPr>
        <w:t>Επομένως έρχεται το άρθρο 27 να μας πει ότι είναι ένας οργανισμός</w:t>
      </w:r>
      <w:r>
        <w:rPr>
          <w:rFonts w:eastAsia="Times New Roman" w:cs="Times New Roman"/>
          <w:szCs w:val="24"/>
        </w:rPr>
        <w:t>.</w:t>
      </w:r>
      <w:r w:rsidRPr="00AC710A">
        <w:rPr>
          <w:rFonts w:eastAsia="Times New Roman" w:cs="Times New Roman"/>
          <w:szCs w:val="24"/>
        </w:rPr>
        <w:t xml:space="preserve"> </w:t>
      </w:r>
    </w:p>
    <w:p w14:paraId="678A399E" w14:textId="77777777" w:rsidR="0099759A" w:rsidRDefault="00FE124F">
      <w:pPr>
        <w:spacing w:line="600" w:lineRule="auto"/>
        <w:ind w:firstLine="720"/>
        <w:contextualSpacing/>
        <w:jc w:val="both"/>
        <w:rPr>
          <w:rFonts w:eastAsia="Times New Roman" w:cs="Times New Roman"/>
          <w:szCs w:val="24"/>
        </w:rPr>
      </w:pPr>
      <w:r w:rsidRPr="00AC710A">
        <w:rPr>
          <w:rFonts w:eastAsia="Times New Roman" w:cs="Times New Roman"/>
          <w:szCs w:val="24"/>
        </w:rPr>
        <w:t>Και αναζητώ</w:t>
      </w:r>
      <w:r>
        <w:rPr>
          <w:rFonts w:eastAsia="Times New Roman" w:cs="Times New Roman"/>
          <w:szCs w:val="24"/>
        </w:rPr>
        <w:t>,</w:t>
      </w:r>
      <w:r w:rsidRPr="00AC710A">
        <w:rPr>
          <w:rFonts w:eastAsia="Times New Roman" w:cs="Times New Roman"/>
          <w:szCs w:val="24"/>
        </w:rPr>
        <w:t xml:space="preserve"> κυρίες και κύριοι συνάδελφοι</w:t>
      </w:r>
      <w:r>
        <w:rPr>
          <w:rFonts w:eastAsia="Times New Roman" w:cs="Times New Roman"/>
          <w:szCs w:val="24"/>
        </w:rPr>
        <w:t>,</w:t>
      </w:r>
      <w:r w:rsidRPr="00AC710A">
        <w:rPr>
          <w:rFonts w:eastAsia="Times New Roman" w:cs="Times New Roman"/>
          <w:szCs w:val="24"/>
        </w:rPr>
        <w:t xml:space="preserve"> τη διάταξη εκείνη πο</w:t>
      </w:r>
      <w:r w:rsidRPr="00AC710A">
        <w:rPr>
          <w:rFonts w:eastAsia="Times New Roman" w:cs="Times New Roman"/>
          <w:szCs w:val="24"/>
        </w:rPr>
        <w:t xml:space="preserve">υ ενσωματώνει </w:t>
      </w:r>
      <w:r>
        <w:rPr>
          <w:rFonts w:eastAsia="Times New Roman" w:cs="Times New Roman"/>
          <w:szCs w:val="24"/>
        </w:rPr>
        <w:t>ή καταργεί</w:t>
      </w:r>
      <w:r w:rsidRPr="00AC710A">
        <w:rPr>
          <w:rFonts w:eastAsia="Times New Roman" w:cs="Times New Roman"/>
          <w:szCs w:val="24"/>
        </w:rPr>
        <w:t xml:space="preserve"> το Νοσημάτων Θώρακος και </w:t>
      </w:r>
      <w:r>
        <w:rPr>
          <w:rFonts w:eastAsia="Times New Roman" w:cs="Times New Roman"/>
          <w:szCs w:val="24"/>
        </w:rPr>
        <w:t>το ενοποιεί,</w:t>
      </w:r>
      <w:r w:rsidRPr="00AC710A">
        <w:rPr>
          <w:rFonts w:eastAsia="Times New Roman" w:cs="Times New Roman"/>
          <w:szCs w:val="24"/>
        </w:rPr>
        <w:t xml:space="preserve"> το ενσωματώνει</w:t>
      </w:r>
      <w:r>
        <w:rPr>
          <w:rFonts w:eastAsia="Times New Roman" w:cs="Times New Roman"/>
          <w:szCs w:val="24"/>
        </w:rPr>
        <w:t>,</w:t>
      </w:r>
      <w:r w:rsidRPr="00AC710A">
        <w:rPr>
          <w:rFonts w:eastAsia="Times New Roman" w:cs="Times New Roman"/>
          <w:szCs w:val="24"/>
        </w:rPr>
        <w:t xml:space="preserve"> </w:t>
      </w:r>
      <w:r>
        <w:rPr>
          <w:rFonts w:eastAsia="Times New Roman" w:cs="Times New Roman"/>
          <w:szCs w:val="24"/>
        </w:rPr>
        <w:t>λ</w:t>
      </w:r>
      <w:r w:rsidRPr="00AC710A">
        <w:rPr>
          <w:rFonts w:eastAsia="Times New Roman" w:cs="Times New Roman"/>
          <w:szCs w:val="24"/>
        </w:rPr>
        <w:t>οιπόν</w:t>
      </w:r>
      <w:r>
        <w:rPr>
          <w:rFonts w:eastAsia="Times New Roman" w:cs="Times New Roman"/>
          <w:szCs w:val="24"/>
        </w:rPr>
        <w:t>,</w:t>
      </w:r>
      <w:r w:rsidRPr="00AC710A">
        <w:rPr>
          <w:rFonts w:eastAsia="Times New Roman" w:cs="Times New Roman"/>
          <w:szCs w:val="24"/>
        </w:rPr>
        <w:t xml:space="preserve"> σε μία νέα οργανική μονάδα και δεν τη βρίσκω.</w:t>
      </w:r>
    </w:p>
    <w:p w14:paraId="678A399F"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Δ</w:t>
      </w:r>
      <w:r w:rsidRPr="00B31FAC">
        <w:rPr>
          <w:rFonts w:eastAsia="Times New Roman"/>
          <w:color w:val="000000" w:themeColor="text1"/>
          <w:szCs w:val="24"/>
        </w:rPr>
        <w:t>εν τη βρίσκω και δ</w:t>
      </w:r>
      <w:r>
        <w:rPr>
          <w:rFonts w:eastAsia="Times New Roman"/>
          <w:color w:val="000000" w:themeColor="text1"/>
          <w:szCs w:val="24"/>
        </w:rPr>
        <w:t xml:space="preserve">ιερωτώμαι </w:t>
      </w:r>
      <w:r w:rsidRPr="00B31FAC">
        <w:rPr>
          <w:rFonts w:eastAsia="Times New Roman"/>
          <w:color w:val="000000" w:themeColor="text1"/>
          <w:szCs w:val="24"/>
        </w:rPr>
        <w:t xml:space="preserve">γιατί υπάρχει </w:t>
      </w:r>
      <w:r>
        <w:rPr>
          <w:rFonts w:eastAsia="Times New Roman"/>
          <w:color w:val="000000" w:themeColor="text1"/>
          <w:szCs w:val="24"/>
        </w:rPr>
        <w:t>δεν υπάρχει αυτή η διάταξη.</w:t>
      </w:r>
    </w:p>
    <w:p w14:paraId="678A39A0"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Ε</w:t>
      </w:r>
      <w:r>
        <w:rPr>
          <w:rFonts w:eastAsia="Times New Roman"/>
          <w:color w:val="000000" w:themeColor="text1"/>
          <w:szCs w:val="24"/>
        </w:rPr>
        <w:t>κεί, λοιπόν, θυμήθηκα ότι από το 2018</w:t>
      </w:r>
      <w:r>
        <w:rPr>
          <w:rFonts w:eastAsia="Times New Roman"/>
          <w:color w:val="000000" w:themeColor="text1"/>
          <w:szCs w:val="24"/>
        </w:rPr>
        <w:t>,</w:t>
      </w:r>
      <w:r>
        <w:rPr>
          <w:rFonts w:eastAsia="Times New Roman"/>
          <w:color w:val="000000" w:themeColor="text1"/>
          <w:szCs w:val="24"/>
        </w:rPr>
        <w:t xml:space="preserve"> έχω κάνει μι</w:t>
      </w:r>
      <w:r w:rsidRPr="00B31FAC">
        <w:rPr>
          <w:rFonts w:eastAsia="Times New Roman"/>
          <w:color w:val="000000" w:themeColor="text1"/>
          <w:szCs w:val="24"/>
        </w:rPr>
        <w:t>α σειρά ερωτήσεων για την εν λόγω ενσωμάτωσ</w:t>
      </w:r>
      <w:r>
        <w:rPr>
          <w:rFonts w:eastAsia="Times New Roman"/>
          <w:color w:val="000000" w:themeColor="text1"/>
          <w:szCs w:val="24"/>
        </w:rPr>
        <w:t xml:space="preserve">η και για την </w:t>
      </w:r>
      <w:r w:rsidRPr="00B31FAC">
        <w:rPr>
          <w:rFonts w:eastAsia="Times New Roman"/>
          <w:color w:val="000000" w:themeColor="text1"/>
          <w:szCs w:val="24"/>
        </w:rPr>
        <w:t xml:space="preserve">τοποθέτηση συγκεκριμένων κομματικών στελεχών του ΣΥΡΙΖΑ στη διοίκηση του </w:t>
      </w:r>
      <w:r>
        <w:rPr>
          <w:rFonts w:eastAsia="Times New Roman"/>
          <w:color w:val="000000" w:themeColor="text1"/>
          <w:szCs w:val="24"/>
        </w:rPr>
        <w:t>«</w:t>
      </w:r>
      <w:r w:rsidRPr="00B31FAC">
        <w:rPr>
          <w:rFonts w:eastAsia="Times New Roman"/>
          <w:color w:val="000000" w:themeColor="text1"/>
          <w:szCs w:val="24"/>
        </w:rPr>
        <w:t>Αγίου Ανδρέα</w:t>
      </w:r>
      <w:r>
        <w:rPr>
          <w:rFonts w:eastAsia="Times New Roman"/>
          <w:color w:val="000000" w:themeColor="text1"/>
          <w:szCs w:val="24"/>
        </w:rPr>
        <w:t>».</w:t>
      </w:r>
    </w:p>
    <w:p w14:paraId="678A39A1"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Θα καταθέσω στα Πρακτικά την από 6ης Απριλίου</w:t>
      </w:r>
      <w:r w:rsidRPr="00B31FAC">
        <w:rPr>
          <w:rFonts w:eastAsia="Times New Roman"/>
          <w:color w:val="000000" w:themeColor="text1"/>
          <w:szCs w:val="24"/>
        </w:rPr>
        <w:t xml:space="preserve"> 2018 </w:t>
      </w:r>
      <w:r>
        <w:rPr>
          <w:rFonts w:eastAsia="Times New Roman"/>
          <w:color w:val="000000" w:themeColor="text1"/>
          <w:szCs w:val="24"/>
        </w:rPr>
        <w:t>ερώτησή μου, σύμφωνα με την οποία η πρώην διοικήτρια του Ει</w:t>
      </w:r>
      <w:r>
        <w:rPr>
          <w:rFonts w:eastAsia="Times New Roman"/>
          <w:color w:val="000000" w:themeColor="text1"/>
          <w:szCs w:val="24"/>
        </w:rPr>
        <w:t>δικού Νοσοκομείου Νοσημάτων Θ</w:t>
      </w:r>
      <w:r w:rsidRPr="00B31FAC">
        <w:rPr>
          <w:rFonts w:eastAsia="Times New Roman"/>
          <w:color w:val="000000" w:themeColor="text1"/>
          <w:szCs w:val="24"/>
        </w:rPr>
        <w:t>ώρακος Πάτρας με</w:t>
      </w:r>
      <w:r>
        <w:rPr>
          <w:rFonts w:eastAsia="Times New Roman"/>
          <w:color w:val="000000" w:themeColor="text1"/>
          <w:szCs w:val="24"/>
        </w:rPr>
        <w:t xml:space="preserve">τά τη συγχώνευσή του με </w:t>
      </w:r>
      <w:r w:rsidRPr="00B31FAC">
        <w:rPr>
          <w:rFonts w:eastAsia="Times New Roman"/>
          <w:color w:val="000000" w:themeColor="text1"/>
          <w:szCs w:val="24"/>
        </w:rPr>
        <w:t xml:space="preserve"> το </w:t>
      </w:r>
      <w:r>
        <w:rPr>
          <w:rFonts w:eastAsia="Times New Roman"/>
          <w:color w:val="000000" w:themeColor="text1"/>
          <w:szCs w:val="24"/>
        </w:rPr>
        <w:t>«</w:t>
      </w:r>
      <w:r w:rsidRPr="00B31FAC">
        <w:rPr>
          <w:rFonts w:eastAsia="Times New Roman"/>
          <w:color w:val="000000" w:themeColor="text1"/>
          <w:szCs w:val="24"/>
        </w:rPr>
        <w:t>Άγιος Ανδρέας</w:t>
      </w:r>
      <w:r>
        <w:rPr>
          <w:rFonts w:eastAsia="Times New Roman"/>
          <w:color w:val="000000" w:themeColor="text1"/>
          <w:szCs w:val="24"/>
        </w:rPr>
        <w:t>» έλαβε τη θέση της αναπληρώτριας διοικήτριας της νοσηλευτικής μονάδας «Ά</w:t>
      </w:r>
      <w:r w:rsidRPr="00B31FAC">
        <w:rPr>
          <w:rFonts w:eastAsia="Times New Roman"/>
          <w:color w:val="000000" w:themeColor="text1"/>
          <w:szCs w:val="24"/>
        </w:rPr>
        <w:t>γιος Ανδρέας</w:t>
      </w:r>
      <w:r>
        <w:rPr>
          <w:rFonts w:eastAsia="Times New Roman"/>
          <w:color w:val="000000" w:themeColor="text1"/>
          <w:szCs w:val="24"/>
        </w:rPr>
        <w:t xml:space="preserve">». Αυτό </w:t>
      </w:r>
      <w:r w:rsidRPr="00B31FAC">
        <w:rPr>
          <w:rFonts w:eastAsia="Times New Roman"/>
          <w:color w:val="000000" w:themeColor="text1"/>
          <w:szCs w:val="24"/>
        </w:rPr>
        <w:t>σημαίνει ότι χωρίς να έχει ουσιαστικά καταργηθεί το νοσοκομείο</w:t>
      </w:r>
      <w:r>
        <w:rPr>
          <w:rFonts w:eastAsia="Times New Roman"/>
          <w:color w:val="000000" w:themeColor="text1"/>
          <w:szCs w:val="24"/>
        </w:rPr>
        <w:t>,</w:t>
      </w:r>
      <w:r w:rsidRPr="00B31FAC">
        <w:rPr>
          <w:rFonts w:eastAsia="Times New Roman"/>
          <w:color w:val="000000" w:themeColor="text1"/>
          <w:szCs w:val="24"/>
        </w:rPr>
        <w:t xml:space="preserve"> η συγκεκριμένη </w:t>
      </w:r>
      <w:r>
        <w:rPr>
          <w:rFonts w:eastAsia="Times New Roman"/>
          <w:color w:val="000000" w:themeColor="text1"/>
          <w:szCs w:val="24"/>
        </w:rPr>
        <w:t xml:space="preserve">διοικήτρια –το αφήνω για τα Πρακτικά, γιατί δεν απαντήθηκε ποτέ αυτή η ερώτηση- του Νοσοκομείου Νοσημάτων Θώρακος, μέλος </w:t>
      </w:r>
      <w:r w:rsidRPr="00B31FAC">
        <w:rPr>
          <w:rFonts w:eastAsia="Times New Roman"/>
          <w:color w:val="000000" w:themeColor="text1"/>
          <w:szCs w:val="24"/>
        </w:rPr>
        <w:t>κομματικ</w:t>
      </w:r>
      <w:r>
        <w:rPr>
          <w:rFonts w:eastAsia="Times New Roman"/>
          <w:color w:val="000000" w:themeColor="text1"/>
          <w:szCs w:val="24"/>
        </w:rPr>
        <w:t xml:space="preserve">ό του ΣΥΡΙΖΑ, έγινε </w:t>
      </w:r>
      <w:r w:rsidRPr="00B31FAC">
        <w:rPr>
          <w:rFonts w:eastAsia="Times New Roman"/>
          <w:color w:val="000000" w:themeColor="text1"/>
          <w:szCs w:val="24"/>
        </w:rPr>
        <w:t xml:space="preserve">αναπληρώτρια διοικήτρια στον </w:t>
      </w:r>
      <w:r>
        <w:rPr>
          <w:rFonts w:eastAsia="Times New Roman"/>
          <w:color w:val="000000" w:themeColor="text1"/>
          <w:szCs w:val="24"/>
        </w:rPr>
        <w:t>«</w:t>
      </w:r>
      <w:r w:rsidRPr="00B31FAC">
        <w:rPr>
          <w:rFonts w:eastAsia="Times New Roman"/>
          <w:color w:val="000000" w:themeColor="text1"/>
          <w:szCs w:val="24"/>
        </w:rPr>
        <w:t>Άγιο Ανδρέα</w:t>
      </w:r>
      <w:r>
        <w:rPr>
          <w:rFonts w:eastAsia="Times New Roman"/>
          <w:color w:val="000000" w:themeColor="text1"/>
          <w:szCs w:val="24"/>
        </w:rPr>
        <w:t>».</w:t>
      </w:r>
    </w:p>
    <w:p w14:paraId="678A39A2"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(Στο σημείο αυτό ο Βουλευτής κ. Θεόδωρος Παπαθε</w:t>
      </w:r>
      <w:r>
        <w:rPr>
          <w:rFonts w:eastAsia="Times New Roman"/>
          <w:color w:val="000000" w:themeColor="text1"/>
          <w:szCs w:val="24"/>
        </w:rPr>
        <w:t xml:space="preserve">οδώρου καταθέτει για τα Πρακτικά το προαναφερθέν έγγραφο, το οποίο βρίσκεται στο </w:t>
      </w:r>
      <w:r>
        <w:rPr>
          <w:rFonts w:eastAsia="Times New Roman"/>
          <w:color w:val="000000" w:themeColor="text1"/>
          <w:szCs w:val="24"/>
        </w:rPr>
        <w:t>α</w:t>
      </w:r>
      <w:r>
        <w:rPr>
          <w:rFonts w:eastAsia="Times New Roman"/>
          <w:color w:val="000000" w:themeColor="text1"/>
          <w:szCs w:val="24"/>
        </w:rPr>
        <w:t>ρχείο του Τμήματος Γραμματείας της Διεύθυνσης Στενογραφίας και Πρακτικών της Βουλής)</w:t>
      </w:r>
    </w:p>
    <w:p w14:paraId="678A39A3"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 xml:space="preserve">Δεν θα υπήρχε πρόβλημα. Υπάρχει </w:t>
      </w:r>
      <w:r w:rsidRPr="00B31FAC">
        <w:rPr>
          <w:rFonts w:eastAsia="Times New Roman"/>
          <w:color w:val="000000" w:themeColor="text1"/>
          <w:szCs w:val="24"/>
        </w:rPr>
        <w:t>ανακύκλωση πολλών στελεχών του ΣΥΡΙΖΑ σε διοικητικές θέσε</w:t>
      </w:r>
      <w:r w:rsidRPr="00B31FAC">
        <w:rPr>
          <w:rFonts w:eastAsia="Times New Roman"/>
          <w:color w:val="000000" w:themeColor="text1"/>
          <w:szCs w:val="24"/>
        </w:rPr>
        <w:t>ις</w:t>
      </w:r>
      <w:r>
        <w:rPr>
          <w:rFonts w:eastAsia="Times New Roman"/>
          <w:color w:val="000000" w:themeColor="text1"/>
          <w:szCs w:val="24"/>
        </w:rPr>
        <w:t xml:space="preserve">. Πού υπάρχει </w:t>
      </w:r>
      <w:r w:rsidRPr="00B31FAC">
        <w:rPr>
          <w:rFonts w:eastAsia="Times New Roman"/>
          <w:color w:val="000000" w:themeColor="text1"/>
          <w:szCs w:val="24"/>
        </w:rPr>
        <w:t>το πρόβλημα</w:t>
      </w:r>
      <w:r>
        <w:rPr>
          <w:rFonts w:eastAsia="Times New Roman"/>
          <w:color w:val="000000" w:themeColor="text1"/>
          <w:szCs w:val="24"/>
        </w:rPr>
        <w:t>; Το πρόβλημα υ</w:t>
      </w:r>
      <w:r w:rsidRPr="00B31FAC">
        <w:rPr>
          <w:rFonts w:eastAsia="Times New Roman"/>
          <w:color w:val="000000" w:themeColor="text1"/>
          <w:szCs w:val="24"/>
        </w:rPr>
        <w:t>πάρχει στ</w:t>
      </w:r>
      <w:r>
        <w:rPr>
          <w:rFonts w:eastAsia="Times New Roman"/>
          <w:color w:val="000000" w:themeColor="text1"/>
          <w:szCs w:val="24"/>
        </w:rPr>
        <w:t>ην άλλη ερώτηση που έκανα από 16</w:t>
      </w:r>
      <w:r>
        <w:rPr>
          <w:rFonts w:eastAsia="Times New Roman"/>
          <w:color w:val="000000" w:themeColor="text1"/>
          <w:szCs w:val="24"/>
        </w:rPr>
        <w:t>-</w:t>
      </w:r>
      <w:r>
        <w:rPr>
          <w:rFonts w:eastAsia="Times New Roman"/>
          <w:color w:val="000000" w:themeColor="text1"/>
          <w:szCs w:val="24"/>
        </w:rPr>
        <w:t>4</w:t>
      </w:r>
      <w:r>
        <w:rPr>
          <w:rFonts w:eastAsia="Times New Roman"/>
          <w:color w:val="000000" w:themeColor="text1"/>
          <w:szCs w:val="24"/>
        </w:rPr>
        <w:t>-</w:t>
      </w:r>
      <w:r>
        <w:rPr>
          <w:rFonts w:eastAsia="Times New Roman"/>
          <w:color w:val="000000" w:themeColor="text1"/>
          <w:szCs w:val="24"/>
        </w:rPr>
        <w:t>20</w:t>
      </w:r>
      <w:r w:rsidRPr="00B31FAC">
        <w:rPr>
          <w:rFonts w:eastAsia="Times New Roman"/>
          <w:color w:val="000000" w:themeColor="text1"/>
          <w:szCs w:val="24"/>
        </w:rPr>
        <w:t xml:space="preserve">18 </w:t>
      </w:r>
      <w:r>
        <w:rPr>
          <w:rFonts w:eastAsia="Times New Roman"/>
          <w:color w:val="000000" w:themeColor="text1"/>
          <w:szCs w:val="24"/>
        </w:rPr>
        <w:t>ότι η ίδια διοικήτρια</w:t>
      </w:r>
      <w:r w:rsidRPr="00B31FAC">
        <w:rPr>
          <w:rFonts w:eastAsia="Times New Roman"/>
          <w:color w:val="000000" w:themeColor="text1"/>
          <w:szCs w:val="24"/>
        </w:rPr>
        <w:t xml:space="preserve"> </w:t>
      </w:r>
      <w:r>
        <w:rPr>
          <w:rFonts w:eastAsia="Times New Roman"/>
          <w:color w:val="000000" w:themeColor="text1"/>
          <w:szCs w:val="24"/>
        </w:rPr>
        <w:t xml:space="preserve">κατηγορήθηκε ότι ελάμβανε παρανόμως </w:t>
      </w:r>
      <w:r w:rsidRPr="00B31FAC">
        <w:rPr>
          <w:rFonts w:eastAsia="Times New Roman"/>
          <w:color w:val="000000" w:themeColor="text1"/>
          <w:szCs w:val="24"/>
        </w:rPr>
        <w:t xml:space="preserve">τη σύνταξη του πατέρα της τα τελευταία </w:t>
      </w:r>
      <w:r>
        <w:rPr>
          <w:rFonts w:eastAsia="Times New Roman"/>
          <w:color w:val="000000" w:themeColor="text1"/>
          <w:szCs w:val="24"/>
        </w:rPr>
        <w:t>είκοσι δύο χρόνια</w:t>
      </w:r>
      <w:r w:rsidRPr="00B31FAC">
        <w:rPr>
          <w:rFonts w:eastAsia="Times New Roman"/>
          <w:color w:val="000000" w:themeColor="text1"/>
          <w:szCs w:val="24"/>
        </w:rPr>
        <w:t xml:space="preserve"> και </w:t>
      </w:r>
      <w:r>
        <w:rPr>
          <w:rFonts w:eastAsia="Times New Roman"/>
          <w:color w:val="000000" w:themeColor="text1"/>
          <w:szCs w:val="24"/>
        </w:rPr>
        <w:t xml:space="preserve">ότι </w:t>
      </w:r>
      <w:r w:rsidRPr="00B31FAC">
        <w:rPr>
          <w:rFonts w:eastAsia="Times New Roman"/>
          <w:color w:val="000000" w:themeColor="text1"/>
          <w:szCs w:val="24"/>
        </w:rPr>
        <w:t xml:space="preserve">ο καταλογισμός που </w:t>
      </w:r>
      <w:r>
        <w:rPr>
          <w:rFonts w:eastAsia="Times New Roman"/>
          <w:color w:val="000000" w:themeColor="text1"/>
          <w:szCs w:val="24"/>
        </w:rPr>
        <w:t xml:space="preserve">έγινε από το Γενικό </w:t>
      </w:r>
      <w:r w:rsidRPr="00B31FAC">
        <w:rPr>
          <w:rFonts w:eastAsia="Times New Roman"/>
          <w:color w:val="000000" w:themeColor="text1"/>
          <w:szCs w:val="24"/>
        </w:rPr>
        <w:t>Λογ</w:t>
      </w:r>
      <w:r w:rsidRPr="00B31FAC">
        <w:rPr>
          <w:rFonts w:eastAsia="Times New Roman"/>
          <w:color w:val="000000" w:themeColor="text1"/>
          <w:szCs w:val="24"/>
        </w:rPr>
        <w:t xml:space="preserve">ιστήριο του Κράτους </w:t>
      </w:r>
      <w:r>
        <w:rPr>
          <w:rFonts w:eastAsia="Times New Roman"/>
          <w:color w:val="000000" w:themeColor="text1"/>
          <w:szCs w:val="24"/>
        </w:rPr>
        <w:t>ήταν πάνω από 100.000 ευρώ.</w:t>
      </w:r>
    </w:p>
    <w:p w14:paraId="678A39A4"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Ούτε αυτή η ερώτηση απαντήθηκε επί της ουσίας και την καταθέτω στα Π</w:t>
      </w:r>
      <w:r w:rsidRPr="00B31FAC">
        <w:rPr>
          <w:rFonts w:eastAsia="Times New Roman"/>
          <w:color w:val="000000" w:themeColor="text1"/>
          <w:szCs w:val="24"/>
        </w:rPr>
        <w:t>ρακτικά</w:t>
      </w:r>
      <w:r>
        <w:rPr>
          <w:rFonts w:eastAsia="Times New Roman"/>
          <w:color w:val="000000" w:themeColor="text1"/>
          <w:szCs w:val="24"/>
        </w:rPr>
        <w:t>.</w:t>
      </w:r>
    </w:p>
    <w:p w14:paraId="678A39A5"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(Στο σημείο αυτό ο Βουλευτής κ. Θεόδωρος Παπαθεοδώρου καταθέτει για τα Πρακτικά το προαναφερθέν έγγραφο, το οποίο βρίσκεται στο </w:t>
      </w:r>
      <w:r>
        <w:rPr>
          <w:rFonts w:eastAsia="Times New Roman"/>
          <w:color w:val="000000" w:themeColor="text1"/>
          <w:szCs w:val="24"/>
        </w:rPr>
        <w:t>α</w:t>
      </w:r>
      <w:r>
        <w:rPr>
          <w:rFonts w:eastAsia="Times New Roman"/>
          <w:color w:val="000000" w:themeColor="text1"/>
          <w:szCs w:val="24"/>
        </w:rPr>
        <w:t>ρχ</w:t>
      </w:r>
      <w:r>
        <w:rPr>
          <w:rFonts w:eastAsia="Times New Roman"/>
          <w:color w:val="000000" w:themeColor="text1"/>
          <w:szCs w:val="24"/>
        </w:rPr>
        <w:t>είο του Τμήματος Γραμματείας της Διεύθυνσης Στενογραφίας και Πρακτικών της Βουλής)</w:t>
      </w:r>
    </w:p>
    <w:p w14:paraId="678A39A6"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Τι έχουμε</w:t>
      </w:r>
      <w:r w:rsidRPr="00B31FAC">
        <w:rPr>
          <w:rFonts w:eastAsia="Times New Roman"/>
          <w:color w:val="000000" w:themeColor="text1"/>
          <w:szCs w:val="24"/>
        </w:rPr>
        <w:t xml:space="preserve"> σήμερα και γιατί υπάρχει </w:t>
      </w:r>
      <w:r>
        <w:rPr>
          <w:rFonts w:eastAsia="Times New Roman"/>
          <w:color w:val="000000" w:themeColor="text1"/>
          <w:szCs w:val="24"/>
        </w:rPr>
        <w:t xml:space="preserve">η </w:t>
      </w:r>
      <w:r w:rsidRPr="00B31FAC">
        <w:rPr>
          <w:rFonts w:eastAsia="Times New Roman"/>
          <w:color w:val="000000" w:themeColor="text1"/>
          <w:szCs w:val="24"/>
        </w:rPr>
        <w:t>συγκεκριμένη διάταξη</w:t>
      </w:r>
      <w:r>
        <w:rPr>
          <w:rFonts w:eastAsia="Times New Roman"/>
          <w:color w:val="000000" w:themeColor="text1"/>
          <w:szCs w:val="24"/>
        </w:rPr>
        <w:t>, κυρίες και κύριοι συνάδελφοι; Γι’ αυτό σας είπα ότι είναι μια ωραία συριζαίικη ιστορία. Απ</w:t>
      </w:r>
      <w:r w:rsidRPr="00B31FAC">
        <w:rPr>
          <w:rFonts w:eastAsia="Times New Roman"/>
          <w:color w:val="000000" w:themeColor="text1"/>
          <w:szCs w:val="24"/>
        </w:rPr>
        <w:t>ό τις 26 Απ</w:t>
      </w:r>
      <w:r>
        <w:rPr>
          <w:rFonts w:eastAsia="Times New Roman"/>
          <w:color w:val="000000" w:themeColor="text1"/>
          <w:szCs w:val="24"/>
        </w:rPr>
        <w:t>ριλίου 2018 ε</w:t>
      </w:r>
      <w:r>
        <w:rPr>
          <w:rFonts w:eastAsia="Times New Roman"/>
          <w:color w:val="000000" w:themeColor="text1"/>
          <w:szCs w:val="24"/>
        </w:rPr>
        <w:t>παναλειτουργεί το Ν</w:t>
      </w:r>
      <w:r w:rsidRPr="00B31FAC">
        <w:rPr>
          <w:rFonts w:eastAsia="Times New Roman"/>
          <w:color w:val="000000" w:themeColor="text1"/>
          <w:szCs w:val="24"/>
        </w:rPr>
        <w:t xml:space="preserve">οσοκομείο </w:t>
      </w:r>
      <w:r>
        <w:rPr>
          <w:rFonts w:eastAsia="Times New Roman"/>
          <w:color w:val="000000" w:themeColor="text1"/>
          <w:szCs w:val="24"/>
        </w:rPr>
        <w:t>«</w:t>
      </w:r>
      <w:r w:rsidRPr="00B31FAC">
        <w:rPr>
          <w:rFonts w:eastAsia="Times New Roman"/>
          <w:color w:val="000000" w:themeColor="text1"/>
          <w:szCs w:val="24"/>
        </w:rPr>
        <w:t>Άγιος Ανδρέας</w:t>
      </w:r>
      <w:r>
        <w:rPr>
          <w:rFonts w:eastAsia="Times New Roman"/>
          <w:color w:val="000000" w:themeColor="text1"/>
          <w:szCs w:val="24"/>
        </w:rPr>
        <w:t>»</w:t>
      </w:r>
      <w:r w:rsidRPr="00B31FAC">
        <w:rPr>
          <w:rFonts w:eastAsia="Times New Roman"/>
          <w:color w:val="000000" w:themeColor="text1"/>
          <w:szCs w:val="24"/>
        </w:rPr>
        <w:t xml:space="preserve"> χωρί</w:t>
      </w:r>
      <w:r>
        <w:rPr>
          <w:rFonts w:eastAsia="Times New Roman"/>
          <w:color w:val="000000" w:themeColor="text1"/>
          <w:szCs w:val="24"/>
        </w:rPr>
        <w:t>ς οργανι</w:t>
      </w:r>
      <w:r w:rsidRPr="00B31FAC">
        <w:rPr>
          <w:rFonts w:eastAsia="Times New Roman"/>
          <w:color w:val="000000" w:themeColor="text1"/>
          <w:szCs w:val="24"/>
        </w:rPr>
        <w:t>σμό</w:t>
      </w:r>
      <w:r>
        <w:rPr>
          <w:rFonts w:eastAsia="Times New Roman"/>
          <w:color w:val="000000" w:themeColor="text1"/>
          <w:szCs w:val="24"/>
        </w:rPr>
        <w:t>,</w:t>
      </w:r>
      <w:r w:rsidRPr="00B31FAC">
        <w:rPr>
          <w:rFonts w:eastAsia="Times New Roman"/>
          <w:color w:val="000000" w:themeColor="text1"/>
          <w:szCs w:val="24"/>
        </w:rPr>
        <w:t xml:space="preserve"> χωρίς να υπάρχει διά</w:t>
      </w:r>
      <w:r>
        <w:rPr>
          <w:rFonts w:eastAsia="Times New Roman"/>
          <w:color w:val="000000" w:themeColor="text1"/>
          <w:szCs w:val="24"/>
        </w:rPr>
        <w:t xml:space="preserve">ταξη του άρθρου </w:t>
      </w:r>
      <w:r w:rsidRPr="00B31FAC">
        <w:rPr>
          <w:rFonts w:eastAsia="Times New Roman"/>
          <w:color w:val="000000" w:themeColor="text1"/>
          <w:szCs w:val="24"/>
        </w:rPr>
        <w:t>27</w:t>
      </w:r>
      <w:r>
        <w:rPr>
          <w:rFonts w:eastAsia="Times New Roman"/>
          <w:color w:val="000000" w:themeColor="text1"/>
          <w:szCs w:val="24"/>
        </w:rPr>
        <w:t xml:space="preserve">, με όλα τα </w:t>
      </w:r>
      <w:r w:rsidRPr="00B31FAC">
        <w:rPr>
          <w:rFonts w:eastAsia="Times New Roman"/>
          <w:color w:val="000000" w:themeColor="text1"/>
          <w:szCs w:val="24"/>
        </w:rPr>
        <w:t>προβλήμα</w:t>
      </w:r>
      <w:r>
        <w:rPr>
          <w:rFonts w:eastAsia="Times New Roman"/>
          <w:color w:val="000000" w:themeColor="text1"/>
          <w:szCs w:val="24"/>
        </w:rPr>
        <w:t xml:space="preserve">τα τα οποία έχει ένα </w:t>
      </w:r>
      <w:r w:rsidRPr="00B31FAC">
        <w:rPr>
          <w:rFonts w:eastAsia="Times New Roman"/>
          <w:color w:val="000000" w:themeColor="text1"/>
          <w:szCs w:val="24"/>
        </w:rPr>
        <w:t>νοσοκομείο</w:t>
      </w:r>
      <w:r>
        <w:rPr>
          <w:rFonts w:eastAsia="Times New Roman"/>
          <w:color w:val="000000" w:themeColor="text1"/>
          <w:szCs w:val="24"/>
        </w:rPr>
        <w:t xml:space="preserve">, το οποίο </w:t>
      </w:r>
      <w:r w:rsidRPr="00B31FAC">
        <w:rPr>
          <w:rFonts w:eastAsia="Times New Roman"/>
          <w:color w:val="000000" w:themeColor="text1"/>
          <w:szCs w:val="24"/>
        </w:rPr>
        <w:t xml:space="preserve">δεν μπορεί να φτιάξει </w:t>
      </w:r>
      <w:r w:rsidRPr="00B31FAC">
        <w:rPr>
          <w:rFonts w:eastAsia="Times New Roman"/>
          <w:color w:val="000000" w:themeColor="text1"/>
          <w:szCs w:val="24"/>
        </w:rPr>
        <w:lastRenderedPageBreak/>
        <w:t xml:space="preserve">διοικητικό συμβούλιο </w:t>
      </w:r>
      <w:r>
        <w:rPr>
          <w:rFonts w:eastAsia="Times New Roman"/>
          <w:color w:val="000000" w:themeColor="text1"/>
          <w:szCs w:val="24"/>
        </w:rPr>
        <w:t>και τ</w:t>
      </w:r>
      <w:r w:rsidRPr="00B31FAC">
        <w:rPr>
          <w:rFonts w:eastAsia="Times New Roman"/>
          <w:color w:val="000000" w:themeColor="text1"/>
          <w:szCs w:val="24"/>
        </w:rPr>
        <w:t xml:space="preserve">ο διοικητικό συμβούλιο </w:t>
      </w:r>
      <w:r>
        <w:rPr>
          <w:rFonts w:eastAsia="Times New Roman"/>
          <w:color w:val="000000" w:themeColor="text1"/>
          <w:szCs w:val="24"/>
        </w:rPr>
        <w:t>δεν μπορεί να συνεδριάσ</w:t>
      </w:r>
      <w:r>
        <w:rPr>
          <w:rFonts w:eastAsia="Times New Roman"/>
          <w:color w:val="000000" w:themeColor="text1"/>
          <w:szCs w:val="24"/>
        </w:rPr>
        <w:t xml:space="preserve">ει </w:t>
      </w:r>
      <w:r w:rsidRPr="00B31FAC">
        <w:rPr>
          <w:rFonts w:eastAsia="Times New Roman"/>
          <w:color w:val="000000" w:themeColor="text1"/>
          <w:szCs w:val="24"/>
        </w:rPr>
        <w:t>για τα τρέχοντα προβλήματα</w:t>
      </w:r>
      <w:r>
        <w:rPr>
          <w:rFonts w:eastAsia="Times New Roman"/>
          <w:color w:val="000000" w:themeColor="text1"/>
          <w:szCs w:val="24"/>
        </w:rPr>
        <w:t>. Στον αέρα είναι το νοσοκομείο.</w:t>
      </w:r>
    </w:p>
    <w:p w14:paraId="678A39A7" w14:textId="77777777" w:rsidR="0099759A" w:rsidRDefault="00FE124F">
      <w:pPr>
        <w:spacing w:line="600" w:lineRule="auto"/>
        <w:ind w:firstLine="720"/>
        <w:contextualSpacing/>
        <w:jc w:val="center"/>
        <w:rPr>
          <w:rFonts w:eastAsia="Times New Roman"/>
          <w:color w:val="000000" w:themeColor="text1"/>
          <w:szCs w:val="24"/>
        </w:rPr>
      </w:pPr>
      <w:r>
        <w:rPr>
          <w:rFonts w:eastAsia="Times New Roman"/>
          <w:color w:val="000000" w:themeColor="text1"/>
          <w:szCs w:val="24"/>
        </w:rPr>
        <w:t>(Θόρυβος στην Αίθουσα)</w:t>
      </w:r>
    </w:p>
    <w:p w14:paraId="678A39A8"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Σταματήστε, κύριοι συνάδελφοι, να ακούσετε.</w:t>
      </w:r>
    </w:p>
    <w:p w14:paraId="678A39A9"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Έρχεται, λοιπόν, μετά από δέκα </w:t>
      </w:r>
      <w:r w:rsidRPr="00B31FAC">
        <w:rPr>
          <w:rFonts w:eastAsia="Times New Roman"/>
          <w:color w:val="000000" w:themeColor="text1"/>
          <w:szCs w:val="24"/>
        </w:rPr>
        <w:t>μήνες το Υπουργείο</w:t>
      </w:r>
      <w:r>
        <w:rPr>
          <w:rFonts w:eastAsia="Times New Roman"/>
          <w:color w:val="000000" w:themeColor="text1"/>
          <w:szCs w:val="24"/>
        </w:rPr>
        <w:t>,</w:t>
      </w:r>
      <w:r w:rsidRPr="00B31FAC">
        <w:rPr>
          <w:rFonts w:eastAsia="Times New Roman"/>
          <w:color w:val="000000" w:themeColor="text1"/>
          <w:szCs w:val="24"/>
        </w:rPr>
        <w:t xml:space="preserve"> </w:t>
      </w:r>
      <w:r>
        <w:rPr>
          <w:rFonts w:eastAsia="Times New Roman"/>
          <w:color w:val="000000" w:themeColor="text1"/>
          <w:szCs w:val="24"/>
        </w:rPr>
        <w:t xml:space="preserve">έχοντας </w:t>
      </w:r>
      <w:r w:rsidRPr="00B31FAC">
        <w:rPr>
          <w:rFonts w:eastAsia="Times New Roman"/>
          <w:color w:val="000000" w:themeColor="text1"/>
          <w:szCs w:val="24"/>
        </w:rPr>
        <w:t>δημιουργήσει πρόβλημα με τον οργανισμό του νοσοκομείου</w:t>
      </w:r>
      <w:r>
        <w:rPr>
          <w:rFonts w:eastAsia="Times New Roman"/>
          <w:color w:val="000000" w:themeColor="text1"/>
          <w:szCs w:val="24"/>
        </w:rPr>
        <w:t>,</w:t>
      </w:r>
      <w:r w:rsidRPr="00B31FAC">
        <w:rPr>
          <w:rFonts w:eastAsia="Times New Roman"/>
          <w:color w:val="000000" w:themeColor="text1"/>
          <w:szCs w:val="24"/>
        </w:rPr>
        <w:t xml:space="preserve"> για να </w:t>
      </w:r>
      <w:r>
        <w:rPr>
          <w:rFonts w:eastAsia="Times New Roman"/>
          <w:color w:val="000000" w:themeColor="text1"/>
          <w:szCs w:val="24"/>
        </w:rPr>
        <w:t>περάσει σ</w:t>
      </w:r>
      <w:r w:rsidRPr="00B31FAC">
        <w:rPr>
          <w:rFonts w:eastAsia="Times New Roman"/>
          <w:color w:val="000000" w:themeColor="text1"/>
          <w:szCs w:val="24"/>
        </w:rPr>
        <w:t xml:space="preserve">το άρθρο 27 </w:t>
      </w:r>
      <w:r>
        <w:rPr>
          <w:rFonts w:eastAsia="Times New Roman"/>
          <w:color w:val="000000" w:themeColor="text1"/>
          <w:szCs w:val="24"/>
        </w:rPr>
        <w:t xml:space="preserve">έναν ενιαίο </w:t>
      </w:r>
      <w:r w:rsidRPr="00B31FAC">
        <w:rPr>
          <w:rFonts w:eastAsia="Times New Roman"/>
          <w:color w:val="000000" w:themeColor="text1"/>
          <w:szCs w:val="24"/>
        </w:rPr>
        <w:t>οργανισμό</w:t>
      </w:r>
      <w:r>
        <w:rPr>
          <w:rFonts w:eastAsia="Times New Roman"/>
          <w:color w:val="000000" w:themeColor="text1"/>
          <w:szCs w:val="24"/>
        </w:rPr>
        <w:t>,</w:t>
      </w:r>
      <w:r w:rsidRPr="00B31FAC">
        <w:rPr>
          <w:rFonts w:eastAsia="Times New Roman"/>
          <w:color w:val="000000" w:themeColor="text1"/>
          <w:szCs w:val="24"/>
        </w:rPr>
        <w:t xml:space="preserve"> μ</w:t>
      </w:r>
      <w:r>
        <w:rPr>
          <w:rFonts w:eastAsia="Times New Roman"/>
          <w:color w:val="000000" w:themeColor="text1"/>
          <w:szCs w:val="24"/>
        </w:rPr>
        <w:t>ι</w:t>
      </w:r>
      <w:r w:rsidRPr="00B31FAC">
        <w:rPr>
          <w:rFonts w:eastAsia="Times New Roman"/>
          <w:color w:val="000000" w:themeColor="text1"/>
          <w:szCs w:val="24"/>
        </w:rPr>
        <w:t xml:space="preserve">α </w:t>
      </w:r>
      <w:r>
        <w:rPr>
          <w:rFonts w:eastAsia="Times New Roman"/>
          <w:color w:val="000000" w:themeColor="text1"/>
          <w:szCs w:val="24"/>
        </w:rPr>
        <w:t xml:space="preserve">ενιαία </w:t>
      </w:r>
      <w:r w:rsidRPr="00B31FAC">
        <w:rPr>
          <w:rFonts w:eastAsia="Times New Roman"/>
          <w:color w:val="000000" w:themeColor="text1"/>
          <w:szCs w:val="24"/>
        </w:rPr>
        <w:t>μονάδα για να μπορέσει να λειτουργήσει το νοσοκομείο</w:t>
      </w:r>
      <w:r>
        <w:rPr>
          <w:rFonts w:eastAsia="Times New Roman"/>
          <w:color w:val="000000" w:themeColor="text1"/>
          <w:szCs w:val="24"/>
        </w:rPr>
        <w:t>.</w:t>
      </w:r>
    </w:p>
    <w:p w14:paraId="678A39AA"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Όμως </w:t>
      </w:r>
      <w:r w:rsidRPr="00B31FAC">
        <w:rPr>
          <w:rFonts w:eastAsia="Times New Roman"/>
          <w:color w:val="000000" w:themeColor="text1"/>
          <w:szCs w:val="24"/>
        </w:rPr>
        <w:t xml:space="preserve">δεν μας </w:t>
      </w:r>
      <w:r>
        <w:rPr>
          <w:rFonts w:eastAsia="Times New Roman"/>
          <w:color w:val="000000" w:themeColor="text1"/>
          <w:szCs w:val="24"/>
        </w:rPr>
        <w:t>λέει αν καταργήθηκε το Νοσοκομείο Νοσημάτων Θώρακος. Και εδώ -το λέω και στον συνάδελφο Β</w:t>
      </w:r>
      <w:r w:rsidRPr="00B31FAC">
        <w:rPr>
          <w:rFonts w:eastAsia="Times New Roman"/>
          <w:color w:val="000000" w:themeColor="text1"/>
          <w:szCs w:val="24"/>
        </w:rPr>
        <w:t>ουλευτή του Κομμουνιστικού Κόμματος</w:t>
      </w:r>
      <w:r>
        <w:rPr>
          <w:rFonts w:eastAsia="Times New Roman"/>
          <w:color w:val="000000" w:themeColor="text1"/>
          <w:szCs w:val="24"/>
        </w:rPr>
        <w:t>- δ</w:t>
      </w:r>
      <w:r w:rsidRPr="00B31FAC">
        <w:rPr>
          <w:rFonts w:eastAsia="Times New Roman"/>
          <w:color w:val="000000" w:themeColor="text1"/>
          <w:szCs w:val="24"/>
        </w:rPr>
        <w:t xml:space="preserve">εν υπάρχει διάταξη </w:t>
      </w:r>
      <w:r>
        <w:rPr>
          <w:rFonts w:eastAsia="Times New Roman"/>
          <w:color w:val="000000" w:themeColor="text1"/>
          <w:szCs w:val="24"/>
        </w:rPr>
        <w:t>που το καταργεί. Δ</w:t>
      </w:r>
      <w:r w:rsidRPr="00B31FAC">
        <w:rPr>
          <w:rFonts w:eastAsia="Times New Roman"/>
          <w:color w:val="000000" w:themeColor="text1"/>
          <w:szCs w:val="24"/>
        </w:rPr>
        <w:t xml:space="preserve">εν υπάρχει </w:t>
      </w:r>
      <w:r>
        <w:rPr>
          <w:rFonts w:eastAsia="Times New Roman"/>
          <w:color w:val="000000" w:themeColor="text1"/>
          <w:szCs w:val="24"/>
        </w:rPr>
        <w:t xml:space="preserve">διάταξη που το ενσωματώνει. Δεν υπάρχει τίποτα παρά μόνο η γεωγραφική μετακόμιση -θα σας έλεγα- του νοσοκομείου του ενός στο άλλο, στο </w:t>
      </w:r>
      <w:r w:rsidRPr="00B31FAC">
        <w:rPr>
          <w:rFonts w:eastAsia="Times New Roman"/>
          <w:color w:val="000000" w:themeColor="text1"/>
          <w:szCs w:val="24"/>
        </w:rPr>
        <w:t xml:space="preserve">καινούργιο </w:t>
      </w:r>
      <w:r>
        <w:rPr>
          <w:rFonts w:eastAsia="Times New Roman"/>
          <w:color w:val="000000" w:themeColor="text1"/>
          <w:szCs w:val="24"/>
        </w:rPr>
        <w:t>κτήριο.</w:t>
      </w:r>
    </w:p>
    <w:p w14:paraId="678A39AB"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Τι συμβαίνει με αυτή τ</w:t>
      </w:r>
      <w:r w:rsidRPr="00B31FAC">
        <w:rPr>
          <w:rFonts w:eastAsia="Times New Roman"/>
          <w:color w:val="000000" w:themeColor="text1"/>
          <w:szCs w:val="24"/>
        </w:rPr>
        <w:t>η διαδικασία</w:t>
      </w:r>
      <w:r>
        <w:rPr>
          <w:rFonts w:eastAsia="Times New Roman"/>
          <w:color w:val="000000" w:themeColor="text1"/>
          <w:szCs w:val="24"/>
        </w:rPr>
        <w:t>; Συμβαίνει ότι αν έ</w:t>
      </w:r>
      <w:r>
        <w:rPr>
          <w:rFonts w:eastAsia="Times New Roman"/>
          <w:color w:val="000000" w:themeColor="text1"/>
          <w:szCs w:val="24"/>
        </w:rPr>
        <w:t>βγαινε σήμερα</w:t>
      </w:r>
      <w:r w:rsidRPr="00B31FAC">
        <w:rPr>
          <w:rFonts w:eastAsia="Times New Roman"/>
          <w:color w:val="000000" w:themeColor="text1"/>
          <w:szCs w:val="24"/>
        </w:rPr>
        <w:t xml:space="preserve"> </w:t>
      </w:r>
      <w:r>
        <w:rPr>
          <w:rFonts w:eastAsia="Times New Roman"/>
          <w:color w:val="000000" w:themeColor="text1"/>
          <w:szCs w:val="24"/>
        </w:rPr>
        <w:t>μια διάταξη που καταργούσε αναδρομικά το Νοσοκομείο Νοσημάτων Θώρακος, κάποιοι θα έπρεπε να είχαν ε</w:t>
      </w:r>
      <w:r>
        <w:rPr>
          <w:rFonts w:eastAsia="Times New Roman"/>
          <w:color w:val="000000" w:themeColor="text1"/>
          <w:szCs w:val="24"/>
        </w:rPr>
        <w:lastRenderedPageBreak/>
        <w:t xml:space="preserve">πιστρέψει τα χρήματα της αναπληρώτριας </w:t>
      </w:r>
      <w:r w:rsidRPr="00B31FAC">
        <w:rPr>
          <w:rFonts w:eastAsia="Times New Roman"/>
          <w:color w:val="000000" w:themeColor="text1"/>
          <w:szCs w:val="24"/>
        </w:rPr>
        <w:t>διοικήτρια</w:t>
      </w:r>
      <w:r>
        <w:rPr>
          <w:rFonts w:eastAsia="Times New Roman"/>
          <w:color w:val="000000" w:themeColor="text1"/>
          <w:szCs w:val="24"/>
        </w:rPr>
        <w:t>ς</w:t>
      </w:r>
      <w:r w:rsidRPr="00B31FAC">
        <w:rPr>
          <w:rFonts w:eastAsia="Times New Roman"/>
          <w:color w:val="000000" w:themeColor="text1"/>
          <w:szCs w:val="24"/>
        </w:rPr>
        <w:t xml:space="preserve"> του νοσοκομείου </w:t>
      </w:r>
      <w:r>
        <w:rPr>
          <w:rFonts w:eastAsia="Times New Roman"/>
          <w:color w:val="000000" w:themeColor="text1"/>
          <w:szCs w:val="24"/>
        </w:rPr>
        <w:t>εδώ και δέκα</w:t>
      </w:r>
      <w:r w:rsidRPr="00B31FAC">
        <w:rPr>
          <w:rFonts w:eastAsia="Times New Roman"/>
          <w:color w:val="000000" w:themeColor="text1"/>
          <w:szCs w:val="24"/>
        </w:rPr>
        <w:t xml:space="preserve"> μήνες</w:t>
      </w:r>
      <w:r>
        <w:rPr>
          <w:rFonts w:eastAsia="Times New Roman"/>
          <w:color w:val="000000" w:themeColor="text1"/>
          <w:szCs w:val="24"/>
        </w:rPr>
        <w:t>,</w:t>
      </w:r>
      <w:r w:rsidRPr="00B31FAC">
        <w:rPr>
          <w:rFonts w:eastAsia="Times New Roman"/>
          <w:color w:val="000000" w:themeColor="text1"/>
          <w:szCs w:val="24"/>
        </w:rPr>
        <w:t xml:space="preserve"> όταν έπαιρνε το επίδομα </w:t>
      </w:r>
      <w:r>
        <w:rPr>
          <w:rFonts w:eastAsia="Times New Roman"/>
          <w:color w:val="000000" w:themeColor="text1"/>
          <w:szCs w:val="24"/>
        </w:rPr>
        <w:t>αναπληρώτριας διοικήτριας για έν</w:t>
      </w:r>
      <w:r>
        <w:rPr>
          <w:rFonts w:eastAsia="Times New Roman"/>
          <w:color w:val="000000" w:themeColor="text1"/>
          <w:szCs w:val="24"/>
        </w:rPr>
        <w:t xml:space="preserve">α </w:t>
      </w:r>
      <w:r w:rsidRPr="00B31FAC">
        <w:rPr>
          <w:rFonts w:eastAsia="Times New Roman"/>
          <w:color w:val="000000" w:themeColor="text1"/>
          <w:szCs w:val="24"/>
        </w:rPr>
        <w:t>νοσοκομείο</w:t>
      </w:r>
      <w:r>
        <w:rPr>
          <w:rFonts w:eastAsia="Times New Roman"/>
          <w:color w:val="000000" w:themeColor="text1"/>
          <w:szCs w:val="24"/>
        </w:rPr>
        <w:t xml:space="preserve">, το οποίο </w:t>
      </w:r>
      <w:r w:rsidRPr="00B31FAC">
        <w:rPr>
          <w:rFonts w:eastAsia="Times New Roman"/>
          <w:color w:val="000000" w:themeColor="text1"/>
          <w:szCs w:val="24"/>
        </w:rPr>
        <w:t xml:space="preserve">μας λέει σήμερα ότι δεν υφίσταται η </w:t>
      </w:r>
      <w:r>
        <w:rPr>
          <w:rFonts w:eastAsia="Times New Roman"/>
          <w:color w:val="000000" w:themeColor="text1"/>
          <w:szCs w:val="24"/>
        </w:rPr>
        <w:t>αιτιολογική</w:t>
      </w:r>
      <w:r w:rsidRPr="00B31FAC">
        <w:rPr>
          <w:rFonts w:eastAsia="Times New Roman"/>
          <w:color w:val="000000" w:themeColor="text1"/>
          <w:szCs w:val="24"/>
        </w:rPr>
        <w:t xml:space="preserve"> έκθεση</w:t>
      </w:r>
      <w:r>
        <w:rPr>
          <w:rFonts w:eastAsia="Times New Roman"/>
          <w:color w:val="000000" w:themeColor="text1"/>
          <w:szCs w:val="24"/>
        </w:rPr>
        <w:t>.</w:t>
      </w:r>
    </w:p>
    <w:p w14:paraId="678A39AC"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Ήρθε ο κ. Ξ</w:t>
      </w:r>
      <w:r w:rsidRPr="00B31FAC">
        <w:rPr>
          <w:rFonts w:eastAsia="Times New Roman"/>
          <w:color w:val="000000" w:themeColor="text1"/>
          <w:szCs w:val="24"/>
        </w:rPr>
        <w:t>ανθός</w:t>
      </w:r>
      <w:r>
        <w:rPr>
          <w:rFonts w:eastAsia="Times New Roman"/>
          <w:color w:val="000000" w:themeColor="text1"/>
          <w:szCs w:val="24"/>
        </w:rPr>
        <w:t xml:space="preserve"> ή ο κ. Πολάκης; Όχι. </w:t>
      </w:r>
    </w:p>
    <w:p w14:paraId="678A39AD"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Θα σας πρότεινα να αποσύρετε τη διάταξη, </w:t>
      </w:r>
      <w:r w:rsidRPr="00B31FAC">
        <w:rPr>
          <w:rFonts w:eastAsia="Times New Roman"/>
          <w:color w:val="000000" w:themeColor="text1"/>
          <w:szCs w:val="24"/>
        </w:rPr>
        <w:t>να καταργήσε</w:t>
      </w:r>
      <w:r>
        <w:rPr>
          <w:rFonts w:eastAsia="Times New Roman"/>
          <w:color w:val="000000" w:themeColor="text1"/>
          <w:szCs w:val="24"/>
        </w:rPr>
        <w:t>τε</w:t>
      </w:r>
      <w:r w:rsidRPr="00B31FAC">
        <w:rPr>
          <w:rFonts w:eastAsia="Times New Roman"/>
          <w:color w:val="000000" w:themeColor="text1"/>
          <w:szCs w:val="24"/>
        </w:rPr>
        <w:t xml:space="preserve"> το νοσοκομείο</w:t>
      </w:r>
      <w:r>
        <w:rPr>
          <w:rFonts w:eastAsia="Times New Roman"/>
          <w:color w:val="000000" w:themeColor="text1"/>
          <w:szCs w:val="24"/>
        </w:rPr>
        <w:t xml:space="preserve"> -</w:t>
      </w:r>
      <w:r w:rsidRPr="00B31FAC">
        <w:rPr>
          <w:rFonts w:eastAsia="Times New Roman"/>
          <w:color w:val="000000" w:themeColor="text1"/>
          <w:szCs w:val="24"/>
        </w:rPr>
        <w:t xml:space="preserve">αν θέλετε να το </w:t>
      </w:r>
      <w:r>
        <w:rPr>
          <w:rFonts w:eastAsia="Times New Roman"/>
          <w:color w:val="000000" w:themeColor="text1"/>
          <w:szCs w:val="24"/>
        </w:rPr>
        <w:t>καταργήσετε, που εμείς δεν θέλουμε να το καταργήσετ</w:t>
      </w:r>
      <w:r>
        <w:rPr>
          <w:rFonts w:eastAsia="Times New Roman"/>
          <w:color w:val="000000" w:themeColor="text1"/>
          <w:szCs w:val="24"/>
        </w:rPr>
        <w:t xml:space="preserve">ε- το οποίο έχει μετακομίσει και έχει ενσωματωθεί στο νέο </w:t>
      </w:r>
      <w:r>
        <w:rPr>
          <w:rFonts w:eastAsia="Times New Roman"/>
          <w:color w:val="000000" w:themeColor="text1"/>
          <w:szCs w:val="24"/>
        </w:rPr>
        <w:t>Ν</w:t>
      </w:r>
      <w:r>
        <w:rPr>
          <w:rFonts w:eastAsia="Times New Roman"/>
          <w:color w:val="000000" w:themeColor="text1"/>
          <w:szCs w:val="24"/>
        </w:rPr>
        <w:t xml:space="preserve">οσοκομείο «Άγιος Ανδρέας» και </w:t>
      </w:r>
      <w:r w:rsidRPr="00B31FAC">
        <w:rPr>
          <w:rFonts w:eastAsia="Times New Roman"/>
          <w:color w:val="000000" w:themeColor="text1"/>
          <w:szCs w:val="24"/>
        </w:rPr>
        <w:t xml:space="preserve">να </w:t>
      </w:r>
      <w:r>
        <w:rPr>
          <w:rFonts w:eastAsia="Times New Roman"/>
          <w:color w:val="000000" w:themeColor="text1"/>
          <w:szCs w:val="24"/>
        </w:rPr>
        <w:t xml:space="preserve">λύσετε </w:t>
      </w:r>
      <w:r w:rsidRPr="00B31FAC">
        <w:rPr>
          <w:rFonts w:eastAsia="Times New Roman"/>
          <w:color w:val="000000" w:themeColor="text1"/>
          <w:szCs w:val="24"/>
        </w:rPr>
        <w:t>το προβληματάκι</w:t>
      </w:r>
      <w:r>
        <w:rPr>
          <w:rFonts w:eastAsia="Times New Roman"/>
          <w:color w:val="000000" w:themeColor="text1"/>
          <w:szCs w:val="24"/>
        </w:rPr>
        <w:t xml:space="preserve">, </w:t>
      </w:r>
      <w:r w:rsidRPr="00B31FAC">
        <w:rPr>
          <w:rFonts w:eastAsia="Times New Roman"/>
          <w:color w:val="000000" w:themeColor="text1"/>
          <w:szCs w:val="24"/>
        </w:rPr>
        <w:t>το οποίο υπάρχει εδώ και μήνες</w:t>
      </w:r>
      <w:r>
        <w:rPr>
          <w:rFonts w:eastAsia="Times New Roman"/>
          <w:color w:val="000000" w:themeColor="text1"/>
          <w:szCs w:val="24"/>
        </w:rPr>
        <w:t>,</w:t>
      </w:r>
      <w:r w:rsidRPr="00B31FAC">
        <w:rPr>
          <w:rFonts w:eastAsia="Times New Roman"/>
          <w:color w:val="000000" w:themeColor="text1"/>
          <w:szCs w:val="24"/>
        </w:rPr>
        <w:t xml:space="preserve"> </w:t>
      </w:r>
      <w:r>
        <w:rPr>
          <w:rFonts w:eastAsia="Times New Roman"/>
          <w:color w:val="000000" w:themeColor="text1"/>
          <w:szCs w:val="24"/>
        </w:rPr>
        <w:t>με μια</w:t>
      </w:r>
      <w:r w:rsidRPr="00B31FAC">
        <w:rPr>
          <w:rFonts w:eastAsia="Times New Roman"/>
          <w:color w:val="000000" w:themeColor="text1"/>
          <w:szCs w:val="24"/>
        </w:rPr>
        <w:t xml:space="preserve"> αναπληρώτρια διοικήτρια η οποία </w:t>
      </w:r>
      <w:r>
        <w:rPr>
          <w:rFonts w:eastAsia="Times New Roman"/>
          <w:color w:val="000000" w:themeColor="text1"/>
          <w:szCs w:val="24"/>
        </w:rPr>
        <w:t>υ</w:t>
      </w:r>
      <w:r w:rsidRPr="00B31FAC">
        <w:rPr>
          <w:rFonts w:eastAsia="Times New Roman"/>
          <w:color w:val="000000" w:themeColor="text1"/>
          <w:szCs w:val="24"/>
        </w:rPr>
        <w:t xml:space="preserve">ποτίθεται ότι διοικεί ένα νοσοκομείο που </w:t>
      </w:r>
      <w:r>
        <w:rPr>
          <w:rFonts w:eastAsia="Times New Roman"/>
          <w:color w:val="000000" w:themeColor="text1"/>
          <w:szCs w:val="24"/>
        </w:rPr>
        <w:t xml:space="preserve">εσείς </w:t>
      </w:r>
      <w:r w:rsidRPr="00B31FAC">
        <w:rPr>
          <w:rFonts w:eastAsia="Times New Roman"/>
          <w:color w:val="000000" w:themeColor="text1"/>
          <w:szCs w:val="24"/>
        </w:rPr>
        <w:t>λέ</w:t>
      </w:r>
      <w:r>
        <w:rPr>
          <w:rFonts w:eastAsia="Times New Roman"/>
          <w:color w:val="000000" w:themeColor="text1"/>
          <w:szCs w:val="24"/>
        </w:rPr>
        <w:t>τε</w:t>
      </w:r>
      <w:r w:rsidRPr="00B31FAC">
        <w:rPr>
          <w:rFonts w:eastAsia="Times New Roman"/>
          <w:color w:val="000000" w:themeColor="text1"/>
          <w:szCs w:val="24"/>
        </w:rPr>
        <w:t xml:space="preserve"> ότι έχει </w:t>
      </w:r>
      <w:r>
        <w:rPr>
          <w:rFonts w:eastAsia="Times New Roman"/>
          <w:color w:val="000000" w:themeColor="text1"/>
          <w:szCs w:val="24"/>
        </w:rPr>
        <w:t>καταργη</w:t>
      </w:r>
      <w:r>
        <w:rPr>
          <w:rFonts w:eastAsia="Times New Roman"/>
          <w:color w:val="000000" w:themeColor="text1"/>
          <w:szCs w:val="24"/>
        </w:rPr>
        <w:t>θεί και έχει</w:t>
      </w:r>
      <w:r w:rsidRPr="00B31FAC">
        <w:rPr>
          <w:rFonts w:eastAsia="Times New Roman"/>
          <w:color w:val="000000" w:themeColor="text1"/>
          <w:szCs w:val="24"/>
        </w:rPr>
        <w:t xml:space="preserve"> ενσωματωθεί</w:t>
      </w:r>
      <w:r>
        <w:rPr>
          <w:rFonts w:eastAsia="Times New Roman"/>
          <w:color w:val="000000" w:themeColor="text1"/>
          <w:szCs w:val="24"/>
        </w:rPr>
        <w:t>.</w:t>
      </w:r>
    </w:p>
    <w:p w14:paraId="678A39AE"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Α</w:t>
      </w:r>
      <w:r w:rsidRPr="00B31FAC">
        <w:rPr>
          <w:rFonts w:eastAsia="Times New Roman"/>
          <w:color w:val="000000" w:themeColor="text1"/>
          <w:szCs w:val="24"/>
        </w:rPr>
        <w:t>υτό δεν είναι απλά σ</w:t>
      </w:r>
      <w:r>
        <w:rPr>
          <w:rFonts w:eastAsia="Times New Roman"/>
          <w:color w:val="000000" w:themeColor="text1"/>
          <w:szCs w:val="24"/>
        </w:rPr>
        <w:t xml:space="preserve">υριζαίικη ιστορία. Είναι ένα σκάνδαλο, το οποίο το διερευνά η </w:t>
      </w:r>
      <w:r>
        <w:rPr>
          <w:rFonts w:eastAsia="Times New Roman"/>
          <w:color w:val="000000" w:themeColor="text1"/>
          <w:szCs w:val="24"/>
        </w:rPr>
        <w:t>δ</w:t>
      </w:r>
      <w:r w:rsidRPr="00B31FAC">
        <w:rPr>
          <w:rFonts w:eastAsia="Times New Roman"/>
          <w:color w:val="000000" w:themeColor="text1"/>
          <w:szCs w:val="24"/>
        </w:rPr>
        <w:t>ικαιοσύνη</w:t>
      </w:r>
      <w:r>
        <w:rPr>
          <w:rFonts w:eastAsia="Times New Roman"/>
          <w:color w:val="000000" w:themeColor="text1"/>
          <w:szCs w:val="24"/>
        </w:rPr>
        <w:t>.</w:t>
      </w:r>
    </w:p>
    <w:p w14:paraId="678A39AF"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Όμως σε κάθε περίπτωση, κυρίες και κύριοι συνάδελφοι, τόσο δύσκολο </w:t>
      </w:r>
      <w:r w:rsidRPr="00B31FAC">
        <w:rPr>
          <w:rFonts w:eastAsia="Times New Roman"/>
          <w:color w:val="000000" w:themeColor="text1"/>
          <w:szCs w:val="24"/>
        </w:rPr>
        <w:t xml:space="preserve">είναι </w:t>
      </w:r>
      <w:r>
        <w:rPr>
          <w:rFonts w:eastAsia="Times New Roman"/>
          <w:color w:val="000000" w:themeColor="text1"/>
          <w:szCs w:val="24"/>
        </w:rPr>
        <w:t xml:space="preserve">τα πράγματα </w:t>
      </w:r>
      <w:r w:rsidRPr="00B31FAC">
        <w:rPr>
          <w:rFonts w:eastAsia="Times New Roman"/>
          <w:color w:val="000000" w:themeColor="text1"/>
          <w:szCs w:val="24"/>
        </w:rPr>
        <w:t>να γίνονται κανονικά</w:t>
      </w:r>
      <w:r>
        <w:rPr>
          <w:rFonts w:eastAsia="Times New Roman"/>
          <w:color w:val="000000" w:themeColor="text1"/>
          <w:szCs w:val="24"/>
        </w:rPr>
        <w:t>;</w:t>
      </w:r>
      <w:r w:rsidRPr="00B31FAC">
        <w:rPr>
          <w:rFonts w:eastAsia="Times New Roman"/>
          <w:color w:val="000000" w:themeColor="text1"/>
          <w:szCs w:val="24"/>
        </w:rPr>
        <w:t xml:space="preserve"> </w:t>
      </w:r>
      <w:r>
        <w:rPr>
          <w:rFonts w:eastAsia="Times New Roman"/>
          <w:color w:val="000000" w:themeColor="text1"/>
          <w:szCs w:val="24"/>
        </w:rPr>
        <w:t xml:space="preserve">Φέρνετε ένα άρθρο αθώο, το άρθρο </w:t>
      </w:r>
      <w:r w:rsidRPr="00B31FAC">
        <w:rPr>
          <w:rFonts w:eastAsia="Times New Roman"/>
          <w:color w:val="000000" w:themeColor="text1"/>
          <w:szCs w:val="24"/>
        </w:rPr>
        <w:t>27</w:t>
      </w:r>
      <w:r>
        <w:rPr>
          <w:rFonts w:eastAsia="Times New Roman"/>
          <w:color w:val="000000" w:themeColor="text1"/>
          <w:szCs w:val="24"/>
        </w:rPr>
        <w:t xml:space="preserve">, που δίνετε μια </w:t>
      </w:r>
      <w:r w:rsidRPr="00B31FAC">
        <w:rPr>
          <w:rFonts w:eastAsia="Times New Roman"/>
          <w:color w:val="000000" w:themeColor="text1"/>
          <w:szCs w:val="24"/>
        </w:rPr>
        <w:t>ενιαία διοικητική μορφή σε ένα νοσοκομείο</w:t>
      </w:r>
      <w:r>
        <w:rPr>
          <w:rFonts w:eastAsia="Times New Roman"/>
          <w:color w:val="000000" w:themeColor="text1"/>
          <w:szCs w:val="24"/>
        </w:rPr>
        <w:t xml:space="preserve">. Κάντε </w:t>
      </w:r>
      <w:r w:rsidRPr="00B31FAC">
        <w:rPr>
          <w:rFonts w:eastAsia="Times New Roman"/>
          <w:color w:val="000000" w:themeColor="text1"/>
          <w:szCs w:val="24"/>
        </w:rPr>
        <w:t>το καλά</w:t>
      </w:r>
      <w:r>
        <w:rPr>
          <w:rFonts w:eastAsia="Times New Roman"/>
          <w:color w:val="000000" w:themeColor="text1"/>
          <w:szCs w:val="24"/>
        </w:rPr>
        <w:t>,</w:t>
      </w:r>
      <w:r w:rsidRPr="00B31FAC">
        <w:rPr>
          <w:rFonts w:eastAsia="Times New Roman"/>
          <w:color w:val="000000" w:themeColor="text1"/>
          <w:szCs w:val="24"/>
        </w:rPr>
        <w:t xml:space="preserve"> γιατί το νοσοκομείο </w:t>
      </w:r>
      <w:r w:rsidRPr="00B31FAC">
        <w:rPr>
          <w:rFonts w:eastAsia="Times New Roman"/>
          <w:color w:val="000000" w:themeColor="text1"/>
          <w:szCs w:val="24"/>
        </w:rPr>
        <w:lastRenderedPageBreak/>
        <w:t>δεν είν</w:t>
      </w:r>
      <w:r>
        <w:rPr>
          <w:rFonts w:eastAsia="Times New Roman"/>
          <w:color w:val="000000" w:themeColor="text1"/>
          <w:szCs w:val="24"/>
        </w:rPr>
        <w:t>αι τσιφλίκι ούτε του σημερινού Υ</w:t>
      </w:r>
      <w:r w:rsidRPr="00B31FAC">
        <w:rPr>
          <w:rFonts w:eastAsia="Times New Roman"/>
          <w:color w:val="000000" w:themeColor="text1"/>
          <w:szCs w:val="24"/>
        </w:rPr>
        <w:t xml:space="preserve">πουργού </w:t>
      </w:r>
      <w:r>
        <w:rPr>
          <w:rFonts w:eastAsia="Times New Roman"/>
          <w:color w:val="000000" w:themeColor="text1"/>
          <w:szCs w:val="24"/>
        </w:rPr>
        <w:t>ούτε</w:t>
      </w:r>
      <w:r w:rsidRPr="00B31FAC">
        <w:rPr>
          <w:rFonts w:eastAsia="Times New Roman"/>
          <w:color w:val="000000" w:themeColor="text1"/>
          <w:szCs w:val="24"/>
        </w:rPr>
        <w:t xml:space="preserve"> το</w:t>
      </w:r>
      <w:r>
        <w:rPr>
          <w:rFonts w:eastAsia="Times New Roman"/>
          <w:color w:val="000000" w:themeColor="text1"/>
          <w:szCs w:val="24"/>
        </w:rPr>
        <w:t xml:space="preserve">υ χθεσινού ούτε του μεθαυριανού. Το νοσοκομείο </w:t>
      </w:r>
      <w:r w:rsidRPr="00B31FAC">
        <w:rPr>
          <w:rFonts w:eastAsia="Times New Roman"/>
          <w:color w:val="000000" w:themeColor="text1"/>
          <w:szCs w:val="24"/>
        </w:rPr>
        <w:t>λειτουργεί για την παροχή</w:t>
      </w:r>
      <w:r w:rsidRPr="00B31FAC">
        <w:rPr>
          <w:rFonts w:eastAsia="Times New Roman"/>
          <w:color w:val="000000" w:themeColor="text1"/>
          <w:szCs w:val="24"/>
        </w:rPr>
        <w:t xml:space="preserve"> υπηρεσιών υγείας </w:t>
      </w:r>
      <w:r>
        <w:rPr>
          <w:rFonts w:eastAsia="Times New Roman"/>
          <w:color w:val="000000" w:themeColor="text1"/>
          <w:szCs w:val="24"/>
        </w:rPr>
        <w:t xml:space="preserve">στους πολίτες </w:t>
      </w:r>
      <w:r w:rsidRPr="00B31FAC">
        <w:rPr>
          <w:rFonts w:eastAsia="Times New Roman"/>
          <w:color w:val="000000" w:themeColor="text1"/>
          <w:szCs w:val="24"/>
        </w:rPr>
        <w:t>και πρέπει να δουλεύ</w:t>
      </w:r>
      <w:r>
        <w:rPr>
          <w:rFonts w:eastAsia="Times New Roman"/>
          <w:color w:val="000000" w:themeColor="text1"/>
          <w:szCs w:val="24"/>
        </w:rPr>
        <w:t>ει</w:t>
      </w:r>
      <w:r>
        <w:rPr>
          <w:rFonts w:eastAsia="Times New Roman"/>
          <w:color w:val="000000" w:themeColor="text1"/>
          <w:szCs w:val="24"/>
        </w:rPr>
        <w:t>,</w:t>
      </w:r>
      <w:r>
        <w:rPr>
          <w:rFonts w:eastAsia="Times New Roman"/>
          <w:color w:val="000000" w:themeColor="text1"/>
          <w:szCs w:val="24"/>
        </w:rPr>
        <w:t xml:space="preserve"> και </w:t>
      </w:r>
      <w:r w:rsidRPr="00B31FAC">
        <w:rPr>
          <w:rFonts w:eastAsia="Times New Roman"/>
          <w:color w:val="000000" w:themeColor="text1"/>
          <w:szCs w:val="24"/>
        </w:rPr>
        <w:t>για να δουλεύει</w:t>
      </w:r>
      <w:r>
        <w:rPr>
          <w:rFonts w:eastAsia="Times New Roman"/>
          <w:color w:val="000000" w:themeColor="text1"/>
          <w:szCs w:val="24"/>
        </w:rPr>
        <w:t>,</w:t>
      </w:r>
      <w:r w:rsidRPr="00B31FAC">
        <w:rPr>
          <w:rFonts w:eastAsia="Times New Roman"/>
          <w:color w:val="000000" w:themeColor="text1"/>
          <w:szCs w:val="24"/>
        </w:rPr>
        <w:t xml:space="preserve"> πρέπει να έχει</w:t>
      </w:r>
      <w:r>
        <w:rPr>
          <w:rFonts w:eastAsia="Times New Roman"/>
          <w:color w:val="000000" w:themeColor="text1"/>
          <w:szCs w:val="24"/>
        </w:rPr>
        <w:t xml:space="preserve"> κανονικό </w:t>
      </w:r>
      <w:r w:rsidRPr="00B31FAC">
        <w:rPr>
          <w:rFonts w:eastAsia="Times New Roman"/>
          <w:color w:val="000000" w:themeColor="text1"/>
          <w:szCs w:val="24"/>
        </w:rPr>
        <w:t>οργανισμό</w:t>
      </w:r>
      <w:r>
        <w:rPr>
          <w:rFonts w:eastAsia="Times New Roman"/>
          <w:color w:val="000000" w:themeColor="text1"/>
          <w:szCs w:val="24"/>
        </w:rPr>
        <w:t xml:space="preserve">. </w:t>
      </w:r>
    </w:p>
    <w:p w14:paraId="678A39B0"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(Στο σημείο αυτό κτυπάει το κουδούνι λήξεως του χρόνου ομιλίας του κυρίου Βουλευτή)</w:t>
      </w:r>
    </w:p>
    <w:p w14:paraId="678A39B1"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Κύριε Πρόεδρε, τελειώνω.</w:t>
      </w:r>
    </w:p>
    <w:p w14:paraId="678A39B2"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Α</w:t>
      </w:r>
      <w:r w:rsidRPr="00B31FAC">
        <w:rPr>
          <w:rFonts w:eastAsia="Times New Roman"/>
          <w:color w:val="000000" w:themeColor="text1"/>
          <w:szCs w:val="24"/>
        </w:rPr>
        <w:t xml:space="preserve">υτό </w:t>
      </w:r>
      <w:r>
        <w:rPr>
          <w:rFonts w:eastAsia="Times New Roman"/>
          <w:color w:val="000000" w:themeColor="text1"/>
          <w:szCs w:val="24"/>
        </w:rPr>
        <w:t xml:space="preserve">το άρθρο </w:t>
      </w:r>
      <w:r w:rsidRPr="00B31FAC">
        <w:rPr>
          <w:rFonts w:eastAsia="Times New Roman"/>
          <w:color w:val="000000" w:themeColor="text1"/>
          <w:szCs w:val="24"/>
        </w:rPr>
        <w:t xml:space="preserve">27 δεν προσδιορίζει </w:t>
      </w:r>
      <w:r>
        <w:rPr>
          <w:rFonts w:eastAsia="Times New Roman"/>
          <w:color w:val="000000" w:themeColor="text1"/>
          <w:szCs w:val="24"/>
        </w:rPr>
        <w:t xml:space="preserve">νομικά </w:t>
      </w:r>
      <w:r w:rsidRPr="00B31FAC">
        <w:rPr>
          <w:rFonts w:eastAsia="Times New Roman"/>
          <w:color w:val="000000" w:themeColor="text1"/>
          <w:szCs w:val="24"/>
        </w:rPr>
        <w:t xml:space="preserve">έναν </w:t>
      </w:r>
      <w:r>
        <w:rPr>
          <w:rFonts w:eastAsia="Times New Roman"/>
          <w:color w:val="000000" w:themeColor="text1"/>
          <w:szCs w:val="24"/>
        </w:rPr>
        <w:t xml:space="preserve">ορθό </w:t>
      </w:r>
      <w:r w:rsidRPr="00B31FAC">
        <w:rPr>
          <w:rFonts w:eastAsia="Times New Roman"/>
          <w:color w:val="000000" w:themeColor="text1"/>
          <w:szCs w:val="24"/>
        </w:rPr>
        <w:t>οργανισμό τη στιγμή που ζει ακόμα</w:t>
      </w:r>
      <w:r>
        <w:rPr>
          <w:rFonts w:eastAsia="Times New Roman"/>
          <w:color w:val="000000" w:themeColor="text1"/>
          <w:szCs w:val="24"/>
        </w:rPr>
        <w:t>,</w:t>
      </w:r>
      <w:r w:rsidRPr="00B31FAC">
        <w:rPr>
          <w:rFonts w:eastAsia="Times New Roman"/>
          <w:color w:val="000000" w:themeColor="text1"/>
          <w:szCs w:val="24"/>
        </w:rPr>
        <w:t xml:space="preserve"> γιατί δεν έχει καταργηθεί και ενσωματωθεί τ</w:t>
      </w:r>
      <w:r>
        <w:rPr>
          <w:rFonts w:eastAsia="Times New Roman"/>
          <w:color w:val="000000" w:themeColor="text1"/>
          <w:szCs w:val="24"/>
        </w:rPr>
        <w:t>ο Νοσοκομείο Νοσημάτων Θ</w:t>
      </w:r>
      <w:r w:rsidRPr="00B31FAC">
        <w:rPr>
          <w:rFonts w:eastAsia="Times New Roman"/>
          <w:color w:val="000000" w:themeColor="text1"/>
          <w:szCs w:val="24"/>
        </w:rPr>
        <w:t>ώρακος</w:t>
      </w:r>
      <w:r>
        <w:rPr>
          <w:rFonts w:eastAsia="Times New Roman"/>
          <w:color w:val="000000" w:themeColor="text1"/>
          <w:szCs w:val="24"/>
        </w:rPr>
        <w:t>.</w:t>
      </w:r>
    </w:p>
    <w:p w14:paraId="678A39B3"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Λύ</w:t>
      </w:r>
      <w:r w:rsidRPr="00B31FAC">
        <w:rPr>
          <w:rFonts w:eastAsia="Times New Roman"/>
          <w:color w:val="000000" w:themeColor="text1"/>
          <w:szCs w:val="24"/>
        </w:rPr>
        <w:t>στ</w:t>
      </w:r>
      <w:r>
        <w:rPr>
          <w:rFonts w:eastAsia="Times New Roman"/>
          <w:color w:val="000000" w:themeColor="text1"/>
          <w:szCs w:val="24"/>
        </w:rPr>
        <w:t xml:space="preserve">ε αυτό το </w:t>
      </w:r>
      <w:r w:rsidRPr="00B31FAC">
        <w:rPr>
          <w:rFonts w:eastAsia="Times New Roman"/>
          <w:color w:val="000000" w:themeColor="text1"/>
          <w:szCs w:val="24"/>
        </w:rPr>
        <w:t>πρόβλη</w:t>
      </w:r>
      <w:r>
        <w:rPr>
          <w:rFonts w:eastAsia="Times New Roman"/>
          <w:color w:val="000000" w:themeColor="text1"/>
          <w:szCs w:val="24"/>
        </w:rPr>
        <w:t>μα</w:t>
      </w:r>
      <w:r>
        <w:rPr>
          <w:rFonts w:eastAsia="Times New Roman"/>
          <w:color w:val="000000" w:themeColor="text1"/>
          <w:szCs w:val="24"/>
        </w:rPr>
        <w:t>,</w:t>
      </w:r>
      <w:r>
        <w:rPr>
          <w:rFonts w:eastAsia="Times New Roman"/>
          <w:color w:val="000000" w:themeColor="text1"/>
          <w:szCs w:val="24"/>
        </w:rPr>
        <w:t xml:space="preserve"> για να λύσετε και το διοικητικό πρόβλημα</w:t>
      </w:r>
      <w:r w:rsidRPr="00B31FAC">
        <w:rPr>
          <w:rFonts w:eastAsia="Times New Roman"/>
          <w:color w:val="000000" w:themeColor="text1"/>
          <w:szCs w:val="24"/>
        </w:rPr>
        <w:t xml:space="preserve"> </w:t>
      </w:r>
      <w:r>
        <w:rPr>
          <w:rFonts w:eastAsia="Times New Roman"/>
          <w:color w:val="000000" w:themeColor="text1"/>
          <w:szCs w:val="24"/>
        </w:rPr>
        <w:t xml:space="preserve">ενός </w:t>
      </w:r>
      <w:r w:rsidRPr="00B31FAC">
        <w:rPr>
          <w:rFonts w:eastAsia="Times New Roman"/>
          <w:color w:val="000000" w:themeColor="text1"/>
          <w:szCs w:val="24"/>
        </w:rPr>
        <w:t>νοσοκομείο</w:t>
      </w:r>
      <w:r>
        <w:rPr>
          <w:rFonts w:eastAsia="Times New Roman"/>
          <w:color w:val="000000" w:themeColor="text1"/>
          <w:szCs w:val="24"/>
        </w:rPr>
        <w:t>υ</w:t>
      </w:r>
      <w:r w:rsidRPr="00B31FAC">
        <w:rPr>
          <w:rFonts w:eastAsia="Times New Roman"/>
          <w:color w:val="000000" w:themeColor="text1"/>
          <w:szCs w:val="24"/>
        </w:rPr>
        <w:t xml:space="preserve"> που υπάρχει σήμερα με μ</w:t>
      </w:r>
      <w:r>
        <w:rPr>
          <w:rFonts w:eastAsia="Times New Roman"/>
          <w:color w:val="000000" w:themeColor="text1"/>
          <w:szCs w:val="24"/>
        </w:rPr>
        <w:t>ι</w:t>
      </w:r>
      <w:r w:rsidRPr="00B31FAC">
        <w:rPr>
          <w:rFonts w:eastAsia="Times New Roman"/>
          <w:color w:val="000000" w:themeColor="text1"/>
          <w:szCs w:val="24"/>
        </w:rPr>
        <w:t xml:space="preserve">α </w:t>
      </w:r>
      <w:r>
        <w:rPr>
          <w:rFonts w:eastAsia="Times New Roman"/>
          <w:color w:val="000000" w:themeColor="text1"/>
          <w:szCs w:val="24"/>
        </w:rPr>
        <w:t xml:space="preserve">αναπληρώτρια </w:t>
      </w:r>
      <w:r w:rsidRPr="00B31FAC">
        <w:rPr>
          <w:rFonts w:eastAsia="Times New Roman"/>
          <w:color w:val="000000" w:themeColor="text1"/>
          <w:szCs w:val="24"/>
        </w:rPr>
        <w:t>διοικήτρ</w:t>
      </w:r>
      <w:r w:rsidRPr="00B31FAC">
        <w:rPr>
          <w:rFonts w:eastAsia="Times New Roman"/>
          <w:color w:val="000000" w:themeColor="text1"/>
          <w:szCs w:val="24"/>
        </w:rPr>
        <w:t>ια ενός νοσοκομείου</w:t>
      </w:r>
      <w:r>
        <w:rPr>
          <w:rFonts w:eastAsia="Times New Roman"/>
          <w:color w:val="000000" w:themeColor="text1"/>
          <w:szCs w:val="24"/>
        </w:rPr>
        <w:t>-</w:t>
      </w:r>
      <w:r w:rsidRPr="00B31FAC">
        <w:rPr>
          <w:rFonts w:eastAsia="Times New Roman"/>
          <w:color w:val="000000" w:themeColor="text1"/>
          <w:szCs w:val="24"/>
        </w:rPr>
        <w:t>φαντάσματος</w:t>
      </w:r>
      <w:r>
        <w:rPr>
          <w:rFonts w:eastAsia="Times New Roman"/>
          <w:color w:val="000000" w:themeColor="text1"/>
          <w:szCs w:val="24"/>
        </w:rPr>
        <w:t xml:space="preserve">. Όμως φαντάζομαι ότι όλα αυτά θα τα βρει η </w:t>
      </w:r>
      <w:r>
        <w:rPr>
          <w:rFonts w:eastAsia="Times New Roman"/>
          <w:color w:val="000000" w:themeColor="text1"/>
          <w:szCs w:val="24"/>
        </w:rPr>
        <w:t>δ</w:t>
      </w:r>
      <w:r w:rsidRPr="00B31FAC">
        <w:rPr>
          <w:rFonts w:eastAsia="Times New Roman"/>
          <w:color w:val="000000" w:themeColor="text1"/>
          <w:szCs w:val="24"/>
        </w:rPr>
        <w:t>ικαιοσύνη</w:t>
      </w:r>
      <w:r>
        <w:rPr>
          <w:rFonts w:eastAsia="Times New Roman"/>
          <w:color w:val="000000" w:themeColor="text1"/>
          <w:szCs w:val="24"/>
        </w:rPr>
        <w:t>.</w:t>
      </w:r>
    </w:p>
    <w:p w14:paraId="678A39B4" w14:textId="77777777" w:rsidR="0099759A" w:rsidRDefault="00FE124F">
      <w:pPr>
        <w:spacing w:line="600" w:lineRule="auto"/>
        <w:ind w:firstLine="720"/>
        <w:contextualSpacing/>
        <w:jc w:val="both"/>
        <w:rPr>
          <w:rFonts w:eastAsia="Times New Roman"/>
          <w:color w:val="000000" w:themeColor="text1"/>
          <w:szCs w:val="24"/>
        </w:rPr>
      </w:pPr>
      <w:r w:rsidRPr="00B31FAC">
        <w:rPr>
          <w:rFonts w:eastAsia="Times New Roman"/>
          <w:color w:val="000000" w:themeColor="text1"/>
          <w:szCs w:val="24"/>
        </w:rPr>
        <w:t>Ευχαριστώ πολύ</w:t>
      </w:r>
      <w:r>
        <w:rPr>
          <w:rFonts w:eastAsia="Times New Roman"/>
          <w:color w:val="000000" w:themeColor="text1"/>
          <w:szCs w:val="24"/>
        </w:rPr>
        <w:t>.</w:t>
      </w:r>
    </w:p>
    <w:p w14:paraId="678A39B5" w14:textId="77777777" w:rsidR="0099759A" w:rsidRDefault="00FE124F">
      <w:pPr>
        <w:spacing w:line="600" w:lineRule="auto"/>
        <w:ind w:firstLine="720"/>
        <w:contextualSpacing/>
        <w:jc w:val="center"/>
        <w:rPr>
          <w:rFonts w:eastAsia="Times New Roman"/>
          <w:color w:val="000000" w:themeColor="text1"/>
          <w:szCs w:val="24"/>
        </w:rPr>
      </w:pPr>
      <w:r>
        <w:rPr>
          <w:rFonts w:eastAsia="Times New Roman"/>
          <w:color w:val="000000" w:themeColor="text1"/>
          <w:szCs w:val="24"/>
        </w:rPr>
        <w:t>(Χειροκροτήματα από την πτέρυγα της Δημοκρατικής Συμπαράταξης)</w:t>
      </w:r>
    </w:p>
    <w:p w14:paraId="678A39B6" w14:textId="77777777" w:rsidR="0099759A" w:rsidRDefault="00FE124F">
      <w:pPr>
        <w:spacing w:line="600" w:lineRule="auto"/>
        <w:ind w:firstLine="720"/>
        <w:contextualSpacing/>
        <w:jc w:val="center"/>
        <w:rPr>
          <w:rFonts w:eastAsia="Times New Roman"/>
          <w:color w:val="FF0000"/>
          <w:szCs w:val="24"/>
        </w:rPr>
      </w:pPr>
      <w:r w:rsidRPr="0039097C">
        <w:rPr>
          <w:rFonts w:eastAsia="Times New Roman"/>
          <w:color w:val="FF0000"/>
          <w:szCs w:val="24"/>
        </w:rPr>
        <w:t>(ΑΛΛΑΓΗ ΣΕΛΙΔΑΣ ΛΟΓΩ ΑΛΛΑΓΗΣ ΘΕΜΑΤΟΣ)</w:t>
      </w:r>
    </w:p>
    <w:p w14:paraId="678A39B7" w14:textId="77777777" w:rsidR="0099759A" w:rsidRDefault="00FE124F">
      <w:pPr>
        <w:tabs>
          <w:tab w:val="left" w:pos="709"/>
        </w:tabs>
        <w:spacing w:line="600" w:lineRule="auto"/>
        <w:ind w:firstLine="709"/>
        <w:contextualSpacing/>
        <w:jc w:val="both"/>
        <w:rPr>
          <w:rFonts w:eastAsia="Times New Roman"/>
          <w:szCs w:val="24"/>
        </w:rPr>
      </w:pPr>
      <w:r>
        <w:rPr>
          <w:rFonts w:eastAsia="Times New Roman"/>
          <w:color w:val="000000" w:themeColor="text1"/>
          <w:szCs w:val="24"/>
        </w:rPr>
        <w:lastRenderedPageBreak/>
        <w:tab/>
      </w:r>
      <w:r w:rsidRPr="00B8377B">
        <w:rPr>
          <w:rFonts w:eastAsia="Times New Roman"/>
          <w:b/>
          <w:color w:val="000000" w:themeColor="text1"/>
          <w:szCs w:val="24"/>
        </w:rPr>
        <w:t>ΠΡΟΕΔΡΕΥΩΝ (Δημήτριος Κρεμαστινός):</w:t>
      </w:r>
      <w:r>
        <w:rPr>
          <w:rFonts w:eastAsia="Times New Roman"/>
          <w:b/>
          <w:color w:val="000000" w:themeColor="text1"/>
          <w:szCs w:val="24"/>
        </w:rPr>
        <w:t xml:space="preserve"> </w:t>
      </w:r>
      <w:r>
        <w:rPr>
          <w:rFonts w:eastAsia="Times New Roman"/>
          <w:szCs w:val="24"/>
        </w:rPr>
        <w:t xml:space="preserve">Κυρίες και </w:t>
      </w:r>
      <w:r>
        <w:rPr>
          <w:rFonts w:eastAsia="Times New Roman"/>
          <w:szCs w:val="24"/>
        </w:rPr>
        <w:t>κύριοι συνάδελφοι, ει</w:t>
      </w:r>
      <w:r>
        <w:rPr>
          <w:rFonts w:eastAsia="Times New Roman"/>
          <w:szCs w:val="24"/>
        </w:rPr>
        <w:t>σερχόμαστε</w:t>
      </w:r>
      <w:r>
        <w:rPr>
          <w:rFonts w:eastAsia="Times New Roman"/>
          <w:szCs w:val="24"/>
        </w:rPr>
        <w:t xml:space="preserve"> στην </w:t>
      </w:r>
    </w:p>
    <w:p w14:paraId="678A39B8" w14:textId="77777777" w:rsidR="0099759A" w:rsidRDefault="00FE124F">
      <w:pPr>
        <w:spacing w:line="600" w:lineRule="auto"/>
        <w:ind w:firstLine="720"/>
        <w:contextualSpacing/>
        <w:jc w:val="center"/>
        <w:rPr>
          <w:rFonts w:eastAsia="Times New Roman"/>
          <w:b/>
          <w:szCs w:val="24"/>
        </w:rPr>
      </w:pPr>
      <w:r>
        <w:rPr>
          <w:rFonts w:eastAsia="Times New Roman"/>
          <w:b/>
          <w:szCs w:val="24"/>
        </w:rPr>
        <w:t>ΕΙΔΙΚΗ ΗΜΕΡΗΣΙΑ ΔΙΑΤΑΞΗ</w:t>
      </w:r>
    </w:p>
    <w:p w14:paraId="678A39B9" w14:textId="77777777" w:rsidR="0099759A" w:rsidRDefault="00FE124F">
      <w:pPr>
        <w:spacing w:line="600" w:lineRule="auto"/>
        <w:ind w:firstLine="720"/>
        <w:contextualSpacing/>
        <w:jc w:val="both"/>
        <w:rPr>
          <w:rFonts w:eastAsia="Times New Roman"/>
          <w:color w:val="000000"/>
          <w:szCs w:val="24"/>
        </w:rPr>
      </w:pPr>
      <w:r>
        <w:rPr>
          <w:rFonts w:eastAsia="Times New Roman"/>
          <w:bCs/>
          <w:szCs w:val="24"/>
        </w:rPr>
        <w:t xml:space="preserve">Αιτήσεις άρσης ασυλίας Βουλευτών: </w:t>
      </w:r>
      <w:r w:rsidRPr="00CF6454">
        <w:rPr>
          <w:rFonts w:eastAsia="Times New Roman"/>
          <w:color w:val="000000"/>
          <w:szCs w:val="24"/>
        </w:rPr>
        <w:t>σ</w:t>
      </w:r>
      <w:r>
        <w:rPr>
          <w:rFonts w:eastAsia="Times New Roman"/>
          <w:color w:val="000000"/>
          <w:szCs w:val="24"/>
        </w:rPr>
        <w:t>υζήτηση και λήψη απόφασης, σύμφωνα με το άρθρο 62 του Συντάγματος και τ</w:t>
      </w:r>
      <w:r>
        <w:rPr>
          <w:rFonts w:eastAsia="Times New Roman"/>
          <w:color w:val="000000"/>
          <w:szCs w:val="24"/>
        </w:rPr>
        <w:t>ο</w:t>
      </w:r>
      <w:r>
        <w:rPr>
          <w:rFonts w:eastAsia="Times New Roman"/>
          <w:color w:val="000000"/>
          <w:szCs w:val="24"/>
        </w:rPr>
        <w:t xml:space="preserve"> άρθρ</w:t>
      </w:r>
      <w:r>
        <w:rPr>
          <w:rFonts w:eastAsia="Times New Roman"/>
          <w:color w:val="000000"/>
          <w:szCs w:val="24"/>
        </w:rPr>
        <w:t>ο</w:t>
      </w:r>
      <w:r>
        <w:rPr>
          <w:rFonts w:eastAsia="Times New Roman"/>
          <w:color w:val="000000"/>
          <w:szCs w:val="24"/>
        </w:rPr>
        <w:t xml:space="preserve"> 83 του Κανονισμού της Βουλής, για τις αιτήσεις άρσης της ασυλίας των Βουλευτών κ</w:t>
      </w:r>
      <w:r>
        <w:rPr>
          <w:rFonts w:eastAsia="Times New Roman"/>
          <w:color w:val="000000"/>
          <w:szCs w:val="24"/>
        </w:rPr>
        <w:t xml:space="preserve">.κ. Κωνσταντίνου Μπαρμπαρούση </w:t>
      </w:r>
      <w:r>
        <w:rPr>
          <w:rFonts w:eastAsia="Times New Roman"/>
          <w:bCs/>
          <w:color w:val="000000"/>
          <w:szCs w:val="24"/>
        </w:rPr>
        <w:t>και</w:t>
      </w:r>
      <w:r>
        <w:rPr>
          <w:rFonts w:eastAsia="Times New Roman"/>
          <w:color w:val="000000"/>
          <w:szCs w:val="24"/>
        </w:rPr>
        <w:t xml:space="preserve"> Γεωργίου Κυρίτση.</w:t>
      </w:r>
    </w:p>
    <w:p w14:paraId="678A39BA" w14:textId="77777777" w:rsidR="0099759A" w:rsidRDefault="00FE124F">
      <w:pPr>
        <w:spacing w:line="600" w:lineRule="auto"/>
        <w:ind w:firstLine="720"/>
        <w:contextualSpacing/>
        <w:jc w:val="both"/>
        <w:rPr>
          <w:rFonts w:eastAsia="Times New Roman"/>
          <w:color w:val="000000"/>
          <w:szCs w:val="24"/>
        </w:rPr>
      </w:pPr>
      <w:r>
        <w:rPr>
          <w:rFonts w:eastAsia="Times New Roman"/>
          <w:color w:val="000000"/>
          <w:szCs w:val="24"/>
        </w:rPr>
        <w:t>Από την αρμόδια Ειδική Μόνιμη Επιτροπή Κοινοβουλευτικής Δεοντολογίας ανακοινώθηκε η έκθεση στις 12</w:t>
      </w:r>
      <w:r>
        <w:rPr>
          <w:rFonts w:eastAsia="Times New Roman"/>
          <w:color w:val="000000"/>
          <w:szCs w:val="24"/>
        </w:rPr>
        <w:t>-</w:t>
      </w:r>
      <w:r>
        <w:rPr>
          <w:rFonts w:eastAsia="Times New Roman"/>
          <w:color w:val="000000"/>
          <w:szCs w:val="24"/>
        </w:rPr>
        <w:t>2</w:t>
      </w:r>
      <w:r>
        <w:rPr>
          <w:rFonts w:eastAsia="Times New Roman"/>
          <w:color w:val="000000"/>
          <w:szCs w:val="24"/>
        </w:rPr>
        <w:t>-</w:t>
      </w:r>
      <w:r>
        <w:rPr>
          <w:rFonts w:eastAsia="Times New Roman"/>
          <w:color w:val="000000"/>
          <w:szCs w:val="24"/>
        </w:rPr>
        <w:t xml:space="preserve">2019, σύμφωνα με την οποία τα μέλη της </w:t>
      </w:r>
      <w:r>
        <w:rPr>
          <w:rFonts w:eastAsia="Times New Roman"/>
          <w:color w:val="000000"/>
          <w:szCs w:val="24"/>
        </w:rPr>
        <w:t>ε</w:t>
      </w:r>
      <w:r>
        <w:rPr>
          <w:rFonts w:eastAsia="Times New Roman"/>
          <w:color w:val="000000"/>
          <w:szCs w:val="24"/>
        </w:rPr>
        <w:t>πιτροπής πρότειναν ομόφωνα την άρση της ασυλίας του κ. Κωνσταντ</w:t>
      </w:r>
      <w:r>
        <w:rPr>
          <w:rFonts w:eastAsia="Times New Roman"/>
          <w:color w:val="000000"/>
          <w:szCs w:val="24"/>
        </w:rPr>
        <w:t>ίνου Μπαρμπαρούση.</w:t>
      </w:r>
    </w:p>
    <w:p w14:paraId="678A39BB" w14:textId="77777777" w:rsidR="0099759A" w:rsidRDefault="00FE124F">
      <w:pPr>
        <w:spacing w:line="600" w:lineRule="auto"/>
        <w:ind w:firstLine="720"/>
        <w:contextualSpacing/>
        <w:jc w:val="both"/>
        <w:rPr>
          <w:rFonts w:eastAsia="Times New Roman"/>
          <w:color w:val="000000"/>
          <w:szCs w:val="24"/>
        </w:rPr>
      </w:pPr>
      <w:r>
        <w:rPr>
          <w:rFonts w:eastAsia="Times New Roman"/>
          <w:color w:val="000000"/>
          <w:szCs w:val="24"/>
        </w:rPr>
        <w:t>Από την αρμόδια Ειδική Μόνιμη Επιτροπή Κοινοβουλευτικής Δεοντολογίας ανακοινώθηκε η έκθεση στις 12</w:t>
      </w:r>
      <w:r>
        <w:rPr>
          <w:rFonts w:eastAsia="Times New Roman"/>
          <w:color w:val="000000"/>
          <w:szCs w:val="24"/>
        </w:rPr>
        <w:t>-</w:t>
      </w:r>
      <w:r>
        <w:rPr>
          <w:rFonts w:eastAsia="Times New Roman"/>
          <w:color w:val="000000"/>
          <w:szCs w:val="24"/>
        </w:rPr>
        <w:t>2</w:t>
      </w:r>
      <w:r>
        <w:rPr>
          <w:rFonts w:eastAsia="Times New Roman"/>
          <w:color w:val="000000"/>
          <w:szCs w:val="24"/>
        </w:rPr>
        <w:t>-</w:t>
      </w:r>
      <w:r>
        <w:rPr>
          <w:rFonts w:eastAsia="Times New Roman"/>
          <w:color w:val="000000"/>
          <w:szCs w:val="24"/>
        </w:rPr>
        <w:t xml:space="preserve">2019, σύμφωνα με την οποία τα μέλη της </w:t>
      </w:r>
      <w:r>
        <w:rPr>
          <w:rFonts w:eastAsia="Times New Roman"/>
          <w:color w:val="000000"/>
          <w:szCs w:val="24"/>
        </w:rPr>
        <w:t>ε</w:t>
      </w:r>
      <w:r>
        <w:rPr>
          <w:rFonts w:eastAsia="Times New Roman"/>
          <w:color w:val="000000"/>
          <w:szCs w:val="24"/>
        </w:rPr>
        <w:t xml:space="preserve">πιτροπής πρότειναν ομόφωνα την άρση της ασυλίας του κ. Γεωργίου Κυρίτση. </w:t>
      </w:r>
    </w:p>
    <w:p w14:paraId="678A39BC" w14:textId="77777777" w:rsidR="0099759A" w:rsidRDefault="00FE124F">
      <w:pPr>
        <w:spacing w:line="600" w:lineRule="auto"/>
        <w:ind w:firstLine="720"/>
        <w:contextualSpacing/>
        <w:jc w:val="both"/>
        <w:rPr>
          <w:rFonts w:eastAsia="Times New Roman"/>
          <w:color w:val="000000"/>
          <w:szCs w:val="24"/>
        </w:rPr>
      </w:pPr>
      <w:r>
        <w:rPr>
          <w:rFonts w:eastAsia="Times New Roman"/>
          <w:color w:val="000000"/>
          <w:szCs w:val="24"/>
        </w:rPr>
        <w:lastRenderedPageBreak/>
        <w:t>Επίσης</w:t>
      </w:r>
      <w:r>
        <w:rPr>
          <w:rFonts w:eastAsia="Times New Roman"/>
          <w:color w:val="000000"/>
          <w:szCs w:val="24"/>
        </w:rPr>
        <w:t xml:space="preserve"> σύμφωνα με το άρθρο 83 παράγραφος 7 του Κανονισμού της Βουλής, η Βουλή αποφασίζει με ανάταση του χεριού ή έγερση επί της αιτήσεως της </w:t>
      </w:r>
      <w:r>
        <w:rPr>
          <w:rFonts w:eastAsia="Times New Roman"/>
          <w:color w:val="000000"/>
          <w:szCs w:val="24"/>
        </w:rPr>
        <w:t>ε</w:t>
      </w:r>
      <w:r>
        <w:rPr>
          <w:rFonts w:eastAsia="Times New Roman"/>
          <w:color w:val="000000"/>
          <w:szCs w:val="24"/>
        </w:rPr>
        <w:t xml:space="preserve">ισαγγελικής </w:t>
      </w:r>
      <w:r>
        <w:rPr>
          <w:rFonts w:eastAsia="Times New Roman"/>
          <w:color w:val="000000"/>
          <w:szCs w:val="24"/>
        </w:rPr>
        <w:t>α</w:t>
      </w:r>
      <w:r>
        <w:rPr>
          <w:rFonts w:eastAsia="Times New Roman"/>
          <w:color w:val="000000"/>
          <w:szCs w:val="24"/>
        </w:rPr>
        <w:t xml:space="preserve">ρχής, κατά τη διαδικασία του άρθρου 108 παράγραφος 1 εδάφιο δεύτερο. </w:t>
      </w:r>
    </w:p>
    <w:p w14:paraId="678A39BD" w14:textId="77777777" w:rsidR="0099759A" w:rsidRDefault="00FE124F">
      <w:pPr>
        <w:spacing w:line="600" w:lineRule="auto"/>
        <w:ind w:firstLine="720"/>
        <w:contextualSpacing/>
        <w:jc w:val="both"/>
        <w:rPr>
          <w:rFonts w:eastAsia="Times New Roman"/>
          <w:color w:val="000000"/>
          <w:szCs w:val="24"/>
        </w:rPr>
      </w:pPr>
      <w:r>
        <w:rPr>
          <w:rFonts w:eastAsia="Times New Roman"/>
          <w:color w:val="000000"/>
          <w:szCs w:val="24"/>
        </w:rPr>
        <w:t>Ο λόγος δίνεται πάντα, εφόσον ζητηθεί</w:t>
      </w:r>
      <w:r>
        <w:rPr>
          <w:rFonts w:eastAsia="Times New Roman"/>
          <w:color w:val="000000"/>
          <w:szCs w:val="24"/>
        </w:rPr>
        <w:t xml:space="preserve">, στον Βουλευτή στον οποίο αφορά η αίτηση και στους Προέδρους των Κοινοβουλευτικών Ομάδων ή στους αναπληρωτές τους. </w:t>
      </w:r>
    </w:p>
    <w:p w14:paraId="678A39BE" w14:textId="77777777" w:rsidR="0099759A" w:rsidRDefault="00FE124F">
      <w:pPr>
        <w:spacing w:line="600" w:lineRule="auto"/>
        <w:ind w:firstLine="720"/>
        <w:contextualSpacing/>
        <w:jc w:val="both"/>
        <w:rPr>
          <w:rFonts w:eastAsia="Times New Roman"/>
          <w:color w:val="000000"/>
          <w:szCs w:val="24"/>
        </w:rPr>
      </w:pPr>
      <w:r>
        <w:rPr>
          <w:rFonts w:eastAsia="Times New Roman"/>
          <w:color w:val="000000"/>
          <w:szCs w:val="24"/>
        </w:rPr>
        <w:t xml:space="preserve">Σας υπενθυμίζω ότι, σύμφωνα με την απόφαση της </w:t>
      </w:r>
      <w:r>
        <w:rPr>
          <w:rFonts w:eastAsia="Times New Roman"/>
          <w:color w:val="000000"/>
          <w:szCs w:val="24"/>
        </w:rPr>
        <w:t xml:space="preserve">της Διάσκεψης των Προέδρων στις </w:t>
      </w:r>
      <w:r>
        <w:rPr>
          <w:rFonts w:eastAsia="Times New Roman"/>
          <w:color w:val="000000"/>
          <w:szCs w:val="24"/>
        </w:rPr>
        <w:t>7 Μαρτίου 2018, για τη διαδικασία αυτή έχει ενεργοποιηθεί το</w:t>
      </w:r>
      <w:r>
        <w:rPr>
          <w:rFonts w:eastAsia="Times New Roman"/>
          <w:color w:val="000000"/>
          <w:szCs w:val="24"/>
        </w:rPr>
        <w:t xml:space="preserve"> νέο σύστημα ηλεκτρονικής ονομαστικής ψηφοφορίας. </w:t>
      </w:r>
    </w:p>
    <w:p w14:paraId="678A39BF" w14:textId="77777777" w:rsidR="0099759A" w:rsidRDefault="00FE124F">
      <w:pPr>
        <w:spacing w:line="600" w:lineRule="auto"/>
        <w:ind w:firstLine="720"/>
        <w:contextualSpacing/>
        <w:jc w:val="both"/>
        <w:rPr>
          <w:rFonts w:eastAsia="Times New Roman"/>
          <w:szCs w:val="24"/>
        </w:rPr>
      </w:pPr>
      <w:r>
        <w:rPr>
          <w:rFonts w:eastAsia="Times New Roman"/>
          <w:szCs w:val="24"/>
        </w:rPr>
        <w:t xml:space="preserve">Αφού, λοιπόν, ολοκληρωθεί η συζήτηση επί των περιπτώσεων της σημερινής ειδικής ημερήσιας διάταξης, θα προχωρήσουμε σε ονομαστική ηλεκτρονική ψηφοφορία, όπως σας προανέφερα. </w:t>
      </w:r>
    </w:p>
    <w:p w14:paraId="678A39C0" w14:textId="77777777" w:rsidR="0099759A" w:rsidRDefault="00FE124F">
      <w:pPr>
        <w:spacing w:line="600" w:lineRule="auto"/>
        <w:ind w:firstLine="720"/>
        <w:contextualSpacing/>
        <w:jc w:val="both"/>
        <w:rPr>
          <w:rFonts w:eastAsia="Times New Roman"/>
          <w:szCs w:val="24"/>
        </w:rPr>
      </w:pPr>
      <w:r>
        <w:rPr>
          <w:rFonts w:eastAsia="Times New Roman"/>
          <w:szCs w:val="24"/>
        </w:rPr>
        <w:t>Η πρώτη υπόθεση αφορά στον συνά</w:t>
      </w:r>
      <w:r>
        <w:rPr>
          <w:rFonts w:eastAsia="Times New Roman"/>
          <w:szCs w:val="24"/>
        </w:rPr>
        <w:t xml:space="preserve">δελφο κ. </w:t>
      </w:r>
      <w:r>
        <w:rPr>
          <w:rFonts w:eastAsia="Times New Roman"/>
          <w:color w:val="000000"/>
          <w:szCs w:val="24"/>
        </w:rPr>
        <w:t>Κωνσταντίνο Μπαρμπαρούση</w:t>
      </w:r>
      <w:r>
        <w:rPr>
          <w:rFonts w:eastAsia="Times New Roman"/>
          <w:szCs w:val="24"/>
        </w:rPr>
        <w:t xml:space="preserve">. </w:t>
      </w:r>
    </w:p>
    <w:p w14:paraId="678A39C1" w14:textId="77777777" w:rsidR="0099759A" w:rsidRDefault="00FE124F">
      <w:pPr>
        <w:spacing w:line="600" w:lineRule="auto"/>
        <w:ind w:firstLine="720"/>
        <w:contextualSpacing/>
        <w:jc w:val="both"/>
        <w:rPr>
          <w:rFonts w:eastAsia="Times New Roman"/>
          <w:szCs w:val="24"/>
        </w:rPr>
      </w:pPr>
      <w:r>
        <w:rPr>
          <w:rFonts w:eastAsia="Times New Roman"/>
          <w:szCs w:val="24"/>
        </w:rPr>
        <w:lastRenderedPageBreak/>
        <w:t xml:space="preserve">Επί της πρώτης αιτήσεως, υπάρχει συνάδελφος που ζητάει τον λόγο κατά το άρθρο 108 του Κανονισμού; Δεν υπάρχει κάποιος συνάδελφος. </w:t>
      </w:r>
    </w:p>
    <w:p w14:paraId="678A39C2" w14:textId="77777777" w:rsidR="0099759A" w:rsidRDefault="00FE124F">
      <w:pPr>
        <w:spacing w:line="600" w:lineRule="auto"/>
        <w:ind w:firstLine="720"/>
        <w:contextualSpacing/>
        <w:jc w:val="both"/>
        <w:rPr>
          <w:rFonts w:eastAsia="Times New Roman"/>
          <w:szCs w:val="24"/>
        </w:rPr>
      </w:pPr>
      <w:r>
        <w:rPr>
          <w:rFonts w:eastAsia="Times New Roman"/>
          <w:szCs w:val="24"/>
        </w:rPr>
        <w:t xml:space="preserve">Η δεύτερη υπόθεση αφορά στον συνάδελφο κ. Γεώργιο Κυρίτση, ο οποίος έχει καταθέσει </w:t>
      </w:r>
      <w:r>
        <w:rPr>
          <w:rFonts w:eastAsia="Times New Roman"/>
          <w:szCs w:val="24"/>
        </w:rPr>
        <w:t>υπόμνημα, το οποίο θα σας διαβάσω</w:t>
      </w:r>
      <w:r w:rsidRPr="00B8377B">
        <w:rPr>
          <w:rFonts w:eastAsia="Times New Roman"/>
          <w:szCs w:val="24"/>
        </w:rPr>
        <w:t>:</w:t>
      </w:r>
    </w:p>
    <w:p w14:paraId="678A39C3"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szCs w:val="24"/>
        </w:rPr>
        <w:t>«</w:t>
      </w:r>
      <w:r>
        <w:rPr>
          <w:rFonts w:eastAsia="Times New Roman"/>
          <w:color w:val="000000" w:themeColor="text1"/>
          <w:szCs w:val="24"/>
        </w:rPr>
        <w:t>Υπόμνημα Βουλευτή κ</w:t>
      </w:r>
      <w:r>
        <w:rPr>
          <w:rFonts w:eastAsia="Times New Roman"/>
          <w:color w:val="000000" w:themeColor="text1"/>
          <w:szCs w:val="24"/>
        </w:rPr>
        <w:t>.</w:t>
      </w:r>
      <w:r>
        <w:rPr>
          <w:rFonts w:eastAsia="Times New Roman"/>
          <w:color w:val="000000" w:themeColor="text1"/>
          <w:szCs w:val="24"/>
        </w:rPr>
        <w:t xml:space="preserve"> Κυρίτση.</w:t>
      </w:r>
    </w:p>
    <w:p w14:paraId="678A39C4"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Η υπόθεση που έχετε μπροστά </w:t>
      </w:r>
      <w:r>
        <w:rPr>
          <w:rFonts w:eastAsia="Times New Roman"/>
          <w:color w:val="000000" w:themeColor="text1"/>
          <w:szCs w:val="24"/>
        </w:rPr>
        <w:t>σας,</w:t>
      </w:r>
      <w:r>
        <w:rPr>
          <w:rFonts w:eastAsia="Times New Roman"/>
          <w:color w:val="000000" w:themeColor="text1"/>
          <w:szCs w:val="24"/>
        </w:rPr>
        <w:t xml:space="preserve"> αφορά την περίοδο που συμμετείχα αμισθί στο Δ</w:t>
      </w:r>
      <w:r>
        <w:rPr>
          <w:rFonts w:eastAsia="Times New Roman"/>
          <w:color w:val="000000" w:themeColor="text1"/>
          <w:szCs w:val="24"/>
        </w:rPr>
        <w:t xml:space="preserve">ιοικητικό </w:t>
      </w:r>
      <w:r>
        <w:rPr>
          <w:rFonts w:eastAsia="Times New Roman"/>
          <w:color w:val="000000" w:themeColor="text1"/>
          <w:szCs w:val="24"/>
        </w:rPr>
        <w:t>Σ</w:t>
      </w:r>
      <w:r>
        <w:rPr>
          <w:rFonts w:eastAsia="Times New Roman"/>
          <w:color w:val="000000" w:themeColor="text1"/>
          <w:szCs w:val="24"/>
        </w:rPr>
        <w:t>υμβούλιο</w:t>
      </w:r>
      <w:r>
        <w:rPr>
          <w:rFonts w:eastAsia="Times New Roman"/>
          <w:color w:val="000000" w:themeColor="text1"/>
          <w:szCs w:val="24"/>
        </w:rPr>
        <w:t xml:space="preserve"> του Δημοτικού Ραδιοφωνικού Σταθμού </w:t>
      </w:r>
      <w:r>
        <w:rPr>
          <w:rFonts w:eastAsia="Times New Roman"/>
          <w:color w:val="000000" w:themeColor="text1"/>
          <w:szCs w:val="24"/>
        </w:rPr>
        <w:t>«</w:t>
      </w:r>
      <w:r>
        <w:rPr>
          <w:rFonts w:eastAsia="Times New Roman"/>
          <w:color w:val="000000" w:themeColor="text1"/>
          <w:szCs w:val="24"/>
        </w:rPr>
        <w:t>984</w:t>
      </w:r>
      <w:r>
        <w:rPr>
          <w:rFonts w:eastAsia="Times New Roman"/>
          <w:color w:val="000000" w:themeColor="text1"/>
          <w:szCs w:val="24"/>
        </w:rPr>
        <w:t>»</w:t>
      </w:r>
      <w:r>
        <w:rPr>
          <w:rFonts w:eastAsia="Times New Roman"/>
          <w:color w:val="000000" w:themeColor="text1"/>
          <w:szCs w:val="24"/>
        </w:rPr>
        <w:t xml:space="preserve"> ως εκπρόσωπος της δημοτικής παράταξης «Ανοιχτή Πόλη</w:t>
      </w:r>
      <w:r>
        <w:rPr>
          <w:rFonts w:eastAsia="Times New Roman"/>
          <w:color w:val="000000" w:themeColor="text1"/>
          <w:szCs w:val="24"/>
        </w:rPr>
        <w:t>» από τις 11 Νοεμβρίου του 2008 μέχρι τις 21 Δεκεμβρίου του 2010 επί δημαρχίας Νικήτα Κακλαμάνη. Η υπόθεση είναι μέρος μιας ευρύτατης δικογραφίας με δεκάδες εμπλεκόμενους, πρακτικά σχεδόν όλα τα μέλη των διαδοχικών Δ</w:t>
      </w:r>
      <w:r>
        <w:rPr>
          <w:rFonts w:eastAsia="Times New Roman"/>
          <w:color w:val="000000" w:themeColor="text1"/>
          <w:szCs w:val="24"/>
        </w:rPr>
        <w:t xml:space="preserve">ιοικητικών </w:t>
      </w:r>
      <w:r>
        <w:rPr>
          <w:rFonts w:eastAsia="Times New Roman"/>
          <w:color w:val="000000" w:themeColor="text1"/>
          <w:szCs w:val="24"/>
        </w:rPr>
        <w:t>Σ</w:t>
      </w:r>
      <w:r>
        <w:rPr>
          <w:rFonts w:eastAsia="Times New Roman"/>
          <w:color w:val="000000" w:themeColor="text1"/>
          <w:szCs w:val="24"/>
        </w:rPr>
        <w:t>υμβουλίων</w:t>
      </w:r>
      <w:r>
        <w:rPr>
          <w:rFonts w:eastAsia="Times New Roman"/>
          <w:color w:val="000000" w:themeColor="text1"/>
          <w:szCs w:val="24"/>
        </w:rPr>
        <w:t xml:space="preserve"> του </w:t>
      </w:r>
      <w:r>
        <w:rPr>
          <w:rFonts w:eastAsia="Times New Roman"/>
          <w:color w:val="000000" w:themeColor="text1"/>
          <w:szCs w:val="24"/>
        </w:rPr>
        <w:t>«</w:t>
      </w:r>
      <w:r>
        <w:rPr>
          <w:rFonts w:eastAsia="Times New Roman"/>
          <w:color w:val="000000" w:themeColor="text1"/>
          <w:szCs w:val="24"/>
        </w:rPr>
        <w:t>9</w:t>
      </w:r>
      <w:r>
        <w:rPr>
          <w:rFonts w:eastAsia="Times New Roman"/>
          <w:color w:val="000000" w:themeColor="text1"/>
          <w:szCs w:val="24"/>
        </w:rPr>
        <w:t>,</w:t>
      </w:r>
      <w:r>
        <w:rPr>
          <w:rFonts w:eastAsia="Times New Roman"/>
          <w:color w:val="000000" w:themeColor="text1"/>
          <w:szCs w:val="24"/>
        </w:rPr>
        <w:t>84</w:t>
      </w:r>
      <w:r>
        <w:rPr>
          <w:rFonts w:eastAsia="Times New Roman"/>
          <w:color w:val="000000" w:themeColor="text1"/>
          <w:szCs w:val="24"/>
        </w:rPr>
        <w:t>»</w:t>
      </w:r>
      <w:r>
        <w:rPr>
          <w:rFonts w:eastAsia="Times New Roman"/>
          <w:color w:val="000000" w:themeColor="text1"/>
          <w:szCs w:val="24"/>
        </w:rPr>
        <w:t>, ανεξαρ</w:t>
      </w:r>
      <w:r>
        <w:rPr>
          <w:rFonts w:eastAsia="Times New Roman"/>
          <w:color w:val="000000" w:themeColor="text1"/>
          <w:szCs w:val="24"/>
        </w:rPr>
        <w:t>τήτως παραταξιακής προελεύσεως.</w:t>
      </w:r>
    </w:p>
    <w:p w14:paraId="678A39C5"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 xml:space="preserve">Κατηγορούμαι ότι ζημίωσα τον </w:t>
      </w:r>
      <w:r>
        <w:rPr>
          <w:rFonts w:eastAsia="Times New Roman"/>
          <w:color w:val="000000" w:themeColor="text1"/>
          <w:szCs w:val="24"/>
        </w:rPr>
        <w:t>«</w:t>
      </w:r>
      <w:r>
        <w:rPr>
          <w:rFonts w:eastAsia="Times New Roman"/>
          <w:color w:val="000000" w:themeColor="text1"/>
          <w:szCs w:val="24"/>
        </w:rPr>
        <w:t>9</w:t>
      </w:r>
      <w:r>
        <w:rPr>
          <w:rFonts w:eastAsia="Times New Roman"/>
          <w:color w:val="000000" w:themeColor="text1"/>
          <w:szCs w:val="24"/>
        </w:rPr>
        <w:t>,</w:t>
      </w:r>
      <w:r>
        <w:rPr>
          <w:rFonts w:eastAsia="Times New Roman"/>
          <w:color w:val="000000" w:themeColor="text1"/>
          <w:szCs w:val="24"/>
        </w:rPr>
        <w:t>84</w:t>
      </w:r>
      <w:r>
        <w:rPr>
          <w:rFonts w:eastAsia="Times New Roman"/>
          <w:color w:val="000000" w:themeColor="text1"/>
          <w:szCs w:val="24"/>
        </w:rPr>
        <w:t>»</w:t>
      </w:r>
      <w:r>
        <w:rPr>
          <w:rFonts w:eastAsia="Times New Roman"/>
          <w:color w:val="000000" w:themeColor="text1"/>
          <w:szCs w:val="24"/>
        </w:rPr>
        <w:t>, επειδή ψήφισα θετικά σε δύο ομόφωνες αποφάσεις του Δ.</w:t>
      </w:r>
      <w:r>
        <w:rPr>
          <w:rFonts w:eastAsia="Times New Roman"/>
          <w:color w:val="000000" w:themeColor="text1"/>
          <w:szCs w:val="24"/>
        </w:rPr>
        <w:t>Σ</w:t>
      </w:r>
      <w:r>
        <w:rPr>
          <w:rFonts w:eastAsia="Times New Roman"/>
          <w:color w:val="000000" w:themeColor="text1"/>
          <w:szCs w:val="24"/>
        </w:rPr>
        <w:t xml:space="preserve">., με την έννοια ότι αυτές δεν περιλαμβάνονταν στις αρμοδιότητες και την αποστολή του </w:t>
      </w:r>
      <w:r>
        <w:rPr>
          <w:rFonts w:eastAsia="Times New Roman"/>
          <w:color w:val="000000" w:themeColor="text1"/>
          <w:szCs w:val="24"/>
        </w:rPr>
        <w:t>σ</w:t>
      </w:r>
      <w:r>
        <w:rPr>
          <w:rFonts w:eastAsia="Times New Roman"/>
          <w:color w:val="000000" w:themeColor="text1"/>
          <w:szCs w:val="24"/>
        </w:rPr>
        <w:t>ταθμού.</w:t>
      </w:r>
    </w:p>
    <w:p w14:paraId="678A39C6"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Τα μέλη του Δ.Σ., στερούμενα ειδικών γνώσεων, ψηφίζουν τη βάση των εισηγήσεων του </w:t>
      </w:r>
      <w:r>
        <w:rPr>
          <w:rFonts w:eastAsia="Times New Roman"/>
          <w:color w:val="000000" w:themeColor="text1"/>
          <w:szCs w:val="24"/>
        </w:rPr>
        <w:t>π</w:t>
      </w:r>
      <w:r>
        <w:rPr>
          <w:rFonts w:eastAsia="Times New Roman"/>
          <w:color w:val="000000" w:themeColor="text1"/>
          <w:szCs w:val="24"/>
        </w:rPr>
        <w:t xml:space="preserve">ροέδρου και των </w:t>
      </w:r>
      <w:r>
        <w:rPr>
          <w:rFonts w:eastAsia="Times New Roman"/>
          <w:color w:val="000000" w:themeColor="text1"/>
          <w:szCs w:val="24"/>
        </w:rPr>
        <w:t>υ</w:t>
      </w:r>
      <w:r>
        <w:rPr>
          <w:rFonts w:eastAsia="Times New Roman"/>
          <w:color w:val="000000" w:themeColor="text1"/>
          <w:szCs w:val="24"/>
        </w:rPr>
        <w:t xml:space="preserve">πηρεσιών και με τη σύμφωνη γνώμη κάθε φορά του νομικού συμβούλου του </w:t>
      </w:r>
      <w:r>
        <w:rPr>
          <w:rFonts w:eastAsia="Times New Roman"/>
          <w:color w:val="000000" w:themeColor="text1"/>
          <w:szCs w:val="24"/>
        </w:rPr>
        <w:t>σ</w:t>
      </w:r>
      <w:r>
        <w:rPr>
          <w:rFonts w:eastAsia="Times New Roman"/>
          <w:color w:val="000000" w:themeColor="text1"/>
          <w:szCs w:val="24"/>
        </w:rPr>
        <w:t>ταθμού.</w:t>
      </w:r>
    </w:p>
    <w:p w14:paraId="678A39C7"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Η πρώτη απόφαση αφορά την ανάληψη από τον </w:t>
      </w:r>
      <w:r>
        <w:rPr>
          <w:rFonts w:eastAsia="Times New Roman"/>
          <w:color w:val="000000" w:themeColor="text1"/>
          <w:szCs w:val="24"/>
        </w:rPr>
        <w:t>«</w:t>
      </w:r>
      <w:r>
        <w:rPr>
          <w:rFonts w:eastAsia="Times New Roman"/>
          <w:color w:val="000000" w:themeColor="text1"/>
          <w:szCs w:val="24"/>
        </w:rPr>
        <w:t>9,84</w:t>
      </w:r>
      <w:r>
        <w:rPr>
          <w:rFonts w:eastAsia="Times New Roman"/>
          <w:color w:val="000000" w:themeColor="text1"/>
          <w:szCs w:val="24"/>
        </w:rPr>
        <w:t>»</w:t>
      </w:r>
      <w:r>
        <w:rPr>
          <w:rFonts w:eastAsia="Times New Roman"/>
          <w:color w:val="000000" w:themeColor="text1"/>
          <w:szCs w:val="24"/>
        </w:rPr>
        <w:t>, όπως κάθε χρόνο, των εορταστ</w:t>
      </w:r>
      <w:r>
        <w:rPr>
          <w:rFonts w:eastAsia="Times New Roman"/>
          <w:color w:val="000000" w:themeColor="text1"/>
          <w:szCs w:val="24"/>
        </w:rPr>
        <w:t>ικών εκδηλώσεων του Δήμου Αθηναίων για τα Χριστούγεννα του 2008.</w:t>
      </w:r>
    </w:p>
    <w:p w14:paraId="678A39C8"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Η δεύτερη απόφαση αφορά τον εκσυγχρονισμό και την αξιοποίηση του </w:t>
      </w:r>
      <w:r>
        <w:rPr>
          <w:rFonts w:eastAsia="Times New Roman"/>
          <w:color w:val="000000" w:themeColor="text1"/>
          <w:szCs w:val="24"/>
        </w:rPr>
        <w:t>α</w:t>
      </w:r>
      <w:r>
        <w:rPr>
          <w:rFonts w:eastAsia="Times New Roman"/>
          <w:color w:val="000000" w:themeColor="text1"/>
          <w:szCs w:val="24"/>
        </w:rPr>
        <w:t xml:space="preserve">μφιθεάτρου και των στούντιο του </w:t>
      </w:r>
      <w:r>
        <w:rPr>
          <w:rFonts w:eastAsia="Times New Roman"/>
          <w:color w:val="000000" w:themeColor="text1"/>
          <w:szCs w:val="24"/>
        </w:rPr>
        <w:t>σ</w:t>
      </w:r>
      <w:r>
        <w:rPr>
          <w:rFonts w:eastAsia="Times New Roman"/>
          <w:color w:val="000000" w:themeColor="text1"/>
          <w:szCs w:val="24"/>
        </w:rPr>
        <w:t>ταθμού, που στεγάζεται στο ειδικό κυκλικό κτήριο-βιομηχανικό μνημείο στο Γκάζι.</w:t>
      </w:r>
    </w:p>
    <w:p w14:paraId="678A39C9"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Και οι δύο α</w:t>
      </w:r>
      <w:r>
        <w:rPr>
          <w:rFonts w:eastAsia="Times New Roman"/>
          <w:color w:val="000000" w:themeColor="text1"/>
          <w:szCs w:val="24"/>
        </w:rPr>
        <w:t xml:space="preserve">ποφάσεις υλοποιούσαν ψηφισμένες αποφάσεις του Δημοτικού Συμβουλίου του Δήμου Αθηναίων και των </w:t>
      </w:r>
      <w:r>
        <w:rPr>
          <w:rFonts w:eastAsia="Times New Roman"/>
          <w:color w:val="000000" w:themeColor="text1"/>
          <w:szCs w:val="24"/>
        </w:rPr>
        <w:t>δ</w:t>
      </w:r>
      <w:r>
        <w:rPr>
          <w:rFonts w:eastAsia="Times New Roman"/>
          <w:color w:val="000000" w:themeColor="text1"/>
          <w:szCs w:val="24"/>
        </w:rPr>
        <w:t xml:space="preserve">ιαπαραταξιακών </w:t>
      </w:r>
      <w:r>
        <w:rPr>
          <w:rFonts w:eastAsia="Times New Roman"/>
          <w:color w:val="000000" w:themeColor="text1"/>
          <w:szCs w:val="24"/>
        </w:rPr>
        <w:t>ε</w:t>
      </w:r>
      <w:r>
        <w:rPr>
          <w:rFonts w:eastAsia="Times New Roman"/>
          <w:color w:val="000000" w:themeColor="text1"/>
          <w:szCs w:val="24"/>
        </w:rPr>
        <w:t xml:space="preserve">πιτροπών που συγκροτήθηκαν από το </w:t>
      </w:r>
      <w:r>
        <w:rPr>
          <w:rFonts w:eastAsia="Times New Roman"/>
          <w:color w:val="000000" w:themeColor="text1"/>
          <w:szCs w:val="24"/>
        </w:rPr>
        <w:t>δ</w:t>
      </w:r>
      <w:r>
        <w:rPr>
          <w:rFonts w:eastAsia="Times New Roman"/>
          <w:color w:val="000000" w:themeColor="text1"/>
          <w:szCs w:val="24"/>
        </w:rPr>
        <w:t xml:space="preserve">ημοτικό </w:t>
      </w:r>
      <w:r>
        <w:rPr>
          <w:rFonts w:eastAsia="Times New Roman"/>
          <w:color w:val="000000" w:themeColor="text1"/>
          <w:szCs w:val="24"/>
        </w:rPr>
        <w:t>σ</w:t>
      </w:r>
      <w:r>
        <w:rPr>
          <w:rFonts w:eastAsia="Times New Roman"/>
          <w:color w:val="000000" w:themeColor="text1"/>
          <w:szCs w:val="24"/>
        </w:rPr>
        <w:t>υμβούλιο γι’ αυτόν ακριβώς τον σκοπό.</w:t>
      </w:r>
    </w:p>
    <w:p w14:paraId="678A39CA"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 xml:space="preserve">Στη δεύτερη περίπτωση, μάλιστα, εκείνη του </w:t>
      </w:r>
      <w:r>
        <w:rPr>
          <w:rFonts w:eastAsia="Times New Roman"/>
          <w:color w:val="000000" w:themeColor="text1"/>
          <w:szCs w:val="24"/>
        </w:rPr>
        <w:t>α</w:t>
      </w:r>
      <w:r>
        <w:rPr>
          <w:rFonts w:eastAsia="Times New Roman"/>
          <w:color w:val="000000" w:themeColor="text1"/>
          <w:szCs w:val="24"/>
        </w:rPr>
        <w:t>μφιθεάτρου όπως παρ</w:t>
      </w:r>
      <w:r>
        <w:rPr>
          <w:rFonts w:eastAsia="Times New Roman"/>
          <w:color w:val="000000" w:themeColor="text1"/>
          <w:szCs w:val="24"/>
        </w:rPr>
        <w:t>αδέχεται και το κατηγορητήριο, η σχετική απόφαση είχε ψηφιστεί στην προηγούμενη συνεδρίαση του Δ.Σ., στη σύνθεση του οποίου δεν συμμετείχα καν. Ο ορισμός μου στο Δ.Σ. έγινε αμέσως μετά την ψήφιση της συγκεκριμένης απόφασης.</w:t>
      </w:r>
    </w:p>
    <w:p w14:paraId="678A39CB"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Και στις δύο περιπτώσεις θεωρώ ό</w:t>
      </w:r>
      <w:r>
        <w:rPr>
          <w:rFonts w:eastAsia="Times New Roman"/>
          <w:color w:val="000000" w:themeColor="text1"/>
          <w:szCs w:val="24"/>
        </w:rPr>
        <w:t>τι δεν έκανα κάτι παράνομο ούτε καν κάτι νόμιμο αλλά μη ηθικό. Δεν κατηγορούμαι ότι ωφελήθηκα οικονομικά ούτε ότι σπαταλήθηκε δημόσιο χρήμα. Επίσης, έχω και την πολιτική κάλυψη εκ μέρους της Δημοτικής Παράταξης «Ανοιχτή Πόλη».</w:t>
      </w:r>
    </w:p>
    <w:p w14:paraId="678A39CC"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Για τους λόγους αυτούς πιστεύ</w:t>
      </w:r>
      <w:r>
        <w:rPr>
          <w:rFonts w:eastAsia="Times New Roman"/>
          <w:color w:val="000000" w:themeColor="text1"/>
          <w:szCs w:val="24"/>
        </w:rPr>
        <w:t xml:space="preserve">οντας ακράδαντα ότι θα απαλλαγώ και έχοντας εμπιστοσύνη στη </w:t>
      </w:r>
      <w:r>
        <w:rPr>
          <w:rFonts w:eastAsia="Times New Roman"/>
          <w:color w:val="000000" w:themeColor="text1"/>
          <w:szCs w:val="24"/>
        </w:rPr>
        <w:t>δ</w:t>
      </w:r>
      <w:r>
        <w:rPr>
          <w:rFonts w:eastAsia="Times New Roman"/>
          <w:color w:val="000000" w:themeColor="text1"/>
          <w:szCs w:val="24"/>
        </w:rPr>
        <w:t>ικαιοσύνη, επιθυμώ την άρση της ασυλίας μου. Με τιμή, Γιώργος Κυρίτσης, Βουλευτής Β΄ Αθήνας».</w:t>
      </w:r>
    </w:p>
    <w:p w14:paraId="678A39CD"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κατατίθεται στα Πρακτικά το προαναφερθέν υπόμνημα του Βουλευτή κ. Γεωργίου Κυρίτση, </w:t>
      </w:r>
      <w:r>
        <w:rPr>
          <w:rFonts w:eastAsia="Times New Roman" w:cs="Times New Roman"/>
          <w:szCs w:val="24"/>
        </w:rPr>
        <w:t>το οποίο έχει ως εξής:</w:t>
      </w:r>
    </w:p>
    <w:p w14:paraId="678A39CE" w14:textId="77777777" w:rsidR="0099759A" w:rsidRDefault="00FE124F">
      <w:pPr>
        <w:spacing w:line="600" w:lineRule="auto"/>
        <w:ind w:firstLine="720"/>
        <w:contextualSpacing/>
        <w:jc w:val="center"/>
        <w:rPr>
          <w:rFonts w:eastAsia="Times New Roman"/>
          <w:color w:val="FF0000"/>
          <w:szCs w:val="24"/>
        </w:rPr>
      </w:pPr>
      <w:r w:rsidRPr="001B307F">
        <w:rPr>
          <w:rFonts w:eastAsia="Times New Roman"/>
          <w:color w:val="FF0000"/>
          <w:szCs w:val="24"/>
        </w:rPr>
        <w:t>(ΑΛΛΑΓΗ ΣΕΛΙΔΑΣ)</w:t>
      </w:r>
    </w:p>
    <w:p w14:paraId="678A39CF" w14:textId="77777777" w:rsidR="0099759A" w:rsidRDefault="00FE124F">
      <w:pPr>
        <w:spacing w:line="600" w:lineRule="auto"/>
        <w:ind w:firstLine="720"/>
        <w:contextualSpacing/>
        <w:jc w:val="center"/>
        <w:rPr>
          <w:rFonts w:eastAsia="Times New Roman"/>
          <w:szCs w:val="24"/>
        </w:rPr>
      </w:pPr>
      <w:r>
        <w:rPr>
          <w:rFonts w:eastAsia="Times New Roman"/>
          <w:szCs w:val="24"/>
        </w:rPr>
        <w:t>(Να μπουν οι σελίδες 100-101)</w:t>
      </w:r>
    </w:p>
    <w:p w14:paraId="678A39D0" w14:textId="77777777" w:rsidR="0099759A" w:rsidRDefault="00FE124F">
      <w:pPr>
        <w:spacing w:line="600" w:lineRule="auto"/>
        <w:ind w:firstLine="720"/>
        <w:contextualSpacing/>
        <w:jc w:val="center"/>
        <w:rPr>
          <w:rFonts w:eastAsia="Times New Roman"/>
          <w:color w:val="FF0000"/>
          <w:szCs w:val="24"/>
        </w:rPr>
      </w:pPr>
      <w:r w:rsidRPr="001B307F">
        <w:rPr>
          <w:rFonts w:eastAsia="Times New Roman"/>
          <w:color w:val="FF0000"/>
          <w:szCs w:val="24"/>
        </w:rPr>
        <w:lastRenderedPageBreak/>
        <w:t>(ΑΛΛΑΓΗ ΣΕΛΙΔΑΣ)</w:t>
      </w:r>
    </w:p>
    <w:p w14:paraId="678A39D1" w14:textId="77777777" w:rsidR="0099759A" w:rsidRDefault="00FE124F">
      <w:pPr>
        <w:spacing w:line="600" w:lineRule="auto"/>
        <w:ind w:firstLine="720"/>
        <w:contextualSpacing/>
        <w:jc w:val="both"/>
        <w:rPr>
          <w:rFonts w:eastAsia="Times New Roman"/>
          <w:szCs w:val="24"/>
        </w:rPr>
      </w:pPr>
      <w:r w:rsidRPr="00B8377B">
        <w:rPr>
          <w:rFonts w:eastAsia="Times New Roman"/>
          <w:b/>
          <w:color w:val="000000" w:themeColor="text1"/>
          <w:szCs w:val="24"/>
        </w:rPr>
        <w:t>ΠΡΟΕΔΡΕΥΩΝ (Δημήτριος Κρεμαστινός):</w:t>
      </w:r>
      <w:r>
        <w:rPr>
          <w:rFonts w:eastAsia="Times New Roman"/>
          <w:b/>
          <w:color w:val="000000" w:themeColor="text1"/>
          <w:szCs w:val="24"/>
        </w:rPr>
        <w:t xml:space="preserve"> </w:t>
      </w:r>
      <w:r>
        <w:rPr>
          <w:rFonts w:eastAsia="Times New Roman"/>
          <w:szCs w:val="24"/>
        </w:rPr>
        <w:t>Επί της δεύτερης αιτήσεως, υπάρχει συνάδελφος που ζητάει τον λόγο κατά το άρθρο 108 του Κανονισμού; Επίσης</w:t>
      </w:r>
      <w:r>
        <w:rPr>
          <w:rFonts w:eastAsia="Times New Roman"/>
          <w:szCs w:val="24"/>
        </w:rPr>
        <w:t xml:space="preserve"> δεν υπάρχει κάποιος συνάδελφος. </w:t>
      </w:r>
    </w:p>
    <w:p w14:paraId="678A39D2" w14:textId="77777777" w:rsidR="0099759A" w:rsidRDefault="00FE124F">
      <w:pPr>
        <w:spacing w:line="600" w:lineRule="auto"/>
        <w:ind w:firstLine="720"/>
        <w:contextualSpacing/>
        <w:jc w:val="both"/>
        <w:rPr>
          <w:rFonts w:eastAsia="Times New Roman"/>
          <w:szCs w:val="24"/>
        </w:rPr>
      </w:pPr>
      <w:r>
        <w:rPr>
          <w:rFonts w:eastAsia="Times New Roman"/>
          <w:szCs w:val="24"/>
        </w:rPr>
        <w:t>Σας επισημαίνουμε ότι η ψηφοφορία περιλαμβάνει δύο διαφορετικές υποθέσεις άρσης ασυλίας Βουλευτών. Κάθε φορά στην οθόνη εμφανίζεται μία υπόθεση προς ψήφιση. Για να εμφανιστεί η επόμενη ή η προηγούμενη, πρέπει να πατήσετε τ</w:t>
      </w:r>
      <w:r>
        <w:rPr>
          <w:rFonts w:eastAsia="Times New Roman"/>
          <w:szCs w:val="24"/>
        </w:rPr>
        <w:t xml:space="preserve">ο βέλος πάνω στο δεξί ή αριστερό μέρος της οθόνης αντίστοιχα. </w:t>
      </w:r>
    </w:p>
    <w:p w14:paraId="678A39D3" w14:textId="77777777" w:rsidR="0099759A" w:rsidRDefault="00FE124F">
      <w:pPr>
        <w:spacing w:line="600" w:lineRule="auto"/>
        <w:ind w:firstLine="720"/>
        <w:contextualSpacing/>
        <w:jc w:val="both"/>
        <w:rPr>
          <w:rFonts w:eastAsia="Times New Roman"/>
          <w:szCs w:val="24"/>
        </w:rPr>
      </w:pPr>
      <w:r>
        <w:rPr>
          <w:rFonts w:eastAsia="Times New Roman"/>
          <w:szCs w:val="24"/>
        </w:rPr>
        <w:t xml:space="preserve">Βεβαιωθείτε ότι έχετε ψηφίσει όλες τις υποθέσεις άρσης ασυλίας. Αφού καταχωρήσετε την ψήφο σας, έχετε τη δυνατότητα να την ελέγξετε ή και να την αναθεωρήσετε έως τη λήξη της ψηφοφορίας. </w:t>
      </w:r>
    </w:p>
    <w:p w14:paraId="678A39D4" w14:textId="77777777" w:rsidR="0099759A" w:rsidRDefault="00FE124F">
      <w:pPr>
        <w:spacing w:line="600" w:lineRule="auto"/>
        <w:ind w:firstLine="720"/>
        <w:contextualSpacing/>
        <w:jc w:val="both"/>
        <w:rPr>
          <w:rFonts w:eastAsia="Times New Roman"/>
          <w:szCs w:val="24"/>
        </w:rPr>
      </w:pPr>
      <w:r>
        <w:rPr>
          <w:rFonts w:eastAsia="Times New Roman"/>
          <w:szCs w:val="24"/>
        </w:rPr>
        <w:t>Για οπ</w:t>
      </w:r>
      <w:r>
        <w:rPr>
          <w:rFonts w:eastAsia="Times New Roman"/>
          <w:szCs w:val="24"/>
        </w:rPr>
        <w:t xml:space="preserve">οιαδήποτε απορία, απευθυνθείτε στο Προεδρείο, προκειμένου να σας συνδράμουν οι αρμόδιοι υπάλληλοι. </w:t>
      </w:r>
    </w:p>
    <w:p w14:paraId="678A39D5" w14:textId="77777777" w:rsidR="0099759A" w:rsidRDefault="00FE124F">
      <w:pPr>
        <w:spacing w:line="600" w:lineRule="auto"/>
        <w:ind w:firstLine="720"/>
        <w:contextualSpacing/>
        <w:jc w:val="both"/>
        <w:rPr>
          <w:rFonts w:eastAsia="Times New Roman"/>
          <w:szCs w:val="24"/>
        </w:rPr>
      </w:pPr>
      <w:r>
        <w:rPr>
          <w:rFonts w:eastAsia="Times New Roman"/>
          <w:szCs w:val="24"/>
        </w:rPr>
        <w:t xml:space="preserve">Παρακαλώ, να ανοίξει το σύστημα ηλεκτρονικής ψηφοφορίας. </w:t>
      </w:r>
    </w:p>
    <w:p w14:paraId="678A39D6" w14:textId="77777777" w:rsidR="0099759A" w:rsidRDefault="00FE124F">
      <w:pPr>
        <w:spacing w:line="600" w:lineRule="auto"/>
        <w:ind w:firstLine="720"/>
        <w:contextualSpacing/>
        <w:jc w:val="center"/>
        <w:rPr>
          <w:rFonts w:eastAsia="Times New Roman"/>
          <w:szCs w:val="24"/>
        </w:rPr>
      </w:pPr>
      <w:r>
        <w:rPr>
          <w:rFonts w:eastAsia="Times New Roman"/>
          <w:szCs w:val="24"/>
        </w:rPr>
        <w:t>(ΨΗΦΟΦΟΡΙΑ)</w:t>
      </w:r>
    </w:p>
    <w:p w14:paraId="678A39D7"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lastRenderedPageBreak/>
        <w:t>(Κατά τη διάρκεια της ψηφοφορίας την Προεδρική Έδρα καταλαμβάνει ο Δ΄ Αντιπρόεδρος της</w:t>
      </w:r>
      <w:r>
        <w:rPr>
          <w:rFonts w:eastAsia="Times New Roman"/>
          <w:szCs w:val="24"/>
        </w:rPr>
        <w:t xml:space="preserve"> Βουλής κ. </w:t>
      </w:r>
      <w:r w:rsidRPr="00014B27">
        <w:rPr>
          <w:rFonts w:eastAsia="Times New Roman"/>
          <w:b/>
          <w:szCs w:val="24"/>
        </w:rPr>
        <w:t>ΝΙΚΗΤΑΣ ΚΑΚΛΑΜΑΝΗΣ</w:t>
      </w:r>
      <w:r>
        <w:rPr>
          <w:rFonts w:eastAsia="Times New Roman"/>
          <w:szCs w:val="24"/>
        </w:rPr>
        <w:t>)</w:t>
      </w:r>
    </w:p>
    <w:p w14:paraId="678A39D8"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sidRPr="00954DE3">
        <w:rPr>
          <w:rFonts w:eastAsia="Times New Roman"/>
          <w:b/>
          <w:color w:val="212121"/>
          <w:szCs w:val="24"/>
        </w:rPr>
        <w:t>ΠΡΟΕΔΡΕΥΩΝ (Νικήτας Κακλαμάνης):</w:t>
      </w:r>
      <w:r>
        <w:rPr>
          <w:rFonts w:eastAsia="Times New Roman"/>
          <w:szCs w:val="24"/>
        </w:rPr>
        <w:t xml:space="preserve"> Κυρίες και κύριοι συνάδελφοι, θα ήθελα να σας ενημερώσω ότι έχουν έρθει στο Προεδρείο επιστολές ή τηλεομοιοτυπίες</w:t>
      </w:r>
      <w:r>
        <w:rPr>
          <w:rFonts w:eastAsia="Times New Roman"/>
          <w:szCs w:val="24"/>
        </w:rPr>
        <w:t xml:space="preserve"> (φαξ)</w:t>
      </w:r>
      <w:r>
        <w:rPr>
          <w:rFonts w:eastAsia="Times New Roman"/>
          <w:szCs w:val="24"/>
        </w:rPr>
        <w:t xml:space="preserve"> συναδέλφων, σύμφωνα με το άρθρο 70Α του Κανονισμού της Βουλής, με τις οπ</w:t>
      </w:r>
      <w:r>
        <w:rPr>
          <w:rFonts w:eastAsia="Times New Roman"/>
          <w:szCs w:val="24"/>
        </w:rPr>
        <w:t xml:space="preserve">οίες γνωστοποιούν την ψήφο τους. Οι ψήφοι αυτές θα </w:t>
      </w:r>
      <w:r>
        <w:rPr>
          <w:rFonts w:eastAsia="Times New Roman"/>
          <w:szCs w:val="24"/>
        </w:rPr>
        <w:t xml:space="preserve">καταχωρισθούν </w:t>
      </w:r>
      <w:r>
        <w:rPr>
          <w:rFonts w:eastAsia="Times New Roman"/>
          <w:szCs w:val="24"/>
        </w:rPr>
        <w:t xml:space="preserve">και θα συνυπολογιστούν στην ηλεκτρονική καταμέτρηση, η οποία θα ακολουθήσει. </w:t>
      </w:r>
    </w:p>
    <w:p w14:paraId="678A39D9" w14:textId="77777777" w:rsidR="0099759A" w:rsidRDefault="00FE124F">
      <w:pPr>
        <w:autoSpaceDE w:val="0"/>
        <w:autoSpaceDN w:val="0"/>
        <w:adjustRightInd w:val="0"/>
        <w:spacing w:line="600" w:lineRule="auto"/>
        <w:ind w:firstLine="720"/>
        <w:contextualSpacing/>
        <w:jc w:val="both"/>
        <w:rPr>
          <w:rFonts w:eastAsia="Times New Roman"/>
          <w:szCs w:val="24"/>
        </w:rPr>
      </w:pPr>
      <w:r>
        <w:rPr>
          <w:rFonts w:eastAsia="Times New Roman"/>
          <w:szCs w:val="24"/>
        </w:rPr>
        <w:t>Οι επιστολές, οι οποίες απεστάλησαν στο Προεδρείο από τους συναδέλφους κ.κ.</w:t>
      </w:r>
      <w:r w:rsidRPr="0014709F">
        <w:rPr>
          <w:rFonts w:eastAsia="Times New Roman"/>
          <w:szCs w:val="24"/>
        </w:rPr>
        <w:t xml:space="preserve"> </w:t>
      </w:r>
      <w:r>
        <w:rPr>
          <w:rFonts w:eastAsia="Times New Roman"/>
          <w:szCs w:val="24"/>
        </w:rPr>
        <w:t>Κοτζιά Νικόλαο, Αυλωνίτου</w:t>
      </w:r>
      <w:r>
        <w:rPr>
          <w:rFonts w:eastAsia="Times New Roman"/>
          <w:szCs w:val="24"/>
        </w:rPr>
        <w:t xml:space="preserve"> Ελένη, Κυρίτση Γεώργιο, Βαρεμένο Γεώργιο, Καραγιαννίδη Χρήστο, Μπαλαούρα Γεράσιμο, Μάρδα Δημήτριο, Θεοφύλακτο Ιωάννη, Θελερίτη Μαρία, Μανιό Νικόλαο, Βίτσα Δημήτριο, Μιχαηλίδη Ανδρέα και Λοβέρδο Ανδρέα, σύμφωνα με το άρθρο 70Α του Κανονισμού της Βουλής, θα</w:t>
      </w:r>
      <w:r>
        <w:rPr>
          <w:rFonts w:eastAsia="Times New Roman"/>
          <w:szCs w:val="24"/>
        </w:rPr>
        <w:t xml:space="preserve"> καταχωριστούν στα Πρακτικά.</w:t>
      </w:r>
    </w:p>
    <w:p w14:paraId="678A39DA"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sidDel="00052AAD">
        <w:rPr>
          <w:rFonts w:eastAsia="Times New Roman"/>
          <w:szCs w:val="24"/>
        </w:rPr>
        <w:t xml:space="preserve"> </w:t>
      </w:r>
      <w:r>
        <w:rPr>
          <w:rFonts w:eastAsia="Times New Roman"/>
          <w:szCs w:val="24"/>
        </w:rPr>
        <w:t xml:space="preserve">(Οι προαναφερθείσες επιστολές </w:t>
      </w:r>
      <w:r>
        <w:rPr>
          <w:rFonts w:eastAsia="Times New Roman"/>
          <w:szCs w:val="24"/>
        </w:rPr>
        <w:t xml:space="preserve">καταχωρίζονται στα Πρακτικά και </w:t>
      </w:r>
      <w:r>
        <w:rPr>
          <w:rFonts w:eastAsia="Times New Roman"/>
          <w:szCs w:val="24"/>
        </w:rPr>
        <w:t>έχουν ως εξής:</w:t>
      </w:r>
    </w:p>
    <w:p w14:paraId="678A39DB" w14:textId="77777777" w:rsidR="0099759A" w:rsidRDefault="00FE124F">
      <w:pPr>
        <w:tabs>
          <w:tab w:val="left" w:pos="2738"/>
          <w:tab w:val="center" w:pos="4753"/>
          <w:tab w:val="left" w:pos="5723"/>
        </w:tabs>
        <w:spacing w:line="600" w:lineRule="auto"/>
        <w:ind w:firstLine="720"/>
        <w:contextualSpacing/>
        <w:jc w:val="center"/>
        <w:rPr>
          <w:rFonts w:eastAsia="Times New Roman"/>
          <w:color w:val="FF0000"/>
          <w:szCs w:val="24"/>
        </w:rPr>
      </w:pPr>
      <w:r w:rsidRPr="00D50120">
        <w:rPr>
          <w:rFonts w:eastAsia="Times New Roman"/>
          <w:color w:val="FF0000"/>
          <w:szCs w:val="24"/>
        </w:rPr>
        <w:lastRenderedPageBreak/>
        <w:t>(ΑΛΛΑΓΗ ΣΕΛΙΔΑΣ)</w:t>
      </w:r>
    </w:p>
    <w:p w14:paraId="678A39DC" w14:textId="77777777" w:rsidR="0099759A" w:rsidRDefault="00FE124F">
      <w:pPr>
        <w:tabs>
          <w:tab w:val="left" w:pos="2738"/>
          <w:tab w:val="center" w:pos="4753"/>
          <w:tab w:val="left" w:pos="5723"/>
        </w:tabs>
        <w:spacing w:line="600" w:lineRule="auto"/>
        <w:ind w:firstLine="720"/>
        <w:contextualSpacing/>
        <w:jc w:val="center"/>
        <w:rPr>
          <w:rFonts w:eastAsia="Times New Roman"/>
          <w:color w:val="FF0000"/>
          <w:szCs w:val="24"/>
        </w:rPr>
      </w:pPr>
      <w:r w:rsidRPr="00D50120">
        <w:rPr>
          <w:rFonts w:eastAsia="Times New Roman"/>
          <w:color w:val="FF0000"/>
          <w:szCs w:val="24"/>
        </w:rPr>
        <w:t>(ΝΑ ΜΠΟΥΝ ΟΙ ΣΕΛΙΔΕΣ 104</w:t>
      </w:r>
      <w:r w:rsidRPr="00D50120">
        <w:rPr>
          <w:rFonts w:eastAsia="Times New Roman"/>
          <w:color w:val="FF0000"/>
          <w:szCs w:val="24"/>
        </w:rPr>
        <w:t xml:space="preserve"> </w:t>
      </w:r>
      <w:r>
        <w:rPr>
          <w:rFonts w:eastAsia="Times New Roman"/>
          <w:color w:val="FF0000"/>
          <w:szCs w:val="24"/>
        </w:rPr>
        <w:t>-</w:t>
      </w:r>
      <w:r w:rsidRPr="00D50120">
        <w:rPr>
          <w:rFonts w:eastAsia="Times New Roman"/>
          <w:color w:val="FF0000"/>
          <w:szCs w:val="24"/>
        </w:rPr>
        <w:t xml:space="preserve"> </w:t>
      </w:r>
      <w:r w:rsidRPr="00D50120">
        <w:rPr>
          <w:rFonts w:eastAsia="Times New Roman"/>
          <w:color w:val="FF0000"/>
          <w:szCs w:val="24"/>
        </w:rPr>
        <w:t>116)</w:t>
      </w:r>
    </w:p>
    <w:p w14:paraId="678A39DD" w14:textId="77777777" w:rsidR="0099759A" w:rsidRDefault="00FE124F">
      <w:pPr>
        <w:tabs>
          <w:tab w:val="left" w:pos="2738"/>
          <w:tab w:val="center" w:pos="4753"/>
          <w:tab w:val="left" w:pos="5723"/>
        </w:tabs>
        <w:spacing w:line="600" w:lineRule="auto"/>
        <w:ind w:firstLine="720"/>
        <w:contextualSpacing/>
        <w:jc w:val="center"/>
        <w:rPr>
          <w:rFonts w:eastAsia="Times New Roman"/>
          <w:color w:val="FF0000"/>
          <w:szCs w:val="24"/>
        </w:rPr>
      </w:pPr>
      <w:r w:rsidRPr="00D50120">
        <w:rPr>
          <w:rFonts w:eastAsia="Times New Roman"/>
          <w:color w:val="FF0000"/>
          <w:szCs w:val="24"/>
        </w:rPr>
        <w:t>(ΑΛΛΑΓΗ ΣΕΛΙΔΑΣ)</w:t>
      </w:r>
    </w:p>
    <w:p w14:paraId="678A39DE"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sidRPr="00115D66">
        <w:rPr>
          <w:rFonts w:eastAsia="Times New Roman"/>
          <w:b/>
          <w:color w:val="212121"/>
          <w:szCs w:val="24"/>
        </w:rPr>
        <w:t>ΠΡΟΕΔΡΕΥΩΝ (Νικήτας Κακλαμάνης):</w:t>
      </w:r>
      <w:r>
        <w:rPr>
          <w:rFonts w:eastAsia="Times New Roman"/>
          <w:szCs w:val="24"/>
        </w:rPr>
        <w:t xml:space="preserve"> Εφόσον έχετε ολοκληρώσει την ψηφοφορία, παρακαλώ να κλείσει το σύστημα της ηλεκτρονικής ψηφοφορίας. </w:t>
      </w:r>
    </w:p>
    <w:p w14:paraId="678A39DF" w14:textId="77777777" w:rsidR="0099759A" w:rsidRDefault="00FE124F">
      <w:pPr>
        <w:tabs>
          <w:tab w:val="left" w:pos="2738"/>
          <w:tab w:val="center" w:pos="4753"/>
          <w:tab w:val="left" w:pos="5723"/>
        </w:tabs>
        <w:spacing w:line="600" w:lineRule="auto"/>
        <w:ind w:firstLine="720"/>
        <w:contextualSpacing/>
        <w:jc w:val="center"/>
        <w:rPr>
          <w:rFonts w:eastAsia="Times New Roman"/>
          <w:szCs w:val="24"/>
        </w:rPr>
      </w:pPr>
      <w:r>
        <w:rPr>
          <w:rFonts w:eastAsia="Times New Roman"/>
          <w:szCs w:val="24"/>
        </w:rPr>
        <w:t>(ΗΛΕΚΤΡΟΝΙΚΗ ΚΑΤΑΜΕΤΡΗΣΗ)</w:t>
      </w:r>
    </w:p>
    <w:p w14:paraId="678A39E0" w14:textId="77777777" w:rsidR="0099759A" w:rsidRDefault="00FE124F">
      <w:pPr>
        <w:tabs>
          <w:tab w:val="left" w:pos="2738"/>
          <w:tab w:val="center" w:pos="4753"/>
          <w:tab w:val="left" w:pos="5723"/>
        </w:tabs>
        <w:spacing w:line="600" w:lineRule="auto"/>
        <w:ind w:firstLine="720"/>
        <w:contextualSpacing/>
        <w:jc w:val="center"/>
        <w:rPr>
          <w:rFonts w:eastAsia="Times New Roman"/>
          <w:color w:val="212121"/>
          <w:szCs w:val="24"/>
        </w:rPr>
      </w:pPr>
      <w:r>
        <w:rPr>
          <w:rFonts w:eastAsia="Times New Roman"/>
          <w:szCs w:val="24"/>
        </w:rPr>
        <w:t>(</w:t>
      </w:r>
      <w:r>
        <w:rPr>
          <w:rFonts w:eastAsia="Times New Roman"/>
          <w:color w:val="212121"/>
          <w:szCs w:val="24"/>
        </w:rPr>
        <w:t>(ΜΕΤΑ ΤΗΝ ΗΛΕΚΤΡΟΝΙΚΗ ΚΑΤΑΜΕΤΡΗΣΗ)</w:t>
      </w:r>
    </w:p>
    <w:p w14:paraId="678A39E1"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sidRPr="00A6021D">
        <w:rPr>
          <w:rFonts w:eastAsia="Times New Roman"/>
          <w:b/>
          <w:color w:val="212121"/>
          <w:szCs w:val="24"/>
        </w:rPr>
        <w:t>ΠΡΟΕΔΡΕΥΩΝ (Νικήτας Κακλαμάνης):</w:t>
      </w:r>
      <w:r>
        <w:rPr>
          <w:rFonts w:eastAsia="Times New Roman"/>
          <w:szCs w:val="24"/>
        </w:rPr>
        <w:t xml:space="preserve"> Κυρίες και κύριοι συνάδελφοι, έχω την τιμή να σας ανακοινώσ</w:t>
      </w:r>
      <w:r>
        <w:rPr>
          <w:rFonts w:eastAsia="Times New Roman"/>
          <w:szCs w:val="24"/>
        </w:rPr>
        <w:t xml:space="preserve">ω το αποτέλεσμα της διεξαχθείσης ηλεκτρονικής ονομαστικής ψηφοφορίας επί των αιτήσεων άρσης ασυλίας των συναδέλφων Βουλευτών κ. Κωνσταντίνου Μπαρμπαρούση και κ. Γεωργίου Κυρίτση. </w:t>
      </w:r>
    </w:p>
    <w:p w14:paraId="678A39E2"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 xml:space="preserve">Για την πρώτη υπόθεση του συναδέλφου </w:t>
      </w:r>
      <w:r>
        <w:rPr>
          <w:rFonts w:eastAsia="Times New Roman"/>
          <w:szCs w:val="24"/>
        </w:rPr>
        <w:t xml:space="preserve">κ. </w:t>
      </w:r>
      <w:r>
        <w:rPr>
          <w:rFonts w:eastAsia="Times New Roman"/>
          <w:szCs w:val="24"/>
        </w:rPr>
        <w:t>Κωνσταντίνου Μπαρμπαρούση</w:t>
      </w:r>
      <w:r>
        <w:rPr>
          <w:rFonts w:eastAsia="Times New Roman"/>
          <w:szCs w:val="24"/>
        </w:rPr>
        <w:t xml:space="preserve"> ψ</w:t>
      </w:r>
      <w:r>
        <w:rPr>
          <w:rFonts w:eastAsia="Times New Roman"/>
          <w:szCs w:val="24"/>
        </w:rPr>
        <w:t>ήφισαν συ</w:t>
      </w:r>
      <w:r>
        <w:rPr>
          <w:rFonts w:eastAsia="Times New Roman"/>
          <w:szCs w:val="24"/>
        </w:rPr>
        <w:t>νολικά 157 Βουλευτές.</w:t>
      </w:r>
    </w:p>
    <w:p w14:paraId="678A39E3"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 xml:space="preserve">Υπέρ της άρσεως ασυλίας, δηλαδή «ΝΑΙ», ψήφισαν 157 Βουλευτές. </w:t>
      </w:r>
    </w:p>
    <w:p w14:paraId="678A39E4"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 xml:space="preserve">Κατά της άρσεως ασυλίας, δηλαδή «ΟΧΙ», </w:t>
      </w:r>
      <w:r>
        <w:rPr>
          <w:rFonts w:eastAsia="Times New Roman"/>
          <w:szCs w:val="24"/>
        </w:rPr>
        <w:t>ψήφισε</w:t>
      </w:r>
      <w:r w:rsidRPr="00052AAD">
        <w:rPr>
          <w:rFonts w:eastAsia="Times New Roman"/>
          <w:szCs w:val="24"/>
        </w:rPr>
        <w:t xml:space="preserve"> </w:t>
      </w:r>
      <w:r>
        <w:rPr>
          <w:rFonts w:eastAsia="Times New Roman"/>
          <w:szCs w:val="24"/>
        </w:rPr>
        <w:t>ουδείς</w:t>
      </w:r>
      <w:r>
        <w:rPr>
          <w:rFonts w:eastAsia="Times New Roman"/>
          <w:szCs w:val="24"/>
        </w:rPr>
        <w:t>.</w:t>
      </w:r>
    </w:p>
    <w:p w14:paraId="678A39E5"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 xml:space="preserve">«ΠΑΡΩΝ» ψήφισε ουδείς. </w:t>
      </w:r>
    </w:p>
    <w:p w14:paraId="678A39E6"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lastRenderedPageBreak/>
        <w:t xml:space="preserve">Συνεπώς η αίτηση της εισαγγελικής αρχής γίνεται δεκτή ομοφώνως. </w:t>
      </w:r>
    </w:p>
    <w:p w14:paraId="678A39E7"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Για τη δεύτερη υπόθεση του σ</w:t>
      </w:r>
      <w:r>
        <w:rPr>
          <w:rFonts w:eastAsia="Times New Roman"/>
          <w:szCs w:val="24"/>
        </w:rPr>
        <w:t xml:space="preserve">υναδέλφου </w:t>
      </w:r>
      <w:r>
        <w:rPr>
          <w:rFonts w:eastAsia="Times New Roman"/>
          <w:szCs w:val="24"/>
        </w:rPr>
        <w:t xml:space="preserve">κ. </w:t>
      </w:r>
      <w:r>
        <w:rPr>
          <w:rFonts w:eastAsia="Times New Roman"/>
          <w:szCs w:val="24"/>
        </w:rPr>
        <w:t>Γεωργίου Κυρίτση</w:t>
      </w:r>
      <w:r>
        <w:rPr>
          <w:rFonts w:eastAsia="Times New Roman"/>
          <w:szCs w:val="24"/>
        </w:rPr>
        <w:t xml:space="preserve"> ψ</w:t>
      </w:r>
      <w:r>
        <w:rPr>
          <w:rFonts w:eastAsia="Times New Roman"/>
          <w:szCs w:val="24"/>
        </w:rPr>
        <w:t xml:space="preserve">ήφισαν συνολικά 157 Βουλευτές. </w:t>
      </w:r>
    </w:p>
    <w:p w14:paraId="678A39E8"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 xml:space="preserve">Υπέρ της άρσεως ασυλίας, δηλαδή «ΝΑΙ», ψήφισαν 136 Βουλευτές. </w:t>
      </w:r>
    </w:p>
    <w:p w14:paraId="678A39E9"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Κατά της άρσεως ασυλίας, δηλαδή «ΟΧΙ», ψήφισαν 19 Βουλευτές.</w:t>
      </w:r>
    </w:p>
    <w:p w14:paraId="678A39EA"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w:t>
      </w:r>
      <w:r>
        <w:rPr>
          <w:rFonts w:eastAsia="Times New Roman"/>
          <w:szCs w:val="24"/>
        </w:rPr>
        <w:t>ΠΑΡΩΝ» ψήφισαν 2 Βουλευτές.</w:t>
      </w:r>
    </w:p>
    <w:p w14:paraId="678A39EB"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 xml:space="preserve">Συνεπώς η αίτηση της εισαγγελικής αρχής </w:t>
      </w:r>
      <w:r>
        <w:rPr>
          <w:rFonts w:eastAsia="Times New Roman"/>
          <w:szCs w:val="24"/>
        </w:rPr>
        <w:t xml:space="preserve">γίνεται δεκτή κατά πλειοψηφία. </w:t>
      </w:r>
    </w:p>
    <w:p w14:paraId="678A39EC" w14:textId="77777777" w:rsidR="0099759A" w:rsidRDefault="00FE124F">
      <w:pPr>
        <w:spacing w:line="600" w:lineRule="auto"/>
        <w:ind w:firstLine="709"/>
        <w:contextualSpacing/>
        <w:jc w:val="both"/>
        <w:rPr>
          <w:rFonts w:eastAsia="Times New Roman" w:cs="Times New Roman"/>
          <w:szCs w:val="24"/>
        </w:rPr>
      </w:pPr>
      <w:r>
        <w:rPr>
          <w:rFonts w:eastAsia="Times New Roman"/>
          <w:szCs w:val="24"/>
        </w:rPr>
        <w:t>Οι θέσεις των Βουλευτών</w:t>
      </w:r>
      <w:r w:rsidRPr="00EF3F89">
        <w:rPr>
          <w:rFonts w:eastAsia="Times New Roman"/>
          <w:szCs w:val="24"/>
        </w:rPr>
        <w:t xml:space="preserve">, </w:t>
      </w:r>
      <w:r w:rsidRPr="0001772E">
        <w:rPr>
          <w:rFonts w:eastAsia="Times New Roman" w:cs="Times New Roman"/>
          <w:szCs w:val="24"/>
        </w:rPr>
        <w:t>όπως αποτυπώθηκαν κατά την ψήφιση με το ηλεκτρονικό σύστημα, καταχωρίζονται στα Πρακτικά της σημερινής συνεδρίασης και έχουν ως εξής:</w:t>
      </w:r>
    </w:p>
    <w:p w14:paraId="678A39ED" w14:textId="77777777" w:rsidR="0099759A" w:rsidRDefault="00FE124F">
      <w:pPr>
        <w:tabs>
          <w:tab w:val="left" w:pos="2738"/>
          <w:tab w:val="left" w:pos="3917"/>
          <w:tab w:val="left" w:pos="3965"/>
          <w:tab w:val="center" w:pos="4753"/>
          <w:tab w:val="left" w:pos="5723"/>
        </w:tabs>
        <w:spacing w:line="600" w:lineRule="auto"/>
        <w:ind w:firstLine="720"/>
        <w:contextualSpacing/>
        <w:jc w:val="center"/>
        <w:rPr>
          <w:rFonts w:eastAsia="Times New Roman"/>
          <w:color w:val="FF0000"/>
          <w:szCs w:val="24"/>
        </w:rPr>
      </w:pPr>
      <w:r w:rsidRPr="00D40762">
        <w:rPr>
          <w:rFonts w:eastAsia="Times New Roman"/>
          <w:color w:val="FF0000"/>
          <w:szCs w:val="24"/>
        </w:rPr>
        <w:t>(ΑΛΛΑΓΗ ΣΕΛΙΔΑΣ)</w:t>
      </w:r>
    </w:p>
    <w:tbl>
      <w:tblPr>
        <w:tblW w:w="7840" w:type="dxa"/>
        <w:tblInd w:w="-1" w:type="dxa"/>
        <w:tblCellMar>
          <w:left w:w="10" w:type="dxa"/>
          <w:right w:w="10" w:type="dxa"/>
        </w:tblCellMar>
        <w:tblLook w:val="04A0" w:firstRow="1" w:lastRow="0" w:firstColumn="1" w:lastColumn="0" w:noHBand="0" w:noVBand="1"/>
      </w:tblPr>
      <w:tblGrid>
        <w:gridCol w:w="4340"/>
        <w:gridCol w:w="680"/>
        <w:gridCol w:w="1900"/>
        <w:gridCol w:w="920"/>
      </w:tblGrid>
      <w:tr w:rsidR="0099759A" w14:paraId="678A39F2" w14:textId="77777777">
        <w:trPr>
          <w:trHeight w:val="300"/>
        </w:trPr>
        <w:tc>
          <w:tcPr>
            <w:tcW w:w="4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78A39EE" w14:textId="77777777" w:rsidR="00992F55" w:rsidRPr="005C0D20" w:rsidRDefault="00FE124F">
            <w:pPr>
              <w:contextualSpacing/>
              <w:rPr>
                <w:rFonts w:ascii="Segoe UI" w:eastAsia="Times New Roman" w:hAnsi="Segoe UI" w:cs="Segoe UI"/>
                <w:sz w:val="18"/>
                <w:szCs w:val="18"/>
              </w:rPr>
            </w:pPr>
            <w:r w:rsidRPr="005C0D20">
              <w:rPr>
                <w:rFonts w:ascii="Segoe UI" w:eastAsia="Times New Roman" w:hAnsi="Segoe UI" w:cs="Segoe UI"/>
                <w:sz w:val="18"/>
                <w:szCs w:val="18"/>
              </w:rPr>
              <w:t>Ονοματεπώνυμο</w:t>
            </w:r>
          </w:p>
        </w:tc>
        <w:tc>
          <w:tcPr>
            <w:tcW w:w="680" w:type="dxa"/>
            <w:tcBorders>
              <w:top w:val="single" w:sz="4" w:space="0" w:color="000000"/>
              <w:left w:val="nil"/>
              <w:bottom w:val="single" w:sz="4" w:space="0" w:color="000000"/>
              <w:right w:val="single" w:sz="4" w:space="0" w:color="000000"/>
            </w:tcBorders>
            <w:shd w:val="clear" w:color="auto" w:fill="auto"/>
            <w:noWrap/>
            <w:vAlign w:val="center"/>
            <w:hideMark/>
          </w:tcPr>
          <w:p w14:paraId="678A39EF" w14:textId="77777777" w:rsidR="00992F55" w:rsidRPr="005C0D20" w:rsidRDefault="00FE124F">
            <w:pPr>
              <w:contextualSpacing/>
              <w:rPr>
                <w:rFonts w:ascii="Segoe UI" w:eastAsia="Times New Roman" w:hAnsi="Segoe UI" w:cs="Segoe UI"/>
                <w:sz w:val="18"/>
                <w:szCs w:val="18"/>
              </w:rPr>
            </w:pPr>
            <w:r w:rsidRPr="005C0D20">
              <w:rPr>
                <w:rFonts w:ascii="Segoe UI" w:eastAsia="Times New Roman" w:hAnsi="Segoe UI" w:cs="Segoe UI"/>
                <w:sz w:val="18"/>
                <w:szCs w:val="18"/>
              </w:rPr>
              <w:t>Κ.Ο</w:t>
            </w:r>
          </w:p>
        </w:tc>
        <w:tc>
          <w:tcPr>
            <w:tcW w:w="1900" w:type="dxa"/>
            <w:tcBorders>
              <w:top w:val="single" w:sz="4" w:space="0" w:color="000000"/>
              <w:left w:val="nil"/>
              <w:bottom w:val="single" w:sz="4" w:space="0" w:color="000000"/>
              <w:right w:val="single" w:sz="4" w:space="0" w:color="000000"/>
            </w:tcBorders>
            <w:shd w:val="clear" w:color="auto" w:fill="auto"/>
            <w:noWrap/>
            <w:vAlign w:val="center"/>
            <w:hideMark/>
          </w:tcPr>
          <w:p w14:paraId="678A39F0" w14:textId="77777777" w:rsidR="00992F55" w:rsidRPr="005C0D20" w:rsidRDefault="00FE124F">
            <w:pPr>
              <w:contextualSpacing/>
              <w:rPr>
                <w:rFonts w:ascii="Segoe UI" w:eastAsia="Times New Roman" w:hAnsi="Segoe UI" w:cs="Segoe UI"/>
                <w:sz w:val="18"/>
                <w:szCs w:val="18"/>
              </w:rPr>
            </w:pPr>
            <w:r w:rsidRPr="005C0D20">
              <w:rPr>
                <w:rFonts w:ascii="Segoe UI" w:eastAsia="Times New Roman" w:hAnsi="Segoe UI" w:cs="Segoe UI"/>
                <w:sz w:val="18"/>
                <w:szCs w:val="18"/>
              </w:rPr>
              <w:t>Εκλ. Περιφέρεια</w:t>
            </w:r>
          </w:p>
        </w:tc>
        <w:tc>
          <w:tcPr>
            <w:tcW w:w="920" w:type="dxa"/>
            <w:tcBorders>
              <w:top w:val="single" w:sz="4" w:space="0" w:color="000000"/>
              <w:left w:val="nil"/>
              <w:bottom w:val="single" w:sz="4" w:space="0" w:color="000000"/>
              <w:right w:val="single" w:sz="4" w:space="0" w:color="000000"/>
            </w:tcBorders>
            <w:shd w:val="clear" w:color="auto" w:fill="auto"/>
            <w:noWrap/>
            <w:vAlign w:val="center"/>
            <w:hideMark/>
          </w:tcPr>
          <w:p w14:paraId="678A39F1" w14:textId="77777777" w:rsidR="00992F55" w:rsidRPr="005C0D20" w:rsidRDefault="00FE124F">
            <w:pPr>
              <w:contextualSpacing/>
              <w:rPr>
                <w:rFonts w:ascii="Segoe UI" w:eastAsia="Times New Roman" w:hAnsi="Segoe UI" w:cs="Segoe UI"/>
                <w:sz w:val="18"/>
                <w:szCs w:val="18"/>
              </w:rPr>
            </w:pPr>
            <w:r w:rsidRPr="005C0D20">
              <w:rPr>
                <w:rFonts w:ascii="Segoe UI" w:eastAsia="Times New Roman" w:hAnsi="Segoe UI" w:cs="Segoe UI"/>
                <w:sz w:val="18"/>
                <w:szCs w:val="18"/>
              </w:rPr>
              <w:t>Ψήφος</w:t>
            </w:r>
          </w:p>
        </w:tc>
      </w:tr>
      <w:tr w:rsidR="0099759A" w14:paraId="678A39F7" w14:textId="77777777">
        <w:trPr>
          <w:trHeight w:val="960"/>
        </w:trPr>
        <w:tc>
          <w:tcPr>
            <w:tcW w:w="4340" w:type="dxa"/>
            <w:tcBorders>
              <w:top w:val="nil"/>
              <w:left w:val="single" w:sz="4" w:space="0" w:color="000000"/>
              <w:bottom w:val="single" w:sz="4" w:space="0" w:color="000000"/>
              <w:right w:val="single" w:sz="4" w:space="0" w:color="000000"/>
            </w:tcBorders>
            <w:shd w:val="clear" w:color="auto" w:fill="auto"/>
            <w:vAlign w:val="center"/>
            <w:hideMark/>
          </w:tcPr>
          <w:p w14:paraId="678A39F3" w14:textId="77777777" w:rsidR="00992F55" w:rsidRPr="005C0D20" w:rsidRDefault="00FE124F">
            <w:pPr>
              <w:contextualSpacing/>
              <w:outlineLvl w:val="0"/>
              <w:rPr>
                <w:rFonts w:ascii="Segoe UI" w:eastAsia="Times New Roman" w:hAnsi="Segoe UI" w:cs="Segoe UI"/>
                <w:sz w:val="18"/>
                <w:szCs w:val="18"/>
              </w:rPr>
            </w:pPr>
            <w:r w:rsidRPr="005C0D20">
              <w:rPr>
                <w:rFonts w:ascii="Segoe UI" w:eastAsia="Times New Roman" w:hAnsi="Segoe UI" w:cs="Segoe UI"/>
                <w:sz w:val="18"/>
                <w:szCs w:val="18"/>
              </w:rPr>
              <w:t xml:space="preserve">Πράξη: </w:t>
            </w:r>
            <w:r w:rsidRPr="005C0D20">
              <w:rPr>
                <w:rFonts w:ascii="Segoe UI" w:eastAsia="Times New Roman" w:hAnsi="Segoe UI" w:cs="Segoe UI"/>
                <w:sz w:val="18"/>
                <w:szCs w:val="18"/>
              </w:rPr>
              <w:t>Για τις αξιόποινες πράξεις της απείθειας (άρθρο 169 Π.Κ.) και της μη συμμόρφωσης σε σήμα στάσης αστυνομικού οργάνου (άρθρο 45 του ν. 2696/99)</w:t>
            </w:r>
            <w:r w:rsidRPr="005C0D20">
              <w:rPr>
                <w:rFonts w:ascii="Segoe UI" w:eastAsia="Times New Roman" w:hAnsi="Segoe UI" w:cs="Segoe UI"/>
                <w:sz w:val="18"/>
                <w:szCs w:val="18"/>
              </w:rPr>
              <w:br/>
            </w:r>
            <w:r w:rsidRPr="005C0D20">
              <w:rPr>
                <w:rFonts w:ascii="Segoe UI" w:eastAsia="Times New Roman" w:hAnsi="Segoe UI" w:cs="Segoe UI"/>
                <w:sz w:val="18"/>
                <w:szCs w:val="18"/>
              </w:rPr>
              <w:br/>
              <w:t xml:space="preserve"> (ΣΥΝΟΛΙΚΑ ΨΗΦΟΙ: NAI:157, OXI:0, ΠΡΝ:0)</w:t>
            </w:r>
          </w:p>
        </w:tc>
        <w:tc>
          <w:tcPr>
            <w:tcW w:w="680" w:type="dxa"/>
            <w:tcBorders>
              <w:top w:val="nil"/>
              <w:left w:val="nil"/>
              <w:bottom w:val="single" w:sz="4" w:space="0" w:color="000000"/>
              <w:right w:val="single" w:sz="4" w:space="0" w:color="000000"/>
            </w:tcBorders>
            <w:shd w:val="clear" w:color="auto" w:fill="auto"/>
            <w:vAlign w:val="center"/>
            <w:hideMark/>
          </w:tcPr>
          <w:p w14:paraId="678A39F4" w14:textId="77777777" w:rsidR="00992F55" w:rsidRPr="005C0D20" w:rsidRDefault="00FE124F">
            <w:pPr>
              <w:contextualSpacing/>
              <w:outlineLvl w:val="0"/>
              <w:rPr>
                <w:rFonts w:ascii="Segoe UI" w:eastAsia="Times New Roman" w:hAnsi="Segoe UI" w:cs="Segoe UI"/>
                <w:sz w:val="18"/>
                <w:szCs w:val="18"/>
              </w:rPr>
            </w:pPr>
            <w:r w:rsidRPr="005C0D20">
              <w:rPr>
                <w:rFonts w:ascii="Segoe UI" w:eastAsia="Times New Roman" w:hAnsi="Segoe UI" w:cs="Segoe UI"/>
                <w:sz w:val="18"/>
                <w:szCs w:val="18"/>
              </w:rPr>
              <w:t> </w:t>
            </w:r>
          </w:p>
        </w:tc>
        <w:tc>
          <w:tcPr>
            <w:tcW w:w="1900" w:type="dxa"/>
            <w:tcBorders>
              <w:top w:val="nil"/>
              <w:left w:val="nil"/>
              <w:bottom w:val="single" w:sz="4" w:space="0" w:color="000000"/>
              <w:right w:val="single" w:sz="4" w:space="0" w:color="000000"/>
            </w:tcBorders>
            <w:shd w:val="clear" w:color="auto" w:fill="auto"/>
            <w:vAlign w:val="center"/>
            <w:hideMark/>
          </w:tcPr>
          <w:p w14:paraId="678A39F5" w14:textId="77777777" w:rsidR="00992F55" w:rsidRPr="005C0D20" w:rsidRDefault="00FE124F">
            <w:pPr>
              <w:contextualSpacing/>
              <w:outlineLvl w:val="0"/>
              <w:rPr>
                <w:rFonts w:ascii="Segoe UI" w:eastAsia="Times New Roman" w:hAnsi="Segoe UI" w:cs="Segoe UI"/>
                <w:sz w:val="18"/>
                <w:szCs w:val="18"/>
              </w:rPr>
            </w:pPr>
            <w:r w:rsidRPr="005C0D20">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678A39F6" w14:textId="77777777" w:rsidR="00992F55" w:rsidRPr="005C0D20" w:rsidRDefault="00FE124F">
            <w:pPr>
              <w:contextualSpacing/>
              <w:outlineLvl w:val="0"/>
              <w:rPr>
                <w:rFonts w:ascii="Segoe UI" w:eastAsia="Times New Roman" w:hAnsi="Segoe UI" w:cs="Segoe UI"/>
                <w:sz w:val="18"/>
                <w:szCs w:val="18"/>
              </w:rPr>
            </w:pPr>
            <w:r w:rsidRPr="005C0D20">
              <w:rPr>
                <w:rFonts w:ascii="Segoe UI" w:eastAsia="Times New Roman" w:hAnsi="Segoe UI" w:cs="Segoe UI"/>
                <w:sz w:val="18"/>
                <w:szCs w:val="18"/>
              </w:rPr>
              <w:t> </w:t>
            </w:r>
          </w:p>
        </w:tc>
      </w:tr>
      <w:tr w:rsidR="0099759A" w14:paraId="678A39FC"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9F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ΑΘΑΝΑΣΙΟΥ ΑΘΑΝΑΣΙΟΣ(ΝΑΣΟΣ)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9F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9F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9F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01"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9F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 xml:space="preserve">ΑΘΑΝΑΣΙΟΥ </w:t>
            </w:r>
            <w:r w:rsidRPr="005C0D20">
              <w:rPr>
                <w:rFonts w:ascii="Segoe UI" w:eastAsia="Times New Roman" w:hAnsi="Segoe UI" w:cs="Segoe UI"/>
                <w:sz w:val="18"/>
                <w:szCs w:val="18"/>
              </w:rPr>
              <w:t>ΧΑΡΑΛΑΜΠΟΣ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9F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9F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678A3A0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06"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0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ΑΚΡΙΩΤΗΣ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A0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A0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A0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0B"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0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ΑΜΑΝΑΤΙΔΗΣ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678A3A0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A0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A0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10"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0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ΑΝΑΓΝΩΣΤΟΠΟΥΛΟΥ ΑΘΑΝΑΣΙΑ(ΣΙΑ)</w:t>
            </w:r>
          </w:p>
        </w:tc>
        <w:tc>
          <w:tcPr>
            <w:tcW w:w="680" w:type="dxa"/>
            <w:tcBorders>
              <w:top w:val="nil"/>
              <w:left w:val="nil"/>
              <w:bottom w:val="single" w:sz="4" w:space="0" w:color="000000"/>
              <w:right w:val="single" w:sz="4" w:space="0" w:color="000000"/>
            </w:tcBorders>
            <w:shd w:val="clear" w:color="auto" w:fill="auto"/>
            <w:noWrap/>
            <w:vAlign w:val="center"/>
            <w:hideMark/>
          </w:tcPr>
          <w:p w14:paraId="678A3A0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A0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A0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15"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1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ΑΝΑΣΤΑΣΙΑΔΗΣ ΣΑΒΒΑΣ</w:t>
            </w:r>
          </w:p>
        </w:tc>
        <w:tc>
          <w:tcPr>
            <w:tcW w:w="680" w:type="dxa"/>
            <w:tcBorders>
              <w:top w:val="nil"/>
              <w:left w:val="nil"/>
              <w:bottom w:val="single" w:sz="4" w:space="0" w:color="000000"/>
              <w:right w:val="single" w:sz="4" w:space="0" w:color="000000"/>
            </w:tcBorders>
            <w:shd w:val="clear" w:color="auto" w:fill="auto"/>
            <w:noWrap/>
            <w:vAlign w:val="center"/>
            <w:hideMark/>
          </w:tcPr>
          <w:p w14:paraId="678A3A1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A1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A1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1A"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1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ΑΝΔΡΙΑΝΟΣ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678A3A1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A1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678A3A1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1F"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1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 xml:space="preserve">ΑΝΤΩΝΙΟΥ </w:t>
            </w:r>
            <w:r w:rsidRPr="005C0D20">
              <w:rPr>
                <w:rFonts w:ascii="Segoe UI" w:eastAsia="Times New Roman" w:hAnsi="Segoe UI" w:cs="Segoe UI"/>
                <w:sz w:val="18"/>
                <w:szCs w:val="18"/>
              </w:rPr>
              <w:t>ΜΑΡΙΑ</w:t>
            </w:r>
          </w:p>
        </w:tc>
        <w:tc>
          <w:tcPr>
            <w:tcW w:w="680" w:type="dxa"/>
            <w:tcBorders>
              <w:top w:val="nil"/>
              <w:left w:val="nil"/>
              <w:bottom w:val="single" w:sz="4" w:space="0" w:color="000000"/>
              <w:right w:val="single" w:sz="4" w:space="0" w:color="000000"/>
            </w:tcBorders>
            <w:shd w:val="clear" w:color="auto" w:fill="auto"/>
            <w:noWrap/>
            <w:vAlign w:val="center"/>
            <w:hideMark/>
          </w:tcPr>
          <w:p w14:paraId="678A3A1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A1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A1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24"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2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ΑΝΤΩΝΙΟΥ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A2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A2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A2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29"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2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ΑΠΟΣΤΟΛΟΥ ΕΥΑΓΓΕΛΟΣ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A2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A2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A2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2E"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2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ΑΡΑΜΠΑΤΖΗ ΦΩΤΕΙΝΗ</w:t>
            </w:r>
          </w:p>
        </w:tc>
        <w:tc>
          <w:tcPr>
            <w:tcW w:w="680" w:type="dxa"/>
            <w:tcBorders>
              <w:top w:val="nil"/>
              <w:left w:val="nil"/>
              <w:bottom w:val="single" w:sz="4" w:space="0" w:color="000000"/>
              <w:right w:val="single" w:sz="4" w:space="0" w:color="000000"/>
            </w:tcBorders>
            <w:shd w:val="clear" w:color="auto" w:fill="auto"/>
            <w:noWrap/>
            <w:vAlign w:val="center"/>
            <w:hideMark/>
          </w:tcPr>
          <w:p w14:paraId="678A3A2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A2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A2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33"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2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lastRenderedPageBreak/>
              <w:t>ΑΡΑΧΩΒΙΤΗΣ ΣΤΑΥΡΟΣ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A3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A3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A3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38"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3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ΑΣΗΜΑΚΟΠΟΥΛΟΥ ΑΝΝΑ-ΜΙΣΕΛ</w:t>
            </w:r>
          </w:p>
        </w:tc>
        <w:tc>
          <w:tcPr>
            <w:tcW w:w="680" w:type="dxa"/>
            <w:tcBorders>
              <w:top w:val="nil"/>
              <w:left w:val="nil"/>
              <w:bottom w:val="single" w:sz="4" w:space="0" w:color="000000"/>
              <w:right w:val="single" w:sz="4" w:space="0" w:color="000000"/>
            </w:tcBorders>
            <w:shd w:val="clear" w:color="auto" w:fill="auto"/>
            <w:noWrap/>
            <w:vAlign w:val="center"/>
            <w:hideMark/>
          </w:tcPr>
          <w:p w14:paraId="678A3A3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A3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A3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3D"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3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ΑΥΛΩΝΙΤΟΥ ΕΛΕΝΗ</w:t>
            </w:r>
          </w:p>
        </w:tc>
        <w:tc>
          <w:tcPr>
            <w:tcW w:w="680" w:type="dxa"/>
            <w:tcBorders>
              <w:top w:val="nil"/>
              <w:left w:val="nil"/>
              <w:bottom w:val="single" w:sz="4" w:space="0" w:color="000000"/>
              <w:right w:val="single" w:sz="4" w:space="0" w:color="000000"/>
            </w:tcBorders>
            <w:shd w:val="clear" w:color="auto" w:fill="auto"/>
            <w:noWrap/>
            <w:vAlign w:val="center"/>
            <w:hideMark/>
          </w:tcPr>
          <w:p w14:paraId="678A3A3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A3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A3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42"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3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ΑΧΜΕΤ ΙΛΧΑΝ</w:t>
            </w:r>
          </w:p>
        </w:tc>
        <w:tc>
          <w:tcPr>
            <w:tcW w:w="680" w:type="dxa"/>
            <w:tcBorders>
              <w:top w:val="nil"/>
              <w:left w:val="nil"/>
              <w:bottom w:val="single" w:sz="4" w:space="0" w:color="000000"/>
              <w:right w:val="single" w:sz="4" w:space="0" w:color="000000"/>
            </w:tcBorders>
            <w:shd w:val="clear" w:color="auto" w:fill="auto"/>
            <w:noWrap/>
            <w:vAlign w:val="center"/>
            <w:hideMark/>
          </w:tcPr>
          <w:p w14:paraId="678A3A3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678A3A4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A4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47"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4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ΒΑΓΙΩΝΑΚΗ ΕΥΑΓΓΕΛΙΑ(ΒΑΛΙΑ)</w:t>
            </w:r>
          </w:p>
        </w:tc>
        <w:tc>
          <w:tcPr>
            <w:tcW w:w="680" w:type="dxa"/>
            <w:tcBorders>
              <w:top w:val="nil"/>
              <w:left w:val="nil"/>
              <w:bottom w:val="single" w:sz="4" w:space="0" w:color="000000"/>
              <w:right w:val="single" w:sz="4" w:space="0" w:color="000000"/>
            </w:tcBorders>
            <w:shd w:val="clear" w:color="auto" w:fill="auto"/>
            <w:noWrap/>
            <w:vAlign w:val="center"/>
            <w:hideMark/>
          </w:tcPr>
          <w:p w14:paraId="678A3A4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A4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A4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4C"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4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ΒΑΓΙΩΝΑΣ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A4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A4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A4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51"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4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ΒΑΚΗ ΦΩΤΕΙΝΗ</w:t>
            </w:r>
          </w:p>
        </w:tc>
        <w:tc>
          <w:tcPr>
            <w:tcW w:w="680" w:type="dxa"/>
            <w:tcBorders>
              <w:top w:val="nil"/>
              <w:left w:val="nil"/>
              <w:bottom w:val="single" w:sz="4" w:space="0" w:color="000000"/>
              <w:right w:val="single" w:sz="4" w:space="0" w:color="000000"/>
            </w:tcBorders>
            <w:shd w:val="clear" w:color="auto" w:fill="auto"/>
            <w:noWrap/>
            <w:vAlign w:val="center"/>
            <w:hideMark/>
          </w:tcPr>
          <w:p w14:paraId="678A3A4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A4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A5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56"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5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ΒΑΡΔΑΚΗΣ ΣΩΚΡΑΤΗΣ</w:t>
            </w:r>
          </w:p>
        </w:tc>
        <w:tc>
          <w:tcPr>
            <w:tcW w:w="680" w:type="dxa"/>
            <w:tcBorders>
              <w:top w:val="nil"/>
              <w:left w:val="nil"/>
              <w:bottom w:val="single" w:sz="4" w:space="0" w:color="000000"/>
              <w:right w:val="single" w:sz="4" w:space="0" w:color="000000"/>
            </w:tcBorders>
            <w:shd w:val="clear" w:color="auto" w:fill="auto"/>
            <w:noWrap/>
            <w:vAlign w:val="center"/>
            <w:hideMark/>
          </w:tcPr>
          <w:p w14:paraId="678A3A5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A5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678A3A5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5B"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5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ΒΑΡΕΜΕΝΟΣ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A5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A5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A5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60"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5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 xml:space="preserve">ΒΕΡΝΑΡΔΑΚΗΣ </w:t>
            </w:r>
            <w:r w:rsidRPr="005C0D20">
              <w:rPr>
                <w:rFonts w:ascii="Segoe UI" w:eastAsia="Times New Roman" w:hAnsi="Segoe UI" w:cs="Segoe UI"/>
                <w:sz w:val="18"/>
                <w:szCs w:val="18"/>
              </w:rPr>
              <w:t>ΧΡΙΣΤΟΦΟΡΟΣ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A5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A5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A5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65"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6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ΒΕΣΥΡΟΠΟΥΛΟΣ ΑΠΟΣΤΟΛΟΣ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A6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A6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A6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6A"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6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ΒΕΤΤΑΣ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A6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A6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678A3A6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6F"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6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ΒΙΤΣΑΣ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A6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A6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78A3A6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74"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7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ΒΛΑΣΗΣ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A7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A7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A7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79"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7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ΒΟΥΤΣΗΣ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A7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A7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A7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7E"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7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ΒΡΑΝΤΖΑ ΠΑΝΑΓΙΩΤΑ</w:t>
            </w:r>
          </w:p>
        </w:tc>
        <w:tc>
          <w:tcPr>
            <w:tcW w:w="680" w:type="dxa"/>
            <w:tcBorders>
              <w:top w:val="nil"/>
              <w:left w:val="nil"/>
              <w:bottom w:val="single" w:sz="4" w:space="0" w:color="000000"/>
              <w:right w:val="single" w:sz="4" w:space="0" w:color="000000"/>
            </w:tcBorders>
            <w:shd w:val="clear" w:color="auto" w:fill="auto"/>
            <w:noWrap/>
            <w:vAlign w:val="center"/>
            <w:hideMark/>
          </w:tcPr>
          <w:p w14:paraId="678A3A7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A7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A7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83"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7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ΓΑΒΡΟΓΛΟΥ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A8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A8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A8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88"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8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ΓΕΝΝΙΑ ΓΕΩΡΓΙΑ</w:t>
            </w:r>
          </w:p>
        </w:tc>
        <w:tc>
          <w:tcPr>
            <w:tcW w:w="680" w:type="dxa"/>
            <w:tcBorders>
              <w:top w:val="nil"/>
              <w:left w:val="nil"/>
              <w:bottom w:val="single" w:sz="4" w:space="0" w:color="000000"/>
              <w:right w:val="single" w:sz="4" w:space="0" w:color="000000"/>
            </w:tcBorders>
            <w:shd w:val="clear" w:color="auto" w:fill="auto"/>
            <w:noWrap/>
            <w:vAlign w:val="center"/>
            <w:hideMark/>
          </w:tcPr>
          <w:p w14:paraId="678A3A8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A8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78A3A8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8D"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8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ΓΕΡΟΒΑΣΙΛΗ ΟΛΓΑ</w:t>
            </w:r>
          </w:p>
        </w:tc>
        <w:tc>
          <w:tcPr>
            <w:tcW w:w="680" w:type="dxa"/>
            <w:tcBorders>
              <w:top w:val="nil"/>
              <w:left w:val="nil"/>
              <w:bottom w:val="single" w:sz="4" w:space="0" w:color="000000"/>
              <w:right w:val="single" w:sz="4" w:space="0" w:color="000000"/>
            </w:tcBorders>
            <w:shd w:val="clear" w:color="auto" w:fill="auto"/>
            <w:noWrap/>
            <w:vAlign w:val="center"/>
            <w:hideMark/>
          </w:tcPr>
          <w:p w14:paraId="678A3A8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A8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A8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92"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8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ΓΕΩΡΓΑΝΤΑΣ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A8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A9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678A3A9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97"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9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ΓΕΩΡΓΟΠΟΥΛΟΥ-ΣΑΛΤΑΡΗ ΕΥΣΤΑΘΙΑ(ΕΦΗ)</w:t>
            </w:r>
          </w:p>
        </w:tc>
        <w:tc>
          <w:tcPr>
            <w:tcW w:w="680" w:type="dxa"/>
            <w:tcBorders>
              <w:top w:val="nil"/>
              <w:left w:val="nil"/>
              <w:bottom w:val="single" w:sz="4" w:space="0" w:color="000000"/>
              <w:right w:val="single" w:sz="4" w:space="0" w:color="000000"/>
            </w:tcBorders>
            <w:shd w:val="clear" w:color="auto" w:fill="auto"/>
            <w:noWrap/>
            <w:vAlign w:val="center"/>
            <w:hideMark/>
          </w:tcPr>
          <w:p w14:paraId="678A3A9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A9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A9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9C"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9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ΔΕΔΕΣ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678A3A9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A9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A9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A1"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9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ΔΕΛΗΣ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678A3A9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678A3A9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AA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A6"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A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ΔΗΜΑΡΑΣ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AA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AA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AA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AB"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A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ΔΗΜΟΣΧΑΚΗΣ ΑΝΑΣΤΑΣΙΟΣ(ΤΑΣΟΣ)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AA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AA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678A3AA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B0"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A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ΔΟΥΖΙΝΑΣ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AA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AA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78A3AA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B5"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B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ΔΡΙΤΣΑΣ ΘΕΟΔΩΡΟΣ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AB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AB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78A3AB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BA"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B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ΔΡΙΤΣΕΛΗ ΠΑΝΑΓΙΩΤΑ</w:t>
            </w:r>
          </w:p>
        </w:tc>
        <w:tc>
          <w:tcPr>
            <w:tcW w:w="680" w:type="dxa"/>
            <w:tcBorders>
              <w:top w:val="nil"/>
              <w:left w:val="nil"/>
              <w:bottom w:val="single" w:sz="4" w:space="0" w:color="000000"/>
              <w:right w:val="single" w:sz="4" w:space="0" w:color="000000"/>
            </w:tcBorders>
            <w:shd w:val="clear" w:color="auto" w:fill="auto"/>
            <w:noWrap/>
            <w:vAlign w:val="center"/>
            <w:hideMark/>
          </w:tcPr>
          <w:p w14:paraId="678A3AB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AB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AB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BF"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B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ΕΜΜΑΝΟΥΗΛΙΔΗΣ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AB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AB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AB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C4"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C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ΖΕΪΜΠΕΚ ΧΟΥΣΕΪΝ</w:t>
            </w:r>
          </w:p>
        </w:tc>
        <w:tc>
          <w:tcPr>
            <w:tcW w:w="680" w:type="dxa"/>
            <w:tcBorders>
              <w:top w:val="nil"/>
              <w:left w:val="nil"/>
              <w:bottom w:val="single" w:sz="4" w:space="0" w:color="000000"/>
              <w:right w:val="single" w:sz="4" w:space="0" w:color="000000"/>
            </w:tcBorders>
            <w:shd w:val="clear" w:color="auto" w:fill="auto"/>
            <w:noWrap/>
            <w:vAlign w:val="center"/>
            <w:hideMark/>
          </w:tcPr>
          <w:p w14:paraId="678A3AC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AC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AC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C9"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C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ΗΓΟΥΜΕΝΙΔΗΣ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AC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AC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678A3AC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CE"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C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ΘΕΛΕΡΙΤΗ ΜΑΡΙΑ</w:t>
            </w:r>
          </w:p>
        </w:tc>
        <w:tc>
          <w:tcPr>
            <w:tcW w:w="680" w:type="dxa"/>
            <w:tcBorders>
              <w:top w:val="nil"/>
              <w:left w:val="nil"/>
              <w:bottom w:val="single" w:sz="4" w:space="0" w:color="000000"/>
              <w:right w:val="single" w:sz="4" w:space="0" w:color="000000"/>
            </w:tcBorders>
            <w:shd w:val="clear" w:color="auto" w:fill="auto"/>
            <w:noWrap/>
            <w:vAlign w:val="center"/>
            <w:hideMark/>
          </w:tcPr>
          <w:p w14:paraId="678A3AC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AC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AC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D3"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C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ΘΕΟΠΕΦΤΑΤΟΥ ΑΦΡΟΔΙΤΗ</w:t>
            </w:r>
          </w:p>
        </w:tc>
        <w:tc>
          <w:tcPr>
            <w:tcW w:w="680" w:type="dxa"/>
            <w:tcBorders>
              <w:top w:val="nil"/>
              <w:left w:val="nil"/>
              <w:bottom w:val="single" w:sz="4" w:space="0" w:color="000000"/>
              <w:right w:val="single" w:sz="4" w:space="0" w:color="000000"/>
            </w:tcBorders>
            <w:shd w:val="clear" w:color="auto" w:fill="auto"/>
            <w:noWrap/>
            <w:vAlign w:val="center"/>
            <w:hideMark/>
          </w:tcPr>
          <w:p w14:paraId="678A3AD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AD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AD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D8"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D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ΘΕΟΦΥΛΑΚΤΟΣ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678A3AD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AD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AD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DD"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D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ΘΗΒΑΙΟΣ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AD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AD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AD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E2"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D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ΘΡΑΨΑΝΙΩΤΗΣ ΕΜΜΑΝΟΥΗΛ</w:t>
            </w:r>
          </w:p>
        </w:tc>
        <w:tc>
          <w:tcPr>
            <w:tcW w:w="680" w:type="dxa"/>
            <w:tcBorders>
              <w:top w:val="nil"/>
              <w:left w:val="nil"/>
              <w:bottom w:val="single" w:sz="4" w:space="0" w:color="000000"/>
              <w:right w:val="single" w:sz="4" w:space="0" w:color="000000"/>
            </w:tcBorders>
            <w:shd w:val="clear" w:color="auto" w:fill="auto"/>
            <w:noWrap/>
            <w:vAlign w:val="center"/>
            <w:hideMark/>
          </w:tcPr>
          <w:p w14:paraId="678A3AD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AE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678A3AE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E7"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E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ΚΑΒΒΑΔΑΣ ΑΘΑΝΑΣΙΟΣ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AE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AE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678A3AE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EC"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E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ΚΑΒΒΑΔΙΑ ΙΩΑΝΝΕΤΑ(ΑΝΝΕΤΑ)</w:t>
            </w:r>
          </w:p>
        </w:tc>
        <w:tc>
          <w:tcPr>
            <w:tcW w:w="680" w:type="dxa"/>
            <w:tcBorders>
              <w:top w:val="nil"/>
              <w:left w:val="nil"/>
              <w:bottom w:val="single" w:sz="4" w:space="0" w:color="000000"/>
              <w:right w:val="single" w:sz="4" w:space="0" w:color="000000"/>
            </w:tcBorders>
            <w:shd w:val="clear" w:color="auto" w:fill="auto"/>
            <w:noWrap/>
            <w:vAlign w:val="center"/>
            <w:hideMark/>
          </w:tcPr>
          <w:p w14:paraId="678A3AE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AE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AE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F1"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E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ΚΑΪΣΑΣ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AE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AE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678A3AF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F6"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F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ΚΑΚΛΑΜΑΝΗΣ ΝΙΚΗΤΑΣ</w:t>
            </w:r>
          </w:p>
        </w:tc>
        <w:tc>
          <w:tcPr>
            <w:tcW w:w="680" w:type="dxa"/>
            <w:tcBorders>
              <w:top w:val="nil"/>
              <w:left w:val="nil"/>
              <w:bottom w:val="single" w:sz="4" w:space="0" w:color="000000"/>
              <w:right w:val="single" w:sz="4" w:space="0" w:color="000000"/>
            </w:tcBorders>
            <w:shd w:val="clear" w:color="auto" w:fill="auto"/>
            <w:noWrap/>
            <w:vAlign w:val="center"/>
            <w:hideMark/>
          </w:tcPr>
          <w:p w14:paraId="678A3AF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AF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AF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AFB"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F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 xml:space="preserve">ΚΑΜΑΤΕΡΟΣ </w:t>
            </w:r>
            <w:r w:rsidRPr="005C0D20">
              <w:rPr>
                <w:rFonts w:ascii="Segoe UI" w:eastAsia="Times New Roman" w:hAnsi="Segoe UI" w:cs="Segoe UI"/>
                <w:sz w:val="18"/>
                <w:szCs w:val="18"/>
              </w:rPr>
              <w:t>ΗΛΙΑΣ</w:t>
            </w:r>
          </w:p>
        </w:tc>
        <w:tc>
          <w:tcPr>
            <w:tcW w:w="680" w:type="dxa"/>
            <w:tcBorders>
              <w:top w:val="nil"/>
              <w:left w:val="nil"/>
              <w:bottom w:val="single" w:sz="4" w:space="0" w:color="000000"/>
              <w:right w:val="single" w:sz="4" w:space="0" w:color="000000"/>
            </w:tcBorders>
            <w:shd w:val="clear" w:color="auto" w:fill="auto"/>
            <w:noWrap/>
            <w:vAlign w:val="center"/>
            <w:hideMark/>
          </w:tcPr>
          <w:p w14:paraId="678A3AF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AF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678A3AF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00"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AF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ΚΑΝΕΛΛΗ ΓΑΡΥΦΑΛΛΙΑ(ΛΙΑΝΑ)</w:t>
            </w:r>
          </w:p>
        </w:tc>
        <w:tc>
          <w:tcPr>
            <w:tcW w:w="680" w:type="dxa"/>
            <w:tcBorders>
              <w:top w:val="nil"/>
              <w:left w:val="nil"/>
              <w:bottom w:val="single" w:sz="4" w:space="0" w:color="000000"/>
              <w:right w:val="single" w:sz="4" w:space="0" w:color="000000"/>
            </w:tcBorders>
            <w:shd w:val="clear" w:color="auto" w:fill="auto"/>
            <w:noWrap/>
            <w:vAlign w:val="center"/>
            <w:hideMark/>
          </w:tcPr>
          <w:p w14:paraId="678A3AF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678A3AF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AF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05"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0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ΚΑΡΑΓΙΑΝΝΙΔΗΣ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B0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B0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B0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0A"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0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ΚΑΡΑ-ΓΙΟΥΣΟΥΦ ΑΪΧΑΝ</w:t>
            </w:r>
          </w:p>
        </w:tc>
        <w:tc>
          <w:tcPr>
            <w:tcW w:w="680" w:type="dxa"/>
            <w:tcBorders>
              <w:top w:val="nil"/>
              <w:left w:val="nil"/>
              <w:bottom w:val="single" w:sz="4" w:space="0" w:color="000000"/>
              <w:right w:val="single" w:sz="4" w:space="0" w:color="000000"/>
            </w:tcBorders>
            <w:shd w:val="clear" w:color="auto" w:fill="auto"/>
            <w:noWrap/>
            <w:vAlign w:val="center"/>
            <w:hideMark/>
          </w:tcPr>
          <w:p w14:paraId="678A3B0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B0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B0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0F"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0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ΚΑΡΑΚΩΣΤΑ ΕΥΑΓΓΕΛΙΑ(ΕΥΗ)</w:t>
            </w:r>
          </w:p>
        </w:tc>
        <w:tc>
          <w:tcPr>
            <w:tcW w:w="680" w:type="dxa"/>
            <w:tcBorders>
              <w:top w:val="nil"/>
              <w:left w:val="nil"/>
              <w:bottom w:val="single" w:sz="4" w:space="0" w:color="000000"/>
              <w:right w:val="single" w:sz="4" w:space="0" w:color="000000"/>
            </w:tcBorders>
            <w:shd w:val="clear" w:color="auto" w:fill="auto"/>
            <w:noWrap/>
            <w:vAlign w:val="center"/>
            <w:hideMark/>
          </w:tcPr>
          <w:p w14:paraId="678A3B0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B0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78A3B0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14"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1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ΚΑΡΑΜΑΝΛΗ ΑΝΝΑ</w:t>
            </w:r>
          </w:p>
        </w:tc>
        <w:tc>
          <w:tcPr>
            <w:tcW w:w="680" w:type="dxa"/>
            <w:tcBorders>
              <w:top w:val="nil"/>
              <w:left w:val="nil"/>
              <w:bottom w:val="single" w:sz="4" w:space="0" w:color="000000"/>
              <w:right w:val="single" w:sz="4" w:space="0" w:color="000000"/>
            </w:tcBorders>
            <w:shd w:val="clear" w:color="auto" w:fill="auto"/>
            <w:noWrap/>
            <w:vAlign w:val="center"/>
            <w:hideMark/>
          </w:tcPr>
          <w:p w14:paraId="678A3B1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B1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B1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19"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1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 xml:space="preserve">ΚΑΡΑΜΑΝΛΗΣ </w:t>
            </w:r>
            <w:r w:rsidRPr="005C0D20">
              <w:rPr>
                <w:rFonts w:ascii="Segoe UI" w:eastAsia="Times New Roman" w:hAnsi="Segoe UI" w:cs="Segoe UI"/>
                <w:sz w:val="18"/>
                <w:szCs w:val="18"/>
              </w:rPr>
              <w:t>ΚΩΝ/ΝΟΣ τ ΑΧΙΛ</w:t>
            </w:r>
          </w:p>
        </w:tc>
        <w:tc>
          <w:tcPr>
            <w:tcW w:w="680" w:type="dxa"/>
            <w:tcBorders>
              <w:top w:val="nil"/>
              <w:left w:val="nil"/>
              <w:bottom w:val="single" w:sz="4" w:space="0" w:color="000000"/>
              <w:right w:val="single" w:sz="4" w:space="0" w:color="000000"/>
            </w:tcBorders>
            <w:shd w:val="clear" w:color="auto" w:fill="auto"/>
            <w:noWrap/>
            <w:vAlign w:val="center"/>
            <w:hideMark/>
          </w:tcPr>
          <w:p w14:paraId="678A3B1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B1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B1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1E"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1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ΚΑΡΑΝΑΣΤΑΣΗΣ ΑΠΟΣΤΟΛΟΣ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B1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B1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678A3B1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23"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1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ΚΑΡΑΟΓΛΟΥ ΘΕΟΔΩΡΟΣ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B2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B2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B2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28"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2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ΚΑΡΑΣΑΡΛΙΔΟΥ ΕΥΦΡΟΣΥΝΗ(ΦΡΟΣΩ)</w:t>
            </w:r>
          </w:p>
        </w:tc>
        <w:tc>
          <w:tcPr>
            <w:tcW w:w="680" w:type="dxa"/>
            <w:tcBorders>
              <w:top w:val="nil"/>
              <w:left w:val="nil"/>
              <w:bottom w:val="single" w:sz="4" w:space="0" w:color="000000"/>
              <w:right w:val="single" w:sz="4" w:space="0" w:color="000000"/>
            </w:tcBorders>
            <w:shd w:val="clear" w:color="auto" w:fill="auto"/>
            <w:noWrap/>
            <w:vAlign w:val="center"/>
            <w:hideMark/>
          </w:tcPr>
          <w:p w14:paraId="678A3B2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B2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B2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2D"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2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ΚΑΣΤΟΡΗΣ ΑΣΤΕΡΙΟΣ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B2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B2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B2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32"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2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ΚΑΤΣΑΒΡΙΑ-ΣΙΩΡΟΠΟΥΛΟΥ ΧΡΥΣΟΥΛΑ</w:t>
            </w:r>
          </w:p>
        </w:tc>
        <w:tc>
          <w:tcPr>
            <w:tcW w:w="680" w:type="dxa"/>
            <w:tcBorders>
              <w:top w:val="nil"/>
              <w:left w:val="nil"/>
              <w:bottom w:val="single" w:sz="4" w:space="0" w:color="000000"/>
              <w:right w:val="single" w:sz="4" w:space="0" w:color="000000"/>
            </w:tcBorders>
            <w:shd w:val="clear" w:color="auto" w:fill="auto"/>
            <w:noWrap/>
            <w:vAlign w:val="center"/>
            <w:hideMark/>
          </w:tcPr>
          <w:p w14:paraId="678A3B2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B3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B3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37"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3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ΚΑΤΣΑΝΙΩΤΗΣ ΑΝΔΡΕΑΣ</w:t>
            </w:r>
          </w:p>
        </w:tc>
        <w:tc>
          <w:tcPr>
            <w:tcW w:w="680" w:type="dxa"/>
            <w:tcBorders>
              <w:top w:val="nil"/>
              <w:left w:val="nil"/>
              <w:bottom w:val="single" w:sz="4" w:space="0" w:color="000000"/>
              <w:right w:val="single" w:sz="4" w:space="0" w:color="000000"/>
            </w:tcBorders>
            <w:shd w:val="clear" w:color="auto" w:fill="auto"/>
            <w:noWrap/>
            <w:vAlign w:val="center"/>
            <w:hideMark/>
          </w:tcPr>
          <w:p w14:paraId="678A3B3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B3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B3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3C"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3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ΚΑΤΣΑΦΑΔΟΣ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B3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B3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78A3B3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41"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3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ΚΑΤΣΗΣ ΜΑΡΙΟΣ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B3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B3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B4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46"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4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ΚΑΤΣΙΚΗΣ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B4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678A3B4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B4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4B"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4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ΚΑΤΣΩΤΗΣ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B4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678A3B4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B4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50"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4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ΚΑΦΑΝΤΑΡΗ ΧΑΡΟΥΛΑ</w:t>
            </w:r>
          </w:p>
        </w:tc>
        <w:tc>
          <w:tcPr>
            <w:tcW w:w="680" w:type="dxa"/>
            <w:tcBorders>
              <w:top w:val="nil"/>
              <w:left w:val="nil"/>
              <w:bottom w:val="single" w:sz="4" w:space="0" w:color="000000"/>
              <w:right w:val="single" w:sz="4" w:space="0" w:color="000000"/>
            </w:tcBorders>
            <w:shd w:val="clear" w:color="auto" w:fill="auto"/>
            <w:noWrap/>
            <w:vAlign w:val="center"/>
            <w:hideMark/>
          </w:tcPr>
          <w:p w14:paraId="678A3B4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B4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B4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55"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5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ΚΕΔΙΚΟΓΛΟΥ ΣΥΜΕΩΝ(ΣΙΜΟΣ)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B5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B5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B5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5A"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5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ΚΕΦΑΛΟΓΙΑΝΝΗ ΟΛΓΑ</w:t>
            </w:r>
          </w:p>
        </w:tc>
        <w:tc>
          <w:tcPr>
            <w:tcW w:w="680" w:type="dxa"/>
            <w:tcBorders>
              <w:top w:val="nil"/>
              <w:left w:val="nil"/>
              <w:bottom w:val="single" w:sz="4" w:space="0" w:color="000000"/>
              <w:right w:val="single" w:sz="4" w:space="0" w:color="000000"/>
            </w:tcBorders>
            <w:shd w:val="clear" w:color="auto" w:fill="auto"/>
            <w:noWrap/>
            <w:vAlign w:val="center"/>
            <w:hideMark/>
          </w:tcPr>
          <w:p w14:paraId="678A3B5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B5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B5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5F"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5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ΚΕΦΑΛΟΓΙΑΝΝΗΣ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678A3B5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B5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B5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64"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6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ΚΟΖΟΜΠΟΛΗ-ΑΜΑΝΑΤΙΔΗ ΠΑΝΑΓΙΩΤΑ</w:t>
            </w:r>
          </w:p>
        </w:tc>
        <w:tc>
          <w:tcPr>
            <w:tcW w:w="680" w:type="dxa"/>
            <w:tcBorders>
              <w:top w:val="nil"/>
              <w:left w:val="nil"/>
              <w:bottom w:val="single" w:sz="4" w:space="0" w:color="000000"/>
              <w:right w:val="single" w:sz="4" w:space="0" w:color="000000"/>
            </w:tcBorders>
            <w:shd w:val="clear" w:color="auto" w:fill="auto"/>
            <w:noWrap/>
            <w:vAlign w:val="center"/>
            <w:hideMark/>
          </w:tcPr>
          <w:p w14:paraId="678A3B6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B6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B6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69"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6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ΚΟΛΛΙΑ-ΤΣΑΡΟΥΧΑ ΜΑΡΙΑ</w:t>
            </w:r>
          </w:p>
        </w:tc>
        <w:tc>
          <w:tcPr>
            <w:tcW w:w="680" w:type="dxa"/>
            <w:tcBorders>
              <w:top w:val="nil"/>
              <w:left w:val="nil"/>
              <w:bottom w:val="single" w:sz="4" w:space="0" w:color="000000"/>
              <w:right w:val="single" w:sz="4" w:space="0" w:color="000000"/>
            </w:tcBorders>
            <w:shd w:val="clear" w:color="auto" w:fill="auto"/>
            <w:noWrap/>
            <w:vAlign w:val="center"/>
            <w:hideMark/>
          </w:tcPr>
          <w:p w14:paraId="678A3B6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678A3B6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B6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6E"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6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ΚΟΝΣΟΛΑΣ ΕΜΜΑΝΟΥΗΛ(ΜΑΝΟΣ)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B6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B6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678A3B6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73"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6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ΚΟΝΤΟΓΕΩΡΓΟΣ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B7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B7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B7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78"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7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ΚΟΤΖΙΑΣ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B7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B7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B7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7D"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7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ΚΟΥΜΟΥΤΣΑΚΟΣ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B7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B7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B7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82"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7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ΚΟΥΡΑΚΗΣ ΑΝΑΣΤΑΣΙΟΣ(ΤΑΣΟΣ)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B7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B8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B8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87"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8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ΚΟΥΤΣΟΥΚΟΣ ΓΙΑΝΝΗΣ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678A3B8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678A3B8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B8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8C"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8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ΚΥΡΙΤΣΗΣ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B8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B8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 xml:space="preserve">Β' </w:t>
            </w:r>
            <w:r w:rsidRPr="005C0D20">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B8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91"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8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ΚΩΝΣΤΑΝΤΙΝΕΑΣ ΠΕΤΡΟΣ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B8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B8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B9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96"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9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ΚΩΣΤΟΠΑΝΑΓΙΩΤΟΥ ΗΛΙΑΣ</w:t>
            </w:r>
          </w:p>
        </w:tc>
        <w:tc>
          <w:tcPr>
            <w:tcW w:w="680" w:type="dxa"/>
            <w:tcBorders>
              <w:top w:val="nil"/>
              <w:left w:val="nil"/>
              <w:bottom w:val="single" w:sz="4" w:space="0" w:color="000000"/>
              <w:right w:val="single" w:sz="4" w:space="0" w:color="000000"/>
            </w:tcBorders>
            <w:shd w:val="clear" w:color="auto" w:fill="auto"/>
            <w:noWrap/>
            <w:vAlign w:val="center"/>
            <w:hideMark/>
          </w:tcPr>
          <w:p w14:paraId="678A3B9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B9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678A3B9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9B"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9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ΛΑΖΑΡΙΔΗΣ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B9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678A3B9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B9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A0"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9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ΛΑΜΠΡΟΥΛΗΣ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B9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678A3B9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B9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A5"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A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ΛΑΠΠΑΣ ΣΠΥΡΙΔΩΝΑΣ</w:t>
            </w:r>
          </w:p>
        </w:tc>
        <w:tc>
          <w:tcPr>
            <w:tcW w:w="680" w:type="dxa"/>
            <w:tcBorders>
              <w:top w:val="nil"/>
              <w:left w:val="nil"/>
              <w:bottom w:val="single" w:sz="4" w:space="0" w:color="000000"/>
              <w:right w:val="single" w:sz="4" w:space="0" w:color="000000"/>
            </w:tcBorders>
            <w:shd w:val="clear" w:color="auto" w:fill="auto"/>
            <w:noWrap/>
            <w:vAlign w:val="center"/>
            <w:hideMark/>
          </w:tcPr>
          <w:p w14:paraId="678A3BA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BA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BA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AA"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A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ΛΙΒΑΝΙΟΥ ΖΩΗ</w:t>
            </w:r>
          </w:p>
        </w:tc>
        <w:tc>
          <w:tcPr>
            <w:tcW w:w="680" w:type="dxa"/>
            <w:tcBorders>
              <w:top w:val="nil"/>
              <w:left w:val="nil"/>
              <w:bottom w:val="single" w:sz="4" w:space="0" w:color="000000"/>
              <w:right w:val="single" w:sz="4" w:space="0" w:color="000000"/>
            </w:tcBorders>
            <w:shd w:val="clear" w:color="auto" w:fill="auto"/>
            <w:noWrap/>
            <w:vAlign w:val="center"/>
            <w:hideMark/>
          </w:tcPr>
          <w:p w14:paraId="678A3BA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BA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BA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AF"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A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ΛΟΒΕΡΔΟΣ ΑΝΔΡΕΑΣ</w:t>
            </w:r>
          </w:p>
        </w:tc>
        <w:tc>
          <w:tcPr>
            <w:tcW w:w="680" w:type="dxa"/>
            <w:tcBorders>
              <w:top w:val="nil"/>
              <w:left w:val="nil"/>
              <w:bottom w:val="single" w:sz="4" w:space="0" w:color="000000"/>
              <w:right w:val="single" w:sz="4" w:space="0" w:color="000000"/>
            </w:tcBorders>
            <w:shd w:val="clear" w:color="auto" w:fill="auto"/>
            <w:noWrap/>
            <w:vAlign w:val="center"/>
            <w:hideMark/>
          </w:tcPr>
          <w:p w14:paraId="678A3BA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678A3BA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BA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w:t>
            </w:r>
          </w:p>
        </w:tc>
      </w:tr>
      <w:tr w:rsidR="0099759A" w14:paraId="678A3BB4"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B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ΛΥΚΟΥΔΗΣ ΣΠΥΡΙΔΩΝ</w:t>
            </w:r>
          </w:p>
        </w:tc>
        <w:tc>
          <w:tcPr>
            <w:tcW w:w="680" w:type="dxa"/>
            <w:tcBorders>
              <w:top w:val="nil"/>
              <w:left w:val="nil"/>
              <w:bottom w:val="single" w:sz="4" w:space="0" w:color="000000"/>
              <w:right w:val="single" w:sz="4" w:space="0" w:color="000000"/>
            </w:tcBorders>
            <w:shd w:val="clear" w:color="auto" w:fill="auto"/>
            <w:noWrap/>
            <w:vAlign w:val="center"/>
            <w:hideMark/>
          </w:tcPr>
          <w:p w14:paraId="678A3BB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678A3BB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BB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B9"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B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lastRenderedPageBreak/>
              <w:t>ΜΑΝΙΑΤΗΣ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678A3BB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678A3BB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678A3BB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BE"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B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ΜΑΝΙΟΣ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BB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BB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BB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C3"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B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ΜΑΝΤΑΣ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BC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BC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BC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C8"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C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ΜΑΡΔΑΣ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BC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BC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BC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CD"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C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ΜΕΓΑΛΟΟΙΚΟΝΟΜΟΥ ΘΕΟΔΩΡΑ</w:t>
            </w:r>
          </w:p>
        </w:tc>
        <w:tc>
          <w:tcPr>
            <w:tcW w:w="680" w:type="dxa"/>
            <w:tcBorders>
              <w:top w:val="nil"/>
              <w:left w:val="nil"/>
              <w:bottom w:val="single" w:sz="4" w:space="0" w:color="000000"/>
              <w:right w:val="single" w:sz="4" w:space="0" w:color="000000"/>
            </w:tcBorders>
            <w:shd w:val="clear" w:color="auto" w:fill="auto"/>
            <w:noWrap/>
            <w:vAlign w:val="center"/>
            <w:hideMark/>
          </w:tcPr>
          <w:p w14:paraId="678A3BC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BC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78A3BC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D2"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C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ΜΕΪΚΟΠΟΥΛΟΣ ΑΛΕΞΑΝΔΡΟΣ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BC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BD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BD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D7"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D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ΜΗΤΑΦΙΔΗΣ ΤΡΙΑΝΤΑΦΥΛΛΟΣ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BD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BD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BD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DC"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D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ΜΙΧΑΗΛΙΔΗΣ ΑΝΔΡΕΑΣ</w:t>
            </w:r>
          </w:p>
        </w:tc>
        <w:tc>
          <w:tcPr>
            <w:tcW w:w="680" w:type="dxa"/>
            <w:tcBorders>
              <w:top w:val="nil"/>
              <w:left w:val="nil"/>
              <w:bottom w:val="single" w:sz="4" w:space="0" w:color="000000"/>
              <w:right w:val="single" w:sz="4" w:space="0" w:color="000000"/>
            </w:tcBorders>
            <w:shd w:val="clear" w:color="auto" w:fill="auto"/>
            <w:noWrap/>
            <w:vAlign w:val="center"/>
            <w:hideMark/>
          </w:tcPr>
          <w:p w14:paraId="678A3BD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BD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678A3BD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E1"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D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ΜΙΧΕΛΗΣ ΑΘΑΝΑΣΙΟΣ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BD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BD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678A3BE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E6"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E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ΜΙΧΕΛΟΓΙΑΝΝΑΚΗΣ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678A3BE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BE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678A3BE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EB"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E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 xml:space="preserve">ΜΟΡΦΙΔΗΣ </w:t>
            </w:r>
            <w:r w:rsidRPr="005C0D20">
              <w:rPr>
                <w:rFonts w:ascii="Segoe UI" w:eastAsia="Times New Roman" w:hAnsi="Segoe UI" w:cs="Segoe UI"/>
                <w:sz w:val="18"/>
                <w:szCs w:val="18"/>
              </w:rPr>
              <w:t>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BE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BE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BE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F0"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E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ΜΟΥΜΟΥΛΙΔΗΣ ΘΕΜΙΣΤΟΚΛΗΣ</w:t>
            </w:r>
          </w:p>
        </w:tc>
        <w:tc>
          <w:tcPr>
            <w:tcW w:w="680" w:type="dxa"/>
            <w:tcBorders>
              <w:top w:val="nil"/>
              <w:left w:val="nil"/>
              <w:bottom w:val="single" w:sz="4" w:space="0" w:color="000000"/>
              <w:right w:val="single" w:sz="4" w:space="0" w:color="000000"/>
            </w:tcBorders>
            <w:shd w:val="clear" w:color="auto" w:fill="auto"/>
            <w:noWrap/>
            <w:vAlign w:val="center"/>
            <w:hideMark/>
          </w:tcPr>
          <w:p w14:paraId="678A3BE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BE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BE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F5"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F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ΜΟΥΣΤΑΦΑ ΜΟΥΣΤΑΦΑ</w:t>
            </w:r>
          </w:p>
        </w:tc>
        <w:tc>
          <w:tcPr>
            <w:tcW w:w="680" w:type="dxa"/>
            <w:tcBorders>
              <w:top w:val="nil"/>
              <w:left w:val="nil"/>
              <w:bottom w:val="single" w:sz="4" w:space="0" w:color="000000"/>
              <w:right w:val="single" w:sz="4" w:space="0" w:color="000000"/>
            </w:tcBorders>
            <w:shd w:val="clear" w:color="auto" w:fill="auto"/>
            <w:noWrap/>
            <w:vAlign w:val="center"/>
            <w:hideMark/>
          </w:tcPr>
          <w:p w14:paraId="678A3BF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BF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BF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FA"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F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ΜΠΑΛΑΟΥΡΑΣ ΓΕΡΑΣΙΜΟΣ(ΜΑΚΗΣ)</w:t>
            </w:r>
          </w:p>
        </w:tc>
        <w:tc>
          <w:tcPr>
            <w:tcW w:w="680" w:type="dxa"/>
            <w:tcBorders>
              <w:top w:val="nil"/>
              <w:left w:val="nil"/>
              <w:bottom w:val="single" w:sz="4" w:space="0" w:color="000000"/>
              <w:right w:val="single" w:sz="4" w:space="0" w:color="000000"/>
            </w:tcBorders>
            <w:shd w:val="clear" w:color="auto" w:fill="auto"/>
            <w:noWrap/>
            <w:vAlign w:val="center"/>
            <w:hideMark/>
          </w:tcPr>
          <w:p w14:paraId="678A3BF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BF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BF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BFF"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BF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ΜΠΑΛΑΦΑΣ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678A3BF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BF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BF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04"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0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ΜΠΑΛΛΗΣ ΣΥΜΕΩΝ(ΜΑΚΗΣ)</w:t>
            </w:r>
          </w:p>
        </w:tc>
        <w:tc>
          <w:tcPr>
            <w:tcW w:w="680" w:type="dxa"/>
            <w:tcBorders>
              <w:top w:val="nil"/>
              <w:left w:val="nil"/>
              <w:bottom w:val="single" w:sz="4" w:space="0" w:color="000000"/>
              <w:right w:val="single" w:sz="4" w:space="0" w:color="000000"/>
            </w:tcBorders>
            <w:shd w:val="clear" w:color="auto" w:fill="auto"/>
            <w:noWrap/>
            <w:vAlign w:val="center"/>
            <w:hideMark/>
          </w:tcPr>
          <w:p w14:paraId="678A3C0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C0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C0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09"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0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 xml:space="preserve">ΜΠΑΛΤΑΣ </w:t>
            </w:r>
            <w:r w:rsidRPr="005C0D20">
              <w:rPr>
                <w:rFonts w:ascii="Segoe UI" w:eastAsia="Times New Roman" w:hAnsi="Segoe UI" w:cs="Segoe UI"/>
                <w:sz w:val="18"/>
                <w:szCs w:val="18"/>
              </w:rPr>
              <w:t>ΑΡΙΣΤΕΙΔΗΣ-ΝΙΚΟΛΑΟΣ-ΔΗΜΗΤΡΙΟΣ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C0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C0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C0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0E"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0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ΜΠΑΛΩΜΕΝΑΚΗΣ ΑΝΤΩΝΗΣ</w:t>
            </w:r>
          </w:p>
        </w:tc>
        <w:tc>
          <w:tcPr>
            <w:tcW w:w="680" w:type="dxa"/>
            <w:tcBorders>
              <w:top w:val="nil"/>
              <w:left w:val="nil"/>
              <w:bottom w:val="single" w:sz="4" w:space="0" w:color="000000"/>
              <w:right w:val="single" w:sz="4" w:space="0" w:color="000000"/>
            </w:tcBorders>
            <w:shd w:val="clear" w:color="auto" w:fill="auto"/>
            <w:noWrap/>
            <w:vAlign w:val="center"/>
            <w:hideMark/>
          </w:tcPr>
          <w:p w14:paraId="678A3C0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C0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C0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13"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0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ΜΠΑΞΕΒΑΝΑΚΗΣ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C1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C1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C1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18"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1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ΜΠΓΙΑΛΑΣ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C1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C1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C1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1D"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1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ΝΤΖΙΜΑΝΗΣ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C1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C1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C1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22"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1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ΞΥΔΑΚΗΣ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C1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C2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C2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27"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2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ΟΥΡΣΟΥΖΙΔΗΣ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C2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C2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C2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2C"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2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ΠΑΛΛΗΣ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C2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C2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678A3C2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31"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2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ΠΑΠΑΔΟΠΟΥΛΟΣ ΑΘΑΝΑΣΙΟΣ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C2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C2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C3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36"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3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ΠΑΠΑΔΟΠΟΥΛΟΣ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C3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C3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C3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3B"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3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ΠΑΠΑΔΟΠΟΥΛΟΣ ΧΡΙΣΤΟΦΟΡΟΣ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C3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C3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C3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40"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3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ΠΑΠΑΗΛΙΟΥ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C3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C3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C3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45"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4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ΠΑΠΑΦΙΛΙΠΠΟΥ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C4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C4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C4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4A"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4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ΠΑΠΠΑΣ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C4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C4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C4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4F"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4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ΠΑΥΛΙΔΗΣ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C4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C4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C4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54"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5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ΠΡΑΤΣΟΛΗΣ ΑΝΑΣΤΑΣΙΟΣ(ΤΑΣΟΣ)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C5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C5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C5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59"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5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ΡΙΖΟΣ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C5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C5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678A3C5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5E"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5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ΡΙΖΟΥΛΗΣ ΑΝΔΡΕΑΣ</w:t>
            </w:r>
          </w:p>
        </w:tc>
        <w:tc>
          <w:tcPr>
            <w:tcW w:w="680" w:type="dxa"/>
            <w:tcBorders>
              <w:top w:val="nil"/>
              <w:left w:val="nil"/>
              <w:bottom w:val="single" w:sz="4" w:space="0" w:color="000000"/>
              <w:right w:val="single" w:sz="4" w:space="0" w:color="000000"/>
            </w:tcBorders>
            <w:shd w:val="clear" w:color="auto" w:fill="auto"/>
            <w:noWrap/>
            <w:vAlign w:val="center"/>
            <w:hideMark/>
          </w:tcPr>
          <w:p w14:paraId="678A3C5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C5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C5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63"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5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 xml:space="preserve">ΣΑΡΑΚΙΩΤΗΣ </w:t>
            </w:r>
            <w:r w:rsidRPr="005C0D20">
              <w:rPr>
                <w:rFonts w:ascii="Segoe UI" w:eastAsia="Times New Roman" w:hAnsi="Segoe UI" w:cs="Segoe UI"/>
                <w:sz w:val="18"/>
                <w:szCs w:val="18"/>
              </w:rPr>
              <w:t>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678A3C6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C6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678A3C6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68"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6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ΣΕΒΑΣΤΑΚΗΣ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C6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C6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678A3C6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6D"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6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ΣΕΛΤΣΑΣ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C6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C6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C6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72"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6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ΣΗΦΑΚΗΣ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678A3C6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C7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C7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77"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7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ΣΙΜΟΡΕΛΗΣ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C7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C7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C7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7C"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7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ΣΚΑΝΔΑΛΙΔΗΣ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C7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678A3C7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C7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81"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7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 xml:space="preserve">ΣΚΟΥΡΛΕΤΗΣ </w:t>
            </w:r>
            <w:r w:rsidRPr="005C0D20">
              <w:rPr>
                <w:rFonts w:ascii="Segoe UI" w:eastAsia="Times New Roman" w:hAnsi="Segoe UI" w:cs="Segoe UI"/>
                <w:sz w:val="18"/>
                <w:szCs w:val="18"/>
              </w:rPr>
              <w:t>ΠΑΝΑΓΙΩΤΗΣ(ΠΑΝΟΣ)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C7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C7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C8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86"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8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ΣΚΟΥΡΟΛΙΑΚΟΣ ΠΑΝΑΓΙΩΤΗΣ(ΠΑΝΟΣ)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C8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C8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C8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8B"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8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ΣΚΟΥΦΑ ΕΛΙΣΣΑΒΕΤ</w:t>
            </w:r>
          </w:p>
        </w:tc>
        <w:tc>
          <w:tcPr>
            <w:tcW w:w="680" w:type="dxa"/>
            <w:tcBorders>
              <w:top w:val="nil"/>
              <w:left w:val="nil"/>
              <w:bottom w:val="single" w:sz="4" w:space="0" w:color="000000"/>
              <w:right w:val="single" w:sz="4" w:space="0" w:color="000000"/>
            </w:tcBorders>
            <w:shd w:val="clear" w:color="auto" w:fill="auto"/>
            <w:noWrap/>
            <w:vAlign w:val="center"/>
            <w:hideMark/>
          </w:tcPr>
          <w:p w14:paraId="678A3C8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C8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C8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90"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8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ΣΠΑΡΤΙΝΟΣ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C8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C8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C8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95"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9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ΣΠΙΡΤΖΗΣ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C9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C9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C9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9A"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9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ΣΤΑΜΑΤΑΚΗ ΕΛΕΝΗ</w:t>
            </w:r>
          </w:p>
        </w:tc>
        <w:tc>
          <w:tcPr>
            <w:tcW w:w="680" w:type="dxa"/>
            <w:tcBorders>
              <w:top w:val="nil"/>
              <w:left w:val="nil"/>
              <w:bottom w:val="single" w:sz="4" w:space="0" w:color="000000"/>
              <w:right w:val="single" w:sz="4" w:space="0" w:color="000000"/>
            </w:tcBorders>
            <w:shd w:val="clear" w:color="auto" w:fill="auto"/>
            <w:noWrap/>
            <w:vAlign w:val="center"/>
            <w:hideMark/>
          </w:tcPr>
          <w:p w14:paraId="678A3C9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C9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78A3C9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9F"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9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ΣΤΑΜΑΤΗΣ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C9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C9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C9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A4"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A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ΣΤΑΜΠΟΥΛΗ ΑΦΡΟΔΙΤΗ</w:t>
            </w:r>
          </w:p>
        </w:tc>
        <w:tc>
          <w:tcPr>
            <w:tcW w:w="680" w:type="dxa"/>
            <w:tcBorders>
              <w:top w:val="nil"/>
              <w:left w:val="nil"/>
              <w:bottom w:val="single" w:sz="4" w:space="0" w:color="000000"/>
              <w:right w:val="single" w:sz="4" w:space="0" w:color="000000"/>
            </w:tcBorders>
            <w:shd w:val="clear" w:color="auto" w:fill="auto"/>
            <w:noWrap/>
            <w:vAlign w:val="center"/>
            <w:hideMark/>
          </w:tcPr>
          <w:p w14:paraId="678A3CA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CA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CA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A9"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A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ΣΤΕΡΓΙΟΥ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CA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678A3CA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CA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AE"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A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ΣΤΕΦΟΣ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678A3CA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CA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CA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B3"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A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ΣΤΟΓΙΑΝΝΙΔΗΣ ΓΡΗΓΟΡΙΟΣ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CB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CB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CB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B8"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B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ΣΥΝΤΥΧΑΚΗΣ ΕΜΜΑΝΟΥΗΛ</w:t>
            </w:r>
          </w:p>
        </w:tc>
        <w:tc>
          <w:tcPr>
            <w:tcW w:w="680" w:type="dxa"/>
            <w:tcBorders>
              <w:top w:val="nil"/>
              <w:left w:val="nil"/>
              <w:bottom w:val="single" w:sz="4" w:space="0" w:color="000000"/>
              <w:right w:val="single" w:sz="4" w:space="0" w:color="000000"/>
            </w:tcBorders>
            <w:shd w:val="clear" w:color="auto" w:fill="auto"/>
            <w:noWrap/>
            <w:vAlign w:val="center"/>
            <w:hideMark/>
          </w:tcPr>
          <w:p w14:paraId="678A3CB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678A3CB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678A3CB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BD"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B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 xml:space="preserve">ΣΥΡΜΑΛΕΝΙΟΣ </w:t>
            </w:r>
            <w:r w:rsidRPr="005C0D20">
              <w:rPr>
                <w:rFonts w:ascii="Segoe UI" w:eastAsia="Times New Roman" w:hAnsi="Segoe UI" w:cs="Segoe UI"/>
                <w:sz w:val="18"/>
                <w:szCs w:val="18"/>
              </w:rPr>
              <w:t>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CB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CB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CB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C2"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B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ΤΑΣΟΥΛΑΣ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CB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CC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CC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C7"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C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ΤΕΛΙΓΙΟΡΙΔΟΥ ΟΛΥΜΠΙΑ</w:t>
            </w:r>
          </w:p>
        </w:tc>
        <w:tc>
          <w:tcPr>
            <w:tcW w:w="680" w:type="dxa"/>
            <w:tcBorders>
              <w:top w:val="nil"/>
              <w:left w:val="nil"/>
              <w:bottom w:val="single" w:sz="4" w:space="0" w:color="000000"/>
              <w:right w:val="single" w:sz="4" w:space="0" w:color="000000"/>
            </w:tcBorders>
            <w:shd w:val="clear" w:color="auto" w:fill="auto"/>
            <w:noWrap/>
            <w:vAlign w:val="center"/>
            <w:hideMark/>
          </w:tcPr>
          <w:p w14:paraId="678A3CC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CC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CC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CC"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C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ΤΖΕΛΕΠΗΣ ΜΙΧΑΗΛ</w:t>
            </w:r>
          </w:p>
        </w:tc>
        <w:tc>
          <w:tcPr>
            <w:tcW w:w="680" w:type="dxa"/>
            <w:tcBorders>
              <w:top w:val="nil"/>
              <w:left w:val="nil"/>
              <w:bottom w:val="single" w:sz="4" w:space="0" w:color="000000"/>
              <w:right w:val="single" w:sz="4" w:space="0" w:color="000000"/>
            </w:tcBorders>
            <w:shd w:val="clear" w:color="auto" w:fill="auto"/>
            <w:noWrap/>
            <w:vAlign w:val="center"/>
            <w:hideMark/>
          </w:tcPr>
          <w:p w14:paraId="678A3CC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678A3CC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CC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D1"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C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ΤΟΣΚΑΣ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CC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CC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CD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D6"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D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ΤΡΙΑΝΤΑΦΥΛΛΟΥ ΜΑΡΙΑ</w:t>
            </w:r>
          </w:p>
        </w:tc>
        <w:tc>
          <w:tcPr>
            <w:tcW w:w="680" w:type="dxa"/>
            <w:tcBorders>
              <w:top w:val="nil"/>
              <w:left w:val="nil"/>
              <w:bottom w:val="single" w:sz="4" w:space="0" w:color="000000"/>
              <w:right w:val="single" w:sz="4" w:space="0" w:color="000000"/>
            </w:tcBorders>
            <w:shd w:val="clear" w:color="auto" w:fill="auto"/>
            <w:noWrap/>
            <w:vAlign w:val="center"/>
            <w:hideMark/>
          </w:tcPr>
          <w:p w14:paraId="678A3CD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CD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CD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DB"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D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ΤΣΙΑΡΑΣ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CD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CD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CD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E0"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D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ΤΣΙΡΚΑΣ ΒΑΣΙΛΕΙΟΣ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CD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CD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CD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E5"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E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ΤΣΙΡΩΝΗΣ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678A3CE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CE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CE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EA"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E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ΤΣΟΓΚΑΣ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CE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CE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CE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EF"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E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ΦΙΛΗΣ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CE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CE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CE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F4"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F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ΦΟΡΤΣΑΚΗΣ ΘΕΟΔΩΡΟΣ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CF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CF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CF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F9"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F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ΦΩΚΑΣ ΑΡΙΣΤΕΙΔΗΣ</w:t>
            </w:r>
          </w:p>
        </w:tc>
        <w:tc>
          <w:tcPr>
            <w:tcW w:w="680" w:type="dxa"/>
            <w:tcBorders>
              <w:top w:val="nil"/>
              <w:left w:val="nil"/>
              <w:bottom w:val="single" w:sz="4" w:space="0" w:color="000000"/>
              <w:right w:val="single" w:sz="4" w:space="0" w:color="000000"/>
            </w:tcBorders>
            <w:shd w:val="clear" w:color="auto" w:fill="auto"/>
            <w:noWrap/>
            <w:vAlign w:val="center"/>
            <w:hideMark/>
          </w:tcPr>
          <w:p w14:paraId="678A3CF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678A3CF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CF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CFE"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F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ΧΡΙΣΤΟΔΟΥΛΟΠΟΥΛΟΥ ΑΝΑΣΤΑΣΙΑ</w:t>
            </w:r>
          </w:p>
        </w:tc>
        <w:tc>
          <w:tcPr>
            <w:tcW w:w="680" w:type="dxa"/>
            <w:tcBorders>
              <w:top w:val="nil"/>
              <w:left w:val="nil"/>
              <w:bottom w:val="single" w:sz="4" w:space="0" w:color="000000"/>
              <w:right w:val="single" w:sz="4" w:space="0" w:color="000000"/>
            </w:tcBorders>
            <w:shd w:val="clear" w:color="auto" w:fill="auto"/>
            <w:noWrap/>
            <w:vAlign w:val="center"/>
            <w:hideMark/>
          </w:tcPr>
          <w:p w14:paraId="678A3CF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CF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CF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D03"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CF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ΧΡΙΣΤΟΦΙΛΟΠΟΥΛΟΥ ΠΑΡΑΣΚΕΥΗ(ΕΥΗ)</w:t>
            </w:r>
          </w:p>
        </w:tc>
        <w:tc>
          <w:tcPr>
            <w:tcW w:w="680" w:type="dxa"/>
            <w:tcBorders>
              <w:top w:val="nil"/>
              <w:left w:val="nil"/>
              <w:bottom w:val="single" w:sz="4" w:space="0" w:color="000000"/>
              <w:right w:val="single" w:sz="4" w:space="0" w:color="000000"/>
            </w:tcBorders>
            <w:shd w:val="clear" w:color="auto" w:fill="auto"/>
            <w:noWrap/>
            <w:vAlign w:val="center"/>
            <w:hideMark/>
          </w:tcPr>
          <w:p w14:paraId="678A3D0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678A3D0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D0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D08"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0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ΨΑΡΙΑΝΟΣ ΓΡΗΓΟΡΙΟΣ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D0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678A3D0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D0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D0D"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0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ΨΥΧΟΓΙΟΣ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D0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D0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D0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D12" w14:textId="77777777">
        <w:trPr>
          <w:trHeight w:val="2160"/>
        </w:trPr>
        <w:tc>
          <w:tcPr>
            <w:tcW w:w="4340" w:type="dxa"/>
            <w:tcBorders>
              <w:top w:val="nil"/>
              <w:left w:val="single" w:sz="4" w:space="0" w:color="000000"/>
              <w:bottom w:val="single" w:sz="4" w:space="0" w:color="000000"/>
              <w:right w:val="single" w:sz="4" w:space="0" w:color="000000"/>
            </w:tcBorders>
            <w:shd w:val="clear" w:color="auto" w:fill="auto"/>
            <w:vAlign w:val="center"/>
            <w:hideMark/>
          </w:tcPr>
          <w:p w14:paraId="678A3D0E" w14:textId="77777777" w:rsidR="00992F55" w:rsidRPr="005C0D20" w:rsidRDefault="00FE124F">
            <w:pPr>
              <w:contextualSpacing/>
              <w:outlineLvl w:val="0"/>
              <w:rPr>
                <w:rFonts w:ascii="Segoe UI" w:eastAsia="Times New Roman" w:hAnsi="Segoe UI" w:cs="Segoe UI"/>
                <w:sz w:val="18"/>
                <w:szCs w:val="18"/>
              </w:rPr>
            </w:pPr>
            <w:r w:rsidRPr="005C0D20">
              <w:rPr>
                <w:rFonts w:ascii="Segoe UI" w:eastAsia="Times New Roman" w:hAnsi="Segoe UI" w:cs="Segoe UI"/>
                <w:sz w:val="18"/>
                <w:szCs w:val="18"/>
              </w:rPr>
              <w:t>Πράξη: Για απιστία στην υπηρεσία σε βαθμό κακουργήματος που υπερβαίνει το ποσό των 150.000 ευρώ με τις επιβαρυντικές περιστάσεις του ν. 1608/1950 από κοινού και κατά μόνας και κατ’ εξακολούθηση, για υπεξαίρεση ποσού που υπερβαίνει τις 73.000 (και ήδη τις 1</w:t>
            </w:r>
            <w:r w:rsidRPr="005C0D20">
              <w:rPr>
                <w:rFonts w:ascii="Segoe UI" w:eastAsia="Times New Roman" w:hAnsi="Segoe UI" w:cs="Segoe UI"/>
                <w:sz w:val="18"/>
                <w:szCs w:val="18"/>
              </w:rPr>
              <w:t>20.000) ευρώ κατ’ εξακολούθηση (άρθρο 13 περ. α΄, 26, 27, 52, 53, 57, 79, 94, 98, 256 εδ. γ΄, ββ΄, 263Α, 375 παρ. 1 εδ. τελευτ. Π.Κ., άρθρο 1 παρ. 1 του ν. 1608/1950), και για ηθική αυτουργία κατά συρροή σε απιστία στην Υπηρεσία με αντικείμενο συνολικής αξ</w:t>
            </w:r>
            <w:r w:rsidRPr="005C0D20">
              <w:rPr>
                <w:rFonts w:ascii="Segoe UI" w:eastAsia="Times New Roman" w:hAnsi="Segoe UI" w:cs="Segoe UI"/>
                <w:sz w:val="18"/>
                <w:szCs w:val="18"/>
              </w:rPr>
              <w:t>ίας ... (ΣΥΝΟΛΙΚΑ ΨΗΦΟΙ: NAI:136, OXI:19, ΠΡΝ:2)</w:t>
            </w:r>
          </w:p>
        </w:tc>
        <w:tc>
          <w:tcPr>
            <w:tcW w:w="680" w:type="dxa"/>
            <w:tcBorders>
              <w:top w:val="nil"/>
              <w:left w:val="nil"/>
              <w:bottom w:val="single" w:sz="4" w:space="0" w:color="000000"/>
              <w:right w:val="single" w:sz="4" w:space="0" w:color="000000"/>
            </w:tcBorders>
            <w:shd w:val="clear" w:color="auto" w:fill="auto"/>
            <w:vAlign w:val="center"/>
            <w:hideMark/>
          </w:tcPr>
          <w:p w14:paraId="678A3D0F" w14:textId="77777777" w:rsidR="00992F55" w:rsidRPr="005C0D20" w:rsidRDefault="00FE124F">
            <w:pPr>
              <w:contextualSpacing/>
              <w:outlineLvl w:val="0"/>
              <w:rPr>
                <w:rFonts w:ascii="Segoe UI" w:eastAsia="Times New Roman" w:hAnsi="Segoe UI" w:cs="Segoe UI"/>
                <w:sz w:val="18"/>
                <w:szCs w:val="18"/>
              </w:rPr>
            </w:pPr>
            <w:r w:rsidRPr="005C0D20">
              <w:rPr>
                <w:rFonts w:ascii="Segoe UI" w:eastAsia="Times New Roman" w:hAnsi="Segoe UI" w:cs="Segoe UI"/>
                <w:sz w:val="18"/>
                <w:szCs w:val="18"/>
              </w:rPr>
              <w:t> </w:t>
            </w:r>
          </w:p>
        </w:tc>
        <w:tc>
          <w:tcPr>
            <w:tcW w:w="1900" w:type="dxa"/>
            <w:tcBorders>
              <w:top w:val="nil"/>
              <w:left w:val="nil"/>
              <w:bottom w:val="single" w:sz="4" w:space="0" w:color="000000"/>
              <w:right w:val="single" w:sz="4" w:space="0" w:color="000000"/>
            </w:tcBorders>
            <w:shd w:val="clear" w:color="auto" w:fill="auto"/>
            <w:vAlign w:val="center"/>
            <w:hideMark/>
          </w:tcPr>
          <w:p w14:paraId="678A3D10" w14:textId="77777777" w:rsidR="00992F55" w:rsidRPr="005C0D20" w:rsidRDefault="00FE124F">
            <w:pPr>
              <w:contextualSpacing/>
              <w:outlineLvl w:val="0"/>
              <w:rPr>
                <w:rFonts w:ascii="Segoe UI" w:eastAsia="Times New Roman" w:hAnsi="Segoe UI" w:cs="Segoe UI"/>
                <w:sz w:val="18"/>
                <w:szCs w:val="18"/>
              </w:rPr>
            </w:pPr>
            <w:r w:rsidRPr="005C0D20">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678A3D11" w14:textId="77777777" w:rsidR="00992F55" w:rsidRPr="005C0D20" w:rsidRDefault="00FE124F">
            <w:pPr>
              <w:contextualSpacing/>
              <w:outlineLvl w:val="0"/>
              <w:rPr>
                <w:rFonts w:ascii="Segoe UI" w:eastAsia="Times New Roman" w:hAnsi="Segoe UI" w:cs="Segoe UI"/>
                <w:sz w:val="18"/>
                <w:szCs w:val="18"/>
              </w:rPr>
            </w:pPr>
            <w:r w:rsidRPr="005C0D20">
              <w:rPr>
                <w:rFonts w:ascii="Segoe UI" w:eastAsia="Times New Roman" w:hAnsi="Segoe UI" w:cs="Segoe UI"/>
                <w:sz w:val="18"/>
                <w:szCs w:val="18"/>
              </w:rPr>
              <w:t> </w:t>
            </w:r>
          </w:p>
        </w:tc>
      </w:tr>
      <w:tr w:rsidR="0099759A" w14:paraId="678A3D17"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1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ΑΘΑΝΑΣΙΟΥ ΑΘΑΝΑΣΙΟΣ(ΝΑΣΟΣ)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D1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D1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D1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D1C"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1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lastRenderedPageBreak/>
              <w:t>ΑΘΑΝΑΣΙΟΥ ΧΑΡΑΛΑΜΠΟΣ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D1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D1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678A3D1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D21"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1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ΑΚΡΙΩΤΗΣ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D1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D1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D2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D26"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2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ΑΜΑΝΑΤΙΔΗΣ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678A3D2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D2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D2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D2B"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2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ΑΝΑΓΝΩΣΤΟΠΟΥΛΟΥ ΑΘΑΝΑΣΙΑ(ΣΙΑ)</w:t>
            </w:r>
          </w:p>
        </w:tc>
        <w:tc>
          <w:tcPr>
            <w:tcW w:w="680" w:type="dxa"/>
            <w:tcBorders>
              <w:top w:val="nil"/>
              <w:left w:val="nil"/>
              <w:bottom w:val="single" w:sz="4" w:space="0" w:color="000000"/>
              <w:right w:val="single" w:sz="4" w:space="0" w:color="000000"/>
            </w:tcBorders>
            <w:shd w:val="clear" w:color="auto" w:fill="auto"/>
            <w:noWrap/>
            <w:vAlign w:val="center"/>
            <w:hideMark/>
          </w:tcPr>
          <w:p w14:paraId="678A3D2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D2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D2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D30"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2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ΑΝΑΣΤΑΣΙΑΔΗΣ ΣΑΒΒΑΣ</w:t>
            </w:r>
          </w:p>
        </w:tc>
        <w:tc>
          <w:tcPr>
            <w:tcW w:w="680" w:type="dxa"/>
            <w:tcBorders>
              <w:top w:val="nil"/>
              <w:left w:val="nil"/>
              <w:bottom w:val="single" w:sz="4" w:space="0" w:color="000000"/>
              <w:right w:val="single" w:sz="4" w:space="0" w:color="000000"/>
            </w:tcBorders>
            <w:shd w:val="clear" w:color="auto" w:fill="auto"/>
            <w:noWrap/>
            <w:vAlign w:val="center"/>
            <w:hideMark/>
          </w:tcPr>
          <w:p w14:paraId="678A3D2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D2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D2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D35"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3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ΑΝΔΡΙΑΝΟΣ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678A3D3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D3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678A3D3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D3A"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3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ΑΝΤΩΝΙΟΥ ΜΑΡΙΑ</w:t>
            </w:r>
          </w:p>
        </w:tc>
        <w:tc>
          <w:tcPr>
            <w:tcW w:w="680" w:type="dxa"/>
            <w:tcBorders>
              <w:top w:val="nil"/>
              <w:left w:val="nil"/>
              <w:bottom w:val="single" w:sz="4" w:space="0" w:color="000000"/>
              <w:right w:val="single" w:sz="4" w:space="0" w:color="000000"/>
            </w:tcBorders>
            <w:shd w:val="clear" w:color="auto" w:fill="auto"/>
            <w:noWrap/>
            <w:vAlign w:val="center"/>
            <w:hideMark/>
          </w:tcPr>
          <w:p w14:paraId="678A3D3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D3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D3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D3F"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3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ΑΝΤΩΝΙΟΥ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D3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D3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D3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ΟΧΙ</w:t>
            </w:r>
          </w:p>
        </w:tc>
      </w:tr>
      <w:tr w:rsidR="0099759A" w14:paraId="678A3D44"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4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ΑΠΟΣΤΟΛΟΥ ΕΥΑΓΓΕΛΟΣ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D4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D4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D4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ΟΧΙ</w:t>
            </w:r>
          </w:p>
        </w:tc>
      </w:tr>
      <w:tr w:rsidR="0099759A" w14:paraId="678A3D49"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4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ΑΡΑΜΠΑΤΖΗ ΦΩΤΕΙΝΗ</w:t>
            </w:r>
          </w:p>
        </w:tc>
        <w:tc>
          <w:tcPr>
            <w:tcW w:w="680" w:type="dxa"/>
            <w:tcBorders>
              <w:top w:val="nil"/>
              <w:left w:val="nil"/>
              <w:bottom w:val="single" w:sz="4" w:space="0" w:color="000000"/>
              <w:right w:val="single" w:sz="4" w:space="0" w:color="000000"/>
            </w:tcBorders>
            <w:shd w:val="clear" w:color="auto" w:fill="auto"/>
            <w:noWrap/>
            <w:vAlign w:val="center"/>
            <w:hideMark/>
          </w:tcPr>
          <w:p w14:paraId="678A3D4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D4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D4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D4E"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4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ΑΡΑΧΩΒΙΤΗΣ ΣΤΑΥΡΟΣ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D4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D4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D4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D53"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4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ΑΣΗΜΑΚΟΠΟΥΛΟΥ ΑΝΝΑ-ΜΙΣΕΛ</w:t>
            </w:r>
          </w:p>
        </w:tc>
        <w:tc>
          <w:tcPr>
            <w:tcW w:w="680" w:type="dxa"/>
            <w:tcBorders>
              <w:top w:val="nil"/>
              <w:left w:val="nil"/>
              <w:bottom w:val="single" w:sz="4" w:space="0" w:color="000000"/>
              <w:right w:val="single" w:sz="4" w:space="0" w:color="000000"/>
            </w:tcBorders>
            <w:shd w:val="clear" w:color="auto" w:fill="auto"/>
            <w:noWrap/>
            <w:vAlign w:val="center"/>
            <w:hideMark/>
          </w:tcPr>
          <w:p w14:paraId="678A3D5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D5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D5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D58"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5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ΑΥΛΩΝΙΤΟΥ ΕΛΕΝΗ</w:t>
            </w:r>
          </w:p>
        </w:tc>
        <w:tc>
          <w:tcPr>
            <w:tcW w:w="680" w:type="dxa"/>
            <w:tcBorders>
              <w:top w:val="nil"/>
              <w:left w:val="nil"/>
              <w:bottom w:val="single" w:sz="4" w:space="0" w:color="000000"/>
              <w:right w:val="single" w:sz="4" w:space="0" w:color="000000"/>
            </w:tcBorders>
            <w:shd w:val="clear" w:color="auto" w:fill="auto"/>
            <w:noWrap/>
            <w:vAlign w:val="center"/>
            <w:hideMark/>
          </w:tcPr>
          <w:p w14:paraId="678A3D5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D5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D5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D5D"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5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ΑΧΜΕΤ ΙΛΧΑΝ</w:t>
            </w:r>
          </w:p>
        </w:tc>
        <w:tc>
          <w:tcPr>
            <w:tcW w:w="680" w:type="dxa"/>
            <w:tcBorders>
              <w:top w:val="nil"/>
              <w:left w:val="nil"/>
              <w:bottom w:val="single" w:sz="4" w:space="0" w:color="000000"/>
              <w:right w:val="single" w:sz="4" w:space="0" w:color="000000"/>
            </w:tcBorders>
            <w:shd w:val="clear" w:color="auto" w:fill="auto"/>
            <w:noWrap/>
            <w:vAlign w:val="center"/>
            <w:hideMark/>
          </w:tcPr>
          <w:p w14:paraId="678A3D5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678A3D5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D5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ΟΧΙ</w:t>
            </w:r>
          </w:p>
        </w:tc>
      </w:tr>
      <w:tr w:rsidR="0099759A" w14:paraId="678A3D62"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5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ΒΑΓΙΩΝΑΚΗ ΕΥΑΓΓΕΛΙΑ(ΒΑΛΙΑ)</w:t>
            </w:r>
          </w:p>
        </w:tc>
        <w:tc>
          <w:tcPr>
            <w:tcW w:w="680" w:type="dxa"/>
            <w:tcBorders>
              <w:top w:val="nil"/>
              <w:left w:val="nil"/>
              <w:bottom w:val="single" w:sz="4" w:space="0" w:color="000000"/>
              <w:right w:val="single" w:sz="4" w:space="0" w:color="000000"/>
            </w:tcBorders>
            <w:shd w:val="clear" w:color="auto" w:fill="auto"/>
            <w:noWrap/>
            <w:vAlign w:val="center"/>
            <w:hideMark/>
          </w:tcPr>
          <w:p w14:paraId="678A3D5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D6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D6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D67"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6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ΒΑΓΙΩΝΑΣ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D6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D6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D6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D6C"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6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ΒΑΚΗ ΦΩΤΕΙΝΗ</w:t>
            </w:r>
          </w:p>
        </w:tc>
        <w:tc>
          <w:tcPr>
            <w:tcW w:w="680" w:type="dxa"/>
            <w:tcBorders>
              <w:top w:val="nil"/>
              <w:left w:val="nil"/>
              <w:bottom w:val="single" w:sz="4" w:space="0" w:color="000000"/>
              <w:right w:val="single" w:sz="4" w:space="0" w:color="000000"/>
            </w:tcBorders>
            <w:shd w:val="clear" w:color="auto" w:fill="auto"/>
            <w:noWrap/>
            <w:vAlign w:val="center"/>
            <w:hideMark/>
          </w:tcPr>
          <w:p w14:paraId="678A3D6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D6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D6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D71"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6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ΒΑΡΔΑΚΗΣ ΣΩΚΡΑΤΗΣ</w:t>
            </w:r>
          </w:p>
        </w:tc>
        <w:tc>
          <w:tcPr>
            <w:tcW w:w="680" w:type="dxa"/>
            <w:tcBorders>
              <w:top w:val="nil"/>
              <w:left w:val="nil"/>
              <w:bottom w:val="single" w:sz="4" w:space="0" w:color="000000"/>
              <w:right w:val="single" w:sz="4" w:space="0" w:color="000000"/>
            </w:tcBorders>
            <w:shd w:val="clear" w:color="auto" w:fill="auto"/>
            <w:noWrap/>
            <w:vAlign w:val="center"/>
            <w:hideMark/>
          </w:tcPr>
          <w:p w14:paraId="678A3D6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D6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678A3D7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D76"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7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ΒΑΡΕΜΕΝΟΣ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D7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D7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D7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D7B"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7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ΒΕΡΝΑΡΔΑΚΗΣ ΧΡΙΣΤΟΦΟΡΟΣ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D7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D7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D7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D80"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7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ΒΕΣΥΡΟΠΟΥΛΟΣ ΑΠΟΣΤΟΛΟΣ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D7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D7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D7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D85"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8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ΒΕΤΤΑΣ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D8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D8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678A3D8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D8A"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8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ΒΙΤΣΑΣ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D8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D8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78A3D8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D8F"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8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ΒΛΑΣΗΣ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D8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D8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D8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D94"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9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ΒΟΥΤΣΗΣ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D9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D9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D9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D99"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9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ΒΡΑΝΤΖΑ ΠΑΝΑΓΙΩΤΑ</w:t>
            </w:r>
          </w:p>
        </w:tc>
        <w:tc>
          <w:tcPr>
            <w:tcW w:w="680" w:type="dxa"/>
            <w:tcBorders>
              <w:top w:val="nil"/>
              <w:left w:val="nil"/>
              <w:bottom w:val="single" w:sz="4" w:space="0" w:color="000000"/>
              <w:right w:val="single" w:sz="4" w:space="0" w:color="000000"/>
            </w:tcBorders>
            <w:shd w:val="clear" w:color="auto" w:fill="auto"/>
            <w:noWrap/>
            <w:vAlign w:val="center"/>
            <w:hideMark/>
          </w:tcPr>
          <w:p w14:paraId="678A3D9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D9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D9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D9E"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9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ΓΑΒΡΟΓΛΟΥ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D9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D9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D9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DA3"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9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ΓΕΝΝΙΑ ΓΕΩΡΓΙΑ</w:t>
            </w:r>
          </w:p>
        </w:tc>
        <w:tc>
          <w:tcPr>
            <w:tcW w:w="680" w:type="dxa"/>
            <w:tcBorders>
              <w:top w:val="nil"/>
              <w:left w:val="nil"/>
              <w:bottom w:val="single" w:sz="4" w:space="0" w:color="000000"/>
              <w:right w:val="single" w:sz="4" w:space="0" w:color="000000"/>
            </w:tcBorders>
            <w:shd w:val="clear" w:color="auto" w:fill="auto"/>
            <w:noWrap/>
            <w:vAlign w:val="center"/>
            <w:hideMark/>
          </w:tcPr>
          <w:p w14:paraId="678A3DA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DA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78A3DA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DA8"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A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ΓΕΡΟΒΑΣΙΛΗ ΟΛΓΑ</w:t>
            </w:r>
          </w:p>
        </w:tc>
        <w:tc>
          <w:tcPr>
            <w:tcW w:w="680" w:type="dxa"/>
            <w:tcBorders>
              <w:top w:val="nil"/>
              <w:left w:val="nil"/>
              <w:bottom w:val="single" w:sz="4" w:space="0" w:color="000000"/>
              <w:right w:val="single" w:sz="4" w:space="0" w:color="000000"/>
            </w:tcBorders>
            <w:shd w:val="clear" w:color="auto" w:fill="auto"/>
            <w:noWrap/>
            <w:vAlign w:val="center"/>
            <w:hideMark/>
          </w:tcPr>
          <w:p w14:paraId="678A3DA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DA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DA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DAD"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A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ΓΕΩΡΓΑΝΤΑΣ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DA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DA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678A3DA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DB2"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A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ΓΕΩΡΓΟΠΟΥΛΟΥ-ΣΑΛΤΑΡΗ ΕΥΣΤΑΘΙΑ(ΕΦΗ)</w:t>
            </w:r>
          </w:p>
        </w:tc>
        <w:tc>
          <w:tcPr>
            <w:tcW w:w="680" w:type="dxa"/>
            <w:tcBorders>
              <w:top w:val="nil"/>
              <w:left w:val="nil"/>
              <w:bottom w:val="single" w:sz="4" w:space="0" w:color="000000"/>
              <w:right w:val="single" w:sz="4" w:space="0" w:color="000000"/>
            </w:tcBorders>
            <w:shd w:val="clear" w:color="auto" w:fill="auto"/>
            <w:noWrap/>
            <w:vAlign w:val="center"/>
            <w:hideMark/>
          </w:tcPr>
          <w:p w14:paraId="678A3DA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DB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DB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DB7"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B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ΔΕΔΕΣ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678A3DB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DB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DB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DBC"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B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ΔΕΛΗΣ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678A3DB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678A3DB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DB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DC1"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B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ΔΗΜΑΡΑΣ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DB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DB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DC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w:t>
            </w:r>
          </w:p>
        </w:tc>
      </w:tr>
      <w:tr w:rsidR="0099759A" w14:paraId="678A3DC6"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C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ΔΗΜΟΣΧΑΚΗΣ ΑΝΑΣΤΑΣΙΟΣ(ΤΑΣΟΣ)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DC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DC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678A3DC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DCB"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C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ΔΟΥΖΙΝΑΣ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DC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DC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78A3DC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DD0"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C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ΔΡΙΤΣΑΣ ΘΕΟΔΩΡΟΣ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DC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DC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78A3DC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DD5"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D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ΔΡΙΤΣΕΛΗ ΠΑΝΑΓΙΩΤΑ</w:t>
            </w:r>
          </w:p>
        </w:tc>
        <w:tc>
          <w:tcPr>
            <w:tcW w:w="680" w:type="dxa"/>
            <w:tcBorders>
              <w:top w:val="nil"/>
              <w:left w:val="nil"/>
              <w:bottom w:val="single" w:sz="4" w:space="0" w:color="000000"/>
              <w:right w:val="single" w:sz="4" w:space="0" w:color="000000"/>
            </w:tcBorders>
            <w:shd w:val="clear" w:color="auto" w:fill="auto"/>
            <w:noWrap/>
            <w:vAlign w:val="center"/>
            <w:hideMark/>
          </w:tcPr>
          <w:p w14:paraId="678A3DD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DD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DD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DDA"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D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ΕΜΜΑΝΟΥΗΛΙΔΗΣ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DD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DD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DD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DDF"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D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ΖΕΪΜΠΕΚ ΧΟΥΣΕΪΝ</w:t>
            </w:r>
          </w:p>
        </w:tc>
        <w:tc>
          <w:tcPr>
            <w:tcW w:w="680" w:type="dxa"/>
            <w:tcBorders>
              <w:top w:val="nil"/>
              <w:left w:val="nil"/>
              <w:bottom w:val="single" w:sz="4" w:space="0" w:color="000000"/>
              <w:right w:val="single" w:sz="4" w:space="0" w:color="000000"/>
            </w:tcBorders>
            <w:shd w:val="clear" w:color="auto" w:fill="auto"/>
            <w:noWrap/>
            <w:vAlign w:val="center"/>
            <w:hideMark/>
          </w:tcPr>
          <w:p w14:paraId="678A3DD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DD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DD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DE4"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E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ΗΓΟΥΜΕΝΙΔΗΣ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DE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DE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678A3DE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DE9"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E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ΘΕΛΕΡΙΤΗ ΜΑΡΙΑ</w:t>
            </w:r>
          </w:p>
        </w:tc>
        <w:tc>
          <w:tcPr>
            <w:tcW w:w="680" w:type="dxa"/>
            <w:tcBorders>
              <w:top w:val="nil"/>
              <w:left w:val="nil"/>
              <w:bottom w:val="single" w:sz="4" w:space="0" w:color="000000"/>
              <w:right w:val="single" w:sz="4" w:space="0" w:color="000000"/>
            </w:tcBorders>
            <w:shd w:val="clear" w:color="auto" w:fill="auto"/>
            <w:noWrap/>
            <w:vAlign w:val="center"/>
            <w:hideMark/>
          </w:tcPr>
          <w:p w14:paraId="678A3DE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DE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DE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DEE"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E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ΘΕΟΠΕΦΤΑΤΟΥ ΑΦΡΟΔΙΤΗ</w:t>
            </w:r>
          </w:p>
        </w:tc>
        <w:tc>
          <w:tcPr>
            <w:tcW w:w="680" w:type="dxa"/>
            <w:tcBorders>
              <w:top w:val="nil"/>
              <w:left w:val="nil"/>
              <w:bottom w:val="single" w:sz="4" w:space="0" w:color="000000"/>
              <w:right w:val="single" w:sz="4" w:space="0" w:color="000000"/>
            </w:tcBorders>
            <w:shd w:val="clear" w:color="auto" w:fill="auto"/>
            <w:noWrap/>
            <w:vAlign w:val="center"/>
            <w:hideMark/>
          </w:tcPr>
          <w:p w14:paraId="678A3DE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DE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DE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DF3"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E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ΘΕΟΦΥΛΑΚΤΟΣ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678A3DF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DF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DF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DF8"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F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ΘΗΒΑΙΟΣ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DF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DF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DF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DFD"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F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ΘΡΑΨΑΝΙΩΤΗΣ ΕΜΜΑΝΟΥΗΛ</w:t>
            </w:r>
          </w:p>
        </w:tc>
        <w:tc>
          <w:tcPr>
            <w:tcW w:w="680" w:type="dxa"/>
            <w:tcBorders>
              <w:top w:val="nil"/>
              <w:left w:val="nil"/>
              <w:bottom w:val="single" w:sz="4" w:space="0" w:color="000000"/>
              <w:right w:val="single" w:sz="4" w:space="0" w:color="000000"/>
            </w:tcBorders>
            <w:shd w:val="clear" w:color="auto" w:fill="auto"/>
            <w:noWrap/>
            <w:vAlign w:val="center"/>
            <w:hideMark/>
          </w:tcPr>
          <w:p w14:paraId="678A3DF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DF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678A3DF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E02"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DF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ΚΑΒΒΑΔΑΣ ΑΘΑΝΑΣΙΟΣ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DF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E0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678A3E0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E07"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0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 xml:space="preserve">ΚΑΒΒΑΔΙΑ </w:t>
            </w:r>
            <w:r w:rsidRPr="005C0D20">
              <w:rPr>
                <w:rFonts w:ascii="Segoe UI" w:eastAsia="Times New Roman" w:hAnsi="Segoe UI" w:cs="Segoe UI"/>
                <w:sz w:val="18"/>
                <w:szCs w:val="18"/>
              </w:rPr>
              <w:t>ΙΩΑΝΝΕΤΑ(ΑΝΝΕΤΑ)</w:t>
            </w:r>
          </w:p>
        </w:tc>
        <w:tc>
          <w:tcPr>
            <w:tcW w:w="680" w:type="dxa"/>
            <w:tcBorders>
              <w:top w:val="nil"/>
              <w:left w:val="nil"/>
              <w:bottom w:val="single" w:sz="4" w:space="0" w:color="000000"/>
              <w:right w:val="single" w:sz="4" w:space="0" w:color="000000"/>
            </w:tcBorders>
            <w:shd w:val="clear" w:color="auto" w:fill="auto"/>
            <w:noWrap/>
            <w:vAlign w:val="center"/>
            <w:hideMark/>
          </w:tcPr>
          <w:p w14:paraId="678A3E0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E0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E0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E0C"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0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ΚΑΪΣΑΣ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E0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E0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678A3E0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E11"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0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ΚΑΚΛΑΜΑΝΗΣ ΝΙΚΗΤΑΣ</w:t>
            </w:r>
          </w:p>
        </w:tc>
        <w:tc>
          <w:tcPr>
            <w:tcW w:w="680" w:type="dxa"/>
            <w:tcBorders>
              <w:top w:val="nil"/>
              <w:left w:val="nil"/>
              <w:bottom w:val="single" w:sz="4" w:space="0" w:color="000000"/>
              <w:right w:val="single" w:sz="4" w:space="0" w:color="000000"/>
            </w:tcBorders>
            <w:shd w:val="clear" w:color="auto" w:fill="auto"/>
            <w:noWrap/>
            <w:vAlign w:val="center"/>
            <w:hideMark/>
          </w:tcPr>
          <w:p w14:paraId="678A3E0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E0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E1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ΠΡΝ</w:t>
            </w:r>
          </w:p>
        </w:tc>
      </w:tr>
      <w:tr w:rsidR="0099759A" w14:paraId="678A3E16"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1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ΚΑΜΑΤΕΡΟΣ ΗΛΙΑΣ</w:t>
            </w:r>
          </w:p>
        </w:tc>
        <w:tc>
          <w:tcPr>
            <w:tcW w:w="680" w:type="dxa"/>
            <w:tcBorders>
              <w:top w:val="nil"/>
              <w:left w:val="nil"/>
              <w:bottom w:val="single" w:sz="4" w:space="0" w:color="000000"/>
              <w:right w:val="single" w:sz="4" w:space="0" w:color="000000"/>
            </w:tcBorders>
            <w:shd w:val="clear" w:color="auto" w:fill="auto"/>
            <w:noWrap/>
            <w:vAlign w:val="center"/>
            <w:hideMark/>
          </w:tcPr>
          <w:p w14:paraId="678A3E1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E1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678A3E1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ΠΡΝ</w:t>
            </w:r>
          </w:p>
        </w:tc>
      </w:tr>
      <w:tr w:rsidR="0099759A" w14:paraId="678A3E1B"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1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ΚΑΝΕΛΛΗ ΓΑΡΥΦΑΛΛΙΑ(ΛΙΑΝΑ)</w:t>
            </w:r>
          </w:p>
        </w:tc>
        <w:tc>
          <w:tcPr>
            <w:tcW w:w="680" w:type="dxa"/>
            <w:tcBorders>
              <w:top w:val="nil"/>
              <w:left w:val="nil"/>
              <w:bottom w:val="single" w:sz="4" w:space="0" w:color="000000"/>
              <w:right w:val="single" w:sz="4" w:space="0" w:color="000000"/>
            </w:tcBorders>
            <w:shd w:val="clear" w:color="auto" w:fill="auto"/>
            <w:noWrap/>
            <w:vAlign w:val="center"/>
            <w:hideMark/>
          </w:tcPr>
          <w:p w14:paraId="678A3E1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678A3E1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E1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E20"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1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ΚΑΡΑΓΙΑΝΝΙΔΗΣ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E1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E1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E1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E25"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2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 xml:space="preserve">ΚΑΡΑ-ΓΙΟΥΣΟΥΦ </w:t>
            </w:r>
            <w:r w:rsidRPr="005C0D20">
              <w:rPr>
                <w:rFonts w:ascii="Segoe UI" w:eastAsia="Times New Roman" w:hAnsi="Segoe UI" w:cs="Segoe UI"/>
                <w:sz w:val="18"/>
                <w:szCs w:val="18"/>
              </w:rPr>
              <w:t>ΑΪΧΑΝ</w:t>
            </w:r>
          </w:p>
        </w:tc>
        <w:tc>
          <w:tcPr>
            <w:tcW w:w="680" w:type="dxa"/>
            <w:tcBorders>
              <w:top w:val="nil"/>
              <w:left w:val="nil"/>
              <w:bottom w:val="single" w:sz="4" w:space="0" w:color="000000"/>
              <w:right w:val="single" w:sz="4" w:space="0" w:color="000000"/>
            </w:tcBorders>
            <w:shd w:val="clear" w:color="auto" w:fill="auto"/>
            <w:noWrap/>
            <w:vAlign w:val="center"/>
            <w:hideMark/>
          </w:tcPr>
          <w:p w14:paraId="678A3E2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E2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E2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E2A"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2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ΚΑΡΑΚΩΣΤΑ ΕΥΑΓΓΕΛΙΑ(ΕΥΗ)</w:t>
            </w:r>
          </w:p>
        </w:tc>
        <w:tc>
          <w:tcPr>
            <w:tcW w:w="680" w:type="dxa"/>
            <w:tcBorders>
              <w:top w:val="nil"/>
              <w:left w:val="nil"/>
              <w:bottom w:val="single" w:sz="4" w:space="0" w:color="000000"/>
              <w:right w:val="single" w:sz="4" w:space="0" w:color="000000"/>
            </w:tcBorders>
            <w:shd w:val="clear" w:color="auto" w:fill="auto"/>
            <w:noWrap/>
            <w:vAlign w:val="center"/>
            <w:hideMark/>
          </w:tcPr>
          <w:p w14:paraId="678A3E2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E2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78A3E2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E2F"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2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ΚΑΡΑΜΑΝΛΗ ΑΝΝΑ</w:t>
            </w:r>
          </w:p>
        </w:tc>
        <w:tc>
          <w:tcPr>
            <w:tcW w:w="680" w:type="dxa"/>
            <w:tcBorders>
              <w:top w:val="nil"/>
              <w:left w:val="nil"/>
              <w:bottom w:val="single" w:sz="4" w:space="0" w:color="000000"/>
              <w:right w:val="single" w:sz="4" w:space="0" w:color="000000"/>
            </w:tcBorders>
            <w:shd w:val="clear" w:color="auto" w:fill="auto"/>
            <w:noWrap/>
            <w:vAlign w:val="center"/>
            <w:hideMark/>
          </w:tcPr>
          <w:p w14:paraId="678A3E2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E2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E2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E34"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3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ΚΑΡΑΜΑΝΛΗΣ ΚΩΝ/ΝΟΣ τ ΑΧΙΛ</w:t>
            </w:r>
          </w:p>
        </w:tc>
        <w:tc>
          <w:tcPr>
            <w:tcW w:w="680" w:type="dxa"/>
            <w:tcBorders>
              <w:top w:val="nil"/>
              <w:left w:val="nil"/>
              <w:bottom w:val="single" w:sz="4" w:space="0" w:color="000000"/>
              <w:right w:val="single" w:sz="4" w:space="0" w:color="000000"/>
            </w:tcBorders>
            <w:shd w:val="clear" w:color="auto" w:fill="auto"/>
            <w:noWrap/>
            <w:vAlign w:val="center"/>
            <w:hideMark/>
          </w:tcPr>
          <w:p w14:paraId="678A3E3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E3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E3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E39"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3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ΚΑΡΑΝΑΣΤΑΣΗΣ ΑΠΟΣΤΟΛΟΣ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E3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E3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678A3E3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E3E"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3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ΚΑΡΑΟΓΛΟΥ ΘΕΟΔΩΡΟΣ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E3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E3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E3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E43"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3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 xml:space="preserve">ΚΑΡΑΣΑΡΛΙΔΟΥ </w:t>
            </w:r>
            <w:r w:rsidRPr="005C0D20">
              <w:rPr>
                <w:rFonts w:ascii="Segoe UI" w:eastAsia="Times New Roman" w:hAnsi="Segoe UI" w:cs="Segoe UI"/>
                <w:sz w:val="18"/>
                <w:szCs w:val="18"/>
              </w:rPr>
              <w:t>ΕΥΦΡΟΣΥΝΗ(ΦΡΟΣΩ)</w:t>
            </w:r>
          </w:p>
        </w:tc>
        <w:tc>
          <w:tcPr>
            <w:tcW w:w="680" w:type="dxa"/>
            <w:tcBorders>
              <w:top w:val="nil"/>
              <w:left w:val="nil"/>
              <w:bottom w:val="single" w:sz="4" w:space="0" w:color="000000"/>
              <w:right w:val="single" w:sz="4" w:space="0" w:color="000000"/>
            </w:tcBorders>
            <w:shd w:val="clear" w:color="auto" w:fill="auto"/>
            <w:noWrap/>
            <w:vAlign w:val="center"/>
            <w:hideMark/>
          </w:tcPr>
          <w:p w14:paraId="678A3E4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E4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E4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ΟΧΙ</w:t>
            </w:r>
          </w:p>
        </w:tc>
      </w:tr>
      <w:tr w:rsidR="0099759A" w14:paraId="678A3E48"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4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ΚΑΣΤΟΡΗΣ ΑΣΤΕΡΙΟΣ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E4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E4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E4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E4D"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4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ΚΑΤΣΑΒΡΙΑ-ΣΙΩΡΟΠΟΥΛΟΥ ΧΡΥΣΟΥΛΑ</w:t>
            </w:r>
          </w:p>
        </w:tc>
        <w:tc>
          <w:tcPr>
            <w:tcW w:w="680" w:type="dxa"/>
            <w:tcBorders>
              <w:top w:val="nil"/>
              <w:left w:val="nil"/>
              <w:bottom w:val="single" w:sz="4" w:space="0" w:color="000000"/>
              <w:right w:val="single" w:sz="4" w:space="0" w:color="000000"/>
            </w:tcBorders>
            <w:shd w:val="clear" w:color="auto" w:fill="auto"/>
            <w:noWrap/>
            <w:vAlign w:val="center"/>
            <w:hideMark/>
          </w:tcPr>
          <w:p w14:paraId="678A3E4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E4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E4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ΟΧΙ</w:t>
            </w:r>
          </w:p>
        </w:tc>
      </w:tr>
      <w:tr w:rsidR="0099759A" w14:paraId="678A3E52"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4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ΚΑΤΣΑΝΙΩΤΗΣ ΑΝΔΡΕΑΣ</w:t>
            </w:r>
          </w:p>
        </w:tc>
        <w:tc>
          <w:tcPr>
            <w:tcW w:w="680" w:type="dxa"/>
            <w:tcBorders>
              <w:top w:val="nil"/>
              <w:left w:val="nil"/>
              <w:bottom w:val="single" w:sz="4" w:space="0" w:color="000000"/>
              <w:right w:val="single" w:sz="4" w:space="0" w:color="000000"/>
            </w:tcBorders>
            <w:shd w:val="clear" w:color="auto" w:fill="auto"/>
            <w:noWrap/>
            <w:vAlign w:val="center"/>
            <w:hideMark/>
          </w:tcPr>
          <w:p w14:paraId="678A3E4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E5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E5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E57"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5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ΚΑΤΣΑΦΑΔΟΣ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E5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E5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78A3E5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E5C"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5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ΚΑΤΣΗΣ ΜΑΡΙΟΣ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E5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E5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E5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E61"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5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ΚΑΤΣΙΚΗΣ</w:t>
            </w:r>
            <w:r w:rsidRPr="005C0D20">
              <w:rPr>
                <w:rFonts w:ascii="Segoe UI" w:eastAsia="Times New Roman" w:hAnsi="Segoe UI" w:cs="Segoe UI"/>
                <w:sz w:val="18"/>
                <w:szCs w:val="18"/>
              </w:rPr>
              <w:t xml:space="preserve">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E5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678A3E5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E6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ΟΧΙ</w:t>
            </w:r>
          </w:p>
        </w:tc>
      </w:tr>
      <w:tr w:rsidR="0099759A" w14:paraId="678A3E66"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6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ΚΑΤΣΩΤΗΣ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E6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678A3E6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E6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E6B"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6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ΚΑΦΑΝΤΑΡΗ ΧΑΡΟΥΛΑ</w:t>
            </w:r>
          </w:p>
        </w:tc>
        <w:tc>
          <w:tcPr>
            <w:tcW w:w="680" w:type="dxa"/>
            <w:tcBorders>
              <w:top w:val="nil"/>
              <w:left w:val="nil"/>
              <w:bottom w:val="single" w:sz="4" w:space="0" w:color="000000"/>
              <w:right w:val="single" w:sz="4" w:space="0" w:color="000000"/>
            </w:tcBorders>
            <w:shd w:val="clear" w:color="auto" w:fill="auto"/>
            <w:noWrap/>
            <w:vAlign w:val="center"/>
            <w:hideMark/>
          </w:tcPr>
          <w:p w14:paraId="678A3E6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E6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E6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E70"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6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ΚΕΔΙΚΟΓΛΟΥ ΣΥΜΕΩΝ(ΣΙΜΟΣ)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E6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E6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E6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E75"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7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ΚΕΦΑΛΟΓΙΑΝΝΗ ΟΛΓΑ</w:t>
            </w:r>
          </w:p>
        </w:tc>
        <w:tc>
          <w:tcPr>
            <w:tcW w:w="680" w:type="dxa"/>
            <w:tcBorders>
              <w:top w:val="nil"/>
              <w:left w:val="nil"/>
              <w:bottom w:val="single" w:sz="4" w:space="0" w:color="000000"/>
              <w:right w:val="single" w:sz="4" w:space="0" w:color="000000"/>
            </w:tcBorders>
            <w:shd w:val="clear" w:color="auto" w:fill="auto"/>
            <w:noWrap/>
            <w:vAlign w:val="center"/>
            <w:hideMark/>
          </w:tcPr>
          <w:p w14:paraId="678A3E7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E7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E7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E7A"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7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ΚΕΦΑΛΟΓΙΑΝΝΗΣ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678A3E7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E7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E7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E7F"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7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 xml:space="preserve">ΚΟΖΟΜΠΟΛΗ-ΑΜΑΝΑΤΙΔΗ </w:t>
            </w:r>
            <w:r w:rsidRPr="005C0D20">
              <w:rPr>
                <w:rFonts w:ascii="Segoe UI" w:eastAsia="Times New Roman" w:hAnsi="Segoe UI" w:cs="Segoe UI"/>
                <w:sz w:val="18"/>
                <w:szCs w:val="18"/>
              </w:rPr>
              <w:t>ΠΑΝΑΓΙΩΤΑ</w:t>
            </w:r>
          </w:p>
        </w:tc>
        <w:tc>
          <w:tcPr>
            <w:tcW w:w="680" w:type="dxa"/>
            <w:tcBorders>
              <w:top w:val="nil"/>
              <w:left w:val="nil"/>
              <w:bottom w:val="single" w:sz="4" w:space="0" w:color="000000"/>
              <w:right w:val="single" w:sz="4" w:space="0" w:color="000000"/>
            </w:tcBorders>
            <w:shd w:val="clear" w:color="auto" w:fill="auto"/>
            <w:noWrap/>
            <w:vAlign w:val="center"/>
            <w:hideMark/>
          </w:tcPr>
          <w:p w14:paraId="678A3E7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E7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E7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E84"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8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ΚΟΛΛΙΑ-ΤΣΑΡΟΥΧΑ ΜΑΡΙΑ</w:t>
            </w:r>
          </w:p>
        </w:tc>
        <w:tc>
          <w:tcPr>
            <w:tcW w:w="680" w:type="dxa"/>
            <w:tcBorders>
              <w:top w:val="nil"/>
              <w:left w:val="nil"/>
              <w:bottom w:val="single" w:sz="4" w:space="0" w:color="000000"/>
              <w:right w:val="single" w:sz="4" w:space="0" w:color="000000"/>
            </w:tcBorders>
            <w:shd w:val="clear" w:color="auto" w:fill="auto"/>
            <w:noWrap/>
            <w:vAlign w:val="center"/>
            <w:hideMark/>
          </w:tcPr>
          <w:p w14:paraId="678A3E8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678A3E8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E8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E89"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8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ΚΟΝΣΟΛΑΣ ΕΜΜΑΝΟΥΗΛ(ΜΑΝΟΣ)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E8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E8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678A3E8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E8E"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8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ΚΟΝΤΟΓΕΩΡΓΟΣ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E8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E8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E8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E93"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8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ΚΟΤΖΙΑΣ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E9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E9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E9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E98"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9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ΚΟΥΜΟΥΤΣΑΚΟΣ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E9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E9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E9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E9D"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9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ΚΟΥΡΑΚΗΣ ΑΝΑΣΤΑΣΙΟΣ(ΤΑΣΟΣ)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E9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E9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E9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EA2"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9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lastRenderedPageBreak/>
              <w:t>ΚΟΥΤΣΟΥΚΟΣ ΓΙΑΝΝΗΣ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678A3E9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678A3EA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EA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ΟΧΙ</w:t>
            </w:r>
          </w:p>
        </w:tc>
      </w:tr>
      <w:tr w:rsidR="0099759A" w14:paraId="678A3EA7"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A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ΚΥΡΙΤΣΗΣ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EA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EA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EA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EAC"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A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ΚΩΝΣΤΑΝΤΙΝΕΑΣ ΠΕΤΡΟΣ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EA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EA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EA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EB1"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A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ΚΩΣΤΟΠΑΝΑΓΙΩΤΟΥ ΗΛΙΑΣ</w:t>
            </w:r>
          </w:p>
        </w:tc>
        <w:tc>
          <w:tcPr>
            <w:tcW w:w="680" w:type="dxa"/>
            <w:tcBorders>
              <w:top w:val="nil"/>
              <w:left w:val="nil"/>
              <w:bottom w:val="single" w:sz="4" w:space="0" w:color="000000"/>
              <w:right w:val="single" w:sz="4" w:space="0" w:color="000000"/>
            </w:tcBorders>
            <w:shd w:val="clear" w:color="auto" w:fill="auto"/>
            <w:noWrap/>
            <w:vAlign w:val="center"/>
            <w:hideMark/>
          </w:tcPr>
          <w:p w14:paraId="678A3EA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EA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678A3EB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EB6"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B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ΛΑΖΑΡΙΔΗΣ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EB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678A3EB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 xml:space="preserve">Β' </w:t>
            </w:r>
            <w:r w:rsidRPr="005C0D20">
              <w:rPr>
                <w:rFonts w:ascii="Segoe UI" w:eastAsia="Times New Roman" w:hAnsi="Segoe UI" w:cs="Segoe UI"/>
                <w:sz w:val="18"/>
                <w:szCs w:val="18"/>
              </w:rPr>
              <w:t>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EB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EBB"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B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ΛΑΜΠΡΟΥΛΗΣ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EB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678A3EB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EB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EC0"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B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ΛΑΠΠΑΣ ΣΠΥΡΙΔΩΝΑΣ</w:t>
            </w:r>
          </w:p>
        </w:tc>
        <w:tc>
          <w:tcPr>
            <w:tcW w:w="680" w:type="dxa"/>
            <w:tcBorders>
              <w:top w:val="nil"/>
              <w:left w:val="nil"/>
              <w:bottom w:val="single" w:sz="4" w:space="0" w:color="000000"/>
              <w:right w:val="single" w:sz="4" w:space="0" w:color="000000"/>
            </w:tcBorders>
            <w:shd w:val="clear" w:color="auto" w:fill="auto"/>
            <w:noWrap/>
            <w:vAlign w:val="center"/>
            <w:hideMark/>
          </w:tcPr>
          <w:p w14:paraId="678A3EB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EB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EB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EC5"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C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ΛΙΒΑΝΙΟΥ ΖΩΗ</w:t>
            </w:r>
          </w:p>
        </w:tc>
        <w:tc>
          <w:tcPr>
            <w:tcW w:w="680" w:type="dxa"/>
            <w:tcBorders>
              <w:top w:val="nil"/>
              <w:left w:val="nil"/>
              <w:bottom w:val="single" w:sz="4" w:space="0" w:color="000000"/>
              <w:right w:val="single" w:sz="4" w:space="0" w:color="000000"/>
            </w:tcBorders>
            <w:shd w:val="clear" w:color="auto" w:fill="auto"/>
            <w:noWrap/>
            <w:vAlign w:val="center"/>
            <w:hideMark/>
          </w:tcPr>
          <w:p w14:paraId="678A3EC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EC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EC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ΟΧΙ</w:t>
            </w:r>
          </w:p>
        </w:tc>
      </w:tr>
      <w:tr w:rsidR="0099759A" w14:paraId="678A3ECA"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C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ΛΟΒΕΡΔΟΣ ΑΝΔΡΕΑΣ</w:t>
            </w:r>
          </w:p>
        </w:tc>
        <w:tc>
          <w:tcPr>
            <w:tcW w:w="680" w:type="dxa"/>
            <w:tcBorders>
              <w:top w:val="nil"/>
              <w:left w:val="nil"/>
              <w:bottom w:val="single" w:sz="4" w:space="0" w:color="000000"/>
              <w:right w:val="single" w:sz="4" w:space="0" w:color="000000"/>
            </w:tcBorders>
            <w:shd w:val="clear" w:color="auto" w:fill="auto"/>
            <w:noWrap/>
            <w:vAlign w:val="center"/>
            <w:hideMark/>
          </w:tcPr>
          <w:p w14:paraId="678A3EC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678A3EC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EC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ΟΧΙ</w:t>
            </w:r>
          </w:p>
        </w:tc>
      </w:tr>
      <w:tr w:rsidR="0099759A" w14:paraId="678A3ECF"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C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ΛΥΚΟΥΔΗΣ ΣΠΥΡΙΔΩΝ</w:t>
            </w:r>
          </w:p>
        </w:tc>
        <w:tc>
          <w:tcPr>
            <w:tcW w:w="680" w:type="dxa"/>
            <w:tcBorders>
              <w:top w:val="nil"/>
              <w:left w:val="nil"/>
              <w:bottom w:val="single" w:sz="4" w:space="0" w:color="000000"/>
              <w:right w:val="single" w:sz="4" w:space="0" w:color="000000"/>
            </w:tcBorders>
            <w:shd w:val="clear" w:color="auto" w:fill="auto"/>
            <w:noWrap/>
            <w:vAlign w:val="center"/>
            <w:hideMark/>
          </w:tcPr>
          <w:p w14:paraId="678A3EC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678A3EC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EC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ED4"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D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ΜΑΝΙΑΤΗΣ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678A3ED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678A3ED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678A3ED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ΟΧΙ</w:t>
            </w:r>
          </w:p>
        </w:tc>
      </w:tr>
      <w:tr w:rsidR="0099759A" w14:paraId="678A3ED9"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D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 xml:space="preserve">ΜΑΝΙΟΣ </w:t>
            </w:r>
            <w:r w:rsidRPr="005C0D20">
              <w:rPr>
                <w:rFonts w:ascii="Segoe UI" w:eastAsia="Times New Roman" w:hAnsi="Segoe UI" w:cs="Segoe UI"/>
                <w:sz w:val="18"/>
                <w:szCs w:val="18"/>
              </w:rPr>
              <w:t>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ED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ED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ED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EDE"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D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ΜΑΝΤΑΣ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ED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ED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ED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EE3"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D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ΜΑΡΔΑΣ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EE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EE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EE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EE8"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E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ΜΕΓΑΛΟΟΙΚΟΝΟΜΟΥ ΘΕΟΔΩΡΑ</w:t>
            </w:r>
          </w:p>
        </w:tc>
        <w:tc>
          <w:tcPr>
            <w:tcW w:w="680" w:type="dxa"/>
            <w:tcBorders>
              <w:top w:val="nil"/>
              <w:left w:val="nil"/>
              <w:bottom w:val="single" w:sz="4" w:space="0" w:color="000000"/>
              <w:right w:val="single" w:sz="4" w:space="0" w:color="000000"/>
            </w:tcBorders>
            <w:shd w:val="clear" w:color="auto" w:fill="auto"/>
            <w:noWrap/>
            <w:vAlign w:val="center"/>
            <w:hideMark/>
          </w:tcPr>
          <w:p w14:paraId="678A3EE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EE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78A3EE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EED"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E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ΜΕΪΚΟΠΟΥΛΟΣ ΑΛΕΞΑΝΔΡΟΣ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EE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EE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EE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EF2"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E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ΜΗΤΑΦΙΔΗΣ ΤΡΙΑΝΤΑΦΥΛΛΟΣ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EE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EF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EF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EF7"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F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ΜΙΧΑΗΛΙΔΗΣ ΑΝΔΡΕΑΣ</w:t>
            </w:r>
          </w:p>
        </w:tc>
        <w:tc>
          <w:tcPr>
            <w:tcW w:w="680" w:type="dxa"/>
            <w:tcBorders>
              <w:top w:val="nil"/>
              <w:left w:val="nil"/>
              <w:bottom w:val="single" w:sz="4" w:space="0" w:color="000000"/>
              <w:right w:val="single" w:sz="4" w:space="0" w:color="000000"/>
            </w:tcBorders>
            <w:shd w:val="clear" w:color="auto" w:fill="auto"/>
            <w:noWrap/>
            <w:vAlign w:val="center"/>
            <w:hideMark/>
          </w:tcPr>
          <w:p w14:paraId="678A3EF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EF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678A3EF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EFC"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F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ΜΙΧΕΛΗΣ ΑΘΑΝΑΣΙΟΣ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EF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EF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678A3EF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F01"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EF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ΜΙΧΕΛΟΓΙΑΝΝΑΚΗΣ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678A3EF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EF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678A3F0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F06"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0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ΜΟΡΦΙΔΗΣ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F0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F0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F0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F0B"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0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ΜΟΥΜΟΥΛΙΔΗΣ ΘΕΜΙΣΤΟΚΛΗΣ</w:t>
            </w:r>
          </w:p>
        </w:tc>
        <w:tc>
          <w:tcPr>
            <w:tcW w:w="680" w:type="dxa"/>
            <w:tcBorders>
              <w:top w:val="nil"/>
              <w:left w:val="nil"/>
              <w:bottom w:val="single" w:sz="4" w:space="0" w:color="000000"/>
              <w:right w:val="single" w:sz="4" w:space="0" w:color="000000"/>
            </w:tcBorders>
            <w:shd w:val="clear" w:color="auto" w:fill="auto"/>
            <w:noWrap/>
            <w:vAlign w:val="center"/>
            <w:hideMark/>
          </w:tcPr>
          <w:p w14:paraId="678A3F0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F0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F0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F10"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0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ΜΟΥΣΤΑΦΑ ΜΟΥΣΤΑΦΑ</w:t>
            </w:r>
          </w:p>
        </w:tc>
        <w:tc>
          <w:tcPr>
            <w:tcW w:w="680" w:type="dxa"/>
            <w:tcBorders>
              <w:top w:val="nil"/>
              <w:left w:val="nil"/>
              <w:bottom w:val="single" w:sz="4" w:space="0" w:color="000000"/>
              <w:right w:val="single" w:sz="4" w:space="0" w:color="000000"/>
            </w:tcBorders>
            <w:shd w:val="clear" w:color="auto" w:fill="auto"/>
            <w:noWrap/>
            <w:vAlign w:val="center"/>
            <w:hideMark/>
          </w:tcPr>
          <w:p w14:paraId="678A3F0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F0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F0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F15"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1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ΜΠΑΛΑΟΥΡΑΣ ΓΕΡΑΣΙΜΟΣ(ΜΑΚΗΣ)</w:t>
            </w:r>
          </w:p>
        </w:tc>
        <w:tc>
          <w:tcPr>
            <w:tcW w:w="680" w:type="dxa"/>
            <w:tcBorders>
              <w:top w:val="nil"/>
              <w:left w:val="nil"/>
              <w:bottom w:val="single" w:sz="4" w:space="0" w:color="000000"/>
              <w:right w:val="single" w:sz="4" w:space="0" w:color="000000"/>
            </w:tcBorders>
            <w:shd w:val="clear" w:color="auto" w:fill="auto"/>
            <w:noWrap/>
            <w:vAlign w:val="center"/>
            <w:hideMark/>
          </w:tcPr>
          <w:p w14:paraId="678A3F1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F1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F1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F1A"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1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ΜΠΑΛΑΦΑΣ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678A3F1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F1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F1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F1F"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1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ΜΠΑΛΛΗΣ ΣΥΜΕΩΝ(ΜΑΚΗΣ)</w:t>
            </w:r>
          </w:p>
        </w:tc>
        <w:tc>
          <w:tcPr>
            <w:tcW w:w="680" w:type="dxa"/>
            <w:tcBorders>
              <w:top w:val="nil"/>
              <w:left w:val="nil"/>
              <w:bottom w:val="single" w:sz="4" w:space="0" w:color="000000"/>
              <w:right w:val="single" w:sz="4" w:space="0" w:color="000000"/>
            </w:tcBorders>
            <w:shd w:val="clear" w:color="auto" w:fill="auto"/>
            <w:noWrap/>
            <w:vAlign w:val="center"/>
            <w:hideMark/>
          </w:tcPr>
          <w:p w14:paraId="678A3F1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F1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F1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F24"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2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ΜΠΑΛΤΑΣ ΑΡΙΣΤΕΙΔΗΣ-ΝΙΚΟΛΑΟΣ-ΔΗΜΗΤΡΙΟΣ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F2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F2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F2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F29"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2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ΜΠΑΛΩΜΕΝΑΚΗΣ ΑΝΤΩΝΗΣ</w:t>
            </w:r>
          </w:p>
        </w:tc>
        <w:tc>
          <w:tcPr>
            <w:tcW w:w="680" w:type="dxa"/>
            <w:tcBorders>
              <w:top w:val="nil"/>
              <w:left w:val="nil"/>
              <w:bottom w:val="single" w:sz="4" w:space="0" w:color="000000"/>
              <w:right w:val="single" w:sz="4" w:space="0" w:color="000000"/>
            </w:tcBorders>
            <w:shd w:val="clear" w:color="auto" w:fill="auto"/>
            <w:noWrap/>
            <w:vAlign w:val="center"/>
            <w:hideMark/>
          </w:tcPr>
          <w:p w14:paraId="678A3F2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F2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F2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F2E"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2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ΜΠΑΞΕΒΑΝΑΚΗΣ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F2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F2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F2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ΟΧΙ</w:t>
            </w:r>
          </w:p>
        </w:tc>
      </w:tr>
      <w:tr w:rsidR="0099759A" w14:paraId="678A3F33"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2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ΜΠΓΙΑΛΑΣ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F3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F3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F3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F38"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3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ΝΤΖΙΜΑΝΗΣ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F3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F3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F3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F3D"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3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ΞΥΔΑΚΗΣ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F3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F3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F3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F42"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3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ΟΥΡΣΟΥΖΙΔΗΣ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F3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F4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F4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F47"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4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ΠΑΛΛΗΣ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F4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F4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678A3F4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F4C"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4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ΠΑΠΑΔΟΠΟΥΛΟΣ ΑΘΑΝΑΣΙΟΣ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F4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F4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F4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ΟΧΙ</w:t>
            </w:r>
          </w:p>
        </w:tc>
      </w:tr>
      <w:tr w:rsidR="0099759A" w14:paraId="678A3F51"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4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ΠΑΠΑΔΟΠΟΥΛΟΣ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F4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F4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F5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F56"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5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ΠΑΠΑΔΟΠΟΥΛΟΣ ΧΡΙΣΤΟΦΟΡΟΣ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F5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F5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F5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F5B"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5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ΠΑΠΑΗΛΙΟΥ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F5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F5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F5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F60"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5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ΠΑΠΑΦΙΛΙΠΠΟΥ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F5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F5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F5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F65"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6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ΠΑΠΠΑΣ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F6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F6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F6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F6A"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6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ΠΑΥΛΙΔΗΣ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F6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F6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F6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F6F"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6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ΠΡΑΤΣΟΛΗΣ ΑΝΑΣΤΑΣΙΟΣ(ΤΑΣΟΣ)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F6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F6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F6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ΟΧΙ</w:t>
            </w:r>
          </w:p>
        </w:tc>
      </w:tr>
      <w:tr w:rsidR="0099759A" w14:paraId="678A3F74"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7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ΡΙΖΟΣ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F7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F7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678A3F7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F79"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7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ΡΙΖΟΥΛΗΣ ΑΝΔΡΕΑΣ</w:t>
            </w:r>
          </w:p>
        </w:tc>
        <w:tc>
          <w:tcPr>
            <w:tcW w:w="680" w:type="dxa"/>
            <w:tcBorders>
              <w:top w:val="nil"/>
              <w:left w:val="nil"/>
              <w:bottom w:val="single" w:sz="4" w:space="0" w:color="000000"/>
              <w:right w:val="single" w:sz="4" w:space="0" w:color="000000"/>
            </w:tcBorders>
            <w:shd w:val="clear" w:color="auto" w:fill="auto"/>
            <w:noWrap/>
            <w:vAlign w:val="center"/>
            <w:hideMark/>
          </w:tcPr>
          <w:p w14:paraId="678A3F7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F7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F7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ΟΧΙ</w:t>
            </w:r>
          </w:p>
        </w:tc>
      </w:tr>
      <w:tr w:rsidR="0099759A" w14:paraId="678A3F7E"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7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ΣΑΡΑΚΙΩΤΗΣ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678A3F7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F7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678A3F7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F83"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7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ΣΕΒΑΣΤΑΚΗΣ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F8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F8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678A3F8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ΟΧΙ</w:t>
            </w:r>
          </w:p>
        </w:tc>
      </w:tr>
      <w:tr w:rsidR="0099759A" w14:paraId="678A3F88"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8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ΣΕΛΤΣΑΣ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F8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F8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F8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F8D"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8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ΣΗΦΑΚΗΣ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678A3F8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F8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F8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F92"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8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ΣΙΜΟΡΕΛΗΣ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F8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F9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F9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F97"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9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ΣΚΑΝΔΑΛΙΔΗΣ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F9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678A3F9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F9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ΟΧΙ</w:t>
            </w:r>
          </w:p>
        </w:tc>
      </w:tr>
      <w:tr w:rsidR="0099759A" w14:paraId="678A3F9C"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9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ΣΚΟΥΡΛΕΤΗΣ ΠΑΝΑΓΙΩΤΗΣ(ΠΑΝΟΣ)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F9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F9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F9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FA1"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9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ΣΚΟΥΡΟΛΙΑΚΟΣ ΠΑΝΑΓΙΩΤΗΣ(ΠΑΝΟΣ)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F9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F9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FA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FA6"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A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ΣΚΟΥΦΑ ΕΛΙΣΣΑΒΕΤ</w:t>
            </w:r>
          </w:p>
        </w:tc>
        <w:tc>
          <w:tcPr>
            <w:tcW w:w="680" w:type="dxa"/>
            <w:tcBorders>
              <w:top w:val="nil"/>
              <w:left w:val="nil"/>
              <w:bottom w:val="single" w:sz="4" w:space="0" w:color="000000"/>
              <w:right w:val="single" w:sz="4" w:space="0" w:color="000000"/>
            </w:tcBorders>
            <w:shd w:val="clear" w:color="auto" w:fill="auto"/>
            <w:noWrap/>
            <w:vAlign w:val="center"/>
            <w:hideMark/>
          </w:tcPr>
          <w:p w14:paraId="678A3FA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FA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FA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FAB"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A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 xml:space="preserve">ΣΠΑΡΤΙΝΟΣ </w:t>
            </w:r>
            <w:r w:rsidRPr="005C0D20">
              <w:rPr>
                <w:rFonts w:ascii="Segoe UI" w:eastAsia="Times New Roman" w:hAnsi="Segoe UI" w:cs="Segoe UI"/>
                <w:sz w:val="18"/>
                <w:szCs w:val="18"/>
              </w:rPr>
              <w:t>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FA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FA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FA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FB0"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A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ΣΠΙΡΤΖΗΣ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FA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FA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FA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FB5"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B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ΣΤΑΜΑΤΑΚΗ ΕΛΕΝΗ</w:t>
            </w:r>
          </w:p>
        </w:tc>
        <w:tc>
          <w:tcPr>
            <w:tcW w:w="680" w:type="dxa"/>
            <w:tcBorders>
              <w:top w:val="nil"/>
              <w:left w:val="nil"/>
              <w:bottom w:val="single" w:sz="4" w:space="0" w:color="000000"/>
              <w:right w:val="single" w:sz="4" w:space="0" w:color="000000"/>
            </w:tcBorders>
            <w:shd w:val="clear" w:color="auto" w:fill="auto"/>
            <w:noWrap/>
            <w:vAlign w:val="center"/>
            <w:hideMark/>
          </w:tcPr>
          <w:p w14:paraId="678A3FB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FB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78A3FB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FBA"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B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ΣΤΑΜΑΤΗΣ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FB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FB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FB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FBF"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B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ΣΤΑΜΠΟΥΛΗ ΑΦΡΟΔΙΤΗ</w:t>
            </w:r>
          </w:p>
        </w:tc>
        <w:tc>
          <w:tcPr>
            <w:tcW w:w="680" w:type="dxa"/>
            <w:tcBorders>
              <w:top w:val="nil"/>
              <w:left w:val="nil"/>
              <w:bottom w:val="single" w:sz="4" w:space="0" w:color="000000"/>
              <w:right w:val="single" w:sz="4" w:space="0" w:color="000000"/>
            </w:tcBorders>
            <w:shd w:val="clear" w:color="auto" w:fill="auto"/>
            <w:noWrap/>
            <w:vAlign w:val="center"/>
            <w:hideMark/>
          </w:tcPr>
          <w:p w14:paraId="678A3FB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FB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FB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FC4"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C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ΣΤΕΡΓΙΟΥ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FC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678A3FC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FC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FC9"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C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ΣΤΕΦΟΣ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678A3FC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FC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FC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FCE"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C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ΣΤΟΓΙΑΝΝΙΔΗΣ ΓΡΗΓΟΡΙΟΣ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FC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FC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FC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FD3"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C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ΣΥΝΤΥΧΑΚΗΣ ΕΜΜΑΝΟΥΗΛ</w:t>
            </w:r>
          </w:p>
        </w:tc>
        <w:tc>
          <w:tcPr>
            <w:tcW w:w="680" w:type="dxa"/>
            <w:tcBorders>
              <w:top w:val="nil"/>
              <w:left w:val="nil"/>
              <w:bottom w:val="single" w:sz="4" w:space="0" w:color="000000"/>
              <w:right w:val="single" w:sz="4" w:space="0" w:color="000000"/>
            </w:tcBorders>
            <w:shd w:val="clear" w:color="auto" w:fill="auto"/>
            <w:noWrap/>
            <w:vAlign w:val="center"/>
            <w:hideMark/>
          </w:tcPr>
          <w:p w14:paraId="678A3FD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678A3FD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678A3FD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FD8"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D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ΣΥΡΜΑΛΕΝΙΟΣ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FD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FD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FD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FDD"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D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ΤΑΣΟΥΛΑΣ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FD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FD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FD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FE2"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D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ΤΕΛΙΓΙΟΡΙΔΟΥ ΟΛΥΜΠΙΑ</w:t>
            </w:r>
          </w:p>
        </w:tc>
        <w:tc>
          <w:tcPr>
            <w:tcW w:w="680" w:type="dxa"/>
            <w:tcBorders>
              <w:top w:val="nil"/>
              <w:left w:val="nil"/>
              <w:bottom w:val="single" w:sz="4" w:space="0" w:color="000000"/>
              <w:right w:val="single" w:sz="4" w:space="0" w:color="000000"/>
            </w:tcBorders>
            <w:shd w:val="clear" w:color="auto" w:fill="auto"/>
            <w:noWrap/>
            <w:vAlign w:val="center"/>
            <w:hideMark/>
          </w:tcPr>
          <w:p w14:paraId="678A3FD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FE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FE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ΟΧΙ</w:t>
            </w:r>
          </w:p>
        </w:tc>
      </w:tr>
      <w:tr w:rsidR="0099759A" w14:paraId="678A3FE7"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E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ΤΖΕΛΕΠΗΣ ΜΙΧΑΗΛ</w:t>
            </w:r>
          </w:p>
        </w:tc>
        <w:tc>
          <w:tcPr>
            <w:tcW w:w="680" w:type="dxa"/>
            <w:tcBorders>
              <w:top w:val="nil"/>
              <w:left w:val="nil"/>
              <w:bottom w:val="single" w:sz="4" w:space="0" w:color="000000"/>
              <w:right w:val="single" w:sz="4" w:space="0" w:color="000000"/>
            </w:tcBorders>
            <w:shd w:val="clear" w:color="auto" w:fill="auto"/>
            <w:noWrap/>
            <w:vAlign w:val="center"/>
            <w:hideMark/>
          </w:tcPr>
          <w:p w14:paraId="678A3FE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678A3FE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FE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ΟΧΙ</w:t>
            </w:r>
          </w:p>
        </w:tc>
      </w:tr>
      <w:tr w:rsidR="0099759A" w14:paraId="678A3FEC"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E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ΤΟΣΚΑΣ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FE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FE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FE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FF1"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E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ΤΡΙΑΝΤΑΦΥΛΛΟΥ ΜΑΡΙΑ</w:t>
            </w:r>
          </w:p>
        </w:tc>
        <w:tc>
          <w:tcPr>
            <w:tcW w:w="680" w:type="dxa"/>
            <w:tcBorders>
              <w:top w:val="nil"/>
              <w:left w:val="nil"/>
              <w:bottom w:val="single" w:sz="4" w:space="0" w:color="000000"/>
              <w:right w:val="single" w:sz="4" w:space="0" w:color="000000"/>
            </w:tcBorders>
            <w:shd w:val="clear" w:color="auto" w:fill="auto"/>
            <w:noWrap/>
            <w:vAlign w:val="center"/>
            <w:hideMark/>
          </w:tcPr>
          <w:p w14:paraId="678A3FE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FE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3FF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FF6"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F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ΤΣΙΑΡΑΣ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FF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3FF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FF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3FFB"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F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ΤΣΙΡΚΑΣ ΒΑΣΙΛΕΙΟΣ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3FF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FF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3FF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4000"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3FF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ΤΣΙΡΩΝΗΣ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678A3FF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3FF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3FF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4005"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400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ΤΣΟΓΚΑΣ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400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400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400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400A"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400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 xml:space="preserve">ΦΙΛΗΣ </w:t>
            </w:r>
            <w:r w:rsidRPr="005C0D20">
              <w:rPr>
                <w:rFonts w:ascii="Segoe UI" w:eastAsia="Times New Roman" w:hAnsi="Segoe UI" w:cs="Segoe UI"/>
                <w:sz w:val="18"/>
                <w:szCs w:val="18"/>
              </w:rPr>
              <w:t>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400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400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4009"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400F"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400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ΦΟΡΤΣΑΚΗΣ ΘΕΟΔΩΡΟΣ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400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678A400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400E"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4014"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401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ΦΩΚΑΣ ΑΡΙΣΤΕΙΔΗΣ</w:t>
            </w:r>
          </w:p>
        </w:tc>
        <w:tc>
          <w:tcPr>
            <w:tcW w:w="680" w:type="dxa"/>
            <w:tcBorders>
              <w:top w:val="nil"/>
              <w:left w:val="nil"/>
              <w:bottom w:val="single" w:sz="4" w:space="0" w:color="000000"/>
              <w:right w:val="single" w:sz="4" w:space="0" w:color="000000"/>
            </w:tcBorders>
            <w:shd w:val="clear" w:color="auto" w:fill="auto"/>
            <w:noWrap/>
            <w:vAlign w:val="center"/>
            <w:hideMark/>
          </w:tcPr>
          <w:p w14:paraId="678A401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678A401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4013"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4019"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401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ΧΡΙΣΤΟΔΟΥΛΟΠΟΥΛΟΥ ΑΝΑΣΤΑΣΙΑ</w:t>
            </w:r>
          </w:p>
        </w:tc>
        <w:tc>
          <w:tcPr>
            <w:tcW w:w="680" w:type="dxa"/>
            <w:tcBorders>
              <w:top w:val="nil"/>
              <w:left w:val="nil"/>
              <w:bottom w:val="single" w:sz="4" w:space="0" w:color="000000"/>
              <w:right w:val="single" w:sz="4" w:space="0" w:color="000000"/>
            </w:tcBorders>
            <w:shd w:val="clear" w:color="auto" w:fill="auto"/>
            <w:noWrap/>
            <w:vAlign w:val="center"/>
            <w:hideMark/>
          </w:tcPr>
          <w:p w14:paraId="678A401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401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4018"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401E"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401A"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ΧΡΙΣΤΟΦΙΛΟΠΟΥΛΟΥ ΠΑΡΑΣΚΕΥΗ(ΕΥΗ)</w:t>
            </w:r>
          </w:p>
        </w:tc>
        <w:tc>
          <w:tcPr>
            <w:tcW w:w="680" w:type="dxa"/>
            <w:tcBorders>
              <w:top w:val="nil"/>
              <w:left w:val="nil"/>
              <w:bottom w:val="single" w:sz="4" w:space="0" w:color="000000"/>
              <w:right w:val="single" w:sz="4" w:space="0" w:color="000000"/>
            </w:tcBorders>
            <w:shd w:val="clear" w:color="auto" w:fill="auto"/>
            <w:noWrap/>
            <w:vAlign w:val="center"/>
            <w:hideMark/>
          </w:tcPr>
          <w:p w14:paraId="678A401B"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678A401C"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78A401D"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ΟΧΙ</w:t>
            </w:r>
          </w:p>
        </w:tc>
      </w:tr>
      <w:tr w:rsidR="0099759A" w14:paraId="678A4023"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401F"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ΨΑΡΙΑΝΟΣ ΓΡΗΓΟΡΙΟΣ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4020"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678A4021"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78A4022"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r w:rsidR="0099759A" w14:paraId="678A4028" w14:textId="77777777">
        <w:trPr>
          <w:trHeight w:val="300"/>
        </w:trPr>
        <w:tc>
          <w:tcPr>
            <w:tcW w:w="4340" w:type="dxa"/>
            <w:tcBorders>
              <w:top w:val="nil"/>
              <w:left w:val="single" w:sz="4" w:space="0" w:color="000000"/>
              <w:bottom w:val="single" w:sz="4" w:space="0" w:color="000000"/>
              <w:right w:val="single" w:sz="4" w:space="0" w:color="000000"/>
            </w:tcBorders>
            <w:shd w:val="clear" w:color="auto" w:fill="auto"/>
            <w:noWrap/>
            <w:vAlign w:val="center"/>
            <w:hideMark/>
          </w:tcPr>
          <w:p w14:paraId="678A4024"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lastRenderedPageBreak/>
              <w:t>ΨΥΧΟΓΙΟΣ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678A4025"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678A4026"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678A4027" w14:textId="77777777" w:rsidR="00992F55" w:rsidRPr="005C0D20" w:rsidRDefault="00FE124F">
            <w:pPr>
              <w:contextualSpacing/>
              <w:outlineLvl w:val="1"/>
              <w:rPr>
                <w:rFonts w:ascii="Segoe UI" w:eastAsia="Times New Roman" w:hAnsi="Segoe UI" w:cs="Segoe UI"/>
                <w:sz w:val="18"/>
                <w:szCs w:val="18"/>
              </w:rPr>
            </w:pPr>
            <w:r w:rsidRPr="005C0D20">
              <w:rPr>
                <w:rFonts w:ascii="Segoe UI" w:eastAsia="Times New Roman" w:hAnsi="Segoe UI" w:cs="Segoe UI"/>
                <w:sz w:val="18"/>
                <w:szCs w:val="18"/>
              </w:rPr>
              <w:t>ΝΑΙ</w:t>
            </w:r>
          </w:p>
        </w:tc>
      </w:tr>
    </w:tbl>
    <w:p w14:paraId="678A4029" w14:textId="77777777" w:rsidR="0099759A" w:rsidRDefault="0099759A">
      <w:pPr>
        <w:contextualSpacing/>
        <w:rPr>
          <w:rFonts w:eastAsia="Times New Roman" w:cs="Times New Roman"/>
          <w:szCs w:val="24"/>
        </w:rPr>
      </w:pPr>
    </w:p>
    <w:p w14:paraId="678A402A" w14:textId="77777777" w:rsidR="0099759A" w:rsidRDefault="0099759A">
      <w:pPr>
        <w:tabs>
          <w:tab w:val="left" w:pos="2738"/>
          <w:tab w:val="left" w:pos="3917"/>
          <w:tab w:val="left" w:pos="3965"/>
          <w:tab w:val="center" w:pos="4753"/>
          <w:tab w:val="left" w:pos="5723"/>
        </w:tabs>
        <w:spacing w:line="600" w:lineRule="auto"/>
        <w:ind w:firstLine="720"/>
        <w:contextualSpacing/>
        <w:jc w:val="both"/>
        <w:rPr>
          <w:rFonts w:eastAsia="Times New Roman"/>
          <w:szCs w:val="24"/>
        </w:rPr>
      </w:pPr>
    </w:p>
    <w:p w14:paraId="678A402B" w14:textId="77777777" w:rsidR="0099759A" w:rsidRDefault="0099759A">
      <w:pPr>
        <w:tabs>
          <w:tab w:val="left" w:pos="2738"/>
          <w:tab w:val="left" w:pos="3917"/>
          <w:tab w:val="left" w:pos="3965"/>
          <w:tab w:val="center" w:pos="4753"/>
          <w:tab w:val="left" w:pos="5723"/>
        </w:tabs>
        <w:spacing w:line="600" w:lineRule="auto"/>
        <w:ind w:firstLine="720"/>
        <w:contextualSpacing/>
        <w:jc w:val="both"/>
        <w:rPr>
          <w:rFonts w:eastAsia="Times New Roman"/>
          <w:szCs w:val="24"/>
        </w:rPr>
      </w:pPr>
    </w:p>
    <w:p w14:paraId="678A402C" w14:textId="77777777" w:rsidR="0099759A" w:rsidRDefault="0099759A">
      <w:pPr>
        <w:tabs>
          <w:tab w:val="left" w:pos="2738"/>
          <w:tab w:val="left" w:pos="3917"/>
          <w:tab w:val="left" w:pos="3965"/>
          <w:tab w:val="center" w:pos="4753"/>
          <w:tab w:val="left" w:pos="5723"/>
        </w:tabs>
        <w:spacing w:line="600" w:lineRule="auto"/>
        <w:ind w:firstLine="720"/>
        <w:contextualSpacing/>
        <w:jc w:val="both"/>
        <w:rPr>
          <w:rFonts w:eastAsia="Times New Roman"/>
          <w:szCs w:val="24"/>
        </w:rPr>
      </w:pPr>
    </w:p>
    <w:p w14:paraId="678A402D" w14:textId="77777777" w:rsidR="0099759A" w:rsidRDefault="0099759A">
      <w:pPr>
        <w:tabs>
          <w:tab w:val="left" w:pos="2738"/>
          <w:tab w:val="left" w:pos="3917"/>
          <w:tab w:val="left" w:pos="3965"/>
          <w:tab w:val="center" w:pos="4753"/>
          <w:tab w:val="left" w:pos="5723"/>
        </w:tabs>
        <w:spacing w:line="600" w:lineRule="auto"/>
        <w:ind w:firstLine="720"/>
        <w:contextualSpacing/>
        <w:jc w:val="both"/>
        <w:rPr>
          <w:rFonts w:eastAsia="Times New Roman"/>
          <w:szCs w:val="24"/>
        </w:rPr>
      </w:pPr>
    </w:p>
    <w:p w14:paraId="678A402E" w14:textId="77777777" w:rsidR="0099759A" w:rsidRDefault="0099759A">
      <w:pPr>
        <w:tabs>
          <w:tab w:val="left" w:pos="2738"/>
          <w:tab w:val="left" w:pos="3917"/>
          <w:tab w:val="left" w:pos="3965"/>
          <w:tab w:val="center" w:pos="4753"/>
          <w:tab w:val="left" w:pos="5723"/>
        </w:tabs>
        <w:spacing w:line="600" w:lineRule="auto"/>
        <w:ind w:firstLine="720"/>
        <w:contextualSpacing/>
        <w:jc w:val="both"/>
        <w:rPr>
          <w:rFonts w:eastAsia="Times New Roman"/>
          <w:szCs w:val="24"/>
        </w:rPr>
      </w:pPr>
    </w:p>
    <w:p w14:paraId="678A402F" w14:textId="77777777" w:rsidR="0099759A" w:rsidRDefault="0099759A">
      <w:pPr>
        <w:tabs>
          <w:tab w:val="left" w:pos="2738"/>
          <w:tab w:val="left" w:pos="3917"/>
          <w:tab w:val="left" w:pos="3965"/>
          <w:tab w:val="center" w:pos="4753"/>
          <w:tab w:val="left" w:pos="5723"/>
        </w:tabs>
        <w:spacing w:line="600" w:lineRule="auto"/>
        <w:ind w:firstLine="720"/>
        <w:contextualSpacing/>
        <w:jc w:val="both"/>
        <w:rPr>
          <w:rFonts w:eastAsia="Times New Roman"/>
          <w:szCs w:val="24"/>
        </w:rPr>
      </w:pPr>
    </w:p>
    <w:p w14:paraId="678A4030" w14:textId="77777777" w:rsidR="0099759A" w:rsidRDefault="0099759A">
      <w:pPr>
        <w:tabs>
          <w:tab w:val="left" w:pos="2738"/>
          <w:tab w:val="left" w:pos="3917"/>
          <w:tab w:val="left" w:pos="3965"/>
          <w:tab w:val="center" w:pos="4753"/>
          <w:tab w:val="left" w:pos="5723"/>
        </w:tabs>
        <w:spacing w:line="600" w:lineRule="auto"/>
        <w:ind w:firstLine="720"/>
        <w:contextualSpacing/>
        <w:jc w:val="both"/>
        <w:rPr>
          <w:rFonts w:eastAsia="Times New Roman"/>
          <w:szCs w:val="24"/>
        </w:rPr>
      </w:pPr>
    </w:p>
    <w:p w14:paraId="678A4031" w14:textId="77777777" w:rsidR="0099759A" w:rsidRDefault="0099759A">
      <w:pPr>
        <w:tabs>
          <w:tab w:val="left" w:pos="2738"/>
          <w:tab w:val="left" w:pos="3917"/>
          <w:tab w:val="left" w:pos="3965"/>
          <w:tab w:val="center" w:pos="4753"/>
          <w:tab w:val="left" w:pos="5723"/>
        </w:tabs>
        <w:spacing w:line="600" w:lineRule="auto"/>
        <w:ind w:firstLine="720"/>
        <w:contextualSpacing/>
        <w:jc w:val="both"/>
        <w:rPr>
          <w:rFonts w:eastAsia="Times New Roman"/>
          <w:szCs w:val="24"/>
        </w:rPr>
      </w:pPr>
    </w:p>
    <w:p w14:paraId="678A4032" w14:textId="77777777" w:rsidR="0099759A" w:rsidRDefault="0099759A">
      <w:pPr>
        <w:tabs>
          <w:tab w:val="left" w:pos="2738"/>
          <w:tab w:val="left" w:pos="3917"/>
          <w:tab w:val="left" w:pos="3965"/>
          <w:tab w:val="center" w:pos="4753"/>
          <w:tab w:val="left" w:pos="5723"/>
        </w:tabs>
        <w:spacing w:line="600" w:lineRule="auto"/>
        <w:ind w:firstLine="720"/>
        <w:contextualSpacing/>
        <w:jc w:val="both"/>
        <w:rPr>
          <w:rFonts w:eastAsia="Times New Roman"/>
          <w:szCs w:val="24"/>
        </w:rPr>
      </w:pPr>
    </w:p>
    <w:tbl>
      <w:tblPr>
        <w:tblW w:w="8777" w:type="dxa"/>
        <w:tblLayout w:type="fixed"/>
        <w:tblCellMar>
          <w:left w:w="10" w:type="dxa"/>
          <w:right w:w="10" w:type="dxa"/>
        </w:tblCellMar>
        <w:tblLook w:val="04A0" w:firstRow="1" w:lastRow="0" w:firstColumn="1" w:lastColumn="0" w:noHBand="0" w:noVBand="1"/>
      </w:tblPr>
      <w:tblGrid>
        <w:gridCol w:w="2127"/>
        <w:gridCol w:w="5020"/>
        <w:gridCol w:w="764"/>
        <w:gridCol w:w="858"/>
        <w:gridCol w:w="8"/>
      </w:tblGrid>
      <w:tr w:rsidR="0099759A" w14:paraId="678A4037" w14:textId="77777777">
        <w:trPr>
          <w:gridAfter w:val="1"/>
          <w:wAfter w:w="8" w:type="dxa"/>
          <w:trHeight w:val="300"/>
        </w:trPr>
        <w:tc>
          <w:tcPr>
            <w:tcW w:w="2127" w:type="dxa"/>
            <w:tcBorders>
              <w:top w:val="nil"/>
              <w:left w:val="nil"/>
              <w:bottom w:val="nil"/>
              <w:right w:val="nil"/>
            </w:tcBorders>
            <w:shd w:val="clear" w:color="auto" w:fill="auto"/>
            <w:hideMark/>
          </w:tcPr>
          <w:p w14:paraId="678A4033" w14:textId="77777777" w:rsidR="00992F55" w:rsidRPr="00522265" w:rsidRDefault="00FE124F">
            <w:pPr>
              <w:contextualSpacing/>
              <w:rPr>
                <w:rFonts w:eastAsia="Times New Roman"/>
                <w:b/>
                <w:bCs/>
                <w:color w:val="000000"/>
                <w:sz w:val="20"/>
              </w:rPr>
            </w:pPr>
            <w:r w:rsidRPr="00522265">
              <w:rPr>
                <w:rFonts w:eastAsia="Times New Roman"/>
                <w:b/>
                <w:bCs/>
                <w:color w:val="000000"/>
                <w:sz w:val="20"/>
              </w:rPr>
              <w:t>Ημ/νία:</w:t>
            </w:r>
          </w:p>
        </w:tc>
        <w:tc>
          <w:tcPr>
            <w:tcW w:w="5020" w:type="dxa"/>
            <w:tcBorders>
              <w:top w:val="nil"/>
              <w:left w:val="nil"/>
              <w:bottom w:val="nil"/>
              <w:right w:val="nil"/>
            </w:tcBorders>
            <w:shd w:val="clear" w:color="auto" w:fill="auto"/>
            <w:hideMark/>
          </w:tcPr>
          <w:p w14:paraId="678A4034" w14:textId="77777777" w:rsidR="00992F55" w:rsidRPr="00522265" w:rsidRDefault="00FE124F">
            <w:pPr>
              <w:contextualSpacing/>
              <w:rPr>
                <w:rFonts w:eastAsia="Times New Roman"/>
                <w:b/>
                <w:bCs/>
                <w:color w:val="000000"/>
                <w:sz w:val="20"/>
              </w:rPr>
            </w:pPr>
            <w:r w:rsidRPr="00522265">
              <w:rPr>
                <w:rFonts w:eastAsia="Times New Roman"/>
                <w:b/>
                <w:bCs/>
                <w:color w:val="000000"/>
                <w:sz w:val="20"/>
              </w:rPr>
              <w:t>20/02/2019</w:t>
            </w:r>
          </w:p>
        </w:tc>
        <w:tc>
          <w:tcPr>
            <w:tcW w:w="764" w:type="dxa"/>
            <w:tcBorders>
              <w:top w:val="nil"/>
              <w:left w:val="nil"/>
              <w:bottom w:val="nil"/>
              <w:right w:val="nil"/>
            </w:tcBorders>
            <w:shd w:val="clear" w:color="auto" w:fill="auto"/>
            <w:noWrap/>
            <w:vAlign w:val="bottom"/>
            <w:hideMark/>
          </w:tcPr>
          <w:p w14:paraId="678A4035" w14:textId="77777777" w:rsidR="00992F55" w:rsidRPr="00522265" w:rsidRDefault="00FE124F">
            <w:pPr>
              <w:contextualSpacing/>
              <w:rPr>
                <w:rFonts w:eastAsia="Times New Roman"/>
                <w:b/>
                <w:bCs/>
                <w:color w:val="000000"/>
                <w:sz w:val="20"/>
              </w:rPr>
            </w:pPr>
          </w:p>
        </w:tc>
        <w:tc>
          <w:tcPr>
            <w:tcW w:w="858" w:type="dxa"/>
            <w:tcBorders>
              <w:top w:val="nil"/>
              <w:left w:val="nil"/>
              <w:bottom w:val="nil"/>
              <w:right w:val="nil"/>
            </w:tcBorders>
            <w:shd w:val="clear" w:color="auto" w:fill="auto"/>
            <w:noWrap/>
            <w:vAlign w:val="center"/>
            <w:hideMark/>
          </w:tcPr>
          <w:p w14:paraId="678A4036" w14:textId="77777777" w:rsidR="00992F55" w:rsidRPr="00522265" w:rsidRDefault="00FE124F">
            <w:pPr>
              <w:contextualSpacing/>
              <w:rPr>
                <w:rFonts w:ascii="Times New Roman" w:eastAsia="Times New Roman" w:hAnsi="Times New Roman" w:cs="Times New Roman"/>
                <w:sz w:val="20"/>
              </w:rPr>
            </w:pPr>
          </w:p>
        </w:tc>
      </w:tr>
      <w:tr w:rsidR="0099759A" w14:paraId="678A403C" w14:textId="77777777">
        <w:trPr>
          <w:gridAfter w:val="1"/>
          <w:wAfter w:w="8" w:type="dxa"/>
          <w:trHeight w:val="300"/>
        </w:trPr>
        <w:tc>
          <w:tcPr>
            <w:tcW w:w="2127" w:type="dxa"/>
            <w:tcBorders>
              <w:top w:val="nil"/>
              <w:left w:val="nil"/>
              <w:bottom w:val="nil"/>
              <w:right w:val="nil"/>
            </w:tcBorders>
            <w:shd w:val="clear" w:color="auto" w:fill="auto"/>
            <w:noWrap/>
            <w:vAlign w:val="bottom"/>
            <w:hideMark/>
          </w:tcPr>
          <w:p w14:paraId="678A4038" w14:textId="77777777" w:rsidR="00992F55" w:rsidRPr="00522265" w:rsidRDefault="00FE124F">
            <w:pPr>
              <w:contextualSpacing/>
              <w:jc w:val="right"/>
              <w:rPr>
                <w:rFonts w:ascii="Times New Roman" w:eastAsia="Times New Roman" w:hAnsi="Times New Roman" w:cs="Times New Roman"/>
                <w:sz w:val="20"/>
              </w:rPr>
            </w:pPr>
          </w:p>
        </w:tc>
        <w:tc>
          <w:tcPr>
            <w:tcW w:w="5020" w:type="dxa"/>
            <w:tcBorders>
              <w:top w:val="nil"/>
              <w:left w:val="nil"/>
              <w:bottom w:val="nil"/>
              <w:right w:val="nil"/>
            </w:tcBorders>
            <w:shd w:val="clear" w:color="auto" w:fill="auto"/>
            <w:noWrap/>
            <w:vAlign w:val="bottom"/>
            <w:hideMark/>
          </w:tcPr>
          <w:p w14:paraId="678A4039" w14:textId="77777777" w:rsidR="00992F55" w:rsidRPr="00522265" w:rsidRDefault="00FE124F">
            <w:pPr>
              <w:contextualSpacing/>
              <w:rPr>
                <w:rFonts w:ascii="Times New Roman" w:eastAsia="Times New Roman" w:hAnsi="Times New Roman" w:cs="Times New Roman"/>
                <w:sz w:val="20"/>
              </w:rPr>
            </w:pPr>
          </w:p>
        </w:tc>
        <w:tc>
          <w:tcPr>
            <w:tcW w:w="764" w:type="dxa"/>
            <w:tcBorders>
              <w:top w:val="nil"/>
              <w:left w:val="nil"/>
              <w:bottom w:val="nil"/>
              <w:right w:val="nil"/>
            </w:tcBorders>
            <w:shd w:val="clear" w:color="auto" w:fill="auto"/>
            <w:noWrap/>
            <w:vAlign w:val="bottom"/>
            <w:hideMark/>
          </w:tcPr>
          <w:p w14:paraId="678A403A" w14:textId="77777777" w:rsidR="00992F55" w:rsidRPr="00522265" w:rsidRDefault="00FE124F">
            <w:pPr>
              <w:contextualSpacing/>
              <w:rPr>
                <w:rFonts w:ascii="Times New Roman" w:eastAsia="Times New Roman" w:hAnsi="Times New Roman" w:cs="Times New Roman"/>
                <w:sz w:val="20"/>
              </w:rPr>
            </w:pPr>
          </w:p>
        </w:tc>
        <w:tc>
          <w:tcPr>
            <w:tcW w:w="858" w:type="dxa"/>
            <w:tcBorders>
              <w:top w:val="nil"/>
              <w:left w:val="nil"/>
              <w:bottom w:val="nil"/>
              <w:right w:val="nil"/>
            </w:tcBorders>
            <w:shd w:val="clear" w:color="auto" w:fill="auto"/>
            <w:noWrap/>
            <w:vAlign w:val="center"/>
            <w:hideMark/>
          </w:tcPr>
          <w:p w14:paraId="678A403B" w14:textId="77777777" w:rsidR="00992F55" w:rsidRPr="00522265" w:rsidRDefault="00FE124F">
            <w:pPr>
              <w:contextualSpacing/>
              <w:rPr>
                <w:rFonts w:ascii="Times New Roman" w:eastAsia="Times New Roman" w:hAnsi="Times New Roman" w:cs="Times New Roman"/>
                <w:sz w:val="20"/>
              </w:rPr>
            </w:pPr>
          </w:p>
        </w:tc>
      </w:tr>
      <w:tr w:rsidR="0099759A" w14:paraId="678A403E" w14:textId="77777777">
        <w:trPr>
          <w:trHeight w:val="300"/>
        </w:trPr>
        <w:tc>
          <w:tcPr>
            <w:tcW w:w="8777"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678A403D" w14:textId="77777777" w:rsidR="00992F55" w:rsidRPr="00522265" w:rsidRDefault="00FE124F">
            <w:pPr>
              <w:contextualSpacing/>
              <w:jc w:val="center"/>
              <w:rPr>
                <w:rFonts w:eastAsia="Times New Roman"/>
                <w:b/>
                <w:bCs/>
                <w:color w:val="000000"/>
                <w:sz w:val="20"/>
              </w:rPr>
            </w:pPr>
            <w:r w:rsidRPr="00522265">
              <w:rPr>
                <w:rFonts w:eastAsia="Times New Roman"/>
                <w:b/>
                <w:bCs/>
                <w:color w:val="000000"/>
                <w:sz w:val="20"/>
              </w:rPr>
              <w:t>ΑΡΣΕΙΣ ΑΣΥΛΙΑΣ</w:t>
            </w:r>
          </w:p>
        </w:tc>
      </w:tr>
      <w:tr w:rsidR="0099759A" w14:paraId="678A4042" w14:textId="77777777">
        <w:trPr>
          <w:gridAfter w:val="1"/>
          <w:wAfter w:w="8" w:type="dxa"/>
          <w:trHeight w:val="1020"/>
        </w:trPr>
        <w:tc>
          <w:tcPr>
            <w:tcW w:w="2127" w:type="dxa"/>
            <w:tcBorders>
              <w:top w:val="nil"/>
              <w:left w:val="single" w:sz="4" w:space="0" w:color="auto"/>
              <w:bottom w:val="single" w:sz="4" w:space="0" w:color="auto"/>
              <w:right w:val="single" w:sz="4" w:space="0" w:color="auto"/>
            </w:tcBorders>
            <w:shd w:val="clear" w:color="auto" w:fill="auto"/>
            <w:vAlign w:val="center"/>
            <w:hideMark/>
          </w:tcPr>
          <w:p w14:paraId="678A403F" w14:textId="77777777" w:rsidR="00992F55" w:rsidRPr="00522265" w:rsidRDefault="00FE124F">
            <w:pPr>
              <w:contextualSpacing/>
              <w:rPr>
                <w:rFonts w:eastAsia="Times New Roman"/>
                <w:b/>
                <w:bCs/>
                <w:color w:val="000000"/>
                <w:sz w:val="20"/>
              </w:rPr>
            </w:pPr>
            <w:r w:rsidRPr="00522265">
              <w:rPr>
                <w:rFonts w:eastAsia="Times New Roman"/>
                <w:b/>
                <w:bCs/>
                <w:color w:val="000000"/>
                <w:sz w:val="20"/>
              </w:rPr>
              <w:t>Ονοματεπώνυμο - Εμπλεκόμενοι</w:t>
            </w:r>
          </w:p>
        </w:tc>
        <w:tc>
          <w:tcPr>
            <w:tcW w:w="5020" w:type="dxa"/>
            <w:tcBorders>
              <w:top w:val="nil"/>
              <w:left w:val="nil"/>
              <w:bottom w:val="single" w:sz="4" w:space="0" w:color="auto"/>
              <w:right w:val="single" w:sz="4" w:space="0" w:color="auto"/>
            </w:tcBorders>
            <w:shd w:val="clear" w:color="auto" w:fill="auto"/>
            <w:vAlign w:val="center"/>
            <w:hideMark/>
          </w:tcPr>
          <w:p w14:paraId="678A4040" w14:textId="77777777" w:rsidR="00992F55" w:rsidRPr="00522265" w:rsidRDefault="00FE124F">
            <w:pPr>
              <w:contextualSpacing/>
              <w:rPr>
                <w:rFonts w:eastAsia="Times New Roman"/>
                <w:b/>
                <w:bCs/>
                <w:color w:val="000000"/>
                <w:sz w:val="20"/>
              </w:rPr>
            </w:pPr>
            <w:r w:rsidRPr="00522265">
              <w:rPr>
                <w:rFonts w:eastAsia="Times New Roman"/>
                <w:b/>
                <w:bCs/>
                <w:color w:val="000000"/>
                <w:sz w:val="20"/>
              </w:rPr>
              <w:t>Πράξη για την οποία ζητείται η άρση της ασυλίας</w:t>
            </w:r>
          </w:p>
        </w:tc>
        <w:tc>
          <w:tcPr>
            <w:tcW w:w="1622" w:type="dxa"/>
            <w:gridSpan w:val="2"/>
            <w:tcBorders>
              <w:top w:val="single" w:sz="4" w:space="0" w:color="auto"/>
              <w:left w:val="nil"/>
              <w:bottom w:val="single" w:sz="4" w:space="0" w:color="auto"/>
              <w:right w:val="single" w:sz="4" w:space="0" w:color="auto"/>
            </w:tcBorders>
            <w:shd w:val="clear" w:color="auto" w:fill="auto"/>
            <w:vAlign w:val="center"/>
            <w:hideMark/>
          </w:tcPr>
          <w:p w14:paraId="678A4041" w14:textId="77777777" w:rsidR="00992F55" w:rsidRPr="00522265" w:rsidRDefault="00FE124F">
            <w:pPr>
              <w:contextualSpacing/>
              <w:jc w:val="center"/>
              <w:rPr>
                <w:rFonts w:eastAsia="Times New Roman"/>
                <w:b/>
                <w:bCs/>
                <w:color w:val="000000"/>
                <w:sz w:val="20"/>
              </w:rPr>
            </w:pPr>
            <w:r w:rsidRPr="00522265">
              <w:rPr>
                <w:rFonts w:eastAsia="Times New Roman"/>
                <w:b/>
                <w:bCs/>
                <w:color w:val="000000"/>
                <w:sz w:val="20"/>
              </w:rPr>
              <w:t>Αποτελέσματα</w:t>
            </w:r>
          </w:p>
        </w:tc>
      </w:tr>
      <w:tr w:rsidR="0099759A" w14:paraId="678A4047" w14:textId="77777777">
        <w:trPr>
          <w:gridAfter w:val="1"/>
          <w:wAfter w:w="8" w:type="dxa"/>
          <w:trHeight w:val="765"/>
        </w:trPr>
        <w:tc>
          <w:tcPr>
            <w:tcW w:w="2127" w:type="dxa"/>
            <w:vMerge w:val="restart"/>
            <w:tcBorders>
              <w:top w:val="nil"/>
              <w:left w:val="single" w:sz="4" w:space="0" w:color="auto"/>
              <w:bottom w:val="single" w:sz="4" w:space="0" w:color="auto"/>
              <w:right w:val="single" w:sz="4" w:space="0" w:color="auto"/>
            </w:tcBorders>
            <w:shd w:val="clear" w:color="auto" w:fill="auto"/>
            <w:vAlign w:val="center"/>
            <w:hideMark/>
          </w:tcPr>
          <w:p w14:paraId="678A4043" w14:textId="77777777" w:rsidR="00992F55" w:rsidRPr="00522265" w:rsidRDefault="00FE124F">
            <w:pPr>
              <w:contextualSpacing/>
              <w:jc w:val="center"/>
              <w:rPr>
                <w:rFonts w:eastAsia="Times New Roman"/>
                <w:b/>
                <w:bCs/>
                <w:color w:val="000000"/>
                <w:sz w:val="20"/>
              </w:rPr>
            </w:pPr>
            <w:r w:rsidRPr="00522265">
              <w:rPr>
                <w:rFonts w:eastAsia="Times New Roman"/>
                <w:b/>
                <w:bCs/>
                <w:color w:val="000000"/>
                <w:sz w:val="20"/>
              </w:rPr>
              <w:t>ΜΠΑΡΜΠΑΡΟΥΣΗΣ ΚΩΝΣΤΑΝΤΙΝΟΣ</w:t>
            </w:r>
          </w:p>
        </w:tc>
        <w:tc>
          <w:tcPr>
            <w:tcW w:w="5020" w:type="dxa"/>
            <w:vMerge w:val="restart"/>
            <w:tcBorders>
              <w:top w:val="nil"/>
              <w:left w:val="single" w:sz="4" w:space="0" w:color="auto"/>
              <w:bottom w:val="single" w:sz="4" w:space="0" w:color="auto"/>
              <w:right w:val="single" w:sz="4" w:space="0" w:color="auto"/>
            </w:tcBorders>
            <w:shd w:val="clear" w:color="auto" w:fill="auto"/>
            <w:vAlign w:val="center"/>
            <w:hideMark/>
          </w:tcPr>
          <w:p w14:paraId="678A4044" w14:textId="77777777" w:rsidR="00992F55" w:rsidRPr="00522265" w:rsidRDefault="00FE124F">
            <w:pPr>
              <w:contextualSpacing/>
              <w:jc w:val="center"/>
              <w:rPr>
                <w:rFonts w:eastAsia="Times New Roman"/>
                <w:color w:val="000000"/>
                <w:sz w:val="20"/>
              </w:rPr>
            </w:pPr>
            <w:r w:rsidRPr="00522265">
              <w:rPr>
                <w:rFonts w:eastAsia="Times New Roman"/>
                <w:color w:val="000000"/>
                <w:sz w:val="20"/>
              </w:rPr>
              <w:t>Για τις αξιόποινες πράξεις της απείθειας</w:t>
            </w:r>
            <w:r w:rsidRPr="00522265">
              <w:rPr>
                <w:rFonts w:eastAsia="Times New Roman"/>
                <w:color w:val="000000"/>
                <w:sz w:val="20"/>
              </w:rPr>
              <w:t xml:space="preserve"> (άρθρο 169 Π.Κ.) και της μη συμμόρφωσης σε σήμα στάσης αστυνομικού οργάνου (άρθρο 45 του ν. 2696/99)</w:t>
            </w:r>
          </w:p>
        </w:tc>
        <w:tc>
          <w:tcPr>
            <w:tcW w:w="764" w:type="dxa"/>
            <w:tcBorders>
              <w:top w:val="nil"/>
              <w:left w:val="nil"/>
              <w:bottom w:val="single" w:sz="4" w:space="0" w:color="auto"/>
              <w:right w:val="single" w:sz="4" w:space="0" w:color="auto"/>
            </w:tcBorders>
            <w:shd w:val="clear" w:color="auto" w:fill="auto"/>
            <w:vAlign w:val="center"/>
            <w:hideMark/>
          </w:tcPr>
          <w:p w14:paraId="678A4045" w14:textId="77777777" w:rsidR="00992F55" w:rsidRPr="00522265" w:rsidRDefault="00FE124F">
            <w:pPr>
              <w:contextualSpacing/>
              <w:jc w:val="center"/>
              <w:rPr>
                <w:rFonts w:eastAsia="Times New Roman"/>
                <w:b/>
                <w:bCs/>
                <w:color w:val="000000"/>
                <w:sz w:val="20"/>
              </w:rPr>
            </w:pPr>
            <w:r w:rsidRPr="00522265">
              <w:rPr>
                <w:rFonts w:eastAsia="Times New Roman"/>
                <w:b/>
                <w:bCs/>
                <w:color w:val="000000"/>
                <w:sz w:val="20"/>
              </w:rPr>
              <w:t>ΝΑΙ</w:t>
            </w:r>
          </w:p>
        </w:tc>
        <w:tc>
          <w:tcPr>
            <w:tcW w:w="858" w:type="dxa"/>
            <w:tcBorders>
              <w:top w:val="nil"/>
              <w:left w:val="nil"/>
              <w:bottom w:val="single" w:sz="4" w:space="0" w:color="auto"/>
              <w:right w:val="single" w:sz="4" w:space="0" w:color="auto"/>
            </w:tcBorders>
            <w:shd w:val="clear" w:color="auto" w:fill="auto"/>
            <w:vAlign w:val="center"/>
            <w:hideMark/>
          </w:tcPr>
          <w:p w14:paraId="678A4046" w14:textId="77777777" w:rsidR="00992F55" w:rsidRPr="00522265" w:rsidRDefault="00FE124F">
            <w:pPr>
              <w:contextualSpacing/>
              <w:jc w:val="right"/>
              <w:rPr>
                <w:rFonts w:eastAsia="Times New Roman"/>
                <w:color w:val="000000"/>
                <w:sz w:val="20"/>
              </w:rPr>
            </w:pPr>
            <w:r w:rsidRPr="00522265">
              <w:rPr>
                <w:rFonts w:eastAsia="Times New Roman"/>
                <w:color w:val="000000"/>
                <w:sz w:val="20"/>
              </w:rPr>
              <w:t>157</w:t>
            </w:r>
          </w:p>
        </w:tc>
      </w:tr>
      <w:tr w:rsidR="0099759A" w14:paraId="678A404C" w14:textId="77777777">
        <w:trPr>
          <w:gridAfter w:val="1"/>
          <w:wAfter w:w="8" w:type="dxa"/>
          <w:trHeight w:val="300"/>
        </w:trPr>
        <w:tc>
          <w:tcPr>
            <w:tcW w:w="2127" w:type="dxa"/>
            <w:vMerge/>
            <w:tcBorders>
              <w:top w:val="nil"/>
              <w:left w:val="single" w:sz="4" w:space="0" w:color="auto"/>
              <w:bottom w:val="single" w:sz="4" w:space="0" w:color="auto"/>
              <w:right w:val="single" w:sz="4" w:space="0" w:color="auto"/>
            </w:tcBorders>
            <w:vAlign w:val="center"/>
            <w:hideMark/>
          </w:tcPr>
          <w:p w14:paraId="678A4048" w14:textId="77777777" w:rsidR="00992F55" w:rsidRPr="00522265" w:rsidRDefault="00FE124F">
            <w:pPr>
              <w:contextualSpacing/>
              <w:rPr>
                <w:rFonts w:eastAsia="Times New Roman"/>
                <w:b/>
                <w:bCs/>
                <w:color w:val="000000"/>
                <w:sz w:val="20"/>
              </w:rPr>
            </w:pPr>
          </w:p>
        </w:tc>
        <w:tc>
          <w:tcPr>
            <w:tcW w:w="5020" w:type="dxa"/>
            <w:vMerge/>
            <w:tcBorders>
              <w:top w:val="nil"/>
              <w:left w:val="single" w:sz="4" w:space="0" w:color="auto"/>
              <w:bottom w:val="single" w:sz="4" w:space="0" w:color="auto"/>
              <w:right w:val="single" w:sz="4" w:space="0" w:color="auto"/>
            </w:tcBorders>
            <w:vAlign w:val="center"/>
            <w:hideMark/>
          </w:tcPr>
          <w:p w14:paraId="678A4049" w14:textId="77777777" w:rsidR="00992F55" w:rsidRPr="00522265" w:rsidRDefault="00FE124F">
            <w:pPr>
              <w:contextualSpacing/>
              <w:rPr>
                <w:rFonts w:eastAsia="Times New Roman"/>
                <w:color w:val="000000"/>
                <w:sz w:val="20"/>
              </w:rPr>
            </w:pPr>
          </w:p>
        </w:tc>
        <w:tc>
          <w:tcPr>
            <w:tcW w:w="764" w:type="dxa"/>
            <w:tcBorders>
              <w:top w:val="nil"/>
              <w:left w:val="nil"/>
              <w:bottom w:val="single" w:sz="4" w:space="0" w:color="auto"/>
              <w:right w:val="single" w:sz="4" w:space="0" w:color="auto"/>
            </w:tcBorders>
            <w:shd w:val="clear" w:color="auto" w:fill="auto"/>
            <w:vAlign w:val="center"/>
            <w:hideMark/>
          </w:tcPr>
          <w:p w14:paraId="678A404A" w14:textId="77777777" w:rsidR="00992F55" w:rsidRPr="00522265" w:rsidRDefault="00FE124F">
            <w:pPr>
              <w:contextualSpacing/>
              <w:jc w:val="center"/>
              <w:rPr>
                <w:rFonts w:eastAsia="Times New Roman"/>
                <w:b/>
                <w:bCs/>
                <w:color w:val="000000"/>
                <w:sz w:val="20"/>
              </w:rPr>
            </w:pPr>
            <w:r w:rsidRPr="00522265">
              <w:rPr>
                <w:rFonts w:eastAsia="Times New Roman"/>
                <w:b/>
                <w:bCs/>
                <w:color w:val="000000"/>
                <w:sz w:val="20"/>
              </w:rPr>
              <w:t>OXI</w:t>
            </w:r>
          </w:p>
        </w:tc>
        <w:tc>
          <w:tcPr>
            <w:tcW w:w="858" w:type="dxa"/>
            <w:tcBorders>
              <w:top w:val="nil"/>
              <w:left w:val="nil"/>
              <w:bottom w:val="single" w:sz="4" w:space="0" w:color="auto"/>
              <w:right w:val="single" w:sz="4" w:space="0" w:color="auto"/>
            </w:tcBorders>
            <w:shd w:val="clear" w:color="auto" w:fill="auto"/>
            <w:vAlign w:val="center"/>
            <w:hideMark/>
          </w:tcPr>
          <w:p w14:paraId="678A404B" w14:textId="77777777" w:rsidR="00992F55" w:rsidRPr="00522265" w:rsidRDefault="00FE124F">
            <w:pPr>
              <w:contextualSpacing/>
              <w:jc w:val="right"/>
              <w:rPr>
                <w:rFonts w:eastAsia="Times New Roman"/>
                <w:color w:val="000000"/>
                <w:sz w:val="20"/>
              </w:rPr>
            </w:pPr>
            <w:r w:rsidRPr="00522265">
              <w:rPr>
                <w:rFonts w:eastAsia="Times New Roman"/>
                <w:color w:val="000000"/>
                <w:sz w:val="20"/>
              </w:rPr>
              <w:t>0</w:t>
            </w:r>
          </w:p>
        </w:tc>
      </w:tr>
      <w:tr w:rsidR="0099759A" w14:paraId="678A4051" w14:textId="77777777">
        <w:trPr>
          <w:gridAfter w:val="1"/>
          <w:wAfter w:w="8" w:type="dxa"/>
          <w:trHeight w:val="300"/>
        </w:trPr>
        <w:tc>
          <w:tcPr>
            <w:tcW w:w="2127" w:type="dxa"/>
            <w:vMerge/>
            <w:tcBorders>
              <w:top w:val="nil"/>
              <w:left w:val="single" w:sz="4" w:space="0" w:color="auto"/>
              <w:bottom w:val="single" w:sz="4" w:space="0" w:color="auto"/>
              <w:right w:val="single" w:sz="4" w:space="0" w:color="auto"/>
            </w:tcBorders>
            <w:vAlign w:val="center"/>
            <w:hideMark/>
          </w:tcPr>
          <w:p w14:paraId="678A404D" w14:textId="77777777" w:rsidR="00992F55" w:rsidRPr="00522265" w:rsidRDefault="00FE124F">
            <w:pPr>
              <w:contextualSpacing/>
              <w:rPr>
                <w:rFonts w:eastAsia="Times New Roman"/>
                <w:b/>
                <w:bCs/>
                <w:color w:val="000000"/>
                <w:sz w:val="20"/>
              </w:rPr>
            </w:pPr>
          </w:p>
        </w:tc>
        <w:tc>
          <w:tcPr>
            <w:tcW w:w="5020" w:type="dxa"/>
            <w:vMerge/>
            <w:tcBorders>
              <w:top w:val="nil"/>
              <w:left w:val="single" w:sz="4" w:space="0" w:color="auto"/>
              <w:bottom w:val="single" w:sz="4" w:space="0" w:color="auto"/>
              <w:right w:val="single" w:sz="4" w:space="0" w:color="auto"/>
            </w:tcBorders>
            <w:vAlign w:val="center"/>
            <w:hideMark/>
          </w:tcPr>
          <w:p w14:paraId="678A404E" w14:textId="77777777" w:rsidR="00992F55" w:rsidRPr="00522265" w:rsidRDefault="00FE124F">
            <w:pPr>
              <w:contextualSpacing/>
              <w:rPr>
                <w:rFonts w:eastAsia="Times New Roman"/>
                <w:color w:val="000000"/>
                <w:sz w:val="20"/>
              </w:rPr>
            </w:pPr>
          </w:p>
        </w:tc>
        <w:tc>
          <w:tcPr>
            <w:tcW w:w="764" w:type="dxa"/>
            <w:tcBorders>
              <w:top w:val="nil"/>
              <w:left w:val="nil"/>
              <w:bottom w:val="single" w:sz="4" w:space="0" w:color="auto"/>
              <w:right w:val="single" w:sz="4" w:space="0" w:color="auto"/>
            </w:tcBorders>
            <w:shd w:val="clear" w:color="auto" w:fill="auto"/>
            <w:vAlign w:val="center"/>
            <w:hideMark/>
          </w:tcPr>
          <w:p w14:paraId="678A404F" w14:textId="77777777" w:rsidR="00992F55" w:rsidRPr="00522265" w:rsidRDefault="00FE124F">
            <w:pPr>
              <w:contextualSpacing/>
              <w:jc w:val="center"/>
              <w:rPr>
                <w:rFonts w:eastAsia="Times New Roman"/>
                <w:b/>
                <w:bCs/>
                <w:color w:val="000000"/>
                <w:sz w:val="20"/>
              </w:rPr>
            </w:pPr>
            <w:r w:rsidRPr="00522265">
              <w:rPr>
                <w:rFonts w:eastAsia="Times New Roman"/>
                <w:b/>
                <w:bCs/>
                <w:color w:val="000000"/>
                <w:sz w:val="20"/>
              </w:rPr>
              <w:t>ΠΡΝ</w:t>
            </w:r>
          </w:p>
        </w:tc>
        <w:tc>
          <w:tcPr>
            <w:tcW w:w="858" w:type="dxa"/>
            <w:tcBorders>
              <w:top w:val="nil"/>
              <w:left w:val="nil"/>
              <w:bottom w:val="single" w:sz="4" w:space="0" w:color="auto"/>
              <w:right w:val="single" w:sz="4" w:space="0" w:color="auto"/>
            </w:tcBorders>
            <w:shd w:val="clear" w:color="auto" w:fill="auto"/>
            <w:vAlign w:val="center"/>
            <w:hideMark/>
          </w:tcPr>
          <w:p w14:paraId="678A4050" w14:textId="77777777" w:rsidR="00992F55" w:rsidRPr="00522265" w:rsidRDefault="00FE124F">
            <w:pPr>
              <w:contextualSpacing/>
              <w:jc w:val="right"/>
              <w:rPr>
                <w:rFonts w:eastAsia="Times New Roman"/>
                <w:color w:val="000000"/>
                <w:sz w:val="20"/>
              </w:rPr>
            </w:pPr>
            <w:r w:rsidRPr="00522265">
              <w:rPr>
                <w:rFonts w:eastAsia="Times New Roman"/>
                <w:color w:val="000000"/>
                <w:sz w:val="20"/>
              </w:rPr>
              <w:t>0</w:t>
            </w:r>
          </w:p>
        </w:tc>
      </w:tr>
      <w:tr w:rsidR="0099759A" w14:paraId="678A4056" w14:textId="77777777">
        <w:trPr>
          <w:gridAfter w:val="1"/>
          <w:wAfter w:w="8" w:type="dxa"/>
          <w:trHeight w:val="300"/>
        </w:trPr>
        <w:tc>
          <w:tcPr>
            <w:tcW w:w="2127" w:type="dxa"/>
            <w:vMerge/>
            <w:tcBorders>
              <w:top w:val="nil"/>
              <w:left w:val="single" w:sz="4" w:space="0" w:color="auto"/>
              <w:bottom w:val="single" w:sz="4" w:space="0" w:color="auto"/>
              <w:right w:val="single" w:sz="4" w:space="0" w:color="auto"/>
            </w:tcBorders>
            <w:vAlign w:val="center"/>
            <w:hideMark/>
          </w:tcPr>
          <w:p w14:paraId="678A4052" w14:textId="77777777" w:rsidR="00992F55" w:rsidRPr="00522265" w:rsidRDefault="00FE124F">
            <w:pPr>
              <w:contextualSpacing/>
              <w:rPr>
                <w:rFonts w:eastAsia="Times New Roman"/>
                <w:b/>
                <w:bCs/>
                <w:color w:val="000000"/>
                <w:sz w:val="20"/>
              </w:rPr>
            </w:pPr>
          </w:p>
        </w:tc>
        <w:tc>
          <w:tcPr>
            <w:tcW w:w="5020" w:type="dxa"/>
            <w:vMerge/>
            <w:tcBorders>
              <w:top w:val="nil"/>
              <w:left w:val="single" w:sz="4" w:space="0" w:color="auto"/>
              <w:bottom w:val="single" w:sz="4" w:space="0" w:color="auto"/>
              <w:right w:val="single" w:sz="4" w:space="0" w:color="auto"/>
            </w:tcBorders>
            <w:vAlign w:val="center"/>
            <w:hideMark/>
          </w:tcPr>
          <w:p w14:paraId="678A4053" w14:textId="77777777" w:rsidR="00992F55" w:rsidRPr="00522265" w:rsidRDefault="00FE124F">
            <w:pPr>
              <w:contextualSpacing/>
              <w:rPr>
                <w:rFonts w:eastAsia="Times New Roman"/>
                <w:color w:val="000000"/>
                <w:sz w:val="20"/>
              </w:rPr>
            </w:pPr>
          </w:p>
        </w:tc>
        <w:tc>
          <w:tcPr>
            <w:tcW w:w="764" w:type="dxa"/>
            <w:tcBorders>
              <w:top w:val="nil"/>
              <w:left w:val="nil"/>
              <w:bottom w:val="single" w:sz="4" w:space="0" w:color="auto"/>
              <w:right w:val="single" w:sz="4" w:space="0" w:color="auto"/>
            </w:tcBorders>
            <w:shd w:val="clear" w:color="auto" w:fill="auto"/>
            <w:vAlign w:val="center"/>
            <w:hideMark/>
          </w:tcPr>
          <w:p w14:paraId="678A4054" w14:textId="77777777" w:rsidR="00992F55" w:rsidRPr="00522265" w:rsidRDefault="00FE124F">
            <w:pPr>
              <w:contextualSpacing/>
              <w:jc w:val="center"/>
              <w:rPr>
                <w:rFonts w:eastAsia="Times New Roman"/>
                <w:b/>
                <w:bCs/>
                <w:color w:val="000000"/>
                <w:sz w:val="20"/>
              </w:rPr>
            </w:pPr>
            <w:r w:rsidRPr="00522265">
              <w:rPr>
                <w:rFonts w:eastAsia="Times New Roman"/>
                <w:b/>
                <w:bCs/>
                <w:color w:val="000000"/>
                <w:sz w:val="20"/>
              </w:rPr>
              <w:t>ΣΥΝ</w:t>
            </w:r>
          </w:p>
        </w:tc>
        <w:tc>
          <w:tcPr>
            <w:tcW w:w="858" w:type="dxa"/>
            <w:tcBorders>
              <w:top w:val="nil"/>
              <w:left w:val="nil"/>
              <w:bottom w:val="single" w:sz="4" w:space="0" w:color="auto"/>
              <w:right w:val="single" w:sz="4" w:space="0" w:color="auto"/>
            </w:tcBorders>
            <w:shd w:val="clear" w:color="auto" w:fill="auto"/>
            <w:vAlign w:val="center"/>
            <w:hideMark/>
          </w:tcPr>
          <w:p w14:paraId="678A4055" w14:textId="77777777" w:rsidR="00992F55" w:rsidRPr="00522265" w:rsidRDefault="00FE124F">
            <w:pPr>
              <w:contextualSpacing/>
              <w:jc w:val="right"/>
              <w:rPr>
                <w:rFonts w:eastAsia="Times New Roman"/>
                <w:b/>
                <w:bCs/>
                <w:color w:val="000000"/>
                <w:sz w:val="20"/>
              </w:rPr>
            </w:pPr>
            <w:r w:rsidRPr="00522265">
              <w:rPr>
                <w:rFonts w:eastAsia="Times New Roman"/>
                <w:b/>
                <w:bCs/>
                <w:color w:val="000000"/>
                <w:sz w:val="20"/>
              </w:rPr>
              <w:t>157</w:t>
            </w:r>
          </w:p>
        </w:tc>
      </w:tr>
      <w:tr w:rsidR="0099759A" w14:paraId="678A405B" w14:textId="77777777">
        <w:trPr>
          <w:gridAfter w:val="1"/>
          <w:wAfter w:w="8" w:type="dxa"/>
          <w:trHeight w:val="2040"/>
        </w:trPr>
        <w:tc>
          <w:tcPr>
            <w:tcW w:w="2127" w:type="dxa"/>
            <w:vMerge w:val="restart"/>
            <w:tcBorders>
              <w:top w:val="nil"/>
              <w:left w:val="single" w:sz="4" w:space="0" w:color="auto"/>
              <w:bottom w:val="single" w:sz="4" w:space="0" w:color="auto"/>
              <w:right w:val="single" w:sz="4" w:space="0" w:color="auto"/>
            </w:tcBorders>
            <w:shd w:val="clear" w:color="auto" w:fill="auto"/>
            <w:vAlign w:val="center"/>
            <w:hideMark/>
          </w:tcPr>
          <w:p w14:paraId="678A4057" w14:textId="77777777" w:rsidR="00992F55" w:rsidRPr="00522265" w:rsidRDefault="00FE124F">
            <w:pPr>
              <w:contextualSpacing/>
              <w:jc w:val="center"/>
              <w:rPr>
                <w:rFonts w:eastAsia="Times New Roman"/>
                <w:b/>
                <w:bCs/>
                <w:color w:val="000000"/>
                <w:sz w:val="20"/>
              </w:rPr>
            </w:pPr>
            <w:r w:rsidRPr="00522265">
              <w:rPr>
                <w:rFonts w:eastAsia="Times New Roman"/>
                <w:b/>
                <w:bCs/>
                <w:color w:val="000000"/>
                <w:sz w:val="20"/>
              </w:rPr>
              <w:t>ΚΥΡΙΤΣΗΣ ΓΕΩΡΓΙΟΣ</w:t>
            </w:r>
          </w:p>
        </w:tc>
        <w:tc>
          <w:tcPr>
            <w:tcW w:w="5020" w:type="dxa"/>
            <w:vMerge w:val="restart"/>
            <w:tcBorders>
              <w:top w:val="nil"/>
              <w:left w:val="single" w:sz="4" w:space="0" w:color="auto"/>
              <w:bottom w:val="single" w:sz="4" w:space="0" w:color="auto"/>
              <w:right w:val="single" w:sz="4" w:space="0" w:color="auto"/>
            </w:tcBorders>
            <w:shd w:val="clear" w:color="auto" w:fill="auto"/>
            <w:vAlign w:val="center"/>
            <w:hideMark/>
          </w:tcPr>
          <w:p w14:paraId="678A4058" w14:textId="77777777" w:rsidR="00992F55" w:rsidRPr="00522265" w:rsidRDefault="00FE124F">
            <w:pPr>
              <w:contextualSpacing/>
              <w:jc w:val="center"/>
              <w:rPr>
                <w:rFonts w:eastAsia="Times New Roman"/>
                <w:color w:val="000000"/>
                <w:sz w:val="20"/>
              </w:rPr>
            </w:pPr>
            <w:r w:rsidRPr="00522265">
              <w:rPr>
                <w:rFonts w:eastAsia="Times New Roman"/>
                <w:color w:val="000000"/>
                <w:sz w:val="20"/>
              </w:rPr>
              <w:t>Για απιστία στην υπηρεσία σε βαθμό κακουργήματος που υπερβαίνει το ποσό των 150.000 ευρώ με τις επιβαρυντικές περιστάσεις του ν. 1608/1950 από κοινού και κατά μόνας και κατ’ εξακολούθηση, για υπεξαίρεση ποσού που υπερβαίνει τις 73.000 (και ήδη τις 120.000)</w:t>
            </w:r>
            <w:r w:rsidRPr="00522265">
              <w:rPr>
                <w:rFonts w:eastAsia="Times New Roman"/>
                <w:color w:val="000000"/>
                <w:sz w:val="20"/>
              </w:rPr>
              <w:t xml:space="preserve"> ευρώ κατ’ εξακολούθηση (άρθρο 13 περ. α΄, 26, 27, 52, 53, 57, 79, 94, 98, 256 εδ. γ΄, ββ΄, 263Α, 375 παρ. 1 εδ. τελευτ. Π.Κ., άρθρο 1 παρ. 1 του ν. 1608/1950), και για ηθική αυτουργία κατά συρροή σε απιστία στην Υπηρεσία με αντικείμενο συνολικής αξίας ...</w:t>
            </w:r>
          </w:p>
        </w:tc>
        <w:tc>
          <w:tcPr>
            <w:tcW w:w="764" w:type="dxa"/>
            <w:tcBorders>
              <w:top w:val="nil"/>
              <w:left w:val="nil"/>
              <w:bottom w:val="single" w:sz="4" w:space="0" w:color="auto"/>
              <w:right w:val="single" w:sz="4" w:space="0" w:color="auto"/>
            </w:tcBorders>
            <w:shd w:val="clear" w:color="auto" w:fill="auto"/>
            <w:vAlign w:val="center"/>
            <w:hideMark/>
          </w:tcPr>
          <w:p w14:paraId="678A4059" w14:textId="77777777" w:rsidR="00992F55" w:rsidRPr="00522265" w:rsidRDefault="00FE124F">
            <w:pPr>
              <w:contextualSpacing/>
              <w:jc w:val="center"/>
              <w:rPr>
                <w:rFonts w:eastAsia="Times New Roman"/>
                <w:b/>
                <w:bCs/>
                <w:color w:val="000000"/>
                <w:sz w:val="20"/>
              </w:rPr>
            </w:pPr>
            <w:r w:rsidRPr="00522265">
              <w:rPr>
                <w:rFonts w:eastAsia="Times New Roman"/>
                <w:b/>
                <w:bCs/>
                <w:color w:val="000000"/>
                <w:sz w:val="20"/>
              </w:rPr>
              <w:t>ΝΑΙ</w:t>
            </w:r>
          </w:p>
        </w:tc>
        <w:tc>
          <w:tcPr>
            <w:tcW w:w="858" w:type="dxa"/>
            <w:tcBorders>
              <w:top w:val="nil"/>
              <w:left w:val="nil"/>
              <w:bottom w:val="single" w:sz="4" w:space="0" w:color="auto"/>
              <w:right w:val="single" w:sz="4" w:space="0" w:color="auto"/>
            </w:tcBorders>
            <w:shd w:val="clear" w:color="auto" w:fill="auto"/>
            <w:vAlign w:val="center"/>
            <w:hideMark/>
          </w:tcPr>
          <w:p w14:paraId="678A405A" w14:textId="77777777" w:rsidR="00992F55" w:rsidRPr="00522265" w:rsidRDefault="00FE124F">
            <w:pPr>
              <w:contextualSpacing/>
              <w:jc w:val="right"/>
              <w:rPr>
                <w:rFonts w:eastAsia="Times New Roman"/>
                <w:color w:val="000000"/>
                <w:sz w:val="20"/>
              </w:rPr>
            </w:pPr>
            <w:r w:rsidRPr="00522265">
              <w:rPr>
                <w:rFonts w:eastAsia="Times New Roman"/>
                <w:color w:val="000000"/>
                <w:sz w:val="20"/>
              </w:rPr>
              <w:t>136</w:t>
            </w:r>
          </w:p>
        </w:tc>
      </w:tr>
      <w:tr w:rsidR="0099759A" w14:paraId="678A4060" w14:textId="77777777">
        <w:trPr>
          <w:gridAfter w:val="1"/>
          <w:wAfter w:w="8" w:type="dxa"/>
          <w:trHeight w:val="300"/>
        </w:trPr>
        <w:tc>
          <w:tcPr>
            <w:tcW w:w="2127" w:type="dxa"/>
            <w:vMerge/>
            <w:tcBorders>
              <w:top w:val="nil"/>
              <w:left w:val="single" w:sz="4" w:space="0" w:color="auto"/>
              <w:bottom w:val="single" w:sz="4" w:space="0" w:color="auto"/>
              <w:right w:val="single" w:sz="4" w:space="0" w:color="auto"/>
            </w:tcBorders>
            <w:vAlign w:val="center"/>
            <w:hideMark/>
          </w:tcPr>
          <w:p w14:paraId="678A405C" w14:textId="77777777" w:rsidR="00992F55" w:rsidRPr="00522265" w:rsidRDefault="00FE124F">
            <w:pPr>
              <w:contextualSpacing/>
              <w:rPr>
                <w:rFonts w:eastAsia="Times New Roman"/>
                <w:b/>
                <w:bCs/>
                <w:color w:val="000000"/>
                <w:sz w:val="20"/>
              </w:rPr>
            </w:pPr>
          </w:p>
        </w:tc>
        <w:tc>
          <w:tcPr>
            <w:tcW w:w="5020" w:type="dxa"/>
            <w:vMerge/>
            <w:tcBorders>
              <w:top w:val="nil"/>
              <w:left w:val="single" w:sz="4" w:space="0" w:color="auto"/>
              <w:bottom w:val="single" w:sz="4" w:space="0" w:color="auto"/>
              <w:right w:val="single" w:sz="4" w:space="0" w:color="auto"/>
            </w:tcBorders>
            <w:vAlign w:val="center"/>
            <w:hideMark/>
          </w:tcPr>
          <w:p w14:paraId="678A405D" w14:textId="77777777" w:rsidR="00992F55" w:rsidRPr="00522265" w:rsidRDefault="00FE124F">
            <w:pPr>
              <w:contextualSpacing/>
              <w:rPr>
                <w:rFonts w:eastAsia="Times New Roman"/>
                <w:color w:val="000000"/>
                <w:sz w:val="20"/>
              </w:rPr>
            </w:pPr>
          </w:p>
        </w:tc>
        <w:tc>
          <w:tcPr>
            <w:tcW w:w="764" w:type="dxa"/>
            <w:tcBorders>
              <w:top w:val="nil"/>
              <w:left w:val="nil"/>
              <w:bottom w:val="single" w:sz="4" w:space="0" w:color="auto"/>
              <w:right w:val="single" w:sz="4" w:space="0" w:color="auto"/>
            </w:tcBorders>
            <w:shd w:val="clear" w:color="auto" w:fill="auto"/>
            <w:vAlign w:val="center"/>
            <w:hideMark/>
          </w:tcPr>
          <w:p w14:paraId="678A405E" w14:textId="77777777" w:rsidR="00992F55" w:rsidRPr="00522265" w:rsidRDefault="00FE124F">
            <w:pPr>
              <w:contextualSpacing/>
              <w:jc w:val="center"/>
              <w:rPr>
                <w:rFonts w:eastAsia="Times New Roman"/>
                <w:b/>
                <w:bCs/>
                <w:color w:val="000000"/>
                <w:sz w:val="20"/>
              </w:rPr>
            </w:pPr>
            <w:r w:rsidRPr="00522265">
              <w:rPr>
                <w:rFonts w:eastAsia="Times New Roman"/>
                <w:b/>
                <w:bCs/>
                <w:color w:val="000000"/>
                <w:sz w:val="20"/>
              </w:rPr>
              <w:t>OXI</w:t>
            </w:r>
          </w:p>
        </w:tc>
        <w:tc>
          <w:tcPr>
            <w:tcW w:w="858" w:type="dxa"/>
            <w:tcBorders>
              <w:top w:val="nil"/>
              <w:left w:val="nil"/>
              <w:bottom w:val="single" w:sz="4" w:space="0" w:color="auto"/>
              <w:right w:val="single" w:sz="4" w:space="0" w:color="auto"/>
            </w:tcBorders>
            <w:shd w:val="clear" w:color="auto" w:fill="auto"/>
            <w:vAlign w:val="center"/>
            <w:hideMark/>
          </w:tcPr>
          <w:p w14:paraId="678A405F" w14:textId="77777777" w:rsidR="00992F55" w:rsidRPr="00522265" w:rsidRDefault="00FE124F">
            <w:pPr>
              <w:contextualSpacing/>
              <w:jc w:val="right"/>
              <w:rPr>
                <w:rFonts w:eastAsia="Times New Roman"/>
                <w:color w:val="000000"/>
                <w:sz w:val="20"/>
              </w:rPr>
            </w:pPr>
            <w:r w:rsidRPr="00522265">
              <w:rPr>
                <w:rFonts w:eastAsia="Times New Roman"/>
                <w:color w:val="000000"/>
                <w:sz w:val="20"/>
              </w:rPr>
              <w:t>19</w:t>
            </w:r>
          </w:p>
        </w:tc>
      </w:tr>
      <w:tr w:rsidR="0099759A" w14:paraId="678A4065" w14:textId="77777777">
        <w:trPr>
          <w:gridAfter w:val="1"/>
          <w:wAfter w:w="8" w:type="dxa"/>
          <w:trHeight w:val="300"/>
        </w:trPr>
        <w:tc>
          <w:tcPr>
            <w:tcW w:w="2127" w:type="dxa"/>
            <w:vMerge/>
            <w:tcBorders>
              <w:top w:val="nil"/>
              <w:left w:val="single" w:sz="4" w:space="0" w:color="auto"/>
              <w:bottom w:val="single" w:sz="4" w:space="0" w:color="auto"/>
              <w:right w:val="single" w:sz="4" w:space="0" w:color="auto"/>
            </w:tcBorders>
            <w:vAlign w:val="center"/>
            <w:hideMark/>
          </w:tcPr>
          <w:p w14:paraId="678A4061" w14:textId="77777777" w:rsidR="00992F55" w:rsidRPr="00522265" w:rsidRDefault="00FE124F">
            <w:pPr>
              <w:contextualSpacing/>
              <w:rPr>
                <w:rFonts w:eastAsia="Times New Roman"/>
                <w:b/>
                <w:bCs/>
                <w:color w:val="000000"/>
                <w:sz w:val="20"/>
              </w:rPr>
            </w:pPr>
          </w:p>
        </w:tc>
        <w:tc>
          <w:tcPr>
            <w:tcW w:w="5020" w:type="dxa"/>
            <w:vMerge/>
            <w:tcBorders>
              <w:top w:val="nil"/>
              <w:left w:val="single" w:sz="4" w:space="0" w:color="auto"/>
              <w:bottom w:val="single" w:sz="4" w:space="0" w:color="auto"/>
              <w:right w:val="single" w:sz="4" w:space="0" w:color="auto"/>
            </w:tcBorders>
            <w:vAlign w:val="center"/>
            <w:hideMark/>
          </w:tcPr>
          <w:p w14:paraId="678A4062" w14:textId="77777777" w:rsidR="00992F55" w:rsidRPr="00522265" w:rsidRDefault="00FE124F">
            <w:pPr>
              <w:contextualSpacing/>
              <w:rPr>
                <w:rFonts w:eastAsia="Times New Roman"/>
                <w:color w:val="000000"/>
                <w:sz w:val="20"/>
              </w:rPr>
            </w:pPr>
          </w:p>
        </w:tc>
        <w:tc>
          <w:tcPr>
            <w:tcW w:w="764" w:type="dxa"/>
            <w:tcBorders>
              <w:top w:val="nil"/>
              <w:left w:val="nil"/>
              <w:bottom w:val="single" w:sz="4" w:space="0" w:color="auto"/>
              <w:right w:val="single" w:sz="4" w:space="0" w:color="auto"/>
            </w:tcBorders>
            <w:shd w:val="clear" w:color="auto" w:fill="auto"/>
            <w:vAlign w:val="center"/>
            <w:hideMark/>
          </w:tcPr>
          <w:p w14:paraId="678A4063" w14:textId="77777777" w:rsidR="00992F55" w:rsidRPr="00522265" w:rsidRDefault="00FE124F">
            <w:pPr>
              <w:contextualSpacing/>
              <w:jc w:val="center"/>
              <w:rPr>
                <w:rFonts w:eastAsia="Times New Roman"/>
                <w:b/>
                <w:bCs/>
                <w:color w:val="000000"/>
                <w:sz w:val="20"/>
              </w:rPr>
            </w:pPr>
            <w:r w:rsidRPr="00522265">
              <w:rPr>
                <w:rFonts w:eastAsia="Times New Roman"/>
                <w:b/>
                <w:bCs/>
                <w:color w:val="000000"/>
                <w:sz w:val="20"/>
              </w:rPr>
              <w:t>ΠΡΝ</w:t>
            </w:r>
          </w:p>
        </w:tc>
        <w:tc>
          <w:tcPr>
            <w:tcW w:w="858" w:type="dxa"/>
            <w:tcBorders>
              <w:top w:val="nil"/>
              <w:left w:val="nil"/>
              <w:bottom w:val="single" w:sz="4" w:space="0" w:color="auto"/>
              <w:right w:val="single" w:sz="4" w:space="0" w:color="auto"/>
            </w:tcBorders>
            <w:shd w:val="clear" w:color="auto" w:fill="auto"/>
            <w:vAlign w:val="center"/>
            <w:hideMark/>
          </w:tcPr>
          <w:p w14:paraId="678A4064" w14:textId="77777777" w:rsidR="00992F55" w:rsidRPr="00522265" w:rsidRDefault="00FE124F">
            <w:pPr>
              <w:contextualSpacing/>
              <w:jc w:val="right"/>
              <w:rPr>
                <w:rFonts w:eastAsia="Times New Roman"/>
                <w:color w:val="000000"/>
                <w:sz w:val="20"/>
              </w:rPr>
            </w:pPr>
            <w:r w:rsidRPr="00522265">
              <w:rPr>
                <w:rFonts w:eastAsia="Times New Roman"/>
                <w:color w:val="000000"/>
                <w:sz w:val="20"/>
              </w:rPr>
              <w:t>2</w:t>
            </w:r>
          </w:p>
        </w:tc>
      </w:tr>
      <w:tr w:rsidR="0099759A" w14:paraId="678A406A" w14:textId="77777777">
        <w:trPr>
          <w:gridAfter w:val="1"/>
          <w:wAfter w:w="8" w:type="dxa"/>
          <w:trHeight w:val="300"/>
        </w:trPr>
        <w:tc>
          <w:tcPr>
            <w:tcW w:w="2127" w:type="dxa"/>
            <w:vMerge/>
            <w:tcBorders>
              <w:top w:val="nil"/>
              <w:left w:val="single" w:sz="4" w:space="0" w:color="auto"/>
              <w:bottom w:val="single" w:sz="4" w:space="0" w:color="auto"/>
              <w:right w:val="single" w:sz="4" w:space="0" w:color="auto"/>
            </w:tcBorders>
            <w:vAlign w:val="center"/>
            <w:hideMark/>
          </w:tcPr>
          <w:p w14:paraId="678A4066" w14:textId="77777777" w:rsidR="00992F55" w:rsidRPr="00522265" w:rsidRDefault="00FE124F">
            <w:pPr>
              <w:contextualSpacing/>
              <w:rPr>
                <w:rFonts w:eastAsia="Times New Roman"/>
                <w:b/>
                <w:bCs/>
                <w:color w:val="000000"/>
                <w:sz w:val="20"/>
              </w:rPr>
            </w:pPr>
          </w:p>
        </w:tc>
        <w:tc>
          <w:tcPr>
            <w:tcW w:w="5020" w:type="dxa"/>
            <w:vMerge/>
            <w:tcBorders>
              <w:top w:val="nil"/>
              <w:left w:val="single" w:sz="4" w:space="0" w:color="auto"/>
              <w:bottom w:val="single" w:sz="4" w:space="0" w:color="auto"/>
              <w:right w:val="single" w:sz="4" w:space="0" w:color="auto"/>
            </w:tcBorders>
            <w:vAlign w:val="center"/>
            <w:hideMark/>
          </w:tcPr>
          <w:p w14:paraId="678A4067" w14:textId="77777777" w:rsidR="00992F55" w:rsidRPr="00522265" w:rsidRDefault="00FE124F">
            <w:pPr>
              <w:contextualSpacing/>
              <w:rPr>
                <w:rFonts w:eastAsia="Times New Roman"/>
                <w:color w:val="000000"/>
                <w:sz w:val="20"/>
              </w:rPr>
            </w:pPr>
          </w:p>
        </w:tc>
        <w:tc>
          <w:tcPr>
            <w:tcW w:w="764" w:type="dxa"/>
            <w:tcBorders>
              <w:top w:val="nil"/>
              <w:left w:val="nil"/>
              <w:bottom w:val="single" w:sz="4" w:space="0" w:color="auto"/>
              <w:right w:val="single" w:sz="4" w:space="0" w:color="auto"/>
            </w:tcBorders>
            <w:shd w:val="clear" w:color="auto" w:fill="auto"/>
            <w:vAlign w:val="center"/>
            <w:hideMark/>
          </w:tcPr>
          <w:p w14:paraId="678A4068" w14:textId="77777777" w:rsidR="00992F55" w:rsidRPr="00522265" w:rsidRDefault="00FE124F">
            <w:pPr>
              <w:contextualSpacing/>
              <w:jc w:val="center"/>
              <w:rPr>
                <w:rFonts w:eastAsia="Times New Roman"/>
                <w:b/>
                <w:bCs/>
                <w:color w:val="000000"/>
                <w:sz w:val="20"/>
              </w:rPr>
            </w:pPr>
            <w:r w:rsidRPr="00522265">
              <w:rPr>
                <w:rFonts w:eastAsia="Times New Roman"/>
                <w:b/>
                <w:bCs/>
                <w:color w:val="000000"/>
                <w:sz w:val="20"/>
              </w:rPr>
              <w:t>ΣΥΝ</w:t>
            </w:r>
          </w:p>
        </w:tc>
        <w:tc>
          <w:tcPr>
            <w:tcW w:w="858" w:type="dxa"/>
            <w:tcBorders>
              <w:top w:val="nil"/>
              <w:left w:val="nil"/>
              <w:bottom w:val="single" w:sz="4" w:space="0" w:color="auto"/>
              <w:right w:val="single" w:sz="4" w:space="0" w:color="auto"/>
            </w:tcBorders>
            <w:shd w:val="clear" w:color="auto" w:fill="auto"/>
            <w:vAlign w:val="center"/>
            <w:hideMark/>
          </w:tcPr>
          <w:p w14:paraId="678A4069" w14:textId="77777777" w:rsidR="00992F55" w:rsidRPr="00522265" w:rsidRDefault="00FE124F">
            <w:pPr>
              <w:contextualSpacing/>
              <w:jc w:val="right"/>
              <w:rPr>
                <w:rFonts w:eastAsia="Times New Roman"/>
                <w:b/>
                <w:bCs/>
                <w:color w:val="000000"/>
                <w:sz w:val="20"/>
              </w:rPr>
            </w:pPr>
            <w:r w:rsidRPr="00522265">
              <w:rPr>
                <w:rFonts w:eastAsia="Times New Roman"/>
                <w:b/>
                <w:bCs/>
                <w:color w:val="000000"/>
                <w:sz w:val="20"/>
              </w:rPr>
              <w:t>157</w:t>
            </w:r>
          </w:p>
        </w:tc>
      </w:tr>
    </w:tbl>
    <w:p w14:paraId="678A406B" w14:textId="77777777" w:rsidR="0099759A" w:rsidRDefault="0099759A">
      <w:pPr>
        <w:contextualSpacing/>
        <w:rPr>
          <w:rFonts w:eastAsia="Times New Roman" w:cs="Times New Roman"/>
          <w:szCs w:val="24"/>
        </w:rPr>
      </w:pPr>
    </w:p>
    <w:p w14:paraId="678A406C" w14:textId="77777777" w:rsidR="0099759A" w:rsidRDefault="00FE124F">
      <w:pPr>
        <w:tabs>
          <w:tab w:val="left" w:pos="2738"/>
          <w:tab w:val="left" w:pos="3917"/>
          <w:tab w:val="left" w:pos="3965"/>
          <w:tab w:val="center" w:pos="4753"/>
          <w:tab w:val="left" w:pos="5723"/>
        </w:tabs>
        <w:spacing w:line="600" w:lineRule="auto"/>
        <w:ind w:firstLine="720"/>
        <w:contextualSpacing/>
        <w:jc w:val="center"/>
        <w:rPr>
          <w:rFonts w:eastAsia="Times New Roman"/>
          <w:color w:val="FF0000"/>
          <w:szCs w:val="24"/>
        </w:rPr>
      </w:pPr>
      <w:r w:rsidRPr="007615C4">
        <w:rPr>
          <w:rFonts w:eastAsia="Times New Roman"/>
          <w:color w:val="FF0000"/>
          <w:szCs w:val="24"/>
        </w:rPr>
        <w:t>(ΑΛΛΑΓΗ ΣΕΛΙΔΑΣ)</w:t>
      </w:r>
    </w:p>
    <w:p w14:paraId="678A406D" w14:textId="77777777" w:rsidR="0099759A" w:rsidRDefault="0099759A">
      <w:pPr>
        <w:spacing w:line="600" w:lineRule="auto"/>
        <w:ind w:firstLine="720"/>
        <w:contextualSpacing/>
        <w:jc w:val="both"/>
        <w:rPr>
          <w:rFonts w:eastAsia="Times New Roman"/>
          <w:szCs w:val="24"/>
        </w:rPr>
      </w:pPr>
    </w:p>
    <w:p w14:paraId="678A406E" w14:textId="77777777" w:rsidR="0099759A" w:rsidRDefault="00FE124F">
      <w:pPr>
        <w:spacing w:line="600" w:lineRule="auto"/>
        <w:ind w:firstLine="720"/>
        <w:contextualSpacing/>
        <w:jc w:val="both"/>
        <w:rPr>
          <w:rFonts w:eastAsia="Times New Roman"/>
          <w:szCs w:val="24"/>
        </w:rPr>
      </w:pPr>
      <w:r w:rsidRPr="00A4505C">
        <w:rPr>
          <w:rFonts w:eastAsia="Times New Roman"/>
          <w:b/>
          <w:szCs w:val="24"/>
        </w:rPr>
        <w:lastRenderedPageBreak/>
        <w:t>ΠΡΟΕΔΡΕΥΩΝ (Νικήτας Κακλαμάνης):</w:t>
      </w:r>
      <w:r>
        <w:rPr>
          <w:rFonts w:eastAsia="Times New Roman"/>
          <w:szCs w:val="24"/>
        </w:rPr>
        <w:t xml:space="preserve"> </w:t>
      </w:r>
      <w:r>
        <w:rPr>
          <w:rFonts w:eastAsia="Times New Roman"/>
          <w:szCs w:val="24"/>
        </w:rPr>
        <w:t>Κυρίες και κύριοι συνάδελφοι, ε</w:t>
      </w:r>
      <w:r>
        <w:rPr>
          <w:rFonts w:eastAsia="Times New Roman"/>
          <w:szCs w:val="24"/>
        </w:rPr>
        <w:t>πανερχόμαστε στη συζήτηση του νομοσχεδίου του Υπουργείου Υποδομών</w:t>
      </w:r>
      <w:r>
        <w:rPr>
          <w:rFonts w:eastAsia="Times New Roman"/>
          <w:szCs w:val="24"/>
        </w:rPr>
        <w:t xml:space="preserve"> και Μεταφορών. </w:t>
      </w:r>
    </w:p>
    <w:p w14:paraId="678A406F" w14:textId="77777777" w:rsidR="0099759A" w:rsidRDefault="00FE124F">
      <w:pPr>
        <w:spacing w:line="600" w:lineRule="auto"/>
        <w:ind w:firstLine="720"/>
        <w:contextualSpacing/>
        <w:jc w:val="both"/>
        <w:rPr>
          <w:rFonts w:eastAsia="Times New Roman"/>
          <w:szCs w:val="24"/>
        </w:rPr>
      </w:pPr>
      <w:r>
        <w:rPr>
          <w:rFonts w:eastAsia="Times New Roman"/>
          <w:szCs w:val="24"/>
        </w:rPr>
        <w:t xml:space="preserve">Διαβάζω τα ονόματα των πέντε ομιλητών που θα ακολουθήσουν. Είναι ο κ. Γρέγος, ο κ. Λαζαρίδης, η </w:t>
      </w:r>
      <w:r>
        <w:rPr>
          <w:rFonts w:eastAsia="Times New Roman"/>
          <w:szCs w:val="24"/>
        </w:rPr>
        <w:t xml:space="preserve">κ. </w:t>
      </w:r>
      <w:r>
        <w:rPr>
          <w:rFonts w:eastAsia="Times New Roman"/>
          <w:szCs w:val="24"/>
        </w:rPr>
        <w:t xml:space="preserve">Λιβανίου, ο κ. Καραμανλής και ο κ. Τζελέπης. </w:t>
      </w:r>
    </w:p>
    <w:p w14:paraId="678A4070" w14:textId="77777777" w:rsidR="0099759A" w:rsidRDefault="00FE124F">
      <w:pPr>
        <w:spacing w:line="600" w:lineRule="auto"/>
        <w:ind w:firstLine="720"/>
        <w:contextualSpacing/>
        <w:jc w:val="both"/>
        <w:rPr>
          <w:rFonts w:eastAsia="Times New Roman"/>
          <w:szCs w:val="24"/>
        </w:rPr>
      </w:pPr>
      <w:r>
        <w:rPr>
          <w:rFonts w:eastAsia="Times New Roman"/>
          <w:szCs w:val="24"/>
        </w:rPr>
        <w:t>Ο κύριος Υπουργός θα απουσιάσει για λίγο, γιατί έχει ανέβει στην αίθουσα του Υπουργικού Συμβουλίου. Είναι, όμως</w:t>
      </w:r>
      <w:r>
        <w:rPr>
          <w:rFonts w:eastAsia="Times New Roman"/>
          <w:szCs w:val="24"/>
        </w:rPr>
        <w:t>, παρών ο Υφυπουργός. Μετά από κάποια ώρα θα επανέλθει ο κ. Σπίρτζης, για να ανέβει στο Υπουργικό Συμβούλιο ο κ. Μωραΐτης.</w:t>
      </w:r>
    </w:p>
    <w:p w14:paraId="678A4071" w14:textId="77777777" w:rsidR="0099759A" w:rsidRDefault="00FE124F">
      <w:pPr>
        <w:spacing w:line="600" w:lineRule="auto"/>
        <w:ind w:firstLine="720"/>
        <w:contextualSpacing/>
        <w:jc w:val="both"/>
        <w:rPr>
          <w:rFonts w:eastAsia="Times New Roman"/>
          <w:szCs w:val="24"/>
        </w:rPr>
      </w:pPr>
      <w:r>
        <w:rPr>
          <w:rFonts w:eastAsia="Times New Roman"/>
          <w:szCs w:val="24"/>
        </w:rPr>
        <w:t xml:space="preserve">Τον </w:t>
      </w:r>
      <w:r w:rsidRPr="00A4505C">
        <w:rPr>
          <w:rFonts w:eastAsia="Times New Roman"/>
          <w:szCs w:val="24"/>
        </w:rPr>
        <w:t>λόγο έχει ο συνάδελφο</w:t>
      </w:r>
      <w:r>
        <w:rPr>
          <w:rFonts w:eastAsia="Times New Roman"/>
          <w:szCs w:val="24"/>
        </w:rPr>
        <w:t>ς από τη Χρυσή Αυγή κ. Αντώνιος Γ</w:t>
      </w:r>
      <w:r w:rsidRPr="00A4505C">
        <w:rPr>
          <w:rFonts w:eastAsia="Times New Roman"/>
          <w:szCs w:val="24"/>
        </w:rPr>
        <w:t>ρέγος</w:t>
      </w:r>
      <w:r>
        <w:rPr>
          <w:rFonts w:eastAsia="Times New Roman"/>
          <w:szCs w:val="24"/>
        </w:rPr>
        <w:t>.</w:t>
      </w:r>
    </w:p>
    <w:p w14:paraId="678A4072" w14:textId="77777777" w:rsidR="0099759A" w:rsidRDefault="00FE124F">
      <w:pPr>
        <w:spacing w:line="600" w:lineRule="auto"/>
        <w:ind w:firstLine="720"/>
        <w:contextualSpacing/>
        <w:jc w:val="both"/>
        <w:rPr>
          <w:rFonts w:eastAsia="Times New Roman"/>
          <w:szCs w:val="24"/>
        </w:rPr>
      </w:pPr>
      <w:r w:rsidRPr="00A4505C">
        <w:rPr>
          <w:rFonts w:eastAsia="Times New Roman"/>
          <w:b/>
          <w:szCs w:val="24"/>
        </w:rPr>
        <w:t>ΑΝΤΩΝΙΟΣ ΓΡΕΓΟΣ:</w:t>
      </w:r>
      <w:r>
        <w:rPr>
          <w:rFonts w:eastAsia="Times New Roman"/>
          <w:szCs w:val="24"/>
        </w:rPr>
        <w:t xml:space="preserve"> Ε</w:t>
      </w:r>
      <w:r w:rsidRPr="00A4505C">
        <w:rPr>
          <w:rFonts w:eastAsia="Times New Roman"/>
          <w:szCs w:val="24"/>
        </w:rPr>
        <w:t>υχαριστώ</w:t>
      </w:r>
      <w:r>
        <w:rPr>
          <w:rFonts w:eastAsia="Times New Roman"/>
          <w:szCs w:val="24"/>
        </w:rPr>
        <w:t>,</w:t>
      </w:r>
      <w:r w:rsidRPr="00A4505C">
        <w:rPr>
          <w:rFonts w:eastAsia="Times New Roman"/>
          <w:szCs w:val="24"/>
        </w:rPr>
        <w:t xml:space="preserve"> κύριε πρόεδρε</w:t>
      </w:r>
      <w:r>
        <w:rPr>
          <w:rFonts w:eastAsia="Times New Roman"/>
          <w:szCs w:val="24"/>
        </w:rPr>
        <w:t>.</w:t>
      </w:r>
    </w:p>
    <w:p w14:paraId="678A4073" w14:textId="77777777" w:rsidR="0099759A" w:rsidRDefault="00FE124F">
      <w:pPr>
        <w:spacing w:line="600" w:lineRule="auto"/>
        <w:ind w:firstLine="720"/>
        <w:contextualSpacing/>
        <w:jc w:val="both"/>
        <w:rPr>
          <w:rFonts w:eastAsia="Times New Roman"/>
          <w:szCs w:val="24"/>
        </w:rPr>
      </w:pPr>
      <w:r>
        <w:rPr>
          <w:rFonts w:eastAsia="Times New Roman"/>
          <w:szCs w:val="24"/>
        </w:rPr>
        <w:t>Συζητάμε για ένα νομοσχέδ</w:t>
      </w:r>
      <w:r>
        <w:rPr>
          <w:rFonts w:eastAsia="Times New Roman"/>
          <w:szCs w:val="24"/>
        </w:rPr>
        <w:t xml:space="preserve">ιο, </w:t>
      </w:r>
      <w:r w:rsidRPr="00A4505C">
        <w:rPr>
          <w:rFonts w:eastAsia="Times New Roman"/>
          <w:szCs w:val="24"/>
        </w:rPr>
        <w:t>το οποίο φαίνεται ν</w:t>
      </w:r>
      <w:r>
        <w:rPr>
          <w:rFonts w:eastAsia="Times New Roman"/>
          <w:szCs w:val="24"/>
        </w:rPr>
        <w:t>α είναι διαδικαστικού χαρακτήρα, που αφορά την έκδοση αδειών κ</w:t>
      </w:r>
      <w:r w:rsidRPr="00A4505C">
        <w:rPr>
          <w:rFonts w:eastAsia="Times New Roman"/>
          <w:szCs w:val="24"/>
        </w:rPr>
        <w:t xml:space="preserve">αι </w:t>
      </w:r>
      <w:r>
        <w:rPr>
          <w:rFonts w:eastAsia="Times New Roman"/>
          <w:szCs w:val="24"/>
        </w:rPr>
        <w:t xml:space="preserve">τις </w:t>
      </w:r>
      <w:r w:rsidRPr="00A4505C">
        <w:rPr>
          <w:rFonts w:eastAsia="Times New Roman"/>
          <w:szCs w:val="24"/>
        </w:rPr>
        <w:t>διάφορες διαδικασίες καταγραφής και εξέτασης υποψηφίων οδηγών</w:t>
      </w:r>
      <w:r>
        <w:rPr>
          <w:rFonts w:eastAsia="Times New Roman"/>
          <w:szCs w:val="24"/>
        </w:rPr>
        <w:t>. Κρύβει, όμως, και θίγει</w:t>
      </w:r>
      <w:r w:rsidRPr="00A4505C">
        <w:rPr>
          <w:rFonts w:eastAsia="Times New Roman"/>
          <w:szCs w:val="24"/>
        </w:rPr>
        <w:t xml:space="preserve"> </w:t>
      </w:r>
      <w:r>
        <w:rPr>
          <w:rFonts w:eastAsia="Times New Roman"/>
          <w:szCs w:val="24"/>
        </w:rPr>
        <w:t xml:space="preserve">ουσιαστικά θέματα, θέματα που </w:t>
      </w:r>
      <w:r>
        <w:rPr>
          <w:rFonts w:eastAsia="Times New Roman"/>
          <w:szCs w:val="24"/>
        </w:rPr>
        <w:lastRenderedPageBreak/>
        <w:t>άπτονται της οδικής α</w:t>
      </w:r>
      <w:r w:rsidRPr="00A4505C">
        <w:rPr>
          <w:rFonts w:eastAsia="Times New Roman"/>
          <w:szCs w:val="24"/>
        </w:rPr>
        <w:t>σφάλειας</w:t>
      </w:r>
      <w:r>
        <w:rPr>
          <w:rFonts w:eastAsia="Times New Roman"/>
          <w:szCs w:val="24"/>
        </w:rPr>
        <w:t>,</w:t>
      </w:r>
      <w:r w:rsidRPr="00A4505C">
        <w:rPr>
          <w:rFonts w:eastAsia="Times New Roman"/>
          <w:szCs w:val="24"/>
        </w:rPr>
        <w:t xml:space="preserve"> όπως αυτά αναφέρ</w:t>
      </w:r>
      <w:r w:rsidRPr="00A4505C">
        <w:rPr>
          <w:rFonts w:eastAsia="Times New Roman"/>
          <w:szCs w:val="24"/>
        </w:rPr>
        <w:t>ονται στα άρθρα 3</w:t>
      </w:r>
      <w:r>
        <w:rPr>
          <w:rFonts w:eastAsia="Times New Roman"/>
          <w:szCs w:val="24"/>
        </w:rPr>
        <w:t xml:space="preserve">, 4, 6, </w:t>
      </w:r>
      <w:r w:rsidRPr="00A4505C">
        <w:rPr>
          <w:rFonts w:eastAsia="Times New Roman"/>
          <w:szCs w:val="24"/>
        </w:rPr>
        <w:t>8 και 14</w:t>
      </w:r>
      <w:r>
        <w:rPr>
          <w:rFonts w:eastAsia="Times New Roman"/>
          <w:szCs w:val="24"/>
        </w:rPr>
        <w:t>.</w:t>
      </w:r>
    </w:p>
    <w:p w14:paraId="678A4074" w14:textId="77777777" w:rsidR="0099759A" w:rsidRDefault="00FE124F">
      <w:pPr>
        <w:spacing w:line="600" w:lineRule="auto"/>
        <w:ind w:firstLine="720"/>
        <w:contextualSpacing/>
        <w:jc w:val="both"/>
        <w:rPr>
          <w:rFonts w:eastAsia="Times New Roman"/>
          <w:szCs w:val="24"/>
        </w:rPr>
      </w:pPr>
      <w:r>
        <w:rPr>
          <w:rFonts w:eastAsia="Times New Roman"/>
          <w:szCs w:val="24"/>
        </w:rPr>
        <w:t>Ε</w:t>
      </w:r>
      <w:r w:rsidRPr="00A4505C">
        <w:rPr>
          <w:rFonts w:eastAsia="Times New Roman"/>
          <w:szCs w:val="24"/>
        </w:rPr>
        <w:t>γώ θα αναφ</w:t>
      </w:r>
      <w:r>
        <w:rPr>
          <w:rFonts w:eastAsia="Times New Roman"/>
          <w:szCs w:val="24"/>
        </w:rPr>
        <w:t>ερθώ σε γενικότερα θέματα και ως μέλος της Ε</w:t>
      </w:r>
      <w:r w:rsidRPr="00A4505C">
        <w:rPr>
          <w:rFonts w:eastAsia="Times New Roman"/>
          <w:szCs w:val="24"/>
        </w:rPr>
        <w:t>πιτροπής Οδικής Ασφάλειας</w:t>
      </w:r>
      <w:r>
        <w:rPr>
          <w:rFonts w:eastAsia="Times New Roman"/>
          <w:szCs w:val="24"/>
        </w:rPr>
        <w:t>,</w:t>
      </w:r>
      <w:r w:rsidRPr="00A4505C">
        <w:rPr>
          <w:rFonts w:eastAsia="Times New Roman"/>
          <w:szCs w:val="24"/>
        </w:rPr>
        <w:t xml:space="preserve"> η</w:t>
      </w:r>
      <w:r>
        <w:rPr>
          <w:rFonts w:eastAsia="Times New Roman"/>
          <w:szCs w:val="24"/>
        </w:rPr>
        <w:t xml:space="preserve"> οποία παράγει ουσιαστικό έργο κ</w:t>
      </w:r>
      <w:r w:rsidRPr="00A4505C">
        <w:rPr>
          <w:rFonts w:eastAsia="Times New Roman"/>
          <w:szCs w:val="24"/>
        </w:rPr>
        <w:t>αι ευτυχώς χωρίς</w:t>
      </w:r>
      <w:r>
        <w:rPr>
          <w:rFonts w:eastAsia="Times New Roman"/>
          <w:szCs w:val="24"/>
        </w:rPr>
        <w:t xml:space="preserve"> κομματικές σκοπιμότητες, γιατί ε</w:t>
      </w:r>
      <w:r w:rsidRPr="00A4505C">
        <w:rPr>
          <w:rFonts w:eastAsia="Times New Roman"/>
          <w:szCs w:val="24"/>
        </w:rPr>
        <w:t>δώ μιλάμε για το υπέρτατο αγαθό</w:t>
      </w:r>
      <w:r>
        <w:rPr>
          <w:rFonts w:eastAsia="Times New Roman"/>
          <w:szCs w:val="24"/>
        </w:rPr>
        <w:t>,</w:t>
      </w:r>
      <w:r w:rsidRPr="00A4505C">
        <w:rPr>
          <w:rFonts w:eastAsia="Times New Roman"/>
          <w:szCs w:val="24"/>
        </w:rPr>
        <w:t xml:space="preserve"> που είναι αυτό της ανθρώπινης ζωής</w:t>
      </w:r>
      <w:r>
        <w:rPr>
          <w:rFonts w:eastAsia="Times New Roman"/>
          <w:szCs w:val="24"/>
        </w:rPr>
        <w:t>.</w:t>
      </w:r>
    </w:p>
    <w:p w14:paraId="678A4075" w14:textId="77777777" w:rsidR="0099759A" w:rsidRDefault="00FE124F">
      <w:pPr>
        <w:spacing w:line="600" w:lineRule="auto"/>
        <w:ind w:firstLine="720"/>
        <w:contextualSpacing/>
        <w:jc w:val="both"/>
        <w:rPr>
          <w:rFonts w:eastAsia="Times New Roman"/>
          <w:szCs w:val="24"/>
        </w:rPr>
      </w:pPr>
      <w:r>
        <w:rPr>
          <w:rFonts w:eastAsia="Times New Roman"/>
          <w:szCs w:val="24"/>
        </w:rPr>
        <w:t xml:space="preserve">Ο </w:t>
      </w:r>
      <w:r>
        <w:rPr>
          <w:rFonts w:eastAsia="Times New Roman"/>
          <w:szCs w:val="24"/>
        </w:rPr>
        <w:t>εισηγητής</w:t>
      </w:r>
      <w:r>
        <w:rPr>
          <w:rFonts w:eastAsia="Times New Roman"/>
          <w:szCs w:val="24"/>
        </w:rPr>
        <w:t xml:space="preserve"> </w:t>
      </w:r>
      <w:r w:rsidRPr="00A4505C">
        <w:rPr>
          <w:rFonts w:eastAsia="Times New Roman"/>
          <w:szCs w:val="24"/>
        </w:rPr>
        <w:t>του ΣΥΡΙΖΑ μίλησε για καταπολέμηση της διαφθοράς και της διαπλοκής</w:t>
      </w:r>
      <w:r>
        <w:rPr>
          <w:rFonts w:eastAsia="Times New Roman"/>
          <w:szCs w:val="24"/>
        </w:rPr>
        <w:t>,</w:t>
      </w:r>
      <w:r w:rsidRPr="00A4505C">
        <w:rPr>
          <w:rFonts w:eastAsia="Times New Roman"/>
          <w:szCs w:val="24"/>
        </w:rPr>
        <w:t xml:space="preserve"> για</w:t>
      </w:r>
      <w:r>
        <w:rPr>
          <w:rFonts w:eastAsia="Times New Roman"/>
          <w:szCs w:val="24"/>
        </w:rPr>
        <w:t xml:space="preserve"> αδιάβλητες</w:t>
      </w:r>
      <w:r w:rsidRPr="00A4505C">
        <w:rPr>
          <w:rFonts w:eastAsia="Times New Roman"/>
          <w:szCs w:val="24"/>
        </w:rPr>
        <w:t xml:space="preserve"> διαδικασίες με στόχο την αντιμετώπιση τροχαίων ατυχημάτων</w:t>
      </w:r>
      <w:r>
        <w:rPr>
          <w:rFonts w:eastAsia="Times New Roman"/>
          <w:szCs w:val="24"/>
        </w:rPr>
        <w:t>. Όλα</w:t>
      </w:r>
      <w:r w:rsidRPr="00A4505C">
        <w:rPr>
          <w:rFonts w:eastAsia="Times New Roman"/>
          <w:szCs w:val="24"/>
        </w:rPr>
        <w:t xml:space="preserve"> αυτά</w:t>
      </w:r>
      <w:r>
        <w:rPr>
          <w:rFonts w:eastAsia="Times New Roman"/>
          <w:szCs w:val="24"/>
        </w:rPr>
        <w:t>, όμως,</w:t>
      </w:r>
      <w:r w:rsidRPr="00A4505C">
        <w:rPr>
          <w:rFonts w:eastAsia="Times New Roman"/>
          <w:szCs w:val="24"/>
        </w:rPr>
        <w:t xml:space="preserve"> έτσι όπως τα αντιλαμβάνεται και έτσι όπως </w:t>
      </w:r>
      <w:r w:rsidRPr="004D5274">
        <w:rPr>
          <w:rFonts w:eastAsia="Times New Roman"/>
          <w:szCs w:val="24"/>
        </w:rPr>
        <w:t>φαίνοντ</w:t>
      </w:r>
      <w:r w:rsidRPr="004D5274">
        <w:rPr>
          <w:rFonts w:eastAsia="Times New Roman"/>
          <w:szCs w:val="24"/>
        </w:rPr>
        <w:t>αι</w:t>
      </w:r>
      <w:r>
        <w:rPr>
          <w:rFonts w:eastAsia="Times New Roman"/>
          <w:szCs w:val="24"/>
        </w:rPr>
        <w:t xml:space="preserve"> </w:t>
      </w:r>
      <w:r w:rsidRPr="00A4505C">
        <w:rPr>
          <w:rFonts w:eastAsia="Times New Roman"/>
          <w:szCs w:val="24"/>
        </w:rPr>
        <w:t>στο νομοσχέδιο είναι</w:t>
      </w:r>
      <w:r>
        <w:rPr>
          <w:rFonts w:eastAsia="Times New Roman"/>
          <w:szCs w:val="24"/>
        </w:rPr>
        <w:t xml:space="preserve"> πολύ επιδερμικά και επουσιώδη. </w:t>
      </w:r>
    </w:p>
    <w:p w14:paraId="678A4076" w14:textId="77777777" w:rsidR="0099759A" w:rsidRDefault="00FE124F">
      <w:pPr>
        <w:spacing w:line="600" w:lineRule="auto"/>
        <w:ind w:firstLine="720"/>
        <w:contextualSpacing/>
        <w:jc w:val="both"/>
        <w:rPr>
          <w:rFonts w:eastAsia="Times New Roman"/>
          <w:szCs w:val="24"/>
        </w:rPr>
      </w:pPr>
      <w:r>
        <w:rPr>
          <w:rFonts w:eastAsia="Times New Roman"/>
          <w:szCs w:val="24"/>
        </w:rPr>
        <w:t>Μ</w:t>
      </w:r>
      <w:r w:rsidRPr="00A4505C">
        <w:rPr>
          <w:rFonts w:eastAsia="Times New Roman"/>
          <w:szCs w:val="24"/>
        </w:rPr>
        <w:t xml:space="preserve">ιλάμε για ένα </w:t>
      </w:r>
      <w:r>
        <w:rPr>
          <w:rFonts w:eastAsia="Times New Roman"/>
          <w:szCs w:val="24"/>
        </w:rPr>
        <w:t>ανάλγητο</w:t>
      </w:r>
      <w:r w:rsidRPr="00A4505C">
        <w:rPr>
          <w:rFonts w:eastAsia="Times New Roman"/>
          <w:szCs w:val="24"/>
        </w:rPr>
        <w:t xml:space="preserve"> κράτος</w:t>
      </w:r>
      <w:r>
        <w:rPr>
          <w:rFonts w:eastAsia="Times New Roman"/>
          <w:szCs w:val="24"/>
        </w:rPr>
        <w:t>,</w:t>
      </w:r>
      <w:r w:rsidRPr="00A4505C">
        <w:rPr>
          <w:rFonts w:eastAsia="Times New Roman"/>
          <w:szCs w:val="24"/>
        </w:rPr>
        <w:t xml:space="preserve"> </w:t>
      </w:r>
      <w:r>
        <w:rPr>
          <w:rFonts w:eastAsia="Times New Roman"/>
          <w:szCs w:val="24"/>
        </w:rPr>
        <w:t xml:space="preserve">το οποίο </w:t>
      </w:r>
      <w:r w:rsidRPr="00A4505C">
        <w:rPr>
          <w:rFonts w:eastAsia="Times New Roman"/>
          <w:szCs w:val="24"/>
        </w:rPr>
        <w:t>θα χαρακτήριζα κράτος</w:t>
      </w:r>
      <w:r>
        <w:rPr>
          <w:rFonts w:eastAsia="Times New Roman"/>
          <w:szCs w:val="24"/>
        </w:rPr>
        <w:t xml:space="preserve"> -</w:t>
      </w:r>
      <w:r w:rsidRPr="00A4505C">
        <w:rPr>
          <w:rFonts w:eastAsia="Times New Roman"/>
          <w:szCs w:val="24"/>
        </w:rPr>
        <w:t xml:space="preserve"> δολοφόνο </w:t>
      </w:r>
      <w:r>
        <w:rPr>
          <w:rFonts w:eastAsia="Times New Roman"/>
          <w:szCs w:val="24"/>
        </w:rPr>
        <w:t xml:space="preserve">και </w:t>
      </w:r>
      <w:r w:rsidRPr="00A4505C">
        <w:rPr>
          <w:rFonts w:eastAsia="Times New Roman"/>
          <w:szCs w:val="24"/>
        </w:rPr>
        <w:t xml:space="preserve">το οποίο φέρει τεράστια ευθύνη για τη </w:t>
      </w:r>
      <w:r>
        <w:rPr>
          <w:rFonts w:eastAsia="Times New Roman"/>
          <w:szCs w:val="24"/>
        </w:rPr>
        <w:t>«</w:t>
      </w:r>
      <w:r w:rsidRPr="00A4505C">
        <w:rPr>
          <w:rFonts w:eastAsia="Times New Roman"/>
          <w:szCs w:val="24"/>
        </w:rPr>
        <w:t>γενοκτονία</w:t>
      </w:r>
      <w:r>
        <w:rPr>
          <w:rFonts w:eastAsia="Times New Roman"/>
          <w:szCs w:val="24"/>
        </w:rPr>
        <w:t>»</w:t>
      </w:r>
      <w:r w:rsidRPr="00A4505C">
        <w:rPr>
          <w:rFonts w:eastAsia="Times New Roman"/>
          <w:szCs w:val="24"/>
        </w:rPr>
        <w:t xml:space="preserve"> </w:t>
      </w:r>
      <w:r>
        <w:rPr>
          <w:rFonts w:eastAsia="Times New Roman"/>
          <w:szCs w:val="24"/>
        </w:rPr>
        <w:t>-</w:t>
      </w:r>
      <w:r w:rsidRPr="00A4505C">
        <w:rPr>
          <w:rFonts w:eastAsia="Times New Roman"/>
          <w:szCs w:val="24"/>
        </w:rPr>
        <w:t>σε εισαγωγικά</w:t>
      </w:r>
      <w:r>
        <w:rPr>
          <w:rFonts w:eastAsia="Times New Roman"/>
          <w:szCs w:val="24"/>
        </w:rPr>
        <w:t xml:space="preserve"> και χωρίς εισαγωγικά- που συντελείται εδώ και χρόνια </w:t>
      </w:r>
      <w:r>
        <w:rPr>
          <w:rFonts w:eastAsia="Times New Roman"/>
          <w:szCs w:val="24"/>
        </w:rPr>
        <w:t>στην πατρίδα μας. Και μιλάω για «γενοκτονία», γιατί τ</w:t>
      </w:r>
      <w:r w:rsidRPr="00A4505C">
        <w:rPr>
          <w:rFonts w:eastAsia="Times New Roman"/>
          <w:szCs w:val="24"/>
        </w:rPr>
        <w:t>α στοιχεία</w:t>
      </w:r>
      <w:r>
        <w:rPr>
          <w:rFonts w:eastAsia="Times New Roman"/>
          <w:szCs w:val="24"/>
        </w:rPr>
        <w:t xml:space="preserve"> είναι θλιβερά και απογοητευτικά. Μιλάμε για </w:t>
      </w:r>
      <w:r w:rsidRPr="00A4505C">
        <w:rPr>
          <w:rFonts w:eastAsia="Times New Roman"/>
          <w:szCs w:val="24"/>
        </w:rPr>
        <w:t xml:space="preserve">ένα κράτος </w:t>
      </w:r>
      <w:r>
        <w:rPr>
          <w:rFonts w:eastAsia="Times New Roman"/>
          <w:szCs w:val="24"/>
        </w:rPr>
        <w:t xml:space="preserve">το οποίο </w:t>
      </w:r>
      <w:r w:rsidRPr="00A4505C">
        <w:rPr>
          <w:rFonts w:eastAsia="Times New Roman"/>
          <w:szCs w:val="24"/>
        </w:rPr>
        <w:t>παρείχε άδειες οδήγησης με συγκεκριμένους τρόπους</w:t>
      </w:r>
      <w:r>
        <w:rPr>
          <w:rFonts w:eastAsia="Times New Roman"/>
          <w:szCs w:val="24"/>
        </w:rPr>
        <w:t>,</w:t>
      </w:r>
      <w:r w:rsidRPr="00A4505C">
        <w:rPr>
          <w:rFonts w:eastAsia="Times New Roman"/>
          <w:szCs w:val="24"/>
        </w:rPr>
        <w:t xml:space="preserve"> χωρίς επαναλαμβανόμενες εξετάσεις </w:t>
      </w:r>
      <w:r>
        <w:rPr>
          <w:rFonts w:eastAsia="Times New Roman"/>
          <w:szCs w:val="24"/>
        </w:rPr>
        <w:t xml:space="preserve">και </w:t>
      </w:r>
      <w:r>
        <w:rPr>
          <w:rFonts w:eastAsia="Times New Roman"/>
          <w:szCs w:val="24"/>
        </w:rPr>
        <w:lastRenderedPageBreak/>
        <w:t>χωρίς διαφανείς διαδικασίες, για έ</w:t>
      </w:r>
      <w:r w:rsidRPr="00A4505C">
        <w:rPr>
          <w:rFonts w:eastAsia="Times New Roman"/>
          <w:szCs w:val="24"/>
        </w:rPr>
        <w:t>να κρ</w:t>
      </w:r>
      <w:r w:rsidRPr="00A4505C">
        <w:rPr>
          <w:rFonts w:eastAsia="Times New Roman"/>
          <w:szCs w:val="24"/>
        </w:rPr>
        <w:t xml:space="preserve">άτος που </w:t>
      </w:r>
      <w:r>
        <w:rPr>
          <w:rFonts w:eastAsia="Times New Roman"/>
          <w:szCs w:val="24"/>
        </w:rPr>
        <w:t xml:space="preserve">ουδέποτε </w:t>
      </w:r>
      <w:r w:rsidRPr="00A4505C">
        <w:rPr>
          <w:rFonts w:eastAsia="Times New Roman"/>
          <w:szCs w:val="24"/>
        </w:rPr>
        <w:t>τιμώρησε μεγαλοεργο</w:t>
      </w:r>
      <w:r>
        <w:rPr>
          <w:rFonts w:eastAsia="Times New Roman"/>
          <w:szCs w:val="24"/>
        </w:rPr>
        <w:t>λάβους για τα εγκλήματα που έχουν διαπράξει στα οδικά δίκτυα. Μιλάμε για έ</w:t>
      </w:r>
      <w:r w:rsidRPr="00A4505C">
        <w:rPr>
          <w:rFonts w:eastAsia="Times New Roman"/>
          <w:szCs w:val="24"/>
        </w:rPr>
        <w:t>να κράτος που θεωρούσε τη σήμανση και τη φωταγώγηση εθνικών και επαρχιακών δρόμων διαδικαστικό και γραφειοκρατικό πρόβλημα</w:t>
      </w:r>
      <w:r>
        <w:rPr>
          <w:rFonts w:eastAsia="Times New Roman"/>
          <w:szCs w:val="24"/>
        </w:rPr>
        <w:t>, για ένα κράτος που πο</w:t>
      </w:r>
      <w:r>
        <w:rPr>
          <w:rFonts w:eastAsia="Times New Roman"/>
          <w:szCs w:val="24"/>
        </w:rPr>
        <w:t>τέ</w:t>
      </w:r>
      <w:r w:rsidRPr="00A4505C">
        <w:rPr>
          <w:rFonts w:eastAsia="Times New Roman"/>
          <w:szCs w:val="24"/>
        </w:rPr>
        <w:t xml:space="preserve"> </w:t>
      </w:r>
      <w:r>
        <w:rPr>
          <w:rFonts w:eastAsia="Times New Roman"/>
          <w:szCs w:val="24"/>
        </w:rPr>
        <w:t>δεν</w:t>
      </w:r>
      <w:r w:rsidRPr="00A4505C">
        <w:rPr>
          <w:rFonts w:eastAsia="Times New Roman"/>
          <w:szCs w:val="24"/>
        </w:rPr>
        <w:t xml:space="preserve"> τιμωρο</w:t>
      </w:r>
      <w:r>
        <w:rPr>
          <w:rFonts w:eastAsia="Times New Roman"/>
          <w:szCs w:val="24"/>
        </w:rPr>
        <w:t>ύσε όπως έπρεπε τους παραβάτες κ</w:t>
      </w:r>
      <w:r w:rsidRPr="00A4505C">
        <w:rPr>
          <w:rFonts w:eastAsia="Times New Roman"/>
          <w:szCs w:val="24"/>
        </w:rPr>
        <w:t xml:space="preserve">άθε είδους και </w:t>
      </w:r>
      <w:r>
        <w:rPr>
          <w:rFonts w:eastAsia="Times New Roman"/>
          <w:szCs w:val="24"/>
        </w:rPr>
        <w:t xml:space="preserve">που </w:t>
      </w:r>
      <w:r w:rsidRPr="00A4505C">
        <w:rPr>
          <w:rFonts w:eastAsia="Times New Roman"/>
          <w:szCs w:val="24"/>
        </w:rPr>
        <w:t>στόχο είχε την είσπραξη εσόδων και μόνο</w:t>
      </w:r>
      <w:r>
        <w:rPr>
          <w:rFonts w:eastAsia="Times New Roman"/>
          <w:szCs w:val="24"/>
        </w:rPr>
        <w:t>. Μιλάμε για ένα κράτος που</w:t>
      </w:r>
      <w:r w:rsidRPr="00A4505C">
        <w:rPr>
          <w:rFonts w:eastAsia="Times New Roman"/>
          <w:szCs w:val="24"/>
        </w:rPr>
        <w:t xml:space="preserve"> δεν κατανόησε ποτέ ότι η</w:t>
      </w:r>
      <w:r>
        <w:rPr>
          <w:rFonts w:eastAsia="Times New Roman"/>
          <w:szCs w:val="24"/>
        </w:rPr>
        <w:t xml:space="preserve"> οδική ασφάλεια είναι θέμα κυρίως π</w:t>
      </w:r>
      <w:r w:rsidRPr="00A4505C">
        <w:rPr>
          <w:rFonts w:eastAsia="Times New Roman"/>
          <w:szCs w:val="24"/>
        </w:rPr>
        <w:t>αιδείας</w:t>
      </w:r>
      <w:r>
        <w:rPr>
          <w:rFonts w:eastAsia="Times New Roman"/>
          <w:szCs w:val="24"/>
        </w:rPr>
        <w:t>, αλλά και για ένα κράτος που δεν θέσπισε</w:t>
      </w:r>
      <w:r w:rsidRPr="00A4505C">
        <w:rPr>
          <w:rFonts w:eastAsia="Times New Roman"/>
          <w:szCs w:val="24"/>
        </w:rPr>
        <w:t xml:space="preserve"> </w:t>
      </w:r>
      <w:r>
        <w:rPr>
          <w:rFonts w:eastAsia="Times New Roman"/>
          <w:szCs w:val="24"/>
        </w:rPr>
        <w:t xml:space="preserve">ως κακούργημα </w:t>
      </w:r>
      <w:r w:rsidRPr="00A4505C">
        <w:rPr>
          <w:rFonts w:eastAsia="Times New Roman"/>
          <w:szCs w:val="24"/>
        </w:rPr>
        <w:t>την</w:t>
      </w:r>
      <w:r w:rsidRPr="00A4505C">
        <w:rPr>
          <w:rFonts w:eastAsia="Times New Roman"/>
          <w:szCs w:val="24"/>
        </w:rPr>
        <w:t xml:space="preserve"> εγκατάλειψη ενός θύματος τροχαίου</w:t>
      </w:r>
      <w:r>
        <w:rPr>
          <w:rFonts w:eastAsia="Times New Roman"/>
          <w:szCs w:val="24"/>
        </w:rPr>
        <w:t>,</w:t>
      </w:r>
      <w:r w:rsidRPr="00A4505C">
        <w:rPr>
          <w:rFonts w:eastAsia="Times New Roman"/>
          <w:szCs w:val="24"/>
        </w:rPr>
        <w:t xml:space="preserve"> ως όφειλε</w:t>
      </w:r>
      <w:r>
        <w:rPr>
          <w:rFonts w:eastAsia="Times New Roman"/>
          <w:szCs w:val="24"/>
        </w:rPr>
        <w:t>.</w:t>
      </w:r>
      <w:r w:rsidRPr="00A4505C">
        <w:rPr>
          <w:rFonts w:eastAsia="Times New Roman"/>
          <w:szCs w:val="24"/>
        </w:rPr>
        <w:t xml:space="preserve"> </w:t>
      </w:r>
      <w:r>
        <w:rPr>
          <w:rFonts w:eastAsia="Times New Roman"/>
          <w:szCs w:val="24"/>
        </w:rPr>
        <w:t>Γ</w:t>
      </w:r>
      <w:r w:rsidRPr="00A4505C">
        <w:rPr>
          <w:rFonts w:eastAsia="Times New Roman"/>
          <w:szCs w:val="24"/>
        </w:rPr>
        <w:t xml:space="preserve">ιατί αυτά τα καθάρματα που εγκαταλείπουν </w:t>
      </w:r>
      <w:r>
        <w:rPr>
          <w:rFonts w:eastAsia="Times New Roman"/>
          <w:szCs w:val="24"/>
        </w:rPr>
        <w:t xml:space="preserve">ένα θύμα </w:t>
      </w:r>
      <w:r w:rsidRPr="00A4505C">
        <w:rPr>
          <w:rFonts w:eastAsia="Times New Roman"/>
          <w:szCs w:val="24"/>
        </w:rPr>
        <w:t>στο</w:t>
      </w:r>
      <w:r>
        <w:rPr>
          <w:rFonts w:eastAsia="Times New Roman"/>
          <w:szCs w:val="24"/>
        </w:rPr>
        <w:t>ν δρόμο, θ</w:t>
      </w:r>
      <w:r w:rsidRPr="00A4505C">
        <w:rPr>
          <w:rFonts w:eastAsia="Times New Roman"/>
          <w:szCs w:val="24"/>
        </w:rPr>
        <w:t xml:space="preserve">α πρέπει να </w:t>
      </w:r>
      <w:r>
        <w:rPr>
          <w:rFonts w:eastAsia="Times New Roman"/>
          <w:szCs w:val="24"/>
        </w:rPr>
        <w:t>τιμωρούνται παραδειγματικά. Θα π</w:t>
      </w:r>
      <w:r w:rsidRPr="00A4505C">
        <w:rPr>
          <w:rFonts w:eastAsia="Times New Roman"/>
          <w:szCs w:val="24"/>
        </w:rPr>
        <w:t>ρέπει</w:t>
      </w:r>
      <w:r>
        <w:rPr>
          <w:rFonts w:eastAsia="Times New Roman"/>
          <w:szCs w:val="24"/>
        </w:rPr>
        <w:t xml:space="preserve">, λοιπόν, άμεσα να έρθει αυτή </w:t>
      </w:r>
      <w:r w:rsidRPr="00A4505C">
        <w:rPr>
          <w:rFonts w:eastAsia="Times New Roman"/>
          <w:szCs w:val="24"/>
        </w:rPr>
        <w:t>η νομοθετική ρύθμιση</w:t>
      </w:r>
      <w:r>
        <w:rPr>
          <w:rFonts w:eastAsia="Times New Roman"/>
          <w:szCs w:val="24"/>
        </w:rPr>
        <w:t>.</w:t>
      </w:r>
    </w:p>
    <w:p w14:paraId="678A4077" w14:textId="77777777" w:rsidR="0099759A" w:rsidRDefault="00FE124F">
      <w:pPr>
        <w:spacing w:line="600" w:lineRule="auto"/>
        <w:ind w:firstLine="720"/>
        <w:contextualSpacing/>
        <w:jc w:val="both"/>
        <w:rPr>
          <w:rFonts w:eastAsia="Times New Roman"/>
          <w:szCs w:val="24"/>
        </w:rPr>
      </w:pPr>
      <w:r>
        <w:rPr>
          <w:rFonts w:eastAsia="Times New Roman"/>
          <w:szCs w:val="24"/>
        </w:rPr>
        <w:t>Θα αναφερθώ κυρίως στην εισήγηση που καταθέσ</w:t>
      </w:r>
      <w:r>
        <w:rPr>
          <w:rFonts w:eastAsia="Times New Roman"/>
          <w:szCs w:val="24"/>
        </w:rPr>
        <w:t>αμε</w:t>
      </w:r>
      <w:r w:rsidRPr="00A4505C">
        <w:rPr>
          <w:rFonts w:eastAsia="Times New Roman"/>
          <w:szCs w:val="24"/>
        </w:rPr>
        <w:t xml:space="preserve"> </w:t>
      </w:r>
      <w:r>
        <w:rPr>
          <w:rFonts w:eastAsia="Times New Roman"/>
          <w:szCs w:val="24"/>
        </w:rPr>
        <w:t>στην Ε</w:t>
      </w:r>
      <w:r w:rsidRPr="00A4505C">
        <w:rPr>
          <w:rFonts w:eastAsia="Times New Roman"/>
          <w:szCs w:val="24"/>
        </w:rPr>
        <w:t xml:space="preserve">πιτροπή Οδικής Ασφάλειας και </w:t>
      </w:r>
      <w:r>
        <w:rPr>
          <w:rFonts w:eastAsia="Times New Roman"/>
          <w:szCs w:val="24"/>
        </w:rPr>
        <w:t xml:space="preserve">η </w:t>
      </w:r>
      <w:r w:rsidRPr="00A4505C">
        <w:rPr>
          <w:rFonts w:eastAsia="Times New Roman"/>
          <w:szCs w:val="24"/>
        </w:rPr>
        <w:t>οποί</w:t>
      </w:r>
      <w:r>
        <w:rPr>
          <w:rFonts w:eastAsia="Times New Roman"/>
          <w:szCs w:val="24"/>
        </w:rPr>
        <w:t xml:space="preserve">α εγκρίθηκε από όλα τα κόμματα. </w:t>
      </w:r>
    </w:p>
    <w:p w14:paraId="678A4078" w14:textId="77777777" w:rsidR="0099759A" w:rsidRDefault="00FE124F">
      <w:pPr>
        <w:spacing w:line="600" w:lineRule="auto"/>
        <w:ind w:firstLine="720"/>
        <w:contextualSpacing/>
        <w:jc w:val="both"/>
        <w:rPr>
          <w:rFonts w:eastAsia="Times New Roman"/>
          <w:szCs w:val="24"/>
        </w:rPr>
      </w:pPr>
      <w:r>
        <w:rPr>
          <w:rFonts w:eastAsia="Times New Roman"/>
          <w:szCs w:val="24"/>
        </w:rPr>
        <w:t>Η οδική ασφάλεια αποτελεί ένα μείζον κοινωνικό</w:t>
      </w:r>
      <w:r w:rsidRPr="00A4505C">
        <w:rPr>
          <w:rFonts w:eastAsia="Times New Roman"/>
          <w:szCs w:val="24"/>
        </w:rPr>
        <w:t xml:space="preserve"> ζήτημα</w:t>
      </w:r>
      <w:r>
        <w:rPr>
          <w:rFonts w:eastAsia="Times New Roman"/>
          <w:szCs w:val="24"/>
        </w:rPr>
        <w:t>,</w:t>
      </w:r>
      <w:r w:rsidRPr="00A4505C">
        <w:rPr>
          <w:rFonts w:eastAsia="Times New Roman"/>
          <w:szCs w:val="24"/>
        </w:rPr>
        <w:t xml:space="preserve"> που απαιτεί ολοκληρωμένη και συστηματική προσέγγιση</w:t>
      </w:r>
      <w:r>
        <w:rPr>
          <w:rFonts w:eastAsia="Times New Roman"/>
          <w:szCs w:val="24"/>
        </w:rPr>
        <w:t>,</w:t>
      </w:r>
      <w:r w:rsidRPr="00A4505C">
        <w:rPr>
          <w:rFonts w:eastAsia="Times New Roman"/>
          <w:szCs w:val="24"/>
        </w:rPr>
        <w:t xml:space="preserve"> καθώς και εφαρμογή </w:t>
      </w:r>
      <w:r>
        <w:rPr>
          <w:rFonts w:eastAsia="Times New Roman"/>
          <w:szCs w:val="24"/>
        </w:rPr>
        <w:t>κατάλληλων πολιτικών</w:t>
      </w:r>
      <w:r w:rsidRPr="00A4505C">
        <w:rPr>
          <w:rFonts w:eastAsia="Times New Roman"/>
          <w:szCs w:val="24"/>
        </w:rPr>
        <w:t xml:space="preserve"> και </w:t>
      </w:r>
      <w:r>
        <w:rPr>
          <w:rFonts w:eastAsia="Times New Roman"/>
          <w:szCs w:val="24"/>
        </w:rPr>
        <w:t xml:space="preserve">μέτρων τόσο από την </w:t>
      </w:r>
      <w:r>
        <w:rPr>
          <w:rFonts w:eastAsia="Times New Roman"/>
          <w:szCs w:val="24"/>
        </w:rPr>
        <w:lastRenderedPageBreak/>
        <w:t>πλευρά</w:t>
      </w:r>
      <w:r>
        <w:rPr>
          <w:rFonts w:eastAsia="Times New Roman"/>
          <w:szCs w:val="24"/>
        </w:rPr>
        <w:t xml:space="preserve"> της ε</w:t>
      </w:r>
      <w:r w:rsidRPr="00A4505C">
        <w:rPr>
          <w:rFonts w:eastAsia="Times New Roman"/>
          <w:szCs w:val="24"/>
        </w:rPr>
        <w:t>λληνικής πολιτείας</w:t>
      </w:r>
      <w:r>
        <w:rPr>
          <w:rFonts w:eastAsia="Times New Roman"/>
          <w:szCs w:val="24"/>
        </w:rPr>
        <w:t>,</w:t>
      </w:r>
      <w:r w:rsidRPr="00A4505C">
        <w:rPr>
          <w:rFonts w:eastAsia="Times New Roman"/>
          <w:szCs w:val="24"/>
        </w:rPr>
        <w:t xml:space="preserve"> των λοιπών φορέων και κυρίως των χρηστών</w:t>
      </w:r>
      <w:r>
        <w:rPr>
          <w:rFonts w:eastAsia="Times New Roman"/>
          <w:szCs w:val="24"/>
        </w:rPr>
        <w:t>.</w:t>
      </w:r>
    </w:p>
    <w:p w14:paraId="678A4079" w14:textId="77777777" w:rsidR="0099759A" w:rsidRDefault="00FE124F">
      <w:pPr>
        <w:spacing w:line="600" w:lineRule="auto"/>
        <w:ind w:firstLine="720"/>
        <w:contextualSpacing/>
        <w:jc w:val="both"/>
        <w:rPr>
          <w:rFonts w:eastAsia="Times New Roman"/>
          <w:szCs w:val="24"/>
        </w:rPr>
      </w:pPr>
      <w:r>
        <w:rPr>
          <w:rFonts w:eastAsia="Times New Roman"/>
          <w:szCs w:val="24"/>
        </w:rPr>
        <w:t xml:space="preserve">Κάθε χρόνο είκοσι έξι χιλιάδες </w:t>
      </w:r>
      <w:r w:rsidRPr="00A4505C">
        <w:rPr>
          <w:rFonts w:eastAsia="Times New Roman"/>
          <w:szCs w:val="24"/>
        </w:rPr>
        <w:t>άνθρωποι χάνουν τη ζωή τους στους δρόμους της Ευρωπαϊκής Ένωσης</w:t>
      </w:r>
      <w:r>
        <w:rPr>
          <w:rFonts w:eastAsia="Times New Roman"/>
          <w:szCs w:val="24"/>
        </w:rPr>
        <w:t>,</w:t>
      </w:r>
      <w:r w:rsidRPr="00A4505C">
        <w:rPr>
          <w:rFonts w:eastAsia="Times New Roman"/>
          <w:szCs w:val="24"/>
        </w:rPr>
        <w:t xml:space="preserve"> ενώ τουλάχιστον </w:t>
      </w:r>
      <w:r>
        <w:rPr>
          <w:rFonts w:eastAsia="Times New Roman"/>
          <w:szCs w:val="24"/>
        </w:rPr>
        <w:t>εκατόν τριάντα πέντε χιλιάδες είναι βαριά τραυματίες. Η</w:t>
      </w:r>
      <w:r w:rsidRPr="00A4505C">
        <w:rPr>
          <w:rFonts w:eastAsia="Times New Roman"/>
          <w:szCs w:val="24"/>
        </w:rPr>
        <w:t xml:space="preserve"> Ελλάδα την τελευταία δεκαετία έχει επιδείξει μείωση του αριθμού των νεκρών από τροχαία ατυχήματα</w:t>
      </w:r>
      <w:r>
        <w:rPr>
          <w:rFonts w:eastAsia="Times New Roman"/>
          <w:szCs w:val="24"/>
        </w:rPr>
        <w:t>,</w:t>
      </w:r>
      <w:r w:rsidRPr="00A4505C">
        <w:rPr>
          <w:rFonts w:eastAsia="Times New Roman"/>
          <w:szCs w:val="24"/>
        </w:rPr>
        <w:t xml:space="preserve"> γεγονός που οφείλεται στη γενικότερη οικονομική ύφεση και όχι σε καλύτερη εφαρμογή </w:t>
      </w:r>
      <w:r>
        <w:rPr>
          <w:rFonts w:eastAsia="Times New Roman"/>
          <w:szCs w:val="24"/>
        </w:rPr>
        <w:t xml:space="preserve">των κανόνων οδικής κυκλοφορίας. </w:t>
      </w:r>
    </w:p>
    <w:p w14:paraId="678A407A" w14:textId="77777777" w:rsidR="0099759A" w:rsidRDefault="00FE124F">
      <w:pPr>
        <w:spacing w:line="600" w:lineRule="auto"/>
        <w:ind w:firstLine="720"/>
        <w:contextualSpacing/>
        <w:jc w:val="both"/>
        <w:rPr>
          <w:rFonts w:eastAsia="Times New Roman"/>
          <w:szCs w:val="24"/>
        </w:rPr>
      </w:pPr>
      <w:r>
        <w:rPr>
          <w:rFonts w:eastAsia="Times New Roman"/>
          <w:szCs w:val="24"/>
        </w:rPr>
        <w:t>Εν τούτοις, θα π</w:t>
      </w:r>
      <w:r w:rsidRPr="00A4505C">
        <w:rPr>
          <w:rFonts w:eastAsia="Times New Roman"/>
          <w:szCs w:val="24"/>
        </w:rPr>
        <w:t>ρέπει να συνεχιστούν οι π</w:t>
      </w:r>
      <w:r w:rsidRPr="00A4505C">
        <w:rPr>
          <w:rFonts w:eastAsia="Times New Roman"/>
          <w:szCs w:val="24"/>
        </w:rPr>
        <w:t>ροσπάθειες για τη μείωση του αριθμού των τροχαίων ατυχημάτων</w:t>
      </w:r>
      <w:r>
        <w:rPr>
          <w:rFonts w:eastAsia="Times New Roman"/>
          <w:szCs w:val="24"/>
        </w:rPr>
        <w:t xml:space="preserve"> και την ταυτόχρονη αύξηση της οδικής α</w:t>
      </w:r>
      <w:r w:rsidRPr="00A4505C">
        <w:rPr>
          <w:rFonts w:eastAsia="Times New Roman"/>
          <w:szCs w:val="24"/>
        </w:rPr>
        <w:t>σφάλειας</w:t>
      </w:r>
      <w:r>
        <w:rPr>
          <w:rFonts w:eastAsia="Times New Roman"/>
          <w:szCs w:val="24"/>
        </w:rPr>
        <w:t>,</w:t>
      </w:r>
      <w:r w:rsidRPr="00A4505C">
        <w:rPr>
          <w:rFonts w:eastAsia="Times New Roman"/>
          <w:szCs w:val="24"/>
        </w:rPr>
        <w:t xml:space="preserve"> δίνοντας έμφαση στην κυκλοφοριακή αγωγή και στην επιμόρφωση των οδηγών</w:t>
      </w:r>
      <w:r>
        <w:rPr>
          <w:rFonts w:eastAsia="Times New Roman"/>
          <w:szCs w:val="24"/>
        </w:rPr>
        <w:t>,</w:t>
      </w:r>
      <w:r w:rsidRPr="00A4505C">
        <w:rPr>
          <w:rFonts w:eastAsia="Times New Roman"/>
          <w:szCs w:val="24"/>
        </w:rPr>
        <w:t xml:space="preserve"> κάτι με το οποίο δεν φαίνεται να ασχολείται </w:t>
      </w:r>
      <w:r>
        <w:rPr>
          <w:rFonts w:eastAsia="Times New Roman"/>
          <w:szCs w:val="24"/>
        </w:rPr>
        <w:t>το νομοσχέδιο ο</w:t>
      </w:r>
      <w:r w:rsidRPr="00A4505C">
        <w:rPr>
          <w:rFonts w:eastAsia="Times New Roman"/>
          <w:szCs w:val="24"/>
        </w:rPr>
        <w:t>υσιαστικά</w:t>
      </w:r>
      <w:r>
        <w:rPr>
          <w:rFonts w:eastAsia="Times New Roman"/>
          <w:szCs w:val="24"/>
        </w:rPr>
        <w:t xml:space="preserve">. </w:t>
      </w:r>
    </w:p>
    <w:p w14:paraId="678A407B" w14:textId="77777777" w:rsidR="0099759A" w:rsidRDefault="00FE124F">
      <w:pPr>
        <w:spacing w:line="600" w:lineRule="auto"/>
        <w:ind w:firstLine="720"/>
        <w:contextualSpacing/>
        <w:jc w:val="both"/>
        <w:rPr>
          <w:rFonts w:eastAsia="Times New Roman"/>
          <w:szCs w:val="24"/>
        </w:rPr>
      </w:pPr>
      <w:r>
        <w:rPr>
          <w:rFonts w:eastAsia="Times New Roman"/>
          <w:szCs w:val="24"/>
        </w:rPr>
        <w:t>Είνα</w:t>
      </w:r>
      <w:r>
        <w:rPr>
          <w:rFonts w:eastAsia="Times New Roman"/>
          <w:szCs w:val="24"/>
        </w:rPr>
        <w:t>ι σημαντική</w:t>
      </w:r>
      <w:r w:rsidRPr="00A4505C">
        <w:rPr>
          <w:rFonts w:eastAsia="Times New Roman"/>
          <w:szCs w:val="24"/>
        </w:rPr>
        <w:t xml:space="preserve"> </w:t>
      </w:r>
      <w:r>
        <w:rPr>
          <w:rFonts w:eastAsia="Times New Roman"/>
          <w:szCs w:val="24"/>
        </w:rPr>
        <w:t xml:space="preserve">η συλλογική μύηση </w:t>
      </w:r>
      <w:r w:rsidRPr="00A4505C">
        <w:rPr>
          <w:rFonts w:eastAsia="Times New Roman"/>
          <w:szCs w:val="24"/>
        </w:rPr>
        <w:t>ως μία διαδικασία</w:t>
      </w:r>
      <w:r>
        <w:rPr>
          <w:rFonts w:eastAsia="Times New Roman"/>
          <w:szCs w:val="24"/>
        </w:rPr>
        <w:t>,</w:t>
      </w:r>
      <w:r w:rsidRPr="00A4505C">
        <w:rPr>
          <w:rFonts w:eastAsia="Times New Roman"/>
          <w:szCs w:val="24"/>
        </w:rPr>
        <w:t xml:space="preserve"> μέσω </w:t>
      </w:r>
      <w:r>
        <w:rPr>
          <w:rFonts w:eastAsia="Times New Roman"/>
          <w:szCs w:val="24"/>
        </w:rPr>
        <w:t>απόκτησης βαθιάς γνώσης και απαιτούμενη</w:t>
      </w:r>
      <w:r w:rsidRPr="00A4505C">
        <w:rPr>
          <w:rFonts w:eastAsia="Times New Roman"/>
          <w:szCs w:val="24"/>
        </w:rPr>
        <w:t>ς εμπειρίας</w:t>
      </w:r>
      <w:r>
        <w:rPr>
          <w:rFonts w:eastAsia="Times New Roman"/>
          <w:szCs w:val="24"/>
        </w:rPr>
        <w:t>,</w:t>
      </w:r>
      <w:r w:rsidRPr="00A4505C">
        <w:rPr>
          <w:rFonts w:eastAsia="Times New Roman"/>
          <w:szCs w:val="24"/>
        </w:rPr>
        <w:t xml:space="preserve"> προς την αφύπνιση</w:t>
      </w:r>
      <w:r>
        <w:rPr>
          <w:rFonts w:eastAsia="Times New Roman"/>
          <w:szCs w:val="24"/>
        </w:rPr>
        <w:t xml:space="preserve"> και ενίσχυση της κυκλοφοριακής </w:t>
      </w:r>
      <w:r w:rsidRPr="00A4505C">
        <w:rPr>
          <w:rFonts w:eastAsia="Times New Roman"/>
          <w:szCs w:val="24"/>
        </w:rPr>
        <w:t>συνείδησης</w:t>
      </w:r>
      <w:r>
        <w:rPr>
          <w:rFonts w:eastAsia="Times New Roman"/>
          <w:szCs w:val="24"/>
        </w:rPr>
        <w:t>,</w:t>
      </w:r>
      <w:r w:rsidRPr="00A4505C">
        <w:rPr>
          <w:rFonts w:eastAsia="Times New Roman"/>
          <w:szCs w:val="24"/>
        </w:rPr>
        <w:t xml:space="preserve"> την αφομοίωση</w:t>
      </w:r>
      <w:r>
        <w:rPr>
          <w:rFonts w:eastAsia="Times New Roman"/>
          <w:szCs w:val="24"/>
        </w:rPr>
        <w:t>,</w:t>
      </w:r>
      <w:r w:rsidRPr="00A4505C">
        <w:rPr>
          <w:rFonts w:eastAsia="Times New Roman"/>
          <w:szCs w:val="24"/>
        </w:rPr>
        <w:t xml:space="preserve"> </w:t>
      </w:r>
      <w:r>
        <w:rPr>
          <w:rFonts w:eastAsia="Times New Roman"/>
          <w:szCs w:val="24"/>
        </w:rPr>
        <w:t xml:space="preserve">την </w:t>
      </w:r>
      <w:r w:rsidRPr="00A4505C">
        <w:rPr>
          <w:rFonts w:eastAsia="Times New Roman"/>
          <w:szCs w:val="24"/>
        </w:rPr>
        <w:t>ερμηνεία και εφαρμογή των βασικών κανόνων που συμβάλλουν στην ορθή κυκ</w:t>
      </w:r>
      <w:r w:rsidRPr="00A4505C">
        <w:rPr>
          <w:rFonts w:eastAsia="Times New Roman"/>
          <w:szCs w:val="24"/>
        </w:rPr>
        <w:t xml:space="preserve">λοφοριακή αγωγή και </w:t>
      </w:r>
      <w:r>
        <w:rPr>
          <w:rFonts w:eastAsia="Times New Roman"/>
          <w:szCs w:val="24"/>
        </w:rPr>
        <w:lastRenderedPageBreak/>
        <w:t>εν συνεχεία</w:t>
      </w:r>
      <w:r w:rsidRPr="00A4505C">
        <w:rPr>
          <w:rFonts w:eastAsia="Times New Roman"/>
          <w:szCs w:val="24"/>
        </w:rPr>
        <w:t xml:space="preserve"> </w:t>
      </w:r>
      <w:r>
        <w:rPr>
          <w:rFonts w:eastAsia="Times New Roman"/>
          <w:szCs w:val="24"/>
        </w:rPr>
        <w:t xml:space="preserve">στη βελτίωση της ποιότητας της οδικής ασφάλειας. Η διαδικασία αυτή είναι </w:t>
      </w:r>
      <w:r w:rsidRPr="00A4505C">
        <w:rPr>
          <w:rFonts w:eastAsia="Times New Roman"/>
          <w:szCs w:val="24"/>
        </w:rPr>
        <w:t>σύνθετη</w:t>
      </w:r>
      <w:r>
        <w:rPr>
          <w:rFonts w:eastAsia="Times New Roman"/>
          <w:szCs w:val="24"/>
        </w:rPr>
        <w:t xml:space="preserve">, πολυεπίπεδη και απαιτεί τη </w:t>
      </w:r>
      <w:r w:rsidRPr="00A4505C">
        <w:rPr>
          <w:rFonts w:eastAsia="Times New Roman"/>
          <w:szCs w:val="24"/>
        </w:rPr>
        <w:t xml:space="preserve">συνεργασία πολλών </w:t>
      </w:r>
      <w:r>
        <w:rPr>
          <w:rFonts w:eastAsia="Times New Roman"/>
          <w:szCs w:val="24"/>
        </w:rPr>
        <w:t>μερών</w:t>
      </w:r>
      <w:r w:rsidRPr="00A4505C">
        <w:rPr>
          <w:rFonts w:eastAsia="Times New Roman"/>
          <w:szCs w:val="24"/>
        </w:rPr>
        <w:t xml:space="preserve"> για να έ</w:t>
      </w:r>
      <w:r>
        <w:rPr>
          <w:rFonts w:eastAsia="Times New Roman"/>
          <w:szCs w:val="24"/>
        </w:rPr>
        <w:t>χουμε τα βέλτιστα αποτελέσματα.</w:t>
      </w:r>
    </w:p>
    <w:p w14:paraId="678A407C" w14:textId="77777777" w:rsidR="0099759A" w:rsidRDefault="00FE124F">
      <w:pPr>
        <w:spacing w:line="600" w:lineRule="auto"/>
        <w:ind w:firstLine="720"/>
        <w:contextualSpacing/>
        <w:jc w:val="both"/>
        <w:rPr>
          <w:rFonts w:eastAsia="Times New Roman"/>
          <w:szCs w:val="24"/>
        </w:rPr>
      </w:pPr>
      <w:r>
        <w:rPr>
          <w:rFonts w:eastAsia="Times New Roman"/>
          <w:szCs w:val="24"/>
        </w:rPr>
        <w:t>Έ</w:t>
      </w:r>
      <w:r w:rsidRPr="00A4505C">
        <w:rPr>
          <w:rFonts w:eastAsia="Times New Roman"/>
          <w:szCs w:val="24"/>
        </w:rPr>
        <w:t>χουμε κάνει πάρα πολλές προτάσεις</w:t>
      </w:r>
      <w:r>
        <w:rPr>
          <w:rFonts w:eastAsia="Times New Roman"/>
          <w:szCs w:val="24"/>
        </w:rPr>
        <w:t>. Έ</w:t>
      </w:r>
      <w:r w:rsidRPr="00A4505C">
        <w:rPr>
          <w:rFonts w:eastAsia="Times New Roman"/>
          <w:szCs w:val="24"/>
        </w:rPr>
        <w:t>νας κε</w:t>
      </w:r>
      <w:r>
        <w:rPr>
          <w:rFonts w:eastAsia="Times New Roman"/>
          <w:szCs w:val="24"/>
        </w:rPr>
        <w:t xml:space="preserve">ντρικός </w:t>
      </w:r>
      <w:r>
        <w:rPr>
          <w:rFonts w:eastAsia="Times New Roman"/>
          <w:szCs w:val="24"/>
        </w:rPr>
        <w:t>στρατηγικός σχεδιασμός οδικής α</w:t>
      </w:r>
      <w:r w:rsidRPr="00A4505C">
        <w:rPr>
          <w:rFonts w:eastAsia="Times New Roman"/>
          <w:szCs w:val="24"/>
        </w:rPr>
        <w:t>σφάλειας</w:t>
      </w:r>
      <w:r>
        <w:rPr>
          <w:rFonts w:eastAsia="Times New Roman"/>
          <w:szCs w:val="24"/>
        </w:rPr>
        <w:t>,</w:t>
      </w:r>
      <w:r w:rsidRPr="00A4505C">
        <w:rPr>
          <w:rFonts w:eastAsia="Times New Roman"/>
          <w:szCs w:val="24"/>
        </w:rPr>
        <w:t xml:space="preserve"> σε συνδυασμό με πρωτοβουλίες ιδιωτικών φορέων</w:t>
      </w:r>
      <w:r>
        <w:rPr>
          <w:rFonts w:eastAsia="Times New Roman"/>
          <w:szCs w:val="24"/>
        </w:rPr>
        <w:t>,</w:t>
      </w:r>
      <w:r w:rsidRPr="00A4505C">
        <w:rPr>
          <w:rFonts w:eastAsia="Times New Roman"/>
          <w:szCs w:val="24"/>
        </w:rPr>
        <w:t xml:space="preserve"> μπορούν να δράσουν καταλυτικά στην αφύπνιση και την ευαισθητοποίηση των πολι</w:t>
      </w:r>
      <w:r>
        <w:rPr>
          <w:rFonts w:eastAsia="Times New Roman"/>
          <w:szCs w:val="24"/>
        </w:rPr>
        <w:t>τών για τη βελτίωση της οδικής ασφάλειας στη χώρα.</w:t>
      </w:r>
    </w:p>
    <w:p w14:paraId="678A407D" w14:textId="77777777" w:rsidR="0099759A" w:rsidRDefault="00FE124F">
      <w:pPr>
        <w:spacing w:line="600" w:lineRule="auto"/>
        <w:ind w:firstLine="720"/>
        <w:contextualSpacing/>
        <w:jc w:val="both"/>
        <w:rPr>
          <w:rFonts w:eastAsia="Times New Roman"/>
          <w:szCs w:val="24"/>
        </w:rPr>
      </w:pPr>
      <w:r>
        <w:rPr>
          <w:rFonts w:eastAsia="Times New Roman"/>
          <w:szCs w:val="24"/>
        </w:rPr>
        <w:t>Οι ιδιωτικοί φορείς θα μπορούσαν</w:t>
      </w:r>
      <w:r w:rsidRPr="00A4505C">
        <w:rPr>
          <w:rFonts w:eastAsia="Times New Roman"/>
          <w:szCs w:val="24"/>
        </w:rPr>
        <w:t xml:space="preserve"> να </w:t>
      </w:r>
      <w:r>
        <w:rPr>
          <w:rFonts w:eastAsia="Times New Roman"/>
          <w:szCs w:val="24"/>
        </w:rPr>
        <w:t>προβά</w:t>
      </w:r>
      <w:r>
        <w:rPr>
          <w:rFonts w:eastAsia="Times New Roman"/>
          <w:szCs w:val="24"/>
        </w:rPr>
        <w:t xml:space="preserve">λλουν </w:t>
      </w:r>
      <w:r w:rsidRPr="00A4505C">
        <w:rPr>
          <w:rFonts w:eastAsia="Times New Roman"/>
          <w:szCs w:val="24"/>
        </w:rPr>
        <w:t xml:space="preserve">ειδικά προγράμματα στην τηλεόραση </w:t>
      </w:r>
      <w:r>
        <w:rPr>
          <w:rFonts w:eastAsia="Times New Roman"/>
          <w:szCs w:val="24"/>
        </w:rPr>
        <w:t xml:space="preserve">στις ζώνες </w:t>
      </w:r>
      <w:r w:rsidRPr="00A4505C">
        <w:rPr>
          <w:rFonts w:eastAsia="Times New Roman"/>
          <w:szCs w:val="24"/>
        </w:rPr>
        <w:t xml:space="preserve">υψηλής τηλεθέασης </w:t>
      </w:r>
      <w:r w:rsidRPr="004D5274">
        <w:rPr>
          <w:rFonts w:eastAsia="Times New Roman"/>
          <w:szCs w:val="24"/>
        </w:rPr>
        <w:t>και ακροαματικότητας</w:t>
      </w:r>
      <w:r>
        <w:rPr>
          <w:rFonts w:eastAsia="Times New Roman"/>
          <w:szCs w:val="24"/>
        </w:rPr>
        <w:t xml:space="preserve">, </w:t>
      </w:r>
      <w:r w:rsidRPr="00A4505C">
        <w:rPr>
          <w:rFonts w:eastAsia="Times New Roman"/>
          <w:szCs w:val="24"/>
        </w:rPr>
        <w:t xml:space="preserve">να δημοσιεύουν σχετικά άρθρα στον </w:t>
      </w:r>
      <w:r>
        <w:rPr>
          <w:rFonts w:eastAsia="Times New Roman"/>
          <w:szCs w:val="24"/>
        </w:rPr>
        <w:t>ηλεκτρονικό και έντυπο Τ</w:t>
      </w:r>
      <w:r w:rsidRPr="00A4505C">
        <w:rPr>
          <w:rFonts w:eastAsia="Times New Roman"/>
          <w:szCs w:val="24"/>
        </w:rPr>
        <w:t>ύπο και σύντομα μηνύματα στα μέσα κοινωνικής δικτύωσης</w:t>
      </w:r>
      <w:r>
        <w:rPr>
          <w:rFonts w:eastAsia="Times New Roman"/>
          <w:szCs w:val="24"/>
        </w:rPr>
        <w:t>,</w:t>
      </w:r>
      <w:r w:rsidRPr="00A4505C">
        <w:rPr>
          <w:rFonts w:eastAsia="Times New Roman"/>
          <w:szCs w:val="24"/>
        </w:rPr>
        <w:t xml:space="preserve"> να δ</w:t>
      </w:r>
      <w:r>
        <w:rPr>
          <w:rFonts w:eastAsia="Times New Roman"/>
          <w:szCs w:val="24"/>
        </w:rPr>
        <w:t>ιανέμουν ενημερωτικά φυλλάδια σε διερχόμενους ο</w:t>
      </w:r>
      <w:r>
        <w:rPr>
          <w:rFonts w:eastAsia="Times New Roman"/>
          <w:szCs w:val="24"/>
        </w:rPr>
        <w:t xml:space="preserve">δηγούς και πεζούς, με </w:t>
      </w:r>
      <w:r w:rsidRPr="00A4505C">
        <w:rPr>
          <w:rFonts w:eastAsia="Times New Roman"/>
          <w:szCs w:val="24"/>
        </w:rPr>
        <w:t xml:space="preserve">γενικές συμβουλές ασφαλούς οδήγησης και αναφορές </w:t>
      </w:r>
      <w:r>
        <w:rPr>
          <w:rFonts w:eastAsia="Times New Roman"/>
          <w:szCs w:val="24"/>
        </w:rPr>
        <w:t>σε στοχευμένα θέματα, για παράδειγμα οδήγηση σε σήραγγα ή σε</w:t>
      </w:r>
      <w:r w:rsidRPr="00A4505C">
        <w:rPr>
          <w:rFonts w:eastAsia="Times New Roman"/>
          <w:szCs w:val="24"/>
        </w:rPr>
        <w:t xml:space="preserve"> βρεγμέ</w:t>
      </w:r>
      <w:r>
        <w:rPr>
          <w:rFonts w:eastAsia="Times New Roman"/>
          <w:szCs w:val="24"/>
        </w:rPr>
        <w:t>νο οδόστρωμα και πολλά άλλα.</w:t>
      </w:r>
    </w:p>
    <w:p w14:paraId="678A407E" w14:textId="77777777" w:rsidR="0099759A" w:rsidRDefault="00FE124F">
      <w:pPr>
        <w:spacing w:line="600" w:lineRule="auto"/>
        <w:ind w:firstLine="720"/>
        <w:contextualSpacing/>
        <w:jc w:val="both"/>
        <w:rPr>
          <w:rFonts w:eastAsia="Times New Roman"/>
          <w:szCs w:val="24"/>
        </w:rPr>
      </w:pPr>
      <w:r>
        <w:rPr>
          <w:rFonts w:eastAsia="Times New Roman"/>
          <w:szCs w:val="24"/>
        </w:rPr>
        <w:lastRenderedPageBreak/>
        <w:t>Θα μπορούσαν, επίσης,</w:t>
      </w:r>
      <w:r w:rsidRPr="00A4505C">
        <w:rPr>
          <w:rFonts w:eastAsia="Times New Roman"/>
          <w:szCs w:val="24"/>
        </w:rPr>
        <w:t xml:space="preserve"> να προβάλλουν</w:t>
      </w:r>
      <w:r>
        <w:rPr>
          <w:rFonts w:eastAsia="Times New Roman"/>
          <w:szCs w:val="24"/>
        </w:rPr>
        <w:t xml:space="preserve"> μηνύματα στις</w:t>
      </w:r>
      <w:r w:rsidRPr="00A4505C">
        <w:rPr>
          <w:rFonts w:eastAsia="Times New Roman"/>
          <w:szCs w:val="24"/>
        </w:rPr>
        <w:t xml:space="preserve"> ηλεκτρονικές πινακίδες </w:t>
      </w:r>
      <w:r>
        <w:rPr>
          <w:rFonts w:eastAsia="Times New Roman"/>
          <w:szCs w:val="24"/>
        </w:rPr>
        <w:t xml:space="preserve">των εθνικών </w:t>
      </w:r>
      <w:r w:rsidRPr="00A4505C">
        <w:rPr>
          <w:rFonts w:eastAsia="Times New Roman"/>
          <w:szCs w:val="24"/>
        </w:rPr>
        <w:t>οδών</w:t>
      </w:r>
      <w:r w:rsidRPr="00A4505C">
        <w:rPr>
          <w:rFonts w:eastAsia="Times New Roman"/>
          <w:szCs w:val="24"/>
        </w:rPr>
        <w:t xml:space="preserve"> σχετικά με την ασφαλή οδήγηση</w:t>
      </w:r>
      <w:r>
        <w:rPr>
          <w:rFonts w:eastAsia="Times New Roman"/>
          <w:szCs w:val="24"/>
        </w:rPr>
        <w:t>, τη</w:t>
      </w:r>
      <w:r w:rsidRPr="00A4505C">
        <w:rPr>
          <w:rFonts w:eastAsia="Times New Roman"/>
          <w:szCs w:val="24"/>
        </w:rPr>
        <w:t xml:space="preserve"> χρήση ζωνών ασφαλείας</w:t>
      </w:r>
      <w:r>
        <w:rPr>
          <w:rFonts w:eastAsia="Times New Roman"/>
          <w:szCs w:val="24"/>
        </w:rPr>
        <w:t xml:space="preserve">, την απαγόρευση </w:t>
      </w:r>
      <w:r w:rsidRPr="00A4505C">
        <w:rPr>
          <w:rFonts w:eastAsia="Times New Roman"/>
          <w:szCs w:val="24"/>
        </w:rPr>
        <w:t>τη</w:t>
      </w:r>
      <w:r>
        <w:rPr>
          <w:rFonts w:eastAsia="Times New Roman"/>
          <w:szCs w:val="24"/>
        </w:rPr>
        <w:t>ς</w:t>
      </w:r>
      <w:r w:rsidRPr="00A4505C">
        <w:rPr>
          <w:rFonts w:eastAsia="Times New Roman"/>
          <w:szCs w:val="24"/>
        </w:rPr>
        <w:t xml:space="preserve"> χρήση</w:t>
      </w:r>
      <w:r>
        <w:rPr>
          <w:rFonts w:eastAsia="Times New Roman"/>
          <w:szCs w:val="24"/>
        </w:rPr>
        <w:t>ς</w:t>
      </w:r>
      <w:r w:rsidRPr="00A4505C">
        <w:rPr>
          <w:rFonts w:eastAsia="Times New Roman"/>
          <w:szCs w:val="24"/>
        </w:rPr>
        <w:t xml:space="preserve"> κινητού τηλεφώνου </w:t>
      </w:r>
      <w:r>
        <w:rPr>
          <w:rFonts w:eastAsia="Times New Roman"/>
          <w:szCs w:val="24"/>
        </w:rPr>
        <w:t>-</w:t>
      </w:r>
      <w:r w:rsidRPr="00A4505C">
        <w:rPr>
          <w:rFonts w:eastAsia="Times New Roman"/>
          <w:szCs w:val="24"/>
        </w:rPr>
        <w:t xml:space="preserve">μία μεγάλη </w:t>
      </w:r>
      <w:r>
        <w:rPr>
          <w:rFonts w:eastAsia="Times New Roman"/>
          <w:szCs w:val="24"/>
        </w:rPr>
        <w:t xml:space="preserve">πληγή- </w:t>
      </w:r>
      <w:r w:rsidRPr="00A4505C">
        <w:rPr>
          <w:rFonts w:eastAsia="Times New Roman"/>
          <w:szCs w:val="24"/>
        </w:rPr>
        <w:t>και άλλα πολλά</w:t>
      </w:r>
      <w:r>
        <w:rPr>
          <w:rFonts w:eastAsia="Times New Roman"/>
          <w:szCs w:val="24"/>
        </w:rPr>
        <w:t xml:space="preserve">. </w:t>
      </w:r>
    </w:p>
    <w:p w14:paraId="678A407F" w14:textId="77777777" w:rsidR="0099759A" w:rsidRDefault="00FE124F">
      <w:pPr>
        <w:spacing w:line="600" w:lineRule="auto"/>
        <w:ind w:firstLine="720"/>
        <w:contextualSpacing/>
        <w:jc w:val="both"/>
        <w:rPr>
          <w:rFonts w:eastAsia="Times New Roman"/>
          <w:szCs w:val="24"/>
        </w:rPr>
      </w:pPr>
      <w:r>
        <w:rPr>
          <w:rFonts w:eastAsia="Times New Roman"/>
          <w:szCs w:val="24"/>
        </w:rPr>
        <w:t xml:space="preserve">Ακόμη, θα μπορούσαν να αναπτύξουν </w:t>
      </w:r>
      <w:r w:rsidRPr="00A4505C">
        <w:rPr>
          <w:rFonts w:eastAsia="Times New Roman"/>
          <w:szCs w:val="24"/>
        </w:rPr>
        <w:t>παιχνίδι</w:t>
      </w:r>
      <w:r>
        <w:rPr>
          <w:rFonts w:eastAsia="Times New Roman"/>
          <w:szCs w:val="24"/>
        </w:rPr>
        <w:t>α οδικής συμπεριφοράς, ό</w:t>
      </w:r>
      <w:r w:rsidRPr="00A4505C">
        <w:rPr>
          <w:rFonts w:eastAsia="Times New Roman"/>
          <w:szCs w:val="24"/>
        </w:rPr>
        <w:t>πως υπάρχουν ήδη σε χώρες εξωτερικού</w:t>
      </w:r>
      <w:r>
        <w:rPr>
          <w:rFonts w:eastAsia="Times New Roman"/>
          <w:szCs w:val="24"/>
        </w:rPr>
        <w:t>,</w:t>
      </w:r>
      <w:r w:rsidRPr="00A4505C">
        <w:rPr>
          <w:rFonts w:eastAsia="Times New Roman"/>
          <w:szCs w:val="24"/>
        </w:rPr>
        <w:t xml:space="preserve"> σε ηλεκτρονικές πλατφόρμες</w:t>
      </w:r>
      <w:r>
        <w:rPr>
          <w:rFonts w:eastAsia="Times New Roman"/>
          <w:szCs w:val="24"/>
        </w:rPr>
        <w:t>, ώστε α</w:t>
      </w:r>
      <w:r w:rsidRPr="00A4505C">
        <w:rPr>
          <w:rFonts w:eastAsia="Times New Roman"/>
          <w:szCs w:val="24"/>
        </w:rPr>
        <w:t xml:space="preserve">κόμα και οι ανήλικοι χρήστες των ηλεκτρονικών μέσων να εξοικειωθούν με τους κανόνες οδικής </w:t>
      </w:r>
      <w:r>
        <w:rPr>
          <w:rFonts w:eastAsia="Times New Roman"/>
          <w:szCs w:val="24"/>
        </w:rPr>
        <w:t xml:space="preserve">κυκλοφορίας και την έννοια της οδικής ασφάλειας συνολικά. </w:t>
      </w:r>
    </w:p>
    <w:p w14:paraId="678A4080" w14:textId="77777777" w:rsidR="0099759A" w:rsidRDefault="00FE124F">
      <w:pPr>
        <w:spacing w:line="600" w:lineRule="auto"/>
        <w:ind w:firstLine="720"/>
        <w:contextualSpacing/>
        <w:jc w:val="both"/>
        <w:rPr>
          <w:rFonts w:eastAsia="Times New Roman"/>
          <w:szCs w:val="24"/>
        </w:rPr>
      </w:pPr>
      <w:r>
        <w:rPr>
          <w:rFonts w:eastAsia="Times New Roman"/>
          <w:szCs w:val="24"/>
        </w:rPr>
        <w:t>Επιπλέον, θα μπορούσαν ν</w:t>
      </w:r>
      <w:r w:rsidRPr="00A4505C">
        <w:rPr>
          <w:rFonts w:eastAsia="Times New Roman"/>
          <w:szCs w:val="24"/>
        </w:rPr>
        <w:t xml:space="preserve">α αναπτύξουν </w:t>
      </w:r>
      <w:r>
        <w:rPr>
          <w:rFonts w:eastAsia="Times New Roman"/>
          <w:szCs w:val="24"/>
        </w:rPr>
        <w:t>κατάλληλες</w:t>
      </w:r>
      <w:r w:rsidRPr="00A4505C">
        <w:rPr>
          <w:rFonts w:eastAsia="Times New Roman"/>
          <w:szCs w:val="24"/>
        </w:rPr>
        <w:t xml:space="preserve"> εφαρμογές για τα ηλεκτρ</w:t>
      </w:r>
      <w:r w:rsidRPr="00A4505C">
        <w:rPr>
          <w:rFonts w:eastAsia="Times New Roman"/>
          <w:szCs w:val="24"/>
        </w:rPr>
        <w:t>ονικά μέσα</w:t>
      </w:r>
      <w:r>
        <w:rPr>
          <w:rFonts w:eastAsia="Times New Roman"/>
          <w:szCs w:val="24"/>
        </w:rPr>
        <w:t xml:space="preserve"> -</w:t>
      </w:r>
      <w:r w:rsidRPr="00A4505C">
        <w:rPr>
          <w:rFonts w:eastAsia="Times New Roman"/>
          <w:szCs w:val="24"/>
        </w:rPr>
        <w:t xml:space="preserve">παραδείγματος </w:t>
      </w:r>
      <w:r w:rsidRPr="00A4505C">
        <w:rPr>
          <w:rFonts w:eastAsia="Times New Roman"/>
          <w:szCs w:val="24"/>
        </w:rPr>
        <w:t>χάρ</w:t>
      </w:r>
      <w:r>
        <w:rPr>
          <w:rFonts w:eastAsia="Times New Roman"/>
          <w:szCs w:val="24"/>
        </w:rPr>
        <w:t>ιν</w:t>
      </w:r>
      <w:r w:rsidRPr="00A4505C">
        <w:rPr>
          <w:rFonts w:eastAsia="Times New Roman"/>
          <w:szCs w:val="24"/>
        </w:rPr>
        <w:t xml:space="preserve"> </w:t>
      </w:r>
      <w:r>
        <w:rPr>
          <w:rFonts w:eastAsia="Times New Roman"/>
          <w:szCs w:val="24"/>
        </w:rPr>
        <w:t xml:space="preserve">για την </w:t>
      </w:r>
      <w:r w:rsidRPr="00E23D63">
        <w:rPr>
          <w:rFonts w:eastAsia="Times New Roman"/>
          <w:szCs w:val="24"/>
        </w:rPr>
        <w:t>καταγραφή της</w:t>
      </w:r>
      <w:r>
        <w:rPr>
          <w:rFonts w:eastAsia="Times New Roman"/>
          <w:szCs w:val="24"/>
        </w:rPr>
        <w:t xml:space="preserve"> κατανάλωσης αλκοόλ- και να π</w:t>
      </w:r>
      <w:r w:rsidRPr="00A4505C">
        <w:rPr>
          <w:rFonts w:eastAsia="Times New Roman"/>
          <w:szCs w:val="24"/>
        </w:rPr>
        <w:t>αρέχουν στο πλαίσιο μιας εκστρατείας συσκευές ελέγχου κατανάλωση</w:t>
      </w:r>
      <w:r>
        <w:rPr>
          <w:rFonts w:eastAsia="Times New Roman"/>
          <w:szCs w:val="24"/>
        </w:rPr>
        <w:t>ς</w:t>
      </w:r>
      <w:r w:rsidRPr="00A4505C">
        <w:rPr>
          <w:rFonts w:eastAsia="Times New Roman"/>
          <w:szCs w:val="24"/>
        </w:rPr>
        <w:t xml:space="preserve"> αλκοόλ</w:t>
      </w:r>
      <w:r>
        <w:rPr>
          <w:rFonts w:eastAsia="Times New Roman"/>
          <w:szCs w:val="24"/>
        </w:rPr>
        <w:t>, ό</w:t>
      </w:r>
      <w:r w:rsidRPr="00A4505C">
        <w:rPr>
          <w:rFonts w:eastAsia="Times New Roman"/>
          <w:szCs w:val="24"/>
        </w:rPr>
        <w:t xml:space="preserve">πως συμβαίνει </w:t>
      </w:r>
      <w:r>
        <w:rPr>
          <w:rFonts w:eastAsia="Times New Roman"/>
          <w:szCs w:val="24"/>
        </w:rPr>
        <w:t xml:space="preserve">ανά </w:t>
      </w:r>
      <w:r w:rsidRPr="00A4505C">
        <w:rPr>
          <w:rFonts w:eastAsia="Times New Roman"/>
          <w:szCs w:val="24"/>
        </w:rPr>
        <w:t>τον κόσμο</w:t>
      </w:r>
      <w:r>
        <w:rPr>
          <w:rFonts w:eastAsia="Times New Roman"/>
          <w:szCs w:val="24"/>
        </w:rPr>
        <w:t>,</w:t>
      </w:r>
      <w:r w:rsidRPr="00A4505C">
        <w:rPr>
          <w:rFonts w:eastAsia="Times New Roman"/>
          <w:szCs w:val="24"/>
        </w:rPr>
        <w:t xml:space="preserve"> οι οποίες συνδέονται και με το κινητό</w:t>
      </w:r>
      <w:r>
        <w:rPr>
          <w:rFonts w:eastAsia="Times New Roman"/>
          <w:szCs w:val="24"/>
        </w:rPr>
        <w:t>,</w:t>
      </w:r>
      <w:r w:rsidRPr="00A4505C">
        <w:rPr>
          <w:rFonts w:eastAsia="Times New Roman"/>
          <w:szCs w:val="24"/>
        </w:rPr>
        <w:t xml:space="preserve"> όπως περίπου με την εφαρμογή bl</w:t>
      </w:r>
      <w:r w:rsidRPr="00A4505C">
        <w:rPr>
          <w:rFonts w:eastAsia="Times New Roman"/>
          <w:szCs w:val="24"/>
        </w:rPr>
        <w:t xml:space="preserve">uetooth και </w:t>
      </w:r>
      <w:r>
        <w:rPr>
          <w:rFonts w:eastAsia="Times New Roman"/>
          <w:szCs w:val="24"/>
        </w:rPr>
        <w:t xml:space="preserve">με άλλες </w:t>
      </w:r>
      <w:r w:rsidRPr="00A4505C">
        <w:rPr>
          <w:rFonts w:eastAsia="Times New Roman"/>
          <w:szCs w:val="24"/>
        </w:rPr>
        <w:t>εφαρμογές που έχουν τα σ</w:t>
      </w:r>
      <w:r>
        <w:rPr>
          <w:rFonts w:eastAsia="Times New Roman"/>
          <w:szCs w:val="24"/>
        </w:rPr>
        <w:t xml:space="preserve">ύγχρονα κινητά. </w:t>
      </w:r>
    </w:p>
    <w:p w14:paraId="678A4081" w14:textId="77777777" w:rsidR="0099759A" w:rsidRDefault="00FE124F">
      <w:pPr>
        <w:spacing w:line="600" w:lineRule="auto"/>
        <w:ind w:firstLine="720"/>
        <w:contextualSpacing/>
        <w:jc w:val="both"/>
        <w:rPr>
          <w:rFonts w:eastAsia="Times New Roman"/>
          <w:szCs w:val="24"/>
        </w:rPr>
      </w:pPr>
      <w:r>
        <w:rPr>
          <w:rFonts w:eastAsia="Times New Roman"/>
          <w:szCs w:val="24"/>
        </w:rPr>
        <w:lastRenderedPageBreak/>
        <w:t>Τέλος, θα μπορούσαν ν</w:t>
      </w:r>
      <w:r w:rsidRPr="00A4505C">
        <w:rPr>
          <w:rFonts w:eastAsia="Times New Roman"/>
          <w:szCs w:val="24"/>
        </w:rPr>
        <w:t>α αναπτύξουν βιωματικά προγράμματα κυκλοφοριακής αγωγής για την κατανόηση των βασικών αρχών ασφαλούς κυκλοφορίας στο</w:t>
      </w:r>
      <w:r>
        <w:rPr>
          <w:rFonts w:eastAsia="Times New Roman"/>
          <w:szCs w:val="24"/>
        </w:rPr>
        <w:t>ν δρόμο, να διανέμουν, ε</w:t>
      </w:r>
      <w:r w:rsidRPr="00A4505C">
        <w:rPr>
          <w:rFonts w:eastAsia="Times New Roman"/>
          <w:szCs w:val="24"/>
        </w:rPr>
        <w:t>κτός του ενημερωτικού υλικού</w:t>
      </w:r>
      <w:r>
        <w:rPr>
          <w:rFonts w:eastAsia="Times New Roman"/>
          <w:szCs w:val="24"/>
        </w:rPr>
        <w:t>,</w:t>
      </w:r>
      <w:r w:rsidRPr="00A4505C">
        <w:rPr>
          <w:rFonts w:eastAsia="Times New Roman"/>
          <w:szCs w:val="24"/>
        </w:rPr>
        <w:t xml:space="preserve"> αυτ</w:t>
      </w:r>
      <w:r w:rsidRPr="00A4505C">
        <w:rPr>
          <w:rFonts w:eastAsia="Times New Roman"/>
          <w:szCs w:val="24"/>
        </w:rPr>
        <w:t xml:space="preserve">οκόλλητα με μηνύματα </w:t>
      </w:r>
      <w:r>
        <w:rPr>
          <w:rFonts w:eastAsia="Times New Roman"/>
          <w:szCs w:val="24"/>
        </w:rPr>
        <w:t xml:space="preserve">κατ’ αντιστοιχία </w:t>
      </w:r>
      <w:r w:rsidRPr="00A4505C">
        <w:rPr>
          <w:rFonts w:eastAsia="Times New Roman"/>
          <w:szCs w:val="24"/>
        </w:rPr>
        <w:t xml:space="preserve">της ελβετικής καμπάνιας </w:t>
      </w:r>
      <w:r>
        <w:rPr>
          <w:rFonts w:eastAsia="Times New Roman"/>
          <w:szCs w:val="24"/>
        </w:rPr>
        <w:t>«</w:t>
      </w:r>
      <w:r w:rsidRPr="00A4505C">
        <w:rPr>
          <w:rFonts w:eastAsia="Times New Roman"/>
          <w:szCs w:val="24"/>
        </w:rPr>
        <w:t>Slow down</w:t>
      </w:r>
      <w:r>
        <w:rPr>
          <w:rFonts w:eastAsia="Times New Roman"/>
          <w:szCs w:val="24"/>
        </w:rPr>
        <w:t xml:space="preserve"> - </w:t>
      </w:r>
      <w:r>
        <w:rPr>
          <w:rFonts w:eastAsia="Times New Roman"/>
          <w:szCs w:val="24"/>
          <w:lang w:val="en-US"/>
        </w:rPr>
        <w:t>T</w:t>
      </w:r>
      <w:r>
        <w:rPr>
          <w:rFonts w:eastAsia="Times New Roman"/>
          <w:szCs w:val="24"/>
        </w:rPr>
        <w:t>ake it easy», ν</w:t>
      </w:r>
      <w:r w:rsidRPr="00A4505C">
        <w:rPr>
          <w:rFonts w:eastAsia="Times New Roman"/>
          <w:szCs w:val="24"/>
        </w:rPr>
        <w:t>α διο</w:t>
      </w:r>
      <w:r>
        <w:rPr>
          <w:rFonts w:eastAsia="Times New Roman"/>
          <w:szCs w:val="24"/>
        </w:rPr>
        <w:t xml:space="preserve">ργανώνουν ενημερωτικές ημερίδες, </w:t>
      </w:r>
      <w:r w:rsidRPr="00A4505C">
        <w:rPr>
          <w:rFonts w:eastAsia="Times New Roman"/>
          <w:szCs w:val="24"/>
        </w:rPr>
        <w:t>σεμινάρια και εκδηλώσεις</w:t>
      </w:r>
      <w:r>
        <w:rPr>
          <w:rFonts w:eastAsia="Times New Roman"/>
          <w:szCs w:val="24"/>
        </w:rPr>
        <w:t>,</w:t>
      </w:r>
      <w:r w:rsidRPr="00A4505C">
        <w:rPr>
          <w:rFonts w:eastAsia="Times New Roman"/>
          <w:szCs w:val="24"/>
        </w:rPr>
        <w:t xml:space="preserve"> φιλικούς αγώνες</w:t>
      </w:r>
      <w:r>
        <w:rPr>
          <w:rFonts w:eastAsia="Times New Roman"/>
          <w:szCs w:val="24"/>
        </w:rPr>
        <w:t>,</w:t>
      </w:r>
      <w:r w:rsidRPr="00A4505C">
        <w:rPr>
          <w:rFonts w:eastAsia="Times New Roman"/>
          <w:szCs w:val="24"/>
        </w:rPr>
        <w:t xml:space="preserve"> εκδηλώσεις</w:t>
      </w:r>
      <w:r>
        <w:rPr>
          <w:rFonts w:eastAsia="Times New Roman"/>
          <w:szCs w:val="24"/>
        </w:rPr>
        <w:t>,</w:t>
      </w:r>
      <w:r w:rsidRPr="00A4505C">
        <w:rPr>
          <w:rFonts w:eastAsia="Times New Roman"/>
          <w:szCs w:val="24"/>
        </w:rPr>
        <w:t xml:space="preserve"> εκδηλώσεις μνήμης θυμάτων τροχαίων ατυχημάτων στο πλαίσιο μιας εκστρατεί</w:t>
      </w:r>
      <w:r w:rsidRPr="00A4505C">
        <w:rPr>
          <w:rFonts w:eastAsia="Times New Roman"/>
          <w:szCs w:val="24"/>
        </w:rPr>
        <w:t>ας συνειδητοποίησης</w:t>
      </w:r>
      <w:r>
        <w:rPr>
          <w:rFonts w:eastAsia="Times New Roman"/>
          <w:szCs w:val="24"/>
        </w:rPr>
        <w:t xml:space="preserve">. </w:t>
      </w:r>
    </w:p>
    <w:p w14:paraId="678A4082" w14:textId="77777777" w:rsidR="0099759A" w:rsidRDefault="00FE124F">
      <w:pPr>
        <w:spacing w:line="600" w:lineRule="auto"/>
        <w:ind w:firstLine="720"/>
        <w:contextualSpacing/>
        <w:jc w:val="both"/>
        <w:rPr>
          <w:rFonts w:eastAsia="Times New Roman"/>
          <w:szCs w:val="24"/>
        </w:rPr>
      </w:pPr>
      <w:r>
        <w:rPr>
          <w:rFonts w:eastAsia="Times New Roman"/>
          <w:szCs w:val="24"/>
        </w:rPr>
        <w:t>Όπως έχει ήδη επισημανθεί, οι δράσεις αυτές θα πρέπει να είν</w:t>
      </w:r>
      <w:r w:rsidRPr="00A4505C">
        <w:rPr>
          <w:rFonts w:eastAsia="Times New Roman"/>
          <w:szCs w:val="24"/>
        </w:rPr>
        <w:t xml:space="preserve">αι </w:t>
      </w:r>
      <w:r>
        <w:rPr>
          <w:rFonts w:eastAsia="Times New Roman"/>
          <w:szCs w:val="24"/>
        </w:rPr>
        <w:t>συνδυαστικές με την ανάπτυξη</w:t>
      </w:r>
      <w:r w:rsidRPr="00A4505C">
        <w:rPr>
          <w:rFonts w:eastAsia="Times New Roman"/>
          <w:szCs w:val="24"/>
        </w:rPr>
        <w:t xml:space="preserve"> </w:t>
      </w:r>
      <w:r>
        <w:rPr>
          <w:rFonts w:eastAsia="Times New Roman"/>
          <w:szCs w:val="24"/>
        </w:rPr>
        <w:t>κατάλληλης πολιτικής από το κε</w:t>
      </w:r>
      <w:r w:rsidRPr="00A4505C">
        <w:rPr>
          <w:rFonts w:eastAsia="Times New Roman"/>
          <w:szCs w:val="24"/>
        </w:rPr>
        <w:t>ντρικό κράτος</w:t>
      </w:r>
      <w:r>
        <w:rPr>
          <w:rFonts w:eastAsia="Times New Roman"/>
          <w:szCs w:val="24"/>
        </w:rPr>
        <w:t>. Έτσι, μ</w:t>
      </w:r>
      <w:r w:rsidRPr="00A4505C">
        <w:rPr>
          <w:rFonts w:eastAsia="Times New Roman"/>
          <w:szCs w:val="24"/>
        </w:rPr>
        <w:t>εταξύ άλλων</w:t>
      </w:r>
      <w:r>
        <w:rPr>
          <w:rFonts w:eastAsia="Times New Roman"/>
          <w:szCs w:val="24"/>
        </w:rPr>
        <w:t>,</w:t>
      </w:r>
      <w:r w:rsidRPr="00A4505C">
        <w:rPr>
          <w:rFonts w:eastAsia="Times New Roman"/>
          <w:szCs w:val="24"/>
        </w:rPr>
        <w:t xml:space="preserve"> θα πρέπει να γίνει υποχρεωτικό το μάθημα της κυκλοφοριακής αγωγής σε όλες τις βαθμίδες της </w:t>
      </w:r>
      <w:r>
        <w:rPr>
          <w:rFonts w:eastAsia="Times New Roman"/>
          <w:szCs w:val="24"/>
        </w:rPr>
        <w:t>υποχρεωτικής εκπαίδευσης, να υπάρχει αυστηρή αστυνόμευση κ</w:t>
      </w:r>
      <w:r w:rsidRPr="00A4505C">
        <w:rPr>
          <w:rFonts w:eastAsia="Times New Roman"/>
          <w:szCs w:val="24"/>
        </w:rPr>
        <w:t xml:space="preserve">αι αυστηρές ποινές για την παραβίαση του </w:t>
      </w:r>
      <w:r>
        <w:rPr>
          <w:rFonts w:eastAsia="Times New Roman"/>
          <w:szCs w:val="24"/>
        </w:rPr>
        <w:t>Κώδικα Οδικής Κ</w:t>
      </w:r>
      <w:r w:rsidRPr="00A4505C">
        <w:rPr>
          <w:rFonts w:eastAsia="Times New Roman"/>
          <w:szCs w:val="24"/>
        </w:rPr>
        <w:t>υκλοφορίας</w:t>
      </w:r>
      <w:r>
        <w:rPr>
          <w:rFonts w:eastAsia="Times New Roman"/>
          <w:szCs w:val="24"/>
        </w:rPr>
        <w:t>,</w:t>
      </w:r>
      <w:r w:rsidRPr="00A4505C">
        <w:rPr>
          <w:rFonts w:eastAsia="Times New Roman"/>
          <w:szCs w:val="24"/>
        </w:rPr>
        <w:t xml:space="preserve"> να αυστηροποιηθούν </w:t>
      </w:r>
      <w:r>
        <w:rPr>
          <w:rFonts w:eastAsia="Times New Roman"/>
          <w:szCs w:val="24"/>
        </w:rPr>
        <w:t xml:space="preserve">οι </w:t>
      </w:r>
      <w:r w:rsidRPr="00A4505C">
        <w:rPr>
          <w:rFonts w:eastAsia="Times New Roman"/>
          <w:szCs w:val="24"/>
        </w:rPr>
        <w:t>εξετάσεις απόκτη</w:t>
      </w:r>
      <w:r w:rsidRPr="00A4505C">
        <w:rPr>
          <w:rFonts w:eastAsia="Times New Roman"/>
          <w:szCs w:val="24"/>
        </w:rPr>
        <w:t>σης άδειας οδήγησης</w:t>
      </w:r>
      <w:r>
        <w:rPr>
          <w:rFonts w:eastAsia="Times New Roman"/>
          <w:szCs w:val="24"/>
        </w:rPr>
        <w:t>,</w:t>
      </w:r>
      <w:r w:rsidRPr="00A4505C">
        <w:rPr>
          <w:rFonts w:eastAsia="Times New Roman"/>
          <w:szCs w:val="24"/>
        </w:rPr>
        <w:t xml:space="preserve"> να αυξηθούν τα πρόστιμα σε οδηγούς που οδηγούν αργά στη λωρίδα ταχείας κυκλοφορίας και </w:t>
      </w:r>
      <w:r w:rsidRPr="00A4505C">
        <w:rPr>
          <w:rFonts w:eastAsia="Times New Roman"/>
          <w:szCs w:val="24"/>
        </w:rPr>
        <w:lastRenderedPageBreak/>
        <w:t>προκαλούν συνήθως θανατηφόρα ατυχήματα</w:t>
      </w:r>
      <w:r>
        <w:rPr>
          <w:rFonts w:eastAsia="Times New Roman"/>
          <w:szCs w:val="24"/>
        </w:rPr>
        <w:t>,</w:t>
      </w:r>
      <w:r w:rsidRPr="00A4505C">
        <w:rPr>
          <w:rFonts w:eastAsia="Times New Roman"/>
          <w:szCs w:val="24"/>
        </w:rPr>
        <w:t xml:space="preserve"> καθώς και </w:t>
      </w:r>
      <w:r>
        <w:rPr>
          <w:rFonts w:eastAsia="Times New Roman"/>
          <w:szCs w:val="24"/>
        </w:rPr>
        <w:t>σε όσους οδηγούν</w:t>
      </w:r>
      <w:r w:rsidRPr="00A4505C">
        <w:rPr>
          <w:rFonts w:eastAsia="Times New Roman"/>
          <w:szCs w:val="24"/>
        </w:rPr>
        <w:t xml:space="preserve"> </w:t>
      </w:r>
      <w:r>
        <w:rPr>
          <w:rFonts w:eastAsia="Times New Roman"/>
          <w:szCs w:val="24"/>
        </w:rPr>
        <w:t xml:space="preserve">σε αυτήν </w:t>
      </w:r>
      <w:r w:rsidRPr="00A4505C">
        <w:rPr>
          <w:rFonts w:eastAsia="Times New Roman"/>
          <w:szCs w:val="24"/>
        </w:rPr>
        <w:t>χωρίς λόγο</w:t>
      </w:r>
      <w:r>
        <w:rPr>
          <w:rFonts w:eastAsia="Times New Roman"/>
          <w:szCs w:val="24"/>
        </w:rPr>
        <w:t>.</w:t>
      </w:r>
      <w:r w:rsidRPr="00A4505C">
        <w:rPr>
          <w:rFonts w:eastAsia="Times New Roman"/>
          <w:szCs w:val="24"/>
        </w:rPr>
        <w:t xml:space="preserve"> αλλά και</w:t>
      </w:r>
      <w:r>
        <w:rPr>
          <w:rFonts w:eastAsia="Times New Roman"/>
          <w:szCs w:val="24"/>
        </w:rPr>
        <w:t xml:space="preserve"> ν</w:t>
      </w:r>
      <w:r w:rsidRPr="00A4505C">
        <w:rPr>
          <w:rFonts w:eastAsia="Times New Roman"/>
          <w:szCs w:val="24"/>
        </w:rPr>
        <w:t xml:space="preserve">α θεσπιστούν αυστηρές ποινές </w:t>
      </w:r>
      <w:r>
        <w:rPr>
          <w:rFonts w:eastAsia="Times New Roman"/>
          <w:szCs w:val="24"/>
        </w:rPr>
        <w:t>για εργολάβους κατασκ</w:t>
      </w:r>
      <w:r>
        <w:rPr>
          <w:rFonts w:eastAsia="Times New Roman"/>
          <w:szCs w:val="24"/>
        </w:rPr>
        <w:t>ευής δρόμων, ό</w:t>
      </w:r>
      <w:r w:rsidRPr="00A4505C">
        <w:rPr>
          <w:rFonts w:eastAsia="Times New Roman"/>
          <w:szCs w:val="24"/>
        </w:rPr>
        <w:t>πως είπα και πριν</w:t>
      </w:r>
      <w:r>
        <w:rPr>
          <w:rFonts w:eastAsia="Times New Roman"/>
          <w:szCs w:val="24"/>
        </w:rPr>
        <w:t>,</w:t>
      </w:r>
      <w:r w:rsidRPr="00A4505C">
        <w:rPr>
          <w:rFonts w:eastAsia="Times New Roman"/>
          <w:szCs w:val="24"/>
        </w:rPr>
        <w:t xml:space="preserve"> που με αποδ</w:t>
      </w:r>
      <w:r>
        <w:rPr>
          <w:rFonts w:eastAsia="Times New Roman"/>
          <w:szCs w:val="24"/>
        </w:rPr>
        <w:t>εδειγμένη υπαιτιότητά τους -κακοτεχνίες κ.λπ.- προκαλούν τροχαία ατυχήματα.</w:t>
      </w:r>
    </w:p>
    <w:p w14:paraId="678A4083" w14:textId="77777777" w:rsidR="0099759A" w:rsidRDefault="00FE124F">
      <w:pPr>
        <w:spacing w:line="600" w:lineRule="auto"/>
        <w:ind w:firstLine="720"/>
        <w:contextualSpacing/>
        <w:jc w:val="both"/>
        <w:rPr>
          <w:rFonts w:eastAsia="Times New Roman"/>
          <w:szCs w:val="24"/>
        </w:rPr>
      </w:pPr>
      <w:r>
        <w:rPr>
          <w:rFonts w:eastAsia="Times New Roman"/>
          <w:szCs w:val="24"/>
        </w:rPr>
        <w:t xml:space="preserve">Σε </w:t>
      </w:r>
      <w:r w:rsidRPr="00A4505C">
        <w:rPr>
          <w:rFonts w:eastAsia="Times New Roman"/>
          <w:szCs w:val="24"/>
        </w:rPr>
        <w:t>κάθε περίπτωση</w:t>
      </w:r>
      <w:r>
        <w:rPr>
          <w:rFonts w:eastAsia="Times New Roman"/>
          <w:szCs w:val="24"/>
        </w:rPr>
        <w:t>,</w:t>
      </w:r>
      <w:r w:rsidRPr="00A4505C">
        <w:rPr>
          <w:rFonts w:eastAsia="Times New Roman"/>
          <w:szCs w:val="24"/>
        </w:rPr>
        <w:t xml:space="preserve"> παρά τις ενημερωτικές δράσεις και </w:t>
      </w:r>
      <w:r>
        <w:rPr>
          <w:rFonts w:eastAsia="Times New Roman"/>
          <w:szCs w:val="24"/>
        </w:rPr>
        <w:t xml:space="preserve">τις διαφημίσεις </w:t>
      </w:r>
      <w:r w:rsidRPr="00A4505C">
        <w:rPr>
          <w:rFonts w:eastAsia="Times New Roman"/>
          <w:szCs w:val="24"/>
        </w:rPr>
        <w:t xml:space="preserve">από </w:t>
      </w:r>
      <w:r>
        <w:rPr>
          <w:rFonts w:eastAsia="Times New Roman"/>
          <w:szCs w:val="24"/>
        </w:rPr>
        <w:t>τους ιδιωτικούς</w:t>
      </w:r>
      <w:r w:rsidRPr="00A4505C">
        <w:rPr>
          <w:rFonts w:eastAsia="Times New Roman"/>
          <w:szCs w:val="24"/>
        </w:rPr>
        <w:t xml:space="preserve"> φορείς και τα εκάστοτε μέτρα που λαμβάνει το κε</w:t>
      </w:r>
      <w:r w:rsidRPr="00A4505C">
        <w:rPr>
          <w:rFonts w:eastAsia="Times New Roman"/>
          <w:szCs w:val="24"/>
        </w:rPr>
        <w:t xml:space="preserve">ντρικό κράτος </w:t>
      </w:r>
      <w:r>
        <w:rPr>
          <w:rFonts w:eastAsia="Times New Roman"/>
          <w:szCs w:val="24"/>
        </w:rPr>
        <w:t>-</w:t>
      </w:r>
      <w:r w:rsidRPr="00A4505C">
        <w:rPr>
          <w:rFonts w:eastAsia="Times New Roman"/>
          <w:szCs w:val="24"/>
        </w:rPr>
        <w:t>όσα λαμβάνει</w:t>
      </w:r>
      <w:r>
        <w:rPr>
          <w:rFonts w:eastAsia="Times New Roman"/>
          <w:szCs w:val="24"/>
        </w:rPr>
        <w:t>-,</w:t>
      </w:r>
      <w:r w:rsidRPr="00A4505C">
        <w:rPr>
          <w:rFonts w:eastAsia="Times New Roman"/>
          <w:szCs w:val="24"/>
        </w:rPr>
        <w:t xml:space="preserve"> είναι σημαντικό να κατανοήσουμε πως οι </w:t>
      </w:r>
      <w:r>
        <w:rPr>
          <w:rFonts w:eastAsia="Times New Roman"/>
          <w:szCs w:val="24"/>
        </w:rPr>
        <w:t xml:space="preserve">ίδιοι οι </w:t>
      </w:r>
      <w:r w:rsidRPr="00A4505C">
        <w:rPr>
          <w:rFonts w:eastAsia="Times New Roman"/>
          <w:szCs w:val="24"/>
        </w:rPr>
        <w:t xml:space="preserve">οδηγοί και </w:t>
      </w:r>
      <w:r>
        <w:rPr>
          <w:rFonts w:eastAsia="Times New Roman"/>
          <w:szCs w:val="24"/>
        </w:rPr>
        <w:t xml:space="preserve">οι πεζοί </w:t>
      </w:r>
      <w:r w:rsidRPr="00A4505C">
        <w:rPr>
          <w:rFonts w:eastAsia="Times New Roman"/>
          <w:szCs w:val="24"/>
        </w:rPr>
        <w:t xml:space="preserve">θα πρέπει να </w:t>
      </w:r>
      <w:r>
        <w:rPr>
          <w:rFonts w:eastAsia="Times New Roman"/>
          <w:szCs w:val="24"/>
        </w:rPr>
        <w:t xml:space="preserve">κατανοήσουν </w:t>
      </w:r>
      <w:r w:rsidRPr="00A4505C">
        <w:rPr>
          <w:rFonts w:eastAsia="Times New Roman"/>
          <w:szCs w:val="24"/>
        </w:rPr>
        <w:t xml:space="preserve">τη σοβαρότητα της έννοιας </w:t>
      </w:r>
      <w:r>
        <w:rPr>
          <w:rFonts w:eastAsia="Times New Roman"/>
          <w:szCs w:val="24"/>
        </w:rPr>
        <w:t xml:space="preserve">της οδικής ασφάλειας </w:t>
      </w:r>
      <w:r w:rsidRPr="00A4505C">
        <w:rPr>
          <w:rFonts w:eastAsia="Times New Roman"/>
          <w:szCs w:val="24"/>
        </w:rPr>
        <w:t xml:space="preserve">και να λάβουν </w:t>
      </w:r>
      <w:r>
        <w:rPr>
          <w:rFonts w:eastAsia="Times New Roman"/>
          <w:szCs w:val="24"/>
        </w:rPr>
        <w:t>οι ίδιοι</w:t>
      </w:r>
      <w:r w:rsidRPr="00A4505C">
        <w:rPr>
          <w:rFonts w:eastAsia="Times New Roman"/>
          <w:szCs w:val="24"/>
        </w:rPr>
        <w:t xml:space="preserve"> μέτρα για την προστασία </w:t>
      </w:r>
      <w:r>
        <w:rPr>
          <w:rFonts w:eastAsia="Times New Roman"/>
          <w:szCs w:val="24"/>
        </w:rPr>
        <w:t>τους,</w:t>
      </w:r>
      <w:r w:rsidRPr="00A4505C">
        <w:rPr>
          <w:rFonts w:eastAsia="Times New Roman"/>
          <w:szCs w:val="24"/>
        </w:rPr>
        <w:t xml:space="preserve"> να κυκλοφορούν ευσυνείδητα και με</w:t>
      </w:r>
      <w:r w:rsidRPr="00A4505C">
        <w:rPr>
          <w:rFonts w:eastAsia="Times New Roman"/>
          <w:szCs w:val="24"/>
        </w:rPr>
        <w:t xml:space="preserve"> υπευθυνότη</w:t>
      </w:r>
      <w:r>
        <w:rPr>
          <w:rFonts w:eastAsia="Times New Roman"/>
          <w:szCs w:val="24"/>
        </w:rPr>
        <w:t>τα και να ακολουθούν πιστά τον Κώδικα Οδικής Κ</w:t>
      </w:r>
      <w:r w:rsidRPr="00A4505C">
        <w:rPr>
          <w:rFonts w:eastAsia="Times New Roman"/>
          <w:szCs w:val="24"/>
        </w:rPr>
        <w:t>υκλοφορίας</w:t>
      </w:r>
      <w:r>
        <w:rPr>
          <w:rFonts w:eastAsia="Times New Roman"/>
          <w:szCs w:val="24"/>
        </w:rPr>
        <w:t>.</w:t>
      </w:r>
    </w:p>
    <w:p w14:paraId="678A4084" w14:textId="77777777" w:rsidR="0099759A" w:rsidRDefault="00FE124F">
      <w:pPr>
        <w:spacing w:line="600" w:lineRule="auto"/>
        <w:ind w:firstLine="720"/>
        <w:contextualSpacing/>
        <w:jc w:val="both"/>
        <w:rPr>
          <w:rFonts w:eastAsia="Times New Roman"/>
          <w:szCs w:val="24"/>
        </w:rPr>
      </w:pPr>
      <w:r w:rsidRPr="00A4505C">
        <w:rPr>
          <w:rFonts w:eastAsia="Times New Roman"/>
          <w:szCs w:val="24"/>
        </w:rPr>
        <w:t xml:space="preserve"> Σίγουρα αυτό το νομοσχέδιο δεν λύνει κάποια τέτοια προβλήματα</w:t>
      </w:r>
      <w:r>
        <w:rPr>
          <w:rFonts w:eastAsia="Times New Roman"/>
          <w:szCs w:val="24"/>
        </w:rPr>
        <w:t>.</w:t>
      </w:r>
      <w:r w:rsidRPr="00A4505C">
        <w:rPr>
          <w:rFonts w:eastAsia="Times New Roman"/>
          <w:szCs w:val="24"/>
        </w:rPr>
        <w:t xml:space="preserve"> Σίγ</w:t>
      </w:r>
      <w:r>
        <w:rPr>
          <w:rFonts w:eastAsia="Times New Roman"/>
          <w:szCs w:val="24"/>
        </w:rPr>
        <w:t>ουρα δεν βάζει την ασφάλεια πάνω απ’ όλα.</w:t>
      </w:r>
    </w:p>
    <w:p w14:paraId="678A4085" w14:textId="77777777" w:rsidR="0099759A" w:rsidRDefault="00FE124F">
      <w:pPr>
        <w:spacing w:line="600" w:lineRule="auto"/>
        <w:ind w:firstLine="720"/>
        <w:contextualSpacing/>
        <w:jc w:val="both"/>
        <w:rPr>
          <w:rFonts w:eastAsia="Times New Roman"/>
          <w:szCs w:val="24"/>
        </w:rPr>
      </w:pPr>
      <w:r w:rsidRPr="00A4505C">
        <w:rPr>
          <w:rFonts w:eastAsia="Times New Roman"/>
          <w:szCs w:val="24"/>
        </w:rPr>
        <w:t>Σας ευχαριστώ</w:t>
      </w:r>
      <w:r>
        <w:rPr>
          <w:rFonts w:eastAsia="Times New Roman"/>
          <w:szCs w:val="24"/>
        </w:rPr>
        <w:t>.</w:t>
      </w:r>
    </w:p>
    <w:p w14:paraId="678A4086" w14:textId="77777777" w:rsidR="0099759A" w:rsidRDefault="00FE124F">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Τον λόγο έχει ο συνάδελφος κ. </w:t>
      </w:r>
      <w:r>
        <w:rPr>
          <w:rFonts w:eastAsia="Times New Roman"/>
          <w:szCs w:val="24"/>
        </w:rPr>
        <w:t xml:space="preserve">Γιώργος Λαζαρίδης, </w:t>
      </w:r>
      <w:r>
        <w:rPr>
          <w:rFonts w:eastAsia="Times New Roman"/>
          <w:szCs w:val="24"/>
        </w:rPr>
        <w:t>Α</w:t>
      </w:r>
      <w:r w:rsidRPr="00A4505C">
        <w:rPr>
          <w:rFonts w:eastAsia="Times New Roman"/>
          <w:szCs w:val="24"/>
        </w:rPr>
        <w:t xml:space="preserve">νεξάρτητος </w:t>
      </w:r>
      <w:r>
        <w:rPr>
          <w:rFonts w:eastAsia="Times New Roman"/>
          <w:szCs w:val="24"/>
        </w:rPr>
        <w:t>Β</w:t>
      </w:r>
      <w:r w:rsidRPr="00A4505C">
        <w:rPr>
          <w:rFonts w:eastAsia="Times New Roman"/>
          <w:szCs w:val="24"/>
        </w:rPr>
        <w:t>ουλευτής</w:t>
      </w:r>
      <w:r>
        <w:rPr>
          <w:rFonts w:eastAsia="Times New Roman"/>
          <w:szCs w:val="24"/>
        </w:rPr>
        <w:t>.</w:t>
      </w:r>
    </w:p>
    <w:p w14:paraId="678A4087" w14:textId="77777777" w:rsidR="0099759A" w:rsidRDefault="00FE124F">
      <w:pPr>
        <w:spacing w:line="600" w:lineRule="auto"/>
        <w:ind w:firstLine="720"/>
        <w:contextualSpacing/>
        <w:jc w:val="both"/>
        <w:rPr>
          <w:rFonts w:eastAsia="Times New Roman"/>
          <w:szCs w:val="24"/>
        </w:rPr>
      </w:pPr>
      <w:r w:rsidRPr="003028B7">
        <w:rPr>
          <w:rFonts w:eastAsia="Times New Roman"/>
          <w:b/>
          <w:szCs w:val="24"/>
        </w:rPr>
        <w:t>ΓΕΩΡΓΙΟΣ ΛΑΖΑΡΙΔΗΣ:</w:t>
      </w:r>
      <w:r>
        <w:rPr>
          <w:rFonts w:eastAsia="Times New Roman"/>
          <w:szCs w:val="24"/>
        </w:rPr>
        <w:t xml:space="preserve"> Σας ευχαριστώ, κύριε Π</w:t>
      </w:r>
      <w:r w:rsidRPr="00A4505C">
        <w:rPr>
          <w:rFonts w:eastAsia="Times New Roman"/>
          <w:szCs w:val="24"/>
        </w:rPr>
        <w:t>ρόεδρε</w:t>
      </w:r>
      <w:r>
        <w:rPr>
          <w:rFonts w:eastAsia="Times New Roman"/>
          <w:szCs w:val="24"/>
        </w:rPr>
        <w:t>.</w:t>
      </w:r>
    </w:p>
    <w:p w14:paraId="678A4088" w14:textId="77777777" w:rsidR="0099759A" w:rsidRDefault="00FE124F">
      <w:pPr>
        <w:spacing w:line="600" w:lineRule="auto"/>
        <w:ind w:firstLine="720"/>
        <w:contextualSpacing/>
        <w:jc w:val="both"/>
        <w:rPr>
          <w:rFonts w:eastAsia="Times New Roman"/>
          <w:szCs w:val="24"/>
        </w:rPr>
      </w:pPr>
      <w:r>
        <w:rPr>
          <w:rFonts w:eastAsia="Times New Roman"/>
          <w:szCs w:val="24"/>
        </w:rPr>
        <w:lastRenderedPageBreak/>
        <w:t>Έχ</w:t>
      </w:r>
      <w:r w:rsidRPr="00A4505C">
        <w:rPr>
          <w:rFonts w:eastAsia="Times New Roman"/>
          <w:szCs w:val="24"/>
        </w:rPr>
        <w:t xml:space="preserve">ουμε μπροστά μας </w:t>
      </w:r>
      <w:r>
        <w:rPr>
          <w:rFonts w:eastAsia="Times New Roman"/>
          <w:szCs w:val="24"/>
        </w:rPr>
        <w:t xml:space="preserve">ένα </w:t>
      </w:r>
      <w:r w:rsidRPr="00A4505C">
        <w:rPr>
          <w:rFonts w:eastAsia="Times New Roman"/>
          <w:szCs w:val="24"/>
        </w:rPr>
        <w:t>νομοσχέδιο</w:t>
      </w:r>
      <w:r>
        <w:rPr>
          <w:rFonts w:eastAsia="Times New Roman"/>
          <w:szCs w:val="24"/>
        </w:rPr>
        <w:t>,</w:t>
      </w:r>
      <w:r w:rsidRPr="00A4505C">
        <w:rPr>
          <w:rFonts w:eastAsia="Times New Roman"/>
          <w:szCs w:val="24"/>
        </w:rPr>
        <w:t xml:space="preserve"> το οποί</w:t>
      </w:r>
      <w:r>
        <w:rPr>
          <w:rFonts w:eastAsia="Times New Roman"/>
          <w:szCs w:val="24"/>
        </w:rPr>
        <w:t>ο προσπαθεί να βάλει σε τάξη ή, αν θέλετε κ</w:t>
      </w:r>
      <w:r w:rsidRPr="00A4505C">
        <w:rPr>
          <w:rFonts w:eastAsia="Times New Roman"/>
          <w:szCs w:val="24"/>
        </w:rPr>
        <w:t>αλύτερα</w:t>
      </w:r>
      <w:r>
        <w:rPr>
          <w:rFonts w:eastAsia="Times New Roman"/>
          <w:szCs w:val="24"/>
        </w:rPr>
        <w:t>,</w:t>
      </w:r>
      <w:r w:rsidRPr="00A4505C">
        <w:rPr>
          <w:rFonts w:eastAsia="Times New Roman"/>
          <w:szCs w:val="24"/>
        </w:rPr>
        <w:t xml:space="preserve"> να εκσυγχρονίσει τον τρόπο εξέτασης οδηγών</w:t>
      </w:r>
      <w:r>
        <w:rPr>
          <w:rFonts w:eastAsia="Times New Roman"/>
          <w:szCs w:val="24"/>
        </w:rPr>
        <w:t>,</w:t>
      </w:r>
      <w:r w:rsidRPr="00A4505C">
        <w:rPr>
          <w:rFonts w:eastAsia="Times New Roman"/>
          <w:szCs w:val="24"/>
        </w:rPr>
        <w:t xml:space="preserve"> αλλά και την εκπαίδευση των οδηγών</w:t>
      </w:r>
      <w:r>
        <w:rPr>
          <w:rFonts w:eastAsia="Times New Roman"/>
          <w:szCs w:val="24"/>
        </w:rPr>
        <w:t>.</w:t>
      </w:r>
      <w:r w:rsidRPr="00A4505C">
        <w:rPr>
          <w:rFonts w:eastAsia="Times New Roman"/>
          <w:szCs w:val="24"/>
        </w:rPr>
        <w:t xml:space="preserve"> </w:t>
      </w:r>
    </w:p>
    <w:p w14:paraId="678A4089" w14:textId="77777777" w:rsidR="0099759A" w:rsidRDefault="00FE124F">
      <w:pPr>
        <w:spacing w:line="600" w:lineRule="auto"/>
        <w:ind w:firstLine="720"/>
        <w:contextualSpacing/>
        <w:jc w:val="both"/>
        <w:rPr>
          <w:rFonts w:eastAsia="Times New Roman"/>
          <w:szCs w:val="24"/>
        </w:rPr>
      </w:pPr>
      <w:r w:rsidRPr="00A4505C">
        <w:rPr>
          <w:rFonts w:eastAsia="Times New Roman"/>
          <w:szCs w:val="24"/>
        </w:rPr>
        <w:t xml:space="preserve">Σε κάποια σημεία μπορούμε να πούμε ότι κάνει </w:t>
      </w:r>
      <w:r>
        <w:rPr>
          <w:rFonts w:eastAsia="Times New Roman"/>
          <w:szCs w:val="24"/>
        </w:rPr>
        <w:t xml:space="preserve">κάποια βήματα μπροστά. </w:t>
      </w:r>
      <w:r>
        <w:rPr>
          <w:rFonts w:eastAsia="Times New Roman"/>
          <w:szCs w:val="24"/>
        </w:rPr>
        <w:t xml:space="preserve">Βλέποντάς </w:t>
      </w:r>
      <w:r>
        <w:rPr>
          <w:rFonts w:eastAsia="Times New Roman"/>
          <w:szCs w:val="24"/>
        </w:rPr>
        <w:t>το, όμως,</w:t>
      </w:r>
      <w:r w:rsidRPr="00A4505C">
        <w:rPr>
          <w:rFonts w:eastAsia="Times New Roman"/>
          <w:szCs w:val="24"/>
        </w:rPr>
        <w:t xml:space="preserve"> αναλυτικότερα δημιουργεί </w:t>
      </w:r>
      <w:r>
        <w:rPr>
          <w:rFonts w:eastAsia="Times New Roman"/>
          <w:szCs w:val="24"/>
        </w:rPr>
        <w:t>ή</w:t>
      </w:r>
      <w:r w:rsidRPr="00A4505C">
        <w:rPr>
          <w:rFonts w:eastAsia="Times New Roman"/>
          <w:szCs w:val="24"/>
        </w:rPr>
        <w:t xml:space="preserve"> προκαλεί αν θέλετε κάποια </w:t>
      </w:r>
      <w:r>
        <w:rPr>
          <w:rFonts w:eastAsia="Times New Roman"/>
          <w:szCs w:val="24"/>
        </w:rPr>
        <w:t xml:space="preserve">ερωτήματα. </w:t>
      </w:r>
    </w:p>
    <w:p w14:paraId="678A408A" w14:textId="77777777" w:rsidR="0099759A" w:rsidRDefault="00FE124F">
      <w:pPr>
        <w:spacing w:line="600" w:lineRule="auto"/>
        <w:ind w:firstLine="720"/>
        <w:contextualSpacing/>
        <w:jc w:val="both"/>
        <w:rPr>
          <w:rFonts w:eastAsia="Times New Roman"/>
          <w:szCs w:val="24"/>
        </w:rPr>
      </w:pPr>
      <w:r>
        <w:rPr>
          <w:rFonts w:eastAsia="Times New Roman"/>
          <w:szCs w:val="24"/>
        </w:rPr>
        <w:t xml:space="preserve">Κατ’ αρχάς, όσον αφορά </w:t>
      </w:r>
      <w:r w:rsidRPr="00A4505C">
        <w:rPr>
          <w:rFonts w:eastAsia="Times New Roman"/>
          <w:szCs w:val="24"/>
        </w:rPr>
        <w:t>τη χρήση των ηλεκτρονικών μέσων</w:t>
      </w:r>
      <w:r>
        <w:rPr>
          <w:rFonts w:eastAsia="Times New Roman"/>
          <w:szCs w:val="24"/>
        </w:rPr>
        <w:t>, βεβαίως ε</w:t>
      </w:r>
      <w:r>
        <w:rPr>
          <w:rFonts w:eastAsia="Times New Roman"/>
          <w:szCs w:val="24"/>
        </w:rPr>
        <w:t>ίναι κάτι θετικό -δε</w:t>
      </w:r>
      <w:r w:rsidRPr="00A4505C">
        <w:rPr>
          <w:rFonts w:eastAsia="Times New Roman"/>
          <w:szCs w:val="24"/>
        </w:rPr>
        <w:t>ν μπορεί να το αμφισβητήσει κανείς αυτό</w:t>
      </w:r>
      <w:r>
        <w:rPr>
          <w:rFonts w:eastAsia="Times New Roman"/>
          <w:szCs w:val="24"/>
        </w:rPr>
        <w:t>- και συμβάλλει στη</w:t>
      </w:r>
      <w:r w:rsidRPr="00A4505C">
        <w:rPr>
          <w:rFonts w:eastAsia="Times New Roman"/>
          <w:szCs w:val="24"/>
        </w:rPr>
        <w:t xml:space="preserve"> μείωση ή στην εξάλειψη κάποιων φαινομένων συναλλαγής</w:t>
      </w:r>
      <w:r>
        <w:rPr>
          <w:rFonts w:eastAsia="Times New Roman"/>
          <w:szCs w:val="24"/>
        </w:rPr>
        <w:t>, πράγματα τα οποία τα ξέ</w:t>
      </w:r>
      <w:r w:rsidRPr="00A4505C">
        <w:rPr>
          <w:rFonts w:eastAsia="Times New Roman"/>
          <w:szCs w:val="24"/>
        </w:rPr>
        <w:t xml:space="preserve">ρουμε όλοι στην πατρίδα </w:t>
      </w:r>
      <w:r>
        <w:rPr>
          <w:rFonts w:eastAsia="Times New Roman"/>
          <w:szCs w:val="24"/>
        </w:rPr>
        <w:t>μας. Ποιο ερώτημα, όμως, γεννάται;</w:t>
      </w:r>
    </w:p>
    <w:p w14:paraId="678A408B" w14:textId="77777777" w:rsidR="0099759A" w:rsidRDefault="00FE124F">
      <w:pPr>
        <w:spacing w:line="600" w:lineRule="auto"/>
        <w:ind w:firstLine="709"/>
        <w:contextualSpacing/>
        <w:jc w:val="both"/>
        <w:rPr>
          <w:rFonts w:eastAsia="Times New Roman" w:cs="Times New Roman"/>
          <w:szCs w:val="24"/>
        </w:rPr>
      </w:pPr>
      <w:r>
        <w:rPr>
          <w:rFonts w:eastAsia="Times New Roman" w:cs="Times New Roman"/>
          <w:szCs w:val="24"/>
        </w:rPr>
        <w:t>Βάζει ως χρονικό όριο για τον εκσυγχρονισ</w:t>
      </w:r>
      <w:r>
        <w:rPr>
          <w:rFonts w:eastAsia="Times New Roman" w:cs="Times New Roman"/>
          <w:szCs w:val="24"/>
        </w:rPr>
        <w:t xml:space="preserve">μό και την τοποθέτηση αυτών των ηλεκτρονικών μέσων τους τέσσερις μήνες για τις σχολές οδηγών και τους δώδεκα μήνες για το </w:t>
      </w:r>
      <w:r>
        <w:rPr>
          <w:rFonts w:eastAsia="Times New Roman" w:cs="Times New Roman"/>
          <w:szCs w:val="24"/>
        </w:rPr>
        <w:t>δημόσιο</w:t>
      </w:r>
      <w:r>
        <w:rPr>
          <w:rFonts w:eastAsia="Times New Roman" w:cs="Times New Roman"/>
          <w:szCs w:val="24"/>
        </w:rPr>
        <w:t>. Γιατί αυτή η αντιμετώπιση; Δηλαδή, όταν έχουμε απέναντί μας τον ιδιωτικό τομέα, τον αντιμετωπίζουμε με τέτοια αυστηρότητα και</w:t>
      </w:r>
      <w:r>
        <w:rPr>
          <w:rFonts w:eastAsia="Times New Roman" w:cs="Times New Roman"/>
          <w:szCs w:val="24"/>
        </w:rPr>
        <w:t xml:space="preserve"> βάζουμε τέτοια σκληρά χρονικά πλαίσια και όταν έχουμε απέναντι το </w:t>
      </w:r>
      <w:r>
        <w:rPr>
          <w:rFonts w:eastAsia="Times New Roman" w:cs="Times New Roman"/>
          <w:szCs w:val="24"/>
        </w:rPr>
        <w:t>δημόσιο</w:t>
      </w:r>
      <w:r>
        <w:rPr>
          <w:rFonts w:eastAsia="Times New Roman" w:cs="Times New Roman"/>
          <w:szCs w:val="24"/>
        </w:rPr>
        <w:t>, είμαστε πιο χαλαροί και εν πάση περιπτώσει, βάζουμε διαφορετικά πλαίσια;</w:t>
      </w:r>
    </w:p>
    <w:p w14:paraId="678A408C"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Κατά τη γνώμη μου, αυτό είναι ένα από τα αρνητικά στοιχεία.</w:t>
      </w:r>
    </w:p>
    <w:p w14:paraId="678A408D"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Το δεύτερο αρνητικό είναι η μη παρουσία του εκπ</w:t>
      </w:r>
      <w:r>
        <w:rPr>
          <w:rFonts w:eastAsia="Times New Roman" w:cs="Times New Roman"/>
          <w:szCs w:val="24"/>
        </w:rPr>
        <w:t>αιδευτή του οδηγού κατά τη διάρκεια της εξέτασης.</w:t>
      </w:r>
    </w:p>
    <w:p w14:paraId="678A408E"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Αυτό, κύριε Υπουργέ, πραγματικά δεν μπορώ να το καταλάβω, όπως και πολύς κόσμος και πολλοί εκπαιδευτές. Κατά τη διάρκεια της συζήτησης στις </w:t>
      </w:r>
      <w:r>
        <w:rPr>
          <w:rFonts w:eastAsia="Times New Roman" w:cs="Times New Roman"/>
          <w:szCs w:val="24"/>
        </w:rPr>
        <w:t>επιτροπές</w:t>
      </w:r>
      <w:r>
        <w:rPr>
          <w:rFonts w:eastAsia="Times New Roman" w:cs="Times New Roman"/>
          <w:szCs w:val="24"/>
        </w:rPr>
        <w:t xml:space="preserve"> τοποθετήθηκαν οι άνθρωποι, οι οποίοι είναι και αυτοί </w:t>
      </w:r>
      <w:r>
        <w:rPr>
          <w:rFonts w:eastAsia="Times New Roman" w:cs="Times New Roman"/>
          <w:szCs w:val="24"/>
        </w:rPr>
        <w:t>πολύ προβληματισμένοι. Το αυτοκίνητο είναι ένα περιουσιακό στοιχείο του εκπαιδευτή ή της σχολής οδηγών. Είναι δυνατόν να μην παρίσταται ο εκπαιδευτής; Κάποιοι συνάδελφοι είπαν ότι θα πρέπει ο οδηγός να εξοικειωθεί να οδηγεί χωρίς την παρουσία κάποιου άλλου</w:t>
      </w:r>
      <w:r>
        <w:rPr>
          <w:rFonts w:eastAsia="Times New Roman" w:cs="Times New Roman"/>
          <w:szCs w:val="24"/>
        </w:rPr>
        <w:t xml:space="preserve"> μέσα στο αυτοκίνητο. Μα, κατά τη διάρκεια της εξέτασης ο οδηγός δεν έχει κριθεί ακόμη ότι είναι ικανός να οδηγήσει. Κατά τη διάρκεια της εξέτασης κρίνεται ο οδηγός. Αφού περάσει επιτυχώς την εξέταση, τότε πλέον βγαίνει το αποτέλεσμα ότι μπορεί να βγει έξω</w:t>
      </w:r>
      <w:r>
        <w:rPr>
          <w:rFonts w:eastAsia="Times New Roman" w:cs="Times New Roman"/>
          <w:szCs w:val="24"/>
        </w:rPr>
        <w:t xml:space="preserve"> και να οδηγήσει. Με ποια λογική, πριν ολοκληρωθεί η εξέταση, </w:t>
      </w:r>
      <w:r>
        <w:rPr>
          <w:rFonts w:eastAsia="Times New Roman" w:cs="Times New Roman"/>
          <w:szCs w:val="24"/>
        </w:rPr>
        <w:lastRenderedPageBreak/>
        <w:t>εμείς κρίνουμε ότι είναι ικανός να βγει έξω να αντιμετωπίσει μόνος του τις οδικές συνθήκες, δηλαδή</w:t>
      </w:r>
      <w:r>
        <w:rPr>
          <w:rFonts w:eastAsia="Times New Roman" w:cs="Times New Roman"/>
          <w:szCs w:val="24"/>
        </w:rPr>
        <w:t>,</w:t>
      </w:r>
      <w:r>
        <w:rPr>
          <w:rFonts w:eastAsia="Times New Roman" w:cs="Times New Roman"/>
          <w:szCs w:val="24"/>
        </w:rPr>
        <w:t xml:space="preserve"> αυτά τα οποία θα αντιμετωπίσει; Άρα, θα πρέπει να το δούμε με προσοχή.</w:t>
      </w:r>
    </w:p>
    <w:p w14:paraId="678A408F"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Κάτι άλλο τώρα ως προς </w:t>
      </w:r>
      <w:r>
        <w:rPr>
          <w:rFonts w:eastAsia="Times New Roman" w:cs="Times New Roman"/>
          <w:szCs w:val="24"/>
        </w:rPr>
        <w:t>τους εβδομηνταπεντάχρονους, που πρέπει να δίνουν επανειλημμένως εξετάσεις. Σε ποια χώρα του κόσμου συμβαίνει αυτό; Σε καμμία. Δηλαδή, τι κάνει; Ξεχνάει σε δύο χρόνια πώς οδηγούν ή ποια είναι τα σήματα, ποιοι οι κανόνες ασφαλούς οδήγησης; Όχι.</w:t>
      </w:r>
    </w:p>
    <w:p w14:paraId="678A4090"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Εγώ πιστεύω ό</w:t>
      </w:r>
      <w:r>
        <w:rPr>
          <w:rFonts w:eastAsia="Times New Roman" w:cs="Times New Roman"/>
          <w:szCs w:val="24"/>
        </w:rPr>
        <w:t>τι πρέπει να μπουν κάποιες περαιτέρω εξετάσεις, δηλαδή πέρα από τον οφθαλμίατρο, από τον παθολόγο, να εξετάζονται και από έναν νευρολόγο ή</w:t>
      </w:r>
      <w:r>
        <w:rPr>
          <w:rFonts w:eastAsia="Times New Roman" w:cs="Times New Roman"/>
          <w:szCs w:val="24"/>
        </w:rPr>
        <w:t>,</w:t>
      </w:r>
      <w:r>
        <w:rPr>
          <w:rFonts w:eastAsia="Times New Roman" w:cs="Times New Roman"/>
          <w:szCs w:val="24"/>
        </w:rPr>
        <w:t xml:space="preserve"> εν πάση περιπτώσει</w:t>
      </w:r>
      <w:r>
        <w:rPr>
          <w:rFonts w:eastAsia="Times New Roman" w:cs="Times New Roman"/>
          <w:szCs w:val="24"/>
        </w:rPr>
        <w:t>,</w:t>
      </w:r>
      <w:r>
        <w:rPr>
          <w:rFonts w:eastAsia="Times New Roman" w:cs="Times New Roman"/>
          <w:szCs w:val="24"/>
        </w:rPr>
        <w:t xml:space="preserve"> και από κάποιον άλλο, ορθοπεδικό ή ό,τι άλλο αποφασιστεί, αλλά όχι εξετάσεις.</w:t>
      </w:r>
    </w:p>
    <w:p w14:paraId="678A4091"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Περνούμε τώρα στις</w:t>
      </w:r>
      <w:r>
        <w:rPr>
          <w:rFonts w:eastAsia="Times New Roman" w:cs="Times New Roman"/>
          <w:szCs w:val="24"/>
        </w:rPr>
        <w:t xml:space="preserve"> επιχειρήσεις -γιατί βλέπω ότι περνάει και ο χρόνος- υγρών καυσίμων. Εκεί πραγματικά γίνεται μια επίθεση στον ιδιωτικό τομέα και στην επιχειρηματικότητα. Αντί να στηριχθούν οι επιχειρήσεις οι οποίες έμειναν ανοιχτές μετά από τόσα χρόνια κρίσεως -βλέπετε ότ</w:t>
      </w:r>
      <w:r>
        <w:rPr>
          <w:rFonts w:eastAsia="Times New Roman" w:cs="Times New Roman"/>
          <w:szCs w:val="24"/>
        </w:rPr>
        <w:t xml:space="preserve">ι πλήττονται οι επιχειρήσεις- </w:t>
      </w:r>
      <w:r>
        <w:rPr>
          <w:rFonts w:eastAsia="Times New Roman" w:cs="Times New Roman"/>
          <w:szCs w:val="24"/>
        </w:rPr>
        <w:lastRenderedPageBreak/>
        <w:t xml:space="preserve">μπαίνει ένα στενό χρονικό πλαίσιο. Και πέρα από το στενό χρονικό πλαίσιο που μπαίνει, μπαίνει αυτό το οποίο είναι εγκληματικό για τις επιχειρήσεις, αναστέλλεται, δηλαδή, η άδεια λειτουργίας τους μέχρις ότου συμμορφωθούν στους </w:t>
      </w:r>
      <w:r>
        <w:rPr>
          <w:rFonts w:eastAsia="Times New Roman" w:cs="Times New Roman"/>
          <w:szCs w:val="24"/>
        </w:rPr>
        <w:t>νέους κανόνες ασφαλείας που μπαίνουν.</w:t>
      </w:r>
    </w:p>
    <w:p w14:paraId="678A4092"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Όλοι είμαστε υπέρ των κανόνων ασφαλείας, αλλά όχι με αναστολή της άδειας. Είναι χίλιες πεντακόσιες επιχειρήσεις οι οποίες θα πρέπει να εκσυγχρονίσουν τα θέματα ασφαλείας. Οι επιχειρήσεις οι οποίες αναλαμβάνουν την τοπο</w:t>
      </w:r>
      <w:r>
        <w:rPr>
          <w:rFonts w:eastAsia="Times New Roman" w:cs="Times New Roman"/>
          <w:szCs w:val="24"/>
        </w:rPr>
        <w:t>θέτηση αυτών των μηχανημάτων είναι τέσσερις στην Ελλάδα. Κάντε έναν λογαριασμό: Τέσσερις οι επιχειρήσεις που αναλαμβάνουν τον εκσυγχρονισμό, χίλιες πεντακόσιες οι επιχειρήσεις που πρέπει να εκσυγχρονιστούν. Καταλαβαίνετε τι συμβαίνει τώρα. Αν ανασταλεί η ά</w:t>
      </w:r>
      <w:r>
        <w:rPr>
          <w:rFonts w:eastAsia="Times New Roman" w:cs="Times New Roman"/>
          <w:szCs w:val="24"/>
        </w:rPr>
        <w:t xml:space="preserve">δεια λειτουργίας, σημαίνει ότι για πάνω από μισό χρόνο -σχεδόν για έναν χρόνο- θα μείνουν κλειστές αυτές οι επιχειρήσεις. </w:t>
      </w:r>
    </w:p>
    <w:p w14:paraId="678A4093"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Εγώ σας ρωτάω το εξής: Αυτές οι επιχειρήσεις τι θα κάνουν μετά; Θα μπουν στη διαδικασία να ανανεώσουν ξανά την άδεια και να φέρουν πί</w:t>
      </w:r>
      <w:r>
        <w:rPr>
          <w:rFonts w:eastAsia="Times New Roman" w:cs="Times New Roman"/>
          <w:szCs w:val="24"/>
        </w:rPr>
        <w:t xml:space="preserve">σω την πελατεία -θα πρέπει και αυτά να </w:t>
      </w:r>
      <w:r>
        <w:rPr>
          <w:rFonts w:eastAsia="Times New Roman" w:cs="Times New Roman"/>
          <w:szCs w:val="24"/>
        </w:rPr>
        <w:lastRenderedPageBreak/>
        <w:t>τα λάβουμε υπ</w:t>
      </w:r>
      <w:r>
        <w:rPr>
          <w:rFonts w:eastAsia="Times New Roman" w:cs="Times New Roman"/>
          <w:szCs w:val="24"/>
        </w:rPr>
        <w:t xml:space="preserve">’ </w:t>
      </w:r>
      <w:r>
        <w:rPr>
          <w:rFonts w:eastAsia="Times New Roman" w:cs="Times New Roman"/>
          <w:szCs w:val="24"/>
        </w:rPr>
        <w:t>όψιν μας- γιατί κα</w:t>
      </w:r>
      <w:r>
        <w:rPr>
          <w:rFonts w:eastAsia="Times New Roman" w:cs="Times New Roman"/>
          <w:szCs w:val="24"/>
        </w:rPr>
        <w:t>μ</w:t>
      </w:r>
      <w:r>
        <w:rPr>
          <w:rFonts w:eastAsia="Times New Roman" w:cs="Times New Roman"/>
          <w:szCs w:val="24"/>
        </w:rPr>
        <w:t>μιά επιχείρηση δεν μπορεί να μείνει ανοιχτή χωρίς πελατεία. Όλο αυτό το πελατολόγιο θα πρέπει να το φέρει πάλι πίσω.</w:t>
      </w:r>
    </w:p>
    <w:p w14:paraId="678A4094"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Πέρα από αυτό, θα πρέπει να λάβουμε και κάτι άλλο υπ</w:t>
      </w:r>
      <w:r>
        <w:rPr>
          <w:rFonts w:eastAsia="Times New Roman" w:cs="Times New Roman"/>
          <w:szCs w:val="24"/>
        </w:rPr>
        <w:t xml:space="preserve">’ </w:t>
      </w:r>
      <w:r>
        <w:rPr>
          <w:rFonts w:eastAsia="Times New Roman" w:cs="Times New Roman"/>
          <w:szCs w:val="24"/>
        </w:rPr>
        <w:t>όψιν μας, γι</w:t>
      </w:r>
      <w:r>
        <w:rPr>
          <w:rFonts w:eastAsia="Times New Roman" w:cs="Times New Roman"/>
          <w:szCs w:val="24"/>
        </w:rPr>
        <w:t xml:space="preserve">ατί εδώ υπάρχει και κοινωνικό ζήτημα. Έχουμε να κάνουμε και με την </w:t>
      </w:r>
      <w:r>
        <w:rPr>
          <w:rFonts w:eastAsia="Times New Roman" w:cs="Times New Roman"/>
          <w:szCs w:val="24"/>
        </w:rPr>
        <w:t>περιφέρεια</w:t>
      </w:r>
      <w:r>
        <w:rPr>
          <w:rFonts w:eastAsia="Times New Roman" w:cs="Times New Roman"/>
          <w:szCs w:val="24"/>
        </w:rPr>
        <w:t>. Έχουμε χωριά -μιλώ για την ελληνική ύπαιθρο- στα οποία έχουμε ένα βενζινάδικο, ένα πρατήριο. Αν αυτό κλείσει, δηλαδή αν, όπως λέει το νομοσχέδιο, ανασταλεί η άδεια λειτουργίας τ</w:t>
      </w:r>
      <w:r>
        <w:rPr>
          <w:rFonts w:eastAsia="Times New Roman" w:cs="Times New Roman"/>
          <w:szCs w:val="24"/>
        </w:rPr>
        <w:t xml:space="preserve">ου, αυτό σημαίνει ότι κλείνει το πρατήριο. Αυτοί τι θα κάνουν από το χωριό; Θα πάνε στο γειτονικό χωριό; Εγώ αυτό δεν το βλέπω λογικό. </w:t>
      </w:r>
    </w:p>
    <w:p w14:paraId="678A4095"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Και αν λάβουμε υπ</w:t>
      </w:r>
      <w:r>
        <w:rPr>
          <w:rFonts w:eastAsia="Times New Roman" w:cs="Times New Roman"/>
          <w:szCs w:val="24"/>
        </w:rPr>
        <w:t xml:space="preserve">’ </w:t>
      </w:r>
      <w:r>
        <w:rPr>
          <w:rFonts w:eastAsia="Times New Roman" w:cs="Times New Roman"/>
          <w:szCs w:val="24"/>
        </w:rPr>
        <w:t xml:space="preserve">όψιν μας και κάποιες άλλες ορεινές περιοχές της πατρίδας μας, όπως τα Άγραφα, την Ήπειρο, τον Όλυμπο </w:t>
      </w:r>
      <w:r>
        <w:rPr>
          <w:rFonts w:eastAsia="Times New Roman" w:cs="Times New Roman"/>
          <w:szCs w:val="24"/>
        </w:rPr>
        <w:t>κ.λπ., όπου τα κοντινότερα χωριά μπορεί να είναι τριάντα και σαράντα χιλιόμετρα και οι συνθήκες για να τα προσεγγίσει κανείς είναι πολύ σκληρές, αντιλαμβάνεστε ότι δεν έχει καμμία λογική αυτό το μέτρο.</w:t>
      </w:r>
    </w:p>
    <w:p w14:paraId="678A4096"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εγώ εισηγήθηκα ήδη από τις </w:t>
      </w:r>
      <w:r>
        <w:rPr>
          <w:rFonts w:eastAsia="Times New Roman" w:cs="Times New Roman"/>
          <w:szCs w:val="24"/>
        </w:rPr>
        <w:t xml:space="preserve">επιτροπές </w:t>
      </w:r>
      <w:r>
        <w:rPr>
          <w:rFonts w:eastAsia="Times New Roman" w:cs="Times New Roman"/>
          <w:szCs w:val="24"/>
        </w:rPr>
        <w:t xml:space="preserve">να </w:t>
      </w:r>
      <w:r>
        <w:rPr>
          <w:rFonts w:eastAsia="Times New Roman" w:cs="Times New Roman"/>
          <w:szCs w:val="24"/>
        </w:rPr>
        <w:t xml:space="preserve">ισχύσει εκείνο το οριστικό, δηλαδή να μπει ως χρονικός περιορισμός η </w:t>
      </w:r>
      <w:r>
        <w:rPr>
          <w:rFonts w:eastAsia="Times New Roman" w:cs="Times New Roman"/>
          <w:szCs w:val="24"/>
        </w:rPr>
        <w:lastRenderedPageBreak/>
        <w:t>31-12-2019 και σε όσους δεν συμμορφωθούν έως τις 31-12-2019 να αφαιρείται οριστικώς η άδεια. Όχι αναστολή της αδείας. Είναι πολύ σκληρό και όπως σας είπα, θα έχει σαν αποτέλεσμα να κλείσο</w:t>
      </w:r>
      <w:r>
        <w:rPr>
          <w:rFonts w:eastAsia="Times New Roman" w:cs="Times New Roman"/>
          <w:szCs w:val="24"/>
        </w:rPr>
        <w:t>υν επιχειρήσεις. Και ξέρετε, όταν κλείνει μια επιχείρηση, θα υπάρξουν οι κοινωνικές επιπτώσεις τις οποίες θα κληθούμε να αντιμετωπίσουμε. Πέρα, όμως, από αυτό, είναι και οι θέσεις εργασίας.</w:t>
      </w:r>
    </w:p>
    <w:p w14:paraId="678A4097" w14:textId="77777777" w:rsidR="0099759A" w:rsidRDefault="00FE124F">
      <w:pPr>
        <w:spacing w:line="600" w:lineRule="auto"/>
        <w:ind w:firstLine="720"/>
        <w:contextualSpacing/>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w:t>
      </w:r>
      <w:r w:rsidRPr="00251171">
        <w:rPr>
          <w:rFonts w:eastAsia="Times New Roman" w:cs="Times New Roman"/>
          <w:szCs w:val="24"/>
        </w:rPr>
        <w:t xml:space="preserve"> κυρίου Βουλευτή)</w:t>
      </w:r>
    </w:p>
    <w:p w14:paraId="678A4098"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 σε λιγότερο από μισό λεπτό.</w:t>
      </w:r>
    </w:p>
    <w:p w14:paraId="678A4099"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Δηλαδή, εγώ αυτό το οποίο προτείνω είναι να μην αφαιρείται προσωρινώς ούτε να αναστέλλεται η άδεια λειτουργίας, αλλά αυτή να αφαιρείται οριστικώς, εφόσον το πρατήριο δεν συμμορφωθεί έως</w:t>
      </w:r>
      <w:r>
        <w:rPr>
          <w:rFonts w:eastAsia="Times New Roman" w:cs="Times New Roman"/>
          <w:szCs w:val="24"/>
        </w:rPr>
        <w:t xml:space="preserve"> τις 31-12-2019.</w:t>
      </w:r>
    </w:p>
    <w:p w14:paraId="678A409A"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Άλλωστε, σε αυτό ακριβώς το πλαίσιο είχατε κάνει αποδεκτή, κύριε Υπουργέ, νομοτεχνική πρόταση που είχα φέρει εγώ για το άρθρο 25 του </w:t>
      </w:r>
      <w:r>
        <w:rPr>
          <w:rFonts w:eastAsia="Times New Roman" w:cs="Times New Roman"/>
          <w:szCs w:val="24"/>
        </w:rPr>
        <w:t>ν.</w:t>
      </w:r>
      <w:r>
        <w:rPr>
          <w:rFonts w:eastAsia="Times New Roman" w:cs="Times New Roman"/>
          <w:szCs w:val="24"/>
        </w:rPr>
        <w:t>4439/2016 για την παράταση του χρόνου προσαρμογής των πρατηρίων κάτω από οικοδομές.</w:t>
      </w:r>
    </w:p>
    <w:p w14:paraId="678A409B"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Έρχομαι στο άρθρο 70</w:t>
      </w:r>
      <w:r>
        <w:rPr>
          <w:rFonts w:eastAsia="Times New Roman" w:cs="Times New Roman"/>
          <w:szCs w:val="24"/>
        </w:rPr>
        <w:t xml:space="preserve"> και εδώ κλείνω. Όσον αφορά στην κατάργηση της παραγράφου 2 του άρθρου 70 του </w:t>
      </w:r>
      <w:r>
        <w:rPr>
          <w:rFonts w:eastAsia="Times New Roman" w:cs="Times New Roman"/>
          <w:szCs w:val="24"/>
        </w:rPr>
        <w:t>ν.</w:t>
      </w:r>
      <w:r>
        <w:rPr>
          <w:rFonts w:eastAsia="Times New Roman" w:cs="Times New Roman"/>
          <w:szCs w:val="24"/>
        </w:rPr>
        <w:t>4530/2018, με την οποία δίνεται η δυνατότητα ακόμη και μηδενισμού των αποστάσεων που απαιτούνται για την εγκατάσταση των δεξαμενών υγραερίου, διαφωνώ, κύριε Υπουργέ.</w:t>
      </w:r>
    </w:p>
    <w:p w14:paraId="678A409C"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Προτείνω, </w:t>
      </w:r>
      <w:r>
        <w:rPr>
          <w:rFonts w:eastAsia="Times New Roman" w:cs="Times New Roman"/>
          <w:szCs w:val="24"/>
        </w:rPr>
        <w:t>κύριε Υπουργέ, να διατηρηθεί η διάταξη για την έκδοση της υπουργικής απόφασης όπως προβλέπεται. Αυτό που λέω για μηδενισμό των αποστάσεων όσον αφορά στα πρατήρια υγραερίου, αν συγκρίνουμε αυτό το οποίο ισχύει ή αυτό το οποίο έχει προταθεί να ισχύσει για τη</w:t>
      </w:r>
      <w:r>
        <w:rPr>
          <w:rFonts w:eastAsia="Times New Roman" w:cs="Times New Roman"/>
          <w:szCs w:val="24"/>
        </w:rPr>
        <w:t>ν Ελλάδα με αυτό που συμβαίνει στο εξωτερικό, για άλλη μια φορά εκτιθέμεθα ως χώρα.</w:t>
      </w:r>
    </w:p>
    <w:p w14:paraId="678A409D"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Αυτό σας παρακαλώ να το δείτε. Όπως είπα και στις </w:t>
      </w:r>
      <w:r>
        <w:rPr>
          <w:rFonts w:eastAsia="Times New Roman" w:cs="Times New Roman"/>
          <w:szCs w:val="24"/>
        </w:rPr>
        <w:t>επιτροπές</w:t>
      </w:r>
      <w:r>
        <w:rPr>
          <w:rFonts w:eastAsia="Times New Roman" w:cs="Times New Roman"/>
          <w:szCs w:val="24"/>
        </w:rPr>
        <w:t>, δεν είναι δυνατόν η Γερμανία, που είναι μια από τις χώρες η οποία διακρίνεται για τους κανόνες ασφαλείας στη λε</w:t>
      </w:r>
      <w:r>
        <w:rPr>
          <w:rFonts w:eastAsia="Times New Roman" w:cs="Times New Roman"/>
          <w:szCs w:val="24"/>
        </w:rPr>
        <w:t xml:space="preserve">ιτουργία είτε των πρατηρίων είτε γενικότερα σε όλα αυτά τα συστήματα, ξεχωρίζει για την αυστηρότητά της, να υπάρχουν τα πέντε μέτρα απόσταση από τα όρια του οικοπέδου και να φτάνει στο ένα μέτρο, ανάλογα με τη χρήση πυράντοχων τοίχων κ.λπ. και </w:t>
      </w:r>
      <w:r>
        <w:rPr>
          <w:rFonts w:eastAsia="Times New Roman" w:cs="Times New Roman"/>
          <w:szCs w:val="24"/>
        </w:rPr>
        <w:lastRenderedPageBreak/>
        <w:t>εμείς να είμ</w:t>
      </w:r>
      <w:r>
        <w:rPr>
          <w:rFonts w:eastAsia="Times New Roman" w:cs="Times New Roman"/>
          <w:szCs w:val="24"/>
        </w:rPr>
        <w:t xml:space="preserve">αστε εδώ απόλυτοι στα πενήντα μέτρα. Δηλαδή, πέντε μέτρα έως ένα μέτρο στη Γερμανία και πενήντα μέτρα στην Ελλάδα. Αυτό μας εκθέτει. </w:t>
      </w:r>
    </w:p>
    <w:p w14:paraId="678A409E"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Το ίδιο ισχύει και για τη Μεγάλη Βρετανία. Αν θυμάμαι καλά, είναι γύρω στα επτά μέτρα εκεί. Εμείς -το επαναλαμβάνω για να </w:t>
      </w:r>
      <w:r>
        <w:rPr>
          <w:rFonts w:eastAsia="Times New Roman" w:cs="Times New Roman"/>
          <w:szCs w:val="24"/>
        </w:rPr>
        <w:t>έχουμε τη σύγκριση άμεσα- το έχουμε στα πενήντα μέτρα.</w:t>
      </w:r>
    </w:p>
    <w:p w14:paraId="678A409F"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Αν δεν μπορούν κάποιες υπηρεσίες να αντιμετωπίσουν ενδεχόμενη επικίνδυνη κατάσταση, όπως την αντιμετωπίζουν οι Ευρωπαίοι, εγώ θα πρότεινα να τους στείλουμε για εκπαίδευση στην Ευρώπη ή, εν πάση περιπτώ</w:t>
      </w:r>
      <w:r>
        <w:rPr>
          <w:rFonts w:eastAsia="Times New Roman" w:cs="Times New Roman"/>
          <w:szCs w:val="24"/>
        </w:rPr>
        <w:t>σει, να αποφασίσουμε κάτι να συμβεί. Πρέπει κάποια στιγμή να εκσυγχρονιστούμε και να σταθούμε στο πλευρό των επιχειρήσεων.</w:t>
      </w:r>
    </w:p>
    <w:p w14:paraId="678A40A0" w14:textId="77777777" w:rsidR="0099759A" w:rsidRDefault="00FE124F">
      <w:pPr>
        <w:spacing w:line="600" w:lineRule="auto"/>
        <w:ind w:firstLine="720"/>
        <w:contextualSpacing/>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Κύριε Λαζαρίδη, κλείστε, σας παρακαλώ.</w:t>
      </w:r>
    </w:p>
    <w:p w14:paraId="678A40A1"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Κλείνω εδώ, κύριε Πρόεδρε.</w:t>
      </w:r>
    </w:p>
    <w:p w14:paraId="678A40A2"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Γι’ αυτό σας ζ</w:t>
      </w:r>
      <w:r>
        <w:rPr>
          <w:rFonts w:eastAsia="Times New Roman" w:cs="Times New Roman"/>
          <w:szCs w:val="24"/>
        </w:rPr>
        <w:t>ητώ να δείτε αυτά τα ζητήματα που αφορούν και τις σχολές οδηγών, αλλά και τα πρατήρια καυσίμων, με ιδιαίτερη ευαισθησία, γιατί πρέπει να στηρίζουμε τις επιχειρήσεις.</w:t>
      </w:r>
    </w:p>
    <w:p w14:paraId="678A40A3"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78A40A4" w14:textId="77777777" w:rsidR="0099759A" w:rsidRDefault="00FE124F">
      <w:pPr>
        <w:spacing w:line="600" w:lineRule="auto"/>
        <w:ind w:firstLine="720"/>
        <w:contextualSpacing/>
        <w:jc w:val="both"/>
        <w:rPr>
          <w:rFonts w:eastAsia="Times New Roman" w:cs="Times New Roman"/>
          <w:szCs w:val="24"/>
        </w:rPr>
      </w:pPr>
      <w:r w:rsidRPr="0072374F">
        <w:rPr>
          <w:rFonts w:eastAsia="Times New Roman" w:cs="Times New Roman"/>
          <w:b/>
          <w:szCs w:val="24"/>
        </w:rPr>
        <w:lastRenderedPageBreak/>
        <w:t>ΠΡΟΕΔΡΕΥΩΝ (Νικήτας Κακλαμάνης):</w:t>
      </w:r>
      <w:r w:rsidRPr="0072374F">
        <w:rPr>
          <w:rFonts w:eastAsia="Times New Roman" w:cs="Times New Roman"/>
          <w:szCs w:val="24"/>
        </w:rPr>
        <w:t xml:space="preserve"> </w:t>
      </w:r>
      <w:r>
        <w:rPr>
          <w:rFonts w:eastAsia="Times New Roman" w:cs="Times New Roman"/>
          <w:szCs w:val="24"/>
        </w:rPr>
        <w:t>Συνεχίζουμε με τη συνάδελφο από τον ΣΥΡΙΖΑ</w:t>
      </w:r>
      <w:r>
        <w:rPr>
          <w:rFonts w:eastAsia="Times New Roman" w:cs="Times New Roman"/>
          <w:szCs w:val="24"/>
        </w:rPr>
        <w:t xml:space="preserve">, την </w:t>
      </w:r>
      <w:r>
        <w:rPr>
          <w:rFonts w:eastAsia="Times New Roman" w:cs="Times New Roman"/>
          <w:szCs w:val="24"/>
        </w:rPr>
        <w:t xml:space="preserve">κ. </w:t>
      </w:r>
      <w:r>
        <w:rPr>
          <w:rFonts w:eastAsia="Times New Roman" w:cs="Times New Roman"/>
          <w:szCs w:val="24"/>
        </w:rPr>
        <w:t>Ζωή Λιβανίου.</w:t>
      </w:r>
    </w:p>
    <w:p w14:paraId="678A40A5"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w:t>
      </w:r>
    </w:p>
    <w:p w14:paraId="678A40A6"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ΖΩΗ ΛΙΒΑΝΙΟΥ</w:t>
      </w:r>
      <w:r w:rsidRPr="00647F0F">
        <w:rPr>
          <w:rFonts w:eastAsia="Times New Roman" w:cs="Times New Roman"/>
          <w:b/>
          <w:szCs w:val="24"/>
        </w:rPr>
        <w:t>:</w:t>
      </w:r>
      <w:r w:rsidRPr="00647F0F">
        <w:rPr>
          <w:rFonts w:eastAsia="Times New Roman" w:cs="Times New Roman"/>
          <w:szCs w:val="24"/>
        </w:rPr>
        <w:t xml:space="preserve"> </w:t>
      </w:r>
      <w:r>
        <w:rPr>
          <w:rFonts w:eastAsia="Times New Roman" w:cs="Times New Roman"/>
          <w:szCs w:val="24"/>
        </w:rPr>
        <w:t>Ευχαριστώ, κύριε Πρόεδρε.</w:t>
      </w:r>
    </w:p>
    <w:p w14:paraId="678A40A7"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το νομοσχέδιο του Υπουργείου Υποδομών και Μεταφορών περιέχει μια σειρά ρυθμίσεων, με κυριότερη την τροποποίηση του τρόπου </w:t>
      </w:r>
      <w:r>
        <w:rPr>
          <w:rFonts w:eastAsia="Times New Roman" w:cs="Times New Roman"/>
          <w:szCs w:val="24"/>
        </w:rPr>
        <w:t>διενέργειας εξετάσεων για την απόκτηση άδειας οδήγησης.</w:t>
      </w:r>
    </w:p>
    <w:p w14:paraId="678A40A8"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Ο τρόπος με τον οποίο γίνονται μέχρι σήμερα οι εξετάσεις είναι αδιαφανείς, πρακτικά δεν ελέγχονται. Είναι κοινό μυστικό -ειδικά στα μεγάλα αστικά κέντρα- ότι έχει αναπτυχθεί μια «μαύρη αγορά» επιτυχία</w:t>
      </w:r>
      <w:r>
        <w:rPr>
          <w:rFonts w:eastAsia="Times New Roman" w:cs="Times New Roman"/>
          <w:szCs w:val="24"/>
        </w:rPr>
        <w:t xml:space="preserve">ς στις εξετάσεις οδήγησης. Είναι χιλιάδες οι οδηγοί που ισχυρίζονται ότι πλήρωσαν για να πάρουν το δίπλωμα οδήγησης, χωρίς, όμως, να υπάρχουν οι αντίστοιχες καταγγελίες προς την ελληνική </w:t>
      </w:r>
      <w:r>
        <w:rPr>
          <w:rFonts w:eastAsia="Times New Roman" w:cs="Times New Roman"/>
          <w:szCs w:val="24"/>
        </w:rPr>
        <w:t>δικαιοσύνη</w:t>
      </w:r>
      <w:r>
        <w:rPr>
          <w:rFonts w:eastAsia="Times New Roman" w:cs="Times New Roman"/>
          <w:szCs w:val="24"/>
        </w:rPr>
        <w:t>. Οι περιπτώσεις χρηματισμών ή άλλου τύπου παρεμβάσεων είνα</w:t>
      </w:r>
      <w:r>
        <w:rPr>
          <w:rFonts w:eastAsia="Times New Roman" w:cs="Times New Roman"/>
          <w:szCs w:val="24"/>
        </w:rPr>
        <w:t xml:space="preserve">ι πολύ περισσότερες από όσες έχουν καταγγελθεί ή έχουν εντοπιστεί από την ελληνική </w:t>
      </w:r>
      <w:r>
        <w:rPr>
          <w:rFonts w:eastAsia="Times New Roman" w:cs="Times New Roman"/>
          <w:szCs w:val="24"/>
        </w:rPr>
        <w:t>δικαιοσύνη</w:t>
      </w:r>
      <w:r>
        <w:rPr>
          <w:rFonts w:eastAsia="Times New Roman" w:cs="Times New Roman"/>
          <w:szCs w:val="24"/>
        </w:rPr>
        <w:t>.</w:t>
      </w:r>
    </w:p>
    <w:p w14:paraId="678A40A9"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Η πραγματικότητα αυτή -όπως είναι λογικό- δημιουργεί πολλούς κινδύνους. Δεν είναι λίγες οι περιπτώσεις απόδοσης διπλώματος οδήγησης σε άτομα που δεν είχαν τις απ</w:t>
      </w:r>
      <w:r>
        <w:rPr>
          <w:rFonts w:eastAsia="Times New Roman" w:cs="Times New Roman"/>
          <w:szCs w:val="24"/>
        </w:rPr>
        <w:t>αραίτητες γνώσεις.</w:t>
      </w:r>
    </w:p>
    <w:p w14:paraId="678A40AA"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και σε αυτό το θέμα επιλέγει να εγκαταλείψει το φαινόμενο της αδράνειας και της βολικής, από πολλές απόψεις, απραξίας. Παρεμβαίνει αποφασιστικά και προτείνει ένα σύστημα εξέτασης </w:t>
      </w:r>
      <w:r>
        <w:rPr>
          <w:rFonts w:eastAsia="Times New Roman" w:cs="Times New Roman"/>
          <w:szCs w:val="24"/>
        </w:rPr>
        <w:t xml:space="preserve">το οποίο </w:t>
      </w:r>
      <w:r>
        <w:rPr>
          <w:rFonts w:eastAsia="Times New Roman" w:cs="Times New Roman"/>
          <w:szCs w:val="24"/>
        </w:rPr>
        <w:t xml:space="preserve">θα διασφαλίζει τις δυνατότητες </w:t>
      </w:r>
      <w:r>
        <w:rPr>
          <w:rFonts w:eastAsia="Times New Roman" w:cs="Times New Roman"/>
          <w:szCs w:val="24"/>
        </w:rPr>
        <w:t>ελέγχου του εξεταζόμενου, αλλά και των εξεταστών. Θα μπορεί να επαληθεύεται και θα επιφέρει και ποινές σε όσους δεν κάνουν τη δουλειά που τους ανατέθηκε με την υπευθυνότητα που απαιτείται.</w:t>
      </w:r>
    </w:p>
    <w:p w14:paraId="678A40AB"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Σήμερα υπάρχουν οι τεχνικές δυνατότητες να διενεργούνται οι εξετάσε</w:t>
      </w:r>
      <w:r>
        <w:rPr>
          <w:rFonts w:eastAsia="Times New Roman" w:cs="Times New Roman"/>
          <w:szCs w:val="24"/>
        </w:rPr>
        <w:t>ις και να καταγράφονται ψηφιακά, αποδεικνύοντας ότι κάποιος πέτυχε ή δικαιολογημένα απέτυχε στην εξέταση στην οδήγηση. Οι αλλαγές, που προτείνονται, είναι εφαρμόσιμες και δίκαιες, ανταποκρίνονται στο ευρύτερο δημόσιο συμφέρον και κλείνουν μια εστία διαφθορ</w:t>
      </w:r>
      <w:r>
        <w:rPr>
          <w:rFonts w:eastAsia="Times New Roman" w:cs="Times New Roman"/>
          <w:szCs w:val="24"/>
        </w:rPr>
        <w:t>άς στην Ελλάδα.</w:t>
      </w:r>
    </w:p>
    <w:p w14:paraId="678A40AC"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Η Κυβέρνηση αποδεικνύει για ακόμα μια φορά ότι είναι μέρος αυτής της κοινωνίας, αφουγκράζεται την πραγματικότητα και τολμά να παρεμβαίνει. Το κοινό μυστικό της διαφθοράς και της εξαγοράς μερίδας δημοσίων υπαλλήλων για την απόκτηση διπλώματο</w:t>
      </w:r>
      <w:r>
        <w:rPr>
          <w:rFonts w:eastAsia="Times New Roman" w:cs="Times New Roman"/>
          <w:szCs w:val="24"/>
        </w:rPr>
        <w:t>ς, αποτελούσε σημαντικό πρόβλημα. Να μην κλείνουμε τα μάτια. Με τη σημερινή πρωτοβουλία εξαλείφεται μία ακόμα σκοτεινή τρύπα.</w:t>
      </w:r>
    </w:p>
    <w:p w14:paraId="678A40AD"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Εξίσου σημαντική είναι η πρωτοβουλία για απόδοση διπλώματος οδήγησης σε νέους δεκαεπτά ετών. Ο τρόπος που εισάγεται και στη χώρα μ</w:t>
      </w:r>
      <w:r>
        <w:rPr>
          <w:rFonts w:eastAsia="Times New Roman" w:cs="Times New Roman"/>
          <w:szCs w:val="24"/>
        </w:rPr>
        <w:t xml:space="preserve">ας η </w:t>
      </w:r>
      <w:r>
        <w:rPr>
          <w:rFonts w:eastAsia="Times New Roman" w:cs="Times New Roman"/>
          <w:szCs w:val="24"/>
        </w:rPr>
        <w:t>δυνατότητα</w:t>
      </w:r>
      <w:r>
        <w:rPr>
          <w:rFonts w:eastAsia="Times New Roman" w:cs="Times New Roman"/>
          <w:szCs w:val="24"/>
        </w:rPr>
        <w:t xml:space="preserve"> απόκτησης άδειας οδήγησης σε ανήλικους, είναι κατά τη γνώμη μου ιδανικός. Η πρόβλεψη για άδεια οδήγησης με έναν χρόνο υποχρεωτικής συνοδείας από ενήλικα έμπειρο οδηγό θα αποδειχθεί πολύτιμη, για να γλιτώσει η κοινωνία από τον βαρύ φόρο αίμα</w:t>
      </w:r>
      <w:r>
        <w:rPr>
          <w:rFonts w:eastAsia="Times New Roman" w:cs="Times New Roman"/>
          <w:szCs w:val="24"/>
        </w:rPr>
        <w:t>τος που κάθε χρόνο πληρώνει σε ό,τι αφορά την οδηγική συμπεριφορά νέων και άπειρων οδηγών. Το σύνηθες μέχρι σήμερα είναι οι νέοι οδηγοί να κάνουν κάποια εμπειρικά μαθήματα συνήθως με τους γονείς τους, αφού αποκτήσουν δίπλωμα και σε πολύ μικρό διάστημα να κ</w:t>
      </w:r>
      <w:r>
        <w:rPr>
          <w:rFonts w:eastAsia="Times New Roman" w:cs="Times New Roman"/>
          <w:szCs w:val="24"/>
        </w:rPr>
        <w:t xml:space="preserve">υκλοφορούν στον δρόμο, χωρίς να έχουν κατακτήσει </w:t>
      </w:r>
      <w:r>
        <w:rPr>
          <w:rFonts w:eastAsia="Times New Roman" w:cs="Times New Roman"/>
          <w:szCs w:val="24"/>
        </w:rPr>
        <w:lastRenderedPageBreak/>
        <w:t>επαρκή εμπειρία. Η υποχρέωση να οδηγούν συνοδευόμενοι για έναν ολόκληρο χρόνο, θα προσφέρει πολύτιμες γνώσεις σε πραγματικές συνθήκες. Η πρόβλεψη αυτή ενδεχομένως να μπορεί -και είναι χρήσιμο- να επεκταθεί γ</w:t>
      </w:r>
      <w:r>
        <w:rPr>
          <w:rFonts w:eastAsia="Times New Roman" w:cs="Times New Roman"/>
          <w:szCs w:val="24"/>
        </w:rPr>
        <w:t>ια κάθε νέο οδηγό, ανεξάρτητα από την ηλικία του.</w:t>
      </w:r>
    </w:p>
    <w:p w14:paraId="678A40AE"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με το σημερινό νομοσχέδιο λύνονται προβλήματα που προέκυψαν αναφορικά με την αποζημίωση των εξεταστών για την απόδοση άδειας οδήγησης. </w:t>
      </w:r>
    </w:p>
    <w:p w14:paraId="678A40AF"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Αναμορφώνεται το Σώμα Ελεγκτών του Υπουργείου για τα θέματα τω</w:t>
      </w:r>
      <w:r>
        <w:rPr>
          <w:rFonts w:eastAsia="Times New Roman" w:cs="Times New Roman"/>
          <w:szCs w:val="24"/>
        </w:rPr>
        <w:t xml:space="preserve">ν μεταφορών, ώστε οι ελεγκτές να μπορούν να ασκήσουν πραγματικούς </w:t>
      </w:r>
      <w:r>
        <w:rPr>
          <w:rFonts w:eastAsia="Times New Roman" w:cs="Times New Roman"/>
          <w:szCs w:val="24"/>
        </w:rPr>
        <w:t xml:space="preserve">ελέγχους </w:t>
      </w:r>
      <w:r>
        <w:rPr>
          <w:rFonts w:eastAsia="Times New Roman" w:cs="Times New Roman"/>
          <w:szCs w:val="24"/>
        </w:rPr>
        <w:t xml:space="preserve">στα νέα δεδομένα που έχουν δημιουργηθεί, σε ό,τι αφορά τις επιχειρήσεις υπηρεσιών μεταφοράς προσώπων. </w:t>
      </w:r>
    </w:p>
    <w:p w14:paraId="678A40B0"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Εξορθολογίζονται οι κανονισμοί για τους υπαίθριους χώρους στάθμευσης, γεγονός </w:t>
      </w:r>
      <w:r>
        <w:rPr>
          <w:rFonts w:eastAsia="Times New Roman" w:cs="Times New Roman"/>
          <w:szCs w:val="24"/>
        </w:rPr>
        <w:t>που θα επιτρέψει να συνεχίσουν τη λειτουργία τους οι υπάρχοντες σταθμοί, αλλά και να αξιοποιηθούν χώροι για την προσφορά νέων θέσεων στάθμευσης, ειδικά σε περιοχές με έντονα προβλήματα.</w:t>
      </w:r>
    </w:p>
    <w:p w14:paraId="678A40B1"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Θεσμοθετείται το Σχέδιο Βιώσιμης Αστικής Κινητικότητας. Μπαίνουν συγκε</w:t>
      </w:r>
      <w:r>
        <w:rPr>
          <w:rFonts w:eastAsia="Times New Roman" w:cs="Times New Roman"/>
          <w:szCs w:val="24"/>
        </w:rPr>
        <w:t>κριμένοι κανόνες και στόχοι, γεγονός που θα υποχρεώσει το σύνολο των δήμων να καταρτίσουν ρεαλιστικά σχέδια για τη μετακίνηση των ανθρώπων στο αστικό περιβάλλον και τα περίχωρα των πόλεων. Η ολοκλήρωση αυτών των σχεδίων σε κάθε πόλη θα βάλει ένα τέλος στις</w:t>
      </w:r>
      <w:r>
        <w:rPr>
          <w:rFonts w:eastAsia="Times New Roman" w:cs="Times New Roman"/>
          <w:szCs w:val="24"/>
        </w:rPr>
        <w:t xml:space="preserve"> συχνές και χωρίς επαρκή αιτιολόγηση αλλαγές που δημιουργούν περισσότερα προβλήματα απ' όσα υποτίθεται ότι επιλύουν. Θα υποχρεωθούν οι ΟΤΑ να εφαρμόσουν ένα πλαίσιο που δεν θα στηρίζεται στην οπτική κάποιων, αλλά στη λογική και στις επισημάνσεις των συγκοι</w:t>
      </w:r>
      <w:r>
        <w:rPr>
          <w:rFonts w:eastAsia="Times New Roman" w:cs="Times New Roman"/>
          <w:szCs w:val="24"/>
        </w:rPr>
        <w:t>νωνιολόγων.</w:t>
      </w:r>
    </w:p>
    <w:p w14:paraId="678A40B2"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λοιπόν, για ένα νομοσχέδιο που έχει ως κύριο χαρακτηριστικό τη λογική, υπηρετεί τη διαφάνεια, εκσυγχρονίζει συγκεκριμένες πτυχές του θεσμικού πλαισίου, ώστε να ανταποκρίνεται στα σημερινά δεδομένα. Υπηρετεί το </w:t>
      </w:r>
      <w:r>
        <w:rPr>
          <w:rFonts w:eastAsia="Times New Roman" w:cs="Times New Roman"/>
          <w:szCs w:val="24"/>
        </w:rPr>
        <w:t xml:space="preserve">δημόσιο </w:t>
      </w:r>
      <w:r>
        <w:rPr>
          <w:rFonts w:eastAsia="Times New Roman" w:cs="Times New Roman"/>
          <w:szCs w:val="24"/>
        </w:rPr>
        <w:t>και διαμορφώνει</w:t>
      </w:r>
      <w:r>
        <w:rPr>
          <w:rFonts w:eastAsia="Times New Roman" w:cs="Times New Roman"/>
          <w:szCs w:val="24"/>
        </w:rPr>
        <w:t xml:space="preserve"> μια νέα βιώσιμη και περισσότερο ασφαλή πραγματικότητα στους δρόμους και τις πόλεις μας. Κυρίως δε, βοηθάει ώστε να αποκτήσουμε οδική συμπεριφορά τέτοια που να μη λέει ο πεζός «</w:t>
      </w:r>
      <w:r>
        <w:rPr>
          <w:rFonts w:eastAsia="Times New Roman" w:cs="Times New Roman"/>
          <w:szCs w:val="24"/>
        </w:rPr>
        <w:t>ευχαριστώ</w:t>
      </w:r>
      <w:r>
        <w:rPr>
          <w:rFonts w:eastAsia="Times New Roman" w:cs="Times New Roman"/>
          <w:szCs w:val="24"/>
        </w:rPr>
        <w:t xml:space="preserve">» σε όποιον οδηγό σταματάει στη διάβαση </w:t>
      </w:r>
      <w:r>
        <w:rPr>
          <w:rFonts w:eastAsia="Times New Roman" w:cs="Times New Roman"/>
          <w:szCs w:val="24"/>
        </w:rPr>
        <w:lastRenderedPageBreak/>
        <w:t>για να περάσει, να μην είναι ο</w:t>
      </w:r>
      <w:r>
        <w:rPr>
          <w:rFonts w:eastAsia="Times New Roman" w:cs="Times New Roman"/>
          <w:szCs w:val="24"/>
        </w:rPr>
        <w:t>ι πόλεις μας πόλεις για αυτοκίνητα μόνο, να μην παίρνουν τιμόνι στα χέρια τους εκείνοι που δεν έχουν τα προσόντα, να προστατέψουμε τους ηλικιωμένους από τυχόν ατυχήματα και να μην τους κατατάξουμε στη δύση της ζωής τους στους εν δυνάμει εγκληματίες.</w:t>
      </w:r>
    </w:p>
    <w:p w14:paraId="678A40B3"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Πρέπει</w:t>
      </w:r>
      <w:r>
        <w:rPr>
          <w:rFonts w:eastAsia="Times New Roman" w:cs="Times New Roman"/>
          <w:szCs w:val="24"/>
        </w:rPr>
        <w:t xml:space="preserve"> να σώσουμε όσες περισσότερες ανθρώπινες ζωές, κα</w:t>
      </w:r>
      <w:r>
        <w:rPr>
          <w:rFonts w:eastAsia="Times New Roman" w:cs="Times New Roman"/>
          <w:szCs w:val="24"/>
        </w:rPr>
        <w:t>θώς</w:t>
      </w:r>
      <w:r>
        <w:rPr>
          <w:rFonts w:eastAsia="Times New Roman" w:cs="Times New Roman"/>
          <w:szCs w:val="24"/>
        </w:rPr>
        <w:t xml:space="preserve"> θα μας δίνεται η δυνατότητα για ένα χρόνο να είμαστε δίπλα σε ένα νέο οδηγό και μαζί να βρούμε τον τρόπο να γινόμαστε καλύτεροι. Πρέπει να μάθουμε ότι το αυτοκίνητο είναι μέσον που μας εξυπηρετεί για να </w:t>
      </w:r>
      <w:r>
        <w:rPr>
          <w:rFonts w:eastAsia="Times New Roman" w:cs="Times New Roman"/>
          <w:szCs w:val="24"/>
        </w:rPr>
        <w:t xml:space="preserve">κάνει τη ζωή μας πιο εύκολη και όχι μέσον για να καταδικάσουμε τον εαυτό μας ή, ακόμα χειρότερα, να αφαιρέσουμε ακούσια ή εκούσια ζωές συνανθρώπων μας. </w:t>
      </w:r>
    </w:p>
    <w:p w14:paraId="678A40B4"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Ο πολιτισμός είναι τρόπος ζωής. Ας αποδείξουμε ο καθένας από μας και όλοι μαζί ότι είμαστε ένας λαός πο</w:t>
      </w:r>
      <w:r>
        <w:rPr>
          <w:rFonts w:eastAsia="Times New Roman" w:cs="Times New Roman"/>
          <w:szCs w:val="24"/>
        </w:rPr>
        <w:t>λιτισμένος.</w:t>
      </w:r>
    </w:p>
    <w:p w14:paraId="678A40B5"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78A40B6" w14:textId="77777777" w:rsidR="0099759A" w:rsidRDefault="00FE124F">
      <w:pPr>
        <w:spacing w:line="600" w:lineRule="auto"/>
        <w:ind w:firstLine="720"/>
        <w:contextualSpacing/>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678A40B7" w14:textId="77777777" w:rsidR="0099759A" w:rsidRDefault="00FE124F">
      <w:pPr>
        <w:spacing w:line="600" w:lineRule="auto"/>
        <w:ind w:firstLine="720"/>
        <w:contextualSpacing/>
        <w:jc w:val="both"/>
        <w:rPr>
          <w:rFonts w:eastAsia="Times New Roman" w:cs="Times New Roman"/>
          <w:szCs w:val="24"/>
        </w:rPr>
      </w:pPr>
      <w:r w:rsidRPr="007E08A5">
        <w:rPr>
          <w:rFonts w:eastAsia="Times New Roman" w:cs="Times New Roman"/>
          <w:b/>
          <w:szCs w:val="24"/>
        </w:rPr>
        <w:t>ΠΡΟΕΔΡΕΥΩΝ (Νικήτας Κακλαμάνης):</w:t>
      </w:r>
      <w:r>
        <w:rPr>
          <w:rFonts w:eastAsia="Times New Roman" w:cs="Times New Roman"/>
          <w:szCs w:val="24"/>
        </w:rPr>
        <w:t xml:space="preserve"> Κι εγώ ευχαριστώ.</w:t>
      </w:r>
    </w:p>
    <w:p w14:paraId="678A40B8"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Προχωρούμε με τον συνάδελφο κ. Κωσταντίνο Αχ</w:t>
      </w:r>
      <w:r>
        <w:rPr>
          <w:rFonts w:eastAsia="Times New Roman" w:cs="Times New Roman"/>
          <w:szCs w:val="24"/>
        </w:rPr>
        <w:t>.</w:t>
      </w:r>
      <w:r>
        <w:rPr>
          <w:rFonts w:eastAsia="Times New Roman" w:cs="Times New Roman"/>
          <w:szCs w:val="24"/>
        </w:rPr>
        <w:t xml:space="preserve"> Καραμανλή από τη Νέα Δημοκρατία.</w:t>
      </w:r>
    </w:p>
    <w:p w14:paraId="678A40B9"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Οι επόμενοι πέντε συνάδελφοι είναι ο κ. Τζελέπης, η </w:t>
      </w:r>
      <w:r>
        <w:rPr>
          <w:rFonts w:eastAsia="Times New Roman" w:cs="Times New Roman"/>
          <w:szCs w:val="24"/>
        </w:rPr>
        <w:t xml:space="preserve">κ. </w:t>
      </w:r>
      <w:r>
        <w:rPr>
          <w:rFonts w:eastAsia="Times New Roman" w:cs="Times New Roman"/>
          <w:szCs w:val="24"/>
        </w:rPr>
        <w:t xml:space="preserve">Καρακώστα, ο κ. Τσιάρας, η </w:t>
      </w:r>
      <w:r>
        <w:rPr>
          <w:rFonts w:eastAsia="Times New Roman" w:cs="Times New Roman"/>
          <w:szCs w:val="24"/>
        </w:rPr>
        <w:t xml:space="preserve">κ. </w:t>
      </w:r>
      <w:r>
        <w:rPr>
          <w:rFonts w:eastAsia="Times New Roman" w:cs="Times New Roman"/>
          <w:szCs w:val="24"/>
        </w:rPr>
        <w:t>Αραμπατζή και ο κ. Κυριαζίδης.</w:t>
      </w:r>
    </w:p>
    <w:p w14:paraId="678A40BA"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Ορίστε, κύριε Καραμανλή, έχετε τον λόγο.</w:t>
      </w:r>
    </w:p>
    <w:p w14:paraId="678A40BB"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Σας ευχαριστώ πολύ, κύριε Πρόεδρε.</w:t>
      </w:r>
    </w:p>
    <w:p w14:paraId="678A40BC"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Πριν μπω στην ουσία αυτού του νομοσχεδίου, θα μου επιτρέψετε να κάνω μια γενικότερη τοποθέ</w:t>
      </w:r>
      <w:r>
        <w:rPr>
          <w:rFonts w:eastAsia="Times New Roman" w:cs="Times New Roman"/>
          <w:szCs w:val="24"/>
        </w:rPr>
        <w:t xml:space="preserve">τηση, γιατί τις τελευταίες μέρες βλέπουμε μια κυβέρνηση να βυθίζεται στον βούρκο των αμαρτημάτων τους. Βλέπουμε sms Υπουργών σε μαφιόζικη διάλεκτο, διαβάζουμε για απειλές Υπουργού εναντίον κεντρικού τραπεζίτη και βλέπουμε </w:t>
      </w:r>
      <w:r>
        <w:rPr>
          <w:rFonts w:eastAsia="Times New Roman" w:cs="Times New Roman"/>
          <w:szCs w:val="24"/>
        </w:rPr>
        <w:t xml:space="preserve">μετεγγραφές </w:t>
      </w:r>
      <w:r>
        <w:rPr>
          <w:rFonts w:eastAsia="Times New Roman" w:cs="Times New Roman"/>
          <w:szCs w:val="24"/>
        </w:rPr>
        <w:t>-προ ολίγων ημερών- επ</w:t>
      </w:r>
      <w:r>
        <w:rPr>
          <w:rFonts w:eastAsia="Times New Roman" w:cs="Times New Roman"/>
          <w:szCs w:val="24"/>
        </w:rPr>
        <w:t>ικριτών της Κυβέρνησης και νυν πρόθυμων για τη δήθεν μεγάλη νέα πορεία στην κεντροαριστερά.</w:t>
      </w:r>
    </w:p>
    <w:p w14:paraId="678A40BD"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Αυτή η ξέχειλη, λοιπόν, χυδαιότητα, η ξεδιάντροπη συναλλαγή, δεν εκθέτει μόνο την Κυβέρνηση και τη χώρα. Εκφυλίζεται η ίδια η πολιτική και απαξιώνεται η ίδια η </w:t>
      </w:r>
      <w:r>
        <w:rPr>
          <w:rFonts w:eastAsia="Times New Roman" w:cs="Times New Roman"/>
          <w:szCs w:val="24"/>
        </w:rPr>
        <w:t>δημο</w:t>
      </w:r>
      <w:r>
        <w:rPr>
          <w:rFonts w:eastAsia="Times New Roman" w:cs="Times New Roman"/>
          <w:szCs w:val="24"/>
        </w:rPr>
        <w:t>κρατία</w:t>
      </w:r>
      <w:r>
        <w:rPr>
          <w:rFonts w:eastAsia="Times New Roman" w:cs="Times New Roman"/>
          <w:szCs w:val="24"/>
        </w:rPr>
        <w:t xml:space="preserve">. Και </w:t>
      </w:r>
      <w:r>
        <w:rPr>
          <w:rFonts w:eastAsia="Times New Roman" w:cs="Times New Roman"/>
          <w:szCs w:val="24"/>
        </w:rPr>
        <w:lastRenderedPageBreak/>
        <w:t>μέσα σε αυτό το νοσηρό κλίμα, καλούμαστε σήμερα να συζητήσουμε το παρόν νομοσχέδιο.</w:t>
      </w:r>
    </w:p>
    <w:p w14:paraId="678A40BE"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Κατ’ αρχάς, εγώ θα δώσω συγχαρητήρια στον Υπουργό για δύο λόγους. Ο πρώτος είναι για το γεγονός ότι πετύχατε με ένα νομοσχέδιο, που έχει καθυστερήσει εδώ και εφ</w:t>
      </w:r>
      <w:r>
        <w:rPr>
          <w:rFonts w:eastAsia="Times New Roman" w:cs="Times New Roman"/>
          <w:szCs w:val="24"/>
        </w:rPr>
        <w:t>τά μήνες -διότι τόσο το προετοιμάζετε- και που έχουν μείνει εβδομήντα χιλιάδες άνθρωποι χωρίς να μπορούν να δώσουν εξετάσεις…</w:t>
      </w:r>
    </w:p>
    <w:p w14:paraId="678A40BF"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Εσείς είκοσι χρόνια…</w:t>
      </w:r>
    </w:p>
    <w:p w14:paraId="678A40C0"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 xml:space="preserve">…να συσπειρώνετε εναντίον </w:t>
      </w:r>
      <w:r>
        <w:rPr>
          <w:rFonts w:eastAsia="Times New Roman" w:cs="Times New Roman"/>
          <w:szCs w:val="24"/>
        </w:rPr>
        <w:t>σας τους πάντες, δηλαδή εξεταστές, εκπαιδευτές και υποψήφιους οδηγούς.</w:t>
      </w:r>
    </w:p>
    <w:p w14:paraId="678A40C1"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Κύριε Υπουργέ, αυτό θέλει ιδιαίτερη πολιτική τέχνη για να το πετύχεις.</w:t>
      </w:r>
    </w:p>
    <w:p w14:paraId="678A40C2"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Ο δεύτερος λόγος είναι διότι για άλλη μια φορά ψεύδεστε. Κάνετε το άσπρο, μαύρο. Το είδαμε με τον </w:t>
      </w:r>
      <w:r>
        <w:rPr>
          <w:rFonts w:eastAsia="Times New Roman" w:cs="Times New Roman"/>
          <w:szCs w:val="24"/>
        </w:rPr>
        <w:t>ν.</w:t>
      </w:r>
      <w:r>
        <w:rPr>
          <w:rFonts w:eastAsia="Times New Roman" w:cs="Times New Roman"/>
          <w:szCs w:val="24"/>
        </w:rPr>
        <w:t>4412, τον νόμο</w:t>
      </w:r>
      <w:r>
        <w:rPr>
          <w:rFonts w:eastAsia="Times New Roman" w:cs="Times New Roman"/>
          <w:szCs w:val="24"/>
        </w:rPr>
        <w:t xml:space="preserve"> που ψηφίσατε και τον οποίο έχετε τροποποιήσει διακόσιες εβδομήντα εννέα φορές. Το είδαμε με τον </w:t>
      </w:r>
      <w:r>
        <w:rPr>
          <w:rFonts w:eastAsia="Times New Roman" w:cs="Times New Roman"/>
          <w:szCs w:val="24"/>
        </w:rPr>
        <w:t>ν.</w:t>
      </w:r>
      <w:r>
        <w:rPr>
          <w:rFonts w:eastAsia="Times New Roman" w:cs="Times New Roman"/>
          <w:szCs w:val="24"/>
        </w:rPr>
        <w:t xml:space="preserve">4427 για την ΥΠΑ και την </w:t>
      </w:r>
      <w:r>
        <w:rPr>
          <w:rFonts w:eastAsia="Times New Roman" w:cs="Times New Roman"/>
          <w:szCs w:val="24"/>
        </w:rPr>
        <w:lastRenderedPageBreak/>
        <w:t xml:space="preserve">ΑΠΑ. Είναι ο τρίτος χρόνος τώρα που δεν έχει εφαρμοστεί ο νόμος. Το είδαμε με τον </w:t>
      </w:r>
      <w:r>
        <w:rPr>
          <w:rFonts w:eastAsia="Times New Roman" w:cs="Times New Roman"/>
          <w:szCs w:val="24"/>
        </w:rPr>
        <w:t>ν.</w:t>
      </w:r>
      <w:r>
        <w:rPr>
          <w:rFonts w:eastAsia="Times New Roman" w:cs="Times New Roman"/>
          <w:szCs w:val="24"/>
        </w:rPr>
        <w:t xml:space="preserve">4530 για τα ταξί. </w:t>
      </w:r>
    </w:p>
    <w:p w14:paraId="678A40C3"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Εδώ σας πιάσαμε, κύριε Υπουργ</w:t>
      </w:r>
      <w:r>
        <w:rPr>
          <w:rFonts w:eastAsia="Times New Roman" w:cs="Times New Roman"/>
          <w:szCs w:val="24"/>
        </w:rPr>
        <w:t>έ, για άλλη μια φορά να λέτε ψέματα ότι η Νέα Δημοκρατία ψήφισε για τις εξετάσεις αυτών που βρίσκονται στα εβδομήντα τέσσερα έτη. Ψεύδεσθε!</w:t>
      </w:r>
    </w:p>
    <w:p w14:paraId="678A40C4"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για τα Πρακτικά τι ψήφισε η Νέα Δημοκρατία στο άρθρο 65. </w:t>
      </w:r>
    </w:p>
    <w:p w14:paraId="678A40C5"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(Υπουργός Υποδομών και </w:t>
      </w:r>
      <w:r>
        <w:rPr>
          <w:rFonts w:eastAsia="Times New Roman" w:cs="Times New Roman"/>
          <w:b/>
          <w:szCs w:val="24"/>
        </w:rPr>
        <w:t>Μεταφορών):</w:t>
      </w:r>
      <w:r>
        <w:rPr>
          <w:rFonts w:eastAsia="Times New Roman" w:cs="Times New Roman"/>
          <w:szCs w:val="24"/>
        </w:rPr>
        <w:t xml:space="preserve"> Τι ψήφισε;</w:t>
      </w:r>
    </w:p>
    <w:p w14:paraId="678A40C6"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Ψήφισε «</w:t>
      </w:r>
      <w:r>
        <w:rPr>
          <w:rFonts w:eastAsia="Times New Roman" w:cs="Times New Roman"/>
          <w:szCs w:val="24"/>
        </w:rPr>
        <w:t>όχι</w:t>
      </w:r>
      <w:r>
        <w:rPr>
          <w:rFonts w:eastAsia="Times New Roman" w:cs="Times New Roman"/>
          <w:szCs w:val="24"/>
        </w:rPr>
        <w:t>». Εδώ είναι, να το πάρετε να το δείτε.</w:t>
      </w:r>
    </w:p>
    <w:p w14:paraId="678A40C7" w14:textId="77777777" w:rsidR="0099759A" w:rsidRDefault="00FE124F">
      <w:pPr>
        <w:tabs>
          <w:tab w:val="left" w:pos="7371"/>
        </w:tabs>
        <w:spacing w:line="600" w:lineRule="auto"/>
        <w:ind w:firstLine="720"/>
        <w:contextualSpacing/>
        <w:jc w:val="both"/>
        <w:rPr>
          <w:rFonts w:eastAsia="Times New Roman" w:cs="Times New Roman"/>
          <w:szCs w:val="24"/>
        </w:rPr>
      </w:pPr>
      <w:r w:rsidRPr="00212EE8">
        <w:rPr>
          <w:rFonts w:eastAsia="Times New Roman" w:cs="Times New Roman"/>
          <w:szCs w:val="24"/>
        </w:rPr>
        <w:t xml:space="preserve">(Στο σημείο αυτό ο Βουλευτής κ. </w:t>
      </w:r>
      <w:r>
        <w:rPr>
          <w:rFonts w:eastAsia="Times New Roman" w:cs="Times New Roman"/>
          <w:szCs w:val="24"/>
        </w:rPr>
        <w:t>Κωνσταντίνος Αχ</w:t>
      </w:r>
      <w:r>
        <w:rPr>
          <w:rFonts w:eastAsia="Times New Roman" w:cs="Times New Roman"/>
          <w:szCs w:val="24"/>
        </w:rPr>
        <w:t xml:space="preserve">. </w:t>
      </w:r>
      <w:r>
        <w:rPr>
          <w:rFonts w:eastAsia="Times New Roman" w:cs="Times New Roman"/>
          <w:szCs w:val="24"/>
        </w:rPr>
        <w:t>Καραμανλής καταθέτει για τα Πρακτικά το προαναφερθέν έγγραφο, το οποίο</w:t>
      </w:r>
      <w:r w:rsidRPr="00212EE8">
        <w:rPr>
          <w:rFonts w:eastAsia="Times New Roman" w:cs="Times New Roman"/>
          <w:szCs w:val="24"/>
        </w:rPr>
        <w:t xml:space="preserve"> βρίσκ</w:t>
      </w:r>
      <w:r>
        <w:rPr>
          <w:rFonts w:eastAsia="Times New Roman" w:cs="Times New Roman"/>
          <w:szCs w:val="24"/>
        </w:rPr>
        <w:t>ε</w:t>
      </w:r>
      <w:r w:rsidRPr="00212EE8">
        <w:rPr>
          <w:rFonts w:eastAsia="Times New Roman" w:cs="Times New Roman"/>
          <w:szCs w:val="24"/>
        </w:rPr>
        <w:t xml:space="preserve">ται στο </w:t>
      </w:r>
      <w:r>
        <w:rPr>
          <w:rFonts w:eastAsia="Times New Roman" w:cs="Times New Roman"/>
          <w:szCs w:val="24"/>
        </w:rPr>
        <w:t>α</w:t>
      </w:r>
      <w:r w:rsidRPr="00212EE8">
        <w:rPr>
          <w:rFonts w:eastAsia="Times New Roman" w:cs="Times New Roman"/>
          <w:szCs w:val="24"/>
        </w:rPr>
        <w:t xml:space="preserve">ρχείο </w:t>
      </w:r>
      <w:r w:rsidRPr="00212EE8">
        <w:rPr>
          <w:rFonts w:eastAsia="Times New Roman" w:cs="Times New Roman"/>
          <w:szCs w:val="24"/>
        </w:rPr>
        <w:t>του Τμήματος</w:t>
      </w:r>
      <w:r w:rsidRPr="00212EE8">
        <w:rPr>
          <w:rFonts w:eastAsia="Times New Roman" w:cs="Times New Roman"/>
          <w:szCs w:val="24"/>
        </w:rPr>
        <w:t xml:space="preserve"> Γραμματείας της Διεύθυνσης Στενογραφίας και Πρακτικών της Βουλής)</w:t>
      </w:r>
    </w:p>
    <w:p w14:paraId="678A40C8"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Για άλλη μια φορά, λοιπόν, κύριε Υπουργέ, σας πιάσαμε να κάνετε το άσπρο, μαύρο! Για άλλη μια φορά σας πιάσαμε να λέτε ψέματα!</w:t>
      </w:r>
    </w:p>
    <w:p w14:paraId="678A40C9"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Έρχομαι τώρα στο παρόν νομοσχέδιο, προκειμένου να διευκρινίσω </w:t>
      </w:r>
      <w:r>
        <w:rPr>
          <w:rFonts w:eastAsia="Times New Roman" w:cs="Times New Roman"/>
          <w:szCs w:val="24"/>
        </w:rPr>
        <w:t xml:space="preserve">μια σειρά από ζητήματα, στηριζόμενος στο σκεπτικό του </w:t>
      </w:r>
      <w:r>
        <w:rPr>
          <w:rFonts w:eastAsia="Times New Roman" w:cs="Times New Roman"/>
          <w:szCs w:val="24"/>
        </w:rPr>
        <w:t xml:space="preserve">εισηγητή </w:t>
      </w:r>
      <w:r>
        <w:rPr>
          <w:rFonts w:eastAsia="Times New Roman" w:cs="Times New Roman"/>
          <w:szCs w:val="24"/>
        </w:rPr>
        <w:t>μας, του κ. Κατσανιώτη.</w:t>
      </w:r>
    </w:p>
    <w:p w14:paraId="678A40CA"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η Νέα Δημοκρατία και όλοι σ' αυτήν την Αίθουσα, νομίζω ότι είναι προφανές ότι είμαστε υπέρ όλων των προσπαθειών που έχουν στόχο την ενίσχυση της διαφάνειας. </w:t>
      </w:r>
      <w:r>
        <w:rPr>
          <w:rFonts w:eastAsia="Times New Roman" w:cs="Times New Roman"/>
          <w:szCs w:val="24"/>
        </w:rPr>
        <w:t>Όμως, δεν κάνετε αυτό με το συγκεκριμένο νομοσχέδιο. Παρά το γεγονός ότι επικαλείστε τη διαφάνεια, μετακυλίετε όλο το ζήτημα στις σχολές οδήγησης.</w:t>
      </w:r>
    </w:p>
    <w:p w14:paraId="678A40CB"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Πρόκειται, λοιπόν, όπως έχουν πει κι άλλοι συνάδελφοι, για ένα σχέδιο νόμου το οποίο είναι ανεφάρμοστο και γι</w:t>
      </w:r>
      <w:r>
        <w:rPr>
          <w:rFonts w:eastAsia="Times New Roman" w:cs="Times New Roman"/>
          <w:szCs w:val="24"/>
        </w:rPr>
        <w:t>α ένα νομοσχέδιο το οποίο επιτυγχάνει το πρωτοφανές. Ταλαιπωρεί τους οδηγούς άνω των εβδομήντα τεσσάρων ετών, δημιουργεί σημαντικότερα προβλήματα στις σχολές οδήγησης και προκαλεί τις αντιδράσεις των ίδιων των εξεταστών δημοσίων υπαλλήλων.</w:t>
      </w:r>
    </w:p>
    <w:p w14:paraId="678A40CC"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Όλα αυτά φάνηκαν</w:t>
      </w:r>
      <w:r>
        <w:rPr>
          <w:rFonts w:eastAsia="Times New Roman" w:cs="Times New Roman"/>
          <w:szCs w:val="24"/>
        </w:rPr>
        <w:t xml:space="preserve"> ξεκάθαρα στις </w:t>
      </w:r>
      <w:r>
        <w:rPr>
          <w:rFonts w:eastAsia="Times New Roman" w:cs="Times New Roman"/>
          <w:szCs w:val="24"/>
        </w:rPr>
        <w:t>επιτροπές</w:t>
      </w:r>
      <w:r>
        <w:rPr>
          <w:rFonts w:eastAsia="Times New Roman" w:cs="Times New Roman"/>
          <w:szCs w:val="24"/>
        </w:rPr>
        <w:t>. Ήρθαν όλοι οι φορείς και σας κατήγγειλαν όλα αυτά τα οποία σας ανέφερα. Επίσης, σας κατήγγειλαν ότι όλη αυτή η διαδικασία έγινε εν κρυ</w:t>
      </w:r>
      <w:r>
        <w:rPr>
          <w:rFonts w:eastAsia="Times New Roman" w:cs="Times New Roman"/>
          <w:szCs w:val="24"/>
        </w:rPr>
        <w:lastRenderedPageBreak/>
        <w:t>πτώ, χωρίς διαβούλευση με τους αρμοδίους. Μιλάμε για ένα νομοσχέδιο το οποίο θεωρεί ότι όλο το κ</w:t>
      </w:r>
      <w:r>
        <w:rPr>
          <w:rFonts w:eastAsia="Times New Roman" w:cs="Times New Roman"/>
          <w:szCs w:val="24"/>
        </w:rPr>
        <w:t>ακό στα διπλώματα οδήγησης το κάνουν οι εκπαιδευτές των σχολών οδήγησης. Γι’ αυτό και δεν διστάζετε όχι μόνο να τους πετάτε έξω από τη διαδικασία εξέτασης, αλλά να τους επιστρατεύετε και το αυτοκίνητο.</w:t>
      </w:r>
    </w:p>
    <w:p w14:paraId="678A40CD"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Μ</w:t>
      </w:r>
      <w:r w:rsidRPr="00D46DDA">
        <w:rPr>
          <w:rFonts w:eastAsia="Times New Roman" w:cs="Times New Roman"/>
          <w:szCs w:val="24"/>
        </w:rPr>
        <w:t>ε λίγα λόγια</w:t>
      </w:r>
      <w:r>
        <w:rPr>
          <w:rFonts w:eastAsia="Times New Roman" w:cs="Times New Roman"/>
          <w:szCs w:val="24"/>
        </w:rPr>
        <w:t>,</w:t>
      </w:r>
      <w:r w:rsidRPr="00D46DDA">
        <w:rPr>
          <w:rFonts w:eastAsia="Times New Roman" w:cs="Times New Roman"/>
          <w:szCs w:val="24"/>
        </w:rPr>
        <w:t xml:space="preserve"> κατά την </w:t>
      </w:r>
      <w:r>
        <w:rPr>
          <w:rFonts w:eastAsia="Times New Roman" w:cs="Times New Roman"/>
          <w:szCs w:val="24"/>
        </w:rPr>
        <w:t>Κ</w:t>
      </w:r>
      <w:r w:rsidRPr="00D46DDA">
        <w:rPr>
          <w:rFonts w:eastAsia="Times New Roman" w:cs="Times New Roman"/>
          <w:szCs w:val="24"/>
        </w:rPr>
        <w:t>υβέρνηση</w:t>
      </w:r>
      <w:r>
        <w:rPr>
          <w:rFonts w:eastAsia="Times New Roman" w:cs="Times New Roman"/>
          <w:szCs w:val="24"/>
        </w:rPr>
        <w:t>,</w:t>
      </w:r>
      <w:r w:rsidRPr="00D46DDA">
        <w:rPr>
          <w:rFonts w:eastAsia="Times New Roman" w:cs="Times New Roman"/>
          <w:szCs w:val="24"/>
        </w:rPr>
        <w:t xml:space="preserve"> </w:t>
      </w:r>
      <w:r>
        <w:rPr>
          <w:rFonts w:eastAsia="Times New Roman" w:cs="Times New Roman"/>
          <w:szCs w:val="24"/>
        </w:rPr>
        <w:t>οι</w:t>
      </w:r>
      <w:r w:rsidRPr="00D46DDA">
        <w:rPr>
          <w:rFonts w:eastAsia="Times New Roman" w:cs="Times New Roman"/>
          <w:szCs w:val="24"/>
        </w:rPr>
        <w:t xml:space="preserve"> μόν</w:t>
      </w:r>
      <w:r>
        <w:rPr>
          <w:rFonts w:eastAsia="Times New Roman" w:cs="Times New Roman"/>
          <w:szCs w:val="24"/>
        </w:rPr>
        <w:t>οι</w:t>
      </w:r>
      <w:r w:rsidRPr="00D46DDA">
        <w:rPr>
          <w:rFonts w:eastAsia="Times New Roman" w:cs="Times New Roman"/>
          <w:szCs w:val="24"/>
        </w:rPr>
        <w:t xml:space="preserve"> που ευθύνονται </w:t>
      </w:r>
      <w:r>
        <w:rPr>
          <w:rFonts w:eastAsia="Times New Roman" w:cs="Times New Roman"/>
          <w:szCs w:val="24"/>
        </w:rPr>
        <w:t>για αυτό</w:t>
      </w:r>
      <w:r w:rsidRPr="00D46DDA">
        <w:rPr>
          <w:rFonts w:eastAsia="Times New Roman" w:cs="Times New Roman"/>
          <w:szCs w:val="24"/>
        </w:rPr>
        <w:t xml:space="preserve"> τ</w:t>
      </w:r>
      <w:r>
        <w:rPr>
          <w:rFonts w:eastAsia="Times New Roman" w:cs="Times New Roman"/>
          <w:szCs w:val="24"/>
        </w:rPr>
        <w:t>ο</w:t>
      </w:r>
      <w:r w:rsidRPr="00D46DDA">
        <w:rPr>
          <w:rFonts w:eastAsia="Times New Roman" w:cs="Times New Roman"/>
          <w:szCs w:val="24"/>
        </w:rPr>
        <w:t xml:space="preserve"> πραγματικό πρόβλημα της απίστευτης διαφ</w:t>
      </w:r>
      <w:r>
        <w:rPr>
          <w:rFonts w:eastAsia="Times New Roman" w:cs="Times New Roman"/>
          <w:szCs w:val="24"/>
        </w:rPr>
        <w:t>θ</w:t>
      </w:r>
      <w:r w:rsidRPr="00D46DDA">
        <w:rPr>
          <w:rFonts w:eastAsia="Times New Roman" w:cs="Times New Roman"/>
          <w:szCs w:val="24"/>
        </w:rPr>
        <w:t xml:space="preserve">οράς είναι </w:t>
      </w:r>
      <w:r>
        <w:rPr>
          <w:rFonts w:eastAsia="Times New Roman" w:cs="Times New Roman"/>
          <w:szCs w:val="24"/>
        </w:rPr>
        <w:t xml:space="preserve">οι </w:t>
      </w:r>
      <w:r w:rsidRPr="00D46DDA">
        <w:rPr>
          <w:rFonts w:eastAsia="Times New Roman" w:cs="Times New Roman"/>
          <w:szCs w:val="24"/>
        </w:rPr>
        <w:t>εκπαιδευτές και ως εκ τούτου θα πρέπει να απέχουν από τη διαδικασία εξέτασης</w:t>
      </w:r>
      <w:r>
        <w:rPr>
          <w:rFonts w:eastAsia="Times New Roman" w:cs="Times New Roman"/>
          <w:szCs w:val="24"/>
        </w:rPr>
        <w:t>.</w:t>
      </w:r>
    </w:p>
    <w:p w14:paraId="678A40CE"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Τ</w:t>
      </w:r>
      <w:r w:rsidRPr="00D46DDA">
        <w:rPr>
          <w:rFonts w:eastAsia="Times New Roman" w:cs="Times New Roman"/>
          <w:szCs w:val="24"/>
        </w:rPr>
        <w:t>ην ίδια στιγμή τι κάνετε</w:t>
      </w:r>
      <w:r>
        <w:rPr>
          <w:rFonts w:eastAsia="Times New Roman" w:cs="Times New Roman"/>
          <w:szCs w:val="24"/>
        </w:rPr>
        <w:t>;</w:t>
      </w:r>
      <w:r w:rsidRPr="00D46DDA">
        <w:rPr>
          <w:rFonts w:eastAsia="Times New Roman" w:cs="Times New Roman"/>
          <w:szCs w:val="24"/>
        </w:rPr>
        <w:t xml:space="preserve"> </w:t>
      </w:r>
      <w:r>
        <w:rPr>
          <w:rFonts w:eastAsia="Times New Roman" w:cs="Times New Roman"/>
          <w:szCs w:val="24"/>
        </w:rPr>
        <w:t>Τ</w:t>
      </w:r>
      <w:r w:rsidRPr="00D46DDA">
        <w:rPr>
          <w:rFonts w:eastAsia="Times New Roman" w:cs="Times New Roman"/>
          <w:szCs w:val="24"/>
        </w:rPr>
        <w:t>ους καλείτ</w:t>
      </w:r>
      <w:r>
        <w:rPr>
          <w:rFonts w:eastAsia="Times New Roman" w:cs="Times New Roman"/>
          <w:szCs w:val="24"/>
        </w:rPr>
        <w:t xml:space="preserve">ε </w:t>
      </w:r>
      <w:r w:rsidRPr="00D46DDA">
        <w:rPr>
          <w:rFonts w:eastAsia="Times New Roman" w:cs="Times New Roman"/>
          <w:szCs w:val="24"/>
        </w:rPr>
        <w:t xml:space="preserve">να </w:t>
      </w:r>
      <w:r>
        <w:rPr>
          <w:rFonts w:eastAsia="Times New Roman" w:cs="Times New Roman"/>
          <w:szCs w:val="24"/>
        </w:rPr>
        <w:t>καλωδ</w:t>
      </w:r>
      <w:r w:rsidRPr="00D46DDA">
        <w:rPr>
          <w:rFonts w:eastAsia="Times New Roman" w:cs="Times New Roman"/>
          <w:szCs w:val="24"/>
        </w:rPr>
        <w:t xml:space="preserve">ιώσουν τα αυτοκίνητά </w:t>
      </w:r>
      <w:r>
        <w:rPr>
          <w:rFonts w:eastAsia="Times New Roman" w:cs="Times New Roman"/>
          <w:szCs w:val="24"/>
        </w:rPr>
        <w:t>τους,</w:t>
      </w:r>
      <w:r w:rsidRPr="00D46DDA">
        <w:rPr>
          <w:rFonts w:eastAsia="Times New Roman" w:cs="Times New Roman"/>
          <w:szCs w:val="24"/>
        </w:rPr>
        <w:t xml:space="preserve"> να αποστέλλουν σε </w:t>
      </w:r>
      <w:r>
        <w:rPr>
          <w:rFonts w:eastAsia="Times New Roman" w:cs="Times New Roman"/>
          <w:szCs w:val="24"/>
          <w:lang w:val="en-US"/>
        </w:rPr>
        <w:t>r</w:t>
      </w:r>
      <w:r w:rsidRPr="00D46DDA">
        <w:rPr>
          <w:rFonts w:eastAsia="Times New Roman" w:cs="Times New Roman"/>
          <w:szCs w:val="24"/>
          <w:lang w:val="en-US"/>
        </w:rPr>
        <w:t>ea</w:t>
      </w:r>
      <w:r w:rsidRPr="00D46DDA">
        <w:rPr>
          <w:rFonts w:eastAsia="Times New Roman" w:cs="Times New Roman"/>
          <w:szCs w:val="24"/>
          <w:lang w:val="en-US"/>
        </w:rPr>
        <w:t>l</w:t>
      </w:r>
      <w:r w:rsidRPr="00D46DDA">
        <w:rPr>
          <w:rFonts w:eastAsia="Times New Roman" w:cs="Times New Roman"/>
          <w:szCs w:val="24"/>
        </w:rPr>
        <w:t xml:space="preserve"> </w:t>
      </w:r>
      <w:r>
        <w:rPr>
          <w:rFonts w:eastAsia="Times New Roman" w:cs="Times New Roman"/>
          <w:szCs w:val="24"/>
          <w:lang w:val="en-US"/>
        </w:rPr>
        <w:t>t</w:t>
      </w:r>
      <w:r w:rsidRPr="00D46DDA">
        <w:rPr>
          <w:rFonts w:eastAsia="Times New Roman" w:cs="Times New Roman"/>
          <w:szCs w:val="24"/>
          <w:lang w:val="en-US"/>
        </w:rPr>
        <w:t>ime</w:t>
      </w:r>
      <w:r w:rsidRPr="00D46DDA">
        <w:rPr>
          <w:rFonts w:eastAsia="Times New Roman" w:cs="Times New Roman"/>
          <w:szCs w:val="24"/>
        </w:rPr>
        <w:t xml:space="preserve"> και αδιάκοπ</w:t>
      </w:r>
      <w:r>
        <w:rPr>
          <w:rFonts w:eastAsia="Times New Roman" w:cs="Times New Roman"/>
          <w:szCs w:val="24"/>
        </w:rPr>
        <w:t>α</w:t>
      </w:r>
      <w:r w:rsidRPr="00D46DDA">
        <w:rPr>
          <w:rFonts w:eastAsia="Times New Roman" w:cs="Times New Roman"/>
          <w:szCs w:val="24"/>
        </w:rPr>
        <w:t xml:space="preserve"> σήμα στο </w:t>
      </w:r>
      <w:r>
        <w:rPr>
          <w:rFonts w:eastAsia="Times New Roman" w:cs="Times New Roman"/>
          <w:szCs w:val="24"/>
        </w:rPr>
        <w:t>Υ</w:t>
      </w:r>
      <w:r w:rsidRPr="00D46DDA">
        <w:rPr>
          <w:rFonts w:eastAsia="Times New Roman" w:cs="Times New Roman"/>
          <w:szCs w:val="24"/>
        </w:rPr>
        <w:t>πουργείο</w:t>
      </w:r>
      <w:r>
        <w:rPr>
          <w:rFonts w:eastAsia="Times New Roman" w:cs="Times New Roman"/>
          <w:szCs w:val="24"/>
        </w:rPr>
        <w:t>.</w:t>
      </w:r>
      <w:r w:rsidRPr="00D46DDA">
        <w:rPr>
          <w:rFonts w:eastAsia="Times New Roman" w:cs="Times New Roman"/>
          <w:szCs w:val="24"/>
        </w:rPr>
        <w:t xml:space="preserve"> Και ειλικρινά </w:t>
      </w:r>
      <w:r>
        <w:rPr>
          <w:rFonts w:eastAsia="Times New Roman" w:cs="Times New Roman"/>
          <w:szCs w:val="24"/>
        </w:rPr>
        <w:t>α</w:t>
      </w:r>
      <w:r w:rsidRPr="00D46DDA">
        <w:rPr>
          <w:rFonts w:eastAsia="Times New Roman" w:cs="Times New Roman"/>
          <w:szCs w:val="24"/>
        </w:rPr>
        <w:t>ναρωτιέμαι πο</w:t>
      </w:r>
      <w:r>
        <w:rPr>
          <w:rFonts w:eastAsia="Times New Roman" w:cs="Times New Roman"/>
          <w:szCs w:val="24"/>
        </w:rPr>
        <w:t>ύ</w:t>
      </w:r>
      <w:r w:rsidRPr="00D46DDA">
        <w:rPr>
          <w:rFonts w:eastAsia="Times New Roman" w:cs="Times New Roman"/>
          <w:szCs w:val="24"/>
        </w:rPr>
        <w:t xml:space="preserve"> τα </w:t>
      </w:r>
      <w:r>
        <w:rPr>
          <w:rFonts w:eastAsia="Times New Roman" w:cs="Times New Roman"/>
          <w:szCs w:val="24"/>
        </w:rPr>
        <w:t>έ</w:t>
      </w:r>
      <w:r w:rsidRPr="00D46DDA">
        <w:rPr>
          <w:rFonts w:eastAsia="Times New Roman" w:cs="Times New Roman"/>
          <w:szCs w:val="24"/>
        </w:rPr>
        <w:t xml:space="preserve">χει δει όλα αυτά η </w:t>
      </w:r>
      <w:r>
        <w:rPr>
          <w:rFonts w:eastAsia="Times New Roman" w:cs="Times New Roman"/>
          <w:szCs w:val="24"/>
        </w:rPr>
        <w:t>Κ</w:t>
      </w:r>
      <w:r w:rsidRPr="00D46DDA">
        <w:rPr>
          <w:rFonts w:eastAsia="Times New Roman" w:cs="Times New Roman"/>
          <w:szCs w:val="24"/>
        </w:rPr>
        <w:t>υβέρνηση</w:t>
      </w:r>
      <w:r>
        <w:rPr>
          <w:rFonts w:eastAsia="Times New Roman" w:cs="Times New Roman"/>
          <w:szCs w:val="24"/>
        </w:rPr>
        <w:t>,</w:t>
      </w:r>
      <w:r w:rsidRPr="00D46DDA">
        <w:rPr>
          <w:rFonts w:eastAsia="Times New Roman" w:cs="Times New Roman"/>
          <w:szCs w:val="24"/>
        </w:rPr>
        <w:t xml:space="preserve"> σε ποια άλλη χώρα της Ευρωπαϊκής Ένωσης συμβαίνουν αυτά τα πράγματα</w:t>
      </w:r>
      <w:r>
        <w:rPr>
          <w:rFonts w:eastAsia="Times New Roman" w:cs="Times New Roman"/>
          <w:szCs w:val="24"/>
        </w:rPr>
        <w:t>. Εδώ σε πολλές περιοχές της χώρας</w:t>
      </w:r>
      <w:r w:rsidRPr="00D46DDA">
        <w:rPr>
          <w:rFonts w:eastAsia="Times New Roman" w:cs="Times New Roman"/>
          <w:szCs w:val="24"/>
        </w:rPr>
        <w:t xml:space="preserve"> γνωρίζετε ότι δεν υπάρχει σήμα για κινητή τηλεφωνί</w:t>
      </w:r>
      <w:r w:rsidRPr="00D46DDA">
        <w:rPr>
          <w:rFonts w:eastAsia="Times New Roman" w:cs="Times New Roman"/>
          <w:szCs w:val="24"/>
        </w:rPr>
        <w:t xml:space="preserve">α και εσείς </w:t>
      </w:r>
      <w:r>
        <w:rPr>
          <w:rFonts w:eastAsia="Times New Roman" w:cs="Times New Roman"/>
          <w:szCs w:val="24"/>
        </w:rPr>
        <w:t>ζητάτε</w:t>
      </w:r>
      <w:r w:rsidRPr="00D46DDA">
        <w:rPr>
          <w:rFonts w:eastAsia="Times New Roman" w:cs="Times New Roman"/>
          <w:szCs w:val="24"/>
        </w:rPr>
        <w:t xml:space="preserve"> αδιάκοπη αποστολή βίντεο</w:t>
      </w:r>
      <w:r>
        <w:rPr>
          <w:rFonts w:eastAsia="Times New Roman" w:cs="Times New Roman"/>
          <w:szCs w:val="24"/>
        </w:rPr>
        <w:t>.</w:t>
      </w:r>
    </w:p>
    <w:p w14:paraId="678A40CF"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Και μι</w:t>
      </w:r>
      <w:r w:rsidRPr="00D46DDA">
        <w:rPr>
          <w:rFonts w:eastAsia="Times New Roman" w:cs="Times New Roman"/>
          <w:szCs w:val="24"/>
        </w:rPr>
        <w:t>α εύλογη απορία</w:t>
      </w:r>
      <w:r>
        <w:rPr>
          <w:rFonts w:eastAsia="Times New Roman" w:cs="Times New Roman"/>
          <w:szCs w:val="24"/>
        </w:rPr>
        <w:t>:</w:t>
      </w:r>
      <w:r w:rsidRPr="00D46DDA">
        <w:rPr>
          <w:rFonts w:eastAsia="Times New Roman" w:cs="Times New Roman"/>
          <w:szCs w:val="24"/>
        </w:rPr>
        <w:t xml:space="preserve"> </w:t>
      </w:r>
      <w:r>
        <w:rPr>
          <w:rFonts w:eastAsia="Times New Roman" w:cs="Times New Roman"/>
          <w:szCs w:val="24"/>
        </w:rPr>
        <w:t>Α</w:t>
      </w:r>
      <w:r w:rsidRPr="00D46DDA">
        <w:rPr>
          <w:rFonts w:eastAsia="Times New Roman" w:cs="Times New Roman"/>
          <w:szCs w:val="24"/>
        </w:rPr>
        <w:t>υτό το βίντεο θα καταγράφεται για λόγους διαφάνειας</w:t>
      </w:r>
      <w:r>
        <w:rPr>
          <w:rFonts w:eastAsia="Times New Roman" w:cs="Times New Roman"/>
          <w:szCs w:val="24"/>
        </w:rPr>
        <w:t>.</w:t>
      </w:r>
      <w:r w:rsidRPr="00D46DDA">
        <w:rPr>
          <w:rFonts w:eastAsia="Times New Roman" w:cs="Times New Roman"/>
          <w:szCs w:val="24"/>
        </w:rPr>
        <w:t xml:space="preserve"> </w:t>
      </w:r>
      <w:r>
        <w:rPr>
          <w:rFonts w:eastAsia="Times New Roman" w:cs="Times New Roman"/>
          <w:szCs w:val="24"/>
        </w:rPr>
        <w:t>Για ποιον λόγο, λ</w:t>
      </w:r>
      <w:r w:rsidRPr="00D46DDA">
        <w:rPr>
          <w:rFonts w:eastAsia="Times New Roman" w:cs="Times New Roman"/>
          <w:szCs w:val="24"/>
        </w:rPr>
        <w:t>οιπόν</w:t>
      </w:r>
      <w:r>
        <w:rPr>
          <w:rFonts w:eastAsia="Times New Roman" w:cs="Times New Roman"/>
          <w:szCs w:val="24"/>
        </w:rPr>
        <w:t>,</w:t>
      </w:r>
      <w:r w:rsidRPr="00D46DDA">
        <w:rPr>
          <w:rFonts w:eastAsia="Times New Roman" w:cs="Times New Roman"/>
          <w:szCs w:val="24"/>
        </w:rPr>
        <w:t xml:space="preserve"> αφού θα υπάρχει βίντεο</w:t>
      </w:r>
      <w:r>
        <w:rPr>
          <w:rFonts w:eastAsia="Times New Roman" w:cs="Times New Roman"/>
          <w:szCs w:val="24"/>
        </w:rPr>
        <w:t>,</w:t>
      </w:r>
      <w:r w:rsidRPr="00D46DDA">
        <w:rPr>
          <w:rFonts w:eastAsia="Times New Roman" w:cs="Times New Roman"/>
          <w:szCs w:val="24"/>
        </w:rPr>
        <w:t xml:space="preserve"> </w:t>
      </w:r>
      <w:r>
        <w:rPr>
          <w:rFonts w:eastAsia="Times New Roman" w:cs="Times New Roman"/>
          <w:szCs w:val="24"/>
        </w:rPr>
        <w:t xml:space="preserve">να μη βρίσκεται ο εκπαιδευτής μέσα </w:t>
      </w:r>
      <w:r w:rsidRPr="00D46DDA">
        <w:rPr>
          <w:rFonts w:eastAsia="Times New Roman" w:cs="Times New Roman"/>
          <w:szCs w:val="24"/>
        </w:rPr>
        <w:t>στο αυτοκίνητο</w:t>
      </w:r>
      <w:r>
        <w:rPr>
          <w:rFonts w:eastAsia="Times New Roman" w:cs="Times New Roman"/>
          <w:szCs w:val="24"/>
        </w:rPr>
        <w:t>;</w:t>
      </w:r>
      <w:r w:rsidRPr="00D46DDA">
        <w:rPr>
          <w:rFonts w:eastAsia="Times New Roman" w:cs="Times New Roman"/>
          <w:szCs w:val="24"/>
        </w:rPr>
        <w:t xml:space="preserve"> </w:t>
      </w:r>
    </w:p>
    <w:p w14:paraId="678A40D0"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Σ</w:t>
      </w:r>
      <w:r w:rsidRPr="00D46DDA">
        <w:rPr>
          <w:rFonts w:eastAsia="Times New Roman" w:cs="Times New Roman"/>
          <w:szCs w:val="24"/>
        </w:rPr>
        <w:t xml:space="preserve">τη </w:t>
      </w:r>
      <w:r>
        <w:rPr>
          <w:rFonts w:eastAsia="Times New Roman" w:cs="Times New Roman"/>
          <w:szCs w:val="24"/>
        </w:rPr>
        <w:t xml:space="preserve">δε </w:t>
      </w:r>
      <w:r w:rsidRPr="00D46DDA">
        <w:rPr>
          <w:rFonts w:eastAsia="Times New Roman" w:cs="Times New Roman"/>
          <w:szCs w:val="24"/>
        </w:rPr>
        <w:t>μεταβατική περίοδο που προβ</w:t>
      </w:r>
      <w:r w:rsidRPr="00D46DDA">
        <w:rPr>
          <w:rFonts w:eastAsia="Times New Roman" w:cs="Times New Roman"/>
          <w:szCs w:val="24"/>
        </w:rPr>
        <w:t>λέπεται</w:t>
      </w:r>
      <w:r>
        <w:rPr>
          <w:rFonts w:eastAsia="Times New Roman" w:cs="Times New Roman"/>
          <w:szCs w:val="24"/>
        </w:rPr>
        <w:t>,</w:t>
      </w:r>
      <w:r w:rsidRPr="00D46DDA">
        <w:rPr>
          <w:rFonts w:eastAsia="Times New Roman" w:cs="Times New Roman"/>
          <w:szCs w:val="24"/>
        </w:rPr>
        <w:t xml:space="preserve"> </w:t>
      </w:r>
      <w:r>
        <w:rPr>
          <w:rFonts w:eastAsia="Times New Roman" w:cs="Times New Roman"/>
          <w:szCs w:val="24"/>
        </w:rPr>
        <w:t>τέσσερις</w:t>
      </w:r>
      <w:r w:rsidRPr="00D46DDA">
        <w:rPr>
          <w:rFonts w:eastAsia="Times New Roman" w:cs="Times New Roman"/>
          <w:szCs w:val="24"/>
        </w:rPr>
        <w:t xml:space="preserve"> μήνες</w:t>
      </w:r>
      <w:r>
        <w:rPr>
          <w:rFonts w:eastAsia="Times New Roman" w:cs="Times New Roman"/>
          <w:szCs w:val="24"/>
        </w:rPr>
        <w:t>,</w:t>
      </w:r>
      <w:r w:rsidRPr="00D46DDA">
        <w:rPr>
          <w:rFonts w:eastAsia="Times New Roman" w:cs="Times New Roman"/>
          <w:szCs w:val="24"/>
        </w:rPr>
        <w:t xml:space="preserve"> και </w:t>
      </w:r>
      <w:r>
        <w:rPr>
          <w:rFonts w:eastAsia="Times New Roman" w:cs="Times New Roman"/>
          <w:szCs w:val="24"/>
        </w:rPr>
        <w:t>που όλοι γ</w:t>
      </w:r>
      <w:r w:rsidRPr="00D46DDA">
        <w:rPr>
          <w:rFonts w:eastAsia="Times New Roman" w:cs="Times New Roman"/>
          <w:szCs w:val="24"/>
        </w:rPr>
        <w:t>νωρίζουμε ότι θα κρατήσει πολύ περισσότερο</w:t>
      </w:r>
      <w:r>
        <w:rPr>
          <w:rFonts w:eastAsia="Times New Roman" w:cs="Times New Roman"/>
          <w:szCs w:val="24"/>
        </w:rPr>
        <w:t xml:space="preserve">, </w:t>
      </w:r>
      <w:r w:rsidRPr="00D46DDA">
        <w:rPr>
          <w:rFonts w:eastAsia="Times New Roman" w:cs="Times New Roman"/>
          <w:szCs w:val="24"/>
        </w:rPr>
        <w:t xml:space="preserve">η </w:t>
      </w:r>
      <w:r>
        <w:rPr>
          <w:rFonts w:eastAsia="Times New Roman" w:cs="Times New Roman"/>
          <w:szCs w:val="24"/>
        </w:rPr>
        <w:t>Κ</w:t>
      </w:r>
      <w:r w:rsidRPr="00D46DDA">
        <w:rPr>
          <w:rFonts w:eastAsia="Times New Roman" w:cs="Times New Roman"/>
          <w:szCs w:val="24"/>
        </w:rPr>
        <w:t>υβέρνηση προτείνει το εξής παράλογο</w:t>
      </w:r>
      <w:r>
        <w:rPr>
          <w:rFonts w:eastAsia="Times New Roman" w:cs="Times New Roman"/>
          <w:szCs w:val="24"/>
        </w:rPr>
        <w:t>: Σ</w:t>
      </w:r>
      <w:r w:rsidRPr="00D46DDA">
        <w:rPr>
          <w:rFonts w:eastAsia="Times New Roman" w:cs="Times New Roman"/>
          <w:szCs w:val="24"/>
        </w:rPr>
        <w:t xml:space="preserve">τη θέση του συνοδηγού να μην κάθεται </w:t>
      </w:r>
      <w:r>
        <w:rPr>
          <w:rFonts w:eastAsia="Times New Roman" w:cs="Times New Roman"/>
          <w:szCs w:val="24"/>
        </w:rPr>
        <w:t xml:space="preserve">ο </w:t>
      </w:r>
      <w:r w:rsidRPr="00D46DDA">
        <w:rPr>
          <w:rFonts w:eastAsia="Times New Roman" w:cs="Times New Roman"/>
          <w:szCs w:val="24"/>
        </w:rPr>
        <w:t xml:space="preserve">εκπαιδευτής </w:t>
      </w:r>
      <w:r>
        <w:rPr>
          <w:rFonts w:eastAsia="Times New Roman" w:cs="Times New Roman"/>
          <w:szCs w:val="24"/>
        </w:rPr>
        <w:t xml:space="preserve">του υποψήφιου οδηγού, αλλά </w:t>
      </w:r>
      <w:r w:rsidRPr="00D46DDA">
        <w:rPr>
          <w:rFonts w:eastAsia="Times New Roman" w:cs="Times New Roman"/>
          <w:szCs w:val="24"/>
        </w:rPr>
        <w:t>να κάθεται άλλος εκπαιδευτής</w:t>
      </w:r>
      <w:r>
        <w:rPr>
          <w:rFonts w:eastAsia="Times New Roman" w:cs="Times New Roman"/>
          <w:szCs w:val="24"/>
        </w:rPr>
        <w:t xml:space="preserve">. </w:t>
      </w:r>
    </w:p>
    <w:p w14:paraId="678A40D1"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Κ</w:t>
      </w:r>
      <w:r w:rsidRPr="00D46DDA">
        <w:rPr>
          <w:rFonts w:eastAsia="Times New Roman" w:cs="Times New Roman"/>
          <w:szCs w:val="24"/>
        </w:rPr>
        <w:t xml:space="preserve">αι </w:t>
      </w:r>
      <w:r>
        <w:rPr>
          <w:rFonts w:eastAsia="Times New Roman" w:cs="Times New Roman"/>
          <w:szCs w:val="24"/>
        </w:rPr>
        <w:t>οι</w:t>
      </w:r>
      <w:r w:rsidRPr="00D46DDA">
        <w:rPr>
          <w:rFonts w:eastAsia="Times New Roman" w:cs="Times New Roman"/>
          <w:szCs w:val="24"/>
        </w:rPr>
        <w:t xml:space="preserve"> πρωτοφαν</w:t>
      </w:r>
      <w:r>
        <w:rPr>
          <w:rFonts w:eastAsia="Times New Roman" w:cs="Times New Roman"/>
          <w:szCs w:val="24"/>
        </w:rPr>
        <w:t>εί</w:t>
      </w:r>
      <w:r w:rsidRPr="00D46DDA">
        <w:rPr>
          <w:rFonts w:eastAsia="Times New Roman" w:cs="Times New Roman"/>
          <w:szCs w:val="24"/>
        </w:rPr>
        <w:t xml:space="preserve">ς </w:t>
      </w:r>
      <w:r w:rsidRPr="00D46DDA">
        <w:rPr>
          <w:rFonts w:eastAsia="Times New Roman" w:cs="Times New Roman"/>
          <w:szCs w:val="24"/>
        </w:rPr>
        <w:t>πρωτοτυπίες δεν σταματούν εκεί</w:t>
      </w:r>
      <w:r>
        <w:rPr>
          <w:rFonts w:eastAsia="Times New Roman" w:cs="Times New Roman"/>
          <w:szCs w:val="24"/>
        </w:rPr>
        <w:t>. Στους υποψήφιους οδηγούς</w:t>
      </w:r>
      <w:r w:rsidRPr="00D46DDA">
        <w:rPr>
          <w:rFonts w:eastAsia="Times New Roman" w:cs="Times New Roman"/>
          <w:szCs w:val="24"/>
        </w:rPr>
        <w:t xml:space="preserve"> άνω των </w:t>
      </w:r>
      <w:r>
        <w:rPr>
          <w:rFonts w:eastAsia="Times New Roman" w:cs="Times New Roman"/>
          <w:szCs w:val="24"/>
        </w:rPr>
        <w:t>εβδομήντα τεσσάρων,</w:t>
      </w:r>
      <w:r w:rsidRPr="00D46DDA">
        <w:rPr>
          <w:rFonts w:eastAsia="Times New Roman" w:cs="Times New Roman"/>
          <w:szCs w:val="24"/>
        </w:rPr>
        <w:t xml:space="preserve"> αντί για αυστηρές ιατρικές εξετάσεις</w:t>
      </w:r>
      <w:r>
        <w:rPr>
          <w:rFonts w:eastAsia="Times New Roman" w:cs="Times New Roman"/>
          <w:szCs w:val="24"/>
        </w:rPr>
        <w:t>,</w:t>
      </w:r>
      <w:r w:rsidRPr="00D46DDA">
        <w:rPr>
          <w:rFonts w:eastAsia="Times New Roman" w:cs="Times New Roman"/>
          <w:szCs w:val="24"/>
        </w:rPr>
        <w:t xml:space="preserve"> τους </w:t>
      </w:r>
      <w:r>
        <w:rPr>
          <w:rFonts w:eastAsia="Times New Roman" w:cs="Times New Roman"/>
          <w:szCs w:val="24"/>
        </w:rPr>
        <w:t>β</w:t>
      </w:r>
      <w:r w:rsidRPr="00D46DDA">
        <w:rPr>
          <w:rFonts w:eastAsia="Times New Roman" w:cs="Times New Roman"/>
          <w:szCs w:val="24"/>
        </w:rPr>
        <w:t xml:space="preserve">άζετε </w:t>
      </w:r>
      <w:r>
        <w:rPr>
          <w:rFonts w:eastAsia="Times New Roman" w:cs="Times New Roman"/>
          <w:szCs w:val="24"/>
        </w:rPr>
        <w:t>-και αυτό είναι μι</w:t>
      </w:r>
      <w:r w:rsidRPr="00D46DDA">
        <w:rPr>
          <w:rFonts w:eastAsia="Times New Roman" w:cs="Times New Roman"/>
          <w:szCs w:val="24"/>
        </w:rPr>
        <w:t>α παγκόσμια πρωτοτυπία</w:t>
      </w:r>
      <w:r>
        <w:rPr>
          <w:rFonts w:eastAsia="Times New Roman" w:cs="Times New Roman"/>
          <w:szCs w:val="24"/>
        </w:rPr>
        <w:t>-</w:t>
      </w:r>
      <w:r w:rsidRPr="00D46DDA">
        <w:rPr>
          <w:rFonts w:eastAsia="Times New Roman" w:cs="Times New Roman"/>
          <w:szCs w:val="24"/>
        </w:rPr>
        <w:t xml:space="preserve"> να δίνουν τρεις επιπλέον εξετάσεις</w:t>
      </w:r>
      <w:r>
        <w:rPr>
          <w:rFonts w:eastAsia="Times New Roman" w:cs="Times New Roman"/>
          <w:szCs w:val="24"/>
        </w:rPr>
        <w:t xml:space="preserve">, </w:t>
      </w:r>
      <w:r w:rsidRPr="00D46DDA">
        <w:rPr>
          <w:rFonts w:eastAsia="Times New Roman" w:cs="Times New Roman"/>
          <w:szCs w:val="24"/>
        </w:rPr>
        <w:t>θεωρητικές</w:t>
      </w:r>
      <w:r>
        <w:rPr>
          <w:rFonts w:eastAsia="Times New Roman" w:cs="Times New Roman"/>
          <w:szCs w:val="24"/>
        </w:rPr>
        <w:t>,</w:t>
      </w:r>
      <w:r w:rsidRPr="00D46DDA">
        <w:rPr>
          <w:rFonts w:eastAsia="Times New Roman" w:cs="Times New Roman"/>
          <w:szCs w:val="24"/>
        </w:rPr>
        <w:t xml:space="preserve"> πορεία και ειδικές δοκιμασίες</w:t>
      </w:r>
      <w:r>
        <w:rPr>
          <w:rFonts w:eastAsia="Times New Roman" w:cs="Times New Roman"/>
          <w:szCs w:val="24"/>
        </w:rPr>
        <w:t xml:space="preserve"> –</w:t>
      </w:r>
      <w:r>
        <w:rPr>
          <w:rFonts w:eastAsia="Times New Roman" w:cs="Times New Roman"/>
          <w:szCs w:val="24"/>
        </w:rPr>
        <w:t>π</w:t>
      </w:r>
      <w:r w:rsidRPr="00D46DDA">
        <w:rPr>
          <w:rFonts w:eastAsia="Times New Roman" w:cs="Times New Roman"/>
          <w:szCs w:val="24"/>
        </w:rPr>
        <w:t>ροσέξτε</w:t>
      </w:r>
      <w:r>
        <w:rPr>
          <w:rFonts w:eastAsia="Times New Roman" w:cs="Times New Roman"/>
          <w:szCs w:val="24"/>
        </w:rPr>
        <w:t>-</w:t>
      </w:r>
      <w:r w:rsidRPr="00D46DDA">
        <w:rPr>
          <w:rFonts w:eastAsia="Times New Roman" w:cs="Times New Roman"/>
          <w:szCs w:val="24"/>
        </w:rPr>
        <w:t xml:space="preserve"> για όλα τα διπλώματα που κατέχουν</w:t>
      </w:r>
      <w:r>
        <w:rPr>
          <w:rFonts w:eastAsia="Times New Roman" w:cs="Times New Roman"/>
          <w:szCs w:val="24"/>
        </w:rPr>
        <w:t>.</w:t>
      </w:r>
      <w:r w:rsidRPr="00D46DDA">
        <w:rPr>
          <w:rFonts w:eastAsia="Times New Roman" w:cs="Times New Roman"/>
          <w:szCs w:val="24"/>
        </w:rPr>
        <w:t xml:space="preserve"> Δηλαδή ένας επαγγελματίας οδηγός φορτηγού </w:t>
      </w:r>
      <w:r>
        <w:rPr>
          <w:rFonts w:eastAsia="Times New Roman" w:cs="Times New Roman"/>
          <w:szCs w:val="24"/>
        </w:rPr>
        <w:t>εβδομήντα τεσσάρων</w:t>
      </w:r>
      <w:r w:rsidRPr="00D46DDA">
        <w:rPr>
          <w:rFonts w:eastAsia="Times New Roman" w:cs="Times New Roman"/>
          <w:szCs w:val="24"/>
        </w:rPr>
        <w:t xml:space="preserve"> ετών θα πρέπει να δώσει έ</w:t>
      </w:r>
      <w:r>
        <w:rPr>
          <w:rFonts w:eastAsia="Times New Roman" w:cs="Times New Roman"/>
          <w:szCs w:val="24"/>
        </w:rPr>
        <w:t>ξ</w:t>
      </w:r>
      <w:r w:rsidRPr="00D46DDA">
        <w:rPr>
          <w:rFonts w:eastAsia="Times New Roman" w:cs="Times New Roman"/>
          <w:szCs w:val="24"/>
        </w:rPr>
        <w:t>ι εξετάσεις</w:t>
      </w:r>
      <w:r>
        <w:rPr>
          <w:rFonts w:eastAsia="Times New Roman" w:cs="Times New Roman"/>
          <w:szCs w:val="24"/>
        </w:rPr>
        <w:t>:</w:t>
      </w:r>
      <w:r w:rsidRPr="00D46DDA">
        <w:rPr>
          <w:rFonts w:eastAsia="Times New Roman" w:cs="Times New Roman"/>
          <w:szCs w:val="24"/>
        </w:rPr>
        <w:t xml:space="preserve"> για το επαγγελματικό δίπλωμ</w:t>
      </w:r>
      <w:r>
        <w:rPr>
          <w:rFonts w:eastAsia="Times New Roman" w:cs="Times New Roman"/>
          <w:szCs w:val="24"/>
        </w:rPr>
        <w:t>ά</w:t>
      </w:r>
      <w:r w:rsidRPr="00D46DDA">
        <w:rPr>
          <w:rFonts w:eastAsia="Times New Roman" w:cs="Times New Roman"/>
          <w:szCs w:val="24"/>
        </w:rPr>
        <w:t xml:space="preserve"> του και για </w:t>
      </w:r>
      <w:r>
        <w:rPr>
          <w:rFonts w:eastAsia="Times New Roman" w:cs="Times New Roman"/>
          <w:szCs w:val="24"/>
        </w:rPr>
        <w:t>το</w:t>
      </w:r>
      <w:r w:rsidRPr="00D46DDA">
        <w:rPr>
          <w:rFonts w:eastAsia="Times New Roman" w:cs="Times New Roman"/>
          <w:szCs w:val="24"/>
        </w:rPr>
        <w:t xml:space="preserve"> </w:t>
      </w:r>
      <w:r>
        <w:rPr>
          <w:rFonts w:eastAsia="Times New Roman" w:cs="Times New Roman"/>
          <w:szCs w:val="24"/>
        </w:rPr>
        <w:t>ιδιωτικής χρήσεως αυτοκίνητο.</w:t>
      </w:r>
      <w:r w:rsidRPr="00D46DDA">
        <w:rPr>
          <w:rFonts w:eastAsia="Times New Roman" w:cs="Times New Roman"/>
          <w:szCs w:val="24"/>
        </w:rPr>
        <w:t xml:space="preserve"> </w:t>
      </w:r>
      <w:r>
        <w:rPr>
          <w:rFonts w:eastAsia="Times New Roman" w:cs="Times New Roman"/>
          <w:szCs w:val="24"/>
        </w:rPr>
        <w:t>Κ</w:t>
      </w:r>
      <w:r w:rsidRPr="00D46DDA">
        <w:rPr>
          <w:rFonts w:eastAsia="Times New Roman" w:cs="Times New Roman"/>
          <w:szCs w:val="24"/>
        </w:rPr>
        <w:t xml:space="preserve">αι αν έχει δίπλωμα </w:t>
      </w:r>
      <w:r w:rsidRPr="00D46DDA">
        <w:rPr>
          <w:rFonts w:eastAsia="Times New Roman" w:cs="Times New Roman"/>
          <w:szCs w:val="24"/>
        </w:rPr>
        <w:t>δ</w:t>
      </w:r>
      <w:r>
        <w:rPr>
          <w:rFonts w:eastAsia="Times New Roman" w:cs="Times New Roman"/>
          <w:szCs w:val="24"/>
        </w:rPr>
        <w:t>ι</w:t>
      </w:r>
      <w:r w:rsidRPr="00D46DDA">
        <w:rPr>
          <w:rFonts w:eastAsia="Times New Roman" w:cs="Times New Roman"/>
          <w:szCs w:val="24"/>
        </w:rPr>
        <w:t>κ</w:t>
      </w:r>
      <w:r>
        <w:rPr>
          <w:rFonts w:eastAsia="Times New Roman" w:cs="Times New Roman"/>
          <w:szCs w:val="24"/>
        </w:rPr>
        <w:t>ύ</w:t>
      </w:r>
      <w:r w:rsidRPr="00D46DDA">
        <w:rPr>
          <w:rFonts w:eastAsia="Times New Roman" w:cs="Times New Roman"/>
          <w:szCs w:val="24"/>
        </w:rPr>
        <w:t>κλου</w:t>
      </w:r>
      <w:r>
        <w:rPr>
          <w:rFonts w:eastAsia="Times New Roman" w:cs="Times New Roman"/>
          <w:szCs w:val="24"/>
        </w:rPr>
        <w:t>,</w:t>
      </w:r>
      <w:r w:rsidRPr="00D46DDA">
        <w:rPr>
          <w:rFonts w:eastAsia="Times New Roman" w:cs="Times New Roman"/>
          <w:szCs w:val="24"/>
        </w:rPr>
        <w:t xml:space="preserve"> θα πρέπ</w:t>
      </w:r>
      <w:r w:rsidRPr="00D46DDA">
        <w:rPr>
          <w:rFonts w:eastAsia="Times New Roman" w:cs="Times New Roman"/>
          <w:szCs w:val="24"/>
        </w:rPr>
        <w:t xml:space="preserve">ει </w:t>
      </w:r>
      <w:r>
        <w:rPr>
          <w:rFonts w:eastAsia="Times New Roman" w:cs="Times New Roman"/>
          <w:szCs w:val="24"/>
        </w:rPr>
        <w:t>τότε οι</w:t>
      </w:r>
      <w:r w:rsidRPr="00D46DDA">
        <w:rPr>
          <w:rFonts w:eastAsia="Times New Roman" w:cs="Times New Roman"/>
          <w:szCs w:val="24"/>
        </w:rPr>
        <w:t xml:space="preserve"> εξετάσεις να γίνου</w:t>
      </w:r>
      <w:r>
        <w:rPr>
          <w:rFonts w:eastAsia="Times New Roman" w:cs="Times New Roman"/>
          <w:szCs w:val="24"/>
        </w:rPr>
        <w:t xml:space="preserve">ν εννιά. Αντί, λοιπόν, για ιατρικές εξετάσεις που </w:t>
      </w:r>
      <w:r w:rsidRPr="00D46DDA">
        <w:rPr>
          <w:rFonts w:eastAsia="Times New Roman" w:cs="Times New Roman"/>
          <w:szCs w:val="24"/>
        </w:rPr>
        <w:t xml:space="preserve">θα </w:t>
      </w:r>
      <w:r>
        <w:rPr>
          <w:rFonts w:eastAsia="Times New Roman" w:cs="Times New Roman"/>
          <w:szCs w:val="24"/>
        </w:rPr>
        <w:t>αφο</w:t>
      </w:r>
      <w:r w:rsidRPr="00D46DDA">
        <w:rPr>
          <w:rFonts w:eastAsia="Times New Roman" w:cs="Times New Roman"/>
          <w:szCs w:val="24"/>
        </w:rPr>
        <w:t>ρούν όλα τα διπλώματα</w:t>
      </w:r>
      <w:r>
        <w:rPr>
          <w:rFonts w:eastAsia="Times New Roman" w:cs="Times New Roman"/>
          <w:szCs w:val="24"/>
        </w:rPr>
        <w:t>,</w:t>
      </w:r>
      <w:r w:rsidRPr="00D46DDA">
        <w:rPr>
          <w:rFonts w:eastAsia="Times New Roman" w:cs="Times New Roman"/>
          <w:szCs w:val="24"/>
        </w:rPr>
        <w:t xml:space="preserve"> εσείς γεμίζετε το</w:t>
      </w:r>
      <w:r>
        <w:rPr>
          <w:rFonts w:eastAsia="Times New Roman" w:cs="Times New Roman"/>
          <w:szCs w:val="24"/>
        </w:rPr>
        <w:t>ν</w:t>
      </w:r>
      <w:r w:rsidRPr="00D46DDA">
        <w:rPr>
          <w:rFonts w:eastAsia="Times New Roman" w:cs="Times New Roman"/>
          <w:szCs w:val="24"/>
        </w:rPr>
        <w:t xml:space="preserve"> δημ</w:t>
      </w:r>
      <w:r>
        <w:rPr>
          <w:rFonts w:eastAsia="Times New Roman" w:cs="Times New Roman"/>
          <w:szCs w:val="24"/>
        </w:rPr>
        <w:t>όσιο τομέα με μι</w:t>
      </w:r>
      <w:r w:rsidRPr="00D46DDA">
        <w:rPr>
          <w:rFonts w:eastAsia="Times New Roman" w:cs="Times New Roman"/>
          <w:szCs w:val="24"/>
        </w:rPr>
        <w:t>α απίστευτη γραφε</w:t>
      </w:r>
      <w:r>
        <w:rPr>
          <w:rFonts w:eastAsia="Times New Roman" w:cs="Times New Roman"/>
          <w:szCs w:val="24"/>
        </w:rPr>
        <w:t>ιοκρατία και τελικά μετακυλίετε</w:t>
      </w:r>
      <w:r w:rsidRPr="00D46DDA">
        <w:rPr>
          <w:rFonts w:eastAsia="Times New Roman" w:cs="Times New Roman"/>
          <w:szCs w:val="24"/>
        </w:rPr>
        <w:t xml:space="preserve"> ένα κόστος τεράστιο στους ίδιους τους εξεταζόμενους</w:t>
      </w:r>
      <w:r>
        <w:rPr>
          <w:rFonts w:eastAsia="Times New Roman" w:cs="Times New Roman"/>
          <w:szCs w:val="24"/>
        </w:rPr>
        <w:t>.</w:t>
      </w:r>
    </w:p>
    <w:p w14:paraId="678A40D2"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Δ</w:t>
      </w:r>
      <w:r w:rsidRPr="00D46DDA">
        <w:rPr>
          <w:rFonts w:eastAsia="Times New Roman" w:cs="Times New Roman"/>
          <w:szCs w:val="24"/>
        </w:rPr>
        <w:t>υστυχώς</w:t>
      </w:r>
      <w:r>
        <w:rPr>
          <w:rFonts w:eastAsia="Times New Roman" w:cs="Times New Roman"/>
          <w:szCs w:val="24"/>
        </w:rPr>
        <w:t>,</w:t>
      </w:r>
      <w:r w:rsidRPr="00D46DDA">
        <w:rPr>
          <w:rFonts w:eastAsia="Times New Roman" w:cs="Times New Roman"/>
          <w:szCs w:val="24"/>
        </w:rPr>
        <w:t xml:space="preserve"> ο περιορισμένος χρόνος δεν μου επιτρέπει να αναφερθώ και σε άλλα πρωτόγνωρα του νομοσχεδίου</w:t>
      </w:r>
      <w:r>
        <w:rPr>
          <w:rFonts w:eastAsia="Times New Roman" w:cs="Times New Roman"/>
          <w:szCs w:val="24"/>
        </w:rPr>
        <w:t>.</w:t>
      </w:r>
      <w:r w:rsidRPr="00D46DDA">
        <w:rPr>
          <w:rFonts w:eastAsia="Times New Roman" w:cs="Times New Roman"/>
          <w:szCs w:val="24"/>
        </w:rPr>
        <w:t xml:space="preserve"> Ήθελα απλ</w:t>
      </w:r>
      <w:r>
        <w:rPr>
          <w:rFonts w:eastAsia="Times New Roman" w:cs="Times New Roman"/>
          <w:szCs w:val="24"/>
        </w:rPr>
        <w:t xml:space="preserve">ώς </w:t>
      </w:r>
      <w:r w:rsidRPr="00D46DDA">
        <w:rPr>
          <w:rFonts w:eastAsia="Times New Roman" w:cs="Times New Roman"/>
          <w:szCs w:val="24"/>
        </w:rPr>
        <w:t>να καταδείξω πόσο παράλογα είναι</w:t>
      </w:r>
      <w:r>
        <w:rPr>
          <w:rFonts w:eastAsia="Times New Roman" w:cs="Times New Roman"/>
          <w:szCs w:val="24"/>
        </w:rPr>
        <w:t>.</w:t>
      </w:r>
    </w:p>
    <w:p w14:paraId="678A40D3"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678A40D4"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ΑΧ. ΚΑΡΑΜΑΝΛΗΣ: </w:t>
      </w:r>
      <w:r>
        <w:rPr>
          <w:rFonts w:eastAsia="Times New Roman" w:cs="Times New Roman"/>
          <w:szCs w:val="24"/>
        </w:rPr>
        <w:t xml:space="preserve">Κύριε Σπίρτζη, </w:t>
      </w:r>
      <w:r>
        <w:rPr>
          <w:rFonts w:eastAsia="Times New Roman" w:cs="Times New Roman"/>
          <w:szCs w:val="24"/>
        </w:rPr>
        <w:t xml:space="preserve">δεν μπαίνω σε διάλογο μαζί σας. </w:t>
      </w:r>
    </w:p>
    <w:p w14:paraId="678A40D5" w14:textId="77777777" w:rsidR="0099759A" w:rsidRDefault="00FE124F">
      <w:pPr>
        <w:spacing w:line="600" w:lineRule="auto"/>
        <w:ind w:firstLine="720"/>
        <w:contextualSpacing/>
        <w:jc w:val="both"/>
        <w:rPr>
          <w:rFonts w:eastAsia="Times New Roman" w:cs="Times New Roman"/>
          <w:szCs w:val="24"/>
        </w:rPr>
      </w:pPr>
      <w:r w:rsidRPr="00E15CA6">
        <w:rPr>
          <w:rFonts w:eastAsia="Times New Roman" w:cs="Times New Roman"/>
          <w:b/>
          <w:szCs w:val="24"/>
        </w:rPr>
        <w:t xml:space="preserve">ΧΡΗΣΤΟΣ ΣΠΙΡΤΖΗΣ (Υπουργός Υποδομών και Μεταφορών): </w:t>
      </w:r>
      <w:r>
        <w:rPr>
          <w:rFonts w:eastAsia="Times New Roman" w:cs="Times New Roman"/>
          <w:szCs w:val="24"/>
        </w:rPr>
        <w:t>Ήθελα μόνο να ρωτήσω…</w:t>
      </w:r>
    </w:p>
    <w:p w14:paraId="678A40D6" w14:textId="77777777" w:rsidR="0099759A" w:rsidRDefault="00FE124F">
      <w:pPr>
        <w:spacing w:line="600" w:lineRule="auto"/>
        <w:ind w:firstLine="720"/>
        <w:contextualSpacing/>
        <w:jc w:val="both"/>
        <w:rPr>
          <w:rFonts w:eastAsia="Times New Roman" w:cs="Times New Roman"/>
          <w:szCs w:val="24"/>
        </w:rPr>
      </w:pPr>
      <w:r w:rsidRPr="00E15CA6">
        <w:rPr>
          <w:rFonts w:eastAsia="Times New Roman" w:cs="Times New Roman"/>
          <w:b/>
          <w:szCs w:val="24"/>
        </w:rPr>
        <w:t>ΚΩΝΣΤΑΝΤΙΝΟΣ ΑΧ. ΚΑΡΑΜΑΝΛΗΣ:</w:t>
      </w:r>
      <w:r>
        <w:rPr>
          <w:rFonts w:eastAsia="Times New Roman" w:cs="Times New Roman"/>
          <w:b/>
          <w:szCs w:val="24"/>
        </w:rPr>
        <w:t xml:space="preserve"> </w:t>
      </w:r>
      <w:r>
        <w:rPr>
          <w:rFonts w:eastAsia="Times New Roman" w:cs="Times New Roman"/>
          <w:szCs w:val="24"/>
        </w:rPr>
        <w:t xml:space="preserve">Όχι, δεν μπαίνω σε διάλογο μαζί σας. Είπατε αυτά που είπατε, </w:t>
      </w:r>
      <w:r w:rsidRPr="00D46DDA">
        <w:rPr>
          <w:rFonts w:eastAsia="Times New Roman" w:cs="Times New Roman"/>
          <w:szCs w:val="24"/>
        </w:rPr>
        <w:t xml:space="preserve">σας κρίνουν αυτοί που </w:t>
      </w:r>
      <w:r>
        <w:rPr>
          <w:rFonts w:eastAsia="Times New Roman" w:cs="Times New Roman"/>
          <w:szCs w:val="24"/>
        </w:rPr>
        <w:t xml:space="preserve">σας βλέπουν. </w:t>
      </w:r>
    </w:p>
    <w:p w14:paraId="678A40D7"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w:t>
      </w:r>
      <w:r>
        <w:rPr>
          <w:rFonts w:eastAsia="Times New Roman" w:cs="Times New Roman"/>
          <w:b/>
          <w:szCs w:val="24"/>
        </w:rPr>
        <w:t xml:space="preserve">λαμάνης): </w:t>
      </w:r>
      <w:r>
        <w:rPr>
          <w:rFonts w:eastAsia="Times New Roman" w:cs="Times New Roman"/>
          <w:szCs w:val="24"/>
        </w:rPr>
        <w:t xml:space="preserve">Ούτως ή άλλως, ο διάλογος μεταξύ του Υπουργού και Βουλευτού </w:t>
      </w:r>
      <w:r w:rsidRPr="00D46DDA">
        <w:rPr>
          <w:rFonts w:eastAsia="Times New Roman" w:cs="Times New Roman"/>
          <w:szCs w:val="24"/>
        </w:rPr>
        <w:t xml:space="preserve">γίνεται μόνο με άδεια του </w:t>
      </w:r>
      <w:r>
        <w:rPr>
          <w:rFonts w:eastAsia="Times New Roman" w:cs="Times New Roman"/>
          <w:szCs w:val="24"/>
        </w:rPr>
        <w:t>Π</w:t>
      </w:r>
      <w:r w:rsidRPr="00D46DDA">
        <w:rPr>
          <w:rFonts w:eastAsia="Times New Roman" w:cs="Times New Roman"/>
          <w:szCs w:val="24"/>
        </w:rPr>
        <w:t>ροεδρείου</w:t>
      </w:r>
      <w:r>
        <w:rPr>
          <w:rFonts w:eastAsia="Times New Roman" w:cs="Times New Roman"/>
          <w:szCs w:val="24"/>
        </w:rPr>
        <w:t>.</w:t>
      </w:r>
    </w:p>
    <w:p w14:paraId="678A40D8" w14:textId="77777777" w:rsidR="0099759A" w:rsidRDefault="00FE124F">
      <w:pPr>
        <w:spacing w:line="600" w:lineRule="auto"/>
        <w:ind w:firstLine="720"/>
        <w:contextualSpacing/>
        <w:jc w:val="both"/>
        <w:rPr>
          <w:rFonts w:eastAsia="Times New Roman" w:cs="Times New Roman"/>
          <w:szCs w:val="24"/>
        </w:rPr>
      </w:pPr>
      <w:r w:rsidRPr="00E15CA6">
        <w:rPr>
          <w:rFonts w:eastAsia="Times New Roman" w:cs="Times New Roman"/>
          <w:b/>
          <w:szCs w:val="24"/>
        </w:rPr>
        <w:t>ΚΩΝΣΤΑΝΤΙΝΟΣ ΑΧ. ΚΑΡΑΜΑΝΛΗΣ:</w:t>
      </w:r>
      <w:r>
        <w:rPr>
          <w:rFonts w:eastAsia="Times New Roman" w:cs="Times New Roman"/>
          <w:b/>
          <w:szCs w:val="24"/>
        </w:rPr>
        <w:t xml:space="preserve"> </w:t>
      </w:r>
      <w:r>
        <w:rPr>
          <w:rFonts w:eastAsia="Times New Roman" w:cs="Times New Roman"/>
          <w:szCs w:val="24"/>
        </w:rPr>
        <w:t xml:space="preserve">Τελειώνω, κύριε Πρόεδρε. </w:t>
      </w:r>
    </w:p>
    <w:p w14:paraId="678A40D9"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Η</w:t>
      </w:r>
      <w:r w:rsidRPr="00D46DDA">
        <w:rPr>
          <w:rFonts w:eastAsia="Times New Roman" w:cs="Times New Roman"/>
          <w:szCs w:val="24"/>
        </w:rPr>
        <w:t xml:space="preserve"> διαδικασία των εξετάσεων για τα διπλώματα οδηγήσεως χρή</w:t>
      </w:r>
      <w:r>
        <w:rPr>
          <w:rFonts w:eastAsia="Times New Roman" w:cs="Times New Roman"/>
          <w:szCs w:val="24"/>
        </w:rPr>
        <w:t xml:space="preserve">ζει </w:t>
      </w:r>
      <w:r w:rsidRPr="00D46DDA">
        <w:rPr>
          <w:rFonts w:eastAsia="Times New Roman" w:cs="Times New Roman"/>
          <w:szCs w:val="24"/>
        </w:rPr>
        <w:t>οπωσδήποτε πολύ μεγάλων βελτιώσε</w:t>
      </w:r>
      <w:r w:rsidRPr="00D46DDA">
        <w:rPr>
          <w:rFonts w:eastAsia="Times New Roman" w:cs="Times New Roman"/>
          <w:szCs w:val="24"/>
        </w:rPr>
        <w:t>ων</w:t>
      </w:r>
      <w:r>
        <w:rPr>
          <w:rFonts w:eastAsia="Times New Roman" w:cs="Times New Roman"/>
          <w:szCs w:val="24"/>
        </w:rPr>
        <w:t>.</w:t>
      </w:r>
      <w:r w:rsidRPr="00D46DDA">
        <w:rPr>
          <w:rFonts w:eastAsia="Times New Roman" w:cs="Times New Roman"/>
          <w:szCs w:val="24"/>
        </w:rPr>
        <w:t xml:space="preserve"> </w:t>
      </w:r>
      <w:r>
        <w:rPr>
          <w:rFonts w:eastAsia="Times New Roman" w:cs="Times New Roman"/>
          <w:szCs w:val="24"/>
        </w:rPr>
        <w:t>Α</w:t>
      </w:r>
      <w:r w:rsidRPr="00D46DDA">
        <w:rPr>
          <w:rFonts w:eastAsia="Times New Roman" w:cs="Times New Roman"/>
          <w:szCs w:val="24"/>
        </w:rPr>
        <w:t>υτό</w:t>
      </w:r>
      <w:r>
        <w:rPr>
          <w:rFonts w:eastAsia="Times New Roman" w:cs="Times New Roman"/>
          <w:szCs w:val="24"/>
        </w:rPr>
        <w:t>,</w:t>
      </w:r>
      <w:r w:rsidRPr="00D46DDA">
        <w:rPr>
          <w:rFonts w:eastAsia="Times New Roman" w:cs="Times New Roman"/>
          <w:szCs w:val="24"/>
        </w:rPr>
        <w:t xml:space="preserve"> </w:t>
      </w:r>
      <w:r>
        <w:rPr>
          <w:rFonts w:eastAsia="Times New Roman" w:cs="Times New Roman"/>
          <w:szCs w:val="24"/>
        </w:rPr>
        <w:t>όμως,</w:t>
      </w:r>
      <w:r w:rsidRPr="00D46DDA">
        <w:rPr>
          <w:rFonts w:eastAsia="Times New Roman" w:cs="Times New Roman"/>
          <w:szCs w:val="24"/>
        </w:rPr>
        <w:t xml:space="preserve"> για να υλοποιηθεί</w:t>
      </w:r>
      <w:r>
        <w:rPr>
          <w:rFonts w:eastAsia="Times New Roman" w:cs="Times New Roman"/>
          <w:szCs w:val="24"/>
        </w:rPr>
        <w:t>,</w:t>
      </w:r>
      <w:r w:rsidRPr="00D46DDA">
        <w:rPr>
          <w:rFonts w:eastAsia="Times New Roman" w:cs="Times New Roman"/>
          <w:szCs w:val="24"/>
        </w:rPr>
        <w:t xml:space="preserve"> πρέπει να γίνει με ένα</w:t>
      </w:r>
      <w:r>
        <w:rPr>
          <w:rFonts w:eastAsia="Times New Roman" w:cs="Times New Roman"/>
          <w:szCs w:val="24"/>
        </w:rPr>
        <w:t>ν</w:t>
      </w:r>
      <w:r w:rsidRPr="00D46DDA">
        <w:rPr>
          <w:rFonts w:eastAsia="Times New Roman" w:cs="Times New Roman"/>
          <w:szCs w:val="24"/>
        </w:rPr>
        <w:t xml:space="preserve"> τεχνοκρατικό τρόπο και πρέπει να γίνει με ένα</w:t>
      </w:r>
      <w:r>
        <w:rPr>
          <w:rFonts w:eastAsia="Times New Roman" w:cs="Times New Roman"/>
          <w:szCs w:val="24"/>
        </w:rPr>
        <w:t>ν</w:t>
      </w:r>
      <w:r w:rsidRPr="00D46DDA">
        <w:rPr>
          <w:rFonts w:eastAsia="Times New Roman" w:cs="Times New Roman"/>
          <w:szCs w:val="24"/>
        </w:rPr>
        <w:t xml:space="preserve"> σοβαρό διάλογο με τους φορείς</w:t>
      </w:r>
      <w:r>
        <w:rPr>
          <w:rFonts w:eastAsia="Times New Roman" w:cs="Times New Roman"/>
          <w:szCs w:val="24"/>
        </w:rPr>
        <w:t>,</w:t>
      </w:r>
      <w:r w:rsidRPr="00D46DDA">
        <w:rPr>
          <w:rFonts w:eastAsia="Times New Roman" w:cs="Times New Roman"/>
          <w:szCs w:val="24"/>
        </w:rPr>
        <w:t xml:space="preserve"> </w:t>
      </w:r>
      <w:r>
        <w:rPr>
          <w:rFonts w:eastAsia="Times New Roman" w:cs="Times New Roman"/>
          <w:szCs w:val="24"/>
        </w:rPr>
        <w:t xml:space="preserve">τον οποίο εσείς δεν κάνετε. Και επίσης, </w:t>
      </w:r>
      <w:r w:rsidRPr="00D46DDA">
        <w:rPr>
          <w:rFonts w:eastAsia="Times New Roman" w:cs="Times New Roman"/>
          <w:szCs w:val="24"/>
        </w:rPr>
        <w:t>θα πρέπει να πάρουμε τις καλές πρακτικές που ισχύουν σε άλλες χώρες της Ευρωπαϊ</w:t>
      </w:r>
      <w:r w:rsidRPr="00D46DDA">
        <w:rPr>
          <w:rFonts w:eastAsia="Times New Roman" w:cs="Times New Roman"/>
          <w:szCs w:val="24"/>
        </w:rPr>
        <w:t>κής Ένωσης</w:t>
      </w:r>
      <w:r>
        <w:rPr>
          <w:rFonts w:eastAsia="Times New Roman" w:cs="Times New Roman"/>
          <w:szCs w:val="24"/>
        </w:rPr>
        <w:t>.</w:t>
      </w:r>
    </w:p>
    <w:p w14:paraId="678A40DA"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Έρχεστε εσείς,</w:t>
      </w:r>
      <w:r w:rsidRPr="00D46DDA">
        <w:rPr>
          <w:rFonts w:eastAsia="Times New Roman" w:cs="Times New Roman"/>
          <w:szCs w:val="24"/>
        </w:rPr>
        <w:t xml:space="preserve"> όπως είπε ο εισηγητής </w:t>
      </w:r>
      <w:r>
        <w:rPr>
          <w:rFonts w:eastAsia="Times New Roman" w:cs="Times New Roman"/>
          <w:szCs w:val="24"/>
        </w:rPr>
        <w:t>μας,</w:t>
      </w:r>
      <w:r w:rsidRPr="00D46DDA">
        <w:rPr>
          <w:rFonts w:eastAsia="Times New Roman" w:cs="Times New Roman"/>
          <w:szCs w:val="24"/>
        </w:rPr>
        <w:t xml:space="preserve"> και κάνετε εξετάσεις οδήγησης καινούργια πατέντα</w:t>
      </w:r>
      <w:r>
        <w:rPr>
          <w:rFonts w:eastAsia="Times New Roman" w:cs="Times New Roman"/>
          <w:szCs w:val="24"/>
        </w:rPr>
        <w:t>,</w:t>
      </w:r>
      <w:r w:rsidRPr="00D46DDA">
        <w:rPr>
          <w:rFonts w:eastAsia="Times New Roman" w:cs="Times New Roman"/>
          <w:szCs w:val="24"/>
        </w:rPr>
        <w:t xml:space="preserve"> </w:t>
      </w:r>
      <w:r>
        <w:rPr>
          <w:rFonts w:eastAsia="Times New Roman" w:cs="Times New Roman"/>
          <w:szCs w:val="24"/>
        </w:rPr>
        <w:t>τ</w:t>
      </w:r>
      <w:r w:rsidRPr="00D46DDA">
        <w:rPr>
          <w:rFonts w:eastAsia="Times New Roman" w:cs="Times New Roman"/>
          <w:szCs w:val="24"/>
        </w:rPr>
        <w:t>η</w:t>
      </w:r>
      <w:r>
        <w:rPr>
          <w:rFonts w:eastAsia="Times New Roman" w:cs="Times New Roman"/>
          <w:szCs w:val="24"/>
        </w:rPr>
        <w:t>ν</w:t>
      </w:r>
      <w:r w:rsidRPr="00D46DDA">
        <w:rPr>
          <w:rFonts w:eastAsia="Times New Roman" w:cs="Times New Roman"/>
          <w:szCs w:val="24"/>
        </w:rPr>
        <w:t xml:space="preserve"> </w:t>
      </w:r>
      <w:r>
        <w:rPr>
          <w:rFonts w:eastAsia="Times New Roman" w:cs="Times New Roman"/>
          <w:szCs w:val="24"/>
        </w:rPr>
        <w:t>«</w:t>
      </w:r>
      <w:r w:rsidRPr="00D46DDA">
        <w:rPr>
          <w:rFonts w:eastAsia="Times New Roman" w:cs="Times New Roman"/>
          <w:szCs w:val="24"/>
        </w:rPr>
        <w:t xml:space="preserve">πατέντα </w:t>
      </w:r>
      <w:r>
        <w:rPr>
          <w:rFonts w:eastAsia="Times New Roman" w:cs="Times New Roman"/>
          <w:szCs w:val="24"/>
        </w:rPr>
        <w:t>Σ</w:t>
      </w:r>
      <w:r w:rsidRPr="00D46DDA">
        <w:rPr>
          <w:rFonts w:eastAsia="Times New Roman" w:cs="Times New Roman"/>
          <w:szCs w:val="24"/>
        </w:rPr>
        <w:t>πίρτζη</w:t>
      </w:r>
      <w:r>
        <w:rPr>
          <w:rFonts w:eastAsia="Times New Roman" w:cs="Times New Roman"/>
          <w:szCs w:val="24"/>
        </w:rPr>
        <w:t>»,</w:t>
      </w:r>
      <w:r w:rsidRPr="00D46DDA">
        <w:rPr>
          <w:rFonts w:eastAsia="Times New Roman" w:cs="Times New Roman"/>
          <w:szCs w:val="24"/>
        </w:rPr>
        <w:t xml:space="preserve"> η οποία δεν υπάρχει πουθενά στον κόσμο</w:t>
      </w:r>
      <w:r>
        <w:rPr>
          <w:rFonts w:eastAsia="Times New Roman" w:cs="Times New Roman"/>
          <w:szCs w:val="24"/>
        </w:rPr>
        <w:t>.</w:t>
      </w:r>
      <w:r w:rsidRPr="00D46DDA">
        <w:rPr>
          <w:rFonts w:eastAsia="Times New Roman" w:cs="Times New Roman"/>
          <w:szCs w:val="24"/>
        </w:rPr>
        <w:t xml:space="preserve"> Εδώ είμαστε σε μερικούς μήνες να σας αποδείξουμε για άλλη μία φορά πως και αυτός ο νόμος σας είναι ανεφάρμοστο</w:t>
      </w:r>
      <w:r>
        <w:rPr>
          <w:rFonts w:eastAsia="Times New Roman" w:cs="Times New Roman"/>
          <w:szCs w:val="24"/>
        </w:rPr>
        <w:t>ς.</w:t>
      </w:r>
    </w:p>
    <w:p w14:paraId="678A40DB" w14:textId="77777777" w:rsidR="0099759A" w:rsidRDefault="00FE124F">
      <w:pPr>
        <w:spacing w:line="600" w:lineRule="auto"/>
        <w:ind w:firstLine="720"/>
        <w:contextualSpacing/>
        <w:jc w:val="both"/>
        <w:rPr>
          <w:rFonts w:eastAsia="Times New Roman" w:cs="Times New Roman"/>
          <w:szCs w:val="24"/>
        </w:rPr>
      </w:pPr>
      <w:r w:rsidRPr="00D46DDA">
        <w:rPr>
          <w:rFonts w:eastAsia="Times New Roman" w:cs="Times New Roman"/>
          <w:szCs w:val="24"/>
        </w:rPr>
        <w:t>Σας ευχαριστώ πολύ</w:t>
      </w:r>
      <w:r>
        <w:rPr>
          <w:rFonts w:eastAsia="Times New Roman" w:cs="Times New Roman"/>
          <w:szCs w:val="24"/>
        </w:rPr>
        <w:t>.</w:t>
      </w:r>
    </w:p>
    <w:p w14:paraId="678A40DC" w14:textId="77777777" w:rsidR="0099759A" w:rsidRDefault="00FE124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78A40DD"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συνάδελφοι, </w:t>
      </w:r>
      <w:r>
        <w:rPr>
          <w:rFonts w:eastAsia="Times New Roman" w:cs="Times New Roman"/>
          <w:szCs w:val="24"/>
        </w:rPr>
        <w:t>γίνεται γνωστό στο Σώμα</w:t>
      </w:r>
      <w:r w:rsidRPr="00D46DDA">
        <w:rPr>
          <w:rFonts w:eastAsia="Times New Roman" w:cs="Times New Roman"/>
          <w:szCs w:val="24"/>
        </w:rPr>
        <w:t xml:space="preserve"> </w:t>
      </w:r>
      <w:r>
        <w:rPr>
          <w:rFonts w:eastAsia="Times New Roman" w:cs="Times New Roman"/>
          <w:szCs w:val="24"/>
        </w:rPr>
        <w:t>ότι τη συνεδρίασή μας παρακολουθούν από τα άνω δυτικά θεωρεία, αφού προη</w:t>
      </w:r>
      <w:r>
        <w:rPr>
          <w:rFonts w:eastAsia="Times New Roman" w:cs="Times New Roman"/>
          <w:szCs w:val="24"/>
        </w:rPr>
        <w:lastRenderedPageBreak/>
        <w:t>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w:t>
      </w:r>
      <w:r>
        <w:rPr>
          <w:rFonts w:eastAsia="Times New Roman" w:cs="Times New Roman"/>
          <w:szCs w:val="24"/>
        </w:rPr>
        <w:t xml:space="preserve">υλής, είκοσι πέντε μαθητές και μαθήτριες και δύο </w:t>
      </w:r>
      <w:r>
        <w:rPr>
          <w:rFonts w:eastAsia="Times New Roman" w:cs="Times New Roman"/>
          <w:szCs w:val="24"/>
        </w:rPr>
        <w:t>εκπαιδευτικοί</w:t>
      </w:r>
      <w:r>
        <w:rPr>
          <w:rFonts w:eastAsia="Times New Roman" w:cs="Times New Roman"/>
          <w:szCs w:val="24"/>
        </w:rPr>
        <w:t xml:space="preserve"> </w:t>
      </w:r>
      <w:r>
        <w:rPr>
          <w:rFonts w:eastAsia="Times New Roman" w:cs="Times New Roman"/>
          <w:szCs w:val="24"/>
        </w:rPr>
        <w:t>συνοδοί τους από το 1</w:t>
      </w:r>
      <w:r w:rsidRPr="006E4F26">
        <w:rPr>
          <w:rFonts w:eastAsia="Times New Roman" w:cs="Times New Roman"/>
          <w:szCs w:val="24"/>
          <w:vertAlign w:val="superscript"/>
        </w:rPr>
        <w:t>ο</w:t>
      </w:r>
      <w:r>
        <w:rPr>
          <w:rFonts w:eastAsia="Times New Roman" w:cs="Times New Roman"/>
          <w:szCs w:val="24"/>
        </w:rPr>
        <w:t xml:space="preserve"> Γυμνάσιο Παιανίας. </w:t>
      </w:r>
    </w:p>
    <w:p w14:paraId="678A40DE"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Η Βουλή τούς καλωσορίζει. </w:t>
      </w:r>
    </w:p>
    <w:p w14:paraId="678A40DF" w14:textId="77777777" w:rsidR="0099759A" w:rsidRDefault="00FE124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678A40E0" w14:textId="77777777" w:rsidR="0099759A" w:rsidRDefault="00FE124F">
      <w:pPr>
        <w:spacing w:line="600" w:lineRule="auto"/>
        <w:ind w:firstLine="720"/>
        <w:contextualSpacing/>
        <w:jc w:val="both"/>
        <w:rPr>
          <w:rFonts w:eastAsia="Times New Roman" w:cs="Times New Roman"/>
          <w:szCs w:val="24"/>
        </w:rPr>
      </w:pPr>
      <w:r w:rsidRPr="006E4F26">
        <w:rPr>
          <w:rFonts w:eastAsia="Times New Roman" w:cs="Times New Roman"/>
          <w:b/>
          <w:szCs w:val="24"/>
        </w:rPr>
        <w:t>ΧΡΗΣΤΟΣ ΣΠΙΡΤΖΗΣ (Υπουργός Υποδομών και Μεταφορών):</w:t>
      </w:r>
      <w:r>
        <w:rPr>
          <w:rFonts w:eastAsia="Times New Roman" w:cs="Times New Roman"/>
          <w:b/>
          <w:szCs w:val="24"/>
        </w:rPr>
        <w:t xml:space="preserve"> </w:t>
      </w:r>
      <w:r>
        <w:rPr>
          <w:rFonts w:eastAsia="Times New Roman" w:cs="Times New Roman"/>
          <w:szCs w:val="24"/>
        </w:rPr>
        <w:t>Μου επιτρέπετε, κύριε</w:t>
      </w:r>
      <w:r>
        <w:rPr>
          <w:rFonts w:eastAsia="Times New Roman" w:cs="Times New Roman"/>
          <w:szCs w:val="24"/>
        </w:rPr>
        <w:t xml:space="preserve"> Πρόεδρε;</w:t>
      </w:r>
    </w:p>
    <w:p w14:paraId="678A40E1" w14:textId="77777777" w:rsidR="0099759A" w:rsidRDefault="00FE124F">
      <w:pPr>
        <w:spacing w:line="600" w:lineRule="auto"/>
        <w:ind w:firstLine="720"/>
        <w:contextualSpacing/>
        <w:jc w:val="both"/>
        <w:rPr>
          <w:rFonts w:eastAsia="Times New Roman" w:cs="Times New Roman"/>
          <w:b/>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Ορίστε, κύριε Υπουργέ, έχετε τον λόγο για δύο λεπτά. </w:t>
      </w:r>
    </w:p>
    <w:p w14:paraId="678A40E2" w14:textId="77777777" w:rsidR="0099759A" w:rsidRDefault="00FE124F">
      <w:pPr>
        <w:spacing w:line="600" w:lineRule="auto"/>
        <w:ind w:firstLine="720"/>
        <w:contextualSpacing/>
        <w:jc w:val="both"/>
        <w:rPr>
          <w:rFonts w:eastAsia="Times New Roman" w:cs="Times New Roman"/>
          <w:szCs w:val="24"/>
        </w:rPr>
      </w:pPr>
      <w:r w:rsidRPr="006E4F26">
        <w:rPr>
          <w:rFonts w:eastAsia="Times New Roman" w:cs="Times New Roman"/>
          <w:b/>
          <w:szCs w:val="24"/>
        </w:rPr>
        <w:t>ΧΡΗΣΤΟΣ ΣΠΙΡΤΖΗΣ (Υπουργός Υποδομών και Μεταφορών):</w:t>
      </w:r>
      <w:r>
        <w:rPr>
          <w:rFonts w:eastAsia="Times New Roman" w:cs="Times New Roman"/>
          <w:b/>
          <w:szCs w:val="24"/>
        </w:rPr>
        <w:t xml:space="preserve"> </w:t>
      </w:r>
      <w:r>
        <w:rPr>
          <w:rFonts w:eastAsia="Times New Roman" w:cs="Times New Roman"/>
          <w:szCs w:val="24"/>
        </w:rPr>
        <w:t xml:space="preserve">Μία διευκρινιστική ερώτηση θα ήθελα να κάνω στον κ. Καραμανλή. </w:t>
      </w:r>
    </w:p>
    <w:p w14:paraId="678A40E3"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Είπε για οδηγούς επαγγελματίες άνω των εβδο</w:t>
      </w:r>
      <w:r>
        <w:rPr>
          <w:rFonts w:eastAsia="Times New Roman" w:cs="Times New Roman"/>
          <w:szCs w:val="24"/>
        </w:rPr>
        <w:t>μήντα τεσσάρων ετών σε βαρύ όχημα φορτηγό ότι τους βάζουμε να κάνουν εννιά εξετάσεις;</w:t>
      </w:r>
    </w:p>
    <w:p w14:paraId="678A40E4" w14:textId="77777777" w:rsidR="0099759A" w:rsidRDefault="00FE124F">
      <w:pPr>
        <w:spacing w:line="600" w:lineRule="auto"/>
        <w:ind w:firstLine="720"/>
        <w:contextualSpacing/>
        <w:jc w:val="both"/>
        <w:rPr>
          <w:rFonts w:eastAsia="Times New Roman" w:cs="Times New Roman"/>
          <w:szCs w:val="24"/>
        </w:rPr>
      </w:pPr>
      <w:r w:rsidRPr="00E15CA6">
        <w:rPr>
          <w:rFonts w:eastAsia="Times New Roman" w:cs="Times New Roman"/>
          <w:b/>
          <w:szCs w:val="24"/>
        </w:rPr>
        <w:t>ΚΩΝΣΤΑΝΤΙΝΟΣ ΑΧ. ΚΑΡΑΜΑΝΛΗΣ:</w:t>
      </w:r>
      <w:r>
        <w:rPr>
          <w:rFonts w:eastAsia="Times New Roman" w:cs="Times New Roman"/>
          <w:b/>
          <w:szCs w:val="24"/>
        </w:rPr>
        <w:t xml:space="preserve"> </w:t>
      </w:r>
      <w:r>
        <w:rPr>
          <w:rFonts w:eastAsia="Times New Roman" w:cs="Times New Roman"/>
          <w:szCs w:val="24"/>
        </w:rPr>
        <w:t>Ψήφισα ή δεν ψήφισα στο συγκεκριμένο;</w:t>
      </w:r>
    </w:p>
    <w:p w14:paraId="678A40E5"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Κύριε Καραμανλή, θα σας δώσω τον λόγο για δύο λεπτά να απαντήσετε. </w:t>
      </w:r>
    </w:p>
    <w:p w14:paraId="678A40E6" w14:textId="77777777" w:rsidR="0099759A" w:rsidRDefault="00FE124F">
      <w:pPr>
        <w:spacing w:line="600" w:lineRule="auto"/>
        <w:ind w:firstLine="720"/>
        <w:contextualSpacing/>
        <w:jc w:val="both"/>
        <w:rPr>
          <w:rFonts w:eastAsia="Times New Roman" w:cs="Times New Roman"/>
          <w:szCs w:val="24"/>
        </w:rPr>
      </w:pPr>
      <w:r w:rsidRPr="006E4F26">
        <w:rPr>
          <w:rFonts w:eastAsia="Times New Roman" w:cs="Times New Roman"/>
          <w:b/>
          <w:szCs w:val="24"/>
        </w:rPr>
        <w:t>ΧΡ</w:t>
      </w:r>
      <w:r w:rsidRPr="006E4F26">
        <w:rPr>
          <w:rFonts w:eastAsia="Times New Roman" w:cs="Times New Roman"/>
          <w:b/>
          <w:szCs w:val="24"/>
        </w:rPr>
        <w:t>ΗΣΤΟΣ ΣΠΙΡΤΖΗΣ (Υπουργός Υποδομών και Μεταφορών):</w:t>
      </w:r>
      <w:r>
        <w:rPr>
          <w:rFonts w:eastAsia="Times New Roman" w:cs="Times New Roman"/>
          <w:b/>
          <w:szCs w:val="24"/>
        </w:rPr>
        <w:t xml:space="preserve"> </w:t>
      </w:r>
      <w:r>
        <w:rPr>
          <w:rFonts w:eastAsia="Times New Roman" w:cs="Times New Roman"/>
          <w:szCs w:val="24"/>
        </w:rPr>
        <w:t xml:space="preserve">Θέλω να μου απαντήσετε σε αυτό, αν είπατε ότι βάζουμε οδηγό επαγγελματία εβδομήντα τεσσάρων χρονών βαριού οχήματος, όπως νταλίκας, λεωφορείου κ.λπ., </w:t>
      </w:r>
      <w:r w:rsidRPr="00D46DDA">
        <w:rPr>
          <w:rFonts w:eastAsia="Times New Roman" w:cs="Times New Roman"/>
          <w:szCs w:val="24"/>
        </w:rPr>
        <w:t xml:space="preserve">να ξαναδώσει σε </w:t>
      </w:r>
      <w:r>
        <w:rPr>
          <w:rFonts w:eastAsia="Times New Roman" w:cs="Times New Roman"/>
          <w:szCs w:val="24"/>
        </w:rPr>
        <w:t xml:space="preserve">εννιά </w:t>
      </w:r>
      <w:r w:rsidRPr="00D46DDA">
        <w:rPr>
          <w:rFonts w:eastAsia="Times New Roman" w:cs="Times New Roman"/>
          <w:szCs w:val="24"/>
        </w:rPr>
        <w:t>εξετάσεις για να έ</w:t>
      </w:r>
      <w:r>
        <w:rPr>
          <w:rFonts w:eastAsia="Times New Roman" w:cs="Times New Roman"/>
          <w:szCs w:val="24"/>
        </w:rPr>
        <w:t>χ</w:t>
      </w:r>
      <w:r w:rsidRPr="00D46DDA">
        <w:rPr>
          <w:rFonts w:eastAsia="Times New Roman" w:cs="Times New Roman"/>
          <w:szCs w:val="24"/>
        </w:rPr>
        <w:t>ει το δίπλωμ</w:t>
      </w:r>
      <w:r>
        <w:rPr>
          <w:rFonts w:eastAsia="Times New Roman" w:cs="Times New Roman"/>
          <w:szCs w:val="24"/>
        </w:rPr>
        <w:t>ά</w:t>
      </w:r>
      <w:r w:rsidRPr="00D46DDA">
        <w:rPr>
          <w:rFonts w:eastAsia="Times New Roman" w:cs="Times New Roman"/>
          <w:szCs w:val="24"/>
        </w:rPr>
        <w:t xml:space="preserve"> το</w:t>
      </w:r>
      <w:r w:rsidRPr="00D46DDA">
        <w:rPr>
          <w:rFonts w:eastAsia="Times New Roman" w:cs="Times New Roman"/>
          <w:szCs w:val="24"/>
        </w:rPr>
        <w:t>υ</w:t>
      </w:r>
      <w:r>
        <w:rPr>
          <w:rFonts w:eastAsia="Times New Roman" w:cs="Times New Roman"/>
          <w:szCs w:val="24"/>
        </w:rPr>
        <w:t>.</w:t>
      </w:r>
      <w:r w:rsidRPr="00D46DDA">
        <w:rPr>
          <w:rFonts w:eastAsia="Times New Roman" w:cs="Times New Roman"/>
          <w:szCs w:val="24"/>
        </w:rPr>
        <w:t xml:space="preserve"> </w:t>
      </w:r>
      <w:r>
        <w:rPr>
          <w:rFonts w:eastAsia="Times New Roman" w:cs="Times New Roman"/>
          <w:szCs w:val="24"/>
        </w:rPr>
        <w:t>Α</w:t>
      </w:r>
      <w:r w:rsidRPr="00D46DDA">
        <w:rPr>
          <w:rFonts w:eastAsia="Times New Roman" w:cs="Times New Roman"/>
          <w:szCs w:val="24"/>
        </w:rPr>
        <w:t>π</w:t>
      </w:r>
      <w:r>
        <w:rPr>
          <w:rFonts w:eastAsia="Times New Roman" w:cs="Times New Roman"/>
          <w:szCs w:val="24"/>
        </w:rPr>
        <w:t xml:space="preserve">αντήστε μου σε αυτό. </w:t>
      </w:r>
    </w:p>
    <w:p w14:paraId="678A40E7"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Σ</w:t>
      </w:r>
      <w:r w:rsidRPr="00D46DDA">
        <w:rPr>
          <w:rFonts w:eastAsia="Times New Roman" w:cs="Times New Roman"/>
          <w:szCs w:val="24"/>
        </w:rPr>
        <w:t>το υπόλοιπο</w:t>
      </w:r>
      <w:r>
        <w:rPr>
          <w:rFonts w:eastAsia="Times New Roman" w:cs="Times New Roman"/>
          <w:szCs w:val="24"/>
        </w:rPr>
        <w:t>, επειδή ζήτησε μι</w:t>
      </w:r>
      <w:r w:rsidRPr="00D46DDA">
        <w:rPr>
          <w:rFonts w:eastAsia="Times New Roman" w:cs="Times New Roman"/>
          <w:szCs w:val="24"/>
        </w:rPr>
        <w:t xml:space="preserve">α </w:t>
      </w:r>
      <w:r>
        <w:rPr>
          <w:rFonts w:eastAsia="Times New Roman" w:cs="Times New Roman"/>
          <w:szCs w:val="24"/>
        </w:rPr>
        <w:t>απάντηση ο κ. Καραμανλής,…</w:t>
      </w:r>
    </w:p>
    <w:p w14:paraId="678A40E8" w14:textId="77777777" w:rsidR="0099759A" w:rsidRDefault="00FE124F">
      <w:pPr>
        <w:spacing w:line="600" w:lineRule="auto"/>
        <w:ind w:firstLine="720"/>
        <w:contextualSpacing/>
        <w:jc w:val="both"/>
        <w:rPr>
          <w:rFonts w:eastAsia="Times New Roman" w:cs="Times New Roman"/>
          <w:szCs w:val="24"/>
        </w:rPr>
      </w:pPr>
      <w:r w:rsidRPr="00E15CA6">
        <w:rPr>
          <w:rFonts w:eastAsia="Times New Roman" w:cs="Times New Roman"/>
          <w:b/>
          <w:szCs w:val="24"/>
        </w:rPr>
        <w:t>ΚΩΝΣΤΑΝΤΙΝΟΣ ΑΧ. ΚΑΡΑΜΑΝΛΗΣ:</w:t>
      </w:r>
      <w:r>
        <w:rPr>
          <w:rFonts w:eastAsia="Times New Roman" w:cs="Times New Roman"/>
          <w:b/>
          <w:szCs w:val="24"/>
        </w:rPr>
        <w:t xml:space="preserve"> </w:t>
      </w:r>
      <w:r>
        <w:rPr>
          <w:rFonts w:eastAsia="Times New Roman" w:cs="Times New Roman"/>
          <w:szCs w:val="24"/>
        </w:rPr>
        <w:t xml:space="preserve">Ψηφίσαμε τους εβδομηντατεσσάρηδες; </w:t>
      </w:r>
    </w:p>
    <w:p w14:paraId="678A40E9"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Θα σας δώσω τον λόγο, κύριε Καραμανλή. Αφήστε να ολοκληρώσει τώρα. Πάει καλά ο χρόνος. </w:t>
      </w:r>
    </w:p>
    <w:p w14:paraId="678A40EA" w14:textId="77777777" w:rsidR="0099759A" w:rsidRDefault="00FE124F">
      <w:pPr>
        <w:spacing w:line="600" w:lineRule="auto"/>
        <w:ind w:firstLine="720"/>
        <w:contextualSpacing/>
        <w:jc w:val="both"/>
        <w:rPr>
          <w:rFonts w:eastAsia="Times New Roman" w:cs="Times New Roman"/>
          <w:szCs w:val="24"/>
        </w:rPr>
      </w:pPr>
      <w:r w:rsidRPr="006E4F26">
        <w:rPr>
          <w:rFonts w:eastAsia="Times New Roman" w:cs="Times New Roman"/>
          <w:b/>
          <w:szCs w:val="24"/>
        </w:rPr>
        <w:t>ΧΡΗΣΤΟΣ ΣΠΙΡΤΖΗΣ (Υπουργός Υποδομών και Μεταφορών):</w:t>
      </w:r>
      <w:r>
        <w:rPr>
          <w:rFonts w:eastAsia="Times New Roman" w:cs="Times New Roman"/>
          <w:b/>
          <w:szCs w:val="24"/>
        </w:rPr>
        <w:t xml:space="preserve"> </w:t>
      </w:r>
      <w:r>
        <w:rPr>
          <w:rFonts w:eastAsia="Times New Roman" w:cs="Times New Roman"/>
          <w:szCs w:val="24"/>
        </w:rPr>
        <w:t>Να μας πείτε εάν στις διεθνείς μεταφορές οι οδηγοί άνω των εβδομήντα τεσσάρων χρονών πρέπει να δώσουν εννιά φορές κα</w:t>
      </w:r>
      <w:r>
        <w:rPr>
          <w:rFonts w:eastAsia="Times New Roman" w:cs="Times New Roman"/>
          <w:szCs w:val="24"/>
        </w:rPr>
        <w:t xml:space="preserve">ι μετά θα σας πούμε και τα υπόλοιπα. </w:t>
      </w:r>
    </w:p>
    <w:p w14:paraId="678A40EB"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Στον </w:t>
      </w:r>
      <w:r>
        <w:rPr>
          <w:rFonts w:eastAsia="Times New Roman" w:cs="Times New Roman"/>
          <w:szCs w:val="24"/>
        </w:rPr>
        <w:t>ν.</w:t>
      </w:r>
      <w:r>
        <w:rPr>
          <w:rFonts w:eastAsia="Times New Roman" w:cs="Times New Roman"/>
          <w:szCs w:val="24"/>
        </w:rPr>
        <w:t xml:space="preserve">4530/2018 ψηφίστηκαν από το </w:t>
      </w:r>
      <w:r>
        <w:rPr>
          <w:rFonts w:eastAsia="Times New Roman" w:cs="Times New Roman"/>
          <w:szCs w:val="24"/>
        </w:rPr>
        <w:t xml:space="preserve">ελληνικό </w:t>
      </w:r>
      <w:r>
        <w:rPr>
          <w:rFonts w:eastAsia="Times New Roman" w:cs="Times New Roman"/>
          <w:szCs w:val="24"/>
        </w:rPr>
        <w:t xml:space="preserve">Κοινοβούλιο οι εξετάσεις άνω των εβδομήντα τεσσάρων ετών. Δεν είναι θέμα του σημερινού σχεδίου νόμου. Το λέω, γιατί ο </w:t>
      </w:r>
      <w:r w:rsidRPr="00D46DDA">
        <w:rPr>
          <w:rFonts w:eastAsia="Times New Roman" w:cs="Times New Roman"/>
          <w:szCs w:val="24"/>
        </w:rPr>
        <w:t>λαϊκισμός πρέπει να</w:t>
      </w:r>
      <w:r>
        <w:rPr>
          <w:rFonts w:eastAsia="Times New Roman" w:cs="Times New Roman"/>
          <w:szCs w:val="24"/>
        </w:rPr>
        <w:t xml:space="preserve"> έχει</w:t>
      </w:r>
      <w:r w:rsidRPr="00D46DDA">
        <w:rPr>
          <w:rFonts w:eastAsia="Times New Roman" w:cs="Times New Roman"/>
          <w:szCs w:val="24"/>
        </w:rPr>
        <w:t xml:space="preserve"> και γραμμή στην </w:t>
      </w:r>
      <w:r>
        <w:rPr>
          <w:rFonts w:eastAsia="Times New Roman" w:cs="Times New Roman"/>
          <w:szCs w:val="24"/>
        </w:rPr>
        <w:t>Α</w:t>
      </w:r>
      <w:r w:rsidRPr="00D46DDA">
        <w:rPr>
          <w:rFonts w:eastAsia="Times New Roman" w:cs="Times New Roman"/>
          <w:szCs w:val="24"/>
        </w:rPr>
        <w:t>ίθουσα</w:t>
      </w:r>
      <w:r>
        <w:rPr>
          <w:rFonts w:eastAsia="Times New Roman" w:cs="Times New Roman"/>
          <w:szCs w:val="24"/>
        </w:rPr>
        <w:t>.</w:t>
      </w:r>
      <w:r w:rsidRPr="00D46DDA">
        <w:rPr>
          <w:rFonts w:eastAsia="Times New Roman" w:cs="Times New Roman"/>
          <w:szCs w:val="24"/>
        </w:rPr>
        <w:t xml:space="preserve"> </w:t>
      </w:r>
      <w:r>
        <w:rPr>
          <w:rFonts w:eastAsia="Times New Roman" w:cs="Times New Roman"/>
          <w:szCs w:val="24"/>
        </w:rPr>
        <w:t>Δ</w:t>
      </w:r>
      <w:r w:rsidRPr="00D46DDA">
        <w:rPr>
          <w:rFonts w:eastAsia="Times New Roman" w:cs="Times New Roman"/>
          <w:szCs w:val="24"/>
        </w:rPr>
        <w:t>εν πρ</w:t>
      </w:r>
      <w:r w:rsidRPr="00D46DDA">
        <w:rPr>
          <w:rFonts w:eastAsia="Times New Roman" w:cs="Times New Roman"/>
          <w:szCs w:val="24"/>
        </w:rPr>
        <w:t>αγματε</w:t>
      </w:r>
      <w:r>
        <w:rPr>
          <w:rFonts w:eastAsia="Times New Roman" w:cs="Times New Roman"/>
          <w:szCs w:val="24"/>
        </w:rPr>
        <w:t xml:space="preserve">υόμαστε </w:t>
      </w:r>
      <w:r w:rsidRPr="00D46DDA">
        <w:rPr>
          <w:rFonts w:eastAsia="Times New Roman" w:cs="Times New Roman"/>
          <w:szCs w:val="24"/>
        </w:rPr>
        <w:t>σήμερα αν θα δίνουν εξετάσεις ή όχι</w:t>
      </w:r>
      <w:r>
        <w:rPr>
          <w:rFonts w:eastAsia="Times New Roman" w:cs="Times New Roman"/>
          <w:szCs w:val="24"/>
        </w:rPr>
        <w:t>. Σ</w:t>
      </w:r>
      <w:r w:rsidRPr="00D46DDA">
        <w:rPr>
          <w:rFonts w:eastAsia="Times New Roman" w:cs="Times New Roman"/>
          <w:szCs w:val="24"/>
        </w:rPr>
        <w:t>ήμερα στο σημερινό</w:t>
      </w:r>
      <w:r>
        <w:rPr>
          <w:rFonts w:eastAsia="Times New Roman" w:cs="Times New Roman"/>
          <w:szCs w:val="24"/>
        </w:rPr>
        <w:t>…</w:t>
      </w:r>
    </w:p>
    <w:p w14:paraId="678A40EC"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ΑΝΔΡΕΑΣ ΚΑΤΣΑΝΙΩΤΗΣ</w:t>
      </w:r>
      <w:r w:rsidRPr="00E15CA6">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Είπατε ότι δεν το ψηφίσαμε και εμείς, κύριε Υπουργέ. </w:t>
      </w:r>
    </w:p>
    <w:p w14:paraId="678A40ED" w14:textId="77777777" w:rsidR="0099759A" w:rsidRDefault="00FE124F">
      <w:pPr>
        <w:spacing w:line="600" w:lineRule="auto"/>
        <w:ind w:firstLine="720"/>
        <w:contextualSpacing/>
        <w:jc w:val="both"/>
        <w:rPr>
          <w:rFonts w:eastAsia="Times New Roman" w:cs="Times New Roman"/>
          <w:szCs w:val="24"/>
        </w:rPr>
      </w:pPr>
      <w:r w:rsidRPr="006E4F26">
        <w:rPr>
          <w:rFonts w:eastAsia="Times New Roman" w:cs="Times New Roman"/>
          <w:b/>
          <w:szCs w:val="24"/>
        </w:rPr>
        <w:t>ΧΡΗΣΤΟΣ ΣΠΙΡΤΖΗΣ (Υπουργός Υποδομών και Μεταφορών):</w:t>
      </w:r>
      <w:r w:rsidRPr="00D46DDA">
        <w:rPr>
          <w:rFonts w:eastAsia="Times New Roman" w:cs="Times New Roman"/>
          <w:szCs w:val="24"/>
        </w:rPr>
        <w:t xml:space="preserve"> Όχι</w:t>
      </w:r>
      <w:r>
        <w:rPr>
          <w:rFonts w:eastAsia="Times New Roman" w:cs="Times New Roman"/>
          <w:szCs w:val="24"/>
        </w:rPr>
        <w:t>,</w:t>
      </w:r>
      <w:r w:rsidRPr="00D46DDA">
        <w:rPr>
          <w:rFonts w:eastAsia="Times New Roman" w:cs="Times New Roman"/>
          <w:szCs w:val="24"/>
        </w:rPr>
        <w:t xml:space="preserve"> δεν είπα αυτό</w:t>
      </w:r>
      <w:r>
        <w:rPr>
          <w:rFonts w:eastAsia="Times New Roman" w:cs="Times New Roman"/>
          <w:szCs w:val="24"/>
        </w:rPr>
        <w:t>.</w:t>
      </w:r>
      <w:r w:rsidRPr="00D46DDA">
        <w:rPr>
          <w:rFonts w:eastAsia="Times New Roman" w:cs="Times New Roman"/>
          <w:szCs w:val="24"/>
        </w:rPr>
        <w:t xml:space="preserve"> </w:t>
      </w:r>
    </w:p>
    <w:p w14:paraId="678A40EE" w14:textId="77777777" w:rsidR="0099759A" w:rsidRDefault="00FE124F">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Νέας Δη</w:t>
      </w:r>
      <w:r>
        <w:rPr>
          <w:rFonts w:eastAsia="Times New Roman" w:cs="Times New Roman"/>
          <w:szCs w:val="24"/>
        </w:rPr>
        <w:t>μοκρατίας)</w:t>
      </w:r>
    </w:p>
    <w:p w14:paraId="678A40EF"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Κ</w:t>
      </w:r>
      <w:r w:rsidRPr="00D46DDA">
        <w:rPr>
          <w:rFonts w:eastAsia="Times New Roman" w:cs="Times New Roman"/>
          <w:szCs w:val="24"/>
        </w:rPr>
        <w:t>ατσανιώτη</w:t>
      </w:r>
      <w:r>
        <w:rPr>
          <w:rFonts w:eastAsia="Times New Roman" w:cs="Times New Roman"/>
          <w:szCs w:val="24"/>
        </w:rPr>
        <w:t xml:space="preserve">, πολύ ζωηροί είστε. </w:t>
      </w:r>
    </w:p>
    <w:p w14:paraId="678A40F0" w14:textId="77777777" w:rsidR="0099759A" w:rsidRDefault="00FE124F">
      <w:pPr>
        <w:spacing w:line="600" w:lineRule="auto"/>
        <w:ind w:firstLine="720"/>
        <w:contextualSpacing/>
        <w:jc w:val="both"/>
        <w:rPr>
          <w:rFonts w:eastAsia="Times New Roman" w:cs="Times New Roman"/>
          <w:szCs w:val="24"/>
        </w:rPr>
      </w:pPr>
      <w:r w:rsidRPr="006E4F26">
        <w:rPr>
          <w:rFonts w:eastAsia="Times New Roman" w:cs="Times New Roman"/>
          <w:b/>
          <w:szCs w:val="24"/>
        </w:rPr>
        <w:t>ΧΡΗΣΤΟΣ ΣΠΙΡΤΖΗΣ (Υπουργός Υποδομών και Μεταφορών):</w:t>
      </w:r>
      <w:r>
        <w:rPr>
          <w:rFonts w:eastAsia="Times New Roman" w:cs="Times New Roman"/>
          <w:b/>
          <w:szCs w:val="24"/>
        </w:rPr>
        <w:t xml:space="preserve"> </w:t>
      </w:r>
      <w:r>
        <w:rPr>
          <w:rFonts w:eastAsia="Times New Roman" w:cs="Times New Roman"/>
          <w:szCs w:val="24"/>
        </w:rPr>
        <w:t>Σ</w:t>
      </w:r>
      <w:r w:rsidRPr="00D46DDA">
        <w:rPr>
          <w:rFonts w:eastAsia="Times New Roman" w:cs="Times New Roman"/>
          <w:szCs w:val="24"/>
        </w:rPr>
        <w:t>το σημερινό σχέδιο νόμου</w:t>
      </w:r>
      <w:r>
        <w:rPr>
          <w:rFonts w:eastAsia="Times New Roman" w:cs="Times New Roman"/>
          <w:szCs w:val="24"/>
        </w:rPr>
        <w:t xml:space="preserve"> βλέπουμε τη μεταβατική διάταξη, για να δώσουν</w:t>
      </w:r>
      <w:r w:rsidRPr="00D46DDA">
        <w:rPr>
          <w:rFonts w:eastAsia="Times New Roman" w:cs="Times New Roman"/>
          <w:szCs w:val="24"/>
        </w:rPr>
        <w:t xml:space="preserve"> αυτοί οι άνθρωποι εξετάσεις</w:t>
      </w:r>
      <w:r>
        <w:rPr>
          <w:rFonts w:eastAsia="Times New Roman" w:cs="Times New Roman"/>
          <w:szCs w:val="24"/>
        </w:rPr>
        <w:t xml:space="preserve"> χωρίς να ταλαιπωρούντα</w:t>
      </w:r>
      <w:r>
        <w:rPr>
          <w:rFonts w:eastAsia="Times New Roman" w:cs="Times New Roman"/>
          <w:szCs w:val="24"/>
        </w:rPr>
        <w:t>ι. Δεν συζητάμε</w:t>
      </w:r>
      <w:r w:rsidRPr="00D46DDA">
        <w:rPr>
          <w:rFonts w:eastAsia="Times New Roman" w:cs="Times New Roman"/>
          <w:szCs w:val="24"/>
        </w:rPr>
        <w:t xml:space="preserve"> σήμερα </w:t>
      </w:r>
      <w:r>
        <w:rPr>
          <w:rFonts w:eastAsia="Times New Roman" w:cs="Times New Roman"/>
          <w:szCs w:val="24"/>
        </w:rPr>
        <w:t xml:space="preserve">αν </w:t>
      </w:r>
      <w:r w:rsidRPr="00D46DDA">
        <w:rPr>
          <w:rFonts w:eastAsia="Times New Roman" w:cs="Times New Roman"/>
          <w:szCs w:val="24"/>
        </w:rPr>
        <w:t>θα δίνουν εξετάσεις ή όχι</w:t>
      </w:r>
      <w:r>
        <w:rPr>
          <w:rFonts w:eastAsia="Times New Roman" w:cs="Times New Roman"/>
          <w:szCs w:val="24"/>
        </w:rPr>
        <w:t>. Α</w:t>
      </w:r>
      <w:r w:rsidRPr="00D46DDA">
        <w:rPr>
          <w:rFonts w:eastAsia="Times New Roman" w:cs="Times New Roman"/>
          <w:szCs w:val="24"/>
        </w:rPr>
        <w:t>υτό ψηφίστηκε το</w:t>
      </w:r>
      <w:r>
        <w:rPr>
          <w:rFonts w:eastAsia="Times New Roman" w:cs="Times New Roman"/>
          <w:szCs w:val="24"/>
        </w:rPr>
        <w:t>ν</w:t>
      </w:r>
      <w:r w:rsidRPr="00D46DDA">
        <w:rPr>
          <w:rFonts w:eastAsia="Times New Roman" w:cs="Times New Roman"/>
          <w:szCs w:val="24"/>
        </w:rPr>
        <w:t xml:space="preserve"> Μάρτιο</w:t>
      </w:r>
      <w:r>
        <w:rPr>
          <w:rFonts w:eastAsia="Times New Roman" w:cs="Times New Roman"/>
          <w:szCs w:val="24"/>
        </w:rPr>
        <w:t>,</w:t>
      </w:r>
      <w:r w:rsidRPr="00D46DDA">
        <w:rPr>
          <w:rFonts w:eastAsia="Times New Roman" w:cs="Times New Roman"/>
          <w:szCs w:val="24"/>
        </w:rPr>
        <w:t xml:space="preserve"> όπως και πολλά άλλα ψηφίστηκαν πριν</w:t>
      </w:r>
      <w:r>
        <w:rPr>
          <w:rFonts w:eastAsia="Times New Roman" w:cs="Times New Roman"/>
          <w:szCs w:val="24"/>
        </w:rPr>
        <w:t>,</w:t>
      </w:r>
      <w:r w:rsidRPr="00D46DDA">
        <w:rPr>
          <w:rFonts w:eastAsia="Times New Roman" w:cs="Times New Roman"/>
          <w:szCs w:val="24"/>
        </w:rPr>
        <w:t xml:space="preserve"> </w:t>
      </w:r>
      <w:r>
        <w:rPr>
          <w:rFonts w:eastAsia="Times New Roman" w:cs="Times New Roman"/>
          <w:szCs w:val="24"/>
        </w:rPr>
        <w:t>σ</w:t>
      </w:r>
      <w:r w:rsidRPr="00D46DDA">
        <w:rPr>
          <w:rFonts w:eastAsia="Times New Roman" w:cs="Times New Roman"/>
          <w:szCs w:val="24"/>
        </w:rPr>
        <w:t>τα οποία κλείν</w:t>
      </w:r>
      <w:r>
        <w:rPr>
          <w:rFonts w:eastAsia="Times New Roman" w:cs="Times New Roman"/>
          <w:szCs w:val="24"/>
        </w:rPr>
        <w:t xml:space="preserve">ετε </w:t>
      </w:r>
      <w:r w:rsidRPr="00D46DDA">
        <w:rPr>
          <w:rFonts w:eastAsia="Times New Roman" w:cs="Times New Roman"/>
          <w:szCs w:val="24"/>
        </w:rPr>
        <w:t xml:space="preserve">τα μάτια και θέλετε να </w:t>
      </w:r>
      <w:r>
        <w:rPr>
          <w:rFonts w:eastAsia="Times New Roman" w:cs="Times New Roman"/>
          <w:szCs w:val="24"/>
        </w:rPr>
        <w:t xml:space="preserve">λαϊκίζετε. </w:t>
      </w:r>
      <w:r>
        <w:rPr>
          <w:rFonts w:eastAsia="Times New Roman" w:cs="Times New Roman"/>
          <w:szCs w:val="24"/>
        </w:rPr>
        <w:lastRenderedPageBreak/>
        <w:t xml:space="preserve">Κανένα πρόβλημα. Συνεχίστε το ίδιο βιολί. Πείτε μας, όμως, διευκρινιστικά, αν θέλετε, γι’ αυτό που σας ρώτησα. </w:t>
      </w:r>
    </w:p>
    <w:p w14:paraId="678A40F1"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Πριν δώσω τον λόγο στον κ. Καραμανλή, κύριε Υπουργέ, θα μαζεύετε ό,τι παρατηρήσεις θέλετε και </w:t>
      </w:r>
      <w:r w:rsidRPr="00D46DDA">
        <w:rPr>
          <w:rFonts w:eastAsia="Times New Roman" w:cs="Times New Roman"/>
          <w:szCs w:val="24"/>
        </w:rPr>
        <w:t>όταν θ</w:t>
      </w:r>
      <w:r w:rsidRPr="00D46DDA">
        <w:rPr>
          <w:rFonts w:eastAsia="Times New Roman" w:cs="Times New Roman"/>
          <w:szCs w:val="24"/>
        </w:rPr>
        <w:t>α κάν</w:t>
      </w:r>
      <w:r>
        <w:rPr>
          <w:rFonts w:eastAsia="Times New Roman" w:cs="Times New Roman"/>
          <w:szCs w:val="24"/>
        </w:rPr>
        <w:t xml:space="preserve">ετε </w:t>
      </w:r>
      <w:r w:rsidRPr="00D46DDA">
        <w:rPr>
          <w:rFonts w:eastAsia="Times New Roman" w:cs="Times New Roman"/>
          <w:szCs w:val="24"/>
        </w:rPr>
        <w:t xml:space="preserve">την τοποθέτησή </w:t>
      </w:r>
      <w:r>
        <w:rPr>
          <w:rFonts w:eastAsia="Times New Roman" w:cs="Times New Roman"/>
          <w:szCs w:val="24"/>
        </w:rPr>
        <w:t>σας,</w:t>
      </w:r>
      <w:r w:rsidRPr="00D46DDA">
        <w:rPr>
          <w:rFonts w:eastAsia="Times New Roman" w:cs="Times New Roman"/>
          <w:szCs w:val="24"/>
        </w:rPr>
        <w:t xml:space="preserve"> θα απαντήσετε συνολικά</w:t>
      </w:r>
      <w:r>
        <w:rPr>
          <w:rFonts w:eastAsia="Times New Roman" w:cs="Times New Roman"/>
          <w:szCs w:val="24"/>
        </w:rPr>
        <w:t>. Δ</w:t>
      </w:r>
      <w:r w:rsidRPr="00D46DDA">
        <w:rPr>
          <w:rFonts w:eastAsia="Times New Roman" w:cs="Times New Roman"/>
          <w:szCs w:val="24"/>
        </w:rPr>
        <w:t>εν θα σταματώ τη ροή για να απαντάτε</w:t>
      </w:r>
      <w:r>
        <w:rPr>
          <w:rFonts w:eastAsia="Times New Roman" w:cs="Times New Roman"/>
          <w:szCs w:val="24"/>
        </w:rPr>
        <w:t>. Έ</w:t>
      </w:r>
      <w:r w:rsidRPr="00D46DDA">
        <w:rPr>
          <w:rFonts w:eastAsia="Times New Roman" w:cs="Times New Roman"/>
          <w:szCs w:val="24"/>
        </w:rPr>
        <w:t>τσι</w:t>
      </w:r>
      <w:r>
        <w:rPr>
          <w:rFonts w:eastAsia="Times New Roman" w:cs="Times New Roman"/>
          <w:szCs w:val="24"/>
        </w:rPr>
        <w:t>;</w:t>
      </w:r>
      <w:r w:rsidRPr="00D46DDA">
        <w:rPr>
          <w:rFonts w:eastAsia="Times New Roman" w:cs="Times New Roman"/>
          <w:szCs w:val="24"/>
        </w:rPr>
        <w:t xml:space="preserve"> </w:t>
      </w:r>
    </w:p>
    <w:p w14:paraId="678A40F2" w14:textId="77777777" w:rsidR="0099759A" w:rsidRDefault="00FE124F">
      <w:pPr>
        <w:spacing w:line="600" w:lineRule="auto"/>
        <w:ind w:firstLine="720"/>
        <w:contextualSpacing/>
        <w:jc w:val="both"/>
        <w:rPr>
          <w:rFonts w:eastAsia="Times New Roman" w:cs="Times New Roman"/>
          <w:szCs w:val="24"/>
        </w:rPr>
      </w:pPr>
      <w:r w:rsidRPr="00D46DDA">
        <w:rPr>
          <w:rFonts w:eastAsia="Times New Roman" w:cs="Times New Roman"/>
          <w:szCs w:val="24"/>
        </w:rPr>
        <w:t>Ορίστε</w:t>
      </w:r>
      <w:r>
        <w:rPr>
          <w:rFonts w:eastAsia="Times New Roman" w:cs="Times New Roman"/>
          <w:szCs w:val="24"/>
        </w:rPr>
        <w:t>,</w:t>
      </w:r>
      <w:r w:rsidRPr="00D46DDA">
        <w:rPr>
          <w:rFonts w:eastAsia="Times New Roman" w:cs="Times New Roman"/>
          <w:szCs w:val="24"/>
        </w:rPr>
        <w:t xml:space="preserve"> κύριε Καραμανλή</w:t>
      </w:r>
      <w:r>
        <w:rPr>
          <w:rFonts w:eastAsia="Times New Roman" w:cs="Times New Roman"/>
          <w:szCs w:val="24"/>
        </w:rPr>
        <w:t xml:space="preserve">, έχετε τον λόγο για δύο λεπτά, για να απαντήσετε σε ό,τι θέλετε. </w:t>
      </w:r>
    </w:p>
    <w:p w14:paraId="678A40F3" w14:textId="77777777" w:rsidR="0099759A" w:rsidRDefault="00FE124F">
      <w:pPr>
        <w:spacing w:line="600" w:lineRule="auto"/>
        <w:ind w:firstLine="720"/>
        <w:contextualSpacing/>
        <w:jc w:val="both"/>
        <w:rPr>
          <w:rFonts w:eastAsia="Times New Roman" w:cs="Times New Roman"/>
          <w:szCs w:val="24"/>
        </w:rPr>
      </w:pPr>
      <w:r w:rsidRPr="00E15CA6">
        <w:rPr>
          <w:rFonts w:eastAsia="Times New Roman" w:cs="Times New Roman"/>
          <w:b/>
          <w:szCs w:val="24"/>
        </w:rPr>
        <w:t>ΚΩΝΣΤΑΝΤΙΝΟΣ ΑΧ. ΚΑΡΑΜΑΝΛΗΣ:</w:t>
      </w:r>
      <w:r>
        <w:rPr>
          <w:rFonts w:eastAsia="Times New Roman" w:cs="Times New Roman"/>
          <w:b/>
          <w:szCs w:val="24"/>
        </w:rPr>
        <w:t xml:space="preserve"> </w:t>
      </w:r>
      <w:r w:rsidRPr="00D46DDA">
        <w:rPr>
          <w:rFonts w:eastAsia="Times New Roman" w:cs="Times New Roman"/>
          <w:szCs w:val="24"/>
        </w:rPr>
        <w:t>Σας ευχαριστώ πολύ</w:t>
      </w:r>
      <w:r>
        <w:rPr>
          <w:rFonts w:eastAsia="Times New Roman" w:cs="Times New Roman"/>
          <w:szCs w:val="24"/>
        </w:rPr>
        <w:t>,</w:t>
      </w:r>
      <w:r w:rsidRPr="00D46DDA">
        <w:rPr>
          <w:rFonts w:eastAsia="Times New Roman" w:cs="Times New Roman"/>
          <w:szCs w:val="24"/>
        </w:rPr>
        <w:t xml:space="preserve"> κύριε </w:t>
      </w:r>
      <w:r>
        <w:rPr>
          <w:rFonts w:eastAsia="Times New Roman" w:cs="Times New Roman"/>
          <w:szCs w:val="24"/>
        </w:rPr>
        <w:t>Π</w:t>
      </w:r>
      <w:r w:rsidRPr="00D46DDA">
        <w:rPr>
          <w:rFonts w:eastAsia="Times New Roman" w:cs="Times New Roman"/>
          <w:szCs w:val="24"/>
        </w:rPr>
        <w:t>ρόεδρε</w:t>
      </w:r>
      <w:r>
        <w:rPr>
          <w:rFonts w:eastAsia="Times New Roman" w:cs="Times New Roman"/>
          <w:szCs w:val="24"/>
        </w:rPr>
        <w:t>.</w:t>
      </w:r>
    </w:p>
    <w:p w14:paraId="678A40F4"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Κύρ</w:t>
      </w:r>
      <w:r>
        <w:rPr>
          <w:rFonts w:eastAsia="Times New Roman" w:cs="Times New Roman"/>
          <w:szCs w:val="24"/>
        </w:rPr>
        <w:t>ιε Σπίρτζη,</w:t>
      </w:r>
      <w:r w:rsidRPr="00D46DDA">
        <w:rPr>
          <w:rFonts w:eastAsia="Times New Roman" w:cs="Times New Roman"/>
          <w:szCs w:val="24"/>
        </w:rPr>
        <w:t xml:space="preserve"> πραγματικά </w:t>
      </w:r>
      <w:r>
        <w:rPr>
          <w:rFonts w:eastAsia="Times New Roman" w:cs="Times New Roman"/>
          <w:szCs w:val="24"/>
        </w:rPr>
        <w:t xml:space="preserve">δεν παύετε να με εκπλήσσετε </w:t>
      </w:r>
      <w:r w:rsidRPr="00D46DDA">
        <w:rPr>
          <w:rFonts w:eastAsia="Times New Roman" w:cs="Times New Roman"/>
          <w:szCs w:val="24"/>
        </w:rPr>
        <w:t xml:space="preserve">και είναι εξαιρετικά διασκεδαστικό αυτό που </w:t>
      </w:r>
      <w:r>
        <w:rPr>
          <w:rFonts w:eastAsia="Times New Roman" w:cs="Times New Roman"/>
          <w:szCs w:val="24"/>
        </w:rPr>
        <w:t>κάνετε, διότι</w:t>
      </w:r>
      <w:r w:rsidRPr="00D46DDA">
        <w:rPr>
          <w:rFonts w:eastAsia="Times New Roman" w:cs="Times New Roman"/>
          <w:szCs w:val="24"/>
        </w:rPr>
        <w:t xml:space="preserve"> επανειλημμένως σας έχει πιάσει </w:t>
      </w:r>
      <w:r>
        <w:rPr>
          <w:rFonts w:eastAsia="Times New Roman" w:cs="Times New Roman"/>
          <w:szCs w:val="24"/>
        </w:rPr>
        <w:t>η</w:t>
      </w:r>
      <w:r w:rsidRPr="00D46DDA">
        <w:rPr>
          <w:rFonts w:eastAsia="Times New Roman" w:cs="Times New Roman"/>
          <w:szCs w:val="24"/>
        </w:rPr>
        <w:t xml:space="preserve"> </w:t>
      </w:r>
      <w:r>
        <w:rPr>
          <w:rFonts w:eastAsia="Times New Roman" w:cs="Times New Roman"/>
          <w:szCs w:val="24"/>
        </w:rPr>
        <w:t>Α</w:t>
      </w:r>
      <w:r w:rsidRPr="00D46DDA">
        <w:rPr>
          <w:rFonts w:eastAsia="Times New Roman" w:cs="Times New Roman"/>
          <w:szCs w:val="24"/>
        </w:rPr>
        <w:t xml:space="preserve">ντιπολίτευση </w:t>
      </w:r>
      <w:r>
        <w:rPr>
          <w:rFonts w:eastAsia="Times New Roman" w:cs="Times New Roman"/>
          <w:szCs w:val="24"/>
        </w:rPr>
        <w:t xml:space="preserve">να ψεύδεστε </w:t>
      </w:r>
      <w:r w:rsidRPr="00D46DDA">
        <w:rPr>
          <w:rFonts w:eastAsia="Times New Roman" w:cs="Times New Roman"/>
          <w:szCs w:val="24"/>
        </w:rPr>
        <w:t>και να κάνετε το άσπρο</w:t>
      </w:r>
      <w:r>
        <w:rPr>
          <w:rFonts w:eastAsia="Times New Roman" w:cs="Times New Roman"/>
          <w:szCs w:val="24"/>
        </w:rPr>
        <w:t xml:space="preserve"> </w:t>
      </w:r>
      <w:r w:rsidRPr="00D46DDA">
        <w:rPr>
          <w:rFonts w:eastAsia="Times New Roman" w:cs="Times New Roman"/>
          <w:szCs w:val="24"/>
        </w:rPr>
        <w:t>μαύρο</w:t>
      </w:r>
      <w:r>
        <w:rPr>
          <w:rFonts w:eastAsia="Times New Roman" w:cs="Times New Roman"/>
          <w:szCs w:val="24"/>
        </w:rPr>
        <w:t>.</w:t>
      </w:r>
    </w:p>
    <w:p w14:paraId="678A40F5"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Θ</w:t>
      </w:r>
      <w:r w:rsidRPr="00D46DDA">
        <w:rPr>
          <w:rFonts w:eastAsia="Times New Roman" w:cs="Times New Roman"/>
          <w:szCs w:val="24"/>
        </w:rPr>
        <w:t xml:space="preserve">α πάρουμε </w:t>
      </w:r>
      <w:r>
        <w:rPr>
          <w:rFonts w:eastAsia="Times New Roman" w:cs="Times New Roman"/>
          <w:szCs w:val="24"/>
        </w:rPr>
        <w:t>λ</w:t>
      </w:r>
      <w:r w:rsidRPr="00D46DDA">
        <w:rPr>
          <w:rFonts w:eastAsia="Times New Roman" w:cs="Times New Roman"/>
          <w:szCs w:val="24"/>
        </w:rPr>
        <w:t xml:space="preserve">οιπόν </w:t>
      </w:r>
      <w:r>
        <w:rPr>
          <w:rFonts w:eastAsia="Times New Roman" w:cs="Times New Roman"/>
          <w:szCs w:val="24"/>
        </w:rPr>
        <w:t>τ</w:t>
      </w:r>
      <w:r w:rsidRPr="00D46DDA">
        <w:rPr>
          <w:rFonts w:eastAsia="Times New Roman" w:cs="Times New Roman"/>
          <w:szCs w:val="24"/>
        </w:rPr>
        <w:t xml:space="preserve">α </w:t>
      </w:r>
      <w:r>
        <w:rPr>
          <w:rFonts w:eastAsia="Times New Roman" w:cs="Times New Roman"/>
          <w:szCs w:val="24"/>
        </w:rPr>
        <w:t xml:space="preserve">Πρακτικά, για να δούμε ότι πριν από </w:t>
      </w:r>
      <w:r w:rsidRPr="00D46DDA">
        <w:rPr>
          <w:rFonts w:eastAsia="Times New Roman" w:cs="Times New Roman"/>
          <w:szCs w:val="24"/>
        </w:rPr>
        <w:t>λ</w:t>
      </w:r>
      <w:r w:rsidRPr="00D46DDA">
        <w:rPr>
          <w:rFonts w:eastAsia="Times New Roman" w:cs="Times New Roman"/>
          <w:szCs w:val="24"/>
        </w:rPr>
        <w:t xml:space="preserve">ίγες ώρες </w:t>
      </w:r>
      <w:r>
        <w:rPr>
          <w:rFonts w:eastAsia="Times New Roman" w:cs="Times New Roman"/>
          <w:szCs w:val="24"/>
        </w:rPr>
        <w:t xml:space="preserve">είπατε </w:t>
      </w:r>
      <w:r w:rsidRPr="00D46DDA">
        <w:rPr>
          <w:rFonts w:eastAsia="Times New Roman" w:cs="Times New Roman"/>
          <w:szCs w:val="24"/>
        </w:rPr>
        <w:t>ότι η Νέα Δημοκρατία είχε ψηφίσει το συ</w:t>
      </w:r>
      <w:r w:rsidRPr="00D46DDA">
        <w:rPr>
          <w:rFonts w:eastAsia="Times New Roman" w:cs="Times New Roman"/>
          <w:szCs w:val="24"/>
        </w:rPr>
        <w:lastRenderedPageBreak/>
        <w:t>γκεκριμένο άρθρο</w:t>
      </w:r>
      <w:r>
        <w:rPr>
          <w:rFonts w:eastAsia="Times New Roman" w:cs="Times New Roman"/>
          <w:szCs w:val="24"/>
        </w:rPr>
        <w:t>. Ή</w:t>
      </w:r>
      <w:r w:rsidRPr="00D46DDA">
        <w:rPr>
          <w:rFonts w:eastAsia="Times New Roman" w:cs="Times New Roman"/>
          <w:szCs w:val="24"/>
        </w:rPr>
        <w:t>ρθαμε εδώ</w:t>
      </w:r>
      <w:r>
        <w:rPr>
          <w:rFonts w:eastAsia="Times New Roman" w:cs="Times New Roman"/>
          <w:szCs w:val="24"/>
        </w:rPr>
        <w:t>,</w:t>
      </w:r>
      <w:r w:rsidRPr="00D46DDA">
        <w:rPr>
          <w:rFonts w:eastAsia="Times New Roman" w:cs="Times New Roman"/>
          <w:szCs w:val="24"/>
        </w:rPr>
        <w:t xml:space="preserve"> σας αποδείξαμε ότι δεν το είχαμε ψηφίσει και αντί να πείτε </w:t>
      </w:r>
      <w:r>
        <w:rPr>
          <w:rFonts w:eastAsia="Times New Roman" w:cs="Times New Roman"/>
          <w:szCs w:val="24"/>
        </w:rPr>
        <w:t>«</w:t>
      </w:r>
      <w:r w:rsidRPr="00D46DDA">
        <w:rPr>
          <w:rFonts w:eastAsia="Times New Roman" w:cs="Times New Roman"/>
          <w:szCs w:val="24"/>
        </w:rPr>
        <w:t>έκαν</w:t>
      </w:r>
      <w:r>
        <w:rPr>
          <w:rFonts w:eastAsia="Times New Roman" w:cs="Times New Roman"/>
          <w:szCs w:val="24"/>
        </w:rPr>
        <w:t>α</w:t>
      </w:r>
      <w:r w:rsidRPr="00D46DDA">
        <w:rPr>
          <w:rFonts w:eastAsia="Times New Roman" w:cs="Times New Roman"/>
          <w:szCs w:val="24"/>
        </w:rPr>
        <w:t xml:space="preserve"> ένα λάθος</w:t>
      </w:r>
      <w:r>
        <w:rPr>
          <w:rFonts w:eastAsia="Times New Roman" w:cs="Times New Roman"/>
          <w:szCs w:val="24"/>
        </w:rPr>
        <w:t>,</w:t>
      </w:r>
      <w:r w:rsidRPr="00D46DDA">
        <w:rPr>
          <w:rFonts w:eastAsia="Times New Roman" w:cs="Times New Roman"/>
          <w:szCs w:val="24"/>
        </w:rPr>
        <w:t xml:space="preserve"> συγ</w:t>
      </w:r>
      <w:r>
        <w:rPr>
          <w:rFonts w:eastAsia="Times New Roman" w:cs="Times New Roman"/>
          <w:szCs w:val="24"/>
        </w:rPr>
        <w:t>γ</w:t>
      </w:r>
      <w:r w:rsidRPr="00D46DDA">
        <w:rPr>
          <w:rFonts w:eastAsia="Times New Roman" w:cs="Times New Roman"/>
          <w:szCs w:val="24"/>
        </w:rPr>
        <w:t>νώμη</w:t>
      </w:r>
      <w:r>
        <w:rPr>
          <w:rFonts w:eastAsia="Times New Roman" w:cs="Times New Roman"/>
          <w:szCs w:val="24"/>
        </w:rPr>
        <w:t>»,</w:t>
      </w:r>
      <w:r w:rsidRPr="00D46DDA">
        <w:rPr>
          <w:rFonts w:eastAsia="Times New Roman" w:cs="Times New Roman"/>
          <w:szCs w:val="24"/>
        </w:rPr>
        <w:t xml:space="preserve"> γυρνάτε και μας λέτε </w:t>
      </w:r>
      <w:r>
        <w:rPr>
          <w:rFonts w:eastAsia="Times New Roman" w:cs="Times New Roman"/>
          <w:szCs w:val="24"/>
        </w:rPr>
        <w:t>«</w:t>
      </w:r>
      <w:r w:rsidRPr="00D46DDA">
        <w:rPr>
          <w:rFonts w:eastAsia="Times New Roman" w:cs="Times New Roman"/>
          <w:szCs w:val="24"/>
        </w:rPr>
        <w:t>δεν κάναμε αυτό</w:t>
      </w:r>
      <w:r>
        <w:rPr>
          <w:rFonts w:eastAsia="Times New Roman" w:cs="Times New Roman"/>
          <w:szCs w:val="24"/>
        </w:rPr>
        <w:t>».</w:t>
      </w:r>
    </w:p>
    <w:p w14:paraId="678A40F6"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Τ</w:t>
      </w:r>
      <w:r w:rsidRPr="00D46DDA">
        <w:rPr>
          <w:rFonts w:eastAsia="Times New Roman" w:cs="Times New Roman"/>
          <w:szCs w:val="24"/>
        </w:rPr>
        <w:t>ώρα</w:t>
      </w:r>
      <w:r>
        <w:rPr>
          <w:rFonts w:eastAsia="Times New Roman" w:cs="Times New Roman"/>
          <w:szCs w:val="24"/>
        </w:rPr>
        <w:t>,</w:t>
      </w:r>
      <w:r w:rsidRPr="00D46DDA">
        <w:rPr>
          <w:rFonts w:eastAsia="Times New Roman" w:cs="Times New Roman"/>
          <w:szCs w:val="24"/>
        </w:rPr>
        <w:t xml:space="preserve"> να απαντήσω στο ερώτημά </w:t>
      </w:r>
      <w:r>
        <w:rPr>
          <w:rFonts w:eastAsia="Times New Roman" w:cs="Times New Roman"/>
          <w:szCs w:val="24"/>
        </w:rPr>
        <w:t xml:space="preserve">σας. Ένας </w:t>
      </w:r>
      <w:r>
        <w:rPr>
          <w:rFonts w:eastAsia="Times New Roman" w:cs="Times New Roman"/>
          <w:szCs w:val="24"/>
        </w:rPr>
        <w:t>οδηγός</w:t>
      </w:r>
      <w:r>
        <w:rPr>
          <w:rFonts w:eastAsia="Times New Roman" w:cs="Times New Roman"/>
          <w:szCs w:val="24"/>
        </w:rPr>
        <w:t>,</w:t>
      </w:r>
      <w:r>
        <w:rPr>
          <w:rFonts w:eastAsia="Times New Roman" w:cs="Times New Roman"/>
          <w:szCs w:val="24"/>
        </w:rPr>
        <w:t xml:space="preserve"> που είναι εβδομήντα τεσσάρων χρονών</w:t>
      </w:r>
      <w:r w:rsidRPr="00D46DDA">
        <w:rPr>
          <w:rFonts w:eastAsia="Times New Roman" w:cs="Times New Roman"/>
          <w:szCs w:val="24"/>
        </w:rPr>
        <w:t xml:space="preserve"> και θέλει να δώσει για δίπλωμα οδήγησης θα δώσει τρεις φορές</w:t>
      </w:r>
      <w:r>
        <w:rPr>
          <w:rFonts w:eastAsia="Times New Roman" w:cs="Times New Roman"/>
          <w:szCs w:val="24"/>
        </w:rPr>
        <w:t>.</w:t>
      </w:r>
      <w:r w:rsidRPr="00D46DDA">
        <w:rPr>
          <w:rFonts w:eastAsia="Times New Roman" w:cs="Times New Roman"/>
          <w:szCs w:val="24"/>
        </w:rPr>
        <w:t xml:space="preserve"> </w:t>
      </w:r>
      <w:r>
        <w:rPr>
          <w:rFonts w:eastAsia="Times New Roman" w:cs="Times New Roman"/>
          <w:szCs w:val="24"/>
        </w:rPr>
        <w:t>Α</w:t>
      </w:r>
      <w:r w:rsidRPr="00D46DDA">
        <w:rPr>
          <w:rFonts w:eastAsia="Times New Roman" w:cs="Times New Roman"/>
          <w:szCs w:val="24"/>
        </w:rPr>
        <w:t>ν θέλει να δώσει και για δίπλωμα μοτοσυκλέτας</w:t>
      </w:r>
      <w:r>
        <w:rPr>
          <w:rFonts w:eastAsia="Times New Roman" w:cs="Times New Roman"/>
          <w:szCs w:val="24"/>
        </w:rPr>
        <w:t>,</w:t>
      </w:r>
      <w:r w:rsidRPr="00D46DDA">
        <w:rPr>
          <w:rFonts w:eastAsia="Times New Roman" w:cs="Times New Roman"/>
          <w:szCs w:val="24"/>
        </w:rPr>
        <w:t xml:space="preserve"> θα ξαναδώσει </w:t>
      </w:r>
      <w:r>
        <w:rPr>
          <w:rFonts w:eastAsia="Times New Roman" w:cs="Times New Roman"/>
          <w:szCs w:val="24"/>
        </w:rPr>
        <w:t xml:space="preserve">εξετάσεις </w:t>
      </w:r>
      <w:r w:rsidRPr="00D46DDA">
        <w:rPr>
          <w:rFonts w:eastAsia="Times New Roman" w:cs="Times New Roman"/>
          <w:szCs w:val="24"/>
        </w:rPr>
        <w:t>και μπορεί να υπάρχει</w:t>
      </w:r>
      <w:r>
        <w:rPr>
          <w:rFonts w:eastAsia="Times New Roman" w:cs="Times New Roman"/>
          <w:szCs w:val="24"/>
        </w:rPr>
        <w:t xml:space="preserve"> τέτοιος οδηγός. Συγ</w:t>
      </w:r>
      <w:r w:rsidRPr="00D46DDA">
        <w:rPr>
          <w:rFonts w:eastAsia="Times New Roman" w:cs="Times New Roman"/>
          <w:szCs w:val="24"/>
        </w:rPr>
        <w:t>γνώμη</w:t>
      </w:r>
      <w:r>
        <w:rPr>
          <w:rFonts w:eastAsia="Times New Roman" w:cs="Times New Roman"/>
          <w:szCs w:val="24"/>
        </w:rPr>
        <w:t>,</w:t>
      </w:r>
      <w:r w:rsidRPr="00D46DDA">
        <w:rPr>
          <w:rFonts w:eastAsia="Times New Roman" w:cs="Times New Roman"/>
          <w:szCs w:val="24"/>
        </w:rPr>
        <w:t xml:space="preserve"> γιατί είδα συναδέλφους του ΣΥΡΙ</w:t>
      </w:r>
      <w:r w:rsidRPr="00D46DDA">
        <w:rPr>
          <w:rFonts w:eastAsia="Times New Roman" w:cs="Times New Roman"/>
          <w:szCs w:val="24"/>
        </w:rPr>
        <w:t xml:space="preserve">ΖΑ να λένε </w:t>
      </w:r>
      <w:r>
        <w:rPr>
          <w:rFonts w:eastAsia="Times New Roman" w:cs="Times New Roman"/>
          <w:szCs w:val="24"/>
        </w:rPr>
        <w:t>«</w:t>
      </w:r>
      <w:r w:rsidRPr="00D46DDA">
        <w:rPr>
          <w:rFonts w:eastAsia="Times New Roman" w:cs="Times New Roman"/>
          <w:szCs w:val="24"/>
        </w:rPr>
        <w:t xml:space="preserve">να είναι </w:t>
      </w:r>
      <w:r>
        <w:rPr>
          <w:rFonts w:eastAsia="Times New Roman" w:cs="Times New Roman"/>
          <w:szCs w:val="24"/>
        </w:rPr>
        <w:t xml:space="preserve">εβδομήντα τεσσάρων </w:t>
      </w:r>
      <w:r w:rsidRPr="00D46DDA">
        <w:rPr>
          <w:rFonts w:eastAsia="Times New Roman" w:cs="Times New Roman"/>
          <w:szCs w:val="24"/>
        </w:rPr>
        <w:t>χρονών και να είναι οδηγός φορτηγού</w:t>
      </w:r>
      <w:r>
        <w:rPr>
          <w:rFonts w:eastAsia="Times New Roman" w:cs="Times New Roman"/>
          <w:szCs w:val="24"/>
        </w:rPr>
        <w:t xml:space="preserve">;». Γιατί, </w:t>
      </w:r>
      <w:r w:rsidRPr="00D46DDA">
        <w:rPr>
          <w:rFonts w:eastAsia="Times New Roman" w:cs="Times New Roman"/>
          <w:szCs w:val="24"/>
        </w:rPr>
        <w:t xml:space="preserve">δεν μπορεί </w:t>
      </w:r>
      <w:r>
        <w:rPr>
          <w:rFonts w:eastAsia="Times New Roman" w:cs="Times New Roman"/>
          <w:szCs w:val="24"/>
        </w:rPr>
        <w:t xml:space="preserve">σήμερα </w:t>
      </w:r>
      <w:r w:rsidRPr="00D46DDA">
        <w:rPr>
          <w:rFonts w:eastAsia="Times New Roman" w:cs="Times New Roman"/>
          <w:szCs w:val="24"/>
        </w:rPr>
        <w:t xml:space="preserve">να </w:t>
      </w:r>
      <w:r>
        <w:rPr>
          <w:rFonts w:eastAsia="Times New Roman" w:cs="Times New Roman"/>
          <w:szCs w:val="24"/>
        </w:rPr>
        <w:t>υπάρχουν εβδομ</w:t>
      </w:r>
      <w:r>
        <w:rPr>
          <w:rFonts w:eastAsia="Times New Roman" w:cs="Times New Roman"/>
          <w:szCs w:val="24"/>
        </w:rPr>
        <w:t>ήντα τεσσάρων χρονών</w:t>
      </w:r>
      <w:r>
        <w:rPr>
          <w:rFonts w:eastAsia="Times New Roman" w:cs="Times New Roman"/>
          <w:szCs w:val="24"/>
        </w:rPr>
        <w:t xml:space="preserve"> άνθρωποι</w:t>
      </w:r>
      <w:r>
        <w:rPr>
          <w:rFonts w:eastAsia="Times New Roman" w:cs="Times New Roman"/>
          <w:szCs w:val="24"/>
        </w:rPr>
        <w:t>,</w:t>
      </w:r>
      <w:r w:rsidRPr="00D46DDA">
        <w:rPr>
          <w:rFonts w:eastAsia="Times New Roman" w:cs="Times New Roman"/>
          <w:szCs w:val="24"/>
        </w:rPr>
        <w:t xml:space="preserve"> οι οποίοι να μην είναι σε σύνταξη και να οδηγούν ή να έχουν διακόψει τα συνταξιοδοτικά τους δικαιώματα κ</w:t>
      </w:r>
      <w:r w:rsidRPr="00D46DDA">
        <w:rPr>
          <w:rFonts w:eastAsia="Times New Roman" w:cs="Times New Roman"/>
          <w:szCs w:val="24"/>
        </w:rPr>
        <w:t>αι να οδηγούν</w:t>
      </w:r>
      <w:r>
        <w:rPr>
          <w:rFonts w:eastAsia="Times New Roman" w:cs="Times New Roman"/>
          <w:szCs w:val="24"/>
        </w:rPr>
        <w:t>; Ναι, κύριε Σ</w:t>
      </w:r>
      <w:r w:rsidRPr="00D46DDA">
        <w:rPr>
          <w:rFonts w:eastAsia="Times New Roman" w:cs="Times New Roman"/>
          <w:szCs w:val="24"/>
        </w:rPr>
        <w:t>πίρτζη</w:t>
      </w:r>
      <w:r>
        <w:rPr>
          <w:rFonts w:eastAsia="Times New Roman" w:cs="Times New Roman"/>
          <w:szCs w:val="24"/>
        </w:rPr>
        <w:t>. Κ</w:t>
      </w:r>
      <w:r w:rsidRPr="00D46DDA">
        <w:rPr>
          <w:rFonts w:eastAsia="Times New Roman" w:cs="Times New Roman"/>
          <w:szCs w:val="24"/>
        </w:rPr>
        <w:t>αι αυτά δεν τα λέω εγώ</w:t>
      </w:r>
      <w:r>
        <w:rPr>
          <w:rFonts w:eastAsia="Times New Roman" w:cs="Times New Roman"/>
          <w:szCs w:val="24"/>
        </w:rPr>
        <w:t>.</w:t>
      </w:r>
      <w:r w:rsidRPr="00D46DDA">
        <w:rPr>
          <w:rFonts w:eastAsia="Times New Roman" w:cs="Times New Roman"/>
          <w:szCs w:val="24"/>
        </w:rPr>
        <w:t xml:space="preserve"> </w:t>
      </w:r>
      <w:r>
        <w:rPr>
          <w:rFonts w:eastAsia="Times New Roman" w:cs="Times New Roman"/>
          <w:szCs w:val="24"/>
        </w:rPr>
        <w:t>Α</w:t>
      </w:r>
      <w:r w:rsidRPr="00D46DDA">
        <w:rPr>
          <w:rFonts w:eastAsia="Times New Roman" w:cs="Times New Roman"/>
          <w:szCs w:val="24"/>
        </w:rPr>
        <w:t xml:space="preserve">υτά τα </w:t>
      </w:r>
      <w:r>
        <w:rPr>
          <w:rFonts w:eastAsia="Times New Roman" w:cs="Times New Roman"/>
          <w:szCs w:val="24"/>
        </w:rPr>
        <w:t xml:space="preserve">είπαν στην </w:t>
      </w:r>
      <w:r>
        <w:rPr>
          <w:rFonts w:eastAsia="Times New Roman" w:cs="Times New Roman"/>
          <w:szCs w:val="24"/>
        </w:rPr>
        <w:t>ε</w:t>
      </w:r>
      <w:r>
        <w:rPr>
          <w:rFonts w:eastAsia="Times New Roman" w:cs="Times New Roman"/>
          <w:szCs w:val="24"/>
        </w:rPr>
        <w:t xml:space="preserve">πιτροπή. Τα λένε </w:t>
      </w:r>
      <w:r w:rsidRPr="00D46DDA">
        <w:rPr>
          <w:rFonts w:eastAsia="Times New Roman" w:cs="Times New Roman"/>
          <w:szCs w:val="24"/>
        </w:rPr>
        <w:t xml:space="preserve">οι φορείς του </w:t>
      </w:r>
      <w:r>
        <w:rPr>
          <w:rFonts w:eastAsia="Times New Roman" w:cs="Times New Roman"/>
          <w:szCs w:val="24"/>
        </w:rPr>
        <w:t>Υ</w:t>
      </w:r>
      <w:r w:rsidRPr="00D46DDA">
        <w:rPr>
          <w:rFonts w:eastAsia="Times New Roman" w:cs="Times New Roman"/>
          <w:szCs w:val="24"/>
        </w:rPr>
        <w:t xml:space="preserve">πουργείου </w:t>
      </w:r>
      <w:r>
        <w:rPr>
          <w:rFonts w:eastAsia="Times New Roman" w:cs="Times New Roman"/>
          <w:szCs w:val="24"/>
        </w:rPr>
        <w:t>σας. Ε</w:t>
      </w:r>
      <w:r w:rsidRPr="00D46DDA">
        <w:rPr>
          <w:rFonts w:eastAsia="Times New Roman" w:cs="Times New Roman"/>
          <w:szCs w:val="24"/>
        </w:rPr>
        <w:t>γώ αυτά δεν τα έβγαλα από το κεφάλι μου</w:t>
      </w:r>
      <w:r>
        <w:rPr>
          <w:rFonts w:eastAsia="Times New Roman" w:cs="Times New Roman"/>
          <w:szCs w:val="24"/>
        </w:rPr>
        <w:t>.</w:t>
      </w:r>
      <w:r w:rsidRPr="00D46DDA">
        <w:rPr>
          <w:rFonts w:eastAsia="Times New Roman" w:cs="Times New Roman"/>
          <w:szCs w:val="24"/>
        </w:rPr>
        <w:t xml:space="preserve"> </w:t>
      </w:r>
    </w:p>
    <w:p w14:paraId="678A40F7" w14:textId="77777777" w:rsidR="0099759A" w:rsidRDefault="00FE124F">
      <w:pPr>
        <w:spacing w:line="600" w:lineRule="auto"/>
        <w:ind w:firstLine="720"/>
        <w:contextualSpacing/>
        <w:jc w:val="both"/>
        <w:rPr>
          <w:rFonts w:eastAsia="Times New Roman" w:cs="Times New Roman"/>
          <w:szCs w:val="24"/>
        </w:rPr>
      </w:pPr>
      <w:r w:rsidRPr="00D46DDA">
        <w:rPr>
          <w:rFonts w:eastAsia="Times New Roman" w:cs="Times New Roman"/>
          <w:szCs w:val="24"/>
        </w:rPr>
        <w:t>Επομένως</w:t>
      </w:r>
      <w:r>
        <w:rPr>
          <w:rFonts w:eastAsia="Times New Roman" w:cs="Times New Roman"/>
          <w:szCs w:val="24"/>
        </w:rPr>
        <w:t>,</w:t>
      </w:r>
      <w:r w:rsidRPr="00D46DDA">
        <w:rPr>
          <w:rFonts w:eastAsia="Times New Roman" w:cs="Times New Roman"/>
          <w:szCs w:val="24"/>
        </w:rPr>
        <w:t xml:space="preserve"> για άλλη μία φορά εκτίθεστε</w:t>
      </w:r>
      <w:r>
        <w:rPr>
          <w:rFonts w:eastAsia="Times New Roman" w:cs="Times New Roman"/>
          <w:szCs w:val="24"/>
        </w:rPr>
        <w:t>,</w:t>
      </w:r>
      <w:r w:rsidRPr="00D46DDA">
        <w:rPr>
          <w:rFonts w:eastAsia="Times New Roman" w:cs="Times New Roman"/>
          <w:szCs w:val="24"/>
        </w:rPr>
        <w:t xml:space="preserve"> για άλλη μία φορά</w:t>
      </w:r>
      <w:r>
        <w:rPr>
          <w:rFonts w:eastAsia="Times New Roman" w:cs="Times New Roman"/>
          <w:szCs w:val="24"/>
        </w:rPr>
        <w:t xml:space="preserve"> κάνετε το άσπρο </w:t>
      </w:r>
      <w:r w:rsidRPr="00D46DDA">
        <w:rPr>
          <w:rFonts w:eastAsia="Times New Roman" w:cs="Times New Roman"/>
          <w:szCs w:val="24"/>
        </w:rPr>
        <w:t xml:space="preserve">μαύρο και το </w:t>
      </w:r>
      <w:r w:rsidRPr="00D46DDA">
        <w:rPr>
          <w:rFonts w:eastAsia="Times New Roman" w:cs="Times New Roman"/>
          <w:szCs w:val="24"/>
        </w:rPr>
        <w:t xml:space="preserve">πιο σημαντικό από όλα </w:t>
      </w:r>
      <w:r>
        <w:rPr>
          <w:rFonts w:eastAsia="Times New Roman" w:cs="Times New Roman"/>
          <w:szCs w:val="24"/>
        </w:rPr>
        <w:t>ξ</w:t>
      </w:r>
      <w:r w:rsidRPr="00D46DDA">
        <w:rPr>
          <w:rFonts w:eastAsia="Times New Roman" w:cs="Times New Roman"/>
          <w:szCs w:val="24"/>
        </w:rPr>
        <w:t>έρετε ποιο</w:t>
      </w:r>
      <w:r>
        <w:rPr>
          <w:rFonts w:eastAsia="Times New Roman" w:cs="Times New Roman"/>
          <w:szCs w:val="24"/>
        </w:rPr>
        <w:t xml:space="preserve"> είναι, κύριε Σ</w:t>
      </w:r>
      <w:r w:rsidRPr="00D46DDA">
        <w:rPr>
          <w:rFonts w:eastAsia="Times New Roman" w:cs="Times New Roman"/>
          <w:szCs w:val="24"/>
        </w:rPr>
        <w:t>πίρτζη</w:t>
      </w:r>
      <w:r>
        <w:rPr>
          <w:rFonts w:eastAsia="Times New Roman" w:cs="Times New Roman"/>
          <w:szCs w:val="24"/>
        </w:rPr>
        <w:t>;</w:t>
      </w:r>
      <w:r w:rsidRPr="00D46DDA">
        <w:rPr>
          <w:rFonts w:eastAsia="Times New Roman" w:cs="Times New Roman"/>
          <w:szCs w:val="24"/>
        </w:rPr>
        <w:t xml:space="preserve"> Δεν έχει καμ</w:t>
      </w:r>
      <w:r>
        <w:rPr>
          <w:rFonts w:eastAsia="Times New Roman" w:cs="Times New Roman"/>
          <w:szCs w:val="24"/>
        </w:rPr>
        <w:t>μ</w:t>
      </w:r>
      <w:r w:rsidRPr="00D46DDA">
        <w:rPr>
          <w:rFonts w:eastAsia="Times New Roman" w:cs="Times New Roman"/>
          <w:szCs w:val="24"/>
        </w:rPr>
        <w:t xml:space="preserve">ία σημασία εδώ η </w:t>
      </w:r>
      <w:r w:rsidRPr="00D46DDA">
        <w:rPr>
          <w:rFonts w:eastAsia="Times New Roman" w:cs="Times New Roman"/>
          <w:szCs w:val="24"/>
        </w:rPr>
        <w:lastRenderedPageBreak/>
        <w:t xml:space="preserve">δική </w:t>
      </w:r>
      <w:r>
        <w:rPr>
          <w:rFonts w:eastAsia="Times New Roman" w:cs="Times New Roman"/>
          <w:szCs w:val="24"/>
        </w:rPr>
        <w:t>μας,</w:t>
      </w:r>
      <w:r w:rsidRPr="00D46DDA">
        <w:rPr>
          <w:rFonts w:eastAsia="Times New Roman" w:cs="Times New Roman"/>
          <w:szCs w:val="24"/>
        </w:rPr>
        <w:t xml:space="preserve"> αν θέλετε</w:t>
      </w:r>
      <w:r>
        <w:rPr>
          <w:rFonts w:eastAsia="Times New Roman" w:cs="Times New Roman"/>
          <w:szCs w:val="24"/>
        </w:rPr>
        <w:t>,</w:t>
      </w:r>
      <w:r w:rsidRPr="00D46DDA">
        <w:rPr>
          <w:rFonts w:eastAsia="Times New Roman" w:cs="Times New Roman"/>
          <w:szCs w:val="24"/>
        </w:rPr>
        <w:t xml:space="preserve"> αντιπαράθεση</w:t>
      </w:r>
      <w:r>
        <w:rPr>
          <w:rFonts w:eastAsia="Times New Roman" w:cs="Times New Roman"/>
          <w:szCs w:val="24"/>
        </w:rPr>
        <w:t>.</w:t>
      </w:r>
      <w:r w:rsidRPr="00D46DDA">
        <w:rPr>
          <w:rFonts w:eastAsia="Times New Roman" w:cs="Times New Roman"/>
          <w:szCs w:val="24"/>
        </w:rPr>
        <w:t xml:space="preserve"> Σημασία έχει ότι θα </w:t>
      </w:r>
      <w:r>
        <w:rPr>
          <w:rFonts w:eastAsia="Times New Roman" w:cs="Times New Roman"/>
          <w:szCs w:val="24"/>
        </w:rPr>
        <w:t>εί</w:t>
      </w:r>
      <w:r w:rsidRPr="00D46DDA">
        <w:rPr>
          <w:rFonts w:eastAsia="Times New Roman" w:cs="Times New Roman"/>
          <w:szCs w:val="24"/>
        </w:rPr>
        <w:t xml:space="preserve">μαστε και πάλι σε αυτή την </w:t>
      </w:r>
      <w:r>
        <w:rPr>
          <w:rFonts w:eastAsia="Times New Roman" w:cs="Times New Roman"/>
          <w:szCs w:val="24"/>
        </w:rPr>
        <w:t>Α</w:t>
      </w:r>
      <w:r w:rsidRPr="00D46DDA">
        <w:rPr>
          <w:rFonts w:eastAsia="Times New Roman" w:cs="Times New Roman"/>
          <w:szCs w:val="24"/>
        </w:rPr>
        <w:t>ίθουσα και θα σας λέμε ότι αυτός ο νόμος</w:t>
      </w:r>
      <w:r>
        <w:rPr>
          <w:rFonts w:eastAsia="Times New Roman" w:cs="Times New Roman"/>
          <w:szCs w:val="24"/>
        </w:rPr>
        <w:t>,</w:t>
      </w:r>
      <w:r w:rsidRPr="00D46DDA">
        <w:rPr>
          <w:rFonts w:eastAsia="Times New Roman" w:cs="Times New Roman"/>
          <w:szCs w:val="24"/>
        </w:rPr>
        <w:t xml:space="preserve"> δεν πρόκειται να εφαρμοστεί</w:t>
      </w:r>
      <w:r>
        <w:rPr>
          <w:rFonts w:eastAsia="Times New Roman" w:cs="Times New Roman"/>
          <w:szCs w:val="24"/>
        </w:rPr>
        <w:t>! Δ</w:t>
      </w:r>
      <w:r w:rsidRPr="00D46DDA">
        <w:rPr>
          <w:rFonts w:eastAsia="Times New Roman" w:cs="Times New Roman"/>
          <w:szCs w:val="24"/>
        </w:rPr>
        <w:t xml:space="preserve">ιότι </w:t>
      </w:r>
      <w:r>
        <w:rPr>
          <w:rFonts w:eastAsia="Times New Roman" w:cs="Times New Roman"/>
          <w:szCs w:val="24"/>
        </w:rPr>
        <w:t xml:space="preserve">για </w:t>
      </w:r>
      <w:r w:rsidRPr="00D46DDA">
        <w:rPr>
          <w:rFonts w:eastAsia="Times New Roman" w:cs="Times New Roman"/>
          <w:szCs w:val="24"/>
        </w:rPr>
        <w:t xml:space="preserve">όλα </w:t>
      </w:r>
      <w:r w:rsidRPr="00D46DDA">
        <w:rPr>
          <w:rFonts w:eastAsia="Times New Roman" w:cs="Times New Roman"/>
          <w:szCs w:val="24"/>
        </w:rPr>
        <w:t>τα νομοθετήματα</w:t>
      </w:r>
      <w:r>
        <w:rPr>
          <w:rFonts w:eastAsia="Times New Roman" w:cs="Times New Roman"/>
          <w:szCs w:val="24"/>
        </w:rPr>
        <w:t>,</w:t>
      </w:r>
      <w:r w:rsidRPr="00D46DDA">
        <w:rPr>
          <w:rFonts w:eastAsia="Times New Roman" w:cs="Times New Roman"/>
          <w:szCs w:val="24"/>
        </w:rPr>
        <w:t xml:space="preserve"> που έχετε φέρει εδώ </w:t>
      </w:r>
      <w:r>
        <w:rPr>
          <w:rFonts w:eastAsia="Times New Roman" w:cs="Times New Roman"/>
          <w:szCs w:val="24"/>
        </w:rPr>
        <w:t>και σας το έχουμε αποδείξει, δ</w:t>
      </w:r>
      <w:r w:rsidRPr="00D46DDA">
        <w:rPr>
          <w:rFonts w:eastAsia="Times New Roman" w:cs="Times New Roman"/>
          <w:szCs w:val="24"/>
        </w:rPr>
        <w:t>υστυχώς</w:t>
      </w:r>
      <w:r>
        <w:rPr>
          <w:rFonts w:eastAsia="Times New Roman" w:cs="Times New Roman"/>
          <w:szCs w:val="24"/>
        </w:rPr>
        <w:t>,</w:t>
      </w:r>
      <w:r w:rsidRPr="00D46DDA">
        <w:rPr>
          <w:rFonts w:eastAsia="Times New Roman" w:cs="Times New Roman"/>
          <w:szCs w:val="24"/>
        </w:rPr>
        <w:t xml:space="preserve"> δεν έχετε έτοιμους εφαρμοστικούς νόμους να τους </w:t>
      </w:r>
      <w:r>
        <w:rPr>
          <w:rFonts w:eastAsia="Times New Roman" w:cs="Times New Roman"/>
          <w:szCs w:val="24"/>
        </w:rPr>
        <w:t>νομοθετείτε.</w:t>
      </w:r>
    </w:p>
    <w:p w14:paraId="678A40F8"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Π</w:t>
      </w:r>
      <w:r w:rsidRPr="00D46DDA">
        <w:rPr>
          <w:rFonts w:eastAsia="Times New Roman" w:cs="Times New Roman"/>
          <w:szCs w:val="24"/>
        </w:rPr>
        <w:t xml:space="preserve">ρωτοφανές παράδειγμα ο </w:t>
      </w:r>
      <w:r>
        <w:rPr>
          <w:rFonts w:eastAsia="Times New Roman" w:cs="Times New Roman"/>
          <w:szCs w:val="24"/>
        </w:rPr>
        <w:t>ν.</w:t>
      </w:r>
      <w:r w:rsidRPr="00D46DDA">
        <w:rPr>
          <w:rFonts w:eastAsia="Times New Roman" w:cs="Times New Roman"/>
          <w:szCs w:val="24"/>
        </w:rPr>
        <w:t>4412</w:t>
      </w:r>
      <w:r>
        <w:rPr>
          <w:rFonts w:eastAsia="Times New Roman" w:cs="Times New Roman"/>
          <w:szCs w:val="24"/>
        </w:rPr>
        <w:t>,</w:t>
      </w:r>
      <w:r w:rsidRPr="00D46DDA">
        <w:rPr>
          <w:rFonts w:eastAsia="Times New Roman" w:cs="Times New Roman"/>
          <w:szCs w:val="24"/>
        </w:rPr>
        <w:t xml:space="preserve"> </w:t>
      </w:r>
      <w:r>
        <w:rPr>
          <w:rFonts w:eastAsia="Times New Roman" w:cs="Times New Roman"/>
          <w:szCs w:val="24"/>
        </w:rPr>
        <w:t xml:space="preserve">για τον οποίο </w:t>
      </w:r>
      <w:r w:rsidRPr="00D46DDA">
        <w:rPr>
          <w:rFonts w:eastAsia="Times New Roman" w:cs="Times New Roman"/>
          <w:szCs w:val="24"/>
        </w:rPr>
        <w:t xml:space="preserve">έχετε φέρει </w:t>
      </w:r>
      <w:r>
        <w:rPr>
          <w:rFonts w:eastAsia="Times New Roman" w:cs="Times New Roman"/>
          <w:szCs w:val="24"/>
        </w:rPr>
        <w:t>διακόσιες εβδομήντα εννιά</w:t>
      </w:r>
      <w:r w:rsidRPr="00D46DDA">
        <w:rPr>
          <w:rFonts w:eastAsia="Times New Roman" w:cs="Times New Roman"/>
          <w:szCs w:val="24"/>
        </w:rPr>
        <w:t xml:space="preserve"> τροπολογίες</w:t>
      </w:r>
      <w:r>
        <w:rPr>
          <w:rFonts w:eastAsia="Times New Roman" w:cs="Times New Roman"/>
          <w:szCs w:val="24"/>
        </w:rPr>
        <w:t>!</w:t>
      </w:r>
      <w:r w:rsidRPr="00D46DDA">
        <w:rPr>
          <w:rFonts w:eastAsia="Times New Roman" w:cs="Times New Roman"/>
          <w:szCs w:val="24"/>
        </w:rPr>
        <w:t xml:space="preserve"> Εάν είναι δυνατόν</w:t>
      </w:r>
      <w:r>
        <w:rPr>
          <w:rFonts w:eastAsia="Times New Roman" w:cs="Times New Roman"/>
          <w:szCs w:val="24"/>
        </w:rPr>
        <w:t>,</w:t>
      </w:r>
      <w:r w:rsidRPr="00D46DDA">
        <w:rPr>
          <w:rFonts w:eastAsia="Times New Roman" w:cs="Times New Roman"/>
          <w:szCs w:val="24"/>
        </w:rPr>
        <w:t xml:space="preserve"> αυτή τη στιγμή να καθόμαστε και να </w:t>
      </w:r>
      <w:r>
        <w:rPr>
          <w:rFonts w:eastAsia="Times New Roman" w:cs="Times New Roman"/>
          <w:szCs w:val="24"/>
        </w:rPr>
        <w:t>διαπληκτιζόμαστε</w:t>
      </w:r>
      <w:r w:rsidRPr="00D46DDA">
        <w:rPr>
          <w:rFonts w:eastAsia="Times New Roman" w:cs="Times New Roman"/>
          <w:szCs w:val="24"/>
        </w:rPr>
        <w:t xml:space="preserve"> γι</w:t>
      </w:r>
      <w:r>
        <w:rPr>
          <w:rFonts w:eastAsia="Times New Roman" w:cs="Times New Roman"/>
          <w:szCs w:val="24"/>
        </w:rPr>
        <w:t>’</w:t>
      </w:r>
      <w:r w:rsidRPr="00D46DDA">
        <w:rPr>
          <w:rFonts w:eastAsia="Times New Roman" w:cs="Times New Roman"/>
          <w:szCs w:val="24"/>
        </w:rPr>
        <w:t xml:space="preserve"> αυτό το θέμα</w:t>
      </w:r>
      <w:r>
        <w:rPr>
          <w:rFonts w:eastAsia="Times New Roman" w:cs="Times New Roman"/>
          <w:szCs w:val="24"/>
        </w:rPr>
        <w:t>!</w:t>
      </w:r>
    </w:p>
    <w:p w14:paraId="678A40F9"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Σ</w:t>
      </w:r>
      <w:r w:rsidRPr="00D46DDA">
        <w:rPr>
          <w:rFonts w:eastAsia="Times New Roman" w:cs="Times New Roman"/>
          <w:szCs w:val="24"/>
        </w:rPr>
        <w:t>ας ευχαριστώ πολύ</w:t>
      </w:r>
      <w:r>
        <w:rPr>
          <w:rFonts w:eastAsia="Times New Roman" w:cs="Times New Roman"/>
          <w:szCs w:val="24"/>
        </w:rPr>
        <w:t>,</w:t>
      </w:r>
      <w:r w:rsidRPr="00D46DDA">
        <w:rPr>
          <w:rFonts w:eastAsia="Times New Roman" w:cs="Times New Roman"/>
          <w:szCs w:val="24"/>
        </w:rPr>
        <w:t xml:space="preserve"> κύριε </w:t>
      </w:r>
      <w:r>
        <w:rPr>
          <w:rFonts w:eastAsia="Times New Roman" w:cs="Times New Roman"/>
          <w:szCs w:val="24"/>
        </w:rPr>
        <w:t>Π</w:t>
      </w:r>
      <w:r w:rsidRPr="00D46DDA">
        <w:rPr>
          <w:rFonts w:eastAsia="Times New Roman" w:cs="Times New Roman"/>
          <w:szCs w:val="24"/>
        </w:rPr>
        <w:t>ρόεδρε</w:t>
      </w:r>
      <w:r>
        <w:rPr>
          <w:rFonts w:eastAsia="Times New Roman" w:cs="Times New Roman"/>
          <w:szCs w:val="24"/>
        </w:rPr>
        <w:t>.</w:t>
      </w:r>
    </w:p>
    <w:p w14:paraId="678A40FA" w14:textId="77777777" w:rsidR="0099759A" w:rsidRDefault="00FE124F">
      <w:pPr>
        <w:spacing w:line="600" w:lineRule="auto"/>
        <w:ind w:firstLine="720"/>
        <w:contextualSpacing/>
        <w:jc w:val="both"/>
        <w:rPr>
          <w:rFonts w:eastAsia="Times New Roman" w:cs="Times New Roman"/>
          <w:szCs w:val="24"/>
        </w:rPr>
      </w:pPr>
      <w:r w:rsidRPr="006E4F26">
        <w:rPr>
          <w:rFonts w:eastAsia="Times New Roman" w:cs="Times New Roman"/>
          <w:b/>
          <w:szCs w:val="24"/>
        </w:rPr>
        <w:t>ΧΡΗΣΤΟΣ ΣΠΙΡΤΖΗΣ (Υπουργός Υποδομών και Μεταφορών):</w:t>
      </w:r>
      <w:r>
        <w:rPr>
          <w:rFonts w:eastAsia="Times New Roman" w:cs="Times New Roman"/>
          <w:b/>
          <w:szCs w:val="24"/>
        </w:rPr>
        <w:t xml:space="preserve"> </w:t>
      </w:r>
      <w:r>
        <w:rPr>
          <w:rFonts w:eastAsia="Times New Roman" w:cs="Times New Roman"/>
          <w:szCs w:val="24"/>
        </w:rPr>
        <w:t>Κύριε Πρόεδρε, μου επιτρέπετε;</w:t>
      </w:r>
    </w:p>
    <w:p w14:paraId="678A40FB" w14:textId="77777777" w:rsidR="0099759A" w:rsidRDefault="00FE124F">
      <w:pPr>
        <w:spacing w:line="600" w:lineRule="auto"/>
        <w:ind w:firstLine="720"/>
        <w:contextualSpacing/>
        <w:jc w:val="both"/>
        <w:rPr>
          <w:rFonts w:eastAsia="Times New Roman" w:cs="Times New Roman"/>
          <w:szCs w:val="24"/>
        </w:rPr>
      </w:pPr>
      <w:r w:rsidRPr="00D46DDA">
        <w:rPr>
          <w:rFonts w:eastAsia="Times New Roman" w:cs="Times New Roman"/>
          <w:szCs w:val="24"/>
        </w:rPr>
        <w:t xml:space="preserve"> </w:t>
      </w:r>
      <w:r>
        <w:rPr>
          <w:rFonts w:eastAsia="Times New Roman" w:cs="Times New Roman"/>
          <w:b/>
          <w:szCs w:val="24"/>
        </w:rPr>
        <w:t xml:space="preserve">ΠΡΟΕΔΡΕΥΩΝ (Νικήτας Κακλαμάνης): </w:t>
      </w:r>
      <w:r>
        <w:rPr>
          <w:rFonts w:eastAsia="Times New Roman" w:cs="Times New Roman"/>
          <w:szCs w:val="24"/>
        </w:rPr>
        <w:t xml:space="preserve">Κύριε Υπουργέ, </w:t>
      </w:r>
      <w:r w:rsidRPr="00D46DDA">
        <w:rPr>
          <w:rFonts w:eastAsia="Times New Roman" w:cs="Times New Roman"/>
          <w:szCs w:val="24"/>
        </w:rPr>
        <w:t>σας παρακαλώ</w:t>
      </w:r>
      <w:r>
        <w:rPr>
          <w:rFonts w:eastAsia="Times New Roman" w:cs="Times New Roman"/>
          <w:szCs w:val="24"/>
        </w:rPr>
        <w:t>.</w:t>
      </w:r>
      <w:r w:rsidRPr="00D46DDA">
        <w:rPr>
          <w:rFonts w:eastAsia="Times New Roman" w:cs="Times New Roman"/>
          <w:szCs w:val="24"/>
        </w:rPr>
        <w:t xml:space="preserve"> </w:t>
      </w:r>
      <w:r>
        <w:rPr>
          <w:rFonts w:eastAsia="Times New Roman" w:cs="Times New Roman"/>
          <w:szCs w:val="24"/>
        </w:rPr>
        <w:t>Ό</w:t>
      </w:r>
      <w:r w:rsidRPr="00D46DDA">
        <w:rPr>
          <w:rFonts w:eastAsia="Times New Roman" w:cs="Times New Roman"/>
          <w:szCs w:val="24"/>
        </w:rPr>
        <w:t>χι</w:t>
      </w:r>
      <w:r>
        <w:rPr>
          <w:rFonts w:eastAsia="Times New Roman" w:cs="Times New Roman"/>
          <w:szCs w:val="24"/>
        </w:rPr>
        <w:t>.</w:t>
      </w:r>
      <w:r>
        <w:rPr>
          <w:rFonts w:eastAsia="Times New Roman" w:cs="Times New Roman"/>
          <w:szCs w:val="24"/>
        </w:rPr>
        <w:t xml:space="preserve"> Σ</w:t>
      </w:r>
      <w:r w:rsidRPr="00D46DDA">
        <w:rPr>
          <w:rFonts w:eastAsia="Times New Roman" w:cs="Times New Roman"/>
          <w:szCs w:val="24"/>
        </w:rPr>
        <w:t>υνεχίζουμε</w:t>
      </w:r>
      <w:r>
        <w:rPr>
          <w:rFonts w:eastAsia="Times New Roman" w:cs="Times New Roman"/>
          <w:szCs w:val="24"/>
        </w:rPr>
        <w:t>. Π</w:t>
      </w:r>
      <w:r w:rsidRPr="00D46DDA">
        <w:rPr>
          <w:rFonts w:eastAsia="Times New Roman" w:cs="Times New Roman"/>
          <w:szCs w:val="24"/>
        </w:rPr>
        <w:t>εριμένει ο κ</w:t>
      </w:r>
      <w:r>
        <w:rPr>
          <w:rFonts w:eastAsia="Times New Roman" w:cs="Times New Roman"/>
          <w:szCs w:val="24"/>
        </w:rPr>
        <w:t>.</w:t>
      </w:r>
      <w:r w:rsidRPr="00D46DDA">
        <w:rPr>
          <w:rFonts w:eastAsia="Times New Roman" w:cs="Times New Roman"/>
          <w:szCs w:val="24"/>
        </w:rPr>
        <w:t xml:space="preserve"> Τζελέπης</w:t>
      </w:r>
      <w:r>
        <w:rPr>
          <w:rFonts w:eastAsia="Times New Roman" w:cs="Times New Roman"/>
          <w:szCs w:val="24"/>
        </w:rPr>
        <w:t>. Κ</w:t>
      </w:r>
      <w:r w:rsidRPr="00D46DDA">
        <w:rPr>
          <w:rFonts w:eastAsia="Times New Roman" w:cs="Times New Roman"/>
          <w:szCs w:val="24"/>
        </w:rPr>
        <w:t>ρατήστε τα όλα</w:t>
      </w:r>
      <w:r>
        <w:rPr>
          <w:rFonts w:eastAsia="Times New Roman" w:cs="Times New Roman"/>
          <w:szCs w:val="24"/>
        </w:rPr>
        <w:t>.</w:t>
      </w:r>
      <w:r w:rsidRPr="00D46DDA">
        <w:rPr>
          <w:rFonts w:eastAsia="Times New Roman" w:cs="Times New Roman"/>
          <w:szCs w:val="24"/>
        </w:rPr>
        <w:t xml:space="preserve"> </w:t>
      </w:r>
      <w:r>
        <w:rPr>
          <w:rFonts w:eastAsia="Times New Roman" w:cs="Times New Roman"/>
          <w:szCs w:val="24"/>
        </w:rPr>
        <w:t>Θ</w:t>
      </w:r>
      <w:r w:rsidRPr="00D46DDA">
        <w:rPr>
          <w:rFonts w:eastAsia="Times New Roman" w:cs="Times New Roman"/>
          <w:szCs w:val="24"/>
        </w:rPr>
        <w:t xml:space="preserve">α έχετε άπλετο χρόνο να </w:t>
      </w:r>
      <w:r>
        <w:rPr>
          <w:rFonts w:eastAsia="Times New Roman" w:cs="Times New Roman"/>
          <w:szCs w:val="24"/>
        </w:rPr>
        <w:t xml:space="preserve">απαντήσετε. </w:t>
      </w:r>
    </w:p>
    <w:p w14:paraId="678A40FC"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Τ</w:t>
      </w:r>
      <w:r w:rsidRPr="00D46DDA">
        <w:rPr>
          <w:rFonts w:eastAsia="Times New Roman" w:cs="Times New Roman"/>
          <w:szCs w:val="24"/>
        </w:rPr>
        <w:t>ο</w:t>
      </w:r>
      <w:r>
        <w:rPr>
          <w:rFonts w:eastAsia="Times New Roman" w:cs="Times New Roman"/>
          <w:szCs w:val="24"/>
        </w:rPr>
        <w:t>ν</w:t>
      </w:r>
      <w:r w:rsidRPr="00D46DDA">
        <w:rPr>
          <w:rFonts w:eastAsia="Times New Roman" w:cs="Times New Roman"/>
          <w:szCs w:val="24"/>
        </w:rPr>
        <w:t xml:space="preserve"> λόγο έχει ο συνάδελφος </w:t>
      </w:r>
      <w:r>
        <w:rPr>
          <w:rFonts w:eastAsia="Times New Roman" w:cs="Times New Roman"/>
          <w:szCs w:val="24"/>
        </w:rPr>
        <w:t>κ. Τζελέπης</w:t>
      </w:r>
      <w:r w:rsidRPr="00D46DDA">
        <w:rPr>
          <w:rFonts w:eastAsia="Times New Roman" w:cs="Times New Roman"/>
          <w:szCs w:val="24"/>
        </w:rPr>
        <w:t xml:space="preserve"> από τη Δημοκρατική </w:t>
      </w:r>
      <w:r>
        <w:rPr>
          <w:rFonts w:eastAsia="Times New Roman" w:cs="Times New Roman"/>
          <w:szCs w:val="24"/>
        </w:rPr>
        <w:t>Σ</w:t>
      </w:r>
      <w:r w:rsidRPr="00D46DDA">
        <w:rPr>
          <w:rFonts w:eastAsia="Times New Roman" w:cs="Times New Roman"/>
          <w:szCs w:val="24"/>
        </w:rPr>
        <w:t>υμπαράταξη</w:t>
      </w:r>
      <w:r>
        <w:rPr>
          <w:rFonts w:eastAsia="Times New Roman" w:cs="Times New Roman"/>
          <w:szCs w:val="24"/>
        </w:rPr>
        <w:t>.</w:t>
      </w:r>
    </w:p>
    <w:p w14:paraId="678A40FD"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Ε</w:t>
      </w:r>
      <w:r w:rsidRPr="00D46DDA">
        <w:rPr>
          <w:rFonts w:eastAsia="Times New Roman" w:cs="Times New Roman"/>
          <w:szCs w:val="24"/>
        </w:rPr>
        <w:t>υχαριστώ</w:t>
      </w:r>
      <w:r>
        <w:rPr>
          <w:rFonts w:eastAsia="Times New Roman" w:cs="Times New Roman"/>
          <w:szCs w:val="24"/>
        </w:rPr>
        <w:t xml:space="preserve">, κύριε Πρόεδρε. </w:t>
      </w:r>
    </w:p>
    <w:p w14:paraId="678A40FE"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Πριν </w:t>
      </w:r>
      <w:r w:rsidRPr="00D46DDA">
        <w:rPr>
          <w:rFonts w:eastAsia="Times New Roman" w:cs="Times New Roman"/>
          <w:szCs w:val="24"/>
        </w:rPr>
        <w:t xml:space="preserve">τοποθετηθώ </w:t>
      </w:r>
      <w:r>
        <w:rPr>
          <w:rFonts w:eastAsia="Times New Roman" w:cs="Times New Roman"/>
          <w:szCs w:val="24"/>
        </w:rPr>
        <w:t>στο</w:t>
      </w:r>
      <w:r w:rsidRPr="00D46DDA">
        <w:rPr>
          <w:rFonts w:eastAsia="Times New Roman" w:cs="Times New Roman"/>
          <w:szCs w:val="24"/>
        </w:rPr>
        <w:t xml:space="preserve"> συγκεκριμένο άρθρο του </w:t>
      </w:r>
      <w:r>
        <w:rPr>
          <w:rFonts w:eastAsia="Times New Roman" w:cs="Times New Roman"/>
          <w:szCs w:val="24"/>
        </w:rPr>
        <w:t xml:space="preserve">υπό </w:t>
      </w:r>
      <w:r>
        <w:rPr>
          <w:rFonts w:eastAsia="Times New Roman" w:cs="Times New Roman"/>
          <w:szCs w:val="24"/>
        </w:rPr>
        <w:t>συζήτηση</w:t>
      </w:r>
      <w:r w:rsidRPr="00D46DDA">
        <w:rPr>
          <w:rFonts w:eastAsia="Times New Roman" w:cs="Times New Roman"/>
          <w:szCs w:val="24"/>
        </w:rPr>
        <w:t xml:space="preserve"> νομοσχεδίου</w:t>
      </w:r>
      <w:r>
        <w:rPr>
          <w:rFonts w:eastAsia="Times New Roman" w:cs="Times New Roman"/>
          <w:szCs w:val="24"/>
        </w:rPr>
        <w:t>, δεν θα μπορούσα να</w:t>
      </w:r>
      <w:r w:rsidRPr="00D46DDA">
        <w:rPr>
          <w:rFonts w:eastAsia="Times New Roman" w:cs="Times New Roman"/>
          <w:szCs w:val="24"/>
        </w:rPr>
        <w:t xml:space="preserve"> μην αναφερθώ στη γενικότερη </w:t>
      </w:r>
      <w:r>
        <w:rPr>
          <w:rFonts w:eastAsia="Times New Roman" w:cs="Times New Roman"/>
          <w:szCs w:val="24"/>
        </w:rPr>
        <w:t>π</w:t>
      </w:r>
      <w:r w:rsidRPr="00D46DDA">
        <w:rPr>
          <w:rFonts w:eastAsia="Times New Roman" w:cs="Times New Roman"/>
          <w:szCs w:val="24"/>
        </w:rPr>
        <w:t>ολιτική κατάσταση</w:t>
      </w:r>
      <w:r>
        <w:rPr>
          <w:rFonts w:eastAsia="Times New Roman" w:cs="Times New Roman"/>
          <w:szCs w:val="24"/>
        </w:rPr>
        <w:t>,</w:t>
      </w:r>
      <w:r w:rsidRPr="00D46DDA">
        <w:rPr>
          <w:rFonts w:eastAsia="Times New Roman" w:cs="Times New Roman"/>
          <w:szCs w:val="24"/>
        </w:rPr>
        <w:t xml:space="preserve"> η οποί</w:t>
      </w:r>
      <w:r>
        <w:rPr>
          <w:rFonts w:eastAsia="Times New Roman" w:cs="Times New Roman"/>
          <w:szCs w:val="24"/>
        </w:rPr>
        <w:t>α πραγματικά</w:t>
      </w:r>
      <w:r>
        <w:rPr>
          <w:rFonts w:eastAsia="Times New Roman" w:cs="Times New Roman"/>
          <w:szCs w:val="24"/>
        </w:rPr>
        <w:t>,</w:t>
      </w:r>
      <w:r>
        <w:rPr>
          <w:rFonts w:eastAsia="Times New Roman" w:cs="Times New Roman"/>
          <w:szCs w:val="24"/>
        </w:rPr>
        <w:t xml:space="preserve"> έχει ξεφύγει από μι</w:t>
      </w:r>
      <w:r w:rsidRPr="00D46DDA">
        <w:rPr>
          <w:rFonts w:eastAsia="Times New Roman" w:cs="Times New Roman"/>
          <w:szCs w:val="24"/>
        </w:rPr>
        <w:t xml:space="preserve">α </w:t>
      </w:r>
      <w:r>
        <w:rPr>
          <w:rFonts w:eastAsia="Times New Roman" w:cs="Times New Roman"/>
          <w:szCs w:val="24"/>
        </w:rPr>
        <w:t>Κ</w:t>
      </w:r>
      <w:r w:rsidRPr="00D46DDA">
        <w:rPr>
          <w:rFonts w:eastAsia="Times New Roman" w:cs="Times New Roman"/>
          <w:szCs w:val="24"/>
        </w:rPr>
        <w:t>υβέρνηση πο</w:t>
      </w:r>
      <w:r>
        <w:rPr>
          <w:rFonts w:eastAsia="Times New Roman" w:cs="Times New Roman"/>
          <w:szCs w:val="24"/>
        </w:rPr>
        <w:t>υ</w:t>
      </w:r>
      <w:r w:rsidRPr="00D46DDA">
        <w:rPr>
          <w:rFonts w:eastAsia="Times New Roman" w:cs="Times New Roman"/>
          <w:szCs w:val="24"/>
        </w:rPr>
        <w:t xml:space="preserve"> είναι σε αποδρομή </w:t>
      </w:r>
      <w:r>
        <w:rPr>
          <w:rFonts w:eastAsia="Times New Roman" w:cs="Times New Roman"/>
          <w:szCs w:val="24"/>
        </w:rPr>
        <w:t xml:space="preserve">και είμαστε μάρτυρες </w:t>
      </w:r>
      <w:r w:rsidRPr="00D46DDA">
        <w:rPr>
          <w:rFonts w:eastAsia="Times New Roman" w:cs="Times New Roman"/>
          <w:szCs w:val="24"/>
        </w:rPr>
        <w:t>το τελευταίο διάστημα</w:t>
      </w:r>
      <w:r>
        <w:rPr>
          <w:rFonts w:eastAsia="Times New Roman" w:cs="Times New Roman"/>
          <w:szCs w:val="24"/>
        </w:rPr>
        <w:t xml:space="preserve"> μιας κατάστασης </w:t>
      </w:r>
      <w:r w:rsidRPr="00D46DDA">
        <w:rPr>
          <w:rFonts w:eastAsia="Times New Roman" w:cs="Times New Roman"/>
          <w:szCs w:val="24"/>
        </w:rPr>
        <w:t xml:space="preserve">τέως </w:t>
      </w:r>
      <w:r>
        <w:rPr>
          <w:rFonts w:eastAsia="Times New Roman" w:cs="Times New Roman"/>
          <w:szCs w:val="24"/>
        </w:rPr>
        <w:t>Υ</w:t>
      </w:r>
      <w:r w:rsidRPr="00D46DDA">
        <w:rPr>
          <w:rFonts w:eastAsia="Times New Roman" w:cs="Times New Roman"/>
          <w:szCs w:val="24"/>
        </w:rPr>
        <w:t>πουργοί να αλληλοκατηγορούντα</w:t>
      </w:r>
      <w:r w:rsidRPr="00D46DDA">
        <w:rPr>
          <w:rFonts w:eastAsia="Times New Roman" w:cs="Times New Roman"/>
          <w:szCs w:val="24"/>
        </w:rPr>
        <w:t>ι με όρους μαφίας</w:t>
      </w:r>
      <w:r>
        <w:rPr>
          <w:rFonts w:eastAsia="Times New Roman" w:cs="Times New Roman"/>
          <w:szCs w:val="24"/>
        </w:rPr>
        <w:t>,</w:t>
      </w:r>
      <w:r w:rsidRPr="00D46DDA">
        <w:rPr>
          <w:rFonts w:eastAsia="Times New Roman" w:cs="Times New Roman"/>
          <w:szCs w:val="24"/>
        </w:rPr>
        <w:t xml:space="preserve"> να </w:t>
      </w:r>
      <w:r>
        <w:rPr>
          <w:rFonts w:eastAsia="Times New Roman" w:cs="Times New Roman"/>
          <w:szCs w:val="24"/>
        </w:rPr>
        <w:t>αλληλομηνύονται, να ακούμε για</w:t>
      </w:r>
      <w:r w:rsidRPr="00D46DDA">
        <w:rPr>
          <w:rFonts w:eastAsia="Times New Roman" w:cs="Times New Roman"/>
          <w:szCs w:val="24"/>
        </w:rPr>
        <w:t xml:space="preserve"> διαφανείς διαδικασίες ανάθεσης</w:t>
      </w:r>
      <w:r>
        <w:rPr>
          <w:rFonts w:eastAsia="Times New Roman" w:cs="Times New Roman"/>
          <w:szCs w:val="24"/>
        </w:rPr>
        <w:t>,</w:t>
      </w:r>
      <w:r w:rsidRPr="00D46DDA">
        <w:rPr>
          <w:rFonts w:eastAsia="Times New Roman" w:cs="Times New Roman"/>
          <w:szCs w:val="24"/>
        </w:rPr>
        <w:t xml:space="preserve"> για χρηματισμούς από ξένα κέντρα</w:t>
      </w:r>
      <w:r>
        <w:rPr>
          <w:rFonts w:eastAsia="Times New Roman" w:cs="Times New Roman"/>
          <w:szCs w:val="24"/>
        </w:rPr>
        <w:t>. Από την άλλη την πλευρά</w:t>
      </w:r>
      <w:r>
        <w:rPr>
          <w:rFonts w:eastAsia="Times New Roman" w:cs="Times New Roman"/>
          <w:szCs w:val="24"/>
        </w:rPr>
        <w:t>,</w:t>
      </w:r>
      <w:r>
        <w:rPr>
          <w:rFonts w:eastAsia="Times New Roman" w:cs="Times New Roman"/>
          <w:szCs w:val="24"/>
        </w:rPr>
        <w:t xml:space="preserve"> βλέπουμε νυν Υπουργό να μαγνητοφωνεί θεσμικό πρόσωπο, τον κεντρικό </w:t>
      </w:r>
      <w:r>
        <w:rPr>
          <w:rFonts w:eastAsia="Times New Roman" w:cs="Times New Roman"/>
          <w:szCs w:val="24"/>
        </w:rPr>
        <w:t>τ</w:t>
      </w:r>
      <w:r>
        <w:rPr>
          <w:rFonts w:eastAsia="Times New Roman" w:cs="Times New Roman"/>
          <w:szCs w:val="24"/>
        </w:rPr>
        <w:t>ραπεζίτη,</w:t>
      </w:r>
      <w:r w:rsidRPr="00D46DDA">
        <w:rPr>
          <w:rFonts w:eastAsia="Times New Roman" w:cs="Times New Roman"/>
          <w:szCs w:val="24"/>
        </w:rPr>
        <w:t xml:space="preserve"> να επιχαίρει </w:t>
      </w:r>
      <w:r>
        <w:rPr>
          <w:rFonts w:eastAsia="Times New Roman" w:cs="Times New Roman"/>
          <w:szCs w:val="24"/>
        </w:rPr>
        <w:t xml:space="preserve">γι’ </w:t>
      </w:r>
      <w:r w:rsidRPr="00D46DDA">
        <w:rPr>
          <w:rFonts w:eastAsia="Times New Roman" w:cs="Times New Roman"/>
          <w:szCs w:val="24"/>
        </w:rPr>
        <w:t>αυτό και όταν αντ</w:t>
      </w:r>
      <w:r w:rsidRPr="00D46DDA">
        <w:rPr>
          <w:rFonts w:eastAsia="Times New Roman" w:cs="Times New Roman"/>
          <w:szCs w:val="24"/>
        </w:rPr>
        <w:t xml:space="preserve">ιλαμβάνεται την </w:t>
      </w:r>
      <w:r>
        <w:rPr>
          <w:rFonts w:eastAsia="Times New Roman" w:cs="Times New Roman"/>
          <w:szCs w:val="24"/>
        </w:rPr>
        <w:t>επόμενη</w:t>
      </w:r>
      <w:r w:rsidRPr="00D46DDA">
        <w:rPr>
          <w:rFonts w:eastAsia="Times New Roman" w:cs="Times New Roman"/>
          <w:szCs w:val="24"/>
        </w:rPr>
        <w:t xml:space="preserve"> μέρα </w:t>
      </w:r>
      <w:r>
        <w:rPr>
          <w:rFonts w:eastAsia="Times New Roman" w:cs="Times New Roman"/>
          <w:szCs w:val="24"/>
        </w:rPr>
        <w:t xml:space="preserve">ότι αυτό </w:t>
      </w:r>
      <w:r w:rsidRPr="00D46DDA">
        <w:rPr>
          <w:rFonts w:eastAsia="Times New Roman" w:cs="Times New Roman"/>
          <w:szCs w:val="24"/>
        </w:rPr>
        <w:t>είναι ποινικό αδίκημα</w:t>
      </w:r>
      <w:r>
        <w:rPr>
          <w:rFonts w:eastAsia="Times New Roman" w:cs="Times New Roman"/>
          <w:szCs w:val="24"/>
        </w:rPr>
        <w:t>,</w:t>
      </w:r>
      <w:r w:rsidRPr="00D46DDA">
        <w:rPr>
          <w:rFonts w:eastAsia="Times New Roman" w:cs="Times New Roman"/>
          <w:szCs w:val="24"/>
        </w:rPr>
        <w:t xml:space="preserve"> κακούργημα</w:t>
      </w:r>
      <w:r>
        <w:rPr>
          <w:rFonts w:eastAsia="Times New Roman" w:cs="Times New Roman"/>
          <w:szCs w:val="24"/>
        </w:rPr>
        <w:t>,</w:t>
      </w:r>
      <w:r w:rsidRPr="00D46DDA">
        <w:rPr>
          <w:rFonts w:eastAsia="Times New Roman" w:cs="Times New Roman"/>
          <w:szCs w:val="24"/>
        </w:rPr>
        <w:t xml:space="preserve"> </w:t>
      </w:r>
      <w:r>
        <w:rPr>
          <w:rFonts w:eastAsia="Times New Roman" w:cs="Times New Roman"/>
          <w:szCs w:val="24"/>
        </w:rPr>
        <w:t>να έρχεται</w:t>
      </w:r>
      <w:r w:rsidRPr="00D46DDA">
        <w:rPr>
          <w:rFonts w:eastAsia="Times New Roman" w:cs="Times New Roman"/>
          <w:szCs w:val="24"/>
        </w:rPr>
        <w:t xml:space="preserve"> στη Βουλή</w:t>
      </w:r>
      <w:r>
        <w:rPr>
          <w:rFonts w:eastAsia="Times New Roman" w:cs="Times New Roman"/>
          <w:szCs w:val="24"/>
        </w:rPr>
        <w:t>,</w:t>
      </w:r>
      <w:r w:rsidRPr="00D46DDA">
        <w:rPr>
          <w:rFonts w:eastAsia="Times New Roman" w:cs="Times New Roman"/>
          <w:szCs w:val="24"/>
        </w:rPr>
        <w:t xml:space="preserve"> να αναιρεί </w:t>
      </w:r>
      <w:r>
        <w:rPr>
          <w:rFonts w:eastAsia="Times New Roman" w:cs="Times New Roman"/>
          <w:szCs w:val="24"/>
        </w:rPr>
        <w:t>αυτό, αλλά και πάλι να προσπαθεί ως άλλος Β</w:t>
      </w:r>
      <w:r w:rsidRPr="00D46DDA">
        <w:rPr>
          <w:rFonts w:eastAsia="Times New Roman" w:cs="Times New Roman"/>
          <w:szCs w:val="24"/>
        </w:rPr>
        <w:t>εληγκέκας να επιβάλει νέα ήθη στην πολιτική ζωή του τόπου</w:t>
      </w:r>
      <w:r>
        <w:rPr>
          <w:rFonts w:eastAsia="Times New Roman" w:cs="Times New Roman"/>
          <w:szCs w:val="24"/>
        </w:rPr>
        <w:t xml:space="preserve">. </w:t>
      </w:r>
      <w:r w:rsidRPr="00D46DDA">
        <w:rPr>
          <w:rFonts w:eastAsia="Times New Roman" w:cs="Times New Roman"/>
          <w:szCs w:val="24"/>
        </w:rPr>
        <w:t xml:space="preserve"> </w:t>
      </w:r>
    </w:p>
    <w:p w14:paraId="678A40FF" w14:textId="77777777" w:rsidR="0099759A" w:rsidRDefault="00FE124F">
      <w:pPr>
        <w:spacing w:line="600" w:lineRule="auto"/>
        <w:ind w:firstLine="720"/>
        <w:contextualSpacing/>
        <w:jc w:val="both"/>
        <w:rPr>
          <w:rFonts w:eastAsia="Times New Roman"/>
          <w:szCs w:val="24"/>
        </w:rPr>
      </w:pPr>
      <w:r>
        <w:rPr>
          <w:rFonts w:eastAsia="Times New Roman"/>
          <w:szCs w:val="24"/>
        </w:rPr>
        <w:t>Ζούμε, δηλαδή, πραγματικά</w:t>
      </w:r>
      <w:r>
        <w:rPr>
          <w:rFonts w:eastAsia="Times New Roman"/>
          <w:szCs w:val="24"/>
        </w:rPr>
        <w:t>,</w:t>
      </w:r>
      <w:r>
        <w:rPr>
          <w:rFonts w:eastAsia="Times New Roman"/>
          <w:szCs w:val="24"/>
        </w:rPr>
        <w:t xml:space="preserve"> μια δημοκρατία </w:t>
      </w:r>
      <w:r>
        <w:rPr>
          <w:rFonts w:eastAsia="Times New Roman"/>
          <w:szCs w:val="24"/>
        </w:rPr>
        <w:t>τύπο</w:t>
      </w:r>
      <w:r>
        <w:rPr>
          <w:rFonts w:eastAsia="Times New Roman"/>
          <w:szCs w:val="24"/>
        </w:rPr>
        <w:t xml:space="preserve">υ </w:t>
      </w:r>
      <w:r>
        <w:rPr>
          <w:rFonts w:eastAsia="Times New Roman"/>
          <w:szCs w:val="24"/>
        </w:rPr>
        <w:t>Λατινικής Αμερικής, εκφυλισμού, παρακμής, με έναν Πρωθυπουργό θεατή σε όλα αυτά. Γι’ αυτό</w:t>
      </w:r>
      <w:r>
        <w:rPr>
          <w:rFonts w:eastAsia="Times New Roman"/>
          <w:szCs w:val="24"/>
        </w:rPr>
        <w:t xml:space="preserve">, </w:t>
      </w:r>
      <w:r>
        <w:rPr>
          <w:rFonts w:eastAsia="Times New Roman"/>
          <w:szCs w:val="24"/>
        </w:rPr>
        <w:t xml:space="preserve"> </w:t>
      </w:r>
      <w:r>
        <w:rPr>
          <w:rFonts w:eastAsia="Times New Roman"/>
          <w:szCs w:val="24"/>
        </w:rPr>
        <w:t>έχει</w:t>
      </w:r>
      <w:r>
        <w:rPr>
          <w:rFonts w:eastAsia="Times New Roman"/>
          <w:szCs w:val="24"/>
        </w:rPr>
        <w:t xml:space="preserve"> τον λόγο η δικαιοσύνη. Και τον λόγο πρέπει να έχει άμεσα </w:t>
      </w:r>
      <w:r w:rsidRPr="00847F1E">
        <w:rPr>
          <w:rFonts w:eastAsia="Times New Roman"/>
          <w:szCs w:val="24"/>
        </w:rPr>
        <w:t>ο ελληνικός λαός</w:t>
      </w:r>
      <w:r>
        <w:rPr>
          <w:rFonts w:eastAsia="Times New Roman"/>
          <w:szCs w:val="24"/>
        </w:rPr>
        <w:t>.</w:t>
      </w:r>
      <w:r w:rsidRPr="00847F1E">
        <w:rPr>
          <w:rFonts w:eastAsia="Times New Roman"/>
          <w:szCs w:val="24"/>
        </w:rPr>
        <w:t xml:space="preserve"> </w:t>
      </w:r>
      <w:r>
        <w:rPr>
          <w:rFonts w:eastAsia="Times New Roman"/>
          <w:szCs w:val="24"/>
        </w:rPr>
        <w:t>Τ</w:t>
      </w:r>
      <w:r w:rsidRPr="00847F1E">
        <w:rPr>
          <w:rFonts w:eastAsia="Times New Roman"/>
          <w:szCs w:val="24"/>
        </w:rPr>
        <w:t xml:space="preserve">ο μόνο </w:t>
      </w:r>
      <w:r>
        <w:rPr>
          <w:rFonts w:eastAsia="Times New Roman"/>
          <w:szCs w:val="24"/>
        </w:rPr>
        <w:t>που κάνει</w:t>
      </w:r>
      <w:r w:rsidRPr="00847F1E">
        <w:rPr>
          <w:rFonts w:eastAsia="Times New Roman"/>
          <w:szCs w:val="24"/>
        </w:rPr>
        <w:t xml:space="preserve"> η </w:t>
      </w:r>
      <w:r>
        <w:rPr>
          <w:rFonts w:eastAsia="Times New Roman"/>
          <w:szCs w:val="24"/>
        </w:rPr>
        <w:t xml:space="preserve">Κυβέρνηση ΣΥΡΙΖΑ, </w:t>
      </w:r>
      <w:r w:rsidRPr="00847F1E">
        <w:rPr>
          <w:rFonts w:eastAsia="Times New Roman"/>
          <w:szCs w:val="24"/>
        </w:rPr>
        <w:t>αυτό το ετερόκλητο σχήμα</w:t>
      </w:r>
      <w:r>
        <w:rPr>
          <w:rFonts w:eastAsia="Times New Roman"/>
          <w:szCs w:val="24"/>
        </w:rPr>
        <w:t>,</w:t>
      </w:r>
      <w:r w:rsidRPr="00847F1E">
        <w:rPr>
          <w:rFonts w:eastAsia="Times New Roman"/>
          <w:szCs w:val="24"/>
        </w:rPr>
        <w:t xml:space="preserve"> </w:t>
      </w:r>
      <w:r>
        <w:rPr>
          <w:rFonts w:eastAsia="Times New Roman"/>
          <w:szCs w:val="24"/>
        </w:rPr>
        <w:t>-</w:t>
      </w:r>
      <w:r>
        <w:rPr>
          <w:rFonts w:eastAsia="Times New Roman"/>
          <w:szCs w:val="24"/>
        </w:rPr>
        <w:t xml:space="preserve">δεν χρειάζεται να αναφερθώ, </w:t>
      </w:r>
      <w:r w:rsidRPr="00847F1E">
        <w:rPr>
          <w:rFonts w:eastAsia="Times New Roman"/>
          <w:szCs w:val="24"/>
        </w:rPr>
        <w:t>έχ</w:t>
      </w:r>
      <w:r>
        <w:rPr>
          <w:rFonts w:eastAsia="Times New Roman"/>
          <w:szCs w:val="24"/>
        </w:rPr>
        <w:t>ουν</w:t>
      </w:r>
      <w:r w:rsidRPr="00847F1E">
        <w:rPr>
          <w:rFonts w:eastAsia="Times New Roman"/>
          <w:szCs w:val="24"/>
        </w:rPr>
        <w:t xml:space="preserve"> αναφερθεί τόσα πολλά</w:t>
      </w:r>
      <w:r>
        <w:rPr>
          <w:rFonts w:eastAsia="Times New Roman"/>
          <w:szCs w:val="24"/>
        </w:rPr>
        <w:t>-</w:t>
      </w:r>
      <w:r w:rsidRPr="00847F1E">
        <w:rPr>
          <w:rFonts w:eastAsia="Times New Roman"/>
          <w:szCs w:val="24"/>
        </w:rPr>
        <w:t xml:space="preserve"> χωρίς αρχές</w:t>
      </w:r>
      <w:r>
        <w:rPr>
          <w:rFonts w:eastAsia="Times New Roman"/>
          <w:szCs w:val="24"/>
        </w:rPr>
        <w:t>,</w:t>
      </w:r>
      <w:r w:rsidRPr="00847F1E">
        <w:rPr>
          <w:rFonts w:eastAsia="Times New Roman"/>
          <w:szCs w:val="24"/>
        </w:rPr>
        <w:t xml:space="preserve"> </w:t>
      </w:r>
      <w:r w:rsidRPr="00847F1E">
        <w:rPr>
          <w:rFonts w:eastAsia="Times New Roman"/>
          <w:szCs w:val="24"/>
        </w:rPr>
        <w:lastRenderedPageBreak/>
        <w:t>αξίες</w:t>
      </w:r>
      <w:r>
        <w:rPr>
          <w:rFonts w:eastAsia="Times New Roman"/>
          <w:szCs w:val="24"/>
        </w:rPr>
        <w:t>,</w:t>
      </w:r>
      <w:r w:rsidRPr="00847F1E">
        <w:rPr>
          <w:rFonts w:eastAsia="Times New Roman"/>
          <w:szCs w:val="24"/>
        </w:rPr>
        <w:t xml:space="preserve"> </w:t>
      </w:r>
      <w:r>
        <w:rPr>
          <w:rFonts w:eastAsia="Times New Roman"/>
          <w:szCs w:val="24"/>
        </w:rPr>
        <w:t>ενιαία</w:t>
      </w:r>
      <w:r w:rsidRPr="00847F1E">
        <w:rPr>
          <w:rFonts w:eastAsia="Times New Roman"/>
          <w:szCs w:val="24"/>
        </w:rPr>
        <w:t xml:space="preserve"> πολιτική κατεύθυνση</w:t>
      </w:r>
      <w:r>
        <w:rPr>
          <w:rFonts w:eastAsia="Times New Roman"/>
          <w:szCs w:val="24"/>
        </w:rPr>
        <w:t>, είναι ό,τι</w:t>
      </w:r>
      <w:r w:rsidRPr="00847F1E">
        <w:rPr>
          <w:rFonts w:eastAsia="Times New Roman"/>
          <w:szCs w:val="24"/>
        </w:rPr>
        <w:t xml:space="preserve"> μαζέψουμε τώρα</w:t>
      </w:r>
      <w:r>
        <w:rPr>
          <w:rFonts w:eastAsia="Times New Roman"/>
          <w:szCs w:val="24"/>
        </w:rPr>
        <w:t>,</w:t>
      </w:r>
      <w:r w:rsidRPr="00847F1E">
        <w:rPr>
          <w:rFonts w:eastAsia="Times New Roman"/>
          <w:szCs w:val="24"/>
        </w:rPr>
        <w:t xml:space="preserve"> </w:t>
      </w:r>
      <w:r>
        <w:rPr>
          <w:rFonts w:eastAsia="Times New Roman"/>
          <w:szCs w:val="24"/>
        </w:rPr>
        <w:t>α</w:t>
      </w:r>
      <w:r w:rsidRPr="00847F1E">
        <w:rPr>
          <w:rFonts w:eastAsia="Times New Roman"/>
          <w:szCs w:val="24"/>
        </w:rPr>
        <w:t>ρκεί να κάνουμε μία υποτυπώδη κυβερνητική πλειοψηφία</w:t>
      </w:r>
      <w:r>
        <w:rPr>
          <w:rFonts w:eastAsia="Times New Roman"/>
          <w:szCs w:val="24"/>
        </w:rPr>
        <w:t>.</w:t>
      </w:r>
      <w:r w:rsidRPr="00847F1E">
        <w:rPr>
          <w:rFonts w:eastAsia="Times New Roman"/>
          <w:szCs w:val="24"/>
        </w:rPr>
        <w:t xml:space="preserve"> </w:t>
      </w:r>
    </w:p>
    <w:p w14:paraId="678A4100" w14:textId="77777777" w:rsidR="0099759A" w:rsidRDefault="00FE124F">
      <w:pPr>
        <w:spacing w:line="600" w:lineRule="auto"/>
        <w:ind w:firstLine="720"/>
        <w:contextualSpacing/>
        <w:jc w:val="both"/>
        <w:rPr>
          <w:rFonts w:eastAsia="Times New Roman"/>
          <w:szCs w:val="24"/>
        </w:rPr>
      </w:pPr>
      <w:r>
        <w:rPr>
          <w:rFonts w:eastAsia="Times New Roman"/>
          <w:szCs w:val="24"/>
        </w:rPr>
        <w:t xml:space="preserve">Κοιτάξτε, </w:t>
      </w:r>
      <w:r w:rsidRPr="00847F1E">
        <w:rPr>
          <w:rFonts w:eastAsia="Times New Roman"/>
          <w:szCs w:val="24"/>
        </w:rPr>
        <w:t>κυρίες και κύριοι συνάδελφοι</w:t>
      </w:r>
      <w:r>
        <w:rPr>
          <w:rFonts w:eastAsia="Times New Roman"/>
          <w:szCs w:val="24"/>
        </w:rPr>
        <w:t>,</w:t>
      </w:r>
      <w:r w:rsidRPr="00847F1E">
        <w:rPr>
          <w:rFonts w:eastAsia="Times New Roman"/>
          <w:szCs w:val="24"/>
        </w:rPr>
        <w:t xml:space="preserve"> ιδιαίτερα της Πλειοψηφίας</w:t>
      </w:r>
      <w:r>
        <w:rPr>
          <w:rFonts w:eastAsia="Times New Roman"/>
          <w:szCs w:val="24"/>
        </w:rPr>
        <w:t>:</w:t>
      </w:r>
      <w:r w:rsidRPr="00847F1E">
        <w:rPr>
          <w:rFonts w:eastAsia="Times New Roman"/>
          <w:szCs w:val="24"/>
        </w:rPr>
        <w:t xml:space="preserve"> </w:t>
      </w:r>
      <w:r>
        <w:rPr>
          <w:rFonts w:eastAsia="Times New Roman"/>
          <w:szCs w:val="24"/>
        </w:rPr>
        <w:t>Το</w:t>
      </w:r>
      <w:r>
        <w:rPr>
          <w:rFonts w:eastAsia="Times New Roman"/>
          <w:szCs w:val="24"/>
        </w:rPr>
        <w:t xml:space="preserve"> 1965</w:t>
      </w:r>
      <w:r>
        <w:rPr>
          <w:rFonts w:eastAsia="Times New Roman"/>
          <w:szCs w:val="24"/>
        </w:rPr>
        <w:t>,</w:t>
      </w:r>
      <w:r w:rsidRPr="00847F1E">
        <w:rPr>
          <w:rFonts w:eastAsia="Times New Roman"/>
          <w:szCs w:val="24"/>
        </w:rPr>
        <w:t xml:space="preserve"> μπροστά σε αυτά τα οποία βιώνουμε τις τελευταίες μέρες</w:t>
      </w:r>
      <w:r>
        <w:rPr>
          <w:rFonts w:eastAsia="Times New Roman"/>
          <w:szCs w:val="24"/>
        </w:rPr>
        <w:t>,</w:t>
      </w:r>
      <w:r w:rsidRPr="00847F1E">
        <w:rPr>
          <w:rFonts w:eastAsia="Times New Roman"/>
          <w:szCs w:val="24"/>
        </w:rPr>
        <w:t xml:space="preserve"> </w:t>
      </w:r>
      <w:r>
        <w:rPr>
          <w:rFonts w:eastAsia="Times New Roman"/>
          <w:szCs w:val="24"/>
        </w:rPr>
        <w:t xml:space="preserve">ωχριά. </w:t>
      </w:r>
    </w:p>
    <w:p w14:paraId="678A4101" w14:textId="77777777" w:rsidR="0099759A" w:rsidRDefault="00FE124F">
      <w:pPr>
        <w:spacing w:line="600" w:lineRule="auto"/>
        <w:ind w:firstLine="720"/>
        <w:contextualSpacing/>
        <w:jc w:val="both"/>
        <w:rPr>
          <w:rFonts w:eastAsia="Times New Roman"/>
          <w:szCs w:val="24"/>
        </w:rPr>
      </w:pPr>
      <w:r>
        <w:rPr>
          <w:rFonts w:eastAsia="Times New Roman"/>
          <w:szCs w:val="24"/>
        </w:rPr>
        <w:t>Από</w:t>
      </w:r>
      <w:r w:rsidRPr="00847F1E">
        <w:rPr>
          <w:rFonts w:eastAsia="Times New Roman"/>
          <w:szCs w:val="24"/>
        </w:rPr>
        <w:t xml:space="preserve"> την </w:t>
      </w:r>
      <w:r>
        <w:rPr>
          <w:rFonts w:eastAsia="Times New Roman"/>
          <w:szCs w:val="24"/>
        </w:rPr>
        <w:t xml:space="preserve">άλλη </w:t>
      </w:r>
      <w:r w:rsidRPr="00847F1E">
        <w:rPr>
          <w:rFonts w:eastAsia="Times New Roman"/>
          <w:szCs w:val="24"/>
        </w:rPr>
        <w:t>πλευρά</w:t>
      </w:r>
      <w:r>
        <w:rPr>
          <w:rFonts w:eastAsia="Times New Roman"/>
          <w:szCs w:val="24"/>
        </w:rPr>
        <w:t>,</w:t>
      </w:r>
      <w:r w:rsidRPr="00847F1E">
        <w:rPr>
          <w:rFonts w:eastAsia="Times New Roman"/>
          <w:szCs w:val="24"/>
        </w:rPr>
        <w:t xml:space="preserve"> έρχε</w:t>
      </w:r>
      <w:r>
        <w:rPr>
          <w:rFonts w:eastAsia="Times New Roman"/>
          <w:szCs w:val="24"/>
        </w:rPr>
        <w:t>στε</w:t>
      </w:r>
      <w:r w:rsidRPr="00847F1E">
        <w:rPr>
          <w:rFonts w:eastAsia="Times New Roman"/>
          <w:szCs w:val="24"/>
        </w:rPr>
        <w:t xml:space="preserve"> εδώ και λέτε ότι θέλ</w:t>
      </w:r>
      <w:r>
        <w:rPr>
          <w:rFonts w:eastAsia="Times New Roman"/>
          <w:szCs w:val="24"/>
        </w:rPr>
        <w:t>ετε</w:t>
      </w:r>
      <w:r w:rsidRPr="00847F1E">
        <w:rPr>
          <w:rFonts w:eastAsia="Times New Roman"/>
          <w:szCs w:val="24"/>
        </w:rPr>
        <w:t xml:space="preserve"> να εκπροσωπήσ</w:t>
      </w:r>
      <w:r>
        <w:rPr>
          <w:rFonts w:eastAsia="Times New Roman"/>
          <w:szCs w:val="24"/>
        </w:rPr>
        <w:t>ετε</w:t>
      </w:r>
      <w:r w:rsidRPr="00847F1E">
        <w:rPr>
          <w:rFonts w:eastAsia="Times New Roman"/>
          <w:szCs w:val="24"/>
        </w:rPr>
        <w:t xml:space="preserve"> την </w:t>
      </w:r>
      <w:r>
        <w:rPr>
          <w:rFonts w:eastAsia="Times New Roman"/>
          <w:szCs w:val="24"/>
        </w:rPr>
        <w:t>Κ</w:t>
      </w:r>
      <w:r w:rsidRPr="00847F1E">
        <w:rPr>
          <w:rFonts w:eastAsia="Times New Roman"/>
          <w:szCs w:val="24"/>
        </w:rPr>
        <w:t>εντροαριστερά</w:t>
      </w:r>
      <w:r>
        <w:rPr>
          <w:rFonts w:eastAsia="Times New Roman"/>
          <w:szCs w:val="24"/>
        </w:rPr>
        <w:t>.</w:t>
      </w:r>
      <w:r w:rsidRPr="00847F1E">
        <w:rPr>
          <w:rFonts w:eastAsia="Times New Roman"/>
          <w:szCs w:val="24"/>
        </w:rPr>
        <w:t xml:space="preserve"> </w:t>
      </w:r>
      <w:r>
        <w:rPr>
          <w:rFonts w:eastAsia="Times New Roman"/>
          <w:szCs w:val="24"/>
        </w:rPr>
        <w:t>Η Κ</w:t>
      </w:r>
      <w:r w:rsidRPr="00847F1E">
        <w:rPr>
          <w:rFonts w:eastAsia="Times New Roman"/>
          <w:szCs w:val="24"/>
        </w:rPr>
        <w:t xml:space="preserve">εντροαριστερά δεν γίνεται </w:t>
      </w:r>
      <w:r>
        <w:rPr>
          <w:rFonts w:eastAsia="Times New Roman"/>
          <w:szCs w:val="24"/>
        </w:rPr>
        <w:t xml:space="preserve">με μεταγραφές </w:t>
      </w:r>
      <w:r w:rsidRPr="00847F1E">
        <w:rPr>
          <w:rFonts w:eastAsia="Times New Roman"/>
          <w:szCs w:val="24"/>
        </w:rPr>
        <w:t>και πολιτικές εξαγορές προσώπων</w:t>
      </w:r>
      <w:r>
        <w:rPr>
          <w:rFonts w:eastAsia="Times New Roman"/>
          <w:szCs w:val="24"/>
        </w:rPr>
        <w:t>.</w:t>
      </w:r>
      <w:r w:rsidRPr="00847F1E">
        <w:rPr>
          <w:rFonts w:eastAsia="Times New Roman"/>
          <w:szCs w:val="24"/>
        </w:rPr>
        <w:t xml:space="preserve"> </w:t>
      </w:r>
      <w:r>
        <w:rPr>
          <w:rFonts w:eastAsia="Times New Roman"/>
          <w:szCs w:val="24"/>
        </w:rPr>
        <w:t>Η</w:t>
      </w:r>
      <w:r w:rsidRPr="00847F1E">
        <w:rPr>
          <w:rFonts w:eastAsia="Times New Roman"/>
          <w:szCs w:val="24"/>
        </w:rPr>
        <w:t xml:space="preserve"> </w:t>
      </w:r>
      <w:r>
        <w:rPr>
          <w:rFonts w:eastAsia="Times New Roman"/>
          <w:szCs w:val="24"/>
        </w:rPr>
        <w:t>Κ</w:t>
      </w:r>
      <w:r w:rsidRPr="00847F1E">
        <w:rPr>
          <w:rFonts w:eastAsia="Times New Roman"/>
          <w:szCs w:val="24"/>
        </w:rPr>
        <w:t>εντροαριστερά γί</w:t>
      </w:r>
      <w:r w:rsidRPr="00847F1E">
        <w:rPr>
          <w:rFonts w:eastAsia="Times New Roman"/>
          <w:szCs w:val="24"/>
        </w:rPr>
        <w:t>νεται με αρχές</w:t>
      </w:r>
      <w:r>
        <w:rPr>
          <w:rFonts w:eastAsia="Times New Roman"/>
          <w:szCs w:val="24"/>
        </w:rPr>
        <w:t>,</w:t>
      </w:r>
      <w:r w:rsidRPr="00847F1E">
        <w:rPr>
          <w:rFonts w:eastAsia="Times New Roman"/>
          <w:szCs w:val="24"/>
        </w:rPr>
        <w:t xml:space="preserve"> αξίες και πολιτικές</w:t>
      </w:r>
      <w:r>
        <w:rPr>
          <w:rFonts w:eastAsia="Times New Roman"/>
          <w:szCs w:val="24"/>
        </w:rPr>
        <w:t>,</w:t>
      </w:r>
      <w:r w:rsidRPr="00847F1E">
        <w:rPr>
          <w:rFonts w:eastAsia="Times New Roman"/>
          <w:szCs w:val="24"/>
        </w:rPr>
        <w:t xml:space="preserve"> που αγγίζουν τον πολίτη</w:t>
      </w:r>
      <w:r>
        <w:rPr>
          <w:rFonts w:eastAsia="Times New Roman"/>
          <w:szCs w:val="24"/>
        </w:rPr>
        <w:t>.</w:t>
      </w:r>
    </w:p>
    <w:p w14:paraId="678A4102" w14:textId="77777777" w:rsidR="0099759A" w:rsidRDefault="00FE124F">
      <w:pPr>
        <w:spacing w:line="600" w:lineRule="auto"/>
        <w:ind w:firstLine="720"/>
        <w:contextualSpacing/>
        <w:jc w:val="both"/>
        <w:rPr>
          <w:rFonts w:eastAsia="Times New Roman"/>
          <w:szCs w:val="24"/>
        </w:rPr>
      </w:pPr>
      <w:r>
        <w:rPr>
          <w:rFonts w:eastAsia="Times New Roman"/>
          <w:szCs w:val="24"/>
        </w:rPr>
        <w:t>Α</w:t>
      </w:r>
      <w:r w:rsidRPr="00847F1E">
        <w:rPr>
          <w:rFonts w:eastAsia="Times New Roman"/>
          <w:szCs w:val="24"/>
        </w:rPr>
        <w:t xml:space="preserve">κριβώς εδώ θα </w:t>
      </w:r>
      <w:r>
        <w:rPr>
          <w:rFonts w:eastAsia="Times New Roman"/>
          <w:szCs w:val="24"/>
        </w:rPr>
        <w:t>ή</w:t>
      </w:r>
      <w:r w:rsidRPr="00847F1E">
        <w:rPr>
          <w:rFonts w:eastAsia="Times New Roman"/>
          <w:szCs w:val="24"/>
        </w:rPr>
        <w:t>θελα να αναφερθώ τώρα</w:t>
      </w:r>
      <w:r>
        <w:rPr>
          <w:rFonts w:eastAsia="Times New Roman"/>
          <w:szCs w:val="24"/>
        </w:rPr>
        <w:t>. Στο συγκεκριμένο</w:t>
      </w:r>
      <w:r w:rsidRPr="00847F1E">
        <w:rPr>
          <w:rFonts w:eastAsia="Times New Roman"/>
          <w:szCs w:val="24"/>
        </w:rPr>
        <w:t xml:space="preserve"> νομοσ</w:t>
      </w:r>
      <w:r>
        <w:rPr>
          <w:rFonts w:eastAsia="Times New Roman"/>
          <w:szCs w:val="24"/>
        </w:rPr>
        <w:t>χέδιο</w:t>
      </w:r>
      <w:r>
        <w:rPr>
          <w:rFonts w:eastAsia="Times New Roman"/>
          <w:szCs w:val="24"/>
        </w:rPr>
        <w:t>,</w:t>
      </w:r>
      <w:r>
        <w:rPr>
          <w:rFonts w:eastAsia="Times New Roman"/>
          <w:szCs w:val="24"/>
        </w:rPr>
        <w:t xml:space="preserve"> κατατέθηκε μια τροπολογία, η οποία πέρασε και ως </w:t>
      </w:r>
      <w:r w:rsidRPr="00847F1E">
        <w:rPr>
          <w:rFonts w:eastAsia="Times New Roman"/>
          <w:szCs w:val="24"/>
        </w:rPr>
        <w:t>άρθρο του νομοσχεδίου</w:t>
      </w:r>
      <w:r>
        <w:rPr>
          <w:rFonts w:eastAsia="Times New Roman"/>
          <w:szCs w:val="24"/>
        </w:rPr>
        <w:t xml:space="preserve"> και ήρθε</w:t>
      </w:r>
      <w:r w:rsidRPr="00847F1E">
        <w:rPr>
          <w:rFonts w:eastAsia="Times New Roman"/>
          <w:szCs w:val="24"/>
        </w:rPr>
        <w:t xml:space="preserve"> στην Ολομέλεια</w:t>
      </w:r>
      <w:r>
        <w:rPr>
          <w:rFonts w:eastAsia="Times New Roman"/>
          <w:szCs w:val="24"/>
        </w:rPr>
        <w:t>,</w:t>
      </w:r>
      <w:r w:rsidRPr="00847F1E">
        <w:rPr>
          <w:rFonts w:eastAsia="Times New Roman"/>
          <w:szCs w:val="24"/>
        </w:rPr>
        <w:t xml:space="preserve"> το άρθρο 32</w:t>
      </w:r>
      <w:r>
        <w:rPr>
          <w:rFonts w:eastAsia="Times New Roman"/>
          <w:szCs w:val="24"/>
        </w:rPr>
        <w:t>,</w:t>
      </w:r>
      <w:r w:rsidRPr="00847F1E">
        <w:rPr>
          <w:rFonts w:eastAsia="Times New Roman"/>
          <w:szCs w:val="24"/>
        </w:rPr>
        <w:t xml:space="preserve"> για τις ρυθμίσεις </w:t>
      </w:r>
      <w:r>
        <w:rPr>
          <w:rFonts w:eastAsia="Times New Roman"/>
          <w:szCs w:val="24"/>
        </w:rPr>
        <w:t>βοσκήσιμων γαιών, -και μάλιστα,</w:t>
      </w:r>
      <w:r w:rsidRPr="00847F1E">
        <w:rPr>
          <w:rFonts w:eastAsia="Times New Roman"/>
          <w:szCs w:val="24"/>
        </w:rPr>
        <w:t xml:space="preserve"> πέρασε σχεδόν απαρατήρητη</w:t>
      </w:r>
      <w:r>
        <w:rPr>
          <w:rFonts w:eastAsia="Times New Roman"/>
          <w:szCs w:val="24"/>
        </w:rPr>
        <w:t>- τα βοσκοτόπια</w:t>
      </w:r>
      <w:r w:rsidRPr="00847F1E">
        <w:rPr>
          <w:rFonts w:eastAsia="Times New Roman"/>
          <w:szCs w:val="24"/>
        </w:rPr>
        <w:t xml:space="preserve"> δηλαδή</w:t>
      </w:r>
      <w:r>
        <w:rPr>
          <w:rFonts w:eastAsia="Times New Roman"/>
          <w:szCs w:val="24"/>
        </w:rPr>
        <w:t>,</w:t>
      </w:r>
      <w:r w:rsidRPr="00847F1E">
        <w:rPr>
          <w:rFonts w:eastAsia="Times New Roman"/>
          <w:szCs w:val="24"/>
        </w:rPr>
        <w:t xml:space="preserve"> </w:t>
      </w:r>
      <w:r>
        <w:rPr>
          <w:rFonts w:eastAsia="Times New Roman"/>
          <w:szCs w:val="24"/>
        </w:rPr>
        <w:t>τα οποία</w:t>
      </w:r>
      <w:r w:rsidRPr="00847F1E">
        <w:rPr>
          <w:rFonts w:eastAsia="Times New Roman"/>
          <w:szCs w:val="24"/>
        </w:rPr>
        <w:t xml:space="preserve"> εσείς </w:t>
      </w:r>
      <w:r>
        <w:rPr>
          <w:rFonts w:eastAsia="Times New Roman"/>
          <w:szCs w:val="24"/>
        </w:rPr>
        <w:t>βαφτίσατε το</w:t>
      </w:r>
      <w:r w:rsidRPr="00847F1E">
        <w:rPr>
          <w:rFonts w:eastAsia="Times New Roman"/>
          <w:szCs w:val="24"/>
        </w:rPr>
        <w:t xml:space="preserve"> 2015 σε βοσκήσιμες γαίες</w:t>
      </w:r>
      <w:r>
        <w:rPr>
          <w:rFonts w:eastAsia="Times New Roman"/>
          <w:szCs w:val="24"/>
        </w:rPr>
        <w:t>, εν αντιθέσει με αυτό</w:t>
      </w:r>
      <w:r>
        <w:rPr>
          <w:rFonts w:eastAsia="Times New Roman"/>
          <w:szCs w:val="24"/>
        </w:rPr>
        <w:t>,</w:t>
      </w:r>
      <w:r>
        <w:rPr>
          <w:rFonts w:eastAsia="Times New Roman"/>
          <w:szCs w:val="24"/>
        </w:rPr>
        <w:t xml:space="preserve"> που</w:t>
      </w:r>
      <w:r w:rsidRPr="00847F1E">
        <w:rPr>
          <w:rFonts w:eastAsia="Times New Roman"/>
          <w:szCs w:val="24"/>
        </w:rPr>
        <w:t xml:space="preserve"> ορίζει η Ευρωπαϊκή Κοινότητα </w:t>
      </w:r>
      <w:r>
        <w:rPr>
          <w:rFonts w:eastAsia="Times New Roman"/>
          <w:szCs w:val="24"/>
        </w:rPr>
        <w:t xml:space="preserve">με </w:t>
      </w:r>
      <w:r>
        <w:rPr>
          <w:rFonts w:eastAsia="Times New Roman"/>
          <w:szCs w:val="24"/>
        </w:rPr>
        <w:t>ο</w:t>
      </w:r>
      <w:r w:rsidRPr="00847F1E">
        <w:rPr>
          <w:rFonts w:eastAsia="Times New Roman"/>
          <w:szCs w:val="24"/>
        </w:rPr>
        <w:t xml:space="preserve">δηγίες </w:t>
      </w:r>
      <w:r>
        <w:rPr>
          <w:rFonts w:eastAsia="Times New Roman"/>
          <w:szCs w:val="24"/>
        </w:rPr>
        <w:t>με τον όρο μόνο «βοσκότοπος». Σ</w:t>
      </w:r>
      <w:r w:rsidRPr="00847F1E">
        <w:rPr>
          <w:rFonts w:eastAsia="Times New Roman"/>
          <w:szCs w:val="24"/>
        </w:rPr>
        <w:t>ας το</w:t>
      </w:r>
      <w:r w:rsidRPr="00847F1E">
        <w:rPr>
          <w:rFonts w:eastAsia="Times New Roman"/>
          <w:szCs w:val="24"/>
        </w:rPr>
        <w:t xml:space="preserve"> </w:t>
      </w:r>
      <w:r>
        <w:rPr>
          <w:rFonts w:eastAsia="Times New Roman"/>
          <w:szCs w:val="24"/>
        </w:rPr>
        <w:t xml:space="preserve">τονίσαμε τότε. </w:t>
      </w:r>
    </w:p>
    <w:p w14:paraId="678A4103" w14:textId="77777777" w:rsidR="0099759A" w:rsidRDefault="00FE124F">
      <w:pPr>
        <w:spacing w:line="600" w:lineRule="auto"/>
        <w:ind w:firstLine="720"/>
        <w:contextualSpacing/>
        <w:jc w:val="both"/>
        <w:rPr>
          <w:rFonts w:eastAsia="Times New Roman"/>
          <w:szCs w:val="24"/>
        </w:rPr>
      </w:pPr>
      <w:r>
        <w:rPr>
          <w:rFonts w:eastAsia="Times New Roman"/>
          <w:szCs w:val="24"/>
        </w:rPr>
        <w:lastRenderedPageBreak/>
        <w:t>Τότε είπατε</w:t>
      </w:r>
      <w:r w:rsidRPr="00847F1E">
        <w:rPr>
          <w:rFonts w:eastAsia="Times New Roman"/>
          <w:szCs w:val="24"/>
        </w:rPr>
        <w:t xml:space="preserve"> </w:t>
      </w:r>
      <w:r>
        <w:rPr>
          <w:rFonts w:eastAsia="Times New Roman"/>
          <w:szCs w:val="24"/>
        </w:rPr>
        <w:t>ότι θα κάνετε τα διαχειριστικά σχέδια, με μι</w:t>
      </w:r>
      <w:r w:rsidRPr="00847F1E">
        <w:rPr>
          <w:rFonts w:eastAsia="Times New Roman"/>
          <w:szCs w:val="24"/>
        </w:rPr>
        <w:t>α διαδικασία</w:t>
      </w:r>
      <w:r>
        <w:rPr>
          <w:rFonts w:eastAsia="Times New Roman"/>
          <w:szCs w:val="24"/>
        </w:rPr>
        <w:t>,</w:t>
      </w:r>
      <w:r w:rsidRPr="00847F1E">
        <w:rPr>
          <w:rFonts w:eastAsia="Times New Roman"/>
          <w:szCs w:val="24"/>
        </w:rPr>
        <w:t xml:space="preserve"> που </w:t>
      </w:r>
      <w:r>
        <w:rPr>
          <w:rFonts w:eastAsia="Times New Roman"/>
          <w:szCs w:val="24"/>
        </w:rPr>
        <w:t>τότε</w:t>
      </w:r>
      <w:r w:rsidRPr="00847F1E">
        <w:rPr>
          <w:rFonts w:eastAsia="Times New Roman"/>
          <w:szCs w:val="24"/>
        </w:rPr>
        <w:t xml:space="preserve"> καταγγείλαμε ότι δεν θα τη φέρετε εις πέρας και θα κινδυνεύουν οι Έλληνες κτηνοτρόφοι να χάσουν ενισχύσεις από την Ευρωπαϊκή </w:t>
      </w:r>
      <w:r>
        <w:rPr>
          <w:rFonts w:eastAsia="Times New Roman"/>
          <w:szCs w:val="24"/>
        </w:rPr>
        <w:t>Κοινότητα. Ε</w:t>
      </w:r>
      <w:r w:rsidRPr="00847F1E">
        <w:rPr>
          <w:rFonts w:eastAsia="Times New Roman"/>
          <w:szCs w:val="24"/>
        </w:rPr>
        <w:t>ίχατε δεσμευτεί ότι μέχ</w:t>
      </w:r>
      <w:r w:rsidRPr="00847F1E">
        <w:rPr>
          <w:rFonts w:eastAsia="Times New Roman"/>
          <w:szCs w:val="24"/>
        </w:rPr>
        <w:t xml:space="preserve">ρι </w:t>
      </w:r>
      <w:r>
        <w:rPr>
          <w:rFonts w:eastAsia="Times New Roman"/>
          <w:szCs w:val="24"/>
        </w:rPr>
        <w:t>1-1-</w:t>
      </w:r>
      <w:r w:rsidRPr="00847F1E">
        <w:rPr>
          <w:rFonts w:eastAsia="Times New Roman"/>
          <w:szCs w:val="24"/>
        </w:rPr>
        <w:t>2019 θα είχατε κάνει τα ολοκληρωμένα σχέδια διαχείρισης των βοσκοτόπων</w:t>
      </w:r>
      <w:r>
        <w:rPr>
          <w:rFonts w:eastAsia="Times New Roman"/>
          <w:szCs w:val="24"/>
        </w:rPr>
        <w:t>,</w:t>
      </w:r>
      <w:r>
        <w:rPr>
          <w:rFonts w:eastAsia="Times New Roman"/>
          <w:szCs w:val="24"/>
        </w:rPr>
        <w:t xml:space="preserve"> για να μην έχουν πρόβλημα οι Έλληνες κτηνοτρόφοι.</w:t>
      </w:r>
    </w:p>
    <w:p w14:paraId="678A4104" w14:textId="77777777" w:rsidR="0099759A" w:rsidRDefault="00FE124F">
      <w:pPr>
        <w:spacing w:line="600" w:lineRule="auto"/>
        <w:ind w:firstLine="720"/>
        <w:contextualSpacing/>
        <w:jc w:val="both"/>
        <w:rPr>
          <w:rFonts w:eastAsia="Times New Roman"/>
          <w:szCs w:val="24"/>
        </w:rPr>
      </w:pPr>
      <w:r>
        <w:rPr>
          <w:rFonts w:eastAsia="Times New Roman"/>
          <w:szCs w:val="24"/>
        </w:rPr>
        <w:t>Ε</w:t>
      </w:r>
      <w:r w:rsidRPr="00847F1E">
        <w:rPr>
          <w:rFonts w:eastAsia="Times New Roman"/>
          <w:szCs w:val="24"/>
        </w:rPr>
        <w:t>ρχόμαστε σήμερα</w:t>
      </w:r>
      <w:r>
        <w:rPr>
          <w:rFonts w:eastAsia="Times New Roman"/>
          <w:szCs w:val="24"/>
        </w:rPr>
        <w:t>,</w:t>
      </w:r>
      <w:r w:rsidRPr="00847F1E">
        <w:rPr>
          <w:rFonts w:eastAsia="Times New Roman"/>
          <w:szCs w:val="24"/>
        </w:rPr>
        <w:t xml:space="preserve"> </w:t>
      </w:r>
      <w:r>
        <w:rPr>
          <w:rFonts w:eastAsia="Times New Roman"/>
          <w:szCs w:val="24"/>
        </w:rPr>
        <w:t>σ</w:t>
      </w:r>
      <w:r>
        <w:rPr>
          <w:rFonts w:eastAsia="Times New Roman"/>
          <w:szCs w:val="24"/>
        </w:rPr>
        <w:t>το 20</w:t>
      </w:r>
      <w:r w:rsidRPr="00847F1E">
        <w:rPr>
          <w:rFonts w:eastAsia="Times New Roman"/>
          <w:szCs w:val="24"/>
        </w:rPr>
        <w:t>19</w:t>
      </w:r>
      <w:r>
        <w:rPr>
          <w:rFonts w:eastAsia="Times New Roman"/>
          <w:szCs w:val="24"/>
        </w:rPr>
        <w:t>,</w:t>
      </w:r>
      <w:r w:rsidRPr="00847F1E">
        <w:rPr>
          <w:rFonts w:eastAsia="Times New Roman"/>
          <w:szCs w:val="24"/>
        </w:rPr>
        <w:t xml:space="preserve"> </w:t>
      </w:r>
      <w:r>
        <w:rPr>
          <w:rFonts w:eastAsia="Times New Roman"/>
          <w:szCs w:val="24"/>
        </w:rPr>
        <w:t xml:space="preserve">και </w:t>
      </w:r>
      <w:r w:rsidRPr="00847F1E">
        <w:rPr>
          <w:rFonts w:eastAsia="Times New Roman"/>
          <w:szCs w:val="24"/>
        </w:rPr>
        <w:t>δεν έχετε κάνει τίποτα απολύτως</w:t>
      </w:r>
      <w:r>
        <w:rPr>
          <w:rFonts w:eastAsia="Times New Roman"/>
          <w:szCs w:val="24"/>
        </w:rPr>
        <w:t>. Ξεκινάει η νέα ΚΑΠ 2020-</w:t>
      </w:r>
      <w:r w:rsidRPr="00847F1E">
        <w:rPr>
          <w:rFonts w:eastAsia="Times New Roman"/>
          <w:szCs w:val="24"/>
        </w:rPr>
        <w:t xml:space="preserve">2027 και </w:t>
      </w:r>
      <w:r>
        <w:rPr>
          <w:rFonts w:eastAsia="Times New Roman"/>
          <w:szCs w:val="24"/>
        </w:rPr>
        <w:t>κινδυνεύουν να χαθούν τα ε</w:t>
      </w:r>
      <w:r w:rsidRPr="00847F1E">
        <w:rPr>
          <w:rFonts w:eastAsia="Times New Roman"/>
          <w:szCs w:val="24"/>
        </w:rPr>
        <w:t>υρω</w:t>
      </w:r>
      <w:r w:rsidRPr="00847F1E">
        <w:rPr>
          <w:rFonts w:eastAsia="Times New Roman"/>
          <w:szCs w:val="24"/>
        </w:rPr>
        <w:t>παϊκά κονδύλια</w:t>
      </w:r>
      <w:r>
        <w:rPr>
          <w:rFonts w:eastAsia="Times New Roman"/>
          <w:szCs w:val="24"/>
        </w:rPr>
        <w:t>.</w:t>
      </w:r>
      <w:r w:rsidRPr="00847F1E">
        <w:rPr>
          <w:rFonts w:eastAsia="Times New Roman"/>
          <w:szCs w:val="24"/>
        </w:rPr>
        <w:t xml:space="preserve"> </w:t>
      </w:r>
      <w:r>
        <w:rPr>
          <w:rFonts w:eastAsia="Times New Roman"/>
          <w:szCs w:val="24"/>
        </w:rPr>
        <w:t xml:space="preserve">Κι </w:t>
      </w:r>
      <w:r w:rsidRPr="00847F1E">
        <w:rPr>
          <w:rFonts w:eastAsia="Times New Roman"/>
          <w:szCs w:val="24"/>
        </w:rPr>
        <w:t>έρχεστε εσείς άρον-άρον τώρα</w:t>
      </w:r>
      <w:r>
        <w:rPr>
          <w:rFonts w:eastAsia="Times New Roman"/>
          <w:szCs w:val="24"/>
        </w:rPr>
        <w:t>,</w:t>
      </w:r>
      <w:r>
        <w:rPr>
          <w:rFonts w:eastAsia="Times New Roman"/>
          <w:szCs w:val="24"/>
        </w:rPr>
        <w:t xml:space="preserve"> να φέρετε μια τροπολογία να πάν</w:t>
      </w:r>
      <w:r w:rsidRPr="00847F1E">
        <w:rPr>
          <w:rFonts w:eastAsia="Times New Roman"/>
          <w:szCs w:val="24"/>
        </w:rPr>
        <w:t xml:space="preserve">ε </w:t>
      </w:r>
      <w:r>
        <w:rPr>
          <w:rFonts w:eastAsia="Times New Roman"/>
          <w:szCs w:val="24"/>
        </w:rPr>
        <w:t>-</w:t>
      </w:r>
      <w:r>
        <w:rPr>
          <w:rFonts w:eastAsia="Times New Roman"/>
          <w:szCs w:val="24"/>
        </w:rPr>
        <w:t>λέει- μέχρι</w:t>
      </w:r>
      <w:r w:rsidRPr="00847F1E">
        <w:rPr>
          <w:rFonts w:eastAsia="Times New Roman"/>
          <w:szCs w:val="24"/>
        </w:rPr>
        <w:t xml:space="preserve"> </w:t>
      </w:r>
      <w:r>
        <w:rPr>
          <w:rFonts w:eastAsia="Times New Roman"/>
          <w:szCs w:val="24"/>
        </w:rPr>
        <w:t>31-12-</w:t>
      </w:r>
      <w:r w:rsidRPr="00847F1E">
        <w:rPr>
          <w:rFonts w:eastAsia="Times New Roman"/>
          <w:szCs w:val="24"/>
        </w:rPr>
        <w:t>2021</w:t>
      </w:r>
      <w:r>
        <w:rPr>
          <w:rFonts w:eastAsia="Times New Roman"/>
          <w:szCs w:val="24"/>
        </w:rPr>
        <w:t xml:space="preserve"> τα </w:t>
      </w:r>
      <w:r w:rsidRPr="00847F1E">
        <w:rPr>
          <w:rFonts w:eastAsia="Times New Roman"/>
          <w:szCs w:val="24"/>
        </w:rPr>
        <w:t>διαχειριστικά σχέδια των βοσκοτόπων</w:t>
      </w:r>
      <w:r>
        <w:rPr>
          <w:rFonts w:eastAsia="Times New Roman"/>
          <w:szCs w:val="24"/>
        </w:rPr>
        <w:t>. Μα, η</w:t>
      </w:r>
      <w:r w:rsidRPr="00847F1E">
        <w:rPr>
          <w:rFonts w:eastAsia="Times New Roman"/>
          <w:szCs w:val="24"/>
        </w:rPr>
        <w:t xml:space="preserve"> νέα ΚΑΠ θα ξεκινήσει από το 2020</w:t>
      </w:r>
      <w:r>
        <w:rPr>
          <w:rFonts w:eastAsia="Times New Roman"/>
          <w:szCs w:val="24"/>
        </w:rPr>
        <w:t>.</w:t>
      </w:r>
      <w:r w:rsidRPr="00847F1E">
        <w:rPr>
          <w:rFonts w:eastAsia="Times New Roman"/>
          <w:szCs w:val="24"/>
        </w:rPr>
        <w:t xml:space="preserve"> </w:t>
      </w:r>
      <w:r>
        <w:rPr>
          <w:rFonts w:eastAsia="Times New Roman"/>
          <w:szCs w:val="24"/>
        </w:rPr>
        <w:t xml:space="preserve">Άρα, </w:t>
      </w:r>
      <w:r w:rsidRPr="00847F1E">
        <w:rPr>
          <w:rFonts w:eastAsia="Times New Roman"/>
          <w:szCs w:val="24"/>
        </w:rPr>
        <w:t>τον πρώτο χρόνο</w:t>
      </w:r>
      <w:r>
        <w:rPr>
          <w:rFonts w:eastAsia="Times New Roman"/>
          <w:szCs w:val="24"/>
        </w:rPr>
        <w:t>,</w:t>
      </w:r>
      <w:r w:rsidRPr="00847F1E">
        <w:rPr>
          <w:rFonts w:eastAsia="Times New Roman"/>
          <w:szCs w:val="24"/>
        </w:rPr>
        <w:t xml:space="preserve"> το 2021</w:t>
      </w:r>
      <w:r>
        <w:rPr>
          <w:rFonts w:eastAsia="Times New Roman"/>
          <w:szCs w:val="24"/>
        </w:rPr>
        <w:t>,</w:t>
      </w:r>
      <w:r w:rsidRPr="00847F1E">
        <w:rPr>
          <w:rFonts w:eastAsia="Times New Roman"/>
          <w:szCs w:val="24"/>
        </w:rPr>
        <w:t xml:space="preserve"> που δεν θα έχουμε διαχειριστικά σχέδια βοσκοτόπων</w:t>
      </w:r>
      <w:r>
        <w:rPr>
          <w:rFonts w:eastAsia="Times New Roman"/>
          <w:szCs w:val="24"/>
        </w:rPr>
        <w:t>,</w:t>
      </w:r>
      <w:r w:rsidRPr="00847F1E">
        <w:rPr>
          <w:rFonts w:eastAsia="Times New Roman"/>
          <w:szCs w:val="24"/>
        </w:rPr>
        <w:t xml:space="preserve"> </w:t>
      </w:r>
      <w:r>
        <w:rPr>
          <w:rFonts w:eastAsia="Times New Roman"/>
          <w:szCs w:val="24"/>
        </w:rPr>
        <w:t xml:space="preserve">ήδη θα χαθεί ένα </w:t>
      </w:r>
      <w:r w:rsidRPr="00847F1E">
        <w:rPr>
          <w:rFonts w:eastAsia="Times New Roman"/>
          <w:szCs w:val="24"/>
        </w:rPr>
        <w:t xml:space="preserve">σημαντικό κονδύλι από τους Έλληνες </w:t>
      </w:r>
      <w:r>
        <w:rPr>
          <w:rFonts w:eastAsia="Times New Roman"/>
          <w:szCs w:val="24"/>
        </w:rPr>
        <w:t>κτηνοτρόφους.</w:t>
      </w:r>
    </w:p>
    <w:p w14:paraId="678A4105" w14:textId="77777777" w:rsidR="0099759A" w:rsidRDefault="00FE124F">
      <w:pPr>
        <w:spacing w:line="600" w:lineRule="auto"/>
        <w:ind w:firstLine="720"/>
        <w:contextualSpacing/>
        <w:jc w:val="both"/>
        <w:rPr>
          <w:rFonts w:eastAsia="Times New Roman"/>
          <w:szCs w:val="24"/>
        </w:rPr>
      </w:pPr>
      <w:r w:rsidRPr="00847F1E">
        <w:rPr>
          <w:rFonts w:eastAsia="Times New Roman"/>
          <w:szCs w:val="24"/>
        </w:rPr>
        <w:t>Προσέξτε τώρα</w:t>
      </w:r>
      <w:r>
        <w:rPr>
          <w:rFonts w:eastAsia="Times New Roman"/>
          <w:szCs w:val="24"/>
        </w:rPr>
        <w:t xml:space="preserve">. Ήδη, όταν φέρατε το 2015 τον νόμο για τα </w:t>
      </w:r>
      <w:r w:rsidRPr="00847F1E">
        <w:rPr>
          <w:rFonts w:eastAsia="Times New Roman"/>
          <w:szCs w:val="24"/>
        </w:rPr>
        <w:t>διαχειριστικά σχέδια των βοσκοτόπων</w:t>
      </w:r>
      <w:r>
        <w:rPr>
          <w:rFonts w:eastAsia="Times New Roman"/>
          <w:szCs w:val="24"/>
        </w:rPr>
        <w:t>, είχαμε τονίσει ότι αφαιρείτε λεφτά</w:t>
      </w:r>
      <w:r w:rsidRPr="00847F1E">
        <w:rPr>
          <w:rFonts w:eastAsia="Times New Roman"/>
          <w:szCs w:val="24"/>
        </w:rPr>
        <w:t xml:space="preserve"> από το</w:t>
      </w:r>
      <w:r>
        <w:rPr>
          <w:rFonts w:eastAsia="Times New Roman"/>
          <w:szCs w:val="24"/>
        </w:rPr>
        <w:t>ν</w:t>
      </w:r>
      <w:r w:rsidRPr="00847F1E">
        <w:rPr>
          <w:rFonts w:eastAsia="Times New Roman"/>
          <w:szCs w:val="24"/>
        </w:rPr>
        <w:t xml:space="preserve"> </w:t>
      </w:r>
      <w:r>
        <w:rPr>
          <w:rFonts w:eastAsia="Times New Roman"/>
          <w:szCs w:val="24"/>
        </w:rPr>
        <w:t>πρ</w:t>
      </w:r>
      <w:r>
        <w:rPr>
          <w:rFonts w:eastAsia="Times New Roman"/>
          <w:szCs w:val="24"/>
        </w:rPr>
        <w:t>ώτο βαθμό της</w:t>
      </w:r>
      <w:r w:rsidRPr="00847F1E">
        <w:rPr>
          <w:rFonts w:eastAsia="Times New Roman"/>
          <w:szCs w:val="24"/>
        </w:rPr>
        <w:t xml:space="preserve"> τοπικής αυτοδιοίκησης</w:t>
      </w:r>
      <w:r>
        <w:rPr>
          <w:rFonts w:eastAsia="Times New Roman"/>
          <w:szCs w:val="24"/>
        </w:rPr>
        <w:t>.</w:t>
      </w:r>
      <w:r w:rsidRPr="00847F1E">
        <w:rPr>
          <w:rFonts w:eastAsia="Times New Roman"/>
          <w:szCs w:val="24"/>
        </w:rPr>
        <w:t xml:space="preserve"> </w:t>
      </w:r>
      <w:r>
        <w:rPr>
          <w:rFonts w:eastAsia="Times New Roman"/>
          <w:szCs w:val="24"/>
        </w:rPr>
        <w:t>Α</w:t>
      </w:r>
      <w:r w:rsidRPr="00847F1E">
        <w:rPr>
          <w:rFonts w:eastAsia="Times New Roman"/>
          <w:szCs w:val="24"/>
        </w:rPr>
        <w:t xml:space="preserve">ντί </w:t>
      </w:r>
      <w:r>
        <w:rPr>
          <w:rFonts w:eastAsia="Times New Roman"/>
          <w:szCs w:val="24"/>
        </w:rPr>
        <w:t xml:space="preserve">η </w:t>
      </w:r>
      <w:r w:rsidRPr="00847F1E">
        <w:rPr>
          <w:rFonts w:eastAsia="Times New Roman"/>
          <w:szCs w:val="24"/>
        </w:rPr>
        <w:t>πολιτεία να πληρώσει αυτά τα διαχειριστικά σχέδια</w:t>
      </w:r>
      <w:r>
        <w:rPr>
          <w:rFonts w:eastAsia="Times New Roman"/>
          <w:szCs w:val="24"/>
        </w:rPr>
        <w:t>,</w:t>
      </w:r>
      <w:r w:rsidRPr="00847F1E">
        <w:rPr>
          <w:rFonts w:eastAsia="Times New Roman"/>
          <w:szCs w:val="24"/>
        </w:rPr>
        <w:t xml:space="preserve"> </w:t>
      </w:r>
      <w:r w:rsidRPr="00847F1E">
        <w:rPr>
          <w:rFonts w:eastAsia="Times New Roman"/>
          <w:szCs w:val="24"/>
        </w:rPr>
        <w:lastRenderedPageBreak/>
        <w:t xml:space="preserve">πήρατε το τέλος </w:t>
      </w:r>
      <w:r>
        <w:rPr>
          <w:rFonts w:eastAsia="Times New Roman"/>
          <w:szCs w:val="24"/>
        </w:rPr>
        <w:t>βόσκησης</w:t>
      </w:r>
      <w:r w:rsidRPr="00847F1E">
        <w:rPr>
          <w:rFonts w:eastAsia="Times New Roman"/>
          <w:szCs w:val="24"/>
        </w:rPr>
        <w:t xml:space="preserve"> των βοσκοτόπων</w:t>
      </w:r>
      <w:r>
        <w:rPr>
          <w:rFonts w:eastAsia="Times New Roman"/>
          <w:szCs w:val="24"/>
        </w:rPr>
        <w:t>,</w:t>
      </w:r>
      <w:r w:rsidRPr="00847F1E">
        <w:rPr>
          <w:rFonts w:eastAsia="Times New Roman"/>
          <w:szCs w:val="24"/>
        </w:rPr>
        <w:t xml:space="preserve"> που πήγαινε στους δήμους</w:t>
      </w:r>
      <w:r>
        <w:rPr>
          <w:rFonts w:eastAsia="Times New Roman"/>
          <w:szCs w:val="24"/>
        </w:rPr>
        <w:t>,</w:t>
      </w:r>
      <w:r w:rsidRPr="00847F1E">
        <w:rPr>
          <w:rFonts w:eastAsia="Times New Roman"/>
          <w:szCs w:val="24"/>
        </w:rPr>
        <w:t xml:space="preserve"> για να κάνουν </w:t>
      </w:r>
      <w:r>
        <w:rPr>
          <w:rFonts w:eastAsia="Times New Roman"/>
          <w:szCs w:val="24"/>
        </w:rPr>
        <w:t xml:space="preserve">στα βοσκοτόπια </w:t>
      </w:r>
      <w:r w:rsidRPr="00847F1E">
        <w:rPr>
          <w:rFonts w:eastAsia="Times New Roman"/>
          <w:szCs w:val="24"/>
        </w:rPr>
        <w:t>έργα συντήρησης</w:t>
      </w:r>
      <w:r>
        <w:rPr>
          <w:rFonts w:eastAsia="Times New Roman"/>
          <w:szCs w:val="24"/>
        </w:rPr>
        <w:t>,</w:t>
      </w:r>
      <w:r w:rsidRPr="00847F1E">
        <w:rPr>
          <w:rFonts w:eastAsia="Times New Roman"/>
          <w:szCs w:val="24"/>
        </w:rPr>
        <w:t xml:space="preserve"> να είναι παραγωγικά</w:t>
      </w:r>
      <w:r>
        <w:rPr>
          <w:rFonts w:eastAsia="Times New Roman"/>
          <w:szCs w:val="24"/>
        </w:rPr>
        <w:t xml:space="preserve">, </w:t>
      </w:r>
      <w:r w:rsidRPr="00847F1E">
        <w:rPr>
          <w:rFonts w:eastAsia="Times New Roman"/>
          <w:szCs w:val="24"/>
        </w:rPr>
        <w:t xml:space="preserve">μέτρα </w:t>
      </w:r>
      <w:r>
        <w:rPr>
          <w:rFonts w:eastAsia="Times New Roman"/>
          <w:szCs w:val="24"/>
        </w:rPr>
        <w:t>πυρο</w:t>
      </w:r>
      <w:r w:rsidRPr="00847F1E">
        <w:rPr>
          <w:rFonts w:eastAsia="Times New Roman"/>
          <w:szCs w:val="24"/>
        </w:rPr>
        <w:t>προστασίας των βο</w:t>
      </w:r>
      <w:r w:rsidRPr="00847F1E">
        <w:rPr>
          <w:rFonts w:eastAsia="Times New Roman"/>
          <w:szCs w:val="24"/>
        </w:rPr>
        <w:t>σκοτόπων και των δασών</w:t>
      </w:r>
      <w:r>
        <w:rPr>
          <w:rFonts w:eastAsia="Times New Roman"/>
          <w:szCs w:val="24"/>
        </w:rPr>
        <w:t>,</w:t>
      </w:r>
      <w:r w:rsidRPr="00847F1E">
        <w:rPr>
          <w:rFonts w:eastAsia="Times New Roman"/>
          <w:szCs w:val="24"/>
        </w:rPr>
        <w:t xml:space="preserve"> πήρ</w:t>
      </w:r>
      <w:r>
        <w:rPr>
          <w:rFonts w:eastAsia="Times New Roman"/>
          <w:szCs w:val="24"/>
        </w:rPr>
        <w:t>ατε</w:t>
      </w:r>
      <w:r w:rsidRPr="00847F1E">
        <w:rPr>
          <w:rFonts w:eastAsia="Times New Roman"/>
          <w:szCs w:val="24"/>
        </w:rPr>
        <w:t xml:space="preserve"> τα χρήματα αυτά </w:t>
      </w:r>
      <w:r>
        <w:rPr>
          <w:rFonts w:eastAsia="Times New Roman"/>
          <w:szCs w:val="24"/>
        </w:rPr>
        <w:t xml:space="preserve">και είπατε ότι τα πάτε στην </w:t>
      </w:r>
      <w:r>
        <w:rPr>
          <w:rFonts w:eastAsia="Times New Roman"/>
          <w:szCs w:val="24"/>
        </w:rPr>
        <w:t>π</w:t>
      </w:r>
      <w:r>
        <w:rPr>
          <w:rFonts w:eastAsia="Times New Roman"/>
          <w:szCs w:val="24"/>
        </w:rPr>
        <w:t>εριφέρεια</w:t>
      </w:r>
      <w:r>
        <w:rPr>
          <w:rFonts w:eastAsia="Times New Roman"/>
          <w:szCs w:val="24"/>
        </w:rPr>
        <w:t>,</w:t>
      </w:r>
      <w:r w:rsidRPr="00847F1E">
        <w:rPr>
          <w:rFonts w:eastAsia="Times New Roman"/>
          <w:szCs w:val="24"/>
        </w:rPr>
        <w:t xml:space="preserve"> </w:t>
      </w:r>
      <w:r>
        <w:rPr>
          <w:rFonts w:eastAsia="Times New Roman"/>
          <w:szCs w:val="24"/>
        </w:rPr>
        <w:t>για να γίνουν τα</w:t>
      </w:r>
      <w:r w:rsidRPr="00847F1E">
        <w:rPr>
          <w:rFonts w:eastAsia="Times New Roman"/>
          <w:szCs w:val="24"/>
        </w:rPr>
        <w:t xml:space="preserve"> διαχειριστικά σχέδια βελτίωσης</w:t>
      </w:r>
      <w:r>
        <w:rPr>
          <w:rFonts w:eastAsia="Times New Roman"/>
          <w:szCs w:val="24"/>
        </w:rPr>
        <w:t xml:space="preserve"> των βοσκοτόπων.</w:t>
      </w:r>
      <w:r w:rsidRPr="00847F1E">
        <w:rPr>
          <w:rFonts w:eastAsia="Times New Roman"/>
          <w:szCs w:val="24"/>
        </w:rPr>
        <w:t xml:space="preserve"> </w:t>
      </w:r>
      <w:r>
        <w:rPr>
          <w:rFonts w:eastAsia="Times New Roman"/>
          <w:szCs w:val="24"/>
        </w:rPr>
        <w:t>Π</w:t>
      </w:r>
      <w:r w:rsidRPr="00847F1E">
        <w:rPr>
          <w:rFonts w:eastAsia="Times New Roman"/>
          <w:szCs w:val="24"/>
        </w:rPr>
        <w:t>όσα χρήματα πήρατε το διάστημα αυτό</w:t>
      </w:r>
      <w:r>
        <w:rPr>
          <w:rFonts w:eastAsia="Times New Roman"/>
          <w:szCs w:val="24"/>
        </w:rPr>
        <w:t>,</w:t>
      </w:r>
      <w:r w:rsidRPr="00847F1E">
        <w:rPr>
          <w:rFonts w:eastAsia="Times New Roman"/>
          <w:szCs w:val="24"/>
        </w:rPr>
        <w:t xml:space="preserve"> μέχρι το 2018</w:t>
      </w:r>
      <w:r>
        <w:rPr>
          <w:rFonts w:eastAsia="Times New Roman"/>
          <w:szCs w:val="24"/>
        </w:rPr>
        <w:t xml:space="preserve">; Πήρατε περίπου 9 εκατομμύρια ευρώ. </w:t>
      </w:r>
      <w:r w:rsidRPr="00847F1E">
        <w:rPr>
          <w:rFonts w:eastAsia="Times New Roman"/>
          <w:szCs w:val="24"/>
        </w:rPr>
        <w:t xml:space="preserve"> </w:t>
      </w:r>
      <w:r>
        <w:rPr>
          <w:rFonts w:eastAsia="Times New Roman"/>
          <w:szCs w:val="24"/>
        </w:rPr>
        <w:t>Κι έρχεται</w:t>
      </w:r>
      <w:r w:rsidRPr="00847F1E">
        <w:rPr>
          <w:rFonts w:eastAsia="Times New Roman"/>
          <w:szCs w:val="24"/>
        </w:rPr>
        <w:t xml:space="preserve"> σήμερ</w:t>
      </w:r>
      <w:r w:rsidRPr="00847F1E">
        <w:rPr>
          <w:rFonts w:eastAsia="Times New Roman"/>
          <w:szCs w:val="24"/>
        </w:rPr>
        <w:t xml:space="preserve">α </w:t>
      </w:r>
      <w:r>
        <w:rPr>
          <w:rFonts w:eastAsia="Times New Roman"/>
          <w:szCs w:val="24"/>
        </w:rPr>
        <w:t>ο Υ</w:t>
      </w:r>
      <w:r w:rsidRPr="00847F1E">
        <w:rPr>
          <w:rFonts w:eastAsia="Times New Roman"/>
          <w:szCs w:val="24"/>
        </w:rPr>
        <w:t xml:space="preserve">πουργός και λέει </w:t>
      </w:r>
      <w:r>
        <w:rPr>
          <w:rFonts w:eastAsia="Times New Roman"/>
          <w:szCs w:val="24"/>
        </w:rPr>
        <w:t>«</w:t>
      </w:r>
      <w:r w:rsidRPr="00847F1E">
        <w:rPr>
          <w:rFonts w:eastAsia="Times New Roman"/>
          <w:szCs w:val="24"/>
        </w:rPr>
        <w:t xml:space="preserve">αυτά </w:t>
      </w:r>
      <w:r>
        <w:rPr>
          <w:rFonts w:eastAsia="Times New Roman"/>
          <w:szCs w:val="24"/>
        </w:rPr>
        <w:t>τα 9 εκατομμύρια δεν φτάνουν, ν</w:t>
      </w:r>
      <w:r w:rsidRPr="00847F1E">
        <w:rPr>
          <w:rFonts w:eastAsia="Times New Roman"/>
          <w:szCs w:val="24"/>
        </w:rPr>
        <w:t>α πάρουμε άλλα 10 εκατομμύρια</w:t>
      </w:r>
      <w:r>
        <w:rPr>
          <w:rFonts w:eastAsia="Times New Roman"/>
          <w:szCs w:val="24"/>
        </w:rPr>
        <w:t>,</w:t>
      </w:r>
      <w:r w:rsidRPr="00847F1E">
        <w:rPr>
          <w:rFonts w:eastAsia="Times New Roman"/>
          <w:szCs w:val="24"/>
        </w:rPr>
        <w:t xml:space="preserve"> </w:t>
      </w:r>
      <w:r>
        <w:rPr>
          <w:rFonts w:eastAsia="Times New Roman"/>
          <w:szCs w:val="24"/>
        </w:rPr>
        <w:t xml:space="preserve">να τα κάνουμε συνολικά 20 εκατομμύρια, για να κάνουμε τα </w:t>
      </w:r>
      <w:r w:rsidRPr="00847F1E">
        <w:rPr>
          <w:rFonts w:eastAsia="Times New Roman"/>
          <w:szCs w:val="24"/>
        </w:rPr>
        <w:t>διαχειριστικά σχέδια</w:t>
      </w:r>
      <w:r>
        <w:rPr>
          <w:rFonts w:eastAsia="Times New Roman"/>
          <w:szCs w:val="24"/>
        </w:rPr>
        <w:t>».</w:t>
      </w:r>
    </w:p>
    <w:p w14:paraId="678A4106" w14:textId="77777777" w:rsidR="0099759A" w:rsidRDefault="00FE124F">
      <w:pPr>
        <w:spacing w:line="600" w:lineRule="auto"/>
        <w:ind w:firstLine="720"/>
        <w:contextualSpacing/>
        <w:jc w:val="both"/>
        <w:rPr>
          <w:rFonts w:eastAsia="Times New Roman"/>
          <w:szCs w:val="24"/>
        </w:rPr>
      </w:pPr>
      <w:r>
        <w:rPr>
          <w:rFonts w:eastAsia="Times New Roman"/>
          <w:szCs w:val="24"/>
        </w:rPr>
        <w:t>Από την άλλη πλευρά, αυτοί που είναι καθ’ ύλην αρμόδιοι και τους ενδιαφέρει τι θα γίνε</w:t>
      </w:r>
      <w:r>
        <w:rPr>
          <w:rFonts w:eastAsia="Times New Roman"/>
          <w:szCs w:val="24"/>
        </w:rPr>
        <w:t xml:space="preserve">ι με τα </w:t>
      </w:r>
      <w:r w:rsidRPr="00847F1E">
        <w:rPr>
          <w:rFonts w:eastAsia="Times New Roman"/>
          <w:szCs w:val="24"/>
        </w:rPr>
        <w:t>διαχειριστικά σχέδια</w:t>
      </w:r>
      <w:r>
        <w:rPr>
          <w:rFonts w:eastAsia="Times New Roman"/>
          <w:szCs w:val="24"/>
        </w:rPr>
        <w:t xml:space="preserve">, </w:t>
      </w:r>
      <w:r w:rsidRPr="00847F1E">
        <w:rPr>
          <w:rFonts w:eastAsia="Times New Roman"/>
          <w:szCs w:val="24"/>
        </w:rPr>
        <w:t>να συμμετέχουν σε αυτή τη διαδικασία</w:t>
      </w:r>
      <w:r>
        <w:rPr>
          <w:rFonts w:eastAsia="Times New Roman"/>
          <w:szCs w:val="24"/>
        </w:rPr>
        <w:t>,</w:t>
      </w:r>
      <w:r w:rsidRPr="00847F1E">
        <w:rPr>
          <w:rFonts w:eastAsia="Times New Roman"/>
          <w:szCs w:val="24"/>
        </w:rPr>
        <w:t xml:space="preserve"> που είναι τα συ</w:t>
      </w:r>
      <w:r>
        <w:rPr>
          <w:rFonts w:eastAsia="Times New Roman"/>
          <w:szCs w:val="24"/>
        </w:rPr>
        <w:t>λλογικά</w:t>
      </w:r>
      <w:r w:rsidRPr="00847F1E">
        <w:rPr>
          <w:rFonts w:eastAsia="Times New Roman"/>
          <w:szCs w:val="24"/>
        </w:rPr>
        <w:t xml:space="preserve"> θεσμικά όργανα των κτηνοτρόφων</w:t>
      </w:r>
      <w:r>
        <w:rPr>
          <w:rFonts w:eastAsia="Times New Roman"/>
          <w:szCs w:val="24"/>
        </w:rPr>
        <w:t>,</w:t>
      </w:r>
      <w:r w:rsidRPr="00847F1E">
        <w:rPr>
          <w:rFonts w:eastAsia="Times New Roman"/>
          <w:szCs w:val="24"/>
        </w:rPr>
        <w:t xml:space="preserve"> τους β</w:t>
      </w:r>
      <w:r>
        <w:rPr>
          <w:rFonts w:eastAsia="Times New Roman"/>
          <w:szCs w:val="24"/>
        </w:rPr>
        <w:t>γ</w:t>
      </w:r>
      <w:r w:rsidRPr="00847F1E">
        <w:rPr>
          <w:rFonts w:eastAsia="Times New Roman"/>
          <w:szCs w:val="24"/>
        </w:rPr>
        <w:t>άζετε μέσα από την τη δι</w:t>
      </w:r>
      <w:r>
        <w:rPr>
          <w:rFonts w:eastAsia="Times New Roman"/>
          <w:szCs w:val="24"/>
        </w:rPr>
        <w:t>αχείριση,</w:t>
      </w:r>
      <w:r w:rsidRPr="00847F1E">
        <w:rPr>
          <w:rFonts w:eastAsia="Times New Roman"/>
          <w:szCs w:val="24"/>
        </w:rPr>
        <w:t xml:space="preserve"> τους </w:t>
      </w:r>
      <w:r>
        <w:rPr>
          <w:rFonts w:eastAsia="Times New Roman"/>
          <w:szCs w:val="24"/>
        </w:rPr>
        <w:t>παίρνετε,</w:t>
      </w:r>
      <w:r w:rsidRPr="00847F1E">
        <w:rPr>
          <w:rFonts w:eastAsia="Times New Roman"/>
          <w:szCs w:val="24"/>
        </w:rPr>
        <w:t xml:space="preserve"> </w:t>
      </w:r>
      <w:r>
        <w:rPr>
          <w:rFonts w:eastAsia="Times New Roman"/>
          <w:szCs w:val="24"/>
        </w:rPr>
        <w:t>όμως,</w:t>
      </w:r>
      <w:r w:rsidRPr="00847F1E">
        <w:rPr>
          <w:rFonts w:eastAsia="Times New Roman"/>
          <w:szCs w:val="24"/>
        </w:rPr>
        <w:t xml:space="preserve"> τα 20 εκ</w:t>
      </w:r>
      <w:r>
        <w:rPr>
          <w:rFonts w:eastAsia="Times New Roman"/>
          <w:szCs w:val="24"/>
        </w:rPr>
        <w:t>ατομμύρια, -</w:t>
      </w:r>
      <w:r w:rsidRPr="00847F1E">
        <w:rPr>
          <w:rFonts w:eastAsia="Times New Roman"/>
          <w:szCs w:val="24"/>
        </w:rPr>
        <w:t>δικά τους χρήματα</w:t>
      </w:r>
      <w:r>
        <w:rPr>
          <w:rFonts w:eastAsia="Times New Roman"/>
          <w:szCs w:val="24"/>
        </w:rPr>
        <w:t>,</w:t>
      </w:r>
      <w:r w:rsidRPr="00847F1E">
        <w:rPr>
          <w:rFonts w:eastAsia="Times New Roman"/>
          <w:szCs w:val="24"/>
        </w:rPr>
        <w:t xml:space="preserve"> άμεσα </w:t>
      </w:r>
      <w:r>
        <w:rPr>
          <w:rFonts w:eastAsia="Times New Roman"/>
          <w:szCs w:val="24"/>
        </w:rPr>
        <w:t xml:space="preserve">εισπράξιμο </w:t>
      </w:r>
      <w:r w:rsidRPr="00847F1E">
        <w:rPr>
          <w:rFonts w:eastAsia="Times New Roman"/>
          <w:szCs w:val="24"/>
        </w:rPr>
        <w:t>κεφάλαιο</w:t>
      </w:r>
      <w:r>
        <w:rPr>
          <w:rFonts w:eastAsia="Times New Roman"/>
          <w:szCs w:val="24"/>
        </w:rPr>
        <w:t>,</w:t>
      </w:r>
      <w:r w:rsidRPr="00847F1E">
        <w:rPr>
          <w:rFonts w:eastAsia="Times New Roman"/>
          <w:szCs w:val="24"/>
        </w:rPr>
        <w:t xml:space="preserve"> μέσα από τις επιδοτήσεις των κτηνοτρόφων</w:t>
      </w:r>
      <w:r>
        <w:rPr>
          <w:rFonts w:eastAsia="Times New Roman"/>
          <w:szCs w:val="24"/>
        </w:rPr>
        <w:t>-</w:t>
      </w:r>
      <w:r w:rsidRPr="00847F1E">
        <w:rPr>
          <w:rFonts w:eastAsia="Times New Roman"/>
          <w:szCs w:val="24"/>
        </w:rPr>
        <w:t xml:space="preserve"> </w:t>
      </w:r>
      <w:r>
        <w:rPr>
          <w:rFonts w:eastAsia="Times New Roman"/>
          <w:szCs w:val="24"/>
        </w:rPr>
        <w:t>με διαδικασίες</w:t>
      </w:r>
      <w:r>
        <w:rPr>
          <w:rFonts w:eastAsia="Times New Roman"/>
          <w:szCs w:val="24"/>
        </w:rPr>
        <w:t>,</w:t>
      </w:r>
      <w:r w:rsidRPr="00847F1E">
        <w:rPr>
          <w:rFonts w:eastAsia="Times New Roman"/>
          <w:szCs w:val="24"/>
        </w:rPr>
        <w:t xml:space="preserve"> που χρήζουν πολλ</w:t>
      </w:r>
      <w:r>
        <w:rPr>
          <w:rFonts w:eastAsia="Times New Roman"/>
          <w:szCs w:val="24"/>
        </w:rPr>
        <w:t>ών</w:t>
      </w:r>
      <w:r w:rsidRPr="00847F1E">
        <w:rPr>
          <w:rFonts w:eastAsia="Times New Roman"/>
          <w:szCs w:val="24"/>
        </w:rPr>
        <w:t xml:space="preserve"> ερωτηματικ</w:t>
      </w:r>
      <w:r>
        <w:rPr>
          <w:rFonts w:eastAsia="Times New Roman"/>
          <w:szCs w:val="24"/>
        </w:rPr>
        <w:t>ών</w:t>
      </w:r>
      <w:r w:rsidRPr="00847F1E">
        <w:rPr>
          <w:rFonts w:eastAsia="Times New Roman"/>
          <w:szCs w:val="24"/>
        </w:rPr>
        <w:t xml:space="preserve"> </w:t>
      </w:r>
      <w:r>
        <w:rPr>
          <w:rFonts w:eastAsia="Times New Roman"/>
          <w:szCs w:val="24"/>
        </w:rPr>
        <w:t>στο</w:t>
      </w:r>
      <w:r w:rsidRPr="00847F1E">
        <w:rPr>
          <w:rFonts w:eastAsia="Times New Roman"/>
          <w:szCs w:val="24"/>
        </w:rPr>
        <w:t xml:space="preserve"> πώς θα διατεθούν αυτά τα κονδύλια</w:t>
      </w:r>
      <w:r>
        <w:rPr>
          <w:rFonts w:eastAsia="Times New Roman"/>
          <w:szCs w:val="24"/>
        </w:rPr>
        <w:t>.</w:t>
      </w:r>
    </w:p>
    <w:p w14:paraId="678A4107" w14:textId="77777777" w:rsidR="0099759A" w:rsidRDefault="00FE124F">
      <w:pPr>
        <w:spacing w:line="600" w:lineRule="auto"/>
        <w:ind w:firstLine="720"/>
        <w:contextualSpacing/>
        <w:jc w:val="both"/>
        <w:rPr>
          <w:rFonts w:eastAsia="Times New Roman"/>
          <w:szCs w:val="24"/>
        </w:rPr>
      </w:pPr>
      <w:r>
        <w:rPr>
          <w:rFonts w:eastAsia="Times New Roman"/>
          <w:szCs w:val="24"/>
        </w:rPr>
        <w:lastRenderedPageBreak/>
        <w:t>Τα επιπλέον</w:t>
      </w:r>
      <w:r w:rsidRPr="00847F1E">
        <w:rPr>
          <w:rFonts w:eastAsia="Times New Roman"/>
          <w:szCs w:val="24"/>
        </w:rPr>
        <w:t xml:space="preserve"> 10 εκατομμύρια που ζητάει ο νυν </w:t>
      </w:r>
      <w:r>
        <w:rPr>
          <w:rFonts w:eastAsia="Times New Roman"/>
          <w:szCs w:val="24"/>
        </w:rPr>
        <w:t>Υ</w:t>
      </w:r>
      <w:r w:rsidRPr="00847F1E">
        <w:rPr>
          <w:rFonts w:eastAsia="Times New Roman"/>
          <w:szCs w:val="24"/>
        </w:rPr>
        <w:t xml:space="preserve">πουργός </w:t>
      </w:r>
      <w:r>
        <w:rPr>
          <w:rFonts w:eastAsia="Times New Roman"/>
          <w:szCs w:val="24"/>
        </w:rPr>
        <w:t>Αγροτικής Ανάπτυξης,</w:t>
      </w:r>
      <w:r w:rsidRPr="00847F1E">
        <w:rPr>
          <w:rFonts w:eastAsia="Times New Roman"/>
          <w:szCs w:val="24"/>
        </w:rPr>
        <w:t xml:space="preserve"> που δεν είναι εδώ</w:t>
      </w:r>
      <w:r>
        <w:rPr>
          <w:rFonts w:eastAsia="Times New Roman"/>
          <w:szCs w:val="24"/>
        </w:rPr>
        <w:t>,</w:t>
      </w:r>
      <w:r w:rsidRPr="00847F1E">
        <w:rPr>
          <w:rFonts w:eastAsia="Times New Roman"/>
          <w:szCs w:val="24"/>
        </w:rPr>
        <w:t xml:space="preserve"> είναι εξωπραγματικό</w:t>
      </w:r>
      <w:r>
        <w:rPr>
          <w:rFonts w:eastAsia="Times New Roman"/>
          <w:szCs w:val="24"/>
        </w:rPr>
        <w:t>. Δεν</w:t>
      </w:r>
      <w:r w:rsidRPr="00847F1E">
        <w:rPr>
          <w:rFonts w:eastAsia="Times New Roman"/>
          <w:szCs w:val="24"/>
        </w:rPr>
        <w:t xml:space="preserve"> δικαιολο</w:t>
      </w:r>
      <w:r w:rsidRPr="00847F1E">
        <w:rPr>
          <w:rFonts w:eastAsia="Times New Roman"/>
          <w:szCs w:val="24"/>
        </w:rPr>
        <w:t>γείται από πουθενά να έχουμε επιπλέον 10 εκατομμύρια σε αυτά</w:t>
      </w:r>
      <w:r>
        <w:rPr>
          <w:rFonts w:eastAsia="Times New Roman"/>
          <w:szCs w:val="24"/>
        </w:rPr>
        <w:t>,</w:t>
      </w:r>
      <w:r w:rsidRPr="00847F1E">
        <w:rPr>
          <w:rFonts w:eastAsia="Times New Roman"/>
          <w:szCs w:val="24"/>
        </w:rPr>
        <w:t xml:space="preserve"> που ήδη έχει </w:t>
      </w:r>
      <w:r>
        <w:rPr>
          <w:rFonts w:eastAsia="Times New Roman"/>
          <w:szCs w:val="24"/>
        </w:rPr>
        <w:t xml:space="preserve">πάρει από τους Έλληνες </w:t>
      </w:r>
      <w:r w:rsidRPr="00847F1E">
        <w:rPr>
          <w:rFonts w:eastAsia="Times New Roman"/>
          <w:szCs w:val="24"/>
        </w:rPr>
        <w:t>αγρότες</w:t>
      </w:r>
      <w:r>
        <w:rPr>
          <w:rFonts w:eastAsia="Times New Roman"/>
          <w:szCs w:val="24"/>
        </w:rPr>
        <w:t>.</w:t>
      </w:r>
    </w:p>
    <w:p w14:paraId="678A4108" w14:textId="77777777" w:rsidR="0099759A" w:rsidRDefault="00FE124F">
      <w:pPr>
        <w:spacing w:line="600" w:lineRule="auto"/>
        <w:ind w:firstLine="720"/>
        <w:contextualSpacing/>
        <w:jc w:val="both"/>
        <w:rPr>
          <w:rFonts w:eastAsia="Times New Roman"/>
          <w:szCs w:val="24"/>
        </w:rPr>
      </w:pPr>
      <w:r>
        <w:rPr>
          <w:rFonts w:eastAsia="Times New Roman"/>
          <w:szCs w:val="24"/>
        </w:rPr>
        <w:t xml:space="preserve">Από την άλλη πλευρά, -γι’ </w:t>
      </w:r>
      <w:r w:rsidRPr="00847F1E">
        <w:rPr>
          <w:rFonts w:eastAsia="Times New Roman"/>
          <w:szCs w:val="24"/>
        </w:rPr>
        <w:t xml:space="preserve">αυτό σας λέω ότι </w:t>
      </w:r>
      <w:r>
        <w:rPr>
          <w:rFonts w:eastAsia="Times New Roman"/>
          <w:szCs w:val="24"/>
        </w:rPr>
        <w:t xml:space="preserve">οι </w:t>
      </w:r>
      <w:r w:rsidRPr="00847F1E">
        <w:rPr>
          <w:rFonts w:eastAsia="Times New Roman"/>
          <w:szCs w:val="24"/>
        </w:rPr>
        <w:t>πολιτικές σηματοδοτούν έναν πολιτικό χώρο</w:t>
      </w:r>
      <w:r>
        <w:rPr>
          <w:rFonts w:eastAsia="Times New Roman"/>
          <w:szCs w:val="24"/>
        </w:rPr>
        <w:t>- δείξατε πόσο ενδιαφέρεστε για τον Έλληνα κτηνοτρόφο,</w:t>
      </w:r>
      <w:r w:rsidRPr="00847F1E">
        <w:rPr>
          <w:rFonts w:eastAsia="Times New Roman"/>
          <w:szCs w:val="24"/>
        </w:rPr>
        <w:t xml:space="preserve"> όταν πρ</w:t>
      </w:r>
      <w:r w:rsidRPr="00847F1E">
        <w:rPr>
          <w:rFonts w:eastAsia="Times New Roman"/>
          <w:szCs w:val="24"/>
        </w:rPr>
        <w:t>ιν από λίγο καιρό δώσατε 42 εκατομμύρια</w:t>
      </w:r>
      <w:r>
        <w:rPr>
          <w:rFonts w:eastAsia="Times New Roman"/>
          <w:szCs w:val="24"/>
        </w:rPr>
        <w:t>,</w:t>
      </w:r>
      <w:r w:rsidRPr="00847F1E">
        <w:rPr>
          <w:rFonts w:eastAsia="Times New Roman"/>
          <w:szCs w:val="24"/>
        </w:rPr>
        <w:t xml:space="preserve"> για να τον ενισχύσετε </w:t>
      </w:r>
      <w:r>
        <w:rPr>
          <w:rFonts w:eastAsia="Times New Roman"/>
          <w:szCs w:val="24"/>
        </w:rPr>
        <w:t>σ</w:t>
      </w:r>
      <w:r w:rsidRPr="00847F1E">
        <w:rPr>
          <w:rFonts w:eastAsia="Times New Roman"/>
          <w:szCs w:val="24"/>
        </w:rPr>
        <w:t>την κατάσταση</w:t>
      </w:r>
      <w:r>
        <w:rPr>
          <w:rFonts w:eastAsia="Times New Roman"/>
          <w:szCs w:val="24"/>
        </w:rPr>
        <w:t>,</w:t>
      </w:r>
      <w:r w:rsidRPr="00847F1E">
        <w:rPr>
          <w:rFonts w:eastAsia="Times New Roman"/>
          <w:szCs w:val="24"/>
        </w:rPr>
        <w:t xml:space="preserve"> που βρίσκεται σήμερα</w:t>
      </w:r>
      <w:r>
        <w:rPr>
          <w:rFonts w:eastAsia="Times New Roman"/>
          <w:szCs w:val="24"/>
        </w:rPr>
        <w:t>.</w:t>
      </w:r>
      <w:r w:rsidRPr="00847F1E">
        <w:rPr>
          <w:rFonts w:eastAsia="Times New Roman"/>
          <w:szCs w:val="24"/>
        </w:rPr>
        <w:t xml:space="preserve"> </w:t>
      </w:r>
      <w:r>
        <w:rPr>
          <w:rFonts w:eastAsia="Times New Roman"/>
          <w:szCs w:val="24"/>
        </w:rPr>
        <w:t>Τ</w:t>
      </w:r>
      <w:r w:rsidRPr="00847F1E">
        <w:rPr>
          <w:rFonts w:eastAsia="Times New Roman"/>
          <w:szCs w:val="24"/>
        </w:rPr>
        <w:t xml:space="preserve">α 42 εκατομμύρια ευρώ </w:t>
      </w:r>
      <w:r>
        <w:rPr>
          <w:rFonts w:eastAsia="Times New Roman"/>
          <w:szCs w:val="24"/>
        </w:rPr>
        <w:t xml:space="preserve">σημαίνει 5 ευρώ </w:t>
      </w:r>
      <w:r w:rsidRPr="00847F1E">
        <w:rPr>
          <w:rFonts w:eastAsia="Times New Roman"/>
          <w:szCs w:val="24"/>
        </w:rPr>
        <w:t xml:space="preserve">για </w:t>
      </w:r>
      <w:r>
        <w:rPr>
          <w:rFonts w:eastAsia="Times New Roman"/>
          <w:szCs w:val="24"/>
        </w:rPr>
        <w:t>δύο</w:t>
      </w:r>
      <w:r w:rsidRPr="00847F1E">
        <w:rPr>
          <w:rFonts w:eastAsia="Times New Roman"/>
          <w:szCs w:val="24"/>
        </w:rPr>
        <w:t xml:space="preserve"> μέρες σιτηρέσιο </w:t>
      </w:r>
      <w:r>
        <w:rPr>
          <w:rFonts w:eastAsia="Times New Roman"/>
          <w:szCs w:val="24"/>
        </w:rPr>
        <w:t xml:space="preserve">σε κάθε παραγωγικό ζώο. </w:t>
      </w:r>
    </w:p>
    <w:p w14:paraId="678A4109" w14:textId="77777777" w:rsidR="0099759A" w:rsidRDefault="00FE124F">
      <w:pPr>
        <w:spacing w:line="600" w:lineRule="auto"/>
        <w:ind w:firstLine="720"/>
        <w:contextualSpacing/>
        <w:jc w:val="both"/>
        <w:rPr>
          <w:rFonts w:eastAsia="Times New Roman"/>
          <w:szCs w:val="24"/>
        </w:rPr>
      </w:pPr>
      <w:r>
        <w:rPr>
          <w:rFonts w:eastAsia="Times New Roman"/>
          <w:szCs w:val="24"/>
        </w:rPr>
        <w:t>Με τ</w:t>
      </w:r>
      <w:r w:rsidRPr="00847F1E">
        <w:rPr>
          <w:rFonts w:eastAsia="Times New Roman"/>
          <w:szCs w:val="24"/>
        </w:rPr>
        <w:t>ο άρθρο 32</w:t>
      </w:r>
      <w:r>
        <w:rPr>
          <w:rFonts w:eastAsia="Times New Roman"/>
          <w:szCs w:val="24"/>
        </w:rPr>
        <w:t>, παίρνετε απευθείας</w:t>
      </w:r>
      <w:r w:rsidRPr="00847F1E">
        <w:rPr>
          <w:rFonts w:eastAsia="Times New Roman"/>
          <w:szCs w:val="24"/>
        </w:rPr>
        <w:t xml:space="preserve"> χρήματα των Ελλήνων κτηνοτρόφων</w:t>
      </w:r>
      <w:r>
        <w:rPr>
          <w:rFonts w:eastAsia="Times New Roman"/>
          <w:szCs w:val="24"/>
        </w:rPr>
        <w:t>,</w:t>
      </w:r>
      <w:r w:rsidRPr="00847F1E">
        <w:rPr>
          <w:rFonts w:eastAsia="Times New Roman"/>
          <w:szCs w:val="24"/>
        </w:rPr>
        <w:t xml:space="preserve"> </w:t>
      </w:r>
      <w:r>
        <w:rPr>
          <w:rFonts w:eastAsia="Times New Roman"/>
          <w:szCs w:val="24"/>
        </w:rPr>
        <w:t>τ</w:t>
      </w:r>
      <w:r w:rsidRPr="00847F1E">
        <w:rPr>
          <w:rFonts w:eastAsia="Times New Roman"/>
          <w:szCs w:val="24"/>
        </w:rPr>
        <w:t>α 20 εκατομμύρια</w:t>
      </w:r>
      <w:r>
        <w:rPr>
          <w:rFonts w:eastAsia="Times New Roman"/>
          <w:szCs w:val="24"/>
        </w:rPr>
        <w:t>,</w:t>
      </w:r>
      <w:r w:rsidRPr="00847F1E">
        <w:rPr>
          <w:rFonts w:eastAsia="Times New Roman"/>
          <w:szCs w:val="24"/>
        </w:rPr>
        <w:t xml:space="preserve"> με</w:t>
      </w:r>
      <w:r>
        <w:rPr>
          <w:rFonts w:eastAsia="Times New Roman"/>
          <w:szCs w:val="24"/>
        </w:rPr>
        <w:t xml:space="preserve"> μια</w:t>
      </w:r>
      <w:r w:rsidRPr="00847F1E">
        <w:rPr>
          <w:rFonts w:eastAsia="Times New Roman"/>
          <w:szCs w:val="24"/>
        </w:rPr>
        <w:t xml:space="preserve"> τροπολογία</w:t>
      </w:r>
      <w:r>
        <w:rPr>
          <w:rFonts w:eastAsia="Times New Roman"/>
          <w:szCs w:val="24"/>
        </w:rPr>
        <w:t>,</w:t>
      </w:r>
      <w:r w:rsidRPr="00847F1E">
        <w:rPr>
          <w:rFonts w:eastAsia="Times New Roman"/>
          <w:szCs w:val="24"/>
        </w:rPr>
        <w:t xml:space="preserve"> </w:t>
      </w:r>
      <w:r>
        <w:rPr>
          <w:rFonts w:eastAsia="Times New Roman"/>
          <w:szCs w:val="24"/>
        </w:rPr>
        <w:t>που</w:t>
      </w:r>
      <w:r w:rsidRPr="00847F1E">
        <w:rPr>
          <w:rFonts w:eastAsia="Times New Roman"/>
          <w:szCs w:val="24"/>
        </w:rPr>
        <w:t xml:space="preserve"> ούτε καν συζητήθηκε</w:t>
      </w:r>
      <w:r>
        <w:rPr>
          <w:rFonts w:eastAsia="Times New Roman"/>
          <w:szCs w:val="24"/>
        </w:rPr>
        <w:t>,</w:t>
      </w:r>
      <w:r w:rsidRPr="00847F1E">
        <w:rPr>
          <w:rFonts w:eastAsia="Times New Roman"/>
          <w:szCs w:val="24"/>
        </w:rPr>
        <w:t xml:space="preserve"> σε ένα άσχετο νομοσχέδιο</w:t>
      </w:r>
      <w:r>
        <w:rPr>
          <w:rFonts w:eastAsia="Times New Roman"/>
          <w:szCs w:val="24"/>
        </w:rPr>
        <w:t>,</w:t>
      </w:r>
      <w:r w:rsidRPr="00847F1E">
        <w:rPr>
          <w:rFonts w:eastAsia="Times New Roman"/>
          <w:szCs w:val="24"/>
        </w:rPr>
        <w:t xml:space="preserve"> χωρίς να ξέρουμε πώς θα διατεθούν</w:t>
      </w:r>
      <w:r>
        <w:rPr>
          <w:rFonts w:eastAsia="Times New Roman"/>
          <w:szCs w:val="24"/>
        </w:rPr>
        <w:t xml:space="preserve"> και</w:t>
      </w:r>
      <w:r w:rsidRPr="00847F1E">
        <w:rPr>
          <w:rFonts w:eastAsia="Times New Roman"/>
          <w:szCs w:val="24"/>
        </w:rPr>
        <w:t xml:space="preserve"> </w:t>
      </w:r>
      <w:r>
        <w:rPr>
          <w:rFonts w:eastAsia="Times New Roman"/>
          <w:szCs w:val="24"/>
        </w:rPr>
        <w:t>εάν θα</w:t>
      </w:r>
      <w:r w:rsidRPr="00847F1E">
        <w:rPr>
          <w:rFonts w:eastAsia="Times New Roman"/>
          <w:szCs w:val="24"/>
        </w:rPr>
        <w:t xml:space="preserve"> μπορέσετε να φέρετε εις πέρας τα διαχειριστικά σχέδια των βοσκοτόπων</w:t>
      </w:r>
      <w:r>
        <w:rPr>
          <w:rFonts w:eastAsia="Times New Roman"/>
          <w:szCs w:val="24"/>
        </w:rPr>
        <w:t>, όταν τέσσερα χρόνια τώρα δεν κάνατε τίποτα.</w:t>
      </w:r>
      <w:r w:rsidRPr="00847F1E">
        <w:rPr>
          <w:rFonts w:eastAsia="Times New Roman"/>
          <w:szCs w:val="24"/>
        </w:rPr>
        <w:t xml:space="preserve"> </w:t>
      </w:r>
      <w:r>
        <w:rPr>
          <w:rFonts w:eastAsia="Times New Roman"/>
          <w:szCs w:val="24"/>
        </w:rPr>
        <w:t>Α</w:t>
      </w:r>
      <w:r w:rsidRPr="00847F1E">
        <w:rPr>
          <w:rFonts w:eastAsia="Times New Roman"/>
          <w:szCs w:val="24"/>
        </w:rPr>
        <w:t xml:space="preserve">πλώς παίρνετε χρήματα για κάποιους </w:t>
      </w:r>
      <w:r>
        <w:rPr>
          <w:rFonts w:eastAsia="Times New Roman"/>
          <w:szCs w:val="24"/>
        </w:rPr>
        <w:t>«</w:t>
      </w:r>
      <w:r w:rsidRPr="00847F1E">
        <w:rPr>
          <w:rFonts w:eastAsia="Times New Roman"/>
          <w:szCs w:val="24"/>
        </w:rPr>
        <w:t>ημετ</w:t>
      </w:r>
      <w:r>
        <w:rPr>
          <w:rFonts w:eastAsia="Times New Roman"/>
          <w:szCs w:val="24"/>
        </w:rPr>
        <w:t>έρους».</w:t>
      </w:r>
    </w:p>
    <w:p w14:paraId="678A410A" w14:textId="77777777" w:rsidR="0099759A" w:rsidRDefault="00FE124F">
      <w:pPr>
        <w:spacing w:line="600" w:lineRule="auto"/>
        <w:ind w:firstLine="720"/>
        <w:contextualSpacing/>
        <w:jc w:val="both"/>
        <w:rPr>
          <w:rFonts w:eastAsia="Times New Roman"/>
          <w:szCs w:val="24"/>
        </w:rPr>
      </w:pPr>
      <w:r>
        <w:rPr>
          <w:rFonts w:eastAsia="Times New Roman"/>
          <w:szCs w:val="24"/>
        </w:rPr>
        <w:t>Ε</w:t>
      </w:r>
      <w:r w:rsidRPr="00847F1E">
        <w:rPr>
          <w:rFonts w:eastAsia="Times New Roman"/>
          <w:szCs w:val="24"/>
        </w:rPr>
        <w:t>υχαριστώ</w:t>
      </w:r>
      <w:r>
        <w:rPr>
          <w:rFonts w:eastAsia="Times New Roman"/>
          <w:szCs w:val="24"/>
        </w:rPr>
        <w:t>.</w:t>
      </w:r>
    </w:p>
    <w:p w14:paraId="678A410B" w14:textId="77777777" w:rsidR="0099759A" w:rsidRDefault="00FE124F">
      <w:pPr>
        <w:spacing w:line="600" w:lineRule="auto"/>
        <w:ind w:firstLine="720"/>
        <w:contextualSpacing/>
        <w:jc w:val="center"/>
        <w:rPr>
          <w:rFonts w:eastAsia="Times New Roman"/>
          <w:szCs w:val="24"/>
        </w:rPr>
      </w:pPr>
      <w:r>
        <w:rPr>
          <w:rFonts w:eastAsia="Times New Roman"/>
          <w:szCs w:val="24"/>
        </w:rPr>
        <w:lastRenderedPageBreak/>
        <w:t>(Χειροκροτήματα από την πτέρυγα της Δημοκρατικής Συμπαράταξης)</w:t>
      </w:r>
    </w:p>
    <w:p w14:paraId="678A410C" w14:textId="77777777" w:rsidR="0099759A" w:rsidRDefault="00FE124F">
      <w:pPr>
        <w:spacing w:line="600" w:lineRule="auto"/>
        <w:ind w:firstLine="720"/>
        <w:contextualSpacing/>
        <w:jc w:val="both"/>
        <w:rPr>
          <w:rFonts w:eastAsia="Times New Roman"/>
          <w:szCs w:val="24"/>
        </w:rPr>
      </w:pPr>
      <w:r w:rsidRPr="008836A3">
        <w:rPr>
          <w:rFonts w:eastAsia="Times New Roman"/>
          <w:b/>
          <w:szCs w:val="24"/>
        </w:rPr>
        <w:t>ΠΡΟΕΔΡΕΥΩΝ (Νικήτας Κακλαμάνης):</w:t>
      </w:r>
      <w:r>
        <w:rPr>
          <w:rFonts w:eastAsia="Times New Roman"/>
          <w:b/>
          <w:szCs w:val="24"/>
        </w:rPr>
        <w:t xml:space="preserve"> </w:t>
      </w:r>
      <w:r>
        <w:rPr>
          <w:rFonts w:eastAsia="Times New Roman"/>
          <w:szCs w:val="24"/>
        </w:rPr>
        <w:t xml:space="preserve">Έχουν γίνει κάποιες </w:t>
      </w:r>
      <w:r w:rsidRPr="00847F1E">
        <w:rPr>
          <w:rFonts w:eastAsia="Times New Roman"/>
          <w:szCs w:val="24"/>
        </w:rPr>
        <w:t>αμοιβαίες αλλαγές στον κατάλογο</w:t>
      </w:r>
      <w:r>
        <w:rPr>
          <w:rFonts w:eastAsia="Times New Roman"/>
          <w:szCs w:val="24"/>
        </w:rPr>
        <w:t>.</w:t>
      </w:r>
    </w:p>
    <w:p w14:paraId="678A410D" w14:textId="77777777" w:rsidR="0099759A" w:rsidRDefault="00FE124F">
      <w:pPr>
        <w:spacing w:line="600" w:lineRule="auto"/>
        <w:ind w:firstLine="720"/>
        <w:contextualSpacing/>
        <w:jc w:val="both"/>
        <w:rPr>
          <w:rFonts w:eastAsia="Times New Roman"/>
          <w:szCs w:val="24"/>
        </w:rPr>
      </w:pPr>
      <w:r>
        <w:rPr>
          <w:rFonts w:eastAsia="Times New Roman"/>
          <w:szCs w:val="24"/>
        </w:rPr>
        <w:t>Η</w:t>
      </w:r>
      <w:r w:rsidRPr="00847F1E">
        <w:rPr>
          <w:rFonts w:eastAsia="Times New Roman"/>
          <w:szCs w:val="24"/>
        </w:rPr>
        <w:t xml:space="preserve"> κ</w:t>
      </w:r>
      <w:r>
        <w:rPr>
          <w:rFonts w:eastAsia="Times New Roman"/>
          <w:szCs w:val="24"/>
        </w:rPr>
        <w:t>.</w:t>
      </w:r>
      <w:r w:rsidRPr="00847F1E">
        <w:rPr>
          <w:rFonts w:eastAsia="Times New Roman"/>
          <w:szCs w:val="24"/>
        </w:rPr>
        <w:t xml:space="preserve"> Καρακώστα </w:t>
      </w:r>
      <w:r>
        <w:rPr>
          <w:rFonts w:eastAsia="Times New Roman"/>
          <w:szCs w:val="24"/>
        </w:rPr>
        <w:t>έχει τον λόγο</w:t>
      </w:r>
      <w:r>
        <w:rPr>
          <w:rFonts w:eastAsia="Times New Roman"/>
          <w:szCs w:val="24"/>
        </w:rPr>
        <w:t>. Σ</w:t>
      </w:r>
      <w:r>
        <w:rPr>
          <w:rFonts w:eastAsia="Times New Roman"/>
          <w:szCs w:val="24"/>
        </w:rPr>
        <w:t xml:space="preserve">τη συνέχεια ο κ. </w:t>
      </w:r>
      <w:r>
        <w:rPr>
          <w:rFonts w:eastAsia="Times New Roman"/>
          <w:szCs w:val="24"/>
        </w:rPr>
        <w:t>Τσιάρας, η κ</w:t>
      </w:r>
      <w:r>
        <w:rPr>
          <w:rFonts w:eastAsia="Times New Roman"/>
          <w:szCs w:val="24"/>
        </w:rPr>
        <w:t>.</w:t>
      </w:r>
      <w:r w:rsidRPr="00847F1E">
        <w:rPr>
          <w:rFonts w:eastAsia="Times New Roman"/>
          <w:szCs w:val="24"/>
        </w:rPr>
        <w:t xml:space="preserve"> Αραμπατζή</w:t>
      </w:r>
      <w:r>
        <w:rPr>
          <w:rFonts w:eastAsia="Times New Roman"/>
          <w:szCs w:val="24"/>
        </w:rPr>
        <w:t xml:space="preserve"> και</w:t>
      </w:r>
      <w:r w:rsidRPr="00847F1E">
        <w:rPr>
          <w:rFonts w:eastAsia="Times New Roman"/>
          <w:szCs w:val="24"/>
        </w:rPr>
        <w:t xml:space="preserve"> ο κ</w:t>
      </w:r>
      <w:r>
        <w:rPr>
          <w:rFonts w:eastAsia="Times New Roman"/>
          <w:szCs w:val="24"/>
        </w:rPr>
        <w:t>.</w:t>
      </w:r>
      <w:r w:rsidRPr="00847F1E">
        <w:rPr>
          <w:rFonts w:eastAsia="Times New Roman"/>
          <w:szCs w:val="24"/>
        </w:rPr>
        <w:t xml:space="preserve"> </w:t>
      </w:r>
      <w:r>
        <w:rPr>
          <w:rFonts w:eastAsia="Times New Roman"/>
          <w:szCs w:val="24"/>
        </w:rPr>
        <w:t>Κ</w:t>
      </w:r>
      <w:r w:rsidRPr="00847F1E">
        <w:rPr>
          <w:rFonts w:eastAsia="Times New Roman"/>
          <w:szCs w:val="24"/>
        </w:rPr>
        <w:t>ονσόλας θα μπει στη θέση του κ</w:t>
      </w:r>
      <w:r>
        <w:rPr>
          <w:rFonts w:eastAsia="Times New Roman"/>
          <w:szCs w:val="24"/>
        </w:rPr>
        <w:t>.</w:t>
      </w:r>
      <w:r w:rsidRPr="00847F1E">
        <w:rPr>
          <w:rFonts w:eastAsia="Times New Roman"/>
          <w:szCs w:val="24"/>
        </w:rPr>
        <w:t xml:space="preserve"> Κυριαζίδη</w:t>
      </w:r>
      <w:r>
        <w:rPr>
          <w:rFonts w:eastAsia="Times New Roman"/>
          <w:szCs w:val="24"/>
        </w:rPr>
        <w:t>.</w:t>
      </w:r>
    </w:p>
    <w:p w14:paraId="678A410E" w14:textId="77777777" w:rsidR="0099759A" w:rsidRDefault="00FE124F">
      <w:pPr>
        <w:spacing w:line="600" w:lineRule="auto"/>
        <w:ind w:firstLine="720"/>
        <w:contextualSpacing/>
        <w:jc w:val="both"/>
        <w:rPr>
          <w:rFonts w:eastAsia="Times New Roman"/>
          <w:szCs w:val="24"/>
        </w:rPr>
      </w:pPr>
      <w:r>
        <w:rPr>
          <w:rFonts w:eastAsia="Times New Roman"/>
          <w:szCs w:val="24"/>
        </w:rPr>
        <w:t>Ορίστε, κ</w:t>
      </w:r>
      <w:r w:rsidRPr="00847F1E">
        <w:rPr>
          <w:rFonts w:eastAsia="Times New Roman"/>
          <w:szCs w:val="24"/>
        </w:rPr>
        <w:t>υρία Καρακώστα</w:t>
      </w:r>
      <w:r>
        <w:rPr>
          <w:rFonts w:eastAsia="Times New Roman"/>
          <w:szCs w:val="24"/>
        </w:rPr>
        <w:t xml:space="preserve">, έχετε τον λόγο. </w:t>
      </w:r>
    </w:p>
    <w:p w14:paraId="678A410F" w14:textId="77777777" w:rsidR="0099759A" w:rsidRDefault="00FE124F">
      <w:pPr>
        <w:spacing w:line="600" w:lineRule="auto"/>
        <w:ind w:firstLine="720"/>
        <w:contextualSpacing/>
        <w:jc w:val="both"/>
        <w:rPr>
          <w:rFonts w:eastAsia="Times New Roman"/>
          <w:szCs w:val="24"/>
        </w:rPr>
      </w:pPr>
      <w:r w:rsidRPr="00E04233">
        <w:rPr>
          <w:rFonts w:eastAsia="Times New Roman"/>
          <w:b/>
          <w:szCs w:val="24"/>
        </w:rPr>
        <w:t xml:space="preserve">ΕΥΑΓΓΕΛΙΑ (ΕΥΗ) ΚΑΡΑΚΩΣΤΑ: </w:t>
      </w:r>
      <w:r>
        <w:rPr>
          <w:rFonts w:eastAsia="Times New Roman"/>
          <w:szCs w:val="24"/>
        </w:rPr>
        <w:t>Κ</w:t>
      </w:r>
      <w:r w:rsidRPr="00847F1E">
        <w:rPr>
          <w:rFonts w:eastAsia="Times New Roman"/>
          <w:szCs w:val="24"/>
        </w:rPr>
        <w:t>αλησπέρα σε όλες και όλους</w:t>
      </w:r>
      <w:r>
        <w:rPr>
          <w:rFonts w:eastAsia="Times New Roman"/>
          <w:szCs w:val="24"/>
        </w:rPr>
        <w:t>,</w:t>
      </w:r>
      <w:r w:rsidRPr="00847F1E">
        <w:rPr>
          <w:rFonts w:eastAsia="Times New Roman"/>
          <w:szCs w:val="24"/>
        </w:rPr>
        <w:t xml:space="preserve"> </w:t>
      </w:r>
      <w:r>
        <w:rPr>
          <w:rFonts w:eastAsia="Times New Roman"/>
          <w:szCs w:val="24"/>
        </w:rPr>
        <w:t>που σ</w:t>
      </w:r>
      <w:r w:rsidRPr="00847F1E">
        <w:rPr>
          <w:rFonts w:eastAsia="Times New Roman"/>
          <w:szCs w:val="24"/>
        </w:rPr>
        <w:t xml:space="preserve">ήμερα παρακολουθούν τη </w:t>
      </w:r>
      <w:r>
        <w:rPr>
          <w:rFonts w:eastAsia="Times New Roman"/>
          <w:szCs w:val="24"/>
        </w:rPr>
        <w:t>Β</w:t>
      </w:r>
      <w:r w:rsidRPr="00847F1E">
        <w:rPr>
          <w:rFonts w:eastAsia="Times New Roman"/>
          <w:szCs w:val="24"/>
        </w:rPr>
        <w:t>ουλή</w:t>
      </w:r>
      <w:r>
        <w:rPr>
          <w:rFonts w:eastAsia="Times New Roman"/>
          <w:szCs w:val="24"/>
        </w:rPr>
        <w:t>.</w:t>
      </w:r>
    </w:p>
    <w:p w14:paraId="678A4110" w14:textId="77777777" w:rsidR="0099759A" w:rsidRDefault="00FE124F">
      <w:pPr>
        <w:spacing w:line="600" w:lineRule="auto"/>
        <w:ind w:firstLine="720"/>
        <w:contextualSpacing/>
        <w:jc w:val="both"/>
        <w:rPr>
          <w:rFonts w:eastAsia="Times New Roman"/>
          <w:szCs w:val="24"/>
        </w:rPr>
      </w:pPr>
      <w:r w:rsidRPr="00847F1E">
        <w:rPr>
          <w:rFonts w:eastAsia="Times New Roman"/>
          <w:szCs w:val="24"/>
        </w:rPr>
        <w:t xml:space="preserve"> </w:t>
      </w:r>
      <w:r>
        <w:rPr>
          <w:rFonts w:eastAsia="Times New Roman"/>
          <w:szCs w:val="24"/>
        </w:rPr>
        <w:t xml:space="preserve">Πραγματικά, μου δημιούργησε τεράστια απορία </w:t>
      </w:r>
      <w:r w:rsidRPr="00847F1E">
        <w:rPr>
          <w:rFonts w:eastAsia="Times New Roman"/>
          <w:szCs w:val="24"/>
        </w:rPr>
        <w:t>η</w:t>
      </w:r>
      <w:r w:rsidRPr="00847F1E">
        <w:rPr>
          <w:rFonts w:eastAsia="Times New Roman"/>
          <w:szCs w:val="24"/>
        </w:rPr>
        <w:t xml:space="preserve"> ένταση</w:t>
      </w:r>
      <w:r>
        <w:rPr>
          <w:rFonts w:eastAsia="Times New Roman"/>
          <w:szCs w:val="24"/>
        </w:rPr>
        <w:t>,</w:t>
      </w:r>
      <w:r w:rsidRPr="00847F1E">
        <w:rPr>
          <w:rFonts w:eastAsia="Times New Roman"/>
          <w:szCs w:val="24"/>
        </w:rPr>
        <w:t xml:space="preserve"> με την οποία μίλησε ο κ</w:t>
      </w:r>
      <w:r>
        <w:rPr>
          <w:rFonts w:eastAsia="Times New Roman"/>
          <w:szCs w:val="24"/>
        </w:rPr>
        <w:t>.</w:t>
      </w:r>
      <w:r w:rsidRPr="00847F1E">
        <w:rPr>
          <w:rFonts w:eastAsia="Times New Roman"/>
          <w:szCs w:val="24"/>
        </w:rPr>
        <w:t xml:space="preserve"> Καραμανλής</w:t>
      </w:r>
      <w:r>
        <w:rPr>
          <w:rFonts w:eastAsia="Times New Roman"/>
          <w:szCs w:val="24"/>
        </w:rPr>
        <w:t>,</w:t>
      </w:r>
      <w:r w:rsidRPr="00847F1E">
        <w:rPr>
          <w:rFonts w:eastAsia="Times New Roman"/>
          <w:szCs w:val="24"/>
        </w:rPr>
        <w:t xml:space="preserve"> σχετικά με την εξέταση των επαγγελματικών διπλωμ</w:t>
      </w:r>
      <w:r>
        <w:rPr>
          <w:rFonts w:eastAsia="Times New Roman"/>
          <w:szCs w:val="24"/>
        </w:rPr>
        <w:t>άτων</w:t>
      </w:r>
      <w:r w:rsidRPr="00847F1E">
        <w:rPr>
          <w:rFonts w:eastAsia="Times New Roman"/>
          <w:szCs w:val="24"/>
        </w:rPr>
        <w:t xml:space="preserve"> άνω των </w:t>
      </w:r>
      <w:r>
        <w:rPr>
          <w:rFonts w:eastAsia="Times New Roman"/>
          <w:szCs w:val="24"/>
        </w:rPr>
        <w:t>εβδομήντα τεσσάρων</w:t>
      </w:r>
      <w:r w:rsidRPr="00847F1E">
        <w:rPr>
          <w:rFonts w:eastAsia="Times New Roman"/>
          <w:szCs w:val="24"/>
        </w:rPr>
        <w:t xml:space="preserve"> ετών</w:t>
      </w:r>
      <w:r>
        <w:rPr>
          <w:rFonts w:eastAsia="Times New Roman"/>
          <w:szCs w:val="24"/>
        </w:rPr>
        <w:t>.</w:t>
      </w:r>
      <w:r w:rsidRPr="00847F1E">
        <w:rPr>
          <w:rFonts w:eastAsia="Times New Roman"/>
          <w:szCs w:val="24"/>
        </w:rPr>
        <w:t xml:space="preserve"> </w:t>
      </w:r>
      <w:r>
        <w:rPr>
          <w:rFonts w:eastAsia="Times New Roman"/>
          <w:szCs w:val="24"/>
        </w:rPr>
        <w:t>Μ</w:t>
      </w:r>
      <w:r w:rsidRPr="00847F1E">
        <w:rPr>
          <w:rFonts w:eastAsia="Times New Roman"/>
          <w:szCs w:val="24"/>
        </w:rPr>
        <w:t xml:space="preserve">ήπως η Νέα Δημοκρατία σκοπεύει να αυξήσει το όριο της </w:t>
      </w:r>
      <w:r>
        <w:rPr>
          <w:rFonts w:eastAsia="Times New Roman"/>
          <w:szCs w:val="24"/>
        </w:rPr>
        <w:t>συνταξιοδότησης και πάνω από τα εβδομήντα,</w:t>
      </w:r>
      <w:r w:rsidRPr="00847F1E">
        <w:rPr>
          <w:rFonts w:eastAsia="Times New Roman"/>
          <w:szCs w:val="24"/>
        </w:rPr>
        <w:t xml:space="preserve"> να το φτάσει περίπου </w:t>
      </w:r>
      <w:r>
        <w:rPr>
          <w:rFonts w:eastAsia="Times New Roman"/>
          <w:szCs w:val="24"/>
        </w:rPr>
        <w:t>στα ο</w:t>
      </w:r>
      <w:r>
        <w:rPr>
          <w:rFonts w:eastAsia="Times New Roman"/>
          <w:szCs w:val="24"/>
        </w:rPr>
        <w:t>γδόντα; Α</w:t>
      </w:r>
      <w:r w:rsidRPr="00847F1E">
        <w:rPr>
          <w:rFonts w:eastAsia="Times New Roman"/>
          <w:szCs w:val="24"/>
        </w:rPr>
        <w:t>ντί</w:t>
      </w:r>
      <w:r>
        <w:rPr>
          <w:rFonts w:eastAsia="Times New Roman"/>
          <w:szCs w:val="24"/>
        </w:rPr>
        <w:t>, δηλαδή,</w:t>
      </w:r>
      <w:r w:rsidRPr="00847F1E">
        <w:rPr>
          <w:rFonts w:eastAsia="Times New Roman"/>
          <w:szCs w:val="24"/>
        </w:rPr>
        <w:t xml:space="preserve"> να φροντίζουμε πραγματικά να βγάλουμε αυτούς ανθρώπους</w:t>
      </w:r>
      <w:r>
        <w:rPr>
          <w:rFonts w:eastAsia="Times New Roman"/>
          <w:szCs w:val="24"/>
        </w:rPr>
        <w:t>,</w:t>
      </w:r>
      <w:r w:rsidRPr="00847F1E">
        <w:rPr>
          <w:rFonts w:eastAsia="Times New Roman"/>
          <w:szCs w:val="24"/>
        </w:rPr>
        <w:t xml:space="preserve"> που κάνουν </w:t>
      </w:r>
      <w:r>
        <w:rPr>
          <w:rFonts w:eastAsia="Times New Roman"/>
          <w:szCs w:val="24"/>
        </w:rPr>
        <w:t xml:space="preserve">το </w:t>
      </w:r>
      <w:r w:rsidRPr="00847F1E">
        <w:rPr>
          <w:rFonts w:eastAsia="Times New Roman"/>
          <w:szCs w:val="24"/>
        </w:rPr>
        <w:t xml:space="preserve">τόσο δύσκολο επάγγελμα </w:t>
      </w:r>
      <w:r>
        <w:rPr>
          <w:rFonts w:eastAsia="Times New Roman"/>
          <w:szCs w:val="24"/>
        </w:rPr>
        <w:t>του οδηγού</w:t>
      </w:r>
      <w:r w:rsidRPr="00847F1E">
        <w:rPr>
          <w:rFonts w:eastAsia="Times New Roman"/>
          <w:szCs w:val="24"/>
        </w:rPr>
        <w:t xml:space="preserve"> του φορτηγού</w:t>
      </w:r>
      <w:r>
        <w:rPr>
          <w:rFonts w:eastAsia="Times New Roman"/>
          <w:szCs w:val="24"/>
        </w:rPr>
        <w:t>,</w:t>
      </w:r>
      <w:r w:rsidRPr="00847F1E">
        <w:rPr>
          <w:rFonts w:eastAsia="Times New Roman"/>
          <w:szCs w:val="24"/>
        </w:rPr>
        <w:t xml:space="preserve"> της νταλί</w:t>
      </w:r>
      <w:r w:rsidRPr="00847F1E">
        <w:rPr>
          <w:rFonts w:eastAsia="Times New Roman"/>
          <w:szCs w:val="24"/>
        </w:rPr>
        <w:lastRenderedPageBreak/>
        <w:t>κας</w:t>
      </w:r>
      <w:r>
        <w:rPr>
          <w:rFonts w:eastAsia="Times New Roman"/>
          <w:szCs w:val="24"/>
        </w:rPr>
        <w:t>,</w:t>
      </w:r>
      <w:r w:rsidRPr="00847F1E">
        <w:rPr>
          <w:rFonts w:eastAsia="Times New Roman"/>
          <w:szCs w:val="24"/>
        </w:rPr>
        <w:t xml:space="preserve"> όσο το δυνατόν νωρίτερα</w:t>
      </w:r>
      <w:r>
        <w:rPr>
          <w:rFonts w:eastAsia="Times New Roman"/>
          <w:szCs w:val="24"/>
        </w:rPr>
        <w:t>,</w:t>
      </w:r>
      <w:r w:rsidRPr="00847F1E">
        <w:rPr>
          <w:rFonts w:eastAsia="Times New Roman"/>
          <w:szCs w:val="24"/>
        </w:rPr>
        <w:t xml:space="preserve"> </w:t>
      </w:r>
      <w:r>
        <w:rPr>
          <w:rFonts w:eastAsia="Times New Roman"/>
          <w:szCs w:val="24"/>
        </w:rPr>
        <w:t>θ</w:t>
      </w:r>
      <w:r w:rsidRPr="00847F1E">
        <w:rPr>
          <w:rFonts w:eastAsia="Times New Roman"/>
          <w:szCs w:val="24"/>
        </w:rPr>
        <w:t xml:space="preserve">εωρώντας </w:t>
      </w:r>
      <w:r>
        <w:rPr>
          <w:rFonts w:eastAsia="Times New Roman"/>
          <w:szCs w:val="24"/>
        </w:rPr>
        <w:t>τα</w:t>
      </w:r>
      <w:r w:rsidRPr="00847F1E">
        <w:rPr>
          <w:rFonts w:eastAsia="Times New Roman"/>
          <w:szCs w:val="24"/>
        </w:rPr>
        <w:t xml:space="preserve"> βαρέα επαγγέλματα</w:t>
      </w:r>
      <w:r>
        <w:rPr>
          <w:rFonts w:eastAsia="Times New Roman"/>
          <w:szCs w:val="24"/>
        </w:rPr>
        <w:t>,</w:t>
      </w:r>
      <w:r w:rsidRPr="00847F1E">
        <w:rPr>
          <w:rFonts w:eastAsia="Times New Roman"/>
          <w:szCs w:val="24"/>
        </w:rPr>
        <w:t xml:space="preserve"> εμείς λέμε γιατί δεν τους δίνουμε </w:t>
      </w:r>
      <w:r>
        <w:rPr>
          <w:rFonts w:eastAsia="Times New Roman"/>
          <w:szCs w:val="24"/>
        </w:rPr>
        <w:t xml:space="preserve">επαγγελματικό </w:t>
      </w:r>
      <w:r w:rsidRPr="00847F1E">
        <w:rPr>
          <w:rFonts w:eastAsia="Times New Roman"/>
          <w:szCs w:val="24"/>
        </w:rPr>
        <w:t xml:space="preserve">δίπλωμα </w:t>
      </w:r>
      <w:r>
        <w:rPr>
          <w:rFonts w:eastAsia="Times New Roman"/>
          <w:szCs w:val="24"/>
        </w:rPr>
        <w:t>πάνω από τα εβδομήντα τέσσερα.</w:t>
      </w:r>
    </w:p>
    <w:p w14:paraId="678A4111" w14:textId="77777777" w:rsidR="0099759A" w:rsidRDefault="00FE124F">
      <w:pPr>
        <w:spacing w:line="600" w:lineRule="auto"/>
        <w:ind w:firstLine="720"/>
        <w:contextualSpacing/>
        <w:jc w:val="both"/>
        <w:rPr>
          <w:rFonts w:eastAsia="Times New Roman"/>
          <w:szCs w:val="24"/>
        </w:rPr>
      </w:pPr>
      <w:r>
        <w:rPr>
          <w:rFonts w:eastAsia="Times New Roman"/>
          <w:szCs w:val="24"/>
        </w:rPr>
        <w:t>Ά</w:t>
      </w:r>
      <w:r w:rsidRPr="00847F1E">
        <w:rPr>
          <w:rFonts w:eastAsia="Times New Roman"/>
          <w:szCs w:val="24"/>
        </w:rPr>
        <w:t>λλες απορίες</w:t>
      </w:r>
      <w:r>
        <w:rPr>
          <w:rFonts w:eastAsia="Times New Roman"/>
          <w:szCs w:val="24"/>
        </w:rPr>
        <w:t>,</w:t>
      </w:r>
      <w:r w:rsidRPr="00847F1E">
        <w:rPr>
          <w:rFonts w:eastAsia="Times New Roman"/>
          <w:szCs w:val="24"/>
        </w:rPr>
        <w:t xml:space="preserve"> που διατυπώθηκαν </w:t>
      </w:r>
      <w:r>
        <w:rPr>
          <w:rFonts w:eastAsia="Times New Roman"/>
          <w:szCs w:val="24"/>
        </w:rPr>
        <w:t xml:space="preserve">από </w:t>
      </w:r>
      <w:r w:rsidRPr="00847F1E">
        <w:rPr>
          <w:rFonts w:eastAsia="Times New Roman"/>
          <w:szCs w:val="24"/>
        </w:rPr>
        <w:t>προηγο</w:t>
      </w:r>
      <w:r>
        <w:rPr>
          <w:rFonts w:eastAsia="Times New Roman"/>
          <w:szCs w:val="24"/>
        </w:rPr>
        <w:t>ύμενους</w:t>
      </w:r>
      <w:r w:rsidRPr="00847F1E">
        <w:rPr>
          <w:rFonts w:eastAsia="Times New Roman"/>
          <w:szCs w:val="24"/>
        </w:rPr>
        <w:t xml:space="preserve"> ομιλητές ήταν</w:t>
      </w:r>
      <w:r>
        <w:rPr>
          <w:rFonts w:eastAsia="Times New Roman"/>
          <w:szCs w:val="24"/>
        </w:rPr>
        <w:t xml:space="preserve"> «γ</w:t>
      </w:r>
      <w:r w:rsidRPr="00847F1E">
        <w:rPr>
          <w:rFonts w:eastAsia="Times New Roman"/>
          <w:szCs w:val="24"/>
        </w:rPr>
        <w:t>ιατί τώρα</w:t>
      </w:r>
      <w:r>
        <w:rPr>
          <w:rFonts w:eastAsia="Times New Roman"/>
          <w:szCs w:val="24"/>
        </w:rPr>
        <w:t>;». Τ</w:t>
      </w:r>
      <w:r w:rsidRPr="00847F1E">
        <w:rPr>
          <w:rFonts w:eastAsia="Times New Roman"/>
          <w:szCs w:val="24"/>
        </w:rPr>
        <w:t xml:space="preserve">έσσερα χρόνια </w:t>
      </w:r>
      <w:r>
        <w:rPr>
          <w:rFonts w:eastAsia="Times New Roman"/>
          <w:szCs w:val="24"/>
        </w:rPr>
        <w:t>-</w:t>
      </w:r>
      <w:r w:rsidRPr="00847F1E">
        <w:rPr>
          <w:rFonts w:eastAsia="Times New Roman"/>
          <w:szCs w:val="24"/>
        </w:rPr>
        <w:t>λέει</w:t>
      </w:r>
      <w:r>
        <w:rPr>
          <w:rFonts w:eastAsia="Times New Roman"/>
          <w:szCs w:val="24"/>
        </w:rPr>
        <w:t>-</w:t>
      </w:r>
      <w:r w:rsidRPr="00847F1E">
        <w:rPr>
          <w:rFonts w:eastAsia="Times New Roman"/>
          <w:szCs w:val="24"/>
        </w:rPr>
        <w:t xml:space="preserve"> δεν μπορούσα</w:t>
      </w:r>
      <w:r>
        <w:rPr>
          <w:rFonts w:eastAsia="Times New Roman"/>
          <w:szCs w:val="24"/>
        </w:rPr>
        <w:t>τε</w:t>
      </w:r>
      <w:r w:rsidRPr="00847F1E">
        <w:rPr>
          <w:rFonts w:eastAsia="Times New Roman"/>
          <w:szCs w:val="24"/>
        </w:rPr>
        <w:t xml:space="preserve"> να το φέρετε </w:t>
      </w:r>
      <w:r>
        <w:rPr>
          <w:rFonts w:eastAsia="Times New Roman"/>
          <w:szCs w:val="24"/>
        </w:rPr>
        <w:t>αυτό τ</w:t>
      </w:r>
      <w:r w:rsidRPr="00847F1E">
        <w:rPr>
          <w:rFonts w:eastAsia="Times New Roman"/>
          <w:szCs w:val="24"/>
        </w:rPr>
        <w:t>ο νομοσχέδιο</w:t>
      </w:r>
      <w:r>
        <w:rPr>
          <w:rFonts w:eastAsia="Times New Roman"/>
          <w:szCs w:val="24"/>
        </w:rPr>
        <w:t>;</w:t>
      </w:r>
      <w:r w:rsidRPr="00847F1E">
        <w:rPr>
          <w:rFonts w:eastAsia="Times New Roman"/>
          <w:szCs w:val="24"/>
        </w:rPr>
        <w:t xml:space="preserve"> </w:t>
      </w:r>
      <w:r>
        <w:rPr>
          <w:rFonts w:eastAsia="Times New Roman"/>
          <w:szCs w:val="24"/>
        </w:rPr>
        <w:t>Α</w:t>
      </w:r>
      <w:r w:rsidRPr="00847F1E">
        <w:rPr>
          <w:rFonts w:eastAsia="Times New Roman"/>
          <w:szCs w:val="24"/>
        </w:rPr>
        <w:t>λήθεια</w:t>
      </w:r>
      <w:r>
        <w:rPr>
          <w:rFonts w:eastAsia="Times New Roman"/>
          <w:szCs w:val="24"/>
        </w:rPr>
        <w:t>,</w:t>
      </w:r>
      <w:r w:rsidRPr="00847F1E">
        <w:rPr>
          <w:rFonts w:eastAsia="Times New Roman"/>
          <w:szCs w:val="24"/>
        </w:rPr>
        <w:t xml:space="preserve"> ο κόσμος δημιουργήθηκε μετά το</w:t>
      </w:r>
      <w:r>
        <w:rPr>
          <w:rFonts w:eastAsia="Times New Roman"/>
          <w:szCs w:val="24"/>
        </w:rPr>
        <w:t>ν</w:t>
      </w:r>
      <w:r w:rsidRPr="00847F1E">
        <w:rPr>
          <w:rFonts w:eastAsia="Times New Roman"/>
          <w:szCs w:val="24"/>
        </w:rPr>
        <w:t xml:space="preserve"> ΣΥΡΙΖΑ</w:t>
      </w:r>
      <w:r>
        <w:rPr>
          <w:rFonts w:eastAsia="Times New Roman"/>
          <w:szCs w:val="24"/>
        </w:rPr>
        <w:t>,</w:t>
      </w:r>
      <w:r w:rsidRPr="00847F1E">
        <w:rPr>
          <w:rFonts w:eastAsia="Times New Roman"/>
          <w:szCs w:val="24"/>
        </w:rPr>
        <w:t xml:space="preserve"> </w:t>
      </w:r>
      <w:r>
        <w:rPr>
          <w:rFonts w:eastAsia="Times New Roman"/>
          <w:szCs w:val="24"/>
        </w:rPr>
        <w:t>α</w:t>
      </w:r>
      <w:r w:rsidRPr="00847F1E">
        <w:rPr>
          <w:rFonts w:eastAsia="Times New Roman"/>
          <w:szCs w:val="24"/>
        </w:rPr>
        <w:t>πό τ</w:t>
      </w:r>
      <w:r w:rsidRPr="00847F1E">
        <w:rPr>
          <w:rFonts w:eastAsia="Times New Roman"/>
          <w:szCs w:val="24"/>
        </w:rPr>
        <w:t>η στιγμή δηλαδή</w:t>
      </w:r>
      <w:r>
        <w:rPr>
          <w:rFonts w:eastAsia="Times New Roman"/>
          <w:szCs w:val="24"/>
        </w:rPr>
        <w:t>,</w:t>
      </w:r>
      <w:r w:rsidRPr="00847F1E">
        <w:rPr>
          <w:rFonts w:eastAsia="Times New Roman"/>
          <w:szCs w:val="24"/>
        </w:rPr>
        <w:t xml:space="preserve"> που στην </w:t>
      </w:r>
      <w:r>
        <w:rPr>
          <w:rFonts w:eastAsia="Times New Roman"/>
          <w:szCs w:val="24"/>
        </w:rPr>
        <w:t>Κ</w:t>
      </w:r>
      <w:r w:rsidRPr="00847F1E">
        <w:rPr>
          <w:rFonts w:eastAsia="Times New Roman"/>
          <w:szCs w:val="24"/>
        </w:rPr>
        <w:t>υβέρνηση μπήκε ο ΣΥΡΙΖΑ</w:t>
      </w:r>
      <w:r>
        <w:rPr>
          <w:rFonts w:eastAsia="Times New Roman"/>
          <w:szCs w:val="24"/>
        </w:rPr>
        <w:t>;</w:t>
      </w:r>
      <w:r w:rsidRPr="00847F1E">
        <w:rPr>
          <w:rFonts w:eastAsia="Times New Roman"/>
          <w:szCs w:val="24"/>
        </w:rPr>
        <w:t xml:space="preserve"> </w:t>
      </w:r>
      <w:r>
        <w:rPr>
          <w:rFonts w:eastAsia="Times New Roman"/>
          <w:szCs w:val="24"/>
        </w:rPr>
        <w:t>Π</w:t>
      </w:r>
      <w:r w:rsidRPr="00847F1E">
        <w:rPr>
          <w:rFonts w:eastAsia="Times New Roman"/>
          <w:szCs w:val="24"/>
        </w:rPr>
        <w:t>ριν δεν υπήρχε κόσμος</w:t>
      </w:r>
      <w:r>
        <w:rPr>
          <w:rFonts w:eastAsia="Times New Roman"/>
          <w:szCs w:val="24"/>
        </w:rPr>
        <w:t>,</w:t>
      </w:r>
      <w:r w:rsidRPr="00847F1E">
        <w:rPr>
          <w:rFonts w:eastAsia="Times New Roman"/>
          <w:szCs w:val="24"/>
        </w:rPr>
        <w:t xml:space="preserve"> δεν υπήρχαν κυβερνήσεις</w:t>
      </w:r>
      <w:r>
        <w:rPr>
          <w:rFonts w:eastAsia="Times New Roman"/>
          <w:szCs w:val="24"/>
        </w:rPr>
        <w:t>;</w:t>
      </w:r>
      <w:r w:rsidRPr="00847F1E">
        <w:rPr>
          <w:rFonts w:eastAsia="Times New Roman"/>
          <w:szCs w:val="24"/>
        </w:rPr>
        <w:t xml:space="preserve"> </w:t>
      </w:r>
      <w:r>
        <w:rPr>
          <w:rFonts w:eastAsia="Times New Roman"/>
          <w:szCs w:val="24"/>
        </w:rPr>
        <w:t>Δεν υπήρχατε εσείς</w:t>
      </w:r>
      <w:r w:rsidRPr="00847F1E">
        <w:rPr>
          <w:rFonts w:eastAsia="Times New Roman"/>
          <w:szCs w:val="24"/>
        </w:rPr>
        <w:t xml:space="preserve"> να διαμορφώσετε τέτοιου</w:t>
      </w:r>
      <w:r>
        <w:rPr>
          <w:rFonts w:eastAsia="Times New Roman"/>
          <w:szCs w:val="24"/>
        </w:rPr>
        <w:t xml:space="preserve"> είδους</w:t>
      </w:r>
      <w:r w:rsidRPr="00847F1E">
        <w:rPr>
          <w:rFonts w:eastAsia="Times New Roman"/>
          <w:szCs w:val="24"/>
        </w:rPr>
        <w:t xml:space="preserve"> νομοσχέδια</w:t>
      </w:r>
      <w:r>
        <w:rPr>
          <w:rFonts w:eastAsia="Times New Roman"/>
          <w:szCs w:val="24"/>
        </w:rPr>
        <w:t>; Προς τι</w:t>
      </w:r>
      <w:r w:rsidRPr="00847F1E">
        <w:rPr>
          <w:rFonts w:eastAsia="Times New Roman"/>
          <w:szCs w:val="24"/>
        </w:rPr>
        <w:t xml:space="preserve"> τέτοιες απορίες</w:t>
      </w:r>
      <w:r>
        <w:rPr>
          <w:rFonts w:eastAsia="Times New Roman"/>
          <w:szCs w:val="24"/>
        </w:rPr>
        <w:t>;</w:t>
      </w:r>
    </w:p>
    <w:p w14:paraId="678A4112" w14:textId="77777777" w:rsidR="0099759A" w:rsidRDefault="00FE124F">
      <w:pPr>
        <w:spacing w:line="600" w:lineRule="auto"/>
        <w:ind w:firstLine="720"/>
        <w:contextualSpacing/>
        <w:jc w:val="both"/>
        <w:rPr>
          <w:rFonts w:eastAsia="Times New Roman"/>
          <w:szCs w:val="24"/>
        </w:rPr>
      </w:pPr>
      <w:r>
        <w:rPr>
          <w:rFonts w:eastAsia="Times New Roman"/>
          <w:szCs w:val="24"/>
        </w:rPr>
        <w:t>Άλλο ένα</w:t>
      </w:r>
      <w:r w:rsidRPr="00847F1E">
        <w:rPr>
          <w:rFonts w:eastAsia="Times New Roman"/>
          <w:szCs w:val="24"/>
        </w:rPr>
        <w:t xml:space="preserve"> ερώτημα </w:t>
      </w:r>
      <w:r>
        <w:rPr>
          <w:rFonts w:eastAsia="Times New Roman"/>
          <w:szCs w:val="24"/>
        </w:rPr>
        <w:t>ήταν: «Π</w:t>
      </w:r>
      <w:r w:rsidRPr="00847F1E">
        <w:rPr>
          <w:rFonts w:eastAsia="Times New Roman"/>
          <w:szCs w:val="24"/>
        </w:rPr>
        <w:t>ότε γίνεται η συναλλαγή</w:t>
      </w:r>
      <w:r>
        <w:rPr>
          <w:rFonts w:eastAsia="Times New Roman"/>
          <w:szCs w:val="24"/>
        </w:rPr>
        <w:t>;</w:t>
      </w:r>
      <w:r w:rsidRPr="00847F1E">
        <w:rPr>
          <w:rFonts w:eastAsia="Times New Roman"/>
          <w:szCs w:val="24"/>
        </w:rPr>
        <w:t xml:space="preserve"> </w:t>
      </w:r>
      <w:r>
        <w:rPr>
          <w:rFonts w:eastAsia="Times New Roman"/>
          <w:szCs w:val="24"/>
        </w:rPr>
        <w:t>Γ</w:t>
      </w:r>
      <w:r w:rsidRPr="00847F1E">
        <w:rPr>
          <w:rFonts w:eastAsia="Times New Roman"/>
          <w:szCs w:val="24"/>
        </w:rPr>
        <w:t>ίνεται μέσα στο α</w:t>
      </w:r>
      <w:r w:rsidRPr="00847F1E">
        <w:rPr>
          <w:rFonts w:eastAsia="Times New Roman"/>
          <w:szCs w:val="24"/>
        </w:rPr>
        <w:t>υτοκίνητο</w:t>
      </w:r>
      <w:r>
        <w:rPr>
          <w:rFonts w:eastAsia="Times New Roman"/>
          <w:szCs w:val="24"/>
        </w:rPr>
        <w:t>;».</w:t>
      </w:r>
      <w:r w:rsidRPr="00847F1E">
        <w:rPr>
          <w:rFonts w:eastAsia="Times New Roman"/>
          <w:szCs w:val="24"/>
        </w:rPr>
        <w:t xml:space="preserve"> Όχι</w:t>
      </w:r>
      <w:r>
        <w:rPr>
          <w:rFonts w:eastAsia="Times New Roman"/>
          <w:szCs w:val="24"/>
        </w:rPr>
        <w:t>,</w:t>
      </w:r>
      <w:r w:rsidRPr="00847F1E">
        <w:rPr>
          <w:rFonts w:eastAsia="Times New Roman"/>
          <w:szCs w:val="24"/>
        </w:rPr>
        <w:t xml:space="preserve"> βέβαια</w:t>
      </w:r>
      <w:r>
        <w:rPr>
          <w:rFonts w:eastAsia="Times New Roman"/>
          <w:szCs w:val="24"/>
        </w:rPr>
        <w:t>.</w:t>
      </w:r>
      <w:r w:rsidRPr="00847F1E">
        <w:rPr>
          <w:rFonts w:eastAsia="Times New Roman"/>
          <w:szCs w:val="24"/>
        </w:rPr>
        <w:t xml:space="preserve"> </w:t>
      </w:r>
      <w:r>
        <w:rPr>
          <w:rFonts w:eastAsia="Times New Roman"/>
          <w:szCs w:val="24"/>
        </w:rPr>
        <w:t>Δ</w:t>
      </w:r>
      <w:r w:rsidRPr="00847F1E">
        <w:rPr>
          <w:rFonts w:eastAsia="Times New Roman"/>
          <w:szCs w:val="24"/>
        </w:rPr>
        <w:t>εν γίνεται μέσα στο αυτοκίνητο</w:t>
      </w:r>
      <w:r>
        <w:rPr>
          <w:rFonts w:eastAsia="Times New Roman"/>
          <w:szCs w:val="24"/>
        </w:rPr>
        <w:t>.</w:t>
      </w:r>
      <w:r w:rsidRPr="00847F1E">
        <w:rPr>
          <w:rFonts w:eastAsia="Times New Roman"/>
          <w:szCs w:val="24"/>
        </w:rPr>
        <w:t xml:space="preserve"> </w:t>
      </w:r>
      <w:r>
        <w:rPr>
          <w:rFonts w:eastAsia="Times New Roman"/>
          <w:szCs w:val="24"/>
        </w:rPr>
        <w:t>Εί</w:t>
      </w:r>
      <w:r w:rsidRPr="00847F1E">
        <w:rPr>
          <w:rFonts w:eastAsia="Times New Roman"/>
          <w:szCs w:val="24"/>
        </w:rPr>
        <w:t>ναι σαφές</w:t>
      </w:r>
      <w:r>
        <w:rPr>
          <w:rFonts w:eastAsia="Times New Roman"/>
          <w:szCs w:val="24"/>
        </w:rPr>
        <w:t>.</w:t>
      </w:r>
      <w:r w:rsidRPr="00847F1E">
        <w:rPr>
          <w:rFonts w:eastAsia="Times New Roman"/>
          <w:szCs w:val="24"/>
        </w:rPr>
        <w:t xml:space="preserve"> Εκτός του </w:t>
      </w:r>
      <w:r>
        <w:rPr>
          <w:rFonts w:eastAsia="Times New Roman"/>
          <w:szCs w:val="24"/>
        </w:rPr>
        <w:t>αυτοκινήτου γίνεται η συναλλαγή. Τα</w:t>
      </w:r>
      <w:r w:rsidRPr="00847F1E">
        <w:rPr>
          <w:rFonts w:eastAsia="Times New Roman"/>
          <w:szCs w:val="24"/>
        </w:rPr>
        <w:t xml:space="preserve"> πληροφοριακά συστήματα</w:t>
      </w:r>
      <w:r>
        <w:rPr>
          <w:rFonts w:eastAsia="Times New Roman"/>
          <w:szCs w:val="24"/>
        </w:rPr>
        <w:t xml:space="preserve">, τα οποία </w:t>
      </w:r>
      <w:r w:rsidRPr="00847F1E">
        <w:rPr>
          <w:rFonts w:eastAsia="Times New Roman"/>
          <w:szCs w:val="24"/>
        </w:rPr>
        <w:t xml:space="preserve">εσείς </w:t>
      </w:r>
      <w:r>
        <w:rPr>
          <w:rFonts w:eastAsia="Times New Roman"/>
          <w:szCs w:val="24"/>
        </w:rPr>
        <w:t xml:space="preserve">τα περιφρονείτε τόσο πολύ -και </w:t>
      </w:r>
      <w:r w:rsidRPr="00847F1E">
        <w:rPr>
          <w:rFonts w:eastAsia="Times New Roman"/>
          <w:szCs w:val="24"/>
        </w:rPr>
        <w:t>δεν τα π</w:t>
      </w:r>
      <w:r>
        <w:rPr>
          <w:rFonts w:eastAsia="Times New Roman"/>
          <w:szCs w:val="24"/>
        </w:rPr>
        <w:t>εριφρονήσατε γενικώς</w:t>
      </w:r>
      <w:r>
        <w:rPr>
          <w:rFonts w:eastAsia="Times New Roman"/>
          <w:szCs w:val="24"/>
        </w:rPr>
        <w:t>,</w:t>
      </w:r>
      <w:r w:rsidRPr="00847F1E">
        <w:rPr>
          <w:rFonts w:eastAsia="Times New Roman"/>
          <w:szCs w:val="24"/>
        </w:rPr>
        <w:t xml:space="preserve"> χωρίς λόγο</w:t>
      </w:r>
      <w:r>
        <w:rPr>
          <w:rFonts w:eastAsia="Times New Roman"/>
          <w:szCs w:val="24"/>
        </w:rPr>
        <w:t>,</w:t>
      </w:r>
      <w:r w:rsidRPr="00847F1E">
        <w:rPr>
          <w:rFonts w:eastAsia="Times New Roman"/>
          <w:szCs w:val="24"/>
        </w:rPr>
        <w:t xml:space="preserve"> γιατί δεν σας </w:t>
      </w:r>
      <w:r>
        <w:rPr>
          <w:rFonts w:eastAsia="Times New Roman"/>
          <w:szCs w:val="24"/>
        </w:rPr>
        <w:t>θεωρώ</w:t>
      </w:r>
      <w:r w:rsidRPr="00847F1E">
        <w:rPr>
          <w:rFonts w:eastAsia="Times New Roman"/>
          <w:szCs w:val="24"/>
        </w:rPr>
        <w:t xml:space="preserve"> ανίκανους ως κυβερνήτες τα προηγούμενα χρόνια να έχετε διαμορφώσει ένα </w:t>
      </w:r>
      <w:r>
        <w:rPr>
          <w:rFonts w:eastAsia="Times New Roman"/>
          <w:szCs w:val="24"/>
        </w:rPr>
        <w:t xml:space="preserve">εξαιρετικό πληροφοριακό σύστημα </w:t>
      </w:r>
      <w:r w:rsidRPr="00847F1E">
        <w:rPr>
          <w:rFonts w:eastAsia="Times New Roman"/>
          <w:szCs w:val="24"/>
        </w:rPr>
        <w:t>σε όλους τους τομείς</w:t>
      </w:r>
      <w:r>
        <w:rPr>
          <w:rFonts w:eastAsia="Times New Roman"/>
          <w:szCs w:val="24"/>
        </w:rPr>
        <w:t>-</w:t>
      </w:r>
      <w:r w:rsidRPr="00847F1E">
        <w:rPr>
          <w:rFonts w:eastAsia="Times New Roman"/>
          <w:szCs w:val="24"/>
        </w:rPr>
        <w:t xml:space="preserve"> </w:t>
      </w:r>
      <w:r>
        <w:rPr>
          <w:rFonts w:eastAsia="Times New Roman"/>
          <w:szCs w:val="24"/>
        </w:rPr>
        <w:t>εμείς</w:t>
      </w:r>
      <w:r w:rsidRPr="00847F1E">
        <w:rPr>
          <w:rFonts w:eastAsia="Times New Roman"/>
          <w:szCs w:val="24"/>
        </w:rPr>
        <w:t xml:space="preserve"> χρόνο με χρόνο </w:t>
      </w:r>
      <w:r>
        <w:rPr>
          <w:rFonts w:eastAsia="Times New Roman"/>
          <w:szCs w:val="24"/>
        </w:rPr>
        <w:t xml:space="preserve">τα </w:t>
      </w:r>
      <w:r w:rsidRPr="00847F1E">
        <w:rPr>
          <w:rFonts w:eastAsia="Times New Roman"/>
          <w:szCs w:val="24"/>
        </w:rPr>
        <w:t>διαμορφώνουμε παντού</w:t>
      </w:r>
      <w:r>
        <w:rPr>
          <w:rFonts w:eastAsia="Times New Roman"/>
          <w:szCs w:val="24"/>
        </w:rPr>
        <w:t>,</w:t>
      </w:r>
      <w:r w:rsidRPr="00847F1E">
        <w:rPr>
          <w:rFonts w:eastAsia="Times New Roman"/>
          <w:szCs w:val="24"/>
        </w:rPr>
        <w:t xml:space="preserve"> όπως παραδείγματος χάρη </w:t>
      </w:r>
      <w:r>
        <w:rPr>
          <w:rFonts w:eastAsia="Times New Roman"/>
          <w:szCs w:val="24"/>
        </w:rPr>
        <w:t xml:space="preserve">το </w:t>
      </w:r>
      <w:r>
        <w:rPr>
          <w:rFonts w:eastAsia="Times New Roman"/>
          <w:szCs w:val="24"/>
          <w:lang w:val="en-US"/>
        </w:rPr>
        <w:t>e</w:t>
      </w:r>
      <w:r w:rsidRPr="002227A2">
        <w:rPr>
          <w:rFonts w:eastAsia="Times New Roman"/>
          <w:szCs w:val="24"/>
        </w:rPr>
        <w:t>-</w:t>
      </w:r>
      <w:r w:rsidRPr="00847F1E">
        <w:rPr>
          <w:rFonts w:eastAsia="Times New Roman"/>
          <w:szCs w:val="24"/>
        </w:rPr>
        <w:t>πολεοδομία</w:t>
      </w:r>
      <w:r w:rsidRPr="002227A2">
        <w:rPr>
          <w:rFonts w:eastAsia="Times New Roman"/>
          <w:szCs w:val="24"/>
        </w:rPr>
        <w:t>,</w:t>
      </w:r>
      <w:r w:rsidRPr="00847F1E">
        <w:rPr>
          <w:rFonts w:eastAsia="Times New Roman"/>
          <w:szCs w:val="24"/>
        </w:rPr>
        <w:t xml:space="preserve"> το </w:t>
      </w:r>
      <w:r>
        <w:rPr>
          <w:rFonts w:eastAsia="Times New Roman"/>
          <w:szCs w:val="24"/>
          <w:lang w:val="en-US"/>
        </w:rPr>
        <w:lastRenderedPageBreak/>
        <w:t>e</w:t>
      </w:r>
      <w:r w:rsidRPr="002227A2">
        <w:rPr>
          <w:rFonts w:eastAsia="Times New Roman"/>
          <w:szCs w:val="24"/>
        </w:rPr>
        <w:t>-</w:t>
      </w:r>
      <w:r>
        <w:rPr>
          <w:rFonts w:eastAsia="Times New Roman"/>
          <w:szCs w:val="24"/>
        </w:rPr>
        <w:t>εφορία κ</w:t>
      </w:r>
      <w:r>
        <w:rPr>
          <w:rFonts w:eastAsia="Times New Roman"/>
          <w:szCs w:val="24"/>
        </w:rPr>
        <w:t>.</w:t>
      </w:r>
      <w:r>
        <w:rPr>
          <w:rFonts w:eastAsia="Times New Roman"/>
          <w:szCs w:val="24"/>
        </w:rPr>
        <w:t>λπ.</w:t>
      </w:r>
      <w:r w:rsidRPr="00847F1E">
        <w:rPr>
          <w:rFonts w:eastAsia="Times New Roman"/>
          <w:szCs w:val="24"/>
        </w:rPr>
        <w:t xml:space="preserve"> και προχωράμε βήμα-βήμα σ</w:t>
      </w:r>
      <w:r w:rsidRPr="00847F1E">
        <w:rPr>
          <w:rFonts w:eastAsia="Times New Roman"/>
          <w:szCs w:val="24"/>
        </w:rPr>
        <w:t>ε κάθε τομέα να βάζουμε την ηλεκτρονική διακυβέρνηση</w:t>
      </w:r>
      <w:r>
        <w:rPr>
          <w:rFonts w:eastAsia="Times New Roman"/>
          <w:szCs w:val="24"/>
        </w:rPr>
        <w:t>,</w:t>
      </w:r>
      <w:r w:rsidRPr="00847F1E">
        <w:rPr>
          <w:rFonts w:eastAsia="Times New Roman"/>
          <w:szCs w:val="24"/>
        </w:rPr>
        <w:t xml:space="preserve"> έτσι ώστε να είναι κ</w:t>
      </w:r>
      <w:r>
        <w:rPr>
          <w:rFonts w:eastAsia="Times New Roman"/>
          <w:szCs w:val="24"/>
        </w:rPr>
        <w:t>αθαρό</w:t>
      </w:r>
      <w:r w:rsidRPr="00847F1E">
        <w:rPr>
          <w:rFonts w:eastAsia="Times New Roman"/>
          <w:szCs w:val="24"/>
        </w:rPr>
        <w:t xml:space="preserve"> </w:t>
      </w:r>
      <w:r>
        <w:rPr>
          <w:rFonts w:eastAsia="Times New Roman"/>
          <w:szCs w:val="24"/>
        </w:rPr>
        <w:t>το τοπίο</w:t>
      </w:r>
      <w:r>
        <w:rPr>
          <w:rFonts w:eastAsia="Times New Roman"/>
          <w:szCs w:val="24"/>
        </w:rPr>
        <w:t>,</w:t>
      </w:r>
      <w:r>
        <w:rPr>
          <w:rFonts w:eastAsia="Times New Roman"/>
          <w:szCs w:val="24"/>
        </w:rPr>
        <w:t xml:space="preserve"> στην διαφάνεια του όποι</w:t>
      </w:r>
      <w:r w:rsidRPr="00847F1E">
        <w:rPr>
          <w:rFonts w:eastAsia="Times New Roman"/>
          <w:szCs w:val="24"/>
        </w:rPr>
        <w:t>ου ζητήματος θέλουμε να προωθήσουμε</w:t>
      </w:r>
      <w:r>
        <w:rPr>
          <w:rFonts w:eastAsia="Times New Roman"/>
          <w:szCs w:val="24"/>
        </w:rPr>
        <w:t>.</w:t>
      </w:r>
      <w:r w:rsidRPr="00847F1E">
        <w:rPr>
          <w:rFonts w:eastAsia="Times New Roman"/>
          <w:szCs w:val="24"/>
        </w:rPr>
        <w:t xml:space="preserve"> </w:t>
      </w:r>
    </w:p>
    <w:p w14:paraId="678A4113" w14:textId="77777777" w:rsidR="0099759A" w:rsidRDefault="00FE124F">
      <w:pPr>
        <w:spacing w:line="600" w:lineRule="auto"/>
        <w:ind w:firstLine="720"/>
        <w:contextualSpacing/>
        <w:jc w:val="both"/>
        <w:rPr>
          <w:rFonts w:eastAsia="Times New Roman"/>
          <w:szCs w:val="24"/>
        </w:rPr>
      </w:pPr>
      <w:r>
        <w:rPr>
          <w:rFonts w:eastAsia="Times New Roman"/>
          <w:szCs w:val="24"/>
        </w:rPr>
        <w:t>Βεβαίως, μ</w:t>
      </w:r>
      <w:r w:rsidRPr="00847F1E">
        <w:rPr>
          <w:rFonts w:eastAsia="Times New Roman"/>
          <w:szCs w:val="24"/>
        </w:rPr>
        <w:t>έσα από την ηλεκτρονική διακυβέρνηση και μέσα από την κάμερα</w:t>
      </w:r>
      <w:r>
        <w:rPr>
          <w:rFonts w:eastAsia="Times New Roman"/>
          <w:szCs w:val="24"/>
        </w:rPr>
        <w:t>,</w:t>
      </w:r>
      <w:r w:rsidRPr="00847F1E">
        <w:rPr>
          <w:rFonts w:eastAsia="Times New Roman"/>
          <w:szCs w:val="24"/>
        </w:rPr>
        <w:t xml:space="preserve"> θα δούμε αν ο οδηγός σωστά </w:t>
      </w:r>
      <w:r>
        <w:rPr>
          <w:rFonts w:eastAsia="Times New Roman"/>
          <w:szCs w:val="24"/>
        </w:rPr>
        <w:t>λειτού</w:t>
      </w:r>
      <w:r>
        <w:rPr>
          <w:rFonts w:eastAsia="Times New Roman"/>
          <w:szCs w:val="24"/>
        </w:rPr>
        <w:t>ργησε και καλώς πήρε</w:t>
      </w:r>
      <w:r w:rsidRPr="00847F1E">
        <w:rPr>
          <w:rFonts w:eastAsia="Times New Roman"/>
          <w:szCs w:val="24"/>
        </w:rPr>
        <w:t xml:space="preserve"> το δίπλωμα ή κακώς </w:t>
      </w:r>
      <w:r>
        <w:rPr>
          <w:rFonts w:eastAsia="Times New Roman"/>
          <w:szCs w:val="24"/>
        </w:rPr>
        <w:t>λειτούργησε κ</w:t>
      </w:r>
      <w:r w:rsidRPr="00847F1E">
        <w:rPr>
          <w:rFonts w:eastAsia="Times New Roman"/>
          <w:szCs w:val="24"/>
        </w:rPr>
        <w:t xml:space="preserve">αι κακώς </w:t>
      </w:r>
      <w:r>
        <w:rPr>
          <w:rFonts w:eastAsia="Times New Roman"/>
          <w:szCs w:val="24"/>
        </w:rPr>
        <w:t>πήρε</w:t>
      </w:r>
      <w:r w:rsidRPr="00847F1E">
        <w:rPr>
          <w:rFonts w:eastAsia="Times New Roman"/>
          <w:szCs w:val="24"/>
        </w:rPr>
        <w:t xml:space="preserve"> το δίπλωμα</w:t>
      </w:r>
      <w:r>
        <w:rPr>
          <w:rFonts w:eastAsia="Times New Roman"/>
          <w:szCs w:val="24"/>
        </w:rPr>
        <w:t>.</w:t>
      </w:r>
      <w:r w:rsidRPr="00847F1E">
        <w:rPr>
          <w:rFonts w:eastAsia="Times New Roman"/>
          <w:szCs w:val="24"/>
        </w:rPr>
        <w:t xml:space="preserve"> Αυτό είναι το κριτήριο της κάμερας</w:t>
      </w:r>
      <w:r>
        <w:rPr>
          <w:rFonts w:eastAsia="Times New Roman"/>
          <w:szCs w:val="24"/>
        </w:rPr>
        <w:t>.</w:t>
      </w:r>
      <w:r w:rsidRPr="00847F1E">
        <w:rPr>
          <w:rFonts w:eastAsia="Times New Roman"/>
          <w:szCs w:val="24"/>
        </w:rPr>
        <w:t xml:space="preserve"> </w:t>
      </w:r>
      <w:r>
        <w:rPr>
          <w:rFonts w:eastAsia="Times New Roman"/>
          <w:szCs w:val="24"/>
        </w:rPr>
        <w:t>Δ</w:t>
      </w:r>
      <w:r w:rsidRPr="00847F1E">
        <w:rPr>
          <w:rFonts w:eastAsia="Times New Roman"/>
          <w:szCs w:val="24"/>
        </w:rPr>
        <w:t xml:space="preserve">εν </w:t>
      </w:r>
      <w:r>
        <w:rPr>
          <w:rFonts w:eastAsia="Times New Roman"/>
          <w:szCs w:val="24"/>
        </w:rPr>
        <w:t xml:space="preserve">είναι αν </w:t>
      </w:r>
      <w:r w:rsidRPr="00847F1E">
        <w:rPr>
          <w:rFonts w:eastAsia="Times New Roman"/>
          <w:szCs w:val="24"/>
        </w:rPr>
        <w:t>θα συνδιαλλαγ</w:t>
      </w:r>
      <w:r>
        <w:rPr>
          <w:rFonts w:eastAsia="Times New Roman"/>
          <w:szCs w:val="24"/>
        </w:rPr>
        <w:t>εί</w:t>
      </w:r>
      <w:r w:rsidRPr="00847F1E">
        <w:rPr>
          <w:rFonts w:eastAsia="Times New Roman"/>
          <w:szCs w:val="24"/>
        </w:rPr>
        <w:t xml:space="preserve"> εκεί μέσα</w:t>
      </w:r>
      <w:r>
        <w:rPr>
          <w:rFonts w:eastAsia="Times New Roman"/>
          <w:szCs w:val="24"/>
        </w:rPr>
        <w:t>.</w:t>
      </w:r>
      <w:r w:rsidRPr="00847F1E">
        <w:rPr>
          <w:rFonts w:eastAsia="Times New Roman"/>
          <w:szCs w:val="24"/>
        </w:rPr>
        <w:t xml:space="preserve"> </w:t>
      </w:r>
      <w:r>
        <w:rPr>
          <w:rFonts w:eastAsia="Times New Roman"/>
          <w:szCs w:val="24"/>
        </w:rPr>
        <w:t>Είναι για να δούμε αν</w:t>
      </w:r>
      <w:r w:rsidRPr="00847F1E">
        <w:rPr>
          <w:rFonts w:eastAsia="Times New Roman"/>
          <w:szCs w:val="24"/>
        </w:rPr>
        <w:t xml:space="preserve"> πραγματικά σωστά </w:t>
      </w:r>
      <w:r>
        <w:rPr>
          <w:rFonts w:eastAsia="Times New Roman"/>
          <w:szCs w:val="24"/>
        </w:rPr>
        <w:t>έ</w:t>
      </w:r>
      <w:r w:rsidRPr="00847F1E">
        <w:rPr>
          <w:rFonts w:eastAsia="Times New Roman"/>
          <w:szCs w:val="24"/>
        </w:rPr>
        <w:t>κανε τα βήματ</w:t>
      </w:r>
      <w:r>
        <w:rPr>
          <w:rFonts w:eastAsia="Times New Roman"/>
          <w:szCs w:val="24"/>
        </w:rPr>
        <w:t>ά</w:t>
      </w:r>
      <w:r w:rsidRPr="00847F1E">
        <w:rPr>
          <w:rFonts w:eastAsia="Times New Roman"/>
          <w:szCs w:val="24"/>
        </w:rPr>
        <w:t xml:space="preserve"> του</w:t>
      </w:r>
      <w:r>
        <w:rPr>
          <w:rFonts w:eastAsia="Times New Roman"/>
          <w:szCs w:val="24"/>
        </w:rPr>
        <w:t>.</w:t>
      </w:r>
      <w:r w:rsidRPr="00847F1E">
        <w:rPr>
          <w:rFonts w:eastAsia="Times New Roman"/>
          <w:szCs w:val="24"/>
        </w:rPr>
        <w:t xml:space="preserve"> </w:t>
      </w:r>
      <w:r>
        <w:rPr>
          <w:rFonts w:eastAsia="Times New Roman"/>
          <w:szCs w:val="24"/>
        </w:rPr>
        <w:t>Σ</w:t>
      </w:r>
      <w:r w:rsidRPr="00847F1E">
        <w:rPr>
          <w:rFonts w:eastAsia="Times New Roman"/>
          <w:szCs w:val="24"/>
        </w:rPr>
        <w:t>ε αυτή την κατεύθυνση</w:t>
      </w:r>
      <w:r>
        <w:rPr>
          <w:rFonts w:eastAsia="Times New Roman"/>
          <w:szCs w:val="24"/>
        </w:rPr>
        <w:t xml:space="preserve"> -πιθανά</w:t>
      </w:r>
      <w:r w:rsidRPr="00847F1E">
        <w:rPr>
          <w:rFonts w:eastAsia="Times New Roman"/>
          <w:szCs w:val="24"/>
        </w:rPr>
        <w:t xml:space="preserve"> </w:t>
      </w:r>
      <w:r>
        <w:rPr>
          <w:rFonts w:eastAsia="Times New Roman"/>
          <w:szCs w:val="24"/>
        </w:rPr>
        <w:t>όχι</w:t>
      </w:r>
      <w:r w:rsidRPr="00847F1E">
        <w:rPr>
          <w:rFonts w:eastAsia="Times New Roman"/>
          <w:szCs w:val="24"/>
        </w:rPr>
        <w:t xml:space="preserve"> ολοκλη</w:t>
      </w:r>
      <w:r w:rsidRPr="00847F1E">
        <w:rPr>
          <w:rFonts w:eastAsia="Times New Roman"/>
          <w:szCs w:val="24"/>
        </w:rPr>
        <w:t>ρωμένα</w:t>
      </w:r>
      <w:r>
        <w:rPr>
          <w:rFonts w:eastAsia="Times New Roman"/>
          <w:szCs w:val="24"/>
        </w:rPr>
        <w:t>,</w:t>
      </w:r>
      <w:r w:rsidRPr="00847F1E">
        <w:rPr>
          <w:rFonts w:eastAsia="Times New Roman"/>
          <w:szCs w:val="24"/>
        </w:rPr>
        <w:t xml:space="preserve"> αλλά δεν έχει σημασία</w:t>
      </w:r>
      <w:r>
        <w:rPr>
          <w:rFonts w:eastAsia="Times New Roman"/>
          <w:szCs w:val="24"/>
        </w:rPr>
        <w:t>-</w:t>
      </w:r>
      <w:r w:rsidRPr="00847F1E">
        <w:rPr>
          <w:rFonts w:eastAsia="Times New Roman"/>
          <w:szCs w:val="24"/>
        </w:rPr>
        <w:t xml:space="preserve"> έχουν γίνει δέκα βήμ</w:t>
      </w:r>
      <w:r>
        <w:rPr>
          <w:rFonts w:eastAsia="Times New Roman"/>
          <w:szCs w:val="24"/>
        </w:rPr>
        <w:t xml:space="preserve">ατα. Με αυτό </w:t>
      </w:r>
      <w:r w:rsidRPr="00847F1E">
        <w:rPr>
          <w:rFonts w:eastAsia="Times New Roman"/>
          <w:szCs w:val="24"/>
        </w:rPr>
        <w:t>το νομοσχέδιο</w:t>
      </w:r>
      <w:r>
        <w:rPr>
          <w:rFonts w:eastAsia="Times New Roman"/>
          <w:szCs w:val="24"/>
        </w:rPr>
        <w:t>,</w:t>
      </w:r>
      <w:r w:rsidRPr="00847F1E">
        <w:rPr>
          <w:rFonts w:eastAsia="Times New Roman"/>
          <w:szCs w:val="24"/>
        </w:rPr>
        <w:t xml:space="preserve"> ερχόμαστε να διαμορφώσουμε</w:t>
      </w:r>
      <w:r>
        <w:rPr>
          <w:rFonts w:eastAsia="Times New Roman"/>
          <w:szCs w:val="24"/>
        </w:rPr>
        <w:t>,</w:t>
      </w:r>
      <w:r w:rsidRPr="00847F1E">
        <w:rPr>
          <w:rFonts w:eastAsia="Times New Roman"/>
          <w:szCs w:val="24"/>
        </w:rPr>
        <w:t xml:space="preserve"> πρώτα απ</w:t>
      </w:r>
      <w:r>
        <w:rPr>
          <w:rFonts w:eastAsia="Times New Roman"/>
          <w:szCs w:val="24"/>
        </w:rPr>
        <w:t xml:space="preserve">’ </w:t>
      </w:r>
      <w:r w:rsidRPr="00847F1E">
        <w:rPr>
          <w:rFonts w:eastAsia="Times New Roman"/>
          <w:szCs w:val="24"/>
        </w:rPr>
        <w:t>όλα</w:t>
      </w:r>
      <w:r>
        <w:rPr>
          <w:rFonts w:eastAsia="Times New Roman"/>
          <w:szCs w:val="24"/>
        </w:rPr>
        <w:t>,</w:t>
      </w:r>
      <w:r w:rsidRPr="00847F1E">
        <w:rPr>
          <w:rFonts w:eastAsia="Times New Roman"/>
          <w:szCs w:val="24"/>
        </w:rPr>
        <w:t xml:space="preserve"> την κάμερα στο αυτοκίνητο</w:t>
      </w:r>
      <w:r>
        <w:rPr>
          <w:rFonts w:eastAsia="Times New Roman"/>
          <w:szCs w:val="24"/>
        </w:rPr>
        <w:t>,</w:t>
      </w:r>
      <w:r w:rsidRPr="00847F1E">
        <w:rPr>
          <w:rFonts w:eastAsia="Times New Roman"/>
          <w:szCs w:val="24"/>
        </w:rPr>
        <w:t xml:space="preserve"> δεύτερον</w:t>
      </w:r>
      <w:r>
        <w:rPr>
          <w:rFonts w:eastAsia="Times New Roman"/>
          <w:szCs w:val="24"/>
        </w:rPr>
        <w:t>,</w:t>
      </w:r>
      <w:r w:rsidRPr="00847F1E">
        <w:rPr>
          <w:rFonts w:eastAsia="Times New Roman"/>
          <w:szCs w:val="24"/>
        </w:rPr>
        <w:t xml:space="preserve"> σταθερούς εξεταστές</w:t>
      </w:r>
      <w:r>
        <w:rPr>
          <w:rFonts w:eastAsia="Times New Roman"/>
          <w:szCs w:val="24"/>
        </w:rPr>
        <w:t>,</w:t>
      </w:r>
      <w:r w:rsidRPr="00847F1E">
        <w:rPr>
          <w:rFonts w:eastAsia="Times New Roman"/>
          <w:szCs w:val="24"/>
        </w:rPr>
        <w:t xml:space="preserve"> έτσι ώστε να μη δημιουργούνται οι απορίες</w:t>
      </w:r>
      <w:r>
        <w:rPr>
          <w:rFonts w:eastAsia="Times New Roman"/>
          <w:szCs w:val="24"/>
        </w:rPr>
        <w:t>.</w:t>
      </w:r>
      <w:r w:rsidRPr="00847F1E">
        <w:rPr>
          <w:rFonts w:eastAsia="Times New Roman"/>
          <w:szCs w:val="24"/>
        </w:rPr>
        <w:t xml:space="preserve"> </w:t>
      </w:r>
      <w:r>
        <w:rPr>
          <w:rFonts w:eastAsia="Times New Roman"/>
          <w:szCs w:val="24"/>
        </w:rPr>
        <w:t>Ο</w:t>
      </w:r>
      <w:r w:rsidRPr="00847F1E">
        <w:rPr>
          <w:rFonts w:eastAsia="Times New Roman"/>
          <w:szCs w:val="24"/>
        </w:rPr>
        <w:t xml:space="preserve">ποιοσδήποτε μπορεί να εξετάζει έναν επαγγελματία </w:t>
      </w:r>
      <w:r>
        <w:rPr>
          <w:rFonts w:eastAsia="Times New Roman"/>
          <w:szCs w:val="24"/>
        </w:rPr>
        <w:t>-</w:t>
      </w:r>
      <w:r w:rsidRPr="00847F1E">
        <w:rPr>
          <w:rFonts w:eastAsia="Times New Roman"/>
          <w:szCs w:val="24"/>
        </w:rPr>
        <w:t>έτσι είπατε</w:t>
      </w:r>
      <w:r>
        <w:rPr>
          <w:rFonts w:eastAsia="Times New Roman"/>
          <w:szCs w:val="24"/>
        </w:rPr>
        <w:t xml:space="preserve">- νταλικέρη; </w:t>
      </w:r>
      <w:r w:rsidRPr="00847F1E">
        <w:rPr>
          <w:rFonts w:eastAsia="Times New Roman"/>
          <w:szCs w:val="24"/>
        </w:rPr>
        <w:t>Όχι βέβαια</w:t>
      </w:r>
      <w:r>
        <w:rPr>
          <w:rFonts w:eastAsia="Times New Roman"/>
          <w:szCs w:val="24"/>
        </w:rPr>
        <w:t>.</w:t>
      </w:r>
      <w:r w:rsidRPr="00847F1E">
        <w:rPr>
          <w:rFonts w:eastAsia="Times New Roman"/>
          <w:szCs w:val="24"/>
        </w:rPr>
        <w:t xml:space="preserve"> </w:t>
      </w:r>
    </w:p>
    <w:p w14:paraId="678A4114"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Ξέρετε</w:t>
      </w:r>
      <w:r w:rsidRPr="00D170A4">
        <w:rPr>
          <w:rFonts w:eastAsia="Times New Roman" w:cs="Times New Roman"/>
          <w:szCs w:val="24"/>
        </w:rPr>
        <w:t xml:space="preserve">, </w:t>
      </w:r>
      <w:r>
        <w:rPr>
          <w:rFonts w:eastAsia="Times New Roman" w:cs="Times New Roman"/>
          <w:szCs w:val="24"/>
        </w:rPr>
        <w:t xml:space="preserve">επίσης, ότι στην Επιτροπή Οδικής Ασφάλειας, στην οποία συμμετέχω </w:t>
      </w:r>
      <w:r>
        <w:rPr>
          <w:rFonts w:eastAsia="Times New Roman" w:cs="Times New Roman"/>
          <w:szCs w:val="24"/>
        </w:rPr>
        <w:t>-</w:t>
      </w:r>
      <w:r>
        <w:rPr>
          <w:rFonts w:eastAsia="Times New Roman" w:cs="Times New Roman"/>
          <w:szCs w:val="24"/>
        </w:rPr>
        <w:t>είμαι μέλος</w:t>
      </w:r>
      <w:r>
        <w:rPr>
          <w:rFonts w:eastAsia="Times New Roman" w:cs="Times New Roman"/>
          <w:szCs w:val="24"/>
        </w:rPr>
        <w:t>-</w:t>
      </w:r>
      <w:r>
        <w:rPr>
          <w:rFonts w:eastAsia="Times New Roman" w:cs="Times New Roman"/>
          <w:szCs w:val="24"/>
        </w:rPr>
        <w:t xml:space="preserve"> πολλοί οδηγοί εξεταστές ζήτησαν να γίνουν και πανεπιστημιακού επιπέδου οι εξεταστέ</w:t>
      </w:r>
      <w:r>
        <w:rPr>
          <w:rFonts w:eastAsia="Times New Roman" w:cs="Times New Roman"/>
          <w:szCs w:val="24"/>
        </w:rPr>
        <w:t xml:space="preserve">ς, να </w:t>
      </w:r>
      <w:r>
        <w:rPr>
          <w:rFonts w:eastAsia="Times New Roman" w:cs="Times New Roman"/>
          <w:szCs w:val="24"/>
        </w:rPr>
        <w:lastRenderedPageBreak/>
        <w:t>περνούν δηλαδή ΤΕΙ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Ο κ. Κόνσολας, που είναι στην </w:t>
      </w:r>
      <w:r>
        <w:rPr>
          <w:rFonts w:eastAsia="Times New Roman" w:cs="Times New Roman"/>
          <w:szCs w:val="24"/>
        </w:rPr>
        <w:t>ε</w:t>
      </w:r>
      <w:r>
        <w:rPr>
          <w:rFonts w:eastAsia="Times New Roman" w:cs="Times New Roman"/>
          <w:szCs w:val="24"/>
        </w:rPr>
        <w:t>πιτροπή, θα τα θυμάται αυτά. Οι ίδιοι οι φορείς</w:t>
      </w:r>
      <w:r>
        <w:rPr>
          <w:rFonts w:eastAsia="Times New Roman" w:cs="Times New Roman"/>
          <w:szCs w:val="24"/>
        </w:rPr>
        <w:t>,</w:t>
      </w:r>
      <w:r>
        <w:rPr>
          <w:rFonts w:eastAsia="Times New Roman" w:cs="Times New Roman"/>
          <w:szCs w:val="24"/>
        </w:rPr>
        <w:t xml:space="preserve"> που έρχονται ζητούν αναβάθμιση των εξεταστών. Άρα, είναι ένα επόμενο βήμα, στο οποίο πρέπει πραγματικά να προχωρήσουμε και να φτιάξουμε ειδικό σ</w:t>
      </w:r>
      <w:r>
        <w:rPr>
          <w:rFonts w:eastAsia="Times New Roman" w:cs="Times New Roman"/>
          <w:szCs w:val="24"/>
        </w:rPr>
        <w:t xml:space="preserve">ώμα εξεταστών, έτσι ώστε να είναι γνώστες, έμπειροι και να μπορούμε να προχωρήσουμε. Σε αυτή, λοιπόν, τη διαδικασία, φτιάχνεται ένα ειδικό σώμα. Δεσμεύονται οι εναλλαγές, με κλήρωση δηλαδή για λόγους διαφάνειας μπαίνουν εξεταζόμενος και εξεταστής μέσα στο </w:t>
      </w:r>
      <w:r>
        <w:rPr>
          <w:rFonts w:eastAsia="Times New Roman" w:cs="Times New Roman"/>
          <w:szCs w:val="24"/>
        </w:rPr>
        <w:t>αυτοκίνητο και πάει λέγοντας.</w:t>
      </w:r>
    </w:p>
    <w:p w14:paraId="678A4115"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Όμως, εγώ θέλω πάρα πολύ να αναφερθώ και σε κάτι άλλο, επειδή πραγματικά</w:t>
      </w:r>
      <w:r>
        <w:rPr>
          <w:rFonts w:eastAsia="Times New Roman" w:cs="Times New Roman"/>
          <w:szCs w:val="24"/>
        </w:rPr>
        <w:t>,</w:t>
      </w:r>
      <w:r>
        <w:rPr>
          <w:rFonts w:eastAsia="Times New Roman" w:cs="Times New Roman"/>
          <w:szCs w:val="24"/>
        </w:rPr>
        <w:t xml:space="preserve"> αυτό είναι σύνθετο πρόβλημα και ο δρόμος δεν είναι μόνο δρόμος, δεν είναι μόνο οδηγός, δεν είναι μόνο αυτοκίνητο, αλλά είναι και ολόκληρη</w:t>
      </w:r>
      <w:r w:rsidRPr="003E47FB">
        <w:rPr>
          <w:rFonts w:eastAsia="Times New Roman" w:cs="Times New Roman"/>
          <w:szCs w:val="24"/>
        </w:rPr>
        <w:t xml:space="preserve"> </w:t>
      </w:r>
      <w:r>
        <w:rPr>
          <w:rFonts w:eastAsia="Times New Roman" w:cs="Times New Roman"/>
          <w:szCs w:val="24"/>
        </w:rPr>
        <w:t xml:space="preserve">η πόλη. Είναι </w:t>
      </w:r>
      <w:r>
        <w:rPr>
          <w:rFonts w:eastAsia="Times New Roman" w:cs="Times New Roman"/>
          <w:szCs w:val="24"/>
        </w:rPr>
        <w:t>η πόλη, δηλαδή, και η σηματοδότησ</w:t>
      </w:r>
      <w:r>
        <w:rPr>
          <w:rFonts w:eastAsia="Times New Roman" w:cs="Times New Roman"/>
          <w:szCs w:val="24"/>
        </w:rPr>
        <w:t>ή</w:t>
      </w:r>
      <w:r>
        <w:rPr>
          <w:rFonts w:eastAsia="Times New Roman" w:cs="Times New Roman"/>
          <w:szCs w:val="24"/>
        </w:rPr>
        <w:t xml:space="preserve"> της. Πάει ο οδηγός στον δρόμο, τι σηματοδοτήσεις έχουμε;</w:t>
      </w:r>
    </w:p>
    <w:p w14:paraId="678A4116"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Μπαίνει, λοιπόν, το δεύτερο κομμάτι αυτού του νομοσχεδίου, αυτό που λέμε σχέδιο βιωσιμότητας αστικής κινητικότητας. Αυτό είναι ένα καταπληκτικό κομμάτι για όσους μπ</w:t>
      </w:r>
      <w:r>
        <w:rPr>
          <w:rFonts w:eastAsia="Times New Roman" w:cs="Times New Roman"/>
          <w:szCs w:val="24"/>
        </w:rPr>
        <w:t xml:space="preserve">ορούν να το </w:t>
      </w:r>
      <w:r>
        <w:rPr>
          <w:rFonts w:eastAsia="Times New Roman" w:cs="Times New Roman"/>
          <w:szCs w:val="24"/>
        </w:rPr>
        <w:lastRenderedPageBreak/>
        <w:t xml:space="preserve">αναλύσουν και να το καταλάβουν. Βεβαίως, χρειαζόμαστε τη συνεργασία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και δη του πρώτου βαθμού και μεταγενέστερα του δεύτερου, διότι κάποτε</w:t>
      </w:r>
      <w:r>
        <w:rPr>
          <w:rFonts w:eastAsia="Times New Roman" w:cs="Times New Roman"/>
          <w:szCs w:val="24"/>
        </w:rPr>
        <w:t>,</w:t>
      </w:r>
      <w:r>
        <w:rPr>
          <w:rFonts w:eastAsia="Times New Roman" w:cs="Times New Roman"/>
          <w:szCs w:val="24"/>
        </w:rPr>
        <w:t xml:space="preserve"> πρέπει οι δήμοι και η </w:t>
      </w:r>
      <w:r>
        <w:rPr>
          <w:rFonts w:eastAsia="Times New Roman" w:cs="Times New Roman"/>
          <w:szCs w:val="24"/>
        </w:rPr>
        <w:t>α</w:t>
      </w:r>
      <w:r>
        <w:rPr>
          <w:rFonts w:eastAsia="Times New Roman" w:cs="Times New Roman"/>
          <w:szCs w:val="24"/>
        </w:rPr>
        <w:t>υτοδιοίκηση</w:t>
      </w:r>
      <w:r>
        <w:rPr>
          <w:rFonts w:eastAsia="Times New Roman" w:cs="Times New Roman"/>
          <w:szCs w:val="24"/>
        </w:rPr>
        <w:t>,</w:t>
      </w:r>
      <w:r>
        <w:rPr>
          <w:rFonts w:eastAsia="Times New Roman" w:cs="Times New Roman"/>
          <w:szCs w:val="24"/>
        </w:rPr>
        <w:t xml:space="preserve"> να πάρουν </w:t>
      </w:r>
      <w:r>
        <w:rPr>
          <w:rFonts w:eastAsia="Times New Roman" w:cs="Times New Roman"/>
          <w:szCs w:val="24"/>
        </w:rPr>
        <w:t>την</w:t>
      </w:r>
      <w:r>
        <w:rPr>
          <w:rFonts w:eastAsia="Times New Roman" w:cs="Times New Roman"/>
          <w:szCs w:val="24"/>
        </w:rPr>
        <w:t xml:space="preserve"> ευθύνη πάνω τους, να σχεδιάζο</w:t>
      </w:r>
      <w:r>
        <w:rPr>
          <w:rFonts w:eastAsia="Times New Roman" w:cs="Times New Roman"/>
          <w:szCs w:val="24"/>
        </w:rPr>
        <w:t xml:space="preserve">υν στον τόπο τους, όπου έχουν ελεύθερο χώρο, πού θα κάνουν τους ποδηλατοδρόμους τους, πού θα βάλουν τα αυτοκίνητα, πού θα βάλουν τις συγκοινωνίες, πόσο συχνές και πόσο εξυπηρετούν τον πολίτη τους οι συγκοινωνίες, </w:t>
      </w:r>
      <w:r>
        <w:rPr>
          <w:rFonts w:eastAsia="Times New Roman" w:cs="Times New Roman"/>
          <w:szCs w:val="24"/>
        </w:rPr>
        <w:t xml:space="preserve">δηλαδή </w:t>
      </w:r>
      <w:r>
        <w:rPr>
          <w:rFonts w:eastAsia="Times New Roman" w:cs="Times New Roman"/>
          <w:szCs w:val="24"/>
        </w:rPr>
        <w:t xml:space="preserve">οι μαζικοί τρόποι μεταφοράς. Είναι, </w:t>
      </w:r>
      <w:r>
        <w:rPr>
          <w:rFonts w:eastAsia="Times New Roman" w:cs="Times New Roman"/>
          <w:szCs w:val="24"/>
        </w:rPr>
        <w:t>επίσης, εξαιρετικά σημαντικό το να διαμορφώσουμε εξαιρετικά πεζοδρόμια. Γι’ αυτό</w:t>
      </w:r>
      <w:r>
        <w:rPr>
          <w:rFonts w:eastAsia="Times New Roman" w:cs="Times New Roman"/>
          <w:szCs w:val="24"/>
        </w:rPr>
        <w:t>,</w:t>
      </w:r>
      <w:r>
        <w:rPr>
          <w:rFonts w:eastAsia="Times New Roman" w:cs="Times New Roman"/>
          <w:szCs w:val="24"/>
        </w:rPr>
        <w:t xml:space="preserve"> οι πολίτες</w:t>
      </w:r>
      <w:r>
        <w:rPr>
          <w:rFonts w:eastAsia="Times New Roman" w:cs="Times New Roman"/>
          <w:szCs w:val="24"/>
        </w:rPr>
        <w:t>,</w:t>
      </w:r>
      <w:r>
        <w:rPr>
          <w:rFonts w:eastAsia="Times New Roman" w:cs="Times New Roman"/>
          <w:szCs w:val="24"/>
        </w:rPr>
        <w:t xml:space="preserve"> που με ακούν σήμερα</w:t>
      </w:r>
      <w:r>
        <w:rPr>
          <w:rFonts w:eastAsia="Times New Roman" w:cs="Times New Roman"/>
          <w:szCs w:val="24"/>
        </w:rPr>
        <w:t>,</w:t>
      </w:r>
      <w:r>
        <w:rPr>
          <w:rFonts w:eastAsia="Times New Roman" w:cs="Times New Roman"/>
          <w:szCs w:val="24"/>
        </w:rPr>
        <w:t xml:space="preserve"> καλό θα ήταν να ψηφίσουν δημάρχους</w:t>
      </w:r>
      <w:r>
        <w:rPr>
          <w:rFonts w:eastAsia="Times New Roman" w:cs="Times New Roman"/>
          <w:szCs w:val="24"/>
        </w:rPr>
        <w:t>,</w:t>
      </w:r>
      <w:r>
        <w:rPr>
          <w:rFonts w:eastAsia="Times New Roman" w:cs="Times New Roman"/>
          <w:szCs w:val="24"/>
        </w:rPr>
        <w:t xml:space="preserve"> που θα βάλουν σε προτεραιότητα τον πεζό και όχι σε προτεραιότητα το αυτοκίνητο. </w:t>
      </w:r>
    </w:p>
    <w:p w14:paraId="678A4117"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Αυτό, λοιπόν, το σχέδιο </w:t>
      </w:r>
      <w:r>
        <w:rPr>
          <w:rFonts w:eastAsia="Times New Roman" w:cs="Times New Roman"/>
          <w:szCs w:val="24"/>
        </w:rPr>
        <w:t>αστικής ανάπλασης</w:t>
      </w:r>
      <w:r>
        <w:rPr>
          <w:rFonts w:eastAsia="Times New Roman" w:cs="Times New Roman"/>
          <w:szCs w:val="24"/>
        </w:rPr>
        <w:t>,</w:t>
      </w:r>
      <w:r>
        <w:rPr>
          <w:rFonts w:eastAsia="Times New Roman" w:cs="Times New Roman"/>
          <w:szCs w:val="24"/>
        </w:rPr>
        <w:t xml:space="preserve"> είναι από τα πλέον σημαντικά αυτού του νομοσχεδίου, κατά τη δική μου άποψη. Είναι, δηλαδή, ένα στρατηγικό σχέδιο σχεδιασμού, που βεβαίως</w:t>
      </w:r>
      <w:r>
        <w:rPr>
          <w:rFonts w:eastAsia="Times New Roman" w:cs="Times New Roman"/>
          <w:szCs w:val="24"/>
        </w:rPr>
        <w:t>,</w:t>
      </w:r>
      <w:r>
        <w:rPr>
          <w:rFonts w:eastAsia="Times New Roman" w:cs="Times New Roman"/>
          <w:szCs w:val="24"/>
        </w:rPr>
        <w:t xml:space="preserve"> δεν θα γίνει αύριο το πρωί. Όμως, εάν δεν ξεκινήσει, δεν θα γίνει ποτέ. Γι’ αυτό</w:t>
      </w:r>
      <w:r>
        <w:rPr>
          <w:rFonts w:eastAsia="Times New Roman" w:cs="Times New Roman"/>
          <w:szCs w:val="24"/>
        </w:rPr>
        <w:t>,</w:t>
      </w:r>
      <w:r>
        <w:rPr>
          <w:rFonts w:eastAsia="Times New Roman" w:cs="Times New Roman"/>
          <w:szCs w:val="24"/>
        </w:rPr>
        <w:t xml:space="preserve"> εμείς οφείλουμε α</w:t>
      </w:r>
      <w:r>
        <w:rPr>
          <w:rFonts w:eastAsia="Times New Roman" w:cs="Times New Roman"/>
          <w:szCs w:val="24"/>
        </w:rPr>
        <w:t xml:space="preserve">υτήν τη στιγμή -και </w:t>
      </w:r>
      <w:r>
        <w:rPr>
          <w:rFonts w:eastAsia="Times New Roman" w:cs="Times New Roman"/>
          <w:szCs w:val="24"/>
        </w:rPr>
        <w:lastRenderedPageBreak/>
        <w:t xml:space="preserve">με αυτό το νομοσχέδιο γίνεται- να προωθήσουμε και να χρηματοδοτήσουμε, όπως προβλέπει αυτό το νομοσχέδιο, ώστε να υπάρξουν επιτροπές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-ορίζονται από τον πρώτο και δεύτερο βαθμό- που θα συγκροτήσουν ομάδες εργασία</w:t>
      </w:r>
      <w:r>
        <w:rPr>
          <w:rFonts w:eastAsia="Times New Roman" w:cs="Times New Roman"/>
          <w:szCs w:val="24"/>
        </w:rPr>
        <w:t>ς, που θα παρακολουθούν και θα αξιολογούν τα μέτρα παρέμβασης του σχεδίου κινητικότητας, τα οποία θα χρηματοδοτούνται από το συγχρηματοδοτούμενο ή το εθνικό σκέλος του προγράμματος δημοσίων επενδύσεων. Είναι σημαντικό και μόνο το γεγονός ότι δίνουμε αξία σ</w:t>
      </w:r>
      <w:r>
        <w:rPr>
          <w:rFonts w:eastAsia="Times New Roman" w:cs="Times New Roman"/>
          <w:szCs w:val="24"/>
        </w:rPr>
        <w:t>’ αυτό το κομμάτι, έτσι ώστε να έχουμε έργα υποδομών αξιόπιστα. Γιατί δεν είναι μόνο ο σχεδιασμός του έργου υποδομών</w:t>
      </w:r>
      <w:r>
        <w:rPr>
          <w:rFonts w:eastAsia="Times New Roman" w:cs="Times New Roman"/>
          <w:szCs w:val="24"/>
        </w:rPr>
        <w:t>.Ε</w:t>
      </w:r>
      <w:r>
        <w:rPr>
          <w:rFonts w:eastAsia="Times New Roman" w:cs="Times New Roman"/>
          <w:szCs w:val="24"/>
        </w:rPr>
        <w:t>ίναι και η παραλαβή του έργου υποδομών, του δρόμου μας, του πεζοδρομίου, στοιχεία που και αυτά εμπεριέχουν, όπως καταλαβαίνετε, τη λέξη «λ</w:t>
      </w:r>
      <w:r>
        <w:rPr>
          <w:rFonts w:eastAsia="Times New Roman" w:cs="Times New Roman"/>
          <w:szCs w:val="24"/>
        </w:rPr>
        <w:t>άδωμα».</w:t>
      </w:r>
    </w:p>
    <w:p w14:paraId="678A4118"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 Άρα, έχουμε πολλά </w:t>
      </w:r>
      <w:r>
        <w:rPr>
          <w:rFonts w:eastAsia="Times New Roman" w:cs="Times New Roman"/>
          <w:szCs w:val="24"/>
        </w:rPr>
        <w:t>θέματα</w:t>
      </w:r>
      <w:r>
        <w:rPr>
          <w:rFonts w:eastAsia="Times New Roman" w:cs="Times New Roman"/>
          <w:szCs w:val="24"/>
        </w:rPr>
        <w:t xml:space="preserve"> να </w:t>
      </w:r>
      <w:r>
        <w:rPr>
          <w:rFonts w:eastAsia="Times New Roman" w:cs="Times New Roman"/>
          <w:szCs w:val="24"/>
        </w:rPr>
        <w:t>λύ</w:t>
      </w:r>
      <w:r>
        <w:rPr>
          <w:rFonts w:eastAsia="Times New Roman" w:cs="Times New Roman"/>
          <w:szCs w:val="24"/>
        </w:rPr>
        <w:t>σουμε, προκειμένου να αντιμετωπίσουμε τα ζητήματα οδικής ασφάλειας σε όλα τα επίπεδα. Εδώ, λοιπόν, έχει πολύ μεγάλη σημασία να τονίσουμε και να δούμε προωθητικά προγράμματα</w:t>
      </w:r>
      <w:r>
        <w:rPr>
          <w:rFonts w:eastAsia="Times New Roman" w:cs="Times New Roman"/>
          <w:szCs w:val="24"/>
        </w:rPr>
        <w:t>,</w:t>
      </w:r>
      <w:r>
        <w:rPr>
          <w:rFonts w:eastAsia="Times New Roman" w:cs="Times New Roman"/>
          <w:szCs w:val="24"/>
        </w:rPr>
        <w:t xml:space="preserve"> που έχουν σχέση με την ηλεκτροκίνηση, τις θ</w:t>
      </w:r>
      <w:r>
        <w:rPr>
          <w:rFonts w:eastAsia="Times New Roman" w:cs="Times New Roman"/>
          <w:szCs w:val="24"/>
        </w:rPr>
        <w:t>αλάσσιες και τις εναέριες μεταφορές, τον βιοκλιματικό σχεδιασμό του δημόσιου χώρου και πολλά άλλα</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που θα μπορούσαμε να αναφέρουμε. Ωστόσο, πρέπει κάποια στιγμή</w:t>
      </w:r>
      <w:r>
        <w:rPr>
          <w:rFonts w:eastAsia="Times New Roman" w:cs="Times New Roman"/>
          <w:szCs w:val="24"/>
        </w:rPr>
        <w:t>,</w:t>
      </w:r>
      <w:r>
        <w:rPr>
          <w:rFonts w:eastAsia="Times New Roman" w:cs="Times New Roman"/>
          <w:szCs w:val="24"/>
        </w:rPr>
        <w:t xml:space="preserve"> να διευρύνουμε το πνεύμα μας, να δούμε τι σημαίνει κάθε νομοσχέδιο. Είναι σαφές ότι αύριο το π</w:t>
      </w:r>
      <w:r>
        <w:rPr>
          <w:rFonts w:eastAsia="Times New Roman" w:cs="Times New Roman"/>
          <w:szCs w:val="24"/>
        </w:rPr>
        <w:t>ρωί μπορεί να μην μπορεί να εφαρμοστεί, όμως προβλέπονται ειδικά σ’ αυτό το νομοσχέδιο και λεπτομέρειες, μπορώ να πω, όπως ότι έχουμε έλλειψη των ειδικών χώρων εξετάσεων. Ωστόσο, θα κλείνουμε ένα κομμάτι της πόλης</w:t>
      </w:r>
      <w:r>
        <w:rPr>
          <w:rFonts w:eastAsia="Times New Roman" w:cs="Times New Roman"/>
          <w:szCs w:val="24"/>
        </w:rPr>
        <w:t>,</w:t>
      </w:r>
      <w:r>
        <w:rPr>
          <w:rFonts w:eastAsia="Times New Roman" w:cs="Times New Roman"/>
          <w:szCs w:val="24"/>
        </w:rPr>
        <w:t xml:space="preserve"> εκεί που θα γίνονται εξετάσεις. Είναι πρα</w:t>
      </w:r>
      <w:r>
        <w:rPr>
          <w:rFonts w:eastAsia="Times New Roman" w:cs="Times New Roman"/>
          <w:szCs w:val="24"/>
        </w:rPr>
        <w:t>γματοποιήσιμες, δηλαδή, λύσεις.</w:t>
      </w:r>
    </w:p>
    <w:p w14:paraId="678A4119"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78A411A" w14:textId="77777777" w:rsidR="0099759A" w:rsidRDefault="00FE124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678A411B"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Τον λόγο έχει ο κ. Κωνσταντίνος Τσιάρας, Βουλευτής της Νέας Δημοκρατίας.</w:t>
      </w:r>
    </w:p>
    <w:p w14:paraId="678A411C"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Σας ευχαριστώ, κύριε Πρόεδρε.</w:t>
      </w:r>
    </w:p>
    <w:p w14:paraId="678A411D"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Κυρίες</w:t>
      </w:r>
      <w:r>
        <w:rPr>
          <w:rFonts w:eastAsia="Times New Roman" w:cs="Times New Roman"/>
          <w:szCs w:val="24"/>
        </w:rPr>
        <w:t xml:space="preserve"> και κύριοι συνάδελφοι, συζητάμε μια νομοθετική πρωτοβουλία της Κυβέρνησης, η οποία προφανώς, παρά τις διαφορετικές απόψεις, θα μπορούσε να θεωρηθεί ως καλοδεχούμενη για ένα ζήτημα, για το οποίο ξέρουμε ότι όλοι</w:t>
      </w:r>
      <w:r>
        <w:rPr>
          <w:rFonts w:eastAsia="Times New Roman" w:cs="Times New Roman"/>
          <w:szCs w:val="24"/>
        </w:rPr>
        <w:t>,</w:t>
      </w:r>
      <w:r>
        <w:rPr>
          <w:rFonts w:eastAsia="Times New Roman" w:cs="Times New Roman"/>
          <w:szCs w:val="24"/>
        </w:rPr>
        <w:t xml:space="preserve"> λίγο ή </w:t>
      </w:r>
      <w:r>
        <w:rPr>
          <w:rFonts w:eastAsia="Times New Roman" w:cs="Times New Roman"/>
          <w:szCs w:val="24"/>
        </w:rPr>
        <w:lastRenderedPageBreak/>
        <w:t>πολύ</w:t>
      </w:r>
      <w:r>
        <w:rPr>
          <w:rFonts w:eastAsia="Times New Roman" w:cs="Times New Roman"/>
          <w:szCs w:val="24"/>
        </w:rPr>
        <w:t>,</w:t>
      </w:r>
      <w:r>
        <w:rPr>
          <w:rFonts w:eastAsia="Times New Roman" w:cs="Times New Roman"/>
          <w:szCs w:val="24"/>
        </w:rPr>
        <w:t xml:space="preserve"> έχουμε πολλά ερωτηματικά και π</w:t>
      </w:r>
      <w:r>
        <w:rPr>
          <w:rFonts w:eastAsia="Times New Roman" w:cs="Times New Roman"/>
          <w:szCs w:val="24"/>
        </w:rPr>
        <w:t xml:space="preserve">ολλές αμφιβολίες σε σχέση με το τι έχει διαμειφθεί μέχρι τώρα. </w:t>
      </w:r>
    </w:p>
    <w:p w14:paraId="678A411E"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Δεν θέλω να μείνω ακριβώς στην ουσία της συζήτησης, γιατί υπάρχουν διαφορετικές προσεγγίσεις, αν και η μόλις κατελθούσα του Βήματος κυρία συνάδελφος της </w:t>
      </w:r>
      <w:r>
        <w:rPr>
          <w:rFonts w:eastAsia="Times New Roman" w:cs="Times New Roman"/>
          <w:szCs w:val="24"/>
        </w:rPr>
        <w:t>σ</w:t>
      </w:r>
      <w:r>
        <w:rPr>
          <w:rFonts w:eastAsia="Times New Roman" w:cs="Times New Roman"/>
          <w:szCs w:val="24"/>
        </w:rPr>
        <w:t>υμπολίτευσης στην πραγματικότητα απέρρ</w:t>
      </w:r>
      <w:r>
        <w:rPr>
          <w:rFonts w:eastAsia="Times New Roman" w:cs="Times New Roman"/>
          <w:szCs w:val="24"/>
        </w:rPr>
        <w:t>ιψε πολλές από τις αιτιάσεις του κυρίου Υπουργού, λέγοντας</w:t>
      </w:r>
      <w:r>
        <w:rPr>
          <w:rFonts w:eastAsia="Times New Roman" w:cs="Times New Roman"/>
          <w:szCs w:val="24"/>
        </w:rPr>
        <w:t>,</w:t>
      </w:r>
      <w:r>
        <w:rPr>
          <w:rFonts w:eastAsia="Times New Roman" w:cs="Times New Roman"/>
          <w:szCs w:val="24"/>
        </w:rPr>
        <w:t xml:space="preserve"> αφενός μεν</w:t>
      </w:r>
      <w:r>
        <w:rPr>
          <w:rFonts w:eastAsia="Times New Roman" w:cs="Times New Roman"/>
          <w:szCs w:val="24"/>
        </w:rPr>
        <w:t>,</w:t>
      </w:r>
      <w:r>
        <w:rPr>
          <w:rFonts w:eastAsia="Times New Roman" w:cs="Times New Roman"/>
          <w:szCs w:val="24"/>
        </w:rPr>
        <w:t xml:space="preserve"> ότι οι συναλλαγές δεν γίνονται εντός των αυτοκινήτων, άρα</w:t>
      </w:r>
      <w:r>
        <w:rPr>
          <w:rFonts w:eastAsia="Times New Roman" w:cs="Times New Roman"/>
          <w:szCs w:val="24"/>
        </w:rPr>
        <w:t xml:space="preserve">, </w:t>
      </w:r>
      <w:r>
        <w:rPr>
          <w:rFonts w:eastAsia="Times New Roman" w:cs="Times New Roman"/>
          <w:szCs w:val="24"/>
        </w:rPr>
        <w:t>η όποια προσπάθεια να έχουμε αυτήν την οπτική επαφή</w:t>
      </w:r>
      <w:r>
        <w:rPr>
          <w:rFonts w:eastAsia="Times New Roman" w:cs="Times New Roman"/>
          <w:szCs w:val="24"/>
        </w:rPr>
        <w:t>,</w:t>
      </w:r>
      <w:r>
        <w:rPr>
          <w:rFonts w:eastAsia="Times New Roman" w:cs="Times New Roman"/>
          <w:szCs w:val="24"/>
        </w:rPr>
        <w:t xml:space="preserve"> μέσω των συστημάτων</w:t>
      </w:r>
      <w:r>
        <w:rPr>
          <w:rFonts w:eastAsia="Times New Roman" w:cs="Times New Roman"/>
          <w:szCs w:val="24"/>
        </w:rPr>
        <w:t>,</w:t>
      </w:r>
      <w:r>
        <w:rPr>
          <w:rFonts w:eastAsia="Times New Roman" w:cs="Times New Roman"/>
          <w:szCs w:val="24"/>
        </w:rPr>
        <w:t xml:space="preserve"> μάλλον απορρίπτεται από την ίδια τη </w:t>
      </w:r>
      <w:r>
        <w:rPr>
          <w:rFonts w:eastAsia="Times New Roman" w:cs="Times New Roman"/>
          <w:szCs w:val="24"/>
        </w:rPr>
        <w:t>σ</w:t>
      </w:r>
      <w:r>
        <w:rPr>
          <w:rFonts w:eastAsia="Times New Roman" w:cs="Times New Roman"/>
          <w:szCs w:val="24"/>
        </w:rPr>
        <w:t>υμπολίτευση κα</w:t>
      </w:r>
      <w:r>
        <w:rPr>
          <w:rFonts w:eastAsia="Times New Roman" w:cs="Times New Roman"/>
          <w:szCs w:val="24"/>
        </w:rPr>
        <w:t xml:space="preserve">ι </w:t>
      </w:r>
      <w:r>
        <w:rPr>
          <w:rFonts w:eastAsia="Times New Roman" w:cs="Times New Roman"/>
          <w:szCs w:val="24"/>
        </w:rPr>
        <w:t xml:space="preserve">αφετέρου, </w:t>
      </w:r>
      <w:r>
        <w:rPr>
          <w:rFonts w:eastAsia="Times New Roman" w:cs="Times New Roman"/>
          <w:szCs w:val="24"/>
        </w:rPr>
        <w:t xml:space="preserve">προτείνοντας να υπάρξει επιτέλους ένα σώμα εξεταστών με προσόντα, που νομίζω ότι θα ήταν μία από τις απαντήσεις για τα συγκεκριμένα ερωτήματα και ζητήματα. </w:t>
      </w:r>
    </w:p>
    <w:p w14:paraId="678A411F"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 xml:space="preserve">υρίως, όμως, </w:t>
      </w:r>
      <w:r>
        <w:rPr>
          <w:rFonts w:eastAsia="Times New Roman" w:cs="Times New Roman"/>
          <w:szCs w:val="24"/>
        </w:rPr>
        <w:t xml:space="preserve">θέλω </w:t>
      </w:r>
      <w:r>
        <w:rPr>
          <w:rFonts w:eastAsia="Times New Roman" w:cs="Times New Roman"/>
          <w:szCs w:val="24"/>
        </w:rPr>
        <w:t>να μείνω στο γεγονός, κύριε Υπουργέ, ότι για άλλη μια φορά</w:t>
      </w:r>
      <w:r>
        <w:rPr>
          <w:rFonts w:eastAsia="Times New Roman" w:cs="Times New Roman"/>
          <w:szCs w:val="24"/>
        </w:rPr>
        <w:t>,</w:t>
      </w:r>
      <w:r>
        <w:rPr>
          <w:rFonts w:eastAsia="Times New Roman" w:cs="Times New Roman"/>
          <w:szCs w:val="24"/>
        </w:rPr>
        <w:t xml:space="preserve"> σ’ ένα ν</w:t>
      </w:r>
      <w:r>
        <w:rPr>
          <w:rFonts w:eastAsia="Times New Roman" w:cs="Times New Roman"/>
          <w:szCs w:val="24"/>
        </w:rPr>
        <w:t>ομοσχέδιο</w:t>
      </w:r>
      <w:r>
        <w:rPr>
          <w:rFonts w:eastAsia="Times New Roman" w:cs="Times New Roman"/>
          <w:szCs w:val="24"/>
        </w:rPr>
        <w:t>,</w:t>
      </w:r>
      <w:r>
        <w:rPr>
          <w:rFonts w:eastAsia="Times New Roman" w:cs="Times New Roman"/>
          <w:szCs w:val="24"/>
        </w:rPr>
        <w:t xml:space="preserve"> το οποίο φαίνεται ότι είναι συνηθισμένο, δεν έχει δηλαδή ζητήματα</w:t>
      </w:r>
      <w:r>
        <w:rPr>
          <w:rFonts w:eastAsia="Times New Roman" w:cs="Times New Roman"/>
          <w:szCs w:val="24"/>
        </w:rPr>
        <w:t>,</w:t>
      </w:r>
      <w:r>
        <w:rPr>
          <w:rFonts w:eastAsia="Times New Roman" w:cs="Times New Roman"/>
          <w:szCs w:val="24"/>
        </w:rPr>
        <w:t xml:space="preserve"> τα οποία θα μπορούσαν με τον έναν ή με τον άλλον τρόπο να δικαιολογήσουν κοινοβουλευτικές</w:t>
      </w:r>
      <w:r>
        <w:rPr>
          <w:rFonts w:eastAsia="Times New Roman" w:cs="Times New Roman"/>
          <w:szCs w:val="24"/>
        </w:rPr>
        <w:t xml:space="preserve"> -</w:t>
      </w:r>
      <w:r>
        <w:rPr>
          <w:rFonts w:eastAsia="Times New Roman" w:cs="Times New Roman"/>
          <w:szCs w:val="24"/>
        </w:rPr>
        <w:t xml:space="preserve"> σας έλεγα</w:t>
      </w:r>
      <w:r>
        <w:rPr>
          <w:rFonts w:eastAsia="Times New Roman" w:cs="Times New Roman"/>
          <w:szCs w:val="24"/>
        </w:rPr>
        <w:t>-</w:t>
      </w:r>
      <w:r>
        <w:rPr>
          <w:rFonts w:eastAsia="Times New Roman" w:cs="Times New Roman"/>
          <w:szCs w:val="24"/>
        </w:rPr>
        <w:t xml:space="preserve"> «εκτροπές», και εδώ υπάρχουν ζητήματα.</w:t>
      </w:r>
    </w:p>
    <w:p w14:paraId="678A4120"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σε ένα</w:t>
      </w:r>
      <w:r>
        <w:rPr>
          <w:rFonts w:eastAsia="Times New Roman" w:cs="Times New Roman"/>
          <w:szCs w:val="24"/>
        </w:rPr>
        <w:t xml:space="preserve"> νομοσχέδιο με είκοσι ένα βασικά άρθρα</w:t>
      </w:r>
      <w:r>
        <w:rPr>
          <w:rFonts w:eastAsia="Times New Roman" w:cs="Times New Roman"/>
          <w:szCs w:val="24"/>
        </w:rPr>
        <w:t>,</w:t>
      </w:r>
      <w:r>
        <w:rPr>
          <w:rFonts w:eastAsia="Times New Roman" w:cs="Times New Roman"/>
          <w:szCs w:val="24"/>
        </w:rPr>
        <w:t xml:space="preserve"> περιμένουμε στα δεκατέσσερα διευκρινίσεις με υπουργικές αποφάσεις; Πώς, αλήθεια, νομοθετεί αυτή η Βουλή στον παρόντα χρόνο; </w:t>
      </w:r>
      <w:r>
        <w:rPr>
          <w:rFonts w:eastAsia="Times New Roman" w:cs="Times New Roman"/>
          <w:szCs w:val="24"/>
        </w:rPr>
        <w:t>Δ</w:t>
      </w:r>
      <w:r>
        <w:rPr>
          <w:rFonts w:eastAsia="Times New Roman" w:cs="Times New Roman"/>
          <w:szCs w:val="24"/>
        </w:rPr>
        <w:t>εν αναφέρομαι στα γνωστά φαινόμενα των αδιανόητα πολλών τροπολογιών ή ζητημάτων, που πολλές</w:t>
      </w:r>
      <w:r>
        <w:rPr>
          <w:rFonts w:eastAsia="Times New Roman" w:cs="Times New Roman"/>
          <w:szCs w:val="24"/>
        </w:rPr>
        <w:t xml:space="preserve"> φορές θέτουν εν αμφιβόλω την κοινοβουλευτική διαδικασία. Ένα νομοσχέδιο συνηθισμένο -επιτρέψτε μου τον όρο- με είκοσι ένα βασικά άρθρα χρειάζεται δεκατέσσερις εξουσιοδοτήσεις στο πρόσωπο του Υπουργού, για να υπάρξουν υπουργικές αποφάσεις, ούτως ώστε να δι</w:t>
      </w:r>
      <w:r>
        <w:rPr>
          <w:rFonts w:eastAsia="Times New Roman" w:cs="Times New Roman"/>
          <w:szCs w:val="24"/>
        </w:rPr>
        <w:t>ευκρινιστεί και τελικά</w:t>
      </w:r>
      <w:r>
        <w:rPr>
          <w:rFonts w:eastAsia="Times New Roman" w:cs="Times New Roman"/>
          <w:szCs w:val="24"/>
        </w:rPr>
        <w:t>,</w:t>
      </w:r>
      <w:r>
        <w:rPr>
          <w:rFonts w:eastAsia="Times New Roman" w:cs="Times New Roman"/>
          <w:szCs w:val="24"/>
        </w:rPr>
        <w:t xml:space="preserve"> να εφαρμοστεί; Πού μπορεί κανείς να δει ότι εδώ κάνουμε σωστά την κοινοβουλευτική διαδικασία; </w:t>
      </w:r>
    </w:p>
    <w:p w14:paraId="678A4121"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Δεν μπορεί κανείς, σε κα</w:t>
      </w:r>
      <w:r>
        <w:rPr>
          <w:rFonts w:eastAsia="Times New Roman" w:cs="Times New Roman"/>
          <w:szCs w:val="24"/>
        </w:rPr>
        <w:t>μ</w:t>
      </w:r>
      <w:r>
        <w:rPr>
          <w:rFonts w:eastAsia="Times New Roman" w:cs="Times New Roman"/>
          <w:szCs w:val="24"/>
        </w:rPr>
        <w:t>μία περίπτωση, σ</w:t>
      </w:r>
      <w:r>
        <w:rPr>
          <w:rFonts w:eastAsia="Times New Roman" w:cs="Times New Roman"/>
          <w:szCs w:val="24"/>
        </w:rPr>
        <w:t>’</w:t>
      </w:r>
      <w:r>
        <w:rPr>
          <w:rFonts w:eastAsia="Times New Roman" w:cs="Times New Roman"/>
          <w:szCs w:val="24"/>
        </w:rPr>
        <w:t xml:space="preserve"> έναν χρόνο που ξέρουμε, για ζητήματα που πολλές φορές πρέπει να είναι σ</w:t>
      </w:r>
      <w:r>
        <w:rPr>
          <w:rFonts w:eastAsia="Times New Roman" w:cs="Times New Roman"/>
          <w:szCs w:val="24"/>
        </w:rPr>
        <w:t>ε</w:t>
      </w:r>
      <w:r>
        <w:rPr>
          <w:rFonts w:eastAsia="Times New Roman" w:cs="Times New Roman"/>
          <w:szCs w:val="24"/>
        </w:rPr>
        <w:t xml:space="preserve"> απόλυτη διαφάνεια και</w:t>
      </w:r>
      <w:r>
        <w:rPr>
          <w:rFonts w:eastAsia="Times New Roman" w:cs="Times New Roman"/>
          <w:szCs w:val="24"/>
        </w:rPr>
        <w:t xml:space="preserve"> στην απόλυτη ενημέρωση των Ελλήνων πολιτών</w:t>
      </w:r>
      <w:r>
        <w:rPr>
          <w:rFonts w:eastAsia="Times New Roman" w:cs="Times New Roman"/>
          <w:szCs w:val="24"/>
        </w:rPr>
        <w:t>,</w:t>
      </w:r>
      <w:r>
        <w:rPr>
          <w:rFonts w:eastAsia="Times New Roman" w:cs="Times New Roman"/>
          <w:szCs w:val="24"/>
        </w:rPr>
        <w:t xml:space="preserve"> να δίνει λευκή επιταγή σε κανέναν Υπουργό</w:t>
      </w:r>
      <w:r>
        <w:rPr>
          <w:rFonts w:eastAsia="Times New Roman" w:cs="Times New Roman"/>
          <w:szCs w:val="24"/>
        </w:rPr>
        <w:t>,</w:t>
      </w:r>
      <w:r>
        <w:rPr>
          <w:rFonts w:eastAsia="Times New Roman" w:cs="Times New Roman"/>
          <w:szCs w:val="24"/>
        </w:rPr>
        <w:t xml:space="preserve"> σε σχέση με το τι θέλει να κάνει στο μέλλον.</w:t>
      </w:r>
    </w:p>
    <w:p w14:paraId="678A4122"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υπάρχει έκθεση του Γενικού Λογιστηρίου του Κράτους, η οποία με σαφή τρόπο περιγράφει ότι δεν υπάρχει </w:t>
      </w:r>
      <w:r>
        <w:rPr>
          <w:rFonts w:eastAsia="Times New Roman" w:cs="Times New Roman"/>
          <w:szCs w:val="24"/>
        </w:rPr>
        <w:lastRenderedPageBreak/>
        <w:t>πρόβλεψη για</w:t>
      </w:r>
      <w:r>
        <w:rPr>
          <w:rFonts w:eastAsia="Times New Roman" w:cs="Times New Roman"/>
          <w:szCs w:val="24"/>
        </w:rPr>
        <w:t xml:space="preserve"> το ύψος της προμήθειας του αναγκαίου οπτικοακουστικού υλικού και των πληροφοριακών συστημάτων. Ξέρει κανείς πόσο είναι αυτά; Υποτίθεται ότι μία από τις βασικές δομές του συγκεκριμένου νομοσχεδίου, που φέρνουν τη συγκεκριμένη αλλαγή, που ο ίδιος ο Υπουργός</w:t>
      </w:r>
      <w:r>
        <w:rPr>
          <w:rFonts w:eastAsia="Times New Roman" w:cs="Times New Roman"/>
          <w:szCs w:val="24"/>
        </w:rPr>
        <w:t xml:space="preserve"> επαγγέλλεται, είναι στο πώς θα εφαρμοστούν όλα αυτά τα συστήματα και πώς θα μας δώσουν μια ενημέρωση, η οποία σ’ έναν πολύ μεγάλο βαθμό θα αλλάξει τον μέχρι σήμερα τρόπο εκπαίδευσης και διεξαγωγής των εξετάσεων των υποψηφίων οδηγών. Αυτή τη στιγμή</w:t>
      </w:r>
      <w:r>
        <w:rPr>
          <w:rFonts w:eastAsia="Times New Roman" w:cs="Times New Roman"/>
          <w:szCs w:val="24"/>
        </w:rPr>
        <w:t>,</w:t>
      </w:r>
      <w:r>
        <w:rPr>
          <w:rFonts w:eastAsia="Times New Roman" w:cs="Times New Roman"/>
          <w:szCs w:val="24"/>
        </w:rPr>
        <w:t xml:space="preserve"> κανείς</w:t>
      </w:r>
      <w:r>
        <w:rPr>
          <w:rFonts w:eastAsia="Times New Roman" w:cs="Times New Roman"/>
          <w:szCs w:val="24"/>
        </w:rPr>
        <w:t xml:space="preserve"> δεν ξέρει πόσο θα κοστίσει. </w:t>
      </w:r>
      <w:r>
        <w:rPr>
          <w:rFonts w:eastAsia="Times New Roman" w:cs="Times New Roman"/>
          <w:szCs w:val="24"/>
        </w:rPr>
        <w:t>Α</w:t>
      </w:r>
      <w:r>
        <w:rPr>
          <w:rFonts w:eastAsia="Times New Roman" w:cs="Times New Roman"/>
          <w:szCs w:val="24"/>
        </w:rPr>
        <w:t xml:space="preserve">υτό, βεβαίως, δεν αφορά σε κανέναν, ούτε βεβαίως υπάρχει πρόβλεψη για το ετήσιο κόστος λειτουργίας του συστήματος γενικότερα. </w:t>
      </w:r>
    </w:p>
    <w:p w14:paraId="678A4123"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Αφήστε που</w:t>
      </w:r>
      <w:r>
        <w:rPr>
          <w:rFonts w:eastAsia="Times New Roman" w:cs="Times New Roman"/>
          <w:szCs w:val="24"/>
        </w:rPr>
        <w:t>,</w:t>
      </w:r>
      <w:r>
        <w:rPr>
          <w:rFonts w:eastAsia="Times New Roman" w:cs="Times New Roman"/>
          <w:szCs w:val="24"/>
        </w:rPr>
        <w:t xml:space="preserve"> συμβαίνει κάτι πιο ωραίο και έπρεπε να είναι εδώ ο κ. Χαρίτσης, που υποτίθεται ότι είνα</w:t>
      </w:r>
      <w:r>
        <w:rPr>
          <w:rFonts w:eastAsia="Times New Roman" w:cs="Times New Roman"/>
          <w:szCs w:val="24"/>
        </w:rPr>
        <w:t xml:space="preserve">ι μετριοπαθής και υποστηρίζει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Μετακυλίεται ένα κόστος, χωρίς να υπάρχει καμ</w:t>
      </w:r>
      <w:r>
        <w:rPr>
          <w:rFonts w:eastAsia="Times New Roman" w:cs="Times New Roman"/>
          <w:szCs w:val="24"/>
        </w:rPr>
        <w:t>μ</w:t>
      </w:r>
      <w:r>
        <w:rPr>
          <w:rFonts w:eastAsia="Times New Roman" w:cs="Times New Roman"/>
          <w:szCs w:val="24"/>
        </w:rPr>
        <w:t xml:space="preserve">ία απολύτως πρόβλεψη, ουσιαστικά στις περιφέρειες. </w:t>
      </w:r>
      <w:r>
        <w:rPr>
          <w:rFonts w:eastAsia="Times New Roman" w:cs="Times New Roman"/>
          <w:szCs w:val="24"/>
        </w:rPr>
        <w:t>Μ</w:t>
      </w:r>
      <w:r>
        <w:rPr>
          <w:rFonts w:eastAsia="Times New Roman" w:cs="Times New Roman"/>
          <w:szCs w:val="24"/>
        </w:rPr>
        <w:t xml:space="preserve">ιλώ, βεβαίως, για τους ειδικούς χώρους </w:t>
      </w:r>
      <w:r>
        <w:rPr>
          <w:rFonts w:eastAsia="Times New Roman" w:cs="Times New Roman"/>
          <w:szCs w:val="24"/>
        </w:rPr>
        <w:t>,</w:t>
      </w:r>
      <w:r>
        <w:rPr>
          <w:rFonts w:eastAsia="Times New Roman" w:cs="Times New Roman"/>
          <w:szCs w:val="24"/>
        </w:rPr>
        <w:t>που πρέπει να διαμορφωθούν, τις πίστες εκπαίδευσης, όπως λέγοντ</w:t>
      </w:r>
      <w:r>
        <w:rPr>
          <w:rFonts w:eastAsia="Times New Roman" w:cs="Times New Roman"/>
          <w:szCs w:val="24"/>
        </w:rPr>
        <w:t xml:space="preserve">αι, </w:t>
      </w:r>
      <w:r>
        <w:rPr>
          <w:rFonts w:eastAsia="Times New Roman" w:cs="Times New Roman"/>
          <w:szCs w:val="24"/>
        </w:rPr>
        <w:lastRenderedPageBreak/>
        <w:t>μέσα στις οποίες θα γίνεται και η εκπαίδευση, αλλά και οι εξετάσεις των υποψηφίων οδηγών. Ούτε αυτό δεν πρέπει να περιλαμβάνεται, υποτίθεται, στην έκθεση του Γενικού Λογιστηρίου του Κράτους, που από την άλλη πλευρά πρέπει να δημιουργήσει όρους συγκεκρι</w:t>
      </w:r>
      <w:r>
        <w:rPr>
          <w:rFonts w:eastAsia="Times New Roman" w:cs="Times New Roman"/>
          <w:szCs w:val="24"/>
        </w:rPr>
        <w:t xml:space="preserve">μένους, για να περάσει το συγκεκριμένο νομοσχέδιο; </w:t>
      </w:r>
    </w:p>
    <w:p w14:paraId="678A4124"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Β</w:t>
      </w:r>
      <w:r>
        <w:rPr>
          <w:rFonts w:eastAsia="Times New Roman" w:cs="Times New Roman"/>
          <w:szCs w:val="24"/>
        </w:rPr>
        <w:t xml:space="preserve">ρισκόμαστε </w:t>
      </w:r>
      <w:r>
        <w:rPr>
          <w:rFonts w:eastAsia="Times New Roman" w:cs="Times New Roman"/>
          <w:szCs w:val="24"/>
        </w:rPr>
        <w:t xml:space="preserve">ξανά </w:t>
      </w:r>
      <w:r>
        <w:rPr>
          <w:rFonts w:eastAsia="Times New Roman" w:cs="Times New Roman"/>
          <w:szCs w:val="24"/>
        </w:rPr>
        <w:t>αντιμέτωποι με μια πραγματικότητα</w:t>
      </w:r>
      <w:r>
        <w:rPr>
          <w:rFonts w:eastAsia="Times New Roman" w:cs="Times New Roman"/>
          <w:szCs w:val="24"/>
        </w:rPr>
        <w:t>,</w:t>
      </w:r>
      <w:r>
        <w:rPr>
          <w:rFonts w:eastAsia="Times New Roman" w:cs="Times New Roman"/>
          <w:szCs w:val="24"/>
        </w:rPr>
        <w:t xml:space="preserve"> που κανείς μας δεν γνωρίζει; Πολύ ωραία. Κάθε φορά, λοιπόν, σε κάθε νομοσχέδιο θα εξουσιοδοτούμε τον Υπουργό τα δεκαπέντε από τα είκοσι άρθρα του νομοσχ</w:t>
      </w:r>
      <w:r>
        <w:rPr>
          <w:rFonts w:eastAsia="Times New Roman" w:cs="Times New Roman"/>
          <w:szCs w:val="24"/>
        </w:rPr>
        <w:t xml:space="preserve">εδίου να τα προσδιορίζει και να τα κάνει συγκεκριμένα με υπουργικές αποφάσεις. Είναι καλή κοινοβουλευτική λειτουργία; Και απευθύνομαι σε εσάς, αγαπητοί και αξιότιμοι συνάδελφοι της </w:t>
      </w:r>
      <w:r>
        <w:rPr>
          <w:rFonts w:eastAsia="Times New Roman" w:cs="Times New Roman"/>
          <w:szCs w:val="24"/>
        </w:rPr>
        <w:t>σ</w:t>
      </w:r>
      <w:r>
        <w:rPr>
          <w:rFonts w:eastAsia="Times New Roman" w:cs="Times New Roman"/>
          <w:szCs w:val="24"/>
        </w:rPr>
        <w:t xml:space="preserve">υμπολίτευσης: Αυτή είναι η σοβαρή κοινοβουλευτική λειτουργία; </w:t>
      </w:r>
    </w:p>
    <w:p w14:paraId="678A4125"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α λέω όλα </w:t>
      </w:r>
      <w:r>
        <w:rPr>
          <w:rFonts w:eastAsia="Times New Roman" w:cs="Times New Roman"/>
          <w:szCs w:val="24"/>
        </w:rPr>
        <w:t xml:space="preserve">αυτά, διότι, πέραν του ότι ο εισηγητής </w:t>
      </w:r>
      <w:r>
        <w:rPr>
          <w:rFonts w:eastAsia="Times New Roman" w:cs="Times New Roman"/>
          <w:szCs w:val="24"/>
        </w:rPr>
        <w:t xml:space="preserve">της </w:t>
      </w:r>
      <w:r>
        <w:rPr>
          <w:rFonts w:eastAsia="Times New Roman" w:cs="Times New Roman"/>
          <w:szCs w:val="24"/>
        </w:rPr>
        <w:t xml:space="preserve">Νέας Δημοκρατίας νομίζω ότι έθεσε όλα τα ζητήματα με πολύ συγκεκριμένο και πολύ σαφή τρόπο, δεν βλέπετε ότι με το άρθρο 17 διογκώνεται και πάλι το πελατειακό κράτος; Διπλάσιοι από </w:t>
      </w:r>
      <w:r>
        <w:rPr>
          <w:rFonts w:eastAsia="Times New Roman" w:cs="Times New Roman"/>
          <w:szCs w:val="24"/>
        </w:rPr>
        <w:lastRenderedPageBreak/>
        <w:t>είκοσι, δηλαδή σαράντα οι επιθεωρ</w:t>
      </w:r>
      <w:r>
        <w:rPr>
          <w:rFonts w:eastAsia="Times New Roman" w:cs="Times New Roman"/>
          <w:szCs w:val="24"/>
        </w:rPr>
        <w:t>ητές; Πρέπει να έχουμε επιπλέον επιθεωρητές; Οι επιθεωρητές είναι το ζήτημα; Το πρόβλημα, δηλαδή, το οποίο εντοπίζεται στη διεξαγωγή των εξετάσεων και στην όλη διαδικασία, με όλα αυτά τα φαινόμενα, τα οποία περιεγράφηκαν από πολλούς συναδέλφους νωρίτερα εδ</w:t>
      </w:r>
      <w:r>
        <w:rPr>
          <w:rFonts w:eastAsia="Times New Roman" w:cs="Times New Roman"/>
          <w:szCs w:val="24"/>
        </w:rPr>
        <w:t xml:space="preserve">ώ στο Βήμα, εντοπίζεται στο ότι οι επιθεωρητές δεν είναι αρκετοί; </w:t>
      </w:r>
    </w:p>
    <w:p w14:paraId="678A4126"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άντε να ξεπεράσω το </w:t>
      </w:r>
      <w:r>
        <w:rPr>
          <w:rFonts w:eastAsia="Times New Roman" w:cs="Times New Roman"/>
          <w:szCs w:val="24"/>
        </w:rPr>
        <w:t xml:space="preserve">γεγονός που αφορά </w:t>
      </w:r>
      <w:r>
        <w:rPr>
          <w:rFonts w:eastAsia="Times New Roman" w:cs="Times New Roman"/>
          <w:szCs w:val="24"/>
        </w:rPr>
        <w:t>πόσες πίστες θα λειτουργούν ή θα λειτουργήσουν στο μέλλον. Ή ακόμη να ξεπεράσω και τη λεγόμενη συνοδευόμενη οδήγηση, που και αυτό είναι ένα ζήτ</w:t>
      </w:r>
      <w:r>
        <w:rPr>
          <w:rFonts w:eastAsia="Times New Roman" w:cs="Times New Roman"/>
          <w:szCs w:val="24"/>
        </w:rPr>
        <w:t xml:space="preserve">ημα. Σωστά, όμως, έκανε το ερώτημα ο εισηγητής της Νέας Δημοκρατίας: </w:t>
      </w:r>
      <w:r>
        <w:rPr>
          <w:rFonts w:eastAsia="Times New Roman" w:cs="Times New Roman"/>
          <w:szCs w:val="24"/>
        </w:rPr>
        <w:t>«</w:t>
      </w:r>
      <w:r>
        <w:rPr>
          <w:rFonts w:eastAsia="Times New Roman" w:cs="Times New Roman"/>
          <w:szCs w:val="24"/>
        </w:rPr>
        <w:t xml:space="preserve">Οι νέοι που είναι </w:t>
      </w:r>
      <w:r>
        <w:rPr>
          <w:rFonts w:eastAsia="Times New Roman" w:cs="Times New Roman"/>
          <w:szCs w:val="24"/>
        </w:rPr>
        <w:t xml:space="preserve">δεκαεπτά </w:t>
      </w:r>
      <w:r>
        <w:rPr>
          <w:rFonts w:eastAsia="Times New Roman" w:cs="Times New Roman"/>
          <w:szCs w:val="24"/>
        </w:rPr>
        <w:t xml:space="preserve"> ετών</w:t>
      </w:r>
      <w:r>
        <w:rPr>
          <w:rFonts w:eastAsia="Times New Roman" w:cs="Times New Roman"/>
          <w:szCs w:val="24"/>
        </w:rPr>
        <w:t>,</w:t>
      </w:r>
      <w:r>
        <w:rPr>
          <w:rFonts w:eastAsia="Times New Roman" w:cs="Times New Roman"/>
          <w:szCs w:val="24"/>
        </w:rPr>
        <w:t xml:space="preserve"> π</w:t>
      </w:r>
      <w:r w:rsidRPr="00304645">
        <w:rPr>
          <w:rFonts w:eastAsia="Times New Roman" w:cs="Times New Roman"/>
          <w:szCs w:val="24"/>
        </w:rPr>
        <w:t>ροφανώς μπορούν να ψηφίζουν</w:t>
      </w:r>
      <w:r>
        <w:rPr>
          <w:rFonts w:eastAsia="Times New Roman" w:cs="Times New Roman"/>
          <w:szCs w:val="24"/>
        </w:rPr>
        <w:t>,</w:t>
      </w:r>
      <w:r w:rsidRPr="00304645">
        <w:rPr>
          <w:rFonts w:eastAsia="Times New Roman" w:cs="Times New Roman"/>
          <w:szCs w:val="24"/>
        </w:rPr>
        <w:t xml:space="preserve"> αλλά από την άλλη πλευρά</w:t>
      </w:r>
      <w:r>
        <w:rPr>
          <w:rFonts w:eastAsia="Times New Roman" w:cs="Times New Roman"/>
          <w:szCs w:val="24"/>
        </w:rPr>
        <w:t>, με βάση τη λογική και την ι</w:t>
      </w:r>
      <w:r w:rsidRPr="00304645">
        <w:rPr>
          <w:rFonts w:eastAsia="Times New Roman" w:cs="Times New Roman"/>
          <w:szCs w:val="24"/>
        </w:rPr>
        <w:t>δεολογία γενικότερα της κυβερνητικής παράταξη του ΣΥΡΙΖΑ</w:t>
      </w:r>
      <w:r>
        <w:rPr>
          <w:rFonts w:eastAsia="Times New Roman" w:cs="Times New Roman"/>
          <w:szCs w:val="24"/>
        </w:rPr>
        <w:t>,</w:t>
      </w:r>
      <w:r w:rsidRPr="00304645">
        <w:rPr>
          <w:rFonts w:eastAsia="Times New Roman" w:cs="Times New Roman"/>
          <w:szCs w:val="24"/>
        </w:rPr>
        <w:t xml:space="preserve"> δεν μπορούν να οδηγούν μόνοι </w:t>
      </w:r>
      <w:r>
        <w:rPr>
          <w:rFonts w:eastAsia="Times New Roman" w:cs="Times New Roman"/>
          <w:szCs w:val="24"/>
        </w:rPr>
        <w:t>»ους"</w:t>
      </w:r>
      <w:r>
        <w:rPr>
          <w:rFonts w:eastAsia="Times New Roman" w:cs="Times New Roman"/>
          <w:szCs w:val="24"/>
        </w:rPr>
        <w:t>.</w:t>
      </w:r>
      <w:r w:rsidRPr="00304645">
        <w:rPr>
          <w:rFonts w:eastAsia="Times New Roman" w:cs="Times New Roman"/>
          <w:szCs w:val="24"/>
        </w:rPr>
        <w:t xml:space="preserve"> Όλα αυτά ν</w:t>
      </w:r>
      <w:r>
        <w:rPr>
          <w:rFonts w:eastAsia="Times New Roman" w:cs="Times New Roman"/>
          <w:szCs w:val="24"/>
        </w:rPr>
        <w:t>α τα ξεπεράσω</w:t>
      </w:r>
      <w:r>
        <w:rPr>
          <w:rFonts w:eastAsia="Times New Roman" w:cs="Times New Roman"/>
          <w:szCs w:val="24"/>
        </w:rPr>
        <w:t>!</w:t>
      </w:r>
      <w:r w:rsidRPr="00304645">
        <w:rPr>
          <w:rFonts w:eastAsia="Times New Roman" w:cs="Times New Roman"/>
          <w:szCs w:val="24"/>
        </w:rPr>
        <w:t xml:space="preserve"> </w:t>
      </w:r>
    </w:p>
    <w:p w14:paraId="678A4127" w14:textId="77777777" w:rsidR="0099759A" w:rsidRDefault="00FE124F">
      <w:pPr>
        <w:tabs>
          <w:tab w:val="left" w:pos="6168"/>
        </w:tabs>
        <w:spacing w:line="600" w:lineRule="auto"/>
        <w:ind w:firstLine="720"/>
        <w:contextualSpacing/>
        <w:jc w:val="both"/>
        <w:rPr>
          <w:rFonts w:eastAsia="Times New Roman" w:cs="Times New Roman"/>
          <w:szCs w:val="24"/>
        </w:rPr>
      </w:pPr>
      <w:r w:rsidRPr="00304645">
        <w:rPr>
          <w:rFonts w:eastAsia="Times New Roman" w:cs="Times New Roman"/>
          <w:szCs w:val="24"/>
        </w:rPr>
        <w:t>Υπάρχει ένα ζήτημα</w:t>
      </w:r>
      <w:r>
        <w:rPr>
          <w:rFonts w:eastAsia="Times New Roman" w:cs="Times New Roman"/>
          <w:szCs w:val="24"/>
        </w:rPr>
        <w:t>,</w:t>
      </w:r>
      <w:r w:rsidRPr="00304645">
        <w:rPr>
          <w:rFonts w:eastAsia="Times New Roman" w:cs="Times New Roman"/>
          <w:szCs w:val="24"/>
        </w:rPr>
        <w:t xml:space="preserve"> το οποίο πλέον</w:t>
      </w:r>
      <w:r>
        <w:rPr>
          <w:rFonts w:eastAsia="Times New Roman" w:cs="Times New Roman"/>
          <w:szCs w:val="24"/>
        </w:rPr>
        <w:t>,</w:t>
      </w:r>
      <w:r w:rsidRPr="00304645">
        <w:rPr>
          <w:rFonts w:eastAsia="Times New Roman" w:cs="Times New Roman"/>
          <w:szCs w:val="24"/>
        </w:rPr>
        <w:t xml:space="preserve"> σας αφορά και σας φέρνει αντιμέτ</w:t>
      </w:r>
      <w:r>
        <w:rPr>
          <w:rFonts w:eastAsia="Times New Roman" w:cs="Times New Roman"/>
          <w:szCs w:val="24"/>
        </w:rPr>
        <w:t xml:space="preserve">ωπους με τον ίδιο τον εαυτό σας. </w:t>
      </w:r>
      <w:r w:rsidRPr="00304645">
        <w:rPr>
          <w:rFonts w:eastAsia="Times New Roman" w:cs="Times New Roman"/>
          <w:szCs w:val="24"/>
        </w:rPr>
        <w:t>Είναι η αδιανόητη υποκρισία</w:t>
      </w:r>
      <w:r>
        <w:rPr>
          <w:rFonts w:eastAsia="Times New Roman" w:cs="Times New Roman"/>
          <w:szCs w:val="24"/>
        </w:rPr>
        <w:t>.</w:t>
      </w:r>
      <w:r w:rsidRPr="00304645">
        <w:rPr>
          <w:rFonts w:eastAsia="Times New Roman" w:cs="Times New Roman"/>
          <w:szCs w:val="24"/>
        </w:rPr>
        <w:t xml:space="preserve"> Βεβαίως</w:t>
      </w:r>
      <w:r>
        <w:rPr>
          <w:rFonts w:eastAsia="Times New Roman" w:cs="Times New Roman"/>
          <w:szCs w:val="24"/>
        </w:rPr>
        <w:t>,</w:t>
      </w:r>
      <w:r w:rsidRPr="00304645">
        <w:rPr>
          <w:rFonts w:eastAsia="Times New Roman" w:cs="Times New Roman"/>
          <w:szCs w:val="24"/>
        </w:rPr>
        <w:t xml:space="preserve"> αναφέρομαι στο γεγονός ότι λίγες μέρες νωρίτερα</w:t>
      </w:r>
      <w:r>
        <w:rPr>
          <w:rFonts w:eastAsia="Times New Roman" w:cs="Times New Roman"/>
          <w:szCs w:val="24"/>
        </w:rPr>
        <w:t>, ενώ υ</w:t>
      </w:r>
      <w:r>
        <w:rPr>
          <w:rFonts w:eastAsia="Times New Roman" w:cs="Times New Roman"/>
          <w:szCs w:val="24"/>
        </w:rPr>
        <w:t>περ</w:t>
      </w:r>
      <w:r w:rsidRPr="00304645">
        <w:rPr>
          <w:rFonts w:eastAsia="Times New Roman" w:cs="Times New Roman"/>
          <w:szCs w:val="24"/>
        </w:rPr>
        <w:t xml:space="preserve">ψηφίσατε μέσα από ένα συγκεκριμένο </w:t>
      </w:r>
      <w:r w:rsidRPr="00304645">
        <w:rPr>
          <w:rFonts w:eastAsia="Times New Roman" w:cs="Times New Roman"/>
          <w:szCs w:val="24"/>
        </w:rPr>
        <w:lastRenderedPageBreak/>
        <w:t xml:space="preserve">άρθρο της </w:t>
      </w:r>
      <w:r>
        <w:rPr>
          <w:rFonts w:eastAsia="Times New Roman" w:cs="Times New Roman"/>
          <w:szCs w:val="24"/>
        </w:rPr>
        <w:t>σ</w:t>
      </w:r>
      <w:r w:rsidRPr="00304645">
        <w:rPr>
          <w:rFonts w:eastAsia="Times New Roman" w:cs="Times New Roman"/>
          <w:szCs w:val="24"/>
        </w:rPr>
        <w:t>υνταγματικής Αναθεώρησης την προστασία όλων των δημόσιων αγαθών</w:t>
      </w:r>
      <w:r>
        <w:rPr>
          <w:rFonts w:eastAsia="Times New Roman" w:cs="Times New Roman"/>
          <w:szCs w:val="24"/>
        </w:rPr>
        <w:t>,</w:t>
      </w:r>
      <w:r w:rsidRPr="00304645">
        <w:rPr>
          <w:rFonts w:eastAsia="Times New Roman" w:cs="Times New Roman"/>
          <w:szCs w:val="24"/>
        </w:rPr>
        <w:t xml:space="preserve"> την ύδρευση</w:t>
      </w:r>
      <w:r>
        <w:rPr>
          <w:rFonts w:eastAsia="Times New Roman" w:cs="Times New Roman"/>
          <w:szCs w:val="24"/>
        </w:rPr>
        <w:t>,</w:t>
      </w:r>
      <w:r w:rsidRPr="00304645">
        <w:rPr>
          <w:rFonts w:eastAsia="Times New Roman" w:cs="Times New Roman"/>
          <w:szCs w:val="24"/>
        </w:rPr>
        <w:t xml:space="preserve"> την ενέργεια</w:t>
      </w:r>
      <w:r>
        <w:rPr>
          <w:rFonts w:eastAsia="Times New Roman" w:cs="Times New Roman"/>
          <w:szCs w:val="24"/>
        </w:rPr>
        <w:t>,</w:t>
      </w:r>
      <w:r w:rsidRPr="00304645">
        <w:rPr>
          <w:rFonts w:eastAsia="Times New Roman" w:cs="Times New Roman"/>
          <w:szCs w:val="24"/>
        </w:rPr>
        <w:t xml:space="preserve"> </w:t>
      </w:r>
      <w:r>
        <w:rPr>
          <w:rFonts w:eastAsia="Times New Roman" w:cs="Times New Roman"/>
          <w:szCs w:val="24"/>
        </w:rPr>
        <w:t xml:space="preserve">όλα αυτά τα οποία </w:t>
      </w:r>
      <w:r>
        <w:rPr>
          <w:rFonts w:eastAsia="Times New Roman" w:cs="Times New Roman"/>
          <w:szCs w:val="24"/>
        </w:rPr>
        <w:t>-</w:t>
      </w:r>
      <w:r>
        <w:rPr>
          <w:rFonts w:eastAsia="Times New Roman" w:cs="Times New Roman"/>
          <w:szCs w:val="24"/>
        </w:rPr>
        <w:t>υ</w:t>
      </w:r>
      <w:r w:rsidRPr="00304645">
        <w:rPr>
          <w:rFonts w:eastAsia="Times New Roman" w:cs="Times New Roman"/>
          <w:szCs w:val="24"/>
        </w:rPr>
        <w:t>ποτίθεται</w:t>
      </w:r>
      <w:r>
        <w:rPr>
          <w:rFonts w:eastAsia="Times New Roman" w:cs="Times New Roman"/>
          <w:szCs w:val="24"/>
        </w:rPr>
        <w:t>-</w:t>
      </w:r>
      <w:r w:rsidRPr="00304645">
        <w:rPr>
          <w:rFonts w:eastAsia="Times New Roman" w:cs="Times New Roman"/>
          <w:szCs w:val="24"/>
        </w:rPr>
        <w:t xml:space="preserve"> ότι είναι η </w:t>
      </w:r>
      <w:r>
        <w:rPr>
          <w:rFonts w:eastAsia="Times New Roman" w:cs="Times New Roman"/>
          <w:szCs w:val="24"/>
        </w:rPr>
        <w:t xml:space="preserve">ιδεολογική </w:t>
      </w:r>
      <w:r w:rsidRPr="00304645">
        <w:rPr>
          <w:rFonts w:eastAsia="Times New Roman" w:cs="Times New Roman"/>
          <w:szCs w:val="24"/>
        </w:rPr>
        <w:t>σημαία της παράταξής του ΣΥΡΙΖΑ και του Πρωθυπουργού</w:t>
      </w:r>
      <w:r>
        <w:rPr>
          <w:rFonts w:eastAsia="Times New Roman" w:cs="Times New Roman"/>
          <w:szCs w:val="24"/>
        </w:rPr>
        <w:t>,</w:t>
      </w:r>
      <w:r w:rsidRPr="00304645">
        <w:rPr>
          <w:rFonts w:eastAsia="Times New Roman" w:cs="Times New Roman"/>
          <w:szCs w:val="24"/>
        </w:rPr>
        <w:t xml:space="preserve"> έρχεστε</w:t>
      </w:r>
      <w:r w:rsidRPr="00304645">
        <w:rPr>
          <w:rFonts w:eastAsia="Times New Roman" w:cs="Times New Roman"/>
          <w:szCs w:val="24"/>
        </w:rPr>
        <w:t xml:space="preserve"> την επόμενη μέρα</w:t>
      </w:r>
      <w:r>
        <w:rPr>
          <w:rFonts w:eastAsia="Times New Roman" w:cs="Times New Roman"/>
          <w:szCs w:val="24"/>
        </w:rPr>
        <w:t>,</w:t>
      </w:r>
      <w:r w:rsidRPr="00304645">
        <w:rPr>
          <w:rFonts w:eastAsia="Times New Roman" w:cs="Times New Roman"/>
          <w:szCs w:val="24"/>
        </w:rPr>
        <w:t xml:space="preserve"> μέσα ουσιαστικά από</w:t>
      </w:r>
      <w:r>
        <w:rPr>
          <w:rFonts w:eastAsia="Times New Roman" w:cs="Times New Roman"/>
          <w:szCs w:val="24"/>
        </w:rPr>
        <w:t xml:space="preserve"> το</w:t>
      </w:r>
      <w:r w:rsidRPr="00304645">
        <w:rPr>
          <w:rFonts w:eastAsia="Times New Roman" w:cs="Times New Roman"/>
          <w:szCs w:val="24"/>
        </w:rPr>
        <w:t xml:space="preserve"> </w:t>
      </w:r>
      <w:r>
        <w:rPr>
          <w:rFonts w:eastAsia="Times New Roman" w:cs="Times New Roman"/>
          <w:szCs w:val="24"/>
        </w:rPr>
        <w:t xml:space="preserve">ΤΑΙΠΕΔ και </w:t>
      </w:r>
      <w:r w:rsidRPr="00304645">
        <w:rPr>
          <w:rFonts w:eastAsia="Times New Roman" w:cs="Times New Roman"/>
          <w:szCs w:val="24"/>
        </w:rPr>
        <w:t xml:space="preserve">το </w:t>
      </w:r>
      <w:r>
        <w:rPr>
          <w:rFonts w:eastAsia="Times New Roman" w:cs="Times New Roman"/>
          <w:szCs w:val="24"/>
        </w:rPr>
        <w:t>υ</w:t>
      </w:r>
      <w:r w:rsidRPr="00304645">
        <w:rPr>
          <w:rFonts w:eastAsia="Times New Roman" w:cs="Times New Roman"/>
          <w:szCs w:val="24"/>
        </w:rPr>
        <w:t>περταμείο να επισπεύσετε διαδικασίες ιδιωτικοποίησης της ΕΥΔΑΠ και της ΕΥΑΘ</w:t>
      </w:r>
      <w:r>
        <w:rPr>
          <w:rFonts w:eastAsia="Times New Roman" w:cs="Times New Roman"/>
          <w:szCs w:val="24"/>
        </w:rPr>
        <w:t>. Γι’ αυτά,</w:t>
      </w:r>
      <w:r w:rsidRPr="00304645">
        <w:rPr>
          <w:rFonts w:eastAsia="Times New Roman" w:cs="Times New Roman"/>
          <w:szCs w:val="24"/>
        </w:rPr>
        <w:t xml:space="preserve"> </w:t>
      </w:r>
      <w:r>
        <w:rPr>
          <w:rFonts w:eastAsia="Times New Roman" w:cs="Times New Roman"/>
          <w:szCs w:val="24"/>
        </w:rPr>
        <w:t>«</w:t>
      </w:r>
      <w:r w:rsidRPr="00304645">
        <w:rPr>
          <w:rFonts w:eastAsia="Times New Roman" w:cs="Times New Roman"/>
          <w:szCs w:val="24"/>
        </w:rPr>
        <w:t>σύντροφοι</w:t>
      </w:r>
      <w:r>
        <w:rPr>
          <w:rFonts w:eastAsia="Times New Roman" w:cs="Times New Roman"/>
          <w:szCs w:val="24"/>
        </w:rPr>
        <w:t>»,</w:t>
      </w:r>
      <w:r w:rsidRPr="00304645">
        <w:rPr>
          <w:rFonts w:eastAsia="Times New Roman" w:cs="Times New Roman"/>
          <w:szCs w:val="24"/>
        </w:rPr>
        <w:t xml:space="preserve"> θα πείτε τίποτα</w:t>
      </w:r>
      <w:r>
        <w:rPr>
          <w:rFonts w:eastAsia="Times New Roman" w:cs="Times New Roman"/>
          <w:szCs w:val="24"/>
        </w:rPr>
        <w:t>;</w:t>
      </w:r>
      <w:r w:rsidRPr="00304645">
        <w:rPr>
          <w:rFonts w:eastAsia="Times New Roman" w:cs="Times New Roman"/>
          <w:szCs w:val="24"/>
        </w:rPr>
        <w:t xml:space="preserve"> </w:t>
      </w:r>
    </w:p>
    <w:p w14:paraId="678A4128" w14:textId="77777777" w:rsidR="0099759A" w:rsidRDefault="00FE124F">
      <w:pPr>
        <w:tabs>
          <w:tab w:val="left" w:pos="6168"/>
        </w:tabs>
        <w:spacing w:line="600" w:lineRule="auto"/>
        <w:ind w:firstLine="720"/>
        <w:contextualSpacing/>
        <w:jc w:val="both"/>
        <w:rPr>
          <w:rFonts w:eastAsia="Times New Roman" w:cs="Times New Roman"/>
          <w:szCs w:val="24"/>
        </w:rPr>
      </w:pPr>
      <w:r w:rsidRPr="00304645">
        <w:rPr>
          <w:rFonts w:eastAsia="Times New Roman" w:cs="Times New Roman"/>
          <w:szCs w:val="24"/>
        </w:rPr>
        <w:t>Ξέρετε</w:t>
      </w:r>
      <w:r>
        <w:rPr>
          <w:rFonts w:eastAsia="Times New Roman" w:cs="Times New Roman"/>
          <w:szCs w:val="24"/>
        </w:rPr>
        <w:t>,</w:t>
      </w:r>
      <w:r w:rsidRPr="00304645">
        <w:rPr>
          <w:rFonts w:eastAsia="Times New Roman" w:cs="Times New Roman"/>
          <w:szCs w:val="24"/>
        </w:rPr>
        <w:t xml:space="preserve"> είναι πολύ ωραία </w:t>
      </w:r>
      <w:r>
        <w:rPr>
          <w:rFonts w:eastAsia="Times New Roman" w:cs="Times New Roman"/>
          <w:szCs w:val="24"/>
        </w:rPr>
        <w:t xml:space="preserve">κανείς </w:t>
      </w:r>
      <w:r w:rsidRPr="00304645">
        <w:rPr>
          <w:rFonts w:eastAsia="Times New Roman" w:cs="Times New Roman"/>
          <w:szCs w:val="24"/>
        </w:rPr>
        <w:t xml:space="preserve">να κοροϊδεύει τους Έλληνες πολίτες και να </w:t>
      </w:r>
      <w:r w:rsidRPr="00304645">
        <w:rPr>
          <w:rFonts w:eastAsia="Times New Roman" w:cs="Times New Roman"/>
          <w:szCs w:val="24"/>
        </w:rPr>
        <w:t>επαναλαμβάνει ένα ωραίο αφήγημα</w:t>
      </w:r>
      <w:r>
        <w:rPr>
          <w:rFonts w:eastAsia="Times New Roman" w:cs="Times New Roman"/>
          <w:szCs w:val="24"/>
        </w:rPr>
        <w:t>,</w:t>
      </w:r>
      <w:r w:rsidRPr="00304645">
        <w:rPr>
          <w:rFonts w:eastAsia="Times New Roman" w:cs="Times New Roman"/>
          <w:szCs w:val="24"/>
        </w:rPr>
        <w:t xml:space="preserve"> νομίζοντας ότι είναι λωτοφάγοι</w:t>
      </w:r>
      <w:r>
        <w:rPr>
          <w:rFonts w:eastAsia="Times New Roman" w:cs="Times New Roman"/>
          <w:szCs w:val="24"/>
        </w:rPr>
        <w:t>.</w:t>
      </w:r>
      <w:r w:rsidRPr="00304645">
        <w:rPr>
          <w:rFonts w:eastAsia="Times New Roman" w:cs="Times New Roman"/>
          <w:szCs w:val="24"/>
        </w:rPr>
        <w:t xml:space="preserve"> </w:t>
      </w:r>
      <w:r>
        <w:rPr>
          <w:rFonts w:eastAsia="Times New Roman" w:cs="Times New Roman"/>
          <w:szCs w:val="24"/>
        </w:rPr>
        <w:t>Α</w:t>
      </w:r>
      <w:r w:rsidRPr="00304645">
        <w:rPr>
          <w:rFonts w:eastAsia="Times New Roman" w:cs="Times New Roman"/>
          <w:szCs w:val="24"/>
        </w:rPr>
        <w:t>πό την άλλη πλευρά</w:t>
      </w:r>
      <w:r>
        <w:rPr>
          <w:rFonts w:eastAsia="Times New Roman" w:cs="Times New Roman"/>
          <w:szCs w:val="24"/>
        </w:rPr>
        <w:t>,</w:t>
      </w:r>
      <w:r w:rsidRPr="00304645">
        <w:rPr>
          <w:rFonts w:eastAsia="Times New Roman" w:cs="Times New Roman"/>
          <w:szCs w:val="24"/>
        </w:rPr>
        <w:t xml:space="preserve"> υπάρχει η ίδια η πραγματικότητα</w:t>
      </w:r>
      <w:r>
        <w:rPr>
          <w:rFonts w:eastAsia="Times New Roman" w:cs="Times New Roman"/>
          <w:szCs w:val="24"/>
        </w:rPr>
        <w:t xml:space="preserve">. Τη μία </w:t>
      </w:r>
      <w:r w:rsidRPr="00304645">
        <w:rPr>
          <w:rFonts w:eastAsia="Times New Roman" w:cs="Times New Roman"/>
          <w:szCs w:val="24"/>
        </w:rPr>
        <w:t xml:space="preserve">ψηφίζουμε με </w:t>
      </w:r>
      <w:r>
        <w:rPr>
          <w:rFonts w:eastAsia="Times New Roman" w:cs="Times New Roman"/>
          <w:szCs w:val="24"/>
        </w:rPr>
        <w:t xml:space="preserve">ευχολόγια, </w:t>
      </w:r>
      <w:r w:rsidRPr="00304645">
        <w:rPr>
          <w:rFonts w:eastAsia="Times New Roman" w:cs="Times New Roman"/>
          <w:szCs w:val="24"/>
        </w:rPr>
        <w:t>τα δημόσια αγαθά να μην τα πάρει ποτέ κανείς και την άλλη</w:t>
      </w:r>
      <w:r>
        <w:rPr>
          <w:rFonts w:eastAsia="Times New Roman" w:cs="Times New Roman"/>
          <w:szCs w:val="24"/>
        </w:rPr>
        <w:t>,</w:t>
      </w:r>
      <w:r w:rsidRPr="00304645">
        <w:rPr>
          <w:rFonts w:eastAsia="Times New Roman" w:cs="Times New Roman"/>
          <w:szCs w:val="24"/>
        </w:rPr>
        <w:t xml:space="preserve"> </w:t>
      </w:r>
      <w:r>
        <w:rPr>
          <w:rFonts w:eastAsia="Times New Roman" w:cs="Times New Roman"/>
          <w:szCs w:val="24"/>
        </w:rPr>
        <w:t xml:space="preserve">επισπεύδουμε </w:t>
      </w:r>
      <w:r w:rsidRPr="00304645">
        <w:rPr>
          <w:rFonts w:eastAsia="Times New Roman" w:cs="Times New Roman"/>
          <w:szCs w:val="24"/>
        </w:rPr>
        <w:t xml:space="preserve">τις διαδικασίες ιδιωτικοποίησης </w:t>
      </w:r>
      <w:r>
        <w:rPr>
          <w:rFonts w:eastAsia="Times New Roman" w:cs="Times New Roman"/>
          <w:szCs w:val="24"/>
        </w:rPr>
        <w:t>τους!</w:t>
      </w:r>
      <w:r w:rsidRPr="00304645">
        <w:rPr>
          <w:rFonts w:eastAsia="Times New Roman" w:cs="Times New Roman"/>
          <w:szCs w:val="24"/>
        </w:rPr>
        <w:t xml:space="preserve"> Προφανώς</w:t>
      </w:r>
      <w:r>
        <w:rPr>
          <w:rFonts w:eastAsia="Times New Roman" w:cs="Times New Roman"/>
          <w:szCs w:val="24"/>
        </w:rPr>
        <w:t>,</w:t>
      </w:r>
      <w:r w:rsidRPr="00304645">
        <w:rPr>
          <w:rFonts w:eastAsia="Times New Roman" w:cs="Times New Roman"/>
          <w:szCs w:val="24"/>
        </w:rPr>
        <w:t xml:space="preserve"> η συγκεκριμένη νομοθετική πρωτοβουλία ανήκει στον κύριο Υπουργό</w:t>
      </w:r>
      <w:r>
        <w:rPr>
          <w:rFonts w:eastAsia="Times New Roman" w:cs="Times New Roman"/>
          <w:szCs w:val="24"/>
        </w:rPr>
        <w:t>, ο οποίος δ</w:t>
      </w:r>
      <w:r w:rsidRPr="00304645">
        <w:rPr>
          <w:rFonts w:eastAsia="Times New Roman" w:cs="Times New Roman"/>
          <w:szCs w:val="24"/>
        </w:rPr>
        <w:t>εν είναι εδώ αυτή τη στιγμή</w:t>
      </w:r>
      <w:r>
        <w:rPr>
          <w:rFonts w:eastAsia="Times New Roman" w:cs="Times New Roman"/>
          <w:szCs w:val="24"/>
        </w:rPr>
        <w:t>.</w:t>
      </w:r>
      <w:r w:rsidRPr="00304645">
        <w:rPr>
          <w:rFonts w:eastAsia="Times New Roman" w:cs="Times New Roman"/>
          <w:szCs w:val="24"/>
        </w:rPr>
        <w:t xml:space="preserve"> Φαντάζομαι</w:t>
      </w:r>
      <w:r>
        <w:rPr>
          <w:rFonts w:eastAsia="Times New Roman" w:cs="Times New Roman"/>
          <w:szCs w:val="24"/>
        </w:rPr>
        <w:t>, όμως,</w:t>
      </w:r>
      <w:r w:rsidRPr="00304645">
        <w:rPr>
          <w:rFonts w:eastAsia="Times New Roman" w:cs="Times New Roman"/>
          <w:szCs w:val="24"/>
        </w:rPr>
        <w:t xml:space="preserve"> </w:t>
      </w:r>
      <w:r>
        <w:rPr>
          <w:rFonts w:eastAsia="Times New Roman" w:cs="Times New Roman"/>
          <w:szCs w:val="24"/>
        </w:rPr>
        <w:t>αν θα έχει ε</w:t>
      </w:r>
      <w:r w:rsidRPr="00304645">
        <w:rPr>
          <w:rFonts w:eastAsia="Times New Roman" w:cs="Times New Roman"/>
          <w:szCs w:val="24"/>
        </w:rPr>
        <w:t>ν πάση περιπτώσει την ευθιξία</w:t>
      </w:r>
      <w:r>
        <w:rPr>
          <w:rFonts w:eastAsia="Times New Roman" w:cs="Times New Roman"/>
          <w:szCs w:val="24"/>
        </w:rPr>
        <w:t>,</w:t>
      </w:r>
      <w:r w:rsidRPr="00304645">
        <w:rPr>
          <w:rFonts w:eastAsia="Times New Roman" w:cs="Times New Roman"/>
          <w:szCs w:val="24"/>
        </w:rPr>
        <w:t xml:space="preserve"> να πει δυο λόγια και γι</w:t>
      </w:r>
      <w:r>
        <w:rPr>
          <w:rFonts w:eastAsia="Times New Roman" w:cs="Times New Roman"/>
          <w:szCs w:val="24"/>
        </w:rPr>
        <w:t>’</w:t>
      </w:r>
      <w:r w:rsidRPr="00304645">
        <w:rPr>
          <w:rFonts w:eastAsia="Times New Roman" w:cs="Times New Roman"/>
          <w:szCs w:val="24"/>
        </w:rPr>
        <w:t xml:space="preserve"> αυτό και να αιτιολογήσει </w:t>
      </w:r>
      <w:r>
        <w:rPr>
          <w:rFonts w:eastAsia="Times New Roman" w:cs="Times New Roman"/>
          <w:szCs w:val="24"/>
        </w:rPr>
        <w:t>το γεγονός ότι</w:t>
      </w:r>
      <w:r>
        <w:rPr>
          <w:rFonts w:eastAsia="Times New Roman" w:cs="Times New Roman"/>
          <w:szCs w:val="24"/>
        </w:rPr>
        <w:t>,</w:t>
      </w:r>
      <w:r>
        <w:rPr>
          <w:rFonts w:eastAsia="Times New Roman" w:cs="Times New Roman"/>
          <w:szCs w:val="24"/>
        </w:rPr>
        <w:t xml:space="preserve"> </w:t>
      </w:r>
      <w:r w:rsidRPr="00304645">
        <w:rPr>
          <w:rFonts w:eastAsia="Times New Roman" w:cs="Times New Roman"/>
          <w:szCs w:val="24"/>
        </w:rPr>
        <w:t xml:space="preserve">ενώ άλλα </w:t>
      </w:r>
      <w:r w:rsidRPr="00304645">
        <w:rPr>
          <w:rFonts w:eastAsia="Times New Roman" w:cs="Times New Roman"/>
          <w:szCs w:val="24"/>
        </w:rPr>
        <w:t>λέει από τη μία πλευρά</w:t>
      </w:r>
      <w:r>
        <w:rPr>
          <w:rFonts w:eastAsia="Times New Roman" w:cs="Times New Roman"/>
          <w:szCs w:val="24"/>
        </w:rPr>
        <w:t>,</w:t>
      </w:r>
      <w:r w:rsidRPr="00304645">
        <w:rPr>
          <w:rFonts w:eastAsia="Times New Roman" w:cs="Times New Roman"/>
          <w:szCs w:val="24"/>
        </w:rPr>
        <w:t xml:space="preserve"> </w:t>
      </w:r>
      <w:r>
        <w:rPr>
          <w:rFonts w:eastAsia="Times New Roman" w:cs="Times New Roman"/>
          <w:szCs w:val="24"/>
        </w:rPr>
        <w:t xml:space="preserve">άλλα </w:t>
      </w:r>
      <w:r w:rsidRPr="00304645">
        <w:rPr>
          <w:rFonts w:eastAsia="Times New Roman" w:cs="Times New Roman"/>
          <w:szCs w:val="24"/>
        </w:rPr>
        <w:t xml:space="preserve">ακριβώς </w:t>
      </w:r>
      <w:r>
        <w:rPr>
          <w:rFonts w:eastAsia="Times New Roman" w:cs="Times New Roman"/>
          <w:szCs w:val="24"/>
        </w:rPr>
        <w:t xml:space="preserve">σπεύδει </w:t>
      </w:r>
      <w:r w:rsidRPr="00304645">
        <w:rPr>
          <w:rFonts w:eastAsia="Times New Roman" w:cs="Times New Roman"/>
          <w:szCs w:val="24"/>
        </w:rPr>
        <w:t>και να υποστηρίξει και να ψηφίσει και να αποφασίσει από την άλλη πλευρά</w:t>
      </w:r>
      <w:r>
        <w:rPr>
          <w:rFonts w:eastAsia="Times New Roman" w:cs="Times New Roman"/>
          <w:szCs w:val="24"/>
        </w:rPr>
        <w:t>.</w:t>
      </w:r>
      <w:r w:rsidRPr="00304645">
        <w:rPr>
          <w:rFonts w:eastAsia="Times New Roman" w:cs="Times New Roman"/>
          <w:szCs w:val="24"/>
        </w:rPr>
        <w:t xml:space="preserve"> Κυρίες και κύριοι </w:t>
      </w:r>
      <w:r w:rsidRPr="00304645">
        <w:rPr>
          <w:rFonts w:eastAsia="Times New Roman" w:cs="Times New Roman"/>
          <w:szCs w:val="24"/>
        </w:rPr>
        <w:lastRenderedPageBreak/>
        <w:t>συνάδελφοι</w:t>
      </w:r>
      <w:r>
        <w:rPr>
          <w:rFonts w:eastAsia="Times New Roman" w:cs="Times New Roman"/>
          <w:szCs w:val="24"/>
        </w:rPr>
        <w:t>,</w:t>
      </w:r>
      <w:r>
        <w:rPr>
          <w:rFonts w:eastAsia="Times New Roman" w:cs="Times New Roman"/>
          <w:szCs w:val="24"/>
        </w:rPr>
        <w:t xml:space="preserve"> </w:t>
      </w:r>
      <w:r w:rsidRPr="00304645">
        <w:rPr>
          <w:rFonts w:eastAsia="Times New Roman" w:cs="Times New Roman"/>
          <w:szCs w:val="24"/>
        </w:rPr>
        <w:t xml:space="preserve">ζούμε </w:t>
      </w:r>
      <w:r>
        <w:rPr>
          <w:rFonts w:eastAsia="Times New Roman" w:cs="Times New Roman"/>
          <w:szCs w:val="24"/>
        </w:rPr>
        <w:t xml:space="preserve">μία πολύ νοσηρή φάση της ελληνικής πολιτικής σκηνής. </w:t>
      </w:r>
    </w:p>
    <w:p w14:paraId="678A4129" w14:textId="77777777" w:rsidR="0099759A" w:rsidRDefault="00FE124F">
      <w:pPr>
        <w:tabs>
          <w:tab w:val="left" w:pos="6168"/>
        </w:tabs>
        <w:spacing w:line="600" w:lineRule="auto"/>
        <w:ind w:firstLine="720"/>
        <w:contextualSpacing/>
        <w:jc w:val="both"/>
        <w:rPr>
          <w:rFonts w:eastAsia="Times New Roman" w:cs="Times New Roman"/>
          <w:szCs w:val="24"/>
        </w:rPr>
      </w:pPr>
      <w:r w:rsidRPr="00304645">
        <w:rPr>
          <w:rFonts w:eastAsia="Times New Roman" w:cs="Times New Roman"/>
          <w:szCs w:val="24"/>
        </w:rPr>
        <w:t xml:space="preserve">Κλείνω με αυτό </w:t>
      </w:r>
      <w:r>
        <w:rPr>
          <w:rFonts w:eastAsia="Times New Roman" w:cs="Times New Roman"/>
          <w:szCs w:val="24"/>
        </w:rPr>
        <w:t>,</w:t>
      </w:r>
      <w:r w:rsidRPr="00304645">
        <w:rPr>
          <w:rFonts w:eastAsia="Times New Roman" w:cs="Times New Roman"/>
          <w:szCs w:val="24"/>
        </w:rPr>
        <w:t>που νομίζω ότι λίγο ή πολύ</w:t>
      </w:r>
      <w:r>
        <w:rPr>
          <w:rFonts w:eastAsia="Times New Roman" w:cs="Times New Roman"/>
          <w:szCs w:val="24"/>
        </w:rPr>
        <w:t>,</w:t>
      </w:r>
      <w:r w:rsidRPr="00304645">
        <w:rPr>
          <w:rFonts w:eastAsia="Times New Roman" w:cs="Times New Roman"/>
          <w:szCs w:val="24"/>
        </w:rPr>
        <w:t xml:space="preserve"> ήταν</w:t>
      </w:r>
      <w:r w:rsidRPr="00304645">
        <w:rPr>
          <w:rFonts w:eastAsia="Times New Roman" w:cs="Times New Roman"/>
          <w:szCs w:val="24"/>
        </w:rPr>
        <w:t xml:space="preserve"> το σημείο</w:t>
      </w:r>
      <w:r>
        <w:rPr>
          <w:rFonts w:eastAsia="Times New Roman" w:cs="Times New Roman"/>
          <w:szCs w:val="24"/>
        </w:rPr>
        <w:t>,</w:t>
      </w:r>
      <w:r w:rsidRPr="00304645">
        <w:rPr>
          <w:rFonts w:eastAsia="Times New Roman" w:cs="Times New Roman"/>
          <w:szCs w:val="24"/>
        </w:rPr>
        <w:t xml:space="preserve"> στο οποίο στάθηκαν όλοι οι συνάδελφοι της Αντιπολίτευσης</w:t>
      </w:r>
      <w:r>
        <w:rPr>
          <w:rFonts w:eastAsia="Times New Roman" w:cs="Times New Roman"/>
          <w:szCs w:val="24"/>
        </w:rPr>
        <w:t xml:space="preserve">, </w:t>
      </w:r>
      <w:r w:rsidRPr="00304645">
        <w:rPr>
          <w:rFonts w:eastAsia="Times New Roman" w:cs="Times New Roman"/>
          <w:szCs w:val="24"/>
        </w:rPr>
        <w:t>ανεξαρτήτως παράταξης</w:t>
      </w:r>
      <w:r>
        <w:rPr>
          <w:rFonts w:eastAsia="Times New Roman" w:cs="Times New Roman"/>
          <w:szCs w:val="24"/>
        </w:rPr>
        <w:t>.</w:t>
      </w:r>
    </w:p>
    <w:p w14:paraId="678A412A" w14:textId="77777777" w:rsidR="0099759A" w:rsidRDefault="00FE124F">
      <w:pPr>
        <w:tabs>
          <w:tab w:val="left" w:pos="6168"/>
        </w:tabs>
        <w:spacing w:line="600" w:lineRule="auto"/>
        <w:ind w:firstLine="720"/>
        <w:contextualSpacing/>
        <w:jc w:val="both"/>
        <w:rPr>
          <w:rFonts w:eastAsia="Times New Roman" w:cs="Times New Roman"/>
          <w:szCs w:val="24"/>
        </w:rPr>
      </w:pPr>
      <w:r w:rsidRPr="00304645">
        <w:rPr>
          <w:rFonts w:eastAsia="Times New Roman" w:cs="Times New Roman"/>
          <w:szCs w:val="24"/>
        </w:rPr>
        <w:t>Δεν είναι δυνατόν</w:t>
      </w:r>
      <w:r>
        <w:rPr>
          <w:rFonts w:eastAsia="Times New Roman" w:cs="Times New Roman"/>
          <w:szCs w:val="24"/>
        </w:rPr>
        <w:t>,</w:t>
      </w:r>
      <w:r w:rsidRPr="00304645">
        <w:rPr>
          <w:rFonts w:eastAsia="Times New Roman" w:cs="Times New Roman"/>
          <w:szCs w:val="24"/>
        </w:rPr>
        <w:t xml:space="preserve"> τα</w:t>
      </w:r>
      <w:r>
        <w:rPr>
          <w:rFonts w:eastAsia="Times New Roman" w:cs="Times New Roman"/>
          <w:szCs w:val="24"/>
        </w:rPr>
        <w:t xml:space="preserve"> δημόσια πρόσωπα να βρίσκονται κ</w:t>
      </w:r>
      <w:r w:rsidRPr="00304645">
        <w:rPr>
          <w:rFonts w:eastAsia="Times New Roman" w:cs="Times New Roman"/>
          <w:szCs w:val="24"/>
        </w:rPr>
        <w:t>άτω από μία τέτοια διαδικασία</w:t>
      </w:r>
      <w:r>
        <w:rPr>
          <w:rFonts w:eastAsia="Times New Roman" w:cs="Times New Roman"/>
          <w:szCs w:val="24"/>
        </w:rPr>
        <w:t>,</w:t>
      </w:r>
      <w:r w:rsidRPr="00304645">
        <w:rPr>
          <w:rFonts w:eastAsia="Times New Roman" w:cs="Times New Roman"/>
          <w:szCs w:val="24"/>
        </w:rPr>
        <w:t xml:space="preserve"> όπου κάποιοι να καταγράφουν συνομιλίες και κάποιοι άλλοι να τις δημοσιοποιούν</w:t>
      </w:r>
      <w:r>
        <w:rPr>
          <w:rFonts w:eastAsia="Times New Roman" w:cs="Times New Roman"/>
          <w:szCs w:val="24"/>
        </w:rPr>
        <w:t>,</w:t>
      </w:r>
      <w:r w:rsidRPr="00304645">
        <w:rPr>
          <w:rFonts w:eastAsia="Times New Roman" w:cs="Times New Roman"/>
          <w:szCs w:val="24"/>
        </w:rPr>
        <w:t xml:space="preserve"> </w:t>
      </w:r>
      <w:r w:rsidRPr="00304645">
        <w:rPr>
          <w:rFonts w:eastAsia="Times New Roman" w:cs="Times New Roman"/>
          <w:szCs w:val="24"/>
        </w:rPr>
        <w:t>με τόσο μεγάλη άνεση</w:t>
      </w:r>
      <w:r>
        <w:rPr>
          <w:rFonts w:eastAsia="Times New Roman" w:cs="Times New Roman"/>
          <w:szCs w:val="24"/>
        </w:rPr>
        <w:t>.</w:t>
      </w:r>
      <w:r w:rsidRPr="00304645">
        <w:rPr>
          <w:rFonts w:eastAsia="Times New Roman" w:cs="Times New Roman"/>
          <w:szCs w:val="24"/>
        </w:rPr>
        <w:t xml:space="preserve"> Αυτή είναι μία πραγματικότητα</w:t>
      </w:r>
      <w:r>
        <w:rPr>
          <w:rFonts w:eastAsia="Times New Roman" w:cs="Times New Roman"/>
          <w:szCs w:val="24"/>
        </w:rPr>
        <w:t>,</w:t>
      </w:r>
      <w:r w:rsidRPr="00304645">
        <w:rPr>
          <w:rFonts w:eastAsia="Times New Roman" w:cs="Times New Roman"/>
          <w:szCs w:val="24"/>
        </w:rPr>
        <w:t xml:space="preserve"> η οποία έρχεται από μ</w:t>
      </w:r>
      <w:r>
        <w:rPr>
          <w:rFonts w:eastAsia="Times New Roman" w:cs="Times New Roman"/>
          <w:szCs w:val="24"/>
        </w:rPr>
        <w:t>ι</w:t>
      </w:r>
      <w:r w:rsidRPr="00304645">
        <w:rPr>
          <w:rFonts w:eastAsia="Times New Roman" w:cs="Times New Roman"/>
          <w:szCs w:val="24"/>
        </w:rPr>
        <w:t>α πολύ σκοτεινή εποχή του παρελθόντος</w:t>
      </w:r>
      <w:r>
        <w:rPr>
          <w:rFonts w:eastAsia="Times New Roman" w:cs="Times New Roman"/>
          <w:szCs w:val="24"/>
        </w:rPr>
        <w:t>,</w:t>
      </w:r>
      <w:r w:rsidRPr="00304645">
        <w:rPr>
          <w:rFonts w:eastAsia="Times New Roman" w:cs="Times New Roman"/>
          <w:szCs w:val="24"/>
        </w:rPr>
        <w:t xml:space="preserve"> η οποία δυστυχώς</w:t>
      </w:r>
      <w:r>
        <w:rPr>
          <w:rFonts w:eastAsia="Times New Roman" w:cs="Times New Roman"/>
          <w:szCs w:val="24"/>
        </w:rPr>
        <w:t>,</w:t>
      </w:r>
      <w:r w:rsidRPr="00304645">
        <w:rPr>
          <w:rFonts w:eastAsia="Times New Roman" w:cs="Times New Roman"/>
          <w:szCs w:val="24"/>
        </w:rPr>
        <w:t xml:space="preserve"> επαναλαμβάνεται στις μέρες της δικής σας διακυβέρνησης</w:t>
      </w:r>
      <w:r>
        <w:rPr>
          <w:rFonts w:eastAsia="Times New Roman" w:cs="Times New Roman"/>
          <w:szCs w:val="24"/>
        </w:rPr>
        <w:t>.</w:t>
      </w:r>
      <w:r w:rsidRPr="00304645">
        <w:rPr>
          <w:rFonts w:eastAsia="Times New Roman" w:cs="Times New Roman"/>
          <w:szCs w:val="24"/>
        </w:rPr>
        <w:t xml:space="preserve"> </w:t>
      </w:r>
    </w:p>
    <w:p w14:paraId="678A412B" w14:textId="77777777" w:rsidR="0099759A" w:rsidRDefault="00FE124F">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Ε</w:t>
      </w:r>
      <w:r w:rsidRPr="00304645">
        <w:rPr>
          <w:rFonts w:eastAsia="Times New Roman" w:cs="Times New Roman"/>
          <w:szCs w:val="24"/>
        </w:rPr>
        <w:t xml:space="preserve">πειδή </w:t>
      </w:r>
      <w:r>
        <w:rPr>
          <w:rFonts w:eastAsia="Times New Roman" w:cs="Times New Roman"/>
          <w:szCs w:val="24"/>
        </w:rPr>
        <w:t>νομίζω ότι υπάρχουν συνάδελφοι</w:t>
      </w:r>
      <w:r>
        <w:rPr>
          <w:rFonts w:eastAsia="Times New Roman" w:cs="Times New Roman"/>
          <w:szCs w:val="24"/>
        </w:rPr>
        <w:t>,</w:t>
      </w:r>
      <w:r>
        <w:rPr>
          <w:rFonts w:eastAsia="Times New Roman" w:cs="Times New Roman"/>
          <w:szCs w:val="24"/>
        </w:rPr>
        <w:t xml:space="preserve"> α</w:t>
      </w:r>
      <w:r w:rsidRPr="00304645">
        <w:rPr>
          <w:rFonts w:eastAsia="Times New Roman" w:cs="Times New Roman"/>
          <w:szCs w:val="24"/>
        </w:rPr>
        <w:t xml:space="preserve">κόμη και στην </w:t>
      </w:r>
      <w:r>
        <w:rPr>
          <w:rFonts w:eastAsia="Times New Roman" w:cs="Times New Roman"/>
          <w:szCs w:val="24"/>
        </w:rPr>
        <w:t>σ</w:t>
      </w:r>
      <w:r w:rsidRPr="00304645">
        <w:rPr>
          <w:rFonts w:eastAsia="Times New Roman" w:cs="Times New Roman"/>
          <w:szCs w:val="24"/>
        </w:rPr>
        <w:t>υμπολίτευση</w:t>
      </w:r>
      <w:r>
        <w:rPr>
          <w:rFonts w:eastAsia="Times New Roman" w:cs="Times New Roman"/>
          <w:szCs w:val="24"/>
        </w:rPr>
        <w:t>,</w:t>
      </w:r>
      <w:r w:rsidRPr="00304645">
        <w:rPr>
          <w:rFonts w:eastAsia="Times New Roman" w:cs="Times New Roman"/>
          <w:szCs w:val="24"/>
        </w:rPr>
        <w:t xml:space="preserve"> που μπορούν να σταθούν με αξιοπρέπεια απέναντι σε τέτοιου είδους φαινόμενα</w:t>
      </w:r>
      <w:r>
        <w:rPr>
          <w:rFonts w:eastAsia="Times New Roman" w:cs="Times New Roman"/>
          <w:szCs w:val="24"/>
        </w:rPr>
        <w:t>,</w:t>
      </w:r>
      <w:r w:rsidRPr="00304645">
        <w:rPr>
          <w:rFonts w:eastAsia="Times New Roman" w:cs="Times New Roman"/>
          <w:szCs w:val="24"/>
        </w:rPr>
        <w:t xml:space="preserve"> θα πρέπει</w:t>
      </w:r>
      <w:r>
        <w:rPr>
          <w:rFonts w:eastAsia="Times New Roman" w:cs="Times New Roman"/>
          <w:szCs w:val="24"/>
        </w:rPr>
        <w:t>,</w:t>
      </w:r>
      <w:r w:rsidRPr="00304645">
        <w:rPr>
          <w:rFonts w:eastAsia="Times New Roman" w:cs="Times New Roman"/>
          <w:szCs w:val="24"/>
        </w:rPr>
        <w:t xml:space="preserve"> το συντομότερο δυνατόν να θωρακίσουμε τη </w:t>
      </w:r>
      <w:r>
        <w:rPr>
          <w:rFonts w:eastAsia="Times New Roman" w:cs="Times New Roman"/>
          <w:szCs w:val="24"/>
        </w:rPr>
        <w:t>δ</w:t>
      </w:r>
      <w:r w:rsidRPr="00304645">
        <w:rPr>
          <w:rFonts w:eastAsia="Times New Roman" w:cs="Times New Roman"/>
          <w:szCs w:val="24"/>
        </w:rPr>
        <w:t>ημοκρατία</w:t>
      </w:r>
      <w:r>
        <w:rPr>
          <w:rFonts w:eastAsia="Times New Roman" w:cs="Times New Roman"/>
          <w:szCs w:val="24"/>
        </w:rPr>
        <w:t xml:space="preserve"> και </w:t>
      </w:r>
      <w:r w:rsidRPr="00304645">
        <w:rPr>
          <w:rFonts w:eastAsia="Times New Roman" w:cs="Times New Roman"/>
          <w:szCs w:val="24"/>
        </w:rPr>
        <w:t>τη δημόσια ζωή με τέτοιο τρόπο</w:t>
      </w:r>
      <w:r>
        <w:rPr>
          <w:rFonts w:eastAsia="Times New Roman" w:cs="Times New Roman"/>
          <w:szCs w:val="24"/>
        </w:rPr>
        <w:t>,</w:t>
      </w:r>
      <w:r w:rsidRPr="00304645">
        <w:rPr>
          <w:rFonts w:eastAsia="Times New Roman" w:cs="Times New Roman"/>
          <w:szCs w:val="24"/>
        </w:rPr>
        <w:t xml:space="preserve"> ούτως ώστε αυτά να μην επαναλαμβάνονται και να μη γίνονται πρακτική</w:t>
      </w:r>
      <w:r>
        <w:rPr>
          <w:rFonts w:eastAsia="Times New Roman" w:cs="Times New Roman"/>
          <w:szCs w:val="24"/>
        </w:rPr>
        <w:t>,</w:t>
      </w:r>
      <w:r w:rsidRPr="00304645">
        <w:rPr>
          <w:rFonts w:eastAsia="Times New Roman" w:cs="Times New Roman"/>
          <w:szCs w:val="24"/>
        </w:rPr>
        <w:t xml:space="preserve"> απλά και μό</w:t>
      </w:r>
      <w:r w:rsidRPr="00304645">
        <w:rPr>
          <w:rFonts w:eastAsia="Times New Roman" w:cs="Times New Roman"/>
          <w:szCs w:val="24"/>
        </w:rPr>
        <w:t>νο για να μπορεί ο λαϊκισμός να βρίσκει το εύφορο έδαφος</w:t>
      </w:r>
      <w:r>
        <w:rPr>
          <w:rFonts w:eastAsia="Times New Roman" w:cs="Times New Roman"/>
          <w:szCs w:val="24"/>
        </w:rPr>
        <w:t>,</w:t>
      </w:r>
      <w:r w:rsidRPr="00304645">
        <w:rPr>
          <w:rFonts w:eastAsia="Times New Roman" w:cs="Times New Roman"/>
          <w:szCs w:val="24"/>
        </w:rPr>
        <w:t xml:space="preserve"> σε μία πολιτική πραγματικότητα</w:t>
      </w:r>
      <w:r>
        <w:rPr>
          <w:rFonts w:eastAsia="Times New Roman" w:cs="Times New Roman"/>
          <w:szCs w:val="24"/>
        </w:rPr>
        <w:t>,</w:t>
      </w:r>
      <w:r w:rsidRPr="00304645">
        <w:rPr>
          <w:rFonts w:eastAsia="Times New Roman" w:cs="Times New Roman"/>
          <w:szCs w:val="24"/>
        </w:rPr>
        <w:t xml:space="preserve"> που πρέπει επειγόντως να αλλάξει</w:t>
      </w:r>
      <w:r>
        <w:rPr>
          <w:rFonts w:eastAsia="Times New Roman" w:cs="Times New Roman"/>
          <w:szCs w:val="24"/>
        </w:rPr>
        <w:t>.</w:t>
      </w:r>
    </w:p>
    <w:p w14:paraId="678A412C" w14:textId="77777777" w:rsidR="0099759A" w:rsidRDefault="00FE124F">
      <w:pPr>
        <w:tabs>
          <w:tab w:val="left" w:pos="6168"/>
        </w:tabs>
        <w:spacing w:line="600" w:lineRule="auto"/>
        <w:ind w:firstLine="720"/>
        <w:contextualSpacing/>
        <w:jc w:val="both"/>
        <w:rPr>
          <w:rFonts w:eastAsia="Times New Roman" w:cs="Times New Roman"/>
          <w:szCs w:val="24"/>
        </w:rPr>
      </w:pPr>
      <w:r w:rsidRPr="00304645">
        <w:rPr>
          <w:rFonts w:eastAsia="Times New Roman" w:cs="Times New Roman"/>
          <w:szCs w:val="24"/>
        </w:rPr>
        <w:lastRenderedPageBreak/>
        <w:t>Ευτυχώς</w:t>
      </w:r>
      <w:r>
        <w:rPr>
          <w:rFonts w:eastAsia="Times New Roman" w:cs="Times New Roman"/>
          <w:szCs w:val="24"/>
        </w:rPr>
        <w:t>,</w:t>
      </w:r>
      <w:r w:rsidRPr="00304645">
        <w:rPr>
          <w:rFonts w:eastAsia="Times New Roman" w:cs="Times New Roman"/>
          <w:szCs w:val="24"/>
        </w:rPr>
        <w:t xml:space="preserve"> οι μέρες τελειώνουν</w:t>
      </w:r>
      <w:r>
        <w:rPr>
          <w:rFonts w:eastAsia="Times New Roman" w:cs="Times New Roman"/>
          <w:szCs w:val="24"/>
        </w:rPr>
        <w:t>.</w:t>
      </w:r>
      <w:r w:rsidRPr="00304645">
        <w:rPr>
          <w:rFonts w:eastAsia="Times New Roman" w:cs="Times New Roman"/>
          <w:szCs w:val="24"/>
        </w:rPr>
        <w:t xml:space="preserve"> Ευτυχώς</w:t>
      </w:r>
      <w:r>
        <w:rPr>
          <w:rFonts w:eastAsia="Times New Roman" w:cs="Times New Roman"/>
          <w:szCs w:val="24"/>
        </w:rPr>
        <w:t>,</w:t>
      </w:r>
      <w:r w:rsidRPr="00304645">
        <w:rPr>
          <w:rFonts w:eastAsia="Times New Roman" w:cs="Times New Roman"/>
          <w:szCs w:val="24"/>
        </w:rPr>
        <w:t xml:space="preserve"> οι εκλογές είναι κοντά</w:t>
      </w:r>
      <w:r>
        <w:rPr>
          <w:rFonts w:eastAsia="Times New Roman" w:cs="Times New Roman"/>
          <w:szCs w:val="24"/>
        </w:rPr>
        <w:t>.</w:t>
      </w:r>
      <w:r w:rsidRPr="00304645">
        <w:rPr>
          <w:rFonts w:eastAsia="Times New Roman" w:cs="Times New Roman"/>
          <w:szCs w:val="24"/>
        </w:rPr>
        <w:t xml:space="preserve"> Εμείς είμαστε βέβαιοι ότι η επόμενη μέρα της Νέας Δημοκρατίας</w:t>
      </w:r>
      <w:r>
        <w:rPr>
          <w:rFonts w:eastAsia="Times New Roman" w:cs="Times New Roman"/>
          <w:szCs w:val="24"/>
        </w:rPr>
        <w:t>,</w:t>
      </w:r>
      <w:r w:rsidRPr="00304645">
        <w:rPr>
          <w:rFonts w:eastAsia="Times New Roman" w:cs="Times New Roman"/>
          <w:szCs w:val="24"/>
        </w:rPr>
        <w:t xml:space="preserve"> η επόμ</w:t>
      </w:r>
      <w:r w:rsidRPr="00304645">
        <w:rPr>
          <w:rFonts w:eastAsia="Times New Roman" w:cs="Times New Roman"/>
          <w:szCs w:val="24"/>
        </w:rPr>
        <w:t xml:space="preserve">ενη μέρα του Κυριάκου Μητσοτάκη θα δώσει τη δυνατότητα στους Έλληνες πολίτες και στην </w:t>
      </w:r>
      <w:r>
        <w:rPr>
          <w:rFonts w:eastAsia="Times New Roman" w:cs="Times New Roman"/>
          <w:szCs w:val="24"/>
        </w:rPr>
        <w:t>ε</w:t>
      </w:r>
      <w:r w:rsidRPr="00304645">
        <w:rPr>
          <w:rFonts w:eastAsia="Times New Roman" w:cs="Times New Roman"/>
          <w:szCs w:val="24"/>
        </w:rPr>
        <w:t>λληνική κοινωνία να δουν τις προσδοκίες τους να δικαιώνονται</w:t>
      </w:r>
      <w:r>
        <w:rPr>
          <w:rFonts w:eastAsia="Times New Roman" w:cs="Times New Roman"/>
          <w:szCs w:val="24"/>
        </w:rPr>
        <w:t>, να δουν</w:t>
      </w:r>
      <w:r w:rsidRPr="00304645">
        <w:rPr>
          <w:rFonts w:eastAsia="Times New Roman" w:cs="Times New Roman"/>
          <w:szCs w:val="24"/>
        </w:rPr>
        <w:t xml:space="preserve"> μία καλύτερη </w:t>
      </w:r>
      <w:r>
        <w:rPr>
          <w:rFonts w:eastAsia="Times New Roman" w:cs="Times New Roman"/>
          <w:szCs w:val="24"/>
        </w:rPr>
        <w:t>ελληνική πολιτεία και κυρίως, να δουν ότι με ό</w:t>
      </w:r>
      <w:r w:rsidRPr="00304645">
        <w:rPr>
          <w:rFonts w:eastAsia="Times New Roman" w:cs="Times New Roman"/>
          <w:szCs w:val="24"/>
        </w:rPr>
        <w:t>ρους και κανόνες μιας πραγματικά δημοκρα</w:t>
      </w:r>
      <w:r w:rsidRPr="00304645">
        <w:rPr>
          <w:rFonts w:eastAsia="Times New Roman" w:cs="Times New Roman"/>
          <w:szCs w:val="24"/>
        </w:rPr>
        <w:t>τικής πολιτείας θα μπορεί ο καθένας να βλέπει και το</w:t>
      </w:r>
      <w:r>
        <w:rPr>
          <w:rFonts w:eastAsia="Times New Roman" w:cs="Times New Roman"/>
          <w:szCs w:val="24"/>
        </w:rPr>
        <w:t>ν</w:t>
      </w:r>
      <w:r w:rsidRPr="00304645">
        <w:rPr>
          <w:rFonts w:eastAsia="Times New Roman" w:cs="Times New Roman"/>
          <w:szCs w:val="24"/>
        </w:rPr>
        <w:t xml:space="preserve"> ρόλο του και τη συμμετοχή του σε ένα γενικότερο πολιτικό και κοινωνικό γίγνεσθαι</w:t>
      </w:r>
      <w:r>
        <w:rPr>
          <w:rFonts w:eastAsia="Times New Roman" w:cs="Times New Roman"/>
          <w:szCs w:val="24"/>
        </w:rPr>
        <w:t>.</w:t>
      </w:r>
    </w:p>
    <w:p w14:paraId="678A412D" w14:textId="77777777" w:rsidR="0099759A" w:rsidRDefault="00FE124F">
      <w:pPr>
        <w:tabs>
          <w:tab w:val="left" w:pos="6168"/>
        </w:tabs>
        <w:spacing w:line="600" w:lineRule="auto"/>
        <w:ind w:firstLine="720"/>
        <w:contextualSpacing/>
        <w:jc w:val="both"/>
        <w:rPr>
          <w:rFonts w:eastAsia="Times New Roman" w:cs="Times New Roman"/>
          <w:szCs w:val="24"/>
        </w:rPr>
      </w:pPr>
      <w:r w:rsidRPr="00304645">
        <w:rPr>
          <w:rFonts w:eastAsia="Times New Roman" w:cs="Times New Roman"/>
          <w:szCs w:val="24"/>
        </w:rPr>
        <w:t xml:space="preserve"> Σας ευχαριστώ πολύ</w:t>
      </w:r>
      <w:r>
        <w:rPr>
          <w:rFonts w:eastAsia="Times New Roman" w:cs="Times New Roman"/>
          <w:szCs w:val="24"/>
        </w:rPr>
        <w:t>.</w:t>
      </w:r>
    </w:p>
    <w:p w14:paraId="678A412E" w14:textId="77777777" w:rsidR="0099759A" w:rsidRDefault="00FE124F">
      <w:pPr>
        <w:tabs>
          <w:tab w:val="left" w:pos="6168"/>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78A412F" w14:textId="77777777" w:rsidR="0099759A" w:rsidRDefault="00FE124F">
      <w:pPr>
        <w:tabs>
          <w:tab w:val="left" w:pos="6168"/>
        </w:tabs>
        <w:spacing w:line="600" w:lineRule="auto"/>
        <w:ind w:firstLine="720"/>
        <w:contextualSpacing/>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Τον λόγο έχε</w:t>
      </w:r>
      <w:r>
        <w:rPr>
          <w:rFonts w:eastAsia="Times New Roman" w:cs="Times New Roman"/>
          <w:szCs w:val="24"/>
        </w:rPr>
        <w:t xml:space="preserve">ι η κ. Φωτεινή Αραμπατζή από τη Νέα Δημοκρατία. </w:t>
      </w:r>
    </w:p>
    <w:p w14:paraId="678A4130" w14:textId="77777777" w:rsidR="0099759A" w:rsidRDefault="00FE124F">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Στη συνέχεια θα μιλήσ</w:t>
      </w:r>
      <w:r>
        <w:rPr>
          <w:rFonts w:eastAsia="Times New Roman" w:cs="Times New Roman"/>
          <w:szCs w:val="24"/>
        </w:rPr>
        <w:t xml:space="preserve">ουν οι κύριοι </w:t>
      </w:r>
      <w:r>
        <w:rPr>
          <w:rFonts w:eastAsia="Times New Roman" w:cs="Times New Roman"/>
          <w:szCs w:val="24"/>
        </w:rPr>
        <w:t xml:space="preserve"> Κόνσολας, Αποστόλου και Στύλιος. </w:t>
      </w:r>
    </w:p>
    <w:p w14:paraId="678A4131" w14:textId="77777777" w:rsidR="0099759A" w:rsidRDefault="00FE124F">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Κυρία συνάδελφε, έχετε τον λόγο. </w:t>
      </w:r>
    </w:p>
    <w:p w14:paraId="678A4132" w14:textId="77777777" w:rsidR="0099759A" w:rsidRDefault="00FE124F">
      <w:pPr>
        <w:tabs>
          <w:tab w:val="left" w:pos="6168"/>
        </w:tabs>
        <w:spacing w:line="600" w:lineRule="auto"/>
        <w:ind w:firstLine="720"/>
        <w:contextualSpacing/>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 xml:space="preserve">Ευχαριστώ, κύριε Πρόεδρε. </w:t>
      </w:r>
    </w:p>
    <w:p w14:paraId="678A4133" w14:textId="77777777" w:rsidR="0099759A" w:rsidRDefault="00FE124F">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τ</w:t>
      </w:r>
      <w:r w:rsidRPr="00304645">
        <w:rPr>
          <w:rFonts w:eastAsia="Times New Roman" w:cs="Times New Roman"/>
          <w:szCs w:val="24"/>
        </w:rPr>
        <w:t xml:space="preserve">ο νομοσχέδιο που συζητάμε </w:t>
      </w:r>
      <w:r w:rsidRPr="00304645">
        <w:rPr>
          <w:rFonts w:eastAsia="Times New Roman" w:cs="Times New Roman"/>
          <w:szCs w:val="24"/>
        </w:rPr>
        <w:t>σήμερα</w:t>
      </w:r>
      <w:r>
        <w:rPr>
          <w:rFonts w:eastAsia="Times New Roman" w:cs="Times New Roman"/>
          <w:szCs w:val="24"/>
        </w:rPr>
        <w:t>,</w:t>
      </w:r>
      <w:r w:rsidRPr="00304645">
        <w:rPr>
          <w:rFonts w:eastAsia="Times New Roman" w:cs="Times New Roman"/>
          <w:szCs w:val="24"/>
        </w:rPr>
        <w:t xml:space="preserve"> </w:t>
      </w:r>
      <w:r>
        <w:rPr>
          <w:rFonts w:eastAsia="Times New Roman" w:cs="Times New Roman"/>
          <w:szCs w:val="24"/>
        </w:rPr>
        <w:t>με</w:t>
      </w:r>
      <w:r>
        <w:rPr>
          <w:rFonts w:eastAsia="Times New Roman" w:cs="Times New Roman"/>
          <w:szCs w:val="24"/>
        </w:rPr>
        <w:t>τά από</w:t>
      </w:r>
      <w:r>
        <w:rPr>
          <w:rFonts w:eastAsia="Times New Roman" w:cs="Times New Roman"/>
          <w:szCs w:val="24"/>
        </w:rPr>
        <w:t xml:space="preserve"> τέσσερα χρόνια καθυστέρησης</w:t>
      </w:r>
      <w:r>
        <w:rPr>
          <w:rFonts w:eastAsia="Times New Roman" w:cs="Times New Roman"/>
          <w:szCs w:val="24"/>
        </w:rPr>
        <w:t>,</w:t>
      </w:r>
      <w:r>
        <w:rPr>
          <w:rFonts w:eastAsia="Times New Roman" w:cs="Times New Roman"/>
          <w:szCs w:val="24"/>
        </w:rPr>
        <w:t xml:space="preserve"> έχει στόχο </w:t>
      </w:r>
      <w:r>
        <w:rPr>
          <w:rFonts w:eastAsia="Times New Roman" w:cs="Times New Roman"/>
          <w:szCs w:val="24"/>
        </w:rPr>
        <w:t>-</w:t>
      </w:r>
      <w:r>
        <w:rPr>
          <w:rFonts w:eastAsia="Times New Roman" w:cs="Times New Roman"/>
          <w:szCs w:val="24"/>
        </w:rPr>
        <w:t xml:space="preserve">υποτίθεται- να αλλάξει το καθεστώς </w:t>
      </w:r>
      <w:r w:rsidRPr="00304645">
        <w:rPr>
          <w:rFonts w:eastAsia="Times New Roman" w:cs="Times New Roman"/>
          <w:szCs w:val="24"/>
        </w:rPr>
        <w:t>στην έκδοση διπλωμάτων οδήγησης</w:t>
      </w:r>
      <w:r>
        <w:rPr>
          <w:rFonts w:eastAsia="Times New Roman" w:cs="Times New Roman"/>
          <w:szCs w:val="24"/>
        </w:rPr>
        <w:t xml:space="preserve"> και να πατάξει τα κυκλώματα διαφθοράς στον χώρο. </w:t>
      </w:r>
      <w:r w:rsidRPr="00304645">
        <w:rPr>
          <w:rFonts w:eastAsia="Times New Roman" w:cs="Times New Roman"/>
          <w:szCs w:val="24"/>
        </w:rPr>
        <w:t xml:space="preserve"> </w:t>
      </w:r>
    </w:p>
    <w:p w14:paraId="678A4134" w14:textId="77777777" w:rsidR="0099759A" w:rsidRDefault="00FE124F">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Βλέποντας, όμως, </w:t>
      </w:r>
      <w:r w:rsidRPr="00304645">
        <w:rPr>
          <w:rFonts w:eastAsia="Times New Roman" w:cs="Times New Roman"/>
          <w:szCs w:val="24"/>
        </w:rPr>
        <w:t>τους Υπουργούς</w:t>
      </w:r>
      <w:r>
        <w:rPr>
          <w:rFonts w:eastAsia="Times New Roman" w:cs="Times New Roman"/>
          <w:szCs w:val="24"/>
        </w:rPr>
        <w:t xml:space="preserve"> που το εισηγούνται</w:t>
      </w:r>
      <w:r w:rsidRPr="00304645">
        <w:rPr>
          <w:rFonts w:eastAsia="Times New Roman" w:cs="Times New Roman"/>
          <w:szCs w:val="24"/>
        </w:rPr>
        <w:t xml:space="preserve"> και την Κυβέρνηση</w:t>
      </w:r>
      <w:r>
        <w:rPr>
          <w:rFonts w:eastAsia="Times New Roman" w:cs="Times New Roman"/>
          <w:szCs w:val="24"/>
        </w:rPr>
        <w:t>,</w:t>
      </w:r>
      <w:r w:rsidRPr="00304645">
        <w:rPr>
          <w:rFonts w:eastAsia="Times New Roman" w:cs="Times New Roman"/>
          <w:szCs w:val="24"/>
        </w:rPr>
        <w:t xml:space="preserve"> </w:t>
      </w:r>
      <w:r>
        <w:rPr>
          <w:rFonts w:eastAsia="Times New Roman" w:cs="Times New Roman"/>
          <w:szCs w:val="24"/>
        </w:rPr>
        <w:t>που το</w:t>
      </w:r>
      <w:r w:rsidRPr="00304645">
        <w:rPr>
          <w:rFonts w:eastAsia="Times New Roman" w:cs="Times New Roman"/>
          <w:szCs w:val="24"/>
        </w:rPr>
        <w:t xml:space="preserve"> φέρ</w:t>
      </w:r>
      <w:r w:rsidRPr="00304645">
        <w:rPr>
          <w:rFonts w:eastAsia="Times New Roman" w:cs="Times New Roman"/>
          <w:szCs w:val="24"/>
        </w:rPr>
        <w:t>νει</w:t>
      </w:r>
      <w:r>
        <w:rPr>
          <w:rFonts w:eastAsia="Times New Roman" w:cs="Times New Roman"/>
          <w:szCs w:val="24"/>
        </w:rPr>
        <w:t>,</w:t>
      </w:r>
      <w:r w:rsidRPr="00304645">
        <w:rPr>
          <w:rFonts w:eastAsia="Times New Roman" w:cs="Times New Roman"/>
          <w:szCs w:val="24"/>
        </w:rPr>
        <w:t xml:space="preserve"> νομίζω ότι απρόκλη</w:t>
      </w:r>
      <w:r>
        <w:rPr>
          <w:rFonts w:eastAsia="Times New Roman" w:cs="Times New Roman"/>
          <w:szCs w:val="24"/>
        </w:rPr>
        <w:t>τα δημιουργείται μόνο κλαυσίγελω</w:t>
      </w:r>
      <w:r w:rsidRPr="00304645">
        <w:rPr>
          <w:rFonts w:eastAsia="Times New Roman" w:cs="Times New Roman"/>
          <w:szCs w:val="24"/>
        </w:rPr>
        <w:t>ς</w:t>
      </w:r>
      <w:r>
        <w:rPr>
          <w:rFonts w:eastAsia="Times New Roman" w:cs="Times New Roman"/>
          <w:szCs w:val="24"/>
        </w:rPr>
        <w:t>.</w:t>
      </w:r>
      <w:r w:rsidRPr="00304645">
        <w:rPr>
          <w:rFonts w:eastAsia="Times New Roman" w:cs="Times New Roman"/>
          <w:szCs w:val="24"/>
        </w:rPr>
        <w:t xml:space="preserve"> Μιλάει</w:t>
      </w:r>
      <w:r>
        <w:rPr>
          <w:rFonts w:eastAsia="Times New Roman" w:cs="Times New Roman"/>
          <w:szCs w:val="24"/>
        </w:rPr>
        <w:t>,</w:t>
      </w:r>
      <w:r w:rsidRPr="00304645">
        <w:rPr>
          <w:rFonts w:eastAsia="Times New Roman" w:cs="Times New Roman"/>
          <w:szCs w:val="24"/>
        </w:rPr>
        <w:t xml:space="preserve"> αλήθεια</w:t>
      </w:r>
      <w:r>
        <w:rPr>
          <w:rFonts w:eastAsia="Times New Roman" w:cs="Times New Roman"/>
          <w:szCs w:val="24"/>
        </w:rPr>
        <w:t>,</w:t>
      </w:r>
      <w:r w:rsidRPr="00304645">
        <w:rPr>
          <w:rFonts w:eastAsia="Times New Roman" w:cs="Times New Roman"/>
          <w:szCs w:val="24"/>
        </w:rPr>
        <w:t xml:space="preserve"> ο ΣΥΡΙΖΑ για καταπολέμηση της διαφθοράς</w:t>
      </w:r>
      <w:r>
        <w:rPr>
          <w:rFonts w:eastAsia="Times New Roman" w:cs="Times New Roman"/>
          <w:szCs w:val="24"/>
        </w:rPr>
        <w:t>,</w:t>
      </w:r>
      <w:r w:rsidRPr="00304645">
        <w:rPr>
          <w:rFonts w:eastAsia="Times New Roman" w:cs="Times New Roman"/>
          <w:szCs w:val="24"/>
        </w:rPr>
        <w:t xml:space="preserve"> όταν είναι βουτηγμένος μέχρι το λαιμό στη διαφθορά και τα Υπουργικά σκάνδαλα</w:t>
      </w:r>
      <w:r>
        <w:rPr>
          <w:rFonts w:eastAsia="Times New Roman" w:cs="Times New Roman"/>
          <w:szCs w:val="24"/>
        </w:rPr>
        <w:t>,</w:t>
      </w:r>
      <w:r w:rsidRPr="00304645">
        <w:rPr>
          <w:rFonts w:eastAsia="Times New Roman" w:cs="Times New Roman"/>
          <w:szCs w:val="24"/>
        </w:rPr>
        <w:t xml:space="preserve"> όταν πρώην κορυφαίοι Υπουργοί του κατηγορούν ο ένας τον άλλον </w:t>
      </w:r>
      <w:r w:rsidRPr="00304645">
        <w:rPr>
          <w:rFonts w:eastAsia="Times New Roman" w:cs="Times New Roman"/>
          <w:szCs w:val="24"/>
        </w:rPr>
        <w:t xml:space="preserve">για χρηματισμό </w:t>
      </w:r>
      <w:r>
        <w:rPr>
          <w:rFonts w:eastAsia="Times New Roman" w:cs="Times New Roman"/>
          <w:szCs w:val="24"/>
        </w:rPr>
        <w:t>και αλληλομηνύονται; Όταν νυν Υπουργός του δανείζεται</w:t>
      </w:r>
      <w:r w:rsidRPr="00304645">
        <w:rPr>
          <w:rFonts w:eastAsia="Times New Roman" w:cs="Times New Roman"/>
          <w:szCs w:val="24"/>
        </w:rPr>
        <w:t xml:space="preserve"> 100.000 ευρώ από την </w:t>
      </w:r>
      <w:r>
        <w:rPr>
          <w:rFonts w:eastAsia="Times New Roman" w:cs="Times New Roman"/>
          <w:szCs w:val="24"/>
        </w:rPr>
        <w:t>«</w:t>
      </w:r>
      <w:r w:rsidRPr="00304645">
        <w:rPr>
          <w:rFonts w:eastAsia="Times New Roman" w:cs="Times New Roman"/>
          <w:szCs w:val="24"/>
        </w:rPr>
        <w:t xml:space="preserve">ΣΥΡΙΖΑ </w:t>
      </w:r>
      <w:r w:rsidRPr="00304645">
        <w:rPr>
          <w:rFonts w:eastAsia="Times New Roman" w:cs="Times New Roman"/>
          <w:szCs w:val="24"/>
          <w:lang w:val="en-US"/>
        </w:rPr>
        <w:t>Bank</w:t>
      </w:r>
      <w:r>
        <w:rPr>
          <w:rFonts w:eastAsia="Times New Roman" w:cs="Times New Roman"/>
          <w:szCs w:val="24"/>
        </w:rPr>
        <w:t>»</w:t>
      </w:r>
      <w:r w:rsidRPr="00304645">
        <w:rPr>
          <w:rFonts w:eastAsia="Times New Roman" w:cs="Times New Roman"/>
          <w:szCs w:val="24"/>
        </w:rPr>
        <w:t xml:space="preserve"> για να τα βγάλει πέρα</w:t>
      </w:r>
      <w:r>
        <w:rPr>
          <w:rFonts w:eastAsia="Times New Roman" w:cs="Times New Roman"/>
          <w:szCs w:val="24"/>
        </w:rPr>
        <w:t>, όπως λέει και απειλεί θ</w:t>
      </w:r>
      <w:r w:rsidRPr="00304645">
        <w:rPr>
          <w:rFonts w:eastAsia="Times New Roman" w:cs="Times New Roman"/>
          <w:szCs w:val="24"/>
        </w:rPr>
        <w:t>εούς και δαίμονες</w:t>
      </w:r>
      <w:r>
        <w:rPr>
          <w:rFonts w:eastAsia="Times New Roman" w:cs="Times New Roman"/>
          <w:szCs w:val="24"/>
        </w:rPr>
        <w:t>,</w:t>
      </w:r>
      <w:r w:rsidRPr="00304645">
        <w:rPr>
          <w:rFonts w:eastAsia="Times New Roman" w:cs="Times New Roman"/>
          <w:szCs w:val="24"/>
        </w:rPr>
        <w:t xml:space="preserve"> για να μην ελεγχθεί</w:t>
      </w:r>
      <w:r>
        <w:rPr>
          <w:rFonts w:eastAsia="Times New Roman" w:cs="Times New Roman"/>
          <w:szCs w:val="24"/>
        </w:rPr>
        <w:t>;</w:t>
      </w:r>
      <w:r w:rsidRPr="00304645">
        <w:rPr>
          <w:rFonts w:eastAsia="Times New Roman" w:cs="Times New Roman"/>
          <w:szCs w:val="24"/>
        </w:rPr>
        <w:t xml:space="preserve"> </w:t>
      </w:r>
      <w:r>
        <w:rPr>
          <w:rFonts w:eastAsia="Times New Roman" w:cs="Times New Roman"/>
          <w:szCs w:val="24"/>
        </w:rPr>
        <w:t>Για την τράπεζά σας λέω, κ</w:t>
      </w:r>
      <w:r w:rsidRPr="00304645">
        <w:rPr>
          <w:rFonts w:eastAsia="Times New Roman" w:cs="Times New Roman"/>
          <w:szCs w:val="24"/>
        </w:rPr>
        <w:t>ύριε Υπουργέ</w:t>
      </w:r>
      <w:r>
        <w:rPr>
          <w:rFonts w:eastAsia="Times New Roman" w:cs="Times New Roman"/>
          <w:szCs w:val="24"/>
        </w:rPr>
        <w:t>,</w:t>
      </w:r>
      <w:r w:rsidRPr="00304645">
        <w:rPr>
          <w:rFonts w:eastAsia="Times New Roman" w:cs="Times New Roman"/>
          <w:szCs w:val="24"/>
        </w:rPr>
        <w:t xml:space="preserve"> στην ο</w:t>
      </w:r>
      <w:r>
        <w:rPr>
          <w:rFonts w:eastAsia="Times New Roman" w:cs="Times New Roman"/>
          <w:szCs w:val="24"/>
        </w:rPr>
        <w:t>ποία κάνατε κουμάντο</w:t>
      </w:r>
      <w:r>
        <w:rPr>
          <w:rFonts w:eastAsia="Times New Roman" w:cs="Times New Roman"/>
          <w:szCs w:val="24"/>
        </w:rPr>
        <w:t xml:space="preserve"> ως</w:t>
      </w:r>
      <w:r w:rsidRPr="00304645">
        <w:rPr>
          <w:rFonts w:eastAsia="Times New Roman" w:cs="Times New Roman"/>
          <w:szCs w:val="24"/>
        </w:rPr>
        <w:t xml:space="preserve"> Πρόεδρος του ΤΣΜΕΔΕ</w:t>
      </w:r>
      <w:r>
        <w:rPr>
          <w:rFonts w:eastAsia="Times New Roman" w:cs="Times New Roman"/>
          <w:szCs w:val="24"/>
        </w:rPr>
        <w:t>.</w:t>
      </w:r>
    </w:p>
    <w:p w14:paraId="678A4135" w14:textId="77777777" w:rsidR="0099759A" w:rsidRDefault="00FE124F">
      <w:pPr>
        <w:tabs>
          <w:tab w:val="left" w:pos="6168"/>
        </w:tabs>
        <w:spacing w:line="600" w:lineRule="auto"/>
        <w:ind w:firstLine="720"/>
        <w:contextualSpacing/>
        <w:jc w:val="both"/>
        <w:rPr>
          <w:rFonts w:eastAsia="Times New Roman" w:cs="Times New Roman"/>
          <w:szCs w:val="24"/>
        </w:rPr>
      </w:pPr>
      <w:r w:rsidRPr="00304645">
        <w:rPr>
          <w:rFonts w:eastAsia="Times New Roman" w:cs="Times New Roman"/>
          <w:szCs w:val="24"/>
        </w:rPr>
        <w:t>Βεβαίως</w:t>
      </w:r>
      <w:r>
        <w:rPr>
          <w:rFonts w:eastAsia="Times New Roman" w:cs="Times New Roman"/>
          <w:szCs w:val="24"/>
        </w:rPr>
        <w:t>,</w:t>
      </w:r>
      <w:r w:rsidRPr="00304645">
        <w:rPr>
          <w:rFonts w:eastAsia="Times New Roman" w:cs="Times New Roman"/>
          <w:szCs w:val="24"/>
        </w:rPr>
        <w:t xml:space="preserve"> μαζί με τον κ</w:t>
      </w:r>
      <w:r>
        <w:rPr>
          <w:rFonts w:eastAsia="Times New Roman" w:cs="Times New Roman"/>
          <w:szCs w:val="24"/>
        </w:rPr>
        <w:t>.</w:t>
      </w:r>
      <w:r w:rsidRPr="00304645">
        <w:rPr>
          <w:rFonts w:eastAsia="Times New Roman" w:cs="Times New Roman"/>
          <w:szCs w:val="24"/>
        </w:rPr>
        <w:t xml:space="preserve"> Σπίρτζη</w:t>
      </w:r>
      <w:r>
        <w:rPr>
          <w:rFonts w:eastAsia="Times New Roman" w:cs="Times New Roman"/>
          <w:szCs w:val="24"/>
        </w:rPr>
        <w:t>,</w:t>
      </w:r>
      <w:r w:rsidRPr="00304645">
        <w:rPr>
          <w:rFonts w:eastAsia="Times New Roman" w:cs="Times New Roman"/>
          <w:szCs w:val="24"/>
        </w:rPr>
        <w:t xml:space="preserve"> το νο</w:t>
      </w:r>
      <w:r>
        <w:rPr>
          <w:rFonts w:eastAsia="Times New Roman" w:cs="Times New Roman"/>
          <w:szCs w:val="24"/>
        </w:rPr>
        <w:t>μοσχέδιο εισηγείται και ο κ.</w:t>
      </w:r>
      <w:r w:rsidRPr="00304645">
        <w:rPr>
          <w:rFonts w:eastAsia="Times New Roman" w:cs="Times New Roman"/>
          <w:szCs w:val="24"/>
        </w:rPr>
        <w:t xml:space="preserve"> Μωραΐτης</w:t>
      </w:r>
      <w:r>
        <w:rPr>
          <w:rFonts w:eastAsia="Times New Roman" w:cs="Times New Roman"/>
          <w:szCs w:val="24"/>
        </w:rPr>
        <w:t>,,</w:t>
      </w:r>
      <w:r w:rsidRPr="00304645">
        <w:rPr>
          <w:rFonts w:eastAsia="Times New Roman" w:cs="Times New Roman"/>
          <w:szCs w:val="24"/>
        </w:rPr>
        <w:t xml:space="preserve"> που μέχρι πριν λίγους μήνες απο</w:t>
      </w:r>
      <w:r>
        <w:rPr>
          <w:rFonts w:eastAsia="Times New Roman" w:cs="Times New Roman"/>
          <w:szCs w:val="24"/>
        </w:rPr>
        <w:t>καλούσε τον ΣΥΡΙΖΑ και τον κ.</w:t>
      </w:r>
      <w:r w:rsidRPr="00304645">
        <w:rPr>
          <w:rFonts w:eastAsia="Times New Roman" w:cs="Times New Roman"/>
          <w:szCs w:val="24"/>
        </w:rPr>
        <w:t xml:space="preserve"> Σπίρτζη ως τους μεγαλύτερους πολιτικούς </w:t>
      </w:r>
      <w:r w:rsidRPr="00304645">
        <w:rPr>
          <w:rFonts w:eastAsia="Times New Roman" w:cs="Times New Roman"/>
          <w:szCs w:val="24"/>
        </w:rPr>
        <w:lastRenderedPageBreak/>
        <w:t>απατεώνες της Μεταπολίτευσης</w:t>
      </w:r>
      <w:r>
        <w:rPr>
          <w:rFonts w:eastAsia="Times New Roman" w:cs="Times New Roman"/>
          <w:szCs w:val="24"/>
        </w:rPr>
        <w:t>.</w:t>
      </w:r>
      <w:r w:rsidRPr="00304645">
        <w:rPr>
          <w:rFonts w:eastAsia="Times New Roman" w:cs="Times New Roman"/>
          <w:szCs w:val="24"/>
        </w:rPr>
        <w:t xml:space="preserve"> Όλα αυτά</w:t>
      </w:r>
      <w:r>
        <w:rPr>
          <w:rFonts w:eastAsia="Times New Roman" w:cs="Times New Roman"/>
          <w:szCs w:val="24"/>
        </w:rPr>
        <w:t>,</w:t>
      </w:r>
      <w:r w:rsidRPr="00304645">
        <w:rPr>
          <w:rFonts w:eastAsia="Times New Roman" w:cs="Times New Roman"/>
          <w:szCs w:val="24"/>
        </w:rPr>
        <w:t xml:space="preserve"> ξέρετε</w:t>
      </w:r>
      <w:r>
        <w:rPr>
          <w:rFonts w:eastAsia="Times New Roman" w:cs="Times New Roman"/>
          <w:szCs w:val="24"/>
        </w:rPr>
        <w:t>, θα ή</w:t>
      </w:r>
      <w:r>
        <w:rPr>
          <w:rFonts w:eastAsia="Times New Roman" w:cs="Times New Roman"/>
          <w:szCs w:val="24"/>
        </w:rPr>
        <w:t>ταν εξόχως κωμικά, α</w:t>
      </w:r>
      <w:r w:rsidRPr="00304645">
        <w:rPr>
          <w:rFonts w:eastAsia="Times New Roman" w:cs="Times New Roman"/>
          <w:szCs w:val="24"/>
        </w:rPr>
        <w:t xml:space="preserve">ν δεν ήταν τραγικά γελοία και επικίνδυνα για την ποιότητα της </w:t>
      </w:r>
      <w:r>
        <w:rPr>
          <w:rFonts w:eastAsia="Times New Roman" w:cs="Times New Roman"/>
          <w:szCs w:val="24"/>
        </w:rPr>
        <w:t>δ</w:t>
      </w:r>
      <w:r w:rsidRPr="00304645">
        <w:rPr>
          <w:rFonts w:eastAsia="Times New Roman" w:cs="Times New Roman"/>
          <w:szCs w:val="24"/>
        </w:rPr>
        <w:t xml:space="preserve">ημοκρατίας </w:t>
      </w:r>
      <w:r>
        <w:rPr>
          <w:rFonts w:eastAsia="Times New Roman" w:cs="Times New Roman"/>
          <w:szCs w:val="24"/>
        </w:rPr>
        <w:t>μας.</w:t>
      </w:r>
      <w:r w:rsidRPr="00304645">
        <w:rPr>
          <w:rFonts w:eastAsia="Times New Roman" w:cs="Times New Roman"/>
          <w:szCs w:val="24"/>
        </w:rPr>
        <w:t xml:space="preserve"> </w:t>
      </w:r>
    </w:p>
    <w:p w14:paraId="678A4136" w14:textId="77777777" w:rsidR="0099759A" w:rsidRDefault="00FE124F">
      <w:pPr>
        <w:tabs>
          <w:tab w:val="left" w:pos="6168"/>
        </w:tabs>
        <w:spacing w:line="600" w:lineRule="auto"/>
        <w:ind w:firstLine="720"/>
        <w:contextualSpacing/>
        <w:jc w:val="both"/>
        <w:rPr>
          <w:rFonts w:eastAsia="Times New Roman" w:cs="Times New Roman"/>
          <w:szCs w:val="24"/>
        </w:rPr>
      </w:pPr>
      <w:r w:rsidRPr="00304645">
        <w:rPr>
          <w:rFonts w:eastAsia="Times New Roman" w:cs="Times New Roman"/>
          <w:szCs w:val="24"/>
        </w:rPr>
        <w:t>Κυρίες και κύριοι συνάδελφοι</w:t>
      </w:r>
      <w:r>
        <w:rPr>
          <w:rFonts w:eastAsia="Times New Roman" w:cs="Times New Roman"/>
          <w:szCs w:val="24"/>
        </w:rPr>
        <w:t>, η α</w:t>
      </w:r>
      <w:r w:rsidRPr="00304645">
        <w:rPr>
          <w:rFonts w:eastAsia="Times New Roman" w:cs="Times New Roman"/>
          <w:szCs w:val="24"/>
        </w:rPr>
        <w:t>νάγκη εκσυγχρονισμού της διαδικασίας απόκτησης αδειών οδήγησης οχημάτων</w:t>
      </w:r>
      <w:r>
        <w:rPr>
          <w:rFonts w:eastAsia="Times New Roman" w:cs="Times New Roman"/>
          <w:szCs w:val="24"/>
        </w:rPr>
        <w:t>, α</w:t>
      </w:r>
      <w:r w:rsidRPr="00304645">
        <w:rPr>
          <w:rFonts w:eastAsia="Times New Roman" w:cs="Times New Roman"/>
          <w:szCs w:val="24"/>
        </w:rPr>
        <w:t>λλά και της θέσπισης αδιάβλητων</w:t>
      </w:r>
      <w:r>
        <w:rPr>
          <w:rFonts w:eastAsia="Times New Roman" w:cs="Times New Roman"/>
          <w:szCs w:val="24"/>
        </w:rPr>
        <w:t>,</w:t>
      </w:r>
      <w:r w:rsidRPr="00304645">
        <w:rPr>
          <w:rFonts w:eastAsia="Times New Roman" w:cs="Times New Roman"/>
          <w:szCs w:val="24"/>
        </w:rPr>
        <w:t xml:space="preserve"> διαφανών διαδικασιών αποτελεί αυτονόητη προτεραιότητα για τη Νέα Δημοκρατία</w:t>
      </w:r>
      <w:r>
        <w:rPr>
          <w:rFonts w:eastAsia="Times New Roman" w:cs="Times New Roman"/>
          <w:szCs w:val="24"/>
        </w:rPr>
        <w:t>,</w:t>
      </w:r>
      <w:r w:rsidRPr="00304645">
        <w:rPr>
          <w:rFonts w:eastAsia="Times New Roman" w:cs="Times New Roman"/>
          <w:szCs w:val="24"/>
        </w:rPr>
        <w:t xml:space="preserve"> που ιστορικά</w:t>
      </w:r>
      <w:r>
        <w:rPr>
          <w:rFonts w:eastAsia="Times New Roman" w:cs="Times New Roman"/>
          <w:szCs w:val="24"/>
        </w:rPr>
        <w:t>,</w:t>
      </w:r>
      <w:r w:rsidRPr="00304645">
        <w:rPr>
          <w:rFonts w:eastAsia="Times New Roman" w:cs="Times New Roman"/>
          <w:szCs w:val="24"/>
        </w:rPr>
        <w:t xml:space="preserve"> ιδεολογικά και διαχρονικά τάσσεται υπέρ αυτών των προσπαθειών</w:t>
      </w:r>
      <w:r>
        <w:rPr>
          <w:rFonts w:eastAsia="Times New Roman" w:cs="Times New Roman"/>
          <w:szCs w:val="24"/>
        </w:rPr>
        <w:t>.</w:t>
      </w:r>
      <w:r w:rsidRPr="00304645">
        <w:rPr>
          <w:rFonts w:eastAsia="Times New Roman" w:cs="Times New Roman"/>
          <w:szCs w:val="24"/>
        </w:rPr>
        <w:t xml:space="preserve"> Το να επικαλείστε</w:t>
      </w:r>
      <w:r>
        <w:rPr>
          <w:rFonts w:eastAsia="Times New Roman" w:cs="Times New Roman"/>
          <w:szCs w:val="24"/>
        </w:rPr>
        <w:t>,</w:t>
      </w:r>
      <w:r w:rsidRPr="00304645">
        <w:rPr>
          <w:rFonts w:eastAsia="Times New Roman" w:cs="Times New Roman"/>
          <w:szCs w:val="24"/>
        </w:rPr>
        <w:t xml:space="preserve"> </w:t>
      </w:r>
      <w:r>
        <w:rPr>
          <w:rFonts w:eastAsia="Times New Roman" w:cs="Times New Roman"/>
          <w:szCs w:val="24"/>
        </w:rPr>
        <w:t>όμως,</w:t>
      </w:r>
      <w:r w:rsidRPr="00304645">
        <w:rPr>
          <w:rFonts w:eastAsia="Times New Roman" w:cs="Times New Roman"/>
          <w:szCs w:val="24"/>
        </w:rPr>
        <w:t xml:space="preserve"> τη διαφάνεια</w:t>
      </w:r>
      <w:r>
        <w:rPr>
          <w:rFonts w:eastAsia="Times New Roman" w:cs="Times New Roman"/>
          <w:szCs w:val="24"/>
        </w:rPr>
        <w:t>,</w:t>
      </w:r>
      <w:r w:rsidRPr="00304645">
        <w:rPr>
          <w:rFonts w:eastAsia="Times New Roman" w:cs="Times New Roman"/>
          <w:szCs w:val="24"/>
        </w:rPr>
        <w:t xml:space="preserve"> </w:t>
      </w:r>
      <w:r>
        <w:rPr>
          <w:rFonts w:eastAsia="Times New Roman" w:cs="Times New Roman"/>
          <w:szCs w:val="24"/>
        </w:rPr>
        <w:t xml:space="preserve">πράττοντας το με τρόπο </w:t>
      </w:r>
      <w:r w:rsidRPr="00304645">
        <w:rPr>
          <w:rFonts w:eastAsia="Times New Roman" w:cs="Times New Roman"/>
          <w:szCs w:val="24"/>
        </w:rPr>
        <w:t>πρόχειρο και προβληματικό και μετακυλίο</w:t>
      </w:r>
      <w:r w:rsidRPr="00304645">
        <w:rPr>
          <w:rFonts w:eastAsia="Times New Roman" w:cs="Times New Roman"/>
          <w:szCs w:val="24"/>
        </w:rPr>
        <w:t xml:space="preserve">ντας ουσιαστικά το όλο ζήτημα </w:t>
      </w:r>
      <w:r>
        <w:rPr>
          <w:rFonts w:eastAsia="Times New Roman" w:cs="Times New Roman"/>
          <w:szCs w:val="24"/>
        </w:rPr>
        <w:t xml:space="preserve">στις </w:t>
      </w:r>
      <w:r w:rsidRPr="00304645">
        <w:rPr>
          <w:rFonts w:eastAsia="Times New Roman" w:cs="Times New Roman"/>
          <w:szCs w:val="24"/>
        </w:rPr>
        <w:t>σχολές οδήγησης αποδεικνύει</w:t>
      </w:r>
      <w:r>
        <w:rPr>
          <w:rFonts w:eastAsia="Times New Roman" w:cs="Times New Roman"/>
          <w:szCs w:val="24"/>
        </w:rPr>
        <w:t>,</w:t>
      </w:r>
      <w:r w:rsidRPr="00304645">
        <w:rPr>
          <w:rFonts w:eastAsia="Times New Roman" w:cs="Times New Roman"/>
          <w:szCs w:val="24"/>
        </w:rPr>
        <w:t xml:space="preserve"> αν μη τι άλλο</w:t>
      </w:r>
      <w:r>
        <w:rPr>
          <w:rFonts w:eastAsia="Times New Roman" w:cs="Times New Roman"/>
          <w:szCs w:val="24"/>
        </w:rPr>
        <w:t>,</w:t>
      </w:r>
      <w:r w:rsidRPr="00304645">
        <w:rPr>
          <w:rFonts w:eastAsia="Times New Roman" w:cs="Times New Roman"/>
          <w:szCs w:val="24"/>
        </w:rPr>
        <w:t xml:space="preserve"> την προσχηματική αντιμετώπιση του ζητήματος</w:t>
      </w:r>
      <w:r>
        <w:rPr>
          <w:rFonts w:eastAsia="Times New Roman" w:cs="Times New Roman"/>
          <w:szCs w:val="24"/>
        </w:rPr>
        <w:t>.</w:t>
      </w:r>
      <w:r w:rsidRPr="00304645">
        <w:rPr>
          <w:rFonts w:eastAsia="Times New Roman" w:cs="Times New Roman"/>
          <w:szCs w:val="24"/>
        </w:rPr>
        <w:t xml:space="preserve"> </w:t>
      </w:r>
    </w:p>
    <w:p w14:paraId="678A4137" w14:textId="77777777" w:rsidR="0099759A" w:rsidRDefault="00FE124F">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Εκείνο, δε,</w:t>
      </w:r>
      <w:r w:rsidRPr="00304645">
        <w:rPr>
          <w:rFonts w:eastAsia="Times New Roman" w:cs="Times New Roman"/>
          <w:szCs w:val="24"/>
        </w:rPr>
        <w:t xml:space="preserve"> </w:t>
      </w:r>
      <w:r>
        <w:rPr>
          <w:rFonts w:eastAsia="Times New Roman" w:cs="Times New Roman"/>
          <w:szCs w:val="24"/>
        </w:rPr>
        <w:t xml:space="preserve">που </w:t>
      </w:r>
      <w:r w:rsidRPr="00304645">
        <w:rPr>
          <w:rFonts w:eastAsia="Times New Roman" w:cs="Times New Roman"/>
          <w:szCs w:val="24"/>
        </w:rPr>
        <w:t>προκαλεί πραγματικά από τους δήθεν διαπρύσιος κήρυκες του κοινωνικού διαλόγου</w:t>
      </w:r>
      <w:r>
        <w:rPr>
          <w:rFonts w:eastAsia="Times New Roman" w:cs="Times New Roman"/>
          <w:szCs w:val="24"/>
        </w:rPr>
        <w:t>,</w:t>
      </w:r>
      <w:r w:rsidRPr="00304645">
        <w:rPr>
          <w:rFonts w:eastAsia="Times New Roman" w:cs="Times New Roman"/>
          <w:szCs w:val="24"/>
        </w:rPr>
        <w:t xml:space="preserve"> του </w:t>
      </w:r>
      <w:r>
        <w:rPr>
          <w:rFonts w:eastAsia="Times New Roman" w:cs="Times New Roman"/>
          <w:szCs w:val="24"/>
        </w:rPr>
        <w:t xml:space="preserve">αφουγκρασμού </w:t>
      </w:r>
      <w:r w:rsidRPr="00304645">
        <w:rPr>
          <w:rFonts w:eastAsia="Times New Roman" w:cs="Times New Roman"/>
          <w:szCs w:val="24"/>
        </w:rPr>
        <w:t>της κοινωνίας</w:t>
      </w:r>
      <w:r>
        <w:rPr>
          <w:rFonts w:eastAsia="Times New Roman" w:cs="Times New Roman"/>
          <w:szCs w:val="24"/>
        </w:rPr>
        <w:t>,</w:t>
      </w:r>
      <w:r w:rsidRPr="00304645">
        <w:rPr>
          <w:rFonts w:eastAsia="Times New Roman" w:cs="Times New Roman"/>
          <w:szCs w:val="24"/>
        </w:rPr>
        <w:t xml:space="preserve"> είνα</w:t>
      </w:r>
      <w:r w:rsidRPr="00304645">
        <w:rPr>
          <w:rFonts w:eastAsia="Times New Roman" w:cs="Times New Roman"/>
          <w:szCs w:val="24"/>
        </w:rPr>
        <w:t>ι ότι το νομοσχέδι</w:t>
      </w:r>
      <w:r>
        <w:rPr>
          <w:rFonts w:eastAsia="Times New Roman" w:cs="Times New Roman"/>
          <w:szCs w:val="24"/>
        </w:rPr>
        <w:t>ό</w:t>
      </w:r>
      <w:r w:rsidRPr="00304645">
        <w:rPr>
          <w:rFonts w:eastAsia="Times New Roman" w:cs="Times New Roman"/>
          <w:szCs w:val="24"/>
        </w:rPr>
        <w:t xml:space="preserve"> σας ουδέποτε μπήκε σε διαβούλευση με εμπλεκόμενους και ενδιαφερόμενους</w:t>
      </w:r>
      <w:r>
        <w:rPr>
          <w:rFonts w:eastAsia="Times New Roman" w:cs="Times New Roman"/>
          <w:szCs w:val="24"/>
        </w:rPr>
        <w:t>.</w:t>
      </w:r>
      <w:r w:rsidRPr="00304645">
        <w:rPr>
          <w:rFonts w:eastAsia="Times New Roman" w:cs="Times New Roman"/>
          <w:szCs w:val="24"/>
        </w:rPr>
        <w:t xml:space="preserve"> </w:t>
      </w:r>
    </w:p>
    <w:p w14:paraId="678A4138" w14:textId="77777777" w:rsidR="0099759A" w:rsidRDefault="00FE124F">
      <w:pPr>
        <w:tabs>
          <w:tab w:val="left" w:pos="6168"/>
        </w:tabs>
        <w:spacing w:line="600" w:lineRule="auto"/>
        <w:ind w:firstLine="720"/>
        <w:contextualSpacing/>
        <w:jc w:val="both"/>
        <w:rPr>
          <w:rFonts w:eastAsia="Times New Roman" w:cs="Times New Roman"/>
          <w:szCs w:val="24"/>
        </w:rPr>
      </w:pPr>
      <w:r w:rsidRPr="00304645">
        <w:rPr>
          <w:rFonts w:eastAsia="Times New Roman" w:cs="Times New Roman"/>
          <w:szCs w:val="24"/>
        </w:rPr>
        <w:t xml:space="preserve">Δεν σπαταλήσετε λεπτό για </w:t>
      </w:r>
      <w:r>
        <w:rPr>
          <w:rFonts w:eastAsia="Times New Roman" w:cs="Times New Roman"/>
          <w:szCs w:val="24"/>
        </w:rPr>
        <w:t>να ακούσετε τους εμπλεκόμενους, π</w:t>
      </w:r>
      <w:r w:rsidRPr="00304645">
        <w:rPr>
          <w:rFonts w:eastAsia="Times New Roman" w:cs="Times New Roman"/>
          <w:szCs w:val="24"/>
        </w:rPr>
        <w:t>ροφανώς</w:t>
      </w:r>
      <w:r>
        <w:rPr>
          <w:rFonts w:eastAsia="Times New Roman" w:cs="Times New Roman"/>
          <w:szCs w:val="24"/>
        </w:rPr>
        <w:t>,</w:t>
      </w:r>
      <w:r w:rsidRPr="00304645">
        <w:rPr>
          <w:rFonts w:eastAsia="Times New Roman" w:cs="Times New Roman"/>
          <w:szCs w:val="24"/>
        </w:rPr>
        <w:t xml:space="preserve"> γιατί στη δίνη της υπεροψίας </w:t>
      </w:r>
      <w:r>
        <w:rPr>
          <w:rFonts w:eastAsia="Times New Roman" w:cs="Times New Roman"/>
          <w:szCs w:val="24"/>
        </w:rPr>
        <w:t>σας,</w:t>
      </w:r>
      <w:r w:rsidRPr="00304645">
        <w:rPr>
          <w:rFonts w:eastAsia="Times New Roman" w:cs="Times New Roman"/>
          <w:szCs w:val="24"/>
        </w:rPr>
        <w:t xml:space="preserve"> πέραν του </w:t>
      </w:r>
      <w:r w:rsidRPr="00304645">
        <w:rPr>
          <w:rFonts w:eastAsia="Times New Roman" w:cs="Times New Roman"/>
          <w:szCs w:val="24"/>
        </w:rPr>
        <w:lastRenderedPageBreak/>
        <w:t>ότι φοβάστε το λαό</w:t>
      </w:r>
      <w:r>
        <w:rPr>
          <w:rFonts w:eastAsia="Times New Roman" w:cs="Times New Roman"/>
          <w:szCs w:val="24"/>
        </w:rPr>
        <w:t xml:space="preserve">, θεωρείτε ότι κατέχετε και </w:t>
      </w:r>
      <w:r w:rsidRPr="00304645">
        <w:rPr>
          <w:rFonts w:eastAsia="Times New Roman" w:cs="Times New Roman"/>
          <w:szCs w:val="24"/>
        </w:rPr>
        <w:t>την α</w:t>
      </w:r>
      <w:r w:rsidRPr="00304645">
        <w:rPr>
          <w:rFonts w:eastAsia="Times New Roman" w:cs="Times New Roman"/>
          <w:szCs w:val="24"/>
        </w:rPr>
        <w:t>πόλυτη αλήθεια</w:t>
      </w:r>
      <w:r>
        <w:rPr>
          <w:rFonts w:eastAsia="Times New Roman" w:cs="Times New Roman"/>
          <w:szCs w:val="24"/>
        </w:rPr>
        <w:t>.</w:t>
      </w:r>
      <w:r w:rsidRPr="00304645">
        <w:rPr>
          <w:rFonts w:eastAsia="Times New Roman" w:cs="Times New Roman"/>
          <w:szCs w:val="24"/>
        </w:rPr>
        <w:t xml:space="preserve"> </w:t>
      </w:r>
      <w:r>
        <w:rPr>
          <w:rFonts w:eastAsia="Times New Roman" w:cs="Times New Roman"/>
          <w:szCs w:val="24"/>
        </w:rPr>
        <w:t xml:space="preserve">Αυτός είναι ένας </w:t>
      </w:r>
      <w:r w:rsidRPr="00304645">
        <w:rPr>
          <w:rFonts w:eastAsia="Times New Roman" w:cs="Times New Roman"/>
          <w:szCs w:val="24"/>
        </w:rPr>
        <w:t>αυταρχικός τρόπος σκέψης σίγουρα και προσβλητικός τρόπος δράσης</w:t>
      </w:r>
      <w:r>
        <w:rPr>
          <w:rFonts w:eastAsia="Times New Roman" w:cs="Times New Roman"/>
          <w:szCs w:val="24"/>
        </w:rPr>
        <w:t>.</w:t>
      </w:r>
      <w:r w:rsidRPr="00304645">
        <w:rPr>
          <w:rFonts w:eastAsia="Times New Roman" w:cs="Times New Roman"/>
          <w:szCs w:val="24"/>
        </w:rPr>
        <w:t xml:space="preserve"> </w:t>
      </w:r>
      <w:r>
        <w:rPr>
          <w:rFonts w:eastAsia="Times New Roman" w:cs="Times New Roman"/>
          <w:szCs w:val="24"/>
        </w:rPr>
        <w:t>Διότι</w:t>
      </w:r>
      <w:r>
        <w:rPr>
          <w:rFonts w:eastAsia="Times New Roman" w:cs="Times New Roman"/>
          <w:szCs w:val="24"/>
        </w:rPr>
        <w:t>,</w:t>
      </w:r>
      <w:r>
        <w:rPr>
          <w:rFonts w:eastAsia="Times New Roman" w:cs="Times New Roman"/>
          <w:szCs w:val="24"/>
        </w:rPr>
        <w:t xml:space="preserve"> το να θεωρείτε</w:t>
      </w:r>
      <w:r w:rsidRPr="00304645">
        <w:rPr>
          <w:rFonts w:eastAsia="Times New Roman" w:cs="Times New Roman"/>
          <w:szCs w:val="24"/>
        </w:rPr>
        <w:t xml:space="preserve"> όλους τους εμπλεκόμενους σε μία διαδικασία</w:t>
      </w:r>
      <w:r>
        <w:rPr>
          <w:rFonts w:eastAsia="Times New Roman" w:cs="Times New Roman"/>
          <w:szCs w:val="24"/>
        </w:rPr>
        <w:t>,</w:t>
      </w:r>
      <w:r w:rsidRPr="00304645">
        <w:rPr>
          <w:rFonts w:eastAsia="Times New Roman" w:cs="Times New Roman"/>
          <w:szCs w:val="24"/>
        </w:rPr>
        <w:t xml:space="preserve"> δημόσιους λειτουργούς</w:t>
      </w:r>
      <w:r>
        <w:rPr>
          <w:rFonts w:eastAsia="Times New Roman" w:cs="Times New Roman"/>
          <w:szCs w:val="24"/>
        </w:rPr>
        <w:t>,</w:t>
      </w:r>
      <w:r w:rsidRPr="00304645">
        <w:rPr>
          <w:rFonts w:eastAsia="Times New Roman" w:cs="Times New Roman"/>
          <w:szCs w:val="24"/>
        </w:rPr>
        <w:t xml:space="preserve"> υπαλλήλου</w:t>
      </w:r>
      <w:r>
        <w:rPr>
          <w:rFonts w:eastAsia="Times New Roman" w:cs="Times New Roman"/>
          <w:szCs w:val="24"/>
        </w:rPr>
        <w:t>ς</w:t>
      </w:r>
      <w:r w:rsidRPr="00304645">
        <w:rPr>
          <w:rFonts w:eastAsia="Times New Roman" w:cs="Times New Roman"/>
          <w:szCs w:val="24"/>
        </w:rPr>
        <w:t xml:space="preserve"> σχολές οδηγών</w:t>
      </w:r>
      <w:r>
        <w:rPr>
          <w:rFonts w:eastAsia="Times New Roman" w:cs="Times New Roman"/>
          <w:szCs w:val="24"/>
        </w:rPr>
        <w:t>,</w:t>
      </w:r>
      <w:r w:rsidRPr="00304645">
        <w:rPr>
          <w:rFonts w:eastAsia="Times New Roman" w:cs="Times New Roman"/>
          <w:szCs w:val="24"/>
        </w:rPr>
        <w:t xml:space="preserve"> συλλήβδην διεφθαρμένους είναι πράγματι εξορ</w:t>
      </w:r>
      <w:r w:rsidRPr="00304645">
        <w:rPr>
          <w:rFonts w:eastAsia="Times New Roman" w:cs="Times New Roman"/>
          <w:szCs w:val="24"/>
        </w:rPr>
        <w:t>γιστικό</w:t>
      </w:r>
      <w:r>
        <w:rPr>
          <w:rFonts w:eastAsia="Times New Roman" w:cs="Times New Roman"/>
          <w:szCs w:val="24"/>
        </w:rPr>
        <w:t>,</w:t>
      </w:r>
      <w:r w:rsidRPr="00304645">
        <w:rPr>
          <w:rFonts w:eastAsia="Times New Roman" w:cs="Times New Roman"/>
          <w:szCs w:val="24"/>
        </w:rPr>
        <w:t xml:space="preserve"> αντί την ίδια στ</w:t>
      </w:r>
      <w:r>
        <w:rPr>
          <w:rFonts w:eastAsia="Times New Roman" w:cs="Times New Roman"/>
          <w:szCs w:val="24"/>
        </w:rPr>
        <w:t>ιγμή να ζητήσετε μία ειλικρινή «σ</w:t>
      </w:r>
      <w:r w:rsidRPr="00304645">
        <w:rPr>
          <w:rFonts w:eastAsia="Times New Roman" w:cs="Times New Roman"/>
          <w:szCs w:val="24"/>
        </w:rPr>
        <w:t>υγ</w:t>
      </w:r>
      <w:r>
        <w:rPr>
          <w:rFonts w:eastAsia="Times New Roman" w:cs="Times New Roman"/>
          <w:szCs w:val="24"/>
        </w:rPr>
        <w:t>γ</w:t>
      </w:r>
      <w:r w:rsidRPr="00304645">
        <w:rPr>
          <w:rFonts w:eastAsia="Times New Roman" w:cs="Times New Roman"/>
          <w:szCs w:val="24"/>
        </w:rPr>
        <w:t>νώμη</w:t>
      </w:r>
      <w:r>
        <w:rPr>
          <w:rFonts w:eastAsia="Times New Roman" w:cs="Times New Roman"/>
          <w:szCs w:val="24"/>
        </w:rPr>
        <w:t>»</w:t>
      </w:r>
      <w:r>
        <w:rPr>
          <w:rFonts w:eastAsia="Times New Roman" w:cs="Times New Roman"/>
          <w:szCs w:val="24"/>
        </w:rPr>
        <w:t>,</w:t>
      </w:r>
      <w:r w:rsidRPr="00304645">
        <w:rPr>
          <w:rFonts w:eastAsia="Times New Roman" w:cs="Times New Roman"/>
          <w:szCs w:val="24"/>
        </w:rPr>
        <w:t xml:space="preserve"> που με δική σας ευθύνη κρατούσατε επί μήνες ομήρους πολίτες</w:t>
      </w:r>
      <w:r>
        <w:rPr>
          <w:rFonts w:eastAsia="Times New Roman" w:cs="Times New Roman"/>
          <w:szCs w:val="24"/>
        </w:rPr>
        <w:t>,</w:t>
      </w:r>
      <w:r w:rsidRPr="00304645">
        <w:rPr>
          <w:rFonts w:eastAsia="Times New Roman" w:cs="Times New Roman"/>
          <w:szCs w:val="24"/>
        </w:rPr>
        <w:t xml:space="preserve"> εξεταστές</w:t>
      </w:r>
      <w:r>
        <w:rPr>
          <w:rFonts w:eastAsia="Times New Roman" w:cs="Times New Roman"/>
          <w:szCs w:val="24"/>
        </w:rPr>
        <w:t>,</w:t>
      </w:r>
      <w:r w:rsidRPr="00304645">
        <w:rPr>
          <w:rFonts w:eastAsia="Times New Roman" w:cs="Times New Roman"/>
          <w:szCs w:val="24"/>
        </w:rPr>
        <w:t xml:space="preserve"> σχολές οδηγών και δεν ακούστηκε μία συγγνώμη ούτε καν για τους υποψήφιους οδηγούς</w:t>
      </w:r>
      <w:r>
        <w:rPr>
          <w:rFonts w:eastAsia="Times New Roman" w:cs="Times New Roman"/>
          <w:szCs w:val="24"/>
        </w:rPr>
        <w:t>.</w:t>
      </w:r>
      <w:r w:rsidRPr="00304645">
        <w:rPr>
          <w:rFonts w:eastAsia="Times New Roman" w:cs="Times New Roman"/>
          <w:szCs w:val="24"/>
        </w:rPr>
        <w:t xml:space="preserve"> </w:t>
      </w:r>
    </w:p>
    <w:p w14:paraId="678A4139" w14:textId="77777777" w:rsidR="0099759A" w:rsidRDefault="00FE124F">
      <w:pPr>
        <w:tabs>
          <w:tab w:val="left" w:pos="6168"/>
        </w:tabs>
        <w:spacing w:line="600" w:lineRule="auto"/>
        <w:ind w:firstLine="720"/>
        <w:contextualSpacing/>
        <w:jc w:val="both"/>
        <w:rPr>
          <w:rFonts w:eastAsia="Times New Roman" w:cs="Times New Roman"/>
          <w:szCs w:val="24"/>
        </w:rPr>
      </w:pPr>
      <w:r w:rsidRPr="00304645">
        <w:rPr>
          <w:rFonts w:eastAsia="Times New Roman" w:cs="Times New Roman"/>
          <w:szCs w:val="24"/>
        </w:rPr>
        <w:t xml:space="preserve">Και επειδή έχω επισκεφθεί τη </w:t>
      </w:r>
      <w:r w:rsidRPr="00304645">
        <w:rPr>
          <w:rFonts w:eastAsia="Times New Roman" w:cs="Times New Roman"/>
          <w:szCs w:val="24"/>
        </w:rPr>
        <w:t>Διεύθυνση Συγκοινωνιών της Περιφέρειας μου</w:t>
      </w:r>
      <w:r>
        <w:rPr>
          <w:rFonts w:eastAsia="Times New Roman" w:cs="Times New Roman"/>
          <w:szCs w:val="24"/>
        </w:rPr>
        <w:t>,</w:t>
      </w:r>
      <w:r w:rsidRPr="00304645">
        <w:rPr>
          <w:rFonts w:eastAsia="Times New Roman" w:cs="Times New Roman"/>
          <w:szCs w:val="24"/>
        </w:rPr>
        <w:t xml:space="preserve"> των Σερρών</w:t>
      </w:r>
      <w:r>
        <w:rPr>
          <w:rFonts w:eastAsia="Times New Roman" w:cs="Times New Roman"/>
          <w:szCs w:val="24"/>
        </w:rPr>
        <w:t>,</w:t>
      </w:r>
      <w:r w:rsidRPr="00304645">
        <w:rPr>
          <w:rFonts w:eastAsia="Times New Roman" w:cs="Times New Roman"/>
          <w:szCs w:val="24"/>
        </w:rPr>
        <w:t xml:space="preserve"> με λύπη διαπιστώνω ότι η Κυβέρνησή σας εξακολουθεί να επιδεικνύει </w:t>
      </w:r>
      <w:r>
        <w:rPr>
          <w:rFonts w:eastAsia="Times New Roman" w:cs="Times New Roman"/>
          <w:szCs w:val="24"/>
        </w:rPr>
        <w:t>«</w:t>
      </w:r>
      <w:r w:rsidRPr="00304645">
        <w:rPr>
          <w:rFonts w:eastAsia="Times New Roman" w:cs="Times New Roman"/>
          <w:szCs w:val="24"/>
        </w:rPr>
        <w:t>αλλεργία</w:t>
      </w:r>
      <w:r>
        <w:rPr>
          <w:rFonts w:eastAsia="Times New Roman" w:cs="Times New Roman"/>
          <w:szCs w:val="24"/>
        </w:rPr>
        <w:t>»</w:t>
      </w:r>
      <w:r w:rsidRPr="00304645">
        <w:rPr>
          <w:rFonts w:eastAsia="Times New Roman" w:cs="Times New Roman"/>
          <w:szCs w:val="24"/>
        </w:rPr>
        <w:t xml:space="preserve"> και στο ζήτημα των ελέγχων</w:t>
      </w:r>
      <w:r>
        <w:rPr>
          <w:rFonts w:eastAsia="Times New Roman" w:cs="Times New Roman"/>
          <w:szCs w:val="24"/>
        </w:rPr>
        <w:t>,</w:t>
      </w:r>
      <w:r w:rsidRPr="00304645">
        <w:rPr>
          <w:rFonts w:eastAsia="Times New Roman" w:cs="Times New Roman"/>
          <w:szCs w:val="24"/>
        </w:rPr>
        <w:t xml:space="preserve"> που έχει να κάνει με τις μεταφορές</w:t>
      </w:r>
      <w:r>
        <w:rPr>
          <w:rFonts w:eastAsia="Times New Roman" w:cs="Times New Roman"/>
          <w:szCs w:val="24"/>
        </w:rPr>
        <w:t>.</w:t>
      </w:r>
      <w:r w:rsidRPr="00304645">
        <w:rPr>
          <w:rFonts w:eastAsia="Times New Roman" w:cs="Times New Roman"/>
          <w:szCs w:val="24"/>
        </w:rPr>
        <w:t xml:space="preserve"> Η Κυβέρνησή σας </w:t>
      </w:r>
      <w:r>
        <w:rPr>
          <w:rFonts w:eastAsia="Times New Roman" w:cs="Times New Roman"/>
          <w:szCs w:val="24"/>
        </w:rPr>
        <w:t>από την 1</w:t>
      </w:r>
      <w:r w:rsidRPr="00860AFF">
        <w:rPr>
          <w:rFonts w:eastAsia="Times New Roman" w:cs="Times New Roman"/>
          <w:szCs w:val="24"/>
          <w:vertAlign w:val="superscript"/>
        </w:rPr>
        <w:t>η</w:t>
      </w:r>
      <w:r>
        <w:rPr>
          <w:rFonts w:eastAsia="Times New Roman" w:cs="Times New Roman"/>
          <w:szCs w:val="24"/>
        </w:rPr>
        <w:t xml:space="preserve"> Ιανουαρίου 2016 </w:t>
      </w:r>
      <w:r w:rsidRPr="00304645">
        <w:rPr>
          <w:rFonts w:eastAsia="Times New Roman" w:cs="Times New Roman"/>
          <w:szCs w:val="24"/>
        </w:rPr>
        <w:t xml:space="preserve">έχει σταματήσει </w:t>
      </w:r>
      <w:r w:rsidRPr="00304645">
        <w:rPr>
          <w:rFonts w:eastAsia="Times New Roman" w:cs="Times New Roman"/>
          <w:szCs w:val="24"/>
        </w:rPr>
        <w:t>τα μικτ</w:t>
      </w:r>
      <w:r>
        <w:rPr>
          <w:rFonts w:eastAsia="Times New Roman" w:cs="Times New Roman"/>
          <w:szCs w:val="24"/>
        </w:rPr>
        <w:t>ά κλιμάκια ελέγχου των Διευθύνσεων</w:t>
      </w:r>
      <w:r w:rsidRPr="00304645">
        <w:rPr>
          <w:rFonts w:eastAsia="Times New Roman" w:cs="Times New Roman"/>
          <w:szCs w:val="24"/>
        </w:rPr>
        <w:t xml:space="preserve"> Συγκοινωνιών της χώρας </w:t>
      </w:r>
      <w:r>
        <w:rPr>
          <w:rFonts w:eastAsia="Times New Roman" w:cs="Times New Roman"/>
          <w:szCs w:val="24"/>
        </w:rPr>
        <w:t>μας,</w:t>
      </w:r>
      <w:r w:rsidRPr="00304645">
        <w:rPr>
          <w:rFonts w:eastAsia="Times New Roman" w:cs="Times New Roman"/>
          <w:szCs w:val="24"/>
        </w:rPr>
        <w:t xml:space="preserve"> υπονομεύοντας</w:t>
      </w:r>
      <w:r>
        <w:rPr>
          <w:rFonts w:eastAsia="Times New Roman" w:cs="Times New Roman"/>
          <w:szCs w:val="24"/>
        </w:rPr>
        <w:t>,</w:t>
      </w:r>
      <w:r w:rsidRPr="00304645">
        <w:rPr>
          <w:rFonts w:eastAsia="Times New Roman" w:cs="Times New Roman"/>
          <w:szCs w:val="24"/>
        </w:rPr>
        <w:t xml:space="preserve"> </w:t>
      </w:r>
      <w:r>
        <w:rPr>
          <w:rFonts w:eastAsia="Times New Roman" w:cs="Times New Roman"/>
          <w:szCs w:val="24"/>
        </w:rPr>
        <w:t xml:space="preserve">πρώτον, </w:t>
      </w:r>
      <w:r w:rsidRPr="00304645">
        <w:rPr>
          <w:rFonts w:eastAsia="Times New Roman" w:cs="Times New Roman"/>
          <w:szCs w:val="24"/>
        </w:rPr>
        <w:t xml:space="preserve">την ασφάλεια και </w:t>
      </w:r>
      <w:r>
        <w:rPr>
          <w:rFonts w:eastAsia="Times New Roman" w:cs="Times New Roman"/>
          <w:szCs w:val="24"/>
        </w:rPr>
        <w:t xml:space="preserve">τη </w:t>
      </w:r>
      <w:r w:rsidRPr="00304645">
        <w:rPr>
          <w:rFonts w:eastAsia="Times New Roman" w:cs="Times New Roman"/>
          <w:szCs w:val="24"/>
        </w:rPr>
        <w:t>νομιμότητα των οδικών μεταφορών</w:t>
      </w:r>
      <w:r>
        <w:rPr>
          <w:rFonts w:eastAsia="Times New Roman" w:cs="Times New Roman"/>
          <w:szCs w:val="24"/>
        </w:rPr>
        <w:t xml:space="preserve">, δεύτερον, </w:t>
      </w:r>
      <w:r w:rsidRPr="00304645">
        <w:rPr>
          <w:rFonts w:eastAsia="Times New Roman" w:cs="Times New Roman"/>
          <w:szCs w:val="24"/>
        </w:rPr>
        <w:t>τα συμφέροντα των νόμιμων επιχειρήσεων</w:t>
      </w:r>
      <w:r>
        <w:rPr>
          <w:rFonts w:eastAsia="Times New Roman" w:cs="Times New Roman"/>
          <w:szCs w:val="24"/>
        </w:rPr>
        <w:t>,</w:t>
      </w:r>
      <w:r w:rsidRPr="00304645">
        <w:rPr>
          <w:rFonts w:eastAsia="Times New Roman" w:cs="Times New Roman"/>
          <w:szCs w:val="24"/>
        </w:rPr>
        <w:t xml:space="preserve"> που κόντρα στην φοροεπιδρομ</w:t>
      </w:r>
      <w:r>
        <w:rPr>
          <w:rFonts w:eastAsia="Times New Roman" w:cs="Times New Roman"/>
          <w:szCs w:val="24"/>
        </w:rPr>
        <w:t xml:space="preserve">ική </w:t>
      </w:r>
      <w:r w:rsidRPr="00304645">
        <w:rPr>
          <w:rFonts w:eastAsia="Times New Roman" w:cs="Times New Roman"/>
          <w:szCs w:val="24"/>
        </w:rPr>
        <w:t>και α</w:t>
      </w:r>
      <w:r w:rsidRPr="00304645">
        <w:rPr>
          <w:rFonts w:eastAsia="Times New Roman" w:cs="Times New Roman"/>
          <w:szCs w:val="24"/>
        </w:rPr>
        <w:lastRenderedPageBreak/>
        <w:t>σφαλιστική σας επιδομή</w:t>
      </w:r>
      <w:r>
        <w:rPr>
          <w:rFonts w:eastAsia="Times New Roman" w:cs="Times New Roman"/>
          <w:szCs w:val="24"/>
        </w:rPr>
        <w:t>,</w:t>
      </w:r>
      <w:r w:rsidRPr="00304645">
        <w:rPr>
          <w:rFonts w:eastAsia="Times New Roman" w:cs="Times New Roman"/>
          <w:szCs w:val="24"/>
        </w:rPr>
        <w:t xml:space="preserve"> </w:t>
      </w:r>
      <w:r w:rsidRPr="00304645">
        <w:rPr>
          <w:rFonts w:eastAsia="Times New Roman" w:cs="Times New Roman"/>
          <w:szCs w:val="24"/>
        </w:rPr>
        <w:t>προσπαθούν να αντέξουν</w:t>
      </w:r>
      <w:r>
        <w:rPr>
          <w:rFonts w:eastAsia="Times New Roman" w:cs="Times New Roman"/>
          <w:szCs w:val="24"/>
        </w:rPr>
        <w:t>,</w:t>
      </w:r>
      <w:r w:rsidRPr="00304645">
        <w:rPr>
          <w:rFonts w:eastAsia="Times New Roman" w:cs="Times New Roman"/>
          <w:szCs w:val="24"/>
        </w:rPr>
        <w:t xml:space="preserve"> να επιβιώσουν</w:t>
      </w:r>
      <w:r>
        <w:rPr>
          <w:rFonts w:eastAsia="Times New Roman" w:cs="Times New Roman"/>
          <w:szCs w:val="24"/>
        </w:rPr>
        <w:t>,</w:t>
      </w:r>
      <w:r w:rsidRPr="00304645">
        <w:rPr>
          <w:rFonts w:eastAsia="Times New Roman" w:cs="Times New Roman"/>
          <w:szCs w:val="24"/>
        </w:rPr>
        <w:t xml:space="preserve"> όταν αδήλωτα και λαθραία φορτία</w:t>
      </w:r>
      <w:r>
        <w:rPr>
          <w:rFonts w:eastAsia="Times New Roman" w:cs="Times New Roman"/>
          <w:szCs w:val="24"/>
        </w:rPr>
        <w:t>,</w:t>
      </w:r>
      <w:r w:rsidRPr="00304645">
        <w:rPr>
          <w:rFonts w:eastAsia="Times New Roman" w:cs="Times New Roman"/>
          <w:szCs w:val="24"/>
        </w:rPr>
        <w:t xml:space="preserve"> προϊόντα ελληνοποιήσεων</w:t>
      </w:r>
      <w:r>
        <w:rPr>
          <w:rFonts w:eastAsia="Times New Roman" w:cs="Times New Roman"/>
          <w:szCs w:val="24"/>
        </w:rPr>
        <w:t>,</w:t>
      </w:r>
      <w:r w:rsidRPr="00304645">
        <w:rPr>
          <w:rFonts w:eastAsia="Times New Roman" w:cs="Times New Roman"/>
          <w:szCs w:val="24"/>
        </w:rPr>
        <w:t xml:space="preserve"> </w:t>
      </w:r>
      <w:r>
        <w:rPr>
          <w:rFonts w:eastAsia="Times New Roman" w:cs="Times New Roman"/>
          <w:szCs w:val="24"/>
        </w:rPr>
        <w:t xml:space="preserve">περνούν </w:t>
      </w:r>
      <w:r w:rsidRPr="00304645">
        <w:rPr>
          <w:rFonts w:eastAsia="Times New Roman" w:cs="Times New Roman"/>
          <w:szCs w:val="24"/>
        </w:rPr>
        <w:t>ανενόχλητα</w:t>
      </w:r>
      <w:r>
        <w:rPr>
          <w:rFonts w:eastAsia="Times New Roman" w:cs="Times New Roman"/>
          <w:szCs w:val="24"/>
        </w:rPr>
        <w:t>,</w:t>
      </w:r>
      <w:r w:rsidRPr="00304645">
        <w:rPr>
          <w:rFonts w:eastAsia="Times New Roman" w:cs="Times New Roman"/>
          <w:szCs w:val="24"/>
        </w:rPr>
        <w:t xml:space="preserve"> χωρίς έλεγχο κάτω από τη μύτη </w:t>
      </w:r>
      <w:r>
        <w:rPr>
          <w:rFonts w:eastAsia="Times New Roman" w:cs="Times New Roman"/>
          <w:szCs w:val="24"/>
        </w:rPr>
        <w:t>σας.</w:t>
      </w:r>
    </w:p>
    <w:p w14:paraId="678A413A" w14:textId="77777777" w:rsidR="0099759A" w:rsidRDefault="00FE124F">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Προερχόμενη </w:t>
      </w:r>
      <w:r w:rsidRPr="00304645">
        <w:rPr>
          <w:rFonts w:eastAsia="Times New Roman" w:cs="Times New Roman"/>
          <w:szCs w:val="24"/>
        </w:rPr>
        <w:t>από τις Σέρρες και την πύλη εισόδου του Προμαχώνα δεν μπορώ να μην καυτηριάσω αυτή την ολιγω</w:t>
      </w:r>
      <w:r w:rsidRPr="00304645">
        <w:rPr>
          <w:rFonts w:eastAsia="Times New Roman" w:cs="Times New Roman"/>
          <w:szCs w:val="24"/>
        </w:rPr>
        <w:t>ρία</w:t>
      </w:r>
      <w:r>
        <w:rPr>
          <w:rFonts w:eastAsia="Times New Roman" w:cs="Times New Roman"/>
          <w:szCs w:val="24"/>
        </w:rPr>
        <w:t>,</w:t>
      </w:r>
      <w:r w:rsidRPr="00304645">
        <w:rPr>
          <w:rFonts w:eastAsia="Times New Roman" w:cs="Times New Roman"/>
          <w:szCs w:val="24"/>
        </w:rPr>
        <w:t xml:space="preserve"> όταν </w:t>
      </w:r>
      <w:r>
        <w:rPr>
          <w:rFonts w:eastAsia="Times New Roman" w:cs="Times New Roman"/>
          <w:szCs w:val="24"/>
        </w:rPr>
        <w:t>μάλιστα -ε</w:t>
      </w:r>
      <w:r w:rsidRPr="00304645">
        <w:rPr>
          <w:rFonts w:eastAsia="Times New Roman" w:cs="Times New Roman"/>
          <w:szCs w:val="24"/>
        </w:rPr>
        <w:t>άν δεν κάνω λάθος</w:t>
      </w:r>
      <w:r>
        <w:rPr>
          <w:rFonts w:eastAsia="Times New Roman" w:cs="Times New Roman"/>
          <w:szCs w:val="24"/>
        </w:rPr>
        <w:t>-</w:t>
      </w:r>
      <w:r w:rsidRPr="00304645">
        <w:rPr>
          <w:rFonts w:eastAsia="Times New Roman" w:cs="Times New Roman"/>
          <w:szCs w:val="24"/>
        </w:rPr>
        <w:t xml:space="preserve"> από τον Μάρτιο του 2018</w:t>
      </w:r>
      <w:r>
        <w:rPr>
          <w:rFonts w:eastAsia="Times New Roman" w:cs="Times New Roman"/>
          <w:szCs w:val="24"/>
        </w:rPr>
        <w:t>, κ</w:t>
      </w:r>
      <w:r w:rsidRPr="00304645">
        <w:rPr>
          <w:rFonts w:eastAsia="Times New Roman" w:cs="Times New Roman"/>
          <w:szCs w:val="24"/>
        </w:rPr>
        <w:t>ύριε Υπουργέ</w:t>
      </w:r>
      <w:r>
        <w:rPr>
          <w:rFonts w:eastAsia="Times New Roman" w:cs="Times New Roman"/>
          <w:szCs w:val="24"/>
        </w:rPr>
        <w:t>,</w:t>
      </w:r>
      <w:r w:rsidRPr="00304645">
        <w:rPr>
          <w:rFonts w:eastAsia="Times New Roman" w:cs="Times New Roman"/>
          <w:szCs w:val="24"/>
        </w:rPr>
        <w:t xml:space="preserve"> υποσχεθήκατε ότι τα εν λόγω κλιμάκια θα επαναλειτουργήσουν</w:t>
      </w:r>
      <w:r>
        <w:rPr>
          <w:rFonts w:eastAsia="Times New Roman" w:cs="Times New Roman"/>
          <w:szCs w:val="24"/>
        </w:rPr>
        <w:t>,</w:t>
      </w:r>
      <w:r w:rsidRPr="00304645">
        <w:rPr>
          <w:rFonts w:eastAsia="Times New Roman" w:cs="Times New Roman"/>
          <w:szCs w:val="24"/>
        </w:rPr>
        <w:t xml:space="preserve"> κλιμάκια</w:t>
      </w:r>
      <w:r>
        <w:rPr>
          <w:rFonts w:eastAsia="Times New Roman" w:cs="Times New Roman"/>
          <w:szCs w:val="24"/>
        </w:rPr>
        <w:t>,</w:t>
      </w:r>
      <w:r w:rsidRPr="00304645">
        <w:rPr>
          <w:rFonts w:eastAsia="Times New Roman" w:cs="Times New Roman"/>
          <w:szCs w:val="24"/>
        </w:rPr>
        <w:t xml:space="preserve"> που </w:t>
      </w:r>
      <w:r>
        <w:rPr>
          <w:rFonts w:eastAsia="Times New Roman" w:cs="Times New Roman"/>
          <w:szCs w:val="24"/>
        </w:rPr>
        <w:t>-</w:t>
      </w:r>
      <w:r w:rsidRPr="00304645">
        <w:rPr>
          <w:rFonts w:eastAsia="Times New Roman" w:cs="Times New Roman"/>
          <w:szCs w:val="24"/>
        </w:rPr>
        <w:t>ειρήσθω εν παρόδω</w:t>
      </w:r>
      <w:r>
        <w:rPr>
          <w:rFonts w:eastAsia="Times New Roman" w:cs="Times New Roman"/>
          <w:szCs w:val="24"/>
        </w:rPr>
        <w:t>- δεν επιβαρύνουν τον κ</w:t>
      </w:r>
      <w:r w:rsidRPr="00304645">
        <w:rPr>
          <w:rFonts w:eastAsia="Times New Roman" w:cs="Times New Roman"/>
          <w:szCs w:val="24"/>
        </w:rPr>
        <w:t>ρατικό προϋπολογισμό</w:t>
      </w:r>
      <w:r>
        <w:rPr>
          <w:rFonts w:eastAsia="Times New Roman" w:cs="Times New Roman"/>
          <w:szCs w:val="24"/>
        </w:rPr>
        <w:t>.</w:t>
      </w:r>
    </w:p>
    <w:p w14:paraId="678A413B" w14:textId="77777777" w:rsidR="0099759A" w:rsidRDefault="00FE124F">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w:t>
      </w:r>
      <w:r w:rsidRPr="00304645">
        <w:rPr>
          <w:rFonts w:eastAsia="Times New Roman" w:cs="Times New Roman"/>
          <w:szCs w:val="24"/>
        </w:rPr>
        <w:t>στη σκανδαλώδη τροπολογία</w:t>
      </w:r>
      <w:r w:rsidRPr="00304645">
        <w:rPr>
          <w:rFonts w:eastAsia="Times New Roman" w:cs="Times New Roman"/>
          <w:szCs w:val="24"/>
        </w:rPr>
        <w:t xml:space="preserve"> του Υπουργείου Αγροτικής Ανάπτυξης</w:t>
      </w:r>
      <w:r>
        <w:rPr>
          <w:rFonts w:eastAsia="Times New Roman" w:cs="Times New Roman"/>
          <w:szCs w:val="24"/>
        </w:rPr>
        <w:t>,</w:t>
      </w:r>
      <w:r w:rsidRPr="00304645">
        <w:rPr>
          <w:rFonts w:eastAsia="Times New Roman" w:cs="Times New Roman"/>
          <w:szCs w:val="24"/>
        </w:rPr>
        <w:t xml:space="preserve"> που ενσωματώθηκε στο άρθρο 32 του νομοσχεδίου</w:t>
      </w:r>
      <w:r>
        <w:rPr>
          <w:rFonts w:eastAsia="Times New Roman" w:cs="Times New Roman"/>
          <w:szCs w:val="24"/>
        </w:rPr>
        <w:t>.</w:t>
      </w:r>
      <w:r w:rsidRPr="00304645">
        <w:rPr>
          <w:rFonts w:eastAsia="Times New Roman" w:cs="Times New Roman"/>
          <w:szCs w:val="24"/>
        </w:rPr>
        <w:t xml:space="preserve"> </w:t>
      </w:r>
      <w:r>
        <w:rPr>
          <w:rFonts w:eastAsia="Times New Roman" w:cs="Times New Roman"/>
          <w:szCs w:val="24"/>
        </w:rPr>
        <w:t>Έχουμε σ</w:t>
      </w:r>
      <w:r w:rsidRPr="00304645">
        <w:rPr>
          <w:rFonts w:eastAsia="Times New Roman" w:cs="Times New Roman"/>
          <w:szCs w:val="24"/>
        </w:rPr>
        <w:t xml:space="preserve">κάνδαλο και ομολογία αποτυχίας από την Κυβέρνησή </w:t>
      </w:r>
      <w:r>
        <w:rPr>
          <w:rFonts w:eastAsia="Times New Roman" w:cs="Times New Roman"/>
          <w:szCs w:val="24"/>
        </w:rPr>
        <w:t>σας,</w:t>
      </w:r>
      <w:r w:rsidRPr="00304645">
        <w:rPr>
          <w:rFonts w:eastAsia="Times New Roman" w:cs="Times New Roman"/>
          <w:szCs w:val="24"/>
        </w:rPr>
        <w:t xml:space="preserve"> που δίνει ακόμη δύο χρόνια παράταση στην εκπόνηση</w:t>
      </w:r>
      <w:r>
        <w:rPr>
          <w:rFonts w:eastAsia="Times New Roman" w:cs="Times New Roman"/>
          <w:szCs w:val="24"/>
        </w:rPr>
        <w:t>,</w:t>
      </w:r>
      <w:r w:rsidRPr="00304645">
        <w:rPr>
          <w:rFonts w:eastAsia="Times New Roman" w:cs="Times New Roman"/>
          <w:szCs w:val="24"/>
        </w:rPr>
        <w:t xml:space="preserve"> υποβολή και έγκριση των διαχειριστικών σχεδίων βοσκήσιμων γαιών της χώρας </w:t>
      </w:r>
      <w:r>
        <w:rPr>
          <w:rFonts w:eastAsia="Times New Roman" w:cs="Times New Roman"/>
          <w:szCs w:val="24"/>
        </w:rPr>
        <w:t>μας.</w:t>
      </w:r>
      <w:r w:rsidRPr="00304645">
        <w:rPr>
          <w:rFonts w:eastAsia="Times New Roman" w:cs="Times New Roman"/>
          <w:szCs w:val="24"/>
        </w:rPr>
        <w:t xml:space="preserve"> Τουτ</w:t>
      </w:r>
      <w:r>
        <w:rPr>
          <w:rFonts w:eastAsia="Times New Roman" w:cs="Times New Roman"/>
          <w:szCs w:val="24"/>
        </w:rPr>
        <w:t xml:space="preserve">’ </w:t>
      </w:r>
      <w:r w:rsidRPr="00304645">
        <w:rPr>
          <w:rFonts w:eastAsia="Times New Roman" w:cs="Times New Roman"/>
          <w:szCs w:val="24"/>
        </w:rPr>
        <w:t>έστιν</w:t>
      </w:r>
      <w:r>
        <w:rPr>
          <w:rFonts w:eastAsia="Times New Roman" w:cs="Times New Roman"/>
          <w:szCs w:val="24"/>
        </w:rPr>
        <w:t xml:space="preserve">, έχουμε τέσσερα </w:t>
      </w:r>
      <w:r w:rsidRPr="00304645">
        <w:rPr>
          <w:rFonts w:eastAsia="Times New Roman" w:cs="Times New Roman"/>
          <w:szCs w:val="24"/>
        </w:rPr>
        <w:t>χρόνια απραξίας</w:t>
      </w:r>
      <w:r>
        <w:rPr>
          <w:rFonts w:eastAsia="Times New Roman" w:cs="Times New Roman"/>
          <w:szCs w:val="24"/>
        </w:rPr>
        <w:t>, τέσσερα</w:t>
      </w:r>
      <w:r w:rsidRPr="00304645">
        <w:rPr>
          <w:rFonts w:eastAsia="Times New Roman" w:cs="Times New Roman"/>
          <w:szCs w:val="24"/>
        </w:rPr>
        <w:t xml:space="preserve"> χρόνια αβελτηρίας</w:t>
      </w:r>
      <w:r>
        <w:rPr>
          <w:rFonts w:eastAsia="Times New Roman" w:cs="Times New Roman"/>
          <w:szCs w:val="24"/>
        </w:rPr>
        <w:t>,</w:t>
      </w:r>
      <w:r w:rsidRPr="00304645">
        <w:rPr>
          <w:rFonts w:eastAsia="Times New Roman" w:cs="Times New Roman"/>
          <w:szCs w:val="24"/>
        </w:rPr>
        <w:t xml:space="preserve"> ανικανότητα</w:t>
      </w:r>
      <w:r>
        <w:rPr>
          <w:rFonts w:eastAsia="Times New Roman" w:cs="Times New Roman"/>
          <w:szCs w:val="24"/>
        </w:rPr>
        <w:t>ς</w:t>
      </w:r>
      <w:r w:rsidRPr="00304645">
        <w:rPr>
          <w:rFonts w:eastAsia="Times New Roman" w:cs="Times New Roman"/>
          <w:szCs w:val="24"/>
        </w:rPr>
        <w:t xml:space="preserve"> της Κυβέρνησης ΣΥΡΙΖΑ</w:t>
      </w:r>
      <w:r>
        <w:rPr>
          <w:rFonts w:eastAsia="Times New Roman" w:cs="Times New Roman"/>
          <w:szCs w:val="24"/>
        </w:rPr>
        <w:t xml:space="preserve"> </w:t>
      </w:r>
      <w:r w:rsidRPr="00304645">
        <w:rPr>
          <w:rFonts w:eastAsia="Times New Roman" w:cs="Times New Roman"/>
          <w:szCs w:val="24"/>
        </w:rPr>
        <w:t>-</w:t>
      </w:r>
      <w:r>
        <w:rPr>
          <w:rFonts w:eastAsia="Times New Roman" w:cs="Times New Roman"/>
          <w:szCs w:val="24"/>
        </w:rPr>
        <w:t xml:space="preserve"> </w:t>
      </w:r>
      <w:r w:rsidRPr="00304645">
        <w:rPr>
          <w:rFonts w:eastAsia="Times New Roman" w:cs="Times New Roman"/>
          <w:szCs w:val="24"/>
        </w:rPr>
        <w:t>ΑΝΕΛ</w:t>
      </w:r>
      <w:r>
        <w:rPr>
          <w:rFonts w:eastAsia="Times New Roman" w:cs="Times New Roman"/>
          <w:szCs w:val="24"/>
        </w:rPr>
        <w:t>.</w:t>
      </w:r>
    </w:p>
    <w:p w14:paraId="678A413C" w14:textId="77777777" w:rsidR="0099759A" w:rsidRDefault="00FE124F">
      <w:pPr>
        <w:tabs>
          <w:tab w:val="left" w:pos="6168"/>
        </w:tabs>
        <w:spacing w:line="600" w:lineRule="auto"/>
        <w:ind w:firstLine="709"/>
        <w:contextualSpacing/>
        <w:jc w:val="both"/>
        <w:rPr>
          <w:rFonts w:eastAsia="Times New Roman" w:cs="Times New Roman"/>
          <w:szCs w:val="24"/>
        </w:rPr>
      </w:pPr>
      <w:r>
        <w:rPr>
          <w:rFonts w:eastAsia="Times New Roman" w:cs="Times New Roman"/>
          <w:szCs w:val="24"/>
        </w:rPr>
        <w:lastRenderedPageBreak/>
        <w:t>Διότι</w:t>
      </w:r>
      <w:r w:rsidRPr="00304645">
        <w:rPr>
          <w:rFonts w:eastAsia="Times New Roman" w:cs="Times New Roman"/>
          <w:szCs w:val="24"/>
        </w:rPr>
        <w:t xml:space="preserve"> δεν ξεχνούμε</w:t>
      </w:r>
      <w:r>
        <w:rPr>
          <w:rFonts w:eastAsia="Times New Roman" w:cs="Times New Roman"/>
          <w:szCs w:val="24"/>
        </w:rPr>
        <w:t>,</w:t>
      </w:r>
      <w:r w:rsidRPr="00304645">
        <w:rPr>
          <w:rFonts w:eastAsia="Times New Roman" w:cs="Times New Roman"/>
          <w:szCs w:val="24"/>
        </w:rPr>
        <w:t xml:space="preserve"> κυρίες και κύριοι της </w:t>
      </w:r>
      <w:r>
        <w:rPr>
          <w:rFonts w:eastAsia="Times New Roman" w:cs="Times New Roman"/>
          <w:szCs w:val="24"/>
        </w:rPr>
        <w:t>σ</w:t>
      </w:r>
      <w:r w:rsidRPr="00304645">
        <w:rPr>
          <w:rFonts w:eastAsia="Times New Roman" w:cs="Times New Roman"/>
          <w:szCs w:val="24"/>
        </w:rPr>
        <w:t>υμπολίτευσης</w:t>
      </w:r>
      <w:r>
        <w:rPr>
          <w:rFonts w:eastAsia="Times New Roman" w:cs="Times New Roman"/>
          <w:szCs w:val="24"/>
        </w:rPr>
        <w:t>,</w:t>
      </w:r>
      <w:r w:rsidRPr="00304645">
        <w:rPr>
          <w:rFonts w:eastAsia="Times New Roman" w:cs="Times New Roman"/>
          <w:szCs w:val="24"/>
        </w:rPr>
        <w:t xml:space="preserve"> ότι </w:t>
      </w:r>
      <w:r w:rsidRPr="00304645">
        <w:rPr>
          <w:rFonts w:eastAsia="Times New Roman" w:cs="Times New Roman"/>
          <w:szCs w:val="24"/>
        </w:rPr>
        <w:t xml:space="preserve">το πρώτο νομοσχέδιο της </w:t>
      </w:r>
      <w:r>
        <w:rPr>
          <w:rFonts w:eastAsia="Times New Roman" w:cs="Times New Roman"/>
          <w:szCs w:val="24"/>
        </w:rPr>
        <w:t>Κυβέρνησής σας, του αφορώμενου Υπουργείου Αγροτικής Ανάπτυξης ήταν το να δώσει με το ν.43</w:t>
      </w:r>
      <w:r w:rsidRPr="00304645">
        <w:rPr>
          <w:rFonts w:eastAsia="Times New Roman" w:cs="Times New Roman"/>
          <w:szCs w:val="24"/>
        </w:rPr>
        <w:t>51</w:t>
      </w:r>
      <w:r>
        <w:rPr>
          <w:rFonts w:eastAsia="Times New Roman" w:cs="Times New Roman"/>
          <w:szCs w:val="24"/>
        </w:rPr>
        <w:t>/2015</w:t>
      </w:r>
      <w:r w:rsidRPr="00304645">
        <w:rPr>
          <w:rFonts w:eastAsia="Times New Roman" w:cs="Times New Roman"/>
          <w:szCs w:val="24"/>
        </w:rPr>
        <w:t xml:space="preserve"> </w:t>
      </w:r>
      <w:r>
        <w:rPr>
          <w:rFonts w:eastAsia="Times New Roman" w:cs="Times New Roman"/>
          <w:szCs w:val="24"/>
        </w:rPr>
        <w:t xml:space="preserve">δύο </w:t>
      </w:r>
      <w:r w:rsidRPr="00304645">
        <w:rPr>
          <w:rFonts w:eastAsia="Times New Roman" w:cs="Times New Roman"/>
          <w:szCs w:val="24"/>
        </w:rPr>
        <w:t>χρόνια παράταση στην εκπόνηση αυτών των διαχειριστικών σχεδίων</w:t>
      </w:r>
      <w:r>
        <w:rPr>
          <w:rFonts w:eastAsia="Times New Roman" w:cs="Times New Roman"/>
          <w:szCs w:val="24"/>
        </w:rPr>
        <w:t>,</w:t>
      </w:r>
      <w:r w:rsidRPr="00304645">
        <w:rPr>
          <w:rFonts w:eastAsia="Times New Roman" w:cs="Times New Roman"/>
          <w:szCs w:val="24"/>
        </w:rPr>
        <w:t xml:space="preserve"> τα οποία έπρεπε να είναι έτοιμα από </w:t>
      </w:r>
      <w:r>
        <w:rPr>
          <w:rFonts w:eastAsia="Times New Roman" w:cs="Times New Roman"/>
          <w:szCs w:val="24"/>
        </w:rPr>
        <w:t>τις 31 Ιανουαρίου</w:t>
      </w:r>
      <w:r w:rsidRPr="00304645">
        <w:rPr>
          <w:rFonts w:eastAsia="Times New Roman" w:cs="Times New Roman"/>
          <w:szCs w:val="24"/>
        </w:rPr>
        <w:t xml:space="preserve"> του 2017</w:t>
      </w:r>
      <w:r>
        <w:rPr>
          <w:rFonts w:eastAsia="Times New Roman" w:cs="Times New Roman"/>
          <w:szCs w:val="24"/>
        </w:rPr>
        <w:t>.</w:t>
      </w:r>
      <w:r w:rsidRPr="00304645">
        <w:rPr>
          <w:rFonts w:eastAsia="Times New Roman" w:cs="Times New Roman"/>
          <w:szCs w:val="24"/>
        </w:rPr>
        <w:t xml:space="preserve"> Από</w:t>
      </w:r>
      <w:r w:rsidRPr="00304645">
        <w:rPr>
          <w:rFonts w:eastAsia="Times New Roman" w:cs="Times New Roman"/>
          <w:szCs w:val="24"/>
        </w:rPr>
        <w:t xml:space="preserve"> το </w:t>
      </w:r>
      <w:r>
        <w:rPr>
          <w:rFonts w:eastAsia="Times New Roman" w:cs="Times New Roman"/>
          <w:szCs w:val="24"/>
        </w:rPr>
        <w:t>20</w:t>
      </w:r>
      <w:r w:rsidRPr="00304645">
        <w:rPr>
          <w:rFonts w:eastAsia="Times New Roman" w:cs="Times New Roman"/>
          <w:szCs w:val="24"/>
        </w:rPr>
        <w:t>17</w:t>
      </w:r>
      <w:r>
        <w:rPr>
          <w:rFonts w:eastAsia="Times New Roman" w:cs="Times New Roman"/>
          <w:szCs w:val="24"/>
        </w:rPr>
        <w:t>,</w:t>
      </w:r>
      <w:r>
        <w:rPr>
          <w:rFonts w:eastAsia="Times New Roman" w:cs="Times New Roman"/>
          <w:szCs w:val="24"/>
        </w:rPr>
        <w:t xml:space="preserve"> πήγαμε</w:t>
      </w:r>
      <w:r w:rsidRPr="00304645">
        <w:rPr>
          <w:rFonts w:eastAsia="Times New Roman" w:cs="Times New Roman"/>
          <w:szCs w:val="24"/>
        </w:rPr>
        <w:t xml:space="preserve"> στο </w:t>
      </w:r>
      <w:r>
        <w:rPr>
          <w:rFonts w:eastAsia="Times New Roman" w:cs="Times New Roman"/>
          <w:szCs w:val="24"/>
        </w:rPr>
        <w:t>20</w:t>
      </w:r>
      <w:r w:rsidRPr="00304645">
        <w:rPr>
          <w:rFonts w:eastAsia="Times New Roman" w:cs="Times New Roman"/>
          <w:szCs w:val="24"/>
        </w:rPr>
        <w:t>19</w:t>
      </w:r>
      <w:r>
        <w:rPr>
          <w:rFonts w:eastAsia="Times New Roman" w:cs="Times New Roman"/>
          <w:szCs w:val="24"/>
        </w:rPr>
        <w:t>.</w:t>
      </w:r>
      <w:r w:rsidRPr="00304645">
        <w:rPr>
          <w:rFonts w:eastAsia="Times New Roman" w:cs="Times New Roman"/>
          <w:szCs w:val="24"/>
        </w:rPr>
        <w:t xml:space="preserve"> Από το </w:t>
      </w:r>
      <w:r>
        <w:rPr>
          <w:rFonts w:eastAsia="Times New Roman" w:cs="Times New Roman"/>
          <w:szCs w:val="24"/>
        </w:rPr>
        <w:t xml:space="preserve">2019 πήγαμε στο 2021 </w:t>
      </w:r>
      <w:r w:rsidRPr="00304645">
        <w:rPr>
          <w:rFonts w:eastAsia="Times New Roman" w:cs="Times New Roman"/>
          <w:szCs w:val="24"/>
        </w:rPr>
        <w:t xml:space="preserve">και </w:t>
      </w:r>
      <w:r>
        <w:rPr>
          <w:rFonts w:eastAsia="Times New Roman" w:cs="Times New Roman"/>
          <w:szCs w:val="24"/>
        </w:rPr>
        <w:t>«</w:t>
      </w:r>
      <w:r w:rsidRPr="00304645">
        <w:rPr>
          <w:rFonts w:eastAsia="Times New Roman" w:cs="Times New Roman"/>
          <w:szCs w:val="24"/>
        </w:rPr>
        <w:t>βράσε ρύζι</w:t>
      </w:r>
      <w:r>
        <w:rPr>
          <w:rFonts w:eastAsia="Times New Roman" w:cs="Times New Roman"/>
          <w:szCs w:val="24"/>
        </w:rPr>
        <w:t>»</w:t>
      </w:r>
      <w:r>
        <w:rPr>
          <w:rFonts w:eastAsia="Times New Roman" w:cs="Times New Roman"/>
          <w:szCs w:val="24"/>
        </w:rPr>
        <w:t>,</w:t>
      </w:r>
      <w:r w:rsidRPr="00304645">
        <w:rPr>
          <w:rFonts w:eastAsia="Times New Roman" w:cs="Times New Roman"/>
          <w:szCs w:val="24"/>
        </w:rPr>
        <w:t xml:space="preserve"> που λέει κι ο λαός</w:t>
      </w:r>
      <w:r>
        <w:rPr>
          <w:rFonts w:eastAsia="Times New Roman" w:cs="Times New Roman"/>
          <w:szCs w:val="24"/>
        </w:rPr>
        <w:t>.</w:t>
      </w:r>
      <w:r w:rsidRPr="00304645">
        <w:rPr>
          <w:rFonts w:eastAsia="Times New Roman" w:cs="Times New Roman"/>
          <w:szCs w:val="24"/>
        </w:rPr>
        <w:t xml:space="preserve"> </w:t>
      </w:r>
      <w:r>
        <w:rPr>
          <w:rFonts w:eastAsia="Times New Roman" w:cs="Times New Roman"/>
          <w:szCs w:val="24"/>
        </w:rPr>
        <w:t>Θ</w:t>
      </w:r>
      <w:r w:rsidRPr="00304645">
        <w:rPr>
          <w:rFonts w:eastAsia="Times New Roman" w:cs="Times New Roman"/>
          <w:szCs w:val="24"/>
        </w:rPr>
        <w:t xml:space="preserve">α </w:t>
      </w:r>
      <w:r>
        <w:rPr>
          <w:rFonts w:eastAsia="Times New Roman" w:cs="Times New Roman"/>
          <w:szCs w:val="24"/>
        </w:rPr>
        <w:t xml:space="preserve">ήταν </w:t>
      </w:r>
      <w:r w:rsidRPr="00304645">
        <w:rPr>
          <w:rFonts w:eastAsia="Times New Roman" w:cs="Times New Roman"/>
          <w:szCs w:val="24"/>
        </w:rPr>
        <w:t xml:space="preserve">έτοιμα αυτά τα διαχειριστικά σχέδια στις </w:t>
      </w:r>
      <w:r>
        <w:rPr>
          <w:rFonts w:eastAsia="Times New Roman" w:cs="Times New Roman"/>
          <w:szCs w:val="24"/>
        </w:rPr>
        <w:t>31 Ιανουαρίου 2017</w:t>
      </w:r>
      <w:r>
        <w:rPr>
          <w:rFonts w:eastAsia="Times New Roman" w:cs="Times New Roman"/>
          <w:szCs w:val="24"/>
        </w:rPr>
        <w:t>,</w:t>
      </w:r>
      <w:r>
        <w:rPr>
          <w:rFonts w:eastAsia="Times New Roman" w:cs="Times New Roman"/>
          <w:szCs w:val="24"/>
        </w:rPr>
        <w:t xml:space="preserve"> ε</w:t>
      </w:r>
      <w:r w:rsidRPr="00304645">
        <w:rPr>
          <w:rFonts w:eastAsia="Times New Roman" w:cs="Times New Roman"/>
          <w:szCs w:val="24"/>
        </w:rPr>
        <w:t>άν δεν μας ρίχνατε</w:t>
      </w:r>
      <w:r>
        <w:rPr>
          <w:rFonts w:eastAsia="Times New Roman" w:cs="Times New Roman"/>
          <w:szCs w:val="24"/>
        </w:rPr>
        <w:t>,</w:t>
      </w:r>
      <w:r w:rsidRPr="00304645">
        <w:rPr>
          <w:rFonts w:eastAsia="Times New Roman" w:cs="Times New Roman"/>
          <w:szCs w:val="24"/>
        </w:rPr>
        <w:t xml:space="preserve"> </w:t>
      </w:r>
      <w:r>
        <w:rPr>
          <w:rFonts w:eastAsia="Times New Roman" w:cs="Times New Roman"/>
          <w:szCs w:val="24"/>
        </w:rPr>
        <w:t>β</w:t>
      </w:r>
      <w:r w:rsidRPr="00304645">
        <w:rPr>
          <w:rFonts w:eastAsia="Times New Roman" w:cs="Times New Roman"/>
          <w:szCs w:val="24"/>
        </w:rPr>
        <w:t>εβαίως</w:t>
      </w:r>
      <w:r>
        <w:rPr>
          <w:rFonts w:eastAsia="Times New Roman" w:cs="Times New Roman"/>
          <w:szCs w:val="24"/>
        </w:rPr>
        <w:t>,</w:t>
      </w:r>
      <w:r w:rsidRPr="00304645">
        <w:rPr>
          <w:rFonts w:eastAsia="Times New Roman" w:cs="Times New Roman"/>
          <w:szCs w:val="24"/>
        </w:rPr>
        <w:t xml:space="preserve"> το 2015</w:t>
      </w:r>
      <w:r>
        <w:rPr>
          <w:rFonts w:eastAsia="Times New Roman" w:cs="Times New Roman"/>
          <w:szCs w:val="24"/>
        </w:rPr>
        <w:t xml:space="preserve">. </w:t>
      </w:r>
    </w:p>
    <w:p w14:paraId="678A413D" w14:textId="77777777" w:rsidR="0099759A" w:rsidRDefault="00FE124F">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Διότι,</w:t>
      </w:r>
      <w:r w:rsidRPr="00304645">
        <w:rPr>
          <w:rFonts w:eastAsia="Times New Roman" w:cs="Times New Roman"/>
          <w:szCs w:val="24"/>
        </w:rPr>
        <w:t xml:space="preserve"> κυρίες και κύριοι της </w:t>
      </w:r>
      <w:r>
        <w:rPr>
          <w:rFonts w:eastAsia="Times New Roman" w:cs="Times New Roman"/>
          <w:szCs w:val="24"/>
        </w:rPr>
        <w:t>σ</w:t>
      </w:r>
      <w:r w:rsidRPr="00304645">
        <w:rPr>
          <w:rFonts w:eastAsia="Times New Roman" w:cs="Times New Roman"/>
          <w:szCs w:val="24"/>
        </w:rPr>
        <w:t>υμπολίτευσης</w:t>
      </w:r>
      <w:r>
        <w:rPr>
          <w:rFonts w:eastAsia="Times New Roman" w:cs="Times New Roman"/>
          <w:szCs w:val="24"/>
        </w:rPr>
        <w:t>,</w:t>
      </w:r>
      <w:r w:rsidRPr="00304645">
        <w:rPr>
          <w:rFonts w:eastAsia="Times New Roman" w:cs="Times New Roman"/>
          <w:szCs w:val="24"/>
        </w:rPr>
        <w:t xml:space="preserve"> </w:t>
      </w:r>
      <w:r>
        <w:rPr>
          <w:rFonts w:eastAsia="Times New Roman" w:cs="Times New Roman"/>
          <w:szCs w:val="24"/>
        </w:rPr>
        <w:t xml:space="preserve">ήμασταν </w:t>
      </w:r>
      <w:r>
        <w:rPr>
          <w:rFonts w:eastAsia="Times New Roman" w:cs="Times New Roman"/>
          <w:szCs w:val="24"/>
        </w:rPr>
        <w:t>εμείς</w:t>
      </w:r>
      <w:r>
        <w:rPr>
          <w:rFonts w:eastAsia="Times New Roman" w:cs="Times New Roman"/>
          <w:szCs w:val="24"/>
        </w:rPr>
        <w:t>,</w:t>
      </w:r>
      <w:r>
        <w:rPr>
          <w:rFonts w:eastAsia="Times New Roman" w:cs="Times New Roman"/>
          <w:szCs w:val="24"/>
        </w:rPr>
        <w:t xml:space="preserve"> που με το ν.</w:t>
      </w:r>
      <w:r w:rsidRPr="00304645">
        <w:rPr>
          <w:rFonts w:eastAsia="Times New Roman" w:cs="Times New Roman"/>
          <w:szCs w:val="24"/>
        </w:rPr>
        <w:t>4264</w:t>
      </w:r>
      <w:r>
        <w:rPr>
          <w:rFonts w:eastAsia="Times New Roman" w:cs="Times New Roman"/>
          <w:szCs w:val="24"/>
        </w:rPr>
        <w:t>/20</w:t>
      </w:r>
      <w:r w:rsidRPr="00304645">
        <w:rPr>
          <w:rFonts w:eastAsia="Times New Roman" w:cs="Times New Roman"/>
          <w:szCs w:val="24"/>
        </w:rPr>
        <w:t>14</w:t>
      </w:r>
      <w:r>
        <w:rPr>
          <w:rFonts w:eastAsia="Times New Roman" w:cs="Times New Roman"/>
          <w:szCs w:val="24"/>
        </w:rPr>
        <w:t>,</w:t>
      </w:r>
      <w:r w:rsidRPr="00304645">
        <w:rPr>
          <w:rFonts w:eastAsia="Times New Roman" w:cs="Times New Roman"/>
          <w:szCs w:val="24"/>
        </w:rPr>
        <w:t xml:space="preserve"> κατορθώσαμε</w:t>
      </w:r>
      <w:r>
        <w:rPr>
          <w:rFonts w:eastAsia="Times New Roman" w:cs="Times New Roman"/>
          <w:szCs w:val="24"/>
        </w:rPr>
        <w:t xml:space="preserve"> να σας παραδώσουμε μία μεγάλη εθνική επιτυχία, τον σύνν</w:t>
      </w:r>
      <w:r w:rsidRPr="00304645">
        <w:rPr>
          <w:rFonts w:eastAsia="Times New Roman" w:cs="Times New Roman"/>
          <w:szCs w:val="24"/>
        </w:rPr>
        <w:t xml:space="preserve">ομο κοινοτικά πολλαπλασιασμό των βοσκοτόπων της χώρας μας για να έχουν φθηνή και ανέξοδη βοσκή οι κτηνοτρόφοι μας που </w:t>
      </w:r>
      <w:r>
        <w:rPr>
          <w:rFonts w:eastAsia="Times New Roman" w:cs="Times New Roman"/>
          <w:szCs w:val="24"/>
        </w:rPr>
        <w:t xml:space="preserve">αφαιμάσσονται, </w:t>
      </w:r>
      <w:r w:rsidRPr="00304645">
        <w:rPr>
          <w:rFonts w:eastAsia="Times New Roman" w:cs="Times New Roman"/>
          <w:szCs w:val="24"/>
        </w:rPr>
        <w:t>απρόσκοπτη ροή επιδοτήσεων</w:t>
      </w:r>
      <w:r>
        <w:rPr>
          <w:rFonts w:eastAsia="Times New Roman" w:cs="Times New Roman"/>
          <w:szCs w:val="24"/>
        </w:rPr>
        <w:t>,</w:t>
      </w:r>
      <w:r w:rsidRPr="00304645">
        <w:rPr>
          <w:rFonts w:eastAsia="Times New Roman" w:cs="Times New Roman"/>
          <w:szCs w:val="24"/>
        </w:rPr>
        <w:t xml:space="preserve"> χωρίς πρόστιμα</w:t>
      </w:r>
      <w:r>
        <w:rPr>
          <w:rFonts w:eastAsia="Times New Roman" w:cs="Times New Roman"/>
          <w:szCs w:val="24"/>
        </w:rPr>
        <w:t>,</w:t>
      </w:r>
      <w:r w:rsidRPr="00304645">
        <w:rPr>
          <w:rFonts w:eastAsia="Times New Roman" w:cs="Times New Roman"/>
          <w:szCs w:val="24"/>
        </w:rPr>
        <w:t xml:space="preserve"> νόμιμο</w:t>
      </w:r>
      <w:r>
        <w:rPr>
          <w:rFonts w:eastAsia="Times New Roman" w:cs="Times New Roman"/>
          <w:szCs w:val="24"/>
        </w:rPr>
        <w:t>,</w:t>
      </w:r>
      <w:r w:rsidRPr="00304645">
        <w:rPr>
          <w:rFonts w:eastAsia="Times New Roman" w:cs="Times New Roman"/>
          <w:szCs w:val="24"/>
        </w:rPr>
        <w:t xml:space="preserve"> σύννομο με τα κοινοτικά δεδομένα και τον κανονισμό </w:t>
      </w:r>
      <w:r>
        <w:rPr>
          <w:rFonts w:eastAsia="Times New Roman" w:cs="Times New Roman"/>
          <w:szCs w:val="24"/>
        </w:rPr>
        <w:t>«</w:t>
      </w:r>
      <w:r w:rsidRPr="00304645">
        <w:rPr>
          <w:rFonts w:eastAsia="Times New Roman" w:cs="Times New Roman"/>
          <w:szCs w:val="24"/>
          <w:lang w:val="en-US"/>
        </w:rPr>
        <w:t>Omnibus</w:t>
      </w:r>
      <w:r>
        <w:rPr>
          <w:rFonts w:eastAsia="Times New Roman" w:cs="Times New Roman"/>
          <w:szCs w:val="24"/>
        </w:rPr>
        <w:t>»</w:t>
      </w:r>
      <w:r>
        <w:rPr>
          <w:rFonts w:eastAsia="Times New Roman" w:cs="Times New Roman"/>
          <w:szCs w:val="24"/>
        </w:rPr>
        <w:t xml:space="preserve"> των βοσκήσιμων γαιών από τα δεκαεπτά εκατομμύρια στρέμματα</w:t>
      </w:r>
      <w:r w:rsidRPr="00304645">
        <w:rPr>
          <w:rFonts w:eastAsia="Times New Roman" w:cs="Times New Roman"/>
          <w:szCs w:val="24"/>
        </w:rPr>
        <w:t xml:space="preserve"> στα </w:t>
      </w:r>
      <w:r>
        <w:rPr>
          <w:rFonts w:eastAsia="Times New Roman" w:cs="Times New Roman"/>
          <w:szCs w:val="24"/>
        </w:rPr>
        <w:t>είκοσι πέντε</w:t>
      </w:r>
      <w:r w:rsidRPr="00304645">
        <w:rPr>
          <w:rFonts w:eastAsia="Times New Roman" w:cs="Times New Roman"/>
          <w:szCs w:val="24"/>
        </w:rPr>
        <w:t xml:space="preserve"> εκατομμύρια στρέμματα</w:t>
      </w:r>
      <w:r>
        <w:rPr>
          <w:rFonts w:eastAsia="Times New Roman" w:cs="Times New Roman"/>
          <w:szCs w:val="24"/>
        </w:rPr>
        <w:t>.</w:t>
      </w:r>
      <w:r w:rsidRPr="00304645">
        <w:rPr>
          <w:rFonts w:eastAsia="Times New Roman" w:cs="Times New Roman"/>
          <w:szCs w:val="24"/>
        </w:rPr>
        <w:t xml:space="preserve"> </w:t>
      </w:r>
    </w:p>
    <w:p w14:paraId="678A413E" w14:textId="77777777" w:rsidR="0099759A" w:rsidRDefault="00FE124F">
      <w:pPr>
        <w:spacing w:line="600" w:lineRule="auto"/>
        <w:ind w:firstLine="720"/>
        <w:contextualSpacing/>
        <w:jc w:val="both"/>
        <w:rPr>
          <w:rFonts w:eastAsia="Times New Roman" w:cs="Times New Roman"/>
          <w:szCs w:val="24"/>
        </w:rPr>
      </w:pPr>
      <w:r w:rsidRPr="00E735B9">
        <w:rPr>
          <w:rFonts w:eastAsia="Times New Roman" w:cs="Times New Roman"/>
          <w:szCs w:val="24"/>
        </w:rPr>
        <w:lastRenderedPageBreak/>
        <w:t>Και γιατί είναι τόσο σημαντικές αυτές οι βοσκήσιμες γαίες</w:t>
      </w:r>
      <w:r>
        <w:rPr>
          <w:rFonts w:eastAsia="Times New Roman" w:cs="Times New Roman"/>
          <w:szCs w:val="24"/>
        </w:rPr>
        <w:t>;</w:t>
      </w:r>
      <w:r w:rsidRPr="00E735B9">
        <w:rPr>
          <w:rFonts w:eastAsia="Times New Roman" w:cs="Times New Roman"/>
          <w:szCs w:val="24"/>
        </w:rPr>
        <w:t xml:space="preserve"> Μα</w:t>
      </w:r>
      <w:r>
        <w:rPr>
          <w:rFonts w:eastAsia="Times New Roman" w:cs="Times New Roman"/>
          <w:szCs w:val="24"/>
        </w:rPr>
        <w:t xml:space="preserve">, γιατί, </w:t>
      </w:r>
      <w:r w:rsidRPr="00E735B9">
        <w:rPr>
          <w:rFonts w:eastAsia="Times New Roman" w:cs="Times New Roman"/>
          <w:szCs w:val="24"/>
        </w:rPr>
        <w:t>κυρίες και κύριοι</w:t>
      </w:r>
      <w:r>
        <w:rPr>
          <w:rFonts w:eastAsia="Times New Roman" w:cs="Times New Roman"/>
          <w:szCs w:val="24"/>
        </w:rPr>
        <w:t>, ε</w:t>
      </w:r>
      <w:r w:rsidRPr="00E735B9">
        <w:rPr>
          <w:rFonts w:eastAsia="Times New Roman" w:cs="Times New Roman"/>
          <w:szCs w:val="24"/>
        </w:rPr>
        <w:t>ίναι η βάση για την ενεργοποίηση των επιδοτήσεων</w:t>
      </w:r>
      <w:r>
        <w:rPr>
          <w:rFonts w:eastAsia="Times New Roman" w:cs="Times New Roman"/>
          <w:szCs w:val="24"/>
        </w:rPr>
        <w:t>.</w:t>
      </w:r>
      <w:r w:rsidRPr="00E735B9">
        <w:rPr>
          <w:rFonts w:eastAsia="Times New Roman" w:cs="Times New Roman"/>
          <w:szCs w:val="24"/>
        </w:rPr>
        <w:t xml:space="preserve"> Και πότε το κάνετε αυτό</w:t>
      </w:r>
      <w:r>
        <w:rPr>
          <w:rFonts w:eastAsia="Times New Roman" w:cs="Times New Roman"/>
          <w:szCs w:val="24"/>
        </w:rPr>
        <w:t>;</w:t>
      </w:r>
      <w:r w:rsidRPr="00E735B9">
        <w:rPr>
          <w:rFonts w:eastAsia="Times New Roman" w:cs="Times New Roman"/>
          <w:szCs w:val="24"/>
        </w:rPr>
        <w:t xml:space="preserve"> Βεβαίως</w:t>
      </w:r>
      <w:r>
        <w:rPr>
          <w:rFonts w:eastAsia="Times New Roman" w:cs="Times New Roman"/>
          <w:szCs w:val="24"/>
        </w:rPr>
        <w:t>,</w:t>
      </w:r>
      <w:r w:rsidRPr="00E735B9">
        <w:rPr>
          <w:rFonts w:eastAsia="Times New Roman" w:cs="Times New Roman"/>
          <w:szCs w:val="24"/>
        </w:rPr>
        <w:t xml:space="preserve"> στις κρίσιμες διαπραγματεύσεις για τη νέα ΚΑΠ </w:t>
      </w:r>
      <w:r>
        <w:rPr>
          <w:rFonts w:eastAsia="Times New Roman" w:cs="Times New Roman"/>
          <w:szCs w:val="24"/>
        </w:rPr>
        <w:t>2021-20</w:t>
      </w:r>
      <w:r w:rsidRPr="00E735B9">
        <w:rPr>
          <w:rFonts w:eastAsia="Times New Roman" w:cs="Times New Roman"/>
          <w:szCs w:val="24"/>
        </w:rPr>
        <w:t>27</w:t>
      </w:r>
      <w:r>
        <w:rPr>
          <w:rFonts w:eastAsia="Times New Roman" w:cs="Times New Roman"/>
          <w:szCs w:val="24"/>
        </w:rPr>
        <w:t>,</w:t>
      </w:r>
      <w:r w:rsidRPr="00E735B9">
        <w:rPr>
          <w:rFonts w:eastAsia="Times New Roman" w:cs="Times New Roman"/>
          <w:szCs w:val="24"/>
        </w:rPr>
        <w:t xml:space="preserve"> που η χώρα μας είναι αντιμέτωπη</w:t>
      </w:r>
      <w:r>
        <w:rPr>
          <w:rFonts w:eastAsia="Times New Roman" w:cs="Times New Roman"/>
          <w:szCs w:val="24"/>
        </w:rPr>
        <w:t>,</w:t>
      </w:r>
      <w:r w:rsidRPr="00E735B9">
        <w:rPr>
          <w:rFonts w:eastAsia="Times New Roman" w:cs="Times New Roman"/>
          <w:szCs w:val="24"/>
        </w:rPr>
        <w:t xml:space="preserve"> αφενός με τη μείωση του </w:t>
      </w:r>
      <w:r>
        <w:rPr>
          <w:rFonts w:eastAsia="Times New Roman" w:cs="Times New Roman"/>
          <w:szCs w:val="24"/>
        </w:rPr>
        <w:t>κοινοτικού προϋπολογισμού για</w:t>
      </w:r>
      <w:r>
        <w:rPr>
          <w:rFonts w:eastAsia="Times New Roman" w:cs="Times New Roman"/>
          <w:szCs w:val="24"/>
        </w:rPr>
        <w:t xml:space="preserve"> τη γ</w:t>
      </w:r>
      <w:r w:rsidRPr="00E735B9">
        <w:rPr>
          <w:rFonts w:eastAsia="Times New Roman" w:cs="Times New Roman"/>
          <w:szCs w:val="24"/>
        </w:rPr>
        <w:t>εωργία</w:t>
      </w:r>
      <w:r>
        <w:rPr>
          <w:rFonts w:eastAsia="Times New Roman" w:cs="Times New Roman"/>
          <w:szCs w:val="24"/>
        </w:rPr>
        <w:t>,</w:t>
      </w:r>
      <w:r w:rsidRPr="00E735B9">
        <w:rPr>
          <w:rFonts w:eastAsia="Times New Roman" w:cs="Times New Roman"/>
          <w:szCs w:val="24"/>
        </w:rPr>
        <w:t xml:space="preserve"> αφετέρου με την </w:t>
      </w:r>
      <w:r>
        <w:rPr>
          <w:rFonts w:eastAsia="Times New Roman" w:cs="Times New Roman"/>
          <w:szCs w:val="24"/>
        </w:rPr>
        <w:t xml:space="preserve">απειλή της εξωτερικής σύγκλισης, </w:t>
      </w:r>
      <w:r w:rsidRPr="00E735B9">
        <w:rPr>
          <w:rFonts w:eastAsia="Times New Roman" w:cs="Times New Roman"/>
          <w:szCs w:val="24"/>
        </w:rPr>
        <w:t xml:space="preserve">σενάριο καταστροφικό για τη χώρα </w:t>
      </w:r>
      <w:r>
        <w:rPr>
          <w:rFonts w:eastAsia="Times New Roman" w:cs="Times New Roman"/>
          <w:szCs w:val="24"/>
        </w:rPr>
        <w:t xml:space="preserve">μας… </w:t>
      </w:r>
    </w:p>
    <w:p w14:paraId="678A413F"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678A4140"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Μισό λεπτό, κύριε Πρόεδρε.</w:t>
      </w:r>
    </w:p>
    <w:p w14:paraId="678A4141"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Για </w:t>
      </w:r>
      <w:r w:rsidRPr="00E735B9">
        <w:rPr>
          <w:rFonts w:eastAsia="Times New Roman" w:cs="Times New Roman"/>
          <w:szCs w:val="24"/>
        </w:rPr>
        <w:t>την εξωτερική σύγκλιση ξιφουλκούν οι χώ</w:t>
      </w:r>
      <w:r w:rsidRPr="00E735B9">
        <w:rPr>
          <w:rFonts w:eastAsia="Times New Roman" w:cs="Times New Roman"/>
          <w:szCs w:val="24"/>
        </w:rPr>
        <w:t>ρες Βίσεγκραντ</w:t>
      </w:r>
      <w:r>
        <w:rPr>
          <w:rFonts w:eastAsia="Times New Roman" w:cs="Times New Roman"/>
          <w:szCs w:val="24"/>
        </w:rPr>
        <w:t xml:space="preserve"> και</w:t>
      </w:r>
      <w:r w:rsidRPr="00E735B9">
        <w:rPr>
          <w:rFonts w:eastAsia="Times New Roman" w:cs="Times New Roman"/>
          <w:szCs w:val="24"/>
        </w:rPr>
        <w:t xml:space="preserve"> οι χώρες της Βαλτικής</w:t>
      </w:r>
      <w:r>
        <w:rPr>
          <w:rFonts w:eastAsia="Times New Roman" w:cs="Times New Roman"/>
          <w:szCs w:val="24"/>
        </w:rPr>
        <w:t>.</w:t>
      </w:r>
      <w:r w:rsidRPr="00E735B9">
        <w:rPr>
          <w:rFonts w:eastAsia="Times New Roman" w:cs="Times New Roman"/>
          <w:szCs w:val="24"/>
        </w:rPr>
        <w:t xml:space="preserve"> </w:t>
      </w:r>
      <w:r>
        <w:rPr>
          <w:rFonts w:eastAsia="Times New Roman" w:cs="Times New Roman"/>
          <w:szCs w:val="24"/>
        </w:rPr>
        <w:t>Υπονομεύετε</w:t>
      </w:r>
      <w:r w:rsidRPr="00E735B9">
        <w:rPr>
          <w:rFonts w:eastAsia="Times New Roman" w:cs="Times New Roman"/>
          <w:szCs w:val="24"/>
        </w:rPr>
        <w:t xml:space="preserve"> έτσι τα δικαιώματα</w:t>
      </w:r>
      <w:r>
        <w:rPr>
          <w:rFonts w:eastAsia="Times New Roman" w:cs="Times New Roman"/>
          <w:szCs w:val="24"/>
        </w:rPr>
        <w:t xml:space="preserve"> και τα εισοδήματα των κτηνοτρόφων, </w:t>
      </w:r>
      <w:r w:rsidRPr="00E735B9">
        <w:rPr>
          <w:rFonts w:eastAsia="Times New Roman" w:cs="Times New Roman"/>
          <w:szCs w:val="24"/>
        </w:rPr>
        <w:t xml:space="preserve">αφού </w:t>
      </w:r>
      <w:r>
        <w:rPr>
          <w:rFonts w:eastAsia="Times New Roman" w:cs="Times New Roman"/>
          <w:szCs w:val="24"/>
        </w:rPr>
        <w:t>βεβαίως πρώτα τα υπονομεύσατε</w:t>
      </w:r>
      <w:r w:rsidRPr="00E735B9">
        <w:rPr>
          <w:rFonts w:eastAsia="Times New Roman" w:cs="Times New Roman"/>
          <w:szCs w:val="24"/>
        </w:rPr>
        <w:t xml:space="preserve"> με το αλαλούμ στους δασικούς χάρτες</w:t>
      </w:r>
      <w:r>
        <w:rPr>
          <w:rFonts w:eastAsia="Times New Roman" w:cs="Times New Roman"/>
          <w:szCs w:val="24"/>
        </w:rPr>
        <w:t>,</w:t>
      </w:r>
      <w:r w:rsidRPr="00E735B9">
        <w:rPr>
          <w:rFonts w:eastAsia="Times New Roman" w:cs="Times New Roman"/>
          <w:szCs w:val="24"/>
        </w:rPr>
        <w:t xml:space="preserve"> όπου έμειναν απλήρωτοι</w:t>
      </w:r>
      <w:r>
        <w:rPr>
          <w:rFonts w:eastAsia="Times New Roman" w:cs="Times New Roman"/>
          <w:szCs w:val="24"/>
        </w:rPr>
        <w:t>,</w:t>
      </w:r>
      <w:r w:rsidRPr="00E735B9">
        <w:rPr>
          <w:rFonts w:eastAsia="Times New Roman" w:cs="Times New Roman"/>
          <w:szCs w:val="24"/>
        </w:rPr>
        <w:t xml:space="preserve"> αυτοί </w:t>
      </w:r>
      <w:r>
        <w:rPr>
          <w:rFonts w:eastAsia="Times New Roman" w:cs="Times New Roman"/>
          <w:szCs w:val="24"/>
        </w:rPr>
        <w:t xml:space="preserve">των οποίων </w:t>
      </w:r>
      <w:r w:rsidRPr="00E735B9">
        <w:rPr>
          <w:rFonts w:eastAsia="Times New Roman" w:cs="Times New Roman"/>
          <w:szCs w:val="24"/>
        </w:rPr>
        <w:t xml:space="preserve">οι εκτάσεις θεωρήθηκαν </w:t>
      </w:r>
      <w:r>
        <w:rPr>
          <w:rFonts w:eastAsia="Times New Roman" w:cs="Times New Roman"/>
          <w:szCs w:val="24"/>
        </w:rPr>
        <w:t>δ</w:t>
      </w:r>
      <w:r w:rsidRPr="00E735B9">
        <w:rPr>
          <w:rFonts w:eastAsia="Times New Roman" w:cs="Times New Roman"/>
          <w:szCs w:val="24"/>
        </w:rPr>
        <w:t>ασικές</w:t>
      </w:r>
      <w:r>
        <w:rPr>
          <w:rFonts w:eastAsia="Times New Roman" w:cs="Times New Roman"/>
          <w:szCs w:val="24"/>
        </w:rPr>
        <w:t>.</w:t>
      </w:r>
      <w:r w:rsidRPr="00E735B9">
        <w:rPr>
          <w:rFonts w:eastAsia="Times New Roman" w:cs="Times New Roman"/>
          <w:szCs w:val="24"/>
        </w:rPr>
        <w:t xml:space="preserve"> </w:t>
      </w:r>
    </w:p>
    <w:p w14:paraId="678A4142"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Ρωτώ, λοιπόν,</w:t>
      </w:r>
      <w:r w:rsidRPr="00E735B9">
        <w:rPr>
          <w:rFonts w:eastAsia="Times New Roman" w:cs="Times New Roman"/>
          <w:szCs w:val="24"/>
        </w:rPr>
        <w:t xml:space="preserve"> τον </w:t>
      </w:r>
      <w:r>
        <w:rPr>
          <w:rFonts w:eastAsia="Times New Roman" w:cs="Times New Roman"/>
          <w:szCs w:val="24"/>
        </w:rPr>
        <w:t>κ.</w:t>
      </w:r>
      <w:r w:rsidRPr="00E735B9">
        <w:rPr>
          <w:rFonts w:eastAsia="Times New Roman" w:cs="Times New Roman"/>
          <w:szCs w:val="24"/>
        </w:rPr>
        <w:t xml:space="preserve"> Αραχωβίτη</w:t>
      </w:r>
      <w:r>
        <w:rPr>
          <w:rFonts w:eastAsia="Times New Roman" w:cs="Times New Roman"/>
          <w:szCs w:val="24"/>
        </w:rPr>
        <w:t>, α</w:t>
      </w:r>
      <w:r w:rsidRPr="00E735B9">
        <w:rPr>
          <w:rFonts w:eastAsia="Times New Roman" w:cs="Times New Roman"/>
          <w:szCs w:val="24"/>
        </w:rPr>
        <w:t xml:space="preserve">ν και είναι </w:t>
      </w:r>
      <w:r>
        <w:rPr>
          <w:rFonts w:eastAsia="Times New Roman" w:cs="Times New Roman"/>
          <w:szCs w:val="24"/>
        </w:rPr>
        <w:t xml:space="preserve">απών, </w:t>
      </w:r>
      <w:r w:rsidRPr="00E735B9">
        <w:rPr>
          <w:rFonts w:eastAsia="Times New Roman" w:cs="Times New Roman"/>
          <w:szCs w:val="24"/>
        </w:rPr>
        <w:t xml:space="preserve">που </w:t>
      </w:r>
      <w:r>
        <w:rPr>
          <w:rFonts w:eastAsia="Times New Roman" w:cs="Times New Roman"/>
          <w:szCs w:val="24"/>
        </w:rPr>
        <w:t>είχε το θράσος να πει</w:t>
      </w:r>
      <w:r w:rsidRPr="00E735B9">
        <w:rPr>
          <w:rFonts w:eastAsia="Times New Roman" w:cs="Times New Roman"/>
          <w:szCs w:val="24"/>
        </w:rPr>
        <w:t xml:space="preserve"> στην </w:t>
      </w:r>
      <w:r>
        <w:rPr>
          <w:rFonts w:eastAsia="Times New Roman" w:cs="Times New Roman"/>
          <w:szCs w:val="24"/>
        </w:rPr>
        <w:t>ε</w:t>
      </w:r>
      <w:r w:rsidRPr="00E735B9">
        <w:rPr>
          <w:rFonts w:eastAsia="Times New Roman" w:cs="Times New Roman"/>
          <w:szCs w:val="24"/>
        </w:rPr>
        <w:t>πιτροπή ότι</w:t>
      </w:r>
      <w:r>
        <w:rPr>
          <w:rFonts w:eastAsia="Times New Roman" w:cs="Times New Roman"/>
          <w:szCs w:val="24"/>
        </w:rPr>
        <w:t xml:space="preserve"> τα διαχειριστικά σχέδια </w:t>
      </w:r>
      <w:r>
        <w:rPr>
          <w:rFonts w:eastAsia="Times New Roman" w:cs="Times New Roman"/>
          <w:szCs w:val="24"/>
        </w:rPr>
        <w:lastRenderedPageBreak/>
        <w:t>είναι ά</w:t>
      </w:r>
      <w:r w:rsidRPr="00E735B9">
        <w:rPr>
          <w:rFonts w:eastAsia="Times New Roman" w:cs="Times New Roman"/>
          <w:szCs w:val="24"/>
        </w:rPr>
        <w:t>σχετα με τις επιδοτήσεις</w:t>
      </w:r>
      <w:r>
        <w:rPr>
          <w:rFonts w:eastAsia="Times New Roman" w:cs="Times New Roman"/>
          <w:szCs w:val="24"/>
        </w:rPr>
        <w:t>: Μ</w:t>
      </w:r>
      <w:r w:rsidRPr="00E735B9">
        <w:rPr>
          <w:rFonts w:eastAsia="Times New Roman" w:cs="Times New Roman"/>
          <w:szCs w:val="24"/>
        </w:rPr>
        <w:t xml:space="preserve">ε πόσα </w:t>
      </w:r>
      <w:r>
        <w:rPr>
          <w:rFonts w:eastAsia="Times New Roman" w:cs="Times New Roman"/>
          <w:szCs w:val="24"/>
        </w:rPr>
        <w:t xml:space="preserve">εκατομμύρια </w:t>
      </w:r>
      <w:r w:rsidRPr="00E735B9">
        <w:rPr>
          <w:rFonts w:eastAsia="Times New Roman" w:cs="Times New Roman"/>
          <w:szCs w:val="24"/>
        </w:rPr>
        <w:t xml:space="preserve">στρέμματα </w:t>
      </w:r>
      <w:r>
        <w:rPr>
          <w:rFonts w:eastAsia="Times New Roman" w:cs="Times New Roman"/>
          <w:szCs w:val="24"/>
        </w:rPr>
        <w:t xml:space="preserve">βοσκοτόπων </w:t>
      </w:r>
      <w:r w:rsidRPr="00E735B9">
        <w:rPr>
          <w:rFonts w:eastAsia="Times New Roman" w:cs="Times New Roman"/>
          <w:szCs w:val="24"/>
        </w:rPr>
        <w:t>προσέ</w:t>
      </w:r>
      <w:r>
        <w:rPr>
          <w:rFonts w:eastAsia="Times New Roman" w:cs="Times New Roman"/>
          <w:szCs w:val="24"/>
        </w:rPr>
        <w:t>ρ</w:t>
      </w:r>
      <w:r w:rsidRPr="00E735B9">
        <w:rPr>
          <w:rFonts w:eastAsia="Times New Roman" w:cs="Times New Roman"/>
          <w:szCs w:val="24"/>
        </w:rPr>
        <w:t>χετ</w:t>
      </w:r>
      <w:r>
        <w:rPr>
          <w:rFonts w:eastAsia="Times New Roman" w:cs="Times New Roman"/>
          <w:szCs w:val="24"/>
        </w:rPr>
        <w:t>αι</w:t>
      </w:r>
      <w:r w:rsidRPr="00E735B9">
        <w:rPr>
          <w:rFonts w:eastAsia="Times New Roman" w:cs="Times New Roman"/>
          <w:szCs w:val="24"/>
        </w:rPr>
        <w:t xml:space="preserve"> η χώρα μας ενόψει της κρίσιμης νέας ΚΑΠ</w:t>
      </w:r>
      <w:r>
        <w:rPr>
          <w:rFonts w:eastAsia="Times New Roman" w:cs="Times New Roman"/>
          <w:szCs w:val="24"/>
        </w:rPr>
        <w:t>;</w:t>
      </w:r>
      <w:r w:rsidRPr="00E735B9">
        <w:rPr>
          <w:rFonts w:eastAsia="Times New Roman" w:cs="Times New Roman"/>
          <w:szCs w:val="24"/>
        </w:rPr>
        <w:t xml:space="preserve"> </w:t>
      </w:r>
      <w:r>
        <w:rPr>
          <w:rFonts w:eastAsia="Times New Roman" w:cs="Times New Roman"/>
          <w:szCs w:val="24"/>
        </w:rPr>
        <w:t>Α</w:t>
      </w:r>
      <w:r w:rsidRPr="00E735B9">
        <w:rPr>
          <w:rFonts w:eastAsia="Times New Roman" w:cs="Times New Roman"/>
          <w:szCs w:val="24"/>
        </w:rPr>
        <w:t>παιτώ μία</w:t>
      </w:r>
      <w:r w:rsidRPr="00E735B9">
        <w:rPr>
          <w:rFonts w:eastAsia="Times New Roman" w:cs="Times New Roman"/>
          <w:szCs w:val="24"/>
        </w:rPr>
        <w:t xml:space="preserve"> απάντηση</w:t>
      </w:r>
      <w:r>
        <w:rPr>
          <w:rFonts w:eastAsia="Times New Roman" w:cs="Times New Roman"/>
          <w:szCs w:val="24"/>
        </w:rPr>
        <w:t>,</w:t>
      </w:r>
      <w:r w:rsidRPr="00E735B9">
        <w:rPr>
          <w:rFonts w:eastAsia="Times New Roman" w:cs="Times New Roman"/>
          <w:szCs w:val="24"/>
        </w:rPr>
        <w:t xml:space="preserve"> γιατί από αυτό κρίνεται το μέλλον της </w:t>
      </w:r>
      <w:r>
        <w:rPr>
          <w:rFonts w:eastAsia="Times New Roman" w:cs="Times New Roman"/>
          <w:szCs w:val="24"/>
        </w:rPr>
        <w:t>ε</w:t>
      </w:r>
      <w:r w:rsidRPr="00E735B9">
        <w:rPr>
          <w:rFonts w:eastAsia="Times New Roman" w:cs="Times New Roman"/>
          <w:szCs w:val="24"/>
        </w:rPr>
        <w:t xml:space="preserve">λληνικής </w:t>
      </w:r>
      <w:r>
        <w:rPr>
          <w:rFonts w:eastAsia="Times New Roman" w:cs="Times New Roman"/>
          <w:szCs w:val="24"/>
        </w:rPr>
        <w:t>κτηνοτροφίας.</w:t>
      </w:r>
      <w:r w:rsidRPr="00E735B9">
        <w:rPr>
          <w:rFonts w:eastAsia="Times New Roman" w:cs="Times New Roman"/>
          <w:szCs w:val="24"/>
        </w:rPr>
        <w:t xml:space="preserve"> </w:t>
      </w:r>
    </w:p>
    <w:p w14:paraId="678A4143"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Α</w:t>
      </w:r>
      <w:r>
        <w:rPr>
          <w:rFonts w:eastAsia="Times New Roman" w:cs="Times New Roman"/>
          <w:szCs w:val="24"/>
        </w:rPr>
        <w:t xml:space="preserve">λήθεια, αυτά τα 20.000.000 </w:t>
      </w:r>
      <w:r w:rsidRPr="00E735B9">
        <w:rPr>
          <w:rFonts w:eastAsia="Times New Roman" w:cs="Times New Roman"/>
          <w:szCs w:val="24"/>
        </w:rPr>
        <w:t>ευρώ</w:t>
      </w:r>
      <w:r>
        <w:rPr>
          <w:rFonts w:eastAsia="Times New Roman" w:cs="Times New Roman"/>
          <w:szCs w:val="24"/>
        </w:rPr>
        <w:t>,</w:t>
      </w:r>
      <w:r w:rsidRPr="00E735B9">
        <w:rPr>
          <w:rFonts w:eastAsia="Times New Roman" w:cs="Times New Roman"/>
          <w:szCs w:val="24"/>
        </w:rPr>
        <w:t xml:space="preserve"> λέει</w:t>
      </w:r>
      <w:r>
        <w:rPr>
          <w:rFonts w:eastAsia="Times New Roman" w:cs="Times New Roman"/>
          <w:szCs w:val="24"/>
        </w:rPr>
        <w:t>,</w:t>
      </w:r>
      <w:r w:rsidRPr="00E735B9">
        <w:rPr>
          <w:rFonts w:eastAsia="Times New Roman" w:cs="Times New Roman"/>
          <w:szCs w:val="24"/>
        </w:rPr>
        <w:t xml:space="preserve"> για την εκπόνηση των βοσκήσιμων γαιών</w:t>
      </w:r>
      <w:r>
        <w:rPr>
          <w:rFonts w:eastAsia="Times New Roman" w:cs="Times New Roman"/>
          <w:szCs w:val="24"/>
        </w:rPr>
        <w:t>, α</w:t>
      </w:r>
      <w:r w:rsidRPr="00E735B9">
        <w:rPr>
          <w:rFonts w:eastAsia="Times New Roman" w:cs="Times New Roman"/>
          <w:szCs w:val="24"/>
        </w:rPr>
        <w:t>πό πού και πώς προκύπτουν</w:t>
      </w:r>
      <w:r>
        <w:rPr>
          <w:rFonts w:eastAsia="Times New Roman" w:cs="Times New Roman"/>
          <w:szCs w:val="24"/>
        </w:rPr>
        <w:t>;</w:t>
      </w:r>
      <w:r w:rsidRPr="00E735B9">
        <w:rPr>
          <w:rFonts w:eastAsia="Times New Roman" w:cs="Times New Roman"/>
          <w:szCs w:val="24"/>
        </w:rPr>
        <w:t xml:space="preserve"> Αντί</w:t>
      </w:r>
      <w:r>
        <w:rPr>
          <w:rFonts w:eastAsia="Times New Roman" w:cs="Times New Roman"/>
          <w:szCs w:val="24"/>
        </w:rPr>
        <w:t>,</w:t>
      </w:r>
      <w:r w:rsidRPr="00E735B9">
        <w:rPr>
          <w:rFonts w:eastAsia="Times New Roman" w:cs="Times New Roman"/>
          <w:szCs w:val="24"/>
        </w:rPr>
        <w:t xml:space="preserve"> λοιπόν</w:t>
      </w:r>
      <w:r>
        <w:rPr>
          <w:rFonts w:eastAsia="Times New Roman" w:cs="Times New Roman"/>
          <w:szCs w:val="24"/>
        </w:rPr>
        <w:t>, να προσέρχεστε άπρακτοι,</w:t>
      </w:r>
      <w:r w:rsidRPr="00E735B9">
        <w:rPr>
          <w:rFonts w:eastAsia="Times New Roman" w:cs="Times New Roman"/>
          <w:szCs w:val="24"/>
        </w:rPr>
        <w:t xml:space="preserve"> τυπικά και ουσιαστικά απόντες από τα</w:t>
      </w:r>
      <w:r w:rsidRPr="00E735B9">
        <w:rPr>
          <w:rFonts w:eastAsia="Times New Roman" w:cs="Times New Roman"/>
          <w:szCs w:val="24"/>
        </w:rPr>
        <w:t xml:space="preserve"> όσα τεκταίνονται αυτή τη στιγμή στην Ευρωπαϊκή Ένωση για τη νέα </w:t>
      </w:r>
      <w:r>
        <w:rPr>
          <w:rFonts w:eastAsia="Times New Roman" w:cs="Times New Roman"/>
          <w:szCs w:val="24"/>
        </w:rPr>
        <w:t>ΚΑΠ, ξ</w:t>
      </w:r>
      <w:r w:rsidRPr="00E735B9">
        <w:rPr>
          <w:rFonts w:eastAsia="Times New Roman" w:cs="Times New Roman"/>
          <w:szCs w:val="24"/>
        </w:rPr>
        <w:t>υπνήστε</w:t>
      </w:r>
      <w:r>
        <w:rPr>
          <w:rFonts w:eastAsia="Times New Roman" w:cs="Times New Roman"/>
          <w:szCs w:val="24"/>
        </w:rPr>
        <w:t>,</w:t>
      </w:r>
      <w:r w:rsidRPr="00E735B9">
        <w:rPr>
          <w:rFonts w:eastAsia="Times New Roman" w:cs="Times New Roman"/>
          <w:szCs w:val="24"/>
        </w:rPr>
        <w:t xml:space="preserve"> κύρι</w:t>
      </w:r>
      <w:r>
        <w:rPr>
          <w:rFonts w:eastAsia="Times New Roman" w:cs="Times New Roman"/>
          <w:szCs w:val="24"/>
        </w:rPr>
        <w:t>ε Υπουργέ</w:t>
      </w:r>
      <w:r w:rsidRPr="00E735B9">
        <w:rPr>
          <w:rFonts w:eastAsia="Times New Roman" w:cs="Times New Roman"/>
          <w:szCs w:val="24"/>
        </w:rPr>
        <w:t xml:space="preserve"> Αγροτικής Ανάπτυξης</w:t>
      </w:r>
      <w:r>
        <w:rPr>
          <w:rFonts w:eastAsia="Times New Roman" w:cs="Times New Roman"/>
          <w:szCs w:val="24"/>
        </w:rPr>
        <w:t>,</w:t>
      </w:r>
      <w:r w:rsidRPr="00E735B9">
        <w:rPr>
          <w:rFonts w:eastAsia="Times New Roman" w:cs="Times New Roman"/>
          <w:szCs w:val="24"/>
        </w:rPr>
        <w:t xml:space="preserve"> γιατί είστε και συνεχίζετε να είστε οι σφαγείς της </w:t>
      </w:r>
      <w:r>
        <w:rPr>
          <w:rFonts w:eastAsia="Times New Roman" w:cs="Times New Roman"/>
          <w:szCs w:val="24"/>
        </w:rPr>
        <w:t>ελληνικής γ</w:t>
      </w:r>
      <w:r w:rsidRPr="00E735B9">
        <w:rPr>
          <w:rFonts w:eastAsia="Times New Roman" w:cs="Times New Roman"/>
          <w:szCs w:val="24"/>
        </w:rPr>
        <w:t xml:space="preserve">εωργίας και </w:t>
      </w:r>
      <w:r>
        <w:rPr>
          <w:rFonts w:eastAsia="Times New Roman" w:cs="Times New Roman"/>
          <w:szCs w:val="24"/>
        </w:rPr>
        <w:t>οι υπονομευτές του μέλλοντός της.</w:t>
      </w:r>
      <w:r w:rsidRPr="00E735B9">
        <w:rPr>
          <w:rFonts w:eastAsia="Times New Roman" w:cs="Times New Roman"/>
          <w:szCs w:val="24"/>
        </w:rPr>
        <w:t xml:space="preserve"> </w:t>
      </w:r>
    </w:p>
    <w:p w14:paraId="678A4144"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678A4145" w14:textId="77777777" w:rsidR="0099759A" w:rsidRDefault="00FE124F">
      <w:pPr>
        <w:spacing w:line="600" w:lineRule="auto"/>
        <w:ind w:firstLine="720"/>
        <w:contextualSpacing/>
        <w:jc w:val="center"/>
        <w:rPr>
          <w:rFonts w:eastAsia="Times New Roman" w:cs="Times New Roman"/>
          <w:szCs w:val="24"/>
        </w:rPr>
      </w:pPr>
      <w:r w:rsidRPr="00517DAE">
        <w:rPr>
          <w:rFonts w:eastAsia="Times New Roman" w:cs="Times New Roman"/>
          <w:szCs w:val="24"/>
        </w:rPr>
        <w:t>(Χειροκροτ</w:t>
      </w:r>
      <w:r>
        <w:rPr>
          <w:rFonts w:eastAsia="Times New Roman" w:cs="Times New Roman"/>
          <w:szCs w:val="24"/>
        </w:rPr>
        <w:t xml:space="preserve">ήματα από </w:t>
      </w:r>
      <w:r>
        <w:rPr>
          <w:rFonts w:eastAsia="Times New Roman" w:cs="Times New Roman"/>
          <w:szCs w:val="24"/>
        </w:rPr>
        <w:t>την πτέρυγα της Νέας Δημοκρατίας</w:t>
      </w:r>
      <w:r w:rsidRPr="00517DAE">
        <w:rPr>
          <w:rFonts w:eastAsia="Times New Roman" w:cs="Times New Roman"/>
          <w:szCs w:val="24"/>
        </w:rPr>
        <w:t>)</w:t>
      </w:r>
      <w:r>
        <w:rPr>
          <w:rFonts w:eastAsia="Times New Roman" w:cs="Times New Roman"/>
          <w:szCs w:val="24"/>
        </w:rPr>
        <w:t xml:space="preserve"> </w:t>
      </w:r>
    </w:p>
    <w:p w14:paraId="678A4146"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w:t>
      </w:r>
      <w:r>
        <w:rPr>
          <w:rFonts w:eastAsia="Times New Roman"/>
          <w:szCs w:val="24"/>
        </w:rPr>
        <w:t xml:space="preserve">αφού προηγουμένως ξεναγήθηκαν στην έκθεση της αίθουσας </w:t>
      </w:r>
      <w:r>
        <w:rPr>
          <w:rFonts w:eastAsia="Times New Roman"/>
          <w:szCs w:val="24"/>
        </w:rPr>
        <w:lastRenderedPageBreak/>
        <w:t>«ΕΛΕ</w:t>
      </w:r>
      <w:r>
        <w:rPr>
          <w:rFonts w:eastAsia="Times New Roman"/>
          <w:szCs w:val="24"/>
        </w:rPr>
        <w:t xml:space="preserve">ΥΘΕΡΙΟΣ ΒΕΝΙΖΕΛΟΣ» και ενημερώθηκαν για την ιστορία του κτηρίου και τον τρόπο οργάνωσης και λειτουργίας της Βουλής, </w:t>
      </w:r>
      <w:r>
        <w:rPr>
          <w:rFonts w:eastAsia="Times New Roman" w:cs="Times New Roman"/>
          <w:szCs w:val="24"/>
        </w:rPr>
        <w:t>είκοσι τρεις</w:t>
      </w:r>
      <w:r w:rsidRPr="00E735B9">
        <w:rPr>
          <w:rFonts w:eastAsia="Times New Roman" w:cs="Times New Roman"/>
          <w:szCs w:val="24"/>
        </w:rPr>
        <w:t xml:space="preserve"> μαθήτριες και μαθητές και </w:t>
      </w:r>
      <w:r>
        <w:rPr>
          <w:rFonts w:eastAsia="Times New Roman" w:cs="Times New Roman"/>
          <w:szCs w:val="24"/>
        </w:rPr>
        <w:t>τρεις</w:t>
      </w:r>
      <w:r w:rsidRPr="00E735B9">
        <w:rPr>
          <w:rFonts w:eastAsia="Times New Roman" w:cs="Times New Roman"/>
          <w:szCs w:val="24"/>
        </w:rPr>
        <w:t xml:space="preserve"> συνοδοί εκπαιδευτικοί από το Γενικό Λύκειο Πόρου</w:t>
      </w:r>
      <w:r>
        <w:rPr>
          <w:rFonts w:eastAsia="Times New Roman" w:cs="Times New Roman"/>
          <w:szCs w:val="24"/>
        </w:rPr>
        <w:t>.</w:t>
      </w:r>
      <w:r w:rsidRPr="00E735B9">
        <w:rPr>
          <w:rFonts w:eastAsia="Times New Roman" w:cs="Times New Roman"/>
          <w:szCs w:val="24"/>
        </w:rPr>
        <w:t xml:space="preserve"> </w:t>
      </w:r>
    </w:p>
    <w:p w14:paraId="678A4147"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678A4148" w14:textId="77777777" w:rsidR="0099759A" w:rsidRDefault="00FE124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w:t>
      </w:r>
      <w:r>
        <w:rPr>
          <w:rFonts w:eastAsia="Times New Roman" w:cs="Times New Roman"/>
          <w:szCs w:val="24"/>
        </w:rPr>
        <w:t xml:space="preserve"> της Βουλής</w:t>
      </w:r>
      <w:r>
        <w:rPr>
          <w:rFonts w:eastAsia="Times New Roman" w:cs="Times New Roman"/>
          <w:szCs w:val="24"/>
        </w:rPr>
        <w:t>)</w:t>
      </w:r>
    </w:p>
    <w:p w14:paraId="678A4149" w14:textId="77777777" w:rsidR="0099759A" w:rsidRDefault="00FE124F">
      <w:pPr>
        <w:spacing w:line="600" w:lineRule="auto"/>
        <w:ind w:firstLine="720"/>
        <w:contextualSpacing/>
        <w:jc w:val="both"/>
        <w:rPr>
          <w:rFonts w:eastAsia="Times New Roman" w:cs="Times New Roman"/>
          <w:szCs w:val="24"/>
        </w:rPr>
      </w:pPr>
      <w:r w:rsidRPr="00E735B9">
        <w:rPr>
          <w:rFonts w:eastAsia="Times New Roman" w:cs="Times New Roman"/>
          <w:szCs w:val="24"/>
        </w:rPr>
        <w:t>Προχωρούμε με το</w:t>
      </w:r>
      <w:r>
        <w:rPr>
          <w:rFonts w:eastAsia="Times New Roman" w:cs="Times New Roman"/>
          <w:szCs w:val="24"/>
        </w:rPr>
        <w:t>ν</w:t>
      </w:r>
      <w:r w:rsidRPr="00E735B9">
        <w:rPr>
          <w:rFonts w:eastAsia="Times New Roman" w:cs="Times New Roman"/>
          <w:szCs w:val="24"/>
        </w:rPr>
        <w:t xml:space="preserve"> συνάδελφο </w:t>
      </w:r>
      <w:r>
        <w:rPr>
          <w:rFonts w:eastAsia="Times New Roman" w:cs="Times New Roman"/>
          <w:szCs w:val="24"/>
        </w:rPr>
        <w:t>κ.</w:t>
      </w:r>
      <w:r w:rsidRPr="00E735B9">
        <w:rPr>
          <w:rFonts w:eastAsia="Times New Roman" w:cs="Times New Roman"/>
          <w:szCs w:val="24"/>
        </w:rPr>
        <w:t xml:space="preserve"> </w:t>
      </w:r>
      <w:r>
        <w:rPr>
          <w:rFonts w:eastAsia="Times New Roman" w:cs="Times New Roman"/>
          <w:szCs w:val="24"/>
        </w:rPr>
        <w:t>Κόνσο</w:t>
      </w:r>
      <w:r w:rsidRPr="00E735B9">
        <w:rPr>
          <w:rFonts w:eastAsia="Times New Roman" w:cs="Times New Roman"/>
          <w:szCs w:val="24"/>
        </w:rPr>
        <w:t>λα Εμμανουήλ εκ Ρόδου Βουλευτή της Νέας Δημοκρατίας</w:t>
      </w:r>
      <w:r>
        <w:rPr>
          <w:rFonts w:eastAsia="Times New Roman" w:cs="Times New Roman"/>
          <w:szCs w:val="24"/>
        </w:rPr>
        <w:t>. Θα πω από τα Δωδεκάνησα ευρύτερα, για να μην έχουμε παρεξηγήσεις.</w:t>
      </w:r>
    </w:p>
    <w:p w14:paraId="678A414A"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Κύριε Πρόεδρε, επειδή γνωρίζω π</w:t>
      </w:r>
      <w:r w:rsidRPr="00E735B9">
        <w:rPr>
          <w:rFonts w:eastAsia="Times New Roman" w:cs="Times New Roman"/>
          <w:szCs w:val="24"/>
        </w:rPr>
        <w:t>όσο ευφυείς είστε</w:t>
      </w:r>
      <w:r>
        <w:rPr>
          <w:rFonts w:eastAsia="Times New Roman" w:cs="Times New Roman"/>
          <w:szCs w:val="24"/>
        </w:rPr>
        <w:t>,</w:t>
      </w:r>
      <w:r w:rsidRPr="00E735B9">
        <w:rPr>
          <w:rFonts w:eastAsia="Times New Roman" w:cs="Times New Roman"/>
          <w:szCs w:val="24"/>
        </w:rPr>
        <w:t xml:space="preserve"> κάν</w:t>
      </w:r>
      <w:r>
        <w:rPr>
          <w:rFonts w:eastAsia="Times New Roman" w:cs="Times New Roman"/>
          <w:szCs w:val="24"/>
        </w:rPr>
        <w:t>α</w:t>
      </w:r>
      <w:r w:rsidRPr="00E735B9">
        <w:rPr>
          <w:rFonts w:eastAsia="Times New Roman" w:cs="Times New Roman"/>
          <w:szCs w:val="24"/>
        </w:rPr>
        <w:t>τε αυτή</w:t>
      </w:r>
      <w:r>
        <w:rPr>
          <w:rFonts w:eastAsia="Times New Roman" w:cs="Times New Roman"/>
          <w:szCs w:val="24"/>
        </w:rPr>
        <w:t>ν</w:t>
      </w:r>
      <w:r w:rsidRPr="00E735B9">
        <w:rPr>
          <w:rFonts w:eastAsia="Times New Roman" w:cs="Times New Roman"/>
          <w:szCs w:val="24"/>
        </w:rPr>
        <w:t xml:space="preserve"> την εισαγωγή</w:t>
      </w:r>
      <w:r>
        <w:rPr>
          <w:rFonts w:eastAsia="Times New Roman" w:cs="Times New Roman"/>
          <w:szCs w:val="24"/>
        </w:rPr>
        <w:t>,</w:t>
      </w:r>
      <w:r w:rsidRPr="00E735B9">
        <w:rPr>
          <w:rFonts w:eastAsia="Times New Roman" w:cs="Times New Roman"/>
          <w:szCs w:val="24"/>
        </w:rPr>
        <w:t xml:space="preserve"> </w:t>
      </w:r>
      <w:r>
        <w:rPr>
          <w:rFonts w:eastAsia="Times New Roman" w:cs="Times New Roman"/>
          <w:szCs w:val="24"/>
        </w:rPr>
        <w:t xml:space="preserve">για </w:t>
      </w:r>
      <w:r w:rsidRPr="00E735B9">
        <w:rPr>
          <w:rFonts w:eastAsia="Times New Roman" w:cs="Times New Roman"/>
          <w:szCs w:val="24"/>
        </w:rPr>
        <w:t>να δείξετε ότι αυτό το νομοσχέδιο δεν έχει εφαρμογή</w:t>
      </w:r>
      <w:r>
        <w:rPr>
          <w:rFonts w:eastAsia="Times New Roman" w:cs="Times New Roman"/>
          <w:szCs w:val="24"/>
        </w:rPr>
        <w:t>.</w:t>
      </w:r>
      <w:r w:rsidRPr="00E735B9">
        <w:rPr>
          <w:rFonts w:eastAsia="Times New Roman" w:cs="Times New Roman"/>
          <w:szCs w:val="24"/>
        </w:rPr>
        <w:t xml:space="preserve"> Δεν μπορεί να έχει εφαρμογή</w:t>
      </w:r>
      <w:r>
        <w:rPr>
          <w:rFonts w:eastAsia="Times New Roman" w:cs="Times New Roman"/>
          <w:szCs w:val="24"/>
        </w:rPr>
        <w:t>, κ</w:t>
      </w:r>
      <w:r w:rsidRPr="00E735B9">
        <w:rPr>
          <w:rFonts w:eastAsia="Times New Roman" w:cs="Times New Roman"/>
          <w:szCs w:val="24"/>
        </w:rPr>
        <w:t>ύριε Υπουργέ</w:t>
      </w:r>
      <w:r>
        <w:rPr>
          <w:rFonts w:eastAsia="Times New Roman" w:cs="Times New Roman"/>
          <w:szCs w:val="24"/>
        </w:rPr>
        <w:t>,</w:t>
      </w:r>
      <w:r w:rsidRPr="00E735B9">
        <w:rPr>
          <w:rFonts w:eastAsia="Times New Roman" w:cs="Times New Roman"/>
          <w:szCs w:val="24"/>
        </w:rPr>
        <w:t xml:space="preserve"> κυρίες και κύριοι συνάδελφοι</w:t>
      </w:r>
      <w:r>
        <w:rPr>
          <w:rFonts w:eastAsia="Times New Roman" w:cs="Times New Roman"/>
          <w:szCs w:val="24"/>
        </w:rPr>
        <w:t>,</w:t>
      </w:r>
      <w:r w:rsidRPr="00E735B9">
        <w:rPr>
          <w:rFonts w:eastAsia="Times New Roman" w:cs="Times New Roman"/>
          <w:szCs w:val="24"/>
        </w:rPr>
        <w:t xml:space="preserve"> κυρίες και κύριοι </w:t>
      </w:r>
      <w:r>
        <w:rPr>
          <w:rFonts w:eastAsia="Times New Roman" w:cs="Times New Roman"/>
          <w:szCs w:val="24"/>
        </w:rPr>
        <w:t xml:space="preserve">Βουλευτές, </w:t>
      </w:r>
      <w:r w:rsidRPr="00E735B9">
        <w:rPr>
          <w:rFonts w:eastAsia="Times New Roman" w:cs="Times New Roman"/>
          <w:szCs w:val="24"/>
        </w:rPr>
        <w:t>γιατί δεν υπάρχει κα</w:t>
      </w:r>
      <w:r>
        <w:rPr>
          <w:rFonts w:eastAsia="Times New Roman" w:cs="Times New Roman"/>
          <w:szCs w:val="24"/>
        </w:rPr>
        <w:t>μ</w:t>
      </w:r>
      <w:r w:rsidRPr="00E735B9">
        <w:rPr>
          <w:rFonts w:eastAsia="Times New Roman" w:cs="Times New Roman"/>
          <w:szCs w:val="24"/>
        </w:rPr>
        <w:t>μία πρόβλεψη για τη νησιωτική Ελλάδα</w:t>
      </w:r>
      <w:r>
        <w:rPr>
          <w:rFonts w:eastAsia="Times New Roman" w:cs="Times New Roman"/>
          <w:szCs w:val="24"/>
        </w:rPr>
        <w:t>.</w:t>
      </w:r>
      <w:r w:rsidRPr="00E735B9">
        <w:rPr>
          <w:rFonts w:eastAsia="Times New Roman" w:cs="Times New Roman"/>
          <w:szCs w:val="24"/>
        </w:rPr>
        <w:t xml:space="preserve"> </w:t>
      </w:r>
    </w:p>
    <w:p w14:paraId="678A414B" w14:textId="77777777" w:rsidR="0099759A" w:rsidRDefault="00FE124F">
      <w:pPr>
        <w:spacing w:line="600" w:lineRule="auto"/>
        <w:ind w:firstLine="720"/>
        <w:contextualSpacing/>
        <w:jc w:val="both"/>
        <w:rPr>
          <w:rFonts w:eastAsia="Times New Roman" w:cs="Times New Roman"/>
          <w:szCs w:val="24"/>
        </w:rPr>
      </w:pPr>
      <w:r w:rsidRPr="00E735B9">
        <w:rPr>
          <w:rFonts w:eastAsia="Times New Roman" w:cs="Times New Roman"/>
          <w:szCs w:val="24"/>
        </w:rPr>
        <w:t xml:space="preserve">Έβλεπα </w:t>
      </w:r>
      <w:r w:rsidRPr="00E735B9">
        <w:rPr>
          <w:rFonts w:eastAsia="Times New Roman" w:cs="Times New Roman"/>
          <w:szCs w:val="24"/>
        </w:rPr>
        <w:t>τον Πρόεδρο της Επιτροπής Οδικής Ασφάλειας</w:t>
      </w:r>
      <w:r>
        <w:rPr>
          <w:rFonts w:eastAsia="Times New Roman" w:cs="Times New Roman"/>
          <w:szCs w:val="24"/>
        </w:rPr>
        <w:t>,</w:t>
      </w:r>
      <w:r w:rsidRPr="00E735B9">
        <w:rPr>
          <w:rFonts w:eastAsia="Times New Roman" w:cs="Times New Roman"/>
          <w:szCs w:val="24"/>
        </w:rPr>
        <w:t xml:space="preserve"> </w:t>
      </w:r>
      <w:r>
        <w:rPr>
          <w:rFonts w:eastAsia="Times New Roman" w:cs="Times New Roman"/>
          <w:szCs w:val="24"/>
        </w:rPr>
        <w:t>στο περιθώριο συζήτησης</w:t>
      </w:r>
      <w:r>
        <w:rPr>
          <w:rFonts w:eastAsia="Times New Roman" w:cs="Times New Roman"/>
          <w:szCs w:val="24"/>
        </w:rPr>
        <w:t>,</w:t>
      </w:r>
      <w:r w:rsidRPr="00E735B9">
        <w:rPr>
          <w:rFonts w:eastAsia="Times New Roman" w:cs="Times New Roman"/>
          <w:szCs w:val="24"/>
        </w:rPr>
        <w:t xml:space="preserve"> τόσο στην Επιτροπή Παραγωγής και Εμπορίου</w:t>
      </w:r>
      <w:r>
        <w:rPr>
          <w:rFonts w:eastAsia="Times New Roman" w:cs="Times New Roman"/>
          <w:szCs w:val="24"/>
        </w:rPr>
        <w:t>,</w:t>
      </w:r>
      <w:r w:rsidRPr="00E735B9">
        <w:rPr>
          <w:rFonts w:eastAsia="Times New Roman" w:cs="Times New Roman"/>
          <w:szCs w:val="24"/>
        </w:rPr>
        <w:t xml:space="preserve"> όσο και στην Ολομέλεια</w:t>
      </w:r>
      <w:r>
        <w:rPr>
          <w:rFonts w:eastAsia="Times New Roman" w:cs="Times New Roman"/>
          <w:szCs w:val="24"/>
        </w:rPr>
        <w:t xml:space="preserve"> και θα ήθελα να ακούσετε</w:t>
      </w:r>
      <w:r w:rsidRPr="00E735B9">
        <w:rPr>
          <w:rFonts w:eastAsia="Times New Roman" w:cs="Times New Roman"/>
          <w:szCs w:val="24"/>
        </w:rPr>
        <w:t xml:space="preserve"> </w:t>
      </w:r>
      <w:r w:rsidRPr="00E735B9">
        <w:rPr>
          <w:rFonts w:eastAsia="Times New Roman" w:cs="Times New Roman"/>
          <w:szCs w:val="24"/>
        </w:rPr>
        <w:lastRenderedPageBreak/>
        <w:t>την ομιλία του</w:t>
      </w:r>
      <w:r>
        <w:rPr>
          <w:rFonts w:eastAsia="Times New Roman" w:cs="Times New Roman"/>
          <w:szCs w:val="24"/>
        </w:rPr>
        <w:t>,</w:t>
      </w:r>
      <w:r w:rsidRPr="00E735B9">
        <w:rPr>
          <w:rFonts w:eastAsia="Times New Roman" w:cs="Times New Roman"/>
          <w:szCs w:val="24"/>
        </w:rPr>
        <w:t xml:space="preserve"> κ</w:t>
      </w:r>
      <w:r>
        <w:rPr>
          <w:rFonts w:eastAsia="Times New Roman" w:cs="Times New Roman"/>
          <w:szCs w:val="24"/>
        </w:rPr>
        <w:t>ύριε</w:t>
      </w:r>
      <w:r w:rsidRPr="00E735B9">
        <w:rPr>
          <w:rFonts w:eastAsia="Times New Roman" w:cs="Times New Roman"/>
          <w:szCs w:val="24"/>
        </w:rPr>
        <w:t xml:space="preserve"> Υπουργέ</w:t>
      </w:r>
      <w:r>
        <w:rPr>
          <w:rFonts w:eastAsia="Times New Roman" w:cs="Times New Roman"/>
          <w:szCs w:val="24"/>
        </w:rPr>
        <w:t>,</w:t>
      </w:r>
      <w:r w:rsidRPr="00E735B9">
        <w:rPr>
          <w:rFonts w:eastAsia="Times New Roman" w:cs="Times New Roman"/>
          <w:szCs w:val="24"/>
        </w:rPr>
        <w:t xml:space="preserve"> και να σας καταθέσ</w:t>
      </w:r>
      <w:r>
        <w:rPr>
          <w:rFonts w:eastAsia="Times New Roman" w:cs="Times New Roman"/>
          <w:szCs w:val="24"/>
        </w:rPr>
        <w:t>ει</w:t>
      </w:r>
      <w:r w:rsidRPr="00E735B9">
        <w:rPr>
          <w:rFonts w:eastAsia="Times New Roman" w:cs="Times New Roman"/>
          <w:szCs w:val="24"/>
        </w:rPr>
        <w:t xml:space="preserve"> εδώ τη μαρτυρία του</w:t>
      </w:r>
      <w:r>
        <w:rPr>
          <w:rFonts w:eastAsia="Times New Roman" w:cs="Times New Roman"/>
          <w:szCs w:val="24"/>
        </w:rPr>
        <w:t>, ε</w:t>
      </w:r>
      <w:r w:rsidRPr="00E735B9">
        <w:rPr>
          <w:rFonts w:eastAsia="Times New Roman" w:cs="Times New Roman"/>
          <w:szCs w:val="24"/>
        </w:rPr>
        <w:t>άν αυτά που συζητάμε</w:t>
      </w:r>
      <w:r>
        <w:rPr>
          <w:rFonts w:eastAsia="Times New Roman" w:cs="Times New Roman"/>
          <w:szCs w:val="24"/>
        </w:rPr>
        <w:t xml:space="preserve"> τ</w:t>
      </w:r>
      <w:r>
        <w:rPr>
          <w:rFonts w:eastAsia="Times New Roman" w:cs="Times New Roman"/>
          <w:szCs w:val="24"/>
        </w:rPr>
        <w:t>όσα χρόνια</w:t>
      </w:r>
      <w:r w:rsidRPr="00E735B9">
        <w:rPr>
          <w:rFonts w:eastAsia="Times New Roman" w:cs="Times New Roman"/>
          <w:szCs w:val="24"/>
        </w:rPr>
        <w:t xml:space="preserve"> στην Επιτροπή Οδικής Ασφάλειας</w:t>
      </w:r>
      <w:r>
        <w:rPr>
          <w:rFonts w:eastAsia="Times New Roman" w:cs="Times New Roman"/>
          <w:szCs w:val="24"/>
        </w:rPr>
        <w:t>,</w:t>
      </w:r>
      <w:r w:rsidRPr="00E735B9">
        <w:rPr>
          <w:rFonts w:eastAsia="Times New Roman" w:cs="Times New Roman"/>
          <w:szCs w:val="24"/>
        </w:rPr>
        <w:t xml:space="preserve"> για τα ζητήματα που αφορούν αυτό το νομοσχέδιο</w:t>
      </w:r>
      <w:r>
        <w:rPr>
          <w:rFonts w:eastAsia="Times New Roman" w:cs="Times New Roman"/>
          <w:szCs w:val="24"/>
        </w:rPr>
        <w:t>,</w:t>
      </w:r>
      <w:r w:rsidRPr="00E735B9">
        <w:rPr>
          <w:rFonts w:eastAsia="Times New Roman" w:cs="Times New Roman"/>
          <w:szCs w:val="24"/>
        </w:rPr>
        <w:t xml:space="preserve"> στο ελάχιστο συμπεριλαμβάνονται σ</w:t>
      </w:r>
      <w:r>
        <w:rPr>
          <w:rFonts w:eastAsia="Times New Roman" w:cs="Times New Roman"/>
          <w:szCs w:val="24"/>
        </w:rPr>
        <w:t xml:space="preserve">ε αυτό </w:t>
      </w:r>
      <w:r w:rsidRPr="00E735B9">
        <w:rPr>
          <w:rFonts w:eastAsia="Times New Roman" w:cs="Times New Roman"/>
          <w:szCs w:val="24"/>
        </w:rPr>
        <w:t>το νομοσχέδιο</w:t>
      </w:r>
      <w:r>
        <w:rPr>
          <w:rFonts w:eastAsia="Times New Roman" w:cs="Times New Roman"/>
          <w:szCs w:val="24"/>
        </w:rPr>
        <w:t xml:space="preserve">. Όχι, </w:t>
      </w:r>
      <w:r w:rsidRPr="00E735B9">
        <w:rPr>
          <w:rFonts w:eastAsia="Times New Roman" w:cs="Times New Roman"/>
          <w:szCs w:val="24"/>
        </w:rPr>
        <w:t xml:space="preserve">κύριε </w:t>
      </w:r>
      <w:r>
        <w:rPr>
          <w:rFonts w:eastAsia="Times New Roman" w:cs="Times New Roman"/>
          <w:szCs w:val="24"/>
        </w:rPr>
        <w:t xml:space="preserve">Υπουργέ, </w:t>
      </w:r>
      <w:r w:rsidRPr="00E735B9">
        <w:rPr>
          <w:rFonts w:eastAsia="Times New Roman" w:cs="Times New Roman"/>
          <w:szCs w:val="24"/>
        </w:rPr>
        <w:t>δεν συμπεριλαμβάνονται</w:t>
      </w:r>
      <w:r>
        <w:rPr>
          <w:rFonts w:eastAsia="Times New Roman" w:cs="Times New Roman"/>
          <w:szCs w:val="24"/>
        </w:rPr>
        <w:t>.</w:t>
      </w:r>
      <w:r w:rsidRPr="00E735B9">
        <w:rPr>
          <w:rFonts w:eastAsia="Times New Roman" w:cs="Times New Roman"/>
          <w:szCs w:val="24"/>
        </w:rPr>
        <w:t xml:space="preserve"> </w:t>
      </w:r>
    </w:p>
    <w:p w14:paraId="678A414C" w14:textId="77777777" w:rsidR="0099759A" w:rsidRDefault="00FE124F">
      <w:pPr>
        <w:spacing w:line="600" w:lineRule="auto"/>
        <w:ind w:firstLine="720"/>
        <w:contextualSpacing/>
        <w:jc w:val="both"/>
        <w:rPr>
          <w:rFonts w:eastAsia="Times New Roman" w:cs="Times New Roman"/>
          <w:szCs w:val="24"/>
        </w:rPr>
      </w:pPr>
      <w:r w:rsidRPr="00E735B9">
        <w:rPr>
          <w:rFonts w:eastAsia="Times New Roman" w:cs="Times New Roman"/>
          <w:szCs w:val="24"/>
        </w:rPr>
        <w:t xml:space="preserve">Και όπως είπε ο </w:t>
      </w:r>
      <w:r>
        <w:rPr>
          <w:rFonts w:eastAsia="Times New Roman" w:cs="Times New Roman"/>
          <w:szCs w:val="24"/>
        </w:rPr>
        <w:t>ε</w:t>
      </w:r>
      <w:r w:rsidRPr="00E735B9">
        <w:rPr>
          <w:rFonts w:eastAsia="Times New Roman" w:cs="Times New Roman"/>
          <w:szCs w:val="24"/>
        </w:rPr>
        <w:t xml:space="preserve">ισηγητής </w:t>
      </w:r>
      <w:r>
        <w:rPr>
          <w:rFonts w:eastAsia="Times New Roman" w:cs="Times New Roman"/>
          <w:szCs w:val="24"/>
        </w:rPr>
        <w:t>μας,</w:t>
      </w:r>
      <w:r w:rsidRPr="00E735B9">
        <w:rPr>
          <w:rFonts w:eastAsia="Times New Roman" w:cs="Times New Roman"/>
          <w:szCs w:val="24"/>
        </w:rPr>
        <w:t xml:space="preserve"> θα μπορούσε </w:t>
      </w:r>
      <w:r>
        <w:rPr>
          <w:rFonts w:eastAsia="Times New Roman" w:cs="Times New Roman"/>
          <w:szCs w:val="24"/>
        </w:rPr>
        <w:t xml:space="preserve">να είναι </w:t>
      </w:r>
      <w:r w:rsidRPr="00E735B9">
        <w:rPr>
          <w:rFonts w:eastAsia="Times New Roman" w:cs="Times New Roman"/>
          <w:szCs w:val="24"/>
        </w:rPr>
        <w:t>ένα σημαντικό</w:t>
      </w:r>
      <w:r w:rsidRPr="00E735B9">
        <w:rPr>
          <w:rFonts w:eastAsia="Times New Roman" w:cs="Times New Roman"/>
          <w:szCs w:val="24"/>
        </w:rPr>
        <w:t xml:space="preserve"> νομοσχέδιο αυτό</w:t>
      </w:r>
      <w:r>
        <w:rPr>
          <w:rFonts w:eastAsia="Times New Roman" w:cs="Times New Roman"/>
          <w:szCs w:val="24"/>
        </w:rPr>
        <w:t>,</w:t>
      </w:r>
      <w:r w:rsidRPr="00E735B9">
        <w:rPr>
          <w:rFonts w:eastAsia="Times New Roman" w:cs="Times New Roman"/>
          <w:szCs w:val="24"/>
        </w:rPr>
        <w:t xml:space="preserve"> που να έχει εθνικό χαρακτήρα</w:t>
      </w:r>
      <w:r>
        <w:rPr>
          <w:rFonts w:eastAsia="Times New Roman" w:cs="Times New Roman"/>
          <w:szCs w:val="24"/>
        </w:rPr>
        <w:t>,</w:t>
      </w:r>
      <w:r w:rsidRPr="00E735B9">
        <w:rPr>
          <w:rFonts w:eastAsia="Times New Roman" w:cs="Times New Roman"/>
          <w:szCs w:val="24"/>
        </w:rPr>
        <w:t xml:space="preserve"> να έχει εφαρμογή σε όλη την επικράτεια και με θέμα</w:t>
      </w:r>
      <w:r>
        <w:rPr>
          <w:rFonts w:eastAsia="Times New Roman" w:cs="Times New Roman"/>
          <w:szCs w:val="24"/>
        </w:rPr>
        <w:t>τα που άπτονται πραγματικά της ο</w:t>
      </w:r>
      <w:r w:rsidRPr="00E735B9">
        <w:rPr>
          <w:rFonts w:eastAsia="Times New Roman" w:cs="Times New Roman"/>
          <w:szCs w:val="24"/>
        </w:rPr>
        <w:t xml:space="preserve">δικής </w:t>
      </w:r>
      <w:r>
        <w:rPr>
          <w:rFonts w:eastAsia="Times New Roman" w:cs="Times New Roman"/>
          <w:szCs w:val="24"/>
        </w:rPr>
        <w:t>α</w:t>
      </w:r>
      <w:r w:rsidRPr="00E735B9">
        <w:rPr>
          <w:rFonts w:eastAsia="Times New Roman" w:cs="Times New Roman"/>
          <w:szCs w:val="24"/>
        </w:rPr>
        <w:t>σφάλειας</w:t>
      </w:r>
      <w:r>
        <w:rPr>
          <w:rFonts w:eastAsia="Times New Roman" w:cs="Times New Roman"/>
          <w:szCs w:val="24"/>
        </w:rPr>
        <w:t>.</w:t>
      </w:r>
      <w:r w:rsidRPr="00E735B9">
        <w:rPr>
          <w:rFonts w:eastAsia="Times New Roman" w:cs="Times New Roman"/>
          <w:szCs w:val="24"/>
        </w:rPr>
        <w:t xml:space="preserve"> Είναι ένα αποσπασματικό νομοσχέδιο</w:t>
      </w:r>
      <w:r>
        <w:rPr>
          <w:rFonts w:eastAsia="Times New Roman" w:cs="Times New Roman"/>
          <w:szCs w:val="24"/>
        </w:rPr>
        <w:t>,</w:t>
      </w:r>
      <w:r w:rsidRPr="00E735B9">
        <w:rPr>
          <w:rFonts w:eastAsia="Times New Roman" w:cs="Times New Roman"/>
          <w:szCs w:val="24"/>
        </w:rPr>
        <w:t xml:space="preserve"> ένα νομοσχέδιο που δεν συνθέτει ούτε τις </w:t>
      </w:r>
      <w:r>
        <w:rPr>
          <w:rFonts w:eastAsia="Times New Roman" w:cs="Times New Roman"/>
          <w:szCs w:val="24"/>
        </w:rPr>
        <w:t>πτέρυγες</w:t>
      </w:r>
      <w:r w:rsidRPr="00E735B9">
        <w:rPr>
          <w:rFonts w:eastAsia="Times New Roman" w:cs="Times New Roman"/>
          <w:szCs w:val="24"/>
        </w:rPr>
        <w:t xml:space="preserve"> της Βουλής</w:t>
      </w:r>
      <w:r>
        <w:rPr>
          <w:rFonts w:eastAsia="Times New Roman" w:cs="Times New Roman"/>
          <w:szCs w:val="24"/>
        </w:rPr>
        <w:t>,</w:t>
      </w:r>
      <w:r w:rsidRPr="00E735B9">
        <w:rPr>
          <w:rFonts w:eastAsia="Times New Roman" w:cs="Times New Roman"/>
          <w:szCs w:val="24"/>
        </w:rPr>
        <w:t xml:space="preserve"> αλλά ούτε κ</w:t>
      </w:r>
      <w:r w:rsidRPr="00E735B9">
        <w:rPr>
          <w:rFonts w:eastAsia="Times New Roman" w:cs="Times New Roman"/>
          <w:szCs w:val="24"/>
        </w:rPr>
        <w:t>αι της ίδιας της κοινωνίας</w:t>
      </w:r>
      <w:r>
        <w:rPr>
          <w:rFonts w:eastAsia="Times New Roman" w:cs="Times New Roman"/>
          <w:szCs w:val="24"/>
        </w:rPr>
        <w:t>,</w:t>
      </w:r>
      <w:r w:rsidRPr="00E735B9">
        <w:rPr>
          <w:rFonts w:eastAsia="Times New Roman" w:cs="Times New Roman"/>
          <w:szCs w:val="24"/>
        </w:rPr>
        <w:t xml:space="preserve"> γιατί θα έπρεπε αυτό το νομοσχέδιο να αντιμετωπιστεί με ένα ορθολογικό χαρακτήρα</w:t>
      </w:r>
      <w:r>
        <w:rPr>
          <w:rFonts w:eastAsia="Times New Roman" w:cs="Times New Roman"/>
          <w:szCs w:val="24"/>
        </w:rPr>
        <w:t xml:space="preserve">, κάτι το οποίο δεν γίνεται. Και </w:t>
      </w:r>
      <w:r w:rsidRPr="00E735B9">
        <w:rPr>
          <w:rFonts w:eastAsia="Times New Roman" w:cs="Times New Roman"/>
          <w:szCs w:val="24"/>
        </w:rPr>
        <w:t>δεν το λέω εγώ ούτε το λέει ο κ</w:t>
      </w:r>
      <w:r>
        <w:rPr>
          <w:rFonts w:eastAsia="Times New Roman" w:cs="Times New Roman"/>
          <w:szCs w:val="24"/>
        </w:rPr>
        <w:t>.</w:t>
      </w:r>
      <w:r w:rsidRPr="00E735B9">
        <w:rPr>
          <w:rFonts w:eastAsia="Times New Roman" w:cs="Times New Roman"/>
          <w:szCs w:val="24"/>
        </w:rPr>
        <w:t xml:space="preserve"> Καραμανλής που </w:t>
      </w:r>
      <w:r>
        <w:rPr>
          <w:rFonts w:eastAsia="Times New Roman" w:cs="Times New Roman"/>
          <w:szCs w:val="24"/>
        </w:rPr>
        <w:t xml:space="preserve">είχατε ένσταση για </w:t>
      </w:r>
      <w:r w:rsidRPr="00E735B9">
        <w:rPr>
          <w:rFonts w:eastAsia="Times New Roman" w:cs="Times New Roman"/>
          <w:szCs w:val="24"/>
        </w:rPr>
        <w:t>τη συμπεριφορά του</w:t>
      </w:r>
      <w:r>
        <w:rPr>
          <w:rFonts w:eastAsia="Times New Roman" w:cs="Times New Roman"/>
          <w:szCs w:val="24"/>
        </w:rPr>
        <w:t>. Τ</w:t>
      </w:r>
      <w:r w:rsidRPr="00E735B9">
        <w:rPr>
          <w:rFonts w:eastAsia="Times New Roman" w:cs="Times New Roman"/>
          <w:szCs w:val="24"/>
        </w:rPr>
        <w:t>ο λένε οι εκπρόσωποι των φο</w:t>
      </w:r>
      <w:r w:rsidRPr="00E735B9">
        <w:rPr>
          <w:rFonts w:eastAsia="Times New Roman" w:cs="Times New Roman"/>
          <w:szCs w:val="24"/>
        </w:rPr>
        <w:t>ρέων</w:t>
      </w:r>
      <w:r>
        <w:rPr>
          <w:rFonts w:eastAsia="Times New Roman" w:cs="Times New Roman"/>
          <w:szCs w:val="24"/>
        </w:rPr>
        <w:t>,</w:t>
      </w:r>
      <w:r w:rsidRPr="00E735B9">
        <w:rPr>
          <w:rFonts w:eastAsia="Times New Roman" w:cs="Times New Roman"/>
          <w:szCs w:val="24"/>
        </w:rPr>
        <w:t xml:space="preserve"> που </w:t>
      </w:r>
      <w:r>
        <w:rPr>
          <w:rFonts w:eastAsia="Times New Roman" w:cs="Times New Roman"/>
          <w:szCs w:val="24"/>
        </w:rPr>
        <w:t>συζητήσαν</w:t>
      </w:r>
      <w:r w:rsidRPr="00E735B9">
        <w:rPr>
          <w:rFonts w:eastAsia="Times New Roman" w:cs="Times New Roman"/>
          <w:szCs w:val="24"/>
        </w:rPr>
        <w:t>ε στην Επιτροπή Παραγωγής και Εμπορίου</w:t>
      </w:r>
      <w:r>
        <w:rPr>
          <w:rFonts w:eastAsia="Times New Roman" w:cs="Times New Roman"/>
          <w:szCs w:val="24"/>
        </w:rPr>
        <w:t>. Υπάρχουν ζητήματα</w:t>
      </w:r>
      <w:r>
        <w:rPr>
          <w:rFonts w:eastAsia="Times New Roman" w:cs="Times New Roman"/>
          <w:szCs w:val="24"/>
        </w:rPr>
        <w:t>,</w:t>
      </w:r>
      <w:r>
        <w:rPr>
          <w:rFonts w:eastAsia="Times New Roman" w:cs="Times New Roman"/>
          <w:szCs w:val="24"/>
        </w:rPr>
        <w:t xml:space="preserve"> που έχουμε</w:t>
      </w:r>
      <w:r w:rsidRPr="00E735B9">
        <w:rPr>
          <w:rFonts w:eastAsia="Times New Roman" w:cs="Times New Roman"/>
          <w:szCs w:val="24"/>
        </w:rPr>
        <w:t xml:space="preserve"> φέρει στην Επιτροπή Οδικής Ασφάλειας τόσα χρόνια</w:t>
      </w:r>
      <w:r>
        <w:rPr>
          <w:rFonts w:eastAsia="Times New Roman" w:cs="Times New Roman"/>
          <w:szCs w:val="24"/>
        </w:rPr>
        <w:t xml:space="preserve">, </w:t>
      </w:r>
      <w:r w:rsidRPr="00E735B9">
        <w:rPr>
          <w:rFonts w:eastAsia="Times New Roman" w:cs="Times New Roman"/>
          <w:szCs w:val="24"/>
        </w:rPr>
        <w:t>ζη</w:t>
      </w:r>
      <w:r w:rsidRPr="00E735B9">
        <w:rPr>
          <w:rFonts w:eastAsia="Times New Roman" w:cs="Times New Roman"/>
          <w:szCs w:val="24"/>
        </w:rPr>
        <w:lastRenderedPageBreak/>
        <w:t xml:space="preserve">τήματα που απέφυγε επιδεικτικά </w:t>
      </w:r>
      <w:r>
        <w:rPr>
          <w:rFonts w:eastAsia="Times New Roman" w:cs="Times New Roman"/>
          <w:szCs w:val="24"/>
        </w:rPr>
        <w:t xml:space="preserve">η </w:t>
      </w:r>
      <w:r w:rsidRPr="00E735B9">
        <w:rPr>
          <w:rFonts w:eastAsia="Times New Roman" w:cs="Times New Roman"/>
          <w:szCs w:val="24"/>
        </w:rPr>
        <w:t xml:space="preserve">ηγεσία </w:t>
      </w:r>
      <w:r>
        <w:rPr>
          <w:rFonts w:eastAsia="Times New Roman" w:cs="Times New Roman"/>
          <w:szCs w:val="24"/>
        </w:rPr>
        <w:t xml:space="preserve">του </w:t>
      </w:r>
      <w:r w:rsidRPr="00E735B9">
        <w:rPr>
          <w:rFonts w:eastAsia="Times New Roman" w:cs="Times New Roman"/>
          <w:szCs w:val="24"/>
        </w:rPr>
        <w:t>Υπουργείο</w:t>
      </w:r>
      <w:r>
        <w:rPr>
          <w:rFonts w:eastAsia="Times New Roman" w:cs="Times New Roman"/>
          <w:szCs w:val="24"/>
        </w:rPr>
        <w:t>υ Υποδομών</w:t>
      </w:r>
      <w:r w:rsidRPr="00E735B9">
        <w:rPr>
          <w:rFonts w:eastAsia="Times New Roman" w:cs="Times New Roman"/>
          <w:szCs w:val="24"/>
        </w:rPr>
        <w:t xml:space="preserve"> να φέρει εδώ σε συζήτηση και μάλιστα</w:t>
      </w:r>
      <w:r>
        <w:rPr>
          <w:rFonts w:eastAsia="Times New Roman" w:cs="Times New Roman"/>
          <w:szCs w:val="24"/>
        </w:rPr>
        <w:t>,</w:t>
      </w:r>
      <w:r w:rsidRPr="00E735B9">
        <w:rPr>
          <w:rFonts w:eastAsia="Times New Roman" w:cs="Times New Roman"/>
          <w:szCs w:val="24"/>
        </w:rPr>
        <w:t xml:space="preserve"> χωρίς διαβούλευση</w:t>
      </w:r>
      <w:r>
        <w:rPr>
          <w:rFonts w:eastAsia="Times New Roman" w:cs="Times New Roman"/>
          <w:szCs w:val="24"/>
        </w:rPr>
        <w:t>.</w:t>
      </w:r>
      <w:r w:rsidRPr="00E735B9">
        <w:rPr>
          <w:rFonts w:eastAsia="Times New Roman" w:cs="Times New Roman"/>
          <w:szCs w:val="24"/>
        </w:rPr>
        <w:t xml:space="preserve"> </w:t>
      </w:r>
    </w:p>
    <w:p w14:paraId="678A414D"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Κύριε Υπουργέ, η αλήθεια είναι: Π</w:t>
      </w:r>
      <w:r w:rsidRPr="00E735B9">
        <w:rPr>
          <w:rFonts w:eastAsia="Times New Roman" w:cs="Times New Roman"/>
          <w:szCs w:val="24"/>
        </w:rPr>
        <w:t xml:space="preserve">ότε ξεκίνησε η διαβούλευση </w:t>
      </w:r>
      <w:r>
        <w:rPr>
          <w:rFonts w:eastAsia="Times New Roman" w:cs="Times New Roman"/>
          <w:szCs w:val="24"/>
        </w:rPr>
        <w:t>γι</w:t>
      </w:r>
      <w:r>
        <w:rPr>
          <w:rFonts w:eastAsia="Times New Roman" w:cs="Times New Roman"/>
          <w:szCs w:val="24"/>
        </w:rPr>
        <w:t>’</w:t>
      </w:r>
      <w:r>
        <w:rPr>
          <w:rFonts w:eastAsia="Times New Roman" w:cs="Times New Roman"/>
          <w:szCs w:val="24"/>
        </w:rPr>
        <w:t xml:space="preserve"> αυτό </w:t>
      </w:r>
      <w:r w:rsidRPr="00E735B9">
        <w:rPr>
          <w:rFonts w:eastAsia="Times New Roman" w:cs="Times New Roman"/>
          <w:szCs w:val="24"/>
        </w:rPr>
        <w:t>το νομοσχέδιο</w:t>
      </w:r>
      <w:r>
        <w:rPr>
          <w:rFonts w:eastAsia="Times New Roman" w:cs="Times New Roman"/>
          <w:szCs w:val="24"/>
        </w:rPr>
        <w:t>;</w:t>
      </w:r>
      <w:r w:rsidRPr="00E735B9">
        <w:rPr>
          <w:rFonts w:eastAsia="Times New Roman" w:cs="Times New Roman"/>
          <w:szCs w:val="24"/>
        </w:rPr>
        <w:t xml:space="preserve"> Μήπως είναι σε άλλο</w:t>
      </w:r>
      <w:r>
        <w:rPr>
          <w:rFonts w:eastAsia="Times New Roman" w:cs="Times New Roman"/>
          <w:szCs w:val="24"/>
        </w:rPr>
        <w:t>ν</w:t>
      </w:r>
      <w:r w:rsidRPr="00E735B9">
        <w:rPr>
          <w:rFonts w:eastAsia="Times New Roman" w:cs="Times New Roman"/>
          <w:szCs w:val="24"/>
        </w:rPr>
        <w:t xml:space="preserve"> τόπο και σε άλλο χρόνο οι εκπρόσωποι των φορέων</w:t>
      </w:r>
      <w:r>
        <w:rPr>
          <w:rFonts w:eastAsia="Times New Roman" w:cs="Times New Roman"/>
          <w:szCs w:val="24"/>
        </w:rPr>
        <w:t>,</w:t>
      </w:r>
      <w:r w:rsidRPr="00E735B9">
        <w:rPr>
          <w:rFonts w:eastAsia="Times New Roman" w:cs="Times New Roman"/>
          <w:szCs w:val="24"/>
        </w:rPr>
        <w:t xml:space="preserve"> που σας κατέθεσα</w:t>
      </w:r>
      <w:r>
        <w:rPr>
          <w:rFonts w:eastAsia="Times New Roman" w:cs="Times New Roman"/>
          <w:szCs w:val="24"/>
        </w:rPr>
        <w:t>ν</w:t>
      </w:r>
      <w:r w:rsidRPr="00E735B9">
        <w:rPr>
          <w:rFonts w:eastAsia="Times New Roman" w:cs="Times New Roman"/>
          <w:szCs w:val="24"/>
        </w:rPr>
        <w:t xml:space="preserve"> την </w:t>
      </w:r>
      <w:r>
        <w:rPr>
          <w:rFonts w:eastAsia="Times New Roman" w:cs="Times New Roman"/>
          <w:szCs w:val="24"/>
        </w:rPr>
        <w:t xml:space="preserve">ένστασή τους εκεί </w:t>
      </w:r>
      <w:r w:rsidRPr="00E735B9">
        <w:rPr>
          <w:rFonts w:eastAsia="Times New Roman" w:cs="Times New Roman"/>
          <w:szCs w:val="24"/>
        </w:rPr>
        <w:t>ότι δεν υπήρχε χρόνος για διαβούλευση</w:t>
      </w:r>
      <w:r>
        <w:rPr>
          <w:rFonts w:eastAsia="Times New Roman" w:cs="Times New Roman"/>
          <w:szCs w:val="24"/>
        </w:rPr>
        <w:t>;</w:t>
      </w:r>
      <w:r w:rsidRPr="00E735B9">
        <w:rPr>
          <w:rFonts w:eastAsia="Times New Roman" w:cs="Times New Roman"/>
          <w:szCs w:val="24"/>
        </w:rPr>
        <w:t xml:space="preserve"> Μή</w:t>
      </w:r>
      <w:r w:rsidRPr="00E735B9">
        <w:rPr>
          <w:rFonts w:eastAsia="Times New Roman" w:cs="Times New Roman"/>
          <w:szCs w:val="24"/>
        </w:rPr>
        <w:t>πως κάνουμε λάθος όλοι εμείς</w:t>
      </w:r>
      <w:r>
        <w:rPr>
          <w:rFonts w:eastAsia="Times New Roman" w:cs="Times New Roman"/>
          <w:szCs w:val="24"/>
        </w:rPr>
        <w:t>,</w:t>
      </w:r>
      <w:r w:rsidRPr="00E735B9">
        <w:rPr>
          <w:rFonts w:eastAsia="Times New Roman" w:cs="Times New Roman"/>
          <w:szCs w:val="24"/>
        </w:rPr>
        <w:t xml:space="preserve"> που φωνάζουμε ότι δεν </w:t>
      </w:r>
      <w:r>
        <w:rPr>
          <w:rFonts w:eastAsia="Times New Roman" w:cs="Times New Roman"/>
          <w:szCs w:val="24"/>
        </w:rPr>
        <w:t xml:space="preserve">υπήρχε διαβούλευση; </w:t>
      </w:r>
      <w:r>
        <w:rPr>
          <w:rFonts w:eastAsia="Times New Roman" w:cs="Times New Roman"/>
          <w:szCs w:val="24"/>
        </w:rPr>
        <w:t>Ξ</w:t>
      </w:r>
      <w:r>
        <w:rPr>
          <w:rFonts w:eastAsia="Times New Roman" w:cs="Times New Roman"/>
          <w:szCs w:val="24"/>
        </w:rPr>
        <w:t>έρετ</w:t>
      </w:r>
      <w:r w:rsidRPr="00E735B9">
        <w:rPr>
          <w:rFonts w:eastAsia="Times New Roman" w:cs="Times New Roman"/>
          <w:szCs w:val="24"/>
        </w:rPr>
        <w:t xml:space="preserve">ε </w:t>
      </w:r>
      <w:r>
        <w:rPr>
          <w:rFonts w:eastAsia="Times New Roman" w:cs="Times New Roman"/>
          <w:szCs w:val="24"/>
        </w:rPr>
        <w:t xml:space="preserve">κάτι; </w:t>
      </w:r>
      <w:r w:rsidRPr="00E735B9">
        <w:rPr>
          <w:rFonts w:eastAsia="Times New Roman" w:cs="Times New Roman"/>
          <w:szCs w:val="24"/>
        </w:rPr>
        <w:t>Δεν υπάρχει κα</w:t>
      </w:r>
      <w:r>
        <w:rPr>
          <w:rFonts w:eastAsia="Times New Roman" w:cs="Times New Roman"/>
          <w:szCs w:val="24"/>
        </w:rPr>
        <w:t>μ</w:t>
      </w:r>
      <w:r w:rsidRPr="00E735B9">
        <w:rPr>
          <w:rFonts w:eastAsia="Times New Roman" w:cs="Times New Roman"/>
          <w:szCs w:val="24"/>
        </w:rPr>
        <w:t xml:space="preserve">μία αμφιβολία ότι χρειάζονται </w:t>
      </w:r>
      <w:r>
        <w:rPr>
          <w:rFonts w:eastAsia="Times New Roman" w:cs="Times New Roman"/>
          <w:szCs w:val="24"/>
        </w:rPr>
        <w:t>δ</w:t>
      </w:r>
      <w:r w:rsidRPr="00E735B9">
        <w:rPr>
          <w:rFonts w:eastAsia="Times New Roman" w:cs="Times New Roman"/>
          <w:szCs w:val="24"/>
        </w:rPr>
        <w:t>ομές στα ζητήματα</w:t>
      </w:r>
      <w:r>
        <w:rPr>
          <w:rFonts w:eastAsia="Times New Roman" w:cs="Times New Roman"/>
          <w:szCs w:val="24"/>
        </w:rPr>
        <w:t>,</w:t>
      </w:r>
      <w:r w:rsidRPr="00E735B9">
        <w:rPr>
          <w:rFonts w:eastAsia="Times New Roman" w:cs="Times New Roman"/>
          <w:szCs w:val="24"/>
        </w:rPr>
        <w:t xml:space="preserve"> που αφορούν τις άδειες οδήγησης</w:t>
      </w:r>
      <w:r>
        <w:rPr>
          <w:rFonts w:eastAsia="Times New Roman" w:cs="Times New Roman"/>
          <w:szCs w:val="24"/>
        </w:rPr>
        <w:t>.</w:t>
      </w:r>
      <w:r w:rsidRPr="00E735B9">
        <w:rPr>
          <w:rFonts w:eastAsia="Times New Roman" w:cs="Times New Roman"/>
          <w:szCs w:val="24"/>
        </w:rPr>
        <w:t xml:space="preserve"> Κανείς δεν το </w:t>
      </w:r>
      <w:r>
        <w:rPr>
          <w:rFonts w:eastAsia="Times New Roman" w:cs="Times New Roman"/>
          <w:szCs w:val="24"/>
        </w:rPr>
        <w:t>αμφισβητεί</w:t>
      </w:r>
      <w:r w:rsidRPr="00E735B9">
        <w:rPr>
          <w:rFonts w:eastAsia="Times New Roman" w:cs="Times New Roman"/>
          <w:szCs w:val="24"/>
        </w:rPr>
        <w:t xml:space="preserve"> εδώ</w:t>
      </w:r>
      <w:r>
        <w:rPr>
          <w:rFonts w:eastAsia="Times New Roman" w:cs="Times New Roman"/>
          <w:szCs w:val="24"/>
        </w:rPr>
        <w:t>. Όμως,</w:t>
      </w:r>
      <w:r w:rsidRPr="00E735B9">
        <w:rPr>
          <w:rFonts w:eastAsia="Times New Roman" w:cs="Times New Roman"/>
          <w:szCs w:val="24"/>
        </w:rPr>
        <w:t xml:space="preserve"> αν θέλουμε να μιλήσουμε</w:t>
      </w:r>
      <w:r>
        <w:rPr>
          <w:rFonts w:eastAsia="Times New Roman" w:cs="Times New Roman"/>
          <w:szCs w:val="24"/>
        </w:rPr>
        <w:t xml:space="preserve"> για τις δ</w:t>
      </w:r>
      <w:r w:rsidRPr="00E735B9">
        <w:rPr>
          <w:rFonts w:eastAsia="Times New Roman" w:cs="Times New Roman"/>
          <w:szCs w:val="24"/>
        </w:rPr>
        <w:t>ομές</w:t>
      </w:r>
      <w:r w:rsidRPr="00E735B9">
        <w:rPr>
          <w:rFonts w:eastAsia="Times New Roman" w:cs="Times New Roman"/>
          <w:szCs w:val="24"/>
        </w:rPr>
        <w:t xml:space="preserve"> πολύ σοβαρά</w:t>
      </w:r>
      <w:r>
        <w:rPr>
          <w:rFonts w:eastAsia="Times New Roman" w:cs="Times New Roman"/>
          <w:szCs w:val="24"/>
        </w:rPr>
        <w:t>,</w:t>
      </w:r>
      <w:r w:rsidRPr="00E735B9">
        <w:rPr>
          <w:rFonts w:eastAsia="Times New Roman" w:cs="Times New Roman"/>
          <w:szCs w:val="24"/>
        </w:rPr>
        <w:t xml:space="preserve"> θα έπρεπε το μείζον θέμα της </w:t>
      </w:r>
      <w:r>
        <w:rPr>
          <w:rFonts w:eastAsia="Times New Roman" w:cs="Times New Roman"/>
          <w:szCs w:val="24"/>
        </w:rPr>
        <w:t>ο</w:t>
      </w:r>
      <w:r w:rsidRPr="00E735B9">
        <w:rPr>
          <w:rFonts w:eastAsia="Times New Roman" w:cs="Times New Roman"/>
          <w:szCs w:val="24"/>
        </w:rPr>
        <w:t xml:space="preserve">δικής </w:t>
      </w:r>
      <w:r>
        <w:rPr>
          <w:rFonts w:eastAsia="Times New Roman" w:cs="Times New Roman"/>
          <w:szCs w:val="24"/>
        </w:rPr>
        <w:t>α</w:t>
      </w:r>
      <w:r w:rsidRPr="00E735B9">
        <w:rPr>
          <w:rFonts w:eastAsia="Times New Roman" w:cs="Times New Roman"/>
          <w:szCs w:val="24"/>
        </w:rPr>
        <w:t>σφάλειας να συνδεθεί με απόλυτο τρόπο</w:t>
      </w:r>
      <w:r>
        <w:rPr>
          <w:rFonts w:eastAsia="Times New Roman" w:cs="Times New Roman"/>
          <w:szCs w:val="24"/>
        </w:rPr>
        <w:t>.</w:t>
      </w:r>
      <w:r w:rsidRPr="00E735B9">
        <w:rPr>
          <w:rFonts w:eastAsia="Times New Roman" w:cs="Times New Roman"/>
          <w:szCs w:val="24"/>
        </w:rPr>
        <w:t xml:space="preserve"> Δεν συνδέεται</w:t>
      </w:r>
      <w:r>
        <w:rPr>
          <w:rFonts w:eastAsia="Times New Roman" w:cs="Times New Roman"/>
          <w:szCs w:val="24"/>
        </w:rPr>
        <w:t>,</w:t>
      </w:r>
      <w:r w:rsidRPr="00E735B9">
        <w:rPr>
          <w:rFonts w:eastAsia="Times New Roman" w:cs="Times New Roman"/>
          <w:szCs w:val="24"/>
        </w:rPr>
        <w:t xml:space="preserve"> γιατί υπάρχει αποσπασματική </w:t>
      </w:r>
      <w:r>
        <w:rPr>
          <w:rFonts w:eastAsia="Times New Roman" w:cs="Times New Roman"/>
          <w:szCs w:val="24"/>
        </w:rPr>
        <w:t xml:space="preserve">προσέγγιση σε αυτό </w:t>
      </w:r>
      <w:r w:rsidRPr="00E735B9">
        <w:rPr>
          <w:rFonts w:eastAsia="Times New Roman" w:cs="Times New Roman"/>
          <w:szCs w:val="24"/>
        </w:rPr>
        <w:t>το νομοσχέδιο</w:t>
      </w:r>
      <w:r>
        <w:rPr>
          <w:rFonts w:eastAsia="Times New Roman" w:cs="Times New Roman"/>
          <w:szCs w:val="24"/>
        </w:rPr>
        <w:t>.</w:t>
      </w:r>
      <w:r w:rsidRPr="00E735B9">
        <w:rPr>
          <w:rFonts w:eastAsia="Times New Roman" w:cs="Times New Roman"/>
          <w:szCs w:val="24"/>
        </w:rPr>
        <w:t xml:space="preserve"> </w:t>
      </w:r>
    </w:p>
    <w:p w14:paraId="678A414E" w14:textId="77777777" w:rsidR="0099759A" w:rsidRDefault="00FE124F">
      <w:pPr>
        <w:spacing w:line="600" w:lineRule="auto"/>
        <w:ind w:firstLine="720"/>
        <w:contextualSpacing/>
        <w:jc w:val="both"/>
        <w:rPr>
          <w:rFonts w:eastAsia="Times New Roman" w:cs="Times New Roman"/>
          <w:szCs w:val="24"/>
        </w:rPr>
      </w:pPr>
      <w:r w:rsidRPr="00E735B9">
        <w:rPr>
          <w:rFonts w:eastAsia="Times New Roman" w:cs="Times New Roman"/>
          <w:szCs w:val="24"/>
        </w:rPr>
        <w:t>Κύριε Υπουργέ</w:t>
      </w:r>
      <w:r>
        <w:rPr>
          <w:rFonts w:eastAsia="Times New Roman" w:cs="Times New Roman"/>
          <w:szCs w:val="24"/>
        </w:rPr>
        <w:t>,</w:t>
      </w:r>
      <w:r w:rsidRPr="00E735B9">
        <w:rPr>
          <w:rFonts w:eastAsia="Times New Roman" w:cs="Times New Roman"/>
          <w:szCs w:val="24"/>
        </w:rPr>
        <w:t xml:space="preserve"> είχαμε μιλήσει εδώ στην Εθνική Αντιπροσωπεία</w:t>
      </w:r>
      <w:r>
        <w:rPr>
          <w:rFonts w:eastAsia="Times New Roman" w:cs="Times New Roman"/>
          <w:szCs w:val="24"/>
        </w:rPr>
        <w:t>,</w:t>
      </w:r>
      <w:r w:rsidRPr="00E735B9">
        <w:rPr>
          <w:rFonts w:eastAsia="Times New Roman" w:cs="Times New Roman"/>
          <w:szCs w:val="24"/>
        </w:rPr>
        <w:t xml:space="preserve"> </w:t>
      </w:r>
      <w:r>
        <w:rPr>
          <w:rFonts w:eastAsia="Times New Roman" w:cs="Times New Roman"/>
          <w:szCs w:val="24"/>
        </w:rPr>
        <w:t>και</w:t>
      </w:r>
      <w:r w:rsidRPr="00E735B9">
        <w:rPr>
          <w:rFonts w:eastAsia="Times New Roman" w:cs="Times New Roman"/>
          <w:szCs w:val="24"/>
        </w:rPr>
        <w:t xml:space="preserve"> στην Επιτροπή Οδικής Ασ</w:t>
      </w:r>
      <w:r w:rsidRPr="00E735B9">
        <w:rPr>
          <w:rFonts w:eastAsia="Times New Roman" w:cs="Times New Roman"/>
          <w:szCs w:val="24"/>
        </w:rPr>
        <w:t>φάλειας</w:t>
      </w:r>
      <w:r>
        <w:rPr>
          <w:rFonts w:eastAsia="Times New Roman" w:cs="Times New Roman"/>
          <w:szCs w:val="24"/>
        </w:rPr>
        <w:t>,</w:t>
      </w:r>
      <w:r w:rsidRPr="00E735B9">
        <w:rPr>
          <w:rFonts w:eastAsia="Times New Roman" w:cs="Times New Roman"/>
          <w:szCs w:val="24"/>
        </w:rPr>
        <w:t xml:space="preserve"> αλλά και άλλες </w:t>
      </w:r>
      <w:r w:rsidRPr="00E735B9">
        <w:rPr>
          <w:rFonts w:eastAsia="Times New Roman" w:cs="Times New Roman"/>
          <w:szCs w:val="24"/>
        </w:rPr>
        <w:lastRenderedPageBreak/>
        <w:t xml:space="preserve">φορές στην Επιτροπή της </w:t>
      </w:r>
      <w:r>
        <w:rPr>
          <w:rFonts w:eastAsia="Times New Roman" w:cs="Times New Roman"/>
          <w:szCs w:val="24"/>
        </w:rPr>
        <w:t>Παραγωγής και</w:t>
      </w:r>
      <w:r w:rsidRPr="00E735B9">
        <w:rPr>
          <w:rFonts w:eastAsia="Times New Roman" w:cs="Times New Roman"/>
          <w:szCs w:val="24"/>
        </w:rPr>
        <w:t xml:space="preserve"> Εμπορίου και </w:t>
      </w:r>
      <w:r>
        <w:rPr>
          <w:rFonts w:eastAsia="Times New Roman" w:cs="Times New Roman"/>
          <w:szCs w:val="24"/>
        </w:rPr>
        <w:t>ε</w:t>
      </w:r>
      <w:r w:rsidRPr="00E735B9">
        <w:rPr>
          <w:rFonts w:eastAsia="Times New Roman" w:cs="Times New Roman"/>
          <w:szCs w:val="24"/>
        </w:rPr>
        <w:t>ίχα καταθέσει μάλιστα</w:t>
      </w:r>
      <w:r>
        <w:rPr>
          <w:rFonts w:eastAsia="Times New Roman" w:cs="Times New Roman"/>
          <w:szCs w:val="24"/>
        </w:rPr>
        <w:t>,</w:t>
      </w:r>
      <w:r w:rsidRPr="00E735B9">
        <w:rPr>
          <w:rFonts w:eastAsia="Times New Roman" w:cs="Times New Roman"/>
          <w:szCs w:val="24"/>
        </w:rPr>
        <w:t xml:space="preserve"> </w:t>
      </w:r>
      <w:r>
        <w:rPr>
          <w:rFonts w:eastAsia="Times New Roman" w:cs="Times New Roman"/>
          <w:szCs w:val="24"/>
        </w:rPr>
        <w:t>μια ερώτηση</w:t>
      </w:r>
      <w:r>
        <w:rPr>
          <w:rFonts w:eastAsia="Times New Roman" w:cs="Times New Roman"/>
          <w:szCs w:val="24"/>
        </w:rPr>
        <w:t>,</w:t>
      </w:r>
      <w:r>
        <w:rPr>
          <w:rFonts w:eastAsia="Times New Roman" w:cs="Times New Roman"/>
          <w:szCs w:val="24"/>
        </w:rPr>
        <w:t xml:space="preserve"> σχετικά με τη μετεξέλιξη του διπλώματος οδήγησης σε δίπλωμα κινητικότητας. </w:t>
      </w:r>
    </w:p>
    <w:p w14:paraId="678A414F"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Είχα καταθέσει την ερώτηση, που καταθέτω στα Πρακτικά, στις 8 Μαρτίο</w:t>
      </w:r>
      <w:r>
        <w:rPr>
          <w:rFonts w:eastAsia="Times New Roman" w:cs="Times New Roman"/>
          <w:szCs w:val="24"/>
        </w:rPr>
        <w:t xml:space="preserve">υ 2017 και δεν απάντησε το Υπουργείο, παρά το γεγονός ότι αναφέρει </w:t>
      </w:r>
      <w:r>
        <w:rPr>
          <w:rFonts w:eastAsia="Times New Roman" w:cs="Times New Roman"/>
          <w:szCs w:val="24"/>
        </w:rPr>
        <w:t xml:space="preserve">πως </w:t>
      </w:r>
      <w:r>
        <w:rPr>
          <w:rFonts w:eastAsia="Times New Roman" w:cs="Times New Roman"/>
          <w:szCs w:val="24"/>
        </w:rPr>
        <w:t>υπάρχουν άνθρωποι στο Υπουργείο</w:t>
      </w:r>
      <w:r>
        <w:rPr>
          <w:rFonts w:eastAsia="Times New Roman" w:cs="Times New Roman"/>
          <w:szCs w:val="24"/>
        </w:rPr>
        <w:t>,</w:t>
      </w:r>
      <w:r>
        <w:rPr>
          <w:rFonts w:eastAsia="Times New Roman" w:cs="Times New Roman"/>
          <w:szCs w:val="24"/>
        </w:rPr>
        <w:t xml:space="preserve"> </w:t>
      </w:r>
      <w:r w:rsidRPr="00E735B9">
        <w:rPr>
          <w:rFonts w:eastAsia="Times New Roman" w:cs="Times New Roman"/>
          <w:szCs w:val="24"/>
        </w:rPr>
        <w:t xml:space="preserve">που </w:t>
      </w:r>
      <w:r>
        <w:rPr>
          <w:rFonts w:eastAsia="Times New Roman" w:cs="Times New Roman"/>
          <w:szCs w:val="24"/>
        </w:rPr>
        <w:t xml:space="preserve">συζητούν αυτή την πρόταση. </w:t>
      </w:r>
    </w:p>
    <w:p w14:paraId="678A4150" w14:textId="77777777" w:rsidR="0099759A" w:rsidRDefault="00FE124F">
      <w:pPr>
        <w:tabs>
          <w:tab w:val="left" w:pos="2820"/>
        </w:tabs>
        <w:spacing w:line="600" w:lineRule="auto"/>
        <w:ind w:firstLine="720"/>
        <w:contextualSpacing/>
        <w:jc w:val="both"/>
        <w:rPr>
          <w:rFonts w:eastAsia="Times New Roman"/>
          <w:szCs w:val="24"/>
        </w:rPr>
      </w:pPr>
      <w:r>
        <w:rPr>
          <w:rFonts w:eastAsia="Times New Roman" w:cs="Times New Roman"/>
          <w:szCs w:val="24"/>
        </w:rPr>
        <w:t>(Στο σημείο αυτό ο Βουλευτής κ. Εμμανουήλ Κόνσολας</w:t>
      </w:r>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78A4151"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δεν </w:t>
      </w:r>
      <w:r w:rsidRPr="00E735B9">
        <w:rPr>
          <w:rFonts w:eastAsia="Times New Roman" w:cs="Times New Roman"/>
          <w:szCs w:val="24"/>
        </w:rPr>
        <w:t>απάντησε και το Υπουργείο Παιδείας</w:t>
      </w:r>
      <w:r>
        <w:rPr>
          <w:rFonts w:eastAsia="Times New Roman" w:cs="Times New Roman"/>
          <w:szCs w:val="24"/>
        </w:rPr>
        <w:t>, παρά μόνο</w:t>
      </w:r>
      <w:r w:rsidRPr="00E735B9">
        <w:rPr>
          <w:rFonts w:eastAsia="Times New Roman" w:cs="Times New Roman"/>
          <w:szCs w:val="24"/>
        </w:rPr>
        <w:t xml:space="preserve"> μεταθέτει αυτό το ζήτημα στις </w:t>
      </w:r>
      <w:r>
        <w:rPr>
          <w:rFonts w:eastAsia="Times New Roman" w:cs="Times New Roman"/>
          <w:szCs w:val="24"/>
        </w:rPr>
        <w:t>μ</w:t>
      </w:r>
      <w:r w:rsidRPr="00E735B9">
        <w:rPr>
          <w:rFonts w:eastAsia="Times New Roman" w:cs="Times New Roman"/>
          <w:szCs w:val="24"/>
        </w:rPr>
        <w:t xml:space="preserve">η </w:t>
      </w:r>
      <w:r>
        <w:rPr>
          <w:rFonts w:eastAsia="Times New Roman" w:cs="Times New Roman"/>
          <w:szCs w:val="24"/>
        </w:rPr>
        <w:t>κ</w:t>
      </w:r>
      <w:r w:rsidRPr="00E735B9">
        <w:rPr>
          <w:rFonts w:eastAsia="Times New Roman" w:cs="Times New Roman"/>
          <w:szCs w:val="24"/>
        </w:rPr>
        <w:t xml:space="preserve">υβερνητικές </w:t>
      </w:r>
      <w:r>
        <w:rPr>
          <w:rFonts w:eastAsia="Times New Roman" w:cs="Times New Roman"/>
          <w:szCs w:val="24"/>
        </w:rPr>
        <w:t>ο</w:t>
      </w:r>
      <w:r w:rsidRPr="00E735B9">
        <w:rPr>
          <w:rFonts w:eastAsia="Times New Roman" w:cs="Times New Roman"/>
          <w:szCs w:val="24"/>
        </w:rPr>
        <w:t>ργανώσεις</w:t>
      </w:r>
      <w:r>
        <w:rPr>
          <w:rFonts w:eastAsia="Times New Roman" w:cs="Times New Roman"/>
          <w:szCs w:val="24"/>
        </w:rPr>
        <w:t>,</w:t>
      </w:r>
      <w:r w:rsidRPr="00E735B9">
        <w:rPr>
          <w:rFonts w:eastAsia="Times New Roman" w:cs="Times New Roman"/>
          <w:szCs w:val="24"/>
        </w:rPr>
        <w:t xml:space="preserve"> που </w:t>
      </w:r>
      <w:r>
        <w:rPr>
          <w:rFonts w:eastAsia="Times New Roman" w:cs="Times New Roman"/>
          <w:szCs w:val="24"/>
        </w:rPr>
        <w:t xml:space="preserve">εμπλέκονται και </w:t>
      </w:r>
      <w:r w:rsidRPr="00E735B9">
        <w:rPr>
          <w:rFonts w:eastAsia="Times New Roman" w:cs="Times New Roman"/>
          <w:szCs w:val="24"/>
        </w:rPr>
        <w:t>προχωρούν στην εκπαίδευση</w:t>
      </w:r>
      <w:r>
        <w:rPr>
          <w:rFonts w:eastAsia="Times New Roman" w:cs="Times New Roman"/>
          <w:szCs w:val="24"/>
        </w:rPr>
        <w:t>,</w:t>
      </w:r>
      <w:r w:rsidRPr="00E735B9">
        <w:rPr>
          <w:rFonts w:eastAsia="Times New Roman" w:cs="Times New Roman"/>
          <w:szCs w:val="24"/>
        </w:rPr>
        <w:t xml:space="preserve"> στην κατάρτιση και στη </w:t>
      </w:r>
      <w:r>
        <w:rPr>
          <w:rFonts w:eastAsia="Times New Roman" w:cs="Times New Roman"/>
          <w:szCs w:val="24"/>
        </w:rPr>
        <w:t>δ</w:t>
      </w:r>
      <w:r w:rsidRPr="00E735B9">
        <w:rPr>
          <w:rFonts w:eastAsia="Times New Roman" w:cs="Times New Roman"/>
          <w:szCs w:val="24"/>
        </w:rPr>
        <w:t xml:space="preserve">ια </w:t>
      </w:r>
      <w:r>
        <w:rPr>
          <w:rFonts w:eastAsia="Times New Roman" w:cs="Times New Roman"/>
          <w:szCs w:val="24"/>
        </w:rPr>
        <w:t>β</w:t>
      </w:r>
      <w:r w:rsidRPr="00E735B9">
        <w:rPr>
          <w:rFonts w:eastAsia="Times New Roman" w:cs="Times New Roman"/>
          <w:szCs w:val="24"/>
        </w:rPr>
        <w:t xml:space="preserve">ίου </w:t>
      </w:r>
      <w:r>
        <w:rPr>
          <w:rFonts w:eastAsia="Times New Roman" w:cs="Times New Roman"/>
          <w:szCs w:val="24"/>
        </w:rPr>
        <w:t>μ</w:t>
      </w:r>
      <w:r w:rsidRPr="00E735B9">
        <w:rPr>
          <w:rFonts w:eastAsia="Times New Roman" w:cs="Times New Roman"/>
          <w:szCs w:val="24"/>
        </w:rPr>
        <w:t>άθηση στα ζητήματα</w:t>
      </w:r>
      <w:r>
        <w:rPr>
          <w:rFonts w:eastAsia="Times New Roman" w:cs="Times New Roman"/>
          <w:szCs w:val="24"/>
        </w:rPr>
        <w:t>,</w:t>
      </w:r>
      <w:r>
        <w:rPr>
          <w:rFonts w:eastAsia="Times New Roman" w:cs="Times New Roman"/>
          <w:szCs w:val="24"/>
        </w:rPr>
        <w:t xml:space="preserve"> που αφορούν</w:t>
      </w:r>
      <w:r w:rsidRPr="00E735B9">
        <w:rPr>
          <w:rFonts w:eastAsia="Times New Roman" w:cs="Times New Roman"/>
          <w:szCs w:val="24"/>
        </w:rPr>
        <w:t xml:space="preserve"> το δίπλωμα κινητικότητας στο σχολείο</w:t>
      </w:r>
      <w:r>
        <w:rPr>
          <w:rFonts w:eastAsia="Times New Roman" w:cs="Times New Roman"/>
          <w:szCs w:val="24"/>
        </w:rPr>
        <w:t>,</w:t>
      </w:r>
      <w:r w:rsidRPr="00E735B9">
        <w:rPr>
          <w:rFonts w:eastAsia="Times New Roman" w:cs="Times New Roman"/>
          <w:szCs w:val="24"/>
        </w:rPr>
        <w:t xml:space="preserve"> στην κοινωνία</w:t>
      </w:r>
      <w:r>
        <w:rPr>
          <w:rFonts w:eastAsia="Times New Roman" w:cs="Times New Roman"/>
          <w:szCs w:val="24"/>
        </w:rPr>
        <w:t xml:space="preserve"> και στα</w:t>
      </w:r>
      <w:r w:rsidRPr="00E735B9">
        <w:rPr>
          <w:rFonts w:eastAsia="Times New Roman" w:cs="Times New Roman"/>
          <w:szCs w:val="24"/>
        </w:rPr>
        <w:t xml:space="preserve"> κέντρα που αφορούν την κυκλοφοριακή αγωγή</w:t>
      </w:r>
      <w:r>
        <w:rPr>
          <w:rFonts w:eastAsia="Times New Roman" w:cs="Times New Roman"/>
          <w:szCs w:val="24"/>
        </w:rPr>
        <w:t>.</w:t>
      </w:r>
      <w:r w:rsidRPr="00E735B9">
        <w:rPr>
          <w:rFonts w:eastAsia="Times New Roman" w:cs="Times New Roman"/>
          <w:szCs w:val="24"/>
        </w:rPr>
        <w:t xml:space="preserve"> </w:t>
      </w:r>
    </w:p>
    <w:p w14:paraId="678A4152"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Το σκεπτικό αυτό</w:t>
      </w:r>
      <w:r>
        <w:rPr>
          <w:rFonts w:eastAsia="Times New Roman" w:cs="Times New Roman"/>
          <w:szCs w:val="24"/>
        </w:rPr>
        <w:t xml:space="preserve"> της πρότασης</w:t>
      </w:r>
      <w:r w:rsidRPr="00E735B9">
        <w:rPr>
          <w:rFonts w:eastAsia="Times New Roman" w:cs="Times New Roman"/>
          <w:szCs w:val="24"/>
        </w:rPr>
        <w:t xml:space="preserve"> δεν μπορεί να περιορίζεται μόνο για την απόκτηση του διπλώματος οδήγησης</w:t>
      </w:r>
      <w:r>
        <w:rPr>
          <w:rFonts w:eastAsia="Times New Roman" w:cs="Times New Roman"/>
          <w:szCs w:val="24"/>
        </w:rPr>
        <w:t>,</w:t>
      </w:r>
      <w:r w:rsidRPr="00E735B9">
        <w:rPr>
          <w:rFonts w:eastAsia="Times New Roman" w:cs="Times New Roman"/>
          <w:szCs w:val="24"/>
        </w:rPr>
        <w:t xml:space="preserve"> αλλά πρέπει να συζητήσουμε </w:t>
      </w:r>
      <w:r>
        <w:rPr>
          <w:rFonts w:eastAsia="Times New Roman" w:cs="Times New Roman"/>
          <w:szCs w:val="24"/>
        </w:rPr>
        <w:t>-</w:t>
      </w:r>
      <w:r w:rsidRPr="00E735B9">
        <w:rPr>
          <w:rFonts w:eastAsia="Times New Roman" w:cs="Times New Roman"/>
          <w:szCs w:val="24"/>
        </w:rPr>
        <w:t xml:space="preserve">και το ξέρει πολύ καλά </w:t>
      </w:r>
      <w:r>
        <w:rPr>
          <w:rFonts w:eastAsia="Times New Roman" w:cs="Times New Roman"/>
          <w:szCs w:val="24"/>
        </w:rPr>
        <w:t>ο</w:t>
      </w:r>
      <w:r w:rsidRPr="00E735B9">
        <w:rPr>
          <w:rFonts w:eastAsia="Times New Roman" w:cs="Times New Roman"/>
          <w:szCs w:val="24"/>
        </w:rPr>
        <w:t xml:space="preserve"> Πρόεδρός </w:t>
      </w:r>
      <w:r>
        <w:rPr>
          <w:rFonts w:eastAsia="Times New Roman" w:cs="Times New Roman"/>
          <w:szCs w:val="24"/>
        </w:rPr>
        <w:t>μας-</w:t>
      </w:r>
      <w:r>
        <w:rPr>
          <w:rFonts w:eastAsia="Times New Roman" w:cs="Times New Roman"/>
          <w:szCs w:val="24"/>
        </w:rPr>
        <w:t xml:space="preserve"> </w:t>
      </w:r>
      <w:r w:rsidRPr="00E735B9">
        <w:rPr>
          <w:rFonts w:eastAsia="Times New Roman" w:cs="Times New Roman"/>
          <w:szCs w:val="24"/>
        </w:rPr>
        <w:t>τα ζητήματα που αφορούν στις μετακινήσεις</w:t>
      </w:r>
      <w:r>
        <w:rPr>
          <w:rFonts w:eastAsia="Times New Roman" w:cs="Times New Roman"/>
          <w:szCs w:val="24"/>
        </w:rPr>
        <w:t>,</w:t>
      </w:r>
      <w:r w:rsidRPr="00E735B9">
        <w:rPr>
          <w:rFonts w:eastAsia="Times New Roman" w:cs="Times New Roman"/>
          <w:szCs w:val="24"/>
        </w:rPr>
        <w:t xml:space="preserve"> στα επικίνδυνα φορτία</w:t>
      </w:r>
      <w:r>
        <w:rPr>
          <w:rFonts w:eastAsia="Times New Roman" w:cs="Times New Roman"/>
          <w:szCs w:val="24"/>
        </w:rPr>
        <w:t>,</w:t>
      </w:r>
      <w:r w:rsidRPr="00E735B9">
        <w:rPr>
          <w:rFonts w:eastAsia="Times New Roman" w:cs="Times New Roman"/>
          <w:szCs w:val="24"/>
        </w:rPr>
        <w:t xml:space="preserve"> στη συγκοινωνία</w:t>
      </w:r>
      <w:r>
        <w:rPr>
          <w:rFonts w:eastAsia="Times New Roman" w:cs="Times New Roman"/>
          <w:szCs w:val="24"/>
        </w:rPr>
        <w:t>,</w:t>
      </w:r>
      <w:r w:rsidRPr="00E735B9">
        <w:rPr>
          <w:rFonts w:eastAsia="Times New Roman" w:cs="Times New Roman"/>
          <w:szCs w:val="24"/>
        </w:rPr>
        <w:t xml:space="preserve"> στο ποδήλατο</w:t>
      </w:r>
      <w:r>
        <w:rPr>
          <w:rFonts w:eastAsia="Times New Roman" w:cs="Times New Roman"/>
          <w:szCs w:val="24"/>
        </w:rPr>
        <w:t>,</w:t>
      </w:r>
      <w:r w:rsidRPr="00E735B9">
        <w:rPr>
          <w:rFonts w:eastAsia="Times New Roman" w:cs="Times New Roman"/>
          <w:szCs w:val="24"/>
        </w:rPr>
        <w:t xml:space="preserve"> στον</w:t>
      </w:r>
      <w:r w:rsidRPr="00E735B9">
        <w:rPr>
          <w:rFonts w:eastAsia="Times New Roman" w:cs="Times New Roman"/>
          <w:szCs w:val="24"/>
        </w:rPr>
        <w:t xml:space="preserve"> ίδιο τον </w:t>
      </w:r>
      <w:r>
        <w:rPr>
          <w:rFonts w:eastAsia="Times New Roman" w:cs="Times New Roman"/>
          <w:szCs w:val="24"/>
        </w:rPr>
        <w:t>πεζό,</w:t>
      </w:r>
      <w:r w:rsidRPr="00E735B9">
        <w:rPr>
          <w:rFonts w:eastAsia="Times New Roman" w:cs="Times New Roman"/>
          <w:szCs w:val="24"/>
        </w:rPr>
        <w:t xml:space="preserve"> στο αστικό περιβάλλον</w:t>
      </w:r>
      <w:r>
        <w:rPr>
          <w:rFonts w:eastAsia="Times New Roman" w:cs="Times New Roman"/>
          <w:szCs w:val="24"/>
        </w:rPr>
        <w:t>.</w:t>
      </w:r>
      <w:r w:rsidRPr="00E735B9">
        <w:rPr>
          <w:rFonts w:eastAsia="Times New Roman" w:cs="Times New Roman"/>
          <w:szCs w:val="24"/>
        </w:rPr>
        <w:t xml:space="preserve"> Η πρόταση αυτή αφορά και τα παιδιά</w:t>
      </w:r>
      <w:r>
        <w:rPr>
          <w:rFonts w:eastAsia="Times New Roman" w:cs="Times New Roman"/>
          <w:szCs w:val="24"/>
        </w:rPr>
        <w:t>,</w:t>
      </w:r>
      <w:r w:rsidRPr="00E735B9">
        <w:rPr>
          <w:rFonts w:eastAsia="Times New Roman" w:cs="Times New Roman"/>
          <w:szCs w:val="24"/>
        </w:rPr>
        <w:t xml:space="preserve"> τους μαθητές γυμνασίων </w:t>
      </w:r>
      <w:r>
        <w:rPr>
          <w:rFonts w:eastAsia="Times New Roman" w:cs="Times New Roman"/>
          <w:szCs w:val="24"/>
        </w:rPr>
        <w:t xml:space="preserve">και </w:t>
      </w:r>
      <w:r w:rsidRPr="00E735B9">
        <w:rPr>
          <w:rFonts w:eastAsia="Times New Roman" w:cs="Times New Roman"/>
          <w:szCs w:val="24"/>
        </w:rPr>
        <w:t>λυκείων</w:t>
      </w:r>
      <w:r>
        <w:rPr>
          <w:rFonts w:eastAsia="Times New Roman" w:cs="Times New Roman"/>
          <w:szCs w:val="24"/>
        </w:rPr>
        <w:t>,</w:t>
      </w:r>
      <w:r w:rsidRPr="00E735B9">
        <w:rPr>
          <w:rFonts w:eastAsia="Times New Roman" w:cs="Times New Roman"/>
          <w:szCs w:val="24"/>
        </w:rPr>
        <w:t xml:space="preserve"> αλλά και σε ενηλίκους</w:t>
      </w:r>
      <w:r>
        <w:rPr>
          <w:rFonts w:eastAsia="Times New Roman" w:cs="Times New Roman"/>
          <w:szCs w:val="24"/>
        </w:rPr>
        <w:t>.</w:t>
      </w:r>
      <w:r w:rsidRPr="00E735B9">
        <w:rPr>
          <w:rFonts w:eastAsia="Times New Roman" w:cs="Times New Roman"/>
          <w:szCs w:val="24"/>
        </w:rPr>
        <w:t xml:space="preserve"> Για τα παιδιά θα υπάρχει η προκαταρκτική </w:t>
      </w:r>
      <w:r>
        <w:rPr>
          <w:rFonts w:eastAsia="Times New Roman" w:cs="Times New Roman"/>
          <w:szCs w:val="24"/>
        </w:rPr>
        <w:t>εκπαίδευση</w:t>
      </w:r>
      <w:r w:rsidRPr="00E735B9">
        <w:rPr>
          <w:rFonts w:eastAsia="Times New Roman" w:cs="Times New Roman"/>
          <w:szCs w:val="24"/>
        </w:rPr>
        <w:t xml:space="preserve"> στην </w:t>
      </w:r>
      <w:r>
        <w:rPr>
          <w:rFonts w:eastAsia="Times New Roman" w:cs="Times New Roman"/>
          <w:szCs w:val="24"/>
        </w:rPr>
        <w:t>π</w:t>
      </w:r>
      <w:r w:rsidRPr="00E735B9">
        <w:rPr>
          <w:rFonts w:eastAsia="Times New Roman" w:cs="Times New Roman"/>
          <w:szCs w:val="24"/>
        </w:rPr>
        <w:t>ρωτοβάθμια και στη δευτεροβάθμια εκπαίδευση</w:t>
      </w:r>
      <w:r>
        <w:rPr>
          <w:rFonts w:eastAsia="Times New Roman" w:cs="Times New Roman"/>
          <w:szCs w:val="24"/>
        </w:rPr>
        <w:t>,</w:t>
      </w:r>
      <w:r w:rsidRPr="00E735B9">
        <w:rPr>
          <w:rFonts w:eastAsia="Times New Roman" w:cs="Times New Roman"/>
          <w:szCs w:val="24"/>
        </w:rPr>
        <w:t xml:space="preserve"> ενώ για τους ενήλικες το δίπλωμα κινητικότητας θα συνδέεται με εξετάσεις </w:t>
      </w:r>
      <w:r>
        <w:rPr>
          <w:rFonts w:eastAsia="Times New Roman" w:cs="Times New Roman"/>
          <w:szCs w:val="24"/>
        </w:rPr>
        <w:t>και</w:t>
      </w:r>
      <w:r w:rsidRPr="00E735B9">
        <w:rPr>
          <w:rFonts w:eastAsia="Times New Roman" w:cs="Times New Roman"/>
          <w:szCs w:val="24"/>
        </w:rPr>
        <w:t xml:space="preserve"> θα αντιστοιχεί στην άδεια οδήγησης</w:t>
      </w:r>
      <w:r>
        <w:rPr>
          <w:rFonts w:eastAsia="Times New Roman" w:cs="Times New Roman"/>
          <w:szCs w:val="24"/>
        </w:rPr>
        <w:t>.</w:t>
      </w:r>
      <w:r w:rsidRPr="00E735B9">
        <w:rPr>
          <w:rFonts w:eastAsia="Times New Roman" w:cs="Times New Roman"/>
          <w:szCs w:val="24"/>
        </w:rPr>
        <w:t xml:space="preserve"> </w:t>
      </w:r>
    </w:p>
    <w:p w14:paraId="678A4153" w14:textId="77777777" w:rsidR="0099759A" w:rsidRDefault="00FE124F">
      <w:pPr>
        <w:spacing w:line="600" w:lineRule="auto"/>
        <w:ind w:firstLine="720"/>
        <w:contextualSpacing/>
        <w:jc w:val="both"/>
        <w:rPr>
          <w:rFonts w:eastAsia="Times New Roman" w:cs="Times New Roman"/>
          <w:szCs w:val="24"/>
        </w:rPr>
      </w:pPr>
      <w:r w:rsidRPr="00E735B9">
        <w:rPr>
          <w:rFonts w:eastAsia="Times New Roman" w:cs="Times New Roman"/>
          <w:szCs w:val="24"/>
        </w:rPr>
        <w:t xml:space="preserve">Αυτή την πρόταση που κατατέθηκε στην Επιτροπή Οδικής Ασφάλειας την υιοθετήσετε </w:t>
      </w:r>
      <w:r>
        <w:rPr>
          <w:rFonts w:eastAsia="Times New Roman" w:cs="Times New Roman"/>
          <w:szCs w:val="24"/>
        </w:rPr>
        <w:t>ή την παραβλέψα</w:t>
      </w:r>
      <w:r w:rsidRPr="00E735B9">
        <w:rPr>
          <w:rFonts w:eastAsia="Times New Roman" w:cs="Times New Roman"/>
          <w:szCs w:val="24"/>
        </w:rPr>
        <w:t>τε</w:t>
      </w:r>
      <w:r>
        <w:rPr>
          <w:rFonts w:eastAsia="Times New Roman" w:cs="Times New Roman"/>
          <w:szCs w:val="24"/>
        </w:rPr>
        <w:t>;</w:t>
      </w:r>
      <w:r w:rsidRPr="00E735B9">
        <w:rPr>
          <w:rFonts w:eastAsia="Times New Roman" w:cs="Times New Roman"/>
          <w:szCs w:val="24"/>
        </w:rPr>
        <w:t xml:space="preserve"> Το δίπλωμα κινητικότητας θα πρέπει να συνδέ</w:t>
      </w:r>
      <w:r w:rsidRPr="00E735B9">
        <w:rPr>
          <w:rFonts w:eastAsia="Times New Roman" w:cs="Times New Roman"/>
          <w:szCs w:val="24"/>
        </w:rPr>
        <w:t xml:space="preserve">εται με μία ολοκληρωμένη εκπαίδευση για την </w:t>
      </w:r>
      <w:r>
        <w:rPr>
          <w:rFonts w:eastAsia="Times New Roman" w:cs="Times New Roman"/>
          <w:szCs w:val="24"/>
        </w:rPr>
        <w:t>κινητικότητα</w:t>
      </w:r>
      <w:r w:rsidRPr="00E735B9">
        <w:rPr>
          <w:rFonts w:eastAsia="Times New Roman" w:cs="Times New Roman"/>
          <w:szCs w:val="24"/>
        </w:rPr>
        <w:t xml:space="preserve"> στην πόλη</w:t>
      </w:r>
      <w:r>
        <w:rPr>
          <w:rFonts w:eastAsia="Times New Roman" w:cs="Times New Roman"/>
          <w:szCs w:val="24"/>
        </w:rPr>
        <w:t xml:space="preserve">, αλλά και σε εθνικά και επαρχιακά </w:t>
      </w:r>
      <w:r w:rsidRPr="00E735B9">
        <w:rPr>
          <w:rFonts w:eastAsia="Times New Roman" w:cs="Times New Roman"/>
          <w:szCs w:val="24"/>
        </w:rPr>
        <w:t>οδικά δίκτυα</w:t>
      </w:r>
      <w:r>
        <w:rPr>
          <w:rFonts w:eastAsia="Times New Roman" w:cs="Times New Roman"/>
          <w:szCs w:val="24"/>
        </w:rPr>
        <w:t>,</w:t>
      </w:r>
      <w:r w:rsidRPr="00E735B9">
        <w:rPr>
          <w:rFonts w:eastAsia="Times New Roman" w:cs="Times New Roman"/>
          <w:szCs w:val="24"/>
        </w:rPr>
        <w:t xml:space="preserve"> για το περιβάλλον και τον άνθρωπο</w:t>
      </w:r>
      <w:r>
        <w:rPr>
          <w:rFonts w:eastAsia="Times New Roman" w:cs="Times New Roman"/>
          <w:szCs w:val="24"/>
        </w:rPr>
        <w:t>.</w:t>
      </w:r>
      <w:r w:rsidRPr="00E735B9">
        <w:rPr>
          <w:rFonts w:eastAsia="Times New Roman" w:cs="Times New Roman"/>
          <w:szCs w:val="24"/>
        </w:rPr>
        <w:t xml:space="preserve"> Ο στόχος είναι να αλλάξουμε τις ακραίες </w:t>
      </w:r>
      <w:r>
        <w:rPr>
          <w:rFonts w:eastAsia="Times New Roman" w:cs="Times New Roman"/>
          <w:szCs w:val="24"/>
        </w:rPr>
        <w:t>και</w:t>
      </w:r>
      <w:r w:rsidRPr="00E735B9">
        <w:rPr>
          <w:rFonts w:eastAsia="Times New Roman" w:cs="Times New Roman"/>
          <w:szCs w:val="24"/>
        </w:rPr>
        <w:t xml:space="preserve"> τις επικίνδυνες συμπεριφορές</w:t>
      </w:r>
      <w:r>
        <w:rPr>
          <w:rFonts w:eastAsia="Times New Roman" w:cs="Times New Roman"/>
          <w:szCs w:val="24"/>
        </w:rPr>
        <w:t>,</w:t>
      </w:r>
      <w:r w:rsidRPr="00E735B9">
        <w:rPr>
          <w:rFonts w:eastAsia="Times New Roman" w:cs="Times New Roman"/>
          <w:szCs w:val="24"/>
        </w:rPr>
        <w:t xml:space="preserve"> που υπάρχουν σε όλη την επικράτε</w:t>
      </w:r>
      <w:r w:rsidRPr="00E735B9">
        <w:rPr>
          <w:rFonts w:eastAsia="Times New Roman" w:cs="Times New Roman"/>
          <w:szCs w:val="24"/>
        </w:rPr>
        <w:t>ια</w:t>
      </w:r>
      <w:r>
        <w:rPr>
          <w:rFonts w:eastAsia="Times New Roman" w:cs="Times New Roman"/>
          <w:szCs w:val="24"/>
        </w:rPr>
        <w:t>,</w:t>
      </w:r>
      <w:r w:rsidRPr="00E735B9">
        <w:rPr>
          <w:rFonts w:eastAsia="Times New Roman" w:cs="Times New Roman"/>
          <w:szCs w:val="24"/>
        </w:rPr>
        <w:t xml:space="preserve"> στην </w:t>
      </w:r>
      <w:r>
        <w:rPr>
          <w:rFonts w:eastAsia="Times New Roman" w:cs="Times New Roman"/>
          <w:szCs w:val="24"/>
        </w:rPr>
        <w:t>η</w:t>
      </w:r>
      <w:r w:rsidRPr="00E735B9">
        <w:rPr>
          <w:rFonts w:eastAsia="Times New Roman" w:cs="Times New Roman"/>
          <w:szCs w:val="24"/>
        </w:rPr>
        <w:t>πειρωτική χώρα</w:t>
      </w:r>
      <w:r>
        <w:rPr>
          <w:rFonts w:eastAsia="Times New Roman" w:cs="Times New Roman"/>
          <w:szCs w:val="24"/>
        </w:rPr>
        <w:t>,</w:t>
      </w:r>
      <w:r w:rsidRPr="00E735B9">
        <w:rPr>
          <w:rFonts w:eastAsia="Times New Roman" w:cs="Times New Roman"/>
          <w:szCs w:val="24"/>
        </w:rPr>
        <w:t xml:space="preserve"> </w:t>
      </w:r>
      <w:r>
        <w:rPr>
          <w:rFonts w:eastAsia="Times New Roman" w:cs="Times New Roman"/>
          <w:szCs w:val="24"/>
        </w:rPr>
        <w:t>αλλά και στα νησιά.</w:t>
      </w:r>
    </w:p>
    <w:p w14:paraId="678A4154"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Θέλω</w:t>
      </w:r>
      <w:r w:rsidRPr="00E735B9">
        <w:rPr>
          <w:rFonts w:eastAsia="Times New Roman" w:cs="Times New Roman"/>
          <w:szCs w:val="24"/>
        </w:rPr>
        <w:t xml:space="preserve"> να σας θυμίσω ότι</w:t>
      </w:r>
      <w:r>
        <w:rPr>
          <w:rFonts w:eastAsia="Times New Roman" w:cs="Times New Roman"/>
          <w:szCs w:val="24"/>
        </w:rPr>
        <w:t>,</w:t>
      </w:r>
      <w:r w:rsidRPr="00E735B9">
        <w:rPr>
          <w:rFonts w:eastAsia="Times New Roman" w:cs="Times New Roman"/>
          <w:szCs w:val="24"/>
        </w:rPr>
        <w:t xml:space="preserve"> σύμφωνα με το Ινστιτούτο του Τεχνολογικού Ιδρύματος Κρήτης</w:t>
      </w:r>
      <w:r>
        <w:rPr>
          <w:rFonts w:eastAsia="Times New Roman" w:cs="Times New Roman"/>
          <w:szCs w:val="24"/>
        </w:rPr>
        <w:t>,</w:t>
      </w:r>
      <w:r w:rsidRPr="00E735B9">
        <w:rPr>
          <w:rFonts w:eastAsia="Times New Roman" w:cs="Times New Roman"/>
          <w:szCs w:val="24"/>
        </w:rPr>
        <w:t xml:space="preserve"> τα νησιά είναι πρώτα κατά μέσο όρο σε θύματα</w:t>
      </w:r>
      <w:r>
        <w:rPr>
          <w:rFonts w:eastAsia="Times New Roman" w:cs="Times New Roman"/>
          <w:szCs w:val="24"/>
        </w:rPr>
        <w:t>.</w:t>
      </w:r>
      <w:r w:rsidRPr="00E735B9">
        <w:rPr>
          <w:rFonts w:eastAsia="Times New Roman" w:cs="Times New Roman"/>
          <w:szCs w:val="24"/>
        </w:rPr>
        <w:t xml:space="preserve"> Το </w:t>
      </w:r>
      <w:r>
        <w:rPr>
          <w:rFonts w:eastAsia="Times New Roman" w:cs="Times New Roman"/>
          <w:szCs w:val="24"/>
        </w:rPr>
        <w:t>ξέρετε,</w:t>
      </w:r>
      <w:r w:rsidRPr="00E735B9">
        <w:rPr>
          <w:rFonts w:eastAsia="Times New Roman" w:cs="Times New Roman"/>
          <w:szCs w:val="24"/>
        </w:rPr>
        <w:t xml:space="preserve"> κύριε </w:t>
      </w:r>
      <w:r>
        <w:rPr>
          <w:rFonts w:eastAsia="Times New Roman" w:cs="Times New Roman"/>
          <w:szCs w:val="24"/>
        </w:rPr>
        <w:t>Υπουργέ,</w:t>
      </w:r>
      <w:r w:rsidRPr="00E735B9">
        <w:rPr>
          <w:rFonts w:eastAsia="Times New Roman" w:cs="Times New Roman"/>
          <w:szCs w:val="24"/>
        </w:rPr>
        <w:t xml:space="preserve"> </w:t>
      </w:r>
      <w:r>
        <w:rPr>
          <w:rFonts w:eastAsia="Times New Roman" w:cs="Times New Roman"/>
          <w:szCs w:val="24"/>
        </w:rPr>
        <w:t>το έχουμε</w:t>
      </w:r>
      <w:r w:rsidRPr="00E735B9">
        <w:rPr>
          <w:rFonts w:eastAsia="Times New Roman" w:cs="Times New Roman"/>
          <w:szCs w:val="24"/>
        </w:rPr>
        <w:t xml:space="preserve"> καταθέσει κατά κόρον στην </w:t>
      </w:r>
      <w:r>
        <w:rPr>
          <w:rFonts w:eastAsia="Times New Roman" w:cs="Times New Roman"/>
          <w:szCs w:val="24"/>
        </w:rPr>
        <w:t>ε</w:t>
      </w:r>
      <w:r w:rsidRPr="00E735B9">
        <w:rPr>
          <w:rFonts w:eastAsia="Times New Roman" w:cs="Times New Roman"/>
          <w:szCs w:val="24"/>
        </w:rPr>
        <w:t>πιτροπή</w:t>
      </w:r>
      <w:r>
        <w:rPr>
          <w:rFonts w:eastAsia="Times New Roman" w:cs="Times New Roman"/>
          <w:szCs w:val="24"/>
        </w:rPr>
        <w:t>.</w:t>
      </w:r>
      <w:r w:rsidRPr="00E735B9">
        <w:rPr>
          <w:rFonts w:eastAsia="Times New Roman" w:cs="Times New Roman"/>
          <w:szCs w:val="24"/>
        </w:rPr>
        <w:t xml:space="preserve"> Το έχετε</w:t>
      </w:r>
      <w:r w:rsidRPr="00E735B9">
        <w:rPr>
          <w:rFonts w:eastAsia="Times New Roman" w:cs="Times New Roman"/>
          <w:szCs w:val="24"/>
        </w:rPr>
        <w:t xml:space="preserve"> συμπεριλάβει αυτός ως παράμετρο στο νομοσχέδιο </w:t>
      </w:r>
      <w:r>
        <w:rPr>
          <w:rFonts w:eastAsia="Times New Roman" w:cs="Times New Roman"/>
          <w:szCs w:val="24"/>
        </w:rPr>
        <w:t>σας;</w:t>
      </w:r>
      <w:r w:rsidRPr="00E735B9">
        <w:rPr>
          <w:rFonts w:eastAsia="Times New Roman" w:cs="Times New Roman"/>
          <w:szCs w:val="24"/>
        </w:rPr>
        <w:t xml:space="preserve"> Εμείς </w:t>
      </w:r>
      <w:r>
        <w:rPr>
          <w:rFonts w:eastAsia="Times New Roman" w:cs="Times New Roman"/>
          <w:szCs w:val="24"/>
        </w:rPr>
        <w:t>είχαμε πει να υιοθετηθεί</w:t>
      </w:r>
      <w:r>
        <w:rPr>
          <w:rFonts w:eastAsia="Times New Roman" w:cs="Times New Roman"/>
          <w:szCs w:val="24"/>
        </w:rPr>
        <w:t xml:space="preserve"> -</w:t>
      </w:r>
      <w:r>
        <w:rPr>
          <w:rFonts w:eastAsia="Times New Roman" w:cs="Times New Roman"/>
          <w:szCs w:val="24"/>
        </w:rPr>
        <w:t>α</w:t>
      </w:r>
      <w:r w:rsidRPr="00E735B9">
        <w:rPr>
          <w:rFonts w:eastAsia="Times New Roman" w:cs="Times New Roman"/>
          <w:szCs w:val="24"/>
        </w:rPr>
        <w:t>ν δεν θέλετε να εφαρμοστεί σε όλη την επικράτεια</w:t>
      </w:r>
      <w:r>
        <w:rPr>
          <w:rFonts w:eastAsia="Times New Roman" w:cs="Times New Roman"/>
          <w:szCs w:val="24"/>
        </w:rPr>
        <w:t>-</w:t>
      </w:r>
      <w:r>
        <w:rPr>
          <w:rFonts w:eastAsia="Times New Roman" w:cs="Times New Roman"/>
          <w:szCs w:val="24"/>
        </w:rPr>
        <w:t xml:space="preserve"> ως </w:t>
      </w:r>
      <w:r w:rsidRPr="00E735B9">
        <w:rPr>
          <w:rFonts w:eastAsia="Times New Roman" w:cs="Times New Roman"/>
          <w:szCs w:val="24"/>
        </w:rPr>
        <w:t xml:space="preserve">παράδειγμα </w:t>
      </w:r>
      <w:r>
        <w:rPr>
          <w:rFonts w:eastAsia="Times New Roman" w:cs="Times New Roman"/>
          <w:szCs w:val="24"/>
        </w:rPr>
        <w:t>η Ρόδος</w:t>
      </w:r>
      <w:r w:rsidRPr="00E735B9">
        <w:rPr>
          <w:rFonts w:eastAsia="Times New Roman" w:cs="Times New Roman"/>
          <w:szCs w:val="24"/>
        </w:rPr>
        <w:t xml:space="preserve"> ή ένα από τα νησιά του Αιγαίου να είναι ένα πιλοτικό παράδειγμα για τη βιώσιμη κινητικότητα</w:t>
      </w:r>
      <w:r>
        <w:rPr>
          <w:rFonts w:eastAsia="Times New Roman" w:cs="Times New Roman"/>
          <w:szCs w:val="24"/>
        </w:rPr>
        <w:t>.</w:t>
      </w:r>
      <w:r w:rsidRPr="00E735B9">
        <w:rPr>
          <w:rFonts w:eastAsia="Times New Roman" w:cs="Times New Roman"/>
          <w:szCs w:val="24"/>
        </w:rPr>
        <w:t xml:space="preserve"> Δεν </w:t>
      </w:r>
      <w:r>
        <w:rPr>
          <w:rFonts w:eastAsia="Times New Roman" w:cs="Times New Roman"/>
          <w:szCs w:val="24"/>
        </w:rPr>
        <w:t>τ</w:t>
      </w:r>
      <w:r>
        <w:rPr>
          <w:rFonts w:eastAsia="Times New Roman" w:cs="Times New Roman"/>
          <w:szCs w:val="24"/>
        </w:rPr>
        <w:t>ο κάνα</w:t>
      </w:r>
      <w:r w:rsidRPr="00E735B9">
        <w:rPr>
          <w:rFonts w:eastAsia="Times New Roman" w:cs="Times New Roman"/>
          <w:szCs w:val="24"/>
        </w:rPr>
        <w:t>τε</w:t>
      </w:r>
      <w:r>
        <w:rPr>
          <w:rFonts w:eastAsia="Times New Roman" w:cs="Times New Roman"/>
          <w:szCs w:val="24"/>
        </w:rPr>
        <w:t>.</w:t>
      </w:r>
      <w:r w:rsidRPr="00E735B9">
        <w:rPr>
          <w:rFonts w:eastAsia="Times New Roman" w:cs="Times New Roman"/>
          <w:szCs w:val="24"/>
        </w:rPr>
        <w:t xml:space="preserve"> Και ξέρετε</w:t>
      </w:r>
      <w:r>
        <w:rPr>
          <w:rFonts w:eastAsia="Times New Roman" w:cs="Times New Roman"/>
          <w:szCs w:val="24"/>
        </w:rPr>
        <w:t>,</w:t>
      </w:r>
      <w:r w:rsidRPr="00E735B9">
        <w:rPr>
          <w:rFonts w:eastAsia="Times New Roman" w:cs="Times New Roman"/>
          <w:szCs w:val="24"/>
        </w:rPr>
        <w:t xml:space="preserve"> δεν το κάν</w:t>
      </w:r>
      <w:r>
        <w:rPr>
          <w:rFonts w:eastAsia="Times New Roman" w:cs="Times New Roman"/>
          <w:szCs w:val="24"/>
        </w:rPr>
        <w:t>α</w:t>
      </w:r>
      <w:r w:rsidRPr="00E735B9">
        <w:rPr>
          <w:rFonts w:eastAsia="Times New Roman" w:cs="Times New Roman"/>
          <w:szCs w:val="24"/>
        </w:rPr>
        <w:t>τε</w:t>
      </w:r>
      <w:r>
        <w:rPr>
          <w:rFonts w:eastAsia="Times New Roman" w:cs="Times New Roman"/>
          <w:szCs w:val="24"/>
        </w:rPr>
        <w:t>, κ</w:t>
      </w:r>
      <w:r w:rsidRPr="00E735B9">
        <w:rPr>
          <w:rFonts w:eastAsia="Times New Roman" w:cs="Times New Roman"/>
          <w:szCs w:val="24"/>
        </w:rPr>
        <w:t>ύριε Υπουργέ</w:t>
      </w:r>
      <w:r>
        <w:rPr>
          <w:rFonts w:eastAsia="Times New Roman" w:cs="Times New Roman"/>
          <w:szCs w:val="24"/>
        </w:rPr>
        <w:t>, γιατί αποσπασματικά</w:t>
      </w:r>
      <w:r>
        <w:rPr>
          <w:rFonts w:eastAsia="Times New Roman" w:cs="Times New Roman"/>
          <w:szCs w:val="24"/>
        </w:rPr>
        <w:t>,</w:t>
      </w:r>
      <w:r>
        <w:rPr>
          <w:rFonts w:eastAsia="Times New Roman" w:cs="Times New Roman"/>
          <w:szCs w:val="24"/>
        </w:rPr>
        <w:t xml:space="preserve"> θέλα</w:t>
      </w:r>
      <w:r w:rsidRPr="00E735B9">
        <w:rPr>
          <w:rFonts w:eastAsia="Times New Roman" w:cs="Times New Roman"/>
          <w:szCs w:val="24"/>
        </w:rPr>
        <w:t>τε να φέρετε μόνο με</w:t>
      </w:r>
      <w:r>
        <w:rPr>
          <w:rFonts w:eastAsia="Times New Roman" w:cs="Times New Roman"/>
          <w:szCs w:val="24"/>
        </w:rPr>
        <w:t xml:space="preserve">ρικές ρυθμίσεις και να μην λύσετε συνολικά </w:t>
      </w:r>
      <w:r w:rsidRPr="00E735B9">
        <w:rPr>
          <w:rFonts w:eastAsia="Times New Roman" w:cs="Times New Roman"/>
          <w:szCs w:val="24"/>
        </w:rPr>
        <w:t>αυτό το πρ</w:t>
      </w:r>
      <w:r>
        <w:rPr>
          <w:rFonts w:eastAsia="Times New Roman" w:cs="Times New Roman"/>
          <w:szCs w:val="24"/>
        </w:rPr>
        <w:t>όβλημα.</w:t>
      </w:r>
    </w:p>
    <w:p w14:paraId="678A4155"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E735B9">
        <w:rPr>
          <w:rFonts w:eastAsia="Times New Roman" w:cs="Times New Roman"/>
          <w:szCs w:val="24"/>
        </w:rPr>
        <w:t xml:space="preserve"> ένα άλλο σημαντικό ζήτημα είναι </w:t>
      </w:r>
      <w:r>
        <w:rPr>
          <w:rFonts w:eastAsia="Times New Roman" w:cs="Times New Roman"/>
          <w:szCs w:val="24"/>
        </w:rPr>
        <w:t xml:space="preserve">ότι για </w:t>
      </w:r>
      <w:r w:rsidRPr="00E735B9">
        <w:rPr>
          <w:rFonts w:eastAsia="Times New Roman" w:cs="Times New Roman"/>
          <w:szCs w:val="24"/>
        </w:rPr>
        <w:t>άλλη μία φορά</w:t>
      </w:r>
      <w:r>
        <w:rPr>
          <w:rFonts w:eastAsia="Times New Roman" w:cs="Times New Roman"/>
          <w:szCs w:val="24"/>
        </w:rPr>
        <w:t>,</w:t>
      </w:r>
      <w:r w:rsidRPr="00E735B9">
        <w:rPr>
          <w:rFonts w:eastAsia="Times New Roman" w:cs="Times New Roman"/>
          <w:szCs w:val="24"/>
        </w:rPr>
        <w:t xml:space="preserve"> δείχνετε εξαιρετικ</w:t>
      </w:r>
      <w:r>
        <w:rPr>
          <w:rFonts w:eastAsia="Times New Roman" w:cs="Times New Roman"/>
          <w:szCs w:val="24"/>
        </w:rPr>
        <w:t>ό</w:t>
      </w:r>
      <w:r w:rsidRPr="00E735B9">
        <w:rPr>
          <w:rFonts w:eastAsia="Times New Roman" w:cs="Times New Roman"/>
          <w:szCs w:val="24"/>
        </w:rPr>
        <w:t xml:space="preserve"> κυνισμό στο</w:t>
      </w:r>
      <w:r>
        <w:rPr>
          <w:rFonts w:eastAsia="Times New Roman" w:cs="Times New Roman"/>
          <w:szCs w:val="24"/>
        </w:rPr>
        <w:t xml:space="preserve"> </w:t>
      </w:r>
      <w:r w:rsidRPr="00E735B9">
        <w:rPr>
          <w:rFonts w:eastAsia="Times New Roman" w:cs="Times New Roman"/>
          <w:szCs w:val="24"/>
        </w:rPr>
        <w:t>ν</w:t>
      </w:r>
      <w:r>
        <w:rPr>
          <w:rFonts w:eastAsia="Times New Roman" w:cs="Times New Roman"/>
          <w:szCs w:val="24"/>
        </w:rPr>
        <w:t xml:space="preserve">α </w:t>
      </w:r>
      <w:r>
        <w:rPr>
          <w:rFonts w:eastAsia="Times New Roman" w:cs="Times New Roman"/>
          <w:szCs w:val="24"/>
        </w:rPr>
        <w:t>αντιμετωπίσετε</w:t>
      </w:r>
      <w:r w:rsidRPr="00E735B9">
        <w:rPr>
          <w:rFonts w:eastAsia="Times New Roman" w:cs="Times New Roman"/>
          <w:szCs w:val="24"/>
        </w:rPr>
        <w:t xml:space="preserve"> αποσπασματικά τα ζητήματα </w:t>
      </w:r>
      <w:r>
        <w:rPr>
          <w:rFonts w:eastAsia="Times New Roman" w:cs="Times New Roman"/>
          <w:szCs w:val="24"/>
        </w:rPr>
        <w:t>ο</w:t>
      </w:r>
      <w:r w:rsidRPr="00E735B9">
        <w:rPr>
          <w:rFonts w:eastAsia="Times New Roman" w:cs="Times New Roman"/>
          <w:szCs w:val="24"/>
        </w:rPr>
        <w:t xml:space="preserve">δικής </w:t>
      </w:r>
      <w:r>
        <w:rPr>
          <w:rFonts w:eastAsia="Times New Roman" w:cs="Times New Roman"/>
          <w:szCs w:val="24"/>
        </w:rPr>
        <w:t>α</w:t>
      </w:r>
      <w:r w:rsidRPr="00E735B9">
        <w:rPr>
          <w:rFonts w:eastAsia="Times New Roman" w:cs="Times New Roman"/>
          <w:szCs w:val="24"/>
        </w:rPr>
        <w:t>σφάλειας</w:t>
      </w:r>
      <w:r>
        <w:rPr>
          <w:rFonts w:eastAsia="Times New Roman" w:cs="Times New Roman"/>
          <w:szCs w:val="24"/>
        </w:rPr>
        <w:t>, α</w:t>
      </w:r>
      <w:r w:rsidRPr="00E735B9">
        <w:rPr>
          <w:rFonts w:eastAsia="Times New Roman" w:cs="Times New Roman"/>
          <w:szCs w:val="24"/>
        </w:rPr>
        <w:t xml:space="preserve">φού δεν θέλετε να υιοθετήσετε το εθνικό στρατηγικό σχέδιο </w:t>
      </w:r>
      <w:r>
        <w:rPr>
          <w:rFonts w:eastAsia="Times New Roman" w:cs="Times New Roman"/>
          <w:szCs w:val="24"/>
        </w:rPr>
        <w:t>ο</w:t>
      </w:r>
      <w:r w:rsidRPr="00E735B9">
        <w:rPr>
          <w:rFonts w:eastAsia="Times New Roman" w:cs="Times New Roman"/>
          <w:szCs w:val="24"/>
        </w:rPr>
        <w:t xml:space="preserve">δικής </w:t>
      </w:r>
      <w:r>
        <w:rPr>
          <w:rFonts w:eastAsia="Times New Roman" w:cs="Times New Roman"/>
          <w:szCs w:val="24"/>
        </w:rPr>
        <w:t>ασφάλειας</w:t>
      </w:r>
      <w:r>
        <w:rPr>
          <w:rFonts w:eastAsia="Times New Roman" w:cs="Times New Roman"/>
          <w:szCs w:val="24"/>
        </w:rPr>
        <w:t>,</w:t>
      </w:r>
      <w:r>
        <w:rPr>
          <w:rFonts w:eastAsia="Times New Roman" w:cs="Times New Roman"/>
          <w:szCs w:val="24"/>
        </w:rPr>
        <w:t xml:space="preserve"> που έχουμε</w:t>
      </w:r>
      <w:r w:rsidRPr="00E735B9">
        <w:rPr>
          <w:rFonts w:eastAsia="Times New Roman" w:cs="Times New Roman"/>
          <w:szCs w:val="24"/>
        </w:rPr>
        <w:t xml:space="preserve"> καταθέσει και έχουμε συζητήσει κατά κόρον στην </w:t>
      </w:r>
      <w:r>
        <w:rPr>
          <w:rFonts w:eastAsia="Times New Roman" w:cs="Times New Roman"/>
          <w:szCs w:val="24"/>
        </w:rPr>
        <w:t>ε</w:t>
      </w:r>
      <w:r w:rsidRPr="00E735B9">
        <w:rPr>
          <w:rFonts w:eastAsia="Times New Roman" w:cs="Times New Roman"/>
          <w:szCs w:val="24"/>
        </w:rPr>
        <w:t>πιτροπή</w:t>
      </w:r>
      <w:r>
        <w:rPr>
          <w:rFonts w:eastAsia="Times New Roman" w:cs="Times New Roman"/>
          <w:szCs w:val="24"/>
        </w:rPr>
        <w:t>,</w:t>
      </w:r>
      <w:r w:rsidRPr="00E735B9">
        <w:rPr>
          <w:rFonts w:eastAsia="Times New Roman" w:cs="Times New Roman"/>
          <w:szCs w:val="24"/>
        </w:rPr>
        <w:t xml:space="preserve"> αλλά </w:t>
      </w:r>
      <w:r>
        <w:rPr>
          <w:rFonts w:eastAsia="Times New Roman" w:cs="Times New Roman"/>
          <w:szCs w:val="24"/>
        </w:rPr>
        <w:t xml:space="preserve">έχει καταθέσει και </w:t>
      </w:r>
      <w:r w:rsidRPr="00E735B9">
        <w:rPr>
          <w:rFonts w:eastAsia="Times New Roman" w:cs="Times New Roman"/>
          <w:szCs w:val="24"/>
        </w:rPr>
        <w:t>το Πολυτεχνείο του Πανεπιστη</w:t>
      </w:r>
      <w:r w:rsidRPr="00E735B9">
        <w:rPr>
          <w:rFonts w:eastAsia="Times New Roman" w:cs="Times New Roman"/>
          <w:szCs w:val="24"/>
        </w:rPr>
        <w:t>μίου Αθηνών στην Βουλή</w:t>
      </w:r>
      <w:r>
        <w:rPr>
          <w:rFonts w:eastAsia="Times New Roman" w:cs="Times New Roman"/>
          <w:szCs w:val="24"/>
        </w:rPr>
        <w:t>. Μ</w:t>
      </w:r>
      <w:r w:rsidRPr="00E735B9">
        <w:rPr>
          <w:rFonts w:eastAsia="Times New Roman" w:cs="Times New Roman"/>
          <w:szCs w:val="24"/>
        </w:rPr>
        <w:t>άλιστα</w:t>
      </w:r>
      <w:r>
        <w:rPr>
          <w:rFonts w:eastAsia="Times New Roman" w:cs="Times New Roman"/>
          <w:szCs w:val="24"/>
        </w:rPr>
        <w:t>,</w:t>
      </w:r>
      <w:r w:rsidRPr="00E735B9">
        <w:rPr>
          <w:rFonts w:eastAsia="Times New Roman" w:cs="Times New Roman"/>
          <w:szCs w:val="24"/>
        </w:rPr>
        <w:t xml:space="preserve"> επαναλαμβάνω για άλλη μία φορά</w:t>
      </w:r>
      <w:r>
        <w:rPr>
          <w:rFonts w:eastAsia="Times New Roman" w:cs="Times New Roman"/>
          <w:szCs w:val="24"/>
        </w:rPr>
        <w:t>,</w:t>
      </w:r>
      <w:r w:rsidRPr="00E735B9">
        <w:rPr>
          <w:rFonts w:eastAsia="Times New Roman" w:cs="Times New Roman"/>
          <w:szCs w:val="24"/>
        </w:rPr>
        <w:t xml:space="preserve"> θα ήταν εξαιρετικά χρήσιμο να συζητήσουμε τα ζητήματα </w:t>
      </w:r>
      <w:r w:rsidRPr="00E735B9">
        <w:rPr>
          <w:rFonts w:eastAsia="Times New Roman" w:cs="Times New Roman"/>
          <w:szCs w:val="24"/>
        </w:rPr>
        <w:lastRenderedPageBreak/>
        <w:t>αυτά του Εθνικού Στρατηγικού Σχεδίου για την οδική ασφάλεια</w:t>
      </w:r>
      <w:r>
        <w:rPr>
          <w:rFonts w:eastAsia="Times New Roman" w:cs="Times New Roman"/>
          <w:szCs w:val="24"/>
        </w:rPr>
        <w:t>,</w:t>
      </w:r>
      <w:r w:rsidRPr="00E735B9">
        <w:rPr>
          <w:rFonts w:eastAsia="Times New Roman" w:cs="Times New Roman"/>
          <w:szCs w:val="24"/>
        </w:rPr>
        <w:t xml:space="preserve"> με επικεφαλής τον Πρωθυπουργό ή τον Πρόεδρο της Δημοκρατίας</w:t>
      </w:r>
      <w:r>
        <w:rPr>
          <w:rFonts w:eastAsia="Times New Roman" w:cs="Times New Roman"/>
          <w:szCs w:val="24"/>
        </w:rPr>
        <w:t>.</w:t>
      </w:r>
      <w:r w:rsidRPr="00E735B9">
        <w:rPr>
          <w:rFonts w:eastAsia="Times New Roman" w:cs="Times New Roman"/>
          <w:szCs w:val="24"/>
        </w:rPr>
        <w:t xml:space="preserve"> </w:t>
      </w:r>
    </w:p>
    <w:p w14:paraId="678A4156" w14:textId="77777777" w:rsidR="0099759A" w:rsidRDefault="00FE124F">
      <w:pPr>
        <w:spacing w:line="600" w:lineRule="auto"/>
        <w:ind w:firstLine="720"/>
        <w:contextualSpacing/>
        <w:jc w:val="both"/>
        <w:rPr>
          <w:rFonts w:eastAsia="Times New Roman" w:cs="Times New Roman"/>
          <w:szCs w:val="24"/>
        </w:rPr>
      </w:pPr>
      <w:r w:rsidRPr="00E735B9">
        <w:rPr>
          <w:rFonts w:eastAsia="Times New Roman" w:cs="Times New Roman"/>
          <w:szCs w:val="24"/>
        </w:rPr>
        <w:t>Η Κυβέρνηση</w:t>
      </w:r>
      <w:r>
        <w:rPr>
          <w:rFonts w:eastAsia="Times New Roman" w:cs="Times New Roman"/>
          <w:szCs w:val="24"/>
        </w:rPr>
        <w:t>,</w:t>
      </w:r>
      <w:r w:rsidRPr="00E735B9">
        <w:rPr>
          <w:rFonts w:eastAsia="Times New Roman" w:cs="Times New Roman"/>
          <w:szCs w:val="24"/>
        </w:rPr>
        <w:t xml:space="preserve"> λοιπόν</w:t>
      </w:r>
      <w:r>
        <w:rPr>
          <w:rFonts w:eastAsia="Times New Roman" w:cs="Times New Roman"/>
          <w:szCs w:val="24"/>
        </w:rPr>
        <w:t>,</w:t>
      </w:r>
      <w:r w:rsidRPr="00E735B9">
        <w:rPr>
          <w:rFonts w:eastAsia="Times New Roman" w:cs="Times New Roman"/>
          <w:szCs w:val="24"/>
        </w:rPr>
        <w:t xml:space="preserve"> αναπτύ</w:t>
      </w:r>
      <w:r>
        <w:rPr>
          <w:rFonts w:eastAsia="Times New Roman" w:cs="Times New Roman"/>
          <w:szCs w:val="24"/>
        </w:rPr>
        <w:t>σσει μία νοοτροπία εντελώς ξένη</w:t>
      </w:r>
      <w:r w:rsidRPr="00E735B9">
        <w:rPr>
          <w:rFonts w:eastAsia="Times New Roman" w:cs="Times New Roman"/>
          <w:szCs w:val="24"/>
        </w:rPr>
        <w:t xml:space="preserve"> </w:t>
      </w:r>
      <w:r>
        <w:rPr>
          <w:rFonts w:eastAsia="Times New Roman" w:cs="Times New Roman"/>
          <w:szCs w:val="24"/>
        </w:rPr>
        <w:t xml:space="preserve">με </w:t>
      </w:r>
      <w:r w:rsidRPr="00E735B9">
        <w:rPr>
          <w:rFonts w:eastAsia="Times New Roman" w:cs="Times New Roman"/>
          <w:szCs w:val="24"/>
        </w:rPr>
        <w:t>τις προθέσεις</w:t>
      </w:r>
      <w:r>
        <w:rPr>
          <w:rFonts w:eastAsia="Times New Roman" w:cs="Times New Roman"/>
          <w:szCs w:val="24"/>
        </w:rPr>
        <w:t>,</w:t>
      </w:r>
      <w:r w:rsidRPr="00E735B9">
        <w:rPr>
          <w:rFonts w:eastAsia="Times New Roman" w:cs="Times New Roman"/>
          <w:szCs w:val="24"/>
        </w:rPr>
        <w:t xml:space="preserve"> που είχατε εκφράσει προεκλογικά</w:t>
      </w:r>
      <w:r>
        <w:rPr>
          <w:rFonts w:eastAsia="Times New Roman" w:cs="Times New Roman"/>
          <w:szCs w:val="24"/>
        </w:rPr>
        <w:t>, α</w:t>
      </w:r>
      <w:r w:rsidRPr="00E735B9">
        <w:rPr>
          <w:rFonts w:eastAsia="Times New Roman" w:cs="Times New Roman"/>
          <w:szCs w:val="24"/>
        </w:rPr>
        <w:t>λλά και από τις προθέσεις</w:t>
      </w:r>
      <w:r>
        <w:rPr>
          <w:rFonts w:eastAsia="Times New Roman" w:cs="Times New Roman"/>
          <w:szCs w:val="24"/>
        </w:rPr>
        <w:t>,</w:t>
      </w:r>
      <w:r w:rsidRPr="00E735B9">
        <w:rPr>
          <w:rFonts w:eastAsia="Times New Roman" w:cs="Times New Roman"/>
          <w:szCs w:val="24"/>
        </w:rPr>
        <w:t xml:space="preserve"> που </w:t>
      </w:r>
      <w:r>
        <w:rPr>
          <w:rFonts w:eastAsia="Times New Roman" w:cs="Times New Roman"/>
          <w:szCs w:val="24"/>
        </w:rPr>
        <w:t xml:space="preserve">είχατε </w:t>
      </w:r>
      <w:r w:rsidRPr="00E735B9">
        <w:rPr>
          <w:rFonts w:eastAsia="Times New Roman" w:cs="Times New Roman"/>
          <w:szCs w:val="24"/>
        </w:rPr>
        <w:t xml:space="preserve">εκφράσει </w:t>
      </w:r>
      <w:r>
        <w:rPr>
          <w:rFonts w:eastAsia="Times New Roman" w:cs="Times New Roman"/>
          <w:szCs w:val="24"/>
        </w:rPr>
        <w:t>ω</w:t>
      </w:r>
      <w:r w:rsidRPr="00E735B9">
        <w:rPr>
          <w:rFonts w:eastAsia="Times New Roman" w:cs="Times New Roman"/>
          <w:szCs w:val="24"/>
        </w:rPr>
        <w:t>ς Πρόεδρος του Τεχνικού Επιμελητηρίου Ελλάδος</w:t>
      </w:r>
      <w:r>
        <w:rPr>
          <w:rFonts w:eastAsia="Times New Roman" w:cs="Times New Roman"/>
          <w:szCs w:val="24"/>
        </w:rPr>
        <w:t>, που τ</w:t>
      </w:r>
      <w:r w:rsidRPr="00E735B9">
        <w:rPr>
          <w:rFonts w:eastAsia="Times New Roman" w:cs="Times New Roman"/>
          <w:szCs w:val="24"/>
        </w:rPr>
        <w:t xml:space="preserve">ότε </w:t>
      </w:r>
      <w:r>
        <w:rPr>
          <w:rFonts w:eastAsia="Times New Roman" w:cs="Times New Roman"/>
          <w:szCs w:val="24"/>
        </w:rPr>
        <w:t>με είχαν</w:t>
      </w:r>
      <w:r w:rsidRPr="00E735B9">
        <w:rPr>
          <w:rFonts w:eastAsia="Times New Roman" w:cs="Times New Roman"/>
          <w:szCs w:val="24"/>
        </w:rPr>
        <w:t xml:space="preserve"> οδηγήσει στο να διαβάσω </w:t>
      </w:r>
      <w:r>
        <w:rPr>
          <w:rFonts w:eastAsia="Times New Roman" w:cs="Times New Roman"/>
          <w:szCs w:val="24"/>
        </w:rPr>
        <w:t xml:space="preserve">τα </w:t>
      </w:r>
      <w:r w:rsidRPr="00E735B9">
        <w:rPr>
          <w:rFonts w:eastAsia="Times New Roman" w:cs="Times New Roman"/>
          <w:szCs w:val="24"/>
        </w:rPr>
        <w:t xml:space="preserve">πεπραγμένα και </w:t>
      </w:r>
      <w:r>
        <w:rPr>
          <w:rFonts w:eastAsia="Times New Roman" w:cs="Times New Roman"/>
          <w:szCs w:val="24"/>
        </w:rPr>
        <w:t>βλ</w:t>
      </w:r>
      <w:r>
        <w:rPr>
          <w:rFonts w:eastAsia="Times New Roman" w:cs="Times New Roman"/>
          <w:szCs w:val="24"/>
        </w:rPr>
        <w:t>έπω ότι άλλα λέγατ</w:t>
      </w:r>
      <w:r w:rsidRPr="00E735B9">
        <w:rPr>
          <w:rFonts w:eastAsia="Times New Roman" w:cs="Times New Roman"/>
          <w:szCs w:val="24"/>
        </w:rPr>
        <w:t>ε τότε</w:t>
      </w:r>
      <w:r>
        <w:rPr>
          <w:rFonts w:eastAsia="Times New Roman" w:cs="Times New Roman"/>
          <w:szCs w:val="24"/>
        </w:rPr>
        <w:t xml:space="preserve">, άλλα τώρα, κύριε Υπουργέ, </w:t>
      </w:r>
      <w:r w:rsidRPr="00E735B9">
        <w:rPr>
          <w:rFonts w:eastAsia="Times New Roman" w:cs="Times New Roman"/>
          <w:szCs w:val="24"/>
        </w:rPr>
        <w:t>δυστυχώς</w:t>
      </w:r>
      <w:r>
        <w:rPr>
          <w:rFonts w:eastAsia="Times New Roman" w:cs="Times New Roman"/>
          <w:szCs w:val="24"/>
        </w:rPr>
        <w:t>.</w:t>
      </w:r>
      <w:r w:rsidRPr="00E735B9">
        <w:rPr>
          <w:rFonts w:eastAsia="Times New Roman" w:cs="Times New Roman"/>
          <w:szCs w:val="24"/>
        </w:rPr>
        <w:t xml:space="preserve"> </w:t>
      </w:r>
    </w:p>
    <w:p w14:paraId="678A4157" w14:textId="77777777" w:rsidR="0099759A" w:rsidRDefault="00FE124F">
      <w:pPr>
        <w:spacing w:line="600" w:lineRule="auto"/>
        <w:ind w:firstLine="720"/>
        <w:contextualSpacing/>
        <w:jc w:val="both"/>
        <w:rPr>
          <w:rFonts w:eastAsia="Times New Roman" w:cs="Times New Roman"/>
          <w:szCs w:val="24"/>
        </w:rPr>
      </w:pPr>
      <w:r w:rsidRPr="00E735B9">
        <w:rPr>
          <w:rFonts w:eastAsia="Times New Roman" w:cs="Times New Roman"/>
          <w:szCs w:val="24"/>
        </w:rPr>
        <w:t>Μάλιστα</w:t>
      </w:r>
      <w:r>
        <w:rPr>
          <w:rFonts w:eastAsia="Times New Roman" w:cs="Times New Roman"/>
          <w:szCs w:val="24"/>
        </w:rPr>
        <w:t>,</w:t>
      </w:r>
      <w:r w:rsidRPr="00E735B9">
        <w:rPr>
          <w:rFonts w:eastAsia="Times New Roman" w:cs="Times New Roman"/>
          <w:szCs w:val="24"/>
        </w:rPr>
        <w:t xml:space="preserve"> να σας πω </w:t>
      </w:r>
      <w:r>
        <w:rPr>
          <w:rFonts w:eastAsia="Times New Roman" w:cs="Times New Roman"/>
          <w:szCs w:val="24"/>
        </w:rPr>
        <w:t xml:space="preserve">ότι </w:t>
      </w:r>
      <w:r w:rsidRPr="00E735B9">
        <w:rPr>
          <w:rFonts w:eastAsia="Times New Roman" w:cs="Times New Roman"/>
          <w:szCs w:val="24"/>
        </w:rPr>
        <w:t>δεν είναι άποψη δική μου</w:t>
      </w:r>
      <w:r>
        <w:rPr>
          <w:rFonts w:eastAsia="Times New Roman" w:cs="Times New Roman"/>
          <w:szCs w:val="24"/>
        </w:rPr>
        <w:t>, είναι άποψη της</w:t>
      </w:r>
      <w:r w:rsidRPr="00E735B9">
        <w:rPr>
          <w:rFonts w:eastAsia="Times New Roman" w:cs="Times New Roman"/>
          <w:szCs w:val="24"/>
        </w:rPr>
        <w:t xml:space="preserve"> Πανελλήνια</w:t>
      </w:r>
      <w:r>
        <w:rPr>
          <w:rFonts w:eastAsia="Times New Roman" w:cs="Times New Roman"/>
          <w:szCs w:val="24"/>
        </w:rPr>
        <w:t>ς</w:t>
      </w:r>
      <w:r w:rsidRPr="00E735B9">
        <w:rPr>
          <w:rFonts w:eastAsia="Times New Roman" w:cs="Times New Roman"/>
          <w:szCs w:val="24"/>
        </w:rPr>
        <w:t xml:space="preserve"> Ομοσπονδία</w:t>
      </w:r>
      <w:r>
        <w:rPr>
          <w:rFonts w:eastAsia="Times New Roman" w:cs="Times New Roman"/>
          <w:szCs w:val="24"/>
        </w:rPr>
        <w:t>ς</w:t>
      </w:r>
      <w:r w:rsidRPr="00E735B9">
        <w:rPr>
          <w:rFonts w:eastAsia="Times New Roman" w:cs="Times New Roman"/>
          <w:szCs w:val="24"/>
        </w:rPr>
        <w:t xml:space="preserve"> Εκπαιδευτών Οδήγησης</w:t>
      </w:r>
      <w:r>
        <w:rPr>
          <w:rFonts w:eastAsia="Times New Roman" w:cs="Times New Roman"/>
          <w:szCs w:val="24"/>
        </w:rPr>
        <w:t>,</w:t>
      </w:r>
      <w:r w:rsidRPr="00E735B9">
        <w:rPr>
          <w:rFonts w:eastAsia="Times New Roman" w:cs="Times New Roman"/>
          <w:szCs w:val="24"/>
        </w:rPr>
        <w:t xml:space="preserve"> που συζήτησε εδώ στην Επιτροπή</w:t>
      </w:r>
      <w:r>
        <w:rPr>
          <w:rFonts w:eastAsia="Times New Roman" w:cs="Times New Roman"/>
          <w:szCs w:val="24"/>
        </w:rPr>
        <w:t>,</w:t>
      </w:r>
      <w:r w:rsidRPr="00E735B9">
        <w:rPr>
          <w:rFonts w:eastAsia="Times New Roman" w:cs="Times New Roman"/>
          <w:szCs w:val="24"/>
        </w:rPr>
        <w:t xml:space="preserve"> αλλά και </w:t>
      </w:r>
      <w:r>
        <w:rPr>
          <w:rFonts w:eastAsia="Times New Roman" w:cs="Times New Roman"/>
          <w:szCs w:val="24"/>
        </w:rPr>
        <w:t>σε</w:t>
      </w:r>
      <w:r w:rsidRPr="00E735B9">
        <w:rPr>
          <w:rFonts w:eastAsia="Times New Roman" w:cs="Times New Roman"/>
          <w:szCs w:val="24"/>
        </w:rPr>
        <w:t xml:space="preserve"> υπομνήματα που κατέθεσαν</w:t>
      </w:r>
      <w:r>
        <w:rPr>
          <w:rFonts w:eastAsia="Times New Roman" w:cs="Times New Roman"/>
          <w:szCs w:val="24"/>
        </w:rPr>
        <w:t>.</w:t>
      </w:r>
      <w:r w:rsidRPr="00E735B9">
        <w:rPr>
          <w:rFonts w:eastAsia="Times New Roman" w:cs="Times New Roman"/>
          <w:szCs w:val="24"/>
        </w:rPr>
        <w:t xml:space="preserve"> Επιτρέψτε μου να καταθέσω άλλη μία φορά αυτό το υπόμνημα της Πανελλήνιας Ομοσπονδίας Εκπαιδευτών Οδήγησης </w:t>
      </w:r>
      <w:r>
        <w:rPr>
          <w:rFonts w:eastAsia="Times New Roman" w:cs="Times New Roman"/>
          <w:szCs w:val="24"/>
        </w:rPr>
        <w:t>με</w:t>
      </w:r>
      <w:r w:rsidRPr="00E735B9">
        <w:rPr>
          <w:rFonts w:eastAsia="Times New Roman" w:cs="Times New Roman"/>
          <w:szCs w:val="24"/>
        </w:rPr>
        <w:t xml:space="preserve"> προτάσεις</w:t>
      </w:r>
      <w:r>
        <w:rPr>
          <w:rFonts w:eastAsia="Times New Roman" w:cs="Times New Roman"/>
          <w:szCs w:val="24"/>
        </w:rPr>
        <w:t>.</w:t>
      </w:r>
      <w:r w:rsidRPr="00E735B9">
        <w:rPr>
          <w:rFonts w:eastAsia="Times New Roman" w:cs="Times New Roman"/>
          <w:szCs w:val="24"/>
        </w:rPr>
        <w:t xml:space="preserve"> Τι </w:t>
      </w:r>
      <w:r>
        <w:rPr>
          <w:rFonts w:eastAsia="Times New Roman" w:cs="Times New Roman"/>
          <w:szCs w:val="24"/>
        </w:rPr>
        <w:t>από αυτά έχετε υιοθετήσει,</w:t>
      </w:r>
      <w:r w:rsidRPr="00E735B9">
        <w:rPr>
          <w:rFonts w:eastAsia="Times New Roman" w:cs="Times New Roman"/>
          <w:szCs w:val="24"/>
        </w:rPr>
        <w:t xml:space="preserve"> κύριε </w:t>
      </w:r>
      <w:r>
        <w:rPr>
          <w:rFonts w:eastAsia="Times New Roman" w:cs="Times New Roman"/>
          <w:szCs w:val="24"/>
        </w:rPr>
        <w:t xml:space="preserve">Υπουργέ; </w:t>
      </w:r>
      <w:r>
        <w:rPr>
          <w:rFonts w:eastAsia="Times New Roman" w:cs="Times New Roman"/>
          <w:szCs w:val="24"/>
        </w:rPr>
        <w:t>Θ</w:t>
      </w:r>
      <w:r w:rsidRPr="00E735B9">
        <w:rPr>
          <w:rFonts w:eastAsia="Times New Roman" w:cs="Times New Roman"/>
          <w:szCs w:val="24"/>
        </w:rPr>
        <w:t xml:space="preserve">α </w:t>
      </w:r>
      <w:r>
        <w:rPr>
          <w:rFonts w:eastAsia="Times New Roman" w:cs="Times New Roman"/>
          <w:szCs w:val="24"/>
        </w:rPr>
        <w:t>ήθελα να το δω.</w:t>
      </w:r>
    </w:p>
    <w:p w14:paraId="678A4158" w14:textId="77777777" w:rsidR="0099759A" w:rsidRDefault="00FE124F">
      <w:pPr>
        <w:tabs>
          <w:tab w:val="left" w:pos="2820"/>
        </w:tabs>
        <w:spacing w:line="600" w:lineRule="auto"/>
        <w:ind w:firstLine="720"/>
        <w:contextualSpacing/>
        <w:jc w:val="both"/>
        <w:rPr>
          <w:rFonts w:eastAsia="Times New Roman"/>
          <w:szCs w:val="24"/>
        </w:rPr>
      </w:pPr>
      <w:r>
        <w:rPr>
          <w:rFonts w:eastAsia="Times New Roman" w:cs="Times New Roman"/>
          <w:szCs w:val="24"/>
        </w:rPr>
        <w:lastRenderedPageBreak/>
        <w:t>(Στο σημείο αυτό ο Βουλευτής κ. Εμμανουήλ Κόνσολας καταθέτει για τα Πρα</w:t>
      </w:r>
      <w:r>
        <w:rPr>
          <w:rFonts w:eastAsia="Times New Roman" w:cs="Times New Roman"/>
          <w:szCs w:val="24"/>
        </w:rPr>
        <w:t>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78A4159"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Σας εξηγήθηκαν επαρκώς οι ενστάσεις της Πανελλήνιας</w:t>
      </w:r>
      <w:r w:rsidRPr="00E735B9">
        <w:rPr>
          <w:rFonts w:eastAsia="Times New Roman" w:cs="Times New Roman"/>
          <w:szCs w:val="24"/>
        </w:rPr>
        <w:t xml:space="preserve"> Ομοσπονδίας </w:t>
      </w:r>
      <w:r>
        <w:rPr>
          <w:rFonts w:eastAsia="Times New Roman" w:cs="Times New Roman"/>
          <w:szCs w:val="24"/>
        </w:rPr>
        <w:t>Εκπαιδευτών Οδήγησης. Υιοθετήσατε</w:t>
      </w:r>
      <w:r w:rsidRPr="00E735B9">
        <w:rPr>
          <w:rFonts w:eastAsia="Times New Roman" w:cs="Times New Roman"/>
          <w:szCs w:val="24"/>
        </w:rPr>
        <w:t xml:space="preserve"> μερικές από αυτ</w:t>
      </w:r>
      <w:r w:rsidRPr="00E735B9">
        <w:rPr>
          <w:rFonts w:eastAsia="Times New Roman" w:cs="Times New Roman"/>
          <w:szCs w:val="24"/>
        </w:rPr>
        <w:t>ές ή καθόλου</w:t>
      </w:r>
      <w:r>
        <w:rPr>
          <w:rFonts w:eastAsia="Times New Roman" w:cs="Times New Roman"/>
          <w:szCs w:val="24"/>
        </w:rPr>
        <w:t>;</w:t>
      </w:r>
      <w:r w:rsidRPr="00E735B9">
        <w:rPr>
          <w:rFonts w:eastAsia="Times New Roman" w:cs="Times New Roman"/>
          <w:szCs w:val="24"/>
        </w:rPr>
        <w:t xml:space="preserve"> </w:t>
      </w:r>
    </w:p>
    <w:p w14:paraId="678A415A" w14:textId="77777777" w:rsidR="0099759A" w:rsidRDefault="00FE124F">
      <w:pPr>
        <w:spacing w:line="600" w:lineRule="auto"/>
        <w:ind w:firstLine="720"/>
        <w:contextualSpacing/>
        <w:jc w:val="both"/>
        <w:rPr>
          <w:rFonts w:eastAsia="Times New Roman" w:cs="Times New Roman"/>
          <w:szCs w:val="24"/>
        </w:rPr>
      </w:pPr>
      <w:r w:rsidRPr="00E735B9">
        <w:rPr>
          <w:rFonts w:eastAsia="Times New Roman" w:cs="Times New Roman"/>
          <w:szCs w:val="24"/>
        </w:rPr>
        <w:t>Ένα ζήτημα ασφάλειας</w:t>
      </w:r>
      <w:r>
        <w:rPr>
          <w:rFonts w:eastAsia="Times New Roman" w:cs="Times New Roman"/>
          <w:szCs w:val="24"/>
        </w:rPr>
        <w:t>,</w:t>
      </w:r>
      <w:r w:rsidRPr="00E735B9">
        <w:rPr>
          <w:rFonts w:eastAsia="Times New Roman" w:cs="Times New Roman"/>
          <w:szCs w:val="24"/>
        </w:rPr>
        <w:t xml:space="preserve"> </w:t>
      </w:r>
      <w:r>
        <w:rPr>
          <w:rFonts w:eastAsia="Times New Roman" w:cs="Times New Roman"/>
          <w:szCs w:val="24"/>
        </w:rPr>
        <w:t xml:space="preserve">το οποίο θα </w:t>
      </w:r>
      <w:r w:rsidRPr="00E735B9">
        <w:rPr>
          <w:rFonts w:eastAsia="Times New Roman" w:cs="Times New Roman"/>
          <w:szCs w:val="24"/>
        </w:rPr>
        <w:t xml:space="preserve">πρέπει να εξετάσετε είναι αυτό </w:t>
      </w:r>
      <w:r>
        <w:rPr>
          <w:rFonts w:eastAsia="Times New Roman" w:cs="Times New Roman"/>
          <w:szCs w:val="24"/>
        </w:rPr>
        <w:t xml:space="preserve">που έχει </w:t>
      </w:r>
      <w:r w:rsidRPr="00E735B9">
        <w:rPr>
          <w:rFonts w:eastAsia="Times New Roman" w:cs="Times New Roman"/>
          <w:szCs w:val="24"/>
        </w:rPr>
        <w:t xml:space="preserve">πει και ο </w:t>
      </w:r>
      <w:r>
        <w:rPr>
          <w:rFonts w:eastAsia="Times New Roman" w:cs="Times New Roman"/>
          <w:szCs w:val="24"/>
        </w:rPr>
        <w:t>ε</w:t>
      </w:r>
      <w:r>
        <w:rPr>
          <w:rFonts w:eastAsia="Times New Roman" w:cs="Times New Roman"/>
          <w:szCs w:val="24"/>
        </w:rPr>
        <w:t>ισηγητής μας, αλλά και άλλοι</w:t>
      </w:r>
      <w:r w:rsidRPr="00E735B9">
        <w:rPr>
          <w:rFonts w:eastAsia="Times New Roman" w:cs="Times New Roman"/>
          <w:szCs w:val="24"/>
        </w:rPr>
        <w:t xml:space="preserve"> συνάδελφοι </w:t>
      </w:r>
      <w:r>
        <w:rPr>
          <w:rFonts w:eastAsia="Times New Roman" w:cs="Times New Roman"/>
          <w:szCs w:val="24"/>
        </w:rPr>
        <w:t>και αφορά τη</w:t>
      </w:r>
      <w:r w:rsidRPr="00E735B9">
        <w:rPr>
          <w:rFonts w:eastAsia="Times New Roman" w:cs="Times New Roman"/>
          <w:szCs w:val="24"/>
        </w:rPr>
        <w:t xml:space="preserve"> συνοδεία από τον εκπαιδευτή κατά τη διάρκεια της εξέτασης του εκπαιδευόμενου</w:t>
      </w:r>
      <w:r>
        <w:rPr>
          <w:rFonts w:eastAsia="Times New Roman" w:cs="Times New Roman"/>
          <w:szCs w:val="24"/>
        </w:rPr>
        <w:t>.</w:t>
      </w:r>
      <w:r w:rsidRPr="00E735B9">
        <w:rPr>
          <w:rFonts w:eastAsia="Times New Roman" w:cs="Times New Roman"/>
          <w:szCs w:val="24"/>
        </w:rPr>
        <w:t xml:space="preserve"> Είναι και </w:t>
      </w:r>
      <w:r>
        <w:rPr>
          <w:rFonts w:eastAsia="Times New Roman" w:cs="Times New Roman"/>
          <w:szCs w:val="24"/>
        </w:rPr>
        <w:t>θέματα</w:t>
      </w:r>
      <w:r>
        <w:rPr>
          <w:rFonts w:eastAsia="Times New Roman" w:cs="Times New Roman"/>
          <w:szCs w:val="24"/>
        </w:rPr>
        <w:t>,</w:t>
      </w:r>
      <w:r>
        <w:rPr>
          <w:rFonts w:eastAsia="Times New Roman" w:cs="Times New Roman"/>
          <w:szCs w:val="24"/>
        </w:rPr>
        <w:t xml:space="preserve"> που αφο</w:t>
      </w:r>
      <w:r>
        <w:rPr>
          <w:rFonts w:eastAsia="Times New Roman" w:cs="Times New Roman"/>
          <w:szCs w:val="24"/>
        </w:rPr>
        <w:t xml:space="preserve">ρούν την ασφάλεια και </w:t>
      </w:r>
      <w:r w:rsidRPr="00E735B9">
        <w:rPr>
          <w:rFonts w:eastAsia="Times New Roman" w:cs="Times New Roman"/>
          <w:szCs w:val="24"/>
        </w:rPr>
        <w:t>την οδική συμπεριφορά</w:t>
      </w:r>
      <w:r>
        <w:rPr>
          <w:rFonts w:eastAsia="Times New Roman" w:cs="Times New Roman"/>
          <w:szCs w:val="24"/>
        </w:rPr>
        <w:t>,</w:t>
      </w:r>
      <w:r w:rsidRPr="00E735B9">
        <w:rPr>
          <w:rFonts w:eastAsia="Times New Roman" w:cs="Times New Roman"/>
          <w:szCs w:val="24"/>
        </w:rPr>
        <w:t xml:space="preserve"> που θα πρέπει </w:t>
      </w:r>
      <w:r>
        <w:rPr>
          <w:rFonts w:eastAsia="Times New Roman" w:cs="Times New Roman"/>
          <w:szCs w:val="24"/>
        </w:rPr>
        <w:t>ενδεχόμενα</w:t>
      </w:r>
      <w:r w:rsidRPr="00E735B9">
        <w:rPr>
          <w:rFonts w:eastAsia="Times New Roman" w:cs="Times New Roman"/>
          <w:szCs w:val="24"/>
        </w:rPr>
        <w:t xml:space="preserve"> να </w:t>
      </w:r>
      <w:r>
        <w:rPr>
          <w:rFonts w:eastAsia="Times New Roman" w:cs="Times New Roman"/>
          <w:szCs w:val="24"/>
        </w:rPr>
        <w:t xml:space="preserve">αναχαιτιστεί την </w:t>
      </w:r>
      <w:r w:rsidRPr="00E735B9">
        <w:rPr>
          <w:rFonts w:eastAsia="Times New Roman" w:cs="Times New Roman"/>
          <w:szCs w:val="24"/>
        </w:rPr>
        <w:t>τελευταία στιγμή.</w:t>
      </w:r>
    </w:p>
    <w:p w14:paraId="678A415B" w14:textId="77777777" w:rsidR="0099759A" w:rsidRDefault="00FE124F">
      <w:pPr>
        <w:spacing w:line="600" w:lineRule="auto"/>
        <w:ind w:firstLine="720"/>
        <w:contextualSpacing/>
        <w:jc w:val="both"/>
        <w:rPr>
          <w:rFonts w:eastAsia="Times New Roman"/>
          <w:color w:val="000000" w:themeColor="text1"/>
          <w:szCs w:val="24"/>
        </w:rPr>
      </w:pPr>
      <w:r w:rsidRPr="004A1B37">
        <w:rPr>
          <w:rFonts w:eastAsia="Times New Roman"/>
          <w:color w:val="000000" w:themeColor="text1"/>
          <w:szCs w:val="24"/>
        </w:rPr>
        <w:t>Το έχετε εξετάσει αυτό</w:t>
      </w:r>
      <w:r>
        <w:rPr>
          <w:rFonts w:eastAsia="Times New Roman"/>
          <w:color w:val="000000" w:themeColor="text1"/>
          <w:szCs w:val="24"/>
        </w:rPr>
        <w:t>, κύριε Υ</w:t>
      </w:r>
      <w:r w:rsidRPr="004A1B37">
        <w:rPr>
          <w:rFonts w:eastAsia="Times New Roman"/>
          <w:color w:val="000000" w:themeColor="text1"/>
          <w:szCs w:val="24"/>
        </w:rPr>
        <w:t>πουργ</w:t>
      </w:r>
      <w:r>
        <w:rPr>
          <w:rFonts w:eastAsia="Times New Roman"/>
          <w:color w:val="000000" w:themeColor="text1"/>
          <w:szCs w:val="24"/>
        </w:rPr>
        <w:t>έ, μ</w:t>
      </w:r>
      <w:r w:rsidRPr="004A1B37">
        <w:rPr>
          <w:rFonts w:eastAsia="Times New Roman"/>
          <w:color w:val="000000" w:themeColor="text1"/>
          <w:szCs w:val="24"/>
        </w:rPr>
        <w:t xml:space="preserve">ήπως </w:t>
      </w:r>
      <w:r>
        <w:rPr>
          <w:rFonts w:eastAsia="Times New Roman"/>
          <w:color w:val="000000" w:themeColor="text1"/>
          <w:szCs w:val="24"/>
        </w:rPr>
        <w:t xml:space="preserve">υιοθετήσετε </w:t>
      </w:r>
      <w:r w:rsidRPr="004A1B37">
        <w:rPr>
          <w:rFonts w:eastAsia="Times New Roman"/>
          <w:color w:val="000000" w:themeColor="text1"/>
          <w:szCs w:val="24"/>
        </w:rPr>
        <w:t>αυτή</w:t>
      </w:r>
      <w:r>
        <w:rPr>
          <w:rFonts w:eastAsia="Times New Roman"/>
          <w:color w:val="000000" w:themeColor="text1"/>
          <w:szCs w:val="24"/>
        </w:rPr>
        <w:t xml:space="preserve">ν την πρόταση της </w:t>
      </w:r>
      <w:r>
        <w:rPr>
          <w:rFonts w:eastAsia="Times New Roman"/>
          <w:color w:val="000000" w:themeColor="text1"/>
          <w:szCs w:val="24"/>
        </w:rPr>
        <w:t>ο</w:t>
      </w:r>
      <w:r w:rsidRPr="004A1B37">
        <w:rPr>
          <w:rFonts w:eastAsia="Times New Roman"/>
          <w:color w:val="000000" w:themeColor="text1"/>
          <w:szCs w:val="24"/>
        </w:rPr>
        <w:t>μοσπονδίας</w:t>
      </w:r>
      <w:r>
        <w:rPr>
          <w:rFonts w:eastAsia="Times New Roman"/>
          <w:color w:val="000000" w:themeColor="text1"/>
          <w:szCs w:val="24"/>
        </w:rPr>
        <w:t>;</w:t>
      </w:r>
    </w:p>
    <w:p w14:paraId="678A415C"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Δεν θέλω να </w:t>
      </w:r>
      <w:r>
        <w:rPr>
          <w:rFonts w:eastAsia="Times New Roman"/>
          <w:color w:val="000000" w:themeColor="text1"/>
          <w:szCs w:val="24"/>
        </w:rPr>
        <w:t xml:space="preserve">καταναλώνω </w:t>
      </w:r>
      <w:r>
        <w:rPr>
          <w:rFonts w:eastAsia="Times New Roman"/>
          <w:color w:val="000000" w:themeColor="text1"/>
          <w:szCs w:val="24"/>
        </w:rPr>
        <w:t>άλλο χρ</w:t>
      </w:r>
      <w:r w:rsidRPr="004A1B37">
        <w:rPr>
          <w:rFonts w:eastAsia="Times New Roman"/>
          <w:color w:val="000000" w:themeColor="text1"/>
          <w:szCs w:val="24"/>
        </w:rPr>
        <w:t>όνο</w:t>
      </w:r>
      <w:r>
        <w:rPr>
          <w:rFonts w:eastAsia="Times New Roman"/>
          <w:color w:val="000000" w:themeColor="text1"/>
          <w:szCs w:val="24"/>
        </w:rPr>
        <w:t>, κύριε Π</w:t>
      </w:r>
      <w:r w:rsidRPr="004A1B37">
        <w:rPr>
          <w:rFonts w:eastAsia="Times New Roman"/>
          <w:color w:val="000000" w:themeColor="text1"/>
          <w:szCs w:val="24"/>
        </w:rPr>
        <w:t>ρόεδρε</w:t>
      </w:r>
      <w:r>
        <w:rPr>
          <w:rFonts w:eastAsia="Times New Roman"/>
          <w:color w:val="000000" w:themeColor="text1"/>
          <w:szCs w:val="24"/>
        </w:rPr>
        <w:t>. Θ</w:t>
      </w:r>
      <w:r w:rsidRPr="004A1B37">
        <w:rPr>
          <w:rFonts w:eastAsia="Times New Roman"/>
          <w:color w:val="000000" w:themeColor="text1"/>
          <w:szCs w:val="24"/>
        </w:rPr>
        <w:t>έλω</w:t>
      </w:r>
      <w:r>
        <w:rPr>
          <w:rFonts w:eastAsia="Times New Roman"/>
          <w:color w:val="000000" w:themeColor="text1"/>
          <w:szCs w:val="24"/>
        </w:rPr>
        <w:t>,</w:t>
      </w:r>
      <w:r w:rsidRPr="004A1B37">
        <w:rPr>
          <w:rFonts w:eastAsia="Times New Roman"/>
          <w:color w:val="000000" w:themeColor="text1"/>
          <w:szCs w:val="24"/>
        </w:rPr>
        <w:t xml:space="preserve"> </w:t>
      </w:r>
      <w:r>
        <w:rPr>
          <w:rFonts w:eastAsia="Times New Roman"/>
          <w:color w:val="000000" w:themeColor="text1"/>
          <w:szCs w:val="24"/>
        </w:rPr>
        <w:t>όμως,</w:t>
      </w:r>
      <w:r w:rsidRPr="004A1B37">
        <w:rPr>
          <w:rFonts w:eastAsia="Times New Roman"/>
          <w:color w:val="000000" w:themeColor="text1"/>
          <w:szCs w:val="24"/>
        </w:rPr>
        <w:t xml:space="preserve"> να καταθέσω </w:t>
      </w:r>
      <w:r>
        <w:rPr>
          <w:rFonts w:eastAsia="Times New Roman"/>
          <w:color w:val="000000" w:themeColor="text1"/>
          <w:szCs w:val="24"/>
        </w:rPr>
        <w:t>γ</w:t>
      </w:r>
      <w:r w:rsidRPr="004A1B37">
        <w:rPr>
          <w:rFonts w:eastAsia="Times New Roman"/>
          <w:color w:val="000000" w:themeColor="text1"/>
          <w:szCs w:val="24"/>
        </w:rPr>
        <w:t>ι</w:t>
      </w:r>
      <w:r>
        <w:rPr>
          <w:rFonts w:eastAsia="Times New Roman"/>
          <w:color w:val="000000" w:themeColor="text1"/>
          <w:szCs w:val="24"/>
        </w:rPr>
        <w:t>’</w:t>
      </w:r>
      <w:r w:rsidRPr="004A1B37">
        <w:rPr>
          <w:rFonts w:eastAsia="Times New Roman"/>
          <w:color w:val="000000" w:themeColor="text1"/>
          <w:szCs w:val="24"/>
        </w:rPr>
        <w:t xml:space="preserve"> άλλη μ</w:t>
      </w:r>
      <w:r>
        <w:rPr>
          <w:rFonts w:eastAsia="Times New Roman"/>
          <w:color w:val="000000" w:themeColor="text1"/>
          <w:szCs w:val="24"/>
        </w:rPr>
        <w:t>ι</w:t>
      </w:r>
      <w:r w:rsidRPr="004A1B37">
        <w:rPr>
          <w:rFonts w:eastAsia="Times New Roman"/>
          <w:color w:val="000000" w:themeColor="text1"/>
          <w:szCs w:val="24"/>
        </w:rPr>
        <w:t>α φορά τα ζητήματα</w:t>
      </w:r>
      <w:r>
        <w:rPr>
          <w:rFonts w:eastAsia="Times New Roman"/>
          <w:color w:val="000000" w:themeColor="text1"/>
          <w:szCs w:val="24"/>
        </w:rPr>
        <w:t>,</w:t>
      </w:r>
      <w:r w:rsidRPr="004A1B37">
        <w:rPr>
          <w:rFonts w:eastAsia="Times New Roman"/>
          <w:color w:val="000000" w:themeColor="text1"/>
          <w:szCs w:val="24"/>
        </w:rPr>
        <w:t xml:space="preserve"> που αφορούν τη θέση του νομοσχεδίου</w:t>
      </w:r>
      <w:r>
        <w:rPr>
          <w:rFonts w:eastAsia="Times New Roman"/>
          <w:color w:val="000000" w:themeColor="text1"/>
          <w:szCs w:val="24"/>
        </w:rPr>
        <w:t>,</w:t>
      </w:r>
      <w:r w:rsidRPr="004A1B37">
        <w:rPr>
          <w:rFonts w:eastAsia="Times New Roman"/>
          <w:color w:val="000000" w:themeColor="text1"/>
          <w:szCs w:val="24"/>
        </w:rPr>
        <w:t xml:space="preserve"> σ</w:t>
      </w:r>
      <w:r>
        <w:rPr>
          <w:rFonts w:eastAsia="Times New Roman"/>
          <w:color w:val="000000" w:themeColor="text1"/>
          <w:szCs w:val="24"/>
        </w:rPr>
        <w:t>ε</w:t>
      </w:r>
      <w:r w:rsidRPr="004A1B37">
        <w:rPr>
          <w:rFonts w:eastAsia="Times New Roman"/>
          <w:color w:val="000000" w:themeColor="text1"/>
          <w:szCs w:val="24"/>
        </w:rPr>
        <w:t xml:space="preserve"> σχέση με τις πίστες που έχετε πει</w:t>
      </w:r>
      <w:r>
        <w:rPr>
          <w:rFonts w:eastAsia="Times New Roman"/>
          <w:color w:val="000000" w:themeColor="text1"/>
          <w:szCs w:val="24"/>
        </w:rPr>
        <w:t xml:space="preserve">. </w:t>
      </w:r>
    </w:p>
    <w:p w14:paraId="678A415D"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Σ</w:t>
      </w:r>
      <w:r w:rsidRPr="004A1B37">
        <w:rPr>
          <w:rFonts w:eastAsia="Times New Roman"/>
          <w:color w:val="000000" w:themeColor="text1"/>
          <w:szCs w:val="24"/>
        </w:rPr>
        <w:t>ε ό</w:t>
      </w:r>
      <w:r>
        <w:rPr>
          <w:rFonts w:eastAsia="Times New Roman"/>
          <w:color w:val="000000" w:themeColor="text1"/>
          <w:szCs w:val="24"/>
        </w:rPr>
        <w:t>,</w:t>
      </w:r>
      <w:r w:rsidRPr="004A1B37">
        <w:rPr>
          <w:rFonts w:eastAsia="Times New Roman"/>
          <w:color w:val="000000" w:themeColor="text1"/>
          <w:szCs w:val="24"/>
        </w:rPr>
        <w:t>τι αφορά τη χωροταξία</w:t>
      </w:r>
      <w:r>
        <w:rPr>
          <w:rFonts w:eastAsia="Times New Roman"/>
          <w:color w:val="000000" w:themeColor="text1"/>
          <w:szCs w:val="24"/>
        </w:rPr>
        <w:t>,</w:t>
      </w:r>
      <w:r w:rsidRPr="004A1B37">
        <w:rPr>
          <w:rFonts w:eastAsia="Times New Roman"/>
          <w:color w:val="000000" w:themeColor="text1"/>
          <w:szCs w:val="24"/>
        </w:rPr>
        <w:t xml:space="preserve"> σε ό</w:t>
      </w:r>
      <w:r>
        <w:rPr>
          <w:rFonts w:eastAsia="Times New Roman"/>
          <w:color w:val="000000" w:themeColor="text1"/>
          <w:szCs w:val="24"/>
        </w:rPr>
        <w:t>,</w:t>
      </w:r>
      <w:r w:rsidRPr="004A1B37">
        <w:rPr>
          <w:rFonts w:eastAsia="Times New Roman"/>
          <w:color w:val="000000" w:themeColor="text1"/>
          <w:szCs w:val="24"/>
        </w:rPr>
        <w:t>τι αφορά την κατασκευή</w:t>
      </w:r>
      <w:r>
        <w:rPr>
          <w:rFonts w:eastAsia="Times New Roman"/>
          <w:color w:val="000000" w:themeColor="text1"/>
          <w:szCs w:val="24"/>
        </w:rPr>
        <w:t>,</w:t>
      </w:r>
      <w:r w:rsidRPr="004A1B37">
        <w:rPr>
          <w:rFonts w:eastAsia="Times New Roman"/>
          <w:color w:val="000000" w:themeColor="text1"/>
          <w:szCs w:val="24"/>
        </w:rPr>
        <w:t xml:space="preserve"> σε ό</w:t>
      </w:r>
      <w:r>
        <w:rPr>
          <w:rFonts w:eastAsia="Times New Roman"/>
          <w:color w:val="000000" w:themeColor="text1"/>
          <w:szCs w:val="24"/>
        </w:rPr>
        <w:t>,</w:t>
      </w:r>
      <w:r w:rsidRPr="004A1B37">
        <w:rPr>
          <w:rFonts w:eastAsia="Times New Roman"/>
          <w:color w:val="000000" w:themeColor="text1"/>
          <w:szCs w:val="24"/>
        </w:rPr>
        <w:t>τι αφορά το</w:t>
      </w:r>
      <w:r>
        <w:rPr>
          <w:rFonts w:eastAsia="Times New Roman"/>
          <w:color w:val="000000" w:themeColor="text1"/>
          <w:szCs w:val="24"/>
        </w:rPr>
        <w:t>ν</w:t>
      </w:r>
      <w:r w:rsidRPr="004A1B37">
        <w:rPr>
          <w:rFonts w:eastAsia="Times New Roman"/>
          <w:color w:val="000000" w:themeColor="text1"/>
          <w:szCs w:val="24"/>
        </w:rPr>
        <w:t xml:space="preserve"> νησιωτικό χώρο</w:t>
      </w:r>
      <w:r>
        <w:rPr>
          <w:rFonts w:eastAsia="Times New Roman"/>
          <w:color w:val="000000" w:themeColor="text1"/>
          <w:szCs w:val="24"/>
        </w:rPr>
        <w:t>,</w:t>
      </w:r>
      <w:r w:rsidRPr="004A1B37">
        <w:rPr>
          <w:rFonts w:eastAsia="Times New Roman"/>
          <w:color w:val="000000" w:themeColor="text1"/>
          <w:szCs w:val="24"/>
        </w:rPr>
        <w:t xml:space="preserve"> έχετε αντιμετωπίσει </w:t>
      </w:r>
      <w:r>
        <w:rPr>
          <w:rFonts w:eastAsia="Times New Roman"/>
          <w:color w:val="000000" w:themeColor="text1"/>
          <w:szCs w:val="24"/>
        </w:rPr>
        <w:t xml:space="preserve">προοπτικά </w:t>
      </w:r>
      <w:r w:rsidRPr="004A1B37">
        <w:rPr>
          <w:rFonts w:eastAsia="Times New Roman"/>
          <w:color w:val="000000" w:themeColor="text1"/>
          <w:szCs w:val="24"/>
        </w:rPr>
        <w:t>αυτή</w:t>
      </w:r>
      <w:r>
        <w:rPr>
          <w:rFonts w:eastAsia="Times New Roman"/>
          <w:color w:val="000000" w:themeColor="text1"/>
          <w:szCs w:val="24"/>
        </w:rPr>
        <w:t>ν</w:t>
      </w:r>
      <w:r w:rsidRPr="004A1B37">
        <w:rPr>
          <w:rFonts w:eastAsia="Times New Roman"/>
          <w:color w:val="000000" w:themeColor="text1"/>
          <w:szCs w:val="24"/>
        </w:rPr>
        <w:t xml:space="preserve"> την </w:t>
      </w:r>
      <w:r w:rsidRPr="004A1B37">
        <w:rPr>
          <w:rFonts w:eastAsia="Times New Roman"/>
          <w:color w:val="000000" w:themeColor="text1"/>
          <w:szCs w:val="24"/>
        </w:rPr>
        <w:t>πρόκληση</w:t>
      </w:r>
      <w:r>
        <w:rPr>
          <w:rFonts w:eastAsia="Times New Roman"/>
          <w:color w:val="000000" w:themeColor="text1"/>
          <w:szCs w:val="24"/>
        </w:rPr>
        <w:t xml:space="preserve">; Πού </w:t>
      </w:r>
      <w:r w:rsidRPr="004A1B37">
        <w:rPr>
          <w:rFonts w:eastAsia="Times New Roman"/>
          <w:color w:val="000000" w:themeColor="text1"/>
          <w:szCs w:val="24"/>
        </w:rPr>
        <w:t>υπάρχει πίστα στο Αιγαίο</w:t>
      </w:r>
      <w:r>
        <w:rPr>
          <w:rFonts w:eastAsia="Times New Roman"/>
          <w:color w:val="000000" w:themeColor="text1"/>
          <w:szCs w:val="24"/>
        </w:rPr>
        <w:t>; Έ</w:t>
      </w:r>
      <w:r w:rsidRPr="004A1B37">
        <w:rPr>
          <w:rFonts w:eastAsia="Times New Roman"/>
          <w:color w:val="000000" w:themeColor="text1"/>
          <w:szCs w:val="24"/>
        </w:rPr>
        <w:t>χετε υπολογίσει τη μετακίνηση οδηγών</w:t>
      </w:r>
      <w:r>
        <w:rPr>
          <w:rFonts w:eastAsia="Times New Roman"/>
          <w:color w:val="000000" w:themeColor="text1"/>
          <w:szCs w:val="24"/>
        </w:rPr>
        <w:t>,</w:t>
      </w:r>
      <w:r w:rsidRPr="004A1B37">
        <w:rPr>
          <w:rFonts w:eastAsia="Times New Roman"/>
          <w:color w:val="000000" w:themeColor="text1"/>
          <w:szCs w:val="24"/>
        </w:rPr>
        <w:t xml:space="preserve"> εκπαιδευτ</w:t>
      </w:r>
      <w:r>
        <w:rPr>
          <w:rFonts w:eastAsia="Times New Roman"/>
          <w:color w:val="000000" w:themeColor="text1"/>
          <w:szCs w:val="24"/>
        </w:rPr>
        <w:t>ών,</w:t>
      </w:r>
      <w:r w:rsidRPr="004A1B37">
        <w:rPr>
          <w:rFonts w:eastAsia="Times New Roman"/>
          <w:color w:val="000000" w:themeColor="text1"/>
          <w:szCs w:val="24"/>
        </w:rPr>
        <w:t xml:space="preserve"> οχημάτων από </w:t>
      </w:r>
      <w:r>
        <w:rPr>
          <w:rFonts w:eastAsia="Times New Roman"/>
          <w:color w:val="000000" w:themeColor="text1"/>
          <w:szCs w:val="24"/>
        </w:rPr>
        <w:t xml:space="preserve">το </w:t>
      </w:r>
      <w:r w:rsidRPr="004A1B37">
        <w:rPr>
          <w:rFonts w:eastAsia="Times New Roman"/>
          <w:color w:val="000000" w:themeColor="text1"/>
          <w:szCs w:val="24"/>
        </w:rPr>
        <w:t>ένα νησί στο άλλο</w:t>
      </w:r>
      <w:r>
        <w:rPr>
          <w:rFonts w:eastAsia="Times New Roman"/>
          <w:color w:val="000000" w:themeColor="text1"/>
          <w:szCs w:val="24"/>
        </w:rPr>
        <w:t xml:space="preserve"> και</w:t>
      </w:r>
      <w:r w:rsidRPr="004A1B37">
        <w:rPr>
          <w:rFonts w:eastAsia="Times New Roman"/>
          <w:color w:val="000000" w:themeColor="text1"/>
          <w:szCs w:val="24"/>
        </w:rPr>
        <w:t xml:space="preserve"> το κόστος</w:t>
      </w:r>
      <w:r>
        <w:rPr>
          <w:rFonts w:eastAsia="Times New Roman"/>
          <w:color w:val="000000" w:themeColor="text1"/>
          <w:szCs w:val="24"/>
        </w:rPr>
        <w:t>; Υ</w:t>
      </w:r>
      <w:r w:rsidRPr="004A1B37">
        <w:rPr>
          <w:rFonts w:eastAsia="Times New Roman"/>
          <w:color w:val="000000" w:themeColor="text1"/>
          <w:szCs w:val="24"/>
        </w:rPr>
        <w:t>πάρχει προϋπολογισμός</w:t>
      </w:r>
      <w:r>
        <w:rPr>
          <w:rFonts w:eastAsia="Times New Roman"/>
          <w:color w:val="000000" w:themeColor="text1"/>
          <w:szCs w:val="24"/>
        </w:rPr>
        <w:t xml:space="preserve">; Το </w:t>
      </w:r>
      <w:r w:rsidRPr="004A1B37">
        <w:rPr>
          <w:rFonts w:eastAsia="Times New Roman"/>
          <w:color w:val="000000" w:themeColor="text1"/>
          <w:szCs w:val="24"/>
        </w:rPr>
        <w:t>ακούσ</w:t>
      </w:r>
      <w:r>
        <w:rPr>
          <w:rFonts w:eastAsia="Times New Roman"/>
          <w:color w:val="000000" w:themeColor="text1"/>
          <w:szCs w:val="24"/>
        </w:rPr>
        <w:t>α</w:t>
      </w:r>
      <w:r w:rsidRPr="004A1B37">
        <w:rPr>
          <w:rFonts w:eastAsia="Times New Roman"/>
          <w:color w:val="000000" w:themeColor="text1"/>
          <w:szCs w:val="24"/>
        </w:rPr>
        <w:t>με πριν και από την κ</w:t>
      </w:r>
      <w:r>
        <w:rPr>
          <w:rFonts w:eastAsia="Times New Roman"/>
          <w:color w:val="000000" w:themeColor="text1"/>
          <w:szCs w:val="24"/>
        </w:rPr>
        <w:t>.</w:t>
      </w:r>
      <w:r w:rsidRPr="004A1B37">
        <w:rPr>
          <w:rFonts w:eastAsia="Times New Roman"/>
          <w:color w:val="000000" w:themeColor="text1"/>
          <w:szCs w:val="24"/>
        </w:rPr>
        <w:t xml:space="preserve"> Αραμπατζή και από </w:t>
      </w:r>
      <w:r>
        <w:rPr>
          <w:rFonts w:eastAsia="Times New Roman"/>
          <w:color w:val="000000" w:themeColor="text1"/>
          <w:szCs w:val="24"/>
        </w:rPr>
        <w:t>τον κ. Κ</w:t>
      </w:r>
      <w:r w:rsidRPr="004A1B37">
        <w:rPr>
          <w:rFonts w:eastAsia="Times New Roman"/>
          <w:color w:val="000000" w:themeColor="text1"/>
          <w:szCs w:val="24"/>
        </w:rPr>
        <w:t>αραμανλή</w:t>
      </w:r>
      <w:r>
        <w:rPr>
          <w:rFonts w:eastAsia="Times New Roman"/>
          <w:color w:val="000000" w:themeColor="text1"/>
          <w:szCs w:val="24"/>
        </w:rPr>
        <w:t xml:space="preserve"> σε </w:t>
      </w:r>
      <w:r w:rsidRPr="004A1B37">
        <w:rPr>
          <w:rFonts w:eastAsia="Times New Roman"/>
          <w:color w:val="000000" w:themeColor="text1"/>
          <w:szCs w:val="24"/>
        </w:rPr>
        <w:t>ό</w:t>
      </w:r>
      <w:r>
        <w:rPr>
          <w:rFonts w:eastAsia="Times New Roman"/>
          <w:color w:val="000000" w:themeColor="text1"/>
          <w:szCs w:val="24"/>
        </w:rPr>
        <w:t>,</w:t>
      </w:r>
      <w:r w:rsidRPr="004A1B37">
        <w:rPr>
          <w:rFonts w:eastAsia="Times New Roman"/>
          <w:color w:val="000000" w:themeColor="text1"/>
          <w:szCs w:val="24"/>
        </w:rPr>
        <w:t>τι αφορά την έκθεση</w:t>
      </w:r>
      <w:r w:rsidRPr="004A1B37">
        <w:rPr>
          <w:rFonts w:eastAsia="Times New Roman"/>
          <w:color w:val="000000" w:themeColor="text1"/>
          <w:szCs w:val="24"/>
        </w:rPr>
        <w:t xml:space="preserve"> του Γενικού Λογιστηρίου του Κράτους</w:t>
      </w:r>
      <w:r>
        <w:rPr>
          <w:rFonts w:eastAsia="Times New Roman"/>
          <w:color w:val="000000" w:themeColor="text1"/>
          <w:szCs w:val="24"/>
        </w:rPr>
        <w:t>.</w:t>
      </w:r>
    </w:p>
    <w:p w14:paraId="678A415E" w14:textId="77777777" w:rsidR="0099759A" w:rsidRDefault="00FE124F">
      <w:pPr>
        <w:spacing w:line="600" w:lineRule="auto"/>
        <w:ind w:firstLine="720"/>
        <w:contextualSpacing/>
        <w:jc w:val="both"/>
        <w:rPr>
          <w:rFonts w:eastAsia="Times New Roman"/>
          <w:color w:val="000000" w:themeColor="text1"/>
          <w:szCs w:val="24"/>
        </w:rPr>
      </w:pPr>
      <w:r w:rsidRPr="004A1B37">
        <w:rPr>
          <w:rFonts w:eastAsia="Times New Roman"/>
          <w:color w:val="000000" w:themeColor="text1"/>
          <w:szCs w:val="24"/>
        </w:rPr>
        <w:t>Όσον αφορά τώρα τα ζητήματα</w:t>
      </w:r>
      <w:r>
        <w:rPr>
          <w:rFonts w:eastAsia="Times New Roman"/>
          <w:color w:val="000000" w:themeColor="text1"/>
          <w:szCs w:val="24"/>
        </w:rPr>
        <w:t>, κύριε Πρόεδρε, -</w:t>
      </w:r>
      <w:r w:rsidRPr="004A1B37">
        <w:rPr>
          <w:rFonts w:eastAsia="Times New Roman"/>
          <w:color w:val="000000" w:themeColor="text1"/>
          <w:szCs w:val="24"/>
        </w:rPr>
        <w:t>τελειώνω με αυτό</w:t>
      </w:r>
      <w:r>
        <w:rPr>
          <w:rFonts w:eastAsia="Times New Roman"/>
          <w:color w:val="000000" w:themeColor="text1"/>
          <w:szCs w:val="24"/>
        </w:rPr>
        <w:t xml:space="preserve">- </w:t>
      </w:r>
      <w:r w:rsidRPr="004A1B37">
        <w:rPr>
          <w:rFonts w:eastAsia="Times New Roman"/>
          <w:color w:val="000000" w:themeColor="text1"/>
          <w:szCs w:val="24"/>
        </w:rPr>
        <w:t xml:space="preserve">που είχατε δημιουργήσει </w:t>
      </w:r>
      <w:r>
        <w:rPr>
          <w:rFonts w:eastAsia="Times New Roman"/>
          <w:color w:val="000000" w:themeColor="text1"/>
          <w:szCs w:val="24"/>
        </w:rPr>
        <w:t>με</w:t>
      </w:r>
      <w:r w:rsidRPr="004A1B37">
        <w:rPr>
          <w:rFonts w:eastAsia="Times New Roman"/>
          <w:color w:val="000000" w:themeColor="text1"/>
          <w:szCs w:val="24"/>
        </w:rPr>
        <w:t xml:space="preserve"> την αποχή των οδηγών</w:t>
      </w:r>
      <w:r>
        <w:rPr>
          <w:rFonts w:eastAsia="Times New Roman"/>
          <w:color w:val="000000" w:themeColor="text1"/>
          <w:szCs w:val="24"/>
        </w:rPr>
        <w:t>. Ξ</w:t>
      </w:r>
      <w:r>
        <w:rPr>
          <w:rFonts w:eastAsia="Times New Roman"/>
          <w:color w:val="000000" w:themeColor="text1"/>
          <w:szCs w:val="24"/>
        </w:rPr>
        <w:t xml:space="preserve">έρετε πολύ καλά τι </w:t>
      </w:r>
      <w:r>
        <w:rPr>
          <w:rFonts w:eastAsia="Times New Roman"/>
          <w:color w:val="000000" w:themeColor="text1"/>
          <w:szCs w:val="24"/>
        </w:rPr>
        <w:t xml:space="preserve">αναστάτωση </w:t>
      </w:r>
      <w:r>
        <w:rPr>
          <w:rFonts w:eastAsia="Times New Roman"/>
          <w:color w:val="000000" w:themeColor="text1"/>
          <w:szCs w:val="24"/>
        </w:rPr>
        <w:t>δημιο</w:t>
      </w:r>
      <w:r>
        <w:rPr>
          <w:rFonts w:eastAsia="Times New Roman"/>
          <w:color w:val="000000" w:themeColor="text1"/>
          <w:szCs w:val="24"/>
        </w:rPr>
        <w:t>υργήθηκ</w:t>
      </w:r>
      <w:r>
        <w:rPr>
          <w:rFonts w:eastAsia="Times New Roman"/>
          <w:color w:val="000000" w:themeColor="text1"/>
          <w:szCs w:val="24"/>
        </w:rPr>
        <w:t xml:space="preserve">ε σε όλη τη </w:t>
      </w:r>
      <w:r w:rsidRPr="004A1B37">
        <w:rPr>
          <w:rFonts w:eastAsia="Times New Roman"/>
          <w:color w:val="000000" w:themeColor="text1"/>
          <w:szCs w:val="24"/>
        </w:rPr>
        <w:t xml:space="preserve">χώρα με </w:t>
      </w:r>
      <w:r>
        <w:rPr>
          <w:rFonts w:eastAsia="Times New Roman"/>
          <w:color w:val="000000" w:themeColor="text1"/>
          <w:szCs w:val="24"/>
        </w:rPr>
        <w:t xml:space="preserve">είκοσι χιλιάδες υποψηφίους να </w:t>
      </w:r>
      <w:r w:rsidRPr="004A1B37">
        <w:rPr>
          <w:rFonts w:eastAsia="Times New Roman"/>
          <w:color w:val="000000" w:themeColor="text1"/>
          <w:szCs w:val="24"/>
        </w:rPr>
        <w:t>περιμένουν</w:t>
      </w:r>
      <w:r>
        <w:rPr>
          <w:rFonts w:eastAsia="Times New Roman"/>
          <w:color w:val="000000" w:themeColor="text1"/>
          <w:szCs w:val="24"/>
        </w:rPr>
        <w:t>. Ε</w:t>
      </w:r>
      <w:r w:rsidRPr="004A1B37">
        <w:rPr>
          <w:rFonts w:eastAsia="Times New Roman"/>
          <w:color w:val="000000" w:themeColor="text1"/>
          <w:szCs w:val="24"/>
        </w:rPr>
        <w:t>νώ</w:t>
      </w:r>
      <w:r>
        <w:rPr>
          <w:rFonts w:eastAsia="Times New Roman"/>
          <w:color w:val="000000" w:themeColor="text1"/>
          <w:szCs w:val="24"/>
        </w:rPr>
        <w:t>,</w:t>
      </w:r>
      <w:r w:rsidRPr="004A1B37">
        <w:rPr>
          <w:rFonts w:eastAsia="Times New Roman"/>
          <w:color w:val="000000" w:themeColor="text1"/>
          <w:szCs w:val="24"/>
        </w:rPr>
        <w:t xml:space="preserve"> φαινομενικά</w:t>
      </w:r>
      <w:r>
        <w:rPr>
          <w:rFonts w:eastAsia="Times New Roman"/>
          <w:color w:val="000000" w:themeColor="text1"/>
          <w:szCs w:val="24"/>
        </w:rPr>
        <w:t>,</w:t>
      </w:r>
      <w:r w:rsidRPr="004A1B37">
        <w:rPr>
          <w:rFonts w:eastAsia="Times New Roman"/>
          <w:color w:val="000000" w:themeColor="text1"/>
          <w:szCs w:val="24"/>
        </w:rPr>
        <w:t xml:space="preserve"> λύθηκε το θέμα </w:t>
      </w:r>
      <w:r>
        <w:rPr>
          <w:rFonts w:eastAsia="Times New Roman"/>
          <w:color w:val="000000" w:themeColor="text1"/>
          <w:szCs w:val="24"/>
        </w:rPr>
        <w:t>προς σ</w:t>
      </w:r>
      <w:r w:rsidRPr="004A1B37">
        <w:rPr>
          <w:rFonts w:eastAsia="Times New Roman"/>
          <w:color w:val="000000" w:themeColor="text1"/>
          <w:szCs w:val="24"/>
        </w:rPr>
        <w:t>τι</w:t>
      </w:r>
      <w:r>
        <w:rPr>
          <w:rFonts w:eastAsia="Times New Roman"/>
          <w:color w:val="000000" w:themeColor="text1"/>
          <w:szCs w:val="24"/>
        </w:rPr>
        <w:t>γ</w:t>
      </w:r>
      <w:r w:rsidRPr="004A1B37">
        <w:rPr>
          <w:rFonts w:eastAsia="Times New Roman"/>
          <w:color w:val="000000" w:themeColor="text1"/>
          <w:szCs w:val="24"/>
        </w:rPr>
        <w:t>μή</w:t>
      </w:r>
      <w:r>
        <w:rPr>
          <w:rFonts w:eastAsia="Times New Roman"/>
          <w:color w:val="000000" w:themeColor="text1"/>
          <w:szCs w:val="24"/>
        </w:rPr>
        <w:t>ν</w:t>
      </w:r>
      <w:r w:rsidRPr="004A1B37">
        <w:rPr>
          <w:rFonts w:eastAsia="Times New Roman"/>
          <w:color w:val="000000" w:themeColor="text1"/>
          <w:szCs w:val="24"/>
        </w:rPr>
        <w:t xml:space="preserve"> για το επίδομα</w:t>
      </w:r>
      <w:r>
        <w:rPr>
          <w:rFonts w:eastAsia="Times New Roman"/>
          <w:color w:val="000000" w:themeColor="text1"/>
          <w:szCs w:val="24"/>
        </w:rPr>
        <w:t>,</w:t>
      </w:r>
      <w:r w:rsidRPr="004A1B37">
        <w:rPr>
          <w:rFonts w:eastAsia="Times New Roman"/>
          <w:color w:val="000000" w:themeColor="text1"/>
          <w:szCs w:val="24"/>
        </w:rPr>
        <w:t xml:space="preserve"> ξαφνικά διαπιστώνουμε ότι </w:t>
      </w:r>
      <w:r>
        <w:rPr>
          <w:rFonts w:eastAsia="Times New Roman"/>
          <w:color w:val="000000" w:themeColor="text1"/>
          <w:szCs w:val="24"/>
        </w:rPr>
        <w:t>απ</w:t>
      </w:r>
      <w:r w:rsidRPr="004A1B37">
        <w:rPr>
          <w:rFonts w:eastAsia="Times New Roman"/>
          <w:color w:val="000000" w:themeColor="text1"/>
          <w:szCs w:val="24"/>
        </w:rPr>
        <w:t>έχουν οι εξεταστές που εντάσσονται στο Μητρώο Στελεχών</w:t>
      </w:r>
      <w:r>
        <w:rPr>
          <w:rFonts w:eastAsia="Times New Roman"/>
          <w:color w:val="000000" w:themeColor="text1"/>
          <w:szCs w:val="24"/>
        </w:rPr>
        <w:t>,</w:t>
      </w:r>
      <w:r w:rsidRPr="004A1B37">
        <w:rPr>
          <w:rFonts w:eastAsia="Times New Roman"/>
          <w:color w:val="000000" w:themeColor="text1"/>
          <w:szCs w:val="24"/>
        </w:rPr>
        <w:t xml:space="preserve"> που αφορούν κυρίως τους υπαλλήλους των περιφερειών</w:t>
      </w:r>
      <w:r>
        <w:rPr>
          <w:rFonts w:eastAsia="Times New Roman"/>
          <w:color w:val="000000" w:themeColor="text1"/>
          <w:szCs w:val="24"/>
        </w:rPr>
        <w:t>. Γι’</w:t>
      </w:r>
      <w:r w:rsidRPr="004A1B37">
        <w:rPr>
          <w:rFonts w:eastAsia="Times New Roman"/>
          <w:color w:val="000000" w:themeColor="text1"/>
          <w:szCs w:val="24"/>
        </w:rPr>
        <w:t xml:space="preserve"> αυτό έχετε μ</w:t>
      </w:r>
      <w:r>
        <w:rPr>
          <w:rFonts w:eastAsia="Times New Roman"/>
          <w:color w:val="000000" w:themeColor="text1"/>
          <w:szCs w:val="24"/>
        </w:rPr>
        <w:t>ι</w:t>
      </w:r>
      <w:r w:rsidRPr="004A1B37">
        <w:rPr>
          <w:rFonts w:eastAsia="Times New Roman"/>
          <w:color w:val="000000" w:themeColor="text1"/>
          <w:szCs w:val="24"/>
        </w:rPr>
        <w:t>α απάντηση</w:t>
      </w:r>
      <w:r>
        <w:rPr>
          <w:rFonts w:eastAsia="Times New Roman"/>
          <w:color w:val="000000" w:themeColor="text1"/>
          <w:szCs w:val="24"/>
        </w:rPr>
        <w:t>;</w:t>
      </w:r>
    </w:p>
    <w:p w14:paraId="678A415F"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Ά</w:t>
      </w:r>
      <w:r w:rsidRPr="004A1B37">
        <w:rPr>
          <w:rFonts w:eastAsia="Times New Roman"/>
          <w:color w:val="000000" w:themeColor="text1"/>
          <w:szCs w:val="24"/>
        </w:rPr>
        <w:t>ρα</w:t>
      </w:r>
      <w:r>
        <w:rPr>
          <w:rFonts w:eastAsia="Times New Roman"/>
          <w:color w:val="000000" w:themeColor="text1"/>
          <w:szCs w:val="24"/>
        </w:rPr>
        <w:t xml:space="preserve">, κύριε Υπουργέ, εγώ </w:t>
      </w:r>
      <w:r w:rsidRPr="004A1B37">
        <w:rPr>
          <w:rFonts w:eastAsia="Times New Roman"/>
          <w:color w:val="000000" w:themeColor="text1"/>
          <w:szCs w:val="24"/>
        </w:rPr>
        <w:t>θέλω ν</w:t>
      </w:r>
      <w:r w:rsidRPr="004A1B37">
        <w:rPr>
          <w:rFonts w:eastAsia="Times New Roman"/>
          <w:color w:val="000000" w:themeColor="text1"/>
          <w:szCs w:val="24"/>
        </w:rPr>
        <w:t>α σας καλέσω για άλλη μ</w:t>
      </w:r>
      <w:r>
        <w:rPr>
          <w:rFonts w:eastAsia="Times New Roman"/>
          <w:color w:val="000000" w:themeColor="text1"/>
          <w:szCs w:val="24"/>
        </w:rPr>
        <w:t>ι</w:t>
      </w:r>
      <w:r w:rsidRPr="004A1B37">
        <w:rPr>
          <w:rFonts w:eastAsia="Times New Roman"/>
          <w:color w:val="000000" w:themeColor="text1"/>
          <w:szCs w:val="24"/>
        </w:rPr>
        <w:t>α φορά</w:t>
      </w:r>
      <w:r>
        <w:rPr>
          <w:rFonts w:eastAsia="Times New Roman"/>
          <w:color w:val="000000" w:themeColor="text1"/>
          <w:szCs w:val="24"/>
        </w:rPr>
        <w:t xml:space="preserve">, πέρα από </w:t>
      </w:r>
      <w:r w:rsidRPr="004A1B37">
        <w:rPr>
          <w:rFonts w:eastAsia="Times New Roman"/>
          <w:color w:val="000000" w:themeColor="text1"/>
          <w:szCs w:val="24"/>
        </w:rPr>
        <w:t xml:space="preserve">το γεγονός ότι υπάρχουν δεκάδες </w:t>
      </w:r>
      <w:r>
        <w:rPr>
          <w:rFonts w:eastAsia="Times New Roman"/>
          <w:color w:val="000000" w:themeColor="text1"/>
          <w:szCs w:val="24"/>
        </w:rPr>
        <w:t xml:space="preserve">διυπουργικές </w:t>
      </w:r>
      <w:r w:rsidRPr="004A1B37">
        <w:rPr>
          <w:rFonts w:eastAsia="Times New Roman"/>
          <w:color w:val="000000" w:themeColor="text1"/>
          <w:szCs w:val="24"/>
        </w:rPr>
        <w:t>αποφάσεις για να εφαρμοστεί αυτός ο νόμος</w:t>
      </w:r>
      <w:r>
        <w:rPr>
          <w:rFonts w:eastAsia="Times New Roman"/>
          <w:color w:val="000000" w:themeColor="text1"/>
          <w:szCs w:val="24"/>
        </w:rPr>
        <w:t>, α</w:t>
      </w:r>
      <w:r w:rsidRPr="004A1B37">
        <w:rPr>
          <w:rFonts w:eastAsia="Times New Roman"/>
          <w:color w:val="000000" w:themeColor="text1"/>
          <w:szCs w:val="24"/>
        </w:rPr>
        <w:t xml:space="preserve">κούστε και </w:t>
      </w:r>
      <w:r w:rsidRPr="004A1B37">
        <w:rPr>
          <w:rFonts w:eastAsia="Times New Roman"/>
          <w:color w:val="000000" w:themeColor="text1"/>
          <w:szCs w:val="24"/>
        </w:rPr>
        <w:lastRenderedPageBreak/>
        <w:t>τους οργανισμούς που σας έχουν καταθέσει προτάσεις</w:t>
      </w:r>
      <w:r>
        <w:rPr>
          <w:rFonts w:eastAsia="Times New Roman"/>
          <w:color w:val="000000" w:themeColor="text1"/>
          <w:szCs w:val="24"/>
        </w:rPr>
        <w:t>,</w:t>
      </w:r>
      <w:r w:rsidRPr="004A1B37">
        <w:rPr>
          <w:rFonts w:eastAsia="Times New Roman"/>
          <w:color w:val="000000" w:themeColor="text1"/>
          <w:szCs w:val="24"/>
        </w:rPr>
        <w:t xml:space="preserve"> αλλά και την Πανελλήνια Ομοσπονδία</w:t>
      </w:r>
      <w:r>
        <w:rPr>
          <w:rFonts w:eastAsia="Times New Roman"/>
          <w:color w:val="000000" w:themeColor="text1"/>
          <w:szCs w:val="24"/>
        </w:rPr>
        <w:t>, αλλά</w:t>
      </w:r>
      <w:r w:rsidRPr="004A1B37">
        <w:rPr>
          <w:rFonts w:eastAsia="Times New Roman"/>
          <w:color w:val="000000" w:themeColor="text1"/>
          <w:szCs w:val="24"/>
        </w:rPr>
        <w:t xml:space="preserve"> κυρίως </w:t>
      </w:r>
      <w:r>
        <w:rPr>
          <w:rFonts w:eastAsia="Times New Roman"/>
          <w:color w:val="000000" w:themeColor="text1"/>
          <w:szCs w:val="24"/>
        </w:rPr>
        <w:t>την πρόταση</w:t>
      </w:r>
      <w:r w:rsidRPr="004A1B37">
        <w:rPr>
          <w:rFonts w:eastAsia="Times New Roman"/>
          <w:color w:val="000000" w:themeColor="text1"/>
          <w:szCs w:val="24"/>
        </w:rPr>
        <w:t xml:space="preserve"> της</w:t>
      </w:r>
      <w:r w:rsidRPr="004A1B37">
        <w:rPr>
          <w:rFonts w:eastAsia="Times New Roman"/>
          <w:color w:val="000000" w:themeColor="text1"/>
          <w:szCs w:val="24"/>
        </w:rPr>
        <w:t xml:space="preserve"> Νέας Δημοκρατίας</w:t>
      </w:r>
      <w:r>
        <w:rPr>
          <w:rFonts w:eastAsia="Times New Roman"/>
          <w:color w:val="000000" w:themeColor="text1"/>
          <w:szCs w:val="24"/>
        </w:rPr>
        <w:t>,</w:t>
      </w:r>
      <w:r w:rsidRPr="004A1B37">
        <w:rPr>
          <w:rFonts w:eastAsia="Times New Roman"/>
          <w:color w:val="000000" w:themeColor="text1"/>
          <w:szCs w:val="24"/>
        </w:rPr>
        <w:t xml:space="preserve"> η οποία απ</w:t>
      </w:r>
      <w:r>
        <w:rPr>
          <w:rFonts w:eastAsia="Times New Roman"/>
          <w:color w:val="000000" w:themeColor="text1"/>
          <w:szCs w:val="24"/>
        </w:rPr>
        <w:t xml:space="preserve">ό την πρώτη </w:t>
      </w:r>
      <w:r w:rsidRPr="004A1B37">
        <w:rPr>
          <w:rFonts w:eastAsia="Times New Roman"/>
          <w:color w:val="000000" w:themeColor="text1"/>
          <w:szCs w:val="24"/>
        </w:rPr>
        <w:t xml:space="preserve">στιγμή εκφράζει </w:t>
      </w:r>
      <w:r>
        <w:rPr>
          <w:rFonts w:eastAsia="Times New Roman"/>
          <w:color w:val="000000" w:themeColor="text1"/>
          <w:szCs w:val="24"/>
        </w:rPr>
        <w:t>τις ενστάσεις της και γι’</w:t>
      </w:r>
      <w:r w:rsidRPr="004A1B37">
        <w:rPr>
          <w:rFonts w:eastAsia="Times New Roman"/>
          <w:color w:val="000000" w:themeColor="text1"/>
          <w:szCs w:val="24"/>
        </w:rPr>
        <w:t xml:space="preserve"> αυτό δεν μπορούμε να μας βρουν θετικ</w:t>
      </w:r>
      <w:r>
        <w:rPr>
          <w:rFonts w:eastAsia="Times New Roman"/>
          <w:color w:val="000000" w:themeColor="text1"/>
          <w:szCs w:val="24"/>
        </w:rPr>
        <w:t>ού</w:t>
      </w:r>
      <w:r w:rsidRPr="004A1B37">
        <w:rPr>
          <w:rFonts w:eastAsia="Times New Roman"/>
          <w:color w:val="000000" w:themeColor="text1"/>
          <w:szCs w:val="24"/>
        </w:rPr>
        <w:t>ς απέναντι σ</w:t>
      </w:r>
      <w:r>
        <w:rPr>
          <w:rFonts w:eastAsia="Times New Roman"/>
          <w:color w:val="000000" w:themeColor="text1"/>
          <w:szCs w:val="24"/>
        </w:rPr>
        <w:t>ε καμμ</w:t>
      </w:r>
      <w:r>
        <w:rPr>
          <w:rFonts w:eastAsia="Times New Roman"/>
          <w:color w:val="000000" w:themeColor="text1"/>
          <w:szCs w:val="24"/>
        </w:rPr>
        <w:t>ία</w:t>
      </w:r>
      <w:r>
        <w:rPr>
          <w:rFonts w:eastAsia="Times New Roman"/>
          <w:color w:val="000000" w:themeColor="text1"/>
          <w:szCs w:val="24"/>
        </w:rPr>
        <w:t xml:space="preserve"> πρόκληση </w:t>
      </w:r>
      <w:r w:rsidRPr="004A1B37">
        <w:rPr>
          <w:rFonts w:eastAsia="Times New Roman"/>
          <w:color w:val="000000" w:themeColor="text1"/>
          <w:szCs w:val="24"/>
        </w:rPr>
        <w:t>του νομοσχεδίου</w:t>
      </w:r>
      <w:r>
        <w:rPr>
          <w:rFonts w:eastAsia="Times New Roman"/>
          <w:color w:val="000000" w:themeColor="text1"/>
          <w:szCs w:val="24"/>
        </w:rPr>
        <w:t>.</w:t>
      </w:r>
    </w:p>
    <w:p w14:paraId="678A4160"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Ε</w:t>
      </w:r>
      <w:r w:rsidRPr="004A1B37">
        <w:rPr>
          <w:rFonts w:eastAsia="Times New Roman"/>
          <w:color w:val="000000" w:themeColor="text1"/>
          <w:szCs w:val="24"/>
        </w:rPr>
        <w:t>υχαριστώ</w:t>
      </w:r>
      <w:r>
        <w:rPr>
          <w:rFonts w:eastAsia="Times New Roman"/>
          <w:color w:val="000000" w:themeColor="text1"/>
          <w:szCs w:val="24"/>
        </w:rPr>
        <w:t>, κύριε Πρόεδρε.</w:t>
      </w:r>
    </w:p>
    <w:p w14:paraId="678A4161" w14:textId="77777777" w:rsidR="0099759A" w:rsidRDefault="00FE124F">
      <w:pPr>
        <w:spacing w:line="600" w:lineRule="auto"/>
        <w:ind w:firstLine="720"/>
        <w:contextualSpacing/>
        <w:jc w:val="center"/>
        <w:rPr>
          <w:rFonts w:eastAsia="Times New Roman"/>
          <w:color w:val="000000" w:themeColor="text1"/>
          <w:szCs w:val="24"/>
        </w:rPr>
      </w:pPr>
      <w:r>
        <w:rPr>
          <w:rFonts w:eastAsia="Times New Roman"/>
          <w:color w:val="000000" w:themeColor="text1"/>
          <w:szCs w:val="24"/>
        </w:rPr>
        <w:t>(Χειροκροτήματα από την πτέρυγα της Νέας Δημοκρατίας)</w:t>
      </w:r>
    </w:p>
    <w:p w14:paraId="678A4162" w14:textId="77777777" w:rsidR="0099759A" w:rsidRDefault="00FE124F">
      <w:pPr>
        <w:spacing w:line="600" w:lineRule="auto"/>
        <w:ind w:firstLine="720"/>
        <w:contextualSpacing/>
        <w:jc w:val="both"/>
        <w:rPr>
          <w:rFonts w:eastAsia="Times New Roman"/>
          <w:color w:val="000000" w:themeColor="text1"/>
          <w:szCs w:val="24"/>
        </w:rPr>
      </w:pPr>
      <w:r w:rsidRPr="00846624">
        <w:rPr>
          <w:rFonts w:eastAsia="Times New Roman"/>
          <w:b/>
          <w:color w:val="000000" w:themeColor="text1"/>
          <w:szCs w:val="24"/>
        </w:rPr>
        <w:t>ΠΡΟΕΔΡΕΥΩΝ (Νικήτας Κακλαμάνης):</w:t>
      </w:r>
      <w:r>
        <w:rPr>
          <w:rFonts w:eastAsia="Times New Roman"/>
          <w:color w:val="000000" w:themeColor="text1"/>
          <w:szCs w:val="24"/>
        </w:rPr>
        <w:t xml:space="preserve"> Σ</w:t>
      </w:r>
      <w:r w:rsidRPr="004A1B37">
        <w:rPr>
          <w:rFonts w:eastAsia="Times New Roman"/>
          <w:color w:val="000000" w:themeColor="text1"/>
          <w:szCs w:val="24"/>
        </w:rPr>
        <w:t>υνεχίζουμε με το</w:t>
      </w:r>
      <w:r>
        <w:rPr>
          <w:rFonts w:eastAsia="Times New Roman"/>
          <w:color w:val="000000" w:themeColor="text1"/>
          <w:szCs w:val="24"/>
        </w:rPr>
        <w:t>ν</w:t>
      </w:r>
      <w:r w:rsidRPr="004A1B37">
        <w:rPr>
          <w:rFonts w:eastAsia="Times New Roman"/>
          <w:color w:val="000000" w:themeColor="text1"/>
          <w:szCs w:val="24"/>
        </w:rPr>
        <w:t xml:space="preserve"> συνάδελφο </w:t>
      </w:r>
      <w:r>
        <w:rPr>
          <w:rFonts w:eastAsia="Times New Roman"/>
          <w:color w:val="000000" w:themeColor="text1"/>
          <w:szCs w:val="24"/>
        </w:rPr>
        <w:t xml:space="preserve">από τον ΣΥΡΙΖΑ κ. </w:t>
      </w:r>
      <w:r w:rsidRPr="004A1B37">
        <w:rPr>
          <w:rFonts w:eastAsia="Times New Roman"/>
          <w:color w:val="000000" w:themeColor="text1"/>
          <w:szCs w:val="24"/>
        </w:rPr>
        <w:t>Ευάγγελο Αποστόλου</w:t>
      </w:r>
      <w:r>
        <w:rPr>
          <w:rFonts w:eastAsia="Times New Roman"/>
          <w:color w:val="000000" w:themeColor="text1"/>
          <w:szCs w:val="24"/>
        </w:rPr>
        <w:t xml:space="preserve">. Μένει ο κ. Στύλιος, η </w:t>
      </w:r>
      <w:r w:rsidRPr="004A1B37">
        <w:rPr>
          <w:rFonts w:eastAsia="Times New Roman"/>
          <w:color w:val="000000" w:themeColor="text1"/>
          <w:szCs w:val="24"/>
        </w:rPr>
        <w:t>κ</w:t>
      </w:r>
      <w:r>
        <w:rPr>
          <w:rFonts w:eastAsia="Times New Roman"/>
          <w:color w:val="000000" w:themeColor="text1"/>
          <w:szCs w:val="24"/>
        </w:rPr>
        <w:t>.</w:t>
      </w:r>
      <w:r w:rsidRPr="004A1B37">
        <w:rPr>
          <w:rFonts w:eastAsia="Times New Roman"/>
          <w:color w:val="000000" w:themeColor="text1"/>
          <w:szCs w:val="24"/>
        </w:rPr>
        <w:t xml:space="preserve"> Τριανταφύλλου</w:t>
      </w:r>
      <w:r>
        <w:rPr>
          <w:rFonts w:eastAsia="Times New Roman"/>
          <w:color w:val="000000" w:themeColor="text1"/>
          <w:szCs w:val="24"/>
        </w:rPr>
        <w:t>, ο κ. Κυριαζίδης και κλείνουμε με τον κ. Ουρσουζίδη.</w:t>
      </w:r>
    </w:p>
    <w:p w14:paraId="678A4163"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Ορίστε, κύριε συνάδελφε, έχετε τον λόγο.</w:t>
      </w:r>
    </w:p>
    <w:p w14:paraId="678A4164" w14:textId="77777777" w:rsidR="0099759A" w:rsidRDefault="00FE124F">
      <w:pPr>
        <w:spacing w:line="600" w:lineRule="auto"/>
        <w:ind w:firstLine="720"/>
        <w:contextualSpacing/>
        <w:jc w:val="both"/>
        <w:rPr>
          <w:rFonts w:eastAsia="Times New Roman"/>
          <w:color w:val="000000" w:themeColor="text1"/>
          <w:szCs w:val="24"/>
        </w:rPr>
      </w:pPr>
      <w:r w:rsidRPr="00846624">
        <w:rPr>
          <w:rFonts w:eastAsia="Times New Roman"/>
          <w:b/>
          <w:color w:val="000000" w:themeColor="text1"/>
          <w:szCs w:val="24"/>
        </w:rPr>
        <w:t>ΕΥΑΓΓΕΛΟΣ ΑΠΟΣΤΟΛΟΥ:</w:t>
      </w:r>
      <w:r>
        <w:rPr>
          <w:rFonts w:eastAsia="Times New Roman"/>
          <w:color w:val="000000" w:themeColor="text1"/>
          <w:szCs w:val="24"/>
        </w:rPr>
        <w:t xml:space="preserve"> Κύ</w:t>
      </w:r>
      <w:r>
        <w:rPr>
          <w:rFonts w:eastAsia="Times New Roman"/>
          <w:color w:val="000000" w:themeColor="text1"/>
          <w:szCs w:val="24"/>
        </w:rPr>
        <w:t>ριοι συνάδελφοι, κύριε Π</w:t>
      </w:r>
      <w:r w:rsidRPr="004A1B37">
        <w:rPr>
          <w:rFonts w:eastAsia="Times New Roman"/>
          <w:color w:val="000000" w:themeColor="text1"/>
          <w:szCs w:val="24"/>
        </w:rPr>
        <w:t>ρόεδρε</w:t>
      </w:r>
      <w:r>
        <w:rPr>
          <w:rFonts w:eastAsia="Times New Roman"/>
          <w:color w:val="000000" w:themeColor="text1"/>
          <w:szCs w:val="24"/>
        </w:rPr>
        <w:t>, ειπώθηκαν πολλά, ειδικά για μι</w:t>
      </w:r>
      <w:r w:rsidRPr="004A1B37">
        <w:rPr>
          <w:rFonts w:eastAsia="Times New Roman"/>
          <w:color w:val="000000" w:themeColor="text1"/>
          <w:szCs w:val="24"/>
        </w:rPr>
        <w:t>α τροπολογία που αφορά τις βοσκήσι</w:t>
      </w:r>
      <w:r>
        <w:rPr>
          <w:rFonts w:eastAsia="Times New Roman"/>
          <w:color w:val="000000" w:themeColor="text1"/>
          <w:szCs w:val="24"/>
        </w:rPr>
        <w:t>μες γαίες και εκ των πραγμάτων θ</w:t>
      </w:r>
      <w:r w:rsidRPr="004A1B37">
        <w:rPr>
          <w:rFonts w:eastAsia="Times New Roman"/>
          <w:color w:val="000000" w:themeColor="text1"/>
          <w:szCs w:val="24"/>
        </w:rPr>
        <w:t>α σταθώ για λίγο στο περιεχόμενο του νομοσχεδίου</w:t>
      </w:r>
      <w:r>
        <w:rPr>
          <w:rFonts w:eastAsia="Times New Roman"/>
          <w:color w:val="000000" w:themeColor="text1"/>
          <w:szCs w:val="24"/>
        </w:rPr>
        <w:t>. Έ</w:t>
      </w:r>
      <w:r w:rsidRPr="004A1B37">
        <w:rPr>
          <w:rFonts w:eastAsia="Times New Roman"/>
          <w:color w:val="000000" w:themeColor="text1"/>
          <w:szCs w:val="24"/>
        </w:rPr>
        <w:t>τσι κι αλλιώς</w:t>
      </w:r>
      <w:r>
        <w:rPr>
          <w:rFonts w:eastAsia="Times New Roman"/>
          <w:color w:val="000000" w:themeColor="text1"/>
          <w:szCs w:val="24"/>
        </w:rPr>
        <w:t>,</w:t>
      </w:r>
      <w:r w:rsidRPr="004A1B37">
        <w:rPr>
          <w:rFonts w:eastAsia="Times New Roman"/>
          <w:color w:val="000000" w:themeColor="text1"/>
          <w:szCs w:val="24"/>
        </w:rPr>
        <w:t xml:space="preserve"> από </w:t>
      </w:r>
      <w:r>
        <w:rPr>
          <w:rFonts w:eastAsia="Times New Roman"/>
          <w:color w:val="000000" w:themeColor="text1"/>
          <w:szCs w:val="24"/>
        </w:rPr>
        <w:t xml:space="preserve">την εντύπωση που έχω αποκομίσει, </w:t>
      </w:r>
      <w:r w:rsidRPr="004A1B37">
        <w:rPr>
          <w:rFonts w:eastAsia="Times New Roman"/>
          <w:color w:val="000000" w:themeColor="text1"/>
          <w:szCs w:val="24"/>
        </w:rPr>
        <w:t>σχεδόν όλοι συμφωνούν στη</w:t>
      </w:r>
      <w:r w:rsidRPr="004A1B37">
        <w:rPr>
          <w:rFonts w:eastAsia="Times New Roman"/>
          <w:color w:val="000000" w:themeColor="text1"/>
          <w:szCs w:val="24"/>
        </w:rPr>
        <w:t xml:space="preserve">ν αναγκαιότητα να αναβαθμιστεί και να βελτιωθεί το σύστημα των </w:t>
      </w:r>
      <w:r w:rsidRPr="004A1B37">
        <w:rPr>
          <w:rFonts w:eastAsia="Times New Roman"/>
          <w:color w:val="000000" w:themeColor="text1"/>
          <w:szCs w:val="24"/>
        </w:rPr>
        <w:lastRenderedPageBreak/>
        <w:t xml:space="preserve">διαδικασιών </w:t>
      </w:r>
      <w:r>
        <w:rPr>
          <w:rFonts w:eastAsia="Times New Roman"/>
          <w:color w:val="000000" w:themeColor="text1"/>
          <w:szCs w:val="24"/>
        </w:rPr>
        <w:t xml:space="preserve">συμπεριφοράς των υποψηφίων </w:t>
      </w:r>
      <w:r w:rsidRPr="004A1B37">
        <w:rPr>
          <w:rFonts w:eastAsia="Times New Roman"/>
          <w:color w:val="000000" w:themeColor="text1"/>
          <w:szCs w:val="24"/>
        </w:rPr>
        <w:t xml:space="preserve">και ανάδειξης των προσόντων </w:t>
      </w:r>
      <w:r>
        <w:rPr>
          <w:rFonts w:eastAsia="Times New Roman"/>
          <w:color w:val="000000" w:themeColor="text1"/>
          <w:szCs w:val="24"/>
        </w:rPr>
        <w:t>τους. Γ</w:t>
      </w:r>
      <w:r w:rsidRPr="004A1B37">
        <w:rPr>
          <w:rFonts w:eastAsia="Times New Roman"/>
          <w:color w:val="000000" w:themeColor="text1"/>
          <w:szCs w:val="24"/>
        </w:rPr>
        <w:t>ίνονται οι απαραίτητες παρεμβάσεις και πιστεύω ότι ένα πρόβλημα που χ</w:t>
      </w:r>
      <w:r>
        <w:rPr>
          <w:rFonts w:eastAsia="Times New Roman"/>
          <w:color w:val="000000" w:themeColor="text1"/>
          <w:szCs w:val="24"/>
        </w:rPr>
        <w:t xml:space="preserve">ρόνια </w:t>
      </w:r>
      <w:r w:rsidRPr="004A1B37">
        <w:rPr>
          <w:rFonts w:eastAsia="Times New Roman"/>
          <w:color w:val="000000" w:themeColor="text1"/>
          <w:szCs w:val="24"/>
        </w:rPr>
        <w:t>ταλ</w:t>
      </w:r>
      <w:r>
        <w:rPr>
          <w:rFonts w:eastAsia="Times New Roman"/>
          <w:color w:val="000000" w:themeColor="text1"/>
          <w:szCs w:val="24"/>
        </w:rPr>
        <w:t>ά</w:t>
      </w:r>
      <w:r w:rsidRPr="004A1B37">
        <w:rPr>
          <w:rFonts w:eastAsia="Times New Roman"/>
          <w:color w:val="000000" w:themeColor="text1"/>
          <w:szCs w:val="24"/>
        </w:rPr>
        <w:t>νιζε</w:t>
      </w:r>
      <w:r>
        <w:rPr>
          <w:rFonts w:eastAsia="Times New Roman"/>
          <w:color w:val="000000" w:themeColor="text1"/>
          <w:szCs w:val="24"/>
        </w:rPr>
        <w:t xml:space="preserve"> την ε</w:t>
      </w:r>
      <w:r w:rsidRPr="004A1B37">
        <w:rPr>
          <w:rFonts w:eastAsia="Times New Roman"/>
          <w:color w:val="000000" w:themeColor="text1"/>
          <w:szCs w:val="24"/>
        </w:rPr>
        <w:t>λληνική κοινωνία θα βρει την ο</w:t>
      </w:r>
      <w:r w:rsidRPr="004A1B37">
        <w:rPr>
          <w:rFonts w:eastAsia="Times New Roman"/>
          <w:color w:val="000000" w:themeColor="text1"/>
          <w:szCs w:val="24"/>
        </w:rPr>
        <w:t>ριστική και τη</w:t>
      </w:r>
      <w:r>
        <w:rPr>
          <w:rFonts w:eastAsia="Times New Roman"/>
          <w:color w:val="000000" w:themeColor="text1"/>
          <w:szCs w:val="24"/>
        </w:rPr>
        <w:t xml:space="preserve"> σωστή του λύση.</w:t>
      </w:r>
    </w:p>
    <w:p w14:paraId="678A4165" w14:textId="77777777" w:rsidR="0099759A" w:rsidRDefault="00FE124F">
      <w:pPr>
        <w:spacing w:line="600" w:lineRule="auto"/>
        <w:ind w:firstLine="720"/>
        <w:contextualSpacing/>
        <w:jc w:val="both"/>
        <w:rPr>
          <w:rFonts w:eastAsia="Times New Roman"/>
          <w:color w:val="000000" w:themeColor="text1"/>
          <w:szCs w:val="24"/>
        </w:rPr>
      </w:pPr>
      <w:r w:rsidRPr="004A1B37">
        <w:rPr>
          <w:rFonts w:eastAsia="Times New Roman"/>
          <w:color w:val="000000" w:themeColor="text1"/>
          <w:szCs w:val="24"/>
        </w:rPr>
        <w:t>Θα σταθώ</w:t>
      </w:r>
      <w:r>
        <w:rPr>
          <w:rFonts w:eastAsia="Times New Roman"/>
          <w:color w:val="000000" w:themeColor="text1"/>
          <w:szCs w:val="24"/>
        </w:rPr>
        <w:t>,</w:t>
      </w:r>
      <w:r w:rsidRPr="004A1B37">
        <w:rPr>
          <w:rFonts w:eastAsia="Times New Roman"/>
          <w:color w:val="000000" w:themeColor="text1"/>
          <w:szCs w:val="24"/>
        </w:rPr>
        <w:t xml:space="preserve"> </w:t>
      </w:r>
      <w:r>
        <w:rPr>
          <w:rFonts w:eastAsia="Times New Roman"/>
          <w:color w:val="000000" w:themeColor="text1"/>
          <w:szCs w:val="24"/>
        </w:rPr>
        <w:t>όμως,</w:t>
      </w:r>
      <w:r w:rsidRPr="004A1B37">
        <w:rPr>
          <w:rFonts w:eastAsia="Times New Roman"/>
          <w:color w:val="000000" w:themeColor="text1"/>
          <w:szCs w:val="24"/>
        </w:rPr>
        <w:t xml:space="preserve"> ιδιαίτερα</w:t>
      </w:r>
      <w:r>
        <w:rPr>
          <w:rFonts w:eastAsia="Times New Roman"/>
          <w:color w:val="000000" w:themeColor="text1"/>
          <w:szCs w:val="24"/>
        </w:rPr>
        <w:t>, ό</w:t>
      </w:r>
      <w:r w:rsidRPr="004A1B37">
        <w:rPr>
          <w:rFonts w:eastAsia="Times New Roman"/>
          <w:color w:val="000000" w:themeColor="text1"/>
          <w:szCs w:val="24"/>
        </w:rPr>
        <w:t>πως είπα</w:t>
      </w:r>
      <w:r>
        <w:rPr>
          <w:rFonts w:eastAsia="Times New Roman"/>
          <w:color w:val="000000" w:themeColor="text1"/>
          <w:szCs w:val="24"/>
        </w:rPr>
        <w:t>, στα εξής,</w:t>
      </w:r>
      <w:r w:rsidRPr="004A1B37">
        <w:rPr>
          <w:rFonts w:eastAsia="Times New Roman"/>
          <w:color w:val="000000" w:themeColor="text1"/>
          <w:szCs w:val="24"/>
        </w:rPr>
        <w:t xml:space="preserve"> γιατί ειπώθηκαν πολλά και πρέπει να απαντηθούν</w:t>
      </w:r>
      <w:r>
        <w:rPr>
          <w:rFonts w:eastAsia="Times New Roman"/>
          <w:color w:val="000000" w:themeColor="text1"/>
          <w:szCs w:val="24"/>
        </w:rPr>
        <w:t>,</w:t>
      </w:r>
      <w:r w:rsidRPr="004A1B37">
        <w:rPr>
          <w:rFonts w:eastAsia="Times New Roman"/>
          <w:color w:val="000000" w:themeColor="text1"/>
          <w:szCs w:val="24"/>
        </w:rPr>
        <w:t xml:space="preserve"> μ</w:t>
      </w:r>
      <w:r>
        <w:rPr>
          <w:rFonts w:eastAsia="Times New Roman"/>
          <w:color w:val="000000" w:themeColor="text1"/>
          <w:szCs w:val="24"/>
        </w:rPr>
        <w:t>ι</w:t>
      </w:r>
      <w:r w:rsidRPr="004A1B37">
        <w:rPr>
          <w:rFonts w:eastAsia="Times New Roman"/>
          <w:color w:val="000000" w:themeColor="text1"/>
          <w:szCs w:val="24"/>
        </w:rPr>
        <w:t>α και για έν</w:t>
      </w:r>
      <w:r>
        <w:rPr>
          <w:rFonts w:eastAsia="Times New Roman"/>
          <w:color w:val="000000" w:themeColor="text1"/>
          <w:szCs w:val="24"/>
        </w:rPr>
        <w:t>α μεγάλο μέρος της διαδικασίας α</w:t>
      </w:r>
      <w:r w:rsidRPr="004A1B37">
        <w:rPr>
          <w:rFonts w:eastAsia="Times New Roman"/>
          <w:color w:val="000000" w:themeColor="text1"/>
          <w:szCs w:val="24"/>
        </w:rPr>
        <w:t xml:space="preserve">υτής που αφορά γενικά τα θέματα βόσκησης και διαχείρισης </w:t>
      </w:r>
      <w:r>
        <w:rPr>
          <w:rFonts w:eastAsia="Times New Roman"/>
          <w:color w:val="000000" w:themeColor="text1"/>
          <w:szCs w:val="24"/>
        </w:rPr>
        <w:t>κτηνο</w:t>
      </w:r>
      <w:r w:rsidRPr="004A1B37">
        <w:rPr>
          <w:rFonts w:eastAsia="Times New Roman"/>
          <w:color w:val="000000" w:themeColor="text1"/>
          <w:szCs w:val="24"/>
        </w:rPr>
        <w:t>τροφίας είχα τη σχετι</w:t>
      </w:r>
      <w:r w:rsidRPr="004A1B37">
        <w:rPr>
          <w:rFonts w:eastAsia="Times New Roman"/>
          <w:color w:val="000000" w:themeColor="text1"/>
          <w:szCs w:val="24"/>
        </w:rPr>
        <w:t>κή ευθύνη</w:t>
      </w:r>
      <w:r>
        <w:rPr>
          <w:rFonts w:eastAsia="Times New Roman"/>
          <w:color w:val="000000" w:themeColor="text1"/>
          <w:szCs w:val="24"/>
        </w:rPr>
        <w:t>.</w:t>
      </w:r>
    </w:p>
    <w:p w14:paraId="678A4166"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Ξ</w:t>
      </w:r>
      <w:r w:rsidRPr="004A1B37">
        <w:rPr>
          <w:rFonts w:eastAsia="Times New Roman"/>
          <w:color w:val="000000" w:themeColor="text1"/>
          <w:szCs w:val="24"/>
        </w:rPr>
        <w:t>εκαθαρίζω</w:t>
      </w:r>
      <w:r>
        <w:rPr>
          <w:rFonts w:eastAsia="Times New Roman"/>
          <w:color w:val="000000" w:themeColor="text1"/>
          <w:szCs w:val="24"/>
        </w:rPr>
        <w:t>,</w:t>
      </w:r>
      <w:r w:rsidRPr="004A1B37">
        <w:rPr>
          <w:rFonts w:eastAsia="Times New Roman"/>
          <w:color w:val="000000" w:themeColor="text1"/>
          <w:szCs w:val="24"/>
        </w:rPr>
        <w:t xml:space="preserve"> πρώτα</w:t>
      </w:r>
      <w:r>
        <w:rPr>
          <w:rFonts w:eastAsia="Times New Roman"/>
          <w:color w:val="000000" w:themeColor="text1"/>
          <w:szCs w:val="24"/>
        </w:rPr>
        <w:t>-</w:t>
      </w:r>
      <w:r w:rsidRPr="004A1B37">
        <w:rPr>
          <w:rFonts w:eastAsia="Times New Roman"/>
          <w:color w:val="000000" w:themeColor="text1"/>
          <w:szCs w:val="24"/>
        </w:rPr>
        <w:t>πρώτα</w:t>
      </w:r>
      <w:r>
        <w:rPr>
          <w:rFonts w:eastAsia="Times New Roman"/>
          <w:color w:val="000000" w:themeColor="text1"/>
          <w:szCs w:val="24"/>
        </w:rPr>
        <w:t>,</w:t>
      </w:r>
      <w:r w:rsidRPr="004A1B37">
        <w:rPr>
          <w:rFonts w:eastAsia="Times New Roman"/>
          <w:color w:val="000000" w:themeColor="text1"/>
          <w:szCs w:val="24"/>
        </w:rPr>
        <w:t xml:space="preserve"> ένα πράγμα</w:t>
      </w:r>
      <w:r>
        <w:rPr>
          <w:rFonts w:eastAsia="Times New Roman"/>
          <w:color w:val="000000" w:themeColor="text1"/>
          <w:szCs w:val="24"/>
        </w:rPr>
        <w:t>, ό</w:t>
      </w:r>
      <w:r w:rsidRPr="004A1B37">
        <w:rPr>
          <w:rFonts w:eastAsia="Times New Roman"/>
          <w:color w:val="000000" w:themeColor="text1"/>
          <w:szCs w:val="24"/>
        </w:rPr>
        <w:t>τι ακ</w:t>
      </w:r>
      <w:r>
        <w:rPr>
          <w:rFonts w:eastAsia="Times New Roman"/>
          <w:color w:val="000000" w:themeColor="text1"/>
          <w:szCs w:val="24"/>
        </w:rPr>
        <w:t>όμη, δ</w:t>
      </w:r>
      <w:r w:rsidRPr="004A1B37">
        <w:rPr>
          <w:rFonts w:eastAsia="Times New Roman"/>
          <w:color w:val="000000" w:themeColor="text1"/>
          <w:szCs w:val="24"/>
        </w:rPr>
        <w:t>υστυχώς</w:t>
      </w:r>
      <w:r>
        <w:rPr>
          <w:rFonts w:eastAsia="Times New Roman"/>
          <w:color w:val="000000" w:themeColor="text1"/>
          <w:szCs w:val="24"/>
        </w:rPr>
        <w:t>,</w:t>
      </w:r>
      <w:r w:rsidRPr="004A1B37">
        <w:rPr>
          <w:rFonts w:eastAsia="Times New Roman"/>
          <w:color w:val="000000" w:themeColor="text1"/>
          <w:szCs w:val="24"/>
        </w:rPr>
        <w:t xml:space="preserve"> δεν έχουν </w:t>
      </w:r>
      <w:r>
        <w:rPr>
          <w:rFonts w:eastAsia="Times New Roman"/>
          <w:color w:val="000000" w:themeColor="text1"/>
          <w:szCs w:val="24"/>
        </w:rPr>
        <w:t xml:space="preserve">αντιληφθεί </w:t>
      </w:r>
      <w:r w:rsidRPr="004A1B37">
        <w:rPr>
          <w:rFonts w:eastAsia="Times New Roman"/>
          <w:color w:val="000000" w:themeColor="text1"/>
          <w:szCs w:val="24"/>
        </w:rPr>
        <w:t xml:space="preserve">πολλοί συνάδελφοί τους όρους </w:t>
      </w:r>
      <w:r>
        <w:rPr>
          <w:rFonts w:eastAsia="Times New Roman"/>
          <w:color w:val="000000" w:themeColor="text1"/>
          <w:szCs w:val="24"/>
        </w:rPr>
        <w:t>«</w:t>
      </w:r>
      <w:r w:rsidRPr="004A1B37">
        <w:rPr>
          <w:rFonts w:eastAsia="Times New Roman"/>
          <w:color w:val="000000" w:themeColor="text1"/>
          <w:szCs w:val="24"/>
        </w:rPr>
        <w:t>βοσκήσιμες γαίες</w:t>
      </w:r>
      <w:r>
        <w:rPr>
          <w:rFonts w:eastAsia="Times New Roman"/>
          <w:color w:val="000000" w:themeColor="text1"/>
          <w:szCs w:val="24"/>
        </w:rPr>
        <w:t>» και «β</w:t>
      </w:r>
      <w:r w:rsidRPr="004A1B37">
        <w:rPr>
          <w:rFonts w:eastAsia="Times New Roman"/>
          <w:color w:val="000000" w:themeColor="text1"/>
          <w:szCs w:val="24"/>
        </w:rPr>
        <w:t>οσκό</w:t>
      </w:r>
      <w:r>
        <w:rPr>
          <w:rFonts w:eastAsia="Times New Roman"/>
          <w:color w:val="000000" w:themeColor="text1"/>
          <w:szCs w:val="24"/>
        </w:rPr>
        <w:t>τοποι». Β</w:t>
      </w:r>
      <w:r w:rsidRPr="004A1B37">
        <w:rPr>
          <w:rFonts w:eastAsia="Times New Roman"/>
          <w:color w:val="000000" w:themeColor="text1"/>
          <w:szCs w:val="24"/>
        </w:rPr>
        <w:t>οσκήσιμες γαίες λέγονται αυτές οι εκτάσεις που στη χώρα μας β</w:t>
      </w:r>
      <w:r>
        <w:rPr>
          <w:rFonts w:eastAsia="Times New Roman"/>
          <w:color w:val="000000" w:themeColor="text1"/>
          <w:szCs w:val="24"/>
        </w:rPr>
        <w:t>όσκονται. Α</w:t>
      </w:r>
      <w:r w:rsidRPr="004A1B37">
        <w:rPr>
          <w:rFonts w:eastAsia="Times New Roman"/>
          <w:color w:val="000000" w:themeColor="text1"/>
          <w:szCs w:val="24"/>
        </w:rPr>
        <w:t>υτές οι εκτάσεις</w:t>
      </w:r>
      <w:r>
        <w:rPr>
          <w:rFonts w:eastAsia="Times New Roman"/>
          <w:color w:val="000000" w:themeColor="text1"/>
          <w:szCs w:val="24"/>
        </w:rPr>
        <w:t xml:space="preserve">, λοιπόν, </w:t>
      </w:r>
      <w:r w:rsidRPr="004A1B37">
        <w:rPr>
          <w:rFonts w:eastAsia="Times New Roman"/>
          <w:color w:val="000000" w:themeColor="text1"/>
          <w:szCs w:val="24"/>
        </w:rPr>
        <w:t>που β</w:t>
      </w:r>
      <w:r>
        <w:rPr>
          <w:rFonts w:eastAsia="Times New Roman"/>
          <w:color w:val="000000" w:themeColor="text1"/>
          <w:szCs w:val="24"/>
        </w:rPr>
        <w:t>όσ</w:t>
      </w:r>
      <w:r w:rsidRPr="004A1B37">
        <w:rPr>
          <w:rFonts w:eastAsia="Times New Roman"/>
          <w:color w:val="000000" w:themeColor="text1"/>
          <w:szCs w:val="24"/>
        </w:rPr>
        <w:t xml:space="preserve">κονται δεν θεωρούνται όλες από </w:t>
      </w:r>
      <w:r>
        <w:rPr>
          <w:rFonts w:eastAsia="Times New Roman"/>
          <w:color w:val="000000" w:themeColor="text1"/>
          <w:szCs w:val="24"/>
        </w:rPr>
        <w:t>πλευράς Ευρωπαϊκής Επ</w:t>
      </w:r>
      <w:r w:rsidRPr="004A1B37">
        <w:rPr>
          <w:rFonts w:eastAsia="Times New Roman"/>
          <w:color w:val="000000" w:themeColor="text1"/>
          <w:szCs w:val="24"/>
        </w:rPr>
        <w:t>ιτροπής επιλέξιμες</w:t>
      </w:r>
      <w:r>
        <w:rPr>
          <w:rFonts w:eastAsia="Times New Roman"/>
          <w:color w:val="000000" w:themeColor="text1"/>
          <w:szCs w:val="24"/>
        </w:rPr>
        <w:t>. Θεωρούνται ένα</w:t>
      </w:r>
      <w:r w:rsidRPr="004A1B37">
        <w:rPr>
          <w:rFonts w:eastAsia="Times New Roman"/>
          <w:color w:val="000000" w:themeColor="text1"/>
          <w:szCs w:val="24"/>
        </w:rPr>
        <w:t xml:space="preserve"> μέρος αυτών και αυτές που θεωρούνται επιλέξιμες</w:t>
      </w:r>
      <w:r>
        <w:rPr>
          <w:rFonts w:eastAsia="Times New Roman"/>
          <w:color w:val="000000" w:themeColor="text1"/>
          <w:szCs w:val="24"/>
        </w:rPr>
        <w:t>,</w:t>
      </w:r>
      <w:r w:rsidRPr="004A1B37">
        <w:rPr>
          <w:rFonts w:eastAsia="Times New Roman"/>
          <w:color w:val="000000" w:themeColor="text1"/>
          <w:szCs w:val="24"/>
        </w:rPr>
        <w:t xml:space="preserve"> για να </w:t>
      </w:r>
      <w:r>
        <w:rPr>
          <w:rFonts w:eastAsia="Times New Roman"/>
          <w:color w:val="000000" w:themeColor="text1"/>
          <w:szCs w:val="24"/>
        </w:rPr>
        <w:t>συνδεθούν με δικαιώματα, ονομάζονται</w:t>
      </w:r>
      <w:r w:rsidRPr="004A1B37">
        <w:rPr>
          <w:rFonts w:eastAsia="Times New Roman"/>
          <w:color w:val="000000" w:themeColor="text1"/>
          <w:szCs w:val="24"/>
        </w:rPr>
        <w:t xml:space="preserve"> βοσκ</w:t>
      </w:r>
      <w:r>
        <w:rPr>
          <w:rFonts w:eastAsia="Times New Roman"/>
          <w:color w:val="000000" w:themeColor="text1"/>
          <w:szCs w:val="24"/>
        </w:rPr>
        <w:t xml:space="preserve">ότοποι. Είναι πολύ απλά τα </w:t>
      </w:r>
      <w:r w:rsidRPr="004A1B37">
        <w:rPr>
          <w:rFonts w:eastAsia="Times New Roman"/>
          <w:color w:val="000000" w:themeColor="text1"/>
          <w:szCs w:val="24"/>
        </w:rPr>
        <w:t>πράγματα</w:t>
      </w:r>
      <w:r>
        <w:rPr>
          <w:rFonts w:eastAsia="Times New Roman"/>
          <w:color w:val="000000" w:themeColor="text1"/>
          <w:szCs w:val="24"/>
        </w:rPr>
        <w:t>.</w:t>
      </w:r>
    </w:p>
    <w:p w14:paraId="678A4167"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Με τον ν.4351/</w:t>
      </w:r>
      <w:r w:rsidRPr="004A1B37">
        <w:rPr>
          <w:rFonts w:eastAsia="Times New Roman"/>
          <w:color w:val="000000" w:themeColor="text1"/>
          <w:szCs w:val="24"/>
        </w:rPr>
        <w:t>2015</w:t>
      </w:r>
      <w:r>
        <w:rPr>
          <w:rFonts w:eastAsia="Times New Roman"/>
          <w:color w:val="000000" w:themeColor="text1"/>
          <w:szCs w:val="24"/>
        </w:rPr>
        <w:t xml:space="preserve">, λοιπόν, </w:t>
      </w:r>
      <w:r w:rsidRPr="004A1B37">
        <w:rPr>
          <w:rFonts w:eastAsia="Times New Roman"/>
          <w:color w:val="000000" w:themeColor="text1"/>
          <w:szCs w:val="24"/>
        </w:rPr>
        <w:t>για τις βοσκήσιμες γαίες</w:t>
      </w:r>
      <w:r>
        <w:rPr>
          <w:rFonts w:eastAsia="Times New Roman"/>
          <w:color w:val="000000" w:themeColor="text1"/>
          <w:szCs w:val="24"/>
        </w:rPr>
        <w:t xml:space="preserve"> -</w:t>
      </w:r>
      <w:r w:rsidRPr="004A1B37">
        <w:rPr>
          <w:rFonts w:eastAsia="Times New Roman"/>
          <w:color w:val="000000" w:themeColor="text1"/>
          <w:szCs w:val="24"/>
        </w:rPr>
        <w:t xml:space="preserve">που </w:t>
      </w:r>
      <w:r>
        <w:rPr>
          <w:rFonts w:eastAsia="Times New Roman"/>
          <w:color w:val="000000" w:themeColor="text1"/>
          <w:szCs w:val="24"/>
        </w:rPr>
        <w:t xml:space="preserve">εγώ τον θεωρώ εμβληματικό </w:t>
      </w:r>
      <w:r w:rsidRPr="004A1B37">
        <w:rPr>
          <w:rFonts w:eastAsia="Times New Roman"/>
          <w:color w:val="000000" w:themeColor="text1"/>
          <w:szCs w:val="24"/>
        </w:rPr>
        <w:t xml:space="preserve">για </w:t>
      </w:r>
      <w:r>
        <w:rPr>
          <w:rFonts w:eastAsia="Times New Roman"/>
          <w:color w:val="000000" w:themeColor="text1"/>
          <w:szCs w:val="24"/>
        </w:rPr>
        <w:t xml:space="preserve">την κτηνοτροφία- μπήκε για </w:t>
      </w:r>
      <w:r w:rsidRPr="004A1B37">
        <w:rPr>
          <w:rFonts w:eastAsia="Times New Roman"/>
          <w:color w:val="000000" w:themeColor="text1"/>
          <w:szCs w:val="24"/>
        </w:rPr>
        <w:lastRenderedPageBreak/>
        <w:t xml:space="preserve">πρώτη φορά στο νομικό οπλοστάσιο της </w:t>
      </w:r>
      <w:r>
        <w:rPr>
          <w:rFonts w:eastAsia="Times New Roman"/>
          <w:color w:val="000000" w:themeColor="text1"/>
          <w:szCs w:val="24"/>
        </w:rPr>
        <w:t>χώρας μας ο Ε</w:t>
      </w:r>
      <w:r w:rsidRPr="004A1B37">
        <w:rPr>
          <w:rFonts w:eastAsia="Times New Roman"/>
          <w:color w:val="000000" w:themeColor="text1"/>
          <w:szCs w:val="24"/>
        </w:rPr>
        <w:t xml:space="preserve">θνικός </w:t>
      </w:r>
      <w:r>
        <w:rPr>
          <w:rFonts w:eastAsia="Times New Roman"/>
          <w:color w:val="000000" w:themeColor="text1"/>
          <w:szCs w:val="24"/>
        </w:rPr>
        <w:t xml:space="preserve">Χάρτης Βοσκήσιμων Γαιών και </w:t>
      </w:r>
      <w:r w:rsidRPr="004A1B37">
        <w:rPr>
          <w:rFonts w:eastAsia="Times New Roman"/>
          <w:color w:val="000000" w:themeColor="text1"/>
          <w:szCs w:val="24"/>
        </w:rPr>
        <w:t>καθιερώθηκε ως υποχρέωση της πολιτείας η σύνταξη των διαχειριστικών σχεδίων βόσκησης</w:t>
      </w:r>
      <w:r w:rsidRPr="004A1B37">
        <w:rPr>
          <w:rFonts w:eastAsia="Times New Roman"/>
          <w:color w:val="000000" w:themeColor="text1"/>
          <w:szCs w:val="24"/>
        </w:rPr>
        <w:t xml:space="preserve"> αυτών </w:t>
      </w:r>
      <w:r>
        <w:rPr>
          <w:rFonts w:eastAsia="Times New Roman"/>
          <w:color w:val="000000" w:themeColor="text1"/>
          <w:szCs w:val="24"/>
        </w:rPr>
        <w:t xml:space="preserve">των εκτάσεων. Αυτό έγινε </w:t>
      </w:r>
      <w:r w:rsidRPr="004A1B37">
        <w:rPr>
          <w:rFonts w:eastAsia="Times New Roman"/>
          <w:color w:val="000000" w:themeColor="text1"/>
          <w:szCs w:val="24"/>
        </w:rPr>
        <w:t>για πρώτη φορά</w:t>
      </w:r>
      <w:r>
        <w:rPr>
          <w:rFonts w:eastAsia="Times New Roman"/>
          <w:color w:val="000000" w:themeColor="text1"/>
          <w:szCs w:val="24"/>
        </w:rPr>
        <w:t>.</w:t>
      </w:r>
    </w:p>
    <w:p w14:paraId="678A4168"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Δύο ήταν οι στόχοι </w:t>
      </w:r>
      <w:r w:rsidRPr="004A1B37">
        <w:rPr>
          <w:rFonts w:eastAsia="Times New Roman"/>
          <w:color w:val="000000" w:themeColor="text1"/>
          <w:szCs w:val="24"/>
        </w:rPr>
        <w:t xml:space="preserve">της συγκεκριμένης </w:t>
      </w:r>
      <w:r>
        <w:rPr>
          <w:rFonts w:eastAsia="Times New Roman"/>
          <w:color w:val="000000" w:themeColor="text1"/>
          <w:szCs w:val="24"/>
        </w:rPr>
        <w:t>ρύθμισης: Ο πρώτος ήταν να ορθολογικοποιήσουμε τις επιλέξιμε</w:t>
      </w:r>
      <w:r w:rsidRPr="004A1B37">
        <w:rPr>
          <w:rFonts w:eastAsia="Times New Roman"/>
          <w:color w:val="000000" w:themeColor="text1"/>
          <w:szCs w:val="24"/>
        </w:rPr>
        <w:t xml:space="preserve">ς </w:t>
      </w:r>
      <w:r>
        <w:rPr>
          <w:rFonts w:eastAsia="Times New Roman"/>
          <w:color w:val="000000" w:themeColor="text1"/>
          <w:szCs w:val="24"/>
        </w:rPr>
        <w:t xml:space="preserve">για βόσκηση </w:t>
      </w:r>
      <w:r w:rsidRPr="004A1B37">
        <w:rPr>
          <w:rFonts w:eastAsia="Times New Roman"/>
          <w:color w:val="000000" w:themeColor="text1"/>
          <w:szCs w:val="24"/>
        </w:rPr>
        <w:t>εκτάσ</w:t>
      </w:r>
      <w:r>
        <w:rPr>
          <w:rFonts w:eastAsia="Times New Roman"/>
          <w:color w:val="000000" w:themeColor="text1"/>
          <w:szCs w:val="24"/>
        </w:rPr>
        <w:t>ει</w:t>
      </w:r>
      <w:r w:rsidRPr="004A1B37">
        <w:rPr>
          <w:rFonts w:eastAsia="Times New Roman"/>
          <w:color w:val="000000" w:themeColor="text1"/>
          <w:szCs w:val="24"/>
        </w:rPr>
        <w:t>ς</w:t>
      </w:r>
      <w:r>
        <w:rPr>
          <w:rFonts w:eastAsia="Times New Roman"/>
          <w:color w:val="000000" w:themeColor="text1"/>
          <w:szCs w:val="24"/>
        </w:rPr>
        <w:t>,</w:t>
      </w:r>
      <w:r w:rsidRPr="004A1B37">
        <w:rPr>
          <w:rFonts w:eastAsia="Times New Roman"/>
          <w:color w:val="000000" w:themeColor="text1"/>
          <w:szCs w:val="24"/>
        </w:rPr>
        <w:t xml:space="preserve"> για να κατοχυρώσουμε </w:t>
      </w:r>
      <w:r>
        <w:rPr>
          <w:rFonts w:eastAsia="Times New Roman"/>
          <w:color w:val="000000" w:themeColor="text1"/>
          <w:szCs w:val="24"/>
        </w:rPr>
        <w:t xml:space="preserve">μέσα από </w:t>
      </w:r>
      <w:r w:rsidRPr="004A1B37">
        <w:rPr>
          <w:rFonts w:eastAsia="Times New Roman"/>
          <w:color w:val="000000" w:themeColor="text1"/>
          <w:szCs w:val="24"/>
        </w:rPr>
        <w:t xml:space="preserve">την προσθήκη και </w:t>
      </w:r>
      <w:r>
        <w:rPr>
          <w:rFonts w:eastAsia="Times New Roman"/>
          <w:color w:val="000000" w:themeColor="text1"/>
          <w:szCs w:val="24"/>
        </w:rPr>
        <w:t xml:space="preserve">άλλων εκτάσεων </w:t>
      </w:r>
      <w:r w:rsidRPr="004A1B37">
        <w:rPr>
          <w:rFonts w:eastAsia="Times New Roman"/>
          <w:color w:val="000000" w:themeColor="text1"/>
          <w:szCs w:val="24"/>
        </w:rPr>
        <w:t xml:space="preserve">τα δικαιώματα </w:t>
      </w:r>
      <w:r>
        <w:rPr>
          <w:rFonts w:eastAsia="Times New Roman"/>
          <w:color w:val="000000" w:themeColor="text1"/>
          <w:szCs w:val="24"/>
        </w:rPr>
        <w:t xml:space="preserve">σε </w:t>
      </w:r>
      <w:r w:rsidRPr="004A1B37">
        <w:rPr>
          <w:rFonts w:eastAsia="Times New Roman"/>
          <w:color w:val="000000" w:themeColor="text1"/>
          <w:szCs w:val="24"/>
        </w:rPr>
        <w:t>ενισχύσ</w:t>
      </w:r>
      <w:r>
        <w:rPr>
          <w:rFonts w:eastAsia="Times New Roman"/>
          <w:color w:val="000000" w:themeColor="text1"/>
          <w:szCs w:val="24"/>
        </w:rPr>
        <w:t>ε</w:t>
      </w:r>
      <w:r>
        <w:rPr>
          <w:rFonts w:eastAsia="Times New Roman"/>
          <w:color w:val="000000" w:themeColor="text1"/>
          <w:szCs w:val="24"/>
        </w:rPr>
        <w:t>ι</w:t>
      </w:r>
      <w:r w:rsidRPr="004A1B37">
        <w:rPr>
          <w:rFonts w:eastAsia="Times New Roman"/>
          <w:color w:val="000000" w:themeColor="text1"/>
          <w:szCs w:val="24"/>
        </w:rPr>
        <w:t xml:space="preserve">ς των </w:t>
      </w:r>
      <w:r>
        <w:rPr>
          <w:rFonts w:eastAsia="Times New Roman"/>
          <w:color w:val="000000" w:themeColor="text1"/>
          <w:szCs w:val="24"/>
        </w:rPr>
        <w:t>κτηνοτρόφων, αλλά και για να απο</w:t>
      </w:r>
      <w:r w:rsidRPr="004A1B37">
        <w:rPr>
          <w:rFonts w:eastAsia="Times New Roman"/>
          <w:color w:val="000000" w:themeColor="text1"/>
          <w:szCs w:val="24"/>
        </w:rPr>
        <w:t xml:space="preserve">φύγουμε </w:t>
      </w:r>
      <w:r>
        <w:rPr>
          <w:rFonts w:eastAsia="Times New Roman"/>
          <w:color w:val="000000" w:themeColor="text1"/>
          <w:szCs w:val="24"/>
        </w:rPr>
        <w:t>τα εκατοντάδες εκατομμύρια πρ</w:t>
      </w:r>
      <w:r>
        <w:rPr>
          <w:rFonts w:eastAsia="Times New Roman"/>
          <w:color w:val="000000" w:themeColor="text1"/>
          <w:szCs w:val="24"/>
        </w:rPr>
        <w:t>οστί</w:t>
      </w:r>
      <w:r>
        <w:rPr>
          <w:rFonts w:eastAsia="Times New Roman"/>
          <w:color w:val="000000" w:themeColor="text1"/>
          <w:szCs w:val="24"/>
        </w:rPr>
        <w:t>μων, που μετά</w:t>
      </w:r>
      <w:r w:rsidRPr="004A1B37">
        <w:rPr>
          <w:rFonts w:eastAsia="Times New Roman"/>
          <w:color w:val="000000" w:themeColor="text1"/>
          <w:szCs w:val="24"/>
        </w:rPr>
        <w:t xml:space="preserve"> από κάθε έλεγχο μας επ</w:t>
      </w:r>
      <w:r>
        <w:rPr>
          <w:rFonts w:eastAsia="Times New Roman"/>
          <w:color w:val="000000" w:themeColor="text1"/>
          <w:szCs w:val="24"/>
        </w:rPr>
        <w:t>έβαλ</w:t>
      </w:r>
      <w:r w:rsidRPr="004A1B37">
        <w:rPr>
          <w:rFonts w:eastAsia="Times New Roman"/>
          <w:color w:val="000000" w:themeColor="text1"/>
          <w:szCs w:val="24"/>
        </w:rPr>
        <w:t>ε η Ευρωπαϊκή Επιτροπή</w:t>
      </w:r>
      <w:r>
        <w:rPr>
          <w:rFonts w:eastAsia="Times New Roman"/>
          <w:color w:val="000000" w:themeColor="text1"/>
          <w:szCs w:val="24"/>
        </w:rPr>
        <w:t xml:space="preserve">. Ξεχνούν οι συνάδελφοι </w:t>
      </w:r>
      <w:r w:rsidRPr="004A1B37">
        <w:rPr>
          <w:rFonts w:eastAsia="Times New Roman"/>
          <w:color w:val="000000" w:themeColor="text1"/>
          <w:szCs w:val="24"/>
        </w:rPr>
        <w:t xml:space="preserve">των προηγούμενων κυβερνήσεων ότι </w:t>
      </w:r>
      <w:r>
        <w:rPr>
          <w:rFonts w:eastAsia="Times New Roman"/>
          <w:color w:val="000000" w:themeColor="text1"/>
          <w:szCs w:val="24"/>
        </w:rPr>
        <w:t xml:space="preserve">κάθε χρόνο </w:t>
      </w:r>
      <w:r w:rsidRPr="004A1B37">
        <w:rPr>
          <w:rFonts w:eastAsia="Times New Roman"/>
          <w:color w:val="000000" w:themeColor="text1"/>
          <w:szCs w:val="24"/>
        </w:rPr>
        <w:t xml:space="preserve">είχαμε </w:t>
      </w:r>
      <w:r>
        <w:rPr>
          <w:rFonts w:eastAsia="Times New Roman"/>
          <w:color w:val="000000" w:themeColor="text1"/>
          <w:szCs w:val="24"/>
        </w:rPr>
        <w:t>γύρω στα 150, 180, 200 εκατομμύρια πρόσ</w:t>
      </w:r>
      <w:r>
        <w:rPr>
          <w:rFonts w:eastAsia="Times New Roman"/>
          <w:color w:val="000000" w:themeColor="text1"/>
          <w:szCs w:val="24"/>
        </w:rPr>
        <w:t>τιμα γι’ αυτό το μεγάλο ζήτημα.</w:t>
      </w:r>
    </w:p>
    <w:p w14:paraId="678A4169"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Ο</w:t>
      </w:r>
      <w:r w:rsidRPr="004A1B37">
        <w:rPr>
          <w:rFonts w:eastAsia="Times New Roman"/>
          <w:color w:val="000000" w:themeColor="text1"/>
          <w:szCs w:val="24"/>
        </w:rPr>
        <w:t xml:space="preserve"> δεύτερος λόγος ήταν να κα</w:t>
      </w:r>
      <w:r>
        <w:rPr>
          <w:rFonts w:eastAsia="Times New Roman"/>
          <w:color w:val="000000" w:themeColor="text1"/>
          <w:szCs w:val="24"/>
        </w:rPr>
        <w:t xml:space="preserve">ταγράψουμε και να </w:t>
      </w:r>
      <w:r w:rsidRPr="004A1B37">
        <w:rPr>
          <w:rFonts w:eastAsia="Times New Roman"/>
          <w:color w:val="000000" w:themeColor="text1"/>
          <w:szCs w:val="24"/>
        </w:rPr>
        <w:t>αξιοπ</w:t>
      </w:r>
      <w:r>
        <w:rPr>
          <w:rFonts w:eastAsia="Times New Roman"/>
          <w:color w:val="000000" w:themeColor="text1"/>
          <w:szCs w:val="24"/>
        </w:rPr>
        <w:t>οιήσουμε σωστά για την κτηνοτροφία μας περίπου εξήντα εκατομμύρια στρέμματα δασικών εκτάσεων στη χώρα μας που σήμερα βόσκονται.</w:t>
      </w:r>
    </w:p>
    <w:p w14:paraId="678A416A"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Τον πρώτο, λοιπόν, στόχο π</w:t>
      </w:r>
      <w:r w:rsidRPr="004A1B37">
        <w:rPr>
          <w:rFonts w:eastAsia="Times New Roman"/>
          <w:color w:val="000000" w:themeColor="text1"/>
          <w:szCs w:val="24"/>
        </w:rPr>
        <w:t>ου σας είπα</w:t>
      </w:r>
      <w:r>
        <w:rPr>
          <w:rFonts w:eastAsia="Times New Roman"/>
          <w:color w:val="000000" w:themeColor="text1"/>
          <w:szCs w:val="24"/>
        </w:rPr>
        <w:t>,</w:t>
      </w:r>
      <w:r w:rsidRPr="004A1B37">
        <w:rPr>
          <w:rFonts w:eastAsia="Times New Roman"/>
          <w:color w:val="000000" w:themeColor="text1"/>
          <w:szCs w:val="24"/>
        </w:rPr>
        <w:t xml:space="preserve"> </w:t>
      </w:r>
      <w:r>
        <w:rPr>
          <w:rFonts w:eastAsia="Times New Roman"/>
          <w:color w:val="000000" w:themeColor="text1"/>
          <w:szCs w:val="24"/>
        </w:rPr>
        <w:t xml:space="preserve">τον </w:t>
      </w:r>
      <w:r w:rsidRPr="004A1B37">
        <w:rPr>
          <w:rFonts w:eastAsia="Times New Roman"/>
          <w:color w:val="000000" w:themeColor="text1"/>
          <w:szCs w:val="24"/>
        </w:rPr>
        <w:t>υπηρετήσ</w:t>
      </w:r>
      <w:r>
        <w:rPr>
          <w:rFonts w:eastAsia="Times New Roman"/>
          <w:color w:val="000000" w:themeColor="text1"/>
          <w:szCs w:val="24"/>
        </w:rPr>
        <w:t>αμε</w:t>
      </w:r>
      <w:r w:rsidRPr="004A1B37">
        <w:rPr>
          <w:rFonts w:eastAsia="Times New Roman"/>
          <w:color w:val="000000" w:themeColor="text1"/>
          <w:szCs w:val="24"/>
        </w:rPr>
        <w:t xml:space="preserve"> άμεσα με τη χαρτογράφηση </w:t>
      </w:r>
      <w:r>
        <w:rPr>
          <w:rFonts w:eastAsia="Times New Roman"/>
          <w:color w:val="000000" w:themeColor="text1"/>
          <w:szCs w:val="24"/>
        </w:rPr>
        <w:t xml:space="preserve">μέσω </w:t>
      </w:r>
      <w:r w:rsidRPr="004A1B37">
        <w:rPr>
          <w:rFonts w:eastAsia="Times New Roman"/>
          <w:color w:val="000000" w:themeColor="text1"/>
          <w:szCs w:val="24"/>
        </w:rPr>
        <w:t xml:space="preserve">των προσωρινών </w:t>
      </w:r>
      <w:r>
        <w:rPr>
          <w:rFonts w:eastAsia="Times New Roman"/>
          <w:color w:val="000000" w:themeColor="text1"/>
          <w:szCs w:val="24"/>
        </w:rPr>
        <w:t xml:space="preserve">–το </w:t>
      </w:r>
      <w:r>
        <w:rPr>
          <w:rFonts w:eastAsia="Times New Roman"/>
          <w:color w:val="000000" w:themeColor="text1"/>
          <w:szCs w:val="24"/>
        </w:rPr>
        <w:lastRenderedPageBreak/>
        <w:t xml:space="preserve">επαναλαμβάνω, καθώς το αγνοείτε εσκεμμένα- </w:t>
      </w:r>
      <w:r w:rsidRPr="004A1B37">
        <w:rPr>
          <w:rFonts w:eastAsia="Times New Roman"/>
          <w:color w:val="000000" w:themeColor="text1"/>
          <w:szCs w:val="24"/>
        </w:rPr>
        <w:t xml:space="preserve">διαχειριστικών σχεδίων </w:t>
      </w:r>
      <w:r>
        <w:rPr>
          <w:rFonts w:eastAsia="Times New Roman"/>
          <w:color w:val="000000" w:themeColor="text1"/>
          <w:szCs w:val="24"/>
        </w:rPr>
        <w:t xml:space="preserve">των βοσκήσιμων γαιών. Με τη χαρτογράφηση αυτή -ήταν απαραίτητη η χαρτογράφηση- και με  την αιτιολόγηση που κάναμε στην </w:t>
      </w:r>
      <w:r w:rsidRPr="004A1B37">
        <w:rPr>
          <w:rFonts w:eastAsia="Times New Roman"/>
          <w:color w:val="000000" w:themeColor="text1"/>
          <w:szCs w:val="24"/>
        </w:rPr>
        <w:t xml:space="preserve">Ευρωπαϊκή </w:t>
      </w:r>
      <w:r w:rsidRPr="004A1B37">
        <w:rPr>
          <w:rFonts w:eastAsia="Times New Roman"/>
          <w:color w:val="000000" w:themeColor="text1"/>
          <w:szCs w:val="24"/>
        </w:rPr>
        <w:t>Επιτροπή</w:t>
      </w:r>
      <w:r>
        <w:rPr>
          <w:rFonts w:eastAsia="Times New Roman"/>
          <w:color w:val="000000" w:themeColor="text1"/>
          <w:szCs w:val="24"/>
        </w:rPr>
        <w:t>,</w:t>
      </w:r>
      <w:r w:rsidRPr="004A1B37">
        <w:rPr>
          <w:rFonts w:eastAsia="Times New Roman"/>
          <w:color w:val="000000" w:themeColor="text1"/>
          <w:szCs w:val="24"/>
        </w:rPr>
        <w:t xml:space="preserve"> ζητήσα</w:t>
      </w:r>
      <w:r>
        <w:rPr>
          <w:rFonts w:eastAsia="Times New Roman"/>
          <w:color w:val="000000" w:themeColor="text1"/>
          <w:szCs w:val="24"/>
        </w:rPr>
        <w:t>με</w:t>
      </w:r>
      <w:r w:rsidRPr="004A1B37">
        <w:rPr>
          <w:rFonts w:eastAsia="Times New Roman"/>
          <w:color w:val="000000" w:themeColor="text1"/>
          <w:szCs w:val="24"/>
        </w:rPr>
        <w:t xml:space="preserve"> και πήρα</w:t>
      </w:r>
      <w:r>
        <w:rPr>
          <w:rFonts w:eastAsia="Times New Roman"/>
          <w:color w:val="000000" w:themeColor="text1"/>
          <w:szCs w:val="24"/>
        </w:rPr>
        <w:t>με</w:t>
      </w:r>
      <w:r w:rsidRPr="004A1B37">
        <w:rPr>
          <w:rFonts w:eastAsia="Times New Roman"/>
          <w:color w:val="000000" w:themeColor="text1"/>
          <w:szCs w:val="24"/>
        </w:rPr>
        <w:t xml:space="preserve"> τη σύμφωνη γνώμη της Ευρωπαϊκής Επιτροπής για έ</w:t>
      </w:r>
      <w:r>
        <w:rPr>
          <w:rFonts w:eastAsia="Times New Roman"/>
          <w:color w:val="000000" w:themeColor="text1"/>
          <w:szCs w:val="24"/>
        </w:rPr>
        <w:t>νταξη</w:t>
      </w:r>
      <w:r w:rsidRPr="004A1B37">
        <w:rPr>
          <w:rFonts w:eastAsia="Times New Roman"/>
          <w:color w:val="000000" w:themeColor="text1"/>
          <w:szCs w:val="24"/>
        </w:rPr>
        <w:t xml:space="preserve"> της επιλεξιμότητας αυτ</w:t>
      </w:r>
      <w:r>
        <w:rPr>
          <w:rFonts w:eastAsia="Times New Roman"/>
          <w:color w:val="000000" w:themeColor="text1"/>
          <w:szCs w:val="24"/>
        </w:rPr>
        <w:t xml:space="preserve">ών των εκτάσεων </w:t>
      </w:r>
      <w:r w:rsidRPr="004A1B37">
        <w:rPr>
          <w:rFonts w:eastAsia="Times New Roman"/>
          <w:color w:val="000000" w:themeColor="text1"/>
          <w:szCs w:val="24"/>
        </w:rPr>
        <w:t xml:space="preserve">που είπατε προηγουμένως </w:t>
      </w:r>
      <w:r>
        <w:rPr>
          <w:rFonts w:eastAsia="Times New Roman"/>
          <w:color w:val="000000" w:themeColor="text1"/>
          <w:szCs w:val="24"/>
        </w:rPr>
        <w:t xml:space="preserve">με ποώδη, αλλά και ξυλώδη βλάστηση. Αυτό, </w:t>
      </w:r>
      <w:r>
        <w:rPr>
          <w:rFonts w:eastAsia="Times New Roman"/>
          <w:color w:val="000000" w:themeColor="text1"/>
          <w:szCs w:val="24"/>
        </w:rPr>
        <w:t>όμως,</w:t>
      </w:r>
      <w:r>
        <w:rPr>
          <w:rFonts w:eastAsia="Times New Roman"/>
          <w:color w:val="000000" w:themeColor="text1"/>
          <w:szCs w:val="24"/>
        </w:rPr>
        <w:t xml:space="preserve"> χρειαζόταν μια διαδικασία χρόνων, διότι </w:t>
      </w:r>
      <w:r w:rsidRPr="004A1B37">
        <w:rPr>
          <w:rFonts w:eastAsia="Times New Roman"/>
          <w:color w:val="000000" w:themeColor="text1"/>
          <w:szCs w:val="24"/>
        </w:rPr>
        <w:t xml:space="preserve">έπρεπε να </w:t>
      </w:r>
      <w:r>
        <w:rPr>
          <w:rFonts w:eastAsia="Times New Roman"/>
          <w:color w:val="000000" w:themeColor="text1"/>
          <w:szCs w:val="24"/>
        </w:rPr>
        <w:t>έχουμε</w:t>
      </w:r>
      <w:r w:rsidRPr="004A1B37">
        <w:rPr>
          <w:rFonts w:eastAsia="Times New Roman"/>
          <w:color w:val="000000" w:themeColor="text1"/>
          <w:szCs w:val="24"/>
        </w:rPr>
        <w:t xml:space="preserve"> καταγε</w:t>
      </w:r>
      <w:r w:rsidRPr="004A1B37">
        <w:rPr>
          <w:rFonts w:eastAsia="Times New Roman"/>
          <w:color w:val="000000" w:themeColor="text1"/>
          <w:szCs w:val="24"/>
        </w:rPr>
        <w:t>γραμμένες αυτές τις εκτάσεις</w:t>
      </w:r>
      <w:r>
        <w:rPr>
          <w:rFonts w:eastAsia="Times New Roman"/>
          <w:color w:val="000000" w:themeColor="text1"/>
          <w:szCs w:val="24"/>
        </w:rPr>
        <w:t xml:space="preserve">, για να μπορέσουμε να ζητήσουμε από την </w:t>
      </w:r>
      <w:r w:rsidRPr="004A1B37">
        <w:rPr>
          <w:rFonts w:eastAsia="Times New Roman"/>
          <w:color w:val="000000" w:themeColor="text1"/>
          <w:szCs w:val="24"/>
        </w:rPr>
        <w:t xml:space="preserve"> Ευρωπαϊκή Επιτροπή</w:t>
      </w:r>
      <w:r>
        <w:rPr>
          <w:rFonts w:eastAsia="Times New Roman"/>
          <w:color w:val="000000" w:themeColor="text1"/>
          <w:szCs w:val="24"/>
        </w:rPr>
        <w:t>,</w:t>
      </w:r>
      <w:r w:rsidRPr="004A1B37">
        <w:rPr>
          <w:rFonts w:eastAsia="Times New Roman"/>
          <w:color w:val="000000" w:themeColor="text1"/>
          <w:szCs w:val="24"/>
        </w:rPr>
        <w:t xml:space="preserve"> η οποία </w:t>
      </w:r>
      <w:r>
        <w:rPr>
          <w:rFonts w:eastAsia="Times New Roman"/>
          <w:color w:val="000000" w:themeColor="text1"/>
          <w:szCs w:val="24"/>
        </w:rPr>
        <w:t xml:space="preserve">όντως στο τέλος του </w:t>
      </w:r>
      <w:r w:rsidRPr="004A1B37">
        <w:rPr>
          <w:rFonts w:eastAsia="Times New Roman"/>
          <w:color w:val="000000" w:themeColor="text1"/>
          <w:szCs w:val="24"/>
        </w:rPr>
        <w:t>2017</w:t>
      </w:r>
      <w:r>
        <w:rPr>
          <w:rFonts w:eastAsia="Times New Roman"/>
          <w:color w:val="000000" w:themeColor="text1"/>
          <w:szCs w:val="24"/>
        </w:rPr>
        <w:t>,</w:t>
      </w:r>
      <w:r w:rsidRPr="004A1B37">
        <w:rPr>
          <w:rFonts w:eastAsia="Times New Roman"/>
          <w:color w:val="000000" w:themeColor="text1"/>
          <w:szCs w:val="24"/>
        </w:rPr>
        <w:t xml:space="preserve"> </w:t>
      </w:r>
      <w:r>
        <w:rPr>
          <w:rFonts w:eastAsia="Times New Roman"/>
          <w:color w:val="000000" w:themeColor="text1"/>
          <w:szCs w:val="24"/>
        </w:rPr>
        <w:t xml:space="preserve">μέσα από την πρόταση </w:t>
      </w:r>
      <w:r>
        <w:rPr>
          <w:rFonts w:eastAsia="Times New Roman"/>
          <w:color w:val="000000" w:themeColor="text1"/>
          <w:szCs w:val="24"/>
        </w:rPr>
        <w:t>«</w:t>
      </w:r>
      <w:r>
        <w:rPr>
          <w:rFonts w:eastAsia="Times New Roman"/>
          <w:color w:val="000000" w:themeColor="text1"/>
          <w:szCs w:val="24"/>
          <w:lang w:val="en-US"/>
        </w:rPr>
        <w:t>Omnibus</w:t>
      </w:r>
      <w:r>
        <w:rPr>
          <w:rFonts w:eastAsia="Times New Roman"/>
          <w:color w:val="000000" w:themeColor="text1"/>
          <w:szCs w:val="24"/>
        </w:rPr>
        <w:t>»</w:t>
      </w:r>
      <w:r w:rsidRPr="004C50CB">
        <w:rPr>
          <w:rFonts w:eastAsia="Times New Roman"/>
          <w:color w:val="000000" w:themeColor="text1"/>
          <w:szCs w:val="24"/>
        </w:rPr>
        <w:t xml:space="preserve"> </w:t>
      </w:r>
      <w:r>
        <w:rPr>
          <w:rFonts w:eastAsia="Times New Roman"/>
          <w:color w:val="000000" w:themeColor="text1"/>
          <w:szCs w:val="24"/>
        </w:rPr>
        <w:t>που έφερε για τη μερική αναθεώρηση της ΚΑΠ αποδέχθηκε το αίτημά μας. Π</w:t>
      </w:r>
      <w:r w:rsidRPr="004A1B37">
        <w:rPr>
          <w:rFonts w:eastAsia="Times New Roman"/>
          <w:color w:val="000000" w:themeColor="text1"/>
          <w:szCs w:val="24"/>
        </w:rPr>
        <w:t>εριμένουμε</w:t>
      </w:r>
      <w:r>
        <w:rPr>
          <w:rFonts w:eastAsia="Times New Roman"/>
          <w:color w:val="000000" w:themeColor="text1"/>
          <w:szCs w:val="24"/>
        </w:rPr>
        <w:t>, λ</w:t>
      </w:r>
      <w:r w:rsidRPr="004A1B37">
        <w:rPr>
          <w:rFonts w:eastAsia="Times New Roman"/>
          <w:color w:val="000000" w:themeColor="text1"/>
          <w:szCs w:val="24"/>
        </w:rPr>
        <w:t>οιπόν</w:t>
      </w:r>
      <w:r>
        <w:rPr>
          <w:rFonts w:eastAsia="Times New Roman"/>
          <w:color w:val="000000" w:themeColor="text1"/>
          <w:szCs w:val="24"/>
        </w:rPr>
        <w:t xml:space="preserve">, αυτό να </w:t>
      </w:r>
      <w:r w:rsidRPr="004A1B37">
        <w:rPr>
          <w:rFonts w:eastAsia="Times New Roman"/>
          <w:color w:val="000000" w:themeColor="text1"/>
          <w:szCs w:val="24"/>
        </w:rPr>
        <w:t>ορι</w:t>
      </w:r>
      <w:r w:rsidRPr="004A1B37">
        <w:rPr>
          <w:rFonts w:eastAsia="Times New Roman"/>
          <w:color w:val="000000" w:themeColor="text1"/>
          <w:szCs w:val="24"/>
        </w:rPr>
        <w:t xml:space="preserve">στικοποιηθεί μέχρι </w:t>
      </w:r>
      <w:r>
        <w:rPr>
          <w:rFonts w:eastAsia="Times New Roman"/>
          <w:color w:val="000000" w:themeColor="text1"/>
          <w:szCs w:val="24"/>
        </w:rPr>
        <w:t xml:space="preserve">τις αρχές </w:t>
      </w:r>
      <w:r w:rsidRPr="004A1B37">
        <w:rPr>
          <w:rFonts w:eastAsia="Times New Roman"/>
          <w:color w:val="000000" w:themeColor="text1"/>
          <w:szCs w:val="24"/>
        </w:rPr>
        <w:t>του καλοκαιριού</w:t>
      </w:r>
      <w:r>
        <w:rPr>
          <w:rFonts w:eastAsia="Times New Roman"/>
          <w:color w:val="000000" w:themeColor="text1"/>
          <w:szCs w:val="24"/>
        </w:rPr>
        <w:t xml:space="preserve">. Αυτός είναι ο προγραμματισμός της </w:t>
      </w:r>
      <w:r w:rsidRPr="004A1B37">
        <w:rPr>
          <w:rFonts w:eastAsia="Times New Roman"/>
          <w:color w:val="000000" w:themeColor="text1"/>
          <w:szCs w:val="24"/>
        </w:rPr>
        <w:t xml:space="preserve">Ευρωπαϊκής </w:t>
      </w:r>
      <w:r>
        <w:rPr>
          <w:rFonts w:eastAsia="Times New Roman"/>
          <w:color w:val="000000" w:themeColor="text1"/>
          <w:szCs w:val="24"/>
        </w:rPr>
        <w:t>Ε</w:t>
      </w:r>
      <w:r w:rsidRPr="004A1B37">
        <w:rPr>
          <w:rFonts w:eastAsia="Times New Roman"/>
          <w:color w:val="000000" w:themeColor="text1"/>
          <w:szCs w:val="24"/>
        </w:rPr>
        <w:t>πιτροπής</w:t>
      </w:r>
      <w:r>
        <w:rPr>
          <w:rFonts w:eastAsia="Times New Roman"/>
          <w:color w:val="000000" w:themeColor="text1"/>
          <w:szCs w:val="24"/>
        </w:rPr>
        <w:t xml:space="preserve">. Οπότε από </w:t>
      </w:r>
      <w:r w:rsidRPr="004A1B37">
        <w:rPr>
          <w:rFonts w:eastAsia="Times New Roman"/>
          <w:color w:val="000000" w:themeColor="text1"/>
          <w:szCs w:val="24"/>
        </w:rPr>
        <w:t>την επόμενη προγραμματική περίοδο</w:t>
      </w:r>
      <w:r>
        <w:rPr>
          <w:rFonts w:eastAsia="Times New Roman"/>
          <w:color w:val="000000" w:themeColor="text1"/>
          <w:szCs w:val="24"/>
        </w:rPr>
        <w:t xml:space="preserve">, όπως όντως </w:t>
      </w:r>
      <w:r w:rsidRPr="004A1B37">
        <w:rPr>
          <w:rFonts w:eastAsia="Times New Roman"/>
          <w:color w:val="000000" w:themeColor="text1"/>
          <w:szCs w:val="24"/>
        </w:rPr>
        <w:t xml:space="preserve">ήταν ο στόχος </w:t>
      </w:r>
      <w:r>
        <w:rPr>
          <w:rFonts w:eastAsia="Times New Roman"/>
          <w:color w:val="000000" w:themeColor="text1"/>
          <w:szCs w:val="24"/>
        </w:rPr>
        <w:t>μας,</w:t>
      </w:r>
      <w:r w:rsidRPr="004A1B37">
        <w:rPr>
          <w:rFonts w:eastAsia="Times New Roman"/>
          <w:color w:val="000000" w:themeColor="text1"/>
          <w:szCs w:val="24"/>
        </w:rPr>
        <w:t xml:space="preserve"> έχουμε </w:t>
      </w:r>
      <w:r>
        <w:rPr>
          <w:rFonts w:eastAsia="Times New Roman"/>
          <w:color w:val="000000" w:themeColor="text1"/>
          <w:szCs w:val="24"/>
        </w:rPr>
        <w:t xml:space="preserve">πάνω από </w:t>
      </w:r>
      <w:r w:rsidRPr="004A1B37">
        <w:rPr>
          <w:rFonts w:eastAsia="Times New Roman"/>
          <w:color w:val="000000" w:themeColor="text1"/>
          <w:szCs w:val="24"/>
        </w:rPr>
        <w:t xml:space="preserve">8 εκατομμύρια </w:t>
      </w:r>
      <w:r>
        <w:rPr>
          <w:rFonts w:eastAsia="Times New Roman"/>
          <w:color w:val="000000" w:themeColor="text1"/>
          <w:szCs w:val="24"/>
        </w:rPr>
        <w:t xml:space="preserve">στρέμματα αυτών των εκτάσεων να εντάσσονται στις </w:t>
      </w:r>
      <w:r>
        <w:rPr>
          <w:rFonts w:eastAsia="Times New Roman"/>
          <w:color w:val="000000" w:themeColor="text1"/>
          <w:szCs w:val="24"/>
        </w:rPr>
        <w:t>επιλεξιμότητες, για να λύσουμε μια και καλή τα προβλήματα αυτά.</w:t>
      </w:r>
    </w:p>
    <w:p w14:paraId="678A416B"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 xml:space="preserve">Το δεύτερο που υπηρετήσαμε με </w:t>
      </w:r>
      <w:r w:rsidRPr="004A1B37">
        <w:rPr>
          <w:rFonts w:eastAsia="Times New Roman"/>
          <w:color w:val="000000" w:themeColor="text1"/>
          <w:szCs w:val="24"/>
        </w:rPr>
        <w:t xml:space="preserve">τη δημιουργία για πρώτη φορά στη χώρα μας </w:t>
      </w:r>
      <w:r>
        <w:rPr>
          <w:rFonts w:eastAsia="Times New Roman"/>
          <w:color w:val="000000" w:themeColor="text1"/>
          <w:szCs w:val="24"/>
        </w:rPr>
        <w:t>μιας Εθνικής Γεωγραφικής Βάση</w:t>
      </w:r>
      <w:r w:rsidRPr="004A1B37">
        <w:rPr>
          <w:rFonts w:eastAsia="Times New Roman"/>
          <w:color w:val="000000" w:themeColor="text1"/>
          <w:szCs w:val="24"/>
        </w:rPr>
        <w:t xml:space="preserve">ς Δεδομένων Βοσκήσιμων Γαιών είναι </w:t>
      </w:r>
      <w:r>
        <w:rPr>
          <w:rFonts w:eastAsia="Times New Roman"/>
          <w:color w:val="000000" w:themeColor="text1"/>
          <w:szCs w:val="24"/>
        </w:rPr>
        <w:t xml:space="preserve">αυτό που αυτήν την ώρα </w:t>
      </w:r>
      <w:r w:rsidRPr="004A1B37">
        <w:rPr>
          <w:rFonts w:eastAsia="Times New Roman"/>
          <w:color w:val="000000" w:themeColor="text1"/>
          <w:szCs w:val="24"/>
        </w:rPr>
        <w:t>ετοιμαζόμαστε να κάνουμε</w:t>
      </w:r>
      <w:r>
        <w:rPr>
          <w:rFonts w:eastAsia="Times New Roman"/>
          <w:color w:val="000000" w:themeColor="text1"/>
          <w:szCs w:val="24"/>
        </w:rPr>
        <w:t xml:space="preserve"> και</w:t>
      </w:r>
      <w:r w:rsidRPr="004A1B37">
        <w:rPr>
          <w:rFonts w:eastAsia="Times New Roman"/>
          <w:color w:val="000000" w:themeColor="text1"/>
          <w:szCs w:val="24"/>
        </w:rPr>
        <w:t xml:space="preserve"> είνα</w:t>
      </w:r>
      <w:r w:rsidRPr="004A1B37">
        <w:rPr>
          <w:rFonts w:eastAsia="Times New Roman"/>
          <w:color w:val="000000" w:themeColor="text1"/>
          <w:szCs w:val="24"/>
        </w:rPr>
        <w:t>ι τα διαχειριστικά σχέδια βοσκήσ</w:t>
      </w:r>
      <w:r>
        <w:rPr>
          <w:rFonts w:eastAsia="Times New Roman"/>
          <w:color w:val="000000" w:themeColor="text1"/>
          <w:szCs w:val="24"/>
        </w:rPr>
        <w:t xml:space="preserve">ιμων γαιών. Είναι μια </w:t>
      </w:r>
      <w:r w:rsidRPr="004A1B37">
        <w:rPr>
          <w:rFonts w:eastAsia="Times New Roman"/>
          <w:color w:val="000000" w:themeColor="text1"/>
          <w:szCs w:val="24"/>
        </w:rPr>
        <w:t>βάση</w:t>
      </w:r>
      <w:r>
        <w:rPr>
          <w:rFonts w:eastAsia="Times New Roman"/>
          <w:color w:val="000000" w:themeColor="text1"/>
          <w:szCs w:val="24"/>
        </w:rPr>
        <w:t xml:space="preserve"> που</w:t>
      </w:r>
      <w:r>
        <w:rPr>
          <w:rFonts w:eastAsia="Times New Roman"/>
          <w:color w:val="000000" w:themeColor="text1"/>
          <w:szCs w:val="24"/>
        </w:rPr>
        <w:t xml:space="preserve"> </w:t>
      </w:r>
      <w:r w:rsidRPr="004A1B37">
        <w:rPr>
          <w:rFonts w:eastAsia="Times New Roman"/>
          <w:color w:val="000000" w:themeColor="text1"/>
          <w:szCs w:val="24"/>
        </w:rPr>
        <w:t>θέλουμε να φτ</w:t>
      </w:r>
      <w:r>
        <w:rPr>
          <w:rFonts w:eastAsia="Times New Roman"/>
          <w:color w:val="000000" w:themeColor="text1"/>
          <w:szCs w:val="24"/>
        </w:rPr>
        <w:t>ιάξ</w:t>
      </w:r>
      <w:r w:rsidRPr="004A1B37">
        <w:rPr>
          <w:rFonts w:eastAsia="Times New Roman"/>
          <w:color w:val="000000" w:themeColor="text1"/>
          <w:szCs w:val="24"/>
        </w:rPr>
        <w:t>ουμε</w:t>
      </w:r>
      <w:r>
        <w:rPr>
          <w:rFonts w:eastAsia="Times New Roman"/>
          <w:color w:val="000000" w:themeColor="text1"/>
          <w:szCs w:val="24"/>
        </w:rPr>
        <w:t>,</w:t>
      </w:r>
      <w:r w:rsidRPr="004A1B37">
        <w:rPr>
          <w:rFonts w:eastAsia="Times New Roman"/>
          <w:color w:val="000000" w:themeColor="text1"/>
          <w:szCs w:val="24"/>
        </w:rPr>
        <w:t xml:space="preserve"> η οποία θα επικαιροποιείται και θα αποτελεί τη δεξαμενή τροφοδ</w:t>
      </w:r>
      <w:r>
        <w:rPr>
          <w:rFonts w:eastAsia="Times New Roman"/>
          <w:color w:val="000000" w:themeColor="text1"/>
          <w:szCs w:val="24"/>
        </w:rPr>
        <w:t xml:space="preserve">ότησης της κτηνοτροφίας </w:t>
      </w:r>
      <w:r w:rsidRPr="004A1B37">
        <w:rPr>
          <w:rFonts w:eastAsia="Times New Roman"/>
          <w:color w:val="000000" w:themeColor="text1"/>
          <w:szCs w:val="24"/>
        </w:rPr>
        <w:t>με βλάστηση</w:t>
      </w:r>
      <w:r>
        <w:rPr>
          <w:rFonts w:eastAsia="Times New Roman"/>
          <w:color w:val="000000" w:themeColor="text1"/>
          <w:szCs w:val="24"/>
        </w:rPr>
        <w:t>, με ζωοτροφές τέτοιες που</w:t>
      </w:r>
      <w:r w:rsidRPr="004A1B37">
        <w:rPr>
          <w:rFonts w:eastAsia="Times New Roman"/>
          <w:color w:val="000000" w:themeColor="text1"/>
          <w:szCs w:val="24"/>
        </w:rPr>
        <w:t xml:space="preserve"> ουσιαστικά</w:t>
      </w:r>
      <w:r>
        <w:rPr>
          <w:rFonts w:eastAsia="Times New Roman"/>
          <w:color w:val="000000" w:themeColor="text1"/>
          <w:szCs w:val="24"/>
        </w:rPr>
        <w:t xml:space="preserve"> όχι μόνο θα μειώνουν σημαντικά το κόστος των ζωοτροφών </w:t>
      </w:r>
      <w:r w:rsidRPr="004A1B37">
        <w:rPr>
          <w:rFonts w:eastAsia="Times New Roman"/>
          <w:color w:val="000000" w:themeColor="text1"/>
          <w:szCs w:val="24"/>
        </w:rPr>
        <w:t xml:space="preserve">που </w:t>
      </w:r>
      <w:r>
        <w:rPr>
          <w:rFonts w:eastAsia="Times New Roman"/>
          <w:color w:val="000000" w:themeColor="text1"/>
          <w:szCs w:val="24"/>
        </w:rPr>
        <w:t>ξεπερνάει το 75%, αλλά θα υπηρετούν και στο διηνεκές την ποιοτική υπόθεση της ζωικής παραγωγής της χώρας μας, που είναι το</w:t>
      </w:r>
      <w:r w:rsidRPr="004A1B37">
        <w:rPr>
          <w:rFonts w:eastAsia="Times New Roman"/>
          <w:color w:val="000000" w:themeColor="text1"/>
          <w:szCs w:val="24"/>
        </w:rPr>
        <w:t xml:space="preserve"> κύριο και </w:t>
      </w:r>
      <w:r>
        <w:rPr>
          <w:rFonts w:eastAsia="Times New Roman"/>
          <w:color w:val="000000" w:themeColor="text1"/>
          <w:szCs w:val="24"/>
        </w:rPr>
        <w:t xml:space="preserve">το καλύτερο </w:t>
      </w:r>
      <w:r w:rsidRPr="004A1B37">
        <w:rPr>
          <w:rFonts w:eastAsia="Times New Roman"/>
          <w:color w:val="000000" w:themeColor="text1"/>
          <w:szCs w:val="24"/>
        </w:rPr>
        <w:t xml:space="preserve">εργαλείο που </w:t>
      </w:r>
      <w:r>
        <w:rPr>
          <w:rFonts w:eastAsia="Times New Roman"/>
          <w:color w:val="000000" w:themeColor="text1"/>
          <w:szCs w:val="24"/>
        </w:rPr>
        <w:t xml:space="preserve">έχουμε για να μπορέσουμε στη διεθνή </w:t>
      </w:r>
      <w:r w:rsidRPr="004A1B37">
        <w:rPr>
          <w:rFonts w:eastAsia="Times New Roman"/>
          <w:color w:val="000000" w:themeColor="text1"/>
          <w:szCs w:val="24"/>
        </w:rPr>
        <w:t>αγ</w:t>
      </w:r>
      <w:r w:rsidRPr="004A1B37">
        <w:rPr>
          <w:rFonts w:eastAsia="Times New Roman"/>
          <w:color w:val="000000" w:themeColor="text1"/>
          <w:szCs w:val="24"/>
        </w:rPr>
        <w:t>ορά</w:t>
      </w:r>
      <w:r>
        <w:rPr>
          <w:rFonts w:eastAsia="Times New Roman"/>
          <w:color w:val="000000" w:themeColor="text1"/>
          <w:szCs w:val="24"/>
        </w:rPr>
        <w:t>,</w:t>
      </w:r>
      <w:r w:rsidRPr="004A1B37">
        <w:rPr>
          <w:rFonts w:eastAsia="Times New Roman"/>
          <w:color w:val="000000" w:themeColor="text1"/>
          <w:szCs w:val="24"/>
        </w:rPr>
        <w:t xml:space="preserve"> ιδιαίτερα την </w:t>
      </w:r>
      <w:r>
        <w:rPr>
          <w:rFonts w:eastAsia="Times New Roman"/>
          <w:color w:val="000000" w:themeColor="text1"/>
          <w:szCs w:val="24"/>
        </w:rPr>
        <w:t xml:space="preserve">κτηνοτροφία, να </w:t>
      </w:r>
      <w:r w:rsidRPr="004A1B37">
        <w:rPr>
          <w:rFonts w:eastAsia="Times New Roman"/>
          <w:color w:val="000000" w:themeColor="text1"/>
          <w:szCs w:val="24"/>
        </w:rPr>
        <w:t>τη στηρίξουμε</w:t>
      </w:r>
      <w:r>
        <w:rPr>
          <w:rFonts w:eastAsia="Times New Roman"/>
          <w:color w:val="000000" w:themeColor="text1"/>
          <w:szCs w:val="24"/>
        </w:rPr>
        <w:t>. Η</w:t>
      </w:r>
      <w:r w:rsidRPr="004A1B37">
        <w:rPr>
          <w:rFonts w:eastAsia="Times New Roman"/>
          <w:color w:val="000000" w:themeColor="text1"/>
          <w:szCs w:val="24"/>
        </w:rPr>
        <w:t xml:space="preserve"> αξιοποίηση</w:t>
      </w:r>
      <w:r>
        <w:rPr>
          <w:rFonts w:eastAsia="Times New Roman"/>
          <w:color w:val="000000" w:themeColor="text1"/>
          <w:szCs w:val="24"/>
        </w:rPr>
        <w:t>, λοιπόν, όλων αυτών των βοσκήσιμων εκτάσεων περνάει μέσα από αυτά τα διαχειριστικά σχέδια που συζητάμε αυτήν την ώρα.</w:t>
      </w:r>
    </w:p>
    <w:p w14:paraId="678A416C"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Το κόστος αυτών των μελετών σχετίζεται με τα δεδομένα που υπάρχουν τόσο από</w:t>
      </w:r>
      <w:r>
        <w:rPr>
          <w:rFonts w:eastAsia="Times New Roman"/>
          <w:color w:val="000000" w:themeColor="text1"/>
          <w:szCs w:val="24"/>
        </w:rPr>
        <w:t xml:space="preserve"> τ</w:t>
      </w:r>
      <w:r w:rsidRPr="004A1B37">
        <w:rPr>
          <w:rFonts w:eastAsia="Times New Roman"/>
          <w:color w:val="000000" w:themeColor="text1"/>
          <w:szCs w:val="24"/>
        </w:rPr>
        <w:t>η σύνταξη</w:t>
      </w:r>
      <w:r>
        <w:rPr>
          <w:rFonts w:eastAsia="Times New Roman"/>
          <w:color w:val="000000" w:themeColor="text1"/>
          <w:szCs w:val="24"/>
        </w:rPr>
        <w:t xml:space="preserve"> των προσωρινών σχεδίων –το επαναλαμβάνω- όσο και από αυτά που διαθέτει η πολιτεία </w:t>
      </w:r>
      <w:r>
        <w:rPr>
          <w:rFonts w:eastAsia="Times New Roman"/>
          <w:color w:val="000000" w:themeColor="text1"/>
          <w:szCs w:val="24"/>
        </w:rPr>
        <w:lastRenderedPageBreak/>
        <w:t xml:space="preserve">σήμερα, όπως είναι η καταγραφή των τύπων οικοτόπων στις περιοχές </w:t>
      </w:r>
      <w:r>
        <w:rPr>
          <w:rFonts w:eastAsia="Times New Roman"/>
          <w:color w:val="000000" w:themeColor="text1"/>
          <w:szCs w:val="24"/>
        </w:rPr>
        <w:t>«</w:t>
      </w:r>
      <w:r>
        <w:rPr>
          <w:rFonts w:eastAsia="Times New Roman"/>
          <w:color w:val="000000" w:themeColor="text1"/>
          <w:szCs w:val="24"/>
          <w:lang w:val="en-US"/>
        </w:rPr>
        <w:t>NATURA</w:t>
      </w:r>
      <w:r>
        <w:rPr>
          <w:rFonts w:eastAsia="Times New Roman"/>
          <w:color w:val="000000" w:themeColor="text1"/>
          <w:szCs w:val="24"/>
        </w:rPr>
        <w:t>»</w:t>
      </w:r>
      <w:r>
        <w:rPr>
          <w:rFonts w:eastAsia="Times New Roman"/>
          <w:color w:val="000000" w:themeColor="text1"/>
          <w:szCs w:val="24"/>
        </w:rPr>
        <w:t xml:space="preserve">, η χαρτογράφηση και η οριοθέτηση αυτών των περιοχών, </w:t>
      </w:r>
      <w:r w:rsidRPr="004A1B37">
        <w:rPr>
          <w:rFonts w:eastAsia="Times New Roman"/>
          <w:color w:val="000000" w:themeColor="text1"/>
          <w:szCs w:val="24"/>
        </w:rPr>
        <w:t xml:space="preserve"> οι δασικοί χάρτες</w:t>
      </w:r>
      <w:r>
        <w:rPr>
          <w:rFonts w:eastAsia="Times New Roman"/>
          <w:color w:val="000000" w:themeColor="text1"/>
          <w:szCs w:val="24"/>
        </w:rPr>
        <w:t>,</w:t>
      </w:r>
      <w:r w:rsidRPr="004A1B37">
        <w:rPr>
          <w:rFonts w:eastAsia="Times New Roman"/>
          <w:color w:val="000000" w:themeColor="text1"/>
          <w:szCs w:val="24"/>
        </w:rPr>
        <w:t xml:space="preserve"> οι γεωλογικοί χ</w:t>
      </w:r>
      <w:r w:rsidRPr="004A1B37">
        <w:rPr>
          <w:rFonts w:eastAsia="Times New Roman"/>
          <w:color w:val="000000" w:themeColor="text1"/>
          <w:szCs w:val="24"/>
        </w:rPr>
        <w:t>άρτες</w:t>
      </w:r>
      <w:r>
        <w:rPr>
          <w:rFonts w:eastAsia="Times New Roman"/>
          <w:color w:val="000000" w:themeColor="text1"/>
          <w:szCs w:val="24"/>
        </w:rPr>
        <w:t>, τα διαχειριστικά σχέδια των νερών, οι χάρτες</w:t>
      </w:r>
      <w:r w:rsidRPr="008E7520">
        <w:rPr>
          <w:rFonts w:eastAsia="Times New Roman"/>
          <w:color w:val="000000" w:themeColor="text1"/>
          <w:szCs w:val="24"/>
        </w:rPr>
        <w:t xml:space="preserve"> </w:t>
      </w:r>
      <w:r>
        <w:rPr>
          <w:rFonts w:eastAsia="Times New Roman"/>
          <w:color w:val="000000" w:themeColor="text1"/>
          <w:szCs w:val="24"/>
        </w:rPr>
        <w:t xml:space="preserve">κινδύνου πλημμύρας και το βασικό, βεβαίως, υπόβαθρο του ΟΠΕΚΕΠΕ. Γι’ αυτό, </w:t>
      </w:r>
      <w:r w:rsidRPr="004A1B37">
        <w:rPr>
          <w:rFonts w:eastAsia="Times New Roman"/>
          <w:color w:val="000000" w:themeColor="text1"/>
          <w:szCs w:val="24"/>
        </w:rPr>
        <w:t>πιστεύω ότι πρέπει να δούμε πρώτα όλα αυτά τα στοιχεία που διαθέτου</w:t>
      </w:r>
      <w:r>
        <w:rPr>
          <w:rFonts w:eastAsia="Times New Roman"/>
          <w:color w:val="000000" w:themeColor="text1"/>
          <w:szCs w:val="24"/>
        </w:rPr>
        <w:t>με</w:t>
      </w:r>
      <w:r w:rsidRPr="004A1B37">
        <w:rPr>
          <w:rFonts w:eastAsia="Times New Roman"/>
          <w:color w:val="000000" w:themeColor="text1"/>
          <w:szCs w:val="24"/>
        </w:rPr>
        <w:t xml:space="preserve"> και μετά </w:t>
      </w:r>
      <w:r>
        <w:rPr>
          <w:rFonts w:eastAsia="Times New Roman"/>
          <w:color w:val="000000" w:themeColor="text1"/>
          <w:szCs w:val="24"/>
        </w:rPr>
        <w:t xml:space="preserve">να δούμε ποια είναι αυτά </w:t>
      </w:r>
      <w:r w:rsidRPr="004A1B37">
        <w:rPr>
          <w:rFonts w:eastAsia="Times New Roman"/>
          <w:color w:val="000000" w:themeColor="text1"/>
          <w:szCs w:val="24"/>
        </w:rPr>
        <w:t xml:space="preserve">τα στοιχεία που </w:t>
      </w:r>
      <w:r>
        <w:rPr>
          <w:rFonts w:eastAsia="Times New Roman"/>
          <w:color w:val="000000" w:themeColor="text1"/>
          <w:szCs w:val="24"/>
        </w:rPr>
        <w:t xml:space="preserve">λείπουν, </w:t>
      </w:r>
      <w:r w:rsidRPr="004A1B37">
        <w:rPr>
          <w:rFonts w:eastAsia="Times New Roman"/>
          <w:color w:val="000000" w:themeColor="text1"/>
          <w:szCs w:val="24"/>
        </w:rPr>
        <w:t xml:space="preserve">για </w:t>
      </w:r>
      <w:r>
        <w:rPr>
          <w:rFonts w:eastAsia="Times New Roman"/>
          <w:color w:val="000000" w:themeColor="text1"/>
          <w:szCs w:val="24"/>
        </w:rPr>
        <w:t xml:space="preserve">να ολοκληρωθεί το διαχειριστικό σχέδιο βόσκησης μιας περιοχής και τότε να βγει το </w:t>
      </w:r>
      <w:r w:rsidRPr="004A1B37">
        <w:rPr>
          <w:rFonts w:eastAsia="Times New Roman"/>
          <w:color w:val="000000" w:themeColor="text1"/>
          <w:szCs w:val="24"/>
        </w:rPr>
        <w:t>κόστος</w:t>
      </w:r>
      <w:r>
        <w:rPr>
          <w:rFonts w:eastAsia="Times New Roman"/>
          <w:color w:val="000000" w:themeColor="text1"/>
          <w:szCs w:val="24"/>
        </w:rPr>
        <w:t>. Ε</w:t>
      </w:r>
      <w:r w:rsidRPr="004A1B37">
        <w:rPr>
          <w:rFonts w:eastAsia="Times New Roman"/>
          <w:color w:val="000000" w:themeColor="text1"/>
          <w:szCs w:val="24"/>
        </w:rPr>
        <w:t xml:space="preserve">κτιμώ ότι μέσα </w:t>
      </w:r>
      <w:r>
        <w:rPr>
          <w:rFonts w:eastAsia="Times New Roman"/>
          <w:color w:val="000000" w:themeColor="text1"/>
          <w:szCs w:val="24"/>
        </w:rPr>
        <w:t xml:space="preserve">από μια τέτοια προσέγγιση το κόστος θα είναι πολύ μικρότερο από τα </w:t>
      </w:r>
      <w:r w:rsidRPr="004A1B37">
        <w:rPr>
          <w:rFonts w:eastAsia="Times New Roman"/>
          <w:color w:val="000000" w:themeColor="text1"/>
          <w:szCs w:val="24"/>
        </w:rPr>
        <w:t xml:space="preserve">20 εκατομμύρια </w:t>
      </w:r>
      <w:r>
        <w:rPr>
          <w:rFonts w:eastAsia="Times New Roman"/>
          <w:color w:val="000000" w:themeColor="text1"/>
          <w:szCs w:val="24"/>
        </w:rPr>
        <w:t xml:space="preserve">που </w:t>
      </w:r>
      <w:r w:rsidRPr="004A1B37">
        <w:rPr>
          <w:rFonts w:eastAsia="Times New Roman"/>
          <w:color w:val="000000" w:themeColor="text1"/>
          <w:szCs w:val="24"/>
        </w:rPr>
        <w:t>αναφέρονται στην αιτιολογική έκθεση της τροπολογίας</w:t>
      </w:r>
      <w:r>
        <w:rPr>
          <w:rFonts w:eastAsia="Times New Roman"/>
          <w:color w:val="000000" w:themeColor="text1"/>
          <w:szCs w:val="24"/>
        </w:rPr>
        <w:t>. Υ</w:t>
      </w:r>
      <w:r w:rsidRPr="004A1B37">
        <w:rPr>
          <w:rFonts w:eastAsia="Times New Roman"/>
          <w:color w:val="000000" w:themeColor="text1"/>
          <w:szCs w:val="24"/>
        </w:rPr>
        <w:t>πάρχου</w:t>
      </w:r>
      <w:r w:rsidRPr="004A1B37">
        <w:rPr>
          <w:rFonts w:eastAsia="Times New Roman"/>
          <w:color w:val="000000" w:themeColor="text1"/>
          <w:szCs w:val="24"/>
        </w:rPr>
        <w:t xml:space="preserve">ν ήδη </w:t>
      </w:r>
      <w:r>
        <w:rPr>
          <w:rFonts w:eastAsia="Times New Roman"/>
          <w:color w:val="000000" w:themeColor="text1"/>
          <w:szCs w:val="24"/>
        </w:rPr>
        <w:t xml:space="preserve">τα 5,5 εκατομμύρια από τέλη βόσκησης </w:t>
      </w:r>
      <w:r w:rsidRPr="004A1B37">
        <w:rPr>
          <w:rFonts w:eastAsia="Times New Roman"/>
          <w:color w:val="000000" w:themeColor="text1"/>
          <w:szCs w:val="24"/>
        </w:rPr>
        <w:t xml:space="preserve">προηγούμενων </w:t>
      </w:r>
      <w:r>
        <w:rPr>
          <w:rFonts w:eastAsia="Times New Roman"/>
          <w:color w:val="000000" w:themeColor="text1"/>
          <w:szCs w:val="24"/>
        </w:rPr>
        <w:t xml:space="preserve">χρόνων </w:t>
      </w:r>
      <w:r w:rsidRPr="004A1B37">
        <w:rPr>
          <w:rFonts w:eastAsia="Times New Roman"/>
          <w:color w:val="000000" w:themeColor="text1"/>
          <w:szCs w:val="24"/>
        </w:rPr>
        <w:t xml:space="preserve">που εισπράχθηκαν </w:t>
      </w:r>
      <w:r>
        <w:rPr>
          <w:rFonts w:eastAsia="Times New Roman"/>
          <w:color w:val="000000" w:themeColor="text1"/>
          <w:szCs w:val="24"/>
        </w:rPr>
        <w:t>για ανταποδοτικά έργα από τις περιφέρειες. Δεν χρησιμοποιήθηκαν. Μ</w:t>
      </w:r>
      <w:r w:rsidRPr="004A1B37">
        <w:rPr>
          <w:rFonts w:eastAsia="Times New Roman"/>
          <w:color w:val="000000" w:themeColor="text1"/>
          <w:szCs w:val="24"/>
        </w:rPr>
        <w:t xml:space="preserve">πορεί το Υπουργείο να </w:t>
      </w:r>
      <w:r>
        <w:rPr>
          <w:rFonts w:eastAsia="Times New Roman"/>
          <w:color w:val="000000" w:themeColor="text1"/>
          <w:szCs w:val="24"/>
        </w:rPr>
        <w:t xml:space="preserve">συνεννοηθεί να </w:t>
      </w:r>
      <w:r w:rsidRPr="004A1B37">
        <w:rPr>
          <w:rFonts w:eastAsia="Times New Roman"/>
          <w:color w:val="000000" w:themeColor="text1"/>
          <w:szCs w:val="24"/>
        </w:rPr>
        <w:t xml:space="preserve">καλύψουν το </w:t>
      </w:r>
      <w:r>
        <w:rPr>
          <w:rFonts w:eastAsia="Times New Roman"/>
          <w:color w:val="000000" w:themeColor="text1"/>
          <w:szCs w:val="24"/>
        </w:rPr>
        <w:t>κόστος με αυτό το ποσό που επαρκεί για την κάλυψη των εργασιώ</w:t>
      </w:r>
      <w:r>
        <w:rPr>
          <w:rFonts w:eastAsia="Times New Roman"/>
          <w:color w:val="000000" w:themeColor="text1"/>
          <w:szCs w:val="24"/>
        </w:rPr>
        <w:t>ν που απαιτούν τα διαχειριστικά σχέδια, όπως και ο ένας χρόνος για την εκπόνηση των διαχειριστικών σχεδίων είναι αρκετός.</w:t>
      </w:r>
    </w:p>
    <w:p w14:paraId="678A416D"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(Στο σημείο αυτό κτυπάει το κουδούνι λήξεως του χρόνου ομιλίας του κυρίου Βουλευτή)</w:t>
      </w:r>
    </w:p>
    <w:p w14:paraId="678A416E"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Τελειώνω, κύριε Πρόεδρε.</w:t>
      </w:r>
    </w:p>
    <w:p w14:paraId="678A416F" w14:textId="77777777" w:rsidR="0099759A" w:rsidRDefault="00FE124F">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Τα 3,2 εκατομμύρια που </w:t>
      </w:r>
      <w:r>
        <w:rPr>
          <w:rFonts w:eastAsia="Times New Roman"/>
          <w:color w:val="000000" w:themeColor="text1"/>
          <w:szCs w:val="24"/>
        </w:rPr>
        <w:t>εισπράχθηκαν από τις ενισχύσεις των κτηνοτρόφων τη φετινή χρονιά να</w:t>
      </w:r>
      <w:r w:rsidRPr="004A1B37">
        <w:rPr>
          <w:rFonts w:eastAsia="Times New Roman"/>
          <w:color w:val="000000" w:themeColor="text1"/>
          <w:szCs w:val="24"/>
        </w:rPr>
        <w:t xml:space="preserve"> χρησιμοποιηθούν για συγκεκριμένα έργα που θα προβλ</w:t>
      </w:r>
      <w:r>
        <w:rPr>
          <w:rFonts w:eastAsia="Times New Roman"/>
          <w:color w:val="000000" w:themeColor="text1"/>
          <w:szCs w:val="24"/>
        </w:rPr>
        <w:t>εφ</w:t>
      </w:r>
      <w:r w:rsidRPr="004A1B37">
        <w:rPr>
          <w:rFonts w:eastAsia="Times New Roman"/>
          <w:color w:val="000000" w:themeColor="text1"/>
          <w:szCs w:val="24"/>
        </w:rPr>
        <w:t xml:space="preserve">θούν </w:t>
      </w:r>
      <w:r>
        <w:rPr>
          <w:rFonts w:eastAsia="Times New Roman"/>
          <w:color w:val="000000" w:themeColor="text1"/>
          <w:szCs w:val="24"/>
        </w:rPr>
        <w:t>στα διαχειρ</w:t>
      </w:r>
      <w:r w:rsidRPr="004A1B37">
        <w:rPr>
          <w:rFonts w:eastAsia="Times New Roman"/>
          <w:color w:val="000000" w:themeColor="text1"/>
          <w:szCs w:val="24"/>
        </w:rPr>
        <w:t>ιστικά σχέδια μετά την ολοκλήρωσή τους και ιδιαίτερα της βελτίωσης τ</w:t>
      </w:r>
      <w:r>
        <w:rPr>
          <w:rFonts w:eastAsia="Times New Roman"/>
          <w:color w:val="000000" w:themeColor="text1"/>
          <w:szCs w:val="24"/>
        </w:rPr>
        <w:t>ων βοσκοτόπων μέσα από την αει</w:t>
      </w:r>
      <w:r w:rsidRPr="004A1B37">
        <w:rPr>
          <w:rFonts w:eastAsia="Times New Roman"/>
          <w:color w:val="000000" w:themeColor="text1"/>
          <w:szCs w:val="24"/>
        </w:rPr>
        <w:t>φορική διαχείριση</w:t>
      </w:r>
      <w:r>
        <w:rPr>
          <w:rFonts w:eastAsia="Times New Roman"/>
          <w:color w:val="000000" w:themeColor="text1"/>
          <w:szCs w:val="24"/>
        </w:rPr>
        <w:t xml:space="preserve">. </w:t>
      </w:r>
      <w:r w:rsidRPr="004A1B37">
        <w:rPr>
          <w:rFonts w:eastAsia="Times New Roman"/>
          <w:color w:val="000000" w:themeColor="text1"/>
          <w:szCs w:val="24"/>
        </w:rPr>
        <w:t>Δεν</w:t>
      </w:r>
      <w:r w:rsidRPr="004A1B37">
        <w:rPr>
          <w:rFonts w:eastAsia="Times New Roman"/>
          <w:color w:val="000000" w:themeColor="text1"/>
          <w:szCs w:val="24"/>
        </w:rPr>
        <w:t xml:space="preserve"> χρειάζονται</w:t>
      </w:r>
      <w:r>
        <w:rPr>
          <w:rFonts w:eastAsia="Times New Roman"/>
          <w:color w:val="000000" w:themeColor="text1"/>
          <w:szCs w:val="24"/>
        </w:rPr>
        <w:t>,</w:t>
      </w:r>
      <w:r w:rsidRPr="004A1B37">
        <w:rPr>
          <w:rFonts w:eastAsia="Times New Roman"/>
          <w:color w:val="000000" w:themeColor="text1"/>
          <w:szCs w:val="24"/>
        </w:rPr>
        <w:t xml:space="preserve"> για να προ</w:t>
      </w:r>
      <w:r>
        <w:rPr>
          <w:rFonts w:eastAsia="Times New Roman"/>
          <w:color w:val="000000" w:themeColor="text1"/>
          <w:szCs w:val="24"/>
        </w:rPr>
        <w:t xml:space="preserve">κηρυχθούν </w:t>
      </w:r>
      <w:r w:rsidRPr="004A1B37">
        <w:rPr>
          <w:rFonts w:eastAsia="Times New Roman"/>
          <w:color w:val="000000" w:themeColor="text1"/>
          <w:szCs w:val="24"/>
        </w:rPr>
        <w:t>τα σχέδια</w:t>
      </w:r>
      <w:r>
        <w:rPr>
          <w:rFonts w:eastAsia="Times New Roman"/>
          <w:color w:val="000000" w:themeColor="text1"/>
          <w:szCs w:val="24"/>
        </w:rPr>
        <w:t>,</w:t>
      </w:r>
      <w:r w:rsidRPr="004A1B37">
        <w:rPr>
          <w:rFonts w:eastAsia="Times New Roman"/>
          <w:color w:val="000000" w:themeColor="text1"/>
          <w:szCs w:val="24"/>
        </w:rPr>
        <w:t xml:space="preserve"> τα </w:t>
      </w:r>
      <w:r>
        <w:rPr>
          <w:rFonts w:eastAsia="Times New Roman"/>
          <w:color w:val="000000" w:themeColor="text1"/>
          <w:szCs w:val="24"/>
        </w:rPr>
        <w:t>10 εκατομμύρια επιπλέον που αναφέρονται στην</w:t>
      </w:r>
      <w:r w:rsidRPr="004A1B37">
        <w:rPr>
          <w:rFonts w:eastAsia="Times New Roman"/>
          <w:color w:val="000000" w:themeColor="text1"/>
          <w:szCs w:val="24"/>
        </w:rPr>
        <w:t xml:space="preserve"> αιτιολογική έκθεση</w:t>
      </w:r>
      <w:r>
        <w:rPr>
          <w:rFonts w:eastAsia="Times New Roman"/>
          <w:color w:val="000000" w:themeColor="text1"/>
          <w:szCs w:val="24"/>
        </w:rPr>
        <w:t>.</w:t>
      </w:r>
    </w:p>
    <w:p w14:paraId="678A4170"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sidRPr="00745A55">
        <w:rPr>
          <w:rFonts w:eastAsia="Times New Roman"/>
          <w:szCs w:val="24"/>
        </w:rPr>
        <w:t>Γι’ αυτό θεωρώ περιττή την ανάμειξη του Ταμείου Γεωργίας και Κτηνοτροφίας στην εκπόνηση των διαχειριστικών σχεδ</w:t>
      </w:r>
      <w:r>
        <w:rPr>
          <w:rFonts w:eastAsia="Times New Roman"/>
          <w:szCs w:val="24"/>
        </w:rPr>
        <w:t xml:space="preserve">ίων, </w:t>
      </w:r>
      <w:r w:rsidRPr="00745A55">
        <w:rPr>
          <w:rFonts w:eastAsia="Times New Roman"/>
          <w:szCs w:val="24"/>
        </w:rPr>
        <w:t>πόσω μάλλον όταν προβλέπετα</w:t>
      </w:r>
      <w:r w:rsidRPr="00745A55">
        <w:rPr>
          <w:rFonts w:eastAsia="Times New Roman"/>
          <w:szCs w:val="24"/>
        </w:rPr>
        <w:t xml:space="preserve">ι ότι αυτό το ποσό θα συμψηφιστεί με τις ενισχύσεις της κτηνοτροφίας τα επόμενα χρόνια. </w:t>
      </w:r>
    </w:p>
    <w:p w14:paraId="678A4171"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sidRPr="00745A55">
        <w:rPr>
          <w:rFonts w:eastAsia="Times New Roman"/>
          <w:szCs w:val="24"/>
        </w:rPr>
        <w:t>Γι’ αυτό, λοιπόν, θεωρώ ότι το θέμα μπορεί να αντιμετωπισθεί με διάλογο με τις περιφέρειες, οι οποίες έχουν αναλάβει τη σύνταξη των συγκεκριμένων διαχειριστικών σχεδίω</w:t>
      </w:r>
      <w:r w:rsidRPr="00745A55">
        <w:rPr>
          <w:rFonts w:eastAsia="Times New Roman"/>
          <w:szCs w:val="24"/>
        </w:rPr>
        <w:t xml:space="preserve">ν, αλλά και την όλη διαχείριση των βοσκήσιμων γαιών. Υπάρχουν τα χρήματα, όπως επίσης υπάρχουν και δυνατότητες μελλοντικά να </w:t>
      </w:r>
      <w:r w:rsidRPr="00745A55">
        <w:rPr>
          <w:rFonts w:eastAsia="Times New Roman"/>
          <w:szCs w:val="24"/>
        </w:rPr>
        <w:lastRenderedPageBreak/>
        <w:t>χρηματοδοτηθούν οι συγκεκριμένες εργασίες μέσα από πόρους που αναφέρονται στη διαχε</w:t>
      </w:r>
      <w:r>
        <w:rPr>
          <w:rFonts w:eastAsia="Times New Roman"/>
          <w:szCs w:val="24"/>
        </w:rPr>
        <w:t>ίριση των</w:t>
      </w:r>
      <w:r w:rsidRPr="00745A55">
        <w:rPr>
          <w:rFonts w:eastAsia="Times New Roman"/>
          <w:szCs w:val="24"/>
        </w:rPr>
        <w:t xml:space="preserve"> δασικού χαρακτήρα εκτάσεων. </w:t>
      </w:r>
    </w:p>
    <w:p w14:paraId="678A4172" w14:textId="77777777" w:rsidR="0099759A" w:rsidRDefault="00FE124F">
      <w:pPr>
        <w:tabs>
          <w:tab w:val="left" w:pos="2738"/>
          <w:tab w:val="center" w:pos="4753"/>
          <w:tab w:val="left" w:pos="5723"/>
        </w:tabs>
        <w:spacing w:line="600" w:lineRule="auto"/>
        <w:ind w:firstLine="720"/>
        <w:contextualSpacing/>
        <w:jc w:val="center"/>
        <w:rPr>
          <w:rFonts w:eastAsia="Times New Roman"/>
          <w:szCs w:val="24"/>
        </w:rPr>
      </w:pPr>
      <w:r w:rsidRPr="00745A55">
        <w:rPr>
          <w:rFonts w:eastAsia="Times New Roman"/>
          <w:szCs w:val="24"/>
        </w:rPr>
        <w:t>(Χειροκρο</w:t>
      </w:r>
      <w:r w:rsidRPr="00745A55">
        <w:rPr>
          <w:rFonts w:eastAsia="Times New Roman"/>
          <w:szCs w:val="24"/>
        </w:rPr>
        <w:t>τήματα από την πτέρυγα του ΣΥΡΙΖΑ)</w:t>
      </w:r>
    </w:p>
    <w:p w14:paraId="678A4173"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sidRPr="00745A55">
        <w:rPr>
          <w:rFonts w:eastAsia="Times New Roman"/>
          <w:b/>
          <w:color w:val="212121"/>
          <w:szCs w:val="24"/>
        </w:rPr>
        <w:t>ΠΡΟΕΔΡΕΥΩΝ (Νικήτας Κακλαμάνης):</w:t>
      </w:r>
      <w:r w:rsidRPr="00745A55">
        <w:rPr>
          <w:rFonts w:eastAsia="Times New Roman"/>
          <w:szCs w:val="24"/>
        </w:rPr>
        <w:t xml:space="preserve"> Τον λόγο έχει ο συνάδελφος </w:t>
      </w:r>
      <w:r>
        <w:rPr>
          <w:rFonts w:eastAsia="Times New Roman"/>
          <w:szCs w:val="24"/>
        </w:rPr>
        <w:t xml:space="preserve">από τη Νέα Δημοκρατία </w:t>
      </w:r>
      <w:r w:rsidRPr="00745A55">
        <w:rPr>
          <w:rFonts w:eastAsia="Times New Roman"/>
          <w:szCs w:val="24"/>
        </w:rPr>
        <w:t>κ. Γεώργιος Στύλιος από τον Νομό Άρτας Περιφέρειας Ηπείρου.</w:t>
      </w:r>
    </w:p>
    <w:p w14:paraId="678A4174"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sidRPr="00745A55">
        <w:rPr>
          <w:rFonts w:eastAsia="Times New Roman"/>
          <w:b/>
          <w:szCs w:val="24"/>
        </w:rPr>
        <w:t>ΓΕΩΡΓΙΟΣ ΣΤΥΛΙΟΣ</w:t>
      </w:r>
      <w:r>
        <w:rPr>
          <w:rFonts w:eastAsia="Times New Roman"/>
          <w:b/>
          <w:szCs w:val="24"/>
        </w:rPr>
        <w:t xml:space="preserve">: </w:t>
      </w:r>
      <w:r>
        <w:rPr>
          <w:rFonts w:eastAsia="Times New Roman"/>
          <w:szCs w:val="24"/>
        </w:rPr>
        <w:t>Ε</w:t>
      </w:r>
      <w:r w:rsidRPr="00745A55">
        <w:rPr>
          <w:rFonts w:eastAsia="Times New Roman"/>
          <w:szCs w:val="24"/>
        </w:rPr>
        <w:t>υχαριστώ πολύ</w:t>
      </w:r>
      <w:r>
        <w:rPr>
          <w:rFonts w:eastAsia="Times New Roman"/>
          <w:szCs w:val="24"/>
        </w:rPr>
        <w:t>, κύριε Π</w:t>
      </w:r>
      <w:r w:rsidRPr="00745A55">
        <w:rPr>
          <w:rFonts w:eastAsia="Times New Roman"/>
          <w:szCs w:val="24"/>
        </w:rPr>
        <w:t>ρόεδρε</w:t>
      </w:r>
      <w:r>
        <w:rPr>
          <w:rFonts w:eastAsia="Times New Roman"/>
          <w:szCs w:val="24"/>
        </w:rPr>
        <w:t>.</w:t>
      </w:r>
    </w:p>
    <w:p w14:paraId="678A4175"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Κ</w:t>
      </w:r>
      <w:r w:rsidRPr="00745A55">
        <w:rPr>
          <w:rFonts w:eastAsia="Times New Roman"/>
          <w:szCs w:val="24"/>
        </w:rPr>
        <w:t>υρίες και κύριοι συνάδελφοι</w:t>
      </w:r>
      <w:r>
        <w:rPr>
          <w:rFonts w:eastAsia="Times New Roman"/>
          <w:szCs w:val="24"/>
        </w:rPr>
        <w:t xml:space="preserve">, </w:t>
      </w:r>
      <w:r>
        <w:rPr>
          <w:rFonts w:eastAsia="Times New Roman"/>
          <w:szCs w:val="24"/>
        </w:rPr>
        <w:t>μετά την τοποθέτηση</w:t>
      </w:r>
      <w:r w:rsidRPr="00745A55">
        <w:rPr>
          <w:rFonts w:eastAsia="Times New Roman"/>
          <w:szCs w:val="24"/>
        </w:rPr>
        <w:t xml:space="preserve"> του προηγούμενου ομιλητή</w:t>
      </w:r>
      <w:r>
        <w:rPr>
          <w:rFonts w:eastAsia="Times New Roman"/>
          <w:szCs w:val="24"/>
        </w:rPr>
        <w:t>, πρώην Υπουργού Αγροτικής Ανάπτυξης και Τ</w:t>
      </w:r>
      <w:r w:rsidRPr="00745A55">
        <w:rPr>
          <w:rFonts w:eastAsia="Times New Roman"/>
          <w:szCs w:val="24"/>
        </w:rPr>
        <w:t>ροφίμων</w:t>
      </w:r>
      <w:r>
        <w:rPr>
          <w:rFonts w:eastAsia="Times New Roman"/>
          <w:szCs w:val="24"/>
        </w:rPr>
        <w:t xml:space="preserve">, </w:t>
      </w:r>
      <w:r w:rsidRPr="00745A55">
        <w:rPr>
          <w:rFonts w:eastAsia="Times New Roman"/>
          <w:szCs w:val="24"/>
        </w:rPr>
        <w:t>του κ</w:t>
      </w:r>
      <w:r>
        <w:rPr>
          <w:rFonts w:eastAsia="Times New Roman"/>
          <w:szCs w:val="24"/>
        </w:rPr>
        <w:t>.</w:t>
      </w:r>
      <w:r w:rsidRPr="00745A55">
        <w:rPr>
          <w:rFonts w:eastAsia="Times New Roman"/>
          <w:szCs w:val="24"/>
        </w:rPr>
        <w:t xml:space="preserve"> Αποστόλου</w:t>
      </w:r>
      <w:r>
        <w:rPr>
          <w:rFonts w:eastAsia="Times New Roman"/>
          <w:szCs w:val="24"/>
        </w:rPr>
        <w:t>, θέλω σε χαμηλούς τόνους κ</w:t>
      </w:r>
      <w:r w:rsidRPr="00745A55">
        <w:rPr>
          <w:rFonts w:eastAsia="Times New Roman"/>
          <w:szCs w:val="24"/>
        </w:rPr>
        <w:t>α</w:t>
      </w:r>
      <w:r>
        <w:rPr>
          <w:rFonts w:eastAsia="Times New Roman"/>
          <w:szCs w:val="24"/>
        </w:rPr>
        <w:t>ι χωρίς εντάσεις να θυμίσω δυο-τ</w:t>
      </w:r>
      <w:r w:rsidRPr="00745A55">
        <w:rPr>
          <w:rFonts w:eastAsia="Times New Roman"/>
          <w:szCs w:val="24"/>
        </w:rPr>
        <w:t>ρία πράγματα και μετά να μιλήσω για το νομοσχέδιο</w:t>
      </w:r>
      <w:r>
        <w:rPr>
          <w:rFonts w:eastAsia="Times New Roman"/>
          <w:szCs w:val="24"/>
        </w:rPr>
        <w:t>.</w:t>
      </w:r>
    </w:p>
    <w:p w14:paraId="678A4176"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Η κυβέρνηση της Νέας Δημοκρατίας</w:t>
      </w:r>
      <w:r w:rsidRPr="00745A55">
        <w:rPr>
          <w:rFonts w:eastAsia="Times New Roman"/>
          <w:szCs w:val="24"/>
        </w:rPr>
        <w:t xml:space="preserve"> ή</w:t>
      </w:r>
      <w:r w:rsidRPr="00745A55">
        <w:rPr>
          <w:rFonts w:eastAsia="Times New Roman"/>
          <w:szCs w:val="24"/>
        </w:rPr>
        <w:t xml:space="preserve">ταν αυτή η οποία εισηγήθηκε την αλλαγή του ορισμού για τον προσδιορισμό των </w:t>
      </w:r>
      <w:r>
        <w:rPr>
          <w:rFonts w:eastAsia="Times New Roman"/>
          <w:szCs w:val="24"/>
        </w:rPr>
        <w:t>βοσκοτόπων και των</w:t>
      </w:r>
      <w:r w:rsidRPr="00745A55">
        <w:rPr>
          <w:rFonts w:eastAsia="Times New Roman"/>
          <w:szCs w:val="24"/>
        </w:rPr>
        <w:t xml:space="preserve"> βοσκήσιμων γαιών και εγκρίθηκε από την Ευρωπαϊκή Ένωση</w:t>
      </w:r>
      <w:r>
        <w:rPr>
          <w:rFonts w:eastAsia="Times New Roman"/>
          <w:szCs w:val="24"/>
        </w:rPr>
        <w:t xml:space="preserve">. </w:t>
      </w:r>
    </w:p>
    <w:p w14:paraId="678A4177"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Α</w:t>
      </w:r>
      <w:r w:rsidRPr="00745A55">
        <w:rPr>
          <w:rFonts w:eastAsia="Times New Roman"/>
          <w:szCs w:val="24"/>
        </w:rPr>
        <w:t>πό το 2014 μέχρι σήμερα</w:t>
      </w:r>
      <w:r>
        <w:rPr>
          <w:rFonts w:eastAsia="Times New Roman"/>
          <w:szCs w:val="24"/>
        </w:rPr>
        <w:t>,</w:t>
      </w:r>
      <w:r w:rsidRPr="00745A55">
        <w:rPr>
          <w:rFonts w:eastAsia="Times New Roman"/>
          <w:szCs w:val="24"/>
        </w:rPr>
        <w:t xml:space="preserve"> εάν κάνουμε μία αφαίρεση</w:t>
      </w:r>
      <w:r>
        <w:rPr>
          <w:rFonts w:eastAsia="Times New Roman"/>
          <w:szCs w:val="24"/>
        </w:rPr>
        <w:t>,</w:t>
      </w:r>
      <w:r w:rsidRPr="00745A55">
        <w:rPr>
          <w:rFonts w:eastAsia="Times New Roman"/>
          <w:szCs w:val="24"/>
        </w:rPr>
        <w:t xml:space="preserve"> έχουν περάσει </w:t>
      </w:r>
      <w:r>
        <w:rPr>
          <w:rFonts w:eastAsia="Times New Roman"/>
          <w:szCs w:val="24"/>
        </w:rPr>
        <w:t xml:space="preserve">περίπου τεσσεράμισι με πέντε </w:t>
      </w:r>
      <w:r w:rsidRPr="00745A55">
        <w:rPr>
          <w:rFonts w:eastAsia="Times New Roman"/>
          <w:szCs w:val="24"/>
        </w:rPr>
        <w:t>χρόνια</w:t>
      </w:r>
      <w:r>
        <w:rPr>
          <w:rFonts w:eastAsia="Times New Roman"/>
          <w:szCs w:val="24"/>
        </w:rPr>
        <w:t xml:space="preserve">. </w:t>
      </w:r>
    </w:p>
    <w:p w14:paraId="678A4178"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lastRenderedPageBreak/>
        <w:t>Α</w:t>
      </w:r>
      <w:r w:rsidRPr="00745A55">
        <w:rPr>
          <w:rFonts w:eastAsia="Times New Roman"/>
          <w:szCs w:val="24"/>
        </w:rPr>
        <w:t>πό τότε</w:t>
      </w:r>
      <w:r>
        <w:rPr>
          <w:rFonts w:eastAsia="Times New Roman"/>
          <w:szCs w:val="24"/>
        </w:rPr>
        <w:t>,</w:t>
      </w:r>
      <w:r w:rsidRPr="00745A55">
        <w:rPr>
          <w:rFonts w:eastAsia="Times New Roman"/>
          <w:szCs w:val="24"/>
        </w:rPr>
        <w:t xml:space="preserve"> λοιπόν</w:t>
      </w:r>
      <w:r>
        <w:rPr>
          <w:rFonts w:eastAsia="Times New Roman"/>
          <w:szCs w:val="24"/>
        </w:rPr>
        <w:t>, η σημερινή Κ</w:t>
      </w:r>
      <w:r w:rsidRPr="00745A55">
        <w:rPr>
          <w:rFonts w:eastAsia="Times New Roman"/>
          <w:szCs w:val="24"/>
        </w:rPr>
        <w:t xml:space="preserve">υβέρνηση όφειλε </w:t>
      </w:r>
      <w:r>
        <w:rPr>
          <w:rFonts w:eastAsia="Times New Roman"/>
          <w:szCs w:val="24"/>
        </w:rPr>
        <w:t>-ως</w:t>
      </w:r>
      <w:r w:rsidRPr="00745A55">
        <w:rPr>
          <w:rFonts w:eastAsia="Times New Roman"/>
          <w:szCs w:val="24"/>
        </w:rPr>
        <w:t xml:space="preserve"> είχε δεσμευτεί</w:t>
      </w:r>
      <w:r>
        <w:rPr>
          <w:rFonts w:eastAsia="Times New Roman"/>
          <w:szCs w:val="24"/>
        </w:rPr>
        <w:t>-</w:t>
      </w:r>
      <w:r w:rsidRPr="00745A55">
        <w:rPr>
          <w:rFonts w:eastAsia="Times New Roman"/>
          <w:szCs w:val="24"/>
        </w:rPr>
        <w:t xml:space="preserve"> να προχωρήσει στη δημιουργία των διαχειριστικών σχεδίων για τους βοσκότοπους και τις </w:t>
      </w:r>
      <w:r>
        <w:rPr>
          <w:rFonts w:eastAsia="Times New Roman"/>
          <w:szCs w:val="24"/>
        </w:rPr>
        <w:t>βοσκήσιμες γαίες. Α</w:t>
      </w:r>
      <w:r w:rsidRPr="00745A55">
        <w:rPr>
          <w:rFonts w:eastAsia="Times New Roman"/>
          <w:szCs w:val="24"/>
        </w:rPr>
        <w:t>υτό δεν έχει συμβεί</w:t>
      </w:r>
      <w:r>
        <w:rPr>
          <w:rFonts w:eastAsia="Times New Roman"/>
          <w:szCs w:val="24"/>
        </w:rPr>
        <w:t>. Π</w:t>
      </w:r>
      <w:r w:rsidRPr="00745A55">
        <w:rPr>
          <w:rFonts w:eastAsia="Times New Roman"/>
          <w:szCs w:val="24"/>
        </w:rPr>
        <w:t xml:space="preserve">έρασαν </w:t>
      </w:r>
      <w:r>
        <w:rPr>
          <w:rFonts w:eastAsia="Times New Roman"/>
          <w:szCs w:val="24"/>
        </w:rPr>
        <w:t>τεσσεράμισι</w:t>
      </w:r>
      <w:r w:rsidRPr="00745A55">
        <w:rPr>
          <w:rFonts w:eastAsia="Times New Roman"/>
          <w:szCs w:val="24"/>
        </w:rPr>
        <w:t xml:space="preserve"> ολόκληρα χρόνια</w:t>
      </w:r>
      <w:r>
        <w:rPr>
          <w:rFonts w:eastAsia="Times New Roman"/>
          <w:szCs w:val="24"/>
        </w:rPr>
        <w:t>.</w:t>
      </w:r>
    </w:p>
    <w:p w14:paraId="678A4179"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Σ</w:t>
      </w:r>
      <w:r w:rsidRPr="00745A55">
        <w:rPr>
          <w:rFonts w:eastAsia="Times New Roman"/>
          <w:szCs w:val="24"/>
        </w:rPr>
        <w:t>ήμερα</w:t>
      </w:r>
      <w:r>
        <w:rPr>
          <w:rFonts w:eastAsia="Times New Roman"/>
          <w:szCs w:val="24"/>
        </w:rPr>
        <w:t xml:space="preserve">, λοιπόν, </w:t>
      </w:r>
      <w:r w:rsidRPr="00745A55">
        <w:rPr>
          <w:rFonts w:eastAsia="Times New Roman"/>
          <w:szCs w:val="24"/>
        </w:rPr>
        <w:t>έχουμε μ</w:t>
      </w:r>
      <w:r>
        <w:rPr>
          <w:rFonts w:eastAsia="Times New Roman"/>
          <w:szCs w:val="24"/>
        </w:rPr>
        <w:t>ι</w:t>
      </w:r>
      <w:r w:rsidRPr="00745A55">
        <w:rPr>
          <w:rFonts w:eastAsia="Times New Roman"/>
          <w:szCs w:val="24"/>
        </w:rPr>
        <w:t>α τ</w:t>
      </w:r>
      <w:r w:rsidRPr="00745A55">
        <w:rPr>
          <w:rFonts w:eastAsia="Times New Roman"/>
          <w:szCs w:val="24"/>
        </w:rPr>
        <w:t xml:space="preserve">ροπολογία όπου </w:t>
      </w:r>
      <w:r>
        <w:rPr>
          <w:rFonts w:eastAsia="Times New Roman"/>
          <w:szCs w:val="24"/>
        </w:rPr>
        <w:t xml:space="preserve">μεταφέρεται </w:t>
      </w:r>
      <w:r w:rsidRPr="00745A55">
        <w:rPr>
          <w:rFonts w:eastAsia="Times New Roman"/>
          <w:szCs w:val="24"/>
        </w:rPr>
        <w:t>η συγκεκριμένη εργασία</w:t>
      </w:r>
      <w:r>
        <w:rPr>
          <w:rFonts w:eastAsia="Times New Roman"/>
          <w:szCs w:val="24"/>
        </w:rPr>
        <w:t>,</w:t>
      </w:r>
      <w:r w:rsidRPr="00745A55">
        <w:rPr>
          <w:rFonts w:eastAsia="Times New Roman"/>
          <w:szCs w:val="24"/>
        </w:rPr>
        <w:t xml:space="preserve"> η συγκεκριμένη δουλειά </w:t>
      </w:r>
      <w:r>
        <w:rPr>
          <w:rFonts w:eastAsia="Times New Roman"/>
          <w:szCs w:val="24"/>
        </w:rPr>
        <w:t>και ανατίθεται σ</w:t>
      </w:r>
      <w:r w:rsidRPr="00745A55">
        <w:rPr>
          <w:rFonts w:eastAsia="Times New Roman"/>
          <w:szCs w:val="24"/>
        </w:rPr>
        <w:t xml:space="preserve">τις ελληνικές περιφέρειες </w:t>
      </w:r>
      <w:r>
        <w:rPr>
          <w:rFonts w:eastAsia="Times New Roman"/>
          <w:szCs w:val="24"/>
        </w:rPr>
        <w:t xml:space="preserve">για </w:t>
      </w:r>
      <w:r w:rsidRPr="00745A55">
        <w:rPr>
          <w:rFonts w:eastAsia="Times New Roman"/>
          <w:szCs w:val="24"/>
        </w:rPr>
        <w:t>να διεκπεραιωθεί</w:t>
      </w:r>
      <w:r>
        <w:rPr>
          <w:rFonts w:eastAsia="Times New Roman"/>
          <w:szCs w:val="24"/>
        </w:rPr>
        <w:t>.</w:t>
      </w:r>
      <w:r w:rsidRPr="00745A55">
        <w:rPr>
          <w:rFonts w:eastAsia="Times New Roman"/>
          <w:szCs w:val="24"/>
        </w:rPr>
        <w:t xml:space="preserve"> </w:t>
      </w:r>
    </w:p>
    <w:p w14:paraId="678A417A"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Τι αντίκτυπο έχει αυτό στην ε</w:t>
      </w:r>
      <w:r w:rsidRPr="00745A55">
        <w:rPr>
          <w:rFonts w:eastAsia="Times New Roman"/>
          <w:szCs w:val="24"/>
        </w:rPr>
        <w:t>λληνική παραγωγή και στους Έλληνες κτηνοτρόφους</w:t>
      </w:r>
      <w:r>
        <w:rPr>
          <w:rFonts w:eastAsia="Times New Roman"/>
          <w:szCs w:val="24"/>
        </w:rPr>
        <w:t>; Έ</w:t>
      </w:r>
      <w:r w:rsidRPr="00745A55">
        <w:rPr>
          <w:rFonts w:eastAsia="Times New Roman"/>
          <w:szCs w:val="24"/>
        </w:rPr>
        <w:t>χει μία μεγάλη καθυστέρηση στο να μπορ</w:t>
      </w:r>
      <w:r w:rsidRPr="00745A55">
        <w:rPr>
          <w:rFonts w:eastAsia="Times New Roman"/>
          <w:szCs w:val="24"/>
        </w:rPr>
        <w:t>ούν να εκδοθούν και να βγουν οι ενισχύσεις με βάση τις εκτάσεις και τις πραγμα</w:t>
      </w:r>
      <w:r>
        <w:rPr>
          <w:rFonts w:eastAsia="Times New Roman"/>
          <w:szCs w:val="24"/>
        </w:rPr>
        <w:t xml:space="preserve">τικές εκτάσεις που διαθέτει </w:t>
      </w:r>
      <w:r w:rsidRPr="00745A55">
        <w:rPr>
          <w:rFonts w:eastAsia="Times New Roman"/>
          <w:szCs w:val="24"/>
        </w:rPr>
        <w:t>καθένας</w:t>
      </w:r>
      <w:r>
        <w:rPr>
          <w:rFonts w:eastAsia="Times New Roman"/>
          <w:szCs w:val="24"/>
        </w:rPr>
        <w:t xml:space="preserve">. </w:t>
      </w:r>
    </w:p>
    <w:p w14:paraId="678A417B"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Και τι</w:t>
      </w:r>
      <w:r w:rsidRPr="00745A55">
        <w:rPr>
          <w:rFonts w:eastAsia="Times New Roman"/>
          <w:szCs w:val="24"/>
        </w:rPr>
        <w:t xml:space="preserve"> συναντάμε και βλέπουμε</w:t>
      </w:r>
      <w:r>
        <w:rPr>
          <w:rFonts w:eastAsia="Times New Roman"/>
          <w:szCs w:val="24"/>
        </w:rPr>
        <w:t>, αγαπητές</w:t>
      </w:r>
      <w:r w:rsidRPr="00745A55">
        <w:rPr>
          <w:rFonts w:eastAsia="Times New Roman"/>
          <w:szCs w:val="24"/>
        </w:rPr>
        <w:t xml:space="preserve"> κυρίες και κύρ</w:t>
      </w:r>
      <w:r>
        <w:rPr>
          <w:rFonts w:eastAsia="Times New Roman"/>
          <w:szCs w:val="24"/>
        </w:rPr>
        <w:t>ιοι συνάδελφοι του ΣΥΡΙΖΑ</w:t>
      </w:r>
      <w:r>
        <w:rPr>
          <w:rFonts w:eastAsia="Times New Roman"/>
          <w:szCs w:val="24"/>
        </w:rPr>
        <w:t>,</w:t>
      </w:r>
      <w:r>
        <w:rPr>
          <w:rFonts w:eastAsia="Times New Roman"/>
          <w:szCs w:val="24"/>
        </w:rPr>
        <w:t xml:space="preserve"> στην ε</w:t>
      </w:r>
      <w:r w:rsidRPr="00745A55">
        <w:rPr>
          <w:rFonts w:eastAsia="Times New Roman"/>
          <w:szCs w:val="24"/>
        </w:rPr>
        <w:t>λληνική περιφέρεια</w:t>
      </w:r>
      <w:r>
        <w:rPr>
          <w:rFonts w:eastAsia="Times New Roman"/>
          <w:szCs w:val="24"/>
        </w:rPr>
        <w:t>;</w:t>
      </w:r>
      <w:r w:rsidRPr="00745A55">
        <w:rPr>
          <w:rFonts w:eastAsia="Times New Roman"/>
          <w:szCs w:val="24"/>
        </w:rPr>
        <w:t xml:space="preserve"> </w:t>
      </w:r>
      <w:r>
        <w:rPr>
          <w:rFonts w:eastAsia="Times New Roman"/>
          <w:szCs w:val="24"/>
        </w:rPr>
        <w:t xml:space="preserve">Βλέπουμε </w:t>
      </w:r>
      <w:r w:rsidRPr="00745A55">
        <w:rPr>
          <w:rFonts w:eastAsia="Times New Roman"/>
          <w:szCs w:val="24"/>
        </w:rPr>
        <w:t>να ερημώνει η ελληνική π</w:t>
      </w:r>
      <w:r w:rsidRPr="00745A55">
        <w:rPr>
          <w:rFonts w:eastAsia="Times New Roman"/>
          <w:szCs w:val="24"/>
        </w:rPr>
        <w:t>εριφέρεια</w:t>
      </w:r>
      <w:r>
        <w:rPr>
          <w:rFonts w:eastAsia="Times New Roman"/>
          <w:szCs w:val="24"/>
        </w:rPr>
        <w:t>,</w:t>
      </w:r>
      <w:r w:rsidRPr="00745A55">
        <w:rPr>
          <w:rFonts w:eastAsia="Times New Roman"/>
          <w:szCs w:val="24"/>
        </w:rPr>
        <w:t xml:space="preserve"> </w:t>
      </w:r>
      <w:r>
        <w:rPr>
          <w:rFonts w:eastAsia="Times New Roman"/>
          <w:szCs w:val="24"/>
        </w:rPr>
        <w:t>να</w:t>
      </w:r>
      <w:r w:rsidRPr="00745A55">
        <w:rPr>
          <w:rFonts w:eastAsia="Times New Roman"/>
          <w:szCs w:val="24"/>
        </w:rPr>
        <w:t xml:space="preserve"> συρρικνώνεται η </w:t>
      </w:r>
      <w:r>
        <w:rPr>
          <w:rFonts w:eastAsia="Times New Roman"/>
          <w:szCs w:val="24"/>
        </w:rPr>
        <w:t xml:space="preserve">ελληνική επικράτεια, τους κτηνοτρόφους κυρίως να </w:t>
      </w:r>
      <w:r w:rsidRPr="00745A55">
        <w:rPr>
          <w:rFonts w:eastAsia="Times New Roman"/>
          <w:szCs w:val="24"/>
        </w:rPr>
        <w:t xml:space="preserve">εγκαταλείπουν τα </w:t>
      </w:r>
      <w:r>
        <w:rPr>
          <w:rFonts w:eastAsia="Times New Roman"/>
          <w:szCs w:val="24"/>
        </w:rPr>
        <w:t xml:space="preserve">κοπάδια </w:t>
      </w:r>
      <w:r w:rsidRPr="00745A55">
        <w:rPr>
          <w:rFonts w:eastAsia="Times New Roman"/>
          <w:szCs w:val="24"/>
        </w:rPr>
        <w:t xml:space="preserve">τους και τα ζώα </w:t>
      </w:r>
      <w:r>
        <w:rPr>
          <w:rFonts w:eastAsia="Times New Roman"/>
          <w:szCs w:val="24"/>
        </w:rPr>
        <w:t>τους,</w:t>
      </w:r>
      <w:r w:rsidRPr="00745A55">
        <w:rPr>
          <w:rFonts w:eastAsia="Times New Roman"/>
          <w:szCs w:val="24"/>
        </w:rPr>
        <w:t xml:space="preserve"> μη</w:t>
      </w:r>
      <w:r>
        <w:rPr>
          <w:rFonts w:eastAsia="Times New Roman"/>
          <w:szCs w:val="24"/>
        </w:rPr>
        <w:t>ν</w:t>
      </w:r>
      <w:r w:rsidRPr="00745A55">
        <w:rPr>
          <w:rFonts w:eastAsia="Times New Roman"/>
          <w:szCs w:val="24"/>
        </w:rPr>
        <w:t xml:space="preserve"> έχοντας άλλη διέξοδο</w:t>
      </w:r>
      <w:r>
        <w:rPr>
          <w:rFonts w:eastAsia="Times New Roman"/>
          <w:szCs w:val="24"/>
        </w:rPr>
        <w:t xml:space="preserve">. </w:t>
      </w:r>
    </w:p>
    <w:p w14:paraId="678A417C"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lastRenderedPageBreak/>
        <w:t>Η σημερινή Κ</w:t>
      </w:r>
      <w:r w:rsidRPr="00745A55">
        <w:rPr>
          <w:rFonts w:eastAsia="Times New Roman"/>
          <w:szCs w:val="24"/>
        </w:rPr>
        <w:t>υ</w:t>
      </w:r>
      <w:r>
        <w:rPr>
          <w:rFonts w:eastAsia="Times New Roman"/>
          <w:szCs w:val="24"/>
        </w:rPr>
        <w:t>βέρνηση επιβεβαιώνει για άλλη μι</w:t>
      </w:r>
      <w:r w:rsidRPr="00745A55">
        <w:rPr>
          <w:rFonts w:eastAsia="Times New Roman"/>
          <w:szCs w:val="24"/>
        </w:rPr>
        <w:t xml:space="preserve">α φορά τον εαυτό </w:t>
      </w:r>
      <w:r>
        <w:rPr>
          <w:rFonts w:eastAsia="Times New Roman"/>
          <w:szCs w:val="24"/>
        </w:rPr>
        <w:t>της, υ</w:t>
      </w:r>
      <w:r w:rsidRPr="00745A55">
        <w:rPr>
          <w:rFonts w:eastAsia="Times New Roman"/>
          <w:szCs w:val="24"/>
        </w:rPr>
        <w:t>περβολές</w:t>
      </w:r>
      <w:r>
        <w:rPr>
          <w:rFonts w:eastAsia="Times New Roman"/>
          <w:szCs w:val="24"/>
        </w:rPr>
        <w:t>,</w:t>
      </w:r>
      <w:r w:rsidRPr="00745A55">
        <w:rPr>
          <w:rFonts w:eastAsia="Times New Roman"/>
          <w:szCs w:val="24"/>
        </w:rPr>
        <w:t xml:space="preserve"> μεγάλα λόγια</w:t>
      </w:r>
      <w:r>
        <w:rPr>
          <w:rFonts w:eastAsia="Times New Roman"/>
          <w:szCs w:val="24"/>
        </w:rPr>
        <w:t>,</w:t>
      </w:r>
      <w:r w:rsidRPr="00745A55">
        <w:rPr>
          <w:rFonts w:eastAsia="Times New Roman"/>
          <w:szCs w:val="24"/>
        </w:rPr>
        <w:t xml:space="preserve"> εξαγγελίες </w:t>
      </w:r>
      <w:r w:rsidRPr="00745A55">
        <w:rPr>
          <w:rFonts w:eastAsia="Times New Roman"/>
          <w:szCs w:val="24"/>
        </w:rPr>
        <w:t xml:space="preserve">ότι θα </w:t>
      </w:r>
      <w:r>
        <w:rPr>
          <w:rFonts w:eastAsia="Times New Roman"/>
          <w:szCs w:val="24"/>
        </w:rPr>
        <w:t xml:space="preserve">ελέγξει </w:t>
      </w:r>
      <w:r w:rsidRPr="00745A55">
        <w:rPr>
          <w:rFonts w:eastAsia="Times New Roman"/>
          <w:szCs w:val="24"/>
        </w:rPr>
        <w:t>τις εισαγωγές</w:t>
      </w:r>
      <w:r>
        <w:rPr>
          <w:rFonts w:eastAsia="Times New Roman"/>
          <w:szCs w:val="24"/>
        </w:rPr>
        <w:t>, ότι γίνονται αθρόες εισαγωγές, ότι θα επιβάλουν</w:t>
      </w:r>
      <w:r w:rsidRPr="00745A55">
        <w:rPr>
          <w:rFonts w:eastAsia="Times New Roman"/>
          <w:szCs w:val="24"/>
        </w:rPr>
        <w:t xml:space="preserve"> τιμολόγια </w:t>
      </w:r>
      <w:r>
        <w:rPr>
          <w:rFonts w:eastAsia="Times New Roman"/>
          <w:szCs w:val="24"/>
        </w:rPr>
        <w:t xml:space="preserve">για </w:t>
      </w:r>
      <w:r w:rsidRPr="00745A55">
        <w:rPr>
          <w:rFonts w:eastAsia="Times New Roman"/>
          <w:szCs w:val="24"/>
        </w:rPr>
        <w:t xml:space="preserve">να πληρώνονται οι παραγωγοί στην ώρα τους και </w:t>
      </w:r>
      <w:r>
        <w:rPr>
          <w:rFonts w:eastAsia="Times New Roman"/>
          <w:szCs w:val="24"/>
        </w:rPr>
        <w:t>ότι θα χτυπήσουν τη</w:t>
      </w:r>
      <w:r w:rsidRPr="00745A55">
        <w:rPr>
          <w:rFonts w:eastAsia="Times New Roman"/>
          <w:szCs w:val="24"/>
        </w:rPr>
        <w:t xml:space="preserve"> βιομηχανία</w:t>
      </w:r>
      <w:r>
        <w:rPr>
          <w:rFonts w:eastAsia="Times New Roman"/>
          <w:szCs w:val="24"/>
        </w:rPr>
        <w:t>. Κ</w:t>
      </w:r>
      <w:r w:rsidRPr="00745A55">
        <w:rPr>
          <w:rFonts w:eastAsia="Times New Roman"/>
          <w:szCs w:val="24"/>
        </w:rPr>
        <w:t xml:space="preserve">λείνουν </w:t>
      </w:r>
      <w:r>
        <w:rPr>
          <w:rFonts w:eastAsia="Times New Roman"/>
          <w:szCs w:val="24"/>
        </w:rPr>
        <w:t>οι παραγωγοί</w:t>
      </w:r>
      <w:r w:rsidRPr="00745A55">
        <w:rPr>
          <w:rFonts w:eastAsia="Times New Roman"/>
          <w:szCs w:val="24"/>
        </w:rPr>
        <w:t xml:space="preserve"> </w:t>
      </w:r>
      <w:r>
        <w:rPr>
          <w:rFonts w:eastAsia="Times New Roman"/>
          <w:szCs w:val="24"/>
        </w:rPr>
        <w:t xml:space="preserve">τις εκμεταλλεύσεις τους, </w:t>
      </w:r>
      <w:r w:rsidRPr="00745A55">
        <w:rPr>
          <w:rFonts w:eastAsia="Times New Roman"/>
          <w:szCs w:val="24"/>
        </w:rPr>
        <w:t xml:space="preserve">ζημιώνονται </w:t>
      </w:r>
      <w:r>
        <w:rPr>
          <w:rFonts w:eastAsia="Times New Roman"/>
          <w:szCs w:val="24"/>
        </w:rPr>
        <w:t>οι παραγωγοί,</w:t>
      </w:r>
      <w:r w:rsidRPr="00745A55">
        <w:rPr>
          <w:rFonts w:eastAsia="Times New Roman"/>
          <w:szCs w:val="24"/>
        </w:rPr>
        <w:t xml:space="preserve"> μ</w:t>
      </w:r>
      <w:r>
        <w:rPr>
          <w:rFonts w:eastAsia="Times New Roman"/>
          <w:szCs w:val="24"/>
        </w:rPr>
        <w:t xml:space="preserve">ειώνεται το </w:t>
      </w:r>
      <w:r>
        <w:rPr>
          <w:rFonts w:eastAsia="Times New Roman"/>
          <w:szCs w:val="24"/>
        </w:rPr>
        <w:t>ζωικό κεφάλαιο στη χώρα και η Κ</w:t>
      </w:r>
      <w:r w:rsidRPr="00745A55">
        <w:rPr>
          <w:rFonts w:eastAsia="Times New Roman"/>
          <w:szCs w:val="24"/>
        </w:rPr>
        <w:t>υβέρνηση δεν έχει καταλάβει τίποτα και συνεχίζει στον ίδιο ρυθμό</w:t>
      </w:r>
      <w:r>
        <w:rPr>
          <w:rFonts w:eastAsia="Times New Roman"/>
          <w:szCs w:val="24"/>
        </w:rPr>
        <w:t>.</w:t>
      </w:r>
    </w:p>
    <w:p w14:paraId="678A417D"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Ο</w:t>
      </w:r>
      <w:r w:rsidRPr="00745A55">
        <w:rPr>
          <w:rFonts w:eastAsia="Times New Roman"/>
          <w:szCs w:val="24"/>
        </w:rPr>
        <w:t xml:space="preserve">ι πολίτες </w:t>
      </w:r>
      <w:r>
        <w:rPr>
          <w:rFonts w:eastAsia="Times New Roman"/>
          <w:szCs w:val="24"/>
        </w:rPr>
        <w:t>-</w:t>
      </w:r>
      <w:r w:rsidRPr="00745A55">
        <w:rPr>
          <w:rFonts w:eastAsia="Times New Roman"/>
          <w:szCs w:val="24"/>
        </w:rPr>
        <w:t>κατά τη δική μου γνώμη</w:t>
      </w:r>
      <w:r>
        <w:rPr>
          <w:rFonts w:eastAsia="Times New Roman"/>
          <w:szCs w:val="24"/>
        </w:rPr>
        <w:t>- έχουν βγάλει τα συμπεράσματα. Ο</w:t>
      </w:r>
      <w:r w:rsidRPr="00745A55">
        <w:rPr>
          <w:rFonts w:eastAsia="Times New Roman"/>
          <w:szCs w:val="24"/>
        </w:rPr>
        <w:t xml:space="preserve"> παραγωγικός </w:t>
      </w:r>
      <w:r>
        <w:rPr>
          <w:rFonts w:eastAsia="Times New Roman"/>
          <w:szCs w:val="24"/>
        </w:rPr>
        <w:t>κόσμος της χώρας έχει καταλάβει. Έ</w:t>
      </w:r>
      <w:r w:rsidRPr="00745A55">
        <w:rPr>
          <w:rFonts w:eastAsia="Times New Roman"/>
          <w:szCs w:val="24"/>
        </w:rPr>
        <w:t>ρχονται οι εκλογές</w:t>
      </w:r>
      <w:r>
        <w:rPr>
          <w:rFonts w:eastAsia="Times New Roman"/>
          <w:szCs w:val="24"/>
        </w:rPr>
        <w:t xml:space="preserve">, </w:t>
      </w:r>
      <w:r w:rsidRPr="00745A55">
        <w:rPr>
          <w:rFonts w:eastAsia="Times New Roman"/>
          <w:szCs w:val="24"/>
        </w:rPr>
        <w:t xml:space="preserve">τα αποτελέσματα θα </w:t>
      </w:r>
      <w:r>
        <w:rPr>
          <w:rFonts w:eastAsia="Times New Roman"/>
          <w:szCs w:val="24"/>
        </w:rPr>
        <w:t>σας τα</w:t>
      </w:r>
      <w:r>
        <w:rPr>
          <w:rFonts w:eastAsia="Times New Roman"/>
          <w:szCs w:val="24"/>
        </w:rPr>
        <w:t xml:space="preserve"> δώσει ο παραγωγικός κόσμος </w:t>
      </w:r>
      <w:r w:rsidRPr="00745A55">
        <w:rPr>
          <w:rFonts w:eastAsia="Times New Roman"/>
          <w:szCs w:val="24"/>
        </w:rPr>
        <w:t>το βράδυ των εκλογών</w:t>
      </w:r>
      <w:r>
        <w:rPr>
          <w:rFonts w:eastAsia="Times New Roman"/>
          <w:szCs w:val="24"/>
        </w:rPr>
        <w:t>. Έ</w:t>
      </w:r>
      <w:r w:rsidRPr="00745A55">
        <w:rPr>
          <w:rFonts w:eastAsia="Times New Roman"/>
          <w:szCs w:val="24"/>
        </w:rPr>
        <w:t xml:space="preserve">ρχονται και οι αυτοδιοικητικές και </w:t>
      </w:r>
      <w:r>
        <w:rPr>
          <w:rFonts w:eastAsia="Times New Roman"/>
          <w:szCs w:val="24"/>
        </w:rPr>
        <w:t xml:space="preserve">οι </w:t>
      </w:r>
      <w:r w:rsidRPr="00745A55">
        <w:rPr>
          <w:rFonts w:eastAsia="Times New Roman"/>
          <w:szCs w:val="24"/>
        </w:rPr>
        <w:t>περιφερειακές εκλογές</w:t>
      </w:r>
      <w:r>
        <w:rPr>
          <w:rFonts w:eastAsia="Times New Roman"/>
          <w:szCs w:val="24"/>
        </w:rPr>
        <w:t>. Β</w:t>
      </w:r>
      <w:r w:rsidRPr="00745A55">
        <w:rPr>
          <w:rFonts w:eastAsia="Times New Roman"/>
          <w:szCs w:val="24"/>
        </w:rPr>
        <w:t>λέπω</w:t>
      </w:r>
      <w:r>
        <w:rPr>
          <w:rFonts w:eastAsia="Times New Roman"/>
          <w:szCs w:val="24"/>
        </w:rPr>
        <w:t>, λοιπόν,</w:t>
      </w:r>
      <w:r w:rsidRPr="00745A55">
        <w:rPr>
          <w:rFonts w:eastAsia="Times New Roman"/>
          <w:szCs w:val="24"/>
        </w:rPr>
        <w:t xml:space="preserve"> ότι έχετε ρίξει λευκή πετσέτα και δεν κατεβαίνετε σε πολλές από αυτές τις εκλογικές αναμετρήσεις</w:t>
      </w:r>
      <w:r>
        <w:rPr>
          <w:rFonts w:eastAsia="Times New Roman"/>
          <w:szCs w:val="24"/>
        </w:rPr>
        <w:t xml:space="preserve">. </w:t>
      </w:r>
    </w:p>
    <w:p w14:paraId="678A417E"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 xml:space="preserve">Προχωράμε. </w:t>
      </w:r>
    </w:p>
    <w:p w14:paraId="678A417F"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 xml:space="preserve">Κύριε Πρόεδρε, </w:t>
      </w:r>
      <w:r w:rsidRPr="00745A55">
        <w:rPr>
          <w:rFonts w:eastAsia="Times New Roman"/>
          <w:szCs w:val="24"/>
        </w:rPr>
        <w:t>κυρ</w:t>
      </w:r>
      <w:r w:rsidRPr="00745A55">
        <w:rPr>
          <w:rFonts w:eastAsia="Times New Roman"/>
          <w:szCs w:val="24"/>
        </w:rPr>
        <w:t>ίες και κύριοι συνάδελφοι</w:t>
      </w:r>
      <w:r>
        <w:rPr>
          <w:rFonts w:eastAsia="Times New Roman"/>
          <w:szCs w:val="24"/>
        </w:rPr>
        <w:t xml:space="preserve">, έρχομαι στο νομοσχέδιο </w:t>
      </w:r>
      <w:r>
        <w:rPr>
          <w:rFonts w:eastAsia="Times New Roman"/>
          <w:szCs w:val="24"/>
        </w:rPr>
        <w:t xml:space="preserve">με τίτλο: </w:t>
      </w:r>
      <w:r>
        <w:rPr>
          <w:rFonts w:eastAsia="Times New Roman"/>
          <w:szCs w:val="24"/>
        </w:rPr>
        <w:t>«Δ</w:t>
      </w:r>
      <w:r w:rsidRPr="00745A55">
        <w:rPr>
          <w:rFonts w:eastAsia="Times New Roman"/>
          <w:szCs w:val="24"/>
        </w:rPr>
        <w:t xml:space="preserve">οκιμασία προσόντων και συμπεριφοράς υποψηφίων οδηγών και οδηγών για τη χορήγηση αδειών </w:t>
      </w:r>
      <w:r w:rsidRPr="00745A55">
        <w:rPr>
          <w:rFonts w:eastAsia="Times New Roman"/>
          <w:szCs w:val="24"/>
        </w:rPr>
        <w:lastRenderedPageBreak/>
        <w:t>οδήγησης οχημάτων</w:t>
      </w:r>
      <w:r>
        <w:rPr>
          <w:rFonts w:eastAsia="Times New Roman"/>
          <w:szCs w:val="24"/>
        </w:rPr>
        <w:t>,</w:t>
      </w:r>
      <w:r w:rsidRPr="00745A55">
        <w:rPr>
          <w:rFonts w:eastAsia="Times New Roman"/>
          <w:szCs w:val="24"/>
        </w:rPr>
        <w:t xml:space="preserve"> άλλες διατάξεις για τις άδειες οδήγησης και λοιπές διατάξεις</w:t>
      </w:r>
      <w:r>
        <w:rPr>
          <w:rFonts w:eastAsia="Times New Roman"/>
          <w:szCs w:val="24"/>
        </w:rPr>
        <w:t xml:space="preserve">». </w:t>
      </w:r>
    </w:p>
    <w:p w14:paraId="678A4180"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Σύμφωνα με τα επίσημα στ</w:t>
      </w:r>
      <w:r>
        <w:rPr>
          <w:rFonts w:eastAsia="Times New Roman"/>
          <w:szCs w:val="24"/>
        </w:rPr>
        <w:t>οιχεία τ</w:t>
      </w:r>
      <w:r w:rsidRPr="00745A55">
        <w:rPr>
          <w:rFonts w:eastAsia="Times New Roman"/>
          <w:szCs w:val="24"/>
        </w:rPr>
        <w:t>ης Ελληνικής Αστυνομίας</w:t>
      </w:r>
      <w:r>
        <w:rPr>
          <w:rFonts w:eastAsia="Times New Roman"/>
          <w:szCs w:val="24"/>
        </w:rPr>
        <w:t>,</w:t>
      </w:r>
      <w:r w:rsidRPr="00745A55">
        <w:rPr>
          <w:rFonts w:eastAsia="Times New Roman"/>
          <w:szCs w:val="24"/>
        </w:rPr>
        <w:t xml:space="preserve"> το 2017 στη χώρα μας έχασαν τη ζωή τους σε τροχαία ατυχήματα </w:t>
      </w:r>
      <w:r>
        <w:rPr>
          <w:rFonts w:eastAsia="Times New Roman"/>
          <w:szCs w:val="24"/>
        </w:rPr>
        <w:t>επτακόσιοι τριάντα συνάνθρωποί μας, ε</w:t>
      </w:r>
      <w:r w:rsidRPr="00745A55">
        <w:rPr>
          <w:rFonts w:eastAsia="Times New Roman"/>
          <w:szCs w:val="24"/>
        </w:rPr>
        <w:t xml:space="preserve">νώ άλλοι </w:t>
      </w:r>
      <w:r>
        <w:rPr>
          <w:rFonts w:eastAsia="Times New Roman"/>
          <w:szCs w:val="24"/>
        </w:rPr>
        <w:t>επτακόσιοι</w:t>
      </w:r>
      <w:r w:rsidRPr="00745A55">
        <w:rPr>
          <w:rFonts w:eastAsia="Times New Roman"/>
          <w:szCs w:val="24"/>
        </w:rPr>
        <w:t xml:space="preserve"> τραυματίστηκαν πολύ σοβαρά</w:t>
      </w:r>
      <w:r>
        <w:rPr>
          <w:rFonts w:eastAsia="Times New Roman"/>
          <w:szCs w:val="24"/>
        </w:rPr>
        <w:t>. Κ</w:t>
      </w:r>
      <w:r w:rsidRPr="00745A55">
        <w:rPr>
          <w:rFonts w:eastAsia="Times New Roman"/>
          <w:szCs w:val="24"/>
        </w:rPr>
        <w:t>άθε χρόνο</w:t>
      </w:r>
      <w:r>
        <w:rPr>
          <w:rFonts w:eastAsia="Times New Roman"/>
          <w:szCs w:val="24"/>
        </w:rPr>
        <w:t>,</w:t>
      </w:r>
      <w:r w:rsidRPr="00745A55">
        <w:rPr>
          <w:rFonts w:eastAsia="Times New Roman"/>
          <w:szCs w:val="24"/>
        </w:rPr>
        <w:t xml:space="preserve"> λοιπόν</w:t>
      </w:r>
      <w:r>
        <w:rPr>
          <w:rFonts w:eastAsia="Times New Roman"/>
          <w:szCs w:val="24"/>
        </w:rPr>
        <w:t>,</w:t>
      </w:r>
      <w:r w:rsidRPr="00745A55">
        <w:rPr>
          <w:rFonts w:eastAsia="Times New Roman"/>
          <w:szCs w:val="24"/>
        </w:rPr>
        <w:t xml:space="preserve"> σ</w:t>
      </w:r>
      <w:r>
        <w:rPr>
          <w:rFonts w:eastAsia="Times New Roman"/>
          <w:szCs w:val="24"/>
        </w:rPr>
        <w:t>υν</w:t>
      </w:r>
      <w:r w:rsidRPr="00745A55">
        <w:rPr>
          <w:rFonts w:eastAsia="Times New Roman"/>
          <w:szCs w:val="24"/>
        </w:rPr>
        <w:t xml:space="preserve">τελείται </w:t>
      </w:r>
      <w:r>
        <w:rPr>
          <w:rFonts w:eastAsia="Times New Roman"/>
          <w:szCs w:val="24"/>
        </w:rPr>
        <w:t>μ</w:t>
      </w:r>
      <w:r>
        <w:rPr>
          <w:rFonts w:eastAsia="Times New Roman"/>
          <w:szCs w:val="24"/>
        </w:rPr>
        <w:t>ί</w:t>
      </w:r>
      <w:r>
        <w:rPr>
          <w:rFonts w:eastAsia="Times New Roman"/>
          <w:szCs w:val="24"/>
        </w:rPr>
        <w:t>α γενοκτονία</w:t>
      </w:r>
      <w:r w:rsidRPr="00745A55">
        <w:rPr>
          <w:rFonts w:eastAsia="Times New Roman"/>
          <w:szCs w:val="24"/>
        </w:rPr>
        <w:t xml:space="preserve"> στους δρόμους της πατρίδας </w:t>
      </w:r>
      <w:r>
        <w:rPr>
          <w:rFonts w:eastAsia="Times New Roman"/>
          <w:szCs w:val="24"/>
        </w:rPr>
        <w:t>μας</w:t>
      </w:r>
      <w:r>
        <w:rPr>
          <w:rFonts w:eastAsia="Times New Roman"/>
          <w:szCs w:val="24"/>
        </w:rPr>
        <w:t xml:space="preserve">. Δύο είναι οι αιτίες. Η πρώτη είναι οι υποδομές και η δεύτερη </w:t>
      </w:r>
      <w:r w:rsidRPr="00745A55">
        <w:rPr>
          <w:rFonts w:eastAsia="Times New Roman"/>
          <w:szCs w:val="24"/>
        </w:rPr>
        <w:t>είναι η οδική συμπεριφορά</w:t>
      </w:r>
      <w:r>
        <w:rPr>
          <w:rFonts w:eastAsia="Times New Roman"/>
          <w:szCs w:val="24"/>
        </w:rPr>
        <w:t>, η οδική κουλτούρα και τα θέματα π</w:t>
      </w:r>
      <w:r w:rsidRPr="00745A55">
        <w:rPr>
          <w:rFonts w:eastAsia="Times New Roman"/>
          <w:szCs w:val="24"/>
        </w:rPr>
        <w:t xml:space="preserve">αιδείας που έχουν οι οδηγοί </w:t>
      </w:r>
      <w:r>
        <w:rPr>
          <w:rFonts w:eastAsia="Times New Roman"/>
          <w:szCs w:val="24"/>
        </w:rPr>
        <w:t xml:space="preserve">μας. </w:t>
      </w:r>
    </w:p>
    <w:p w14:paraId="678A4181"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Σ</w:t>
      </w:r>
      <w:r w:rsidRPr="00745A55">
        <w:rPr>
          <w:rFonts w:eastAsia="Times New Roman"/>
          <w:szCs w:val="24"/>
        </w:rPr>
        <w:t>ε αυτό το δεύτερο</w:t>
      </w:r>
      <w:r>
        <w:rPr>
          <w:rFonts w:eastAsia="Times New Roman"/>
          <w:szCs w:val="24"/>
        </w:rPr>
        <w:t>,</w:t>
      </w:r>
      <w:r w:rsidRPr="00745A55">
        <w:rPr>
          <w:rFonts w:eastAsia="Times New Roman"/>
          <w:szCs w:val="24"/>
        </w:rPr>
        <w:t xml:space="preserve"> στη δεύτερη </w:t>
      </w:r>
      <w:r>
        <w:rPr>
          <w:rFonts w:eastAsia="Times New Roman"/>
          <w:szCs w:val="24"/>
        </w:rPr>
        <w:t>αιτία, παίζει</w:t>
      </w:r>
      <w:r w:rsidRPr="00745A55">
        <w:rPr>
          <w:rFonts w:eastAsia="Times New Roman"/>
          <w:szCs w:val="24"/>
        </w:rPr>
        <w:t xml:space="preserve"> καθοριστικό ρόλο το </w:t>
      </w:r>
      <w:r>
        <w:rPr>
          <w:rFonts w:eastAsia="Times New Roman"/>
          <w:szCs w:val="24"/>
        </w:rPr>
        <w:t>νομοσχέδιο το οποίο συζητούμε σ</w:t>
      </w:r>
      <w:r w:rsidRPr="00745A55">
        <w:rPr>
          <w:rFonts w:eastAsia="Times New Roman"/>
          <w:szCs w:val="24"/>
        </w:rPr>
        <w:t>ήμ</w:t>
      </w:r>
      <w:r w:rsidRPr="00745A55">
        <w:rPr>
          <w:rFonts w:eastAsia="Times New Roman"/>
          <w:szCs w:val="24"/>
        </w:rPr>
        <w:t>ερα</w:t>
      </w:r>
      <w:r>
        <w:rPr>
          <w:rFonts w:eastAsia="Times New Roman"/>
          <w:szCs w:val="24"/>
        </w:rPr>
        <w:t>. Γ</w:t>
      </w:r>
      <w:r w:rsidRPr="00745A55">
        <w:rPr>
          <w:rFonts w:eastAsia="Times New Roman"/>
          <w:szCs w:val="24"/>
        </w:rPr>
        <w:t xml:space="preserve">ιατί </w:t>
      </w:r>
      <w:r>
        <w:rPr>
          <w:rFonts w:eastAsia="Times New Roman"/>
          <w:szCs w:val="24"/>
        </w:rPr>
        <w:t xml:space="preserve">παίζει </w:t>
      </w:r>
      <w:r w:rsidRPr="00745A55">
        <w:rPr>
          <w:rFonts w:eastAsia="Times New Roman"/>
          <w:szCs w:val="24"/>
        </w:rPr>
        <w:t>καθοριστικό ρόλο</w:t>
      </w:r>
      <w:r>
        <w:rPr>
          <w:rFonts w:eastAsia="Times New Roman"/>
          <w:szCs w:val="24"/>
        </w:rPr>
        <w:t>; Δ</w:t>
      </w:r>
      <w:r w:rsidRPr="00745A55">
        <w:rPr>
          <w:rFonts w:eastAsia="Times New Roman"/>
          <w:szCs w:val="24"/>
        </w:rPr>
        <w:t>ιότι το σύστημα αξιολόγησης των υποψηφίων οδηγών αντικατοπτρίζει την παιδεία</w:t>
      </w:r>
      <w:r>
        <w:rPr>
          <w:rFonts w:eastAsia="Times New Roman"/>
          <w:szCs w:val="24"/>
        </w:rPr>
        <w:t>,</w:t>
      </w:r>
      <w:r w:rsidRPr="00745A55">
        <w:rPr>
          <w:rFonts w:eastAsia="Times New Roman"/>
          <w:szCs w:val="24"/>
        </w:rPr>
        <w:t xml:space="preserve"> την κουλτούρα</w:t>
      </w:r>
      <w:r>
        <w:rPr>
          <w:rFonts w:eastAsia="Times New Roman"/>
          <w:szCs w:val="24"/>
        </w:rPr>
        <w:t>,</w:t>
      </w:r>
      <w:r w:rsidRPr="00745A55">
        <w:rPr>
          <w:rFonts w:eastAsia="Times New Roman"/>
          <w:szCs w:val="24"/>
        </w:rPr>
        <w:t xml:space="preserve"> τη συμπεριφορά</w:t>
      </w:r>
      <w:r>
        <w:rPr>
          <w:rFonts w:eastAsia="Times New Roman"/>
          <w:szCs w:val="24"/>
        </w:rPr>
        <w:t xml:space="preserve">, τη νοοτροπία που έχει κάθε οδηγός. </w:t>
      </w:r>
    </w:p>
    <w:p w14:paraId="678A4182"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Έρχεται, λ</w:t>
      </w:r>
      <w:r w:rsidRPr="00745A55">
        <w:rPr>
          <w:rFonts w:eastAsia="Times New Roman"/>
          <w:szCs w:val="24"/>
        </w:rPr>
        <w:t>οιπόν</w:t>
      </w:r>
      <w:r>
        <w:rPr>
          <w:rFonts w:eastAsia="Times New Roman"/>
          <w:szCs w:val="24"/>
        </w:rPr>
        <w:t>,</w:t>
      </w:r>
      <w:r w:rsidRPr="00745A55">
        <w:rPr>
          <w:rFonts w:eastAsia="Times New Roman"/>
          <w:szCs w:val="24"/>
        </w:rPr>
        <w:t xml:space="preserve"> το </w:t>
      </w:r>
      <w:r>
        <w:rPr>
          <w:rFonts w:eastAsia="Times New Roman"/>
          <w:szCs w:val="24"/>
        </w:rPr>
        <w:t>εν λόγω νομοσχέδιο και ενώ</w:t>
      </w:r>
      <w:r w:rsidRPr="00745A55">
        <w:rPr>
          <w:rFonts w:eastAsia="Times New Roman"/>
          <w:szCs w:val="24"/>
        </w:rPr>
        <w:t xml:space="preserve"> θα έπρεπε να αφορά αποκλειστικά τη δημιουργία ενός εκσυγχρονισμένου πλαισίου αξιολόγησης προσόντων και συ</w:t>
      </w:r>
      <w:r>
        <w:rPr>
          <w:rFonts w:eastAsia="Times New Roman"/>
          <w:szCs w:val="24"/>
        </w:rPr>
        <w:t xml:space="preserve">μπεριφοράς των υποψηφίων οδηγών, </w:t>
      </w:r>
      <w:r w:rsidRPr="00745A55">
        <w:rPr>
          <w:rFonts w:eastAsia="Times New Roman"/>
          <w:szCs w:val="24"/>
        </w:rPr>
        <w:t xml:space="preserve">δεν το πράττει </w:t>
      </w:r>
      <w:r>
        <w:rPr>
          <w:rFonts w:eastAsia="Times New Roman"/>
          <w:szCs w:val="24"/>
        </w:rPr>
        <w:t>αυτό. Ενώ</w:t>
      </w:r>
      <w:r w:rsidRPr="00745A55">
        <w:rPr>
          <w:rFonts w:eastAsia="Times New Roman"/>
          <w:szCs w:val="24"/>
        </w:rPr>
        <w:t xml:space="preserve"> </w:t>
      </w:r>
      <w:r>
        <w:rPr>
          <w:rFonts w:eastAsia="Times New Roman"/>
          <w:szCs w:val="24"/>
        </w:rPr>
        <w:t xml:space="preserve">θα έπρεπε </w:t>
      </w:r>
      <w:r>
        <w:rPr>
          <w:rFonts w:eastAsia="Times New Roman"/>
          <w:szCs w:val="24"/>
        </w:rPr>
        <w:lastRenderedPageBreak/>
        <w:t xml:space="preserve">να είναι </w:t>
      </w:r>
      <w:r w:rsidRPr="00745A55">
        <w:rPr>
          <w:rFonts w:eastAsia="Times New Roman"/>
          <w:szCs w:val="24"/>
        </w:rPr>
        <w:t xml:space="preserve">ένας </w:t>
      </w:r>
      <w:r>
        <w:rPr>
          <w:rFonts w:eastAsia="Times New Roman"/>
          <w:szCs w:val="24"/>
        </w:rPr>
        <w:t xml:space="preserve">στόχος </w:t>
      </w:r>
      <w:r w:rsidRPr="00745A55">
        <w:rPr>
          <w:rFonts w:eastAsia="Times New Roman"/>
          <w:szCs w:val="24"/>
        </w:rPr>
        <w:t>πρώ</w:t>
      </w:r>
      <w:r>
        <w:rPr>
          <w:rFonts w:eastAsia="Times New Roman"/>
          <w:szCs w:val="24"/>
        </w:rPr>
        <w:t>της προτεραιότητας που δεν χωρά</w:t>
      </w:r>
      <w:r w:rsidRPr="00745A55">
        <w:rPr>
          <w:rFonts w:eastAsia="Times New Roman"/>
          <w:szCs w:val="24"/>
        </w:rPr>
        <w:t xml:space="preserve"> μικροπολιτικές ούτε ιδεολο</w:t>
      </w:r>
      <w:r w:rsidRPr="00745A55">
        <w:rPr>
          <w:rFonts w:eastAsia="Times New Roman"/>
          <w:szCs w:val="24"/>
        </w:rPr>
        <w:t>γικές διαφορές</w:t>
      </w:r>
      <w:r>
        <w:rPr>
          <w:rFonts w:eastAsia="Times New Roman"/>
          <w:szCs w:val="24"/>
        </w:rPr>
        <w:t xml:space="preserve"> -</w:t>
      </w:r>
      <w:r w:rsidRPr="00745A55">
        <w:rPr>
          <w:rFonts w:eastAsia="Times New Roman"/>
          <w:szCs w:val="24"/>
        </w:rPr>
        <w:t xml:space="preserve">γιατί αφορά την ασφάλεια των παιδιών </w:t>
      </w:r>
      <w:r>
        <w:rPr>
          <w:rFonts w:eastAsia="Times New Roman"/>
          <w:szCs w:val="24"/>
        </w:rPr>
        <w:t>μας,</w:t>
      </w:r>
      <w:r w:rsidRPr="00745A55">
        <w:rPr>
          <w:rFonts w:eastAsia="Times New Roman"/>
          <w:szCs w:val="24"/>
        </w:rPr>
        <w:t xml:space="preserve"> αφορά την ασφάλεια όλων </w:t>
      </w:r>
      <w:r>
        <w:rPr>
          <w:rFonts w:eastAsia="Times New Roman"/>
          <w:szCs w:val="24"/>
        </w:rPr>
        <w:t xml:space="preserve">μας- </w:t>
      </w:r>
      <w:r w:rsidRPr="00745A55">
        <w:rPr>
          <w:rFonts w:eastAsia="Times New Roman"/>
          <w:szCs w:val="24"/>
        </w:rPr>
        <w:t>έχουμε πάρα πολλές επιφυλάξεις σε σχέση με το συγκεκριμένο σχέδιο νόμου</w:t>
      </w:r>
      <w:r>
        <w:rPr>
          <w:rFonts w:eastAsia="Times New Roman"/>
          <w:szCs w:val="24"/>
        </w:rPr>
        <w:t xml:space="preserve"> για το</w:t>
      </w:r>
      <w:r w:rsidRPr="00745A55">
        <w:rPr>
          <w:rFonts w:eastAsia="Times New Roman"/>
          <w:szCs w:val="24"/>
        </w:rPr>
        <w:t xml:space="preserve"> </w:t>
      </w:r>
      <w:r>
        <w:rPr>
          <w:rFonts w:eastAsia="Times New Roman"/>
          <w:szCs w:val="24"/>
        </w:rPr>
        <w:t>α</w:t>
      </w:r>
      <w:r w:rsidRPr="00745A55">
        <w:rPr>
          <w:rFonts w:eastAsia="Times New Roman"/>
          <w:szCs w:val="24"/>
        </w:rPr>
        <w:t xml:space="preserve">ν μπορεί να οδηγήσει προς </w:t>
      </w:r>
      <w:r>
        <w:rPr>
          <w:rFonts w:eastAsia="Times New Roman"/>
          <w:szCs w:val="24"/>
        </w:rPr>
        <w:t>αυτή</w:t>
      </w:r>
      <w:r w:rsidRPr="00745A55">
        <w:rPr>
          <w:rFonts w:eastAsia="Times New Roman"/>
          <w:szCs w:val="24"/>
        </w:rPr>
        <w:t xml:space="preserve"> την κατεύθυνση</w:t>
      </w:r>
      <w:r>
        <w:rPr>
          <w:rFonts w:eastAsia="Times New Roman"/>
          <w:szCs w:val="24"/>
        </w:rPr>
        <w:t>.</w:t>
      </w:r>
    </w:p>
    <w:p w14:paraId="678A4183"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Και εξηγώ</w:t>
      </w:r>
      <w:r w:rsidRPr="00745A55">
        <w:rPr>
          <w:rFonts w:eastAsia="Times New Roman"/>
          <w:szCs w:val="24"/>
        </w:rPr>
        <w:t xml:space="preserve"> πολύ συγκεκριμένα</w:t>
      </w:r>
      <w:r>
        <w:rPr>
          <w:rFonts w:eastAsia="Times New Roman"/>
          <w:szCs w:val="24"/>
        </w:rPr>
        <w:t xml:space="preserve"> το γ</w:t>
      </w:r>
      <w:r w:rsidRPr="00745A55">
        <w:rPr>
          <w:rFonts w:eastAsia="Times New Roman"/>
          <w:szCs w:val="24"/>
        </w:rPr>
        <w:t>ιατί</w:t>
      </w:r>
      <w:r>
        <w:rPr>
          <w:rFonts w:eastAsia="Times New Roman"/>
          <w:szCs w:val="24"/>
        </w:rPr>
        <w:t xml:space="preserve">. Για </w:t>
      </w:r>
      <w:r>
        <w:rPr>
          <w:rFonts w:eastAsia="Times New Roman"/>
          <w:szCs w:val="24"/>
        </w:rPr>
        <w:t>ακόμη μια φορά η Κ</w:t>
      </w:r>
      <w:r w:rsidRPr="00745A55">
        <w:rPr>
          <w:rFonts w:eastAsia="Times New Roman"/>
          <w:szCs w:val="24"/>
        </w:rPr>
        <w:t>υβέρνηση αγνόησε τους εμπλεκόμενους</w:t>
      </w:r>
      <w:r>
        <w:rPr>
          <w:rFonts w:eastAsia="Times New Roman"/>
          <w:szCs w:val="24"/>
        </w:rPr>
        <w:t>, τους</w:t>
      </w:r>
      <w:r w:rsidRPr="00745A55">
        <w:rPr>
          <w:rFonts w:eastAsia="Times New Roman"/>
          <w:szCs w:val="24"/>
        </w:rPr>
        <w:t xml:space="preserve"> ενδιαφερόμενους φορείς</w:t>
      </w:r>
      <w:r>
        <w:rPr>
          <w:rFonts w:eastAsia="Times New Roman"/>
          <w:szCs w:val="24"/>
        </w:rPr>
        <w:t>. Το νομοσχέδιο δ</w:t>
      </w:r>
      <w:r w:rsidRPr="00745A55">
        <w:rPr>
          <w:rFonts w:eastAsia="Times New Roman"/>
          <w:szCs w:val="24"/>
        </w:rPr>
        <w:t>εν βγήκε σε διαβούλευση</w:t>
      </w:r>
      <w:r>
        <w:rPr>
          <w:rFonts w:eastAsia="Times New Roman"/>
          <w:szCs w:val="24"/>
        </w:rPr>
        <w:t>.</w:t>
      </w:r>
    </w:p>
    <w:p w14:paraId="678A4184"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sidRPr="00745A55">
        <w:rPr>
          <w:rFonts w:eastAsia="Times New Roman"/>
          <w:szCs w:val="24"/>
        </w:rPr>
        <w:t>Κατ</w:t>
      </w:r>
      <w:r>
        <w:rPr>
          <w:rFonts w:eastAsia="Times New Roman"/>
          <w:szCs w:val="24"/>
        </w:rPr>
        <w:t xml:space="preserve">’ </w:t>
      </w:r>
      <w:r w:rsidRPr="00745A55">
        <w:rPr>
          <w:rFonts w:eastAsia="Times New Roman"/>
          <w:szCs w:val="24"/>
        </w:rPr>
        <w:t>αρχάς</w:t>
      </w:r>
      <w:r>
        <w:rPr>
          <w:rFonts w:eastAsia="Times New Roman"/>
          <w:szCs w:val="24"/>
        </w:rPr>
        <w:t>,</w:t>
      </w:r>
      <w:r w:rsidRPr="00745A55">
        <w:rPr>
          <w:rFonts w:eastAsia="Times New Roman"/>
          <w:szCs w:val="24"/>
        </w:rPr>
        <w:t xml:space="preserve"> η ύπαρξη του ίδιου του εξεταστή στα δύο στάδια εξέτασης δεν συνάδει με αυτό το οποίο προσπα</w:t>
      </w:r>
      <w:r>
        <w:rPr>
          <w:rFonts w:eastAsia="Times New Roman"/>
          <w:szCs w:val="24"/>
        </w:rPr>
        <w:t>θεί να διακηρύξει η ηγεσία το</w:t>
      </w:r>
      <w:r>
        <w:rPr>
          <w:rFonts w:eastAsia="Times New Roman"/>
          <w:szCs w:val="24"/>
        </w:rPr>
        <w:t>υ Υ</w:t>
      </w:r>
      <w:r w:rsidRPr="00745A55">
        <w:rPr>
          <w:rFonts w:eastAsia="Times New Roman"/>
          <w:szCs w:val="24"/>
        </w:rPr>
        <w:t>πουργείου με το συγκεκριμένο νομοσχέδιο</w:t>
      </w:r>
      <w:r>
        <w:rPr>
          <w:rFonts w:eastAsia="Times New Roman"/>
          <w:szCs w:val="24"/>
        </w:rPr>
        <w:t>,</w:t>
      </w:r>
      <w:r w:rsidRPr="00745A55">
        <w:rPr>
          <w:rFonts w:eastAsia="Times New Roman"/>
          <w:szCs w:val="24"/>
        </w:rPr>
        <w:t xml:space="preserve"> </w:t>
      </w:r>
      <w:r>
        <w:rPr>
          <w:rFonts w:eastAsia="Times New Roman"/>
          <w:szCs w:val="24"/>
        </w:rPr>
        <w:t xml:space="preserve">με </w:t>
      </w:r>
      <w:r w:rsidRPr="00745A55">
        <w:rPr>
          <w:rFonts w:eastAsia="Times New Roman"/>
          <w:szCs w:val="24"/>
        </w:rPr>
        <w:t>τη διατήρηση της διαφάνειας</w:t>
      </w:r>
      <w:r>
        <w:rPr>
          <w:rFonts w:eastAsia="Times New Roman"/>
          <w:szCs w:val="24"/>
        </w:rPr>
        <w:t>. Κ</w:t>
      </w:r>
      <w:r w:rsidRPr="00745A55">
        <w:rPr>
          <w:rFonts w:eastAsia="Times New Roman"/>
          <w:szCs w:val="24"/>
        </w:rPr>
        <w:t>ατά τη γνώμη μου</w:t>
      </w:r>
      <w:r>
        <w:rPr>
          <w:rFonts w:eastAsia="Times New Roman"/>
          <w:szCs w:val="24"/>
        </w:rPr>
        <w:t>,</w:t>
      </w:r>
      <w:r w:rsidRPr="00745A55">
        <w:rPr>
          <w:rFonts w:eastAsia="Times New Roman"/>
          <w:szCs w:val="24"/>
        </w:rPr>
        <w:t xml:space="preserve"> θα έπρεπε να προβλέπεται διαφορετικός εξεταστής για </w:t>
      </w:r>
      <w:r>
        <w:rPr>
          <w:rFonts w:eastAsia="Times New Roman"/>
          <w:szCs w:val="24"/>
        </w:rPr>
        <w:t>την πορεία</w:t>
      </w:r>
      <w:r w:rsidRPr="00745A55">
        <w:rPr>
          <w:rFonts w:eastAsia="Times New Roman"/>
          <w:szCs w:val="24"/>
        </w:rPr>
        <w:t xml:space="preserve"> και διαφορετικός για τις ειδικές διαδικασίες</w:t>
      </w:r>
      <w:r>
        <w:rPr>
          <w:rFonts w:eastAsia="Times New Roman"/>
          <w:szCs w:val="24"/>
        </w:rPr>
        <w:t xml:space="preserve">. </w:t>
      </w:r>
    </w:p>
    <w:p w14:paraId="678A4185"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sidRPr="00745A55">
        <w:rPr>
          <w:rFonts w:eastAsia="Times New Roman"/>
          <w:szCs w:val="24"/>
        </w:rPr>
        <w:t xml:space="preserve">Οι υποψήφιοι οδηγοί κατά τη διάρκεια διεξαγωγής της πρακτικής τους </w:t>
      </w:r>
      <w:r>
        <w:rPr>
          <w:rFonts w:eastAsia="Times New Roman"/>
          <w:szCs w:val="24"/>
        </w:rPr>
        <w:t xml:space="preserve">εξέτασης </w:t>
      </w:r>
      <w:r w:rsidRPr="00745A55">
        <w:rPr>
          <w:rFonts w:eastAsia="Times New Roman"/>
          <w:szCs w:val="24"/>
        </w:rPr>
        <w:t>υποχρεούνται σε ειδική ασφαλιστική κάλυψη</w:t>
      </w:r>
      <w:r>
        <w:rPr>
          <w:rFonts w:eastAsia="Times New Roman"/>
          <w:szCs w:val="24"/>
        </w:rPr>
        <w:t>. Α</w:t>
      </w:r>
      <w:r w:rsidRPr="00745A55">
        <w:rPr>
          <w:rFonts w:eastAsia="Times New Roman"/>
          <w:szCs w:val="24"/>
        </w:rPr>
        <w:t>υτό</w:t>
      </w:r>
      <w:r>
        <w:rPr>
          <w:rFonts w:eastAsia="Times New Roman"/>
          <w:szCs w:val="24"/>
        </w:rPr>
        <w:t>,</w:t>
      </w:r>
      <w:r w:rsidRPr="00745A55">
        <w:rPr>
          <w:rFonts w:eastAsia="Times New Roman"/>
          <w:szCs w:val="24"/>
        </w:rPr>
        <w:t xml:space="preserve"> </w:t>
      </w:r>
      <w:r>
        <w:rPr>
          <w:rFonts w:eastAsia="Times New Roman"/>
          <w:szCs w:val="24"/>
        </w:rPr>
        <w:t>όμως,</w:t>
      </w:r>
      <w:r w:rsidRPr="00745A55">
        <w:rPr>
          <w:rFonts w:eastAsia="Times New Roman"/>
          <w:szCs w:val="24"/>
        </w:rPr>
        <w:t xml:space="preserve"> από μόνο του δεν επαρκεί για να καλύψει την απουσία του εκπαιδευτή του συγκεκριμένου οδηγού κατά το </w:t>
      </w:r>
      <w:r w:rsidRPr="00745A55">
        <w:rPr>
          <w:rFonts w:eastAsia="Times New Roman"/>
          <w:szCs w:val="24"/>
        </w:rPr>
        <w:lastRenderedPageBreak/>
        <w:t>στάδιο πορείας και ενέχει</w:t>
      </w:r>
      <w:r w:rsidRPr="00745A55">
        <w:rPr>
          <w:rFonts w:eastAsia="Times New Roman"/>
          <w:szCs w:val="24"/>
        </w:rPr>
        <w:t xml:space="preserve"> πολύ μεγάλους κινδύνους για τη δημιουργία ατυχημάτων</w:t>
      </w:r>
      <w:r>
        <w:rPr>
          <w:rFonts w:eastAsia="Times New Roman"/>
          <w:szCs w:val="24"/>
        </w:rPr>
        <w:t xml:space="preserve">. </w:t>
      </w:r>
    </w:p>
    <w:p w14:paraId="678A4186"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Ά</w:t>
      </w:r>
      <w:r w:rsidRPr="00745A55">
        <w:rPr>
          <w:rFonts w:eastAsia="Times New Roman"/>
          <w:szCs w:val="24"/>
        </w:rPr>
        <w:t xml:space="preserve">λλα σοβαρά προβλήματα που υπάρχουν </w:t>
      </w:r>
      <w:r>
        <w:rPr>
          <w:rFonts w:eastAsia="Times New Roman"/>
          <w:szCs w:val="24"/>
        </w:rPr>
        <w:t>είναι τα εξής: Ε</w:t>
      </w:r>
      <w:r w:rsidRPr="00745A55">
        <w:rPr>
          <w:rFonts w:eastAsia="Times New Roman"/>
          <w:szCs w:val="24"/>
        </w:rPr>
        <w:t>νώ διακη</w:t>
      </w:r>
      <w:r>
        <w:rPr>
          <w:rFonts w:eastAsia="Times New Roman"/>
          <w:szCs w:val="24"/>
        </w:rPr>
        <w:t>ρύσσει το Υ</w:t>
      </w:r>
      <w:r w:rsidRPr="00745A55">
        <w:rPr>
          <w:rFonts w:eastAsia="Times New Roman"/>
          <w:szCs w:val="24"/>
        </w:rPr>
        <w:t xml:space="preserve">πουργείο </w:t>
      </w:r>
      <w:r>
        <w:rPr>
          <w:rFonts w:eastAsia="Times New Roman"/>
          <w:szCs w:val="24"/>
        </w:rPr>
        <w:t>ότι είναι</w:t>
      </w:r>
      <w:r w:rsidRPr="00745A55">
        <w:rPr>
          <w:rFonts w:eastAsia="Times New Roman"/>
          <w:szCs w:val="24"/>
        </w:rPr>
        <w:t xml:space="preserve"> πολύ πετυχημένο το νομοσχέδιο</w:t>
      </w:r>
      <w:r>
        <w:rPr>
          <w:rFonts w:eastAsia="Times New Roman"/>
          <w:szCs w:val="24"/>
        </w:rPr>
        <w:t>, δεν μας έχει πει πώ</w:t>
      </w:r>
      <w:r w:rsidRPr="00745A55">
        <w:rPr>
          <w:rFonts w:eastAsia="Times New Roman"/>
          <w:szCs w:val="24"/>
        </w:rPr>
        <w:t>ς το Υπουργείο μπορεί να διασφαλίσει την αδιάλειπτη κάλυψη τ</w:t>
      </w:r>
      <w:r w:rsidRPr="00745A55">
        <w:rPr>
          <w:rFonts w:eastAsia="Times New Roman"/>
          <w:szCs w:val="24"/>
        </w:rPr>
        <w:t>ου δικτύου καθ</w:t>
      </w:r>
      <w:r>
        <w:rPr>
          <w:rFonts w:eastAsia="Times New Roman"/>
          <w:szCs w:val="24"/>
        </w:rPr>
        <w:t xml:space="preserve">’ </w:t>
      </w:r>
      <w:r w:rsidRPr="00745A55">
        <w:rPr>
          <w:rFonts w:eastAsia="Times New Roman"/>
          <w:szCs w:val="24"/>
        </w:rPr>
        <w:t>όλη τη διάρκεια της εξέτασης</w:t>
      </w:r>
      <w:r>
        <w:rPr>
          <w:rFonts w:eastAsia="Times New Roman"/>
          <w:szCs w:val="24"/>
        </w:rPr>
        <w:t xml:space="preserve">, πόσω </w:t>
      </w:r>
      <w:r w:rsidRPr="00745A55">
        <w:rPr>
          <w:rFonts w:eastAsia="Times New Roman"/>
          <w:szCs w:val="24"/>
        </w:rPr>
        <w:t xml:space="preserve">μάλλον </w:t>
      </w:r>
      <w:r>
        <w:rPr>
          <w:rFonts w:eastAsia="Times New Roman"/>
          <w:szCs w:val="24"/>
        </w:rPr>
        <w:t xml:space="preserve">δε </w:t>
      </w:r>
      <w:r w:rsidRPr="00745A55">
        <w:rPr>
          <w:rFonts w:eastAsia="Times New Roman"/>
          <w:szCs w:val="24"/>
        </w:rPr>
        <w:t>στην επαρχία και ειδικά και στις νησιωτικές περιοχές</w:t>
      </w:r>
      <w:r>
        <w:rPr>
          <w:rFonts w:eastAsia="Times New Roman"/>
          <w:szCs w:val="24"/>
        </w:rPr>
        <w:t xml:space="preserve"> -α</w:t>
      </w:r>
      <w:r w:rsidRPr="00745A55">
        <w:rPr>
          <w:rFonts w:eastAsia="Times New Roman"/>
          <w:szCs w:val="24"/>
        </w:rPr>
        <w:t xml:space="preserve">ναφέρθηκε πριν από λίγο </w:t>
      </w:r>
      <w:r>
        <w:rPr>
          <w:rFonts w:eastAsia="Times New Roman"/>
          <w:szCs w:val="24"/>
        </w:rPr>
        <w:t xml:space="preserve">σε αυτό </w:t>
      </w:r>
      <w:r w:rsidRPr="00745A55">
        <w:rPr>
          <w:rFonts w:eastAsia="Times New Roman"/>
          <w:szCs w:val="24"/>
        </w:rPr>
        <w:t xml:space="preserve">ο συνάδελφος </w:t>
      </w:r>
      <w:r>
        <w:rPr>
          <w:rFonts w:eastAsia="Times New Roman"/>
          <w:szCs w:val="24"/>
        </w:rPr>
        <w:t>κ. Κόνσολας- δ</w:t>
      </w:r>
      <w:r w:rsidRPr="00745A55">
        <w:rPr>
          <w:rFonts w:eastAsia="Times New Roman"/>
          <w:szCs w:val="24"/>
        </w:rPr>
        <w:t>ιότι γνωρίζετε ότι η μετάδοση των δεδομένων γίνεται σε πραγματικ</w:t>
      </w:r>
      <w:r>
        <w:rPr>
          <w:rFonts w:eastAsia="Times New Roman"/>
          <w:szCs w:val="24"/>
        </w:rPr>
        <w:t xml:space="preserve">ό χρόνο στο </w:t>
      </w:r>
      <w:r>
        <w:rPr>
          <w:rFonts w:eastAsia="Times New Roman"/>
          <w:szCs w:val="24"/>
        </w:rPr>
        <w:t>κέντρο ελέγχου του Υ</w:t>
      </w:r>
      <w:r w:rsidRPr="00745A55">
        <w:rPr>
          <w:rFonts w:eastAsia="Times New Roman"/>
          <w:szCs w:val="24"/>
        </w:rPr>
        <w:t xml:space="preserve">πουργείου </w:t>
      </w:r>
      <w:r>
        <w:rPr>
          <w:rFonts w:eastAsia="Times New Roman"/>
          <w:szCs w:val="24"/>
        </w:rPr>
        <w:t xml:space="preserve">και </w:t>
      </w:r>
      <w:r w:rsidRPr="00745A55">
        <w:rPr>
          <w:rFonts w:eastAsia="Times New Roman"/>
          <w:szCs w:val="24"/>
        </w:rPr>
        <w:t xml:space="preserve">δεν γίνεται καταγραφή </w:t>
      </w:r>
      <w:r>
        <w:rPr>
          <w:rFonts w:eastAsia="Times New Roman"/>
          <w:szCs w:val="24"/>
        </w:rPr>
        <w:t xml:space="preserve">για </w:t>
      </w:r>
      <w:r w:rsidRPr="00745A55">
        <w:rPr>
          <w:rFonts w:eastAsia="Times New Roman"/>
          <w:szCs w:val="24"/>
        </w:rPr>
        <w:t>αυτό</w:t>
      </w:r>
      <w:r>
        <w:rPr>
          <w:rFonts w:eastAsia="Times New Roman"/>
          <w:szCs w:val="24"/>
        </w:rPr>
        <w:t>.</w:t>
      </w:r>
    </w:p>
    <w:p w14:paraId="678A4187"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Σ</w:t>
      </w:r>
      <w:r w:rsidRPr="00745A55">
        <w:rPr>
          <w:rFonts w:eastAsia="Times New Roman"/>
          <w:szCs w:val="24"/>
        </w:rPr>
        <w:t>ύμφωνα με το άρθρο 7</w:t>
      </w:r>
      <w:r>
        <w:rPr>
          <w:rFonts w:eastAsia="Times New Roman"/>
          <w:szCs w:val="24"/>
        </w:rPr>
        <w:t>,</w:t>
      </w:r>
      <w:r w:rsidRPr="00745A55">
        <w:rPr>
          <w:rFonts w:eastAsia="Times New Roman"/>
          <w:szCs w:val="24"/>
        </w:rPr>
        <w:t xml:space="preserve"> προβλέπεται ότι οι δοκιμ</w:t>
      </w:r>
      <w:r>
        <w:rPr>
          <w:rFonts w:eastAsia="Times New Roman"/>
          <w:szCs w:val="24"/>
        </w:rPr>
        <w:t>ασίες του δεύτερου στ</w:t>
      </w:r>
      <w:r w:rsidRPr="00745A55">
        <w:rPr>
          <w:rFonts w:eastAsia="Times New Roman"/>
          <w:szCs w:val="24"/>
        </w:rPr>
        <w:t>αδίου για την απόδειξη των δεξιοτήτων οδήγησης διενεργούνται σε ειδικά διαμορφωμένους χώρους</w:t>
      </w:r>
      <w:r>
        <w:rPr>
          <w:rFonts w:eastAsia="Times New Roman"/>
          <w:szCs w:val="24"/>
        </w:rPr>
        <w:t xml:space="preserve"> ή </w:t>
      </w:r>
      <w:r w:rsidRPr="00745A55">
        <w:rPr>
          <w:rFonts w:eastAsia="Times New Roman"/>
          <w:szCs w:val="24"/>
        </w:rPr>
        <w:t>πίστες εκπαίδευσης</w:t>
      </w:r>
      <w:r>
        <w:rPr>
          <w:rFonts w:eastAsia="Times New Roman"/>
          <w:szCs w:val="24"/>
        </w:rPr>
        <w:t xml:space="preserve">. Ρωτάμε </w:t>
      </w:r>
      <w:r>
        <w:rPr>
          <w:rFonts w:eastAsia="Times New Roman"/>
          <w:szCs w:val="24"/>
        </w:rPr>
        <w:t>τον αρμόδιο Υπουργό και το Υπουργείο το εξής: Γ</w:t>
      </w:r>
      <w:r w:rsidRPr="00745A55">
        <w:rPr>
          <w:rFonts w:eastAsia="Times New Roman"/>
          <w:szCs w:val="24"/>
        </w:rPr>
        <w:t xml:space="preserve">ιατί δεν μας παρουσιάζει μία λίστα </w:t>
      </w:r>
      <w:r>
        <w:rPr>
          <w:rFonts w:eastAsia="Times New Roman"/>
          <w:szCs w:val="24"/>
        </w:rPr>
        <w:t>-</w:t>
      </w:r>
      <w:r w:rsidRPr="00745A55">
        <w:rPr>
          <w:rFonts w:eastAsia="Times New Roman"/>
          <w:szCs w:val="24"/>
        </w:rPr>
        <w:t>διατυπώ</w:t>
      </w:r>
      <w:r>
        <w:rPr>
          <w:rFonts w:eastAsia="Times New Roman"/>
          <w:szCs w:val="24"/>
        </w:rPr>
        <w:t xml:space="preserve">θηκε και στην </w:t>
      </w:r>
      <w:r>
        <w:rPr>
          <w:rFonts w:eastAsia="Times New Roman"/>
          <w:szCs w:val="24"/>
        </w:rPr>
        <w:t>ε</w:t>
      </w:r>
      <w:r w:rsidRPr="00745A55">
        <w:rPr>
          <w:rFonts w:eastAsia="Times New Roman"/>
          <w:szCs w:val="24"/>
        </w:rPr>
        <w:t>πιτροπή</w:t>
      </w:r>
      <w:r>
        <w:rPr>
          <w:rFonts w:eastAsia="Times New Roman"/>
          <w:szCs w:val="24"/>
        </w:rPr>
        <w:t>-</w:t>
      </w:r>
      <w:r w:rsidRPr="00745A55">
        <w:rPr>
          <w:rFonts w:eastAsia="Times New Roman"/>
          <w:szCs w:val="24"/>
        </w:rPr>
        <w:t xml:space="preserve"> με τις </w:t>
      </w:r>
      <w:r>
        <w:rPr>
          <w:rFonts w:eastAsia="Times New Roman"/>
          <w:szCs w:val="24"/>
        </w:rPr>
        <w:t xml:space="preserve">διαθέσιμες </w:t>
      </w:r>
      <w:r w:rsidRPr="00745A55">
        <w:rPr>
          <w:rFonts w:eastAsia="Times New Roman"/>
          <w:szCs w:val="24"/>
        </w:rPr>
        <w:t>πίστες που υπάρχουν μέχρι σήμερα</w:t>
      </w:r>
      <w:r>
        <w:rPr>
          <w:rFonts w:eastAsia="Times New Roman"/>
          <w:szCs w:val="24"/>
        </w:rPr>
        <w:t>; Στ</w:t>
      </w:r>
      <w:r w:rsidRPr="00745A55">
        <w:rPr>
          <w:rFonts w:eastAsia="Times New Roman"/>
          <w:szCs w:val="24"/>
        </w:rPr>
        <w:t xml:space="preserve">ο νομοθέτημα </w:t>
      </w:r>
      <w:r>
        <w:rPr>
          <w:rFonts w:eastAsia="Times New Roman"/>
          <w:szCs w:val="24"/>
        </w:rPr>
        <w:t>δ</w:t>
      </w:r>
      <w:r w:rsidRPr="00745A55">
        <w:rPr>
          <w:rFonts w:eastAsia="Times New Roman"/>
          <w:szCs w:val="24"/>
        </w:rPr>
        <w:t>εν υπάρχει κα</w:t>
      </w:r>
      <w:r>
        <w:rPr>
          <w:rFonts w:eastAsia="Times New Roman"/>
          <w:szCs w:val="24"/>
        </w:rPr>
        <w:t>μ</w:t>
      </w:r>
      <w:r w:rsidRPr="00745A55">
        <w:rPr>
          <w:rFonts w:eastAsia="Times New Roman"/>
          <w:szCs w:val="24"/>
        </w:rPr>
        <w:t>μία πρόβλεψη για πε</w:t>
      </w:r>
      <w:r w:rsidRPr="00745A55">
        <w:rPr>
          <w:rFonts w:eastAsia="Times New Roman"/>
          <w:szCs w:val="24"/>
        </w:rPr>
        <w:lastRenderedPageBreak/>
        <w:t xml:space="preserve">ριπτώσεις </w:t>
      </w:r>
      <w:r>
        <w:rPr>
          <w:rFonts w:eastAsia="Times New Roman"/>
          <w:szCs w:val="24"/>
        </w:rPr>
        <w:t>περιφερειών</w:t>
      </w:r>
      <w:r w:rsidRPr="00745A55">
        <w:rPr>
          <w:rFonts w:eastAsia="Times New Roman"/>
          <w:szCs w:val="24"/>
        </w:rPr>
        <w:t xml:space="preserve"> που δεν διαθέτουν ε</w:t>
      </w:r>
      <w:r w:rsidRPr="00745A55">
        <w:rPr>
          <w:rFonts w:eastAsia="Times New Roman"/>
          <w:szCs w:val="24"/>
        </w:rPr>
        <w:t>ιδικούς χώρους</w:t>
      </w:r>
      <w:r>
        <w:rPr>
          <w:rFonts w:eastAsia="Times New Roman"/>
          <w:szCs w:val="24"/>
        </w:rPr>
        <w:t>,</w:t>
      </w:r>
      <w:r w:rsidRPr="00745A55">
        <w:rPr>
          <w:rFonts w:eastAsia="Times New Roman"/>
          <w:szCs w:val="24"/>
        </w:rPr>
        <w:t xml:space="preserve"> πίστες για δοκιμασία προσόντων υποψηφίων οδηγών</w:t>
      </w:r>
      <w:r>
        <w:rPr>
          <w:rFonts w:eastAsia="Times New Roman"/>
          <w:szCs w:val="24"/>
        </w:rPr>
        <w:t xml:space="preserve"> κ</w:t>
      </w:r>
      <w:r w:rsidRPr="00745A55">
        <w:rPr>
          <w:rFonts w:eastAsia="Times New Roman"/>
          <w:szCs w:val="24"/>
        </w:rPr>
        <w:t>αι σίγουρα δεν υπάρχει κα</w:t>
      </w:r>
      <w:r>
        <w:rPr>
          <w:rFonts w:eastAsia="Times New Roman"/>
          <w:szCs w:val="24"/>
        </w:rPr>
        <w:t>μ</w:t>
      </w:r>
      <w:r w:rsidRPr="00745A55">
        <w:rPr>
          <w:rFonts w:eastAsia="Times New Roman"/>
          <w:szCs w:val="24"/>
        </w:rPr>
        <w:t xml:space="preserve">μία πρόβλεψη για χρηματοδότηση των περιφερειών για τη δημιουργία αυτών των </w:t>
      </w:r>
      <w:r>
        <w:rPr>
          <w:rFonts w:eastAsia="Times New Roman"/>
          <w:szCs w:val="24"/>
        </w:rPr>
        <w:t xml:space="preserve">πιστών. </w:t>
      </w:r>
    </w:p>
    <w:p w14:paraId="678A4188"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Κ</w:t>
      </w:r>
      <w:r w:rsidRPr="00745A55">
        <w:rPr>
          <w:rFonts w:eastAsia="Times New Roman"/>
          <w:szCs w:val="24"/>
        </w:rPr>
        <w:t>λείνοντας</w:t>
      </w:r>
      <w:r>
        <w:rPr>
          <w:rFonts w:eastAsia="Times New Roman"/>
          <w:szCs w:val="24"/>
        </w:rPr>
        <w:t xml:space="preserve">, </w:t>
      </w:r>
      <w:r w:rsidRPr="00745A55">
        <w:rPr>
          <w:rFonts w:eastAsia="Times New Roman"/>
          <w:szCs w:val="24"/>
        </w:rPr>
        <w:t xml:space="preserve">θα αναφερθώ </w:t>
      </w:r>
      <w:r>
        <w:rPr>
          <w:rFonts w:eastAsia="Times New Roman"/>
          <w:szCs w:val="24"/>
        </w:rPr>
        <w:t xml:space="preserve">στο άρθρο 8 </w:t>
      </w:r>
      <w:r w:rsidRPr="00745A55">
        <w:rPr>
          <w:rFonts w:eastAsia="Times New Roman"/>
          <w:szCs w:val="24"/>
        </w:rPr>
        <w:t>στα εξής</w:t>
      </w:r>
      <w:r>
        <w:rPr>
          <w:rFonts w:eastAsia="Times New Roman"/>
          <w:szCs w:val="24"/>
        </w:rPr>
        <w:t>: Θα έχει, κ</w:t>
      </w:r>
      <w:r w:rsidRPr="00745A55">
        <w:rPr>
          <w:rFonts w:eastAsia="Times New Roman"/>
          <w:szCs w:val="24"/>
        </w:rPr>
        <w:t>ύριε Υπουργέ</w:t>
      </w:r>
      <w:r>
        <w:rPr>
          <w:rFonts w:eastAsia="Times New Roman"/>
          <w:szCs w:val="24"/>
        </w:rPr>
        <w:t>,</w:t>
      </w:r>
      <w:r w:rsidRPr="00745A55">
        <w:rPr>
          <w:rFonts w:eastAsia="Times New Roman"/>
          <w:szCs w:val="24"/>
        </w:rPr>
        <w:t xml:space="preserve"> υλοποιηθεί </w:t>
      </w:r>
      <w:r w:rsidRPr="00745A55">
        <w:rPr>
          <w:rFonts w:eastAsia="Times New Roman"/>
          <w:szCs w:val="24"/>
        </w:rPr>
        <w:t>έγκαιρα και θα είναι λειτουργικό και εύχρηστο το πληροφοριακό σύστημα για τη μετάδοση των δεδομένων</w:t>
      </w:r>
      <w:r>
        <w:rPr>
          <w:rFonts w:eastAsia="Times New Roman"/>
          <w:szCs w:val="24"/>
        </w:rPr>
        <w:t xml:space="preserve">; Αμφιβάλλουμε. Στον νόμο </w:t>
      </w:r>
      <w:r w:rsidRPr="00745A55">
        <w:rPr>
          <w:rFonts w:eastAsia="Times New Roman"/>
          <w:szCs w:val="24"/>
        </w:rPr>
        <w:t>του περασμένου Μαρτίου</w:t>
      </w:r>
      <w:r>
        <w:rPr>
          <w:rFonts w:eastAsia="Times New Roman"/>
          <w:szCs w:val="24"/>
        </w:rPr>
        <w:t>,</w:t>
      </w:r>
      <w:r w:rsidRPr="00745A55">
        <w:rPr>
          <w:rFonts w:eastAsia="Times New Roman"/>
          <w:szCs w:val="24"/>
        </w:rPr>
        <w:t xml:space="preserve"> για παράδειγμα</w:t>
      </w:r>
      <w:r>
        <w:rPr>
          <w:rFonts w:eastAsia="Times New Roman"/>
          <w:szCs w:val="24"/>
        </w:rPr>
        <w:t>, για τα</w:t>
      </w:r>
      <w:r w:rsidRPr="00745A55">
        <w:rPr>
          <w:rFonts w:eastAsia="Times New Roman"/>
          <w:szCs w:val="24"/>
        </w:rPr>
        <w:t xml:space="preserve"> </w:t>
      </w:r>
      <w:r>
        <w:rPr>
          <w:rFonts w:eastAsia="Times New Roman"/>
          <w:szCs w:val="24"/>
        </w:rPr>
        <w:t>ταξί προβλέποντα</w:t>
      </w:r>
      <w:r w:rsidRPr="00745A55">
        <w:rPr>
          <w:rFonts w:eastAsia="Times New Roman"/>
          <w:szCs w:val="24"/>
        </w:rPr>
        <w:t>ν πληροφοριακά συστήματα για την καταγραφή των ταξί</w:t>
      </w:r>
      <w:r>
        <w:rPr>
          <w:rFonts w:eastAsia="Times New Roman"/>
          <w:szCs w:val="24"/>
        </w:rPr>
        <w:t>. Έ</w:t>
      </w:r>
      <w:r w:rsidRPr="00745A55">
        <w:rPr>
          <w:rFonts w:eastAsia="Times New Roman"/>
          <w:szCs w:val="24"/>
        </w:rPr>
        <w:t>χουν περάσει π</w:t>
      </w:r>
      <w:r w:rsidRPr="00745A55">
        <w:rPr>
          <w:rFonts w:eastAsia="Times New Roman"/>
          <w:szCs w:val="24"/>
        </w:rPr>
        <w:t xml:space="preserve">άνω από </w:t>
      </w:r>
      <w:r>
        <w:rPr>
          <w:rFonts w:eastAsia="Times New Roman"/>
          <w:szCs w:val="24"/>
        </w:rPr>
        <w:t>δέκα</w:t>
      </w:r>
      <w:r w:rsidRPr="00745A55">
        <w:rPr>
          <w:rFonts w:eastAsia="Times New Roman"/>
          <w:szCs w:val="24"/>
        </w:rPr>
        <w:t xml:space="preserve"> μήνες και δεν έ</w:t>
      </w:r>
      <w:r>
        <w:rPr>
          <w:rFonts w:eastAsia="Times New Roman"/>
          <w:szCs w:val="24"/>
        </w:rPr>
        <w:t xml:space="preserve">χει υλοποιηθεί τίποτα από αυτά. </w:t>
      </w:r>
    </w:p>
    <w:p w14:paraId="678A4189"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Καμμία, επίσης,</w:t>
      </w:r>
      <w:r w:rsidRPr="00745A55">
        <w:rPr>
          <w:rFonts w:eastAsia="Times New Roman"/>
          <w:szCs w:val="24"/>
        </w:rPr>
        <w:t xml:space="preserve"> πρόβλεψη δεν έχει γίνει για τους υποψήφιους οδηγούς σε περίπτωση καθυστέρησης</w:t>
      </w:r>
      <w:r>
        <w:rPr>
          <w:rFonts w:eastAsia="Times New Roman"/>
          <w:szCs w:val="24"/>
        </w:rPr>
        <w:t>.</w:t>
      </w:r>
    </w:p>
    <w:p w14:paraId="678A418A"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Κ</w:t>
      </w:r>
      <w:r w:rsidRPr="00745A55">
        <w:rPr>
          <w:rFonts w:eastAsia="Times New Roman"/>
          <w:szCs w:val="24"/>
        </w:rPr>
        <w:t>υρίες και κύριοι συνάδελφοι το νομοσχέδιο είναι αποσπασματικό</w:t>
      </w:r>
      <w:r>
        <w:rPr>
          <w:rFonts w:eastAsia="Times New Roman"/>
          <w:szCs w:val="24"/>
        </w:rPr>
        <w:t>,</w:t>
      </w:r>
      <w:r w:rsidRPr="00745A55">
        <w:rPr>
          <w:rFonts w:eastAsia="Times New Roman"/>
          <w:szCs w:val="24"/>
        </w:rPr>
        <w:t xml:space="preserve"> δεν διασφαλίζει το</w:t>
      </w:r>
      <w:r>
        <w:rPr>
          <w:rFonts w:eastAsia="Times New Roman"/>
          <w:szCs w:val="24"/>
        </w:rPr>
        <w:t>ν</w:t>
      </w:r>
      <w:r w:rsidRPr="00745A55">
        <w:rPr>
          <w:rFonts w:eastAsia="Times New Roman"/>
          <w:szCs w:val="24"/>
        </w:rPr>
        <w:t xml:space="preserve"> δημόσιο χαρακτήρ</w:t>
      </w:r>
      <w:r w:rsidRPr="00745A55">
        <w:rPr>
          <w:rFonts w:eastAsia="Times New Roman"/>
          <w:szCs w:val="24"/>
        </w:rPr>
        <w:t>α των εξετάσεων</w:t>
      </w:r>
      <w:r>
        <w:rPr>
          <w:rFonts w:eastAsia="Times New Roman"/>
          <w:szCs w:val="24"/>
        </w:rPr>
        <w:t>,</w:t>
      </w:r>
      <w:r w:rsidRPr="00745A55">
        <w:rPr>
          <w:rFonts w:eastAsia="Times New Roman"/>
          <w:szCs w:val="24"/>
        </w:rPr>
        <w:t xml:space="preserve"> δεν επιλύει τα προβλήματα</w:t>
      </w:r>
      <w:r>
        <w:rPr>
          <w:rFonts w:eastAsia="Times New Roman"/>
          <w:szCs w:val="24"/>
        </w:rPr>
        <w:t>,</w:t>
      </w:r>
      <w:r w:rsidRPr="00745A55">
        <w:rPr>
          <w:rFonts w:eastAsia="Times New Roman"/>
          <w:szCs w:val="24"/>
        </w:rPr>
        <w:t xml:space="preserve"> αλλά δημιουργεί σύγχυση και τα ενισχύει</w:t>
      </w:r>
      <w:r>
        <w:rPr>
          <w:rFonts w:eastAsia="Times New Roman"/>
          <w:szCs w:val="24"/>
        </w:rPr>
        <w:t xml:space="preserve">. </w:t>
      </w:r>
    </w:p>
    <w:p w14:paraId="678A418B"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Τ</w:t>
      </w:r>
      <w:r w:rsidRPr="00745A55">
        <w:rPr>
          <w:rFonts w:eastAsia="Times New Roman"/>
          <w:szCs w:val="24"/>
        </w:rPr>
        <w:t>ο</w:t>
      </w:r>
      <w:r>
        <w:rPr>
          <w:rFonts w:eastAsia="Times New Roman"/>
          <w:szCs w:val="24"/>
        </w:rPr>
        <w:t xml:space="preserve"> νομοθέτημα, π</w:t>
      </w:r>
      <w:r w:rsidRPr="00745A55">
        <w:rPr>
          <w:rFonts w:eastAsia="Times New Roman"/>
          <w:szCs w:val="24"/>
        </w:rPr>
        <w:t>αρά το γεγονός ότι επικαλείται τη διαφάνεια</w:t>
      </w:r>
      <w:r>
        <w:rPr>
          <w:rFonts w:eastAsia="Times New Roman"/>
          <w:szCs w:val="24"/>
        </w:rPr>
        <w:t>, το πράττει μ</w:t>
      </w:r>
      <w:r w:rsidRPr="00745A55">
        <w:rPr>
          <w:rFonts w:eastAsia="Times New Roman"/>
          <w:szCs w:val="24"/>
        </w:rPr>
        <w:t>ε τρόπο πρόχειρο και προβληματικό</w:t>
      </w:r>
      <w:r>
        <w:rPr>
          <w:rFonts w:eastAsia="Times New Roman"/>
          <w:szCs w:val="24"/>
        </w:rPr>
        <w:t>, ε</w:t>
      </w:r>
      <w:r w:rsidRPr="00745A55">
        <w:rPr>
          <w:rFonts w:eastAsia="Times New Roman"/>
          <w:szCs w:val="24"/>
        </w:rPr>
        <w:t xml:space="preserve">νώ </w:t>
      </w:r>
      <w:r w:rsidRPr="00745A55">
        <w:rPr>
          <w:rFonts w:eastAsia="Times New Roman"/>
          <w:szCs w:val="24"/>
        </w:rPr>
        <w:lastRenderedPageBreak/>
        <w:t>πρακτικά μετακυλίει</w:t>
      </w:r>
      <w:r w:rsidRPr="00745A55">
        <w:rPr>
          <w:rFonts w:eastAsia="Times New Roman"/>
          <w:szCs w:val="24"/>
        </w:rPr>
        <w:t xml:space="preserve"> τις ευθύνες και τα ζητήματα στις σχολές οδήγησης</w:t>
      </w:r>
      <w:r>
        <w:rPr>
          <w:rFonts w:eastAsia="Times New Roman"/>
          <w:szCs w:val="24"/>
        </w:rPr>
        <w:t xml:space="preserve">. </w:t>
      </w:r>
      <w:r w:rsidRPr="00745A55">
        <w:rPr>
          <w:rFonts w:eastAsia="Times New Roman"/>
          <w:szCs w:val="24"/>
        </w:rPr>
        <w:t xml:space="preserve"> </w:t>
      </w:r>
    </w:p>
    <w:p w14:paraId="678A418C"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Ε</w:t>
      </w:r>
      <w:r w:rsidRPr="00745A55">
        <w:rPr>
          <w:rFonts w:eastAsia="Times New Roman"/>
          <w:szCs w:val="24"/>
        </w:rPr>
        <w:t>υχαριστώ πολύ</w:t>
      </w:r>
      <w:r>
        <w:rPr>
          <w:rFonts w:eastAsia="Times New Roman"/>
          <w:szCs w:val="24"/>
        </w:rPr>
        <w:t xml:space="preserve">. </w:t>
      </w:r>
    </w:p>
    <w:p w14:paraId="678A418D" w14:textId="77777777" w:rsidR="0099759A" w:rsidRDefault="00FE124F">
      <w:pPr>
        <w:tabs>
          <w:tab w:val="left" w:pos="2738"/>
          <w:tab w:val="center" w:pos="4753"/>
          <w:tab w:val="left" w:pos="5723"/>
        </w:tabs>
        <w:spacing w:line="600" w:lineRule="auto"/>
        <w:ind w:firstLine="720"/>
        <w:contextualSpacing/>
        <w:jc w:val="center"/>
        <w:rPr>
          <w:rFonts w:eastAsia="Times New Roman"/>
          <w:szCs w:val="24"/>
        </w:rPr>
      </w:pPr>
      <w:r w:rsidRPr="00B01A32">
        <w:rPr>
          <w:rFonts w:eastAsia="Times New Roman"/>
          <w:szCs w:val="24"/>
        </w:rPr>
        <w:t xml:space="preserve">(Χειροκροτήματα από την πτέρυγα </w:t>
      </w:r>
      <w:r>
        <w:rPr>
          <w:rFonts w:eastAsia="Times New Roman"/>
          <w:szCs w:val="24"/>
        </w:rPr>
        <w:t>της Νέας Δημοκρατίας</w:t>
      </w:r>
      <w:r w:rsidRPr="00B01A32">
        <w:rPr>
          <w:rFonts w:eastAsia="Times New Roman"/>
          <w:szCs w:val="24"/>
        </w:rPr>
        <w:t>)</w:t>
      </w:r>
    </w:p>
    <w:p w14:paraId="678A418E"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sidRPr="004C6BEC">
        <w:rPr>
          <w:rFonts w:eastAsia="Times New Roman"/>
          <w:b/>
          <w:color w:val="212121"/>
          <w:szCs w:val="24"/>
        </w:rPr>
        <w:t>ΠΡΟΕΔΡΕΥΩΝ (Νικήτας Κακλαμάνης):</w:t>
      </w:r>
      <w:r>
        <w:rPr>
          <w:rFonts w:eastAsia="Times New Roman"/>
          <w:szCs w:val="24"/>
        </w:rPr>
        <w:t xml:space="preserve"> Τον λόγο</w:t>
      </w:r>
      <w:r w:rsidRPr="00745A55">
        <w:rPr>
          <w:rFonts w:eastAsia="Times New Roman"/>
          <w:szCs w:val="24"/>
        </w:rPr>
        <w:t xml:space="preserve"> έχει η συνάδελφος </w:t>
      </w:r>
      <w:r>
        <w:rPr>
          <w:rFonts w:eastAsia="Times New Roman"/>
          <w:szCs w:val="24"/>
        </w:rPr>
        <w:t xml:space="preserve">από τον </w:t>
      </w:r>
      <w:r w:rsidRPr="00745A55">
        <w:rPr>
          <w:rFonts w:eastAsia="Times New Roman"/>
          <w:szCs w:val="24"/>
        </w:rPr>
        <w:t>ΣΥΡΙΖΑ κ</w:t>
      </w:r>
      <w:r>
        <w:rPr>
          <w:rFonts w:eastAsia="Times New Roman"/>
          <w:szCs w:val="24"/>
        </w:rPr>
        <w:t>.</w:t>
      </w:r>
      <w:r w:rsidRPr="00745A55">
        <w:rPr>
          <w:rFonts w:eastAsia="Times New Roman"/>
          <w:szCs w:val="24"/>
        </w:rPr>
        <w:t xml:space="preserve"> Μαρία Τριανταφύλλου</w:t>
      </w:r>
      <w:r>
        <w:rPr>
          <w:rFonts w:eastAsia="Times New Roman"/>
          <w:szCs w:val="24"/>
        </w:rPr>
        <w:t>. Α</w:t>
      </w:r>
      <w:r w:rsidRPr="00745A55">
        <w:rPr>
          <w:rFonts w:eastAsia="Times New Roman"/>
          <w:szCs w:val="24"/>
        </w:rPr>
        <w:t>κολ</w:t>
      </w:r>
      <w:r>
        <w:rPr>
          <w:rFonts w:eastAsia="Times New Roman"/>
          <w:szCs w:val="24"/>
        </w:rPr>
        <w:t>ουθεί ο κ. Κ</w:t>
      </w:r>
      <w:r w:rsidRPr="00745A55">
        <w:rPr>
          <w:rFonts w:eastAsia="Times New Roman"/>
          <w:szCs w:val="24"/>
        </w:rPr>
        <w:t>υριαζίδης και κλε</w:t>
      </w:r>
      <w:r w:rsidRPr="00745A55">
        <w:rPr>
          <w:rFonts w:eastAsia="Times New Roman"/>
          <w:szCs w:val="24"/>
        </w:rPr>
        <w:t xml:space="preserve">ίνει ο κατάλογος με τον </w:t>
      </w:r>
      <w:r>
        <w:rPr>
          <w:rFonts w:eastAsia="Times New Roman"/>
          <w:szCs w:val="24"/>
        </w:rPr>
        <w:t xml:space="preserve">κ. Ουρσουζίδη. </w:t>
      </w:r>
    </w:p>
    <w:p w14:paraId="678A418F"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Ο</w:t>
      </w:r>
      <w:r w:rsidRPr="00745A55">
        <w:rPr>
          <w:rFonts w:eastAsia="Times New Roman"/>
          <w:szCs w:val="24"/>
        </w:rPr>
        <w:t>ρίστε</w:t>
      </w:r>
      <w:r>
        <w:rPr>
          <w:rFonts w:eastAsia="Times New Roman"/>
          <w:szCs w:val="24"/>
        </w:rPr>
        <w:t>,</w:t>
      </w:r>
      <w:r w:rsidRPr="00745A55">
        <w:rPr>
          <w:rFonts w:eastAsia="Times New Roman"/>
          <w:szCs w:val="24"/>
        </w:rPr>
        <w:t xml:space="preserve"> κυρία Τριανταφύλλου</w:t>
      </w:r>
      <w:r>
        <w:rPr>
          <w:rFonts w:eastAsia="Times New Roman"/>
          <w:szCs w:val="24"/>
        </w:rPr>
        <w:t xml:space="preserve">, έχετε τον λόγο. </w:t>
      </w:r>
    </w:p>
    <w:p w14:paraId="678A4190"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b/>
          <w:szCs w:val="24"/>
        </w:rPr>
        <w:t xml:space="preserve">ΜΑΡΙΑ ΤΡΙΑΝΤΑΦΥΛΛΟΥ: </w:t>
      </w:r>
      <w:r>
        <w:rPr>
          <w:rFonts w:eastAsia="Times New Roman"/>
          <w:szCs w:val="24"/>
        </w:rPr>
        <w:t>Ευχαριστώ, κύριε Π</w:t>
      </w:r>
      <w:r w:rsidRPr="00745A55">
        <w:rPr>
          <w:rFonts w:eastAsia="Times New Roman"/>
          <w:szCs w:val="24"/>
        </w:rPr>
        <w:t>ρόεδρε</w:t>
      </w:r>
      <w:r>
        <w:rPr>
          <w:rFonts w:eastAsia="Times New Roman"/>
          <w:szCs w:val="24"/>
        </w:rPr>
        <w:t>.</w:t>
      </w:r>
    </w:p>
    <w:p w14:paraId="678A4191"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Ε</w:t>
      </w:r>
      <w:r w:rsidRPr="00745A55">
        <w:rPr>
          <w:rFonts w:eastAsia="Times New Roman"/>
          <w:szCs w:val="24"/>
        </w:rPr>
        <w:t>ίναι πανθομολογούμενο ότι υπάρ</w:t>
      </w:r>
      <w:r>
        <w:rPr>
          <w:rFonts w:eastAsia="Times New Roman"/>
          <w:szCs w:val="24"/>
        </w:rPr>
        <w:t>χει αδήριτη ανάγκη αλλαγής του π</w:t>
      </w:r>
      <w:r w:rsidRPr="00745A55">
        <w:rPr>
          <w:rFonts w:eastAsia="Times New Roman"/>
          <w:szCs w:val="24"/>
        </w:rPr>
        <w:t xml:space="preserve">λαισίου με στόχο να συμβάλλουμε στην αλλαγή της </w:t>
      </w:r>
      <w:r>
        <w:rPr>
          <w:rFonts w:eastAsia="Times New Roman"/>
          <w:szCs w:val="24"/>
        </w:rPr>
        <w:t>οδηγη</w:t>
      </w:r>
      <w:r w:rsidRPr="00745A55">
        <w:rPr>
          <w:rFonts w:eastAsia="Times New Roman"/>
          <w:szCs w:val="24"/>
        </w:rPr>
        <w:t>τικής σ</w:t>
      </w:r>
      <w:r w:rsidRPr="00745A55">
        <w:rPr>
          <w:rFonts w:eastAsia="Times New Roman"/>
          <w:szCs w:val="24"/>
        </w:rPr>
        <w:t>υμπεριφο</w:t>
      </w:r>
      <w:r>
        <w:rPr>
          <w:rFonts w:eastAsia="Times New Roman"/>
          <w:szCs w:val="24"/>
        </w:rPr>
        <w:t>ράς και στην ενίσχυση της α</w:t>
      </w:r>
      <w:r w:rsidRPr="00745A55">
        <w:rPr>
          <w:rFonts w:eastAsia="Times New Roman"/>
          <w:szCs w:val="24"/>
        </w:rPr>
        <w:t>σφάλειας</w:t>
      </w:r>
      <w:r>
        <w:rPr>
          <w:rFonts w:eastAsia="Times New Roman"/>
          <w:szCs w:val="24"/>
        </w:rPr>
        <w:t xml:space="preserve">. </w:t>
      </w:r>
    </w:p>
    <w:p w14:paraId="678A4192" w14:textId="77777777" w:rsidR="0099759A" w:rsidRDefault="00FE124F">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Και β</w:t>
      </w:r>
      <w:r w:rsidRPr="00745A55">
        <w:rPr>
          <w:rFonts w:eastAsia="Times New Roman"/>
          <w:szCs w:val="24"/>
        </w:rPr>
        <w:t>έβαια</w:t>
      </w:r>
      <w:r>
        <w:rPr>
          <w:rFonts w:eastAsia="Times New Roman"/>
          <w:szCs w:val="24"/>
        </w:rPr>
        <w:t>,</w:t>
      </w:r>
      <w:r w:rsidRPr="00745A55">
        <w:rPr>
          <w:rFonts w:eastAsia="Times New Roman"/>
          <w:szCs w:val="24"/>
        </w:rPr>
        <w:t xml:space="preserve"> πρέπει να πούμε ότι στον τομέα των μεταφορών έχουν συντελεστεί και συντελούνται καθημερινά σημαντικές εξελίξεις που οφείλονται αφ</w:t>
      </w:r>
      <w:r>
        <w:rPr>
          <w:rFonts w:eastAsia="Times New Roman"/>
          <w:szCs w:val="24"/>
        </w:rPr>
        <w:t xml:space="preserve">’ </w:t>
      </w:r>
      <w:r w:rsidRPr="00745A55">
        <w:rPr>
          <w:rFonts w:eastAsia="Times New Roman"/>
          <w:szCs w:val="24"/>
        </w:rPr>
        <w:t xml:space="preserve">ενός </w:t>
      </w:r>
      <w:r>
        <w:rPr>
          <w:rFonts w:eastAsia="Times New Roman"/>
          <w:szCs w:val="24"/>
        </w:rPr>
        <w:t>σ</w:t>
      </w:r>
      <w:r w:rsidRPr="00745A55">
        <w:rPr>
          <w:rFonts w:eastAsia="Times New Roman"/>
          <w:szCs w:val="24"/>
        </w:rPr>
        <w:t xml:space="preserve">την πρόοδο της τεχνολογίας και </w:t>
      </w:r>
      <w:r>
        <w:rPr>
          <w:rFonts w:eastAsia="Times New Roman"/>
          <w:szCs w:val="24"/>
        </w:rPr>
        <w:t>αφ’ ετέρου</w:t>
      </w:r>
      <w:r w:rsidRPr="00745A55">
        <w:rPr>
          <w:rFonts w:eastAsia="Times New Roman"/>
          <w:szCs w:val="24"/>
        </w:rPr>
        <w:t xml:space="preserve"> σε αλλαγές </w:t>
      </w:r>
      <w:r>
        <w:rPr>
          <w:rFonts w:eastAsia="Times New Roman"/>
          <w:szCs w:val="24"/>
        </w:rPr>
        <w:t xml:space="preserve">της </w:t>
      </w:r>
      <w:r w:rsidRPr="00745A55">
        <w:rPr>
          <w:rFonts w:eastAsia="Times New Roman"/>
          <w:szCs w:val="24"/>
        </w:rPr>
        <w:t>νομο</w:t>
      </w:r>
      <w:r w:rsidRPr="00745A55">
        <w:rPr>
          <w:rFonts w:eastAsia="Times New Roman"/>
          <w:szCs w:val="24"/>
        </w:rPr>
        <w:t>θεσίας που επηρεάζουν άμεσα και τις μεταφορές</w:t>
      </w:r>
      <w:r>
        <w:rPr>
          <w:rFonts w:eastAsia="Times New Roman"/>
          <w:szCs w:val="24"/>
        </w:rPr>
        <w:t>.</w:t>
      </w:r>
    </w:p>
    <w:p w14:paraId="678A4193" w14:textId="77777777" w:rsidR="0099759A" w:rsidRDefault="00FE124F">
      <w:pPr>
        <w:tabs>
          <w:tab w:val="left" w:pos="2246"/>
        </w:tabs>
        <w:spacing w:line="600" w:lineRule="auto"/>
        <w:ind w:firstLine="720"/>
        <w:contextualSpacing/>
        <w:jc w:val="both"/>
        <w:rPr>
          <w:rFonts w:eastAsia="Times New Roman"/>
          <w:szCs w:val="24"/>
        </w:rPr>
      </w:pPr>
      <w:r w:rsidRPr="00632D1D">
        <w:rPr>
          <w:rFonts w:eastAsia="Times New Roman"/>
          <w:szCs w:val="24"/>
        </w:rPr>
        <w:lastRenderedPageBreak/>
        <w:t>Το θεσμικό πλαίσιο που υπήρχε έως τώρα στις εξετάσεις των υποψηφίων οδηγών</w:t>
      </w:r>
      <w:r>
        <w:rPr>
          <w:rFonts w:eastAsia="Times New Roman"/>
          <w:szCs w:val="24"/>
        </w:rPr>
        <w:t>,</w:t>
      </w:r>
      <w:r w:rsidRPr="00632D1D">
        <w:rPr>
          <w:rFonts w:eastAsia="Times New Roman"/>
          <w:szCs w:val="24"/>
        </w:rPr>
        <w:t xml:space="preserve"> κατά γενική ομολογία δεν </w:t>
      </w:r>
      <w:r>
        <w:rPr>
          <w:rFonts w:eastAsia="Times New Roman"/>
          <w:szCs w:val="24"/>
        </w:rPr>
        <w:t>ανταποκρινόταν στις σύγχρονες απαιτήσεις εξέτασης και στα νέα δεδομένα. Σ</w:t>
      </w:r>
      <w:r w:rsidRPr="00632D1D">
        <w:rPr>
          <w:rFonts w:eastAsia="Times New Roman"/>
          <w:szCs w:val="24"/>
        </w:rPr>
        <w:t>τις περισσότερες περιπτώσεις οι παρ</w:t>
      </w:r>
      <w:r w:rsidRPr="00632D1D">
        <w:rPr>
          <w:rFonts w:eastAsia="Times New Roman"/>
          <w:szCs w:val="24"/>
        </w:rPr>
        <w:t>αβάσεις κ</w:t>
      </w:r>
      <w:r>
        <w:rPr>
          <w:rFonts w:eastAsia="Times New Roman"/>
          <w:szCs w:val="24"/>
        </w:rPr>
        <w:t>αι οι παραβατικές συμπεριφορές –χ</w:t>
      </w:r>
      <w:r w:rsidRPr="00632D1D">
        <w:rPr>
          <w:rFonts w:eastAsia="Times New Roman"/>
          <w:szCs w:val="24"/>
        </w:rPr>
        <w:t>ωρίς</w:t>
      </w:r>
      <w:r>
        <w:rPr>
          <w:rFonts w:eastAsia="Times New Roman"/>
          <w:szCs w:val="24"/>
        </w:rPr>
        <w:t>,</w:t>
      </w:r>
      <w:r w:rsidRPr="00632D1D">
        <w:rPr>
          <w:rFonts w:eastAsia="Times New Roman"/>
          <w:szCs w:val="24"/>
        </w:rPr>
        <w:t xml:space="preserve"> βέβαια</w:t>
      </w:r>
      <w:r>
        <w:rPr>
          <w:rFonts w:eastAsia="Times New Roman"/>
          <w:szCs w:val="24"/>
        </w:rPr>
        <w:t>,</w:t>
      </w:r>
      <w:r w:rsidRPr="00632D1D">
        <w:rPr>
          <w:rFonts w:eastAsia="Times New Roman"/>
          <w:szCs w:val="24"/>
        </w:rPr>
        <w:t xml:space="preserve"> να είναι πάντοτε αυτό ο κανόνας</w:t>
      </w:r>
      <w:r>
        <w:rPr>
          <w:rFonts w:eastAsia="Times New Roman"/>
          <w:szCs w:val="24"/>
        </w:rPr>
        <w:t>-</w:t>
      </w:r>
      <w:r w:rsidRPr="00632D1D">
        <w:rPr>
          <w:rFonts w:eastAsia="Times New Roman"/>
          <w:szCs w:val="24"/>
        </w:rPr>
        <w:t xml:space="preserve"> </w:t>
      </w:r>
      <w:r>
        <w:rPr>
          <w:rFonts w:eastAsia="Times New Roman"/>
          <w:szCs w:val="24"/>
        </w:rPr>
        <w:t>καθόριζαν τον τρόπο λήψης διπλωμάτων και την οδηγική συμπεριφορά, μ</w:t>
      </w:r>
      <w:r w:rsidRPr="00632D1D">
        <w:rPr>
          <w:rFonts w:eastAsia="Times New Roman"/>
          <w:szCs w:val="24"/>
        </w:rPr>
        <w:t>ε αποτέλεσμα η χώρα μας να υστερεί σε μεγάλο βαθμό σε αυτό που ονομάζουμε οδηγική</w:t>
      </w:r>
      <w:r w:rsidRPr="00632D1D">
        <w:rPr>
          <w:rFonts w:eastAsia="Times New Roman"/>
          <w:szCs w:val="24"/>
        </w:rPr>
        <w:t xml:space="preserve"> παιδεία και σωστή συμπεριφορά στο</w:t>
      </w:r>
      <w:r>
        <w:rPr>
          <w:rFonts w:eastAsia="Times New Roman"/>
          <w:szCs w:val="24"/>
        </w:rPr>
        <w:t xml:space="preserve">ν δρόμο. </w:t>
      </w:r>
    </w:p>
    <w:p w14:paraId="678A4194" w14:textId="77777777" w:rsidR="0099759A" w:rsidRDefault="00FE124F">
      <w:pPr>
        <w:spacing w:line="600" w:lineRule="auto"/>
        <w:ind w:firstLine="720"/>
        <w:contextualSpacing/>
        <w:jc w:val="both"/>
        <w:rPr>
          <w:rFonts w:eastAsia="Times New Roman"/>
          <w:szCs w:val="24"/>
        </w:rPr>
      </w:pPr>
      <w:r>
        <w:rPr>
          <w:rFonts w:eastAsia="Times New Roman"/>
          <w:szCs w:val="24"/>
        </w:rPr>
        <w:t>Τα αποτελέσματα αυτά, β</w:t>
      </w:r>
      <w:r w:rsidRPr="00632D1D">
        <w:rPr>
          <w:rFonts w:eastAsia="Times New Roman"/>
          <w:szCs w:val="24"/>
        </w:rPr>
        <w:t>εβαίως</w:t>
      </w:r>
      <w:r>
        <w:rPr>
          <w:rFonts w:eastAsia="Times New Roman"/>
          <w:szCs w:val="24"/>
        </w:rPr>
        <w:t>,</w:t>
      </w:r>
      <w:r w:rsidRPr="00632D1D">
        <w:rPr>
          <w:rFonts w:eastAsia="Times New Roman"/>
          <w:szCs w:val="24"/>
        </w:rPr>
        <w:t xml:space="preserve"> ήταν </w:t>
      </w:r>
      <w:r>
        <w:rPr>
          <w:rFonts w:eastAsia="Times New Roman"/>
          <w:szCs w:val="24"/>
        </w:rPr>
        <w:t>τραγικά. Η</w:t>
      </w:r>
      <w:r w:rsidRPr="00632D1D">
        <w:rPr>
          <w:rFonts w:eastAsia="Times New Roman"/>
          <w:szCs w:val="24"/>
        </w:rPr>
        <w:t xml:space="preserve"> χώρα μας ήταν για πολλά χρόνια πρωταθλήτρια στα τροχαία ατυχήματα</w:t>
      </w:r>
      <w:r>
        <w:rPr>
          <w:rFonts w:eastAsia="Times New Roman"/>
          <w:szCs w:val="24"/>
        </w:rPr>
        <w:t>,</w:t>
      </w:r>
      <w:r w:rsidRPr="00632D1D">
        <w:rPr>
          <w:rFonts w:eastAsia="Times New Roman"/>
          <w:szCs w:val="24"/>
        </w:rPr>
        <w:t xml:space="preserve"> με οδηγούς που αγνοούν βασικές οδηγικές συμπεριφορέ</w:t>
      </w:r>
      <w:r>
        <w:rPr>
          <w:rFonts w:eastAsia="Times New Roman"/>
          <w:szCs w:val="24"/>
        </w:rPr>
        <w:t>ς και έναν παρασιτικό μηχανισμό στη</w:t>
      </w:r>
      <w:r w:rsidRPr="00632D1D">
        <w:rPr>
          <w:rFonts w:eastAsia="Times New Roman"/>
          <w:szCs w:val="24"/>
        </w:rPr>
        <w:t xml:space="preserve"> διαδικασία </w:t>
      </w:r>
      <w:r>
        <w:rPr>
          <w:rFonts w:eastAsia="Times New Roman"/>
          <w:szCs w:val="24"/>
        </w:rPr>
        <w:t>απόδοσης διπλωμάτων,</w:t>
      </w:r>
      <w:r w:rsidRPr="00632D1D">
        <w:rPr>
          <w:rFonts w:eastAsia="Times New Roman"/>
          <w:szCs w:val="24"/>
        </w:rPr>
        <w:t xml:space="preserve"> ο οποίος είχε στηθεί με συνευθύνη </w:t>
      </w:r>
      <w:r>
        <w:rPr>
          <w:rFonts w:eastAsia="Times New Roman"/>
          <w:szCs w:val="24"/>
        </w:rPr>
        <w:t>όσων κυβέρνησαν.</w:t>
      </w:r>
    </w:p>
    <w:p w14:paraId="678A4195" w14:textId="77777777" w:rsidR="0099759A" w:rsidRDefault="00FE124F">
      <w:pPr>
        <w:spacing w:line="600" w:lineRule="auto"/>
        <w:ind w:firstLine="720"/>
        <w:contextualSpacing/>
        <w:jc w:val="both"/>
        <w:rPr>
          <w:rFonts w:eastAsia="Times New Roman"/>
          <w:szCs w:val="24"/>
        </w:rPr>
      </w:pPr>
      <w:r>
        <w:rPr>
          <w:rFonts w:eastAsia="Times New Roman"/>
          <w:szCs w:val="24"/>
        </w:rPr>
        <w:t>Το Υπουργείο Υ</w:t>
      </w:r>
      <w:r w:rsidRPr="00632D1D">
        <w:rPr>
          <w:rFonts w:eastAsia="Times New Roman"/>
          <w:szCs w:val="24"/>
        </w:rPr>
        <w:t>ποδομών τα τελευταία χρόνια έχει καταβάλει μία προσπάθεια να αντιστρέψει αυτή</w:t>
      </w:r>
      <w:r>
        <w:rPr>
          <w:rFonts w:eastAsia="Times New Roman"/>
          <w:szCs w:val="24"/>
        </w:rPr>
        <w:t>ν</w:t>
      </w:r>
      <w:r w:rsidRPr="00632D1D">
        <w:rPr>
          <w:rFonts w:eastAsia="Times New Roman"/>
          <w:szCs w:val="24"/>
        </w:rPr>
        <w:t xml:space="preserve"> την πραγματικότητα και με μία σειρά από ρυθμίσεις προσπάθησε να μεταβάλει αυτή </w:t>
      </w:r>
      <w:r w:rsidRPr="00632D1D">
        <w:rPr>
          <w:rFonts w:eastAsia="Times New Roman"/>
          <w:szCs w:val="24"/>
        </w:rPr>
        <w:lastRenderedPageBreak/>
        <w:t xml:space="preserve">τη δεδομένη </w:t>
      </w:r>
      <w:r w:rsidRPr="00632D1D">
        <w:rPr>
          <w:rFonts w:eastAsia="Times New Roman"/>
          <w:szCs w:val="24"/>
        </w:rPr>
        <w:t>κατάσταση και να περάσει μία διαφορετική νοοτροπία στα ζητήματα της οδήγησης και της ασφάλειας</w:t>
      </w:r>
      <w:r>
        <w:rPr>
          <w:rFonts w:eastAsia="Times New Roman"/>
          <w:szCs w:val="24"/>
        </w:rPr>
        <w:t xml:space="preserve">. </w:t>
      </w:r>
    </w:p>
    <w:p w14:paraId="678A4196" w14:textId="77777777" w:rsidR="0099759A" w:rsidRDefault="00FE124F">
      <w:pPr>
        <w:spacing w:line="600" w:lineRule="auto"/>
        <w:ind w:firstLine="720"/>
        <w:contextualSpacing/>
        <w:jc w:val="both"/>
        <w:rPr>
          <w:rFonts w:eastAsia="Times New Roman"/>
          <w:szCs w:val="24"/>
        </w:rPr>
      </w:pPr>
      <w:r>
        <w:rPr>
          <w:rFonts w:eastAsia="Times New Roman"/>
          <w:szCs w:val="24"/>
        </w:rPr>
        <w:t>Κα</w:t>
      </w:r>
      <w:r w:rsidRPr="00632D1D">
        <w:rPr>
          <w:rFonts w:eastAsia="Times New Roman"/>
          <w:szCs w:val="24"/>
        </w:rPr>
        <w:t>ι εξηγο</w:t>
      </w:r>
      <w:r>
        <w:rPr>
          <w:rFonts w:eastAsia="Times New Roman"/>
          <w:szCs w:val="24"/>
        </w:rPr>
        <w:t xml:space="preserve">ύμαι: Υπάρχουν </w:t>
      </w:r>
      <w:r w:rsidRPr="00632D1D">
        <w:rPr>
          <w:rFonts w:eastAsia="Times New Roman"/>
          <w:szCs w:val="24"/>
        </w:rPr>
        <w:t>συγκεκριμένα μέτρα με την ύλη και τα βιβλία και το ηλεκτρονικό σύστημα γ</w:t>
      </w:r>
      <w:r>
        <w:rPr>
          <w:rFonts w:eastAsia="Times New Roman"/>
          <w:szCs w:val="24"/>
        </w:rPr>
        <w:t>ια την εκπαίδευση των δασκάλων σε όλες τις τάξεις του δημοτικού</w:t>
      </w:r>
      <w:r>
        <w:rPr>
          <w:rFonts w:eastAsia="Times New Roman"/>
          <w:szCs w:val="24"/>
        </w:rPr>
        <w:t xml:space="preserve"> σ</w:t>
      </w:r>
      <w:r w:rsidRPr="00632D1D">
        <w:rPr>
          <w:rFonts w:eastAsia="Times New Roman"/>
          <w:szCs w:val="24"/>
        </w:rPr>
        <w:t>χολείου</w:t>
      </w:r>
      <w:r>
        <w:rPr>
          <w:rFonts w:eastAsia="Times New Roman"/>
          <w:szCs w:val="24"/>
        </w:rPr>
        <w:t>,</w:t>
      </w:r>
      <w:r w:rsidRPr="00632D1D">
        <w:rPr>
          <w:rFonts w:eastAsia="Times New Roman"/>
          <w:szCs w:val="24"/>
        </w:rPr>
        <w:t xml:space="preserve"> με τις αλλα</w:t>
      </w:r>
      <w:r>
        <w:rPr>
          <w:rFonts w:eastAsia="Times New Roman"/>
          <w:szCs w:val="24"/>
        </w:rPr>
        <w:t>γές και την αυστηροποίηση στον Κώδικα Οδικής Κ</w:t>
      </w:r>
      <w:r w:rsidRPr="00632D1D">
        <w:rPr>
          <w:rFonts w:eastAsia="Times New Roman"/>
          <w:szCs w:val="24"/>
        </w:rPr>
        <w:t>υκλοφορίας και τους συχνότερους ελέγχους</w:t>
      </w:r>
      <w:r>
        <w:rPr>
          <w:rFonts w:eastAsia="Times New Roman"/>
          <w:szCs w:val="24"/>
        </w:rPr>
        <w:t>,</w:t>
      </w:r>
      <w:r w:rsidRPr="00632D1D">
        <w:rPr>
          <w:rFonts w:eastAsia="Times New Roman"/>
          <w:szCs w:val="24"/>
        </w:rPr>
        <w:t xml:space="preserve"> με την ολοκλήρωση των ελέγχων και των βάσεων δεδομένων για τα ιδιωτικής χρήσης αυτοκίνητα και τα δημόσιας χρήσης που ακολουθεί</w:t>
      </w:r>
      <w:r>
        <w:rPr>
          <w:rFonts w:eastAsia="Times New Roman"/>
          <w:szCs w:val="24"/>
        </w:rPr>
        <w:t>,</w:t>
      </w:r>
      <w:r w:rsidRPr="00632D1D">
        <w:rPr>
          <w:rFonts w:eastAsia="Times New Roman"/>
          <w:szCs w:val="24"/>
        </w:rPr>
        <w:t xml:space="preserve"> καθώς και με πολλέ</w:t>
      </w:r>
      <w:r w:rsidRPr="00632D1D">
        <w:rPr>
          <w:rFonts w:eastAsia="Times New Roman"/>
          <w:szCs w:val="24"/>
        </w:rPr>
        <w:t>ς άλλες ρυθμίσεις</w:t>
      </w:r>
      <w:r>
        <w:rPr>
          <w:rFonts w:eastAsia="Times New Roman"/>
          <w:szCs w:val="24"/>
        </w:rPr>
        <w:t>,</w:t>
      </w:r>
      <w:r w:rsidRPr="00632D1D">
        <w:rPr>
          <w:rFonts w:eastAsia="Times New Roman"/>
          <w:szCs w:val="24"/>
        </w:rPr>
        <w:t xml:space="preserve"> που έχουν ως στόχο να εκσυγχρονίσουν το πλαίσιο και να μετριάσουν τα φαινόμενα παραβατικότητας</w:t>
      </w:r>
      <w:r>
        <w:rPr>
          <w:rFonts w:eastAsia="Times New Roman"/>
          <w:szCs w:val="24"/>
        </w:rPr>
        <w:t>.</w:t>
      </w:r>
    </w:p>
    <w:p w14:paraId="678A4197" w14:textId="77777777" w:rsidR="0099759A" w:rsidRDefault="00FE124F">
      <w:pPr>
        <w:spacing w:line="600" w:lineRule="auto"/>
        <w:ind w:firstLine="720"/>
        <w:contextualSpacing/>
        <w:jc w:val="both"/>
        <w:rPr>
          <w:rFonts w:eastAsia="Times New Roman"/>
          <w:szCs w:val="24"/>
        </w:rPr>
      </w:pPr>
      <w:r>
        <w:rPr>
          <w:rFonts w:eastAsia="Times New Roman"/>
          <w:szCs w:val="24"/>
        </w:rPr>
        <w:t xml:space="preserve"> Μ</w:t>
      </w:r>
      <w:r w:rsidRPr="00632D1D">
        <w:rPr>
          <w:rFonts w:eastAsia="Times New Roman"/>
          <w:szCs w:val="24"/>
        </w:rPr>
        <w:t xml:space="preserve">ε το νομοσχέδιο για τους υποψήφιους οδηγούς επιχειρείται να </w:t>
      </w:r>
      <w:r>
        <w:rPr>
          <w:rFonts w:eastAsia="Times New Roman"/>
          <w:szCs w:val="24"/>
        </w:rPr>
        <w:t>αντιμετωπιστούν και να θεραπευτούν</w:t>
      </w:r>
      <w:r w:rsidRPr="00632D1D">
        <w:rPr>
          <w:rFonts w:eastAsia="Times New Roman"/>
          <w:szCs w:val="24"/>
        </w:rPr>
        <w:t xml:space="preserve"> </w:t>
      </w:r>
      <w:r>
        <w:rPr>
          <w:rFonts w:eastAsia="Times New Roman"/>
          <w:szCs w:val="24"/>
        </w:rPr>
        <w:t>ζητήματα που ταλάνιζ</w:t>
      </w:r>
      <w:r w:rsidRPr="00632D1D">
        <w:rPr>
          <w:rFonts w:eastAsia="Times New Roman"/>
          <w:szCs w:val="24"/>
        </w:rPr>
        <w:t xml:space="preserve">αν το σύστημα χορήγησης </w:t>
      </w:r>
      <w:r w:rsidRPr="00632D1D">
        <w:rPr>
          <w:rFonts w:eastAsia="Times New Roman"/>
          <w:szCs w:val="24"/>
        </w:rPr>
        <w:t>άδε</w:t>
      </w:r>
      <w:r>
        <w:rPr>
          <w:rFonts w:eastAsia="Times New Roman"/>
          <w:szCs w:val="24"/>
        </w:rPr>
        <w:t xml:space="preserve">ιας οδήγησης εδώ και δεκαετίες. </w:t>
      </w:r>
    </w:p>
    <w:p w14:paraId="678A4198" w14:textId="77777777" w:rsidR="0099759A" w:rsidRDefault="00FE124F">
      <w:pPr>
        <w:spacing w:line="600" w:lineRule="auto"/>
        <w:ind w:firstLine="720"/>
        <w:contextualSpacing/>
        <w:jc w:val="both"/>
        <w:rPr>
          <w:rFonts w:eastAsia="Times New Roman"/>
          <w:szCs w:val="24"/>
        </w:rPr>
      </w:pPr>
      <w:r>
        <w:rPr>
          <w:rFonts w:eastAsia="Times New Roman"/>
          <w:szCs w:val="24"/>
        </w:rPr>
        <w:t>Θέλω να επισημάνω κάποια σημεία, γ</w:t>
      </w:r>
      <w:r w:rsidRPr="00632D1D">
        <w:rPr>
          <w:rFonts w:eastAsia="Times New Roman"/>
          <w:szCs w:val="24"/>
        </w:rPr>
        <w:t>ιατί ε</w:t>
      </w:r>
      <w:r>
        <w:rPr>
          <w:rFonts w:eastAsia="Times New Roman"/>
          <w:szCs w:val="24"/>
        </w:rPr>
        <w:t xml:space="preserve">νώ ακούστηκε κατά κόρον ότι </w:t>
      </w:r>
      <w:r w:rsidRPr="00632D1D">
        <w:rPr>
          <w:rFonts w:eastAsia="Times New Roman"/>
          <w:szCs w:val="24"/>
        </w:rPr>
        <w:t xml:space="preserve">δεν έγινε διάλογος και ότι </w:t>
      </w:r>
      <w:r>
        <w:rPr>
          <w:rFonts w:eastAsia="Times New Roman"/>
          <w:szCs w:val="24"/>
        </w:rPr>
        <w:t>εν πάση περιπτώσει</w:t>
      </w:r>
      <w:r w:rsidRPr="00632D1D">
        <w:rPr>
          <w:rFonts w:eastAsia="Times New Roman"/>
          <w:szCs w:val="24"/>
        </w:rPr>
        <w:t xml:space="preserve"> αγνοήθηκαν οι ενδιαφερόμενοι φορείς</w:t>
      </w:r>
      <w:r>
        <w:rPr>
          <w:rFonts w:eastAsia="Times New Roman"/>
          <w:szCs w:val="24"/>
        </w:rPr>
        <w:t>,</w:t>
      </w:r>
      <w:r w:rsidRPr="00632D1D">
        <w:rPr>
          <w:rFonts w:eastAsia="Times New Roman"/>
          <w:szCs w:val="24"/>
        </w:rPr>
        <w:t xml:space="preserve"> και </w:t>
      </w:r>
      <w:r>
        <w:rPr>
          <w:rFonts w:eastAsia="Times New Roman"/>
          <w:szCs w:val="24"/>
        </w:rPr>
        <w:t xml:space="preserve">όσον αφορά εμάς </w:t>
      </w:r>
      <w:r>
        <w:rPr>
          <w:rFonts w:eastAsia="Times New Roman"/>
          <w:szCs w:val="24"/>
        </w:rPr>
        <w:lastRenderedPageBreak/>
        <w:t>τους Βουλευτές</w:t>
      </w:r>
      <w:r w:rsidRPr="00632D1D">
        <w:rPr>
          <w:rFonts w:eastAsia="Times New Roman"/>
          <w:szCs w:val="24"/>
        </w:rPr>
        <w:t xml:space="preserve"> και σίγουρα </w:t>
      </w:r>
      <w:r>
        <w:rPr>
          <w:rFonts w:eastAsia="Times New Roman"/>
          <w:szCs w:val="24"/>
        </w:rPr>
        <w:t>και το Υπουργείο Υποδο</w:t>
      </w:r>
      <w:r>
        <w:rPr>
          <w:rFonts w:eastAsia="Times New Roman"/>
          <w:szCs w:val="24"/>
        </w:rPr>
        <w:t xml:space="preserve">μών </w:t>
      </w:r>
      <w:r w:rsidRPr="00632D1D">
        <w:rPr>
          <w:rFonts w:eastAsia="Times New Roman"/>
          <w:szCs w:val="24"/>
        </w:rPr>
        <w:t>υπήρχε μία μακρά διαβούλευση</w:t>
      </w:r>
      <w:r>
        <w:rPr>
          <w:rFonts w:eastAsia="Times New Roman"/>
          <w:szCs w:val="24"/>
        </w:rPr>
        <w:t xml:space="preserve">. Έγιναν </w:t>
      </w:r>
      <w:r w:rsidRPr="00632D1D">
        <w:rPr>
          <w:rFonts w:eastAsia="Times New Roman"/>
          <w:szCs w:val="24"/>
        </w:rPr>
        <w:t>πολλές συνα</w:t>
      </w:r>
      <w:r>
        <w:rPr>
          <w:rFonts w:eastAsia="Times New Roman"/>
          <w:szCs w:val="24"/>
        </w:rPr>
        <w:t>ντήσεις και δικές μας, όλων των Β</w:t>
      </w:r>
      <w:r w:rsidRPr="00632D1D">
        <w:rPr>
          <w:rFonts w:eastAsia="Times New Roman"/>
          <w:szCs w:val="24"/>
        </w:rPr>
        <w:t>ουλευτών</w:t>
      </w:r>
      <w:r>
        <w:rPr>
          <w:rFonts w:eastAsia="Times New Roman"/>
          <w:szCs w:val="24"/>
        </w:rPr>
        <w:t>,</w:t>
      </w:r>
      <w:r w:rsidRPr="00632D1D">
        <w:rPr>
          <w:rFonts w:eastAsia="Times New Roman"/>
          <w:szCs w:val="24"/>
        </w:rPr>
        <w:t xml:space="preserve"> φαντάζομαι</w:t>
      </w:r>
      <w:r>
        <w:rPr>
          <w:rFonts w:eastAsia="Times New Roman"/>
          <w:szCs w:val="24"/>
        </w:rPr>
        <w:t>,</w:t>
      </w:r>
      <w:r w:rsidRPr="00632D1D">
        <w:rPr>
          <w:rFonts w:eastAsia="Times New Roman"/>
          <w:szCs w:val="24"/>
        </w:rPr>
        <w:t xml:space="preserve"> όλων των περιφερειών</w:t>
      </w:r>
      <w:r>
        <w:rPr>
          <w:rFonts w:eastAsia="Times New Roman"/>
          <w:szCs w:val="24"/>
        </w:rPr>
        <w:t>,</w:t>
      </w:r>
      <w:r w:rsidRPr="00632D1D">
        <w:rPr>
          <w:rFonts w:eastAsia="Times New Roman"/>
          <w:szCs w:val="24"/>
        </w:rPr>
        <w:t xml:space="preserve"> με ανάλογους συλλόγους και υπάρχουν κάποια σημεία τ</w:t>
      </w:r>
      <w:r>
        <w:rPr>
          <w:rFonts w:eastAsia="Times New Roman"/>
          <w:szCs w:val="24"/>
        </w:rPr>
        <w:t xml:space="preserve">α οποία θα πρέπει να τονιστούν. </w:t>
      </w:r>
    </w:p>
    <w:p w14:paraId="678A4199" w14:textId="77777777" w:rsidR="0099759A" w:rsidRDefault="00FE124F">
      <w:pPr>
        <w:spacing w:line="600" w:lineRule="auto"/>
        <w:ind w:firstLine="720"/>
        <w:contextualSpacing/>
        <w:jc w:val="both"/>
        <w:rPr>
          <w:rFonts w:eastAsia="Times New Roman"/>
          <w:szCs w:val="24"/>
        </w:rPr>
      </w:pPr>
      <w:r>
        <w:rPr>
          <w:rFonts w:eastAsia="Times New Roman"/>
          <w:szCs w:val="24"/>
        </w:rPr>
        <w:t>Έ</w:t>
      </w:r>
      <w:r w:rsidRPr="00632D1D">
        <w:rPr>
          <w:rFonts w:eastAsia="Times New Roman"/>
          <w:szCs w:val="24"/>
        </w:rPr>
        <w:t>να σημείο που έχει σχέση με το κατά πόσο θ</w:t>
      </w:r>
      <w:r w:rsidRPr="00632D1D">
        <w:rPr>
          <w:rFonts w:eastAsia="Times New Roman"/>
          <w:szCs w:val="24"/>
        </w:rPr>
        <w:t>α πρέπει οι δάσκαλοι οδήγησης να παρίστανται κατά την εξεταστική δια</w:t>
      </w:r>
      <w:r>
        <w:rPr>
          <w:rFonts w:eastAsia="Times New Roman"/>
          <w:szCs w:val="24"/>
        </w:rPr>
        <w:t xml:space="preserve">δικασία τέθηκε από </w:t>
      </w:r>
      <w:r w:rsidRPr="00632D1D">
        <w:rPr>
          <w:rFonts w:eastAsia="Times New Roman"/>
          <w:szCs w:val="24"/>
        </w:rPr>
        <w:t>τους π</w:t>
      </w:r>
      <w:r>
        <w:rPr>
          <w:rFonts w:eastAsia="Times New Roman"/>
          <w:szCs w:val="24"/>
        </w:rPr>
        <w:t xml:space="preserve">ερισσότερους σχεδόν ομιλητές. Θα ήθελα </w:t>
      </w:r>
      <w:r w:rsidRPr="00632D1D">
        <w:rPr>
          <w:rFonts w:eastAsia="Times New Roman"/>
          <w:szCs w:val="24"/>
        </w:rPr>
        <w:t>να πω ότι αυτό που θα πρέπει να λάβουμε υπ</w:t>
      </w:r>
      <w:r>
        <w:rPr>
          <w:rFonts w:eastAsia="Times New Roman"/>
          <w:szCs w:val="24"/>
        </w:rPr>
        <w:t xml:space="preserve">’ </w:t>
      </w:r>
      <w:r w:rsidRPr="00632D1D">
        <w:rPr>
          <w:rFonts w:eastAsia="Times New Roman"/>
          <w:szCs w:val="24"/>
        </w:rPr>
        <w:t>όψ</w:t>
      </w:r>
      <w:r>
        <w:rPr>
          <w:rFonts w:eastAsia="Times New Roman"/>
          <w:szCs w:val="24"/>
        </w:rPr>
        <w:t>ιν</w:t>
      </w:r>
      <w:r w:rsidRPr="00632D1D">
        <w:rPr>
          <w:rFonts w:eastAsia="Times New Roman"/>
          <w:szCs w:val="24"/>
        </w:rPr>
        <w:t xml:space="preserve"> μας </w:t>
      </w:r>
      <w:r>
        <w:rPr>
          <w:rFonts w:eastAsia="Times New Roman"/>
          <w:szCs w:val="24"/>
        </w:rPr>
        <w:t>-</w:t>
      </w:r>
      <w:r w:rsidRPr="00632D1D">
        <w:rPr>
          <w:rFonts w:eastAsia="Times New Roman"/>
          <w:szCs w:val="24"/>
        </w:rPr>
        <w:t xml:space="preserve">τουλάχιστον </w:t>
      </w:r>
      <w:r>
        <w:rPr>
          <w:rFonts w:eastAsia="Times New Roman"/>
          <w:szCs w:val="24"/>
        </w:rPr>
        <w:t xml:space="preserve">από τη </w:t>
      </w:r>
      <w:r w:rsidRPr="00632D1D">
        <w:rPr>
          <w:rFonts w:eastAsia="Times New Roman"/>
          <w:szCs w:val="24"/>
        </w:rPr>
        <w:t>δική μου επαφή</w:t>
      </w:r>
      <w:r>
        <w:rPr>
          <w:rFonts w:eastAsia="Times New Roman"/>
          <w:szCs w:val="24"/>
        </w:rPr>
        <w:t>- είναι το εξής: Ο</w:t>
      </w:r>
      <w:r w:rsidRPr="00632D1D">
        <w:rPr>
          <w:rFonts w:eastAsia="Times New Roman"/>
          <w:szCs w:val="24"/>
        </w:rPr>
        <w:t>ι περισσότεροι</w:t>
      </w:r>
      <w:r>
        <w:rPr>
          <w:rFonts w:eastAsia="Times New Roman"/>
          <w:szCs w:val="24"/>
        </w:rPr>
        <w:t>,</w:t>
      </w:r>
      <w:r w:rsidRPr="00632D1D">
        <w:rPr>
          <w:rFonts w:eastAsia="Times New Roman"/>
          <w:szCs w:val="24"/>
        </w:rPr>
        <w:t xml:space="preserve"> αυτό που ζητούν είναι να διασφαλιστεί ότι θα υπάρχουν </w:t>
      </w:r>
      <w:r>
        <w:rPr>
          <w:rFonts w:eastAsia="Times New Roman"/>
          <w:szCs w:val="24"/>
        </w:rPr>
        <w:t>κατάλληλοι εξεταστές -</w:t>
      </w:r>
      <w:r w:rsidRPr="00632D1D">
        <w:rPr>
          <w:rFonts w:eastAsia="Times New Roman"/>
          <w:szCs w:val="24"/>
        </w:rPr>
        <w:t xml:space="preserve"> αξιολογητέ</w:t>
      </w:r>
      <w:r>
        <w:rPr>
          <w:rFonts w:eastAsia="Times New Roman"/>
          <w:szCs w:val="24"/>
        </w:rPr>
        <w:t>ς</w:t>
      </w:r>
      <w:r>
        <w:rPr>
          <w:rFonts w:eastAsia="Times New Roman"/>
          <w:szCs w:val="24"/>
        </w:rPr>
        <w:t>. Α</w:t>
      </w:r>
      <w:r>
        <w:rPr>
          <w:rFonts w:eastAsia="Times New Roman"/>
          <w:szCs w:val="24"/>
        </w:rPr>
        <w:t xml:space="preserve">ξιολογητές, </w:t>
      </w:r>
      <w:r w:rsidRPr="00632D1D">
        <w:rPr>
          <w:rFonts w:eastAsia="Times New Roman"/>
          <w:szCs w:val="24"/>
        </w:rPr>
        <w:t>δηλαδή</w:t>
      </w:r>
      <w:r>
        <w:rPr>
          <w:rFonts w:eastAsia="Times New Roman"/>
          <w:szCs w:val="24"/>
        </w:rPr>
        <w:t>,</w:t>
      </w:r>
      <w:r w:rsidRPr="00632D1D">
        <w:rPr>
          <w:rFonts w:eastAsia="Times New Roman"/>
          <w:szCs w:val="24"/>
        </w:rPr>
        <w:t xml:space="preserve"> με κατάλληλα προσόντα</w:t>
      </w:r>
      <w:r>
        <w:rPr>
          <w:rFonts w:eastAsia="Times New Roman"/>
          <w:szCs w:val="24"/>
        </w:rPr>
        <w:t>,</w:t>
      </w:r>
      <w:r w:rsidRPr="00632D1D">
        <w:rPr>
          <w:rFonts w:eastAsia="Times New Roman"/>
          <w:szCs w:val="24"/>
        </w:rPr>
        <w:t xml:space="preserve"> με εμπειρία</w:t>
      </w:r>
      <w:r>
        <w:rPr>
          <w:rFonts w:eastAsia="Times New Roman"/>
          <w:szCs w:val="24"/>
        </w:rPr>
        <w:t>,</w:t>
      </w:r>
      <w:r w:rsidRPr="00632D1D">
        <w:rPr>
          <w:rFonts w:eastAsia="Times New Roman"/>
          <w:szCs w:val="24"/>
        </w:rPr>
        <w:t xml:space="preserve"> με προϋπηρεσία</w:t>
      </w:r>
      <w:r>
        <w:rPr>
          <w:rFonts w:eastAsia="Times New Roman"/>
          <w:szCs w:val="24"/>
        </w:rPr>
        <w:t>,</w:t>
      </w:r>
      <w:r w:rsidRPr="00632D1D">
        <w:rPr>
          <w:rFonts w:eastAsia="Times New Roman"/>
          <w:szCs w:val="24"/>
        </w:rPr>
        <w:t xml:space="preserve"> που να αναλαμβάνουν αυτό </w:t>
      </w:r>
      <w:r>
        <w:rPr>
          <w:rFonts w:eastAsia="Times New Roman"/>
          <w:szCs w:val="24"/>
        </w:rPr>
        <w:t>το ειδικό κομμάτι της εξέτασης. Α</w:t>
      </w:r>
      <w:r w:rsidRPr="00632D1D">
        <w:rPr>
          <w:rFonts w:eastAsia="Times New Roman"/>
          <w:szCs w:val="24"/>
        </w:rPr>
        <w:t>υτό τέθηκε και</w:t>
      </w:r>
      <w:r>
        <w:rPr>
          <w:rFonts w:eastAsia="Times New Roman"/>
          <w:szCs w:val="24"/>
        </w:rPr>
        <w:t>,</w:t>
      </w:r>
      <w:r w:rsidRPr="00632D1D">
        <w:rPr>
          <w:rFonts w:eastAsia="Times New Roman"/>
          <w:szCs w:val="24"/>
        </w:rPr>
        <w:t xml:space="preserve"> μάλιστα</w:t>
      </w:r>
      <w:r>
        <w:rPr>
          <w:rFonts w:eastAsia="Times New Roman"/>
          <w:szCs w:val="24"/>
        </w:rPr>
        <w:t>,</w:t>
      </w:r>
      <w:r w:rsidRPr="00632D1D">
        <w:rPr>
          <w:rFonts w:eastAsia="Times New Roman"/>
          <w:szCs w:val="24"/>
        </w:rPr>
        <w:t xml:space="preserve"> με έντονο</w:t>
      </w:r>
      <w:r w:rsidRPr="00632D1D">
        <w:rPr>
          <w:rFonts w:eastAsia="Times New Roman"/>
          <w:szCs w:val="24"/>
        </w:rPr>
        <w:t xml:space="preserve"> τρόπο </w:t>
      </w:r>
      <w:r>
        <w:rPr>
          <w:rFonts w:eastAsia="Times New Roman"/>
          <w:szCs w:val="24"/>
        </w:rPr>
        <w:t>-</w:t>
      </w:r>
      <w:r w:rsidRPr="00632D1D">
        <w:rPr>
          <w:rFonts w:eastAsia="Times New Roman"/>
          <w:szCs w:val="24"/>
        </w:rPr>
        <w:t>και καλά έκανε και τέθηκε</w:t>
      </w:r>
      <w:r>
        <w:rPr>
          <w:rFonts w:eastAsia="Times New Roman"/>
          <w:szCs w:val="24"/>
        </w:rPr>
        <w:t>-</w:t>
      </w:r>
      <w:r w:rsidRPr="00632D1D">
        <w:rPr>
          <w:rFonts w:eastAsia="Times New Roman"/>
          <w:szCs w:val="24"/>
        </w:rPr>
        <w:t xml:space="preserve"> και σε αυτό νομίζω ότι θα πρέπει να δώσουμε όλες τις προσπάθειές </w:t>
      </w:r>
      <w:r>
        <w:rPr>
          <w:rFonts w:eastAsia="Times New Roman"/>
          <w:szCs w:val="24"/>
        </w:rPr>
        <w:t>μας,</w:t>
      </w:r>
      <w:r w:rsidRPr="00632D1D">
        <w:rPr>
          <w:rFonts w:eastAsia="Times New Roman"/>
          <w:szCs w:val="24"/>
        </w:rPr>
        <w:t xml:space="preserve"> έτσι ώστε να διασφαλίσουμε </w:t>
      </w:r>
      <w:r>
        <w:rPr>
          <w:rFonts w:eastAsia="Times New Roman"/>
          <w:szCs w:val="24"/>
        </w:rPr>
        <w:t xml:space="preserve">ότι θα </w:t>
      </w:r>
      <w:r w:rsidRPr="00632D1D">
        <w:rPr>
          <w:rFonts w:eastAsia="Times New Roman"/>
          <w:szCs w:val="24"/>
        </w:rPr>
        <w:t>υπάρχουν τέτοιου είδους εξεταστές</w:t>
      </w:r>
      <w:r>
        <w:rPr>
          <w:rFonts w:eastAsia="Times New Roman"/>
          <w:szCs w:val="24"/>
        </w:rPr>
        <w:t xml:space="preserve">. </w:t>
      </w:r>
    </w:p>
    <w:p w14:paraId="678A419A" w14:textId="77777777" w:rsidR="0099759A" w:rsidRDefault="00FE124F">
      <w:pPr>
        <w:spacing w:line="600" w:lineRule="auto"/>
        <w:ind w:firstLine="720"/>
        <w:contextualSpacing/>
        <w:jc w:val="both"/>
        <w:rPr>
          <w:rFonts w:eastAsia="Times New Roman"/>
          <w:szCs w:val="24"/>
        </w:rPr>
      </w:pPr>
      <w:r>
        <w:rPr>
          <w:rFonts w:eastAsia="Times New Roman"/>
          <w:szCs w:val="24"/>
        </w:rPr>
        <w:lastRenderedPageBreak/>
        <w:t xml:space="preserve">Υπάρχουν και </w:t>
      </w:r>
      <w:r w:rsidRPr="00632D1D">
        <w:rPr>
          <w:rFonts w:eastAsia="Times New Roman"/>
          <w:szCs w:val="24"/>
        </w:rPr>
        <w:t>κάποια άλλα σημεία που θα ήθελα να αναφέρω</w:t>
      </w:r>
      <w:r>
        <w:rPr>
          <w:rFonts w:eastAsia="Times New Roman"/>
          <w:szCs w:val="24"/>
        </w:rPr>
        <w:t xml:space="preserve">, τα οποία κατατέθηκαν και στην </w:t>
      </w:r>
      <w:r>
        <w:rPr>
          <w:rFonts w:eastAsia="Times New Roman"/>
          <w:szCs w:val="24"/>
        </w:rPr>
        <w:t>ε</w:t>
      </w:r>
      <w:r w:rsidRPr="00632D1D">
        <w:rPr>
          <w:rFonts w:eastAsia="Times New Roman"/>
          <w:szCs w:val="24"/>
        </w:rPr>
        <w:t>πιτροπή</w:t>
      </w:r>
      <w:r>
        <w:rPr>
          <w:rFonts w:eastAsia="Times New Roman"/>
          <w:szCs w:val="24"/>
        </w:rPr>
        <w:t>.</w:t>
      </w:r>
      <w:r w:rsidRPr="00632D1D">
        <w:rPr>
          <w:rFonts w:eastAsia="Times New Roman"/>
          <w:szCs w:val="24"/>
        </w:rPr>
        <w:t xml:space="preserve"> </w:t>
      </w:r>
      <w:r>
        <w:rPr>
          <w:rFonts w:eastAsia="Times New Roman"/>
          <w:szCs w:val="24"/>
        </w:rPr>
        <w:t>Για</w:t>
      </w:r>
      <w:r w:rsidRPr="00632D1D">
        <w:rPr>
          <w:rFonts w:eastAsia="Times New Roman"/>
          <w:szCs w:val="24"/>
        </w:rPr>
        <w:t xml:space="preserve"> παράδειγμα</w:t>
      </w:r>
      <w:r>
        <w:rPr>
          <w:rFonts w:eastAsia="Times New Roman"/>
          <w:szCs w:val="24"/>
        </w:rPr>
        <w:t>,</w:t>
      </w:r>
      <w:r w:rsidRPr="00632D1D">
        <w:rPr>
          <w:rFonts w:eastAsia="Times New Roman"/>
          <w:szCs w:val="24"/>
        </w:rPr>
        <w:t xml:space="preserve"> σε σχέση με τις πίστες υπάρχουν κάποια σημεία που νομίζω </w:t>
      </w:r>
      <w:r>
        <w:rPr>
          <w:rFonts w:eastAsia="Times New Roman"/>
          <w:szCs w:val="24"/>
        </w:rPr>
        <w:t>ότι θα πρέπει και το Υπουργείο Υ</w:t>
      </w:r>
      <w:r w:rsidRPr="00632D1D">
        <w:rPr>
          <w:rFonts w:eastAsia="Times New Roman"/>
          <w:szCs w:val="24"/>
        </w:rPr>
        <w:t>ποδομών να τα κοιτάξει</w:t>
      </w:r>
      <w:r>
        <w:rPr>
          <w:rFonts w:eastAsia="Times New Roman"/>
          <w:szCs w:val="24"/>
        </w:rPr>
        <w:t xml:space="preserve">, αλλά </w:t>
      </w:r>
      <w:r w:rsidRPr="00632D1D">
        <w:rPr>
          <w:rFonts w:eastAsia="Times New Roman"/>
          <w:szCs w:val="24"/>
        </w:rPr>
        <w:t>και θα πρέπει να προστατεύσει κάποια σημεία</w:t>
      </w:r>
      <w:r>
        <w:rPr>
          <w:rFonts w:eastAsia="Times New Roman"/>
          <w:szCs w:val="24"/>
        </w:rPr>
        <w:t xml:space="preserve">. Αναφέρει, για παράδειγμα </w:t>
      </w:r>
      <w:r w:rsidRPr="00632D1D">
        <w:rPr>
          <w:rFonts w:eastAsia="Times New Roman"/>
          <w:szCs w:val="24"/>
        </w:rPr>
        <w:t>ένα</w:t>
      </w:r>
      <w:r>
        <w:rPr>
          <w:rFonts w:eastAsia="Times New Roman"/>
          <w:szCs w:val="24"/>
        </w:rPr>
        <w:t>ς</w:t>
      </w:r>
      <w:r w:rsidRPr="00632D1D">
        <w:rPr>
          <w:rFonts w:eastAsia="Times New Roman"/>
          <w:szCs w:val="24"/>
        </w:rPr>
        <w:t xml:space="preserve"> συγκε</w:t>
      </w:r>
      <w:r w:rsidRPr="00632D1D">
        <w:rPr>
          <w:rFonts w:eastAsia="Times New Roman"/>
          <w:szCs w:val="24"/>
        </w:rPr>
        <w:t>κριμένο</w:t>
      </w:r>
      <w:r>
        <w:rPr>
          <w:rFonts w:eastAsia="Times New Roman"/>
          <w:szCs w:val="24"/>
        </w:rPr>
        <w:t>ς</w:t>
      </w:r>
      <w:r w:rsidRPr="00632D1D">
        <w:rPr>
          <w:rFonts w:eastAsia="Times New Roman"/>
          <w:szCs w:val="24"/>
        </w:rPr>
        <w:t xml:space="preserve"> σύλλογος</w:t>
      </w:r>
      <w:r>
        <w:rPr>
          <w:rFonts w:eastAsia="Times New Roman"/>
          <w:szCs w:val="24"/>
        </w:rPr>
        <w:t>,</w:t>
      </w:r>
      <w:r w:rsidRPr="00632D1D">
        <w:rPr>
          <w:rFonts w:eastAsia="Times New Roman"/>
          <w:szCs w:val="24"/>
        </w:rPr>
        <w:t xml:space="preserve"> ότι </w:t>
      </w:r>
      <w:r>
        <w:rPr>
          <w:rFonts w:eastAsia="Times New Roman"/>
          <w:szCs w:val="24"/>
        </w:rPr>
        <w:t xml:space="preserve">οι πίστες </w:t>
      </w:r>
      <w:r w:rsidRPr="00632D1D">
        <w:rPr>
          <w:rFonts w:eastAsia="Times New Roman"/>
          <w:szCs w:val="24"/>
        </w:rPr>
        <w:t>αποτελούν λύση μόνο για</w:t>
      </w:r>
      <w:r>
        <w:rPr>
          <w:rFonts w:eastAsia="Times New Roman"/>
          <w:szCs w:val="24"/>
        </w:rPr>
        <w:t xml:space="preserve"> ειδικές δοκιμασίες, α</w:t>
      </w:r>
      <w:r w:rsidRPr="00632D1D">
        <w:rPr>
          <w:rFonts w:eastAsia="Times New Roman"/>
          <w:szCs w:val="24"/>
        </w:rPr>
        <w:t>λλά πρέπει οπωσδήποτε να έχουν δημόσιο χαρακτήρα και να υπ</w:t>
      </w:r>
      <w:r>
        <w:rPr>
          <w:rFonts w:eastAsia="Times New Roman"/>
          <w:szCs w:val="24"/>
        </w:rPr>
        <w:t xml:space="preserve">άρχουν σε όλους τους νομούς. Μάλιστα, </w:t>
      </w:r>
      <w:r w:rsidRPr="00632D1D">
        <w:rPr>
          <w:rFonts w:eastAsia="Times New Roman"/>
          <w:szCs w:val="24"/>
        </w:rPr>
        <w:t>αυτό τ</w:t>
      </w:r>
      <w:r>
        <w:rPr>
          <w:rFonts w:eastAsia="Times New Roman"/>
          <w:szCs w:val="24"/>
        </w:rPr>
        <w:t>ο «</w:t>
      </w:r>
      <w:r w:rsidRPr="00632D1D">
        <w:rPr>
          <w:rFonts w:eastAsia="Times New Roman"/>
          <w:szCs w:val="24"/>
        </w:rPr>
        <w:t>σε όλους τους νομούς</w:t>
      </w:r>
      <w:r>
        <w:rPr>
          <w:rFonts w:eastAsia="Times New Roman"/>
          <w:szCs w:val="24"/>
        </w:rPr>
        <w:t>»</w:t>
      </w:r>
      <w:r w:rsidRPr="00632D1D">
        <w:rPr>
          <w:rFonts w:eastAsia="Times New Roman"/>
          <w:szCs w:val="24"/>
        </w:rPr>
        <w:t xml:space="preserve"> θα ήθελα και εγώ να </w:t>
      </w:r>
      <w:r>
        <w:rPr>
          <w:rFonts w:eastAsia="Times New Roman"/>
          <w:szCs w:val="24"/>
        </w:rPr>
        <w:t xml:space="preserve">το προσυπογράψω, </w:t>
      </w:r>
      <w:r w:rsidRPr="00632D1D">
        <w:rPr>
          <w:rFonts w:eastAsia="Times New Roman"/>
          <w:szCs w:val="24"/>
        </w:rPr>
        <w:t>όπως και το πρ</w:t>
      </w:r>
      <w:r w:rsidRPr="00632D1D">
        <w:rPr>
          <w:rFonts w:eastAsia="Times New Roman"/>
          <w:szCs w:val="24"/>
        </w:rPr>
        <w:t>ώτο βέβαια</w:t>
      </w:r>
      <w:r>
        <w:rPr>
          <w:rFonts w:eastAsia="Times New Roman"/>
          <w:szCs w:val="24"/>
        </w:rPr>
        <w:t>,</w:t>
      </w:r>
      <w:r w:rsidRPr="00632D1D">
        <w:rPr>
          <w:rFonts w:eastAsia="Times New Roman"/>
          <w:szCs w:val="24"/>
        </w:rPr>
        <w:t xml:space="preserve"> γιατί ακριβώς αν δεν υπάρχει</w:t>
      </w:r>
      <w:r>
        <w:rPr>
          <w:rFonts w:eastAsia="Times New Roman"/>
          <w:szCs w:val="24"/>
        </w:rPr>
        <w:t>,</w:t>
      </w:r>
      <w:r w:rsidRPr="00632D1D">
        <w:rPr>
          <w:rFonts w:eastAsia="Times New Roman"/>
          <w:szCs w:val="24"/>
        </w:rPr>
        <w:t xml:space="preserve"> μπορεί να δυναμιτίσει τη διενέργεια εξετάσεων</w:t>
      </w:r>
      <w:r>
        <w:rPr>
          <w:rFonts w:eastAsia="Times New Roman"/>
          <w:szCs w:val="24"/>
        </w:rPr>
        <w:t xml:space="preserve">. Αυτό, λοιπόν, είναι ένα </w:t>
      </w:r>
      <w:r w:rsidRPr="00632D1D">
        <w:rPr>
          <w:rFonts w:eastAsia="Times New Roman"/>
          <w:szCs w:val="24"/>
        </w:rPr>
        <w:t>σημ</w:t>
      </w:r>
      <w:r>
        <w:rPr>
          <w:rFonts w:eastAsia="Times New Roman"/>
          <w:szCs w:val="24"/>
        </w:rPr>
        <w:t>είο που πρέπει να το δούμε.</w:t>
      </w:r>
    </w:p>
    <w:p w14:paraId="678A419B" w14:textId="77777777" w:rsidR="0099759A" w:rsidRDefault="00FE124F">
      <w:pPr>
        <w:spacing w:line="600" w:lineRule="auto"/>
        <w:ind w:firstLine="720"/>
        <w:contextualSpacing/>
        <w:jc w:val="both"/>
        <w:rPr>
          <w:rFonts w:eastAsia="Times New Roman"/>
          <w:szCs w:val="24"/>
        </w:rPr>
      </w:pPr>
      <w:r>
        <w:rPr>
          <w:rFonts w:eastAsia="Times New Roman"/>
          <w:szCs w:val="24"/>
        </w:rPr>
        <w:t xml:space="preserve">Επίσης, σε άλλη τοποθέτησή τους </w:t>
      </w:r>
      <w:r w:rsidRPr="00632D1D">
        <w:rPr>
          <w:rFonts w:eastAsia="Times New Roman"/>
          <w:szCs w:val="24"/>
        </w:rPr>
        <w:t xml:space="preserve">σε σχέση με τους </w:t>
      </w:r>
      <w:r>
        <w:rPr>
          <w:rFonts w:eastAsia="Times New Roman"/>
          <w:szCs w:val="24"/>
        </w:rPr>
        <w:t xml:space="preserve">ελιγμούς </w:t>
      </w:r>
      <w:r w:rsidRPr="00632D1D">
        <w:rPr>
          <w:rFonts w:eastAsia="Times New Roman"/>
          <w:szCs w:val="24"/>
        </w:rPr>
        <w:t>και αυτές τις ειδικές δοκιμασίες</w:t>
      </w:r>
      <w:r>
        <w:rPr>
          <w:rFonts w:eastAsia="Times New Roman"/>
          <w:szCs w:val="24"/>
        </w:rPr>
        <w:t>, αναφέρουν</w:t>
      </w:r>
      <w:r w:rsidRPr="00632D1D">
        <w:rPr>
          <w:rFonts w:eastAsia="Times New Roman"/>
          <w:szCs w:val="24"/>
        </w:rPr>
        <w:t xml:space="preserve"> ότι είναι </w:t>
      </w:r>
      <w:r w:rsidRPr="00632D1D">
        <w:rPr>
          <w:rFonts w:eastAsia="Times New Roman"/>
          <w:szCs w:val="24"/>
        </w:rPr>
        <w:t>κατά κάποιο τρόπο ξεπερασμένες και αναχρονιστικές</w:t>
      </w:r>
      <w:r>
        <w:rPr>
          <w:rFonts w:eastAsia="Times New Roman"/>
          <w:szCs w:val="24"/>
        </w:rPr>
        <w:t>,</w:t>
      </w:r>
      <w:r w:rsidRPr="00632D1D">
        <w:rPr>
          <w:rFonts w:eastAsia="Times New Roman"/>
          <w:szCs w:val="24"/>
        </w:rPr>
        <w:t xml:space="preserve"> φέρνοντας ως επιχείρημα ότι ο τρόπος </w:t>
      </w:r>
      <w:r>
        <w:rPr>
          <w:rFonts w:eastAsia="Times New Roman"/>
          <w:szCs w:val="24"/>
        </w:rPr>
        <w:t>κατασκευής των αυτοκινήτων σήμερα -</w:t>
      </w:r>
      <w:r w:rsidRPr="00632D1D">
        <w:rPr>
          <w:rFonts w:eastAsia="Times New Roman"/>
          <w:szCs w:val="24"/>
        </w:rPr>
        <w:t>το γεγο</w:t>
      </w:r>
      <w:r>
        <w:rPr>
          <w:rFonts w:eastAsia="Times New Roman"/>
          <w:szCs w:val="24"/>
        </w:rPr>
        <w:t>νός, δηλαδή, ότι είναι εφοδιασμένα με μία πληθώρα ηλεκτρονικών σ</w:t>
      </w:r>
      <w:r w:rsidRPr="00632D1D">
        <w:rPr>
          <w:rFonts w:eastAsia="Times New Roman"/>
          <w:szCs w:val="24"/>
        </w:rPr>
        <w:t>υστημάτων</w:t>
      </w:r>
      <w:r>
        <w:rPr>
          <w:rFonts w:eastAsia="Times New Roman"/>
          <w:szCs w:val="24"/>
        </w:rPr>
        <w:t>-</w:t>
      </w:r>
      <w:r w:rsidRPr="00632D1D">
        <w:rPr>
          <w:rFonts w:eastAsia="Times New Roman"/>
          <w:szCs w:val="24"/>
        </w:rPr>
        <w:t xml:space="preserve"> </w:t>
      </w:r>
      <w:r>
        <w:rPr>
          <w:rFonts w:eastAsia="Times New Roman"/>
          <w:szCs w:val="24"/>
        </w:rPr>
        <w:t xml:space="preserve">βοηθά </w:t>
      </w:r>
      <w:r w:rsidRPr="00632D1D">
        <w:rPr>
          <w:rFonts w:eastAsia="Times New Roman"/>
          <w:szCs w:val="24"/>
        </w:rPr>
        <w:t xml:space="preserve">τους οδηγούς να κάνουν μία </w:t>
      </w:r>
      <w:r w:rsidRPr="00632D1D">
        <w:rPr>
          <w:rFonts w:eastAsia="Times New Roman"/>
          <w:szCs w:val="24"/>
        </w:rPr>
        <w:lastRenderedPageBreak/>
        <w:t>σειρά από κινήσεις</w:t>
      </w:r>
      <w:r>
        <w:rPr>
          <w:rFonts w:eastAsia="Times New Roman"/>
          <w:szCs w:val="24"/>
        </w:rPr>
        <w:t>,</w:t>
      </w:r>
      <w:r w:rsidRPr="00632D1D">
        <w:rPr>
          <w:rFonts w:eastAsia="Times New Roman"/>
          <w:szCs w:val="24"/>
        </w:rPr>
        <w:t xml:space="preserve"> όπως να παρκάρουν μόνα </w:t>
      </w:r>
      <w:r>
        <w:rPr>
          <w:rFonts w:eastAsia="Times New Roman"/>
          <w:szCs w:val="24"/>
        </w:rPr>
        <w:t>τους, ν</w:t>
      </w:r>
      <w:r w:rsidRPr="00632D1D">
        <w:rPr>
          <w:rFonts w:eastAsia="Times New Roman"/>
          <w:szCs w:val="24"/>
        </w:rPr>
        <w:t>α διατη</w:t>
      </w:r>
      <w:r>
        <w:rPr>
          <w:rFonts w:eastAsia="Times New Roman"/>
          <w:szCs w:val="24"/>
        </w:rPr>
        <w:t>ρούν την λωρίδα κυκλοφορίας κ.λπ</w:t>
      </w:r>
      <w:r>
        <w:rPr>
          <w:rFonts w:eastAsia="Times New Roman"/>
          <w:szCs w:val="24"/>
        </w:rPr>
        <w:t>.</w:t>
      </w:r>
      <w:r>
        <w:rPr>
          <w:rFonts w:eastAsia="Times New Roman"/>
          <w:szCs w:val="24"/>
        </w:rPr>
        <w:t xml:space="preserve">. </w:t>
      </w:r>
    </w:p>
    <w:p w14:paraId="678A419C" w14:textId="77777777" w:rsidR="0099759A" w:rsidRDefault="00FE124F">
      <w:pPr>
        <w:spacing w:line="600" w:lineRule="auto"/>
        <w:ind w:firstLine="720"/>
        <w:contextualSpacing/>
        <w:jc w:val="both"/>
        <w:rPr>
          <w:rFonts w:eastAsia="Times New Roman"/>
          <w:szCs w:val="24"/>
        </w:rPr>
      </w:pPr>
      <w:r>
        <w:rPr>
          <w:rFonts w:eastAsia="Times New Roman"/>
          <w:szCs w:val="24"/>
        </w:rPr>
        <w:t xml:space="preserve">Θέλω να πω με όλα αυτά </w:t>
      </w:r>
      <w:r w:rsidRPr="00632D1D">
        <w:rPr>
          <w:rFonts w:eastAsia="Times New Roman"/>
          <w:szCs w:val="24"/>
        </w:rPr>
        <w:t xml:space="preserve">και </w:t>
      </w:r>
      <w:r>
        <w:rPr>
          <w:rFonts w:eastAsia="Times New Roman"/>
          <w:szCs w:val="24"/>
        </w:rPr>
        <w:t xml:space="preserve">βεβαίως με πολλά </w:t>
      </w:r>
      <w:r w:rsidRPr="00632D1D">
        <w:rPr>
          <w:rFonts w:eastAsia="Times New Roman"/>
          <w:szCs w:val="24"/>
        </w:rPr>
        <w:t>άλλα</w:t>
      </w:r>
      <w:r>
        <w:rPr>
          <w:rFonts w:eastAsia="Times New Roman"/>
          <w:szCs w:val="24"/>
        </w:rPr>
        <w:t>,</w:t>
      </w:r>
      <w:r w:rsidRPr="00632D1D">
        <w:rPr>
          <w:rFonts w:eastAsia="Times New Roman"/>
          <w:szCs w:val="24"/>
        </w:rPr>
        <w:t xml:space="preserve"> τα οποία κατατέθηκαν από πολλούς συναδέλφους ομιλητές</w:t>
      </w:r>
      <w:r>
        <w:rPr>
          <w:rFonts w:eastAsia="Times New Roman"/>
          <w:szCs w:val="24"/>
        </w:rPr>
        <w:t>,</w:t>
      </w:r>
      <w:r w:rsidRPr="00632D1D">
        <w:rPr>
          <w:rFonts w:eastAsia="Times New Roman"/>
          <w:szCs w:val="24"/>
        </w:rPr>
        <w:t xml:space="preserve"> </w:t>
      </w:r>
      <w:r>
        <w:rPr>
          <w:rFonts w:eastAsia="Times New Roman"/>
          <w:szCs w:val="24"/>
        </w:rPr>
        <w:t xml:space="preserve">ότι </w:t>
      </w:r>
      <w:r w:rsidRPr="00632D1D">
        <w:rPr>
          <w:rFonts w:eastAsia="Times New Roman"/>
          <w:szCs w:val="24"/>
        </w:rPr>
        <w:t xml:space="preserve">υπάρχουν σημεία τα οποία </w:t>
      </w:r>
      <w:r>
        <w:rPr>
          <w:rFonts w:eastAsia="Times New Roman"/>
          <w:szCs w:val="24"/>
        </w:rPr>
        <w:t xml:space="preserve">πρέπει </w:t>
      </w:r>
      <w:r w:rsidRPr="00632D1D">
        <w:rPr>
          <w:rFonts w:eastAsia="Times New Roman"/>
          <w:szCs w:val="24"/>
        </w:rPr>
        <w:t xml:space="preserve">με ιδιαίτερο ενδιαφέρον να </w:t>
      </w:r>
      <w:r>
        <w:rPr>
          <w:rFonts w:eastAsia="Times New Roman"/>
          <w:szCs w:val="24"/>
        </w:rPr>
        <w:t>τα παρακολουθ</w:t>
      </w:r>
      <w:r>
        <w:rPr>
          <w:rFonts w:eastAsia="Times New Roman"/>
          <w:szCs w:val="24"/>
        </w:rPr>
        <w:t>ήσει το Υπουργείο Υ</w:t>
      </w:r>
      <w:r w:rsidRPr="00632D1D">
        <w:rPr>
          <w:rFonts w:eastAsia="Times New Roman"/>
          <w:szCs w:val="24"/>
        </w:rPr>
        <w:t xml:space="preserve">ποδομών και να </w:t>
      </w:r>
      <w:r>
        <w:rPr>
          <w:rFonts w:eastAsia="Times New Roman"/>
          <w:szCs w:val="24"/>
        </w:rPr>
        <w:t xml:space="preserve">δώσει συγκεκριμένες απαντήσεις. </w:t>
      </w:r>
    </w:p>
    <w:p w14:paraId="678A419D" w14:textId="77777777" w:rsidR="0099759A" w:rsidRDefault="00FE124F">
      <w:pPr>
        <w:spacing w:line="600" w:lineRule="auto"/>
        <w:ind w:firstLine="720"/>
        <w:contextualSpacing/>
        <w:jc w:val="both"/>
        <w:rPr>
          <w:rFonts w:eastAsia="Times New Roman"/>
          <w:szCs w:val="24"/>
        </w:rPr>
      </w:pPr>
      <w:r>
        <w:rPr>
          <w:rFonts w:eastAsia="Times New Roman"/>
          <w:szCs w:val="24"/>
        </w:rPr>
        <w:t>Γ</w:t>
      </w:r>
      <w:r w:rsidRPr="00632D1D">
        <w:rPr>
          <w:rFonts w:eastAsia="Times New Roman"/>
          <w:szCs w:val="24"/>
        </w:rPr>
        <w:t>ια μένα</w:t>
      </w:r>
      <w:r>
        <w:rPr>
          <w:rFonts w:eastAsia="Times New Roman"/>
          <w:szCs w:val="24"/>
        </w:rPr>
        <w:t>,</w:t>
      </w:r>
      <w:r w:rsidRPr="00632D1D">
        <w:rPr>
          <w:rFonts w:eastAsia="Times New Roman"/>
          <w:szCs w:val="24"/>
        </w:rPr>
        <w:t xml:space="preserve"> πάντως</w:t>
      </w:r>
      <w:r>
        <w:rPr>
          <w:rFonts w:eastAsia="Times New Roman"/>
          <w:szCs w:val="24"/>
        </w:rPr>
        <w:t>,</w:t>
      </w:r>
      <w:r w:rsidRPr="00632D1D">
        <w:rPr>
          <w:rFonts w:eastAsia="Times New Roman"/>
          <w:szCs w:val="24"/>
        </w:rPr>
        <w:t xml:space="preserve"> </w:t>
      </w:r>
      <w:r>
        <w:rPr>
          <w:rFonts w:eastAsia="Times New Roman"/>
          <w:szCs w:val="24"/>
        </w:rPr>
        <w:t>είναι</w:t>
      </w:r>
      <w:r w:rsidRPr="00632D1D">
        <w:rPr>
          <w:rFonts w:eastAsia="Times New Roman"/>
          <w:szCs w:val="24"/>
        </w:rPr>
        <w:t xml:space="preserve"> </w:t>
      </w:r>
      <w:r>
        <w:rPr>
          <w:rFonts w:eastAsia="Times New Roman"/>
          <w:szCs w:val="24"/>
        </w:rPr>
        <w:t>μία πολύ σημαντική προσπάθεια, είναι μία θετική προσπάθεια. Εί</w:t>
      </w:r>
      <w:r w:rsidRPr="00632D1D">
        <w:rPr>
          <w:rFonts w:eastAsia="Times New Roman"/>
          <w:szCs w:val="24"/>
        </w:rPr>
        <w:t>ναι μία προσπάθεια</w:t>
      </w:r>
      <w:r>
        <w:rPr>
          <w:rFonts w:eastAsia="Times New Roman"/>
          <w:szCs w:val="24"/>
        </w:rPr>
        <w:t>, η</w:t>
      </w:r>
      <w:r w:rsidRPr="00632D1D">
        <w:rPr>
          <w:rFonts w:eastAsia="Times New Roman"/>
          <w:szCs w:val="24"/>
        </w:rPr>
        <w:t xml:space="preserve"> οποία θα μεταδίδεται live και </w:t>
      </w:r>
      <w:r>
        <w:rPr>
          <w:rFonts w:eastAsia="Times New Roman"/>
          <w:szCs w:val="24"/>
        </w:rPr>
        <w:t>θα καταγράφεται. Β</w:t>
      </w:r>
      <w:r w:rsidRPr="00632D1D">
        <w:rPr>
          <w:rFonts w:eastAsia="Times New Roman"/>
          <w:szCs w:val="24"/>
        </w:rPr>
        <w:t>εβαίως</w:t>
      </w:r>
      <w:r>
        <w:rPr>
          <w:rFonts w:eastAsia="Times New Roman"/>
          <w:szCs w:val="24"/>
        </w:rPr>
        <w:t>, εδώ πρέπει</w:t>
      </w:r>
      <w:r w:rsidRPr="00632D1D">
        <w:rPr>
          <w:rFonts w:eastAsia="Times New Roman"/>
          <w:szCs w:val="24"/>
        </w:rPr>
        <w:t xml:space="preserve"> να μπούνε</w:t>
      </w:r>
      <w:r>
        <w:rPr>
          <w:rFonts w:eastAsia="Times New Roman"/>
          <w:szCs w:val="24"/>
        </w:rPr>
        <w:t xml:space="preserve"> όλες</w:t>
      </w:r>
      <w:r>
        <w:rPr>
          <w:rFonts w:eastAsia="Times New Roman"/>
          <w:szCs w:val="24"/>
        </w:rPr>
        <w:t xml:space="preserve"> τις ασφαλιστικές δικλί</w:t>
      </w:r>
      <w:r w:rsidRPr="00632D1D">
        <w:rPr>
          <w:rFonts w:eastAsia="Times New Roman"/>
          <w:szCs w:val="24"/>
        </w:rPr>
        <w:t>δες</w:t>
      </w:r>
      <w:r>
        <w:rPr>
          <w:rFonts w:eastAsia="Times New Roman"/>
          <w:szCs w:val="24"/>
        </w:rPr>
        <w:t>,</w:t>
      </w:r>
      <w:r w:rsidRPr="00632D1D">
        <w:rPr>
          <w:rFonts w:eastAsia="Times New Roman"/>
          <w:szCs w:val="24"/>
        </w:rPr>
        <w:t xml:space="preserve"> έτσι όπως ακούστηκαν από πάρα πολλούς συναδέλφους</w:t>
      </w:r>
      <w:r>
        <w:rPr>
          <w:rFonts w:eastAsia="Times New Roman"/>
          <w:szCs w:val="24"/>
        </w:rPr>
        <w:t>.</w:t>
      </w:r>
    </w:p>
    <w:p w14:paraId="678A419E" w14:textId="77777777" w:rsidR="0099759A" w:rsidRDefault="00FE124F">
      <w:pPr>
        <w:spacing w:line="600" w:lineRule="auto"/>
        <w:ind w:firstLine="720"/>
        <w:contextualSpacing/>
        <w:jc w:val="both"/>
        <w:rPr>
          <w:rFonts w:eastAsia="Times New Roman"/>
          <w:szCs w:val="24"/>
        </w:rPr>
      </w:pPr>
      <w:r>
        <w:rPr>
          <w:rFonts w:eastAsia="Times New Roman"/>
          <w:szCs w:val="24"/>
        </w:rPr>
        <w:t xml:space="preserve">Επίσης, θα πρέπει να πω ότι </w:t>
      </w:r>
      <w:r w:rsidRPr="00632D1D">
        <w:rPr>
          <w:rFonts w:eastAsia="Times New Roman"/>
          <w:szCs w:val="24"/>
        </w:rPr>
        <w:t>πρόκειται για ένα νομοσχέδιο που προσπαθεί</w:t>
      </w:r>
      <w:r>
        <w:rPr>
          <w:rFonts w:eastAsia="Times New Roman"/>
          <w:szCs w:val="24"/>
        </w:rPr>
        <w:t>,</w:t>
      </w:r>
      <w:r w:rsidRPr="00632D1D">
        <w:rPr>
          <w:rFonts w:eastAsia="Times New Roman"/>
          <w:szCs w:val="24"/>
        </w:rPr>
        <w:t xml:space="preserve"> μέσα από την αξιοποίηση των νέων τεχνολογικών δεδομένων</w:t>
      </w:r>
      <w:r>
        <w:rPr>
          <w:rFonts w:eastAsia="Times New Roman"/>
          <w:szCs w:val="24"/>
        </w:rPr>
        <w:t>,</w:t>
      </w:r>
      <w:r w:rsidRPr="00632D1D">
        <w:rPr>
          <w:rFonts w:eastAsia="Times New Roman"/>
          <w:szCs w:val="24"/>
        </w:rPr>
        <w:t xml:space="preserve"> να απλοποιήσει και να διασφαλίσει με </w:t>
      </w:r>
      <w:r>
        <w:rPr>
          <w:rFonts w:eastAsia="Times New Roman"/>
          <w:szCs w:val="24"/>
        </w:rPr>
        <w:t>όρους σύγχρ</w:t>
      </w:r>
      <w:r>
        <w:rPr>
          <w:rFonts w:eastAsia="Times New Roman"/>
          <w:szCs w:val="24"/>
        </w:rPr>
        <w:t xml:space="preserve">ονους </w:t>
      </w:r>
      <w:r w:rsidRPr="00632D1D">
        <w:rPr>
          <w:rFonts w:eastAsia="Times New Roman"/>
          <w:szCs w:val="24"/>
        </w:rPr>
        <w:t>έναν εξειδικευμένο τομέα</w:t>
      </w:r>
      <w:r>
        <w:rPr>
          <w:rFonts w:eastAsia="Times New Roman"/>
          <w:szCs w:val="24"/>
        </w:rPr>
        <w:t>,</w:t>
      </w:r>
      <w:r w:rsidRPr="00632D1D">
        <w:rPr>
          <w:rFonts w:eastAsia="Times New Roman"/>
          <w:szCs w:val="24"/>
        </w:rPr>
        <w:t xml:space="preserve"> που για πολ</w:t>
      </w:r>
      <w:r>
        <w:rPr>
          <w:rFonts w:eastAsia="Times New Roman"/>
          <w:szCs w:val="24"/>
        </w:rPr>
        <w:t>λά χρόνια είχε πολλά προβλήματα. Θα ήθελα να σημειώσω ότι όταν μιλάμε γι’</w:t>
      </w:r>
      <w:r w:rsidRPr="00632D1D">
        <w:rPr>
          <w:rFonts w:eastAsia="Times New Roman"/>
          <w:szCs w:val="24"/>
        </w:rPr>
        <w:t xml:space="preserve"> αυτό τον τομέα</w:t>
      </w:r>
      <w:r>
        <w:rPr>
          <w:rFonts w:eastAsia="Times New Roman"/>
          <w:szCs w:val="24"/>
        </w:rPr>
        <w:t>,</w:t>
      </w:r>
      <w:r w:rsidRPr="00632D1D">
        <w:rPr>
          <w:rFonts w:eastAsia="Times New Roman"/>
          <w:szCs w:val="24"/>
        </w:rPr>
        <w:t xml:space="preserve"> θα πρέπει να είμαστε προσεκτικοί</w:t>
      </w:r>
      <w:r>
        <w:rPr>
          <w:rFonts w:eastAsia="Times New Roman"/>
          <w:szCs w:val="24"/>
        </w:rPr>
        <w:t>,</w:t>
      </w:r>
      <w:r w:rsidRPr="00632D1D">
        <w:rPr>
          <w:rFonts w:eastAsia="Times New Roman"/>
          <w:szCs w:val="24"/>
        </w:rPr>
        <w:t xml:space="preserve"> </w:t>
      </w:r>
      <w:r>
        <w:rPr>
          <w:rFonts w:eastAsia="Times New Roman"/>
          <w:szCs w:val="24"/>
        </w:rPr>
        <w:t>γιατί</w:t>
      </w:r>
      <w:r w:rsidRPr="00632D1D">
        <w:rPr>
          <w:rFonts w:eastAsia="Times New Roman"/>
          <w:szCs w:val="24"/>
        </w:rPr>
        <w:t xml:space="preserve"> είναι ένας τομέας που παράγει πολύ καθημερινά και πολύ </w:t>
      </w:r>
      <w:r w:rsidRPr="00632D1D">
        <w:rPr>
          <w:rFonts w:eastAsia="Times New Roman"/>
          <w:szCs w:val="24"/>
        </w:rPr>
        <w:lastRenderedPageBreak/>
        <w:t>πρακτικά αποτελέσματα και οι</w:t>
      </w:r>
      <w:r w:rsidRPr="00632D1D">
        <w:rPr>
          <w:rFonts w:eastAsia="Times New Roman"/>
          <w:szCs w:val="24"/>
        </w:rPr>
        <w:t xml:space="preserve"> παθογένειες του είχαν αντίκτυπο σε όλη την κοινωνία</w:t>
      </w:r>
      <w:r>
        <w:rPr>
          <w:rFonts w:eastAsia="Times New Roman"/>
          <w:szCs w:val="24"/>
        </w:rPr>
        <w:t>.</w:t>
      </w:r>
    </w:p>
    <w:p w14:paraId="678A419F" w14:textId="77777777" w:rsidR="0099759A" w:rsidRDefault="00FE124F">
      <w:pPr>
        <w:spacing w:line="600" w:lineRule="auto"/>
        <w:ind w:firstLine="720"/>
        <w:contextualSpacing/>
        <w:jc w:val="both"/>
        <w:rPr>
          <w:rFonts w:eastAsia="Times New Roman"/>
          <w:szCs w:val="24"/>
        </w:rPr>
      </w:pPr>
      <w:r>
        <w:rPr>
          <w:rFonts w:eastAsia="Times New Roman"/>
          <w:szCs w:val="24"/>
        </w:rPr>
        <w:t xml:space="preserve"> Τ</w:t>
      </w:r>
      <w:r w:rsidRPr="00632D1D">
        <w:rPr>
          <w:rFonts w:eastAsia="Times New Roman"/>
          <w:szCs w:val="24"/>
        </w:rPr>
        <w:t>έλος</w:t>
      </w:r>
      <w:r>
        <w:rPr>
          <w:rFonts w:eastAsia="Times New Roman"/>
          <w:szCs w:val="24"/>
        </w:rPr>
        <w:t>,</w:t>
      </w:r>
      <w:r w:rsidRPr="00632D1D">
        <w:rPr>
          <w:rFonts w:eastAsia="Times New Roman"/>
          <w:szCs w:val="24"/>
        </w:rPr>
        <w:t xml:space="preserve"> </w:t>
      </w:r>
      <w:r>
        <w:rPr>
          <w:rFonts w:eastAsia="Times New Roman"/>
          <w:szCs w:val="24"/>
        </w:rPr>
        <w:t>απ’ ό,τ</w:t>
      </w:r>
      <w:r w:rsidRPr="00632D1D">
        <w:rPr>
          <w:rFonts w:eastAsia="Times New Roman"/>
          <w:szCs w:val="24"/>
        </w:rPr>
        <w:t>ι βλέ</w:t>
      </w:r>
      <w:r>
        <w:rPr>
          <w:rFonts w:eastAsia="Times New Roman"/>
          <w:szCs w:val="24"/>
        </w:rPr>
        <w:t>πω, δεν βρίσκεται δίπλα στον Υπουργό ο καινούρ</w:t>
      </w:r>
      <w:r>
        <w:rPr>
          <w:rFonts w:eastAsia="Times New Roman"/>
          <w:szCs w:val="24"/>
        </w:rPr>
        <w:t>γ</w:t>
      </w:r>
      <w:r w:rsidRPr="00632D1D">
        <w:rPr>
          <w:rFonts w:eastAsia="Times New Roman"/>
          <w:szCs w:val="24"/>
        </w:rPr>
        <w:t>ιος Υφυπουργός</w:t>
      </w:r>
      <w:r>
        <w:rPr>
          <w:rFonts w:eastAsia="Times New Roman"/>
          <w:szCs w:val="24"/>
        </w:rPr>
        <w:t>,</w:t>
      </w:r>
      <w:r w:rsidRPr="00632D1D">
        <w:rPr>
          <w:rFonts w:eastAsia="Times New Roman"/>
          <w:szCs w:val="24"/>
        </w:rPr>
        <w:t xml:space="preserve"> ο συμπατριώτης </w:t>
      </w:r>
      <w:r>
        <w:rPr>
          <w:rFonts w:eastAsia="Times New Roman"/>
          <w:szCs w:val="24"/>
        </w:rPr>
        <w:t>μου,</w:t>
      </w:r>
      <w:r w:rsidRPr="00632D1D">
        <w:rPr>
          <w:rFonts w:eastAsia="Times New Roman"/>
          <w:szCs w:val="24"/>
        </w:rPr>
        <w:t xml:space="preserve"> το</w:t>
      </w:r>
      <w:r>
        <w:rPr>
          <w:rFonts w:eastAsia="Times New Roman"/>
          <w:szCs w:val="24"/>
        </w:rPr>
        <w:t>ν</w:t>
      </w:r>
      <w:r w:rsidRPr="00632D1D">
        <w:rPr>
          <w:rFonts w:eastAsia="Times New Roman"/>
          <w:szCs w:val="24"/>
        </w:rPr>
        <w:t xml:space="preserve"> οποίο εγώ θα ήθελα να καλωσορίσω ως συνεργάτη </w:t>
      </w:r>
      <w:r>
        <w:rPr>
          <w:rFonts w:eastAsia="Times New Roman"/>
          <w:szCs w:val="24"/>
        </w:rPr>
        <w:t>-</w:t>
      </w:r>
      <w:r w:rsidRPr="00632D1D">
        <w:rPr>
          <w:rFonts w:eastAsia="Times New Roman"/>
          <w:szCs w:val="24"/>
        </w:rPr>
        <w:t xml:space="preserve">και όχι ως </w:t>
      </w:r>
      <w:r>
        <w:rPr>
          <w:rFonts w:eastAsia="Times New Roman"/>
          <w:szCs w:val="24"/>
        </w:rPr>
        <w:t>«</w:t>
      </w:r>
      <w:r w:rsidRPr="00632D1D">
        <w:rPr>
          <w:rFonts w:eastAsia="Times New Roman"/>
          <w:szCs w:val="24"/>
        </w:rPr>
        <w:t>πρόθυμο</w:t>
      </w:r>
      <w:r>
        <w:rPr>
          <w:rFonts w:eastAsia="Times New Roman"/>
          <w:szCs w:val="24"/>
        </w:rPr>
        <w:t>»-</w:t>
      </w:r>
      <w:r w:rsidRPr="00632D1D">
        <w:rPr>
          <w:rFonts w:eastAsia="Times New Roman"/>
          <w:szCs w:val="24"/>
        </w:rPr>
        <w:t xml:space="preserve"> για να ξεμπερδέψουμε με το παρελθόν</w:t>
      </w:r>
      <w:r>
        <w:rPr>
          <w:rFonts w:eastAsia="Times New Roman"/>
          <w:szCs w:val="24"/>
        </w:rPr>
        <w:t>,</w:t>
      </w:r>
      <w:r w:rsidRPr="00632D1D">
        <w:rPr>
          <w:rFonts w:eastAsia="Times New Roman"/>
          <w:szCs w:val="24"/>
        </w:rPr>
        <w:t xml:space="preserve"> ως συνεργάτη για να μπορέσουμε να βάλουμε </w:t>
      </w:r>
      <w:r>
        <w:rPr>
          <w:rFonts w:eastAsia="Times New Roman"/>
          <w:szCs w:val="24"/>
        </w:rPr>
        <w:t>τις νέες, στέρεες βάσεις για μία π</w:t>
      </w:r>
      <w:r w:rsidRPr="00632D1D">
        <w:rPr>
          <w:rFonts w:eastAsia="Times New Roman"/>
          <w:szCs w:val="24"/>
        </w:rPr>
        <w:t>ροοδευτική διαχρονική διακυβέρνηση της χώρας</w:t>
      </w:r>
      <w:r>
        <w:rPr>
          <w:rFonts w:eastAsia="Times New Roman"/>
          <w:szCs w:val="24"/>
        </w:rPr>
        <w:t>. Κ</w:t>
      </w:r>
      <w:r w:rsidRPr="00632D1D">
        <w:rPr>
          <w:rFonts w:eastAsia="Times New Roman"/>
          <w:szCs w:val="24"/>
        </w:rPr>
        <w:t>αι ξέρετε ότι προοδευτικές αλλαγές θα κριθούν στην πράξη</w:t>
      </w:r>
      <w:r>
        <w:rPr>
          <w:rFonts w:eastAsia="Times New Roman"/>
          <w:szCs w:val="24"/>
        </w:rPr>
        <w:t>,</w:t>
      </w:r>
      <w:r w:rsidRPr="00632D1D">
        <w:rPr>
          <w:rFonts w:eastAsia="Times New Roman"/>
          <w:szCs w:val="24"/>
        </w:rPr>
        <w:t xml:space="preserve"> στην προσπάθεια και στο αποτέλεσμα</w:t>
      </w:r>
      <w:r>
        <w:rPr>
          <w:rFonts w:eastAsia="Times New Roman"/>
          <w:szCs w:val="24"/>
        </w:rPr>
        <w:t>,</w:t>
      </w:r>
      <w:r w:rsidRPr="00632D1D">
        <w:rPr>
          <w:rFonts w:eastAsia="Times New Roman"/>
          <w:szCs w:val="24"/>
        </w:rPr>
        <w:t xml:space="preserve"> π</w:t>
      </w:r>
      <w:r w:rsidRPr="00632D1D">
        <w:rPr>
          <w:rFonts w:eastAsia="Times New Roman"/>
          <w:szCs w:val="24"/>
        </w:rPr>
        <w:t>ου θα κα</w:t>
      </w:r>
      <w:r>
        <w:rPr>
          <w:rFonts w:eastAsia="Times New Roman"/>
          <w:szCs w:val="24"/>
        </w:rPr>
        <w:t>λυτερεύει και θα επαναπροσδιορίζει καθημερινά τον πολιτισμό, α</w:t>
      </w:r>
      <w:r w:rsidRPr="00632D1D">
        <w:rPr>
          <w:rFonts w:eastAsia="Times New Roman"/>
          <w:szCs w:val="24"/>
        </w:rPr>
        <w:t xml:space="preserve">κόμα και στις πιο πρακτικές του </w:t>
      </w:r>
      <w:r>
        <w:rPr>
          <w:rFonts w:eastAsia="Times New Roman"/>
          <w:szCs w:val="24"/>
        </w:rPr>
        <w:t>υποστάσεις.</w:t>
      </w:r>
    </w:p>
    <w:p w14:paraId="678A41A0" w14:textId="77777777" w:rsidR="0099759A" w:rsidRDefault="00FE124F">
      <w:pPr>
        <w:spacing w:line="600" w:lineRule="auto"/>
        <w:ind w:firstLine="720"/>
        <w:contextualSpacing/>
        <w:jc w:val="both"/>
        <w:rPr>
          <w:rFonts w:eastAsia="Times New Roman"/>
          <w:szCs w:val="24"/>
        </w:rPr>
      </w:pPr>
      <w:r>
        <w:rPr>
          <w:rFonts w:eastAsia="Times New Roman"/>
          <w:szCs w:val="24"/>
        </w:rPr>
        <w:t>Ε</w:t>
      </w:r>
      <w:r w:rsidRPr="00632D1D">
        <w:rPr>
          <w:rFonts w:eastAsia="Times New Roman"/>
          <w:szCs w:val="24"/>
        </w:rPr>
        <w:t>υχαριστώ</w:t>
      </w:r>
      <w:r>
        <w:rPr>
          <w:rFonts w:eastAsia="Times New Roman"/>
          <w:szCs w:val="24"/>
        </w:rPr>
        <w:t>.</w:t>
      </w:r>
    </w:p>
    <w:p w14:paraId="678A41A1" w14:textId="77777777" w:rsidR="0099759A" w:rsidRDefault="00FE124F">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678A41A2" w14:textId="77777777" w:rsidR="0099759A" w:rsidRDefault="00FE124F">
      <w:pPr>
        <w:spacing w:line="600" w:lineRule="auto"/>
        <w:ind w:firstLine="720"/>
        <w:contextualSpacing/>
        <w:jc w:val="both"/>
        <w:rPr>
          <w:rFonts w:eastAsia="Times New Roman"/>
          <w:szCs w:val="24"/>
        </w:rPr>
      </w:pPr>
      <w:r w:rsidRPr="000B572E">
        <w:rPr>
          <w:rFonts w:eastAsia="Times New Roman"/>
          <w:b/>
          <w:szCs w:val="24"/>
        </w:rPr>
        <w:t>ΠΡΟΕΔΡΕΥΩΝ (Νικήτας Κακλαμάνης):</w:t>
      </w:r>
      <w:r w:rsidRPr="00632D1D">
        <w:rPr>
          <w:rFonts w:eastAsia="Times New Roman"/>
          <w:szCs w:val="24"/>
        </w:rPr>
        <w:t xml:space="preserve"> </w:t>
      </w:r>
      <w:r>
        <w:rPr>
          <w:rFonts w:eastAsia="Times New Roman"/>
          <w:szCs w:val="24"/>
        </w:rPr>
        <w:t>Τον λόγο έχει ο συνάδελφος από τη Νέα Δημοκρατία, ο κ.</w:t>
      </w:r>
      <w:r w:rsidRPr="00632D1D">
        <w:rPr>
          <w:rFonts w:eastAsia="Times New Roman"/>
          <w:szCs w:val="24"/>
        </w:rPr>
        <w:t xml:space="preserve"> </w:t>
      </w:r>
      <w:r>
        <w:rPr>
          <w:rFonts w:eastAsia="Times New Roman"/>
          <w:szCs w:val="24"/>
        </w:rPr>
        <w:t>Δημήτριος Κ</w:t>
      </w:r>
      <w:r w:rsidRPr="00632D1D">
        <w:rPr>
          <w:rFonts w:eastAsia="Times New Roman"/>
          <w:szCs w:val="24"/>
        </w:rPr>
        <w:t>υριαζίδης</w:t>
      </w:r>
      <w:r>
        <w:rPr>
          <w:rFonts w:eastAsia="Times New Roman"/>
          <w:szCs w:val="24"/>
        </w:rPr>
        <w:t>.</w:t>
      </w:r>
    </w:p>
    <w:p w14:paraId="678A41A3" w14:textId="77777777" w:rsidR="0099759A" w:rsidRDefault="00FE124F">
      <w:pPr>
        <w:spacing w:line="600" w:lineRule="auto"/>
        <w:ind w:firstLine="720"/>
        <w:contextualSpacing/>
        <w:jc w:val="both"/>
        <w:rPr>
          <w:rFonts w:eastAsia="Times New Roman"/>
          <w:szCs w:val="24"/>
        </w:rPr>
      </w:pPr>
      <w:r w:rsidRPr="000B572E">
        <w:rPr>
          <w:rFonts w:eastAsia="Times New Roman"/>
          <w:b/>
          <w:szCs w:val="24"/>
        </w:rPr>
        <w:t>ΔΗΜΗΤΡΙΟΣ ΚΥΡΙΑΖΙΔΗΣ:</w:t>
      </w:r>
      <w:r>
        <w:rPr>
          <w:rFonts w:eastAsia="Times New Roman"/>
          <w:szCs w:val="24"/>
        </w:rPr>
        <w:t xml:space="preserve"> Ευχαριστώ, κύριε Π</w:t>
      </w:r>
      <w:r w:rsidRPr="00632D1D">
        <w:rPr>
          <w:rFonts w:eastAsia="Times New Roman"/>
          <w:szCs w:val="24"/>
        </w:rPr>
        <w:t>ρόεδρε</w:t>
      </w:r>
      <w:r>
        <w:rPr>
          <w:rFonts w:eastAsia="Times New Roman"/>
          <w:szCs w:val="24"/>
        </w:rPr>
        <w:t>.</w:t>
      </w:r>
    </w:p>
    <w:p w14:paraId="678A41A4" w14:textId="77777777" w:rsidR="0099759A" w:rsidRDefault="00FE124F">
      <w:pPr>
        <w:spacing w:line="600" w:lineRule="auto"/>
        <w:ind w:firstLine="720"/>
        <w:contextualSpacing/>
        <w:jc w:val="both"/>
        <w:rPr>
          <w:rFonts w:eastAsia="Times New Roman"/>
          <w:szCs w:val="24"/>
        </w:rPr>
      </w:pPr>
      <w:r>
        <w:rPr>
          <w:rFonts w:eastAsia="Times New Roman"/>
          <w:szCs w:val="24"/>
        </w:rPr>
        <w:t>Ο συνάδελφος κ.</w:t>
      </w:r>
      <w:r w:rsidRPr="00632D1D">
        <w:rPr>
          <w:rFonts w:eastAsia="Times New Roman"/>
          <w:szCs w:val="24"/>
        </w:rPr>
        <w:t xml:space="preserve"> Μανιάτης</w:t>
      </w:r>
      <w:r>
        <w:rPr>
          <w:rFonts w:eastAsia="Times New Roman"/>
          <w:szCs w:val="24"/>
        </w:rPr>
        <w:t>,</w:t>
      </w:r>
      <w:r w:rsidRPr="00632D1D">
        <w:rPr>
          <w:rFonts w:eastAsia="Times New Roman"/>
          <w:szCs w:val="24"/>
        </w:rPr>
        <w:t xml:space="preserve"> </w:t>
      </w:r>
      <w:r>
        <w:rPr>
          <w:rFonts w:eastAsia="Times New Roman"/>
          <w:szCs w:val="24"/>
        </w:rPr>
        <w:t>στην αναφορά του εκ του Βήματος αυτού</w:t>
      </w:r>
      <w:r>
        <w:rPr>
          <w:rFonts w:eastAsia="Times New Roman"/>
          <w:szCs w:val="24"/>
        </w:rPr>
        <w:t>,</w:t>
      </w:r>
      <w:r>
        <w:rPr>
          <w:rFonts w:eastAsia="Times New Roman"/>
          <w:szCs w:val="24"/>
        </w:rPr>
        <w:t xml:space="preserve"> α</w:t>
      </w:r>
      <w:r w:rsidRPr="00632D1D">
        <w:rPr>
          <w:rFonts w:eastAsia="Times New Roman"/>
          <w:szCs w:val="24"/>
        </w:rPr>
        <w:t>ναφέρθηκε στον κύριο Υπουργό</w:t>
      </w:r>
      <w:r>
        <w:rPr>
          <w:rFonts w:eastAsia="Times New Roman"/>
          <w:szCs w:val="24"/>
        </w:rPr>
        <w:t xml:space="preserve">, επισημαίνοντας </w:t>
      </w:r>
      <w:r>
        <w:rPr>
          <w:rFonts w:eastAsia="Times New Roman"/>
          <w:szCs w:val="24"/>
        </w:rPr>
        <w:lastRenderedPageBreak/>
        <w:t>ότι είναι ο μακροβιότερος Υπουργός Υποδομών και Μ</w:t>
      </w:r>
      <w:r w:rsidRPr="00632D1D">
        <w:rPr>
          <w:rFonts w:eastAsia="Times New Roman"/>
          <w:szCs w:val="24"/>
        </w:rPr>
        <w:t>εταφορών</w:t>
      </w:r>
      <w:r>
        <w:rPr>
          <w:rFonts w:eastAsia="Times New Roman"/>
          <w:szCs w:val="24"/>
        </w:rPr>
        <w:t>. Πρόσθεσε, βεβαί</w:t>
      </w:r>
      <w:r>
        <w:rPr>
          <w:rFonts w:eastAsia="Times New Roman"/>
          <w:szCs w:val="24"/>
        </w:rPr>
        <w:t>ως, ο κύριος Υπουργός</w:t>
      </w:r>
      <w:r>
        <w:rPr>
          <w:rFonts w:eastAsia="Times New Roman"/>
          <w:szCs w:val="24"/>
        </w:rPr>
        <w:t>:</w:t>
      </w:r>
      <w:r>
        <w:rPr>
          <w:rFonts w:eastAsia="Times New Roman"/>
          <w:szCs w:val="24"/>
        </w:rPr>
        <w:t xml:space="preserve"> «Ναι, αλλά μετά τον Λαλιώτη». </w:t>
      </w:r>
    </w:p>
    <w:p w14:paraId="678A41A5" w14:textId="77777777" w:rsidR="0099759A" w:rsidRDefault="00FE124F">
      <w:pPr>
        <w:spacing w:line="600" w:lineRule="auto"/>
        <w:ind w:firstLine="720"/>
        <w:contextualSpacing/>
        <w:jc w:val="both"/>
        <w:rPr>
          <w:rFonts w:eastAsia="Times New Roman"/>
          <w:szCs w:val="24"/>
        </w:rPr>
      </w:pPr>
      <w:r>
        <w:rPr>
          <w:rFonts w:eastAsia="Times New Roman"/>
          <w:szCs w:val="24"/>
        </w:rPr>
        <w:t>Μ</w:t>
      </w:r>
      <w:r w:rsidRPr="00632D1D">
        <w:rPr>
          <w:rFonts w:eastAsia="Times New Roman"/>
          <w:szCs w:val="24"/>
        </w:rPr>
        <w:t xml:space="preserve">αθητής του </w:t>
      </w:r>
      <w:r>
        <w:rPr>
          <w:rFonts w:eastAsia="Times New Roman"/>
          <w:szCs w:val="24"/>
        </w:rPr>
        <w:t>δεν ήσασταν, κ</w:t>
      </w:r>
      <w:r w:rsidRPr="00632D1D">
        <w:rPr>
          <w:rFonts w:eastAsia="Times New Roman"/>
          <w:szCs w:val="24"/>
        </w:rPr>
        <w:t>ύριε Υπουργέ</w:t>
      </w:r>
      <w:r>
        <w:rPr>
          <w:rFonts w:eastAsia="Times New Roman"/>
          <w:szCs w:val="24"/>
        </w:rPr>
        <w:t>;</w:t>
      </w:r>
    </w:p>
    <w:p w14:paraId="678A41A6" w14:textId="77777777" w:rsidR="0099759A" w:rsidRDefault="00FE124F">
      <w:pPr>
        <w:spacing w:line="600" w:lineRule="auto"/>
        <w:ind w:firstLine="720"/>
        <w:contextualSpacing/>
        <w:jc w:val="both"/>
        <w:rPr>
          <w:rFonts w:eastAsia="Times New Roman"/>
          <w:szCs w:val="24"/>
        </w:rPr>
      </w:pPr>
      <w:r w:rsidRPr="00873193">
        <w:rPr>
          <w:rFonts w:eastAsia="Times New Roman"/>
          <w:b/>
          <w:szCs w:val="24"/>
        </w:rPr>
        <w:t>ΧΡΗΣΤΟΣ ΣΠΙΡΤΖΗΣ (Υπουργός Υποδομών και Μεταφορών):</w:t>
      </w:r>
      <w:r>
        <w:rPr>
          <w:rFonts w:eastAsia="Times New Roman"/>
          <w:szCs w:val="24"/>
        </w:rPr>
        <w:t xml:space="preserve"> Μετά τον Κώστα Λαλιώτη.</w:t>
      </w:r>
    </w:p>
    <w:p w14:paraId="678A41A7" w14:textId="77777777" w:rsidR="0099759A" w:rsidRDefault="00FE124F">
      <w:pPr>
        <w:spacing w:line="600" w:lineRule="auto"/>
        <w:ind w:firstLine="720"/>
        <w:contextualSpacing/>
        <w:jc w:val="both"/>
        <w:rPr>
          <w:rFonts w:eastAsia="Times New Roman"/>
          <w:szCs w:val="24"/>
        </w:rPr>
      </w:pPr>
      <w:r>
        <w:rPr>
          <w:rFonts w:eastAsia="Times New Roman"/>
          <w:b/>
          <w:szCs w:val="24"/>
        </w:rPr>
        <w:t>ΔΗΜΗΤΡΙΟΣ ΚΥΡΙΑΖΙΔΗΣ:</w:t>
      </w:r>
      <w:r>
        <w:rPr>
          <w:rFonts w:eastAsia="Times New Roman"/>
          <w:szCs w:val="24"/>
        </w:rPr>
        <w:t xml:space="preserve"> Μαθητής του ήσασταν.</w:t>
      </w:r>
      <w:r w:rsidRPr="00632D1D">
        <w:rPr>
          <w:rFonts w:eastAsia="Times New Roman"/>
          <w:szCs w:val="24"/>
        </w:rPr>
        <w:t xml:space="preserve"> </w:t>
      </w:r>
    </w:p>
    <w:p w14:paraId="678A41A8" w14:textId="77777777" w:rsidR="0099759A" w:rsidRDefault="00FE124F">
      <w:pPr>
        <w:spacing w:line="600" w:lineRule="auto"/>
        <w:ind w:firstLine="720"/>
        <w:contextualSpacing/>
        <w:jc w:val="both"/>
        <w:rPr>
          <w:rFonts w:eastAsia="Times New Roman"/>
          <w:szCs w:val="24"/>
        </w:rPr>
      </w:pPr>
      <w:r>
        <w:rPr>
          <w:rFonts w:eastAsia="Times New Roman"/>
          <w:szCs w:val="24"/>
        </w:rPr>
        <w:t xml:space="preserve">Πράγματι, κύριε Υπουργέ, </w:t>
      </w:r>
      <w:r w:rsidRPr="00632D1D">
        <w:rPr>
          <w:rFonts w:eastAsia="Times New Roman"/>
          <w:szCs w:val="24"/>
        </w:rPr>
        <w:t>διακρίνεσ</w:t>
      </w:r>
      <w:r>
        <w:rPr>
          <w:rFonts w:eastAsia="Times New Roman"/>
          <w:szCs w:val="24"/>
        </w:rPr>
        <w:t>τε για τ</w:t>
      </w:r>
      <w:r>
        <w:rPr>
          <w:rFonts w:eastAsia="Times New Roman"/>
          <w:szCs w:val="24"/>
        </w:rPr>
        <w:t>ο δημιουργικό σας έργο. Το είδαμε και στην περιοχή μου. Τ</w:t>
      </w:r>
      <w:r w:rsidRPr="00632D1D">
        <w:rPr>
          <w:rFonts w:eastAsia="Times New Roman"/>
          <w:szCs w:val="24"/>
        </w:rPr>
        <w:t xml:space="preserve">έσσερα χρόνια </w:t>
      </w:r>
      <w:r>
        <w:rPr>
          <w:rFonts w:eastAsia="Times New Roman"/>
          <w:szCs w:val="24"/>
        </w:rPr>
        <w:t xml:space="preserve">έχει </w:t>
      </w:r>
      <w:r w:rsidRPr="00632D1D">
        <w:rPr>
          <w:rFonts w:eastAsia="Times New Roman"/>
          <w:szCs w:val="24"/>
        </w:rPr>
        <w:t>καταντήσει</w:t>
      </w:r>
      <w:r>
        <w:rPr>
          <w:rFonts w:eastAsia="Times New Roman"/>
          <w:szCs w:val="24"/>
        </w:rPr>
        <w:t xml:space="preserve"> ο</w:t>
      </w:r>
      <w:r w:rsidRPr="00632D1D">
        <w:rPr>
          <w:rFonts w:eastAsia="Times New Roman"/>
          <w:szCs w:val="24"/>
        </w:rPr>
        <w:t xml:space="preserve"> οδικός άξονας Δράμας</w:t>
      </w:r>
      <w:r>
        <w:rPr>
          <w:rFonts w:eastAsia="Times New Roman"/>
          <w:szCs w:val="24"/>
        </w:rPr>
        <w:t xml:space="preserve"> –</w:t>
      </w:r>
      <w:r w:rsidRPr="00632D1D">
        <w:rPr>
          <w:rFonts w:eastAsia="Times New Roman"/>
          <w:szCs w:val="24"/>
        </w:rPr>
        <w:t xml:space="preserve"> Αμφίπολης</w:t>
      </w:r>
      <w:r>
        <w:rPr>
          <w:rFonts w:eastAsia="Times New Roman"/>
          <w:szCs w:val="24"/>
        </w:rPr>
        <w:t>, η</w:t>
      </w:r>
      <w:r w:rsidRPr="00632D1D">
        <w:rPr>
          <w:rFonts w:eastAsia="Times New Roman"/>
          <w:szCs w:val="24"/>
        </w:rPr>
        <w:t xml:space="preserve"> σύνδεση με την Εγνατία</w:t>
      </w:r>
      <w:r>
        <w:rPr>
          <w:rFonts w:eastAsia="Times New Roman"/>
          <w:szCs w:val="24"/>
        </w:rPr>
        <w:t>, ένα όνειρο! Κ</w:t>
      </w:r>
      <w:r w:rsidRPr="00632D1D">
        <w:rPr>
          <w:rFonts w:eastAsia="Times New Roman"/>
          <w:szCs w:val="24"/>
        </w:rPr>
        <w:t>αι όταν το συζητούμε</w:t>
      </w:r>
      <w:r>
        <w:rPr>
          <w:rFonts w:eastAsia="Times New Roman"/>
          <w:szCs w:val="24"/>
        </w:rPr>
        <w:t>,</w:t>
      </w:r>
      <w:r w:rsidRPr="00632D1D">
        <w:rPr>
          <w:rFonts w:eastAsia="Times New Roman"/>
          <w:szCs w:val="24"/>
        </w:rPr>
        <w:t xml:space="preserve"> </w:t>
      </w:r>
      <w:r>
        <w:rPr>
          <w:rFonts w:eastAsia="Times New Roman"/>
          <w:szCs w:val="24"/>
        </w:rPr>
        <w:t>αποτελεί ανέκδοτο και ντρέπομαι και ο ίδιος</w:t>
      </w:r>
      <w:r w:rsidRPr="00632D1D">
        <w:rPr>
          <w:rFonts w:eastAsia="Times New Roman"/>
          <w:szCs w:val="24"/>
        </w:rPr>
        <w:t xml:space="preserve"> </w:t>
      </w:r>
      <w:r>
        <w:rPr>
          <w:rFonts w:eastAsia="Times New Roman"/>
          <w:szCs w:val="24"/>
        </w:rPr>
        <w:t xml:space="preserve">ειλικρινά να αναφερθώ </w:t>
      </w:r>
      <w:r w:rsidRPr="00632D1D">
        <w:rPr>
          <w:rFonts w:eastAsia="Times New Roman"/>
          <w:szCs w:val="24"/>
        </w:rPr>
        <w:t xml:space="preserve">ακριβώς σε αυτήν την απομόνωση του </w:t>
      </w:r>
      <w:r>
        <w:rPr>
          <w:rFonts w:eastAsia="Times New Roman"/>
          <w:szCs w:val="24"/>
        </w:rPr>
        <w:t>ν</w:t>
      </w:r>
      <w:r>
        <w:rPr>
          <w:rFonts w:eastAsia="Times New Roman"/>
          <w:szCs w:val="24"/>
        </w:rPr>
        <w:t>ομού</w:t>
      </w:r>
      <w:r w:rsidRPr="00632D1D">
        <w:rPr>
          <w:rFonts w:eastAsia="Times New Roman"/>
          <w:szCs w:val="24"/>
        </w:rPr>
        <w:t xml:space="preserve"> </w:t>
      </w:r>
      <w:r>
        <w:rPr>
          <w:rFonts w:eastAsia="Times New Roman"/>
          <w:szCs w:val="24"/>
        </w:rPr>
        <w:t>τον οποίο υπηρετώ. Τέσσερα</w:t>
      </w:r>
      <w:r w:rsidRPr="00632D1D">
        <w:rPr>
          <w:rFonts w:eastAsia="Times New Roman"/>
          <w:szCs w:val="24"/>
        </w:rPr>
        <w:t xml:space="preserve"> χρόνια</w:t>
      </w:r>
      <w:r>
        <w:rPr>
          <w:rFonts w:eastAsia="Times New Roman"/>
          <w:szCs w:val="24"/>
        </w:rPr>
        <w:t>! Τ</w:t>
      </w:r>
      <w:r w:rsidRPr="00632D1D">
        <w:rPr>
          <w:rFonts w:eastAsia="Times New Roman"/>
          <w:szCs w:val="24"/>
        </w:rPr>
        <w:t>ελευταία μας είπατε ότι θα πρέπει να δούμε αν το έργο αυτό είναι βιώσιμο</w:t>
      </w:r>
      <w:r>
        <w:rPr>
          <w:rFonts w:eastAsia="Times New Roman"/>
          <w:szCs w:val="24"/>
        </w:rPr>
        <w:t>.</w:t>
      </w:r>
    </w:p>
    <w:p w14:paraId="678A41A9" w14:textId="77777777" w:rsidR="0099759A" w:rsidRDefault="00FE124F">
      <w:pPr>
        <w:spacing w:line="600" w:lineRule="auto"/>
        <w:ind w:firstLine="720"/>
        <w:contextualSpacing/>
        <w:jc w:val="both"/>
        <w:rPr>
          <w:rFonts w:eastAsia="Times New Roman"/>
          <w:szCs w:val="24"/>
        </w:rPr>
      </w:pPr>
      <w:r>
        <w:rPr>
          <w:rFonts w:eastAsia="Times New Roman"/>
          <w:b/>
          <w:szCs w:val="24"/>
        </w:rPr>
        <w:t>ΧΡΗΣΤΟΣ ΣΠΙΡΤΖΗΣ (Υπουργός Υποδομών και Μεταφορών):</w:t>
      </w:r>
      <w:r>
        <w:rPr>
          <w:rFonts w:eastAsia="Times New Roman"/>
          <w:szCs w:val="24"/>
        </w:rPr>
        <w:t xml:space="preserve"> …(</w:t>
      </w:r>
      <w:r>
        <w:rPr>
          <w:rFonts w:eastAsia="Times New Roman"/>
          <w:szCs w:val="24"/>
        </w:rPr>
        <w:t>δ</w:t>
      </w:r>
      <w:r>
        <w:rPr>
          <w:rFonts w:eastAsia="Times New Roman"/>
          <w:szCs w:val="24"/>
        </w:rPr>
        <w:t>εν ακούστηκε)</w:t>
      </w:r>
    </w:p>
    <w:p w14:paraId="678A41AA" w14:textId="77777777" w:rsidR="0099759A" w:rsidRDefault="00FE124F">
      <w:pPr>
        <w:spacing w:line="600" w:lineRule="auto"/>
        <w:ind w:firstLine="720"/>
        <w:contextualSpacing/>
        <w:jc w:val="both"/>
        <w:rPr>
          <w:rFonts w:eastAsia="Times New Roman"/>
          <w:szCs w:val="24"/>
        </w:rPr>
      </w:pPr>
      <w:r w:rsidRPr="00632D1D">
        <w:rPr>
          <w:rFonts w:eastAsia="Times New Roman"/>
          <w:szCs w:val="24"/>
        </w:rPr>
        <w:t xml:space="preserve"> </w:t>
      </w:r>
      <w:r>
        <w:rPr>
          <w:rFonts w:eastAsia="Times New Roman"/>
          <w:b/>
          <w:szCs w:val="24"/>
        </w:rPr>
        <w:t>ΔΗΜΗΤΡΙΟΣ ΚΥΡΙΑΖΙΔΗΣ:</w:t>
      </w:r>
      <w:r>
        <w:rPr>
          <w:rFonts w:eastAsia="Times New Roman"/>
          <w:szCs w:val="24"/>
        </w:rPr>
        <w:t xml:space="preserve"> Βεβαίως. Έχω </w:t>
      </w:r>
      <w:r>
        <w:rPr>
          <w:rFonts w:eastAsia="Times New Roman"/>
          <w:szCs w:val="24"/>
        </w:rPr>
        <w:t xml:space="preserve">τα Πρακτικά και θα σας τα δώσω. Άλλωστε, περιμένω </w:t>
      </w:r>
      <w:r w:rsidRPr="00632D1D">
        <w:rPr>
          <w:rFonts w:eastAsia="Times New Roman"/>
          <w:szCs w:val="24"/>
        </w:rPr>
        <w:t xml:space="preserve">να </w:t>
      </w:r>
      <w:r>
        <w:rPr>
          <w:rFonts w:eastAsia="Times New Roman"/>
          <w:szCs w:val="24"/>
        </w:rPr>
        <w:t xml:space="preserve">έρθετε, </w:t>
      </w:r>
      <w:r w:rsidRPr="00632D1D">
        <w:rPr>
          <w:rFonts w:eastAsia="Times New Roman"/>
          <w:szCs w:val="24"/>
        </w:rPr>
        <w:t xml:space="preserve">ύστερα από </w:t>
      </w:r>
      <w:r w:rsidRPr="00632D1D">
        <w:rPr>
          <w:rFonts w:eastAsia="Times New Roman"/>
          <w:szCs w:val="24"/>
        </w:rPr>
        <w:lastRenderedPageBreak/>
        <w:t>μία επίκαιρη που έχω καταθέσει εδώ και αρκετό καιρό</w:t>
      </w:r>
      <w:r>
        <w:rPr>
          <w:rFonts w:eastAsia="Times New Roman"/>
          <w:szCs w:val="24"/>
        </w:rPr>
        <w:t>,</w:t>
      </w:r>
      <w:r w:rsidRPr="00632D1D">
        <w:rPr>
          <w:rFonts w:eastAsia="Times New Roman"/>
          <w:szCs w:val="24"/>
        </w:rPr>
        <w:t xml:space="preserve"> κάπ</w:t>
      </w:r>
      <w:r>
        <w:rPr>
          <w:rFonts w:eastAsia="Times New Roman"/>
          <w:szCs w:val="24"/>
        </w:rPr>
        <w:t xml:space="preserve">οια στιγμή να μας απαντήσετε επ’ </w:t>
      </w:r>
      <w:r w:rsidRPr="00632D1D">
        <w:rPr>
          <w:rFonts w:eastAsia="Times New Roman"/>
          <w:szCs w:val="24"/>
        </w:rPr>
        <w:t>αυτού</w:t>
      </w:r>
      <w:r>
        <w:rPr>
          <w:rFonts w:eastAsia="Times New Roman"/>
          <w:szCs w:val="24"/>
        </w:rPr>
        <w:t>.</w:t>
      </w:r>
    </w:p>
    <w:p w14:paraId="678A41AB" w14:textId="77777777" w:rsidR="0099759A" w:rsidRDefault="00FE124F">
      <w:pPr>
        <w:spacing w:line="600" w:lineRule="auto"/>
        <w:ind w:firstLine="720"/>
        <w:contextualSpacing/>
        <w:jc w:val="both"/>
        <w:rPr>
          <w:rFonts w:eastAsia="Times New Roman"/>
          <w:szCs w:val="24"/>
        </w:rPr>
      </w:pPr>
      <w:r>
        <w:rPr>
          <w:rFonts w:eastAsia="Times New Roman"/>
          <w:szCs w:val="24"/>
        </w:rPr>
        <w:t>Ύ</w:t>
      </w:r>
      <w:r w:rsidRPr="00632D1D">
        <w:rPr>
          <w:rFonts w:eastAsia="Times New Roman"/>
          <w:szCs w:val="24"/>
        </w:rPr>
        <w:t>στερα από τέσσερα χρόνια</w:t>
      </w:r>
      <w:r>
        <w:rPr>
          <w:rFonts w:eastAsia="Times New Roman"/>
          <w:szCs w:val="24"/>
        </w:rPr>
        <w:t>, διαπιστώσατε</w:t>
      </w:r>
      <w:r w:rsidRPr="00632D1D">
        <w:rPr>
          <w:rFonts w:eastAsia="Times New Roman"/>
          <w:szCs w:val="24"/>
        </w:rPr>
        <w:t xml:space="preserve"> ότι το έργο δεν προχωράει</w:t>
      </w:r>
      <w:r>
        <w:rPr>
          <w:rFonts w:eastAsia="Times New Roman"/>
          <w:szCs w:val="24"/>
        </w:rPr>
        <w:t>,</w:t>
      </w:r>
      <w:r w:rsidRPr="00632D1D">
        <w:rPr>
          <w:rFonts w:eastAsia="Times New Roman"/>
          <w:szCs w:val="24"/>
        </w:rPr>
        <w:t xml:space="preserve"> οι μελέτες δεν ωριμάζ</w:t>
      </w:r>
      <w:r w:rsidRPr="00632D1D">
        <w:rPr>
          <w:rFonts w:eastAsia="Times New Roman"/>
          <w:szCs w:val="24"/>
        </w:rPr>
        <w:t>ουν</w:t>
      </w:r>
      <w:r>
        <w:rPr>
          <w:rFonts w:eastAsia="Times New Roman"/>
          <w:szCs w:val="24"/>
        </w:rPr>
        <w:t>,</w:t>
      </w:r>
      <w:r w:rsidRPr="00632D1D">
        <w:rPr>
          <w:rFonts w:eastAsia="Times New Roman"/>
          <w:szCs w:val="24"/>
        </w:rPr>
        <w:t xml:space="preserve"> γιατί λείπει ένας τεχνικός σύμβουλος</w:t>
      </w:r>
      <w:r>
        <w:rPr>
          <w:rFonts w:eastAsia="Times New Roman"/>
          <w:szCs w:val="24"/>
        </w:rPr>
        <w:t>.</w:t>
      </w:r>
      <w:r w:rsidRPr="00632D1D">
        <w:rPr>
          <w:rFonts w:eastAsia="Times New Roman"/>
          <w:szCs w:val="24"/>
        </w:rPr>
        <w:t xml:space="preserve"> </w:t>
      </w:r>
      <w:r>
        <w:rPr>
          <w:rFonts w:eastAsia="Times New Roman"/>
          <w:szCs w:val="24"/>
        </w:rPr>
        <w:t>Κ</w:t>
      </w:r>
      <w:r w:rsidRPr="00632D1D">
        <w:rPr>
          <w:rFonts w:eastAsia="Times New Roman"/>
          <w:szCs w:val="24"/>
        </w:rPr>
        <w:t>αι υπογράψατε και μία τέτοια απόφαση</w:t>
      </w:r>
      <w:r>
        <w:rPr>
          <w:rFonts w:eastAsia="Times New Roman"/>
          <w:szCs w:val="24"/>
        </w:rPr>
        <w:t>: 179.000,</w:t>
      </w:r>
      <w:r w:rsidRPr="00632D1D">
        <w:rPr>
          <w:rFonts w:eastAsia="Times New Roman"/>
          <w:szCs w:val="24"/>
        </w:rPr>
        <w:t xml:space="preserve"> προκειμένου να διασφαλιστεί</w:t>
      </w:r>
      <w:r>
        <w:rPr>
          <w:rFonts w:eastAsia="Times New Roman"/>
          <w:szCs w:val="24"/>
        </w:rPr>
        <w:t>,</w:t>
      </w:r>
      <w:r w:rsidRPr="00632D1D">
        <w:rPr>
          <w:rFonts w:eastAsia="Times New Roman"/>
          <w:szCs w:val="24"/>
        </w:rPr>
        <w:t xml:space="preserve"> ύστερα από τέσσερα χρόνια</w:t>
      </w:r>
      <w:r>
        <w:rPr>
          <w:rFonts w:eastAsia="Times New Roman"/>
          <w:szCs w:val="24"/>
        </w:rPr>
        <w:t>,</w:t>
      </w:r>
      <w:r w:rsidRPr="00632D1D">
        <w:rPr>
          <w:rFonts w:eastAsia="Times New Roman"/>
          <w:szCs w:val="24"/>
        </w:rPr>
        <w:t xml:space="preserve"> ένας τεχνικός σύμβουλος </w:t>
      </w:r>
      <w:r>
        <w:rPr>
          <w:rFonts w:eastAsia="Times New Roman"/>
          <w:szCs w:val="24"/>
        </w:rPr>
        <w:t>για</w:t>
      </w:r>
      <w:r w:rsidRPr="00632D1D">
        <w:rPr>
          <w:rFonts w:eastAsia="Times New Roman"/>
          <w:szCs w:val="24"/>
        </w:rPr>
        <w:t xml:space="preserve"> να προχωρήσουν οι μελέτες</w:t>
      </w:r>
      <w:r>
        <w:rPr>
          <w:rFonts w:eastAsia="Times New Roman"/>
          <w:szCs w:val="24"/>
        </w:rPr>
        <w:t>,</w:t>
      </w:r>
      <w:r w:rsidRPr="00632D1D">
        <w:rPr>
          <w:rFonts w:eastAsia="Times New Roman"/>
          <w:szCs w:val="24"/>
        </w:rPr>
        <w:t xml:space="preserve"> διότι η ανάλογη διεύθυνση έχει πολύ έργο τελευταία</w:t>
      </w:r>
      <w:r>
        <w:rPr>
          <w:rFonts w:eastAsia="Times New Roman"/>
          <w:szCs w:val="24"/>
        </w:rPr>
        <w:t>.</w:t>
      </w:r>
      <w:r w:rsidRPr="00632D1D">
        <w:rPr>
          <w:rFonts w:eastAsia="Times New Roman"/>
          <w:szCs w:val="24"/>
        </w:rPr>
        <w:t xml:space="preserve"> </w:t>
      </w:r>
    </w:p>
    <w:p w14:paraId="678A41AC" w14:textId="77777777" w:rsidR="0099759A" w:rsidRDefault="00FE124F">
      <w:pPr>
        <w:spacing w:line="600" w:lineRule="auto"/>
        <w:ind w:firstLine="720"/>
        <w:contextualSpacing/>
        <w:jc w:val="both"/>
        <w:rPr>
          <w:rFonts w:eastAsia="Times New Roman"/>
          <w:szCs w:val="24"/>
        </w:rPr>
      </w:pPr>
      <w:r>
        <w:rPr>
          <w:rFonts w:eastAsia="Times New Roman"/>
          <w:szCs w:val="24"/>
        </w:rPr>
        <w:t>Κ</w:t>
      </w:r>
      <w:r>
        <w:rPr>
          <w:rFonts w:eastAsia="Times New Roman"/>
          <w:szCs w:val="24"/>
        </w:rPr>
        <w:t xml:space="preserve">αι, βεβαίως, πληροφορούμαι και για κάποιες </w:t>
      </w:r>
      <w:r w:rsidRPr="00632D1D">
        <w:rPr>
          <w:rFonts w:eastAsia="Times New Roman"/>
          <w:szCs w:val="24"/>
        </w:rPr>
        <w:t>απαλλοτριώσεις χωρίς κρατική χρηματοδότηση</w:t>
      </w:r>
      <w:r>
        <w:rPr>
          <w:rFonts w:eastAsia="Times New Roman"/>
          <w:szCs w:val="24"/>
        </w:rPr>
        <w:t>,</w:t>
      </w:r>
      <w:r w:rsidRPr="00632D1D">
        <w:rPr>
          <w:rFonts w:eastAsia="Times New Roman"/>
          <w:szCs w:val="24"/>
        </w:rPr>
        <w:t xml:space="preserve"> χωρίς σχεδιασμό</w:t>
      </w:r>
      <w:r>
        <w:rPr>
          <w:rFonts w:eastAsia="Times New Roman"/>
          <w:szCs w:val="24"/>
        </w:rPr>
        <w:t>,</w:t>
      </w:r>
      <w:r w:rsidRPr="00632D1D">
        <w:rPr>
          <w:rFonts w:eastAsia="Times New Roman"/>
          <w:szCs w:val="24"/>
        </w:rPr>
        <w:t xml:space="preserve"> χωρίς προϋπολογισμό</w:t>
      </w:r>
      <w:r>
        <w:rPr>
          <w:rFonts w:eastAsia="Times New Roman"/>
          <w:szCs w:val="24"/>
        </w:rPr>
        <w:t>,</w:t>
      </w:r>
      <w:r w:rsidRPr="00632D1D">
        <w:rPr>
          <w:rFonts w:eastAsia="Times New Roman"/>
          <w:szCs w:val="24"/>
        </w:rPr>
        <w:t xml:space="preserve"> χωρίς ύπαρξη </w:t>
      </w:r>
      <w:r>
        <w:rPr>
          <w:rFonts w:eastAsia="Times New Roman"/>
          <w:szCs w:val="24"/>
        </w:rPr>
        <w:t>σχετικού ε</w:t>
      </w:r>
      <w:r w:rsidRPr="00632D1D">
        <w:rPr>
          <w:rFonts w:eastAsia="Times New Roman"/>
          <w:szCs w:val="24"/>
        </w:rPr>
        <w:t>θνικού ή κοινοτικού προγράμματος</w:t>
      </w:r>
      <w:r>
        <w:rPr>
          <w:rFonts w:eastAsia="Times New Roman"/>
          <w:szCs w:val="24"/>
        </w:rPr>
        <w:t xml:space="preserve">. Η Ευρωπαία </w:t>
      </w:r>
      <w:r>
        <w:rPr>
          <w:rFonts w:eastAsia="Times New Roman"/>
          <w:szCs w:val="24"/>
        </w:rPr>
        <w:t>ε</w:t>
      </w:r>
      <w:r w:rsidRPr="00632D1D">
        <w:rPr>
          <w:rFonts w:eastAsia="Times New Roman"/>
          <w:szCs w:val="24"/>
        </w:rPr>
        <w:t xml:space="preserve">πίτροπος </w:t>
      </w:r>
      <w:r>
        <w:rPr>
          <w:rFonts w:eastAsia="Times New Roman"/>
          <w:szCs w:val="24"/>
        </w:rPr>
        <w:t>μου απήντησε το εξής: «Δ</w:t>
      </w:r>
      <w:r w:rsidRPr="00632D1D">
        <w:rPr>
          <w:rFonts w:eastAsia="Times New Roman"/>
          <w:szCs w:val="24"/>
        </w:rPr>
        <w:t xml:space="preserve">εν </w:t>
      </w:r>
      <w:r>
        <w:rPr>
          <w:rFonts w:eastAsia="Times New Roman"/>
          <w:szCs w:val="24"/>
        </w:rPr>
        <w:t>έχω καμ</w:t>
      </w:r>
      <w:r>
        <w:rPr>
          <w:rFonts w:eastAsia="Times New Roman"/>
          <w:szCs w:val="24"/>
        </w:rPr>
        <w:t>μ</w:t>
      </w:r>
      <w:r>
        <w:rPr>
          <w:rFonts w:eastAsia="Times New Roman"/>
          <w:szCs w:val="24"/>
        </w:rPr>
        <w:t xml:space="preserve">ία θέση ή πρόταση </w:t>
      </w:r>
      <w:r>
        <w:rPr>
          <w:rFonts w:eastAsia="Times New Roman"/>
          <w:szCs w:val="24"/>
        </w:rPr>
        <w:t xml:space="preserve">από πλευράς της Κυβέρνησης σας. Να </w:t>
      </w:r>
      <w:r w:rsidRPr="00632D1D">
        <w:rPr>
          <w:rFonts w:eastAsia="Times New Roman"/>
          <w:szCs w:val="24"/>
        </w:rPr>
        <w:t>απευθυνθείτε σε αυτήν</w:t>
      </w:r>
      <w:r>
        <w:rPr>
          <w:rFonts w:eastAsia="Times New Roman"/>
          <w:szCs w:val="24"/>
        </w:rPr>
        <w:t>.</w:t>
      </w:r>
      <w:r>
        <w:rPr>
          <w:rFonts w:eastAsia="Times New Roman"/>
          <w:szCs w:val="24"/>
        </w:rPr>
        <w:t xml:space="preserve">». </w:t>
      </w:r>
    </w:p>
    <w:p w14:paraId="678A41AD" w14:textId="77777777" w:rsidR="0099759A" w:rsidRDefault="00FE124F">
      <w:pPr>
        <w:spacing w:line="600" w:lineRule="auto"/>
        <w:ind w:firstLine="720"/>
        <w:contextualSpacing/>
        <w:jc w:val="both"/>
        <w:rPr>
          <w:rFonts w:eastAsia="Times New Roman"/>
          <w:szCs w:val="24"/>
        </w:rPr>
      </w:pPr>
      <w:r>
        <w:rPr>
          <w:rFonts w:eastAsia="Times New Roman"/>
          <w:szCs w:val="24"/>
        </w:rPr>
        <w:t>Θα παρακαλούσα, κ</w:t>
      </w:r>
      <w:r w:rsidRPr="00632D1D">
        <w:rPr>
          <w:rFonts w:eastAsia="Times New Roman"/>
          <w:szCs w:val="24"/>
        </w:rPr>
        <w:t>ύριε Υπουργέ</w:t>
      </w:r>
      <w:r>
        <w:rPr>
          <w:rFonts w:eastAsia="Times New Roman"/>
          <w:szCs w:val="24"/>
        </w:rPr>
        <w:t>,</w:t>
      </w:r>
      <w:r w:rsidRPr="00632D1D">
        <w:rPr>
          <w:rFonts w:eastAsia="Times New Roman"/>
          <w:szCs w:val="24"/>
        </w:rPr>
        <w:t xml:space="preserve"> τουλάχιστον επισκευάστε αυτόν το δρόμο που </w:t>
      </w:r>
      <w:r>
        <w:rPr>
          <w:rFonts w:eastAsia="Times New Roman"/>
          <w:szCs w:val="24"/>
        </w:rPr>
        <w:t xml:space="preserve">καλύπτει δύο νομούς -Σερρών και Δράμας-, διότι δικό σας έργο πρέπει να είναι. Είναι θέμα διαπεριφερειακό. </w:t>
      </w:r>
    </w:p>
    <w:p w14:paraId="678A41AE" w14:textId="77777777" w:rsidR="0099759A" w:rsidRDefault="00FE124F">
      <w:pPr>
        <w:spacing w:line="600" w:lineRule="auto"/>
        <w:ind w:firstLine="720"/>
        <w:contextualSpacing/>
        <w:jc w:val="both"/>
        <w:rPr>
          <w:rFonts w:eastAsia="Times New Roman"/>
          <w:szCs w:val="24"/>
        </w:rPr>
      </w:pPr>
      <w:r>
        <w:rPr>
          <w:rFonts w:eastAsia="Times New Roman"/>
          <w:szCs w:val="24"/>
        </w:rPr>
        <w:lastRenderedPageBreak/>
        <w:t>Βλέπω ότι η</w:t>
      </w:r>
      <w:r w:rsidRPr="00632D1D">
        <w:rPr>
          <w:rFonts w:eastAsia="Times New Roman"/>
          <w:szCs w:val="24"/>
        </w:rPr>
        <w:t xml:space="preserve"> </w:t>
      </w:r>
      <w:r>
        <w:rPr>
          <w:rFonts w:eastAsia="Times New Roman"/>
          <w:szCs w:val="24"/>
        </w:rPr>
        <w:t>τρ</w:t>
      </w:r>
      <w:r>
        <w:rPr>
          <w:rFonts w:eastAsia="Times New Roman"/>
          <w:szCs w:val="24"/>
        </w:rPr>
        <w:t>οπολογία α</w:t>
      </w:r>
      <w:r w:rsidRPr="00632D1D">
        <w:rPr>
          <w:rFonts w:eastAsia="Times New Roman"/>
          <w:szCs w:val="24"/>
        </w:rPr>
        <w:t xml:space="preserve">πό πλευράς συναδέλφου </w:t>
      </w:r>
      <w:r>
        <w:rPr>
          <w:rFonts w:eastAsia="Times New Roman"/>
          <w:szCs w:val="24"/>
        </w:rPr>
        <w:t>του</w:t>
      </w:r>
      <w:r w:rsidRPr="00632D1D">
        <w:rPr>
          <w:rFonts w:eastAsia="Times New Roman"/>
          <w:szCs w:val="24"/>
        </w:rPr>
        <w:t xml:space="preserve"> ΣΥΡΙΖΑ </w:t>
      </w:r>
      <w:r>
        <w:rPr>
          <w:rFonts w:eastAsia="Times New Roman"/>
          <w:szCs w:val="24"/>
        </w:rPr>
        <w:t>για το πρόβλημα που έχει προκύψει στην εθνική οδό Κ</w:t>
      </w:r>
      <w:r w:rsidRPr="00632D1D">
        <w:rPr>
          <w:rFonts w:eastAsia="Times New Roman"/>
          <w:szCs w:val="24"/>
        </w:rPr>
        <w:t xml:space="preserve">ρατήγου </w:t>
      </w:r>
      <w:r>
        <w:rPr>
          <w:rFonts w:eastAsia="Times New Roman"/>
          <w:szCs w:val="24"/>
        </w:rPr>
        <w:t xml:space="preserve">- Μυτιλήνης, </w:t>
      </w:r>
      <w:r w:rsidRPr="00632D1D">
        <w:rPr>
          <w:rFonts w:eastAsia="Times New Roman"/>
          <w:szCs w:val="24"/>
        </w:rPr>
        <w:t>γίνεται δεκτή προκειμένου να επισκευαστεί</w:t>
      </w:r>
      <w:r>
        <w:rPr>
          <w:rFonts w:eastAsia="Times New Roman"/>
          <w:szCs w:val="24"/>
        </w:rPr>
        <w:t>, να ενισχυθεί κ.λπ</w:t>
      </w:r>
      <w:r>
        <w:rPr>
          <w:rFonts w:eastAsia="Times New Roman"/>
          <w:szCs w:val="24"/>
        </w:rPr>
        <w:t>.</w:t>
      </w:r>
      <w:r>
        <w:rPr>
          <w:rFonts w:eastAsia="Times New Roman"/>
          <w:szCs w:val="24"/>
        </w:rPr>
        <w:t>.</w:t>
      </w:r>
      <w:r w:rsidRPr="00632D1D">
        <w:rPr>
          <w:rFonts w:eastAsia="Times New Roman"/>
          <w:szCs w:val="24"/>
        </w:rPr>
        <w:t xml:space="preserve"> Δώστε</w:t>
      </w:r>
      <w:r>
        <w:rPr>
          <w:rFonts w:eastAsia="Times New Roman"/>
          <w:szCs w:val="24"/>
        </w:rPr>
        <w:t xml:space="preserve">, λοιπόν, τη </w:t>
      </w:r>
      <w:r w:rsidRPr="00632D1D">
        <w:rPr>
          <w:rFonts w:eastAsia="Times New Roman"/>
          <w:szCs w:val="24"/>
        </w:rPr>
        <w:t>χρηματοδότηση</w:t>
      </w:r>
      <w:r>
        <w:rPr>
          <w:rFonts w:eastAsia="Times New Roman"/>
          <w:szCs w:val="24"/>
        </w:rPr>
        <w:t xml:space="preserve"> για</w:t>
      </w:r>
      <w:r w:rsidRPr="00632D1D">
        <w:rPr>
          <w:rFonts w:eastAsia="Times New Roman"/>
          <w:szCs w:val="24"/>
        </w:rPr>
        <w:t xml:space="preserve"> να επισκευαστεί</w:t>
      </w:r>
      <w:r>
        <w:rPr>
          <w:rFonts w:eastAsia="Times New Roman"/>
          <w:szCs w:val="24"/>
        </w:rPr>
        <w:t>,</w:t>
      </w:r>
      <w:r w:rsidRPr="00632D1D">
        <w:rPr>
          <w:rFonts w:eastAsia="Times New Roman"/>
          <w:szCs w:val="24"/>
        </w:rPr>
        <w:t xml:space="preserve"> </w:t>
      </w:r>
      <w:r>
        <w:rPr>
          <w:rFonts w:eastAsia="Times New Roman"/>
          <w:szCs w:val="24"/>
        </w:rPr>
        <w:t xml:space="preserve">επιτέλους, </w:t>
      </w:r>
      <w:r w:rsidRPr="00632D1D">
        <w:rPr>
          <w:rFonts w:eastAsia="Times New Roman"/>
          <w:szCs w:val="24"/>
        </w:rPr>
        <w:t xml:space="preserve">αυτό το </w:t>
      </w:r>
      <w:r w:rsidRPr="00632D1D">
        <w:rPr>
          <w:rFonts w:eastAsia="Times New Roman"/>
          <w:szCs w:val="24"/>
        </w:rPr>
        <w:t>κομμάτι</w:t>
      </w:r>
      <w:r>
        <w:rPr>
          <w:rFonts w:eastAsia="Times New Roman"/>
          <w:szCs w:val="24"/>
        </w:rPr>
        <w:t>. Είχαμε εκατόν σαράντα τρία τροχαία ατυχήματα, είκοσι τρία με τραυματισμούς και επτά με νεκρούς. Τ</w:t>
      </w:r>
      <w:r w:rsidRPr="00632D1D">
        <w:rPr>
          <w:rFonts w:eastAsia="Times New Roman"/>
          <w:szCs w:val="24"/>
        </w:rPr>
        <w:t>ουλάχιστον ας σεβαστούμε αυτό</w:t>
      </w:r>
      <w:r>
        <w:rPr>
          <w:rFonts w:eastAsia="Times New Roman"/>
          <w:szCs w:val="24"/>
        </w:rPr>
        <w:t xml:space="preserve"> το στοιχείο που αφορά την ανθρώπινη ζωή, κύριε Υπουργέ.</w:t>
      </w:r>
    </w:p>
    <w:p w14:paraId="678A41AF"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Επτά μήνες, λοιπόν, προετοιμάζεται το συζητούμενο νομοσχέδιο, εβ</w:t>
      </w:r>
      <w:r>
        <w:rPr>
          <w:rFonts w:eastAsia="Times New Roman" w:cs="Times New Roman"/>
          <w:szCs w:val="24"/>
        </w:rPr>
        <w:t>δομήντα χιλιάδες συμπολίτες μας παγιδευμένοι και όμηροι των εξετάσεων για την απόκτηση ενός διπλώματος οδήγησης. Αποτέλεσμα οι εξεταστές να διαμαρτύρονται, καθόσον σε μια κρίσιμη οικονομική κατάσταση της χώρας, πέραν των όσων αρνητικών αντιμετώπιζαν από το</w:t>
      </w:r>
      <w:r>
        <w:rPr>
          <w:rFonts w:eastAsia="Times New Roman" w:cs="Times New Roman"/>
          <w:szCs w:val="24"/>
        </w:rPr>
        <w:t>υς υποψηφίους οδηγούς κάτω από την πίεση που είχαν καθημερινά, οδηγήσατε πολλούς στο κλείσιμο σχολών, στην αδυναμία αντιμετώπισης των προσωπικών και οικογενειακών τους αναγκών και τους υποψηφίους οδηγούς μετέωρους και αδύναμους να αντιμετωπίσουν ανάγκες πο</w:t>
      </w:r>
      <w:r>
        <w:rPr>
          <w:rFonts w:eastAsia="Times New Roman" w:cs="Times New Roman"/>
          <w:szCs w:val="24"/>
        </w:rPr>
        <w:t xml:space="preserve">υ </w:t>
      </w:r>
      <w:r>
        <w:rPr>
          <w:rFonts w:eastAsia="Times New Roman" w:cs="Times New Roman"/>
          <w:szCs w:val="24"/>
        </w:rPr>
        <w:lastRenderedPageBreak/>
        <w:t>θα τους έλυνε η απόκτηση του επιθυμητού πτυχίου οδήγησης ή επέκταση για επαγγελματικούς λόγους.</w:t>
      </w:r>
    </w:p>
    <w:p w14:paraId="678A41B0"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Βεβαίως, συμφωνούμε προς την ενίσχυση-διασφάλιση του στόχου και σκοπού της διαφάνειας και της αντικειμενικότητας αναφορικά με τον τρόπο διεξαγωγής των εξετάσε</w:t>
      </w:r>
      <w:r>
        <w:rPr>
          <w:rFonts w:eastAsia="Times New Roman" w:cs="Times New Roman"/>
          <w:szCs w:val="24"/>
        </w:rPr>
        <w:t>ων και την απόκτηση της επιθυμητής άδειας ικανότητας. Δυστυχώς, όμως, με το παρόν νομοσχέδιο δεν επιτυγχάνεται το ζητούμενο. Βεβαίως, με την πάροδο του χρόνου επιβάλλονται νομοθετικές ρυθμίσεις που να εναρμονίζονται με την πραγματικότητα και να εκσυγχρονίζ</w:t>
      </w:r>
      <w:r>
        <w:rPr>
          <w:rFonts w:eastAsia="Times New Roman" w:cs="Times New Roman"/>
          <w:szCs w:val="24"/>
        </w:rPr>
        <w:t>ουν καταστάσεις.</w:t>
      </w:r>
    </w:p>
    <w:p w14:paraId="678A41B1"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Με το παρόν νομοσχέδιο επιτυγχάνεται κάτι τέτοιο; Όχι, βεβαίως. Η λύση του όλου ζητήματος μετακυλίεται στους φορείς που τοποθετείτε στην </w:t>
      </w:r>
      <w:r>
        <w:rPr>
          <w:rFonts w:eastAsia="Times New Roman" w:cs="Times New Roman"/>
          <w:szCs w:val="24"/>
        </w:rPr>
        <w:t>ε</w:t>
      </w:r>
      <w:r>
        <w:rPr>
          <w:rFonts w:eastAsia="Times New Roman" w:cs="Times New Roman"/>
          <w:szCs w:val="24"/>
        </w:rPr>
        <w:t>πιτροπή. Οι ίδιοι δε κατήγγειλαν την όλη διαδικασία που έγινε χωρίς διαβούλευση και ερήμην τους. Το ό</w:t>
      </w:r>
      <w:r>
        <w:rPr>
          <w:rFonts w:eastAsia="Times New Roman" w:cs="Times New Roman"/>
          <w:szCs w:val="24"/>
        </w:rPr>
        <w:t xml:space="preserve">λο πρόβλημα, δηλαδή, η μη κανονικότητα στην έκδοση διαδικασία-παρέμβαση που εστιάζετε εσείς στους εκπαιδευτές των σχολών και εξ αυτού οδηγείστε στο να τους πετάξετε έξω από τη </w:t>
      </w:r>
      <w:r>
        <w:rPr>
          <w:rFonts w:eastAsia="Times New Roman" w:cs="Times New Roman"/>
          <w:szCs w:val="24"/>
        </w:rPr>
        <w:lastRenderedPageBreak/>
        <w:t>διαδικασία εξέτασης και στη συνέχεια, προχωράτε στην επιστράτευση του μέσου-οχήμ</w:t>
      </w:r>
      <w:r>
        <w:rPr>
          <w:rFonts w:eastAsia="Times New Roman" w:cs="Times New Roman"/>
          <w:szCs w:val="24"/>
        </w:rPr>
        <w:t>ατος οδήγησης-εκπαίδευσης των οδηγών. Αυτό είναι παγκόσμια παράδοξο και πρωτότυπο.</w:t>
      </w:r>
    </w:p>
    <w:p w14:paraId="678A41B2"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Εσείς δε που ήσασταν κατά της όποιας, ακόμα και νομότυπης, παρακολούθησης προς διασφάλιση της ζωής και της περιουσίας των συμπολιτών μας, τώρα καλωδιώνετε απ’ άκρου εις άκρο</w:t>
      </w:r>
      <w:r>
        <w:rPr>
          <w:rFonts w:eastAsia="Times New Roman" w:cs="Times New Roman"/>
          <w:szCs w:val="24"/>
        </w:rPr>
        <w:t>ν όλη τη διαδικασία εξετάσεων. Αυτό δεν συμβαίνει σε καμ</w:t>
      </w:r>
      <w:r>
        <w:rPr>
          <w:rFonts w:eastAsia="Times New Roman" w:cs="Times New Roman"/>
          <w:szCs w:val="24"/>
        </w:rPr>
        <w:t>μία</w:t>
      </w:r>
      <w:r>
        <w:rPr>
          <w:rFonts w:eastAsia="Times New Roman" w:cs="Times New Roman"/>
          <w:szCs w:val="24"/>
        </w:rPr>
        <w:t xml:space="preserve"> δημοκρατική χώρα. Το μόνο που ξεχάσατε είναι ένα πιστοποιητικό. Πιστεύω ότι, δυστυχώς, το ετοιμάζετε και αυτό.</w:t>
      </w:r>
    </w:p>
    <w:p w14:paraId="678A41B3"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Στη θέση του συνοδηγού δεν θα κάθεται ο εκπαιδευτής του υποψηφίου οδηγού, αλλά ο εκπα</w:t>
      </w:r>
      <w:r>
        <w:rPr>
          <w:rFonts w:eastAsia="Times New Roman" w:cs="Times New Roman"/>
          <w:szCs w:val="24"/>
        </w:rPr>
        <w:t>ιδευτής άλλης σχολής. Οι υποψήφιοι οδηγοί άνω των εβδομήντα ετών, αντί για αυστηρές ιατρικές εξετάσεις μόνο, θα καλούνται πλέον να δώσουν τρεις εξετάσεις, θεωρητικές, πορεία και ειδικές δοκιμασίες, για κάθε άδεια οδήγησης που κατέχουν. Ένας οδηγός επαγγελμ</w:t>
      </w:r>
      <w:r>
        <w:rPr>
          <w:rFonts w:eastAsia="Times New Roman" w:cs="Times New Roman"/>
          <w:szCs w:val="24"/>
        </w:rPr>
        <w:t>ατίας φορτηγού εβδομήντα τεσσάρων ετών θα πρέπει να περάσει εξετάσεις για την επαγγελματική άδεια οδήγησης, για το ΙΧ που έχει, προφανώς, αν έχει και δίκυκλο, εννιά εξετάσεις.</w:t>
      </w:r>
    </w:p>
    <w:p w14:paraId="678A41B4"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Κλείνω με την αναγκαία ύπαρξη των ειδικών χώρων, πίστες εκπαίδευσης-εξέτασης των</w:t>
      </w:r>
      <w:r>
        <w:rPr>
          <w:rFonts w:eastAsia="Times New Roman" w:cs="Times New Roman"/>
          <w:szCs w:val="24"/>
        </w:rPr>
        <w:t xml:space="preserve"> υποψηφίων οδηγών. Αφού, βεβαίως, θα πρέπει να εκδοθεί μία από τις είκοσι επτά υπουργικές αποφάσεις που προβλέπει το σχετικό νομοσχέδιο, δεν καθορίζεται καμ</w:t>
      </w:r>
      <w:r>
        <w:rPr>
          <w:rFonts w:eastAsia="Times New Roman" w:cs="Times New Roman"/>
          <w:szCs w:val="24"/>
        </w:rPr>
        <w:t>μία</w:t>
      </w:r>
      <w:r>
        <w:rPr>
          <w:rFonts w:eastAsia="Times New Roman" w:cs="Times New Roman"/>
          <w:szCs w:val="24"/>
        </w:rPr>
        <w:t xml:space="preserve"> λεπτομέρεια. Δημιουργία πιστών ή διαμόρφωση των υπαρχόντων, αλλά με ποια κονδύλια;</w:t>
      </w:r>
    </w:p>
    <w:p w14:paraId="678A41B5"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Κύριε Υπουργέ</w:t>
      </w:r>
      <w:r>
        <w:rPr>
          <w:rFonts w:eastAsia="Times New Roman" w:cs="Times New Roman"/>
          <w:szCs w:val="24"/>
        </w:rPr>
        <w:t>, στη Δράμα υπάρχει πίστα, όμως οι υποψήφιοι οδηγοί οδηγούνται στις διπλανούς χώρους, στα χωράφια προκειμένου να βρουν έναν τρόπο, αν θέλετε, προς ανακούφιση και άλλα ζητήματα. Δεν υπάρχει το παραμικρό και χωρίς κονδύλια δεν υπάρχει καμ</w:t>
      </w:r>
      <w:r>
        <w:rPr>
          <w:rFonts w:eastAsia="Times New Roman" w:cs="Times New Roman"/>
          <w:szCs w:val="24"/>
        </w:rPr>
        <w:t>μία</w:t>
      </w:r>
      <w:r>
        <w:rPr>
          <w:rFonts w:eastAsia="Times New Roman" w:cs="Times New Roman"/>
          <w:szCs w:val="24"/>
        </w:rPr>
        <w:t xml:space="preserve"> διασφάλιση και τ</w:t>
      </w:r>
      <w:r>
        <w:rPr>
          <w:rFonts w:eastAsia="Times New Roman" w:cs="Times New Roman"/>
          <w:szCs w:val="24"/>
        </w:rPr>
        <w:t>ων ιδίων των υποψηφίων, αλλά και όσων, αν θέλετε, βρίσκονται στους χώρους εργασίας αυτών των χώρων. Επιτέλους, κάποια στοιχεία διασφάλισης και των ανθρώπινων καταστάσεων οφείλετε να τα διασφαλίσετε και έπρεπε να τα προβλέψετε.</w:t>
      </w:r>
    </w:p>
    <w:p w14:paraId="678A41B6"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678A41B7" w14:textId="77777777" w:rsidR="0099759A" w:rsidRDefault="00FE124F">
      <w:pPr>
        <w:spacing w:line="600" w:lineRule="auto"/>
        <w:ind w:firstLine="709"/>
        <w:contextualSpacing/>
        <w:jc w:val="center"/>
        <w:rPr>
          <w:rFonts w:eastAsia="Times New Roman" w:cs="Times New Roman"/>
          <w:szCs w:val="24"/>
        </w:rPr>
      </w:pPr>
      <w:r w:rsidRPr="00DD23C4">
        <w:rPr>
          <w:rFonts w:eastAsia="Times New Roman" w:cs="Times New Roman"/>
          <w:szCs w:val="24"/>
        </w:rPr>
        <w:t>(Χε</w:t>
      </w:r>
      <w:r w:rsidRPr="00DD23C4">
        <w:rPr>
          <w:rFonts w:eastAsia="Times New Roman" w:cs="Times New Roman"/>
          <w:szCs w:val="24"/>
        </w:rPr>
        <w:t>ιροκροτήματα από την πτέρυγα της Νέας Δημοκρατίας)</w:t>
      </w:r>
    </w:p>
    <w:p w14:paraId="678A41B8" w14:textId="77777777" w:rsidR="0099759A" w:rsidRDefault="00FE124F">
      <w:pPr>
        <w:spacing w:line="600" w:lineRule="auto"/>
        <w:ind w:firstLine="720"/>
        <w:contextualSpacing/>
        <w:jc w:val="both"/>
        <w:rPr>
          <w:rFonts w:eastAsia="Times New Roman" w:cs="Times New Roman"/>
          <w:szCs w:val="24"/>
        </w:rPr>
      </w:pPr>
      <w:r w:rsidRPr="0072374F">
        <w:rPr>
          <w:rFonts w:eastAsia="Times New Roman" w:cs="Times New Roman"/>
          <w:b/>
          <w:szCs w:val="24"/>
        </w:rPr>
        <w:lastRenderedPageBreak/>
        <w:t>ΠΡΟΕΔΡΕΥΩΝ (Νικήτας Κακλαμάνης):</w:t>
      </w:r>
      <w:r w:rsidRPr="0072374F">
        <w:rPr>
          <w:rFonts w:eastAsia="Times New Roman" w:cs="Times New Roman"/>
          <w:szCs w:val="24"/>
        </w:rPr>
        <w:t xml:space="preserve"> </w:t>
      </w:r>
      <w:r>
        <w:rPr>
          <w:rFonts w:eastAsia="Times New Roman" w:cs="Times New Roman"/>
          <w:szCs w:val="24"/>
        </w:rPr>
        <w:t>Κύριε Υπουργέ, ακούστε με τώρα. Πρέπει να καταθέσ</w:t>
      </w:r>
      <w:r>
        <w:rPr>
          <w:rFonts w:eastAsia="Times New Roman" w:cs="Times New Roman"/>
          <w:szCs w:val="24"/>
        </w:rPr>
        <w:t>ε</w:t>
      </w:r>
      <w:r>
        <w:rPr>
          <w:rFonts w:eastAsia="Times New Roman" w:cs="Times New Roman"/>
          <w:szCs w:val="24"/>
        </w:rPr>
        <w:t>τε τώρα τις νομοτεχνικές για να αρχίσουν οι υπηρεσίες να τις δουλεύουν, γιατί αλλιώς θα χρειαστεί να κάνουμε διακοπή της σ</w:t>
      </w:r>
      <w:r>
        <w:rPr>
          <w:rFonts w:eastAsia="Times New Roman" w:cs="Times New Roman"/>
          <w:szCs w:val="24"/>
        </w:rPr>
        <w:t>υνεδρίασης. Στην ομιλία σας θα βάλουμε περισσότερο χρόνο για να τις αναπτύξετε. Όμως καταθέστε τες τώρα</w:t>
      </w:r>
      <w:r>
        <w:rPr>
          <w:rFonts w:eastAsia="Times New Roman" w:cs="Times New Roman"/>
          <w:szCs w:val="24"/>
        </w:rPr>
        <w:t>,</w:t>
      </w:r>
      <w:r>
        <w:rPr>
          <w:rFonts w:eastAsia="Times New Roman" w:cs="Times New Roman"/>
          <w:szCs w:val="24"/>
        </w:rPr>
        <w:t xml:space="preserve"> για να τις πάρουν οι υπηρεσίες και να αρχίσουν να τις ενσωματώνουν.</w:t>
      </w:r>
    </w:p>
    <w:p w14:paraId="678A41B9" w14:textId="77777777" w:rsidR="0099759A" w:rsidRDefault="00FE124F">
      <w:pPr>
        <w:spacing w:line="600" w:lineRule="auto"/>
        <w:ind w:firstLine="720"/>
        <w:contextualSpacing/>
        <w:jc w:val="both"/>
        <w:rPr>
          <w:rFonts w:eastAsia="Times New Roman" w:cs="Times New Roman"/>
          <w:szCs w:val="24"/>
        </w:rPr>
      </w:pPr>
      <w:r w:rsidRPr="00D879D5">
        <w:rPr>
          <w:rFonts w:eastAsia="Times New Roman" w:cs="Times New Roman"/>
          <w:b/>
          <w:szCs w:val="24"/>
        </w:rPr>
        <w:t>ΧΡΗΣΤΟΣ ΣΠΙΡΤΖΗΣ (Υπουργός Υποδομών και Μεταφορών):</w:t>
      </w:r>
      <w:r w:rsidRPr="00D879D5">
        <w:rPr>
          <w:rFonts w:eastAsia="Times New Roman" w:cs="Times New Roman"/>
          <w:szCs w:val="24"/>
        </w:rPr>
        <w:t xml:space="preserve"> </w:t>
      </w:r>
      <w:r>
        <w:rPr>
          <w:rFonts w:eastAsia="Times New Roman" w:cs="Times New Roman"/>
          <w:szCs w:val="24"/>
        </w:rPr>
        <w:t>Κύριε Πρόεδρε, είμαι έτοιμος. Έ</w:t>
      </w:r>
      <w:r>
        <w:rPr>
          <w:rFonts w:eastAsia="Times New Roman" w:cs="Times New Roman"/>
          <w:szCs w:val="24"/>
        </w:rPr>
        <w:t>τσι και αλλιώς, οι περισσότερες νομοτεχνικές ή αλλάζουν διάφορα άρθρα ή συμπληρώνουν, με βάση τις παρατηρήσεις που έγιναν από όλες τις πτέρυγες, γιατί σε αυτό το σχέδιο νόμου εμείς είμαστε πολύ ανοικτοί να δεχτούμε όλες τις ορθολογικές παρατηρήσεις από όλε</w:t>
      </w:r>
      <w:r>
        <w:rPr>
          <w:rFonts w:eastAsia="Times New Roman" w:cs="Times New Roman"/>
          <w:szCs w:val="24"/>
        </w:rPr>
        <w:t xml:space="preserve">ς τις πτέρυγες, πλην Νέας Δημοκρατίας, που δεν κατέθεσε συγκεκριμένες αλλαγές. Έτσι, είναι αρκετές νομοτεχνικές. Κάποιες από αυτές τις είχαμε καταθέσει και στη συνεδρίαση της </w:t>
      </w:r>
      <w:r>
        <w:rPr>
          <w:rFonts w:eastAsia="Times New Roman" w:cs="Times New Roman"/>
          <w:szCs w:val="24"/>
        </w:rPr>
        <w:t>ε</w:t>
      </w:r>
      <w:r>
        <w:rPr>
          <w:rFonts w:eastAsia="Times New Roman" w:cs="Times New Roman"/>
          <w:szCs w:val="24"/>
        </w:rPr>
        <w:t>πιτροπής. Τις καταθέτω.</w:t>
      </w:r>
    </w:p>
    <w:p w14:paraId="678A41BA"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Γίνεται αποδεκτή η βελτίωση του Βουλευτή Θεσπρωτίας κ. </w:t>
      </w:r>
      <w:r>
        <w:rPr>
          <w:rFonts w:eastAsia="Times New Roman" w:cs="Times New Roman"/>
          <w:szCs w:val="24"/>
        </w:rPr>
        <w:t>Κάτση -το ανέφεραν και από το ΚΙΝΑΛ και την Ένωση Κεντρώων- σχετικά με μια τεχνικοοικονομική μελέτη που πρέπει να έχουμε για την ανάλυση του κόστους λειτουργίας των σχολών εκπαίδευσης και να καθοριστεί και το ελάχιστο κόστος λειτουργίας.</w:t>
      </w:r>
    </w:p>
    <w:p w14:paraId="678A41BB"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Κατατίθενται και δ</w:t>
      </w:r>
      <w:r>
        <w:rPr>
          <w:rFonts w:eastAsia="Times New Roman" w:cs="Times New Roman"/>
          <w:szCs w:val="24"/>
        </w:rPr>
        <w:t>υο υπουργικές τροπολογίες. Μ</w:t>
      </w:r>
      <w:r>
        <w:rPr>
          <w:rFonts w:eastAsia="Times New Roman" w:cs="Times New Roman"/>
          <w:szCs w:val="24"/>
        </w:rPr>
        <w:t>ία</w:t>
      </w:r>
      <w:r>
        <w:rPr>
          <w:rFonts w:eastAsia="Times New Roman" w:cs="Times New Roman"/>
          <w:szCs w:val="24"/>
        </w:rPr>
        <w:t xml:space="preserve"> για την εφαρμογή -γιατί έχουμε περάσει σε αυτή τη φάση- του προηγούμενου νόμου μεταξύ της Υπηρεσίας Πολιτικής Αεροπορίας, της ΥΠΑ και της ΑΠΑ. Είναι συγκεκριμένες, αν θέλετε, λεπτομέρειες που πρέπει να καθοριστούν σχετικά με </w:t>
      </w:r>
      <w:r>
        <w:rPr>
          <w:rFonts w:eastAsia="Times New Roman" w:cs="Times New Roman"/>
          <w:szCs w:val="24"/>
        </w:rPr>
        <w:t xml:space="preserve">το </w:t>
      </w:r>
      <w:r>
        <w:rPr>
          <w:rFonts w:eastAsia="Times New Roman" w:cs="Times New Roman"/>
          <w:szCs w:val="24"/>
          <w:lang w:val="en-US"/>
        </w:rPr>
        <w:t>Eurocontrol</w:t>
      </w:r>
      <w:r w:rsidRPr="00340841">
        <w:rPr>
          <w:rFonts w:eastAsia="Times New Roman" w:cs="Times New Roman"/>
          <w:szCs w:val="24"/>
        </w:rPr>
        <w:t xml:space="preserve"> </w:t>
      </w:r>
      <w:r>
        <w:rPr>
          <w:rFonts w:eastAsia="Times New Roman" w:cs="Times New Roman"/>
          <w:szCs w:val="24"/>
        </w:rPr>
        <w:t>και τις αποζημιώσεις που δίνονται από εκεί</w:t>
      </w:r>
      <w:r w:rsidRPr="00340841">
        <w:rPr>
          <w:rFonts w:eastAsia="Times New Roman" w:cs="Times New Roman"/>
          <w:szCs w:val="24"/>
        </w:rPr>
        <w:t>,</w:t>
      </w:r>
      <w:r>
        <w:rPr>
          <w:rFonts w:eastAsia="Times New Roman" w:cs="Times New Roman"/>
          <w:szCs w:val="24"/>
        </w:rPr>
        <w:t xml:space="preserve"> όπως και μια ακόμη τροπολογία που απαλλάσσει τους επαγγελματίες εκεί που έχουμε διαφορετικά ρυμουλκούμενα ή ανανέωση αδειών οδήγησης για ιατρικούς λόγους</w:t>
      </w:r>
      <w:r w:rsidRPr="00340841">
        <w:rPr>
          <w:rFonts w:eastAsia="Times New Roman" w:cs="Times New Roman"/>
          <w:szCs w:val="24"/>
        </w:rPr>
        <w:t>,</w:t>
      </w:r>
      <w:r>
        <w:rPr>
          <w:rFonts w:eastAsia="Times New Roman" w:cs="Times New Roman"/>
          <w:szCs w:val="24"/>
        </w:rPr>
        <w:t xml:space="preserve"> να ξαναπληρώνουν το παράβολο.</w:t>
      </w:r>
    </w:p>
    <w:p w14:paraId="678A41BC"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και </w:t>
      </w:r>
      <w:r>
        <w:rPr>
          <w:rFonts w:eastAsia="Times New Roman" w:cs="Times New Roman"/>
          <w:szCs w:val="24"/>
        </w:rPr>
        <w:t>μια για την ανάπλαση Α.Ε.</w:t>
      </w:r>
      <w:r w:rsidRPr="00340841">
        <w:rPr>
          <w:rFonts w:eastAsia="Times New Roman" w:cs="Times New Roman"/>
          <w:szCs w:val="24"/>
        </w:rPr>
        <w:t>,</w:t>
      </w:r>
      <w:r>
        <w:rPr>
          <w:rFonts w:eastAsia="Times New Roman" w:cs="Times New Roman"/>
          <w:szCs w:val="24"/>
        </w:rPr>
        <w:t xml:space="preserve"> που δίνει τη δυνατότητα χρηματοδότησης από τον προϋπολογισμό του Υπουργείου Υποδομών.</w:t>
      </w:r>
    </w:p>
    <w:p w14:paraId="678A41BD"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Γίνεται αποδεκτή</w:t>
      </w:r>
      <w:r w:rsidRPr="00340841">
        <w:rPr>
          <w:rFonts w:eastAsia="Times New Roman" w:cs="Times New Roman"/>
          <w:szCs w:val="24"/>
        </w:rPr>
        <w:t>,</w:t>
      </w:r>
      <w:r>
        <w:rPr>
          <w:rFonts w:eastAsia="Times New Roman" w:cs="Times New Roman"/>
          <w:szCs w:val="24"/>
        </w:rPr>
        <w:t xml:space="preserve"> επίσης</w:t>
      </w:r>
      <w:r w:rsidRPr="00340841">
        <w:rPr>
          <w:rFonts w:eastAsia="Times New Roman" w:cs="Times New Roman"/>
          <w:szCs w:val="24"/>
        </w:rPr>
        <w:t>,</w:t>
      </w:r>
      <w:r>
        <w:rPr>
          <w:rFonts w:eastAsia="Times New Roman" w:cs="Times New Roman"/>
          <w:szCs w:val="24"/>
        </w:rPr>
        <w:t xml:space="preserve"> μια βουλευτική τροπολογία</w:t>
      </w:r>
      <w:r w:rsidRPr="00340841">
        <w:rPr>
          <w:rFonts w:eastAsia="Times New Roman" w:cs="Times New Roman"/>
          <w:szCs w:val="24"/>
        </w:rPr>
        <w:t>,</w:t>
      </w:r>
      <w:r>
        <w:rPr>
          <w:rFonts w:eastAsia="Times New Roman" w:cs="Times New Roman"/>
          <w:szCs w:val="24"/>
        </w:rPr>
        <w:t xml:space="preserve"> του κ. Καραναστάση</w:t>
      </w:r>
      <w:r w:rsidRPr="00340841">
        <w:rPr>
          <w:rFonts w:eastAsia="Times New Roman" w:cs="Times New Roman"/>
          <w:szCs w:val="24"/>
        </w:rPr>
        <w:t>,</w:t>
      </w:r>
      <w:r>
        <w:rPr>
          <w:rFonts w:eastAsia="Times New Roman" w:cs="Times New Roman"/>
          <w:szCs w:val="24"/>
        </w:rPr>
        <w:t xml:space="preserve"> για την περιοχή του Αγίου Κωνσταντίνου Φθιώτιδας</w:t>
      </w:r>
      <w:r w:rsidRPr="00C84525">
        <w:rPr>
          <w:rFonts w:eastAsia="Times New Roman" w:cs="Times New Roman"/>
          <w:szCs w:val="24"/>
        </w:rPr>
        <w:t>,</w:t>
      </w:r>
      <w:r>
        <w:rPr>
          <w:rFonts w:eastAsia="Times New Roman" w:cs="Times New Roman"/>
          <w:szCs w:val="24"/>
        </w:rPr>
        <w:t xml:space="preserve"> αλλά και για την εθν</w:t>
      </w:r>
      <w:r>
        <w:rPr>
          <w:rFonts w:eastAsia="Times New Roman" w:cs="Times New Roman"/>
          <w:szCs w:val="24"/>
        </w:rPr>
        <w:t xml:space="preserve">ική οδό </w:t>
      </w:r>
      <w:r w:rsidRPr="00C84525">
        <w:rPr>
          <w:rFonts w:eastAsia="Times New Roman" w:cs="Times New Roman"/>
          <w:szCs w:val="24"/>
        </w:rPr>
        <w:t>Κρατ</w:t>
      </w:r>
      <w:r>
        <w:rPr>
          <w:rFonts w:eastAsia="Times New Roman" w:cs="Times New Roman"/>
          <w:szCs w:val="24"/>
        </w:rPr>
        <w:t>ήγου-Μυτιλήνης, προκειμένου να προχωρήσουν τα δυο έργα…</w:t>
      </w:r>
    </w:p>
    <w:p w14:paraId="678A41BE" w14:textId="77777777" w:rsidR="0099759A" w:rsidRDefault="00FE124F">
      <w:pPr>
        <w:spacing w:line="600" w:lineRule="auto"/>
        <w:ind w:firstLine="720"/>
        <w:contextualSpacing/>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Ωραία. Τις υπουργικές καταθέστε και τις νομοτεχνικές που ενδιαφέρουν και αμέσως, παρακαλώ, οι τροπολογίες να φωτοτυπηθούν και να δοθούν στ</w:t>
      </w:r>
      <w:r>
        <w:rPr>
          <w:rFonts w:eastAsia="Times New Roman" w:cs="Times New Roman"/>
          <w:szCs w:val="24"/>
        </w:rPr>
        <w:t>ου</w:t>
      </w:r>
      <w:r>
        <w:rPr>
          <w:rFonts w:eastAsia="Times New Roman" w:cs="Times New Roman"/>
          <w:szCs w:val="24"/>
        </w:rPr>
        <w:t>ς εισηγητές, γι</w:t>
      </w:r>
      <w:r>
        <w:rPr>
          <w:rFonts w:eastAsia="Times New Roman" w:cs="Times New Roman"/>
          <w:szCs w:val="24"/>
        </w:rPr>
        <w:t>ατί τώρα, άμα αρχίσουν να φωνάζουν, δεν θα έχουν άδικο.</w:t>
      </w:r>
    </w:p>
    <w:p w14:paraId="678A41BF"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Καταθέστε τες, λοιπόν, γρήγορα να τελειώνουμε, μέχρι να έρθει στο Βήμα ο κ. Ουρσουζίδης.</w:t>
      </w:r>
    </w:p>
    <w:p w14:paraId="678A41C0" w14:textId="77777777" w:rsidR="0099759A" w:rsidRDefault="00FE124F">
      <w:pPr>
        <w:spacing w:line="600" w:lineRule="auto"/>
        <w:ind w:firstLine="720"/>
        <w:contextualSpacing/>
        <w:jc w:val="both"/>
        <w:rPr>
          <w:rFonts w:eastAsia="Times New Roman" w:cs="Times New Roman"/>
          <w:szCs w:val="24"/>
        </w:rPr>
      </w:pPr>
      <w:r w:rsidRPr="00D879D5">
        <w:rPr>
          <w:rFonts w:eastAsia="Times New Roman" w:cs="Times New Roman"/>
          <w:b/>
          <w:szCs w:val="24"/>
        </w:rPr>
        <w:t>ΧΡΗΣΤΟΣ ΣΠΙΡΤΖΗΣ (Υπουργός Υποδομών και Μεταφορών):</w:t>
      </w:r>
      <w:r w:rsidRPr="00D879D5">
        <w:rPr>
          <w:rFonts w:eastAsia="Times New Roman" w:cs="Times New Roman"/>
          <w:szCs w:val="24"/>
        </w:rPr>
        <w:t xml:space="preserve"> </w:t>
      </w:r>
      <w:r>
        <w:rPr>
          <w:rFonts w:eastAsia="Times New Roman" w:cs="Times New Roman"/>
          <w:szCs w:val="24"/>
        </w:rPr>
        <w:t>Τις καταθέτω, κύριε Πρόεδρε. Είναι άλλη μια, μέχρι να ανέβε</w:t>
      </w:r>
      <w:r>
        <w:rPr>
          <w:rFonts w:eastAsia="Times New Roman" w:cs="Times New Roman"/>
          <w:szCs w:val="24"/>
        </w:rPr>
        <w:t>ι στο Βήμα ο κ. Ουρσουζίδης, που έχει να κάνει με τη συμπλήρωση…</w:t>
      </w:r>
    </w:p>
    <w:p w14:paraId="678A41C1" w14:textId="77777777" w:rsidR="0099759A" w:rsidRDefault="00FE124F">
      <w:pPr>
        <w:spacing w:line="600" w:lineRule="auto"/>
        <w:ind w:firstLine="720"/>
        <w:contextualSpacing/>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Αυτή είναι υπουργική ή βουλευτική;</w:t>
      </w:r>
    </w:p>
    <w:p w14:paraId="678A41C2" w14:textId="77777777" w:rsidR="0099759A" w:rsidRDefault="00FE124F">
      <w:pPr>
        <w:spacing w:line="600" w:lineRule="auto"/>
        <w:ind w:firstLine="720"/>
        <w:contextualSpacing/>
        <w:jc w:val="both"/>
        <w:rPr>
          <w:rFonts w:eastAsia="Times New Roman" w:cs="Times New Roman"/>
          <w:szCs w:val="24"/>
        </w:rPr>
      </w:pPr>
      <w:r w:rsidRPr="00D879D5">
        <w:rPr>
          <w:rFonts w:eastAsia="Times New Roman" w:cs="Times New Roman"/>
          <w:b/>
          <w:szCs w:val="24"/>
        </w:rPr>
        <w:t>ΧΡΗΣΤΟΣ ΣΠΙΡΤΖΗΣ (Υπουργός Υποδομών και Μεταφορών):</w:t>
      </w:r>
      <w:r w:rsidRPr="00D879D5">
        <w:rPr>
          <w:rFonts w:eastAsia="Times New Roman" w:cs="Times New Roman"/>
          <w:szCs w:val="24"/>
        </w:rPr>
        <w:t xml:space="preserve"> </w:t>
      </w:r>
      <w:r>
        <w:rPr>
          <w:rFonts w:eastAsia="Times New Roman" w:cs="Times New Roman"/>
          <w:szCs w:val="24"/>
        </w:rPr>
        <w:t>Υπουργική.</w:t>
      </w:r>
    </w:p>
    <w:p w14:paraId="678A41C3" w14:textId="77777777" w:rsidR="0099759A" w:rsidRDefault="00FE124F">
      <w:pPr>
        <w:spacing w:line="600" w:lineRule="auto"/>
        <w:ind w:firstLine="720"/>
        <w:contextualSpacing/>
        <w:jc w:val="both"/>
        <w:rPr>
          <w:rFonts w:eastAsia="Times New Roman" w:cs="Times New Roman"/>
          <w:szCs w:val="24"/>
        </w:rPr>
      </w:pPr>
      <w:r w:rsidRPr="0072374F">
        <w:rPr>
          <w:rFonts w:eastAsia="Times New Roman" w:cs="Times New Roman"/>
          <w:b/>
          <w:szCs w:val="24"/>
        </w:rPr>
        <w:lastRenderedPageBreak/>
        <w:t>ΠΡΟΕΔΡΕΥΩΝ (Νικήτας Κακλαμάνης):</w:t>
      </w:r>
      <w:r w:rsidRPr="0072374F">
        <w:rPr>
          <w:rFonts w:eastAsia="Times New Roman" w:cs="Times New Roman"/>
          <w:szCs w:val="24"/>
        </w:rPr>
        <w:t xml:space="preserve"> </w:t>
      </w:r>
      <w:r>
        <w:rPr>
          <w:rFonts w:eastAsia="Times New Roman" w:cs="Times New Roman"/>
          <w:szCs w:val="24"/>
        </w:rPr>
        <w:t>Από ποιον; Δική σας;</w:t>
      </w:r>
    </w:p>
    <w:p w14:paraId="678A41C4" w14:textId="77777777" w:rsidR="0099759A" w:rsidRDefault="00FE124F">
      <w:pPr>
        <w:spacing w:line="600" w:lineRule="auto"/>
        <w:ind w:firstLine="720"/>
        <w:contextualSpacing/>
        <w:jc w:val="both"/>
        <w:rPr>
          <w:rFonts w:eastAsia="Times New Roman" w:cs="Times New Roman"/>
          <w:szCs w:val="24"/>
        </w:rPr>
      </w:pPr>
      <w:r w:rsidRPr="00D879D5">
        <w:rPr>
          <w:rFonts w:eastAsia="Times New Roman" w:cs="Times New Roman"/>
          <w:b/>
          <w:szCs w:val="24"/>
        </w:rPr>
        <w:t>ΧΡΗΣΤΟ</w:t>
      </w:r>
      <w:r w:rsidRPr="00D879D5">
        <w:rPr>
          <w:rFonts w:eastAsia="Times New Roman" w:cs="Times New Roman"/>
          <w:b/>
          <w:szCs w:val="24"/>
        </w:rPr>
        <w:t>Σ ΣΠΙΡΤΖΗΣ (Υπουργός Υποδομών και Μεταφορών):</w:t>
      </w:r>
      <w:r w:rsidRPr="00D879D5">
        <w:rPr>
          <w:rFonts w:eastAsia="Times New Roman" w:cs="Times New Roman"/>
          <w:szCs w:val="24"/>
        </w:rPr>
        <w:t xml:space="preserve"> </w:t>
      </w:r>
      <w:r>
        <w:rPr>
          <w:rFonts w:eastAsia="Times New Roman" w:cs="Times New Roman"/>
          <w:szCs w:val="24"/>
        </w:rPr>
        <w:t>Συγγνώμη, είναι βουλευτική. Είναι του κ. Βαρδάκη.</w:t>
      </w:r>
      <w:r w:rsidRPr="00D42060">
        <w:rPr>
          <w:rFonts w:eastAsia="Times New Roman" w:cs="Times New Roman"/>
          <w:szCs w:val="24"/>
        </w:rPr>
        <w:t xml:space="preserve"> </w:t>
      </w:r>
      <w:r>
        <w:rPr>
          <w:rFonts w:eastAsia="Times New Roman" w:cs="Times New Roman"/>
          <w:szCs w:val="24"/>
        </w:rPr>
        <w:t>Τις καταθέτω για τα Πρακτικά.</w:t>
      </w:r>
    </w:p>
    <w:p w14:paraId="678A41C5"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κ. Χρήστος Σπίρτζης</w:t>
      </w:r>
      <w:r>
        <w:rPr>
          <w:rFonts w:eastAsia="Times New Roman" w:cs="Times New Roman"/>
          <w:szCs w:val="24"/>
        </w:rPr>
        <w:t xml:space="preserve"> καταθέτει για τα Πρακτικά τις προαναφερθείσες νομοτεχνικές βελτιώσεις, οι οποίες έχουν ως εξής:</w:t>
      </w:r>
    </w:p>
    <w:p w14:paraId="678A41C6" w14:textId="77777777" w:rsidR="0099759A" w:rsidRDefault="00FE124F">
      <w:pPr>
        <w:spacing w:line="600" w:lineRule="auto"/>
        <w:ind w:firstLine="720"/>
        <w:contextualSpacing/>
        <w:jc w:val="center"/>
        <w:rPr>
          <w:rFonts w:eastAsia="Times New Roman" w:cs="Times New Roman"/>
          <w:szCs w:val="24"/>
        </w:rPr>
      </w:pPr>
      <w:r>
        <w:rPr>
          <w:rFonts w:eastAsia="Times New Roman" w:cs="Times New Roman"/>
          <w:color w:val="FF0000"/>
          <w:szCs w:val="24"/>
        </w:rPr>
        <w:t>(ΑΛΛΑΓΗ ΣΕΛΙΔΑΣ)</w:t>
      </w:r>
    </w:p>
    <w:p w14:paraId="678A41C7" w14:textId="77777777" w:rsidR="0099759A" w:rsidRDefault="00FE124F">
      <w:pPr>
        <w:spacing w:line="600" w:lineRule="auto"/>
        <w:ind w:firstLine="720"/>
        <w:contextualSpacing/>
        <w:jc w:val="center"/>
        <w:rPr>
          <w:rFonts w:eastAsia="Times New Roman" w:cs="Times New Roman"/>
          <w:szCs w:val="24"/>
        </w:rPr>
      </w:pPr>
      <w:r>
        <w:rPr>
          <w:rFonts w:eastAsia="Times New Roman" w:cs="Times New Roman"/>
          <w:szCs w:val="24"/>
        </w:rPr>
        <w:t>(Να μπουν οι σελ. 212-216)</w:t>
      </w:r>
    </w:p>
    <w:p w14:paraId="678A41C8" w14:textId="77777777" w:rsidR="0099759A" w:rsidRDefault="00FE124F">
      <w:pPr>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t>(ΑΛΛΑΓΗ ΣΕΛΙΔΑΣ)</w:t>
      </w:r>
    </w:p>
    <w:p w14:paraId="678A41C9" w14:textId="77777777" w:rsidR="0099759A" w:rsidRDefault="00FE124F">
      <w:pPr>
        <w:spacing w:after="0" w:line="600" w:lineRule="auto"/>
        <w:ind w:firstLine="680"/>
        <w:contextualSpacing/>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Κύριε Υπουργέ, να πω και του συναδέλφου μου, του κ. Καραγιαννίδη, να καταθέσ</w:t>
      </w:r>
      <w:r>
        <w:rPr>
          <w:rFonts w:eastAsia="Times New Roman" w:cs="Times New Roman"/>
          <w:szCs w:val="24"/>
        </w:rPr>
        <w:t>ει μια τροπολογία για την επισκευή του δρόμου;</w:t>
      </w:r>
    </w:p>
    <w:p w14:paraId="678A41CA" w14:textId="77777777" w:rsidR="0099759A" w:rsidRDefault="00FE124F">
      <w:pPr>
        <w:spacing w:line="600" w:lineRule="auto"/>
        <w:ind w:firstLine="720"/>
        <w:contextualSpacing/>
        <w:jc w:val="both"/>
        <w:rPr>
          <w:rFonts w:eastAsia="Times New Roman" w:cs="Times New Roman"/>
          <w:szCs w:val="24"/>
        </w:rPr>
      </w:pPr>
      <w:r w:rsidRPr="00D879D5">
        <w:rPr>
          <w:rFonts w:eastAsia="Times New Roman" w:cs="Times New Roman"/>
          <w:b/>
          <w:szCs w:val="24"/>
        </w:rPr>
        <w:t>ΧΡΗΣΤΟΣ ΣΠΙΡΤΖΗΣ (Υπουργός Υποδομών και Μεταφορών):</w:t>
      </w:r>
      <w:r w:rsidRPr="00D879D5">
        <w:rPr>
          <w:rFonts w:eastAsia="Times New Roman" w:cs="Times New Roman"/>
          <w:szCs w:val="24"/>
        </w:rPr>
        <w:t xml:space="preserve"> </w:t>
      </w:r>
      <w:r>
        <w:rPr>
          <w:rFonts w:eastAsia="Times New Roman" w:cs="Times New Roman"/>
          <w:szCs w:val="24"/>
        </w:rPr>
        <w:t>Θέλετε να πούμε και για τον δρόμο; Να σας δώσω μια απάντηση, αν επιτρέπει το Προεδρείο;</w:t>
      </w:r>
    </w:p>
    <w:p w14:paraId="678A41CB"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Έλεγα μήπως χρειάζεται να πω στον συνάδελφο μου. Δεν είναι κακό.</w:t>
      </w:r>
    </w:p>
    <w:p w14:paraId="678A41CC" w14:textId="77777777" w:rsidR="0099759A" w:rsidRDefault="00FE124F">
      <w:pPr>
        <w:spacing w:line="600" w:lineRule="auto"/>
        <w:ind w:firstLine="720"/>
        <w:contextualSpacing/>
        <w:jc w:val="both"/>
        <w:rPr>
          <w:rFonts w:eastAsia="Times New Roman" w:cs="Times New Roman"/>
          <w:szCs w:val="24"/>
        </w:rPr>
      </w:pPr>
      <w:r w:rsidRPr="0072374F">
        <w:rPr>
          <w:rFonts w:eastAsia="Times New Roman" w:cs="Times New Roman"/>
          <w:b/>
          <w:szCs w:val="24"/>
        </w:rPr>
        <w:lastRenderedPageBreak/>
        <w:t>ΠΡΟΕΔΡΕΥΩΝ (Νικήτας Κακλαμάνης):</w:t>
      </w:r>
      <w:r w:rsidRPr="0072374F">
        <w:rPr>
          <w:rFonts w:eastAsia="Times New Roman" w:cs="Times New Roman"/>
          <w:szCs w:val="24"/>
        </w:rPr>
        <w:t xml:space="preserve"> </w:t>
      </w:r>
      <w:r>
        <w:rPr>
          <w:rFonts w:eastAsia="Times New Roman" w:cs="Times New Roman"/>
          <w:szCs w:val="24"/>
        </w:rPr>
        <w:t>Άλλο λέει ο κ. Κυριαζίδης. Ο κ. Κυριαζίδης λέει αν μπορεί στην ίδια τροπολογία να ενσωματωθεί και αυτό. Ο Υπουργός λέει να σας δώσει μια απάντηση. Η απάντηση</w:t>
      </w:r>
      <w:r>
        <w:rPr>
          <w:rFonts w:eastAsia="Times New Roman" w:cs="Times New Roman"/>
          <w:szCs w:val="24"/>
        </w:rPr>
        <w:t xml:space="preserve"> μπορεί να δοθεί στην ομιλία του.</w:t>
      </w:r>
    </w:p>
    <w:p w14:paraId="678A41CD"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Εσείς ζητάτε άλλο, όμως. Να μπει και να…</w:t>
      </w:r>
    </w:p>
    <w:p w14:paraId="678A41CE"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Ο κ. Ουρσουζίδης καταθέτει, όμως. Λέω μήπως είναι δυνατόν…</w:t>
      </w:r>
    </w:p>
    <w:p w14:paraId="678A41CF" w14:textId="77777777" w:rsidR="0099759A" w:rsidRDefault="00FE124F">
      <w:pPr>
        <w:spacing w:line="600" w:lineRule="auto"/>
        <w:ind w:firstLine="720"/>
        <w:contextualSpacing/>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sidRPr="00511F33">
        <w:rPr>
          <w:rFonts w:eastAsia="Times New Roman" w:cs="Times New Roman"/>
          <w:szCs w:val="24"/>
        </w:rPr>
        <w:t>Κ</w:t>
      </w:r>
      <w:r>
        <w:rPr>
          <w:rFonts w:eastAsia="Times New Roman" w:cs="Times New Roman"/>
          <w:szCs w:val="24"/>
        </w:rPr>
        <w:t>ατάλαβα. Να ψηφιστεί σήμερα.</w:t>
      </w:r>
    </w:p>
    <w:p w14:paraId="678A41D0"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Ευχαριστώ.</w:t>
      </w:r>
    </w:p>
    <w:p w14:paraId="678A41D1" w14:textId="77777777" w:rsidR="0099759A" w:rsidRDefault="00FE124F">
      <w:pPr>
        <w:spacing w:line="600" w:lineRule="auto"/>
        <w:ind w:firstLine="720"/>
        <w:contextualSpacing/>
        <w:jc w:val="both"/>
        <w:rPr>
          <w:rFonts w:eastAsia="Times New Roman" w:cs="Times New Roman"/>
          <w:szCs w:val="24"/>
        </w:rPr>
      </w:pPr>
      <w:r w:rsidRPr="0072374F">
        <w:rPr>
          <w:rFonts w:eastAsia="Times New Roman" w:cs="Times New Roman"/>
          <w:b/>
          <w:szCs w:val="24"/>
        </w:rPr>
        <w:t>ΠΡΟΕ</w:t>
      </w:r>
      <w:r w:rsidRPr="0072374F">
        <w:rPr>
          <w:rFonts w:eastAsia="Times New Roman" w:cs="Times New Roman"/>
          <w:b/>
          <w:szCs w:val="24"/>
        </w:rPr>
        <w:t>ΔΡΕΥΩΝ (Νικήτας Κακλαμάνης):</w:t>
      </w:r>
      <w:r w:rsidRPr="0072374F">
        <w:rPr>
          <w:rFonts w:eastAsia="Times New Roman" w:cs="Times New Roman"/>
          <w:szCs w:val="24"/>
        </w:rPr>
        <w:t xml:space="preserve"> </w:t>
      </w:r>
      <w:r>
        <w:rPr>
          <w:rFonts w:eastAsia="Times New Roman" w:cs="Times New Roman"/>
          <w:szCs w:val="24"/>
        </w:rPr>
        <w:t>Εγώ το κατάλαβα.</w:t>
      </w:r>
    </w:p>
    <w:p w14:paraId="678A41D2" w14:textId="77777777" w:rsidR="0099759A" w:rsidRDefault="00FE124F">
      <w:pPr>
        <w:spacing w:line="600" w:lineRule="auto"/>
        <w:ind w:firstLine="720"/>
        <w:contextualSpacing/>
        <w:jc w:val="both"/>
        <w:rPr>
          <w:rFonts w:eastAsia="Times New Roman" w:cs="Times New Roman"/>
          <w:szCs w:val="24"/>
        </w:rPr>
      </w:pPr>
      <w:r w:rsidRPr="00D879D5">
        <w:rPr>
          <w:rFonts w:eastAsia="Times New Roman" w:cs="Times New Roman"/>
          <w:b/>
          <w:szCs w:val="24"/>
        </w:rPr>
        <w:t>ΧΡΗΣΤΟΣ ΣΠΙΡΤΖΗΣ (Υπουργός Υποδομών και Μεταφορών):</w:t>
      </w:r>
      <w:r w:rsidRPr="00D879D5">
        <w:rPr>
          <w:rFonts w:eastAsia="Times New Roman" w:cs="Times New Roman"/>
          <w:szCs w:val="24"/>
        </w:rPr>
        <w:t xml:space="preserve"> </w:t>
      </w:r>
      <w:r>
        <w:rPr>
          <w:rFonts w:eastAsia="Times New Roman" w:cs="Times New Roman"/>
          <w:szCs w:val="24"/>
        </w:rPr>
        <w:t>Τι να ψηφιστεί σήμερα; Ότι θα κατασκευαστεί ο δρόμος;</w:t>
      </w:r>
    </w:p>
    <w:p w14:paraId="678A41D3"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Βεβαίως, επισκευή ζητούμε, κύριε Υπουργέ. Από τον κρατικό προϋπολογισμό παίρνετε χ</w:t>
      </w:r>
      <w:r>
        <w:rPr>
          <w:rFonts w:eastAsia="Times New Roman" w:cs="Times New Roman"/>
          <w:szCs w:val="24"/>
        </w:rPr>
        <w:t>ρήματα. Γιατί δεν λαμβάνετε και εδώ να δώσετε για επισκευή;</w:t>
      </w:r>
    </w:p>
    <w:p w14:paraId="678A41D4" w14:textId="77777777" w:rsidR="0099759A" w:rsidRDefault="00FE124F">
      <w:pPr>
        <w:spacing w:line="600" w:lineRule="auto"/>
        <w:ind w:firstLine="720"/>
        <w:contextualSpacing/>
        <w:jc w:val="both"/>
        <w:rPr>
          <w:rFonts w:eastAsia="Times New Roman" w:cs="Times New Roman"/>
          <w:szCs w:val="24"/>
        </w:rPr>
      </w:pPr>
      <w:r w:rsidRPr="0072374F">
        <w:rPr>
          <w:rFonts w:eastAsia="Times New Roman" w:cs="Times New Roman"/>
          <w:b/>
          <w:szCs w:val="24"/>
        </w:rPr>
        <w:lastRenderedPageBreak/>
        <w:t>ΠΡΟΕΔΡΕΥΩΝ (Νικήτας Κακλαμάνης):</w:t>
      </w:r>
      <w:r w:rsidRPr="0072374F">
        <w:rPr>
          <w:rFonts w:eastAsia="Times New Roman" w:cs="Times New Roman"/>
          <w:szCs w:val="24"/>
        </w:rPr>
        <w:t xml:space="preserve"> </w:t>
      </w:r>
      <w:r>
        <w:rPr>
          <w:rFonts w:eastAsia="Times New Roman" w:cs="Times New Roman"/>
          <w:szCs w:val="24"/>
        </w:rPr>
        <w:t>Δώστε, όμως, μια απάντηση, αν μπορείτε και για τον συγκεκριμένο δρόμο, τουλάχιστον χρονικά, πότε μπορεί να γίνει, γιατί καταλαβαίνω ότι τώρα δεν μπορείτε να την εν</w:t>
      </w:r>
      <w:r>
        <w:rPr>
          <w:rFonts w:eastAsia="Times New Roman" w:cs="Times New Roman"/>
          <w:szCs w:val="24"/>
        </w:rPr>
        <w:t>σωματώσετε.</w:t>
      </w:r>
    </w:p>
    <w:p w14:paraId="678A41D5" w14:textId="77777777" w:rsidR="0099759A" w:rsidRDefault="00FE124F">
      <w:pPr>
        <w:spacing w:line="600" w:lineRule="auto"/>
        <w:ind w:firstLine="720"/>
        <w:contextualSpacing/>
        <w:jc w:val="both"/>
        <w:rPr>
          <w:rFonts w:eastAsia="Times New Roman" w:cs="Times New Roman"/>
          <w:szCs w:val="24"/>
        </w:rPr>
      </w:pPr>
      <w:r w:rsidRPr="00D879D5">
        <w:rPr>
          <w:rFonts w:eastAsia="Times New Roman" w:cs="Times New Roman"/>
          <w:b/>
          <w:szCs w:val="24"/>
        </w:rPr>
        <w:t>ΧΡΗΣΤΟΣ ΣΠΙΡΤΖΗΣ (Υπουργός Υποδομών και Μεταφορών):</w:t>
      </w:r>
      <w:r w:rsidRPr="00D879D5">
        <w:rPr>
          <w:rFonts w:eastAsia="Times New Roman" w:cs="Times New Roman"/>
          <w:szCs w:val="24"/>
        </w:rPr>
        <w:t xml:space="preserve"> </w:t>
      </w:r>
      <w:r>
        <w:rPr>
          <w:rFonts w:eastAsia="Times New Roman" w:cs="Times New Roman"/>
          <w:szCs w:val="24"/>
        </w:rPr>
        <w:t xml:space="preserve">Κύριε Πρόεδρε, ο κ. Κυριαζίδης κατά την πάγια τακτική της Νέας Δημοκρατίας αλλοιώνει. Θα πω και στην τοποθέτησή μου τι έχουμε ζήσει όλα αυτά τα χρόνια. Στον σχεδιασμό του Υπουργείου Υποδομών, </w:t>
      </w:r>
      <w:r>
        <w:rPr>
          <w:rFonts w:eastAsia="Times New Roman" w:cs="Times New Roman"/>
          <w:szCs w:val="24"/>
        </w:rPr>
        <w:t>αλλά και της Περιφέρειας Κεντρικής Μακεδονίας, αλλά και Ανατολικής Μακεδονίας και Θράκης δεν υπήρχε δέσμευση για να γίνει ο δρόμος Δράμας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Αμφίπολης ποτέ.</w:t>
      </w:r>
    </w:p>
    <w:p w14:paraId="678A41D6"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Για την επισκευή, κύριε Υπουργέ, θέλω να σας παρακαλέσω.</w:t>
      </w:r>
    </w:p>
    <w:p w14:paraId="678A41D7" w14:textId="77777777" w:rsidR="0099759A" w:rsidRDefault="00FE124F">
      <w:pPr>
        <w:spacing w:line="600" w:lineRule="auto"/>
        <w:ind w:firstLine="720"/>
        <w:contextualSpacing/>
        <w:jc w:val="both"/>
        <w:rPr>
          <w:rFonts w:eastAsia="Times New Roman" w:cs="Times New Roman"/>
          <w:szCs w:val="24"/>
        </w:rPr>
      </w:pPr>
      <w:r w:rsidRPr="00D879D5">
        <w:rPr>
          <w:rFonts w:eastAsia="Times New Roman" w:cs="Times New Roman"/>
          <w:b/>
          <w:szCs w:val="24"/>
        </w:rPr>
        <w:t xml:space="preserve">ΧΡΗΣΤΟΣ ΣΠΙΡΤΖΗΣ </w:t>
      </w:r>
      <w:r w:rsidRPr="00D879D5">
        <w:rPr>
          <w:rFonts w:eastAsia="Times New Roman" w:cs="Times New Roman"/>
          <w:b/>
          <w:szCs w:val="24"/>
        </w:rPr>
        <w:t>(Υπουργός Υποδομών και Μεταφορών):</w:t>
      </w:r>
      <w:r w:rsidRPr="00D879D5">
        <w:rPr>
          <w:rFonts w:eastAsia="Times New Roman" w:cs="Times New Roman"/>
          <w:szCs w:val="24"/>
        </w:rPr>
        <w:t xml:space="preserve"> </w:t>
      </w:r>
      <w:r>
        <w:rPr>
          <w:rFonts w:eastAsia="Times New Roman" w:cs="Times New Roman"/>
          <w:szCs w:val="24"/>
        </w:rPr>
        <w:t>Θα με αφήσετε να απαντήσω; Δεν θέλετε να τα ακούτε; Στον σχεδιασμό τους είχαν τον δρόμο Δράμα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Καβάλα, ο οποίος είχε πολλά περιβαλλοντικά προβλήματα…</w:t>
      </w:r>
    </w:p>
    <w:p w14:paraId="678A41D8" w14:textId="77777777" w:rsidR="0099759A" w:rsidRDefault="00FE124F">
      <w:pPr>
        <w:spacing w:line="600" w:lineRule="auto"/>
        <w:ind w:firstLine="720"/>
        <w:contextualSpacing/>
        <w:jc w:val="both"/>
        <w:rPr>
          <w:rFonts w:eastAsia="Times New Roman" w:cs="Times New Roman"/>
          <w:szCs w:val="24"/>
        </w:rPr>
      </w:pPr>
      <w:r w:rsidRPr="0072374F">
        <w:rPr>
          <w:rFonts w:eastAsia="Times New Roman" w:cs="Times New Roman"/>
          <w:b/>
          <w:szCs w:val="24"/>
        </w:rPr>
        <w:lastRenderedPageBreak/>
        <w:t>ΠΡΟΕΔΡΕΥΩΝ (Νικήτας Κακλαμάνης):</w:t>
      </w:r>
      <w:r w:rsidRPr="0072374F">
        <w:rPr>
          <w:rFonts w:eastAsia="Times New Roman" w:cs="Times New Roman"/>
          <w:szCs w:val="24"/>
        </w:rPr>
        <w:t xml:space="preserve"> </w:t>
      </w:r>
      <w:r>
        <w:rPr>
          <w:rFonts w:eastAsia="Times New Roman" w:cs="Times New Roman"/>
          <w:szCs w:val="24"/>
        </w:rPr>
        <w:t>Τώρα δεν θα το πάμε σαν επίκαιρη επερ</w:t>
      </w:r>
      <w:r>
        <w:rPr>
          <w:rFonts w:eastAsia="Times New Roman" w:cs="Times New Roman"/>
          <w:szCs w:val="24"/>
        </w:rPr>
        <w:t>ώτηση. Για το συγκεκριμένο ερώτημα έχετε να πείτε κάτι στον κ. Κυριαζίδη;</w:t>
      </w:r>
    </w:p>
    <w:p w14:paraId="678A41D9" w14:textId="77777777" w:rsidR="0099759A" w:rsidRDefault="00FE124F">
      <w:pPr>
        <w:spacing w:line="600" w:lineRule="auto"/>
        <w:ind w:firstLine="720"/>
        <w:contextualSpacing/>
        <w:jc w:val="both"/>
        <w:rPr>
          <w:rFonts w:eastAsia="Times New Roman" w:cs="Times New Roman"/>
          <w:szCs w:val="24"/>
        </w:rPr>
      </w:pPr>
      <w:r w:rsidRPr="00D879D5">
        <w:rPr>
          <w:rFonts w:eastAsia="Times New Roman" w:cs="Times New Roman"/>
          <w:b/>
          <w:szCs w:val="24"/>
        </w:rPr>
        <w:t>ΧΡΗΣΤΟΣ ΣΠΙΡΤΖΗΣ (Υπουργός Υποδομών και Μεταφορών):</w:t>
      </w:r>
      <w:r w:rsidRPr="00D879D5">
        <w:rPr>
          <w:rFonts w:eastAsia="Times New Roman" w:cs="Times New Roman"/>
          <w:szCs w:val="24"/>
        </w:rPr>
        <w:t xml:space="preserve"> </w:t>
      </w:r>
      <w:r>
        <w:rPr>
          <w:rFonts w:eastAsia="Times New Roman" w:cs="Times New Roman"/>
          <w:szCs w:val="24"/>
        </w:rPr>
        <w:t>Βεβαίως, βεβαίως.</w:t>
      </w:r>
    </w:p>
    <w:p w14:paraId="678A41DA" w14:textId="77777777" w:rsidR="0099759A" w:rsidRDefault="00FE124F">
      <w:pPr>
        <w:spacing w:line="600" w:lineRule="auto"/>
        <w:ind w:firstLine="720"/>
        <w:contextualSpacing/>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 xml:space="preserve">Πείτε του το σας παρακαλώ, γιατί δεν βάζω χρόνο, αλλά μιλάτε δέκα λεπτά. Να μη </w:t>
      </w:r>
      <w:r>
        <w:rPr>
          <w:rFonts w:eastAsia="Times New Roman" w:cs="Times New Roman"/>
          <w:szCs w:val="24"/>
        </w:rPr>
        <w:t>μας πιάσει η νύχτα!</w:t>
      </w:r>
    </w:p>
    <w:p w14:paraId="678A41DB" w14:textId="77777777" w:rsidR="0099759A" w:rsidRDefault="00FE124F">
      <w:pPr>
        <w:spacing w:line="600" w:lineRule="auto"/>
        <w:ind w:firstLine="720"/>
        <w:contextualSpacing/>
        <w:jc w:val="both"/>
        <w:rPr>
          <w:rFonts w:eastAsia="Times New Roman" w:cs="Times New Roman"/>
          <w:szCs w:val="24"/>
        </w:rPr>
      </w:pPr>
      <w:r w:rsidRPr="00D879D5">
        <w:rPr>
          <w:rFonts w:eastAsia="Times New Roman" w:cs="Times New Roman"/>
          <w:b/>
          <w:szCs w:val="24"/>
        </w:rPr>
        <w:t>ΧΡΗΣΤΟΣ ΣΠΙΡΤΖΗΣ (Υπουργός Υποδομών και Μεταφορών):</w:t>
      </w:r>
      <w:r w:rsidRPr="00D879D5">
        <w:rPr>
          <w:rFonts w:eastAsia="Times New Roman" w:cs="Times New Roman"/>
          <w:szCs w:val="24"/>
        </w:rPr>
        <w:t xml:space="preserve"> </w:t>
      </w:r>
      <w:r>
        <w:rPr>
          <w:rFonts w:eastAsia="Times New Roman" w:cs="Times New Roman"/>
          <w:szCs w:val="24"/>
        </w:rPr>
        <w:t>Έχετε δίκιο. Για τις άδειες οδήγησης μιλάμε, οπότε καταλαβαίνετε ότι τα έχω όλα στα μυαλό μου για όλη την Ελλάδα.</w:t>
      </w:r>
    </w:p>
    <w:p w14:paraId="678A41DC"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Ο δρόμος, λοιπόν, είναι από εμάς. Εμείς δεσμευτήκαμε και όχι εσείς και</w:t>
      </w:r>
      <w:r>
        <w:rPr>
          <w:rFonts w:eastAsia="Times New Roman" w:cs="Times New Roman"/>
          <w:szCs w:val="24"/>
        </w:rPr>
        <w:t xml:space="preserve"> βάλαμε στον σχεδιασμό τον δρόμο Αμφίπολης. Στην Αμφίπολη βλέπατε τον τάφο του Μεγάλου Αλεξάνδρου, αν θυμάμαι καλά. Έχει ωριμάσει το πρώτο μέρος. Έχουν ανατεθεί στους συμβούλους για να ωριμάσει και το υπόλοιπο έργο και το πρώτο τμήμα του έργου θα δρομολογη</w:t>
      </w:r>
      <w:r>
        <w:rPr>
          <w:rFonts w:eastAsia="Times New Roman" w:cs="Times New Roman"/>
          <w:szCs w:val="24"/>
        </w:rPr>
        <w:t>θεί…</w:t>
      </w:r>
    </w:p>
    <w:p w14:paraId="678A41DD"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ΔΗΜΗΤΡΙΟΣ ΚΥΡΙΑΖΙΔΗΣ: </w:t>
      </w:r>
      <w:r>
        <w:rPr>
          <w:rFonts w:eastAsia="Times New Roman" w:cs="Times New Roman"/>
          <w:szCs w:val="24"/>
        </w:rPr>
        <w:t>Κύριε Υπουργέ, μιλώ για επισκευή. Μιλώ για ένα μικρό ποσό για την επισκευή, για να μη σκοτώνονται άνθρωποι. Με καταλαβαίνετε;</w:t>
      </w:r>
    </w:p>
    <w:p w14:paraId="678A41DE"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Θα δημοπρατηθεί ως νέο έργο. </w:t>
      </w:r>
    </w:p>
    <w:p w14:paraId="678A41DF"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Εμείς κύριε Κυριαζίδη</w:t>
      </w:r>
      <w:r>
        <w:rPr>
          <w:rFonts w:eastAsia="Times New Roman" w:cs="Times New Roman"/>
          <w:szCs w:val="24"/>
        </w:rPr>
        <w:t>, κάνουμε έργα υποδομών που είναι ολοκληρωμένος ο σχεδιασμός τους…</w:t>
      </w:r>
    </w:p>
    <w:p w14:paraId="678A41E0"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ΠΡΟΕΔΡΕΩΝ (Νικήτας Κακλαμάνης): </w:t>
      </w:r>
      <w:r>
        <w:rPr>
          <w:rFonts w:eastAsia="Times New Roman" w:cs="Times New Roman"/>
          <w:szCs w:val="24"/>
        </w:rPr>
        <w:t>Λοιπόν, ο Υπουργός λέει «</w:t>
      </w:r>
      <w:r>
        <w:rPr>
          <w:rFonts w:eastAsia="Times New Roman" w:cs="Times New Roman"/>
          <w:szCs w:val="24"/>
        </w:rPr>
        <w:t>όχι</w:t>
      </w:r>
      <w:r>
        <w:rPr>
          <w:rFonts w:eastAsia="Times New Roman" w:cs="Times New Roman"/>
          <w:szCs w:val="24"/>
        </w:rPr>
        <w:t>» στην επισκευή. Τόση ώρα για να πούμε μία λέξη, τη λέξη «</w:t>
      </w:r>
      <w:r>
        <w:rPr>
          <w:rFonts w:eastAsia="Times New Roman" w:cs="Times New Roman"/>
          <w:szCs w:val="24"/>
        </w:rPr>
        <w:t>όχι</w:t>
      </w:r>
      <w:r>
        <w:rPr>
          <w:rFonts w:eastAsia="Times New Roman" w:cs="Times New Roman"/>
          <w:szCs w:val="24"/>
        </w:rPr>
        <w:t>».</w:t>
      </w:r>
    </w:p>
    <w:p w14:paraId="678A41E1" w14:textId="77777777" w:rsidR="0099759A" w:rsidRDefault="00FE124F">
      <w:pPr>
        <w:spacing w:line="600" w:lineRule="auto"/>
        <w:ind w:firstLine="720"/>
        <w:contextualSpacing/>
        <w:jc w:val="both"/>
        <w:rPr>
          <w:rFonts w:eastAsia="Times New Roman" w:cs="Times New Roman"/>
          <w:b/>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Μα, είναι της</w:t>
      </w:r>
      <w:r>
        <w:rPr>
          <w:rFonts w:eastAsia="Times New Roman" w:cs="Times New Roman"/>
          <w:szCs w:val="24"/>
        </w:rPr>
        <w:t xml:space="preserve"> </w:t>
      </w:r>
      <w:r>
        <w:rPr>
          <w:rFonts w:eastAsia="Times New Roman" w:cs="Times New Roman"/>
          <w:szCs w:val="24"/>
        </w:rPr>
        <w:t>περιφέρειας</w:t>
      </w:r>
      <w:r>
        <w:rPr>
          <w:rFonts w:eastAsia="Times New Roman" w:cs="Times New Roman"/>
          <w:szCs w:val="24"/>
        </w:rPr>
        <w:t>.</w:t>
      </w:r>
      <w:r w:rsidRPr="001E6DC1">
        <w:rPr>
          <w:rFonts w:eastAsia="Times New Roman" w:cs="Times New Roman"/>
          <w:b/>
          <w:szCs w:val="24"/>
        </w:rPr>
        <w:t xml:space="preserve"> </w:t>
      </w:r>
    </w:p>
    <w:p w14:paraId="678A41E2"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ΠΡΟΕΔΡΕΩΝ (Νικήτας Κακλαμάνης): </w:t>
      </w:r>
      <w:r>
        <w:rPr>
          <w:rFonts w:eastAsia="Times New Roman" w:cs="Times New Roman"/>
          <w:szCs w:val="24"/>
        </w:rPr>
        <w:t xml:space="preserve">Πείτε αυτό, ότι δηλαδή είναι της </w:t>
      </w:r>
      <w:r>
        <w:rPr>
          <w:rFonts w:eastAsia="Times New Roman" w:cs="Times New Roman"/>
          <w:szCs w:val="24"/>
        </w:rPr>
        <w:t xml:space="preserve">περιφέρειας </w:t>
      </w:r>
      <w:r>
        <w:rPr>
          <w:rFonts w:eastAsia="Times New Roman" w:cs="Times New Roman"/>
          <w:szCs w:val="24"/>
        </w:rPr>
        <w:t>και δεν μπορείτε εσείς!</w:t>
      </w:r>
    </w:p>
    <w:p w14:paraId="678A41E3"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Δύο περιφερειών είναι.</w:t>
      </w:r>
    </w:p>
    <w:p w14:paraId="678A41E4"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ΠΡΟΕΔΡΕΩΝ (Νικήτας Κακλαμάνης): </w:t>
      </w:r>
      <w:r>
        <w:rPr>
          <w:rFonts w:eastAsia="Times New Roman" w:cs="Times New Roman"/>
          <w:szCs w:val="24"/>
        </w:rPr>
        <w:t>Ορίστε, κύριε Ουρσουζίδη, έχετε τον λόγο.</w:t>
      </w:r>
    </w:p>
    <w:p w14:paraId="678A41E5"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ΟΥΡΣΟΥΖΙΔΗΣ: </w:t>
      </w:r>
      <w:r>
        <w:rPr>
          <w:rFonts w:eastAsia="Times New Roman" w:cs="Times New Roman"/>
          <w:szCs w:val="24"/>
        </w:rPr>
        <w:t>Ευχαριστώ, κύριε Πρόεδρε.</w:t>
      </w:r>
    </w:p>
    <w:p w14:paraId="678A41E6"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αγαπητοί συνάδελφοι, η αλήθεια είναι ότι με καθυστέρηση ήρθε ένα νομοσχέδιο το οποίο ήταν απαραίτητο και αφορά στη δοκιμασία προσόντων και συμπεριφοράς των υποψηφίων οδηγών. Πρόκειται για ένα ζ</w:t>
      </w:r>
      <w:r>
        <w:rPr>
          <w:rFonts w:eastAsia="Times New Roman" w:cs="Times New Roman"/>
          <w:szCs w:val="24"/>
        </w:rPr>
        <w:t>ήτημα το οποίο νομίζω ότι το έχουμε συζητήσει σε αρκετές συνεδριάσεις</w:t>
      </w:r>
      <w:r w:rsidRPr="007368D2">
        <w:rPr>
          <w:rFonts w:eastAsia="Times New Roman" w:cs="Times New Roman"/>
          <w:szCs w:val="24"/>
        </w:rPr>
        <w:t xml:space="preserve"> </w:t>
      </w:r>
      <w:r>
        <w:rPr>
          <w:rFonts w:eastAsia="Times New Roman" w:cs="Times New Roman"/>
          <w:szCs w:val="24"/>
        </w:rPr>
        <w:t xml:space="preserve">στην Επιτροπή Οδικής Ασφάλειας. </w:t>
      </w:r>
    </w:p>
    <w:p w14:paraId="678A41E7"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ανάγκη αλλαγής του τρόπου παρακολούθησης των υποψηφίων οδηγών σε ό,τι αφορά τη διαδικασία; Νομίζω ότι όλοι οι φορείς που ήρθαν στην </w:t>
      </w:r>
      <w:r>
        <w:rPr>
          <w:rFonts w:eastAsia="Times New Roman" w:cs="Times New Roman"/>
          <w:szCs w:val="24"/>
        </w:rPr>
        <w:t xml:space="preserve">επιτροπή </w:t>
      </w:r>
      <w:r>
        <w:rPr>
          <w:rFonts w:eastAsia="Times New Roman" w:cs="Times New Roman"/>
          <w:szCs w:val="24"/>
        </w:rPr>
        <w:t>μας,</w:t>
      </w:r>
      <w:r>
        <w:rPr>
          <w:rFonts w:eastAsia="Times New Roman" w:cs="Times New Roman"/>
          <w:szCs w:val="24"/>
        </w:rPr>
        <w:t xml:space="preserve"> συμφωνούν ότι υπάρχει θέμα και ευθέως μίλησαν για διαφθορά.</w:t>
      </w:r>
    </w:p>
    <w:p w14:paraId="678A41E8"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Κατά συνέπεια, όλοι συμφωνούμε στο ότι κάτι κακό συνέβαινε στο παρελθόν και ότι υπάρχει αναγκαιότητα αυτό να αλλάξει. Τώρα, αν το υπό ψήφιση νομοσχέδιο το πετυχαίνει στο 100% ή όχι, αυτό είναι έν</w:t>
      </w:r>
      <w:r>
        <w:rPr>
          <w:rFonts w:eastAsia="Times New Roman" w:cs="Times New Roman"/>
          <w:szCs w:val="24"/>
        </w:rPr>
        <w:t xml:space="preserve">α άλλο ζήτημα. Νομίζω, όμως, ότι κινείται στη σωστή κατεύθυνση και εάν φέρει αποτέλεσμα ή όχι, αυτό δεν αφορά μόνο το Υπουργείο ή τους ανθρώπους που έσκυψαν πάνω στο πρόβλημα για να μετουσιώσουν σε πράξη τις δικές μας προτάσεις μέσα από την </w:t>
      </w:r>
      <w:r>
        <w:rPr>
          <w:rFonts w:eastAsia="Times New Roman" w:cs="Times New Roman"/>
          <w:szCs w:val="24"/>
        </w:rPr>
        <w:t>επιτροπή</w:t>
      </w:r>
      <w:r>
        <w:rPr>
          <w:rFonts w:eastAsia="Times New Roman" w:cs="Times New Roman"/>
          <w:szCs w:val="24"/>
        </w:rPr>
        <w:t xml:space="preserve">, αλλά </w:t>
      </w:r>
      <w:r>
        <w:rPr>
          <w:rFonts w:eastAsia="Times New Roman" w:cs="Times New Roman"/>
          <w:szCs w:val="24"/>
        </w:rPr>
        <w:t xml:space="preserve">αφορά προφανώς </w:t>
      </w:r>
      <w:r>
        <w:rPr>
          <w:rFonts w:eastAsia="Times New Roman" w:cs="Times New Roman"/>
          <w:szCs w:val="24"/>
        </w:rPr>
        <w:lastRenderedPageBreak/>
        <w:t>και στους ανθρώπους οι οποίοι με τον έναν ή τον άλλο τρόπο εμπλέκονται στο πρόβλημα.</w:t>
      </w:r>
    </w:p>
    <w:p w14:paraId="678A41E9"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Πρέπει, δηλαδή, να κατανοήσουμε ότι δεν μπορεί ένας νέος άνθρωπος στην ηλικία των δεκαοκτώ ετών να έρχεται σε επαφή με τη διαφθορά με τέτοιο προκλητικό τρόπ</w:t>
      </w:r>
      <w:r>
        <w:rPr>
          <w:rFonts w:eastAsia="Times New Roman" w:cs="Times New Roman"/>
          <w:szCs w:val="24"/>
        </w:rPr>
        <w:t>ο, θα έλεγα. Δηλαδή, είναι σαν να του δίνει η πολιτεία ένα έγγραφο, ένα πιστοποιητικό, το οποίο πιστοποιεί τη γνώση ότι μπορεί να οδηγήσει, δημιουργεί την ψευδαίσθηση στον ίδιο ότι είναι ικανός, βγαίνει στους δρόμους, σκοτώνει ή σκοτώνεται ο ίδιος. Αυτό, δ</w:t>
      </w:r>
      <w:r>
        <w:rPr>
          <w:rFonts w:eastAsia="Times New Roman" w:cs="Times New Roman"/>
          <w:szCs w:val="24"/>
        </w:rPr>
        <w:t xml:space="preserve">υστυχώς, ήταν ένα ζήτημα το οποίο το λέω χοντρικά, αλλά είχε προκύψει στην </w:t>
      </w:r>
      <w:r>
        <w:rPr>
          <w:rFonts w:eastAsia="Times New Roman" w:cs="Times New Roman"/>
          <w:szCs w:val="24"/>
        </w:rPr>
        <w:t>επιτροπή</w:t>
      </w:r>
      <w:r>
        <w:rPr>
          <w:rFonts w:eastAsia="Times New Roman" w:cs="Times New Roman"/>
          <w:szCs w:val="24"/>
        </w:rPr>
        <w:t>. Κατά συνέπεια, σωστά παίρνει πρωτοβουλία το Υπουργείο και επιχειρεί να αλλάξει αυτήν την κατάσταση.</w:t>
      </w:r>
    </w:p>
    <w:p w14:paraId="678A41EA"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Σε ό,τι αφορά τους υπερήλικες που είναι πάνω από εβδομήντα τεσσάρων ετώ</w:t>
      </w:r>
      <w:r>
        <w:rPr>
          <w:rFonts w:eastAsia="Times New Roman" w:cs="Times New Roman"/>
          <w:szCs w:val="24"/>
        </w:rPr>
        <w:t>ν, στο άρθρο 11 προβλέπεται ότι αυτοί θα καλούνται να πιστοποιήσουν την ικανότητά τους μέσα σε ειδικά διαμορφωμένους χώρους, έτσι ώστε να μην κινδυνεύουν οι ίδιοι ούτε να αποτελούν κίνδυνο βγαίνοντας στους δρόμους και κυρίως στους ανθρώπους οι οποίοι θα το</w:t>
      </w:r>
      <w:r>
        <w:rPr>
          <w:rFonts w:eastAsia="Times New Roman" w:cs="Times New Roman"/>
          <w:szCs w:val="24"/>
        </w:rPr>
        <w:t xml:space="preserve">υς συνοδεύουν για να τους εποπτεύουν, δηλαδή τους εξεταστές. </w:t>
      </w:r>
    </w:p>
    <w:p w14:paraId="678A41EB"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λοιπόν, ένα θέμα το οποίο τέθηκε στην </w:t>
      </w:r>
      <w:r>
        <w:rPr>
          <w:rFonts w:eastAsia="Times New Roman" w:cs="Times New Roman"/>
          <w:szCs w:val="24"/>
        </w:rPr>
        <w:t>επιτροπή</w:t>
      </w:r>
      <w:r>
        <w:rPr>
          <w:rFonts w:eastAsia="Times New Roman" w:cs="Times New Roman"/>
          <w:szCs w:val="24"/>
        </w:rPr>
        <w:t>, λύθηκε μ’ αυτόν τον τρόπο. Νομίζω ότι πρέπει και οι περιφέρειες και η πολιτεία να βοηθήσουν να διαμορφωθούν αυτοί οι χώροι, διαφορετικά όντως</w:t>
      </w:r>
      <w:r>
        <w:rPr>
          <w:rFonts w:eastAsia="Times New Roman" w:cs="Times New Roman"/>
          <w:szCs w:val="24"/>
        </w:rPr>
        <w:t xml:space="preserve"> υπάρχει πρόβλημα.</w:t>
      </w:r>
    </w:p>
    <w:p w14:paraId="678A41EC"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22 γίνεται λόγος για τα </w:t>
      </w:r>
      <w:r>
        <w:rPr>
          <w:rFonts w:eastAsia="Times New Roman" w:cs="Times New Roman"/>
          <w:szCs w:val="24"/>
        </w:rPr>
        <w:t>σχέδια βιώσιμης αστικής κινητικότητας</w:t>
      </w:r>
      <w:r>
        <w:rPr>
          <w:rFonts w:eastAsia="Times New Roman" w:cs="Times New Roman"/>
          <w:szCs w:val="24"/>
        </w:rPr>
        <w:t>, τα οποία είναι απολύτως απαραίτητα, θα έλεγα. Όποιοι δήμαρχοι πήραν πρωτοβουλίες, βελτίωσαν πάρα πολύ την κατάσταση στις πόλεις τους, προστατεύοντας τους πολίτες απ</w:t>
      </w:r>
      <w:r>
        <w:rPr>
          <w:rFonts w:eastAsia="Times New Roman" w:cs="Times New Roman"/>
          <w:szCs w:val="24"/>
        </w:rPr>
        <w:t>ό ατυχήματα και αναδεικνύοντας ότι η γνώση αυτή η οποία μεταλαμπαδεύεται από τα πολυτεχνεία της χώρας, βρίσκει την απόλυτη, θα έλεγα, εφαρμογή στους ανθρώπους οι οποίοι έχουν ανοιχτά αυτιά και μυαλό και κατανοούν το πρόβλημα.</w:t>
      </w:r>
    </w:p>
    <w:p w14:paraId="678A41ED"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Πριν από δύο μέρες ήμουν στη Λ</w:t>
      </w:r>
      <w:r>
        <w:rPr>
          <w:rFonts w:eastAsia="Times New Roman" w:cs="Times New Roman"/>
          <w:szCs w:val="24"/>
        </w:rPr>
        <w:t>άρισα σε μία εκδήλωση της Πανελλήνιας Ένωσης Γενικών Γραμματέων Τοπικής Αυτοδιοίκησης, οι οποίοι -και τους συγχαίρω από αυτό το Βήμα- πήραν την πρωτοβουλία να ενημερώσουν και να ενημερωθούν από τους ειδικούς, προκειμένου να πάρουν πρωτοβουλίες. Χαρακτηριστ</w:t>
      </w:r>
      <w:r>
        <w:rPr>
          <w:rFonts w:eastAsia="Times New Roman" w:cs="Times New Roman"/>
          <w:szCs w:val="24"/>
        </w:rPr>
        <w:t xml:space="preserve">ικά παραδείγματα στη χώρα μας πλέον υπάρχουν. Νομίζω ότι η περίπτωση του Ρεθύμνου είναι η πιο αντιπροσωπευτική </w:t>
      </w:r>
      <w:r>
        <w:rPr>
          <w:rFonts w:eastAsia="Times New Roman" w:cs="Times New Roman"/>
          <w:szCs w:val="24"/>
        </w:rPr>
        <w:lastRenderedPageBreak/>
        <w:t xml:space="preserve">της βελτίωσης των συνθηκών οδήγησης των πολιτών, όταν λαμβάνονται μέτρα κάτω από μία συγκεκριμένη στόχευση και μελέτη. Ένα άλλο παράδειγμα είναι </w:t>
      </w:r>
      <w:r>
        <w:rPr>
          <w:rFonts w:eastAsia="Times New Roman" w:cs="Times New Roman"/>
          <w:szCs w:val="24"/>
        </w:rPr>
        <w:t>η Κοζάνη στην περιοχή τη δική μας, όπως και η ίδια η πόλη της Λάρισας.</w:t>
      </w:r>
    </w:p>
    <w:p w14:paraId="678A41EE"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Ένα άλλο ζήτημα ήταν οι νέοι οδηγοί από τα δεκαεπτά, όταν θα επιχειρούν να αποκτήσουν την εμπειρία με την παρουσία </w:t>
      </w:r>
      <w:r>
        <w:rPr>
          <w:rFonts w:eastAsia="Times New Roman" w:cs="Times New Roman"/>
          <w:szCs w:val="24"/>
        </w:rPr>
        <w:t>συνοδού</w:t>
      </w:r>
      <w:r>
        <w:rPr>
          <w:rFonts w:eastAsia="Times New Roman" w:cs="Times New Roman"/>
          <w:szCs w:val="24"/>
        </w:rPr>
        <w:t xml:space="preserve">. Και αυτό τέθηκε στην </w:t>
      </w:r>
      <w:r>
        <w:rPr>
          <w:rFonts w:eastAsia="Times New Roman" w:cs="Times New Roman"/>
          <w:szCs w:val="24"/>
        </w:rPr>
        <w:t>επιτροπή</w:t>
      </w:r>
      <w:r>
        <w:rPr>
          <w:rFonts w:eastAsia="Times New Roman" w:cs="Times New Roman"/>
          <w:szCs w:val="24"/>
        </w:rPr>
        <w:t>. Νομίζω ότι ήταν ενθαρρυντική η</w:t>
      </w:r>
      <w:r>
        <w:rPr>
          <w:rFonts w:eastAsia="Times New Roman" w:cs="Times New Roman"/>
          <w:szCs w:val="24"/>
        </w:rPr>
        <w:t xml:space="preserve"> άποψη των ανθρώπων ότι αυτό προετοιμάζει καλύτερα τους οδηγούς στο να έχουν μια εμπειρία όταν θα βγουν στους δρόμους. Μάλιστα, δεν είναι κάτι που συμβαίνει μόνο στη χώρα μας, αλλά συμβαίνει κι αλλού.</w:t>
      </w:r>
    </w:p>
    <w:p w14:paraId="678A41EF"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Συνήθως όταν ανεβαίνω στο Βήμα</w:t>
      </w:r>
      <w:r w:rsidRPr="00B51951">
        <w:rPr>
          <w:rFonts w:eastAsia="Times New Roman" w:cs="Times New Roman"/>
          <w:szCs w:val="24"/>
        </w:rPr>
        <w:t xml:space="preserve"> </w:t>
      </w:r>
      <w:r>
        <w:rPr>
          <w:rFonts w:eastAsia="Times New Roman" w:cs="Times New Roman"/>
          <w:szCs w:val="24"/>
        </w:rPr>
        <w:t>σε όλη την τετραετή θητε</w:t>
      </w:r>
      <w:r>
        <w:rPr>
          <w:rFonts w:eastAsia="Times New Roman" w:cs="Times New Roman"/>
          <w:szCs w:val="24"/>
        </w:rPr>
        <w:t xml:space="preserve">ία μου εδώ, περιορίζομαι μόνο στο συγκεκριμένο αντικείμενο του νομοσχεδίου που συζητάμε. Σήμερα, όμως, προκλήθηκα πάρα πολύ από ανθρώπους οι οποίοι αμφισβητούν, θα έλεγα, τα αυτονόητα. </w:t>
      </w:r>
    </w:p>
    <w:p w14:paraId="678A41F0"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Τρεις είναι οι βασικοί άξονες τους οποίους πρέπει να υπηρετεί κανείς γ</w:t>
      </w:r>
      <w:r>
        <w:rPr>
          <w:rFonts w:eastAsia="Times New Roman" w:cs="Times New Roman"/>
          <w:szCs w:val="24"/>
        </w:rPr>
        <w:t xml:space="preserve">ια να μειώσει τα θανατηφόρα και τα βαριά τροχαία σε οποιαδήποτε χώρα του κόσμου. Αυτό λέει η επιστήμη. </w:t>
      </w:r>
      <w:r>
        <w:rPr>
          <w:rFonts w:eastAsia="Times New Roman" w:cs="Times New Roman"/>
          <w:szCs w:val="24"/>
        </w:rPr>
        <w:lastRenderedPageBreak/>
        <w:t>Το πρώτο είναι οι υποδομές. Στις υποδομές, λοιπόν, νομίζω ότι το Υπουργείο παίρνει «άριστα». Έργα τα οποία λίμναζαν για πάρα πολλά χρόνια κάτω από συγκεκ</w:t>
      </w:r>
      <w:r>
        <w:rPr>
          <w:rFonts w:eastAsia="Times New Roman" w:cs="Times New Roman"/>
          <w:szCs w:val="24"/>
        </w:rPr>
        <w:t>ριμένες λογικές και πρακτικές των εργολάβων –θα ξαναπώ, των «νταβατζήδων», εντός εισαγωγικών- ολοκληρώθηκαν το 2017. Αυτά τα χρόνια που υπήρχε αυτή η εκκρεμότητα ήταν αναγκασμένοι οι πολίτες να χρησιμοποιούν το δευτερεύον οδικό δίκτυο. Οι άνθρωποι που συμμ</w:t>
      </w:r>
      <w:r>
        <w:rPr>
          <w:rFonts w:eastAsia="Times New Roman" w:cs="Times New Roman"/>
          <w:szCs w:val="24"/>
        </w:rPr>
        <w:t xml:space="preserve">ετέχουν στην </w:t>
      </w:r>
      <w:r>
        <w:rPr>
          <w:rFonts w:eastAsia="Times New Roman" w:cs="Times New Roman"/>
          <w:szCs w:val="24"/>
        </w:rPr>
        <w:t>επιτροπή</w:t>
      </w:r>
      <w:r>
        <w:rPr>
          <w:rFonts w:eastAsia="Times New Roman" w:cs="Times New Roman"/>
          <w:szCs w:val="24"/>
        </w:rPr>
        <w:t xml:space="preserve"> ξέρουν πάρα πολύ καλά ότι οι θάνατοι στους κλειστούς αυτοκινητοδρόμους είναι πολύ λιγότεροι από ό,τι στο δευτερεύον οδικό δίκτυο και από ό,τι μέσα στο αστικό περιβάλλον.</w:t>
      </w:r>
    </w:p>
    <w:p w14:paraId="678A41F1"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Κατά συνέπεια, η ολοκλήρωση αυτών των έργων –νομίζω πεντακοσίων </w:t>
      </w:r>
      <w:r>
        <w:rPr>
          <w:rFonts w:eastAsia="Times New Roman" w:cs="Times New Roman"/>
          <w:szCs w:val="24"/>
        </w:rPr>
        <w:t>χιλιομέτρων- το 2017, αντί του 2012 που είχαν όλα ημερομηνία ολοκλήρωσης, έχει δώσει και τα αντίστοιχα αποτελέσματα. Όπως δηλαδή από το 2000 μέχρι το 2010 είχαμε μια πολύ μεγάλη μείωση των θανατηφόρων τροχαίων λόγω της σταδιακής ένταξης της ΠΑΘΕ και της Εγ</w:t>
      </w:r>
      <w:r>
        <w:rPr>
          <w:rFonts w:eastAsia="Times New Roman" w:cs="Times New Roman"/>
          <w:szCs w:val="24"/>
        </w:rPr>
        <w:t>νατίας Οδού, έτσι την τελευ</w:t>
      </w:r>
      <w:r>
        <w:rPr>
          <w:rFonts w:eastAsia="Times New Roman" w:cs="Times New Roman"/>
          <w:szCs w:val="24"/>
        </w:rPr>
        <w:lastRenderedPageBreak/>
        <w:t>ταία τετραετία με την ένταξη αυτών των δρόμων έχουμε μια αισθητή μείωση, παρά το γεγονός ότι αυξάνεται η κυκλοφορία στους ελληνικούς δρόμους περίπου στο 27%.</w:t>
      </w:r>
    </w:p>
    <w:p w14:paraId="678A41F2"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Εκείνο, όμως, που δεν μπορεί να συνειδητοποιήσει ο Έλληνας φορολογούμεν</w:t>
      </w:r>
      <w:r>
        <w:rPr>
          <w:rFonts w:eastAsia="Times New Roman" w:cs="Times New Roman"/>
          <w:szCs w:val="24"/>
        </w:rPr>
        <w:t>ος πολίτης είναι το μέγεθος της ζημιάς. Δεν είναι το 1,2 δισεκατομμύρια ευρώ, το οποίο πληρώσαμε επιπλέον σε τρία έργα, σύμφωνα με την έκθεση του Ευρωπαϊκού Ελεγκτικού Συνεδρίου. Είναι και η απώλεια που έχεις σε ανθρώπινες ζωές από τη χρήση κατά το αντίστο</w:t>
      </w:r>
      <w:r>
        <w:rPr>
          <w:rFonts w:eastAsia="Times New Roman" w:cs="Times New Roman"/>
          <w:szCs w:val="24"/>
        </w:rPr>
        <w:t>ιχο χρονικό διάστημα δρόμων ακατάλληλων. Άρα, λοιπόν, είναι πολύ μεγαλύτερη η ζημία από το ονομαστικό 1,2 δισεκατομμύρια ευρώ, το οποίο προκύπτει από την έκθεση την οποία έχουμε στη διάθεσή μας και την οποία έχω καταθέσει σε προηγούμενη ομιλία μου. Έτσι, λ</w:t>
      </w:r>
      <w:r>
        <w:rPr>
          <w:rFonts w:eastAsia="Times New Roman" w:cs="Times New Roman"/>
          <w:szCs w:val="24"/>
        </w:rPr>
        <w:t>οιπόν, ερμηνεύονται πολλά ζητήματα γιατί έμειναν πίσω στη χώρα και πώς χρεοκόπησε αυτή η χώρα. Αναγκαστικά θα κάνω κι ένα πολιτικό σχόλιο.</w:t>
      </w:r>
    </w:p>
    <w:p w14:paraId="678A41F3" w14:textId="77777777" w:rsidR="0099759A" w:rsidRDefault="00FE124F">
      <w:pPr>
        <w:spacing w:line="600" w:lineRule="auto"/>
        <w:ind w:firstLine="720"/>
        <w:contextualSpacing/>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w:t>
      </w:r>
      <w:r>
        <w:rPr>
          <w:rFonts w:eastAsia="Times New Roman" w:cs="Times New Roman"/>
          <w:szCs w:val="24"/>
        </w:rPr>
        <w:t xml:space="preserve">προειδοποιητικά </w:t>
      </w:r>
      <w:r w:rsidRPr="003231A5">
        <w:rPr>
          <w:rFonts w:eastAsia="Times New Roman" w:cs="Times New Roman"/>
          <w:szCs w:val="24"/>
        </w:rPr>
        <w:t xml:space="preserve">το κουδούνι </w:t>
      </w:r>
      <w:r w:rsidRPr="003231A5">
        <w:rPr>
          <w:rFonts w:eastAsia="Times New Roman" w:cs="Times New Roman"/>
          <w:szCs w:val="24"/>
        </w:rPr>
        <w:t>λήξ</w:t>
      </w:r>
      <w:r>
        <w:rPr>
          <w:rFonts w:eastAsia="Times New Roman" w:cs="Times New Roman"/>
          <w:szCs w:val="24"/>
        </w:rPr>
        <w:t>εω</w:t>
      </w:r>
      <w:r w:rsidRPr="003231A5">
        <w:rPr>
          <w:rFonts w:eastAsia="Times New Roman" w:cs="Times New Roman"/>
          <w:szCs w:val="24"/>
        </w:rPr>
        <w:t xml:space="preserve">ς </w:t>
      </w:r>
      <w:r w:rsidRPr="003231A5">
        <w:rPr>
          <w:rFonts w:eastAsia="Times New Roman" w:cs="Times New Roman"/>
          <w:szCs w:val="24"/>
        </w:rPr>
        <w:t>του χρόνου ομιλίας του κυρίου Βουλευτή)</w:t>
      </w:r>
    </w:p>
    <w:p w14:paraId="678A41F4"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Κύριε Πρόεδρε, θα</w:t>
      </w:r>
      <w:r>
        <w:rPr>
          <w:rFonts w:eastAsia="Times New Roman" w:cs="Times New Roman"/>
          <w:szCs w:val="24"/>
        </w:rPr>
        <w:t xml:space="preserve"> μου επιτρέψτε. Θέλω μόνο ένα λεπτό.</w:t>
      </w:r>
    </w:p>
    <w:p w14:paraId="678A41F5"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Προχθές μόλις, ο κ. Τσουκάτος ομολόγησε ότι 16 δισεκατομμύρια δραχμές χρησιμοποιήθηκαν μόνο σε έναν χρόνο, εννοείται προς όφελος του ΠΑΣΟΚ και σε βάρος των άλλων κομμάτων. Δεν είναι μόνο το νούμερο. Αφ’ ενός μεν δημιουργεί τρομερή εντύπωση η σιγή ιχθύος τη</w:t>
      </w:r>
      <w:r>
        <w:rPr>
          <w:rFonts w:eastAsia="Times New Roman" w:cs="Times New Roman"/>
          <w:szCs w:val="24"/>
        </w:rPr>
        <w:t xml:space="preserve">ς Νέας Δημοκρατίας. Γιατί δεν βγαίνει να το καταγγείλει; </w:t>
      </w:r>
    </w:p>
    <w:p w14:paraId="678A41F6"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Γ΄ Αντιπρόεδρος της Βουλής </w:t>
      </w:r>
      <w:r>
        <w:rPr>
          <w:rFonts w:eastAsia="Times New Roman" w:cs="Times New Roman"/>
          <w:szCs w:val="24"/>
        </w:rPr>
        <w:t xml:space="preserve">κ. </w:t>
      </w:r>
      <w:r w:rsidRPr="00E03702">
        <w:rPr>
          <w:rFonts w:eastAsia="Times New Roman" w:cs="Times New Roman"/>
          <w:b/>
          <w:szCs w:val="24"/>
        </w:rPr>
        <w:t>ΑΝΑΣΤΑΣΙΑ ΧΡΙΣΤΟΔΟΥΛΟΠΟΥΛΟΥ</w:t>
      </w:r>
      <w:r>
        <w:rPr>
          <w:rFonts w:eastAsia="Times New Roman" w:cs="Times New Roman"/>
          <w:szCs w:val="24"/>
        </w:rPr>
        <w:t>)</w:t>
      </w:r>
    </w:p>
    <w:p w14:paraId="678A41F7"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Από την άλλη μεριά, όμως, υπάρχει και μια άλλη διάσταση. Αυτά τα χρήματα δόθηκαν όχι από</w:t>
      </w:r>
      <w:r>
        <w:rPr>
          <w:rFonts w:eastAsia="Times New Roman" w:cs="Times New Roman"/>
          <w:szCs w:val="24"/>
        </w:rPr>
        <w:t xml:space="preserve"> κάποιους αφελείς. Είχαν ένα όφελος το οποίο το προσδοκούσαν. Η πραγματικότητα λέει ότι η πρόσβαση σε χρήματα αυτού του είδους δημιουργεί –εντός εισαγωγικών- «κέρδη» σ’ αυτούς που λαδώνουν από δέκα έως εκατό φορές. Δηλαδή, αν τα 345 εκατομμύρια ευρώ ανάγον</w:t>
      </w:r>
      <w:r>
        <w:rPr>
          <w:rFonts w:eastAsia="Times New Roman" w:cs="Times New Roman"/>
          <w:szCs w:val="24"/>
        </w:rPr>
        <w:t>ται επί δέκα ή επί εκατό –έτσι λένε οι ειδικοί- αντιλαμβάνεστε το μέγεθος της ζημίας επί σειρά ετών που συνέβαινε στην πατρίδα μας.</w:t>
      </w:r>
    </w:p>
    <w:p w14:paraId="678A41F8"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Αυτά τα χρήματα, λοιπόν, έλειψαν από όλες τις δράσεις του ελληνικού </w:t>
      </w:r>
      <w:r>
        <w:rPr>
          <w:rFonts w:eastAsia="Times New Roman" w:cs="Times New Roman"/>
          <w:szCs w:val="24"/>
        </w:rPr>
        <w:t xml:space="preserve">δημοσίου </w:t>
      </w:r>
      <w:r>
        <w:rPr>
          <w:rFonts w:eastAsia="Times New Roman" w:cs="Times New Roman"/>
          <w:szCs w:val="24"/>
        </w:rPr>
        <w:t>που αφορούσαν στην προστασία των πολιτών.</w:t>
      </w:r>
    </w:p>
    <w:p w14:paraId="678A41F9"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Σας ε</w:t>
      </w:r>
      <w:r>
        <w:rPr>
          <w:rFonts w:eastAsia="Times New Roman" w:cs="Times New Roman"/>
          <w:szCs w:val="24"/>
        </w:rPr>
        <w:t xml:space="preserve">υχαριστώ πολύ. </w:t>
      </w:r>
    </w:p>
    <w:p w14:paraId="678A41FA"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Θα ήθελα να κάνω μία ανακοίνωση προς το Σώμα.</w:t>
      </w:r>
    </w:p>
    <w:p w14:paraId="678A41FB" w14:textId="77777777" w:rsidR="0099759A" w:rsidRDefault="00FE124F">
      <w:pPr>
        <w:spacing w:line="600" w:lineRule="auto"/>
        <w:ind w:firstLine="720"/>
        <w:contextualSpacing/>
        <w:jc w:val="both"/>
        <w:rPr>
          <w:rFonts w:eastAsia="Times New Roman" w:cs="Times New Roman"/>
        </w:rPr>
      </w:pPr>
      <w:r w:rsidRPr="00636294">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w:t>
      </w:r>
      <w:r w:rsidRPr="00636294">
        <w:rPr>
          <w:rFonts w:eastAsia="Times New Roman" w:cs="Times New Roman"/>
        </w:rPr>
        <w:t xml:space="preserve">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 xml:space="preserve">σαράντα εννέα </w:t>
      </w:r>
      <w:r w:rsidRPr="00636294">
        <w:rPr>
          <w:rFonts w:eastAsia="Times New Roman" w:cs="Times New Roman"/>
        </w:rPr>
        <w:t xml:space="preserve">μαθήτριες και μαθητές και </w:t>
      </w:r>
      <w:r>
        <w:rPr>
          <w:rFonts w:eastAsia="Times New Roman" w:cs="Times New Roman"/>
        </w:rPr>
        <w:t>τρεις ε</w:t>
      </w:r>
      <w:r w:rsidRPr="00636294">
        <w:rPr>
          <w:rFonts w:eastAsia="Times New Roman" w:cs="Times New Roman"/>
        </w:rPr>
        <w:t xml:space="preserve">κπαιδευτικοί συνοδοί από το </w:t>
      </w:r>
      <w:r>
        <w:rPr>
          <w:rFonts w:eastAsia="Times New Roman" w:cs="Times New Roman"/>
        </w:rPr>
        <w:t>1</w:t>
      </w:r>
      <w:r w:rsidRPr="002143E5">
        <w:rPr>
          <w:rFonts w:eastAsia="Times New Roman" w:cs="Times New Roman"/>
          <w:vertAlign w:val="superscript"/>
        </w:rPr>
        <w:t>ο</w:t>
      </w:r>
      <w:r>
        <w:rPr>
          <w:rFonts w:eastAsia="Times New Roman" w:cs="Times New Roman"/>
        </w:rPr>
        <w:t xml:space="preserve"> Γυμνάσιο Ξάνθης</w:t>
      </w:r>
      <w:r w:rsidRPr="00636294">
        <w:rPr>
          <w:rFonts w:eastAsia="Times New Roman" w:cs="Times New Roman"/>
        </w:rPr>
        <w:t xml:space="preserve">. </w:t>
      </w:r>
    </w:p>
    <w:p w14:paraId="678A41FC" w14:textId="77777777" w:rsidR="0099759A" w:rsidRDefault="00FE124F">
      <w:pPr>
        <w:spacing w:line="600" w:lineRule="auto"/>
        <w:ind w:left="357" w:firstLine="720"/>
        <w:contextualSpacing/>
        <w:jc w:val="both"/>
        <w:rPr>
          <w:rFonts w:eastAsia="Times New Roman" w:cs="Times New Roman"/>
        </w:rPr>
      </w:pPr>
      <w:r w:rsidRPr="00636294">
        <w:rPr>
          <w:rFonts w:eastAsia="Times New Roman" w:cs="Times New Roman"/>
        </w:rPr>
        <w:t>Η Βουλ</w:t>
      </w:r>
      <w:r w:rsidRPr="00636294">
        <w:rPr>
          <w:rFonts w:eastAsia="Times New Roman" w:cs="Times New Roman"/>
        </w:rPr>
        <w:t xml:space="preserve">ή τούς καλωσορίζει. </w:t>
      </w:r>
    </w:p>
    <w:p w14:paraId="678A41FD" w14:textId="77777777" w:rsidR="0099759A" w:rsidRDefault="00FE124F">
      <w:pPr>
        <w:spacing w:line="600" w:lineRule="auto"/>
        <w:ind w:firstLine="709"/>
        <w:contextualSpacing/>
        <w:jc w:val="center"/>
        <w:rPr>
          <w:rFonts w:eastAsia="Times New Roman" w:cs="Times New Roman"/>
        </w:rPr>
      </w:pPr>
      <w:r w:rsidRPr="00636294">
        <w:rPr>
          <w:rFonts w:eastAsia="Times New Roman" w:cs="Times New Roman"/>
        </w:rPr>
        <w:t>(Χειροκροτήματα απ</w:t>
      </w:r>
      <w:r>
        <w:rPr>
          <w:rFonts w:eastAsia="Times New Roman" w:cs="Times New Roman"/>
        </w:rPr>
        <w:t>’</w:t>
      </w:r>
      <w:r w:rsidRPr="00636294">
        <w:rPr>
          <w:rFonts w:eastAsia="Times New Roman" w:cs="Times New Roman"/>
        </w:rPr>
        <w:t xml:space="preserve"> όλες τις πτέρυγες της Βουλής)</w:t>
      </w:r>
    </w:p>
    <w:p w14:paraId="678A41FE"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Τώρα θα δώσουμε τον λόγο στον κύριο Υπουργό για είκοσι λεπτά. Ελπίζω να μην υπερβούμε τον χρόνο. Μετά θα μιλήσουν οι Κοινοβουλευτικοί Εκπρόσωποι που δεν έχουν μιλήσει.</w:t>
      </w:r>
    </w:p>
    <w:p w14:paraId="678A41FF"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Ορίστε, κύριε </w:t>
      </w:r>
      <w:r>
        <w:rPr>
          <w:rFonts w:eastAsia="Times New Roman" w:cs="Times New Roman"/>
          <w:szCs w:val="24"/>
        </w:rPr>
        <w:t>Υπουργέ, έχετε τον λόγο.</w:t>
      </w:r>
    </w:p>
    <w:p w14:paraId="678A4200"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Ευχαριστώ, κυρία Πρόεδρε. </w:t>
      </w:r>
    </w:p>
    <w:p w14:paraId="678A4201"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αξιότιμοι </w:t>
      </w:r>
      <w:r w:rsidRPr="000A48A0">
        <w:rPr>
          <w:rFonts w:eastAsia="Times New Roman" w:cs="Times New Roman"/>
          <w:szCs w:val="24"/>
        </w:rPr>
        <w:t>κύριοι συνάδελφοι</w:t>
      </w:r>
      <w:r>
        <w:rPr>
          <w:rFonts w:eastAsia="Times New Roman" w:cs="Times New Roman"/>
          <w:szCs w:val="24"/>
        </w:rPr>
        <w:t>,</w:t>
      </w:r>
      <w:r w:rsidRPr="000A48A0">
        <w:rPr>
          <w:rFonts w:eastAsia="Times New Roman" w:cs="Times New Roman"/>
          <w:szCs w:val="24"/>
        </w:rPr>
        <w:t xml:space="preserve"> θα ήθελα να κάνω ένα σχόλιο σε σχέση με όσα ακούστηκαν </w:t>
      </w:r>
      <w:r>
        <w:rPr>
          <w:rFonts w:eastAsia="Times New Roman" w:cs="Times New Roman"/>
          <w:szCs w:val="24"/>
        </w:rPr>
        <w:t>ό</w:t>
      </w:r>
      <w:r w:rsidRPr="000A48A0">
        <w:rPr>
          <w:rFonts w:eastAsia="Times New Roman" w:cs="Times New Roman"/>
          <w:szCs w:val="24"/>
        </w:rPr>
        <w:t xml:space="preserve">χι </w:t>
      </w:r>
      <w:r>
        <w:rPr>
          <w:rFonts w:eastAsia="Times New Roman" w:cs="Times New Roman"/>
          <w:szCs w:val="24"/>
        </w:rPr>
        <w:t xml:space="preserve">για </w:t>
      </w:r>
      <w:r w:rsidRPr="000A48A0">
        <w:rPr>
          <w:rFonts w:eastAsia="Times New Roman" w:cs="Times New Roman"/>
          <w:szCs w:val="24"/>
        </w:rPr>
        <w:t>το σχέδιο νόμου</w:t>
      </w:r>
      <w:r>
        <w:rPr>
          <w:rFonts w:eastAsia="Times New Roman" w:cs="Times New Roman"/>
          <w:szCs w:val="24"/>
        </w:rPr>
        <w:t>,</w:t>
      </w:r>
      <w:r w:rsidRPr="000A48A0">
        <w:rPr>
          <w:rFonts w:eastAsia="Times New Roman" w:cs="Times New Roman"/>
          <w:szCs w:val="24"/>
        </w:rPr>
        <w:t xml:space="preserve"> αλλά </w:t>
      </w:r>
      <w:r>
        <w:rPr>
          <w:rFonts w:eastAsia="Times New Roman" w:cs="Times New Roman"/>
          <w:szCs w:val="24"/>
        </w:rPr>
        <w:t xml:space="preserve">για τα </w:t>
      </w:r>
      <w:r w:rsidRPr="000A48A0">
        <w:rPr>
          <w:rFonts w:eastAsia="Times New Roman" w:cs="Times New Roman"/>
          <w:szCs w:val="24"/>
        </w:rPr>
        <w:t>γενικότερα πολιτικά</w:t>
      </w:r>
      <w:r w:rsidRPr="000A48A0">
        <w:rPr>
          <w:rFonts w:eastAsia="Times New Roman" w:cs="Times New Roman"/>
          <w:szCs w:val="24"/>
        </w:rPr>
        <w:t xml:space="preserve"> ζητήματα</w:t>
      </w:r>
      <w:r>
        <w:rPr>
          <w:rFonts w:eastAsia="Times New Roman" w:cs="Times New Roman"/>
          <w:szCs w:val="24"/>
        </w:rPr>
        <w:t>. Απευθύνομαι κυρίως</w:t>
      </w:r>
      <w:r w:rsidRPr="000A48A0">
        <w:rPr>
          <w:rFonts w:eastAsia="Times New Roman" w:cs="Times New Roman"/>
          <w:szCs w:val="24"/>
        </w:rPr>
        <w:t xml:space="preserve"> στους συναδέλφους που ανήκουν στην </w:t>
      </w:r>
      <w:r>
        <w:rPr>
          <w:rFonts w:eastAsia="Times New Roman" w:cs="Times New Roman"/>
          <w:szCs w:val="24"/>
        </w:rPr>
        <w:t xml:space="preserve">από εδώ μεριά του λόφου, στον προοδευτικό, στον δημοκρατικό κόσμο της χώρας, όχι στη Νέα Δημοκρατία. </w:t>
      </w:r>
    </w:p>
    <w:p w14:paraId="678A4202"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Επειδή αρκετοί από εμάς προέρχονται από το Πανελλήνιο Σοσιαλιστικό Κίνημα, άλλοι από το Κ</w:t>
      </w:r>
      <w:r>
        <w:rPr>
          <w:rFonts w:eastAsia="Times New Roman" w:cs="Times New Roman"/>
          <w:szCs w:val="24"/>
        </w:rPr>
        <w:t xml:space="preserve">ΚΕ Εσωτερικού, άλλοι από το ΚΚΕ, εμείς </w:t>
      </w:r>
      <w:r w:rsidRPr="000A48A0">
        <w:rPr>
          <w:rFonts w:eastAsia="Times New Roman" w:cs="Times New Roman"/>
          <w:szCs w:val="24"/>
        </w:rPr>
        <w:t xml:space="preserve">έτσι όπως μεγαλώσαμε στην εφηβεία </w:t>
      </w:r>
      <w:r>
        <w:rPr>
          <w:rFonts w:eastAsia="Times New Roman" w:cs="Times New Roman"/>
          <w:szCs w:val="24"/>
        </w:rPr>
        <w:t>μας,</w:t>
      </w:r>
      <w:r w:rsidRPr="000A48A0">
        <w:rPr>
          <w:rFonts w:eastAsia="Times New Roman" w:cs="Times New Roman"/>
          <w:szCs w:val="24"/>
        </w:rPr>
        <w:t xml:space="preserve"> στη συνέχεια </w:t>
      </w:r>
      <w:r>
        <w:rPr>
          <w:rFonts w:eastAsia="Times New Roman" w:cs="Times New Roman"/>
          <w:szCs w:val="24"/>
        </w:rPr>
        <w:t>στους</w:t>
      </w:r>
      <w:r w:rsidRPr="000A48A0">
        <w:rPr>
          <w:rFonts w:eastAsia="Times New Roman" w:cs="Times New Roman"/>
          <w:szCs w:val="24"/>
        </w:rPr>
        <w:t xml:space="preserve"> μαζικούς χώρους</w:t>
      </w:r>
      <w:r>
        <w:rPr>
          <w:rFonts w:eastAsia="Times New Roman" w:cs="Times New Roman"/>
          <w:szCs w:val="24"/>
        </w:rPr>
        <w:t xml:space="preserve">, στο αμφιθέατρο, στον συνδικαλισμό, με </w:t>
      </w:r>
      <w:r w:rsidRPr="000A48A0">
        <w:rPr>
          <w:rFonts w:eastAsia="Times New Roman" w:cs="Times New Roman"/>
          <w:szCs w:val="24"/>
        </w:rPr>
        <w:t>τα στελέχη</w:t>
      </w:r>
      <w:r>
        <w:rPr>
          <w:rFonts w:eastAsia="Times New Roman" w:cs="Times New Roman"/>
          <w:szCs w:val="24"/>
        </w:rPr>
        <w:t>,</w:t>
      </w:r>
      <w:r w:rsidRPr="000A48A0">
        <w:rPr>
          <w:rFonts w:eastAsia="Times New Roman" w:cs="Times New Roman"/>
          <w:szCs w:val="24"/>
        </w:rPr>
        <w:t xml:space="preserve"> με τους ανθρώπους </w:t>
      </w:r>
      <w:r>
        <w:rPr>
          <w:rFonts w:eastAsia="Times New Roman" w:cs="Times New Roman"/>
          <w:szCs w:val="24"/>
        </w:rPr>
        <w:t>που πίστευαν στ</w:t>
      </w:r>
      <w:r w:rsidRPr="000A48A0">
        <w:rPr>
          <w:rFonts w:eastAsia="Times New Roman" w:cs="Times New Roman"/>
          <w:szCs w:val="24"/>
        </w:rPr>
        <w:t xml:space="preserve">ην </w:t>
      </w:r>
      <w:r>
        <w:rPr>
          <w:rFonts w:eastAsia="Times New Roman" w:cs="Times New Roman"/>
          <w:szCs w:val="24"/>
        </w:rPr>
        <w:t>Α</w:t>
      </w:r>
      <w:r w:rsidRPr="000A48A0">
        <w:rPr>
          <w:rFonts w:eastAsia="Times New Roman" w:cs="Times New Roman"/>
          <w:szCs w:val="24"/>
        </w:rPr>
        <w:t>ριστερά</w:t>
      </w:r>
      <w:r w:rsidRPr="003E47EF">
        <w:rPr>
          <w:rFonts w:eastAsia="Times New Roman" w:cs="Times New Roman"/>
          <w:szCs w:val="24"/>
        </w:rPr>
        <w:t>,</w:t>
      </w:r>
      <w:r w:rsidRPr="000A48A0">
        <w:rPr>
          <w:rFonts w:eastAsia="Times New Roman" w:cs="Times New Roman"/>
          <w:szCs w:val="24"/>
        </w:rPr>
        <w:t xml:space="preserve"> </w:t>
      </w:r>
      <w:r>
        <w:rPr>
          <w:rFonts w:eastAsia="Times New Roman" w:cs="Times New Roman"/>
          <w:szCs w:val="24"/>
        </w:rPr>
        <w:t>με</w:t>
      </w:r>
      <w:r w:rsidRPr="000A48A0">
        <w:rPr>
          <w:rFonts w:eastAsia="Times New Roman" w:cs="Times New Roman"/>
          <w:szCs w:val="24"/>
        </w:rPr>
        <w:t xml:space="preserve"> τις διάφορες εκδοχές </w:t>
      </w:r>
      <w:r>
        <w:rPr>
          <w:rFonts w:eastAsia="Times New Roman" w:cs="Times New Roman"/>
          <w:szCs w:val="24"/>
        </w:rPr>
        <w:t>της</w:t>
      </w:r>
      <w:r w:rsidRPr="003E47EF">
        <w:rPr>
          <w:rFonts w:eastAsia="Times New Roman" w:cs="Times New Roman"/>
          <w:szCs w:val="24"/>
        </w:rPr>
        <w:t>,</w:t>
      </w:r>
      <w:r>
        <w:rPr>
          <w:rFonts w:eastAsia="Times New Roman" w:cs="Times New Roman"/>
          <w:szCs w:val="24"/>
        </w:rPr>
        <w:t xml:space="preserve"> είχαμε μάθει να </w:t>
      </w:r>
      <w:r w:rsidRPr="000A48A0">
        <w:rPr>
          <w:rFonts w:eastAsia="Times New Roman" w:cs="Times New Roman"/>
          <w:szCs w:val="24"/>
        </w:rPr>
        <w:t>συνεργαζόμαστε</w:t>
      </w:r>
      <w:r>
        <w:rPr>
          <w:rFonts w:eastAsia="Times New Roman" w:cs="Times New Roman"/>
          <w:szCs w:val="24"/>
        </w:rPr>
        <w:t>. Συνεργαζόμασταν στη</w:t>
      </w:r>
      <w:r w:rsidRPr="000A48A0">
        <w:rPr>
          <w:rFonts w:eastAsia="Times New Roman" w:cs="Times New Roman"/>
          <w:szCs w:val="24"/>
        </w:rPr>
        <w:t xml:space="preserve"> γειτονιά</w:t>
      </w:r>
      <w:r>
        <w:rPr>
          <w:rFonts w:eastAsia="Times New Roman" w:cs="Times New Roman"/>
          <w:szCs w:val="24"/>
        </w:rPr>
        <w:t>,</w:t>
      </w:r>
      <w:r w:rsidRPr="000A48A0">
        <w:rPr>
          <w:rFonts w:eastAsia="Times New Roman" w:cs="Times New Roman"/>
          <w:szCs w:val="24"/>
        </w:rPr>
        <w:t xml:space="preserve"> στους συλλόγους νέων</w:t>
      </w:r>
      <w:r>
        <w:rPr>
          <w:rFonts w:eastAsia="Times New Roman" w:cs="Times New Roman"/>
          <w:szCs w:val="24"/>
        </w:rPr>
        <w:t>,</w:t>
      </w:r>
      <w:r w:rsidRPr="000A48A0">
        <w:rPr>
          <w:rFonts w:eastAsia="Times New Roman" w:cs="Times New Roman"/>
          <w:szCs w:val="24"/>
        </w:rPr>
        <w:t xml:space="preserve"> στα δεκαπενταμελή συμβούλια</w:t>
      </w:r>
      <w:r>
        <w:rPr>
          <w:rFonts w:eastAsia="Times New Roman" w:cs="Times New Roman"/>
          <w:szCs w:val="24"/>
        </w:rPr>
        <w:t>,</w:t>
      </w:r>
      <w:r w:rsidRPr="000A48A0">
        <w:rPr>
          <w:rFonts w:eastAsia="Times New Roman" w:cs="Times New Roman"/>
          <w:szCs w:val="24"/>
        </w:rPr>
        <w:t xml:space="preserve"> στα αμφιθέατρα</w:t>
      </w:r>
      <w:r>
        <w:rPr>
          <w:rFonts w:eastAsia="Times New Roman" w:cs="Times New Roman"/>
          <w:szCs w:val="24"/>
        </w:rPr>
        <w:t>,</w:t>
      </w:r>
      <w:r w:rsidRPr="000A48A0">
        <w:rPr>
          <w:rFonts w:eastAsia="Times New Roman" w:cs="Times New Roman"/>
          <w:szCs w:val="24"/>
        </w:rPr>
        <w:t xml:space="preserve"> στο Τεχνικό Επιμελητήριο</w:t>
      </w:r>
      <w:r>
        <w:rPr>
          <w:rFonts w:eastAsia="Times New Roman" w:cs="Times New Roman"/>
          <w:szCs w:val="24"/>
        </w:rPr>
        <w:t>,</w:t>
      </w:r>
      <w:r w:rsidRPr="000A48A0">
        <w:rPr>
          <w:rFonts w:eastAsia="Times New Roman" w:cs="Times New Roman"/>
          <w:szCs w:val="24"/>
        </w:rPr>
        <w:t xml:space="preserve"> </w:t>
      </w:r>
      <w:r>
        <w:rPr>
          <w:rFonts w:eastAsia="Times New Roman" w:cs="Times New Roman"/>
          <w:szCs w:val="24"/>
        </w:rPr>
        <w:t xml:space="preserve">στους </w:t>
      </w:r>
      <w:r w:rsidRPr="000A48A0">
        <w:rPr>
          <w:rFonts w:eastAsia="Times New Roman" w:cs="Times New Roman"/>
          <w:szCs w:val="24"/>
        </w:rPr>
        <w:t>επιστημονικούς συλλόγους</w:t>
      </w:r>
      <w:r>
        <w:rPr>
          <w:rFonts w:eastAsia="Times New Roman" w:cs="Times New Roman"/>
          <w:szCs w:val="24"/>
        </w:rPr>
        <w:t>.</w:t>
      </w:r>
      <w:r w:rsidRPr="000A48A0">
        <w:rPr>
          <w:rFonts w:eastAsia="Times New Roman" w:cs="Times New Roman"/>
          <w:szCs w:val="24"/>
        </w:rPr>
        <w:t xml:space="preserve"> </w:t>
      </w:r>
      <w:r>
        <w:rPr>
          <w:rFonts w:eastAsia="Times New Roman" w:cs="Times New Roman"/>
          <w:szCs w:val="24"/>
        </w:rPr>
        <w:t xml:space="preserve">Έτσι, </w:t>
      </w:r>
      <w:r>
        <w:rPr>
          <w:rFonts w:eastAsia="Times New Roman" w:cs="Times New Roman"/>
          <w:szCs w:val="24"/>
        </w:rPr>
        <w:lastRenderedPageBreak/>
        <w:t xml:space="preserve">μου είναι ιδιαίτερα </w:t>
      </w:r>
      <w:r w:rsidRPr="000A48A0">
        <w:rPr>
          <w:rFonts w:eastAsia="Times New Roman" w:cs="Times New Roman"/>
          <w:szCs w:val="24"/>
        </w:rPr>
        <w:t>παράξενο</w:t>
      </w:r>
      <w:r>
        <w:rPr>
          <w:rFonts w:eastAsia="Times New Roman" w:cs="Times New Roman"/>
          <w:szCs w:val="24"/>
        </w:rPr>
        <w:t xml:space="preserve"> και</w:t>
      </w:r>
      <w:r w:rsidRPr="000A48A0">
        <w:rPr>
          <w:rFonts w:eastAsia="Times New Roman" w:cs="Times New Roman"/>
          <w:szCs w:val="24"/>
        </w:rPr>
        <w:t xml:space="preserve"> περίεργο στα αυτιά μου να καταγγέλλουν ανθρώπο</w:t>
      </w:r>
      <w:r w:rsidRPr="000A48A0">
        <w:rPr>
          <w:rFonts w:eastAsia="Times New Roman" w:cs="Times New Roman"/>
          <w:szCs w:val="24"/>
        </w:rPr>
        <w:t>υς οι οποίοι προέρχονται από αυτό</w:t>
      </w:r>
      <w:r>
        <w:rPr>
          <w:rFonts w:eastAsia="Times New Roman" w:cs="Times New Roman"/>
          <w:szCs w:val="24"/>
        </w:rPr>
        <w:t>ν</w:t>
      </w:r>
      <w:r w:rsidRPr="000A48A0">
        <w:rPr>
          <w:rFonts w:eastAsia="Times New Roman" w:cs="Times New Roman"/>
          <w:szCs w:val="24"/>
        </w:rPr>
        <w:t xml:space="preserve"> το</w:t>
      </w:r>
      <w:r>
        <w:rPr>
          <w:rFonts w:eastAsia="Times New Roman" w:cs="Times New Roman"/>
          <w:szCs w:val="24"/>
        </w:rPr>
        <w:t>ν</w:t>
      </w:r>
      <w:r w:rsidRPr="000A48A0">
        <w:rPr>
          <w:rFonts w:eastAsia="Times New Roman" w:cs="Times New Roman"/>
          <w:szCs w:val="24"/>
        </w:rPr>
        <w:t xml:space="preserve"> χώρο</w:t>
      </w:r>
      <w:r>
        <w:rPr>
          <w:rFonts w:eastAsia="Times New Roman" w:cs="Times New Roman"/>
          <w:szCs w:val="24"/>
        </w:rPr>
        <w:t xml:space="preserve"> που </w:t>
      </w:r>
      <w:r w:rsidRPr="000A48A0">
        <w:rPr>
          <w:rFonts w:eastAsia="Times New Roman" w:cs="Times New Roman"/>
          <w:szCs w:val="24"/>
        </w:rPr>
        <w:t xml:space="preserve">είναι </w:t>
      </w:r>
      <w:r>
        <w:rPr>
          <w:rFonts w:eastAsia="Times New Roman" w:cs="Times New Roman"/>
          <w:szCs w:val="24"/>
        </w:rPr>
        <w:t>κομμάτι της Α</w:t>
      </w:r>
      <w:r w:rsidRPr="000A48A0">
        <w:rPr>
          <w:rFonts w:eastAsia="Times New Roman" w:cs="Times New Roman"/>
          <w:szCs w:val="24"/>
        </w:rPr>
        <w:t>ριστεράς</w:t>
      </w:r>
      <w:r>
        <w:rPr>
          <w:rFonts w:eastAsia="Times New Roman" w:cs="Times New Roman"/>
          <w:szCs w:val="24"/>
        </w:rPr>
        <w:t xml:space="preserve"> και συνεργάζονται με τα άλλα κομμάτια της Αριστεράς -γ</w:t>
      </w:r>
      <w:r w:rsidRPr="000A48A0">
        <w:rPr>
          <w:rFonts w:eastAsia="Times New Roman" w:cs="Times New Roman"/>
          <w:szCs w:val="24"/>
        </w:rPr>
        <w:t>ιατί σε όλες τις κρίσιμες</w:t>
      </w:r>
      <w:r>
        <w:rPr>
          <w:rFonts w:eastAsia="Times New Roman" w:cs="Times New Roman"/>
          <w:szCs w:val="24"/>
        </w:rPr>
        <w:t xml:space="preserve"> ιστορικές</w:t>
      </w:r>
      <w:r w:rsidRPr="000A48A0">
        <w:rPr>
          <w:rFonts w:eastAsia="Times New Roman" w:cs="Times New Roman"/>
          <w:szCs w:val="24"/>
        </w:rPr>
        <w:t xml:space="preserve"> στιγμές για τη χώρα ο προοδευτικός κόσμος έκανε </w:t>
      </w:r>
      <w:r>
        <w:rPr>
          <w:rFonts w:eastAsia="Times New Roman" w:cs="Times New Roman"/>
          <w:szCs w:val="24"/>
        </w:rPr>
        <w:t xml:space="preserve">μέτωπα </w:t>
      </w:r>
      <w:r w:rsidRPr="000A48A0">
        <w:rPr>
          <w:rFonts w:eastAsia="Times New Roman" w:cs="Times New Roman"/>
          <w:szCs w:val="24"/>
        </w:rPr>
        <w:t>και στην κοινωνία και</w:t>
      </w:r>
      <w:r>
        <w:rPr>
          <w:rFonts w:eastAsia="Times New Roman" w:cs="Times New Roman"/>
          <w:szCs w:val="24"/>
        </w:rPr>
        <w:t xml:space="preserve"> μέσα</w:t>
      </w:r>
      <w:r w:rsidRPr="000A48A0">
        <w:rPr>
          <w:rFonts w:eastAsia="Times New Roman" w:cs="Times New Roman"/>
          <w:szCs w:val="24"/>
        </w:rPr>
        <w:t xml:space="preserve"> στο </w:t>
      </w:r>
      <w:r>
        <w:rPr>
          <w:rFonts w:eastAsia="Times New Roman" w:cs="Times New Roman"/>
          <w:szCs w:val="24"/>
        </w:rPr>
        <w:t>Κ</w:t>
      </w:r>
      <w:r w:rsidRPr="000A48A0">
        <w:rPr>
          <w:rFonts w:eastAsia="Times New Roman" w:cs="Times New Roman"/>
          <w:szCs w:val="24"/>
        </w:rPr>
        <w:t>οιν</w:t>
      </w:r>
      <w:r w:rsidRPr="000A48A0">
        <w:rPr>
          <w:rFonts w:eastAsia="Times New Roman" w:cs="Times New Roman"/>
          <w:szCs w:val="24"/>
        </w:rPr>
        <w:t>οβούλιο</w:t>
      </w:r>
      <w:r>
        <w:rPr>
          <w:rFonts w:eastAsia="Times New Roman" w:cs="Times New Roman"/>
          <w:szCs w:val="24"/>
        </w:rPr>
        <w:t xml:space="preserve"> και πριν από τη δικτατορία και μετά τη δικτατορία-</w:t>
      </w:r>
      <w:r w:rsidRPr="000A48A0">
        <w:rPr>
          <w:rFonts w:eastAsia="Times New Roman" w:cs="Times New Roman"/>
          <w:szCs w:val="24"/>
        </w:rPr>
        <w:t xml:space="preserve"> </w:t>
      </w:r>
      <w:r>
        <w:rPr>
          <w:rFonts w:eastAsia="Times New Roman" w:cs="Times New Roman"/>
          <w:szCs w:val="24"/>
        </w:rPr>
        <w:t xml:space="preserve">και κάποιοι να κάνουν μέτωπο </w:t>
      </w:r>
      <w:r w:rsidRPr="000A48A0">
        <w:rPr>
          <w:rFonts w:eastAsia="Times New Roman" w:cs="Times New Roman"/>
          <w:szCs w:val="24"/>
        </w:rPr>
        <w:t>με τη Νέα Δημοκρατία σήμερα</w:t>
      </w:r>
      <w:r>
        <w:rPr>
          <w:rFonts w:eastAsia="Times New Roman" w:cs="Times New Roman"/>
          <w:szCs w:val="24"/>
        </w:rPr>
        <w:t xml:space="preserve"> και μάλιστα</w:t>
      </w:r>
      <w:r w:rsidRPr="000A48A0">
        <w:rPr>
          <w:rFonts w:eastAsia="Times New Roman" w:cs="Times New Roman"/>
          <w:szCs w:val="24"/>
        </w:rPr>
        <w:t xml:space="preserve"> με τις ακροδεξιές εκδοχές </w:t>
      </w:r>
      <w:r>
        <w:rPr>
          <w:rFonts w:eastAsia="Times New Roman" w:cs="Times New Roman"/>
          <w:szCs w:val="24"/>
        </w:rPr>
        <w:t xml:space="preserve">της. Αυτό </w:t>
      </w:r>
      <w:r w:rsidRPr="000A48A0">
        <w:rPr>
          <w:rFonts w:eastAsia="Times New Roman" w:cs="Times New Roman"/>
          <w:szCs w:val="24"/>
        </w:rPr>
        <w:t>είναι κάτι που το λαμβάνουν υπ</w:t>
      </w:r>
      <w:r>
        <w:rPr>
          <w:rFonts w:eastAsia="Times New Roman" w:cs="Times New Roman"/>
          <w:szCs w:val="24"/>
        </w:rPr>
        <w:t xml:space="preserve">’ </w:t>
      </w:r>
      <w:r w:rsidRPr="000A48A0">
        <w:rPr>
          <w:rFonts w:eastAsia="Times New Roman" w:cs="Times New Roman"/>
          <w:szCs w:val="24"/>
        </w:rPr>
        <w:t>όψ</w:t>
      </w:r>
      <w:r>
        <w:rPr>
          <w:rFonts w:eastAsia="Times New Roman" w:cs="Times New Roman"/>
          <w:szCs w:val="24"/>
        </w:rPr>
        <w:t>ιν</w:t>
      </w:r>
      <w:r w:rsidRPr="000A48A0">
        <w:rPr>
          <w:rFonts w:eastAsia="Times New Roman" w:cs="Times New Roman"/>
          <w:szCs w:val="24"/>
        </w:rPr>
        <w:t xml:space="preserve"> </w:t>
      </w:r>
      <w:r>
        <w:rPr>
          <w:rFonts w:eastAsia="Times New Roman" w:cs="Times New Roman"/>
          <w:szCs w:val="24"/>
        </w:rPr>
        <w:t>τους οι προοδευτικοί πολίτες και θα το αξιολογήσουν στη</w:t>
      </w:r>
      <w:r>
        <w:rPr>
          <w:rFonts w:eastAsia="Times New Roman" w:cs="Times New Roman"/>
          <w:szCs w:val="24"/>
        </w:rPr>
        <w:t xml:space="preserve"> συνέχεια. </w:t>
      </w:r>
    </w:p>
    <w:p w14:paraId="678A4203"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Και καταλαβαίνω, β</w:t>
      </w:r>
      <w:r w:rsidRPr="000A48A0">
        <w:rPr>
          <w:rFonts w:eastAsia="Times New Roman" w:cs="Times New Roman"/>
          <w:szCs w:val="24"/>
        </w:rPr>
        <w:t>έβαια</w:t>
      </w:r>
      <w:r>
        <w:rPr>
          <w:rFonts w:eastAsia="Times New Roman" w:cs="Times New Roman"/>
          <w:szCs w:val="24"/>
        </w:rPr>
        <w:t>,</w:t>
      </w:r>
      <w:r w:rsidRPr="000A48A0">
        <w:rPr>
          <w:rFonts w:eastAsia="Times New Roman" w:cs="Times New Roman"/>
          <w:szCs w:val="24"/>
        </w:rPr>
        <w:t xml:space="preserve"> και τον πανικό της Νέας Δημοκρατίας</w:t>
      </w:r>
      <w:r>
        <w:rPr>
          <w:rFonts w:eastAsia="Times New Roman" w:cs="Times New Roman"/>
          <w:szCs w:val="24"/>
        </w:rPr>
        <w:t>, όταν βλέπει ότι αυτό το μέτωπο των προοδευτικών δυνάμεων</w:t>
      </w:r>
      <w:r w:rsidRPr="000A48A0">
        <w:rPr>
          <w:rFonts w:eastAsia="Times New Roman" w:cs="Times New Roman"/>
          <w:szCs w:val="24"/>
        </w:rPr>
        <w:t xml:space="preserve"> έχει απήχηση στην κοινωνία</w:t>
      </w:r>
      <w:r>
        <w:rPr>
          <w:rFonts w:eastAsia="Times New Roman" w:cs="Times New Roman"/>
          <w:szCs w:val="24"/>
        </w:rPr>
        <w:t>. Καταλαβαίνει ότι μι</w:t>
      </w:r>
      <w:r w:rsidRPr="000A48A0">
        <w:rPr>
          <w:rFonts w:eastAsia="Times New Roman" w:cs="Times New Roman"/>
          <w:szCs w:val="24"/>
        </w:rPr>
        <w:t>α σταθερή δύναμη</w:t>
      </w:r>
      <w:r>
        <w:rPr>
          <w:rFonts w:eastAsia="Times New Roman" w:cs="Times New Roman"/>
          <w:szCs w:val="24"/>
        </w:rPr>
        <w:t>,</w:t>
      </w:r>
      <w:r w:rsidRPr="000A48A0">
        <w:rPr>
          <w:rFonts w:eastAsia="Times New Roman" w:cs="Times New Roman"/>
          <w:szCs w:val="24"/>
        </w:rPr>
        <w:t xml:space="preserve"> όπως είναι ο ΣΥΡΙΖΑ</w:t>
      </w:r>
      <w:r>
        <w:rPr>
          <w:rFonts w:eastAsia="Times New Roman" w:cs="Times New Roman"/>
          <w:szCs w:val="24"/>
        </w:rPr>
        <w:t>,</w:t>
      </w:r>
      <w:r w:rsidRPr="000A48A0">
        <w:rPr>
          <w:rFonts w:eastAsia="Times New Roman" w:cs="Times New Roman"/>
          <w:szCs w:val="24"/>
        </w:rPr>
        <w:t xml:space="preserve"> με </w:t>
      </w:r>
      <w:r>
        <w:rPr>
          <w:rFonts w:eastAsia="Times New Roman" w:cs="Times New Roman"/>
          <w:szCs w:val="24"/>
        </w:rPr>
        <w:t xml:space="preserve">τομές, με </w:t>
      </w:r>
      <w:r w:rsidRPr="000A48A0">
        <w:rPr>
          <w:rFonts w:eastAsia="Times New Roman" w:cs="Times New Roman"/>
          <w:szCs w:val="24"/>
        </w:rPr>
        <w:t xml:space="preserve">πραγματικές μεταρρυθμίσεις </w:t>
      </w:r>
      <w:r>
        <w:rPr>
          <w:rFonts w:eastAsia="Times New Roman" w:cs="Times New Roman"/>
          <w:szCs w:val="24"/>
        </w:rPr>
        <w:t>σ</w:t>
      </w:r>
      <w:r w:rsidRPr="000A48A0">
        <w:rPr>
          <w:rFonts w:eastAsia="Times New Roman" w:cs="Times New Roman"/>
          <w:szCs w:val="24"/>
        </w:rPr>
        <w:t xml:space="preserve">την </w:t>
      </w:r>
      <w:r>
        <w:rPr>
          <w:rFonts w:eastAsia="Times New Roman" w:cs="Times New Roman"/>
          <w:szCs w:val="24"/>
        </w:rPr>
        <w:t>ε</w:t>
      </w:r>
      <w:r w:rsidRPr="000A48A0">
        <w:rPr>
          <w:rFonts w:eastAsia="Times New Roman" w:cs="Times New Roman"/>
          <w:szCs w:val="24"/>
        </w:rPr>
        <w:t>λληνική κοινωνία</w:t>
      </w:r>
      <w:r>
        <w:rPr>
          <w:rFonts w:eastAsia="Times New Roman" w:cs="Times New Roman"/>
          <w:szCs w:val="24"/>
        </w:rPr>
        <w:t>,</w:t>
      </w:r>
      <w:r w:rsidRPr="000A48A0">
        <w:rPr>
          <w:rFonts w:eastAsia="Times New Roman" w:cs="Times New Roman"/>
          <w:szCs w:val="24"/>
        </w:rPr>
        <w:t xml:space="preserve"> θα προχωρήσει και θα βρει αντίκρισμα στην πλειοψηφία των </w:t>
      </w:r>
      <w:r>
        <w:rPr>
          <w:rFonts w:eastAsia="Times New Roman" w:cs="Times New Roman"/>
          <w:szCs w:val="24"/>
        </w:rPr>
        <w:t xml:space="preserve">δυνάμεων του ελληνικού λαού. </w:t>
      </w:r>
    </w:p>
    <w:p w14:paraId="678A4204"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Π</w:t>
      </w:r>
      <w:r w:rsidRPr="000A48A0">
        <w:rPr>
          <w:rFonts w:eastAsia="Times New Roman" w:cs="Times New Roman"/>
          <w:szCs w:val="24"/>
        </w:rPr>
        <w:t xml:space="preserve">άμε τώρα </w:t>
      </w:r>
      <w:r>
        <w:rPr>
          <w:rFonts w:eastAsia="Times New Roman" w:cs="Times New Roman"/>
          <w:szCs w:val="24"/>
        </w:rPr>
        <w:t xml:space="preserve">στο σχέδιο νόμου. </w:t>
      </w:r>
    </w:p>
    <w:p w14:paraId="678A4205"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Αξιότιμοι κύριοι συνάδελφοι, </w:t>
      </w:r>
      <w:r w:rsidRPr="000A48A0">
        <w:rPr>
          <w:rFonts w:eastAsia="Times New Roman" w:cs="Times New Roman"/>
          <w:szCs w:val="24"/>
        </w:rPr>
        <w:t>συζητάμε σήμερα</w:t>
      </w:r>
      <w:r>
        <w:rPr>
          <w:rFonts w:eastAsia="Times New Roman" w:cs="Times New Roman"/>
          <w:szCs w:val="24"/>
        </w:rPr>
        <w:t>,</w:t>
      </w:r>
      <w:r w:rsidRPr="000A48A0">
        <w:rPr>
          <w:rFonts w:eastAsia="Times New Roman" w:cs="Times New Roman"/>
          <w:szCs w:val="24"/>
        </w:rPr>
        <w:t xml:space="preserve"> έπειτα από πολλές δεκαετίες</w:t>
      </w:r>
      <w:r>
        <w:rPr>
          <w:rFonts w:eastAsia="Times New Roman" w:cs="Times New Roman"/>
          <w:szCs w:val="24"/>
        </w:rPr>
        <w:t>,</w:t>
      </w:r>
      <w:r w:rsidRPr="000A48A0">
        <w:rPr>
          <w:rFonts w:eastAsia="Times New Roman" w:cs="Times New Roman"/>
          <w:szCs w:val="24"/>
        </w:rPr>
        <w:t xml:space="preserve"> </w:t>
      </w:r>
      <w:r>
        <w:rPr>
          <w:rFonts w:eastAsia="Times New Roman" w:cs="Times New Roman"/>
          <w:szCs w:val="24"/>
        </w:rPr>
        <w:t xml:space="preserve">την </w:t>
      </w:r>
      <w:r w:rsidRPr="000A48A0">
        <w:rPr>
          <w:rFonts w:eastAsia="Times New Roman" w:cs="Times New Roman"/>
          <w:szCs w:val="24"/>
        </w:rPr>
        <w:t>τροποποίησ</w:t>
      </w:r>
      <w:r w:rsidRPr="000A48A0">
        <w:rPr>
          <w:rFonts w:eastAsia="Times New Roman" w:cs="Times New Roman"/>
          <w:szCs w:val="24"/>
        </w:rPr>
        <w:t>η ενός αναχρονιστικού συστήματος εξετάσεων για τις άδειες οδήγησης</w:t>
      </w:r>
      <w:r>
        <w:rPr>
          <w:rFonts w:eastAsia="Times New Roman" w:cs="Times New Roman"/>
          <w:szCs w:val="24"/>
        </w:rPr>
        <w:t>,</w:t>
      </w:r>
      <w:r w:rsidRPr="000A48A0">
        <w:rPr>
          <w:rFonts w:eastAsia="Times New Roman" w:cs="Times New Roman"/>
          <w:szCs w:val="24"/>
        </w:rPr>
        <w:t xml:space="preserve"> ένα σύστημ</w:t>
      </w:r>
      <w:r>
        <w:rPr>
          <w:rFonts w:eastAsia="Times New Roman" w:cs="Times New Roman"/>
          <w:szCs w:val="24"/>
        </w:rPr>
        <w:t xml:space="preserve">α που κάθε πολίτης γνωρίζει τη διαβλητότητά </w:t>
      </w:r>
      <w:r w:rsidRPr="000A48A0">
        <w:rPr>
          <w:rFonts w:eastAsia="Times New Roman" w:cs="Times New Roman"/>
          <w:szCs w:val="24"/>
        </w:rPr>
        <w:t>του</w:t>
      </w:r>
      <w:r>
        <w:rPr>
          <w:rFonts w:eastAsia="Times New Roman" w:cs="Times New Roman"/>
          <w:szCs w:val="24"/>
        </w:rPr>
        <w:t>,</w:t>
      </w:r>
      <w:r w:rsidRPr="000A48A0">
        <w:rPr>
          <w:rFonts w:eastAsia="Times New Roman" w:cs="Times New Roman"/>
          <w:szCs w:val="24"/>
        </w:rPr>
        <w:t xml:space="preserve"> γνωρίζει ότι την πρώτη φορά που οι νέοι της χώρας</w:t>
      </w:r>
      <w:r>
        <w:rPr>
          <w:rFonts w:eastAsia="Times New Roman" w:cs="Times New Roman"/>
          <w:szCs w:val="24"/>
        </w:rPr>
        <w:t>,</w:t>
      </w:r>
      <w:r w:rsidRPr="000A48A0">
        <w:rPr>
          <w:rFonts w:eastAsia="Times New Roman" w:cs="Times New Roman"/>
          <w:szCs w:val="24"/>
        </w:rPr>
        <w:t xml:space="preserve"> κάθε νέος και κάθε νέα</w:t>
      </w:r>
      <w:r>
        <w:rPr>
          <w:rFonts w:eastAsia="Times New Roman" w:cs="Times New Roman"/>
          <w:szCs w:val="24"/>
        </w:rPr>
        <w:t>,</w:t>
      </w:r>
      <w:r w:rsidRPr="000A48A0">
        <w:rPr>
          <w:rFonts w:eastAsia="Times New Roman" w:cs="Times New Roman"/>
          <w:szCs w:val="24"/>
        </w:rPr>
        <w:t xml:space="preserve"> έρχονται σε επαφή</w:t>
      </w:r>
      <w:r>
        <w:rPr>
          <w:rFonts w:eastAsia="Times New Roman" w:cs="Times New Roman"/>
          <w:szCs w:val="24"/>
        </w:rPr>
        <w:t xml:space="preserve"> με τις δημόσιες υπηρεσίες σε μι</w:t>
      </w:r>
      <w:r w:rsidRPr="000A48A0">
        <w:rPr>
          <w:rFonts w:eastAsia="Times New Roman" w:cs="Times New Roman"/>
          <w:szCs w:val="24"/>
        </w:rPr>
        <w:t>α δρά</w:t>
      </w:r>
      <w:r w:rsidRPr="000A48A0">
        <w:rPr>
          <w:rFonts w:eastAsia="Times New Roman" w:cs="Times New Roman"/>
          <w:szCs w:val="24"/>
        </w:rPr>
        <w:t xml:space="preserve">ση που περιμένουν </w:t>
      </w:r>
      <w:r>
        <w:rPr>
          <w:rFonts w:eastAsia="Times New Roman" w:cs="Times New Roman"/>
          <w:szCs w:val="24"/>
        </w:rPr>
        <w:t>μ</w:t>
      </w:r>
      <w:r w:rsidRPr="000A48A0">
        <w:rPr>
          <w:rFonts w:eastAsia="Times New Roman" w:cs="Times New Roman"/>
          <w:szCs w:val="24"/>
        </w:rPr>
        <w:t>ε λαχτάρα</w:t>
      </w:r>
      <w:r>
        <w:rPr>
          <w:rFonts w:eastAsia="Times New Roman" w:cs="Times New Roman"/>
          <w:szCs w:val="24"/>
        </w:rPr>
        <w:t>, για να μπορούν</w:t>
      </w:r>
      <w:r w:rsidRPr="000A48A0">
        <w:rPr>
          <w:rFonts w:eastAsia="Times New Roman" w:cs="Times New Roman"/>
          <w:szCs w:val="24"/>
        </w:rPr>
        <w:t xml:space="preserve"> </w:t>
      </w:r>
      <w:r>
        <w:rPr>
          <w:rFonts w:eastAsia="Times New Roman" w:cs="Times New Roman"/>
          <w:szCs w:val="24"/>
        </w:rPr>
        <w:t xml:space="preserve">να </w:t>
      </w:r>
      <w:r w:rsidRPr="000A48A0">
        <w:rPr>
          <w:rFonts w:eastAsia="Times New Roman" w:cs="Times New Roman"/>
          <w:szCs w:val="24"/>
        </w:rPr>
        <w:t>οδηγήσουν ένα αυτοκίνητο</w:t>
      </w:r>
      <w:r>
        <w:rPr>
          <w:rFonts w:eastAsia="Times New Roman" w:cs="Times New Roman"/>
          <w:szCs w:val="24"/>
        </w:rPr>
        <w:t>,</w:t>
      </w:r>
      <w:r w:rsidRPr="000A48A0">
        <w:rPr>
          <w:rFonts w:eastAsia="Times New Roman" w:cs="Times New Roman"/>
          <w:szCs w:val="24"/>
        </w:rPr>
        <w:t xml:space="preserve"> να </w:t>
      </w:r>
      <w:r>
        <w:rPr>
          <w:rFonts w:eastAsia="Times New Roman" w:cs="Times New Roman"/>
          <w:szCs w:val="24"/>
        </w:rPr>
        <w:t>δ</w:t>
      </w:r>
      <w:r w:rsidRPr="000A48A0">
        <w:rPr>
          <w:rFonts w:eastAsia="Times New Roman" w:cs="Times New Roman"/>
          <w:szCs w:val="24"/>
        </w:rPr>
        <w:t>ίνεται η τακτική</w:t>
      </w:r>
      <w:r>
        <w:rPr>
          <w:rFonts w:eastAsia="Times New Roman" w:cs="Times New Roman"/>
          <w:szCs w:val="24"/>
        </w:rPr>
        <w:t>,</w:t>
      </w:r>
      <w:r w:rsidRPr="000A48A0">
        <w:rPr>
          <w:rFonts w:eastAsia="Times New Roman" w:cs="Times New Roman"/>
          <w:szCs w:val="24"/>
        </w:rPr>
        <w:t xml:space="preserve"> η παιδεία</w:t>
      </w:r>
      <w:r>
        <w:rPr>
          <w:rFonts w:eastAsia="Times New Roman" w:cs="Times New Roman"/>
          <w:szCs w:val="24"/>
        </w:rPr>
        <w:t>,</w:t>
      </w:r>
      <w:r w:rsidRPr="000A48A0">
        <w:rPr>
          <w:rFonts w:eastAsia="Times New Roman" w:cs="Times New Roman"/>
          <w:szCs w:val="24"/>
        </w:rPr>
        <w:t xml:space="preserve"> η </w:t>
      </w:r>
      <w:r>
        <w:rPr>
          <w:rFonts w:eastAsia="Times New Roman" w:cs="Times New Roman"/>
          <w:szCs w:val="24"/>
        </w:rPr>
        <w:t>«</w:t>
      </w:r>
      <w:r w:rsidRPr="000A48A0">
        <w:rPr>
          <w:rFonts w:eastAsia="Times New Roman" w:cs="Times New Roman"/>
          <w:szCs w:val="24"/>
        </w:rPr>
        <w:t>διέξοδος</w:t>
      </w:r>
      <w:r>
        <w:rPr>
          <w:rFonts w:eastAsia="Times New Roman" w:cs="Times New Roman"/>
          <w:szCs w:val="24"/>
        </w:rPr>
        <w:t>»</w:t>
      </w:r>
      <w:r w:rsidRPr="000A48A0">
        <w:rPr>
          <w:rFonts w:eastAsia="Times New Roman" w:cs="Times New Roman"/>
          <w:szCs w:val="24"/>
        </w:rPr>
        <w:t xml:space="preserve"> όχι του να είναι καλοί οδηγοί</w:t>
      </w:r>
      <w:r>
        <w:rPr>
          <w:rFonts w:eastAsia="Times New Roman" w:cs="Times New Roman"/>
          <w:szCs w:val="24"/>
        </w:rPr>
        <w:t>,</w:t>
      </w:r>
      <w:r w:rsidRPr="000A48A0">
        <w:rPr>
          <w:rFonts w:eastAsia="Times New Roman" w:cs="Times New Roman"/>
          <w:szCs w:val="24"/>
        </w:rPr>
        <w:t xml:space="preserve"> όχι να έχουν γνώσ</w:t>
      </w:r>
      <w:r>
        <w:rPr>
          <w:rFonts w:eastAsia="Times New Roman" w:cs="Times New Roman"/>
          <w:szCs w:val="24"/>
        </w:rPr>
        <w:t xml:space="preserve">εις για </w:t>
      </w:r>
      <w:r w:rsidRPr="000A48A0">
        <w:rPr>
          <w:rFonts w:eastAsia="Times New Roman" w:cs="Times New Roman"/>
          <w:szCs w:val="24"/>
        </w:rPr>
        <w:t>την οδική ασφάλεια</w:t>
      </w:r>
      <w:r>
        <w:rPr>
          <w:rFonts w:eastAsia="Times New Roman" w:cs="Times New Roman"/>
          <w:szCs w:val="24"/>
        </w:rPr>
        <w:t>, αλλά να λαδώσουν,</w:t>
      </w:r>
      <w:r w:rsidRPr="000A48A0">
        <w:rPr>
          <w:rFonts w:eastAsia="Times New Roman" w:cs="Times New Roman"/>
          <w:szCs w:val="24"/>
        </w:rPr>
        <w:t xml:space="preserve"> να δώσουν μίζα</w:t>
      </w:r>
      <w:r>
        <w:rPr>
          <w:rFonts w:eastAsia="Times New Roman" w:cs="Times New Roman"/>
          <w:szCs w:val="24"/>
        </w:rPr>
        <w:t>,</w:t>
      </w:r>
      <w:r w:rsidRPr="000A48A0">
        <w:rPr>
          <w:rFonts w:eastAsia="Times New Roman" w:cs="Times New Roman"/>
          <w:szCs w:val="24"/>
        </w:rPr>
        <w:t xml:space="preserve"> για να </w:t>
      </w:r>
      <w:r>
        <w:rPr>
          <w:rFonts w:eastAsia="Times New Roman" w:cs="Times New Roman"/>
          <w:szCs w:val="24"/>
        </w:rPr>
        <w:t>αποκτήσουν</w:t>
      </w:r>
      <w:r w:rsidRPr="000A48A0">
        <w:rPr>
          <w:rFonts w:eastAsia="Times New Roman" w:cs="Times New Roman"/>
          <w:szCs w:val="24"/>
        </w:rPr>
        <w:t xml:space="preserve"> την άδει</w:t>
      </w:r>
      <w:r w:rsidRPr="000A48A0">
        <w:rPr>
          <w:rFonts w:eastAsia="Times New Roman" w:cs="Times New Roman"/>
          <w:szCs w:val="24"/>
        </w:rPr>
        <w:t>α οδήγησης</w:t>
      </w:r>
      <w:r>
        <w:rPr>
          <w:rFonts w:eastAsia="Times New Roman" w:cs="Times New Roman"/>
          <w:szCs w:val="24"/>
        </w:rPr>
        <w:t>. Είναι η πρώτη κύρια</w:t>
      </w:r>
      <w:r w:rsidRPr="000A48A0">
        <w:rPr>
          <w:rFonts w:eastAsia="Times New Roman" w:cs="Times New Roman"/>
          <w:szCs w:val="24"/>
        </w:rPr>
        <w:t xml:space="preserve"> επαφή με τις δημόσιες υπηρεσίες </w:t>
      </w:r>
      <w:r>
        <w:rPr>
          <w:rFonts w:eastAsia="Times New Roman" w:cs="Times New Roman"/>
          <w:szCs w:val="24"/>
        </w:rPr>
        <w:t>στις περιφέρειες</w:t>
      </w:r>
      <w:r w:rsidRPr="000A48A0">
        <w:rPr>
          <w:rFonts w:eastAsia="Times New Roman" w:cs="Times New Roman"/>
          <w:szCs w:val="24"/>
        </w:rPr>
        <w:t xml:space="preserve"> και είναι γνωστές</w:t>
      </w:r>
      <w:r>
        <w:rPr>
          <w:rFonts w:eastAsia="Times New Roman" w:cs="Times New Roman"/>
          <w:szCs w:val="24"/>
        </w:rPr>
        <w:t xml:space="preserve"> οι</w:t>
      </w:r>
      <w:r w:rsidRPr="000A48A0">
        <w:rPr>
          <w:rFonts w:eastAsia="Times New Roman" w:cs="Times New Roman"/>
          <w:szCs w:val="24"/>
        </w:rPr>
        <w:t xml:space="preserve"> τραγικές συνέπειες</w:t>
      </w:r>
      <w:r>
        <w:rPr>
          <w:rFonts w:eastAsia="Times New Roman" w:cs="Times New Roman"/>
          <w:szCs w:val="24"/>
        </w:rPr>
        <w:t>,</w:t>
      </w:r>
      <w:r w:rsidRPr="000A48A0">
        <w:rPr>
          <w:rFonts w:eastAsia="Times New Roman" w:cs="Times New Roman"/>
          <w:szCs w:val="24"/>
        </w:rPr>
        <w:t xml:space="preserve"> με απώλειες ανθρώπινων ζωών</w:t>
      </w:r>
      <w:r>
        <w:rPr>
          <w:rFonts w:eastAsia="Times New Roman" w:cs="Times New Roman"/>
          <w:szCs w:val="24"/>
        </w:rPr>
        <w:t>,</w:t>
      </w:r>
      <w:r w:rsidRPr="000A48A0">
        <w:rPr>
          <w:rFonts w:eastAsia="Times New Roman" w:cs="Times New Roman"/>
          <w:szCs w:val="24"/>
        </w:rPr>
        <w:t xml:space="preserve"> με βαριά ατυχήματα που σημαδεύουν όλη τη ζωή των συμπολιτών </w:t>
      </w:r>
      <w:r>
        <w:rPr>
          <w:rFonts w:eastAsia="Times New Roman" w:cs="Times New Roman"/>
          <w:szCs w:val="24"/>
        </w:rPr>
        <w:t>μας που έχουν</w:t>
      </w:r>
      <w:r w:rsidRPr="000A48A0">
        <w:rPr>
          <w:rFonts w:eastAsia="Times New Roman" w:cs="Times New Roman"/>
          <w:szCs w:val="24"/>
        </w:rPr>
        <w:t xml:space="preserve"> τύχει </w:t>
      </w:r>
      <w:r>
        <w:rPr>
          <w:rFonts w:eastAsia="Times New Roman" w:cs="Times New Roman"/>
          <w:szCs w:val="24"/>
        </w:rPr>
        <w:t xml:space="preserve">να </w:t>
      </w:r>
      <w:r w:rsidRPr="000A48A0">
        <w:rPr>
          <w:rFonts w:eastAsia="Times New Roman" w:cs="Times New Roman"/>
          <w:szCs w:val="24"/>
        </w:rPr>
        <w:t>βιώσουν τέτοιες ανεπιθ</w:t>
      </w:r>
      <w:r w:rsidRPr="000A48A0">
        <w:rPr>
          <w:rFonts w:eastAsia="Times New Roman" w:cs="Times New Roman"/>
          <w:szCs w:val="24"/>
        </w:rPr>
        <w:t>ύμητες καταστάσεις</w:t>
      </w:r>
      <w:r>
        <w:rPr>
          <w:rFonts w:eastAsia="Times New Roman" w:cs="Times New Roman"/>
          <w:szCs w:val="24"/>
        </w:rPr>
        <w:t>.</w:t>
      </w:r>
    </w:p>
    <w:p w14:paraId="678A4206" w14:textId="77777777" w:rsidR="0099759A" w:rsidRDefault="00FE124F">
      <w:pPr>
        <w:spacing w:line="600" w:lineRule="auto"/>
        <w:ind w:firstLine="720"/>
        <w:contextualSpacing/>
        <w:jc w:val="both"/>
        <w:rPr>
          <w:rFonts w:eastAsia="Times New Roman" w:cs="Times New Roman"/>
          <w:szCs w:val="24"/>
        </w:rPr>
      </w:pPr>
      <w:r w:rsidRPr="000A48A0">
        <w:rPr>
          <w:rFonts w:eastAsia="Times New Roman" w:cs="Times New Roman"/>
          <w:szCs w:val="24"/>
        </w:rPr>
        <w:t>Θα ήθελα</w:t>
      </w:r>
      <w:r>
        <w:rPr>
          <w:rFonts w:eastAsia="Times New Roman" w:cs="Times New Roman"/>
          <w:szCs w:val="24"/>
        </w:rPr>
        <w:t>,</w:t>
      </w:r>
      <w:r w:rsidRPr="000A48A0">
        <w:rPr>
          <w:rFonts w:eastAsia="Times New Roman" w:cs="Times New Roman"/>
          <w:szCs w:val="24"/>
        </w:rPr>
        <w:t xml:space="preserve"> πριν</w:t>
      </w:r>
      <w:r>
        <w:rPr>
          <w:rFonts w:eastAsia="Times New Roman" w:cs="Times New Roman"/>
          <w:szCs w:val="24"/>
        </w:rPr>
        <w:t xml:space="preserve"> τοποθετηθώ για</w:t>
      </w:r>
      <w:r w:rsidRPr="000A48A0">
        <w:rPr>
          <w:rFonts w:eastAsia="Times New Roman" w:cs="Times New Roman"/>
          <w:szCs w:val="24"/>
        </w:rPr>
        <w:t xml:space="preserve"> το σχέδιο νόμου</w:t>
      </w:r>
      <w:r>
        <w:rPr>
          <w:rFonts w:eastAsia="Times New Roman" w:cs="Times New Roman"/>
          <w:szCs w:val="24"/>
        </w:rPr>
        <w:t>,</w:t>
      </w:r>
      <w:r w:rsidRPr="000A48A0">
        <w:rPr>
          <w:rFonts w:eastAsia="Times New Roman" w:cs="Times New Roman"/>
          <w:szCs w:val="24"/>
        </w:rPr>
        <w:t xml:space="preserve"> να αναφέρω στο </w:t>
      </w:r>
      <w:r>
        <w:rPr>
          <w:rFonts w:eastAsia="Times New Roman" w:cs="Times New Roman"/>
          <w:szCs w:val="24"/>
        </w:rPr>
        <w:t>Σ</w:t>
      </w:r>
      <w:r w:rsidRPr="000A48A0">
        <w:rPr>
          <w:rFonts w:eastAsia="Times New Roman" w:cs="Times New Roman"/>
          <w:szCs w:val="24"/>
        </w:rPr>
        <w:t>ώμα το ολοκληρωμένο</w:t>
      </w:r>
      <w:r>
        <w:rPr>
          <w:rFonts w:eastAsia="Times New Roman" w:cs="Times New Roman"/>
          <w:szCs w:val="24"/>
        </w:rPr>
        <w:t>,</w:t>
      </w:r>
      <w:r w:rsidRPr="000A48A0">
        <w:rPr>
          <w:rFonts w:eastAsia="Times New Roman" w:cs="Times New Roman"/>
          <w:szCs w:val="24"/>
        </w:rPr>
        <w:t xml:space="preserve"> το ολιστικό σχέδιο και τις θεσμικές παρεμβάσεις</w:t>
      </w:r>
      <w:r>
        <w:rPr>
          <w:rFonts w:eastAsia="Times New Roman" w:cs="Times New Roman"/>
          <w:szCs w:val="24"/>
        </w:rPr>
        <w:t xml:space="preserve">, </w:t>
      </w:r>
      <w:r w:rsidRPr="000A48A0">
        <w:rPr>
          <w:rFonts w:eastAsia="Times New Roman" w:cs="Times New Roman"/>
          <w:szCs w:val="24"/>
        </w:rPr>
        <w:t>τις αλλαγές που έχουν υλοπ</w:t>
      </w:r>
      <w:r>
        <w:rPr>
          <w:rFonts w:eastAsia="Times New Roman" w:cs="Times New Roman"/>
          <w:szCs w:val="24"/>
        </w:rPr>
        <w:t xml:space="preserve">οιηθεί για να </w:t>
      </w:r>
      <w:r>
        <w:rPr>
          <w:rFonts w:eastAsia="Times New Roman" w:cs="Times New Roman"/>
          <w:szCs w:val="24"/>
        </w:rPr>
        <w:lastRenderedPageBreak/>
        <w:t>προχωρήσουμε σε μι</w:t>
      </w:r>
      <w:r w:rsidRPr="000A48A0">
        <w:rPr>
          <w:rFonts w:eastAsia="Times New Roman" w:cs="Times New Roman"/>
          <w:szCs w:val="24"/>
        </w:rPr>
        <w:t xml:space="preserve">α νέα εποχή και στα </w:t>
      </w:r>
      <w:r>
        <w:rPr>
          <w:rFonts w:eastAsia="Times New Roman" w:cs="Times New Roman"/>
          <w:szCs w:val="24"/>
        </w:rPr>
        <w:t>ζητήματα ο</w:t>
      </w:r>
      <w:r w:rsidRPr="000A48A0">
        <w:rPr>
          <w:rFonts w:eastAsia="Times New Roman" w:cs="Times New Roman"/>
          <w:szCs w:val="24"/>
        </w:rPr>
        <w:t xml:space="preserve">δικής </w:t>
      </w:r>
      <w:r>
        <w:rPr>
          <w:rFonts w:eastAsia="Times New Roman" w:cs="Times New Roman"/>
          <w:szCs w:val="24"/>
        </w:rPr>
        <w:t>α</w:t>
      </w:r>
      <w:r w:rsidRPr="000A48A0">
        <w:rPr>
          <w:rFonts w:eastAsia="Times New Roman" w:cs="Times New Roman"/>
          <w:szCs w:val="24"/>
        </w:rPr>
        <w:t>σφάλειας</w:t>
      </w:r>
      <w:r>
        <w:rPr>
          <w:rFonts w:eastAsia="Times New Roman" w:cs="Times New Roman"/>
          <w:szCs w:val="24"/>
        </w:rPr>
        <w:t>,</w:t>
      </w:r>
      <w:r w:rsidRPr="000A48A0">
        <w:rPr>
          <w:rFonts w:eastAsia="Times New Roman" w:cs="Times New Roman"/>
          <w:szCs w:val="24"/>
        </w:rPr>
        <w:t xml:space="preserve"> να περιορίσουμε στο μικρότερο επίπεδο τ</w:t>
      </w:r>
      <w:r>
        <w:rPr>
          <w:rFonts w:eastAsia="Times New Roman" w:cs="Times New Roman"/>
          <w:szCs w:val="24"/>
        </w:rPr>
        <w:t>ις</w:t>
      </w:r>
      <w:r w:rsidRPr="000A48A0">
        <w:rPr>
          <w:rFonts w:eastAsia="Times New Roman" w:cs="Times New Roman"/>
          <w:szCs w:val="24"/>
        </w:rPr>
        <w:t xml:space="preserve"> απώλει</w:t>
      </w:r>
      <w:r>
        <w:rPr>
          <w:rFonts w:eastAsia="Times New Roman" w:cs="Times New Roman"/>
          <w:szCs w:val="24"/>
        </w:rPr>
        <w:t>ε</w:t>
      </w:r>
      <w:r w:rsidRPr="000A48A0">
        <w:rPr>
          <w:rFonts w:eastAsia="Times New Roman" w:cs="Times New Roman"/>
          <w:szCs w:val="24"/>
        </w:rPr>
        <w:t>ς των ανθρώπινων ζωών</w:t>
      </w:r>
      <w:r>
        <w:rPr>
          <w:rFonts w:eastAsia="Times New Roman" w:cs="Times New Roman"/>
          <w:szCs w:val="24"/>
        </w:rPr>
        <w:t>,</w:t>
      </w:r>
      <w:r w:rsidRPr="000A48A0">
        <w:rPr>
          <w:rFonts w:eastAsia="Times New Roman" w:cs="Times New Roman"/>
          <w:szCs w:val="24"/>
        </w:rPr>
        <w:t xml:space="preserve"> τον ανθρώπινο πόνο</w:t>
      </w:r>
      <w:r>
        <w:rPr>
          <w:rFonts w:eastAsia="Times New Roman" w:cs="Times New Roman"/>
          <w:szCs w:val="24"/>
        </w:rPr>
        <w:t>,</w:t>
      </w:r>
      <w:r w:rsidRPr="000A48A0">
        <w:rPr>
          <w:rFonts w:eastAsia="Times New Roman" w:cs="Times New Roman"/>
          <w:szCs w:val="24"/>
        </w:rPr>
        <w:t xml:space="preserve"> από τα βαριά</w:t>
      </w:r>
      <w:r>
        <w:rPr>
          <w:rFonts w:eastAsia="Times New Roman" w:cs="Times New Roman"/>
          <w:szCs w:val="24"/>
        </w:rPr>
        <w:t>,</w:t>
      </w:r>
      <w:r w:rsidRPr="000A48A0">
        <w:rPr>
          <w:rFonts w:eastAsia="Times New Roman" w:cs="Times New Roman"/>
          <w:szCs w:val="24"/>
        </w:rPr>
        <w:t xml:space="preserve"> σοβαρά ατυχήματα</w:t>
      </w:r>
      <w:r>
        <w:rPr>
          <w:rFonts w:eastAsia="Times New Roman" w:cs="Times New Roman"/>
          <w:szCs w:val="24"/>
        </w:rPr>
        <w:t>,</w:t>
      </w:r>
      <w:r w:rsidRPr="000A48A0">
        <w:rPr>
          <w:rFonts w:eastAsia="Times New Roman" w:cs="Times New Roman"/>
          <w:szCs w:val="24"/>
        </w:rPr>
        <w:t xml:space="preserve"> τους τραυματισμούς και τις συνέπειες που ακολουθούν στη ζωή τ</w:t>
      </w:r>
      <w:r>
        <w:rPr>
          <w:rFonts w:eastAsia="Times New Roman" w:cs="Times New Roman"/>
          <w:szCs w:val="24"/>
        </w:rPr>
        <w:t>ων</w:t>
      </w:r>
      <w:r w:rsidRPr="000A48A0">
        <w:rPr>
          <w:rFonts w:eastAsia="Times New Roman" w:cs="Times New Roman"/>
          <w:szCs w:val="24"/>
        </w:rPr>
        <w:t xml:space="preserve"> συμπολιτών </w:t>
      </w:r>
      <w:r>
        <w:rPr>
          <w:rFonts w:eastAsia="Times New Roman" w:cs="Times New Roman"/>
          <w:szCs w:val="24"/>
        </w:rPr>
        <w:t>μας.</w:t>
      </w:r>
    </w:p>
    <w:p w14:paraId="678A4207"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Σε αυτήν την κατεύθυνση προχωρήσαμε και προωθήσαμε</w:t>
      </w:r>
      <w:r>
        <w:rPr>
          <w:rFonts w:eastAsia="Times New Roman" w:cs="Times New Roman"/>
          <w:szCs w:val="24"/>
        </w:rPr>
        <w:t xml:space="preserve"> δύο κύριες ενότητες: Η</w:t>
      </w:r>
      <w:r w:rsidRPr="000A48A0">
        <w:rPr>
          <w:rFonts w:eastAsia="Times New Roman" w:cs="Times New Roman"/>
          <w:szCs w:val="24"/>
        </w:rPr>
        <w:t xml:space="preserve"> πρώτη ενότητα αφορά τις υποδομές στο </w:t>
      </w:r>
      <w:r>
        <w:rPr>
          <w:rFonts w:eastAsia="Times New Roman" w:cs="Times New Roman"/>
          <w:szCs w:val="24"/>
        </w:rPr>
        <w:t>ε</w:t>
      </w:r>
      <w:r w:rsidRPr="000A48A0">
        <w:rPr>
          <w:rFonts w:eastAsia="Times New Roman" w:cs="Times New Roman"/>
          <w:szCs w:val="24"/>
        </w:rPr>
        <w:t>θνικό οδικό δίκτυο της χώρας και στο επαρχιακό</w:t>
      </w:r>
      <w:r>
        <w:rPr>
          <w:rFonts w:eastAsia="Times New Roman" w:cs="Times New Roman"/>
          <w:szCs w:val="24"/>
        </w:rPr>
        <w:t xml:space="preserve"> σε</w:t>
      </w:r>
      <w:r w:rsidRPr="000A48A0">
        <w:rPr>
          <w:rFonts w:eastAsia="Times New Roman" w:cs="Times New Roman"/>
          <w:szCs w:val="24"/>
        </w:rPr>
        <w:t xml:space="preserve"> συνεργασία με τις περιφέρειες</w:t>
      </w:r>
      <w:r>
        <w:rPr>
          <w:rFonts w:eastAsia="Times New Roman" w:cs="Times New Roman"/>
          <w:szCs w:val="24"/>
        </w:rPr>
        <w:t>. Ε</w:t>
      </w:r>
      <w:r w:rsidRPr="000A48A0">
        <w:rPr>
          <w:rFonts w:eastAsia="Times New Roman" w:cs="Times New Roman"/>
          <w:szCs w:val="24"/>
        </w:rPr>
        <w:t>ίναι ενδεικτική η κατακόρυφη μείωση των ατυχημάτων στους δρόμους που ολοκληρώθηκαν</w:t>
      </w:r>
      <w:r>
        <w:rPr>
          <w:rFonts w:eastAsia="Times New Roman" w:cs="Times New Roman"/>
          <w:szCs w:val="24"/>
        </w:rPr>
        <w:t xml:space="preserve"> και που</w:t>
      </w:r>
      <w:r w:rsidRPr="000A48A0">
        <w:rPr>
          <w:rFonts w:eastAsia="Times New Roman" w:cs="Times New Roman"/>
          <w:szCs w:val="24"/>
        </w:rPr>
        <w:t xml:space="preserve"> έχουν παραδοθεί και ε</w:t>
      </w:r>
      <w:r w:rsidRPr="000A48A0">
        <w:rPr>
          <w:rFonts w:eastAsia="Times New Roman" w:cs="Times New Roman"/>
          <w:szCs w:val="24"/>
        </w:rPr>
        <w:t>ίναι βαθιές</w:t>
      </w:r>
      <w:r>
        <w:rPr>
          <w:rFonts w:eastAsia="Times New Roman" w:cs="Times New Roman"/>
          <w:szCs w:val="24"/>
        </w:rPr>
        <w:t xml:space="preserve"> οι</w:t>
      </w:r>
      <w:r w:rsidRPr="000A48A0">
        <w:rPr>
          <w:rFonts w:eastAsia="Times New Roman" w:cs="Times New Roman"/>
          <w:szCs w:val="24"/>
        </w:rPr>
        <w:t xml:space="preserve"> πληγές των ατυχημάτων </w:t>
      </w:r>
      <w:r>
        <w:rPr>
          <w:rFonts w:eastAsia="Times New Roman" w:cs="Times New Roman"/>
          <w:szCs w:val="24"/>
        </w:rPr>
        <w:t>-</w:t>
      </w:r>
      <w:r w:rsidRPr="000A48A0">
        <w:rPr>
          <w:rFonts w:eastAsia="Times New Roman" w:cs="Times New Roman"/>
          <w:szCs w:val="24"/>
        </w:rPr>
        <w:t>τις θυμόμαστε όλοι</w:t>
      </w:r>
      <w:r>
        <w:rPr>
          <w:rFonts w:eastAsia="Times New Roman" w:cs="Times New Roman"/>
          <w:szCs w:val="24"/>
        </w:rPr>
        <w:t>-</w:t>
      </w:r>
      <w:r w:rsidRPr="000A48A0">
        <w:rPr>
          <w:rFonts w:eastAsia="Times New Roman" w:cs="Times New Roman"/>
          <w:szCs w:val="24"/>
        </w:rPr>
        <w:t xml:space="preserve"> στα Τέμπη</w:t>
      </w:r>
      <w:r>
        <w:rPr>
          <w:rFonts w:eastAsia="Times New Roman" w:cs="Times New Roman"/>
          <w:szCs w:val="24"/>
        </w:rPr>
        <w:t>,</w:t>
      </w:r>
      <w:r w:rsidRPr="000A48A0">
        <w:rPr>
          <w:rFonts w:eastAsia="Times New Roman" w:cs="Times New Roman"/>
          <w:szCs w:val="24"/>
        </w:rPr>
        <w:t xml:space="preserve"> στην </w:t>
      </w:r>
      <w:r>
        <w:rPr>
          <w:rFonts w:eastAsia="Times New Roman" w:cs="Times New Roman"/>
          <w:szCs w:val="24"/>
        </w:rPr>
        <w:t>ΠΑΘΕ,</w:t>
      </w:r>
      <w:r w:rsidRPr="000A48A0">
        <w:rPr>
          <w:rFonts w:eastAsia="Times New Roman" w:cs="Times New Roman"/>
          <w:szCs w:val="24"/>
        </w:rPr>
        <w:t xml:space="preserve"> στο Αντίρριο</w:t>
      </w:r>
      <w:r>
        <w:rPr>
          <w:rFonts w:eastAsia="Times New Roman" w:cs="Times New Roman"/>
          <w:szCs w:val="24"/>
        </w:rPr>
        <w:t xml:space="preserve"> –</w:t>
      </w:r>
      <w:r w:rsidRPr="000A48A0">
        <w:rPr>
          <w:rFonts w:eastAsia="Times New Roman" w:cs="Times New Roman"/>
          <w:szCs w:val="24"/>
        </w:rPr>
        <w:t xml:space="preserve"> Γιάννενα</w:t>
      </w:r>
      <w:r>
        <w:rPr>
          <w:rFonts w:eastAsia="Times New Roman" w:cs="Times New Roman"/>
          <w:szCs w:val="24"/>
        </w:rPr>
        <w:t>,</w:t>
      </w:r>
      <w:r w:rsidRPr="000A48A0">
        <w:rPr>
          <w:rFonts w:eastAsia="Times New Roman" w:cs="Times New Roman"/>
          <w:szCs w:val="24"/>
        </w:rPr>
        <w:t xml:space="preserve"> στην </w:t>
      </w:r>
      <w:r>
        <w:rPr>
          <w:rFonts w:eastAsia="Times New Roman" w:cs="Times New Roman"/>
          <w:szCs w:val="24"/>
        </w:rPr>
        <w:t>Κ</w:t>
      </w:r>
      <w:r w:rsidRPr="000A48A0">
        <w:rPr>
          <w:rFonts w:eastAsia="Times New Roman" w:cs="Times New Roman"/>
          <w:szCs w:val="24"/>
        </w:rPr>
        <w:t>ορίνθου</w:t>
      </w:r>
      <w:r>
        <w:rPr>
          <w:rFonts w:eastAsia="Times New Roman" w:cs="Times New Roman"/>
          <w:szCs w:val="24"/>
        </w:rPr>
        <w:t xml:space="preserve"> – Π</w:t>
      </w:r>
      <w:r w:rsidRPr="000A48A0">
        <w:rPr>
          <w:rFonts w:eastAsia="Times New Roman" w:cs="Times New Roman"/>
          <w:szCs w:val="24"/>
        </w:rPr>
        <w:t>ατρών</w:t>
      </w:r>
      <w:r>
        <w:rPr>
          <w:rFonts w:eastAsia="Times New Roman" w:cs="Times New Roman"/>
          <w:szCs w:val="24"/>
        </w:rPr>
        <w:t>,</w:t>
      </w:r>
      <w:r w:rsidRPr="000A48A0">
        <w:rPr>
          <w:rFonts w:eastAsia="Times New Roman" w:cs="Times New Roman"/>
          <w:szCs w:val="24"/>
        </w:rPr>
        <w:t xml:space="preserve"> στην Κορίνθου</w:t>
      </w:r>
      <w:r>
        <w:rPr>
          <w:rFonts w:eastAsia="Times New Roman" w:cs="Times New Roman"/>
          <w:szCs w:val="24"/>
        </w:rPr>
        <w:t xml:space="preserve"> -</w:t>
      </w:r>
      <w:r w:rsidRPr="000A48A0">
        <w:rPr>
          <w:rFonts w:eastAsia="Times New Roman" w:cs="Times New Roman"/>
          <w:szCs w:val="24"/>
        </w:rPr>
        <w:t xml:space="preserve"> Τρίπολης και Καλαμάτας</w:t>
      </w:r>
      <w:r>
        <w:rPr>
          <w:rFonts w:eastAsia="Times New Roman" w:cs="Times New Roman"/>
          <w:szCs w:val="24"/>
        </w:rPr>
        <w:t>.</w:t>
      </w:r>
    </w:p>
    <w:p w14:paraId="678A4208"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Η</w:t>
      </w:r>
      <w:r w:rsidRPr="000A48A0">
        <w:rPr>
          <w:rFonts w:eastAsia="Times New Roman" w:cs="Times New Roman"/>
          <w:szCs w:val="24"/>
        </w:rPr>
        <w:t xml:space="preserve"> προσπάθεια βελτίωσης των υποδομών με νέα οδικά έργα συνεχίζεται</w:t>
      </w:r>
      <w:r>
        <w:rPr>
          <w:rFonts w:eastAsia="Times New Roman" w:cs="Times New Roman"/>
          <w:szCs w:val="24"/>
        </w:rPr>
        <w:t>,</w:t>
      </w:r>
      <w:r w:rsidRPr="000A48A0">
        <w:rPr>
          <w:rFonts w:eastAsia="Times New Roman" w:cs="Times New Roman"/>
          <w:szCs w:val="24"/>
        </w:rPr>
        <w:t xml:space="preserve"> είτε με νέους αυτοκι</w:t>
      </w:r>
      <w:r w:rsidRPr="000A48A0">
        <w:rPr>
          <w:rFonts w:eastAsia="Times New Roman" w:cs="Times New Roman"/>
          <w:szCs w:val="24"/>
        </w:rPr>
        <w:t>νητόδρομους είτε με έργα βελτίωσης των χαρακτηριστικών προδιαγραφών των αυτοκινητοδρόμων</w:t>
      </w:r>
      <w:r>
        <w:rPr>
          <w:rFonts w:eastAsia="Times New Roman" w:cs="Times New Roman"/>
          <w:szCs w:val="24"/>
        </w:rPr>
        <w:t>.</w:t>
      </w:r>
    </w:p>
    <w:p w14:paraId="678A4209"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Ν</w:t>
      </w:r>
      <w:r w:rsidRPr="000A48A0">
        <w:rPr>
          <w:rFonts w:eastAsia="Times New Roman" w:cs="Times New Roman"/>
          <w:szCs w:val="24"/>
        </w:rPr>
        <w:t xml:space="preserve">α πούμε ότι </w:t>
      </w:r>
      <w:r>
        <w:rPr>
          <w:rFonts w:eastAsia="Times New Roman" w:cs="Times New Roman"/>
          <w:szCs w:val="24"/>
        </w:rPr>
        <w:t xml:space="preserve">την επόμενη εβδομάδα, απ’ ό,τι </w:t>
      </w:r>
      <w:r w:rsidRPr="000A48A0">
        <w:rPr>
          <w:rFonts w:eastAsia="Times New Roman" w:cs="Times New Roman"/>
          <w:szCs w:val="24"/>
        </w:rPr>
        <w:t>γνωρίζω</w:t>
      </w:r>
      <w:r>
        <w:rPr>
          <w:rFonts w:eastAsia="Times New Roman" w:cs="Times New Roman"/>
          <w:szCs w:val="24"/>
        </w:rPr>
        <w:t>,</w:t>
      </w:r>
      <w:r w:rsidRPr="000A48A0">
        <w:rPr>
          <w:rFonts w:eastAsia="Times New Roman" w:cs="Times New Roman"/>
          <w:szCs w:val="24"/>
        </w:rPr>
        <w:t xml:space="preserve"> έχουν σταλεί από το </w:t>
      </w:r>
      <w:r>
        <w:rPr>
          <w:rFonts w:eastAsia="Times New Roman" w:cs="Times New Roman"/>
          <w:szCs w:val="24"/>
        </w:rPr>
        <w:t>Υ</w:t>
      </w:r>
      <w:r w:rsidRPr="000A48A0">
        <w:rPr>
          <w:rFonts w:eastAsia="Times New Roman" w:cs="Times New Roman"/>
          <w:szCs w:val="24"/>
        </w:rPr>
        <w:t xml:space="preserve">πουργείο </w:t>
      </w:r>
      <w:r>
        <w:rPr>
          <w:rFonts w:eastAsia="Times New Roman" w:cs="Times New Roman"/>
          <w:szCs w:val="24"/>
        </w:rPr>
        <w:t>και έρχονται οι</w:t>
      </w:r>
      <w:r w:rsidRPr="000A48A0">
        <w:rPr>
          <w:rFonts w:eastAsia="Times New Roman" w:cs="Times New Roman"/>
          <w:szCs w:val="24"/>
        </w:rPr>
        <w:t xml:space="preserve"> διαγωνιστικές διαδικασίες για την ενημέρωση </w:t>
      </w:r>
      <w:r>
        <w:rPr>
          <w:rFonts w:eastAsia="Times New Roman" w:cs="Times New Roman"/>
          <w:szCs w:val="24"/>
        </w:rPr>
        <w:t xml:space="preserve">της αρμόδιας επιτροπής </w:t>
      </w:r>
      <w:r>
        <w:rPr>
          <w:rFonts w:eastAsia="Times New Roman" w:cs="Times New Roman"/>
          <w:szCs w:val="24"/>
        </w:rPr>
        <w:t xml:space="preserve">του </w:t>
      </w:r>
      <w:r>
        <w:rPr>
          <w:rFonts w:eastAsia="Times New Roman" w:cs="Times New Roman"/>
          <w:szCs w:val="24"/>
        </w:rPr>
        <w:t xml:space="preserve">αυτοκινητόδρομου </w:t>
      </w:r>
      <w:r w:rsidRPr="000A48A0">
        <w:rPr>
          <w:rFonts w:eastAsia="Times New Roman" w:cs="Times New Roman"/>
          <w:szCs w:val="24"/>
        </w:rPr>
        <w:t>Πάτρα</w:t>
      </w:r>
      <w:r>
        <w:rPr>
          <w:rFonts w:eastAsia="Times New Roman" w:cs="Times New Roman"/>
          <w:szCs w:val="24"/>
        </w:rPr>
        <w:t xml:space="preserve"> –</w:t>
      </w:r>
      <w:r w:rsidRPr="000A48A0">
        <w:rPr>
          <w:rFonts w:eastAsia="Times New Roman" w:cs="Times New Roman"/>
          <w:szCs w:val="24"/>
        </w:rPr>
        <w:t xml:space="preserve"> Πύργος</w:t>
      </w:r>
      <w:r>
        <w:rPr>
          <w:rFonts w:eastAsia="Times New Roman" w:cs="Times New Roman"/>
          <w:szCs w:val="24"/>
        </w:rPr>
        <w:t>. Σ</w:t>
      </w:r>
      <w:r w:rsidRPr="000A48A0">
        <w:rPr>
          <w:rFonts w:eastAsia="Times New Roman" w:cs="Times New Roman"/>
          <w:szCs w:val="24"/>
        </w:rPr>
        <w:t>ε εξέλιξη</w:t>
      </w:r>
      <w:r>
        <w:rPr>
          <w:rFonts w:eastAsia="Times New Roman" w:cs="Times New Roman"/>
          <w:szCs w:val="24"/>
        </w:rPr>
        <w:t xml:space="preserve"> είναι</w:t>
      </w:r>
      <w:r w:rsidRPr="000A48A0">
        <w:rPr>
          <w:rFonts w:eastAsia="Times New Roman" w:cs="Times New Roman"/>
          <w:szCs w:val="24"/>
        </w:rPr>
        <w:t xml:space="preserve"> οι διαγωνιστικές διαδικασίες για το</w:t>
      </w:r>
      <w:r>
        <w:rPr>
          <w:rFonts w:eastAsia="Times New Roman" w:cs="Times New Roman"/>
          <w:szCs w:val="24"/>
        </w:rPr>
        <w:t>ν</w:t>
      </w:r>
      <w:r w:rsidRPr="000A48A0">
        <w:rPr>
          <w:rFonts w:eastAsia="Times New Roman" w:cs="Times New Roman"/>
          <w:szCs w:val="24"/>
        </w:rPr>
        <w:t xml:space="preserve"> </w:t>
      </w:r>
      <w:r>
        <w:rPr>
          <w:rFonts w:eastAsia="Times New Roman" w:cs="Times New Roman"/>
          <w:szCs w:val="24"/>
        </w:rPr>
        <w:t>Β</w:t>
      </w:r>
      <w:r w:rsidRPr="000A48A0">
        <w:rPr>
          <w:rFonts w:eastAsia="Times New Roman" w:cs="Times New Roman"/>
          <w:szCs w:val="24"/>
        </w:rPr>
        <w:t>όρειο</w:t>
      </w:r>
      <w:r>
        <w:rPr>
          <w:rFonts w:eastAsia="Times New Roman" w:cs="Times New Roman"/>
          <w:szCs w:val="24"/>
        </w:rPr>
        <w:t xml:space="preserve"> Οδικό</w:t>
      </w:r>
      <w:r w:rsidRPr="000A48A0">
        <w:rPr>
          <w:rFonts w:eastAsia="Times New Roman" w:cs="Times New Roman"/>
          <w:szCs w:val="24"/>
        </w:rPr>
        <w:t xml:space="preserve"> </w:t>
      </w:r>
      <w:r>
        <w:rPr>
          <w:rFonts w:eastAsia="Times New Roman" w:cs="Times New Roman"/>
          <w:szCs w:val="24"/>
        </w:rPr>
        <w:t>Ά</w:t>
      </w:r>
      <w:r w:rsidRPr="000A48A0">
        <w:rPr>
          <w:rFonts w:eastAsia="Times New Roman" w:cs="Times New Roman"/>
          <w:szCs w:val="24"/>
        </w:rPr>
        <w:t xml:space="preserve">ξονα Κρήτης και θα </w:t>
      </w:r>
      <w:r>
        <w:rPr>
          <w:rFonts w:eastAsia="Times New Roman" w:cs="Times New Roman"/>
          <w:szCs w:val="24"/>
        </w:rPr>
        <w:t>ολοκληρωθούν</w:t>
      </w:r>
      <w:r w:rsidRPr="000A48A0">
        <w:rPr>
          <w:rFonts w:eastAsia="Times New Roman" w:cs="Times New Roman"/>
          <w:szCs w:val="24"/>
        </w:rPr>
        <w:t xml:space="preserve"> σύντομα</w:t>
      </w:r>
      <w:r>
        <w:rPr>
          <w:rFonts w:eastAsia="Times New Roman" w:cs="Times New Roman"/>
          <w:szCs w:val="24"/>
        </w:rPr>
        <w:t>. Έχουν προβλεφθεί μι</w:t>
      </w:r>
      <w:r w:rsidRPr="000A48A0">
        <w:rPr>
          <w:rFonts w:eastAsia="Times New Roman" w:cs="Times New Roman"/>
          <w:szCs w:val="24"/>
        </w:rPr>
        <w:t xml:space="preserve">α σειρά </w:t>
      </w:r>
      <w:r>
        <w:rPr>
          <w:rFonts w:eastAsia="Times New Roman" w:cs="Times New Roman"/>
          <w:szCs w:val="24"/>
        </w:rPr>
        <w:t>από έργα για</w:t>
      </w:r>
      <w:r w:rsidRPr="000A48A0">
        <w:rPr>
          <w:rFonts w:eastAsia="Times New Roman" w:cs="Times New Roman"/>
          <w:szCs w:val="24"/>
        </w:rPr>
        <w:t xml:space="preserve"> το κλείσιμο του δαχτυλιδιού της Πελοποννήσου</w:t>
      </w:r>
      <w:r>
        <w:rPr>
          <w:rFonts w:eastAsia="Times New Roman" w:cs="Times New Roman"/>
          <w:szCs w:val="24"/>
        </w:rPr>
        <w:t>,</w:t>
      </w:r>
      <w:r w:rsidRPr="000A48A0">
        <w:rPr>
          <w:rFonts w:eastAsia="Times New Roman" w:cs="Times New Roman"/>
          <w:szCs w:val="24"/>
        </w:rPr>
        <w:t xml:space="preserve"> για το</w:t>
      </w:r>
      <w:r>
        <w:rPr>
          <w:rFonts w:eastAsia="Times New Roman" w:cs="Times New Roman"/>
          <w:szCs w:val="24"/>
        </w:rPr>
        <w:t>ν Δ</w:t>
      </w:r>
      <w:r w:rsidRPr="000A48A0">
        <w:rPr>
          <w:rFonts w:eastAsia="Times New Roman" w:cs="Times New Roman"/>
          <w:szCs w:val="24"/>
        </w:rPr>
        <w:t>ράμα</w:t>
      </w:r>
      <w:r>
        <w:rPr>
          <w:rFonts w:eastAsia="Times New Roman" w:cs="Times New Roman"/>
          <w:szCs w:val="24"/>
        </w:rPr>
        <w:t xml:space="preserve"> –</w:t>
      </w:r>
      <w:r w:rsidRPr="000A48A0">
        <w:rPr>
          <w:rFonts w:eastAsia="Times New Roman" w:cs="Times New Roman"/>
          <w:szCs w:val="24"/>
        </w:rPr>
        <w:t xml:space="preserve"> Αμφίπολη</w:t>
      </w:r>
      <w:r>
        <w:rPr>
          <w:rFonts w:eastAsia="Times New Roman" w:cs="Times New Roman"/>
          <w:szCs w:val="24"/>
        </w:rPr>
        <w:t>,</w:t>
      </w:r>
      <w:r w:rsidRPr="000A48A0">
        <w:rPr>
          <w:rFonts w:eastAsia="Times New Roman" w:cs="Times New Roman"/>
          <w:szCs w:val="24"/>
        </w:rPr>
        <w:t xml:space="preserve"> για πολλά</w:t>
      </w:r>
      <w:r>
        <w:rPr>
          <w:rFonts w:eastAsia="Times New Roman" w:cs="Times New Roman"/>
          <w:szCs w:val="24"/>
        </w:rPr>
        <w:t xml:space="preserve"> άλλα,</w:t>
      </w:r>
      <w:r w:rsidRPr="000A48A0">
        <w:rPr>
          <w:rFonts w:eastAsia="Times New Roman" w:cs="Times New Roman"/>
          <w:szCs w:val="24"/>
        </w:rPr>
        <w:t xml:space="preserve"> και </w:t>
      </w:r>
      <w:r>
        <w:rPr>
          <w:rFonts w:eastAsia="Times New Roman" w:cs="Times New Roman"/>
          <w:szCs w:val="24"/>
        </w:rPr>
        <w:t>δράσεις ο</w:t>
      </w:r>
      <w:r w:rsidRPr="000A48A0">
        <w:rPr>
          <w:rFonts w:eastAsia="Times New Roman" w:cs="Times New Roman"/>
          <w:szCs w:val="24"/>
        </w:rPr>
        <w:t xml:space="preserve">δικής </w:t>
      </w:r>
      <w:r>
        <w:rPr>
          <w:rFonts w:eastAsia="Times New Roman" w:cs="Times New Roman"/>
          <w:szCs w:val="24"/>
        </w:rPr>
        <w:t>α</w:t>
      </w:r>
      <w:r w:rsidRPr="000A48A0">
        <w:rPr>
          <w:rFonts w:eastAsia="Times New Roman" w:cs="Times New Roman"/>
          <w:szCs w:val="24"/>
        </w:rPr>
        <w:t>σφάλειας</w:t>
      </w:r>
      <w:r>
        <w:rPr>
          <w:rFonts w:eastAsia="Times New Roman" w:cs="Times New Roman"/>
          <w:szCs w:val="24"/>
        </w:rPr>
        <w:t>, μ</w:t>
      </w:r>
      <w:r w:rsidRPr="000A48A0">
        <w:rPr>
          <w:rFonts w:eastAsia="Times New Roman" w:cs="Times New Roman"/>
          <w:szCs w:val="24"/>
        </w:rPr>
        <w:t>ιας και έχουμε συζητήσει και με την Ευρωπαϊκή Τράπεζα να τρέξει ένα πρόγραμμα 500 εκατομμυρίων σε όλη την Ελλάδα</w:t>
      </w:r>
      <w:r>
        <w:rPr>
          <w:rFonts w:eastAsia="Times New Roman" w:cs="Times New Roman"/>
          <w:szCs w:val="24"/>
        </w:rPr>
        <w:t>,</w:t>
      </w:r>
      <w:r w:rsidRPr="000A48A0">
        <w:rPr>
          <w:rFonts w:eastAsia="Times New Roman" w:cs="Times New Roman"/>
          <w:szCs w:val="24"/>
        </w:rPr>
        <w:t xml:space="preserve"> στα επικίνδυνα σημεία που έχουν εντοπιστεί από το </w:t>
      </w:r>
      <w:r>
        <w:rPr>
          <w:rFonts w:eastAsia="Times New Roman" w:cs="Times New Roman"/>
          <w:szCs w:val="24"/>
        </w:rPr>
        <w:t>Υ</w:t>
      </w:r>
      <w:r w:rsidRPr="000A48A0">
        <w:rPr>
          <w:rFonts w:eastAsia="Times New Roman" w:cs="Times New Roman"/>
          <w:szCs w:val="24"/>
        </w:rPr>
        <w:t xml:space="preserve">πουργείο </w:t>
      </w:r>
      <w:r>
        <w:rPr>
          <w:rFonts w:eastAsia="Times New Roman" w:cs="Times New Roman"/>
          <w:szCs w:val="24"/>
        </w:rPr>
        <w:t>Υ</w:t>
      </w:r>
      <w:r w:rsidRPr="000A48A0">
        <w:rPr>
          <w:rFonts w:eastAsia="Times New Roman" w:cs="Times New Roman"/>
          <w:szCs w:val="24"/>
        </w:rPr>
        <w:t>ποδομών</w:t>
      </w:r>
      <w:r>
        <w:rPr>
          <w:rFonts w:eastAsia="Times New Roman" w:cs="Times New Roman"/>
          <w:szCs w:val="24"/>
        </w:rPr>
        <w:t>, από μελέτες που έχουν γ</w:t>
      </w:r>
      <w:r>
        <w:rPr>
          <w:rFonts w:eastAsia="Times New Roman" w:cs="Times New Roman"/>
          <w:szCs w:val="24"/>
        </w:rPr>
        <w:t xml:space="preserve">ίνει και </w:t>
      </w:r>
      <w:r w:rsidRPr="000A48A0">
        <w:rPr>
          <w:rFonts w:eastAsia="Times New Roman" w:cs="Times New Roman"/>
          <w:szCs w:val="24"/>
        </w:rPr>
        <w:t>που εκκρεμούσαν μία δεκαετία και</w:t>
      </w:r>
      <w:r>
        <w:rPr>
          <w:rFonts w:eastAsia="Times New Roman" w:cs="Times New Roman"/>
          <w:szCs w:val="24"/>
        </w:rPr>
        <w:t xml:space="preserve"> πλέον. </w:t>
      </w:r>
    </w:p>
    <w:p w14:paraId="678A420A"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Η</w:t>
      </w:r>
      <w:r w:rsidRPr="000A48A0">
        <w:rPr>
          <w:rFonts w:eastAsia="Times New Roman" w:cs="Times New Roman"/>
          <w:szCs w:val="24"/>
        </w:rPr>
        <w:t xml:space="preserve"> δεύτερη κατηγορία δράσεων αφορούν το πλαίσιο της </w:t>
      </w:r>
      <w:r>
        <w:rPr>
          <w:rFonts w:eastAsia="Times New Roman" w:cs="Times New Roman"/>
          <w:szCs w:val="24"/>
        </w:rPr>
        <w:t>ο</w:t>
      </w:r>
      <w:r w:rsidRPr="000A48A0">
        <w:rPr>
          <w:rFonts w:eastAsia="Times New Roman" w:cs="Times New Roman"/>
          <w:szCs w:val="24"/>
        </w:rPr>
        <w:t xml:space="preserve">δικής </w:t>
      </w:r>
      <w:r>
        <w:rPr>
          <w:rFonts w:eastAsia="Times New Roman" w:cs="Times New Roman"/>
          <w:szCs w:val="24"/>
        </w:rPr>
        <w:t>α</w:t>
      </w:r>
      <w:r w:rsidRPr="000A48A0">
        <w:rPr>
          <w:rFonts w:eastAsia="Times New Roman" w:cs="Times New Roman"/>
          <w:szCs w:val="24"/>
        </w:rPr>
        <w:t>σφάλειας</w:t>
      </w:r>
      <w:r>
        <w:rPr>
          <w:rFonts w:eastAsia="Times New Roman" w:cs="Times New Roman"/>
          <w:szCs w:val="24"/>
        </w:rPr>
        <w:t>,</w:t>
      </w:r>
      <w:r w:rsidRPr="000A48A0">
        <w:rPr>
          <w:rFonts w:eastAsia="Times New Roman" w:cs="Times New Roman"/>
          <w:szCs w:val="24"/>
        </w:rPr>
        <w:t xml:space="preserve"> της παιδείας όλων </w:t>
      </w:r>
      <w:r>
        <w:rPr>
          <w:rFonts w:eastAsia="Times New Roman" w:cs="Times New Roman"/>
          <w:szCs w:val="24"/>
        </w:rPr>
        <w:t>μας, της</w:t>
      </w:r>
      <w:r w:rsidRPr="000A48A0">
        <w:rPr>
          <w:rFonts w:eastAsia="Times New Roman" w:cs="Times New Roman"/>
          <w:szCs w:val="24"/>
        </w:rPr>
        <w:t xml:space="preserve"> οδηγικής μας συμπεριφοράς</w:t>
      </w:r>
      <w:r>
        <w:rPr>
          <w:rFonts w:eastAsia="Times New Roman" w:cs="Times New Roman"/>
          <w:szCs w:val="24"/>
        </w:rPr>
        <w:t>,</w:t>
      </w:r>
      <w:r w:rsidRPr="000A48A0">
        <w:rPr>
          <w:rFonts w:eastAsia="Times New Roman" w:cs="Times New Roman"/>
          <w:szCs w:val="24"/>
        </w:rPr>
        <w:t xml:space="preserve"> του πολιτισμού </w:t>
      </w:r>
      <w:r>
        <w:rPr>
          <w:rFonts w:eastAsia="Times New Roman" w:cs="Times New Roman"/>
          <w:szCs w:val="24"/>
        </w:rPr>
        <w:t>μας. Σ</w:t>
      </w:r>
      <w:r w:rsidRPr="000A48A0">
        <w:rPr>
          <w:rFonts w:eastAsia="Times New Roman" w:cs="Times New Roman"/>
          <w:szCs w:val="24"/>
        </w:rPr>
        <w:t xml:space="preserve">υγκεκριμένα τα τελευταία τέσσερα </w:t>
      </w:r>
      <w:r>
        <w:rPr>
          <w:rFonts w:eastAsia="Times New Roman" w:cs="Times New Roman"/>
          <w:szCs w:val="24"/>
        </w:rPr>
        <w:t>χ</w:t>
      </w:r>
      <w:r w:rsidRPr="000A48A0">
        <w:rPr>
          <w:rFonts w:eastAsia="Times New Roman" w:cs="Times New Roman"/>
          <w:szCs w:val="24"/>
        </w:rPr>
        <w:t>ρόνια φτιάχτηκαν βιβλία</w:t>
      </w:r>
      <w:r>
        <w:rPr>
          <w:rFonts w:eastAsia="Times New Roman" w:cs="Times New Roman"/>
          <w:szCs w:val="24"/>
        </w:rPr>
        <w:t>,</w:t>
      </w:r>
      <w:r w:rsidRPr="000A48A0">
        <w:rPr>
          <w:rFonts w:eastAsia="Times New Roman" w:cs="Times New Roman"/>
          <w:szCs w:val="24"/>
        </w:rPr>
        <w:t xml:space="preserve"> εκπ</w:t>
      </w:r>
      <w:r w:rsidRPr="000A48A0">
        <w:rPr>
          <w:rFonts w:eastAsia="Times New Roman" w:cs="Times New Roman"/>
          <w:szCs w:val="24"/>
        </w:rPr>
        <w:t>αιδευτική ύλη</w:t>
      </w:r>
      <w:r>
        <w:rPr>
          <w:rFonts w:eastAsia="Times New Roman" w:cs="Times New Roman"/>
          <w:szCs w:val="24"/>
        </w:rPr>
        <w:t>,</w:t>
      </w:r>
      <w:r w:rsidRPr="000A48A0">
        <w:rPr>
          <w:rFonts w:eastAsia="Times New Roman" w:cs="Times New Roman"/>
          <w:szCs w:val="24"/>
        </w:rPr>
        <w:t xml:space="preserve"> ηλεκτρονικά διαδικτυακά προγράμματα</w:t>
      </w:r>
      <w:r>
        <w:rPr>
          <w:rFonts w:eastAsia="Times New Roman" w:cs="Times New Roman"/>
          <w:szCs w:val="24"/>
        </w:rPr>
        <w:t>,</w:t>
      </w:r>
      <w:r w:rsidRPr="000A48A0">
        <w:rPr>
          <w:rFonts w:eastAsia="Times New Roman" w:cs="Times New Roman"/>
          <w:szCs w:val="24"/>
        </w:rPr>
        <w:t xml:space="preserve"> για να εισαχθούν μαθήματα σε </w:t>
      </w:r>
      <w:r w:rsidRPr="000A48A0">
        <w:rPr>
          <w:rFonts w:eastAsia="Times New Roman" w:cs="Times New Roman"/>
          <w:szCs w:val="24"/>
        </w:rPr>
        <w:lastRenderedPageBreak/>
        <w:t>όλες τις τάξεις του δημοτικού σχολείου</w:t>
      </w:r>
      <w:r>
        <w:rPr>
          <w:rFonts w:eastAsia="Times New Roman" w:cs="Times New Roman"/>
          <w:szCs w:val="24"/>
        </w:rPr>
        <w:t>. Δημιουργήθηκε ηλεκτρονική</w:t>
      </w:r>
      <w:r w:rsidRPr="000A48A0">
        <w:rPr>
          <w:rFonts w:eastAsia="Times New Roman" w:cs="Times New Roman"/>
          <w:szCs w:val="24"/>
        </w:rPr>
        <w:t xml:space="preserve"> </w:t>
      </w:r>
      <w:r>
        <w:rPr>
          <w:rFonts w:eastAsia="Times New Roman" w:cs="Times New Roman"/>
          <w:szCs w:val="24"/>
        </w:rPr>
        <w:t>πλατ</w:t>
      </w:r>
      <w:r w:rsidRPr="000A48A0">
        <w:rPr>
          <w:rFonts w:eastAsia="Times New Roman" w:cs="Times New Roman"/>
          <w:szCs w:val="24"/>
        </w:rPr>
        <w:t>φόρμα για την εκπαίδευση των δασκάλων</w:t>
      </w:r>
      <w:r>
        <w:rPr>
          <w:rFonts w:eastAsia="Times New Roman" w:cs="Times New Roman"/>
          <w:szCs w:val="24"/>
        </w:rPr>
        <w:t>. Αυτά τρέχουν πιλοτικά. Δεν</w:t>
      </w:r>
      <w:r w:rsidRPr="000A48A0">
        <w:rPr>
          <w:rFonts w:eastAsia="Times New Roman" w:cs="Times New Roman"/>
          <w:szCs w:val="24"/>
        </w:rPr>
        <w:t xml:space="preserve"> θα γίνουν</w:t>
      </w:r>
      <w:r>
        <w:rPr>
          <w:rFonts w:eastAsia="Times New Roman" w:cs="Times New Roman"/>
          <w:szCs w:val="24"/>
        </w:rPr>
        <w:t xml:space="preserve">. Έγιναν. </w:t>
      </w:r>
    </w:p>
    <w:p w14:paraId="678A420B"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Αλλάξαμε τον Κώδικα</w:t>
      </w:r>
      <w:r>
        <w:rPr>
          <w:rFonts w:eastAsia="Times New Roman" w:cs="Times New Roman"/>
          <w:szCs w:val="24"/>
        </w:rPr>
        <w:t xml:space="preserve"> Οδικής Κυκλοφορίας με μεγάλες τομές, που μετατρέπουν τον ΚΟΚ από έναν Κώδικα Οδικής Κυκλοφορίας</w:t>
      </w:r>
      <w:r w:rsidRPr="000A48A0">
        <w:rPr>
          <w:rFonts w:eastAsia="Times New Roman" w:cs="Times New Roman"/>
          <w:szCs w:val="24"/>
        </w:rPr>
        <w:t xml:space="preserve"> εισπρακτικής κατεύθυνσης</w:t>
      </w:r>
      <w:r>
        <w:rPr>
          <w:rFonts w:eastAsia="Times New Roman" w:cs="Times New Roman"/>
          <w:szCs w:val="24"/>
        </w:rPr>
        <w:t>,</w:t>
      </w:r>
      <w:r w:rsidRPr="000A48A0">
        <w:rPr>
          <w:rFonts w:eastAsia="Times New Roman" w:cs="Times New Roman"/>
          <w:szCs w:val="24"/>
        </w:rPr>
        <w:t xml:space="preserve"> που δεν απέδωσε όλα αυτά τα χρόνια</w:t>
      </w:r>
      <w:r>
        <w:rPr>
          <w:rFonts w:eastAsia="Times New Roman" w:cs="Times New Roman"/>
          <w:szCs w:val="24"/>
        </w:rPr>
        <w:t>,</w:t>
      </w:r>
      <w:r w:rsidRPr="000A48A0">
        <w:rPr>
          <w:rFonts w:eastAsia="Times New Roman" w:cs="Times New Roman"/>
          <w:szCs w:val="24"/>
        </w:rPr>
        <w:t xml:space="preserve"> σε έναν κώδικα που να μας εκπαιδεύει</w:t>
      </w:r>
      <w:r>
        <w:rPr>
          <w:rFonts w:eastAsia="Times New Roman" w:cs="Times New Roman"/>
          <w:szCs w:val="24"/>
        </w:rPr>
        <w:t>,</w:t>
      </w:r>
      <w:r w:rsidRPr="000A48A0">
        <w:rPr>
          <w:rFonts w:eastAsia="Times New Roman" w:cs="Times New Roman"/>
          <w:szCs w:val="24"/>
        </w:rPr>
        <w:t xml:space="preserve"> να δίνει σε όλους μας το σήμα σεβασμ</w:t>
      </w:r>
      <w:r>
        <w:rPr>
          <w:rFonts w:eastAsia="Times New Roman" w:cs="Times New Roman"/>
          <w:szCs w:val="24"/>
        </w:rPr>
        <w:t>ού</w:t>
      </w:r>
      <w:r w:rsidRPr="000A48A0">
        <w:rPr>
          <w:rFonts w:eastAsia="Times New Roman" w:cs="Times New Roman"/>
          <w:szCs w:val="24"/>
        </w:rPr>
        <w:t xml:space="preserve"> στη ζωή και την υγεί</w:t>
      </w:r>
      <w:r w:rsidRPr="000A48A0">
        <w:rPr>
          <w:rFonts w:eastAsia="Times New Roman" w:cs="Times New Roman"/>
          <w:szCs w:val="24"/>
        </w:rPr>
        <w:t>α τ</w:t>
      </w:r>
      <w:r>
        <w:rPr>
          <w:rFonts w:eastAsia="Times New Roman" w:cs="Times New Roman"/>
          <w:szCs w:val="24"/>
        </w:rPr>
        <w:t>ων</w:t>
      </w:r>
      <w:r w:rsidRPr="000A48A0">
        <w:rPr>
          <w:rFonts w:eastAsia="Times New Roman" w:cs="Times New Roman"/>
          <w:szCs w:val="24"/>
        </w:rPr>
        <w:t xml:space="preserve"> συμπολιτών </w:t>
      </w:r>
      <w:r>
        <w:rPr>
          <w:rFonts w:eastAsia="Times New Roman" w:cs="Times New Roman"/>
          <w:szCs w:val="24"/>
        </w:rPr>
        <w:t>μας. Δ</w:t>
      </w:r>
      <w:r w:rsidRPr="000A48A0">
        <w:rPr>
          <w:rFonts w:eastAsia="Times New Roman" w:cs="Times New Roman"/>
          <w:szCs w:val="24"/>
        </w:rPr>
        <w:t xml:space="preserve">εν έχουμε τον </w:t>
      </w:r>
      <w:r>
        <w:rPr>
          <w:rFonts w:eastAsia="Times New Roman" w:cs="Times New Roman"/>
          <w:szCs w:val="24"/>
        </w:rPr>
        <w:t>Κ</w:t>
      </w:r>
      <w:r w:rsidRPr="000A48A0">
        <w:rPr>
          <w:rFonts w:eastAsia="Times New Roman" w:cs="Times New Roman"/>
          <w:szCs w:val="24"/>
        </w:rPr>
        <w:t xml:space="preserve">ώδικα </w:t>
      </w:r>
      <w:r>
        <w:rPr>
          <w:rFonts w:eastAsia="Times New Roman" w:cs="Times New Roman"/>
          <w:szCs w:val="24"/>
        </w:rPr>
        <w:t>Ο</w:t>
      </w:r>
      <w:r w:rsidRPr="000A48A0">
        <w:rPr>
          <w:rFonts w:eastAsia="Times New Roman" w:cs="Times New Roman"/>
          <w:szCs w:val="24"/>
        </w:rPr>
        <w:t xml:space="preserve">δικής </w:t>
      </w:r>
      <w:r>
        <w:rPr>
          <w:rFonts w:eastAsia="Times New Roman" w:cs="Times New Roman"/>
          <w:szCs w:val="24"/>
        </w:rPr>
        <w:t>Κ</w:t>
      </w:r>
      <w:r w:rsidRPr="000A48A0">
        <w:rPr>
          <w:rFonts w:eastAsia="Times New Roman" w:cs="Times New Roman"/>
          <w:szCs w:val="24"/>
        </w:rPr>
        <w:t>υκλοφορίας για να τιμωρ</w:t>
      </w:r>
      <w:r>
        <w:rPr>
          <w:rFonts w:eastAsia="Times New Roman" w:cs="Times New Roman"/>
          <w:szCs w:val="24"/>
        </w:rPr>
        <w:t>εί</w:t>
      </w:r>
      <w:r w:rsidRPr="000A48A0">
        <w:rPr>
          <w:rFonts w:eastAsia="Times New Roman" w:cs="Times New Roman"/>
          <w:szCs w:val="24"/>
        </w:rPr>
        <w:t xml:space="preserve"> </w:t>
      </w:r>
      <w:r>
        <w:rPr>
          <w:rFonts w:eastAsia="Times New Roman" w:cs="Times New Roman"/>
          <w:szCs w:val="24"/>
        </w:rPr>
        <w:t>εισ</w:t>
      </w:r>
      <w:r w:rsidRPr="000A48A0">
        <w:rPr>
          <w:rFonts w:eastAsia="Times New Roman" w:cs="Times New Roman"/>
          <w:szCs w:val="24"/>
        </w:rPr>
        <w:t xml:space="preserve">πρακτικά </w:t>
      </w:r>
      <w:r>
        <w:rPr>
          <w:rFonts w:eastAsia="Times New Roman" w:cs="Times New Roman"/>
          <w:szCs w:val="24"/>
        </w:rPr>
        <w:t>τον πολίτη. Τ</w:t>
      </w:r>
      <w:r w:rsidRPr="000A48A0">
        <w:rPr>
          <w:rFonts w:eastAsia="Times New Roman" w:cs="Times New Roman"/>
          <w:szCs w:val="24"/>
        </w:rPr>
        <w:t>ον έχουμε</w:t>
      </w:r>
      <w:r>
        <w:rPr>
          <w:rFonts w:eastAsia="Times New Roman" w:cs="Times New Roman"/>
          <w:szCs w:val="24"/>
        </w:rPr>
        <w:t>,</w:t>
      </w:r>
      <w:r w:rsidRPr="000A48A0">
        <w:rPr>
          <w:rFonts w:eastAsia="Times New Roman" w:cs="Times New Roman"/>
          <w:szCs w:val="24"/>
        </w:rPr>
        <w:t xml:space="preserve"> για να καταλαβαίνει ο καθένας από </w:t>
      </w:r>
      <w:r>
        <w:rPr>
          <w:rFonts w:eastAsia="Times New Roman" w:cs="Times New Roman"/>
          <w:szCs w:val="24"/>
        </w:rPr>
        <w:t>εμά</w:t>
      </w:r>
      <w:r w:rsidRPr="000A48A0">
        <w:rPr>
          <w:rFonts w:eastAsia="Times New Roman" w:cs="Times New Roman"/>
          <w:szCs w:val="24"/>
        </w:rPr>
        <w:t xml:space="preserve">ς </w:t>
      </w:r>
      <w:r>
        <w:rPr>
          <w:rFonts w:eastAsia="Times New Roman" w:cs="Times New Roman"/>
          <w:szCs w:val="24"/>
        </w:rPr>
        <w:t xml:space="preserve">ότι </w:t>
      </w:r>
      <w:r w:rsidRPr="000A48A0">
        <w:rPr>
          <w:rFonts w:eastAsia="Times New Roman" w:cs="Times New Roman"/>
          <w:szCs w:val="24"/>
        </w:rPr>
        <w:t>μ</w:t>
      </w:r>
      <w:r>
        <w:rPr>
          <w:rFonts w:eastAsia="Times New Roman" w:cs="Times New Roman"/>
          <w:szCs w:val="24"/>
        </w:rPr>
        <w:t>ι</w:t>
      </w:r>
      <w:r w:rsidRPr="000A48A0">
        <w:rPr>
          <w:rFonts w:eastAsia="Times New Roman" w:cs="Times New Roman"/>
          <w:szCs w:val="24"/>
        </w:rPr>
        <w:t>α δράση του είναι η ζωή</w:t>
      </w:r>
      <w:r>
        <w:rPr>
          <w:rFonts w:eastAsia="Times New Roman" w:cs="Times New Roman"/>
          <w:szCs w:val="24"/>
        </w:rPr>
        <w:t>, η</w:t>
      </w:r>
      <w:r w:rsidRPr="000A48A0">
        <w:rPr>
          <w:rFonts w:eastAsia="Times New Roman" w:cs="Times New Roman"/>
          <w:szCs w:val="24"/>
        </w:rPr>
        <w:t xml:space="preserve"> καθημερινότητα</w:t>
      </w:r>
      <w:r>
        <w:rPr>
          <w:rFonts w:eastAsia="Times New Roman" w:cs="Times New Roman"/>
          <w:szCs w:val="24"/>
        </w:rPr>
        <w:t>,</w:t>
      </w:r>
      <w:r w:rsidRPr="000A48A0">
        <w:rPr>
          <w:rFonts w:eastAsia="Times New Roman" w:cs="Times New Roman"/>
          <w:szCs w:val="24"/>
        </w:rPr>
        <w:t xml:space="preserve"> ο πολιτισμός</w:t>
      </w:r>
      <w:r>
        <w:rPr>
          <w:rFonts w:eastAsia="Times New Roman" w:cs="Times New Roman"/>
          <w:szCs w:val="24"/>
        </w:rPr>
        <w:t>,</w:t>
      </w:r>
      <w:r w:rsidRPr="000A48A0">
        <w:rPr>
          <w:rFonts w:eastAsia="Times New Roman" w:cs="Times New Roman"/>
          <w:szCs w:val="24"/>
        </w:rPr>
        <w:t xml:space="preserve"> η υγεία του συμπολίτη και της κοινωνίας </w:t>
      </w:r>
      <w:r>
        <w:rPr>
          <w:rFonts w:eastAsia="Times New Roman" w:cs="Times New Roman"/>
          <w:szCs w:val="24"/>
        </w:rPr>
        <w:t xml:space="preserve">μας. </w:t>
      </w:r>
    </w:p>
    <w:p w14:paraId="678A420C"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Με το σχέδιο νόμου που συζητάμε</w:t>
      </w:r>
      <w:r w:rsidRPr="000A48A0">
        <w:rPr>
          <w:rFonts w:eastAsia="Times New Roman" w:cs="Times New Roman"/>
          <w:szCs w:val="24"/>
        </w:rPr>
        <w:t xml:space="preserve"> προχωράμε </w:t>
      </w:r>
      <w:r>
        <w:rPr>
          <w:rFonts w:eastAsia="Times New Roman" w:cs="Times New Roman"/>
          <w:szCs w:val="24"/>
        </w:rPr>
        <w:t xml:space="preserve">στους στόχους μας, </w:t>
      </w:r>
      <w:r w:rsidRPr="000A48A0">
        <w:rPr>
          <w:rFonts w:eastAsia="Times New Roman" w:cs="Times New Roman"/>
          <w:szCs w:val="24"/>
        </w:rPr>
        <w:t>σε ένα προοδευτικό παράδειγμα ενός κράτους που εξελίσσεται και κινητοποιεί την αλλαγή των κοινωνικών προτύπων και συμπεριφορών</w:t>
      </w:r>
      <w:r>
        <w:rPr>
          <w:rFonts w:eastAsia="Times New Roman" w:cs="Times New Roman"/>
          <w:szCs w:val="24"/>
        </w:rPr>
        <w:t>,</w:t>
      </w:r>
      <w:r w:rsidRPr="000A48A0">
        <w:rPr>
          <w:rFonts w:eastAsia="Times New Roman" w:cs="Times New Roman"/>
          <w:szCs w:val="24"/>
        </w:rPr>
        <w:t xml:space="preserve"> ένα</w:t>
      </w:r>
      <w:r>
        <w:rPr>
          <w:rFonts w:eastAsia="Times New Roman" w:cs="Times New Roman"/>
          <w:szCs w:val="24"/>
        </w:rPr>
        <w:t>ν</w:t>
      </w:r>
      <w:r w:rsidRPr="000A48A0">
        <w:rPr>
          <w:rFonts w:eastAsia="Times New Roman" w:cs="Times New Roman"/>
          <w:szCs w:val="24"/>
        </w:rPr>
        <w:t xml:space="preserve"> νέο κοινωνικό κώδικα αξιών</w:t>
      </w:r>
      <w:r>
        <w:rPr>
          <w:rFonts w:eastAsia="Times New Roman" w:cs="Times New Roman"/>
          <w:szCs w:val="24"/>
        </w:rPr>
        <w:t>, το ανθρώπινο δυναμικό και τι</w:t>
      </w:r>
      <w:r>
        <w:rPr>
          <w:rFonts w:eastAsia="Times New Roman" w:cs="Times New Roman"/>
          <w:szCs w:val="24"/>
        </w:rPr>
        <w:t xml:space="preserve">ς </w:t>
      </w:r>
      <w:r w:rsidRPr="000A48A0">
        <w:rPr>
          <w:rFonts w:eastAsia="Times New Roman" w:cs="Times New Roman"/>
          <w:szCs w:val="24"/>
        </w:rPr>
        <w:t>δεξιότητες που πρέπει να έχει</w:t>
      </w:r>
      <w:r>
        <w:rPr>
          <w:rFonts w:eastAsia="Times New Roman" w:cs="Times New Roman"/>
          <w:szCs w:val="24"/>
        </w:rPr>
        <w:t xml:space="preserve">, για </w:t>
      </w:r>
      <w:r>
        <w:rPr>
          <w:rFonts w:eastAsia="Times New Roman" w:cs="Times New Roman"/>
          <w:szCs w:val="24"/>
        </w:rPr>
        <w:lastRenderedPageBreak/>
        <w:t xml:space="preserve">να αντέξει μια μεταρρύθμιση </w:t>
      </w:r>
      <w:r w:rsidRPr="000A48A0">
        <w:rPr>
          <w:rFonts w:eastAsia="Times New Roman" w:cs="Times New Roman"/>
          <w:szCs w:val="24"/>
        </w:rPr>
        <w:t>στο</w:t>
      </w:r>
      <w:r>
        <w:rPr>
          <w:rFonts w:eastAsia="Times New Roman" w:cs="Times New Roman"/>
          <w:szCs w:val="24"/>
        </w:rPr>
        <w:t>ν</w:t>
      </w:r>
      <w:r w:rsidRPr="000A48A0">
        <w:rPr>
          <w:rFonts w:eastAsia="Times New Roman" w:cs="Times New Roman"/>
          <w:szCs w:val="24"/>
        </w:rPr>
        <w:t xml:space="preserve"> χρόνο</w:t>
      </w:r>
      <w:r>
        <w:rPr>
          <w:rFonts w:eastAsia="Times New Roman" w:cs="Times New Roman"/>
          <w:szCs w:val="24"/>
        </w:rPr>
        <w:t>,</w:t>
      </w:r>
      <w:r w:rsidRPr="000A48A0">
        <w:rPr>
          <w:rFonts w:eastAsia="Times New Roman" w:cs="Times New Roman"/>
          <w:szCs w:val="24"/>
        </w:rPr>
        <w:t xml:space="preserve"> την πρόληψη</w:t>
      </w:r>
      <w:r>
        <w:rPr>
          <w:rFonts w:eastAsia="Times New Roman" w:cs="Times New Roman"/>
          <w:szCs w:val="24"/>
        </w:rPr>
        <w:t>,</w:t>
      </w:r>
      <w:r w:rsidRPr="000A48A0">
        <w:rPr>
          <w:rFonts w:eastAsia="Times New Roman" w:cs="Times New Roman"/>
          <w:szCs w:val="24"/>
        </w:rPr>
        <w:t xml:space="preserve"> τον έλεγχο</w:t>
      </w:r>
      <w:r>
        <w:rPr>
          <w:rFonts w:eastAsia="Times New Roman" w:cs="Times New Roman"/>
          <w:szCs w:val="24"/>
        </w:rPr>
        <w:t>, για</w:t>
      </w:r>
      <w:r w:rsidRPr="000A48A0">
        <w:rPr>
          <w:rFonts w:eastAsia="Times New Roman" w:cs="Times New Roman"/>
          <w:szCs w:val="24"/>
        </w:rPr>
        <w:t xml:space="preserve"> να διασφαλιστεί η ορθή εφαρμογή αυτού του εγχειρήματος</w:t>
      </w:r>
      <w:r>
        <w:rPr>
          <w:rFonts w:eastAsia="Times New Roman" w:cs="Times New Roman"/>
          <w:szCs w:val="24"/>
        </w:rPr>
        <w:t>.</w:t>
      </w:r>
    </w:p>
    <w:p w14:paraId="678A420D"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Σ</w:t>
      </w:r>
      <w:r w:rsidRPr="000A48A0">
        <w:rPr>
          <w:rFonts w:eastAsia="Times New Roman" w:cs="Times New Roman"/>
          <w:szCs w:val="24"/>
        </w:rPr>
        <w:t xml:space="preserve">υζητάμε σήμερα για το νέο σύστημα </w:t>
      </w:r>
      <w:r>
        <w:rPr>
          <w:rFonts w:eastAsia="Times New Roman" w:cs="Times New Roman"/>
          <w:szCs w:val="24"/>
        </w:rPr>
        <w:t>δοκιμασιών</w:t>
      </w:r>
      <w:r w:rsidRPr="000A48A0">
        <w:rPr>
          <w:rFonts w:eastAsia="Times New Roman" w:cs="Times New Roman"/>
          <w:szCs w:val="24"/>
        </w:rPr>
        <w:t xml:space="preserve"> προσόντων και συμπεριφοράς υποψηφίων οδηγών και </w:t>
      </w:r>
      <w:r w:rsidRPr="000A48A0">
        <w:rPr>
          <w:rFonts w:eastAsia="Times New Roman" w:cs="Times New Roman"/>
          <w:szCs w:val="24"/>
        </w:rPr>
        <w:t>περιλαμβάνονται σε αυτό το σχέδιο νόμου πολλές και μεγάλες τομές</w:t>
      </w:r>
      <w:r>
        <w:rPr>
          <w:rFonts w:eastAsia="Times New Roman" w:cs="Times New Roman"/>
          <w:szCs w:val="24"/>
        </w:rPr>
        <w:t>.</w:t>
      </w:r>
    </w:p>
    <w:p w14:paraId="678A420E" w14:textId="77777777" w:rsidR="0099759A" w:rsidRDefault="00FE124F">
      <w:pPr>
        <w:spacing w:line="600" w:lineRule="auto"/>
        <w:ind w:firstLine="720"/>
        <w:contextualSpacing/>
        <w:jc w:val="both"/>
        <w:rPr>
          <w:rFonts w:eastAsia="Times New Roman" w:cs="Times New Roman"/>
          <w:szCs w:val="24"/>
        </w:rPr>
      </w:pPr>
      <w:r w:rsidRPr="000A48A0">
        <w:rPr>
          <w:rFonts w:eastAsia="Times New Roman" w:cs="Times New Roman"/>
          <w:szCs w:val="24"/>
        </w:rPr>
        <w:t xml:space="preserve">Η πρώτη είναι ότι αλλάζει το </w:t>
      </w:r>
      <w:r>
        <w:rPr>
          <w:rFonts w:eastAsia="Times New Roman" w:cs="Times New Roman"/>
          <w:szCs w:val="24"/>
        </w:rPr>
        <w:t>Σ</w:t>
      </w:r>
      <w:r w:rsidRPr="000A48A0">
        <w:rPr>
          <w:rFonts w:eastAsia="Times New Roman" w:cs="Times New Roman"/>
          <w:szCs w:val="24"/>
        </w:rPr>
        <w:t xml:space="preserve">ώμα που </w:t>
      </w:r>
      <w:r>
        <w:rPr>
          <w:rFonts w:eastAsia="Times New Roman" w:cs="Times New Roman"/>
          <w:szCs w:val="24"/>
        </w:rPr>
        <w:t>διενεργεί</w:t>
      </w:r>
      <w:r w:rsidRPr="000A48A0">
        <w:rPr>
          <w:rFonts w:eastAsia="Times New Roman" w:cs="Times New Roman"/>
          <w:szCs w:val="24"/>
        </w:rPr>
        <w:t xml:space="preserve"> τις εξετάσεις</w:t>
      </w:r>
      <w:r>
        <w:rPr>
          <w:rFonts w:eastAsia="Times New Roman" w:cs="Times New Roman"/>
          <w:szCs w:val="24"/>
        </w:rPr>
        <w:t>.</w:t>
      </w:r>
      <w:r w:rsidRPr="000A48A0">
        <w:rPr>
          <w:rFonts w:eastAsia="Times New Roman" w:cs="Times New Roman"/>
          <w:szCs w:val="24"/>
        </w:rPr>
        <w:t xml:space="preserve"> </w:t>
      </w:r>
      <w:r>
        <w:rPr>
          <w:rFonts w:eastAsia="Times New Roman" w:cs="Times New Roman"/>
          <w:szCs w:val="24"/>
        </w:rPr>
        <w:t>Σ</w:t>
      </w:r>
      <w:r w:rsidRPr="000A48A0">
        <w:rPr>
          <w:rFonts w:eastAsia="Times New Roman" w:cs="Times New Roman"/>
          <w:szCs w:val="24"/>
        </w:rPr>
        <w:t>ήμερα δεν έχουμε ειδικούς εξεταστές</w:t>
      </w:r>
      <w:r>
        <w:rPr>
          <w:rFonts w:eastAsia="Times New Roman" w:cs="Times New Roman"/>
          <w:szCs w:val="24"/>
        </w:rPr>
        <w:t xml:space="preserve">. Οι </w:t>
      </w:r>
      <w:r>
        <w:rPr>
          <w:rFonts w:eastAsia="Times New Roman" w:cs="Times New Roman"/>
          <w:szCs w:val="24"/>
        </w:rPr>
        <w:t>περιφέρειες</w:t>
      </w:r>
      <w:r>
        <w:rPr>
          <w:rFonts w:eastAsia="Times New Roman" w:cs="Times New Roman"/>
          <w:szCs w:val="24"/>
        </w:rPr>
        <w:t xml:space="preserve"> βάζουν έναν υπάλληλο</w:t>
      </w:r>
      <w:r w:rsidRPr="000A48A0">
        <w:rPr>
          <w:rFonts w:eastAsia="Times New Roman" w:cs="Times New Roman"/>
          <w:szCs w:val="24"/>
        </w:rPr>
        <w:t xml:space="preserve"> από όλες τις υπηρεσίες</w:t>
      </w:r>
      <w:r>
        <w:rPr>
          <w:rFonts w:eastAsia="Times New Roman" w:cs="Times New Roman"/>
          <w:szCs w:val="24"/>
        </w:rPr>
        <w:t xml:space="preserve"> που υπάρχουν. Δεν έχουμε</w:t>
      </w:r>
      <w:r w:rsidRPr="000A48A0">
        <w:rPr>
          <w:rFonts w:eastAsia="Times New Roman" w:cs="Times New Roman"/>
          <w:szCs w:val="24"/>
        </w:rPr>
        <w:t xml:space="preserve"> ένα Σ</w:t>
      </w:r>
      <w:r w:rsidRPr="000A48A0">
        <w:rPr>
          <w:rFonts w:eastAsia="Times New Roman" w:cs="Times New Roman"/>
          <w:szCs w:val="24"/>
        </w:rPr>
        <w:t>ώμα που είναι εκπαιδευμένο</w:t>
      </w:r>
      <w:r>
        <w:rPr>
          <w:rFonts w:eastAsia="Times New Roman" w:cs="Times New Roman"/>
          <w:szCs w:val="24"/>
        </w:rPr>
        <w:t>,</w:t>
      </w:r>
      <w:r w:rsidRPr="000A48A0">
        <w:rPr>
          <w:rFonts w:eastAsia="Times New Roman" w:cs="Times New Roman"/>
          <w:szCs w:val="24"/>
        </w:rPr>
        <w:t xml:space="preserve"> είναι καταρτισμένο</w:t>
      </w:r>
      <w:r>
        <w:rPr>
          <w:rFonts w:eastAsia="Times New Roman" w:cs="Times New Roman"/>
          <w:szCs w:val="24"/>
        </w:rPr>
        <w:t>,</w:t>
      </w:r>
      <w:r w:rsidRPr="000A48A0">
        <w:rPr>
          <w:rFonts w:eastAsia="Times New Roman" w:cs="Times New Roman"/>
          <w:szCs w:val="24"/>
        </w:rPr>
        <w:t xml:space="preserve"> έχει τις άδειες οδήγησης</w:t>
      </w:r>
      <w:r>
        <w:rPr>
          <w:rFonts w:eastAsia="Times New Roman" w:cs="Times New Roman"/>
          <w:szCs w:val="24"/>
        </w:rPr>
        <w:t>.</w:t>
      </w:r>
      <w:r w:rsidRPr="000A48A0">
        <w:rPr>
          <w:rFonts w:eastAsia="Times New Roman" w:cs="Times New Roman"/>
          <w:szCs w:val="24"/>
        </w:rPr>
        <w:t xml:space="preserve"> Σήμερα </w:t>
      </w:r>
      <w:r>
        <w:rPr>
          <w:rFonts w:eastAsia="Times New Roman" w:cs="Times New Roman"/>
          <w:szCs w:val="24"/>
        </w:rPr>
        <w:t xml:space="preserve">ένας εξεταστής για </w:t>
      </w:r>
      <w:r w:rsidRPr="000A48A0">
        <w:rPr>
          <w:rFonts w:eastAsia="Times New Roman" w:cs="Times New Roman"/>
          <w:szCs w:val="24"/>
        </w:rPr>
        <w:t>ένα</w:t>
      </w:r>
      <w:r>
        <w:rPr>
          <w:rFonts w:eastAsia="Times New Roman" w:cs="Times New Roman"/>
          <w:szCs w:val="24"/>
        </w:rPr>
        <w:t>ν</w:t>
      </w:r>
      <w:r w:rsidRPr="000A48A0">
        <w:rPr>
          <w:rFonts w:eastAsia="Times New Roman" w:cs="Times New Roman"/>
          <w:szCs w:val="24"/>
        </w:rPr>
        <w:t xml:space="preserve"> επαγγελματία οδηγό σε λεωφορείο</w:t>
      </w:r>
      <w:r>
        <w:rPr>
          <w:rFonts w:eastAsia="Times New Roman" w:cs="Times New Roman"/>
          <w:szCs w:val="24"/>
        </w:rPr>
        <w:t>,</w:t>
      </w:r>
      <w:r w:rsidRPr="000A48A0">
        <w:rPr>
          <w:rFonts w:eastAsia="Times New Roman" w:cs="Times New Roman"/>
          <w:szCs w:val="24"/>
        </w:rPr>
        <w:t xml:space="preserve"> σε βαρύ όχημα</w:t>
      </w:r>
      <w:r>
        <w:rPr>
          <w:rFonts w:eastAsia="Times New Roman" w:cs="Times New Roman"/>
          <w:szCs w:val="24"/>
        </w:rPr>
        <w:t>,</w:t>
      </w:r>
      <w:r w:rsidRPr="000A48A0">
        <w:rPr>
          <w:rFonts w:eastAsia="Times New Roman" w:cs="Times New Roman"/>
          <w:szCs w:val="24"/>
        </w:rPr>
        <w:t xml:space="preserve"> σε φορτηγό</w:t>
      </w:r>
      <w:r>
        <w:rPr>
          <w:rFonts w:eastAsia="Times New Roman" w:cs="Times New Roman"/>
          <w:szCs w:val="24"/>
        </w:rPr>
        <w:t>,</w:t>
      </w:r>
      <w:r w:rsidRPr="000A48A0">
        <w:rPr>
          <w:rFonts w:eastAsia="Times New Roman" w:cs="Times New Roman"/>
          <w:szCs w:val="24"/>
        </w:rPr>
        <w:t xml:space="preserve"> σε νταλίκα δεν έχει ο ίδιος την άδεια οδήγησης</w:t>
      </w:r>
      <w:r>
        <w:rPr>
          <w:rFonts w:eastAsia="Times New Roman" w:cs="Times New Roman"/>
          <w:szCs w:val="24"/>
        </w:rPr>
        <w:t xml:space="preserve"> και είναι </w:t>
      </w:r>
      <w:r w:rsidRPr="000A48A0">
        <w:rPr>
          <w:rFonts w:eastAsia="Times New Roman" w:cs="Times New Roman"/>
          <w:szCs w:val="24"/>
        </w:rPr>
        <w:t xml:space="preserve">περήφανη </w:t>
      </w:r>
      <w:r>
        <w:rPr>
          <w:rFonts w:eastAsia="Times New Roman" w:cs="Times New Roman"/>
          <w:szCs w:val="24"/>
        </w:rPr>
        <w:t>η Νέα Δημοκρατία γι’ αυτό</w:t>
      </w:r>
      <w:r>
        <w:rPr>
          <w:rFonts w:eastAsia="Times New Roman" w:cs="Times New Roman"/>
          <w:szCs w:val="24"/>
        </w:rPr>
        <w:t xml:space="preserve">. Λέει «πάτε να αλλάξετε </w:t>
      </w:r>
      <w:r w:rsidRPr="000A48A0">
        <w:rPr>
          <w:rFonts w:eastAsia="Times New Roman" w:cs="Times New Roman"/>
          <w:szCs w:val="24"/>
        </w:rPr>
        <w:t>αυτό το φοβερό σύστημα</w:t>
      </w:r>
      <w:r>
        <w:rPr>
          <w:rFonts w:eastAsia="Times New Roman" w:cs="Times New Roman"/>
          <w:szCs w:val="24"/>
        </w:rPr>
        <w:t>».</w:t>
      </w:r>
    </w:p>
    <w:p w14:paraId="678A420F"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Η δεύτερη τομή</w:t>
      </w:r>
      <w:r w:rsidRPr="000A48A0">
        <w:rPr>
          <w:rFonts w:eastAsia="Times New Roman" w:cs="Times New Roman"/>
          <w:szCs w:val="24"/>
        </w:rPr>
        <w:t xml:space="preserve"> είναι η πραγματοποίηση των ειδικών δοκιμασιών χωρίς την παρουσία του εξεταστή</w:t>
      </w:r>
      <w:r>
        <w:rPr>
          <w:rFonts w:eastAsia="Times New Roman" w:cs="Times New Roman"/>
          <w:szCs w:val="24"/>
        </w:rPr>
        <w:t xml:space="preserve"> μέσα στο εκπαιδευτικό όχημα. Ε</w:t>
      </w:r>
      <w:r w:rsidRPr="000A48A0">
        <w:rPr>
          <w:rFonts w:eastAsia="Times New Roman" w:cs="Times New Roman"/>
          <w:szCs w:val="24"/>
        </w:rPr>
        <w:t>ίναι προφανές το γιατί</w:t>
      </w:r>
      <w:r>
        <w:rPr>
          <w:rFonts w:eastAsia="Times New Roman" w:cs="Times New Roman"/>
          <w:szCs w:val="24"/>
        </w:rPr>
        <w:t>. Ρ</w:t>
      </w:r>
      <w:r w:rsidRPr="000A48A0">
        <w:rPr>
          <w:rFonts w:eastAsia="Times New Roman" w:cs="Times New Roman"/>
          <w:szCs w:val="24"/>
        </w:rPr>
        <w:t xml:space="preserve">ώτησε </w:t>
      </w:r>
      <w:r>
        <w:rPr>
          <w:rFonts w:eastAsia="Times New Roman" w:cs="Times New Roman"/>
          <w:szCs w:val="24"/>
        </w:rPr>
        <w:t xml:space="preserve">εκπρόσωπος της Νέας Δημοκρατίας αν η συναλλαγή </w:t>
      </w:r>
      <w:r>
        <w:rPr>
          <w:rFonts w:eastAsia="Times New Roman" w:cs="Times New Roman"/>
          <w:szCs w:val="24"/>
        </w:rPr>
        <w:t>γίνεται</w:t>
      </w:r>
      <w:r w:rsidRPr="000A48A0">
        <w:rPr>
          <w:rFonts w:eastAsia="Times New Roman" w:cs="Times New Roman"/>
          <w:szCs w:val="24"/>
        </w:rPr>
        <w:t xml:space="preserve"> μέσα στο όχημα</w:t>
      </w:r>
      <w:r>
        <w:rPr>
          <w:rFonts w:eastAsia="Times New Roman" w:cs="Times New Roman"/>
          <w:szCs w:val="24"/>
        </w:rPr>
        <w:t>.</w:t>
      </w:r>
      <w:r w:rsidRPr="000A48A0">
        <w:rPr>
          <w:rFonts w:eastAsia="Times New Roman" w:cs="Times New Roman"/>
          <w:szCs w:val="24"/>
        </w:rPr>
        <w:t xml:space="preserve"> </w:t>
      </w:r>
      <w:r>
        <w:rPr>
          <w:rFonts w:eastAsia="Times New Roman" w:cs="Times New Roman"/>
          <w:szCs w:val="24"/>
        </w:rPr>
        <w:t xml:space="preserve">Θα </w:t>
      </w:r>
      <w:r>
        <w:rPr>
          <w:rFonts w:eastAsia="Times New Roman" w:cs="Times New Roman"/>
          <w:szCs w:val="24"/>
        </w:rPr>
        <w:lastRenderedPageBreak/>
        <w:t xml:space="preserve">μας πουν οι ειδικοί πού </w:t>
      </w:r>
      <w:r w:rsidRPr="000A48A0">
        <w:rPr>
          <w:rFonts w:eastAsia="Times New Roman" w:cs="Times New Roman"/>
          <w:szCs w:val="24"/>
        </w:rPr>
        <w:t xml:space="preserve">γίνεται η συναλλαγή </w:t>
      </w:r>
      <w:r>
        <w:rPr>
          <w:rFonts w:eastAsia="Times New Roman" w:cs="Times New Roman"/>
          <w:szCs w:val="24"/>
        </w:rPr>
        <w:t xml:space="preserve">και όσοι έχουν υπηρετήσει αυτό το σύστημα και </w:t>
      </w:r>
      <w:r w:rsidRPr="000A48A0">
        <w:rPr>
          <w:rFonts w:eastAsia="Times New Roman" w:cs="Times New Roman"/>
          <w:szCs w:val="24"/>
        </w:rPr>
        <w:t xml:space="preserve">όσοι υπερασπίζονται </w:t>
      </w:r>
      <w:r>
        <w:rPr>
          <w:rFonts w:eastAsia="Times New Roman" w:cs="Times New Roman"/>
          <w:szCs w:val="24"/>
        </w:rPr>
        <w:t>α</w:t>
      </w:r>
      <w:r w:rsidRPr="000A48A0">
        <w:rPr>
          <w:rFonts w:eastAsia="Times New Roman" w:cs="Times New Roman"/>
          <w:szCs w:val="24"/>
        </w:rPr>
        <w:t>κόμη και σήμερα αυτό το σύστημα</w:t>
      </w:r>
      <w:r>
        <w:rPr>
          <w:rFonts w:eastAsia="Times New Roman" w:cs="Times New Roman"/>
          <w:szCs w:val="24"/>
        </w:rPr>
        <w:t>, ό</w:t>
      </w:r>
      <w:r w:rsidRPr="000A48A0">
        <w:rPr>
          <w:rFonts w:eastAsia="Times New Roman" w:cs="Times New Roman"/>
          <w:szCs w:val="24"/>
        </w:rPr>
        <w:t>ταν κάθε πολίτης ξέρει τι ακριβώς γίνεται</w:t>
      </w:r>
      <w:r>
        <w:rPr>
          <w:rFonts w:eastAsia="Times New Roman" w:cs="Times New Roman"/>
          <w:szCs w:val="24"/>
        </w:rPr>
        <w:t>.</w:t>
      </w:r>
    </w:p>
    <w:p w14:paraId="678A4210"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Τ</w:t>
      </w:r>
      <w:r w:rsidRPr="000A48A0">
        <w:rPr>
          <w:rFonts w:eastAsia="Times New Roman" w:cs="Times New Roman"/>
          <w:szCs w:val="24"/>
        </w:rPr>
        <w:t xml:space="preserve">ο τρίτο είναι </w:t>
      </w:r>
      <w:r>
        <w:rPr>
          <w:rFonts w:eastAsia="Times New Roman" w:cs="Times New Roman"/>
          <w:szCs w:val="24"/>
        </w:rPr>
        <w:t xml:space="preserve">η </w:t>
      </w:r>
      <w:r w:rsidRPr="000A48A0">
        <w:rPr>
          <w:rFonts w:eastAsia="Times New Roman" w:cs="Times New Roman"/>
          <w:szCs w:val="24"/>
        </w:rPr>
        <w:t>καινοτομία της διαδικασί</w:t>
      </w:r>
      <w:r w:rsidRPr="000A48A0">
        <w:rPr>
          <w:rFonts w:eastAsia="Times New Roman" w:cs="Times New Roman"/>
          <w:szCs w:val="24"/>
        </w:rPr>
        <w:t xml:space="preserve">ας διενέργειας των </w:t>
      </w:r>
      <w:r>
        <w:rPr>
          <w:rFonts w:eastAsia="Times New Roman" w:cs="Times New Roman"/>
          <w:szCs w:val="24"/>
        </w:rPr>
        <w:t xml:space="preserve">δοκιμασιών </w:t>
      </w:r>
      <w:r w:rsidRPr="000A48A0">
        <w:rPr>
          <w:rFonts w:eastAsia="Times New Roman" w:cs="Times New Roman"/>
          <w:szCs w:val="24"/>
        </w:rPr>
        <w:t>προσόντων και συμπεριφοράς όλων των κατηγοριών αδειών οδήγησης χωρίς την παρουσία των εκπαιδευτών και στα επαγγελματικά οχήματα</w:t>
      </w:r>
      <w:r>
        <w:rPr>
          <w:rFonts w:eastAsia="Times New Roman" w:cs="Times New Roman"/>
          <w:szCs w:val="24"/>
        </w:rPr>
        <w:t>.</w:t>
      </w:r>
    </w:p>
    <w:p w14:paraId="678A4211"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Τ</w:t>
      </w:r>
      <w:r w:rsidRPr="000A48A0">
        <w:rPr>
          <w:rFonts w:eastAsia="Times New Roman" w:cs="Times New Roman"/>
          <w:szCs w:val="24"/>
        </w:rPr>
        <w:t xml:space="preserve">ο τέταρτο είναι η καθιέρωση υποχρεωτικής </w:t>
      </w:r>
      <w:r>
        <w:rPr>
          <w:rFonts w:eastAsia="Times New Roman" w:cs="Times New Roman"/>
          <w:szCs w:val="24"/>
        </w:rPr>
        <w:t>α</w:t>
      </w:r>
      <w:r w:rsidRPr="000A48A0">
        <w:rPr>
          <w:rFonts w:eastAsia="Times New Roman" w:cs="Times New Roman"/>
          <w:szCs w:val="24"/>
        </w:rPr>
        <w:t xml:space="preserve">σφαλιστικής κάλυψης έναντι του </w:t>
      </w:r>
      <w:r>
        <w:rPr>
          <w:rFonts w:eastAsia="Times New Roman" w:cs="Times New Roman"/>
          <w:szCs w:val="24"/>
        </w:rPr>
        <w:t xml:space="preserve">κυρίου και κατόχου </w:t>
      </w:r>
      <w:r w:rsidRPr="000A48A0">
        <w:rPr>
          <w:rFonts w:eastAsia="Times New Roman" w:cs="Times New Roman"/>
          <w:szCs w:val="24"/>
        </w:rPr>
        <w:t xml:space="preserve">του </w:t>
      </w:r>
      <w:r w:rsidRPr="000A48A0">
        <w:rPr>
          <w:rFonts w:eastAsia="Times New Roman" w:cs="Times New Roman"/>
          <w:szCs w:val="24"/>
        </w:rPr>
        <w:t>οχήματος</w:t>
      </w:r>
      <w:r>
        <w:rPr>
          <w:rFonts w:eastAsia="Times New Roman" w:cs="Times New Roman"/>
          <w:szCs w:val="24"/>
        </w:rPr>
        <w:t>. Λένε ότι οι ασ</w:t>
      </w:r>
      <w:r w:rsidRPr="000A48A0">
        <w:rPr>
          <w:rFonts w:eastAsia="Times New Roman" w:cs="Times New Roman"/>
          <w:szCs w:val="24"/>
        </w:rPr>
        <w:t>φάλειες δεν θα</w:t>
      </w:r>
      <w:r>
        <w:rPr>
          <w:rFonts w:eastAsia="Times New Roman" w:cs="Times New Roman"/>
          <w:szCs w:val="24"/>
        </w:rPr>
        <w:t xml:space="preserve"> δώσουν, γιατί δεν έχουν τέτοιο ασφαλιστικό </w:t>
      </w:r>
      <w:r w:rsidRPr="000A48A0">
        <w:rPr>
          <w:rFonts w:eastAsia="Times New Roman" w:cs="Times New Roman"/>
          <w:szCs w:val="24"/>
        </w:rPr>
        <w:t>προϊόν</w:t>
      </w:r>
      <w:r>
        <w:rPr>
          <w:rFonts w:eastAsia="Times New Roman" w:cs="Times New Roman"/>
          <w:szCs w:val="24"/>
        </w:rPr>
        <w:t>. Γ</w:t>
      </w:r>
      <w:r w:rsidRPr="000A48A0">
        <w:rPr>
          <w:rFonts w:eastAsia="Times New Roman" w:cs="Times New Roman"/>
          <w:szCs w:val="24"/>
        </w:rPr>
        <w:t>ιατί</w:t>
      </w:r>
      <w:r>
        <w:rPr>
          <w:rFonts w:eastAsia="Times New Roman" w:cs="Times New Roman"/>
          <w:szCs w:val="24"/>
        </w:rPr>
        <w:t>;</w:t>
      </w:r>
      <w:r w:rsidRPr="000A48A0">
        <w:rPr>
          <w:rFonts w:eastAsia="Times New Roman" w:cs="Times New Roman"/>
          <w:szCs w:val="24"/>
        </w:rPr>
        <w:t xml:space="preserve"> </w:t>
      </w:r>
      <w:r>
        <w:rPr>
          <w:rFonts w:eastAsia="Times New Roman" w:cs="Times New Roman"/>
          <w:szCs w:val="24"/>
        </w:rPr>
        <w:t>Ο</w:t>
      </w:r>
      <w:r w:rsidRPr="000A48A0">
        <w:rPr>
          <w:rFonts w:eastAsia="Times New Roman" w:cs="Times New Roman"/>
          <w:szCs w:val="24"/>
        </w:rPr>
        <w:t>ι εξεταστές θα έχουν τα ίδια προσόντα που έχουν και οι δάσκαλοι οδήγησης</w:t>
      </w:r>
      <w:r>
        <w:rPr>
          <w:rFonts w:eastAsia="Times New Roman" w:cs="Times New Roman"/>
          <w:szCs w:val="24"/>
        </w:rPr>
        <w:t>, οι</w:t>
      </w:r>
      <w:r w:rsidRPr="000A48A0">
        <w:rPr>
          <w:rFonts w:eastAsia="Times New Roman" w:cs="Times New Roman"/>
          <w:szCs w:val="24"/>
        </w:rPr>
        <w:t xml:space="preserve"> εκπαιδευτές</w:t>
      </w:r>
      <w:r>
        <w:rPr>
          <w:rFonts w:eastAsia="Times New Roman" w:cs="Times New Roman"/>
          <w:szCs w:val="24"/>
        </w:rPr>
        <w:t>.</w:t>
      </w:r>
      <w:r w:rsidRPr="000A48A0">
        <w:rPr>
          <w:rFonts w:eastAsia="Times New Roman" w:cs="Times New Roman"/>
          <w:szCs w:val="24"/>
        </w:rPr>
        <w:t xml:space="preserve"> Γιατί δεν θα δώσουν</w:t>
      </w:r>
      <w:r>
        <w:rPr>
          <w:rFonts w:eastAsia="Times New Roman" w:cs="Times New Roman"/>
          <w:szCs w:val="24"/>
        </w:rPr>
        <w:t>;</w:t>
      </w:r>
      <w:r w:rsidRPr="000A48A0">
        <w:rPr>
          <w:rFonts w:eastAsia="Times New Roman" w:cs="Times New Roman"/>
          <w:szCs w:val="24"/>
        </w:rPr>
        <w:t xml:space="preserve"> Δεν το καταλαβαίνει</w:t>
      </w:r>
      <w:r>
        <w:rPr>
          <w:rFonts w:eastAsia="Times New Roman" w:cs="Times New Roman"/>
          <w:szCs w:val="24"/>
        </w:rPr>
        <w:t>, δεν το αντι</w:t>
      </w:r>
      <w:r w:rsidRPr="000A48A0">
        <w:rPr>
          <w:rFonts w:eastAsia="Times New Roman" w:cs="Times New Roman"/>
          <w:szCs w:val="24"/>
        </w:rPr>
        <w:t xml:space="preserve">λαμβάνεται </w:t>
      </w:r>
      <w:r>
        <w:rPr>
          <w:rFonts w:eastAsia="Times New Roman" w:cs="Times New Roman"/>
          <w:szCs w:val="24"/>
        </w:rPr>
        <w:t>κανε</w:t>
      </w:r>
      <w:r>
        <w:rPr>
          <w:rFonts w:eastAsia="Times New Roman" w:cs="Times New Roman"/>
          <w:szCs w:val="24"/>
        </w:rPr>
        <w:t>ίς. Σή</w:t>
      </w:r>
      <w:r w:rsidRPr="000A48A0">
        <w:rPr>
          <w:rFonts w:eastAsia="Times New Roman" w:cs="Times New Roman"/>
          <w:szCs w:val="24"/>
        </w:rPr>
        <w:t>μερα γιατί</w:t>
      </w:r>
      <w:r>
        <w:rPr>
          <w:rFonts w:eastAsia="Times New Roman" w:cs="Times New Roman"/>
          <w:szCs w:val="24"/>
        </w:rPr>
        <w:t xml:space="preserve"> δίνουν; </w:t>
      </w:r>
    </w:p>
    <w:p w14:paraId="678A4212" w14:textId="77777777" w:rsidR="0099759A" w:rsidRDefault="00FE124F">
      <w:pPr>
        <w:spacing w:line="600" w:lineRule="auto"/>
        <w:ind w:firstLine="720"/>
        <w:contextualSpacing/>
        <w:jc w:val="both"/>
        <w:rPr>
          <w:rFonts w:eastAsia="Times New Roman"/>
          <w:szCs w:val="24"/>
        </w:rPr>
      </w:pPr>
      <w:r>
        <w:rPr>
          <w:rFonts w:eastAsia="Times New Roman"/>
          <w:szCs w:val="24"/>
        </w:rPr>
        <w:t>Η πέμπτη τομή είναι η δυνατότητα διενέργειας</w:t>
      </w:r>
      <w:r w:rsidRPr="00BD2C87">
        <w:rPr>
          <w:rFonts w:eastAsia="Times New Roman"/>
          <w:szCs w:val="24"/>
        </w:rPr>
        <w:t xml:space="preserve"> των </w:t>
      </w:r>
      <w:r>
        <w:rPr>
          <w:rFonts w:eastAsia="Times New Roman"/>
          <w:szCs w:val="24"/>
        </w:rPr>
        <w:t>ειδικών</w:t>
      </w:r>
      <w:r w:rsidRPr="00BD2C87">
        <w:rPr>
          <w:rFonts w:eastAsia="Times New Roman"/>
          <w:szCs w:val="24"/>
        </w:rPr>
        <w:t xml:space="preserve"> δοκιμασιών κάνοντας χρήση ηλεκτρονικού συστήματος αυτόματης καταγραφής των δεδομένων και των </w:t>
      </w:r>
      <w:r>
        <w:rPr>
          <w:rFonts w:eastAsia="Times New Roman"/>
          <w:szCs w:val="24"/>
        </w:rPr>
        <w:t>διαδικασιών και</w:t>
      </w:r>
      <w:r w:rsidRPr="00BD2C87">
        <w:rPr>
          <w:rFonts w:eastAsia="Times New Roman"/>
          <w:szCs w:val="24"/>
        </w:rPr>
        <w:t xml:space="preserve"> αυτόματη εξαγωγή των αποτελεσμάτων</w:t>
      </w:r>
      <w:r>
        <w:rPr>
          <w:rFonts w:eastAsia="Times New Roman"/>
          <w:szCs w:val="24"/>
        </w:rPr>
        <w:t>.</w:t>
      </w:r>
    </w:p>
    <w:p w14:paraId="678A4213" w14:textId="77777777" w:rsidR="0099759A" w:rsidRDefault="00FE124F">
      <w:pPr>
        <w:spacing w:line="600" w:lineRule="auto"/>
        <w:ind w:firstLine="720"/>
        <w:contextualSpacing/>
        <w:jc w:val="both"/>
        <w:rPr>
          <w:rFonts w:eastAsia="Times New Roman"/>
          <w:szCs w:val="24"/>
        </w:rPr>
      </w:pPr>
      <w:r>
        <w:rPr>
          <w:rFonts w:eastAsia="Times New Roman"/>
          <w:szCs w:val="24"/>
        </w:rPr>
        <w:lastRenderedPageBreak/>
        <w:t>Η έκτη τομή είναι</w:t>
      </w:r>
      <w:r w:rsidRPr="00BD2C87">
        <w:rPr>
          <w:rFonts w:eastAsia="Times New Roman"/>
          <w:szCs w:val="24"/>
        </w:rPr>
        <w:t xml:space="preserve"> η διαμόρφω</w:t>
      </w:r>
      <w:r w:rsidRPr="00BD2C87">
        <w:rPr>
          <w:rFonts w:eastAsia="Times New Roman"/>
          <w:szCs w:val="24"/>
        </w:rPr>
        <w:t xml:space="preserve">ση </w:t>
      </w:r>
      <w:r>
        <w:rPr>
          <w:rFonts w:eastAsia="Times New Roman"/>
          <w:szCs w:val="24"/>
        </w:rPr>
        <w:t>συστήματος</w:t>
      </w:r>
      <w:r w:rsidRPr="00BD2C87">
        <w:rPr>
          <w:rFonts w:eastAsia="Times New Roman"/>
          <w:szCs w:val="24"/>
        </w:rPr>
        <w:t xml:space="preserve"> εποπτείας και ελέγχου των εκπαιδευτών που διενεργούν τις θεωρητικές εξετάσεις</w:t>
      </w:r>
      <w:r>
        <w:rPr>
          <w:rFonts w:eastAsia="Times New Roman"/>
          <w:szCs w:val="24"/>
        </w:rPr>
        <w:t>.</w:t>
      </w:r>
      <w:r w:rsidRPr="00BD2C87">
        <w:rPr>
          <w:rFonts w:eastAsia="Times New Roman"/>
          <w:szCs w:val="24"/>
        </w:rPr>
        <w:t xml:space="preserve"> </w:t>
      </w:r>
      <w:r>
        <w:rPr>
          <w:rFonts w:eastAsia="Times New Roman"/>
          <w:szCs w:val="24"/>
        </w:rPr>
        <w:t>Α</w:t>
      </w:r>
      <w:r w:rsidRPr="00BD2C87">
        <w:rPr>
          <w:rFonts w:eastAsia="Times New Roman"/>
          <w:szCs w:val="24"/>
        </w:rPr>
        <w:t>κ</w:t>
      </w:r>
      <w:r>
        <w:rPr>
          <w:rFonts w:eastAsia="Times New Roman"/>
          <w:szCs w:val="24"/>
        </w:rPr>
        <w:t>ούσατε τι γινόταν</w:t>
      </w:r>
      <w:r w:rsidRPr="00BD2C87">
        <w:rPr>
          <w:rFonts w:eastAsia="Times New Roman"/>
          <w:szCs w:val="24"/>
        </w:rPr>
        <w:t xml:space="preserve"> στον Πειραιά</w:t>
      </w:r>
      <w:r>
        <w:rPr>
          <w:rFonts w:eastAsia="Times New Roman"/>
          <w:szCs w:val="24"/>
        </w:rPr>
        <w:t>,</w:t>
      </w:r>
      <w:r w:rsidRPr="00BD2C87">
        <w:rPr>
          <w:rFonts w:eastAsia="Times New Roman"/>
          <w:szCs w:val="24"/>
        </w:rPr>
        <w:t xml:space="preserve"> πόσες άδειες οδήγ</w:t>
      </w:r>
      <w:r>
        <w:rPr>
          <w:rFonts w:eastAsia="Times New Roman"/>
          <w:szCs w:val="24"/>
        </w:rPr>
        <w:t xml:space="preserve">ησης είχαν δοθεί χωρίς να έχουν </w:t>
      </w:r>
      <w:r w:rsidRPr="00BD2C87">
        <w:rPr>
          <w:rFonts w:eastAsia="Times New Roman"/>
          <w:szCs w:val="24"/>
        </w:rPr>
        <w:t>δώσει εξετάσεις θεωρητικές</w:t>
      </w:r>
      <w:r>
        <w:rPr>
          <w:rFonts w:eastAsia="Times New Roman"/>
          <w:szCs w:val="24"/>
        </w:rPr>
        <w:t>.</w:t>
      </w:r>
      <w:r w:rsidRPr="00BD2C87">
        <w:rPr>
          <w:rFonts w:eastAsia="Times New Roman"/>
          <w:szCs w:val="24"/>
        </w:rPr>
        <w:t xml:space="preserve"> </w:t>
      </w:r>
      <w:r>
        <w:rPr>
          <w:rFonts w:eastAsia="Times New Roman"/>
          <w:szCs w:val="24"/>
        </w:rPr>
        <w:t>Είναι π</w:t>
      </w:r>
      <w:r w:rsidRPr="00BD2C87">
        <w:rPr>
          <w:rFonts w:eastAsia="Times New Roman"/>
          <w:szCs w:val="24"/>
        </w:rPr>
        <w:t>ρος τιμή</w:t>
      </w:r>
      <w:r>
        <w:rPr>
          <w:rFonts w:eastAsia="Times New Roman"/>
          <w:szCs w:val="24"/>
        </w:rPr>
        <w:t>ν</w:t>
      </w:r>
      <w:r w:rsidRPr="00BD2C87">
        <w:rPr>
          <w:rFonts w:eastAsia="Times New Roman"/>
          <w:szCs w:val="24"/>
        </w:rPr>
        <w:t xml:space="preserve"> της περιφέρειας Αττικής και της </w:t>
      </w:r>
      <w:r>
        <w:rPr>
          <w:rFonts w:eastAsia="Times New Roman"/>
          <w:szCs w:val="24"/>
        </w:rPr>
        <w:t>Π</w:t>
      </w:r>
      <w:r w:rsidRPr="00BD2C87">
        <w:rPr>
          <w:rFonts w:eastAsia="Times New Roman"/>
          <w:szCs w:val="24"/>
        </w:rPr>
        <w:t xml:space="preserve">εριφερειάρχη που οι υπηρεσίες της </w:t>
      </w:r>
      <w:r>
        <w:rPr>
          <w:rFonts w:eastAsia="Times New Roman"/>
          <w:szCs w:val="24"/>
        </w:rPr>
        <w:t>αποκάλυψαν</w:t>
      </w:r>
      <w:r w:rsidRPr="00BD2C87">
        <w:rPr>
          <w:rFonts w:eastAsia="Times New Roman"/>
          <w:szCs w:val="24"/>
        </w:rPr>
        <w:t xml:space="preserve"> αυτό το κύκλωμα</w:t>
      </w:r>
      <w:r>
        <w:rPr>
          <w:rFonts w:eastAsia="Times New Roman"/>
          <w:szCs w:val="24"/>
        </w:rPr>
        <w:t>.</w:t>
      </w:r>
    </w:p>
    <w:p w14:paraId="678A4214" w14:textId="77777777" w:rsidR="0099759A" w:rsidRDefault="00FE124F">
      <w:pPr>
        <w:spacing w:line="600" w:lineRule="auto"/>
        <w:ind w:firstLine="720"/>
        <w:contextualSpacing/>
        <w:jc w:val="both"/>
        <w:rPr>
          <w:rFonts w:eastAsia="Times New Roman"/>
          <w:szCs w:val="24"/>
        </w:rPr>
      </w:pPr>
      <w:r>
        <w:rPr>
          <w:rFonts w:eastAsia="Times New Roman"/>
          <w:szCs w:val="24"/>
        </w:rPr>
        <w:t>Η</w:t>
      </w:r>
      <w:r w:rsidRPr="00BD2C87">
        <w:rPr>
          <w:rFonts w:eastAsia="Times New Roman"/>
          <w:szCs w:val="24"/>
        </w:rPr>
        <w:t xml:space="preserve"> έβδομη </w:t>
      </w:r>
      <w:r>
        <w:rPr>
          <w:rFonts w:eastAsia="Times New Roman"/>
          <w:szCs w:val="24"/>
        </w:rPr>
        <w:t xml:space="preserve">τομή είναι </w:t>
      </w:r>
      <w:r w:rsidRPr="00BD2C87">
        <w:rPr>
          <w:rFonts w:eastAsia="Times New Roman"/>
          <w:szCs w:val="24"/>
        </w:rPr>
        <w:t xml:space="preserve">η δυνατότητα για </w:t>
      </w:r>
      <w:r>
        <w:rPr>
          <w:rFonts w:eastAsia="Times New Roman"/>
          <w:szCs w:val="24"/>
        </w:rPr>
        <w:t>α</w:t>
      </w:r>
      <w:r w:rsidRPr="00BD2C87">
        <w:rPr>
          <w:rFonts w:eastAsia="Times New Roman"/>
          <w:szCs w:val="24"/>
        </w:rPr>
        <w:t>νάληψη ενεργειών διόρθωση</w:t>
      </w:r>
      <w:r>
        <w:rPr>
          <w:rFonts w:eastAsia="Times New Roman"/>
          <w:szCs w:val="24"/>
        </w:rPr>
        <w:t>ς</w:t>
      </w:r>
      <w:r w:rsidRPr="00BD2C87">
        <w:rPr>
          <w:rFonts w:eastAsia="Times New Roman"/>
          <w:szCs w:val="24"/>
        </w:rPr>
        <w:t xml:space="preserve"> και βελτίωση</w:t>
      </w:r>
      <w:r>
        <w:rPr>
          <w:rFonts w:eastAsia="Times New Roman"/>
          <w:szCs w:val="24"/>
        </w:rPr>
        <w:t>ς</w:t>
      </w:r>
      <w:r w:rsidRPr="00BD2C87">
        <w:rPr>
          <w:rFonts w:eastAsia="Times New Roman"/>
          <w:szCs w:val="24"/>
        </w:rPr>
        <w:t xml:space="preserve"> του εξεταστικού έργου</w:t>
      </w:r>
      <w:r>
        <w:rPr>
          <w:rFonts w:eastAsia="Times New Roman"/>
          <w:szCs w:val="24"/>
        </w:rPr>
        <w:t>,</w:t>
      </w:r>
      <w:r w:rsidRPr="00BD2C87">
        <w:rPr>
          <w:rFonts w:eastAsia="Times New Roman"/>
          <w:szCs w:val="24"/>
        </w:rPr>
        <w:t xml:space="preserve"> της επανεκπαίδευσης αυτών των ανθρώπων του </w:t>
      </w:r>
      <w:r>
        <w:rPr>
          <w:rFonts w:eastAsia="Times New Roman"/>
          <w:szCs w:val="24"/>
        </w:rPr>
        <w:t>Σ</w:t>
      </w:r>
      <w:r w:rsidRPr="00BD2C87">
        <w:rPr>
          <w:rFonts w:eastAsia="Times New Roman"/>
          <w:szCs w:val="24"/>
        </w:rPr>
        <w:t>ώματος</w:t>
      </w:r>
      <w:r>
        <w:rPr>
          <w:rFonts w:eastAsia="Times New Roman"/>
          <w:szCs w:val="24"/>
        </w:rPr>
        <w:t>,</w:t>
      </w:r>
      <w:r w:rsidRPr="00BD2C87">
        <w:rPr>
          <w:rFonts w:eastAsia="Times New Roman"/>
          <w:szCs w:val="24"/>
        </w:rPr>
        <w:t xml:space="preserve"> της </w:t>
      </w:r>
      <w:r>
        <w:rPr>
          <w:rFonts w:eastAsia="Times New Roman"/>
          <w:szCs w:val="24"/>
        </w:rPr>
        <w:t>επαναδιαπίστευσης,</w:t>
      </w:r>
      <w:r w:rsidRPr="00BD2C87">
        <w:rPr>
          <w:rFonts w:eastAsia="Times New Roman"/>
          <w:szCs w:val="24"/>
        </w:rPr>
        <w:t xml:space="preserve"> της προσωρινής ή </w:t>
      </w:r>
      <w:r w:rsidRPr="00BD2C87">
        <w:rPr>
          <w:rFonts w:eastAsia="Times New Roman"/>
          <w:szCs w:val="24"/>
        </w:rPr>
        <w:t xml:space="preserve">οριστικής απομάκρυνσης αν </w:t>
      </w:r>
      <w:r>
        <w:rPr>
          <w:rFonts w:eastAsia="Times New Roman"/>
          <w:szCs w:val="24"/>
        </w:rPr>
        <w:t>διαπιστώσουμε</w:t>
      </w:r>
      <w:r w:rsidRPr="00BD2C87">
        <w:rPr>
          <w:rFonts w:eastAsia="Times New Roman"/>
          <w:szCs w:val="24"/>
        </w:rPr>
        <w:t xml:space="preserve"> άλλες διαδικασίες</w:t>
      </w:r>
      <w:r>
        <w:rPr>
          <w:rFonts w:eastAsia="Times New Roman"/>
          <w:szCs w:val="24"/>
        </w:rPr>
        <w:t>,</w:t>
      </w:r>
      <w:r w:rsidRPr="00BD2C87">
        <w:rPr>
          <w:rFonts w:eastAsia="Times New Roman"/>
          <w:szCs w:val="24"/>
        </w:rPr>
        <w:t xml:space="preserve"> που ζούμε σήμερα</w:t>
      </w:r>
      <w:r>
        <w:rPr>
          <w:rFonts w:eastAsia="Times New Roman"/>
          <w:szCs w:val="24"/>
        </w:rPr>
        <w:t>.</w:t>
      </w:r>
    </w:p>
    <w:p w14:paraId="678A4215" w14:textId="77777777" w:rsidR="0099759A" w:rsidRDefault="00FE124F">
      <w:pPr>
        <w:spacing w:line="600" w:lineRule="auto"/>
        <w:ind w:firstLine="720"/>
        <w:contextualSpacing/>
        <w:jc w:val="both"/>
        <w:rPr>
          <w:rFonts w:eastAsia="Times New Roman"/>
          <w:szCs w:val="24"/>
        </w:rPr>
      </w:pPr>
      <w:r>
        <w:rPr>
          <w:rFonts w:eastAsia="Times New Roman"/>
          <w:szCs w:val="24"/>
        </w:rPr>
        <w:t>Η</w:t>
      </w:r>
      <w:r w:rsidRPr="00BD2C87">
        <w:rPr>
          <w:rFonts w:eastAsia="Times New Roman"/>
          <w:szCs w:val="24"/>
        </w:rPr>
        <w:t xml:space="preserve"> όγδοη τομή </w:t>
      </w:r>
      <w:r>
        <w:rPr>
          <w:rFonts w:eastAsia="Times New Roman"/>
          <w:szCs w:val="24"/>
        </w:rPr>
        <w:t xml:space="preserve">είναι </w:t>
      </w:r>
      <w:r w:rsidRPr="00BD2C87">
        <w:rPr>
          <w:rFonts w:eastAsia="Times New Roman"/>
          <w:szCs w:val="24"/>
        </w:rPr>
        <w:t>η συνεχής αξιολόγηση τω</w:t>
      </w:r>
      <w:r>
        <w:rPr>
          <w:rFonts w:eastAsia="Times New Roman"/>
          <w:szCs w:val="24"/>
        </w:rPr>
        <w:t xml:space="preserve">ν εκπαιδευτών και των εξεταστών. </w:t>
      </w:r>
    </w:p>
    <w:p w14:paraId="678A4216" w14:textId="77777777" w:rsidR="0099759A" w:rsidRDefault="00FE124F">
      <w:pPr>
        <w:spacing w:line="600" w:lineRule="auto"/>
        <w:ind w:firstLine="720"/>
        <w:contextualSpacing/>
        <w:jc w:val="both"/>
        <w:rPr>
          <w:rFonts w:eastAsia="Times New Roman"/>
          <w:szCs w:val="24"/>
        </w:rPr>
      </w:pPr>
      <w:r>
        <w:rPr>
          <w:rFonts w:eastAsia="Times New Roman"/>
          <w:szCs w:val="24"/>
        </w:rPr>
        <w:t xml:space="preserve">Η ένατη τομή είναι η </w:t>
      </w:r>
      <w:r w:rsidRPr="00BD2C87">
        <w:rPr>
          <w:rFonts w:eastAsia="Times New Roman"/>
          <w:szCs w:val="24"/>
        </w:rPr>
        <w:t>δημιουργία ειδικών διαμ</w:t>
      </w:r>
      <w:r>
        <w:rPr>
          <w:rFonts w:eastAsia="Times New Roman"/>
          <w:szCs w:val="24"/>
        </w:rPr>
        <w:t>ορφωμένων χώρων ή πιστών για τη</w:t>
      </w:r>
      <w:r w:rsidRPr="00BD2C87">
        <w:rPr>
          <w:rFonts w:eastAsia="Times New Roman"/>
          <w:szCs w:val="24"/>
        </w:rPr>
        <w:t xml:space="preserve"> </w:t>
      </w:r>
      <w:r>
        <w:rPr>
          <w:rFonts w:eastAsia="Times New Roman"/>
          <w:szCs w:val="24"/>
        </w:rPr>
        <w:t>διε</w:t>
      </w:r>
      <w:r w:rsidRPr="00BD2C87">
        <w:rPr>
          <w:rFonts w:eastAsia="Times New Roman"/>
          <w:szCs w:val="24"/>
        </w:rPr>
        <w:t xml:space="preserve">νέργεια των </w:t>
      </w:r>
      <w:r>
        <w:rPr>
          <w:rFonts w:eastAsia="Times New Roman"/>
          <w:szCs w:val="24"/>
        </w:rPr>
        <w:t>ειδικών</w:t>
      </w:r>
      <w:r w:rsidRPr="00BD2C87">
        <w:rPr>
          <w:rFonts w:eastAsia="Times New Roman"/>
          <w:szCs w:val="24"/>
        </w:rPr>
        <w:t xml:space="preserve"> δοκι</w:t>
      </w:r>
      <w:r w:rsidRPr="00BD2C87">
        <w:rPr>
          <w:rFonts w:eastAsia="Times New Roman"/>
          <w:szCs w:val="24"/>
        </w:rPr>
        <w:t>μασιών</w:t>
      </w:r>
      <w:r>
        <w:rPr>
          <w:rFonts w:eastAsia="Times New Roman"/>
          <w:szCs w:val="24"/>
        </w:rPr>
        <w:t>.</w:t>
      </w:r>
      <w:r w:rsidRPr="00BD2C87">
        <w:rPr>
          <w:rFonts w:eastAsia="Times New Roman"/>
          <w:szCs w:val="24"/>
        </w:rPr>
        <w:t xml:space="preserve"> </w:t>
      </w:r>
      <w:r>
        <w:rPr>
          <w:rFonts w:eastAsia="Times New Roman"/>
          <w:szCs w:val="24"/>
        </w:rPr>
        <w:t>Μ</w:t>
      </w:r>
      <w:r w:rsidRPr="00BD2C87">
        <w:rPr>
          <w:rFonts w:eastAsia="Times New Roman"/>
          <w:szCs w:val="24"/>
        </w:rPr>
        <w:t xml:space="preserve">ας λένε </w:t>
      </w:r>
      <w:r>
        <w:rPr>
          <w:rFonts w:eastAsia="Times New Roman"/>
          <w:szCs w:val="24"/>
        </w:rPr>
        <w:t>«</w:t>
      </w:r>
      <w:r w:rsidRPr="00BD2C87">
        <w:rPr>
          <w:rFonts w:eastAsia="Times New Roman"/>
          <w:szCs w:val="24"/>
        </w:rPr>
        <w:t xml:space="preserve">πού θα βρουν τα λεφτά και τους </w:t>
      </w:r>
      <w:r>
        <w:rPr>
          <w:rFonts w:eastAsia="Times New Roman"/>
          <w:szCs w:val="24"/>
        </w:rPr>
        <w:t>χώρους</w:t>
      </w:r>
      <w:r w:rsidRPr="00BD2C87">
        <w:rPr>
          <w:rFonts w:eastAsia="Times New Roman"/>
          <w:szCs w:val="24"/>
        </w:rPr>
        <w:t xml:space="preserve"> οι περιφέρειες</w:t>
      </w:r>
      <w:r>
        <w:rPr>
          <w:rFonts w:eastAsia="Times New Roman"/>
          <w:szCs w:val="24"/>
        </w:rPr>
        <w:t>;». Να σας πω εγώ πρόχειρα σε όλη την Ελλάδα.</w:t>
      </w:r>
      <w:r w:rsidRPr="00BD2C87">
        <w:rPr>
          <w:rFonts w:eastAsia="Times New Roman"/>
          <w:szCs w:val="24"/>
        </w:rPr>
        <w:t xml:space="preserve"> </w:t>
      </w:r>
      <w:r>
        <w:rPr>
          <w:rFonts w:eastAsia="Times New Roman"/>
          <w:szCs w:val="24"/>
        </w:rPr>
        <w:t>Τ</w:t>
      </w:r>
      <w:r w:rsidRPr="00BD2C87">
        <w:rPr>
          <w:rFonts w:eastAsia="Times New Roman"/>
          <w:szCs w:val="24"/>
        </w:rPr>
        <w:t>ρία στρατόπεδα έχουν δοθεί στη Θεσσαλονίκη</w:t>
      </w:r>
      <w:r>
        <w:rPr>
          <w:rFonts w:eastAsia="Times New Roman"/>
          <w:szCs w:val="24"/>
        </w:rPr>
        <w:t>.</w:t>
      </w:r>
      <w:r w:rsidRPr="00BD2C87">
        <w:rPr>
          <w:rFonts w:eastAsia="Times New Roman"/>
          <w:szCs w:val="24"/>
        </w:rPr>
        <w:t xml:space="preserve"> </w:t>
      </w:r>
      <w:r>
        <w:rPr>
          <w:rFonts w:eastAsia="Times New Roman"/>
          <w:szCs w:val="24"/>
        </w:rPr>
        <w:t>Α</w:t>
      </w:r>
      <w:r w:rsidRPr="00BD2C87">
        <w:rPr>
          <w:rFonts w:eastAsia="Times New Roman"/>
          <w:szCs w:val="24"/>
        </w:rPr>
        <w:t xml:space="preserve">πό ένα σε κάθε μεγάλο αστικό </w:t>
      </w:r>
      <w:r w:rsidRPr="00BD2C87">
        <w:rPr>
          <w:rFonts w:eastAsia="Times New Roman"/>
          <w:szCs w:val="24"/>
        </w:rPr>
        <w:lastRenderedPageBreak/>
        <w:t>κέντρο</w:t>
      </w:r>
      <w:r>
        <w:rPr>
          <w:rFonts w:eastAsia="Times New Roman"/>
          <w:szCs w:val="24"/>
        </w:rPr>
        <w:t>. Και στην Αθήνα.</w:t>
      </w:r>
      <w:r w:rsidRPr="00BD2C87">
        <w:rPr>
          <w:rFonts w:eastAsia="Times New Roman"/>
          <w:szCs w:val="24"/>
        </w:rPr>
        <w:t xml:space="preserve"> </w:t>
      </w:r>
      <w:r>
        <w:rPr>
          <w:rFonts w:eastAsia="Times New Roman"/>
          <w:szCs w:val="24"/>
        </w:rPr>
        <w:t>Π</w:t>
      </w:r>
      <w:r w:rsidRPr="00BD2C87">
        <w:rPr>
          <w:rFonts w:eastAsia="Times New Roman"/>
          <w:szCs w:val="24"/>
        </w:rPr>
        <w:t>ού θα βρεθούν τα χρήματα για να γίνουν α</w:t>
      </w:r>
      <w:r w:rsidRPr="00BD2C87">
        <w:rPr>
          <w:rFonts w:eastAsia="Times New Roman"/>
          <w:szCs w:val="24"/>
        </w:rPr>
        <w:t>υτά τα πάρκα κυκλοφοριακής αγωγής</w:t>
      </w:r>
      <w:r>
        <w:rPr>
          <w:rFonts w:eastAsia="Times New Roman"/>
          <w:szCs w:val="24"/>
        </w:rPr>
        <w:t>, που θα γίνονται εκεί οι</w:t>
      </w:r>
      <w:r w:rsidRPr="00BD2C87">
        <w:rPr>
          <w:rFonts w:eastAsia="Times New Roman"/>
          <w:szCs w:val="24"/>
        </w:rPr>
        <w:t xml:space="preserve"> εξετάσεις</w:t>
      </w:r>
      <w:r>
        <w:rPr>
          <w:rFonts w:eastAsia="Times New Roman"/>
          <w:szCs w:val="24"/>
        </w:rPr>
        <w:t xml:space="preserve">; Θα βρεθούν από το παράβολο που προβλέπεται μέσα </w:t>
      </w:r>
      <w:r w:rsidRPr="00BD2C87">
        <w:rPr>
          <w:rFonts w:eastAsia="Times New Roman"/>
          <w:szCs w:val="24"/>
        </w:rPr>
        <w:t>στο σχέδιο νόμου</w:t>
      </w:r>
      <w:r>
        <w:rPr>
          <w:rFonts w:eastAsia="Times New Roman"/>
          <w:szCs w:val="24"/>
        </w:rPr>
        <w:t>.</w:t>
      </w:r>
      <w:r w:rsidRPr="00BD2C87">
        <w:rPr>
          <w:rFonts w:eastAsia="Times New Roman"/>
          <w:szCs w:val="24"/>
        </w:rPr>
        <w:t xml:space="preserve"> </w:t>
      </w:r>
      <w:r>
        <w:rPr>
          <w:rFonts w:eastAsia="Times New Roman"/>
          <w:szCs w:val="24"/>
        </w:rPr>
        <w:t>Τ</w:t>
      </w:r>
      <w:r w:rsidRPr="00BD2C87">
        <w:rPr>
          <w:rFonts w:eastAsia="Times New Roman"/>
          <w:szCs w:val="24"/>
        </w:rPr>
        <w:t xml:space="preserve">ο ένα τρίτο του παραβόλου </w:t>
      </w:r>
      <w:r>
        <w:rPr>
          <w:rFonts w:eastAsia="Times New Roman"/>
          <w:szCs w:val="24"/>
        </w:rPr>
        <w:t xml:space="preserve">πηγαίνει </w:t>
      </w:r>
      <w:r w:rsidRPr="00BD2C87">
        <w:rPr>
          <w:rFonts w:eastAsia="Times New Roman"/>
          <w:szCs w:val="24"/>
        </w:rPr>
        <w:t>στις περιφέρειες</w:t>
      </w:r>
      <w:r>
        <w:rPr>
          <w:rFonts w:eastAsia="Times New Roman"/>
          <w:szCs w:val="24"/>
        </w:rPr>
        <w:t xml:space="preserve"> για δράσεις</w:t>
      </w:r>
      <w:r w:rsidRPr="00BD2C87">
        <w:rPr>
          <w:rFonts w:eastAsia="Times New Roman"/>
          <w:szCs w:val="24"/>
        </w:rPr>
        <w:t xml:space="preserve"> </w:t>
      </w:r>
      <w:r>
        <w:rPr>
          <w:rFonts w:eastAsia="Times New Roman"/>
          <w:szCs w:val="24"/>
        </w:rPr>
        <w:t>ο</w:t>
      </w:r>
      <w:r w:rsidRPr="00BD2C87">
        <w:rPr>
          <w:rFonts w:eastAsia="Times New Roman"/>
          <w:szCs w:val="24"/>
        </w:rPr>
        <w:t xml:space="preserve">δικής </w:t>
      </w:r>
      <w:r>
        <w:rPr>
          <w:rFonts w:eastAsia="Times New Roman"/>
          <w:szCs w:val="24"/>
        </w:rPr>
        <w:t>α</w:t>
      </w:r>
      <w:r w:rsidRPr="00BD2C87">
        <w:rPr>
          <w:rFonts w:eastAsia="Times New Roman"/>
          <w:szCs w:val="24"/>
        </w:rPr>
        <w:t>σφάλειας και για πίστες</w:t>
      </w:r>
      <w:r>
        <w:rPr>
          <w:rFonts w:eastAsia="Times New Roman"/>
          <w:szCs w:val="24"/>
        </w:rPr>
        <w:t>.</w:t>
      </w:r>
      <w:r w:rsidRPr="00BD2C87">
        <w:rPr>
          <w:rFonts w:eastAsia="Times New Roman"/>
          <w:szCs w:val="24"/>
        </w:rPr>
        <w:t xml:space="preserve"> </w:t>
      </w:r>
      <w:r>
        <w:rPr>
          <w:rFonts w:eastAsia="Times New Roman"/>
          <w:szCs w:val="24"/>
        </w:rPr>
        <w:t>Π</w:t>
      </w:r>
      <w:r w:rsidRPr="00BD2C87">
        <w:rPr>
          <w:rFonts w:eastAsia="Times New Roman"/>
          <w:szCs w:val="24"/>
        </w:rPr>
        <w:t>ροβλέπεται και στον π</w:t>
      </w:r>
      <w:r w:rsidRPr="00BD2C87">
        <w:rPr>
          <w:rFonts w:eastAsia="Times New Roman"/>
          <w:szCs w:val="24"/>
        </w:rPr>
        <w:t>ροηγούμενο νόμο</w:t>
      </w:r>
      <w:r>
        <w:rPr>
          <w:rFonts w:eastAsia="Times New Roman"/>
          <w:szCs w:val="24"/>
        </w:rPr>
        <w:t>,</w:t>
      </w:r>
      <w:r w:rsidRPr="00BD2C87">
        <w:rPr>
          <w:rFonts w:eastAsia="Times New Roman"/>
          <w:szCs w:val="24"/>
        </w:rPr>
        <w:t xml:space="preserve"> κ</w:t>
      </w:r>
      <w:r>
        <w:rPr>
          <w:rFonts w:eastAsia="Times New Roman"/>
          <w:szCs w:val="24"/>
        </w:rPr>
        <w:t>ύριε</w:t>
      </w:r>
      <w:r w:rsidRPr="00BD2C87">
        <w:rPr>
          <w:rFonts w:eastAsia="Times New Roman"/>
          <w:szCs w:val="24"/>
        </w:rPr>
        <w:t xml:space="preserve"> </w:t>
      </w:r>
      <w:r>
        <w:rPr>
          <w:rFonts w:eastAsia="Times New Roman"/>
          <w:szCs w:val="24"/>
        </w:rPr>
        <w:t>Κατσώτη,</w:t>
      </w:r>
      <w:r w:rsidRPr="00BD2C87">
        <w:rPr>
          <w:rFonts w:eastAsia="Times New Roman"/>
          <w:szCs w:val="24"/>
        </w:rPr>
        <w:t xml:space="preserve"> θα σας το αναφέρω μετά</w:t>
      </w:r>
      <w:r>
        <w:rPr>
          <w:rFonts w:eastAsia="Times New Roman"/>
          <w:szCs w:val="24"/>
        </w:rPr>
        <w:t>,</w:t>
      </w:r>
      <w:r w:rsidRPr="00BD2C87">
        <w:rPr>
          <w:rFonts w:eastAsia="Times New Roman"/>
          <w:szCs w:val="24"/>
        </w:rPr>
        <w:t xml:space="preserve"> το </w:t>
      </w:r>
      <w:r>
        <w:rPr>
          <w:rFonts w:eastAsia="Times New Roman"/>
          <w:szCs w:val="24"/>
        </w:rPr>
        <w:t>έ</w:t>
      </w:r>
      <w:r w:rsidRPr="00BD2C87">
        <w:rPr>
          <w:rFonts w:eastAsia="Times New Roman"/>
          <w:szCs w:val="24"/>
        </w:rPr>
        <w:t>χω σημειώσει</w:t>
      </w:r>
      <w:r>
        <w:rPr>
          <w:rFonts w:eastAsia="Times New Roman"/>
          <w:szCs w:val="24"/>
        </w:rPr>
        <w:t>.</w:t>
      </w:r>
      <w:r w:rsidRPr="00BD2C87">
        <w:rPr>
          <w:rFonts w:eastAsia="Times New Roman"/>
          <w:szCs w:val="24"/>
        </w:rPr>
        <w:t xml:space="preserve"> </w:t>
      </w:r>
      <w:r>
        <w:rPr>
          <w:rFonts w:eastAsia="Times New Roman"/>
          <w:szCs w:val="24"/>
        </w:rPr>
        <w:t>Ε</w:t>
      </w:r>
      <w:r w:rsidRPr="00BD2C87">
        <w:rPr>
          <w:rFonts w:eastAsia="Times New Roman"/>
          <w:szCs w:val="24"/>
        </w:rPr>
        <w:t xml:space="preserve">ίναι καθαρό </w:t>
      </w:r>
      <w:r>
        <w:rPr>
          <w:rFonts w:eastAsia="Times New Roman"/>
          <w:szCs w:val="24"/>
        </w:rPr>
        <w:t>ό</w:t>
      </w:r>
      <w:r w:rsidRPr="00BD2C87">
        <w:rPr>
          <w:rFonts w:eastAsia="Times New Roman"/>
          <w:szCs w:val="24"/>
        </w:rPr>
        <w:t>τι αυτοί οι χώροι είναι με ευθύνη των περιφερειών και λειτουργούν με ευθύνη των περιφερειών</w:t>
      </w:r>
      <w:r>
        <w:rPr>
          <w:rFonts w:eastAsia="Times New Roman"/>
          <w:szCs w:val="24"/>
        </w:rPr>
        <w:t>. Είναι</w:t>
      </w:r>
      <w:r w:rsidRPr="00BD2C87">
        <w:rPr>
          <w:rFonts w:eastAsia="Times New Roman"/>
          <w:szCs w:val="24"/>
        </w:rPr>
        <w:t xml:space="preserve"> δημόσιες</w:t>
      </w:r>
      <w:r>
        <w:rPr>
          <w:rFonts w:eastAsia="Times New Roman"/>
          <w:szCs w:val="24"/>
        </w:rPr>
        <w:t>.</w:t>
      </w:r>
    </w:p>
    <w:p w14:paraId="678A4217" w14:textId="77777777" w:rsidR="0099759A" w:rsidRDefault="00FE124F">
      <w:pPr>
        <w:spacing w:line="600" w:lineRule="auto"/>
        <w:ind w:firstLine="720"/>
        <w:contextualSpacing/>
        <w:jc w:val="both"/>
        <w:rPr>
          <w:rFonts w:eastAsia="Times New Roman"/>
          <w:szCs w:val="24"/>
        </w:rPr>
      </w:pPr>
      <w:r>
        <w:rPr>
          <w:rFonts w:eastAsia="Times New Roman"/>
          <w:szCs w:val="24"/>
        </w:rPr>
        <w:t>Η δέκατη τομή</w:t>
      </w:r>
      <w:r w:rsidRPr="00BD2C87">
        <w:rPr>
          <w:rFonts w:eastAsia="Times New Roman"/>
          <w:szCs w:val="24"/>
        </w:rPr>
        <w:t xml:space="preserve"> </w:t>
      </w:r>
      <w:r>
        <w:rPr>
          <w:rFonts w:eastAsia="Times New Roman"/>
          <w:szCs w:val="24"/>
        </w:rPr>
        <w:t xml:space="preserve">είναι η δημιουργία ενιαίου </w:t>
      </w:r>
      <w:r w:rsidRPr="00BD2C87">
        <w:rPr>
          <w:rFonts w:eastAsia="Times New Roman"/>
          <w:szCs w:val="24"/>
        </w:rPr>
        <w:t xml:space="preserve">πληροφοριακού </w:t>
      </w:r>
      <w:r w:rsidRPr="00BD2C87">
        <w:rPr>
          <w:rFonts w:eastAsia="Times New Roman"/>
          <w:szCs w:val="24"/>
        </w:rPr>
        <w:t>συστήματος</w:t>
      </w:r>
      <w:r>
        <w:rPr>
          <w:rFonts w:eastAsia="Times New Roman"/>
          <w:szCs w:val="24"/>
        </w:rPr>
        <w:t>.</w:t>
      </w:r>
      <w:r w:rsidRPr="00BD2C87">
        <w:rPr>
          <w:rFonts w:eastAsia="Times New Roman"/>
          <w:szCs w:val="24"/>
        </w:rPr>
        <w:t xml:space="preserve"> </w:t>
      </w:r>
      <w:r>
        <w:rPr>
          <w:rFonts w:eastAsia="Times New Roman"/>
          <w:szCs w:val="24"/>
        </w:rPr>
        <w:t>Γίνεται κριτική. Λέτε «</w:t>
      </w:r>
      <w:r w:rsidRPr="00BD2C87">
        <w:rPr>
          <w:rFonts w:eastAsia="Times New Roman"/>
          <w:szCs w:val="24"/>
        </w:rPr>
        <w:t xml:space="preserve">πότε θα κάνετε </w:t>
      </w:r>
      <w:r>
        <w:rPr>
          <w:rFonts w:eastAsia="Times New Roman"/>
          <w:szCs w:val="24"/>
        </w:rPr>
        <w:t>τα ηλεκτρονικά συστήματα, είναι ανεφάρμοστος ο νόμος». Τ</w:t>
      </w:r>
      <w:r w:rsidRPr="00BD2C87">
        <w:rPr>
          <w:rFonts w:eastAsia="Times New Roman"/>
          <w:szCs w:val="24"/>
        </w:rPr>
        <w:t>α ίδια μας έλεγ</w:t>
      </w:r>
      <w:r>
        <w:rPr>
          <w:rFonts w:eastAsia="Times New Roman"/>
          <w:szCs w:val="24"/>
        </w:rPr>
        <w:t>αν</w:t>
      </w:r>
      <w:r w:rsidRPr="00BD2C87">
        <w:rPr>
          <w:rFonts w:eastAsia="Times New Roman"/>
          <w:szCs w:val="24"/>
        </w:rPr>
        <w:t xml:space="preserve"> </w:t>
      </w:r>
      <w:r>
        <w:rPr>
          <w:rFonts w:eastAsia="Times New Roman"/>
          <w:szCs w:val="24"/>
        </w:rPr>
        <w:t>και για τα άλλα σχέδια</w:t>
      </w:r>
      <w:r w:rsidRPr="00BD2C87">
        <w:rPr>
          <w:rFonts w:eastAsia="Times New Roman"/>
          <w:szCs w:val="24"/>
        </w:rPr>
        <w:t xml:space="preserve"> νόμου και για τα άλλα ηλεκτρονικά συστήματα και στα δημόσια έργα</w:t>
      </w:r>
      <w:r>
        <w:rPr>
          <w:rFonts w:eastAsia="Times New Roman"/>
          <w:szCs w:val="24"/>
        </w:rPr>
        <w:t>.</w:t>
      </w:r>
      <w:r w:rsidRPr="00BD2C87">
        <w:rPr>
          <w:rFonts w:eastAsia="Times New Roman"/>
          <w:szCs w:val="24"/>
        </w:rPr>
        <w:t xml:space="preserve"> </w:t>
      </w:r>
      <w:r>
        <w:rPr>
          <w:rFonts w:eastAsia="Times New Roman"/>
          <w:szCs w:val="24"/>
        </w:rPr>
        <w:t>Λ</w:t>
      </w:r>
      <w:r w:rsidRPr="00BD2C87">
        <w:rPr>
          <w:rFonts w:eastAsia="Times New Roman"/>
          <w:szCs w:val="24"/>
        </w:rPr>
        <w:t>ειτουργούν όλα</w:t>
      </w:r>
      <w:r>
        <w:rPr>
          <w:rFonts w:eastAsia="Times New Roman"/>
          <w:szCs w:val="24"/>
        </w:rPr>
        <w:t>.</w:t>
      </w:r>
      <w:r w:rsidRPr="00BD2C87">
        <w:rPr>
          <w:rFonts w:eastAsia="Times New Roman"/>
          <w:szCs w:val="24"/>
        </w:rPr>
        <w:t xml:space="preserve"> </w:t>
      </w:r>
      <w:r>
        <w:rPr>
          <w:rFonts w:eastAsia="Times New Roman"/>
          <w:szCs w:val="24"/>
        </w:rPr>
        <w:t>Μ</w:t>
      </w:r>
      <w:r w:rsidRPr="00BD2C87">
        <w:rPr>
          <w:rFonts w:eastAsia="Times New Roman"/>
          <w:szCs w:val="24"/>
        </w:rPr>
        <w:t xml:space="preserve">ας </w:t>
      </w:r>
      <w:r>
        <w:rPr>
          <w:rFonts w:eastAsia="Times New Roman"/>
          <w:szCs w:val="24"/>
        </w:rPr>
        <w:t xml:space="preserve">ρώτησαν </w:t>
      </w:r>
      <w:r w:rsidRPr="00BD2C87">
        <w:rPr>
          <w:rFonts w:eastAsia="Times New Roman"/>
          <w:szCs w:val="24"/>
        </w:rPr>
        <w:t>και</w:t>
      </w:r>
      <w:r>
        <w:rPr>
          <w:rFonts w:eastAsia="Times New Roman"/>
          <w:szCs w:val="24"/>
        </w:rPr>
        <w:t xml:space="preserve"> γι’</w:t>
      </w:r>
      <w:r w:rsidRPr="00BD2C87">
        <w:rPr>
          <w:rFonts w:eastAsia="Times New Roman"/>
          <w:szCs w:val="24"/>
        </w:rPr>
        <w:t xml:space="preserve"> αυτά π</w:t>
      </w:r>
      <w:r w:rsidRPr="00BD2C87">
        <w:rPr>
          <w:rFonts w:eastAsia="Times New Roman"/>
          <w:szCs w:val="24"/>
        </w:rPr>
        <w:t>ου προβλέπονται στο ν</w:t>
      </w:r>
      <w:r>
        <w:rPr>
          <w:rFonts w:eastAsia="Times New Roman"/>
          <w:szCs w:val="24"/>
        </w:rPr>
        <w:t>.</w:t>
      </w:r>
      <w:r w:rsidRPr="00BD2C87">
        <w:rPr>
          <w:rFonts w:eastAsia="Times New Roman"/>
          <w:szCs w:val="24"/>
        </w:rPr>
        <w:t>4530</w:t>
      </w:r>
      <w:r>
        <w:rPr>
          <w:rFonts w:eastAsia="Times New Roman"/>
          <w:szCs w:val="24"/>
        </w:rPr>
        <w:t>.</w:t>
      </w:r>
      <w:r w:rsidRPr="00BD2C87">
        <w:rPr>
          <w:rFonts w:eastAsia="Times New Roman"/>
          <w:szCs w:val="24"/>
        </w:rPr>
        <w:t xml:space="preserve"> </w:t>
      </w:r>
      <w:r>
        <w:rPr>
          <w:rFonts w:eastAsia="Times New Roman"/>
          <w:szCs w:val="24"/>
        </w:rPr>
        <w:t>Ή</w:t>
      </w:r>
      <w:r w:rsidRPr="00BD2C87">
        <w:rPr>
          <w:rFonts w:eastAsia="Times New Roman"/>
          <w:szCs w:val="24"/>
        </w:rPr>
        <w:t xml:space="preserve">δη η πρώτη ηλεκτρονική πλατφόρμα έχει παραδοθεί στο </w:t>
      </w:r>
      <w:r>
        <w:rPr>
          <w:rFonts w:eastAsia="Times New Roman"/>
          <w:szCs w:val="24"/>
        </w:rPr>
        <w:t>Υ</w:t>
      </w:r>
      <w:r w:rsidRPr="00BD2C87">
        <w:rPr>
          <w:rFonts w:eastAsia="Times New Roman"/>
          <w:szCs w:val="24"/>
        </w:rPr>
        <w:t>πουργείο και τις επόμενες μέρες θα μπει σε λειτουργία</w:t>
      </w:r>
      <w:r>
        <w:rPr>
          <w:rFonts w:eastAsia="Times New Roman"/>
          <w:szCs w:val="24"/>
        </w:rPr>
        <w:t>.</w:t>
      </w:r>
      <w:r w:rsidRPr="00BD2C87">
        <w:rPr>
          <w:rFonts w:eastAsia="Times New Roman"/>
          <w:szCs w:val="24"/>
        </w:rPr>
        <w:t xml:space="preserve"> </w:t>
      </w:r>
      <w:r>
        <w:rPr>
          <w:rFonts w:eastAsia="Times New Roman"/>
          <w:szCs w:val="24"/>
        </w:rPr>
        <w:t>Θ</w:t>
      </w:r>
      <w:r w:rsidRPr="00BD2C87">
        <w:rPr>
          <w:rFonts w:eastAsia="Times New Roman"/>
          <w:szCs w:val="24"/>
        </w:rPr>
        <w:t>α φτάσουμε</w:t>
      </w:r>
      <w:r>
        <w:rPr>
          <w:rFonts w:eastAsia="Times New Roman"/>
          <w:szCs w:val="24"/>
        </w:rPr>
        <w:t>, όμως,</w:t>
      </w:r>
      <w:r w:rsidRPr="00BD2C87">
        <w:rPr>
          <w:rFonts w:eastAsia="Times New Roman"/>
          <w:szCs w:val="24"/>
        </w:rPr>
        <w:t xml:space="preserve"> στη Νέα Δημοκρατία και </w:t>
      </w:r>
      <w:r>
        <w:rPr>
          <w:rFonts w:eastAsia="Times New Roman"/>
          <w:szCs w:val="24"/>
        </w:rPr>
        <w:t xml:space="preserve">σε </w:t>
      </w:r>
      <w:r w:rsidRPr="00BD2C87">
        <w:rPr>
          <w:rFonts w:eastAsia="Times New Roman"/>
          <w:szCs w:val="24"/>
        </w:rPr>
        <w:t>αυτά που λέει</w:t>
      </w:r>
      <w:r>
        <w:rPr>
          <w:rFonts w:eastAsia="Times New Roman"/>
          <w:szCs w:val="24"/>
        </w:rPr>
        <w:t>.</w:t>
      </w:r>
    </w:p>
    <w:p w14:paraId="678A4218" w14:textId="77777777" w:rsidR="0099759A" w:rsidRDefault="00FE124F">
      <w:pPr>
        <w:spacing w:line="600" w:lineRule="auto"/>
        <w:ind w:firstLine="720"/>
        <w:contextualSpacing/>
        <w:jc w:val="both"/>
        <w:rPr>
          <w:rFonts w:eastAsia="Times New Roman"/>
          <w:szCs w:val="24"/>
        </w:rPr>
      </w:pPr>
      <w:r>
        <w:rPr>
          <w:rFonts w:eastAsia="Times New Roman"/>
          <w:szCs w:val="24"/>
        </w:rPr>
        <w:lastRenderedPageBreak/>
        <w:t>Η ενδέκατη τομή</w:t>
      </w:r>
      <w:r w:rsidRPr="00BD2C87">
        <w:rPr>
          <w:rFonts w:eastAsia="Times New Roman"/>
          <w:szCs w:val="24"/>
        </w:rPr>
        <w:t xml:space="preserve"> είναι η διαμόρφωση μηχανισμ</w:t>
      </w:r>
      <w:r>
        <w:rPr>
          <w:rFonts w:eastAsia="Times New Roman"/>
          <w:szCs w:val="24"/>
        </w:rPr>
        <w:t>ού</w:t>
      </w:r>
      <w:r w:rsidRPr="00BD2C87">
        <w:rPr>
          <w:rFonts w:eastAsia="Times New Roman"/>
          <w:szCs w:val="24"/>
        </w:rPr>
        <w:t xml:space="preserve"> επιβολής κυρώ</w:t>
      </w:r>
      <w:r w:rsidRPr="00BD2C87">
        <w:rPr>
          <w:rFonts w:eastAsia="Times New Roman"/>
          <w:szCs w:val="24"/>
        </w:rPr>
        <w:t>σεων</w:t>
      </w:r>
      <w:r>
        <w:rPr>
          <w:rFonts w:eastAsia="Times New Roman"/>
          <w:szCs w:val="24"/>
        </w:rPr>
        <w:t>.</w:t>
      </w:r>
    </w:p>
    <w:p w14:paraId="678A4219" w14:textId="77777777" w:rsidR="0099759A" w:rsidRDefault="00FE124F">
      <w:pPr>
        <w:spacing w:line="600" w:lineRule="auto"/>
        <w:ind w:firstLine="720"/>
        <w:contextualSpacing/>
        <w:jc w:val="both"/>
        <w:rPr>
          <w:rFonts w:eastAsia="Times New Roman"/>
          <w:szCs w:val="24"/>
        </w:rPr>
      </w:pPr>
      <w:r>
        <w:rPr>
          <w:rFonts w:eastAsia="Times New Roman"/>
          <w:szCs w:val="24"/>
        </w:rPr>
        <w:t>Η δωδέκατη τομή</w:t>
      </w:r>
      <w:r w:rsidRPr="00BD2C87">
        <w:rPr>
          <w:rFonts w:eastAsia="Times New Roman"/>
          <w:szCs w:val="24"/>
        </w:rPr>
        <w:t xml:space="preserve"> είναι η θέσπιση δυνατότητας σε υποψήφιους οδηγούς στην ηλικία των </w:t>
      </w:r>
      <w:r>
        <w:rPr>
          <w:rFonts w:eastAsia="Times New Roman"/>
          <w:szCs w:val="24"/>
        </w:rPr>
        <w:t>δεκαεπτά</w:t>
      </w:r>
      <w:r w:rsidRPr="00BD2C87">
        <w:rPr>
          <w:rFonts w:eastAsia="Times New Roman"/>
          <w:szCs w:val="24"/>
        </w:rPr>
        <w:t xml:space="preserve"> ετών να οδηγούν οχήματα με συνοδό</w:t>
      </w:r>
      <w:r>
        <w:rPr>
          <w:rFonts w:eastAsia="Times New Roman"/>
          <w:szCs w:val="24"/>
        </w:rPr>
        <w:t>.</w:t>
      </w:r>
    </w:p>
    <w:p w14:paraId="678A421A" w14:textId="77777777" w:rsidR="0099759A" w:rsidRDefault="00FE124F">
      <w:pPr>
        <w:spacing w:line="600" w:lineRule="auto"/>
        <w:ind w:firstLine="720"/>
        <w:contextualSpacing/>
        <w:jc w:val="both"/>
        <w:rPr>
          <w:rFonts w:eastAsia="Times New Roman"/>
          <w:szCs w:val="24"/>
        </w:rPr>
      </w:pPr>
      <w:r>
        <w:rPr>
          <w:rFonts w:eastAsia="Times New Roman"/>
          <w:szCs w:val="24"/>
        </w:rPr>
        <w:t>Η δέκατη τρίτη τομή είναι η</w:t>
      </w:r>
      <w:r w:rsidRPr="00BD2C87">
        <w:rPr>
          <w:rFonts w:eastAsia="Times New Roman"/>
          <w:szCs w:val="24"/>
        </w:rPr>
        <w:t xml:space="preserve"> απαλοιφή </w:t>
      </w:r>
      <w:r>
        <w:rPr>
          <w:rFonts w:eastAsia="Times New Roman"/>
          <w:szCs w:val="24"/>
        </w:rPr>
        <w:t xml:space="preserve">της εξαίρεσης </w:t>
      </w:r>
      <w:r w:rsidRPr="00BD2C87">
        <w:rPr>
          <w:rFonts w:eastAsia="Times New Roman"/>
          <w:szCs w:val="24"/>
        </w:rPr>
        <w:t>καταβολής παραβόλου σε περίπτωση έκδοσης αντιγράφου άδειας οδήγησης</w:t>
      </w:r>
      <w:r>
        <w:rPr>
          <w:rFonts w:eastAsia="Times New Roman"/>
          <w:szCs w:val="24"/>
        </w:rPr>
        <w:t>.</w:t>
      </w:r>
    </w:p>
    <w:p w14:paraId="678A421B" w14:textId="77777777" w:rsidR="0099759A" w:rsidRDefault="00FE124F">
      <w:pPr>
        <w:spacing w:line="600" w:lineRule="auto"/>
        <w:ind w:firstLine="720"/>
        <w:contextualSpacing/>
        <w:jc w:val="both"/>
        <w:rPr>
          <w:rFonts w:eastAsia="Times New Roman"/>
          <w:szCs w:val="24"/>
        </w:rPr>
      </w:pPr>
      <w:r>
        <w:rPr>
          <w:rFonts w:eastAsia="Times New Roman"/>
          <w:szCs w:val="24"/>
        </w:rPr>
        <w:t xml:space="preserve">Η </w:t>
      </w:r>
      <w:r>
        <w:rPr>
          <w:rFonts w:eastAsia="Times New Roman"/>
          <w:szCs w:val="24"/>
        </w:rPr>
        <w:t>δέκατη τέταρτη</w:t>
      </w:r>
      <w:r w:rsidRPr="00BD2C87">
        <w:rPr>
          <w:rFonts w:eastAsia="Times New Roman"/>
          <w:szCs w:val="24"/>
        </w:rPr>
        <w:t xml:space="preserve"> τομή έχει να κάνει με την αναμόρφωση του υφιστάμενου θεσμικού </w:t>
      </w:r>
      <w:r>
        <w:rPr>
          <w:rFonts w:eastAsia="Times New Roman"/>
          <w:szCs w:val="24"/>
        </w:rPr>
        <w:t>π</w:t>
      </w:r>
      <w:r w:rsidRPr="00BD2C87">
        <w:rPr>
          <w:rFonts w:eastAsia="Times New Roman"/>
          <w:szCs w:val="24"/>
        </w:rPr>
        <w:t xml:space="preserve">λαισίου του Σώματος Επιθεωρητών Ελεγκτών του Υπουργείου Υποδομών και </w:t>
      </w:r>
      <w:r>
        <w:rPr>
          <w:rFonts w:eastAsia="Times New Roman"/>
          <w:szCs w:val="24"/>
        </w:rPr>
        <w:t>Μ</w:t>
      </w:r>
      <w:r w:rsidRPr="00BD2C87">
        <w:rPr>
          <w:rFonts w:eastAsia="Times New Roman"/>
          <w:szCs w:val="24"/>
        </w:rPr>
        <w:t>εταφορών</w:t>
      </w:r>
      <w:r>
        <w:rPr>
          <w:rFonts w:eastAsia="Times New Roman"/>
          <w:szCs w:val="24"/>
        </w:rPr>
        <w:t>.</w:t>
      </w:r>
    </w:p>
    <w:p w14:paraId="678A421C" w14:textId="77777777" w:rsidR="0099759A" w:rsidRDefault="00FE124F">
      <w:pPr>
        <w:spacing w:line="600" w:lineRule="auto"/>
        <w:ind w:firstLine="720"/>
        <w:contextualSpacing/>
        <w:jc w:val="both"/>
        <w:rPr>
          <w:rFonts w:eastAsia="Times New Roman"/>
          <w:szCs w:val="24"/>
        </w:rPr>
      </w:pPr>
      <w:r>
        <w:rPr>
          <w:rFonts w:eastAsia="Times New Roman"/>
          <w:szCs w:val="24"/>
        </w:rPr>
        <w:t>Η δέκατη πέμπτη</w:t>
      </w:r>
      <w:r w:rsidRPr="00BD2C87">
        <w:rPr>
          <w:rFonts w:eastAsia="Times New Roman"/>
          <w:szCs w:val="24"/>
        </w:rPr>
        <w:t xml:space="preserve"> τομή </w:t>
      </w:r>
      <w:r>
        <w:rPr>
          <w:rFonts w:eastAsia="Times New Roman"/>
          <w:szCs w:val="24"/>
        </w:rPr>
        <w:t>-</w:t>
      </w:r>
      <w:r w:rsidRPr="00BD2C87">
        <w:rPr>
          <w:rFonts w:eastAsia="Times New Roman"/>
          <w:szCs w:val="24"/>
        </w:rPr>
        <w:t>είναι μεγάλη τομή</w:t>
      </w:r>
      <w:r>
        <w:rPr>
          <w:rFonts w:eastAsia="Times New Roman"/>
          <w:szCs w:val="24"/>
        </w:rPr>
        <w:t>- είναι</w:t>
      </w:r>
      <w:r w:rsidRPr="00BD2C87">
        <w:rPr>
          <w:rFonts w:eastAsia="Times New Roman"/>
          <w:szCs w:val="24"/>
        </w:rPr>
        <w:t xml:space="preserve"> η θεσμοθέτηση διαδικασιών ανάπτυξη</w:t>
      </w:r>
      <w:r>
        <w:rPr>
          <w:rFonts w:eastAsia="Times New Roman"/>
          <w:szCs w:val="24"/>
        </w:rPr>
        <w:t>ς, έγκρισης,</w:t>
      </w:r>
      <w:r w:rsidRPr="00BD2C87">
        <w:rPr>
          <w:rFonts w:eastAsia="Times New Roman"/>
          <w:szCs w:val="24"/>
        </w:rPr>
        <w:t xml:space="preserve"> υλοπ</w:t>
      </w:r>
      <w:r w:rsidRPr="00BD2C87">
        <w:rPr>
          <w:rFonts w:eastAsia="Times New Roman"/>
          <w:szCs w:val="24"/>
        </w:rPr>
        <w:t>οίησης και παρακολούθησης των σημείων βιώσιμης αστικής κινητικότητας</w:t>
      </w:r>
      <w:r>
        <w:rPr>
          <w:rFonts w:eastAsia="Times New Roman"/>
          <w:szCs w:val="24"/>
        </w:rPr>
        <w:t>,</w:t>
      </w:r>
      <w:r w:rsidRPr="00BD2C87">
        <w:rPr>
          <w:rFonts w:eastAsia="Times New Roman"/>
          <w:szCs w:val="24"/>
        </w:rPr>
        <w:t xml:space="preserve"> που επιτέλους θα ξέρου</w:t>
      </w:r>
      <w:r>
        <w:rPr>
          <w:rFonts w:eastAsia="Times New Roman"/>
          <w:szCs w:val="24"/>
        </w:rPr>
        <w:t>μ</w:t>
      </w:r>
      <w:r w:rsidRPr="00BD2C87">
        <w:rPr>
          <w:rFonts w:eastAsia="Times New Roman"/>
          <w:szCs w:val="24"/>
        </w:rPr>
        <w:t>ε μ</w:t>
      </w:r>
      <w:r>
        <w:rPr>
          <w:rFonts w:eastAsia="Times New Roman"/>
          <w:szCs w:val="24"/>
        </w:rPr>
        <w:t xml:space="preserve">έσα στα αστικά </w:t>
      </w:r>
      <w:r w:rsidRPr="00BD2C87">
        <w:rPr>
          <w:rFonts w:eastAsia="Times New Roman"/>
          <w:szCs w:val="24"/>
        </w:rPr>
        <w:t>κέντρα πώς συνδυάζονται όλες οι μεταφορές</w:t>
      </w:r>
      <w:r>
        <w:rPr>
          <w:rFonts w:eastAsia="Times New Roman"/>
          <w:szCs w:val="24"/>
        </w:rPr>
        <w:t>,</w:t>
      </w:r>
      <w:r w:rsidRPr="00BD2C87">
        <w:rPr>
          <w:rFonts w:eastAsia="Times New Roman"/>
          <w:szCs w:val="24"/>
        </w:rPr>
        <w:t xml:space="preserve"> για να ξέρουν και οι πολίτες</w:t>
      </w:r>
      <w:r>
        <w:rPr>
          <w:rFonts w:eastAsia="Times New Roman"/>
          <w:szCs w:val="24"/>
        </w:rPr>
        <w:t>.</w:t>
      </w:r>
      <w:r w:rsidRPr="00BD2C87">
        <w:rPr>
          <w:rFonts w:eastAsia="Times New Roman"/>
          <w:szCs w:val="24"/>
        </w:rPr>
        <w:t xml:space="preserve"> </w:t>
      </w:r>
    </w:p>
    <w:p w14:paraId="678A421D" w14:textId="77777777" w:rsidR="0099759A" w:rsidRDefault="00FE124F">
      <w:pPr>
        <w:spacing w:line="600" w:lineRule="auto"/>
        <w:ind w:firstLine="720"/>
        <w:contextualSpacing/>
        <w:jc w:val="both"/>
        <w:rPr>
          <w:rFonts w:eastAsia="Times New Roman"/>
          <w:szCs w:val="24"/>
        </w:rPr>
      </w:pPr>
      <w:r>
        <w:rPr>
          <w:rFonts w:eastAsia="Times New Roman"/>
          <w:szCs w:val="24"/>
        </w:rPr>
        <w:t xml:space="preserve">Η δέκατη έκτη τομή, που είχε </w:t>
      </w:r>
      <w:r w:rsidRPr="00BD2C87">
        <w:rPr>
          <w:rFonts w:eastAsia="Times New Roman"/>
          <w:szCs w:val="24"/>
        </w:rPr>
        <w:t>μνημ</w:t>
      </w:r>
      <w:r>
        <w:rPr>
          <w:rFonts w:eastAsia="Times New Roman"/>
          <w:szCs w:val="24"/>
        </w:rPr>
        <w:t>ονεύσει και το ΚΚΕ, είναι για το</w:t>
      </w:r>
      <w:r w:rsidRPr="00BD2C87">
        <w:rPr>
          <w:rFonts w:eastAsia="Times New Roman"/>
          <w:szCs w:val="24"/>
        </w:rPr>
        <w:t xml:space="preserve"> ανώτατο </w:t>
      </w:r>
      <w:r>
        <w:rPr>
          <w:rFonts w:eastAsia="Times New Roman"/>
          <w:szCs w:val="24"/>
        </w:rPr>
        <w:t>όριο στον ημερήσιο χρόνο μηχαν</w:t>
      </w:r>
      <w:r w:rsidRPr="00BD2C87">
        <w:rPr>
          <w:rFonts w:eastAsia="Times New Roman"/>
          <w:szCs w:val="24"/>
        </w:rPr>
        <w:t>οδήγησης</w:t>
      </w:r>
      <w:r>
        <w:rPr>
          <w:rFonts w:eastAsia="Times New Roman"/>
          <w:szCs w:val="24"/>
        </w:rPr>
        <w:t xml:space="preserve">. </w:t>
      </w:r>
      <w:r>
        <w:rPr>
          <w:rFonts w:eastAsia="Times New Roman"/>
          <w:szCs w:val="24"/>
        </w:rPr>
        <w:lastRenderedPageBreak/>
        <w:t>Θέλω να κάνω μι</w:t>
      </w:r>
      <w:r w:rsidRPr="00BD2C87">
        <w:rPr>
          <w:rFonts w:eastAsia="Times New Roman"/>
          <w:szCs w:val="24"/>
        </w:rPr>
        <w:t xml:space="preserve">α διευκρίνιση </w:t>
      </w:r>
      <w:r>
        <w:rPr>
          <w:rFonts w:eastAsia="Times New Roman"/>
          <w:szCs w:val="24"/>
        </w:rPr>
        <w:t>ε</w:t>
      </w:r>
      <w:r w:rsidRPr="00BD2C87">
        <w:rPr>
          <w:rFonts w:eastAsia="Times New Roman"/>
          <w:szCs w:val="24"/>
        </w:rPr>
        <w:t>δώ</w:t>
      </w:r>
      <w:r>
        <w:rPr>
          <w:rFonts w:eastAsia="Times New Roman"/>
          <w:szCs w:val="24"/>
        </w:rPr>
        <w:t>.</w:t>
      </w:r>
      <w:r w:rsidRPr="00BD2C87">
        <w:rPr>
          <w:rFonts w:eastAsia="Times New Roman"/>
          <w:szCs w:val="24"/>
        </w:rPr>
        <w:t xml:space="preserve"> </w:t>
      </w:r>
      <w:r>
        <w:rPr>
          <w:rFonts w:eastAsia="Times New Roman"/>
          <w:szCs w:val="24"/>
        </w:rPr>
        <w:t>Δ</w:t>
      </w:r>
      <w:r w:rsidRPr="00BD2C87">
        <w:rPr>
          <w:rFonts w:eastAsia="Times New Roman"/>
          <w:szCs w:val="24"/>
        </w:rPr>
        <w:t xml:space="preserve">εν λέει η διάταξη ότι μπορούν να κάνουν διάλειμμα μετά τη μείωση των ωρών </w:t>
      </w:r>
      <w:r>
        <w:rPr>
          <w:rFonts w:eastAsia="Times New Roman"/>
          <w:szCs w:val="24"/>
        </w:rPr>
        <w:t xml:space="preserve">που </w:t>
      </w:r>
      <w:r w:rsidRPr="00BD2C87">
        <w:rPr>
          <w:rFonts w:eastAsia="Times New Roman"/>
          <w:szCs w:val="24"/>
        </w:rPr>
        <w:t>προβλέπουμε</w:t>
      </w:r>
      <w:r>
        <w:rPr>
          <w:rFonts w:eastAsia="Times New Roman"/>
          <w:szCs w:val="24"/>
        </w:rPr>
        <w:t>.</w:t>
      </w:r>
      <w:r w:rsidRPr="00BD2C87">
        <w:rPr>
          <w:rFonts w:eastAsia="Times New Roman"/>
          <w:szCs w:val="24"/>
        </w:rPr>
        <w:t xml:space="preserve"> </w:t>
      </w:r>
      <w:r>
        <w:rPr>
          <w:rFonts w:eastAsia="Times New Roman"/>
          <w:szCs w:val="24"/>
        </w:rPr>
        <w:t>Είναι και μέσα</w:t>
      </w:r>
      <w:r w:rsidRPr="00BD2C87">
        <w:rPr>
          <w:rFonts w:eastAsia="Times New Roman"/>
          <w:szCs w:val="24"/>
        </w:rPr>
        <w:t xml:space="preserve"> στον κανονισμό των μηχανοδηγών αυτό</w:t>
      </w:r>
      <w:r>
        <w:rPr>
          <w:rFonts w:eastAsia="Times New Roman"/>
          <w:szCs w:val="24"/>
        </w:rPr>
        <w:t>. Αυτό</w:t>
      </w:r>
      <w:r w:rsidRPr="00BD2C87">
        <w:rPr>
          <w:rFonts w:eastAsia="Times New Roman"/>
          <w:szCs w:val="24"/>
        </w:rPr>
        <w:t xml:space="preserve"> που λέει είναι ότι κάνου</w:t>
      </w:r>
      <w:r w:rsidRPr="00BD2C87">
        <w:rPr>
          <w:rFonts w:eastAsia="Times New Roman"/>
          <w:szCs w:val="24"/>
        </w:rPr>
        <w:t xml:space="preserve">ν υποχρεωτικά μισή ώρα </w:t>
      </w:r>
      <w:r>
        <w:rPr>
          <w:rFonts w:eastAsia="Times New Roman"/>
          <w:szCs w:val="24"/>
        </w:rPr>
        <w:t>δ</w:t>
      </w:r>
      <w:r w:rsidRPr="00BD2C87">
        <w:rPr>
          <w:rFonts w:eastAsia="Times New Roman"/>
          <w:szCs w:val="24"/>
        </w:rPr>
        <w:t>ιάλειμμα</w:t>
      </w:r>
      <w:r>
        <w:rPr>
          <w:rFonts w:eastAsia="Times New Roman"/>
          <w:szCs w:val="24"/>
        </w:rPr>
        <w:t>,</w:t>
      </w:r>
      <w:r w:rsidRPr="00BD2C87">
        <w:rPr>
          <w:rFonts w:eastAsia="Times New Roman"/>
          <w:szCs w:val="24"/>
        </w:rPr>
        <w:t xml:space="preserve"> μέσα στο μέγιστο χρόνο που μπορούν οι άνθρωποι αυτοί </w:t>
      </w:r>
      <w:r>
        <w:rPr>
          <w:rFonts w:eastAsia="Times New Roman"/>
          <w:szCs w:val="24"/>
        </w:rPr>
        <w:t>ν</w:t>
      </w:r>
      <w:r w:rsidRPr="00BD2C87">
        <w:rPr>
          <w:rFonts w:eastAsia="Times New Roman"/>
          <w:szCs w:val="24"/>
        </w:rPr>
        <w:t>α δουλεύουν</w:t>
      </w:r>
      <w:r>
        <w:rPr>
          <w:rFonts w:eastAsia="Times New Roman"/>
          <w:szCs w:val="24"/>
        </w:rPr>
        <w:t>,</w:t>
      </w:r>
      <w:r w:rsidRPr="00BD2C87">
        <w:rPr>
          <w:rFonts w:eastAsia="Times New Roman"/>
          <w:szCs w:val="24"/>
        </w:rPr>
        <w:t xml:space="preserve"> για ν</w:t>
      </w:r>
      <w:r>
        <w:rPr>
          <w:rFonts w:eastAsia="Times New Roman"/>
          <w:szCs w:val="24"/>
        </w:rPr>
        <w:t>α έχουμε κ</w:t>
      </w:r>
      <w:r w:rsidRPr="00BD2C87">
        <w:rPr>
          <w:rFonts w:eastAsia="Times New Roman"/>
          <w:szCs w:val="24"/>
        </w:rPr>
        <w:t xml:space="preserve">ι εκεί ασφάλεια στις </w:t>
      </w:r>
      <w:r>
        <w:rPr>
          <w:rFonts w:eastAsia="Times New Roman"/>
          <w:szCs w:val="24"/>
        </w:rPr>
        <w:t xml:space="preserve">σιδηροδρομικές </w:t>
      </w:r>
      <w:r w:rsidRPr="00BD2C87">
        <w:rPr>
          <w:rFonts w:eastAsia="Times New Roman"/>
          <w:szCs w:val="24"/>
        </w:rPr>
        <w:t>μεταφορές</w:t>
      </w:r>
      <w:r>
        <w:rPr>
          <w:rFonts w:eastAsia="Times New Roman"/>
          <w:szCs w:val="24"/>
        </w:rPr>
        <w:t>.</w:t>
      </w:r>
      <w:r w:rsidRPr="00BD2C87">
        <w:rPr>
          <w:rFonts w:eastAsia="Times New Roman"/>
          <w:szCs w:val="24"/>
        </w:rPr>
        <w:t xml:space="preserve"> </w:t>
      </w:r>
    </w:p>
    <w:p w14:paraId="678A421E" w14:textId="77777777" w:rsidR="0099759A" w:rsidRDefault="00FE124F">
      <w:pPr>
        <w:spacing w:line="600" w:lineRule="auto"/>
        <w:ind w:firstLine="720"/>
        <w:contextualSpacing/>
        <w:jc w:val="both"/>
        <w:rPr>
          <w:rFonts w:eastAsia="Times New Roman"/>
          <w:szCs w:val="24"/>
        </w:rPr>
      </w:pPr>
      <w:r>
        <w:rPr>
          <w:rFonts w:eastAsia="Times New Roman"/>
          <w:szCs w:val="24"/>
        </w:rPr>
        <w:t>Π</w:t>
      </w:r>
      <w:r w:rsidRPr="00BD2C87">
        <w:rPr>
          <w:rFonts w:eastAsia="Times New Roman"/>
          <w:szCs w:val="24"/>
        </w:rPr>
        <w:t>ιστεύω ότι είναι κοινός τόπος όλων των πολιτών</w:t>
      </w:r>
      <w:r>
        <w:rPr>
          <w:rFonts w:eastAsia="Times New Roman"/>
          <w:szCs w:val="24"/>
        </w:rPr>
        <w:t>,</w:t>
      </w:r>
      <w:r w:rsidRPr="00BD2C87">
        <w:rPr>
          <w:rFonts w:eastAsia="Times New Roman"/>
          <w:szCs w:val="24"/>
        </w:rPr>
        <w:t xml:space="preserve"> όλης της κοινωνίας</w:t>
      </w:r>
      <w:r>
        <w:rPr>
          <w:rFonts w:eastAsia="Times New Roman"/>
          <w:szCs w:val="24"/>
        </w:rPr>
        <w:t>,</w:t>
      </w:r>
      <w:r w:rsidRPr="00BD2C87">
        <w:rPr>
          <w:rFonts w:eastAsia="Times New Roman"/>
          <w:szCs w:val="24"/>
        </w:rPr>
        <w:t xml:space="preserve"> εκτός Νέας Δημοκρατίας</w:t>
      </w:r>
      <w:r>
        <w:rPr>
          <w:rFonts w:eastAsia="Times New Roman"/>
          <w:szCs w:val="24"/>
        </w:rPr>
        <w:t>,</w:t>
      </w:r>
      <w:r w:rsidRPr="00BD2C87">
        <w:rPr>
          <w:rFonts w:eastAsia="Times New Roman"/>
          <w:szCs w:val="24"/>
        </w:rPr>
        <w:t xml:space="preserve"> και γι</w:t>
      </w:r>
      <w:r>
        <w:rPr>
          <w:rFonts w:eastAsia="Times New Roman"/>
          <w:szCs w:val="24"/>
        </w:rPr>
        <w:t>’</w:t>
      </w:r>
      <w:r w:rsidRPr="00BD2C87">
        <w:rPr>
          <w:rFonts w:eastAsia="Times New Roman"/>
          <w:szCs w:val="24"/>
        </w:rPr>
        <w:t xml:space="preserve"> αυτό και </w:t>
      </w:r>
      <w:r>
        <w:rPr>
          <w:rFonts w:eastAsia="Times New Roman"/>
          <w:szCs w:val="24"/>
        </w:rPr>
        <w:t>κόμματα</w:t>
      </w:r>
      <w:r w:rsidRPr="00BD2C87">
        <w:rPr>
          <w:rFonts w:eastAsia="Times New Roman"/>
          <w:szCs w:val="24"/>
        </w:rPr>
        <w:t xml:space="preserve"> της Αντιπολίτευσης</w:t>
      </w:r>
      <w:r>
        <w:rPr>
          <w:rFonts w:eastAsia="Times New Roman"/>
          <w:szCs w:val="24"/>
        </w:rPr>
        <w:t>,</w:t>
      </w:r>
      <w:r w:rsidRPr="00BD2C87">
        <w:rPr>
          <w:rFonts w:eastAsia="Times New Roman"/>
          <w:szCs w:val="24"/>
        </w:rPr>
        <w:t xml:space="preserve"> που διαφωνούν</w:t>
      </w:r>
      <w:r>
        <w:rPr>
          <w:rFonts w:eastAsia="Times New Roman"/>
          <w:szCs w:val="24"/>
        </w:rPr>
        <w:t xml:space="preserve"> πιθανά</w:t>
      </w:r>
      <w:r w:rsidRPr="00BD2C87">
        <w:rPr>
          <w:rFonts w:eastAsia="Times New Roman"/>
          <w:szCs w:val="24"/>
        </w:rPr>
        <w:t xml:space="preserve"> με την γενικότερη</w:t>
      </w:r>
      <w:r>
        <w:rPr>
          <w:rFonts w:eastAsia="Times New Roman"/>
          <w:szCs w:val="24"/>
        </w:rPr>
        <w:t>,</w:t>
      </w:r>
      <w:r w:rsidRPr="00BD2C87">
        <w:rPr>
          <w:rFonts w:eastAsia="Times New Roman"/>
          <w:szCs w:val="24"/>
        </w:rPr>
        <w:t xml:space="preserve"> αν θέλετε φιλοσοφία</w:t>
      </w:r>
      <w:r>
        <w:rPr>
          <w:rFonts w:eastAsia="Times New Roman"/>
          <w:szCs w:val="24"/>
        </w:rPr>
        <w:t>,</w:t>
      </w:r>
      <w:r w:rsidRPr="00BD2C87">
        <w:rPr>
          <w:rFonts w:eastAsia="Times New Roman"/>
          <w:szCs w:val="24"/>
        </w:rPr>
        <w:t xml:space="preserve"> </w:t>
      </w:r>
      <w:r>
        <w:rPr>
          <w:rFonts w:eastAsia="Times New Roman"/>
          <w:szCs w:val="24"/>
        </w:rPr>
        <w:t>ή με</w:t>
      </w:r>
      <w:r w:rsidRPr="00BD2C87">
        <w:rPr>
          <w:rFonts w:eastAsia="Times New Roman"/>
          <w:szCs w:val="24"/>
        </w:rPr>
        <w:t xml:space="preserve"> την πολιτική της Κυβέρνησης</w:t>
      </w:r>
      <w:r>
        <w:rPr>
          <w:rFonts w:eastAsia="Times New Roman"/>
          <w:szCs w:val="24"/>
        </w:rPr>
        <w:t>,</w:t>
      </w:r>
      <w:r w:rsidRPr="00BD2C87">
        <w:rPr>
          <w:rFonts w:eastAsia="Times New Roman"/>
          <w:szCs w:val="24"/>
        </w:rPr>
        <w:t xml:space="preserve"> </w:t>
      </w:r>
      <w:r>
        <w:rPr>
          <w:rFonts w:eastAsia="Times New Roman"/>
          <w:szCs w:val="24"/>
        </w:rPr>
        <w:t xml:space="preserve">σε </w:t>
      </w:r>
      <w:r w:rsidRPr="00BD2C87">
        <w:rPr>
          <w:rFonts w:eastAsia="Times New Roman"/>
          <w:szCs w:val="24"/>
        </w:rPr>
        <w:t xml:space="preserve">αυτό το σχέδιο νόμου </w:t>
      </w:r>
      <w:r>
        <w:rPr>
          <w:rFonts w:eastAsia="Times New Roman"/>
          <w:szCs w:val="24"/>
        </w:rPr>
        <w:t>ψηφίζουν</w:t>
      </w:r>
      <w:r w:rsidRPr="00BD2C87">
        <w:rPr>
          <w:rFonts w:eastAsia="Times New Roman"/>
          <w:szCs w:val="24"/>
        </w:rPr>
        <w:t xml:space="preserve"> </w:t>
      </w:r>
      <w:r>
        <w:rPr>
          <w:rFonts w:eastAsia="Times New Roman"/>
          <w:szCs w:val="24"/>
        </w:rPr>
        <w:t>«</w:t>
      </w:r>
      <w:r w:rsidRPr="00BD2C87">
        <w:rPr>
          <w:rFonts w:eastAsia="Times New Roman"/>
          <w:szCs w:val="24"/>
        </w:rPr>
        <w:t>παρών</w:t>
      </w:r>
      <w:r>
        <w:rPr>
          <w:rFonts w:eastAsia="Times New Roman"/>
          <w:szCs w:val="24"/>
        </w:rPr>
        <w:t>» -κ</w:t>
      </w:r>
      <w:r w:rsidRPr="00BD2C87">
        <w:rPr>
          <w:rFonts w:eastAsia="Times New Roman"/>
          <w:szCs w:val="24"/>
        </w:rPr>
        <w:t xml:space="preserve">αι δεν μιλάω </w:t>
      </w:r>
      <w:r>
        <w:rPr>
          <w:rFonts w:eastAsia="Times New Roman"/>
          <w:szCs w:val="24"/>
        </w:rPr>
        <w:t>μόνο για το ΚΚΕ, μιλάω και</w:t>
      </w:r>
      <w:r w:rsidRPr="00BD2C87">
        <w:rPr>
          <w:rFonts w:eastAsia="Times New Roman"/>
          <w:szCs w:val="24"/>
        </w:rPr>
        <w:t xml:space="preserve"> για την Ένωση </w:t>
      </w:r>
      <w:r>
        <w:rPr>
          <w:rFonts w:eastAsia="Times New Roman"/>
          <w:szCs w:val="24"/>
        </w:rPr>
        <w:t>Κ</w:t>
      </w:r>
      <w:r w:rsidRPr="00BD2C87">
        <w:rPr>
          <w:rFonts w:eastAsia="Times New Roman"/>
          <w:szCs w:val="24"/>
        </w:rPr>
        <w:t>εντρώων</w:t>
      </w:r>
      <w:r>
        <w:rPr>
          <w:rFonts w:eastAsia="Times New Roman"/>
          <w:szCs w:val="24"/>
        </w:rPr>
        <w:t>- ή ψηφίζο</w:t>
      </w:r>
      <w:r>
        <w:rPr>
          <w:rFonts w:eastAsia="Times New Roman"/>
          <w:szCs w:val="24"/>
        </w:rPr>
        <w:t xml:space="preserve">υν επί της αρχής, όπως το ΚΙΝΑΛ. </w:t>
      </w:r>
    </w:p>
    <w:p w14:paraId="678A421F" w14:textId="77777777" w:rsidR="0099759A" w:rsidRDefault="00FE124F">
      <w:pPr>
        <w:spacing w:line="600" w:lineRule="auto"/>
        <w:ind w:firstLine="720"/>
        <w:contextualSpacing/>
        <w:jc w:val="both"/>
        <w:rPr>
          <w:rFonts w:eastAsia="Times New Roman"/>
          <w:szCs w:val="24"/>
        </w:rPr>
      </w:pPr>
      <w:r>
        <w:rPr>
          <w:rFonts w:eastAsia="Times New Roman"/>
          <w:szCs w:val="24"/>
        </w:rPr>
        <w:t>Μ</w:t>
      </w:r>
      <w:r w:rsidRPr="00BD2C87">
        <w:rPr>
          <w:rFonts w:eastAsia="Times New Roman"/>
          <w:szCs w:val="24"/>
        </w:rPr>
        <w:t xml:space="preserve">όνο </w:t>
      </w:r>
      <w:r>
        <w:rPr>
          <w:rFonts w:eastAsia="Times New Roman"/>
          <w:szCs w:val="24"/>
        </w:rPr>
        <w:t xml:space="preserve">η </w:t>
      </w:r>
      <w:r w:rsidRPr="00BD2C87">
        <w:rPr>
          <w:rFonts w:eastAsia="Times New Roman"/>
          <w:szCs w:val="24"/>
        </w:rPr>
        <w:t xml:space="preserve">Νέα Δημοκρατία </w:t>
      </w:r>
      <w:r>
        <w:rPr>
          <w:rFonts w:eastAsia="Times New Roman"/>
          <w:szCs w:val="24"/>
        </w:rPr>
        <w:t xml:space="preserve">δεν καταλαβαίνει την αναγκαιότητα να </w:t>
      </w:r>
      <w:r w:rsidRPr="00BD2C87">
        <w:rPr>
          <w:rFonts w:eastAsia="Times New Roman"/>
          <w:szCs w:val="24"/>
        </w:rPr>
        <w:t xml:space="preserve">αλλάξουμε το σύστημα εξετάσεων για τις άδειες οδήγησης και </w:t>
      </w:r>
      <w:r>
        <w:rPr>
          <w:rFonts w:eastAsia="Times New Roman"/>
          <w:szCs w:val="24"/>
        </w:rPr>
        <w:t xml:space="preserve">το χαρακτηρίζει και </w:t>
      </w:r>
      <w:r w:rsidRPr="00BD2C87">
        <w:rPr>
          <w:rFonts w:eastAsia="Times New Roman"/>
          <w:szCs w:val="24"/>
        </w:rPr>
        <w:t>αποσπασματικό</w:t>
      </w:r>
      <w:r>
        <w:rPr>
          <w:rFonts w:eastAsia="Times New Roman"/>
          <w:szCs w:val="24"/>
        </w:rPr>
        <w:t>. Ν</w:t>
      </w:r>
      <w:r w:rsidRPr="00BD2C87">
        <w:rPr>
          <w:rFonts w:eastAsia="Times New Roman"/>
          <w:szCs w:val="24"/>
        </w:rPr>
        <w:t>α θυμίσω</w:t>
      </w:r>
      <w:r>
        <w:rPr>
          <w:rFonts w:eastAsia="Times New Roman"/>
          <w:szCs w:val="24"/>
        </w:rPr>
        <w:t>, λοιπόν. Κάθε Υπουργός της Νέας Δημοκρατίας, -και</w:t>
      </w:r>
      <w:r w:rsidRPr="00BD2C87">
        <w:rPr>
          <w:rFonts w:eastAsia="Times New Roman"/>
          <w:szCs w:val="24"/>
        </w:rPr>
        <w:t xml:space="preserve"> όχι μόνο</w:t>
      </w:r>
      <w:r>
        <w:rPr>
          <w:rFonts w:eastAsia="Times New Roman"/>
          <w:szCs w:val="24"/>
        </w:rPr>
        <w:t>-</w:t>
      </w:r>
      <w:r w:rsidRPr="00BD2C87">
        <w:rPr>
          <w:rFonts w:eastAsia="Times New Roman"/>
          <w:szCs w:val="24"/>
        </w:rPr>
        <w:t xml:space="preserve"> σε κάθε </w:t>
      </w:r>
      <w:r w:rsidRPr="00BD2C87">
        <w:rPr>
          <w:rFonts w:eastAsia="Times New Roman"/>
          <w:szCs w:val="24"/>
        </w:rPr>
        <w:lastRenderedPageBreak/>
        <w:t>προεκλογική περίοδο</w:t>
      </w:r>
      <w:r>
        <w:rPr>
          <w:rFonts w:eastAsia="Times New Roman"/>
          <w:szCs w:val="24"/>
        </w:rPr>
        <w:t>,</w:t>
      </w:r>
      <w:r w:rsidRPr="00BD2C87">
        <w:rPr>
          <w:rFonts w:eastAsia="Times New Roman"/>
          <w:szCs w:val="24"/>
        </w:rPr>
        <w:t xml:space="preserve"> σε κάθε παραλαβή που έκανε στο </w:t>
      </w:r>
      <w:r>
        <w:rPr>
          <w:rFonts w:eastAsia="Times New Roman"/>
          <w:szCs w:val="24"/>
        </w:rPr>
        <w:t>Υ</w:t>
      </w:r>
      <w:r w:rsidRPr="00BD2C87">
        <w:rPr>
          <w:rFonts w:eastAsia="Times New Roman"/>
          <w:szCs w:val="24"/>
        </w:rPr>
        <w:t>πουργείο</w:t>
      </w:r>
      <w:r>
        <w:rPr>
          <w:rFonts w:eastAsia="Times New Roman"/>
          <w:szCs w:val="24"/>
        </w:rPr>
        <w:t xml:space="preserve">, </w:t>
      </w:r>
      <w:r w:rsidRPr="00BD2C87">
        <w:rPr>
          <w:rFonts w:eastAsia="Times New Roman"/>
          <w:szCs w:val="24"/>
        </w:rPr>
        <w:t xml:space="preserve">εξήγγειλε εδώ και </w:t>
      </w:r>
      <w:r>
        <w:rPr>
          <w:rFonts w:eastAsia="Times New Roman"/>
          <w:szCs w:val="24"/>
        </w:rPr>
        <w:t>τριάντα</w:t>
      </w:r>
      <w:r w:rsidRPr="00BD2C87">
        <w:rPr>
          <w:rFonts w:eastAsia="Times New Roman"/>
          <w:szCs w:val="24"/>
        </w:rPr>
        <w:t xml:space="preserve"> χρόνια την αλλαγή του συστήματος εξετάσεων</w:t>
      </w:r>
      <w:r>
        <w:rPr>
          <w:rFonts w:eastAsia="Times New Roman"/>
          <w:szCs w:val="24"/>
        </w:rPr>
        <w:t xml:space="preserve">. </w:t>
      </w:r>
    </w:p>
    <w:p w14:paraId="678A4220" w14:textId="77777777" w:rsidR="0099759A" w:rsidRDefault="00FE124F">
      <w:pPr>
        <w:spacing w:line="600" w:lineRule="auto"/>
        <w:ind w:firstLine="720"/>
        <w:contextualSpacing/>
        <w:jc w:val="both"/>
        <w:rPr>
          <w:rFonts w:eastAsia="Times New Roman"/>
          <w:szCs w:val="24"/>
        </w:rPr>
      </w:pPr>
      <w:r>
        <w:rPr>
          <w:rFonts w:eastAsia="Times New Roman"/>
          <w:szCs w:val="24"/>
        </w:rPr>
        <w:t>Κύριοι της Νέας Δημοκρατίας, δεν το</w:t>
      </w:r>
      <w:r w:rsidRPr="00BD2C87">
        <w:rPr>
          <w:rFonts w:eastAsia="Times New Roman"/>
          <w:szCs w:val="24"/>
        </w:rPr>
        <w:t xml:space="preserve"> τολμήσατε</w:t>
      </w:r>
      <w:r>
        <w:rPr>
          <w:rFonts w:eastAsia="Times New Roman"/>
          <w:szCs w:val="24"/>
        </w:rPr>
        <w:t>.</w:t>
      </w:r>
      <w:r w:rsidRPr="00BD2C87">
        <w:rPr>
          <w:rFonts w:eastAsia="Times New Roman"/>
          <w:szCs w:val="24"/>
        </w:rPr>
        <w:t xml:space="preserve"> </w:t>
      </w:r>
      <w:r>
        <w:rPr>
          <w:rFonts w:eastAsia="Times New Roman"/>
          <w:szCs w:val="24"/>
        </w:rPr>
        <w:t>Δ</w:t>
      </w:r>
      <w:r w:rsidRPr="00BD2C87">
        <w:rPr>
          <w:rFonts w:eastAsia="Times New Roman"/>
          <w:szCs w:val="24"/>
        </w:rPr>
        <w:t xml:space="preserve">εν τολμήσετε </w:t>
      </w:r>
      <w:r>
        <w:rPr>
          <w:rFonts w:eastAsia="Times New Roman"/>
          <w:szCs w:val="24"/>
        </w:rPr>
        <w:t>να τα βάλετε με τους μηχανισμούς τους παλαιοκομματισ</w:t>
      </w:r>
      <w:r>
        <w:rPr>
          <w:rFonts w:eastAsia="Times New Roman"/>
          <w:szCs w:val="24"/>
        </w:rPr>
        <w:t xml:space="preserve">μού σας. Δεν τολμήσατε και δεν θα τολμήσετε ποτέ, πρώτον, γιατί δεν θα σας δοθεί η ευκαιρία, </w:t>
      </w:r>
      <w:r w:rsidRPr="00BD2C87">
        <w:rPr>
          <w:rFonts w:eastAsia="Times New Roman"/>
          <w:szCs w:val="24"/>
        </w:rPr>
        <w:t xml:space="preserve">αλλά </w:t>
      </w:r>
      <w:r>
        <w:rPr>
          <w:rFonts w:eastAsia="Times New Roman"/>
          <w:szCs w:val="24"/>
        </w:rPr>
        <w:t xml:space="preserve">και </w:t>
      </w:r>
      <w:r w:rsidRPr="00BD2C87">
        <w:rPr>
          <w:rFonts w:eastAsia="Times New Roman"/>
          <w:szCs w:val="24"/>
        </w:rPr>
        <w:t xml:space="preserve">γιατί είστε εσείς </w:t>
      </w:r>
      <w:r>
        <w:rPr>
          <w:rFonts w:eastAsia="Times New Roman"/>
          <w:szCs w:val="24"/>
        </w:rPr>
        <w:t xml:space="preserve">που οικοδομήσατε -και </w:t>
      </w:r>
      <w:r w:rsidRPr="00BD2C87">
        <w:rPr>
          <w:rFonts w:eastAsia="Times New Roman"/>
          <w:szCs w:val="24"/>
        </w:rPr>
        <w:t xml:space="preserve">γενικότερα στη </w:t>
      </w:r>
      <w:r>
        <w:rPr>
          <w:rFonts w:eastAsia="Times New Roman"/>
          <w:szCs w:val="24"/>
        </w:rPr>
        <w:t>χ</w:t>
      </w:r>
      <w:r w:rsidRPr="00BD2C87">
        <w:rPr>
          <w:rFonts w:eastAsia="Times New Roman"/>
          <w:szCs w:val="24"/>
        </w:rPr>
        <w:t xml:space="preserve">ώρα και κυρίως </w:t>
      </w:r>
      <w:r>
        <w:rPr>
          <w:rFonts w:eastAsia="Times New Roman"/>
          <w:szCs w:val="24"/>
        </w:rPr>
        <w:t>σ</w:t>
      </w:r>
      <w:r w:rsidRPr="00BD2C87">
        <w:rPr>
          <w:rFonts w:eastAsia="Times New Roman"/>
          <w:szCs w:val="24"/>
        </w:rPr>
        <w:t xml:space="preserve">το Υπουργείο </w:t>
      </w:r>
      <w:r>
        <w:rPr>
          <w:rFonts w:eastAsia="Times New Roman"/>
          <w:szCs w:val="24"/>
        </w:rPr>
        <w:t>Υποδομών κ</w:t>
      </w:r>
      <w:r w:rsidRPr="00BD2C87">
        <w:rPr>
          <w:rFonts w:eastAsia="Times New Roman"/>
          <w:szCs w:val="24"/>
        </w:rPr>
        <w:t>αι Μεταφορών</w:t>
      </w:r>
      <w:r>
        <w:rPr>
          <w:rFonts w:eastAsia="Times New Roman"/>
          <w:szCs w:val="24"/>
        </w:rPr>
        <w:t xml:space="preserve">- </w:t>
      </w:r>
      <w:r w:rsidRPr="00BD2C87">
        <w:rPr>
          <w:rFonts w:eastAsia="Times New Roman"/>
          <w:szCs w:val="24"/>
        </w:rPr>
        <w:t>μηχανισμούς δούναι και λαβείν για την πολιτικ</w:t>
      </w:r>
      <w:r w:rsidRPr="00BD2C87">
        <w:rPr>
          <w:rFonts w:eastAsia="Times New Roman"/>
          <w:szCs w:val="24"/>
        </w:rPr>
        <w:t xml:space="preserve">ή αναπαραγωγή </w:t>
      </w:r>
      <w:r>
        <w:rPr>
          <w:rFonts w:eastAsia="Times New Roman"/>
          <w:szCs w:val="24"/>
        </w:rPr>
        <w:t>σας, ι</w:t>
      </w:r>
      <w:r w:rsidRPr="00BD2C87">
        <w:rPr>
          <w:rFonts w:eastAsia="Times New Roman"/>
          <w:szCs w:val="24"/>
        </w:rPr>
        <w:t>διαίτερα στ</w:t>
      </w:r>
      <w:r>
        <w:rPr>
          <w:rFonts w:eastAsia="Times New Roman"/>
          <w:szCs w:val="24"/>
        </w:rPr>
        <w:t>ις</w:t>
      </w:r>
      <w:r w:rsidRPr="00BD2C87">
        <w:rPr>
          <w:rFonts w:eastAsia="Times New Roman"/>
          <w:szCs w:val="24"/>
        </w:rPr>
        <w:t xml:space="preserve"> </w:t>
      </w:r>
      <w:r>
        <w:rPr>
          <w:rFonts w:eastAsia="Times New Roman"/>
          <w:szCs w:val="24"/>
        </w:rPr>
        <w:t>ν</w:t>
      </w:r>
      <w:r w:rsidRPr="00BD2C87">
        <w:rPr>
          <w:rFonts w:eastAsia="Times New Roman"/>
          <w:szCs w:val="24"/>
        </w:rPr>
        <w:t>ομαρχί</w:t>
      </w:r>
      <w:r>
        <w:rPr>
          <w:rFonts w:eastAsia="Times New Roman"/>
          <w:szCs w:val="24"/>
        </w:rPr>
        <w:t>ες και στις</w:t>
      </w:r>
      <w:r w:rsidRPr="00BD2C87">
        <w:rPr>
          <w:rFonts w:eastAsia="Times New Roman"/>
          <w:szCs w:val="24"/>
        </w:rPr>
        <w:t xml:space="preserve"> περιφέρει</w:t>
      </w:r>
      <w:r>
        <w:rPr>
          <w:rFonts w:eastAsia="Times New Roman"/>
          <w:szCs w:val="24"/>
        </w:rPr>
        <w:t>ες</w:t>
      </w:r>
      <w:r w:rsidRPr="00BD2C87">
        <w:rPr>
          <w:rFonts w:eastAsia="Times New Roman"/>
          <w:szCs w:val="24"/>
        </w:rPr>
        <w:t xml:space="preserve"> </w:t>
      </w:r>
      <w:r>
        <w:rPr>
          <w:rFonts w:eastAsia="Times New Roman"/>
          <w:szCs w:val="24"/>
        </w:rPr>
        <w:t xml:space="preserve">στη </w:t>
      </w:r>
      <w:r w:rsidRPr="00BD2C87">
        <w:rPr>
          <w:rFonts w:eastAsia="Times New Roman"/>
          <w:szCs w:val="24"/>
        </w:rPr>
        <w:t>συνέχεια</w:t>
      </w:r>
      <w:r>
        <w:rPr>
          <w:rFonts w:eastAsia="Times New Roman"/>
          <w:szCs w:val="24"/>
        </w:rPr>
        <w:t>.</w:t>
      </w:r>
      <w:r w:rsidRPr="00BD2C87">
        <w:rPr>
          <w:rFonts w:eastAsia="Times New Roman"/>
          <w:szCs w:val="24"/>
        </w:rPr>
        <w:t xml:space="preserve"> </w:t>
      </w:r>
      <w:r>
        <w:rPr>
          <w:rFonts w:eastAsia="Times New Roman"/>
          <w:szCs w:val="24"/>
        </w:rPr>
        <w:t>Τ</w:t>
      </w:r>
      <w:r w:rsidRPr="00BD2C87">
        <w:rPr>
          <w:rFonts w:eastAsia="Times New Roman"/>
          <w:szCs w:val="24"/>
        </w:rPr>
        <w:t>ι να θυμηθεί κανείς</w:t>
      </w:r>
      <w:r>
        <w:rPr>
          <w:rFonts w:eastAsia="Times New Roman"/>
          <w:szCs w:val="24"/>
        </w:rPr>
        <w:t>; Να θυμηθεί</w:t>
      </w:r>
      <w:r w:rsidRPr="00BD2C87">
        <w:rPr>
          <w:rFonts w:eastAsia="Times New Roman"/>
          <w:szCs w:val="24"/>
        </w:rPr>
        <w:t xml:space="preserve"> τον ΟΑΣΘ</w:t>
      </w:r>
      <w:r>
        <w:rPr>
          <w:rFonts w:eastAsia="Times New Roman"/>
          <w:szCs w:val="24"/>
        </w:rPr>
        <w:t>,</w:t>
      </w:r>
      <w:r w:rsidRPr="00BD2C87">
        <w:rPr>
          <w:rFonts w:eastAsia="Times New Roman"/>
          <w:szCs w:val="24"/>
        </w:rPr>
        <w:t xml:space="preserve"> τα πλαστά εισιτήρια</w:t>
      </w:r>
      <w:r>
        <w:rPr>
          <w:rFonts w:eastAsia="Times New Roman"/>
          <w:szCs w:val="24"/>
        </w:rPr>
        <w:t>,</w:t>
      </w:r>
      <w:r w:rsidRPr="00BD2C87">
        <w:rPr>
          <w:rFonts w:eastAsia="Times New Roman"/>
          <w:szCs w:val="24"/>
        </w:rPr>
        <w:t xml:space="preserve"> τα ΚΤΕ</w:t>
      </w:r>
      <w:r>
        <w:rPr>
          <w:rFonts w:eastAsia="Times New Roman"/>
          <w:szCs w:val="24"/>
        </w:rPr>
        <w:t>Ο, τις νέες</w:t>
      </w:r>
      <w:r w:rsidRPr="00BD2C87">
        <w:rPr>
          <w:rFonts w:eastAsia="Times New Roman"/>
          <w:szCs w:val="24"/>
        </w:rPr>
        <w:t xml:space="preserve"> νεοφιλελεύθερ</w:t>
      </w:r>
      <w:r>
        <w:rPr>
          <w:rFonts w:eastAsia="Times New Roman"/>
          <w:szCs w:val="24"/>
        </w:rPr>
        <w:t>ες καινοτομίες</w:t>
      </w:r>
      <w:r w:rsidRPr="00BD2C87">
        <w:rPr>
          <w:rFonts w:eastAsia="Times New Roman"/>
          <w:szCs w:val="24"/>
        </w:rPr>
        <w:t xml:space="preserve"> </w:t>
      </w:r>
      <w:r>
        <w:rPr>
          <w:rFonts w:eastAsia="Times New Roman"/>
          <w:szCs w:val="24"/>
        </w:rPr>
        <w:t>σας,</w:t>
      </w:r>
      <w:r w:rsidRPr="00BD2C87">
        <w:rPr>
          <w:rFonts w:eastAsia="Times New Roman"/>
          <w:szCs w:val="24"/>
        </w:rPr>
        <w:t xml:space="preserve"> τα αστικά ΚΤΕΛ που ήσασταν </w:t>
      </w:r>
      <w:r>
        <w:rPr>
          <w:rFonts w:eastAsia="Times New Roman"/>
          <w:szCs w:val="24"/>
        </w:rPr>
        <w:t>έ</w:t>
      </w:r>
      <w:r w:rsidRPr="00BD2C87">
        <w:rPr>
          <w:rFonts w:eastAsia="Times New Roman"/>
          <w:szCs w:val="24"/>
        </w:rPr>
        <w:t>τοιμοι να εξοντώσετε</w:t>
      </w:r>
      <w:r>
        <w:rPr>
          <w:rFonts w:eastAsia="Times New Roman"/>
          <w:szCs w:val="24"/>
        </w:rPr>
        <w:t>,</w:t>
      </w:r>
      <w:r w:rsidRPr="00BD2C87">
        <w:rPr>
          <w:rFonts w:eastAsia="Times New Roman"/>
          <w:szCs w:val="24"/>
        </w:rPr>
        <w:t xml:space="preserve"> τα ταξί που </w:t>
      </w:r>
      <w:r w:rsidRPr="00BD2C87">
        <w:rPr>
          <w:rFonts w:eastAsia="Times New Roman"/>
          <w:szCs w:val="24"/>
        </w:rPr>
        <w:t xml:space="preserve">ήσασταν </w:t>
      </w:r>
      <w:r>
        <w:rPr>
          <w:rFonts w:eastAsia="Times New Roman"/>
          <w:szCs w:val="24"/>
        </w:rPr>
        <w:t>έτοιμοι να εξοντώσετε;</w:t>
      </w:r>
      <w:r w:rsidRPr="00BD2C87">
        <w:rPr>
          <w:rFonts w:eastAsia="Times New Roman"/>
          <w:szCs w:val="24"/>
        </w:rPr>
        <w:t xml:space="preserve"> Τι να πρωτοθυμηθούμε</w:t>
      </w:r>
      <w:r>
        <w:rPr>
          <w:rFonts w:eastAsia="Times New Roman"/>
          <w:szCs w:val="24"/>
        </w:rPr>
        <w:t>;</w:t>
      </w:r>
      <w:r w:rsidRPr="00BD2C87">
        <w:rPr>
          <w:rFonts w:eastAsia="Times New Roman"/>
          <w:szCs w:val="24"/>
        </w:rPr>
        <w:t xml:space="preserve"> </w:t>
      </w:r>
    </w:p>
    <w:p w14:paraId="678A4221" w14:textId="77777777" w:rsidR="0099759A" w:rsidRDefault="00FE124F">
      <w:pPr>
        <w:spacing w:line="600" w:lineRule="auto"/>
        <w:ind w:firstLine="720"/>
        <w:contextualSpacing/>
        <w:jc w:val="both"/>
        <w:rPr>
          <w:rFonts w:eastAsia="Times New Roman"/>
          <w:szCs w:val="24"/>
        </w:rPr>
      </w:pPr>
      <w:r>
        <w:rPr>
          <w:rFonts w:eastAsia="Times New Roman"/>
          <w:szCs w:val="24"/>
        </w:rPr>
        <w:t>Δ</w:t>
      </w:r>
      <w:r w:rsidRPr="00BD2C87">
        <w:rPr>
          <w:rFonts w:eastAsia="Times New Roman"/>
          <w:szCs w:val="24"/>
        </w:rPr>
        <w:t>εν φοβόμαστε εμείς να κάνουμε τομές</w:t>
      </w:r>
      <w:r>
        <w:rPr>
          <w:rFonts w:eastAsia="Times New Roman"/>
          <w:szCs w:val="24"/>
        </w:rPr>
        <w:t>.</w:t>
      </w:r>
      <w:r w:rsidRPr="00BD2C87">
        <w:rPr>
          <w:rFonts w:eastAsia="Times New Roman"/>
          <w:szCs w:val="24"/>
        </w:rPr>
        <w:t xml:space="preserve"> Δεν φοβόμαστε </w:t>
      </w:r>
      <w:r>
        <w:rPr>
          <w:rFonts w:eastAsia="Times New Roman"/>
          <w:szCs w:val="24"/>
        </w:rPr>
        <w:t xml:space="preserve">να τα βάλουμε με </w:t>
      </w:r>
      <w:r w:rsidRPr="00BD2C87">
        <w:rPr>
          <w:rFonts w:eastAsia="Times New Roman"/>
          <w:szCs w:val="24"/>
        </w:rPr>
        <w:t>συμφέροντα</w:t>
      </w:r>
      <w:r>
        <w:rPr>
          <w:rFonts w:eastAsia="Times New Roman"/>
          <w:szCs w:val="24"/>
        </w:rPr>
        <w:t>. Δ</w:t>
      </w:r>
      <w:r w:rsidRPr="00BD2C87">
        <w:rPr>
          <w:rFonts w:eastAsia="Times New Roman"/>
          <w:szCs w:val="24"/>
        </w:rPr>
        <w:t>εν φοβόμαστε να τα βάλουμε με το</w:t>
      </w:r>
      <w:r>
        <w:rPr>
          <w:rFonts w:eastAsia="Times New Roman"/>
          <w:szCs w:val="24"/>
        </w:rPr>
        <w:t>ν</w:t>
      </w:r>
      <w:r w:rsidRPr="00BD2C87">
        <w:rPr>
          <w:rFonts w:eastAsia="Times New Roman"/>
          <w:szCs w:val="24"/>
        </w:rPr>
        <w:t xml:space="preserve"> λαϊκισμό σας και τον παλαιοκομματισμό </w:t>
      </w:r>
      <w:r>
        <w:rPr>
          <w:rFonts w:eastAsia="Times New Roman"/>
          <w:szCs w:val="24"/>
        </w:rPr>
        <w:t>σας.</w:t>
      </w:r>
      <w:r w:rsidRPr="00BD2C87">
        <w:rPr>
          <w:rFonts w:eastAsia="Times New Roman"/>
          <w:szCs w:val="24"/>
        </w:rPr>
        <w:t xml:space="preserve"> Εμείς θα προχωρήσουμε τομές και μεταρρυθμίσ</w:t>
      </w:r>
      <w:r w:rsidRPr="00BD2C87">
        <w:rPr>
          <w:rFonts w:eastAsia="Times New Roman"/>
          <w:szCs w:val="24"/>
        </w:rPr>
        <w:t>εις</w:t>
      </w:r>
      <w:r>
        <w:rPr>
          <w:rFonts w:eastAsia="Times New Roman"/>
          <w:szCs w:val="24"/>
        </w:rPr>
        <w:t>.</w:t>
      </w:r>
    </w:p>
    <w:p w14:paraId="678A4222" w14:textId="77777777" w:rsidR="0099759A" w:rsidRDefault="00FE124F">
      <w:pPr>
        <w:spacing w:line="600" w:lineRule="auto"/>
        <w:ind w:firstLine="720"/>
        <w:contextualSpacing/>
        <w:jc w:val="both"/>
        <w:rPr>
          <w:rFonts w:eastAsia="Times New Roman"/>
          <w:szCs w:val="24"/>
        </w:rPr>
      </w:pPr>
      <w:r>
        <w:rPr>
          <w:rFonts w:eastAsia="Times New Roman"/>
          <w:szCs w:val="24"/>
        </w:rPr>
        <w:lastRenderedPageBreak/>
        <w:t>Κ</w:t>
      </w:r>
      <w:r w:rsidRPr="00BD2C87">
        <w:rPr>
          <w:rFonts w:eastAsia="Times New Roman"/>
          <w:szCs w:val="24"/>
        </w:rPr>
        <w:t xml:space="preserve">αι θα πάω να </w:t>
      </w:r>
      <w:r>
        <w:rPr>
          <w:rFonts w:eastAsia="Times New Roman"/>
          <w:szCs w:val="24"/>
        </w:rPr>
        <w:t>απαν</w:t>
      </w:r>
      <w:r w:rsidRPr="00BD2C87">
        <w:rPr>
          <w:rFonts w:eastAsia="Times New Roman"/>
          <w:szCs w:val="24"/>
        </w:rPr>
        <w:t xml:space="preserve">τήσω </w:t>
      </w:r>
      <w:r>
        <w:rPr>
          <w:rFonts w:eastAsia="Times New Roman"/>
          <w:szCs w:val="24"/>
        </w:rPr>
        <w:t>σε ένα-</w:t>
      </w:r>
      <w:r w:rsidRPr="00BD2C87">
        <w:rPr>
          <w:rFonts w:eastAsia="Times New Roman"/>
          <w:szCs w:val="24"/>
        </w:rPr>
        <w:t>ένα τα σημεία της κριτικής της Νέας Δημοκρατίας</w:t>
      </w:r>
      <w:r>
        <w:rPr>
          <w:rFonts w:eastAsia="Times New Roman"/>
          <w:szCs w:val="24"/>
        </w:rPr>
        <w:t>. Μίλησε</w:t>
      </w:r>
      <w:r w:rsidRPr="00BD2C87">
        <w:rPr>
          <w:rFonts w:eastAsia="Times New Roman"/>
          <w:szCs w:val="24"/>
        </w:rPr>
        <w:t xml:space="preserve"> ο Κοινοβουλευτικός Εκπρόσωπος </w:t>
      </w:r>
      <w:r>
        <w:rPr>
          <w:rFonts w:eastAsia="Times New Roman"/>
          <w:szCs w:val="24"/>
        </w:rPr>
        <w:t xml:space="preserve">της </w:t>
      </w:r>
      <w:r w:rsidRPr="00BD2C87">
        <w:rPr>
          <w:rFonts w:eastAsia="Times New Roman"/>
          <w:szCs w:val="24"/>
        </w:rPr>
        <w:t xml:space="preserve">Νέας Δημοκρατίας </w:t>
      </w:r>
      <w:r>
        <w:rPr>
          <w:rFonts w:eastAsia="Times New Roman"/>
          <w:szCs w:val="24"/>
        </w:rPr>
        <w:t xml:space="preserve">για </w:t>
      </w:r>
      <w:r w:rsidRPr="00BD2C87">
        <w:rPr>
          <w:rFonts w:eastAsia="Times New Roman"/>
          <w:szCs w:val="24"/>
        </w:rPr>
        <w:t>προβληματικές ρυθμίσεις</w:t>
      </w:r>
      <w:r>
        <w:rPr>
          <w:rFonts w:eastAsia="Times New Roman"/>
          <w:szCs w:val="24"/>
        </w:rPr>
        <w:t>.</w:t>
      </w:r>
      <w:r w:rsidRPr="00BD2C87">
        <w:rPr>
          <w:rFonts w:eastAsia="Times New Roman"/>
          <w:szCs w:val="24"/>
        </w:rPr>
        <w:t xml:space="preserve"> </w:t>
      </w:r>
      <w:r>
        <w:rPr>
          <w:rFonts w:eastAsia="Times New Roman"/>
          <w:szCs w:val="24"/>
        </w:rPr>
        <w:t>Κ</w:t>
      </w:r>
      <w:r w:rsidRPr="00BD2C87">
        <w:rPr>
          <w:rFonts w:eastAsia="Times New Roman"/>
          <w:szCs w:val="24"/>
        </w:rPr>
        <w:t>αλά</w:t>
      </w:r>
      <w:r>
        <w:rPr>
          <w:rFonts w:eastAsia="Times New Roman"/>
          <w:szCs w:val="24"/>
        </w:rPr>
        <w:t>,</w:t>
      </w:r>
      <w:r w:rsidRPr="00BD2C87">
        <w:rPr>
          <w:rFonts w:eastAsia="Times New Roman"/>
          <w:szCs w:val="24"/>
        </w:rPr>
        <w:t xml:space="preserve"> αυτό μας το λένε σε κάθε σχέδιο νόμου</w:t>
      </w:r>
      <w:r>
        <w:rPr>
          <w:rFonts w:eastAsia="Times New Roman"/>
          <w:szCs w:val="24"/>
        </w:rPr>
        <w:t>.</w:t>
      </w:r>
      <w:r w:rsidRPr="00BD2C87">
        <w:rPr>
          <w:rFonts w:eastAsia="Times New Roman"/>
          <w:szCs w:val="24"/>
        </w:rPr>
        <w:t xml:space="preserve"> </w:t>
      </w:r>
      <w:r>
        <w:rPr>
          <w:rFonts w:eastAsia="Times New Roman"/>
          <w:szCs w:val="24"/>
        </w:rPr>
        <w:t>Δ</w:t>
      </w:r>
      <w:r w:rsidRPr="00BD2C87">
        <w:rPr>
          <w:rFonts w:eastAsia="Times New Roman"/>
          <w:szCs w:val="24"/>
        </w:rPr>
        <w:t>ιαψεύδονται από τη ζωή</w:t>
      </w:r>
      <w:r>
        <w:rPr>
          <w:rFonts w:eastAsia="Times New Roman"/>
          <w:szCs w:val="24"/>
        </w:rPr>
        <w:t>.</w:t>
      </w:r>
      <w:r w:rsidRPr="00BD2C87">
        <w:rPr>
          <w:rFonts w:eastAsia="Times New Roman"/>
          <w:szCs w:val="24"/>
        </w:rPr>
        <w:t xml:space="preserve"> </w:t>
      </w:r>
      <w:r>
        <w:rPr>
          <w:rFonts w:eastAsia="Times New Roman"/>
          <w:szCs w:val="24"/>
        </w:rPr>
        <w:t>«Α</w:t>
      </w:r>
      <w:r w:rsidRPr="00BD2C87">
        <w:rPr>
          <w:rFonts w:eastAsia="Times New Roman"/>
          <w:szCs w:val="24"/>
        </w:rPr>
        <w:t xml:space="preserve">ν δεχτεί κάποιος </w:t>
      </w:r>
      <w:r>
        <w:rPr>
          <w:rFonts w:eastAsia="Times New Roman"/>
          <w:szCs w:val="24"/>
        </w:rPr>
        <w:t>ότι</w:t>
      </w:r>
      <w:r w:rsidRPr="00BD2C87">
        <w:rPr>
          <w:rFonts w:eastAsia="Times New Roman"/>
          <w:szCs w:val="24"/>
        </w:rPr>
        <w:t xml:space="preserve"> υπάρχει διαφ</w:t>
      </w:r>
      <w:r>
        <w:rPr>
          <w:rFonts w:eastAsia="Times New Roman"/>
          <w:szCs w:val="24"/>
        </w:rPr>
        <w:t>θ</w:t>
      </w:r>
      <w:r w:rsidRPr="00BD2C87">
        <w:rPr>
          <w:rFonts w:eastAsia="Times New Roman"/>
          <w:szCs w:val="24"/>
        </w:rPr>
        <w:t>ορά</w:t>
      </w:r>
      <w:r>
        <w:rPr>
          <w:rFonts w:eastAsia="Times New Roman"/>
          <w:szCs w:val="24"/>
        </w:rPr>
        <w:t>». Έ</w:t>
      </w:r>
      <w:r w:rsidRPr="00BD2C87">
        <w:rPr>
          <w:rFonts w:eastAsia="Times New Roman"/>
          <w:szCs w:val="24"/>
        </w:rPr>
        <w:t xml:space="preserve">τσι </w:t>
      </w:r>
      <w:r>
        <w:rPr>
          <w:rFonts w:eastAsia="Times New Roman"/>
          <w:szCs w:val="24"/>
        </w:rPr>
        <w:t xml:space="preserve">είπε ο κ. Κατσανιώτης. Γιατί δεν το ξέρει κανείς ότι υπάρχει διαφθορά </w:t>
      </w:r>
      <w:r w:rsidRPr="00BD2C87">
        <w:rPr>
          <w:rFonts w:eastAsia="Times New Roman"/>
          <w:szCs w:val="24"/>
        </w:rPr>
        <w:t>σε αυτό</w:t>
      </w:r>
      <w:r>
        <w:rPr>
          <w:rFonts w:eastAsia="Times New Roman"/>
          <w:szCs w:val="24"/>
        </w:rPr>
        <w:t>ν τον</w:t>
      </w:r>
      <w:r w:rsidRPr="00BD2C87">
        <w:rPr>
          <w:rFonts w:eastAsia="Times New Roman"/>
          <w:szCs w:val="24"/>
        </w:rPr>
        <w:t xml:space="preserve"> χώρο</w:t>
      </w:r>
      <w:r>
        <w:rPr>
          <w:rFonts w:eastAsia="Times New Roman"/>
          <w:szCs w:val="24"/>
        </w:rPr>
        <w:t>.</w:t>
      </w:r>
      <w:r w:rsidRPr="00BD2C87">
        <w:rPr>
          <w:rFonts w:eastAsia="Times New Roman"/>
          <w:szCs w:val="24"/>
        </w:rPr>
        <w:t xml:space="preserve"> Αφού δεν </w:t>
      </w:r>
      <w:r>
        <w:rPr>
          <w:rFonts w:eastAsia="Times New Roman"/>
          <w:szCs w:val="24"/>
        </w:rPr>
        <w:t>το δέχεστε, κύριε Κ</w:t>
      </w:r>
      <w:r w:rsidRPr="00BD2C87">
        <w:rPr>
          <w:rFonts w:eastAsia="Times New Roman"/>
          <w:szCs w:val="24"/>
        </w:rPr>
        <w:t>ατσανιώτη</w:t>
      </w:r>
      <w:r>
        <w:rPr>
          <w:rFonts w:eastAsia="Times New Roman"/>
          <w:szCs w:val="24"/>
        </w:rPr>
        <w:t>,</w:t>
      </w:r>
      <w:r w:rsidRPr="00BD2C87">
        <w:rPr>
          <w:rFonts w:eastAsia="Times New Roman"/>
          <w:szCs w:val="24"/>
        </w:rPr>
        <w:t xml:space="preserve"> </w:t>
      </w:r>
      <w:r>
        <w:rPr>
          <w:rFonts w:eastAsia="Times New Roman"/>
          <w:szCs w:val="24"/>
        </w:rPr>
        <w:t>να σας</w:t>
      </w:r>
      <w:r w:rsidRPr="00BD2C87">
        <w:rPr>
          <w:rFonts w:eastAsia="Times New Roman"/>
          <w:szCs w:val="24"/>
        </w:rPr>
        <w:t xml:space="preserve"> διαβάσω το ενημερωτικό σημείωμα της </w:t>
      </w:r>
      <w:r>
        <w:rPr>
          <w:rFonts w:eastAsia="Times New Roman"/>
          <w:szCs w:val="24"/>
        </w:rPr>
        <w:t>Διεύθυνσης Εσωτερικών Υποθέσεων της Ε</w:t>
      </w:r>
      <w:r w:rsidRPr="00BD2C87">
        <w:rPr>
          <w:rFonts w:eastAsia="Times New Roman"/>
          <w:szCs w:val="24"/>
        </w:rPr>
        <w:t>λλη</w:t>
      </w:r>
      <w:r w:rsidRPr="00BD2C87">
        <w:rPr>
          <w:rFonts w:eastAsia="Times New Roman"/>
          <w:szCs w:val="24"/>
        </w:rPr>
        <w:t>νικής Αστυνομίας</w:t>
      </w:r>
      <w:r>
        <w:rPr>
          <w:rFonts w:eastAsia="Times New Roman"/>
          <w:szCs w:val="24"/>
        </w:rPr>
        <w:t>. Κάθεται πίσω σας κι ένας Βουλευτής που έχει υπηρετήσει την Ελληνική Αστυνομία.</w:t>
      </w:r>
    </w:p>
    <w:p w14:paraId="678A4223" w14:textId="77777777" w:rsidR="0099759A" w:rsidRDefault="00FE124F">
      <w:pPr>
        <w:spacing w:line="600" w:lineRule="auto"/>
        <w:ind w:firstLine="720"/>
        <w:contextualSpacing/>
        <w:jc w:val="both"/>
        <w:rPr>
          <w:rFonts w:eastAsia="Times New Roman"/>
          <w:szCs w:val="24"/>
        </w:rPr>
      </w:pPr>
      <w:r>
        <w:rPr>
          <w:rFonts w:eastAsia="Times New Roman"/>
          <w:szCs w:val="24"/>
        </w:rPr>
        <w:t>Π</w:t>
      </w:r>
      <w:r w:rsidRPr="00BD2C87">
        <w:rPr>
          <w:rFonts w:eastAsia="Times New Roman"/>
          <w:szCs w:val="24"/>
        </w:rPr>
        <w:t>αράβαση καθήκοντος και δωροληψία υπαλλήλων</w:t>
      </w:r>
      <w:r>
        <w:rPr>
          <w:rFonts w:eastAsia="Times New Roman"/>
          <w:szCs w:val="24"/>
        </w:rPr>
        <w:t>.</w:t>
      </w:r>
      <w:r w:rsidRPr="00BD2C87">
        <w:rPr>
          <w:rFonts w:eastAsia="Times New Roman"/>
          <w:szCs w:val="24"/>
        </w:rPr>
        <w:t xml:space="preserve"> </w:t>
      </w:r>
      <w:r>
        <w:rPr>
          <w:rFonts w:eastAsia="Times New Roman"/>
          <w:szCs w:val="24"/>
        </w:rPr>
        <w:t>Έ</w:t>
      </w:r>
      <w:r w:rsidRPr="00BD2C87">
        <w:rPr>
          <w:rFonts w:eastAsia="Times New Roman"/>
          <w:szCs w:val="24"/>
        </w:rPr>
        <w:t>χουν να κάνουν με την Περιφερειακή Ενότητα Κέρκυρας</w:t>
      </w:r>
      <w:r>
        <w:rPr>
          <w:rFonts w:eastAsia="Times New Roman"/>
          <w:szCs w:val="24"/>
        </w:rPr>
        <w:t xml:space="preserve">, σχετικά με τις πρακτικές και </w:t>
      </w:r>
      <w:r w:rsidRPr="00BD2C87">
        <w:rPr>
          <w:rFonts w:eastAsia="Times New Roman"/>
          <w:szCs w:val="24"/>
        </w:rPr>
        <w:t xml:space="preserve">θεωρητικές εξετάσεις υποψηφίων </w:t>
      </w:r>
      <w:r w:rsidRPr="00BD2C87">
        <w:rPr>
          <w:rFonts w:eastAsia="Times New Roman"/>
          <w:szCs w:val="24"/>
        </w:rPr>
        <w:t>οδηγών όλων των κατηγοριών</w:t>
      </w:r>
      <w:r>
        <w:rPr>
          <w:rFonts w:eastAsia="Times New Roman"/>
          <w:szCs w:val="24"/>
        </w:rPr>
        <w:t>.</w:t>
      </w:r>
      <w:r w:rsidRPr="00BD2C87">
        <w:rPr>
          <w:rFonts w:eastAsia="Times New Roman"/>
          <w:szCs w:val="24"/>
        </w:rPr>
        <w:t xml:space="preserve"> </w:t>
      </w:r>
      <w:r>
        <w:rPr>
          <w:rFonts w:eastAsia="Times New Roman"/>
          <w:szCs w:val="24"/>
        </w:rPr>
        <w:t>Ε</w:t>
      </w:r>
      <w:r w:rsidRPr="00BD2C87">
        <w:rPr>
          <w:rFonts w:eastAsia="Times New Roman"/>
          <w:szCs w:val="24"/>
        </w:rPr>
        <w:t xml:space="preserve">δώ </w:t>
      </w:r>
      <w:r>
        <w:rPr>
          <w:rFonts w:eastAsia="Times New Roman"/>
          <w:szCs w:val="24"/>
        </w:rPr>
        <w:t>δεν έδιναν θεωρητικές εξετάσεις, τους περνούσαν έτσι. Λ</w:t>
      </w:r>
      <w:r w:rsidRPr="00BD2C87">
        <w:rPr>
          <w:rFonts w:eastAsia="Times New Roman"/>
          <w:szCs w:val="24"/>
        </w:rPr>
        <w:t>έει αναλυτικά ότι υπήρχαν πάρα πολλοί υποψήφιοι αλλοδαποί</w:t>
      </w:r>
      <w:r>
        <w:rPr>
          <w:rFonts w:eastAsia="Times New Roman"/>
          <w:szCs w:val="24"/>
        </w:rPr>
        <w:t>,</w:t>
      </w:r>
      <w:r w:rsidRPr="00BD2C87">
        <w:rPr>
          <w:rFonts w:eastAsia="Times New Roman"/>
          <w:szCs w:val="24"/>
        </w:rPr>
        <w:t xml:space="preserve"> ορισμένοι εκ των οποίων αγνοούσαν πλήρως να γράφουν και να διαβάζουν ελληνικά</w:t>
      </w:r>
      <w:r>
        <w:rPr>
          <w:rFonts w:eastAsia="Times New Roman"/>
          <w:szCs w:val="24"/>
        </w:rPr>
        <w:t>. Κατέθεσαν ότι είχαν δώσει στο π</w:t>
      </w:r>
      <w:r>
        <w:rPr>
          <w:rFonts w:eastAsia="Times New Roman"/>
          <w:szCs w:val="24"/>
        </w:rPr>
        <w:t>αρελθόν σε υπαλλήλους της Διεύθυνσης Με</w:t>
      </w:r>
      <w:r>
        <w:rPr>
          <w:rFonts w:eastAsia="Times New Roman"/>
          <w:szCs w:val="24"/>
        </w:rPr>
        <w:lastRenderedPageBreak/>
        <w:t>ταφορών και Επικοινωνιών</w:t>
      </w:r>
      <w:r w:rsidRPr="00BD2C87">
        <w:rPr>
          <w:rFonts w:eastAsia="Times New Roman"/>
          <w:szCs w:val="24"/>
        </w:rPr>
        <w:t xml:space="preserve"> της Περιφερειακής Ενότητας Κέρκυρας</w:t>
      </w:r>
      <w:r>
        <w:rPr>
          <w:rFonts w:eastAsia="Times New Roman"/>
          <w:szCs w:val="24"/>
        </w:rPr>
        <w:t>,</w:t>
      </w:r>
      <w:r w:rsidRPr="00BD2C87">
        <w:rPr>
          <w:rFonts w:eastAsia="Times New Roman"/>
          <w:szCs w:val="24"/>
        </w:rPr>
        <w:t xml:space="preserve"> μέσω σχολών οδηγών Κέρκυρας</w:t>
      </w:r>
      <w:r>
        <w:rPr>
          <w:rFonts w:eastAsia="Times New Roman"/>
          <w:szCs w:val="24"/>
        </w:rPr>
        <w:t xml:space="preserve"> στις οποίες είχαν απευθυνθεί, </w:t>
      </w:r>
      <w:r w:rsidRPr="00BD2C87">
        <w:rPr>
          <w:rFonts w:eastAsia="Times New Roman"/>
          <w:szCs w:val="24"/>
        </w:rPr>
        <w:t>ένα ποσό που κυμαινόταν από 400 έως 1.300 ευρώ</w:t>
      </w:r>
      <w:r>
        <w:rPr>
          <w:rFonts w:eastAsia="Times New Roman"/>
          <w:szCs w:val="24"/>
        </w:rPr>
        <w:t>.</w:t>
      </w:r>
      <w:r w:rsidRPr="00BD2C87">
        <w:rPr>
          <w:rFonts w:eastAsia="Times New Roman"/>
          <w:szCs w:val="24"/>
        </w:rPr>
        <w:t xml:space="preserve"> </w:t>
      </w:r>
      <w:r>
        <w:rPr>
          <w:rFonts w:eastAsia="Times New Roman"/>
          <w:szCs w:val="24"/>
        </w:rPr>
        <w:t xml:space="preserve">Και </w:t>
      </w:r>
      <w:r w:rsidRPr="00BD2C87">
        <w:rPr>
          <w:rFonts w:eastAsia="Times New Roman"/>
          <w:szCs w:val="24"/>
        </w:rPr>
        <w:t xml:space="preserve">λέει αναλυτικά τον τρόπο που κάποιος που δεν </w:t>
      </w:r>
      <w:r w:rsidRPr="00BD2C87">
        <w:rPr>
          <w:rFonts w:eastAsia="Times New Roman"/>
          <w:szCs w:val="24"/>
        </w:rPr>
        <w:t>ήξερε καν να μιλάει ή να γράφει ελληνικά</w:t>
      </w:r>
      <w:r>
        <w:rPr>
          <w:rFonts w:eastAsia="Times New Roman"/>
          <w:szCs w:val="24"/>
        </w:rPr>
        <w:t>,</w:t>
      </w:r>
      <w:r w:rsidRPr="00BD2C87">
        <w:rPr>
          <w:rFonts w:eastAsia="Times New Roman"/>
          <w:szCs w:val="24"/>
        </w:rPr>
        <w:t xml:space="preserve"> περνούσε</w:t>
      </w:r>
      <w:r>
        <w:rPr>
          <w:rFonts w:eastAsia="Times New Roman"/>
          <w:szCs w:val="24"/>
        </w:rPr>
        <w:t xml:space="preserve"> τις εξετάσεις. Τρομερό. Δεν υπάρχει τίποτα! Λέει από κάτω ποιοι το έχουν παραδεχτεί, ποιοι έχουν ομολογήσει. Σε λίγο στην Κέρκυρα δεν θα μπορεί να βγει άδεια οδήγησης, επειδή είναι περιορισμένο, κατά τη γν</w:t>
      </w:r>
      <w:r>
        <w:rPr>
          <w:rFonts w:eastAsia="Times New Roman"/>
          <w:szCs w:val="24"/>
        </w:rPr>
        <w:t xml:space="preserve">ώμη σας το φαινόμενο. </w:t>
      </w:r>
    </w:p>
    <w:p w14:paraId="678A4224" w14:textId="77777777" w:rsidR="0099759A" w:rsidRDefault="00FE124F">
      <w:pPr>
        <w:spacing w:line="600" w:lineRule="auto"/>
        <w:ind w:firstLine="720"/>
        <w:contextualSpacing/>
        <w:jc w:val="both"/>
        <w:rPr>
          <w:rFonts w:eastAsia="Times New Roman"/>
          <w:szCs w:val="24"/>
        </w:rPr>
      </w:pPr>
      <w:r>
        <w:rPr>
          <w:rFonts w:eastAsia="Times New Roman"/>
          <w:szCs w:val="24"/>
        </w:rPr>
        <w:t>Στη συνέχεια έχει μι</w:t>
      </w:r>
      <w:r w:rsidRPr="00BD2C87">
        <w:rPr>
          <w:rFonts w:eastAsia="Times New Roman"/>
          <w:szCs w:val="24"/>
        </w:rPr>
        <w:t>α άλλη υπόθεση</w:t>
      </w:r>
      <w:r>
        <w:rPr>
          <w:rFonts w:eastAsia="Times New Roman"/>
          <w:szCs w:val="24"/>
        </w:rPr>
        <w:t>. Εξάρθρωση εγκληματικής οργάνωσης και τριών</w:t>
      </w:r>
      <w:r w:rsidRPr="00BD2C87">
        <w:rPr>
          <w:rFonts w:eastAsia="Times New Roman"/>
          <w:szCs w:val="24"/>
        </w:rPr>
        <w:t xml:space="preserve"> συμμοριών που δραστηριοποιούντα</w:t>
      </w:r>
      <w:r>
        <w:rPr>
          <w:rFonts w:eastAsia="Times New Roman"/>
          <w:szCs w:val="24"/>
        </w:rPr>
        <w:t>ν</w:t>
      </w:r>
      <w:r w:rsidRPr="00BD2C87">
        <w:rPr>
          <w:rFonts w:eastAsia="Times New Roman"/>
          <w:szCs w:val="24"/>
        </w:rPr>
        <w:t xml:space="preserve"> στην έκδοση αδειών οδήγησης </w:t>
      </w:r>
      <w:r>
        <w:rPr>
          <w:rFonts w:eastAsia="Times New Roman"/>
          <w:szCs w:val="24"/>
        </w:rPr>
        <w:t>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Λέει τα ονόματα, </w:t>
      </w:r>
      <w:r w:rsidRPr="00BD2C87">
        <w:rPr>
          <w:rFonts w:eastAsia="Times New Roman"/>
          <w:szCs w:val="24"/>
        </w:rPr>
        <w:t>τα πάντα</w:t>
      </w:r>
      <w:r>
        <w:rPr>
          <w:rFonts w:eastAsia="Times New Roman"/>
          <w:szCs w:val="24"/>
        </w:rPr>
        <w:t>,</w:t>
      </w:r>
      <w:r w:rsidRPr="00BD2C87">
        <w:rPr>
          <w:rFonts w:eastAsia="Times New Roman"/>
          <w:szCs w:val="24"/>
        </w:rPr>
        <w:t xml:space="preserve"> </w:t>
      </w:r>
      <w:r>
        <w:rPr>
          <w:rFonts w:eastAsia="Times New Roman"/>
          <w:szCs w:val="24"/>
        </w:rPr>
        <w:t>τ</w:t>
      </w:r>
      <w:r w:rsidRPr="00BD2C87">
        <w:rPr>
          <w:rFonts w:eastAsia="Times New Roman"/>
          <w:szCs w:val="24"/>
        </w:rPr>
        <w:t>ι γινόταν εδώ</w:t>
      </w:r>
      <w:r>
        <w:rPr>
          <w:rFonts w:eastAsia="Times New Roman"/>
          <w:szCs w:val="24"/>
        </w:rPr>
        <w:t>. Εδώ ήταν από ξένους. Εδώ είχαμε</w:t>
      </w:r>
      <w:r w:rsidRPr="00BD2C87">
        <w:rPr>
          <w:rFonts w:eastAsia="Times New Roman"/>
          <w:szCs w:val="24"/>
        </w:rPr>
        <w:t xml:space="preserve"> είχαμε γίνε</w:t>
      </w:r>
      <w:r w:rsidRPr="00BD2C87">
        <w:rPr>
          <w:rFonts w:eastAsia="Times New Roman"/>
          <w:szCs w:val="24"/>
        </w:rPr>
        <w:t xml:space="preserve">ι πλυντήριο αδειών οδήγησης </w:t>
      </w:r>
      <w:r>
        <w:rPr>
          <w:rFonts w:eastAsia="Times New Roman"/>
          <w:szCs w:val="24"/>
        </w:rPr>
        <w:t>σαν χώρα</w:t>
      </w:r>
      <w:r w:rsidRPr="00BD2C87">
        <w:rPr>
          <w:rFonts w:eastAsia="Times New Roman"/>
          <w:szCs w:val="24"/>
        </w:rPr>
        <w:t xml:space="preserve"> δηλαδή</w:t>
      </w:r>
      <w:r>
        <w:rPr>
          <w:rFonts w:eastAsia="Times New Roman"/>
          <w:szCs w:val="24"/>
        </w:rPr>
        <w:t>.</w:t>
      </w:r>
      <w:r w:rsidRPr="00BD2C87">
        <w:rPr>
          <w:rFonts w:eastAsia="Times New Roman"/>
          <w:szCs w:val="24"/>
        </w:rPr>
        <w:t xml:space="preserve"> </w:t>
      </w:r>
      <w:r>
        <w:rPr>
          <w:rFonts w:eastAsia="Times New Roman"/>
          <w:szCs w:val="24"/>
        </w:rPr>
        <w:t>Κι</w:t>
      </w:r>
      <w:r w:rsidRPr="00BD2C87">
        <w:rPr>
          <w:rFonts w:eastAsia="Times New Roman"/>
          <w:szCs w:val="24"/>
        </w:rPr>
        <w:t xml:space="preserve"> έχει μέσα και τους εξεταστές και </w:t>
      </w:r>
      <w:r>
        <w:rPr>
          <w:rFonts w:eastAsia="Times New Roman"/>
          <w:szCs w:val="24"/>
        </w:rPr>
        <w:t>τις</w:t>
      </w:r>
      <w:r w:rsidRPr="00BD2C87">
        <w:rPr>
          <w:rFonts w:eastAsia="Times New Roman"/>
          <w:szCs w:val="24"/>
        </w:rPr>
        <w:t xml:space="preserve"> σχολές οδηγών</w:t>
      </w:r>
      <w:r>
        <w:rPr>
          <w:rFonts w:eastAsia="Times New Roman"/>
          <w:szCs w:val="24"/>
        </w:rPr>
        <w:t xml:space="preserve">, τους πάντες. </w:t>
      </w:r>
      <w:r w:rsidRPr="00BD2C87">
        <w:rPr>
          <w:rFonts w:eastAsia="Times New Roman"/>
          <w:szCs w:val="24"/>
        </w:rPr>
        <w:t xml:space="preserve">Μόνο </w:t>
      </w:r>
      <w:r>
        <w:rPr>
          <w:rFonts w:eastAsia="Times New Roman"/>
          <w:szCs w:val="24"/>
        </w:rPr>
        <w:t xml:space="preserve">εσείς δεν το ξέρατε. Όλη η Ευρώπη το ξέρει, εκτός από εσάς. </w:t>
      </w:r>
    </w:p>
    <w:p w14:paraId="678A4225" w14:textId="77777777" w:rsidR="0099759A" w:rsidRDefault="00FE124F">
      <w:pPr>
        <w:spacing w:line="600" w:lineRule="auto"/>
        <w:ind w:firstLine="720"/>
        <w:contextualSpacing/>
        <w:jc w:val="both"/>
        <w:rPr>
          <w:rFonts w:eastAsia="Times New Roman"/>
          <w:szCs w:val="24"/>
        </w:rPr>
      </w:pPr>
      <w:r>
        <w:rPr>
          <w:rFonts w:eastAsia="Times New Roman"/>
          <w:szCs w:val="24"/>
        </w:rPr>
        <w:t xml:space="preserve">Και λέει σε ποιες περιφερειακές ενότητες έγινε έρευνα. Για να καταλάβουμε τι </w:t>
      </w:r>
      <w:r>
        <w:rPr>
          <w:rFonts w:eastAsia="Times New Roman"/>
          <w:szCs w:val="24"/>
        </w:rPr>
        <w:t xml:space="preserve">γινόταν, εκτός από τη Νέα Δημοκρατία που </w:t>
      </w:r>
      <w:r>
        <w:rPr>
          <w:rFonts w:eastAsia="Times New Roman"/>
          <w:szCs w:val="24"/>
        </w:rPr>
        <w:lastRenderedPageBreak/>
        <w:t>κλείνει τα μάτια. Σ</w:t>
      </w:r>
      <w:r w:rsidRPr="00BD2C87">
        <w:rPr>
          <w:rFonts w:eastAsia="Times New Roman"/>
          <w:szCs w:val="24"/>
        </w:rPr>
        <w:t>την Αταλάντη</w:t>
      </w:r>
      <w:r>
        <w:rPr>
          <w:rFonts w:eastAsia="Times New Roman"/>
          <w:szCs w:val="24"/>
        </w:rPr>
        <w:t>,</w:t>
      </w:r>
      <w:r w:rsidRPr="00BD2C87">
        <w:rPr>
          <w:rFonts w:eastAsia="Times New Roman"/>
          <w:szCs w:val="24"/>
        </w:rPr>
        <w:t xml:space="preserve"> στη Λαμία</w:t>
      </w:r>
      <w:r>
        <w:rPr>
          <w:rFonts w:eastAsia="Times New Roman"/>
          <w:szCs w:val="24"/>
        </w:rPr>
        <w:t>,</w:t>
      </w:r>
      <w:r w:rsidRPr="00BD2C87">
        <w:rPr>
          <w:rFonts w:eastAsia="Times New Roman"/>
          <w:szCs w:val="24"/>
        </w:rPr>
        <w:t xml:space="preserve"> στην Κόρινθο</w:t>
      </w:r>
      <w:r>
        <w:rPr>
          <w:rFonts w:eastAsia="Times New Roman"/>
          <w:szCs w:val="24"/>
        </w:rPr>
        <w:t>,</w:t>
      </w:r>
      <w:r w:rsidRPr="00BD2C87">
        <w:rPr>
          <w:rFonts w:eastAsia="Times New Roman"/>
          <w:szCs w:val="24"/>
        </w:rPr>
        <w:t xml:space="preserve"> στα Τρίκαλα</w:t>
      </w:r>
      <w:r>
        <w:rPr>
          <w:rFonts w:eastAsia="Times New Roman"/>
          <w:szCs w:val="24"/>
        </w:rPr>
        <w:t xml:space="preserve"> είχαμε</w:t>
      </w:r>
      <w:r w:rsidRPr="00BD2C87">
        <w:rPr>
          <w:rFonts w:eastAsia="Times New Roman"/>
          <w:szCs w:val="24"/>
        </w:rPr>
        <w:t xml:space="preserve"> πλαστογραφία πιστοποιητικών</w:t>
      </w:r>
      <w:r>
        <w:rPr>
          <w:rFonts w:eastAsia="Times New Roman"/>
          <w:szCs w:val="24"/>
        </w:rPr>
        <w:t>,</w:t>
      </w:r>
      <w:r w:rsidRPr="00BD2C87">
        <w:rPr>
          <w:rFonts w:eastAsia="Times New Roman"/>
          <w:szCs w:val="24"/>
        </w:rPr>
        <w:t xml:space="preserve"> </w:t>
      </w:r>
      <w:r>
        <w:rPr>
          <w:rFonts w:eastAsia="Times New Roman"/>
          <w:szCs w:val="24"/>
        </w:rPr>
        <w:t xml:space="preserve">ενεργητική και παθητική δωροδοκία, </w:t>
      </w:r>
      <w:r w:rsidRPr="00BD2C87">
        <w:rPr>
          <w:rFonts w:eastAsia="Times New Roman"/>
          <w:szCs w:val="24"/>
        </w:rPr>
        <w:t>ψευδή βεβαίωση</w:t>
      </w:r>
      <w:r>
        <w:rPr>
          <w:rFonts w:eastAsia="Times New Roman"/>
          <w:szCs w:val="24"/>
        </w:rPr>
        <w:t>,</w:t>
      </w:r>
      <w:r w:rsidRPr="00BD2C87">
        <w:rPr>
          <w:rFonts w:eastAsia="Times New Roman"/>
          <w:szCs w:val="24"/>
        </w:rPr>
        <w:t xml:space="preserve"> νόθευση εγγράφου</w:t>
      </w:r>
      <w:r>
        <w:rPr>
          <w:rFonts w:eastAsia="Times New Roman"/>
          <w:szCs w:val="24"/>
        </w:rPr>
        <w:t>,</w:t>
      </w:r>
      <w:r w:rsidRPr="00BD2C87">
        <w:rPr>
          <w:rFonts w:eastAsia="Times New Roman"/>
          <w:szCs w:val="24"/>
        </w:rPr>
        <w:t xml:space="preserve"> κατά</w:t>
      </w:r>
      <w:r>
        <w:rPr>
          <w:rFonts w:eastAsia="Times New Roman"/>
          <w:szCs w:val="24"/>
        </w:rPr>
        <w:t xml:space="preserve"> συναυτουργία</w:t>
      </w:r>
      <w:r w:rsidRPr="00BD2C87">
        <w:rPr>
          <w:rFonts w:eastAsia="Times New Roman"/>
          <w:szCs w:val="24"/>
        </w:rPr>
        <w:t xml:space="preserve"> και κατά συρροή</w:t>
      </w:r>
      <w:r>
        <w:rPr>
          <w:rFonts w:eastAsia="Times New Roman"/>
          <w:szCs w:val="24"/>
        </w:rPr>
        <w:t>. Στη</w:t>
      </w:r>
      <w:r w:rsidRPr="00BD2C87">
        <w:rPr>
          <w:rFonts w:eastAsia="Times New Roman"/>
          <w:szCs w:val="24"/>
        </w:rPr>
        <w:t xml:space="preserve"> Σ</w:t>
      </w:r>
      <w:r w:rsidRPr="00BD2C87">
        <w:rPr>
          <w:rFonts w:eastAsia="Times New Roman"/>
          <w:szCs w:val="24"/>
        </w:rPr>
        <w:t>κάλα Λακωνίας</w:t>
      </w:r>
      <w:r>
        <w:rPr>
          <w:rFonts w:eastAsia="Times New Roman"/>
          <w:szCs w:val="24"/>
        </w:rPr>
        <w:t>.</w:t>
      </w:r>
      <w:r w:rsidRPr="00BD2C87">
        <w:rPr>
          <w:rFonts w:eastAsia="Times New Roman"/>
          <w:szCs w:val="24"/>
        </w:rPr>
        <w:t xml:space="preserve"> </w:t>
      </w:r>
      <w:r>
        <w:rPr>
          <w:rFonts w:eastAsia="Times New Roman"/>
          <w:szCs w:val="24"/>
        </w:rPr>
        <w:t>Κι</w:t>
      </w:r>
      <w:r w:rsidRPr="00BD2C87">
        <w:rPr>
          <w:rFonts w:eastAsia="Times New Roman"/>
          <w:szCs w:val="24"/>
        </w:rPr>
        <w:t xml:space="preserve"> εγώ δεν ξέρω τι έχει</w:t>
      </w:r>
      <w:r>
        <w:rPr>
          <w:rFonts w:eastAsia="Times New Roman"/>
          <w:szCs w:val="24"/>
        </w:rPr>
        <w:t xml:space="preserve">. Έχει </w:t>
      </w:r>
      <w:r w:rsidRPr="00BD2C87">
        <w:rPr>
          <w:rFonts w:eastAsia="Times New Roman"/>
          <w:szCs w:val="24"/>
        </w:rPr>
        <w:t>τα πάντα</w:t>
      </w:r>
      <w:r>
        <w:rPr>
          <w:rFonts w:eastAsia="Times New Roman"/>
          <w:szCs w:val="24"/>
        </w:rPr>
        <w:t>,</w:t>
      </w:r>
      <w:r w:rsidRPr="00BD2C87">
        <w:rPr>
          <w:rFonts w:eastAsia="Times New Roman"/>
          <w:szCs w:val="24"/>
        </w:rPr>
        <w:t xml:space="preserve"> τη μισή Ελλάδα</w:t>
      </w:r>
      <w:r>
        <w:rPr>
          <w:rFonts w:eastAsia="Times New Roman"/>
          <w:szCs w:val="24"/>
        </w:rPr>
        <w:t>.</w:t>
      </w:r>
    </w:p>
    <w:p w14:paraId="678A4226" w14:textId="77777777" w:rsidR="0099759A" w:rsidRDefault="00FE124F">
      <w:pPr>
        <w:spacing w:line="600" w:lineRule="auto"/>
        <w:ind w:firstLine="720"/>
        <w:contextualSpacing/>
        <w:jc w:val="both"/>
        <w:rPr>
          <w:rFonts w:eastAsia="Times New Roman"/>
          <w:szCs w:val="24"/>
        </w:rPr>
      </w:pPr>
      <w:r>
        <w:rPr>
          <w:rFonts w:eastAsia="Times New Roman"/>
          <w:szCs w:val="24"/>
        </w:rPr>
        <w:t xml:space="preserve">Αυτή είναι μια υπόθεση που είδε η Ελληνική Αστυνομία. Δεν το καταθέτω. Θα το δώσω σε εσάς, αν θέλετε, εκτός αν υπάρχει, κυρία Πρόεδρε, κάποιος τρόπος να μην φαίνονται τα ονόματα, γιατί </w:t>
      </w:r>
      <w:r>
        <w:rPr>
          <w:rFonts w:eastAsia="Times New Roman"/>
          <w:szCs w:val="24"/>
        </w:rPr>
        <w:t xml:space="preserve">η υπόθεση είναι στον </w:t>
      </w:r>
      <w:r>
        <w:rPr>
          <w:rFonts w:eastAsia="Times New Roman"/>
          <w:szCs w:val="24"/>
        </w:rPr>
        <w:t xml:space="preserve">εισαγγελέα </w:t>
      </w:r>
      <w:r>
        <w:rPr>
          <w:rFonts w:eastAsia="Times New Roman"/>
          <w:szCs w:val="24"/>
        </w:rPr>
        <w:t xml:space="preserve">και την ερευνά. Οι Κοινοβουλευτικοί Εκπρόσωποι, όμως, να έρθουν να το δουν. </w:t>
      </w:r>
    </w:p>
    <w:p w14:paraId="678A4227"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που είπε η Νέα Δημοκρατία, αφού δεν δέχεται ότι υπάρχει πρόβλημα, είναι το θεάρεστο έργο της Νέας Δημοκρατίας. Μας αναφέρατε και τον κ. </w:t>
      </w:r>
      <w:r>
        <w:rPr>
          <w:rFonts w:eastAsia="Times New Roman" w:cs="Times New Roman"/>
          <w:szCs w:val="24"/>
        </w:rPr>
        <w:t>Παπαδόπουλο. Μάλιστα. Μεγαλουργήσατε τότε. Καταργήσατε με υπουργική απόφαση το ηλεκτρονικό σύστημα που ήλεγχε τα ιδιωτικά ΚΤΕΟ και στο τελευταίο σχέδιο νόμου, πριν τη διάλυση της Βουλής, μία ημέρα πριν τη διάλυση της Βουλής, είχατε κα</w:t>
      </w:r>
      <w:r>
        <w:rPr>
          <w:rFonts w:eastAsia="Times New Roman" w:cs="Times New Roman"/>
          <w:szCs w:val="24"/>
        </w:rPr>
        <w:t>μ</w:t>
      </w:r>
      <w:r>
        <w:rPr>
          <w:rFonts w:eastAsia="Times New Roman" w:cs="Times New Roman"/>
          <w:szCs w:val="24"/>
        </w:rPr>
        <w:t>μιά εβδομηνταριά ειδι</w:t>
      </w:r>
      <w:r>
        <w:rPr>
          <w:rFonts w:eastAsia="Times New Roman" w:cs="Times New Roman"/>
          <w:szCs w:val="24"/>
        </w:rPr>
        <w:t>κές διατάξεις, τροπολογίες, για να εξυπηρετήσετε τέτοια συμφέροντα.</w:t>
      </w:r>
    </w:p>
    <w:p w14:paraId="678A4228"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Ποιες είναι, λοιπόν, οι αλλαγές που κάνατε πριν τέσσερα χρόνια; Σε τέσσερα χρόνια αναπτύχθηκαν όλα αυτά στις μεταφορές, στην οδική ασφάλεια; Εφαρμόζεται. Πού εφαρμόζεται; Μας ρώτησε ο κ. Κ</w:t>
      </w:r>
      <w:r>
        <w:rPr>
          <w:rFonts w:eastAsia="Times New Roman" w:cs="Times New Roman"/>
          <w:szCs w:val="24"/>
        </w:rPr>
        <w:t>αραμανλής: «Ποιες είναι οι πρακτικές; Αυτά είναι δικά σας δημιουργήματα, του Σπίρτζη».</w:t>
      </w:r>
    </w:p>
    <w:p w14:paraId="678A4229"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Κατ’ αρχάς, να πούμε ότι δεν είναι κακό να έχουμε και σαν χώρα την πρωτοπορία, γιατί τον νόμο που ψηφίσαμε για τα ταξί τώρα τον ψηφίζουν σε όλη την Ευρώπη. Όμως, τα συγκ</w:t>
      </w:r>
      <w:r>
        <w:rPr>
          <w:rFonts w:eastAsia="Times New Roman" w:cs="Times New Roman"/>
          <w:szCs w:val="24"/>
        </w:rPr>
        <w:t xml:space="preserve">εκριμένα που προβλέπουμε, για τη συνοδευόμενη οδήγηση που μας κάνατε και ερώτηση «πού αλλού προβλέπεται στην Ευρώπη;», θα σας πω ότι προβλέπεται στην Αγγλία από δεκαπέντε ετών και εννιά μηνών, στη Γαλλία από δεκαέξι ετών και σκέφτονται για δεκαπέντε ετών, </w:t>
      </w:r>
      <w:r>
        <w:rPr>
          <w:rFonts w:eastAsia="Times New Roman" w:cs="Times New Roman"/>
          <w:szCs w:val="24"/>
        </w:rPr>
        <w:t xml:space="preserve">στη Γερμανία από δεκαεπτά ετών, στο Βέλγιο από δεκαεπτά ετών, στη Νορβηγία από δεκαέξι ετών, στη Σουηδία από δεκαέξι ετών. </w:t>
      </w:r>
    </w:p>
    <w:p w14:paraId="678A422A"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Η Νέα Δημοκρατία, όμως, λέει: Πώς γίνεται να ψηφίζεις στα δεκαοκτώ και να οδηγείς στα δεκαεπτά με συνοδό; Στη σκέψη της συντηρητικής</w:t>
      </w:r>
      <w:r>
        <w:rPr>
          <w:rFonts w:eastAsia="Times New Roman" w:cs="Times New Roman"/>
          <w:szCs w:val="24"/>
        </w:rPr>
        <w:t xml:space="preserve"> αντίληψης είναι άμεσα συνδεδεμένο το πότε ψηφίζεις με το πότε μαθαίνεις να οδηγείς.</w:t>
      </w:r>
    </w:p>
    <w:p w14:paraId="678A422B"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Ας δούμε, όμως, τι συμβαίνει στην πραγματικότητα. Το είδαμε και στη Μεσσηνία. Οι νέοι άνθρωποι παίρνουν το αυτοκίνητο, κρυφά πολλές φορές από τους γονείς τους και σκοτώνον</w:t>
      </w:r>
      <w:r>
        <w:rPr>
          <w:rFonts w:eastAsia="Times New Roman" w:cs="Times New Roman"/>
          <w:szCs w:val="24"/>
        </w:rPr>
        <w:t>ται στον δρόμο. Αυτό συμβαίνει. Ή θα δώσουμε, λοιπόν, μια διέξοδο, που θα τους εκπαιδεύουμε και θα βγαίνουν στον δρόμο με ασφάλεια ή θα αναπαράγουμε αυτό που θέλει η Δημοκρατία, να κλείνουμε τα μάτια σε όλα.</w:t>
      </w:r>
    </w:p>
    <w:p w14:paraId="678A422C"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Επόμενο. «Είναι ανεφάρμοστος ο νόμος». Εντάξει, </w:t>
      </w:r>
      <w:r>
        <w:rPr>
          <w:rFonts w:eastAsia="Times New Roman" w:cs="Times New Roman"/>
          <w:szCs w:val="24"/>
        </w:rPr>
        <w:t>θα το κάνουμε το ηλεκτρονικό σύστημα μέχρι τον Οκτώβριο που θα γίνουν εκλογές.</w:t>
      </w:r>
    </w:p>
    <w:p w14:paraId="678A422D"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«Σπεκουλάρουν» για τους άνω των εβδομήντα τεσσάρων ετών. Το ψηφίσαμε πριν, στον ν.4530, δεν είναι θέμα του σημερινού σχεδίου νόμου, αλλά να σας κάνω μια ερώτηση: Και εκεί κλείνε</w:t>
      </w:r>
      <w:r>
        <w:rPr>
          <w:rFonts w:eastAsia="Times New Roman" w:cs="Times New Roman"/>
          <w:szCs w:val="24"/>
        </w:rPr>
        <w:t>τε τα μάτια; Και εκεί δεν βλέπετε ότι δεν μπορεί να γίνεται για ανθρώπους, οι οποίοι έχουν βαριές παθήσεις, με δυο πιστοποιητικά γιατρών που τα προσκομίζουν οι σχολές οδηγών στις υπηρεσίες; Δεν βλέπετε ότι υπάρχει πρόβλημα και έχουμε ατυχήματα; Ρωτήστε στη</w:t>
      </w:r>
      <w:r>
        <w:rPr>
          <w:rFonts w:eastAsia="Times New Roman" w:cs="Times New Roman"/>
          <w:szCs w:val="24"/>
        </w:rPr>
        <w:t xml:space="preserve">ν Τροχαία για τα ποσοστά των υπερήλικων συμπολιτών μας. Δεν πρέπει να προβλέψουμε κάτι; Έχει δίκιο </w:t>
      </w:r>
      <w:r>
        <w:rPr>
          <w:rFonts w:eastAsia="Times New Roman" w:cs="Times New Roman"/>
          <w:szCs w:val="24"/>
        </w:rPr>
        <w:lastRenderedPageBreak/>
        <w:t>το ΚΚΕ, που λέει ότι έπρεπε να περνούν από δημόσια νοσοκομεία και από ειδικούς νευρολόγους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Έχετε δίκιο. Εγώ θέλω να είμαι ειλικρινής, δεν έχουμε αυτήν</w:t>
      </w:r>
      <w:r>
        <w:rPr>
          <w:rFonts w:eastAsia="Times New Roman" w:cs="Times New Roman"/>
          <w:szCs w:val="24"/>
        </w:rPr>
        <w:t xml:space="preserve"> τη στιγμή τη δυνατότητα όλο αυτόν τον όγκο των υποψηφίων να τον περνάμε μέσα από τα δημόσια νοσοκομεία. Έγινε μέσα από πιστοποιητικά ιδιωτών γιατρών και εκφυλίστηκε στη σημερινή διαδικασία. Εγώ θέλω να είμαι ειλικρινής. Μακάρι να μπορούσαμε να κάνουμε αυτ</w:t>
      </w:r>
      <w:r>
        <w:rPr>
          <w:rFonts w:eastAsia="Times New Roman" w:cs="Times New Roman"/>
          <w:szCs w:val="24"/>
        </w:rPr>
        <w:t>ό που λέτε.</w:t>
      </w:r>
    </w:p>
    <w:p w14:paraId="678A422E"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Άλλο που μας λένε. Είχαμε ομήρους τους εξεταστές, γιατί δεν τους πληρώναμε. Είναι η τρίτη φορά που δίνεται αυτή η διέξοδος στις πληρωμές τους.</w:t>
      </w:r>
    </w:p>
    <w:p w14:paraId="678A422F" w14:textId="77777777" w:rsidR="0099759A" w:rsidRDefault="00FE124F">
      <w:pPr>
        <w:spacing w:after="0" w:line="600" w:lineRule="auto"/>
        <w:ind w:firstLine="720"/>
        <w:contextualSpacing/>
        <w:jc w:val="both"/>
        <w:rPr>
          <w:rFonts w:eastAsia="Times New Roman" w:cs="Times New Roman"/>
          <w:szCs w:val="24"/>
        </w:rPr>
      </w:pPr>
      <w:r>
        <w:rPr>
          <w:rFonts w:eastAsia="Times New Roman" w:cs="Times New Roman"/>
          <w:szCs w:val="24"/>
        </w:rPr>
        <w:t>Τι άλλο μας είπαν; Είπε ο κ. Καραμανλής για έναν οδηγό λεωφορείου ή φορτηγού ότι τον υποχρεώνουμε, εά</w:t>
      </w:r>
      <w:r>
        <w:rPr>
          <w:rFonts w:eastAsia="Times New Roman" w:cs="Times New Roman"/>
          <w:szCs w:val="24"/>
        </w:rPr>
        <w:t>ν είναι πάνω από εβδομήντα τεσσάρων ετών, να δώσει εννιά φορές εξέταση.</w:t>
      </w:r>
    </w:p>
    <w:p w14:paraId="678A4230"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Να σας θυμίσω ότι στον ν.4530 στα λεωφορεία έχουμε πάει την ηλικία στα εξήντα και αρχίζουμε πριν από τα εξήντα τις ειδικές εξετάσεις σ’ αυτούς τους επαγγελματίες οδηγούς. Όμως, αυτό εί</w:t>
      </w:r>
      <w:r>
        <w:rPr>
          <w:rFonts w:eastAsia="Times New Roman" w:cs="Times New Roman"/>
          <w:szCs w:val="24"/>
        </w:rPr>
        <w:t xml:space="preserve">ναι το μοντέλο που θέλει η Νέα Δημοκρατία. Το ζήσαμε και στην Ευρωπαϊκή Επιτροπή, στη Σύνοδο Υπουργών, από </w:t>
      </w:r>
      <w:r>
        <w:rPr>
          <w:rFonts w:eastAsia="Times New Roman" w:cs="Times New Roman"/>
          <w:szCs w:val="24"/>
        </w:rPr>
        <w:lastRenderedPageBreak/>
        <w:t>τους ακραία νεοφιλελεύθερους, να έχουν εργαζόμενους επαγγελματίες οδηγούς άνω των εβδομήντα τεσσάρων ετών πάνω στη νταλίκα. Αυτό είναι το κοινωνικό ό</w:t>
      </w:r>
      <w:r>
        <w:rPr>
          <w:rFonts w:eastAsia="Times New Roman" w:cs="Times New Roman"/>
          <w:szCs w:val="24"/>
        </w:rPr>
        <w:t>ραμα που έχουν, να πεθαίνουν εκεί πέρα, να σκοτώνουν και μερικούς ακόμα. Ο λαϊκισμός τους κρίνεται από τους Έλληνες.</w:t>
      </w:r>
    </w:p>
    <w:p w14:paraId="678A4231"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απαντήσω σε μερικά ακόμη, γιατί μας είπαν ότι δεν κάναμε διαβούλευση. </w:t>
      </w:r>
    </w:p>
    <w:p w14:paraId="678A4232"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Πάμε να τα δούμε. Στις 30 Απριλίου του 2018 δόθηκε στον Σύλλ</w:t>
      </w:r>
      <w:r>
        <w:rPr>
          <w:rFonts w:eastAsia="Times New Roman" w:cs="Times New Roman"/>
          <w:szCs w:val="24"/>
        </w:rPr>
        <w:t>ογο των Υπαλλήλων του Υπουργείου, στην Ομοσπονδία Συλλόγων Υπαλλήλων Αιρετών Περιφερειών Ελλάδος, στην Ομοσπονδία Εκπαιδευτών Υποψήφιων Οδηγών Ελλάδος, στην Πανελλήνια Ομοσπονδία Εκπαιδευτών Οδήγησης, στο Σωματείο Επαγγελματιών Εκπαιδευτών Οδηγών Αυτοκινήτ</w:t>
      </w:r>
      <w:r>
        <w:rPr>
          <w:rFonts w:eastAsia="Times New Roman" w:cs="Times New Roman"/>
          <w:szCs w:val="24"/>
        </w:rPr>
        <w:t>ων Δυτικής Αττικής, στον Πανελλήνιο Σύλλογο Εκπαιδευτών Οδήγησης Κυκλοφοριακής Αγωγής, στην Ένωση Περιφερειών και στους Περιφερειάρχες, στον ΕΣΟΑ. Στις 11 Μαΐου κάναμε την πρώτη συνάντηση με αυτούς που λένε ότι δεν διαβουλευτήκαμε. Δεν λένε, όμως, ότι ο Πρ</w:t>
      </w:r>
      <w:r>
        <w:rPr>
          <w:rFonts w:eastAsia="Times New Roman" w:cs="Times New Roman"/>
          <w:szCs w:val="24"/>
        </w:rPr>
        <w:t xml:space="preserve">όεδρος τους είναι υποψήφιος με τον </w:t>
      </w:r>
      <w:r>
        <w:rPr>
          <w:rFonts w:eastAsia="Times New Roman" w:cs="Times New Roman"/>
          <w:szCs w:val="24"/>
        </w:rPr>
        <w:t xml:space="preserve">περιφερειάρχη </w:t>
      </w:r>
      <w:r>
        <w:rPr>
          <w:rFonts w:eastAsia="Times New Roman" w:cs="Times New Roman"/>
          <w:szCs w:val="24"/>
        </w:rPr>
        <w:t xml:space="preserve">της Νέας Δημοκρατίας, για να δούμε και τις προεκτάσεις </w:t>
      </w:r>
      <w:r>
        <w:rPr>
          <w:rFonts w:eastAsia="Times New Roman" w:cs="Times New Roman"/>
          <w:szCs w:val="24"/>
        </w:rPr>
        <w:lastRenderedPageBreak/>
        <w:t>της στάσης της Νέας Δημοκρατίας ακόμη και σε τέτοια θέματα οδικής ασφάλειας.</w:t>
      </w:r>
    </w:p>
    <w:p w14:paraId="678A4233"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Μας λένε ότι είναι ανεφάρμοστο για τους υπαλλήλους των </w:t>
      </w:r>
      <w:r>
        <w:rPr>
          <w:rFonts w:eastAsia="Times New Roman" w:cs="Times New Roman"/>
          <w:szCs w:val="24"/>
        </w:rPr>
        <w:t>περιφερειών</w:t>
      </w:r>
      <w:r>
        <w:rPr>
          <w:rFonts w:eastAsia="Times New Roman" w:cs="Times New Roman"/>
          <w:szCs w:val="24"/>
        </w:rPr>
        <w:t xml:space="preserve">. Σήμερα ασχολούνται στις εξετάσεις για τις άδειες οδήγησης χίλιοι τριακόσιοι πενήντα υπάλληλοι των περιφερειών, που από τις 12:00΄ φεύγουν από τα γραφεία τους. Δεν είναι υπάλληλοι των </w:t>
      </w:r>
      <w:r>
        <w:rPr>
          <w:rFonts w:eastAsia="Times New Roman" w:cs="Times New Roman"/>
          <w:szCs w:val="24"/>
        </w:rPr>
        <w:t xml:space="preserve">διευθύνσεων </w:t>
      </w:r>
      <w:r>
        <w:rPr>
          <w:rFonts w:eastAsia="Times New Roman" w:cs="Times New Roman"/>
          <w:szCs w:val="24"/>
        </w:rPr>
        <w:t>Μεταφορών. Δεν είναι, είναι γενικά υπαλλήλων των περιφερειώ</w:t>
      </w:r>
      <w:r>
        <w:rPr>
          <w:rFonts w:eastAsia="Times New Roman" w:cs="Times New Roman"/>
          <w:szCs w:val="24"/>
        </w:rPr>
        <w:t>ν. Δεν έχουν τις άδειες οδήγησης που προβλέπουμε στον νομό τουλάχιστον αυτών που εξετάζουν. Διαλύονται οι υπηρεσίες. Τι θα έχουμε τώρα; Τριακόσιους πενήντα αποκλειστικής απασχόλησης. Ποιο είναι το όφελος; Απαντήστε μας.</w:t>
      </w:r>
    </w:p>
    <w:p w14:paraId="678A4234"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Μας λένε ότι αυξάνουμε τα εξέταστρα.</w:t>
      </w:r>
      <w:r>
        <w:rPr>
          <w:rFonts w:eastAsia="Times New Roman" w:cs="Times New Roman"/>
          <w:szCs w:val="24"/>
        </w:rPr>
        <w:t xml:space="preserve"> Δεν αυξάνουμε τα εξέταστρα. Θεσπίζουμε 15 ευρώ, που το ένα τρίτο αποδίδεται στην </w:t>
      </w:r>
      <w:r>
        <w:rPr>
          <w:rFonts w:eastAsia="Times New Roman" w:cs="Times New Roman"/>
          <w:szCs w:val="24"/>
        </w:rPr>
        <w:t>περιφέρεια</w:t>
      </w:r>
      <w:r>
        <w:rPr>
          <w:rFonts w:eastAsia="Times New Roman" w:cs="Times New Roman"/>
          <w:szCs w:val="24"/>
        </w:rPr>
        <w:t>. Και όλα αυτά και του Υπουργείου, αυτά που πάνε στο Υπουργείο Οικονομικών, διατίθενται αποκλειστικά για τις εξετάσεις και για δράσεις οδικής ασφάλειας.</w:t>
      </w:r>
    </w:p>
    <w:p w14:paraId="678A4235"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για τις πίστες και για τις δράσεις οδικής ασφάλειας, κύριε Κατσώτη, αναφέρθηκα στον ν.4530. Δεν έχω το σημείωμα μαζί μου, θα σας το δώσω τώρα που θα κάτσω στο έδρανο.</w:t>
      </w:r>
    </w:p>
    <w:p w14:paraId="678A4236"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Ολοκληρώνοντας, στο ειδικό θέμα που συζητάμε για τις άδειες οδήγησης θέλω να πω ό</w:t>
      </w:r>
      <w:r>
        <w:rPr>
          <w:rFonts w:eastAsia="Times New Roman" w:cs="Times New Roman"/>
          <w:szCs w:val="24"/>
        </w:rPr>
        <w:t>τι εμείς θα συνεχίσουμε να χτυπάμε τα κυκλώματα παλαιοκομματισμού που έχετε χτίσει για δεκαετίες. Θα συνεχίσουμε να φέρνουμε τομές, πραγματικές τομές που τις θέλει η ελληνική κοινωνία. Δεν θέλει η ελληνική κοινωνία να «λαδώνει», για να πάρει το παιδί δίπλω</w:t>
      </w:r>
      <w:r>
        <w:rPr>
          <w:rFonts w:eastAsia="Times New Roman" w:cs="Times New Roman"/>
          <w:szCs w:val="24"/>
        </w:rPr>
        <w:t>μα. Κανείς δεν το θέλει, θέλει να είναι σωστός οδηγός, να έχει παιδεία οδικής ασφάλειας.</w:t>
      </w:r>
    </w:p>
    <w:p w14:paraId="678A4237"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Κλείνοντας πάλι με το γενικότερο πολιτικό, ό,τι και να κάνετε, κύριοι της Νέας Δημοκρατίας, -ανοίγω έτσι και κλείνω έτσι την τοποθέτησή μου- η μεγάλη προοδευτική παράτ</w:t>
      </w:r>
      <w:r>
        <w:rPr>
          <w:rFonts w:eastAsia="Times New Roman" w:cs="Times New Roman"/>
          <w:szCs w:val="24"/>
        </w:rPr>
        <w:t>αξη ξανά, για μία ακόμη φορά, θα νικήσει και τον παλαιοκομματισμό σας και τους συνεργάτες σας και τις ακροδεξιές εκδοχές του νεοφιλελευθερισμού σας. Δεν θα τα καταφέρετε, θα είσαστε μόνιμα στα έδρανα της Αντιπολίτευσης.</w:t>
      </w:r>
    </w:p>
    <w:p w14:paraId="678A4238"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 πολύ για την προσοχή σ</w:t>
      </w:r>
      <w:r>
        <w:rPr>
          <w:rFonts w:eastAsia="Times New Roman" w:cs="Times New Roman"/>
          <w:szCs w:val="24"/>
        </w:rPr>
        <w:t>ας.</w:t>
      </w:r>
    </w:p>
    <w:p w14:paraId="678A4239" w14:textId="77777777" w:rsidR="0099759A" w:rsidRDefault="00FE124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678A423A" w14:textId="77777777" w:rsidR="0099759A" w:rsidRDefault="00FE124F">
      <w:pPr>
        <w:spacing w:line="600" w:lineRule="auto"/>
        <w:ind w:firstLine="720"/>
        <w:contextualSpacing/>
        <w:jc w:val="both"/>
        <w:rPr>
          <w:rFonts w:eastAsia="Times New Roman" w:cs="Times New Roman"/>
          <w:szCs w:val="24"/>
        </w:rPr>
      </w:pPr>
      <w:r w:rsidRPr="0056091D">
        <w:rPr>
          <w:rFonts w:eastAsia="Times New Roman" w:cs="Times New Roman"/>
          <w:b/>
          <w:szCs w:val="24"/>
        </w:rPr>
        <w:t xml:space="preserve">ΠΡΟΕΔΡΕΥΟΥΣΑ (Αναστασία Χριστοδουλοπούλου): </w:t>
      </w:r>
      <w:r>
        <w:rPr>
          <w:rFonts w:eastAsia="Times New Roman" w:cs="Times New Roman"/>
          <w:szCs w:val="24"/>
        </w:rPr>
        <w:t>Σας ευχαριστούμε.</w:t>
      </w:r>
    </w:p>
    <w:p w14:paraId="678A423B"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Θα δώσω τον λόγο στον κ. Φάμελλο, για να καταθέσει μια νομοτεχνική βελτίωση.</w:t>
      </w:r>
    </w:p>
    <w:p w14:paraId="678A423C" w14:textId="77777777" w:rsidR="0099759A" w:rsidRDefault="00FE124F">
      <w:pPr>
        <w:spacing w:line="600" w:lineRule="auto"/>
        <w:ind w:firstLine="720"/>
        <w:contextualSpacing/>
        <w:jc w:val="both"/>
        <w:rPr>
          <w:rFonts w:eastAsia="Times New Roman" w:cs="Times New Roman"/>
          <w:szCs w:val="24"/>
        </w:rPr>
      </w:pPr>
      <w:r w:rsidRPr="00554C5E">
        <w:rPr>
          <w:rFonts w:eastAsia="Times New Roman" w:cs="Times New Roman"/>
          <w:b/>
          <w:szCs w:val="24"/>
        </w:rPr>
        <w:t>ΧΡΗΣΤΟΣ ΚΑΤΣΩΤΗΣ:</w:t>
      </w:r>
      <w:r>
        <w:rPr>
          <w:rFonts w:eastAsia="Times New Roman" w:cs="Times New Roman"/>
          <w:szCs w:val="24"/>
        </w:rPr>
        <w:t xml:space="preserve"> Μα, είναι δυνατόν! Τώρα μίλησε ο Υπουργός.</w:t>
      </w:r>
    </w:p>
    <w:p w14:paraId="678A423D" w14:textId="77777777" w:rsidR="0099759A" w:rsidRDefault="00FE124F">
      <w:pPr>
        <w:spacing w:line="600" w:lineRule="auto"/>
        <w:ind w:firstLine="720"/>
        <w:contextualSpacing/>
        <w:jc w:val="both"/>
        <w:rPr>
          <w:rFonts w:eastAsia="Times New Roman" w:cs="Times New Roman"/>
          <w:szCs w:val="24"/>
        </w:rPr>
      </w:pPr>
      <w:r w:rsidRPr="0056091D">
        <w:rPr>
          <w:rFonts w:eastAsia="Times New Roman" w:cs="Times New Roman"/>
          <w:b/>
          <w:szCs w:val="24"/>
        </w:rPr>
        <w:t>ΠΡΟΕΔΡΕΥ</w:t>
      </w:r>
      <w:r w:rsidRPr="0056091D">
        <w:rPr>
          <w:rFonts w:eastAsia="Times New Roman" w:cs="Times New Roman"/>
          <w:b/>
          <w:szCs w:val="24"/>
        </w:rPr>
        <w:t xml:space="preserve">ΟΥΣΑ (Αναστασία Χριστοδουλοπούλου): </w:t>
      </w:r>
      <w:r>
        <w:rPr>
          <w:rFonts w:eastAsia="Times New Roman" w:cs="Times New Roman"/>
          <w:szCs w:val="24"/>
        </w:rPr>
        <w:t>Παίρνει τον λόγο για μια νομοτεχνική βελτίωση.</w:t>
      </w:r>
    </w:p>
    <w:p w14:paraId="678A423E" w14:textId="77777777" w:rsidR="0099759A" w:rsidRDefault="00FE124F">
      <w:pPr>
        <w:spacing w:line="600" w:lineRule="auto"/>
        <w:ind w:firstLine="720"/>
        <w:contextualSpacing/>
        <w:jc w:val="both"/>
        <w:rPr>
          <w:rFonts w:eastAsia="Times New Roman" w:cs="Times New Roman"/>
          <w:szCs w:val="24"/>
        </w:rPr>
      </w:pPr>
      <w:r w:rsidRPr="00554C5E">
        <w:rPr>
          <w:rFonts w:eastAsia="Times New Roman" w:cs="Times New Roman"/>
          <w:b/>
          <w:szCs w:val="24"/>
        </w:rPr>
        <w:t>ΣΩΚΡΑΤΗΣ ΦΑΜΕΛΛΟΣ (Αναπληρωτής Υπουργός Περιβάλλοντος και Ενέργειας):</w:t>
      </w:r>
      <w:r>
        <w:rPr>
          <w:rFonts w:eastAsia="Times New Roman" w:cs="Times New Roman"/>
          <w:b/>
          <w:szCs w:val="24"/>
        </w:rPr>
        <w:t xml:space="preserve"> </w:t>
      </w:r>
      <w:r>
        <w:rPr>
          <w:rFonts w:eastAsia="Times New Roman" w:cs="Times New Roman"/>
          <w:szCs w:val="24"/>
        </w:rPr>
        <w:t>Ευχαριστώ πολύ, κυρία Πρόεδρε.</w:t>
      </w:r>
    </w:p>
    <w:p w14:paraId="678A423F"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επιτροπή</w:t>
      </w:r>
      <w:r>
        <w:rPr>
          <w:rFonts w:eastAsia="Times New Roman" w:cs="Times New Roman"/>
          <w:szCs w:val="24"/>
        </w:rPr>
        <w:t xml:space="preserve"> που είχα καταθέσει τις προτάσεις του Υπουργείου μας, με το</w:t>
      </w:r>
      <w:r>
        <w:rPr>
          <w:rFonts w:eastAsia="Times New Roman" w:cs="Times New Roman"/>
          <w:szCs w:val="24"/>
        </w:rPr>
        <w:t xml:space="preserve"> σχετικό άρθρο που έχει ενσωματωθεί στο σχέδιο νόμου, σας είχα ενημερώσει ότι την ημέρα της Ολομέλειας θα σας προτείνουμε και την τελική ημερομηνία για την ολοκλήρωση του θεσμικού πλαισίου των φορέων διαχείρισης α</w:t>
      </w:r>
      <w:r>
        <w:rPr>
          <w:rFonts w:eastAsia="Times New Roman" w:cs="Times New Roman"/>
          <w:szCs w:val="24"/>
        </w:rPr>
        <w:lastRenderedPageBreak/>
        <w:t>πορριμμάτων, ώστε να προλάβουν όλοι οι φορε</w:t>
      </w:r>
      <w:r>
        <w:rPr>
          <w:rFonts w:eastAsia="Times New Roman" w:cs="Times New Roman"/>
          <w:szCs w:val="24"/>
        </w:rPr>
        <w:t>ίς σε όλη την Ελλάδα να διατυπώσουν τις προτάσεις τους και να αποφασίσουν για τη μορφή των φορέων διαχείρισης των αποβλήτων.</w:t>
      </w:r>
    </w:p>
    <w:p w14:paraId="678A4240"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Αυτό προφανώς το φέρνω τώρα, γιατί μόλις ολοκληρώθηκε το Υπουργικό Συμβούλιο και γι’ αυτό δεν ήμουν νωρίτερα εδώ. Η ημερομηνία υπήρ</w:t>
      </w:r>
      <w:r>
        <w:rPr>
          <w:rFonts w:eastAsia="Times New Roman" w:cs="Times New Roman"/>
          <w:szCs w:val="24"/>
        </w:rPr>
        <w:t>χε, αλλά έπρεπε να την παρουσιάσω σε εσάς.</w:t>
      </w:r>
    </w:p>
    <w:p w14:paraId="678A4241"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Συνεπώς, λοιπόν, απλώς τροποποιείται η ημερομηνία 15 Φεβρουαρίου, που είχαμε στην πρόταση του σχεδίου νόμου, και γίνεται 8 Μαρτίου. Όπως καταλαβαίνετε, δεν θα προλάβει να βγει το ΦΕΚ, για να ενημερωθούν και να υπο</w:t>
      </w:r>
      <w:r>
        <w:rPr>
          <w:rFonts w:eastAsia="Times New Roman" w:cs="Times New Roman"/>
          <w:szCs w:val="24"/>
        </w:rPr>
        <w:t xml:space="preserve">βάλουν την τελική πρόταση. Μόνο αυτό είναι, γιατί μέχρι τις 15 Φεβρουαρίου δεν θα προλάβαιναν. Σας είχα ενημερώσει στην </w:t>
      </w:r>
      <w:r>
        <w:rPr>
          <w:rFonts w:eastAsia="Times New Roman" w:cs="Times New Roman"/>
          <w:szCs w:val="24"/>
        </w:rPr>
        <w:t xml:space="preserve">επιτροπή </w:t>
      </w:r>
      <w:r>
        <w:rPr>
          <w:rFonts w:eastAsia="Times New Roman" w:cs="Times New Roman"/>
          <w:szCs w:val="24"/>
        </w:rPr>
        <w:t xml:space="preserve">γι’ αυτό το ζήτημα. Νομίζω ότι βοηθά όλη την </w:t>
      </w:r>
      <w:r>
        <w:rPr>
          <w:rFonts w:eastAsia="Times New Roman" w:cs="Times New Roman"/>
          <w:szCs w:val="24"/>
        </w:rPr>
        <w:t>αυτοδιοίκηση</w:t>
      </w:r>
      <w:r>
        <w:rPr>
          <w:rFonts w:eastAsia="Times New Roman" w:cs="Times New Roman"/>
          <w:szCs w:val="24"/>
        </w:rPr>
        <w:t>, σε όλη την Ελλάδα, για να ολοκληρώσει τους φορείς διαχείρισης απορρι</w:t>
      </w:r>
      <w:r>
        <w:rPr>
          <w:rFonts w:eastAsia="Times New Roman" w:cs="Times New Roman"/>
          <w:szCs w:val="24"/>
        </w:rPr>
        <w:t>μμάτων, μιας και το ζήτημα της ανακύκλωση δεν μπορεί να περιμένει, θέλει ισχυρούς φορείς και αυτό το προετοιμάζουμε και το εξασφαλίζουμε και από τη νομοθεσία του Υπουργείου μας.</w:t>
      </w:r>
    </w:p>
    <w:p w14:paraId="678A4242"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μόνο είναι, απλή αλλαγή ημερομηνίας. Την καταθέτω στα Πρακτικά.</w:t>
      </w:r>
    </w:p>
    <w:p w14:paraId="678A4243"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(Στο σημε</w:t>
      </w:r>
      <w:r>
        <w:rPr>
          <w:rFonts w:eastAsia="Times New Roman" w:cs="Times New Roman"/>
          <w:szCs w:val="24"/>
        </w:rPr>
        <w:t>ίο αυτό ο Αναπληρωτής Υπουργός κ. Σωκράτης Φάμελλος καταθέτει την προαναφερθείσα νομοτεχνική βελτίωση, η οποία έχει ως εξής:</w:t>
      </w:r>
    </w:p>
    <w:p w14:paraId="678A4244" w14:textId="77777777" w:rsidR="0099759A" w:rsidRDefault="00FE124F">
      <w:pPr>
        <w:contextualSpacing/>
        <w:jc w:val="center"/>
        <w:rPr>
          <w:rFonts w:eastAsia="Times New Roman" w:cs="Times New Roman"/>
          <w:color w:val="C00000"/>
          <w:szCs w:val="24"/>
        </w:rPr>
      </w:pPr>
      <w:r w:rsidRPr="00B63F83">
        <w:rPr>
          <w:rFonts w:eastAsia="Times New Roman" w:cs="Times New Roman"/>
          <w:color w:val="C00000"/>
          <w:szCs w:val="24"/>
        </w:rPr>
        <w:t>(ΑΛΛΑΓΗ ΣΕΛΙΔΑΣ)</w:t>
      </w:r>
    </w:p>
    <w:p w14:paraId="678A4245" w14:textId="77777777" w:rsidR="0099759A" w:rsidRDefault="0099759A">
      <w:pPr>
        <w:contextualSpacing/>
        <w:jc w:val="center"/>
        <w:rPr>
          <w:rFonts w:eastAsia="Times New Roman" w:cs="Times New Roman"/>
          <w:b/>
          <w:szCs w:val="24"/>
        </w:rPr>
      </w:pPr>
    </w:p>
    <w:p w14:paraId="678A4246" w14:textId="77777777" w:rsidR="0099759A" w:rsidRDefault="00FE124F">
      <w:pPr>
        <w:contextualSpacing/>
        <w:jc w:val="center"/>
        <w:rPr>
          <w:rFonts w:eastAsia="Times New Roman" w:cs="Times New Roman"/>
          <w:szCs w:val="24"/>
        </w:rPr>
      </w:pPr>
      <w:r>
        <w:rPr>
          <w:rFonts w:eastAsia="Times New Roman" w:cs="Times New Roman"/>
          <w:szCs w:val="24"/>
        </w:rPr>
        <w:t>(Να καταχωρισθεί η σελ. 246)</w:t>
      </w:r>
    </w:p>
    <w:p w14:paraId="678A4247" w14:textId="77777777" w:rsidR="0099759A" w:rsidRDefault="0099759A">
      <w:pPr>
        <w:contextualSpacing/>
        <w:jc w:val="center"/>
        <w:rPr>
          <w:rFonts w:eastAsia="Times New Roman" w:cs="Times New Roman"/>
          <w:b/>
          <w:szCs w:val="24"/>
        </w:rPr>
      </w:pPr>
    </w:p>
    <w:p w14:paraId="678A4248" w14:textId="77777777" w:rsidR="0099759A" w:rsidRDefault="00FE124F">
      <w:pPr>
        <w:contextualSpacing/>
        <w:jc w:val="center"/>
        <w:rPr>
          <w:rFonts w:eastAsia="Times New Roman" w:cs="Times New Roman"/>
          <w:color w:val="C00000"/>
          <w:szCs w:val="24"/>
        </w:rPr>
      </w:pPr>
      <w:r w:rsidRPr="00B63F83">
        <w:rPr>
          <w:rFonts w:eastAsia="Times New Roman" w:cs="Times New Roman"/>
          <w:color w:val="C00000"/>
          <w:szCs w:val="24"/>
        </w:rPr>
        <w:t>(ΑΛΛΑΓΗ ΣΕΛΙΔΑΣ)</w:t>
      </w:r>
    </w:p>
    <w:p w14:paraId="678A4249" w14:textId="77777777" w:rsidR="0099759A" w:rsidRDefault="0099759A">
      <w:pPr>
        <w:contextualSpacing/>
        <w:jc w:val="center"/>
        <w:rPr>
          <w:rFonts w:eastAsia="Times New Roman" w:cs="Times New Roman"/>
          <w:color w:val="C00000"/>
          <w:szCs w:val="24"/>
        </w:rPr>
      </w:pPr>
    </w:p>
    <w:p w14:paraId="678A424A"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Π</w:t>
      </w:r>
      <w:r w:rsidRPr="0056091D">
        <w:rPr>
          <w:rFonts w:eastAsia="Times New Roman" w:cs="Times New Roman"/>
          <w:b/>
          <w:szCs w:val="24"/>
        </w:rPr>
        <w:t xml:space="preserve">ΡΟΕΔΡΕΥΟΥΣΑ (Αναστασία Χριστοδουλοπούλου): </w:t>
      </w:r>
      <w:r>
        <w:rPr>
          <w:rFonts w:eastAsia="Times New Roman" w:cs="Times New Roman"/>
          <w:szCs w:val="24"/>
        </w:rPr>
        <w:t xml:space="preserve">Τώρα θα δώσουμε τον </w:t>
      </w:r>
      <w:r>
        <w:rPr>
          <w:rFonts w:eastAsia="Times New Roman" w:cs="Times New Roman"/>
          <w:szCs w:val="24"/>
        </w:rPr>
        <w:t>λόγο στους Κοινοβουλευτικούς Εκπροσώπους.</w:t>
      </w:r>
    </w:p>
    <w:p w14:paraId="678A424B"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Κύριε Κεφαλογιάννη, έχετε τον λόγο για δώδεκα λεπτά.</w:t>
      </w:r>
    </w:p>
    <w:p w14:paraId="678A424C" w14:textId="77777777" w:rsidR="0099759A" w:rsidRDefault="00FE124F">
      <w:pPr>
        <w:tabs>
          <w:tab w:val="left" w:pos="6168"/>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Ευχαριστώ, κυρία Πρόεδρε. </w:t>
      </w:r>
    </w:p>
    <w:p w14:paraId="678A424D" w14:textId="77777777" w:rsidR="0099759A" w:rsidRDefault="00FE124F">
      <w:pPr>
        <w:tabs>
          <w:tab w:val="left" w:pos="6168"/>
        </w:tabs>
        <w:spacing w:line="600" w:lineRule="auto"/>
        <w:ind w:firstLine="720"/>
        <w:contextualSpacing/>
        <w:jc w:val="both"/>
        <w:rPr>
          <w:rFonts w:eastAsia="Times New Roman" w:cs="Times New Roman"/>
          <w:szCs w:val="24"/>
        </w:rPr>
      </w:pPr>
      <w:r w:rsidRPr="00F34ED4">
        <w:rPr>
          <w:rFonts w:eastAsia="Times New Roman" w:cs="Times New Roman"/>
          <w:szCs w:val="24"/>
        </w:rPr>
        <w:t xml:space="preserve">Δεν μπορώ </w:t>
      </w:r>
      <w:r>
        <w:rPr>
          <w:rFonts w:eastAsia="Times New Roman" w:cs="Times New Roman"/>
          <w:szCs w:val="24"/>
        </w:rPr>
        <w:t xml:space="preserve">παρά να </w:t>
      </w:r>
      <w:r w:rsidRPr="00F34ED4">
        <w:rPr>
          <w:rFonts w:eastAsia="Times New Roman" w:cs="Times New Roman"/>
          <w:szCs w:val="24"/>
        </w:rPr>
        <w:t>ξεκινήσω από την παρέμβαση του κυρίου</w:t>
      </w:r>
      <w:r>
        <w:rPr>
          <w:rFonts w:eastAsia="Times New Roman" w:cs="Times New Roman"/>
          <w:szCs w:val="24"/>
        </w:rPr>
        <w:t xml:space="preserve"> Υπουργού, </w:t>
      </w:r>
      <w:r>
        <w:rPr>
          <w:rFonts w:eastAsia="Times New Roman" w:cs="Times New Roman"/>
          <w:szCs w:val="24"/>
        </w:rPr>
        <w:t>όσα ανέφερε</w:t>
      </w:r>
      <w:r>
        <w:rPr>
          <w:rFonts w:eastAsia="Times New Roman" w:cs="Times New Roman"/>
          <w:szCs w:val="24"/>
        </w:rPr>
        <w:t xml:space="preserve"> </w:t>
      </w:r>
      <w:r w:rsidRPr="00F34ED4">
        <w:rPr>
          <w:rFonts w:eastAsia="Times New Roman" w:cs="Times New Roman"/>
          <w:szCs w:val="24"/>
        </w:rPr>
        <w:t>προηγουμένως</w:t>
      </w:r>
      <w:r>
        <w:rPr>
          <w:rFonts w:eastAsia="Times New Roman" w:cs="Times New Roman"/>
          <w:szCs w:val="24"/>
        </w:rPr>
        <w:t>.</w:t>
      </w:r>
    </w:p>
    <w:p w14:paraId="678A424E" w14:textId="77777777" w:rsidR="0099759A" w:rsidRDefault="00FE124F">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αυτό είναι εμπαιγμός. Είναι άλλο να το φέρνετε την ίδια μέρα, όπως ενημερώσατε την </w:t>
      </w:r>
      <w:r>
        <w:rPr>
          <w:rFonts w:eastAsia="Times New Roman" w:cs="Times New Roman"/>
          <w:szCs w:val="24"/>
        </w:rPr>
        <w:t>ε</w:t>
      </w:r>
      <w:r>
        <w:rPr>
          <w:rFonts w:eastAsia="Times New Roman" w:cs="Times New Roman"/>
          <w:szCs w:val="24"/>
        </w:rPr>
        <w:t xml:space="preserve">πιτροπή και άλλο να το </w:t>
      </w:r>
      <w:r w:rsidRPr="00F34ED4">
        <w:rPr>
          <w:rFonts w:eastAsia="Times New Roman" w:cs="Times New Roman"/>
          <w:szCs w:val="24"/>
        </w:rPr>
        <w:t>φέρ</w:t>
      </w:r>
      <w:r>
        <w:rPr>
          <w:rFonts w:eastAsia="Times New Roman" w:cs="Times New Roman"/>
          <w:szCs w:val="24"/>
        </w:rPr>
        <w:t xml:space="preserve">ετε κυριολεκτικά στο παρά ένα, δηλαδή λίγο πριν </w:t>
      </w:r>
      <w:r w:rsidRPr="00F34ED4">
        <w:rPr>
          <w:rFonts w:eastAsia="Times New Roman" w:cs="Times New Roman"/>
          <w:szCs w:val="24"/>
        </w:rPr>
        <w:lastRenderedPageBreak/>
        <w:t>ολοκληρωθεί η διαδικασία</w:t>
      </w:r>
      <w:r>
        <w:rPr>
          <w:rFonts w:eastAsia="Times New Roman" w:cs="Times New Roman"/>
          <w:szCs w:val="24"/>
        </w:rPr>
        <w:t>. Λ</w:t>
      </w:r>
      <w:r w:rsidRPr="00F34ED4">
        <w:rPr>
          <w:rFonts w:eastAsia="Times New Roman" w:cs="Times New Roman"/>
          <w:szCs w:val="24"/>
        </w:rPr>
        <w:t>ίγο πριν ξεκινήσουμε την ψηφοφορία επί του νομοσχεδίου</w:t>
      </w:r>
      <w:r>
        <w:rPr>
          <w:rFonts w:eastAsia="Times New Roman" w:cs="Times New Roman"/>
          <w:szCs w:val="24"/>
        </w:rPr>
        <w:t xml:space="preserve">, </w:t>
      </w:r>
      <w:r>
        <w:rPr>
          <w:rFonts w:eastAsia="Times New Roman" w:cs="Times New Roman"/>
          <w:szCs w:val="24"/>
        </w:rPr>
        <w:t xml:space="preserve">το οποίο, επίσης, περιέχει μία </w:t>
      </w:r>
      <w:r>
        <w:rPr>
          <w:rFonts w:eastAsia="Times New Roman" w:cs="Times New Roman"/>
          <w:szCs w:val="24"/>
        </w:rPr>
        <w:t xml:space="preserve">πρακτική </w:t>
      </w:r>
      <w:r>
        <w:rPr>
          <w:rFonts w:eastAsia="Times New Roman" w:cs="Times New Roman"/>
          <w:szCs w:val="24"/>
        </w:rPr>
        <w:t>κακή</w:t>
      </w:r>
      <w:r>
        <w:rPr>
          <w:rFonts w:eastAsia="Times New Roman" w:cs="Times New Roman"/>
          <w:szCs w:val="24"/>
        </w:rPr>
        <w:t>ς</w:t>
      </w:r>
      <w:r>
        <w:rPr>
          <w:rFonts w:eastAsia="Times New Roman" w:cs="Times New Roman"/>
          <w:szCs w:val="24"/>
        </w:rPr>
        <w:t xml:space="preserve"> νομοθέτηση</w:t>
      </w:r>
      <w:r>
        <w:rPr>
          <w:rFonts w:eastAsia="Times New Roman" w:cs="Times New Roman"/>
          <w:szCs w:val="24"/>
        </w:rPr>
        <w:t>ς</w:t>
      </w:r>
      <w:r>
        <w:rPr>
          <w:rFonts w:eastAsia="Times New Roman" w:cs="Times New Roman"/>
          <w:szCs w:val="24"/>
        </w:rPr>
        <w:t xml:space="preserve"> -στην</w:t>
      </w:r>
      <w:r w:rsidRPr="00F34ED4">
        <w:rPr>
          <w:rFonts w:eastAsia="Times New Roman" w:cs="Times New Roman"/>
          <w:szCs w:val="24"/>
        </w:rPr>
        <w:t xml:space="preserve"> οποία θα αναφερθώ στη συνέχεια</w:t>
      </w:r>
      <w:r>
        <w:rPr>
          <w:rFonts w:eastAsia="Times New Roman" w:cs="Times New Roman"/>
          <w:szCs w:val="24"/>
        </w:rPr>
        <w:t>- και</w:t>
      </w:r>
      <w:r w:rsidRPr="00F34ED4">
        <w:rPr>
          <w:rFonts w:eastAsia="Times New Roman" w:cs="Times New Roman"/>
          <w:szCs w:val="24"/>
        </w:rPr>
        <w:t xml:space="preserve"> μία σωρεία τροπολογιών που </w:t>
      </w:r>
      <w:r>
        <w:rPr>
          <w:rFonts w:eastAsia="Times New Roman" w:cs="Times New Roman"/>
          <w:szCs w:val="24"/>
        </w:rPr>
        <w:t xml:space="preserve">επίσης ήρθαν την </w:t>
      </w:r>
      <w:r w:rsidRPr="00F34ED4">
        <w:rPr>
          <w:rFonts w:eastAsia="Times New Roman" w:cs="Times New Roman"/>
          <w:szCs w:val="24"/>
        </w:rPr>
        <w:t>τελευταία στιγμή</w:t>
      </w:r>
      <w:r>
        <w:rPr>
          <w:rFonts w:eastAsia="Times New Roman" w:cs="Times New Roman"/>
          <w:szCs w:val="24"/>
        </w:rPr>
        <w:t>,</w:t>
      </w:r>
      <w:r w:rsidRPr="00F34ED4">
        <w:rPr>
          <w:rFonts w:eastAsia="Times New Roman" w:cs="Times New Roman"/>
          <w:szCs w:val="24"/>
        </w:rPr>
        <w:t xml:space="preserve"> </w:t>
      </w:r>
      <w:r>
        <w:rPr>
          <w:rFonts w:eastAsia="Times New Roman" w:cs="Times New Roman"/>
          <w:szCs w:val="24"/>
        </w:rPr>
        <w:t xml:space="preserve">έρχεστε πάλι, </w:t>
      </w:r>
      <w:r w:rsidRPr="00F34ED4">
        <w:rPr>
          <w:rFonts w:eastAsia="Times New Roman" w:cs="Times New Roman"/>
          <w:szCs w:val="24"/>
        </w:rPr>
        <w:t>κυριολεκτικά</w:t>
      </w:r>
      <w:r>
        <w:rPr>
          <w:rFonts w:eastAsia="Times New Roman" w:cs="Times New Roman"/>
          <w:szCs w:val="24"/>
        </w:rPr>
        <w:t>, στο π</w:t>
      </w:r>
      <w:r w:rsidRPr="00F34ED4">
        <w:rPr>
          <w:rFonts w:eastAsia="Times New Roman" w:cs="Times New Roman"/>
          <w:szCs w:val="24"/>
        </w:rPr>
        <w:t xml:space="preserve">αρά ένα να </w:t>
      </w:r>
      <w:r>
        <w:rPr>
          <w:rFonts w:eastAsia="Times New Roman" w:cs="Times New Roman"/>
          <w:szCs w:val="24"/>
        </w:rPr>
        <w:t xml:space="preserve">νομοθετήσετε διά </w:t>
      </w:r>
      <w:r w:rsidRPr="00F34ED4">
        <w:rPr>
          <w:rFonts w:eastAsia="Times New Roman" w:cs="Times New Roman"/>
          <w:szCs w:val="24"/>
        </w:rPr>
        <w:t>της τροπολογίας</w:t>
      </w:r>
      <w:r>
        <w:rPr>
          <w:rFonts w:eastAsia="Times New Roman" w:cs="Times New Roman"/>
          <w:szCs w:val="24"/>
        </w:rPr>
        <w:t>.</w:t>
      </w:r>
      <w:r w:rsidRPr="00F34ED4">
        <w:rPr>
          <w:rFonts w:eastAsia="Times New Roman" w:cs="Times New Roman"/>
          <w:szCs w:val="24"/>
        </w:rPr>
        <w:t xml:space="preserve"> </w:t>
      </w:r>
    </w:p>
    <w:p w14:paraId="678A424F" w14:textId="77777777" w:rsidR="0099759A" w:rsidRDefault="00FE124F">
      <w:pPr>
        <w:tabs>
          <w:tab w:val="left" w:pos="6168"/>
        </w:tabs>
        <w:spacing w:line="600" w:lineRule="auto"/>
        <w:ind w:firstLine="720"/>
        <w:contextualSpacing/>
        <w:jc w:val="both"/>
        <w:rPr>
          <w:rFonts w:eastAsia="Times New Roman" w:cs="Times New Roman"/>
          <w:szCs w:val="24"/>
        </w:rPr>
      </w:pPr>
      <w:r w:rsidRPr="00F34ED4">
        <w:rPr>
          <w:rFonts w:eastAsia="Times New Roman" w:cs="Times New Roman"/>
          <w:szCs w:val="24"/>
        </w:rPr>
        <w:t>Και ναι μεν</w:t>
      </w:r>
      <w:r>
        <w:rPr>
          <w:rFonts w:eastAsia="Times New Roman" w:cs="Times New Roman"/>
          <w:szCs w:val="24"/>
        </w:rPr>
        <w:t>,</w:t>
      </w:r>
      <w:r w:rsidRPr="00F34ED4">
        <w:rPr>
          <w:rFonts w:eastAsia="Times New Roman" w:cs="Times New Roman"/>
          <w:szCs w:val="24"/>
        </w:rPr>
        <w:t xml:space="preserve"> όν</w:t>
      </w:r>
      <w:r w:rsidRPr="00F34ED4">
        <w:rPr>
          <w:rFonts w:eastAsia="Times New Roman" w:cs="Times New Roman"/>
          <w:szCs w:val="24"/>
        </w:rPr>
        <w:t>τως</w:t>
      </w:r>
      <w:r>
        <w:rPr>
          <w:rFonts w:eastAsia="Times New Roman" w:cs="Times New Roman"/>
          <w:szCs w:val="24"/>
        </w:rPr>
        <w:t>,</w:t>
      </w:r>
      <w:r w:rsidRPr="00F34ED4">
        <w:rPr>
          <w:rFonts w:eastAsia="Times New Roman" w:cs="Times New Roman"/>
          <w:szCs w:val="24"/>
        </w:rPr>
        <w:t xml:space="preserve"> </w:t>
      </w:r>
      <w:r>
        <w:rPr>
          <w:rFonts w:eastAsia="Times New Roman" w:cs="Times New Roman"/>
          <w:szCs w:val="24"/>
        </w:rPr>
        <w:t xml:space="preserve">το είχατε </w:t>
      </w:r>
      <w:r w:rsidRPr="00F34ED4">
        <w:rPr>
          <w:rFonts w:eastAsia="Times New Roman" w:cs="Times New Roman"/>
          <w:szCs w:val="24"/>
        </w:rPr>
        <w:t xml:space="preserve">αναφέρει στην </w:t>
      </w:r>
      <w:r>
        <w:rPr>
          <w:rFonts w:eastAsia="Times New Roman" w:cs="Times New Roman"/>
          <w:szCs w:val="24"/>
        </w:rPr>
        <w:t>ε</w:t>
      </w:r>
      <w:r w:rsidRPr="00F34ED4">
        <w:rPr>
          <w:rFonts w:eastAsia="Times New Roman" w:cs="Times New Roman"/>
          <w:szCs w:val="24"/>
        </w:rPr>
        <w:t>πιτροπή</w:t>
      </w:r>
      <w:r>
        <w:rPr>
          <w:rFonts w:eastAsia="Times New Roman" w:cs="Times New Roman"/>
          <w:szCs w:val="24"/>
        </w:rPr>
        <w:t>,</w:t>
      </w:r>
      <w:r w:rsidRPr="00F34ED4">
        <w:rPr>
          <w:rFonts w:eastAsia="Times New Roman" w:cs="Times New Roman"/>
          <w:szCs w:val="24"/>
        </w:rPr>
        <w:t xml:space="preserve"> αλλά </w:t>
      </w:r>
      <w:r>
        <w:rPr>
          <w:rFonts w:eastAsia="Times New Roman" w:cs="Times New Roman"/>
          <w:szCs w:val="24"/>
        </w:rPr>
        <w:t xml:space="preserve">καταλαβαίνετε </w:t>
      </w:r>
      <w:r w:rsidRPr="00F34ED4">
        <w:rPr>
          <w:rFonts w:eastAsia="Times New Roman" w:cs="Times New Roman"/>
          <w:szCs w:val="24"/>
        </w:rPr>
        <w:t xml:space="preserve">ότι θα μπορούσατε κάλλιστα να το </w:t>
      </w:r>
      <w:r>
        <w:rPr>
          <w:rFonts w:eastAsia="Times New Roman" w:cs="Times New Roman"/>
          <w:szCs w:val="24"/>
        </w:rPr>
        <w:t xml:space="preserve">είχατε </w:t>
      </w:r>
      <w:r w:rsidRPr="00F34ED4">
        <w:rPr>
          <w:rFonts w:eastAsia="Times New Roman" w:cs="Times New Roman"/>
          <w:szCs w:val="24"/>
        </w:rPr>
        <w:t>φέρει από την αρχή της διαδικασίας</w:t>
      </w:r>
      <w:r>
        <w:rPr>
          <w:rFonts w:eastAsia="Times New Roman" w:cs="Times New Roman"/>
          <w:szCs w:val="24"/>
        </w:rPr>
        <w:t>,</w:t>
      </w:r>
      <w:r w:rsidRPr="00F34ED4">
        <w:rPr>
          <w:rFonts w:eastAsia="Times New Roman" w:cs="Times New Roman"/>
          <w:szCs w:val="24"/>
        </w:rPr>
        <w:t xml:space="preserve"> να είμαστε ενήμεροι</w:t>
      </w:r>
      <w:r>
        <w:rPr>
          <w:rFonts w:eastAsia="Times New Roman" w:cs="Times New Roman"/>
          <w:szCs w:val="24"/>
        </w:rPr>
        <w:t>,</w:t>
      </w:r>
      <w:r w:rsidRPr="00F34ED4">
        <w:rPr>
          <w:rFonts w:eastAsia="Times New Roman" w:cs="Times New Roman"/>
          <w:szCs w:val="24"/>
        </w:rPr>
        <w:t xml:space="preserve"> να μπορούμε και εμείς να τοποθετηθούμε επί του συγκεκριμένου</w:t>
      </w:r>
      <w:r>
        <w:rPr>
          <w:rFonts w:eastAsia="Times New Roman" w:cs="Times New Roman"/>
          <w:szCs w:val="24"/>
        </w:rPr>
        <w:t>.</w:t>
      </w:r>
      <w:r w:rsidRPr="00F34ED4">
        <w:rPr>
          <w:rFonts w:eastAsia="Times New Roman" w:cs="Times New Roman"/>
          <w:szCs w:val="24"/>
        </w:rPr>
        <w:t xml:space="preserve"> </w:t>
      </w:r>
    </w:p>
    <w:p w14:paraId="678A4250" w14:textId="77777777" w:rsidR="0099759A" w:rsidRDefault="00FE124F">
      <w:pPr>
        <w:tabs>
          <w:tab w:val="left" w:pos="6168"/>
        </w:tabs>
        <w:spacing w:line="600" w:lineRule="auto"/>
        <w:ind w:firstLine="720"/>
        <w:contextualSpacing/>
        <w:jc w:val="both"/>
        <w:rPr>
          <w:rFonts w:eastAsia="Times New Roman" w:cs="Times New Roman"/>
          <w:szCs w:val="24"/>
        </w:rPr>
      </w:pPr>
      <w:r w:rsidRPr="00F34ED4">
        <w:rPr>
          <w:rFonts w:eastAsia="Times New Roman" w:cs="Times New Roman"/>
          <w:szCs w:val="24"/>
        </w:rPr>
        <w:t>Καταλαβαίνετε</w:t>
      </w:r>
      <w:r>
        <w:rPr>
          <w:rFonts w:eastAsia="Times New Roman" w:cs="Times New Roman"/>
          <w:szCs w:val="24"/>
        </w:rPr>
        <w:t xml:space="preserve"> ότι όταν το φέρνετε τώρα, </w:t>
      </w:r>
      <w:r w:rsidRPr="00F34ED4">
        <w:rPr>
          <w:rFonts w:eastAsia="Times New Roman" w:cs="Times New Roman"/>
          <w:szCs w:val="24"/>
        </w:rPr>
        <w:t xml:space="preserve">κυριολεκτικά μερικά </w:t>
      </w:r>
      <w:r>
        <w:rPr>
          <w:rFonts w:eastAsia="Times New Roman" w:cs="Times New Roman"/>
          <w:szCs w:val="24"/>
        </w:rPr>
        <w:t xml:space="preserve">δευτερόλεπτα </w:t>
      </w:r>
      <w:r w:rsidRPr="00F34ED4">
        <w:rPr>
          <w:rFonts w:eastAsia="Times New Roman" w:cs="Times New Roman"/>
          <w:szCs w:val="24"/>
        </w:rPr>
        <w:t xml:space="preserve">προτού ανέβει ο </w:t>
      </w:r>
      <w:r>
        <w:rPr>
          <w:rFonts w:eastAsia="Times New Roman" w:cs="Times New Roman"/>
          <w:szCs w:val="24"/>
        </w:rPr>
        <w:t xml:space="preserve">Κοινοβουλευτικός Εκπρόσωπος της Αξιωματικής Αντιπολίτευσης στο Βήμα, </w:t>
      </w:r>
      <w:r w:rsidRPr="00F34ED4">
        <w:rPr>
          <w:rFonts w:eastAsia="Times New Roman" w:cs="Times New Roman"/>
          <w:szCs w:val="24"/>
        </w:rPr>
        <w:t>δεν έχει τη δυνατότητα να</w:t>
      </w:r>
      <w:r>
        <w:rPr>
          <w:rFonts w:eastAsia="Times New Roman" w:cs="Times New Roman"/>
          <w:szCs w:val="24"/>
        </w:rPr>
        <w:t xml:space="preserve"> </w:t>
      </w:r>
      <w:r w:rsidRPr="00F34ED4">
        <w:rPr>
          <w:rFonts w:eastAsia="Times New Roman" w:cs="Times New Roman"/>
          <w:szCs w:val="24"/>
        </w:rPr>
        <w:t>να σας απαντήσει επί της ουσίας</w:t>
      </w:r>
      <w:r>
        <w:rPr>
          <w:rFonts w:eastAsia="Times New Roman" w:cs="Times New Roman"/>
          <w:szCs w:val="24"/>
        </w:rPr>
        <w:t>.</w:t>
      </w:r>
      <w:r w:rsidRPr="00F34ED4">
        <w:rPr>
          <w:rFonts w:eastAsia="Times New Roman" w:cs="Times New Roman"/>
          <w:szCs w:val="24"/>
        </w:rPr>
        <w:t xml:space="preserve"> Και έχουμε πει κατ</w:t>
      </w:r>
      <w:r>
        <w:rPr>
          <w:rFonts w:eastAsia="Times New Roman" w:cs="Times New Roman"/>
          <w:szCs w:val="24"/>
        </w:rPr>
        <w:t>’</w:t>
      </w:r>
      <w:r w:rsidRPr="00F34ED4">
        <w:rPr>
          <w:rFonts w:eastAsia="Times New Roman" w:cs="Times New Roman"/>
          <w:szCs w:val="24"/>
        </w:rPr>
        <w:t xml:space="preserve"> επανάληψη </w:t>
      </w:r>
      <w:r>
        <w:rPr>
          <w:rFonts w:eastAsia="Times New Roman" w:cs="Times New Roman"/>
          <w:szCs w:val="24"/>
        </w:rPr>
        <w:t>σε αυτή την Αίθουσα ότ</w:t>
      </w:r>
      <w:r>
        <w:rPr>
          <w:rFonts w:eastAsia="Times New Roman" w:cs="Times New Roman"/>
          <w:szCs w:val="24"/>
        </w:rPr>
        <w:t>ι δ</w:t>
      </w:r>
      <w:r w:rsidRPr="00F34ED4">
        <w:rPr>
          <w:rFonts w:eastAsia="Times New Roman" w:cs="Times New Roman"/>
          <w:szCs w:val="24"/>
        </w:rPr>
        <w:t>υστυχώς είστε η Κυβέρνηση</w:t>
      </w:r>
      <w:r>
        <w:rPr>
          <w:rFonts w:eastAsia="Times New Roman" w:cs="Times New Roman"/>
          <w:szCs w:val="24"/>
        </w:rPr>
        <w:t>,</w:t>
      </w:r>
      <w:r w:rsidRPr="00F34ED4">
        <w:rPr>
          <w:rFonts w:eastAsia="Times New Roman" w:cs="Times New Roman"/>
          <w:szCs w:val="24"/>
        </w:rPr>
        <w:t xml:space="preserve"> η οποία έχει το ρεκόρ κακής νομοθέτησης</w:t>
      </w:r>
      <w:r>
        <w:rPr>
          <w:rFonts w:eastAsia="Times New Roman" w:cs="Times New Roman"/>
          <w:szCs w:val="24"/>
        </w:rPr>
        <w:t xml:space="preserve">, αν δει κανείς και τον αριθμό των τροπολογιών, τις οποίες φέρνετε </w:t>
      </w:r>
      <w:r w:rsidRPr="00F34ED4">
        <w:rPr>
          <w:rFonts w:eastAsia="Times New Roman" w:cs="Times New Roman"/>
          <w:szCs w:val="24"/>
        </w:rPr>
        <w:t>εκπρόθεσμα και σε άσχετα νομοσχέδια και</w:t>
      </w:r>
      <w:r>
        <w:rPr>
          <w:rFonts w:eastAsia="Times New Roman" w:cs="Times New Roman"/>
          <w:szCs w:val="24"/>
        </w:rPr>
        <w:t xml:space="preserve"> β</w:t>
      </w:r>
      <w:r w:rsidRPr="00F34ED4">
        <w:rPr>
          <w:rFonts w:eastAsia="Times New Roman" w:cs="Times New Roman"/>
          <w:szCs w:val="24"/>
        </w:rPr>
        <w:t>εβαίως</w:t>
      </w:r>
      <w:r>
        <w:rPr>
          <w:rFonts w:eastAsia="Times New Roman" w:cs="Times New Roman"/>
          <w:szCs w:val="24"/>
        </w:rPr>
        <w:t>,</w:t>
      </w:r>
      <w:r w:rsidRPr="00F34ED4">
        <w:rPr>
          <w:rFonts w:eastAsia="Times New Roman" w:cs="Times New Roman"/>
          <w:szCs w:val="24"/>
        </w:rPr>
        <w:t xml:space="preserve"> αν δει κανείς το </w:t>
      </w:r>
      <w:r w:rsidRPr="00F34ED4">
        <w:rPr>
          <w:rFonts w:eastAsia="Times New Roman" w:cs="Times New Roman"/>
          <w:szCs w:val="24"/>
        </w:rPr>
        <w:lastRenderedPageBreak/>
        <w:t xml:space="preserve">γεγονός ότι </w:t>
      </w:r>
      <w:r>
        <w:rPr>
          <w:rFonts w:eastAsia="Times New Roman" w:cs="Times New Roman"/>
          <w:szCs w:val="24"/>
        </w:rPr>
        <w:t xml:space="preserve">όλη αυτή η νομοθέτηση, </w:t>
      </w:r>
      <w:r w:rsidRPr="00F34ED4">
        <w:rPr>
          <w:rFonts w:eastAsia="Times New Roman" w:cs="Times New Roman"/>
          <w:szCs w:val="24"/>
        </w:rPr>
        <w:t>στην ουσία</w:t>
      </w:r>
      <w:r>
        <w:rPr>
          <w:rFonts w:eastAsia="Times New Roman" w:cs="Times New Roman"/>
          <w:szCs w:val="24"/>
        </w:rPr>
        <w:t xml:space="preserve">, </w:t>
      </w:r>
      <w:r w:rsidRPr="00F34ED4">
        <w:rPr>
          <w:rFonts w:eastAsia="Times New Roman" w:cs="Times New Roman"/>
          <w:szCs w:val="24"/>
        </w:rPr>
        <w:t>είναι μ</w:t>
      </w:r>
      <w:r w:rsidRPr="00F34ED4">
        <w:rPr>
          <w:rFonts w:eastAsia="Times New Roman" w:cs="Times New Roman"/>
          <w:szCs w:val="24"/>
        </w:rPr>
        <w:t>ία πατέντα</w:t>
      </w:r>
      <w:r>
        <w:rPr>
          <w:rFonts w:eastAsia="Times New Roman" w:cs="Times New Roman"/>
          <w:szCs w:val="24"/>
        </w:rPr>
        <w:t>,</w:t>
      </w:r>
      <w:r w:rsidRPr="00F34ED4">
        <w:rPr>
          <w:rFonts w:eastAsia="Times New Roman" w:cs="Times New Roman"/>
          <w:szCs w:val="24"/>
        </w:rPr>
        <w:t xml:space="preserve"> την οποία </w:t>
      </w:r>
      <w:r>
        <w:rPr>
          <w:rFonts w:eastAsia="Times New Roman" w:cs="Times New Roman"/>
          <w:szCs w:val="24"/>
        </w:rPr>
        <w:t>φέρνετε εσείς, ε</w:t>
      </w:r>
      <w:r w:rsidRPr="00F34ED4">
        <w:rPr>
          <w:rFonts w:eastAsia="Times New Roman" w:cs="Times New Roman"/>
          <w:szCs w:val="24"/>
        </w:rPr>
        <w:t xml:space="preserve">νώ όταν ήσασταν Αντιπολίτευση είχατε πει </w:t>
      </w:r>
      <w:r>
        <w:rPr>
          <w:rFonts w:eastAsia="Times New Roman" w:cs="Times New Roman"/>
          <w:szCs w:val="24"/>
        </w:rPr>
        <w:t xml:space="preserve">ότι θα </w:t>
      </w:r>
      <w:r w:rsidRPr="00F34ED4">
        <w:rPr>
          <w:rFonts w:eastAsia="Times New Roman" w:cs="Times New Roman"/>
          <w:szCs w:val="24"/>
        </w:rPr>
        <w:t>την καταργήσετε</w:t>
      </w:r>
      <w:r>
        <w:rPr>
          <w:rFonts w:eastAsia="Times New Roman" w:cs="Times New Roman"/>
          <w:szCs w:val="24"/>
        </w:rPr>
        <w:t>.</w:t>
      </w:r>
    </w:p>
    <w:p w14:paraId="678A4251" w14:textId="77777777" w:rsidR="0099759A" w:rsidRDefault="00FE124F">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θα </w:t>
      </w:r>
      <w:r w:rsidRPr="00F34ED4">
        <w:rPr>
          <w:rFonts w:eastAsia="Times New Roman" w:cs="Times New Roman"/>
          <w:szCs w:val="24"/>
        </w:rPr>
        <w:t>μου επιτρέψετε και εμένα</w:t>
      </w:r>
      <w:r>
        <w:rPr>
          <w:rFonts w:eastAsia="Times New Roman" w:cs="Times New Roman"/>
          <w:szCs w:val="24"/>
        </w:rPr>
        <w:t xml:space="preserve"> να κάνω</w:t>
      </w:r>
      <w:r w:rsidRPr="00F34ED4">
        <w:rPr>
          <w:rFonts w:eastAsia="Times New Roman" w:cs="Times New Roman"/>
          <w:szCs w:val="24"/>
        </w:rPr>
        <w:t xml:space="preserve"> μερικές παρατηρήσεις</w:t>
      </w:r>
      <w:r>
        <w:rPr>
          <w:rFonts w:eastAsia="Times New Roman" w:cs="Times New Roman"/>
          <w:szCs w:val="24"/>
        </w:rPr>
        <w:t>,</w:t>
      </w:r>
      <w:r w:rsidRPr="00F34ED4">
        <w:rPr>
          <w:rFonts w:eastAsia="Times New Roman" w:cs="Times New Roman"/>
          <w:szCs w:val="24"/>
        </w:rPr>
        <w:t xml:space="preserve"> </w:t>
      </w:r>
      <w:r>
        <w:rPr>
          <w:rFonts w:eastAsia="Times New Roman" w:cs="Times New Roman"/>
          <w:szCs w:val="24"/>
        </w:rPr>
        <w:t xml:space="preserve">γιατί άκουσα τον </w:t>
      </w:r>
      <w:r w:rsidRPr="00F34ED4">
        <w:rPr>
          <w:rFonts w:eastAsia="Times New Roman" w:cs="Times New Roman"/>
          <w:szCs w:val="24"/>
        </w:rPr>
        <w:t xml:space="preserve">κύριο Υπουργό προηγουμένως να </w:t>
      </w:r>
      <w:r>
        <w:rPr>
          <w:rFonts w:eastAsia="Times New Roman" w:cs="Times New Roman"/>
          <w:szCs w:val="24"/>
        </w:rPr>
        <w:t xml:space="preserve">αναφέρεται στα </w:t>
      </w:r>
      <w:r w:rsidRPr="00F34ED4">
        <w:rPr>
          <w:rFonts w:eastAsia="Times New Roman" w:cs="Times New Roman"/>
          <w:szCs w:val="24"/>
        </w:rPr>
        <w:t>της</w:t>
      </w:r>
      <w:r w:rsidRPr="00F34ED4">
        <w:rPr>
          <w:rFonts w:eastAsia="Times New Roman" w:cs="Times New Roman"/>
          <w:szCs w:val="24"/>
        </w:rPr>
        <w:t xml:space="preserve"> επικαιρότητας</w:t>
      </w:r>
      <w:r>
        <w:rPr>
          <w:rFonts w:eastAsia="Times New Roman" w:cs="Times New Roman"/>
          <w:szCs w:val="24"/>
        </w:rPr>
        <w:t>.</w:t>
      </w:r>
      <w:r w:rsidRPr="00F34ED4">
        <w:rPr>
          <w:rFonts w:eastAsia="Times New Roman" w:cs="Times New Roman"/>
          <w:szCs w:val="24"/>
        </w:rPr>
        <w:t xml:space="preserve"> </w:t>
      </w:r>
    </w:p>
    <w:p w14:paraId="678A4252" w14:textId="77777777" w:rsidR="0099759A" w:rsidRDefault="00FE124F">
      <w:pPr>
        <w:tabs>
          <w:tab w:val="left" w:pos="6168"/>
        </w:tabs>
        <w:spacing w:line="600" w:lineRule="auto"/>
        <w:ind w:firstLine="720"/>
        <w:contextualSpacing/>
        <w:jc w:val="both"/>
        <w:rPr>
          <w:rFonts w:eastAsia="Times New Roman" w:cs="Times New Roman"/>
          <w:szCs w:val="24"/>
        </w:rPr>
      </w:pPr>
      <w:r w:rsidRPr="00F34ED4">
        <w:rPr>
          <w:rFonts w:eastAsia="Times New Roman" w:cs="Times New Roman"/>
          <w:szCs w:val="24"/>
        </w:rPr>
        <w:t>Δυστυχώς</w:t>
      </w:r>
      <w:r>
        <w:rPr>
          <w:rFonts w:eastAsia="Times New Roman" w:cs="Times New Roman"/>
          <w:szCs w:val="24"/>
        </w:rPr>
        <w:t>,</w:t>
      </w:r>
      <w:r w:rsidRPr="00F34ED4">
        <w:rPr>
          <w:rFonts w:eastAsia="Times New Roman" w:cs="Times New Roman"/>
          <w:szCs w:val="24"/>
        </w:rPr>
        <w:t xml:space="preserve"> </w:t>
      </w:r>
      <w:r>
        <w:rPr>
          <w:rFonts w:eastAsia="Times New Roman" w:cs="Times New Roman"/>
          <w:szCs w:val="24"/>
        </w:rPr>
        <w:t xml:space="preserve">τις </w:t>
      </w:r>
      <w:r w:rsidRPr="00F34ED4">
        <w:rPr>
          <w:rFonts w:eastAsia="Times New Roman" w:cs="Times New Roman"/>
          <w:szCs w:val="24"/>
        </w:rPr>
        <w:t>τελευταίες εβδομάδες ζούμε μία εικόνα παρακμής και εντός Κοινοβουλίου και εκτός Κοινοβουλίου</w:t>
      </w:r>
      <w:r>
        <w:rPr>
          <w:rFonts w:eastAsia="Times New Roman" w:cs="Times New Roman"/>
          <w:szCs w:val="24"/>
        </w:rPr>
        <w:t xml:space="preserve">. Τα του </w:t>
      </w:r>
      <w:r w:rsidRPr="00F34ED4">
        <w:rPr>
          <w:rFonts w:eastAsia="Times New Roman" w:cs="Times New Roman"/>
          <w:szCs w:val="24"/>
        </w:rPr>
        <w:t>Κοινοβουλίου είχαμε τη δυνατότητα να τα συζητήσουμε τις προηγούμενες εβδομάδες</w:t>
      </w:r>
      <w:r>
        <w:rPr>
          <w:rFonts w:eastAsia="Times New Roman" w:cs="Times New Roman"/>
          <w:szCs w:val="24"/>
        </w:rPr>
        <w:t>.</w:t>
      </w:r>
      <w:r w:rsidRPr="00F34ED4">
        <w:rPr>
          <w:rFonts w:eastAsia="Times New Roman" w:cs="Times New Roman"/>
          <w:szCs w:val="24"/>
        </w:rPr>
        <w:t xml:space="preserve"> Δεν θα αναφερθώ ούτε στα φαινόμενα </w:t>
      </w:r>
      <w:r>
        <w:rPr>
          <w:rFonts w:eastAsia="Times New Roman" w:cs="Times New Roman"/>
          <w:szCs w:val="24"/>
        </w:rPr>
        <w:t>«</w:t>
      </w:r>
      <w:r w:rsidRPr="00F34ED4">
        <w:rPr>
          <w:rFonts w:eastAsia="Times New Roman" w:cs="Times New Roman"/>
          <w:szCs w:val="24"/>
        </w:rPr>
        <w:t>γκαζόζας</w:t>
      </w:r>
      <w:r>
        <w:rPr>
          <w:rFonts w:eastAsia="Times New Roman" w:cs="Times New Roman"/>
          <w:szCs w:val="24"/>
        </w:rPr>
        <w:t>»</w:t>
      </w:r>
      <w:r w:rsidRPr="00F34ED4">
        <w:rPr>
          <w:rFonts w:eastAsia="Times New Roman" w:cs="Times New Roman"/>
          <w:szCs w:val="24"/>
        </w:rPr>
        <w:t xml:space="preserve"> ούτε </w:t>
      </w:r>
      <w:r>
        <w:rPr>
          <w:rFonts w:eastAsia="Times New Roman" w:cs="Times New Roman"/>
          <w:szCs w:val="24"/>
        </w:rPr>
        <w:t xml:space="preserve">σε </w:t>
      </w:r>
      <w:r w:rsidRPr="00F34ED4">
        <w:rPr>
          <w:rFonts w:eastAsia="Times New Roman" w:cs="Times New Roman"/>
          <w:szCs w:val="24"/>
        </w:rPr>
        <w:t>κάποια άλλα γεγονότα</w:t>
      </w:r>
      <w:r>
        <w:rPr>
          <w:rFonts w:eastAsia="Times New Roman" w:cs="Times New Roman"/>
          <w:szCs w:val="24"/>
        </w:rPr>
        <w:t>,</w:t>
      </w:r>
      <w:r w:rsidRPr="00F34ED4">
        <w:rPr>
          <w:rFonts w:eastAsia="Times New Roman" w:cs="Times New Roman"/>
          <w:szCs w:val="24"/>
        </w:rPr>
        <w:t xml:space="preserve"> που δυστυχώς </w:t>
      </w:r>
      <w:r>
        <w:rPr>
          <w:rFonts w:eastAsia="Times New Roman" w:cs="Times New Roman"/>
          <w:szCs w:val="24"/>
        </w:rPr>
        <w:t xml:space="preserve">μας </w:t>
      </w:r>
      <w:r w:rsidRPr="00F34ED4">
        <w:rPr>
          <w:rFonts w:eastAsia="Times New Roman" w:cs="Times New Roman"/>
          <w:szCs w:val="24"/>
        </w:rPr>
        <w:t>πήγαν πάρα πολύ πίσω</w:t>
      </w:r>
      <w:r>
        <w:rPr>
          <w:rFonts w:eastAsia="Times New Roman" w:cs="Times New Roman"/>
          <w:szCs w:val="24"/>
        </w:rPr>
        <w:t>.</w:t>
      </w:r>
      <w:r w:rsidRPr="00F34ED4">
        <w:rPr>
          <w:rFonts w:eastAsia="Times New Roman" w:cs="Times New Roman"/>
          <w:szCs w:val="24"/>
        </w:rPr>
        <w:t xml:space="preserve"> </w:t>
      </w:r>
    </w:p>
    <w:p w14:paraId="678A4253" w14:textId="77777777" w:rsidR="0099759A" w:rsidRDefault="00FE124F">
      <w:pPr>
        <w:tabs>
          <w:tab w:val="left" w:pos="6168"/>
        </w:tabs>
        <w:spacing w:line="600" w:lineRule="auto"/>
        <w:ind w:firstLine="720"/>
        <w:contextualSpacing/>
        <w:jc w:val="both"/>
        <w:rPr>
          <w:rFonts w:eastAsia="Times New Roman" w:cs="Times New Roman"/>
          <w:szCs w:val="24"/>
        </w:rPr>
      </w:pPr>
      <w:r w:rsidRPr="00F34ED4">
        <w:rPr>
          <w:rFonts w:eastAsia="Times New Roman" w:cs="Times New Roman"/>
          <w:szCs w:val="24"/>
        </w:rPr>
        <w:t>Βλέπω</w:t>
      </w:r>
      <w:r>
        <w:rPr>
          <w:rFonts w:eastAsia="Times New Roman" w:cs="Times New Roman"/>
          <w:szCs w:val="24"/>
        </w:rPr>
        <w:t>,</w:t>
      </w:r>
      <w:r w:rsidRPr="00F34ED4">
        <w:rPr>
          <w:rFonts w:eastAsia="Times New Roman" w:cs="Times New Roman"/>
          <w:szCs w:val="24"/>
        </w:rPr>
        <w:t xml:space="preserve"> </w:t>
      </w:r>
      <w:r>
        <w:rPr>
          <w:rFonts w:eastAsia="Times New Roman" w:cs="Times New Roman"/>
          <w:szCs w:val="24"/>
        </w:rPr>
        <w:t>όμως, τις τελευταίες ημέρες α</w:t>
      </w:r>
      <w:r w:rsidRPr="00F34ED4">
        <w:rPr>
          <w:rFonts w:eastAsia="Times New Roman" w:cs="Times New Roman"/>
          <w:szCs w:val="24"/>
        </w:rPr>
        <w:t xml:space="preserve">υτή </w:t>
      </w:r>
      <w:r>
        <w:rPr>
          <w:rFonts w:eastAsia="Times New Roman" w:cs="Times New Roman"/>
          <w:szCs w:val="24"/>
        </w:rPr>
        <w:t xml:space="preserve">την </w:t>
      </w:r>
      <w:r w:rsidRPr="00F34ED4">
        <w:rPr>
          <w:rFonts w:eastAsia="Times New Roman" w:cs="Times New Roman"/>
          <w:szCs w:val="24"/>
        </w:rPr>
        <w:t xml:space="preserve">παρακμή </w:t>
      </w:r>
      <w:r>
        <w:rPr>
          <w:rFonts w:eastAsia="Times New Roman" w:cs="Times New Roman"/>
          <w:szCs w:val="24"/>
        </w:rPr>
        <w:t xml:space="preserve">να </w:t>
      </w:r>
      <w:r>
        <w:rPr>
          <w:rFonts w:eastAsia="Times New Roman" w:cs="Times New Roman"/>
          <w:szCs w:val="24"/>
        </w:rPr>
        <w:t>διαχέεται</w:t>
      </w:r>
      <w:r>
        <w:rPr>
          <w:rFonts w:eastAsia="Times New Roman" w:cs="Times New Roman"/>
          <w:szCs w:val="24"/>
        </w:rPr>
        <w:t xml:space="preserve"> συνολικά σε</w:t>
      </w:r>
      <w:r w:rsidRPr="00F34ED4">
        <w:rPr>
          <w:rFonts w:eastAsia="Times New Roman" w:cs="Times New Roman"/>
          <w:szCs w:val="24"/>
        </w:rPr>
        <w:t xml:space="preserve"> επίπεδο Κυβέρνησης</w:t>
      </w:r>
      <w:r>
        <w:rPr>
          <w:rFonts w:eastAsia="Times New Roman" w:cs="Times New Roman"/>
          <w:szCs w:val="24"/>
        </w:rPr>
        <w:t>.</w:t>
      </w:r>
      <w:r w:rsidRPr="00F34ED4">
        <w:rPr>
          <w:rFonts w:eastAsia="Times New Roman" w:cs="Times New Roman"/>
          <w:szCs w:val="24"/>
        </w:rPr>
        <w:t xml:space="preserve"> Για παράδειγμα</w:t>
      </w:r>
      <w:r>
        <w:rPr>
          <w:rFonts w:eastAsia="Times New Roman" w:cs="Times New Roman"/>
          <w:szCs w:val="24"/>
        </w:rPr>
        <w:t>,</w:t>
      </w:r>
      <w:r w:rsidRPr="00F34ED4">
        <w:rPr>
          <w:rFonts w:eastAsia="Times New Roman" w:cs="Times New Roman"/>
          <w:szCs w:val="24"/>
        </w:rPr>
        <w:t xml:space="preserve"> δύο κορυφαίοι πρώην Υπουργοί </w:t>
      </w:r>
      <w:r>
        <w:rPr>
          <w:rFonts w:eastAsia="Times New Roman" w:cs="Times New Roman"/>
          <w:szCs w:val="24"/>
        </w:rPr>
        <w:t>-και όχι τυχαίοι Υπουργοί-</w:t>
      </w:r>
      <w:r w:rsidRPr="00F34ED4">
        <w:rPr>
          <w:rFonts w:eastAsia="Times New Roman" w:cs="Times New Roman"/>
          <w:szCs w:val="24"/>
        </w:rPr>
        <w:t xml:space="preserve"> ο κ</w:t>
      </w:r>
      <w:r>
        <w:rPr>
          <w:rFonts w:eastAsia="Times New Roman" w:cs="Times New Roman"/>
          <w:szCs w:val="24"/>
        </w:rPr>
        <w:t>.</w:t>
      </w:r>
      <w:r w:rsidRPr="00F34ED4">
        <w:rPr>
          <w:rFonts w:eastAsia="Times New Roman" w:cs="Times New Roman"/>
          <w:szCs w:val="24"/>
        </w:rPr>
        <w:t xml:space="preserve"> Κοτζιάς</w:t>
      </w:r>
      <w:r>
        <w:rPr>
          <w:rFonts w:eastAsia="Times New Roman" w:cs="Times New Roman"/>
          <w:szCs w:val="24"/>
        </w:rPr>
        <w:t xml:space="preserve"> και</w:t>
      </w:r>
      <w:r w:rsidRPr="00F34ED4">
        <w:rPr>
          <w:rFonts w:eastAsia="Times New Roman" w:cs="Times New Roman"/>
          <w:szCs w:val="24"/>
        </w:rPr>
        <w:t xml:space="preserve"> ο κ</w:t>
      </w:r>
      <w:r>
        <w:rPr>
          <w:rFonts w:eastAsia="Times New Roman" w:cs="Times New Roman"/>
          <w:szCs w:val="24"/>
        </w:rPr>
        <w:t>.</w:t>
      </w:r>
      <w:r w:rsidRPr="00F34ED4">
        <w:rPr>
          <w:rFonts w:eastAsia="Times New Roman" w:cs="Times New Roman"/>
          <w:szCs w:val="24"/>
        </w:rPr>
        <w:t xml:space="preserve"> Καμμένος</w:t>
      </w:r>
      <w:r>
        <w:rPr>
          <w:rFonts w:eastAsia="Times New Roman" w:cs="Times New Roman"/>
          <w:szCs w:val="24"/>
        </w:rPr>
        <w:t>, ο</w:t>
      </w:r>
      <w:r w:rsidRPr="00F34ED4">
        <w:rPr>
          <w:rFonts w:eastAsia="Times New Roman" w:cs="Times New Roman"/>
          <w:szCs w:val="24"/>
        </w:rPr>
        <w:t xml:space="preserve"> Υπουργός Εξωτερικών και ο Υπουργός Άμυνας</w:t>
      </w:r>
      <w:r>
        <w:rPr>
          <w:rFonts w:eastAsia="Times New Roman" w:cs="Times New Roman"/>
          <w:szCs w:val="24"/>
        </w:rPr>
        <w:t>,</w:t>
      </w:r>
      <w:r w:rsidRPr="00F34ED4">
        <w:rPr>
          <w:rFonts w:eastAsia="Times New Roman" w:cs="Times New Roman"/>
          <w:szCs w:val="24"/>
        </w:rPr>
        <w:t xml:space="preserve"> στην ουσία</w:t>
      </w:r>
      <w:r>
        <w:rPr>
          <w:rFonts w:eastAsia="Times New Roman" w:cs="Times New Roman"/>
          <w:szCs w:val="24"/>
        </w:rPr>
        <w:t xml:space="preserve"> αλληλοϋβρίζονται </w:t>
      </w:r>
      <w:r w:rsidRPr="00F34ED4">
        <w:rPr>
          <w:rFonts w:eastAsia="Times New Roman" w:cs="Times New Roman"/>
          <w:szCs w:val="24"/>
        </w:rPr>
        <w:t xml:space="preserve">και </w:t>
      </w:r>
      <w:r>
        <w:rPr>
          <w:rFonts w:eastAsia="Times New Roman" w:cs="Times New Roman"/>
          <w:szCs w:val="24"/>
        </w:rPr>
        <w:t>αλληλοεκβιάζονται, ο</w:t>
      </w:r>
      <w:r w:rsidRPr="00F34ED4">
        <w:rPr>
          <w:rFonts w:eastAsia="Times New Roman" w:cs="Times New Roman"/>
          <w:szCs w:val="24"/>
        </w:rPr>
        <w:t xml:space="preserve"> μεν έχοντας κάποια </w:t>
      </w:r>
      <w:r>
        <w:rPr>
          <w:rFonts w:eastAsia="Times New Roman" w:cs="Times New Roman"/>
          <w:szCs w:val="24"/>
        </w:rPr>
        <w:t xml:space="preserve">γραπτά μηνύματα, τα οποία </w:t>
      </w:r>
      <w:r>
        <w:rPr>
          <w:rFonts w:eastAsia="Times New Roman" w:cs="Times New Roman"/>
          <w:szCs w:val="24"/>
        </w:rPr>
        <w:lastRenderedPageBreak/>
        <w:t xml:space="preserve">λένε </w:t>
      </w:r>
      <w:r w:rsidRPr="00F34ED4">
        <w:rPr>
          <w:rFonts w:eastAsia="Times New Roman" w:cs="Times New Roman"/>
          <w:szCs w:val="24"/>
        </w:rPr>
        <w:t xml:space="preserve">ότι ο Υπουργός Εξωτερικών </w:t>
      </w:r>
      <w:r>
        <w:rPr>
          <w:rFonts w:eastAsia="Times New Roman" w:cs="Times New Roman"/>
          <w:szCs w:val="24"/>
        </w:rPr>
        <w:t xml:space="preserve">τότε </w:t>
      </w:r>
      <w:r w:rsidRPr="00F34ED4">
        <w:rPr>
          <w:rFonts w:eastAsia="Times New Roman" w:cs="Times New Roman"/>
          <w:szCs w:val="24"/>
        </w:rPr>
        <w:t>δωροδοκήθηκε με περίπου 5</w:t>
      </w:r>
      <w:r>
        <w:rPr>
          <w:rFonts w:eastAsia="Times New Roman" w:cs="Times New Roman"/>
          <w:szCs w:val="24"/>
        </w:rPr>
        <w:t>0</w:t>
      </w:r>
      <w:r w:rsidRPr="00F34ED4">
        <w:rPr>
          <w:rFonts w:eastAsia="Times New Roman" w:cs="Times New Roman"/>
          <w:szCs w:val="24"/>
        </w:rPr>
        <w:t xml:space="preserve"> εκατομμύρια από ξένους</w:t>
      </w:r>
      <w:r>
        <w:rPr>
          <w:rFonts w:eastAsia="Times New Roman" w:cs="Times New Roman"/>
          <w:szCs w:val="24"/>
        </w:rPr>
        <w:t>,</w:t>
      </w:r>
      <w:r w:rsidRPr="00F34ED4">
        <w:rPr>
          <w:rFonts w:eastAsia="Times New Roman" w:cs="Times New Roman"/>
          <w:szCs w:val="24"/>
        </w:rPr>
        <w:t xml:space="preserve"> προκει</w:t>
      </w:r>
      <w:r w:rsidRPr="00F34ED4">
        <w:rPr>
          <w:rFonts w:eastAsia="Times New Roman" w:cs="Times New Roman"/>
          <w:szCs w:val="24"/>
        </w:rPr>
        <w:t xml:space="preserve">μένου να περάσει </w:t>
      </w:r>
      <w:r>
        <w:rPr>
          <w:rFonts w:eastAsia="Times New Roman" w:cs="Times New Roman"/>
          <w:szCs w:val="24"/>
        </w:rPr>
        <w:t>τ</w:t>
      </w:r>
      <w:r w:rsidRPr="00F34ED4">
        <w:rPr>
          <w:rFonts w:eastAsia="Times New Roman" w:cs="Times New Roman"/>
          <w:szCs w:val="24"/>
        </w:rPr>
        <w:t xml:space="preserve">η </w:t>
      </w:r>
      <w:r w:rsidRPr="00F34ED4">
        <w:rPr>
          <w:rFonts w:eastAsia="Times New Roman" w:cs="Times New Roman"/>
          <w:szCs w:val="24"/>
        </w:rPr>
        <w:t>σ</w:t>
      </w:r>
      <w:r w:rsidRPr="00F34ED4">
        <w:rPr>
          <w:rFonts w:eastAsia="Times New Roman" w:cs="Times New Roman"/>
          <w:szCs w:val="24"/>
        </w:rPr>
        <w:t>υμφωνία</w:t>
      </w:r>
      <w:r>
        <w:rPr>
          <w:rFonts w:eastAsia="Times New Roman" w:cs="Times New Roman"/>
          <w:szCs w:val="24"/>
        </w:rPr>
        <w:t xml:space="preserve"> και ο δε να τον </w:t>
      </w:r>
      <w:r w:rsidRPr="00F34ED4">
        <w:rPr>
          <w:rFonts w:eastAsia="Times New Roman" w:cs="Times New Roman"/>
          <w:szCs w:val="24"/>
        </w:rPr>
        <w:t>μηνύει ότι είναι συκοφάντης</w:t>
      </w:r>
      <w:r>
        <w:rPr>
          <w:rFonts w:eastAsia="Times New Roman" w:cs="Times New Roman"/>
          <w:szCs w:val="24"/>
        </w:rPr>
        <w:t>.</w:t>
      </w:r>
      <w:r w:rsidRPr="00F34ED4">
        <w:rPr>
          <w:rFonts w:eastAsia="Times New Roman" w:cs="Times New Roman"/>
          <w:szCs w:val="24"/>
        </w:rPr>
        <w:t xml:space="preserve"> </w:t>
      </w:r>
    </w:p>
    <w:p w14:paraId="678A4254" w14:textId="77777777" w:rsidR="0099759A" w:rsidRDefault="00FE124F">
      <w:pPr>
        <w:tabs>
          <w:tab w:val="left" w:pos="6168"/>
        </w:tabs>
        <w:spacing w:line="600" w:lineRule="auto"/>
        <w:ind w:firstLine="720"/>
        <w:contextualSpacing/>
        <w:jc w:val="both"/>
        <w:rPr>
          <w:rFonts w:eastAsia="Times New Roman" w:cs="Times New Roman"/>
          <w:szCs w:val="24"/>
        </w:rPr>
      </w:pPr>
      <w:r w:rsidRPr="00F34ED4">
        <w:rPr>
          <w:rFonts w:eastAsia="Times New Roman" w:cs="Times New Roman"/>
          <w:szCs w:val="24"/>
        </w:rPr>
        <w:t>Βεβαίως</w:t>
      </w:r>
      <w:r>
        <w:rPr>
          <w:rFonts w:eastAsia="Times New Roman" w:cs="Times New Roman"/>
          <w:szCs w:val="24"/>
        </w:rPr>
        <w:t>,</w:t>
      </w:r>
      <w:r w:rsidRPr="00F34ED4">
        <w:rPr>
          <w:rFonts w:eastAsia="Times New Roman" w:cs="Times New Roman"/>
          <w:szCs w:val="24"/>
        </w:rPr>
        <w:t xml:space="preserve"> όλα αυτά </w:t>
      </w:r>
      <w:r>
        <w:rPr>
          <w:rFonts w:eastAsia="Times New Roman" w:cs="Times New Roman"/>
          <w:szCs w:val="24"/>
        </w:rPr>
        <w:t>δεν θα ήταν άξια</w:t>
      </w:r>
      <w:r w:rsidRPr="00F34ED4">
        <w:rPr>
          <w:rFonts w:eastAsia="Times New Roman" w:cs="Times New Roman"/>
          <w:szCs w:val="24"/>
        </w:rPr>
        <w:t xml:space="preserve"> αναφοράς στην περίπτωση που </w:t>
      </w:r>
      <w:r>
        <w:rPr>
          <w:rFonts w:eastAsia="Times New Roman" w:cs="Times New Roman"/>
          <w:szCs w:val="24"/>
        </w:rPr>
        <w:t xml:space="preserve">έμεναν </w:t>
      </w:r>
      <w:r w:rsidRPr="00F34ED4">
        <w:rPr>
          <w:rFonts w:eastAsia="Times New Roman" w:cs="Times New Roman"/>
          <w:szCs w:val="24"/>
        </w:rPr>
        <w:t xml:space="preserve">εντός </w:t>
      </w:r>
      <w:r>
        <w:rPr>
          <w:rFonts w:eastAsia="Times New Roman" w:cs="Times New Roman"/>
          <w:szCs w:val="24"/>
        </w:rPr>
        <w:t xml:space="preserve">της χώρας. </w:t>
      </w:r>
      <w:r w:rsidRPr="00F34ED4">
        <w:rPr>
          <w:rFonts w:eastAsia="Times New Roman" w:cs="Times New Roman"/>
          <w:szCs w:val="24"/>
        </w:rPr>
        <w:t>Δυστυχώς</w:t>
      </w:r>
      <w:r>
        <w:rPr>
          <w:rFonts w:eastAsia="Times New Roman" w:cs="Times New Roman"/>
          <w:szCs w:val="24"/>
        </w:rPr>
        <w:t>,</w:t>
      </w:r>
      <w:r w:rsidRPr="00F34ED4">
        <w:rPr>
          <w:rFonts w:eastAsia="Times New Roman" w:cs="Times New Roman"/>
          <w:szCs w:val="24"/>
        </w:rPr>
        <w:t xml:space="preserve"> η φθορά της Κυβέρνησης προκαλεί και φθορά της εικόνας </w:t>
      </w:r>
      <w:r>
        <w:rPr>
          <w:rFonts w:eastAsia="Times New Roman" w:cs="Times New Roman"/>
          <w:szCs w:val="24"/>
        </w:rPr>
        <w:t xml:space="preserve">της χώρας </w:t>
      </w:r>
      <w:r w:rsidRPr="00F34ED4">
        <w:rPr>
          <w:rFonts w:eastAsia="Times New Roman" w:cs="Times New Roman"/>
          <w:szCs w:val="24"/>
        </w:rPr>
        <w:t>στο εξωτερικό</w:t>
      </w:r>
      <w:r>
        <w:rPr>
          <w:rFonts w:eastAsia="Times New Roman" w:cs="Times New Roman"/>
          <w:szCs w:val="24"/>
        </w:rPr>
        <w:t>.</w:t>
      </w:r>
      <w:r w:rsidRPr="00F34ED4">
        <w:rPr>
          <w:rFonts w:eastAsia="Times New Roman" w:cs="Times New Roman"/>
          <w:szCs w:val="24"/>
        </w:rPr>
        <w:t xml:space="preserve"> Αν δε</w:t>
      </w:r>
      <w:r w:rsidRPr="00F34ED4">
        <w:rPr>
          <w:rFonts w:eastAsia="Times New Roman" w:cs="Times New Roman"/>
          <w:szCs w:val="24"/>
        </w:rPr>
        <w:t xml:space="preserve">ι κανείς τις αναφορές των μεγαλύτερων μέσων </w:t>
      </w:r>
      <w:r>
        <w:rPr>
          <w:rFonts w:eastAsia="Times New Roman" w:cs="Times New Roman"/>
          <w:szCs w:val="24"/>
        </w:rPr>
        <w:t xml:space="preserve">ενημέρωσης </w:t>
      </w:r>
      <w:r w:rsidRPr="00F34ED4">
        <w:rPr>
          <w:rFonts w:eastAsia="Times New Roman" w:cs="Times New Roman"/>
          <w:szCs w:val="24"/>
        </w:rPr>
        <w:t>στο εξωτερικό</w:t>
      </w:r>
      <w:r>
        <w:rPr>
          <w:rFonts w:eastAsia="Times New Roman" w:cs="Times New Roman"/>
          <w:szCs w:val="24"/>
        </w:rPr>
        <w:t>,</w:t>
      </w:r>
      <w:r w:rsidRPr="00F34ED4">
        <w:rPr>
          <w:rFonts w:eastAsia="Times New Roman" w:cs="Times New Roman"/>
          <w:szCs w:val="24"/>
        </w:rPr>
        <w:t xml:space="preserve"> θα δει πολύ απλά ότι ο πρώην Υπουργός Εξωτερικών και ο πρώην Υπουργός Άμυνας της </w:t>
      </w:r>
      <w:r>
        <w:rPr>
          <w:rFonts w:eastAsia="Times New Roman" w:cs="Times New Roman"/>
          <w:szCs w:val="24"/>
        </w:rPr>
        <w:t>Ελλάδας</w:t>
      </w:r>
      <w:r w:rsidRPr="00F34ED4">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ενδια</w:t>
      </w:r>
      <w:r>
        <w:rPr>
          <w:rFonts w:eastAsia="Times New Roman" w:cs="Times New Roman"/>
          <w:szCs w:val="24"/>
        </w:rPr>
        <w:t xml:space="preserve">φέρουν αν είναι </w:t>
      </w:r>
      <w:r w:rsidRPr="00F34ED4">
        <w:rPr>
          <w:rFonts w:eastAsia="Times New Roman" w:cs="Times New Roman"/>
          <w:szCs w:val="24"/>
        </w:rPr>
        <w:t xml:space="preserve">ΣΥΡΙΖΑ </w:t>
      </w:r>
      <w:r>
        <w:rPr>
          <w:rFonts w:eastAsia="Times New Roman" w:cs="Times New Roman"/>
          <w:szCs w:val="24"/>
        </w:rPr>
        <w:t xml:space="preserve">ή </w:t>
      </w:r>
      <w:r w:rsidRPr="00F34ED4">
        <w:rPr>
          <w:rFonts w:eastAsia="Times New Roman" w:cs="Times New Roman"/>
          <w:szCs w:val="24"/>
        </w:rPr>
        <w:t>Ανεξάρτητοι Έλληνες</w:t>
      </w:r>
      <w:r>
        <w:rPr>
          <w:rFonts w:eastAsia="Times New Roman" w:cs="Times New Roman"/>
          <w:szCs w:val="24"/>
        </w:rPr>
        <w:t>-</w:t>
      </w:r>
      <w:r w:rsidRPr="00F34ED4">
        <w:rPr>
          <w:rFonts w:eastAsia="Times New Roman" w:cs="Times New Roman"/>
          <w:szCs w:val="24"/>
        </w:rPr>
        <w:t xml:space="preserve"> στην ουσία κάνουν τα πάντα</w:t>
      </w:r>
      <w:r>
        <w:rPr>
          <w:rFonts w:eastAsia="Times New Roman" w:cs="Times New Roman"/>
          <w:szCs w:val="24"/>
        </w:rPr>
        <w:t>,</w:t>
      </w:r>
      <w:r w:rsidRPr="00F34ED4">
        <w:rPr>
          <w:rFonts w:eastAsia="Times New Roman" w:cs="Times New Roman"/>
          <w:szCs w:val="24"/>
        </w:rPr>
        <w:t xml:space="preserve"> προκειμένου η εικόνα της χώρας στο εξωτερικό να πηγαίνει όλο και χειρότερα</w:t>
      </w:r>
      <w:r>
        <w:rPr>
          <w:rFonts w:eastAsia="Times New Roman" w:cs="Times New Roman"/>
          <w:szCs w:val="24"/>
        </w:rPr>
        <w:t>.</w:t>
      </w:r>
    </w:p>
    <w:p w14:paraId="678A4255" w14:textId="77777777" w:rsidR="0099759A" w:rsidRDefault="00FE124F">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Και σ</w:t>
      </w:r>
      <w:r w:rsidRPr="00F34ED4">
        <w:rPr>
          <w:rFonts w:eastAsia="Times New Roman" w:cs="Times New Roman"/>
          <w:szCs w:val="24"/>
        </w:rPr>
        <w:t xml:space="preserve">αν να μην έφταναν </w:t>
      </w:r>
      <w:r>
        <w:rPr>
          <w:rFonts w:eastAsia="Times New Roman" w:cs="Times New Roman"/>
          <w:szCs w:val="24"/>
        </w:rPr>
        <w:t>όλα</w:t>
      </w:r>
      <w:r w:rsidRPr="00F34ED4">
        <w:rPr>
          <w:rFonts w:eastAsia="Times New Roman" w:cs="Times New Roman"/>
          <w:szCs w:val="24"/>
        </w:rPr>
        <w:t>αυτά</w:t>
      </w:r>
      <w:r>
        <w:rPr>
          <w:rFonts w:eastAsia="Times New Roman" w:cs="Times New Roman"/>
          <w:szCs w:val="24"/>
        </w:rPr>
        <w:t>,</w:t>
      </w:r>
      <w:r w:rsidRPr="00F34ED4">
        <w:rPr>
          <w:rFonts w:eastAsia="Times New Roman" w:cs="Times New Roman"/>
          <w:szCs w:val="24"/>
        </w:rPr>
        <w:t xml:space="preserve"> είχαμε και προχθές το περιστατικό με τον Αναπληρωτή Υπουργό Υγείας</w:t>
      </w:r>
      <w:r>
        <w:rPr>
          <w:rFonts w:eastAsia="Times New Roman" w:cs="Times New Roman"/>
          <w:szCs w:val="24"/>
        </w:rPr>
        <w:t>,</w:t>
      </w:r>
      <w:r w:rsidRPr="00F34ED4">
        <w:rPr>
          <w:rFonts w:eastAsia="Times New Roman" w:cs="Times New Roman"/>
          <w:szCs w:val="24"/>
        </w:rPr>
        <w:t xml:space="preserve"> </w:t>
      </w:r>
      <w:r>
        <w:rPr>
          <w:rFonts w:eastAsia="Times New Roman" w:cs="Times New Roman"/>
          <w:szCs w:val="24"/>
        </w:rPr>
        <w:t>τον κ.</w:t>
      </w:r>
      <w:r w:rsidRPr="00F34ED4">
        <w:rPr>
          <w:rFonts w:eastAsia="Times New Roman" w:cs="Times New Roman"/>
          <w:szCs w:val="24"/>
        </w:rPr>
        <w:t xml:space="preserve"> Πολάκη</w:t>
      </w:r>
      <w:r>
        <w:rPr>
          <w:rFonts w:eastAsia="Times New Roman" w:cs="Times New Roman"/>
          <w:szCs w:val="24"/>
        </w:rPr>
        <w:t xml:space="preserve">, ο οποίος βλέπουμε να </w:t>
      </w:r>
      <w:r w:rsidRPr="00F34ED4">
        <w:rPr>
          <w:rFonts w:eastAsia="Times New Roman" w:cs="Times New Roman"/>
          <w:szCs w:val="24"/>
        </w:rPr>
        <w:t xml:space="preserve">έχει μία εικόνα </w:t>
      </w:r>
      <w:r>
        <w:rPr>
          <w:rFonts w:eastAsia="Times New Roman" w:cs="Times New Roman"/>
          <w:szCs w:val="24"/>
        </w:rPr>
        <w:t>–να μου επιτραπεί ο όρος- ν</w:t>
      </w:r>
      <w:r>
        <w:rPr>
          <w:rFonts w:eastAsia="Times New Roman" w:cs="Times New Roman"/>
          <w:szCs w:val="24"/>
        </w:rPr>
        <w:t xml:space="preserve">ταή, </w:t>
      </w:r>
      <w:r w:rsidRPr="00F34ED4">
        <w:rPr>
          <w:rFonts w:eastAsia="Times New Roman" w:cs="Times New Roman"/>
          <w:szCs w:val="24"/>
        </w:rPr>
        <w:t>να έχει μία συνομιλία με μία αρχή της χώρας</w:t>
      </w:r>
      <w:r>
        <w:rPr>
          <w:rFonts w:eastAsia="Times New Roman" w:cs="Times New Roman"/>
          <w:szCs w:val="24"/>
        </w:rPr>
        <w:t>,</w:t>
      </w:r>
      <w:r w:rsidRPr="00F34ED4">
        <w:rPr>
          <w:rFonts w:eastAsia="Times New Roman" w:cs="Times New Roman"/>
          <w:szCs w:val="24"/>
        </w:rPr>
        <w:t xml:space="preserve"> όπως είναι ο </w:t>
      </w:r>
      <w:r w:rsidRPr="00F34ED4">
        <w:rPr>
          <w:rFonts w:eastAsia="Times New Roman" w:cs="Times New Roman"/>
          <w:szCs w:val="24"/>
        </w:rPr>
        <w:t>κ</w:t>
      </w:r>
      <w:r w:rsidRPr="00F34ED4">
        <w:rPr>
          <w:rFonts w:eastAsia="Times New Roman" w:cs="Times New Roman"/>
          <w:szCs w:val="24"/>
        </w:rPr>
        <w:t xml:space="preserve">εντρικός </w:t>
      </w:r>
      <w:r w:rsidRPr="00F34ED4">
        <w:rPr>
          <w:rFonts w:eastAsia="Times New Roman" w:cs="Times New Roman"/>
          <w:szCs w:val="24"/>
        </w:rPr>
        <w:t>τ</w:t>
      </w:r>
      <w:r w:rsidRPr="00F34ED4">
        <w:rPr>
          <w:rFonts w:eastAsia="Times New Roman" w:cs="Times New Roman"/>
          <w:szCs w:val="24"/>
        </w:rPr>
        <w:t>ραπεζίτης</w:t>
      </w:r>
      <w:r>
        <w:rPr>
          <w:rFonts w:eastAsia="Times New Roman" w:cs="Times New Roman"/>
          <w:szCs w:val="24"/>
        </w:rPr>
        <w:t>,</w:t>
      </w:r>
      <w:r w:rsidRPr="00F34ED4">
        <w:rPr>
          <w:rFonts w:eastAsia="Times New Roman" w:cs="Times New Roman"/>
          <w:szCs w:val="24"/>
        </w:rPr>
        <w:t xml:space="preserve"> </w:t>
      </w:r>
      <w:r>
        <w:rPr>
          <w:rFonts w:eastAsia="Times New Roman" w:cs="Times New Roman"/>
          <w:szCs w:val="24"/>
        </w:rPr>
        <w:t>όπου έλεγε «</w:t>
      </w:r>
      <w:r w:rsidRPr="00F34ED4">
        <w:rPr>
          <w:rFonts w:eastAsia="Times New Roman" w:cs="Times New Roman"/>
          <w:szCs w:val="24"/>
        </w:rPr>
        <w:t>αν δεν μου κάνεις αυτό</w:t>
      </w:r>
      <w:r>
        <w:rPr>
          <w:rFonts w:eastAsia="Times New Roman" w:cs="Times New Roman"/>
          <w:szCs w:val="24"/>
        </w:rPr>
        <w:t>,</w:t>
      </w:r>
      <w:r w:rsidRPr="00F34ED4">
        <w:rPr>
          <w:rFonts w:eastAsia="Times New Roman" w:cs="Times New Roman"/>
          <w:szCs w:val="24"/>
        </w:rPr>
        <w:t xml:space="preserve"> θα έρθω την επόμενη μέρα στην ουσία να σου επιβάλλω </w:t>
      </w:r>
      <w:r w:rsidRPr="00F34ED4">
        <w:rPr>
          <w:rFonts w:eastAsia="Times New Roman" w:cs="Times New Roman"/>
          <w:szCs w:val="24"/>
        </w:rPr>
        <w:lastRenderedPageBreak/>
        <w:t>κάποια πράγματα με κάποιον τρόπο</w:t>
      </w:r>
      <w:r>
        <w:rPr>
          <w:rFonts w:eastAsia="Times New Roman" w:cs="Times New Roman"/>
          <w:szCs w:val="24"/>
        </w:rPr>
        <w:t>,</w:t>
      </w:r>
      <w:r w:rsidRPr="00F34ED4">
        <w:rPr>
          <w:rFonts w:eastAsia="Times New Roman" w:cs="Times New Roman"/>
          <w:szCs w:val="24"/>
        </w:rPr>
        <w:t xml:space="preserve"> θα έλεγα</w:t>
      </w:r>
      <w:r>
        <w:rPr>
          <w:rFonts w:eastAsia="Times New Roman" w:cs="Times New Roman"/>
          <w:szCs w:val="24"/>
        </w:rPr>
        <w:t>,</w:t>
      </w:r>
      <w:r w:rsidRPr="00F34ED4">
        <w:rPr>
          <w:rFonts w:eastAsia="Times New Roman" w:cs="Times New Roman"/>
          <w:szCs w:val="24"/>
        </w:rPr>
        <w:t xml:space="preserve"> όχι και τόσο νόμιμο</w:t>
      </w:r>
      <w:r>
        <w:rPr>
          <w:rFonts w:eastAsia="Times New Roman" w:cs="Times New Roman"/>
          <w:szCs w:val="24"/>
        </w:rPr>
        <w:t>».</w:t>
      </w:r>
      <w:r w:rsidRPr="00F34ED4">
        <w:rPr>
          <w:rFonts w:eastAsia="Times New Roman" w:cs="Times New Roman"/>
          <w:szCs w:val="24"/>
        </w:rPr>
        <w:t xml:space="preserve"> Από τη </w:t>
      </w:r>
      <w:r>
        <w:rPr>
          <w:rFonts w:eastAsia="Times New Roman" w:cs="Times New Roman"/>
          <w:szCs w:val="24"/>
        </w:rPr>
        <w:t>άλλη</w:t>
      </w:r>
      <w:r w:rsidRPr="00F34ED4">
        <w:rPr>
          <w:rFonts w:eastAsia="Times New Roman" w:cs="Times New Roman"/>
          <w:szCs w:val="24"/>
        </w:rPr>
        <w:t xml:space="preserve"> ακούμ</w:t>
      </w:r>
      <w:r w:rsidRPr="00F34ED4">
        <w:rPr>
          <w:rFonts w:eastAsia="Times New Roman" w:cs="Times New Roman"/>
          <w:szCs w:val="24"/>
        </w:rPr>
        <w:t xml:space="preserve">ε ότι </w:t>
      </w:r>
      <w:r>
        <w:rPr>
          <w:rFonts w:eastAsia="Times New Roman" w:cs="Times New Roman"/>
          <w:szCs w:val="24"/>
        </w:rPr>
        <w:t>ενδεχομένως υπήρχαν παράνομες ηχογραφήσεις και ίδιος μετά το αρνείται.</w:t>
      </w:r>
      <w:r w:rsidRPr="00F34ED4">
        <w:rPr>
          <w:rFonts w:eastAsia="Times New Roman" w:cs="Times New Roman"/>
          <w:szCs w:val="24"/>
        </w:rPr>
        <w:t xml:space="preserve"> </w:t>
      </w:r>
    </w:p>
    <w:p w14:paraId="678A4256" w14:textId="77777777" w:rsidR="0099759A" w:rsidRDefault="00FE124F">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Αν κανείς συγκεντρώσει όλα αυτά σαν συνολική εικόνα, θα δει ότι δυστυχώς η φθορά και η πτώση της Κυβέρνησης -</w:t>
      </w:r>
      <w:r w:rsidRPr="00F34ED4">
        <w:rPr>
          <w:rFonts w:eastAsia="Times New Roman" w:cs="Times New Roman"/>
          <w:szCs w:val="24"/>
        </w:rPr>
        <w:t xml:space="preserve">γιατί μην ξεχνάτε ότι βρισκόμαστε πλέον σε έναν </w:t>
      </w:r>
      <w:r>
        <w:rPr>
          <w:rFonts w:eastAsia="Times New Roman" w:cs="Times New Roman"/>
          <w:szCs w:val="24"/>
        </w:rPr>
        <w:t xml:space="preserve">άτυπο </w:t>
      </w:r>
      <w:r w:rsidRPr="00F34ED4">
        <w:rPr>
          <w:rFonts w:eastAsia="Times New Roman" w:cs="Times New Roman"/>
          <w:szCs w:val="24"/>
        </w:rPr>
        <w:t>προεκλογικό αγώ</w:t>
      </w:r>
      <w:r w:rsidRPr="00F34ED4">
        <w:rPr>
          <w:rFonts w:eastAsia="Times New Roman" w:cs="Times New Roman"/>
          <w:szCs w:val="24"/>
        </w:rPr>
        <w:t>να</w:t>
      </w:r>
      <w:r>
        <w:rPr>
          <w:rFonts w:eastAsia="Times New Roman" w:cs="Times New Roman"/>
          <w:szCs w:val="24"/>
        </w:rPr>
        <w:t>- δ</w:t>
      </w:r>
      <w:r w:rsidRPr="00F34ED4">
        <w:rPr>
          <w:rFonts w:eastAsia="Times New Roman" w:cs="Times New Roman"/>
          <w:szCs w:val="24"/>
        </w:rPr>
        <w:t>υστυχώς συμπαρασύρει συνολικά την ε</w:t>
      </w:r>
      <w:r>
        <w:rPr>
          <w:rFonts w:eastAsia="Times New Roman" w:cs="Times New Roman"/>
          <w:szCs w:val="24"/>
        </w:rPr>
        <w:t>ικόνα της χώρας στο εξωτερικό και στο εσ</w:t>
      </w:r>
      <w:r w:rsidRPr="00F34ED4">
        <w:rPr>
          <w:rFonts w:eastAsia="Times New Roman" w:cs="Times New Roman"/>
          <w:szCs w:val="24"/>
        </w:rPr>
        <w:t>ωτερικό</w:t>
      </w:r>
      <w:r>
        <w:rPr>
          <w:rFonts w:eastAsia="Times New Roman" w:cs="Times New Roman"/>
          <w:szCs w:val="24"/>
        </w:rPr>
        <w:t>.</w:t>
      </w:r>
    </w:p>
    <w:p w14:paraId="678A4257" w14:textId="77777777" w:rsidR="0099759A" w:rsidRDefault="00FE124F">
      <w:pPr>
        <w:tabs>
          <w:tab w:val="left" w:pos="6168"/>
        </w:tabs>
        <w:spacing w:line="600" w:lineRule="auto"/>
        <w:ind w:firstLine="720"/>
        <w:contextualSpacing/>
        <w:jc w:val="both"/>
        <w:rPr>
          <w:rFonts w:eastAsia="Times New Roman" w:cs="Times New Roman"/>
          <w:szCs w:val="24"/>
        </w:rPr>
      </w:pPr>
      <w:r w:rsidRPr="00F34ED4">
        <w:rPr>
          <w:rFonts w:eastAsia="Times New Roman" w:cs="Times New Roman"/>
          <w:szCs w:val="24"/>
        </w:rPr>
        <w:t>Βεβαίως</w:t>
      </w:r>
      <w:r>
        <w:rPr>
          <w:rFonts w:eastAsia="Times New Roman" w:cs="Times New Roman"/>
          <w:szCs w:val="24"/>
        </w:rPr>
        <w:t>,</w:t>
      </w:r>
      <w:r w:rsidRPr="00F34ED4">
        <w:rPr>
          <w:rFonts w:eastAsia="Times New Roman" w:cs="Times New Roman"/>
          <w:szCs w:val="24"/>
        </w:rPr>
        <w:t xml:space="preserve"> </w:t>
      </w:r>
      <w:r>
        <w:rPr>
          <w:rFonts w:eastAsia="Times New Roman" w:cs="Times New Roman"/>
          <w:szCs w:val="24"/>
        </w:rPr>
        <w:t xml:space="preserve">από </w:t>
      </w:r>
      <w:r w:rsidRPr="00F34ED4">
        <w:rPr>
          <w:rFonts w:eastAsia="Times New Roman" w:cs="Times New Roman"/>
          <w:szCs w:val="24"/>
        </w:rPr>
        <w:t xml:space="preserve">όλη αυτή </w:t>
      </w:r>
      <w:r>
        <w:rPr>
          <w:rFonts w:eastAsia="Times New Roman" w:cs="Times New Roman"/>
          <w:szCs w:val="24"/>
        </w:rPr>
        <w:t>την</w:t>
      </w:r>
      <w:r w:rsidRPr="00F34ED4">
        <w:rPr>
          <w:rFonts w:eastAsia="Times New Roman" w:cs="Times New Roman"/>
          <w:szCs w:val="24"/>
        </w:rPr>
        <w:t xml:space="preserve"> εικόνα παρακμής και σήψης</w:t>
      </w:r>
      <w:r>
        <w:rPr>
          <w:rFonts w:eastAsia="Times New Roman" w:cs="Times New Roman"/>
          <w:szCs w:val="24"/>
        </w:rPr>
        <w:t>, η οποία επικρατεί δ</w:t>
      </w:r>
      <w:r w:rsidRPr="00F34ED4">
        <w:rPr>
          <w:rFonts w:eastAsia="Times New Roman" w:cs="Times New Roman"/>
          <w:szCs w:val="24"/>
        </w:rPr>
        <w:t>υστυχώς εντός και εκτός Κοινοβουλίου τις τελευταίες εβδομάδες</w:t>
      </w:r>
      <w:r>
        <w:rPr>
          <w:rFonts w:eastAsia="Times New Roman" w:cs="Times New Roman"/>
          <w:szCs w:val="24"/>
        </w:rPr>
        <w:t>,</w:t>
      </w:r>
      <w:r w:rsidRPr="00F34ED4">
        <w:rPr>
          <w:rFonts w:eastAsia="Times New Roman" w:cs="Times New Roman"/>
          <w:szCs w:val="24"/>
        </w:rPr>
        <w:t xml:space="preserve"> </w:t>
      </w:r>
      <w:r>
        <w:rPr>
          <w:rFonts w:eastAsia="Times New Roman" w:cs="Times New Roman"/>
          <w:szCs w:val="24"/>
        </w:rPr>
        <w:t xml:space="preserve">οι μόνοι οι οποίοι </w:t>
      </w:r>
      <w:r w:rsidRPr="00F34ED4">
        <w:rPr>
          <w:rFonts w:eastAsia="Times New Roman" w:cs="Times New Roman"/>
          <w:szCs w:val="24"/>
        </w:rPr>
        <w:t>βγαίνουν κερδ</w:t>
      </w:r>
      <w:r w:rsidRPr="00F34ED4">
        <w:rPr>
          <w:rFonts w:eastAsia="Times New Roman" w:cs="Times New Roman"/>
          <w:szCs w:val="24"/>
        </w:rPr>
        <w:t>ισμένοι</w:t>
      </w:r>
      <w:r>
        <w:rPr>
          <w:rFonts w:eastAsia="Times New Roman" w:cs="Times New Roman"/>
          <w:szCs w:val="24"/>
        </w:rPr>
        <w:t xml:space="preserve"> είναι</w:t>
      </w:r>
      <w:r w:rsidRPr="00F34ED4">
        <w:rPr>
          <w:rFonts w:eastAsia="Times New Roman" w:cs="Times New Roman"/>
          <w:szCs w:val="24"/>
        </w:rPr>
        <w:t xml:space="preserve"> αυτοί οι οποίοι εχθρεύονται </w:t>
      </w:r>
      <w:r>
        <w:rPr>
          <w:rFonts w:eastAsia="Times New Roman" w:cs="Times New Roman"/>
          <w:szCs w:val="24"/>
        </w:rPr>
        <w:t xml:space="preserve">τον </w:t>
      </w:r>
      <w:r w:rsidRPr="00F34ED4">
        <w:rPr>
          <w:rFonts w:eastAsia="Times New Roman" w:cs="Times New Roman"/>
          <w:szCs w:val="24"/>
        </w:rPr>
        <w:t xml:space="preserve">Κοινοβουλευτισμό </w:t>
      </w:r>
      <w:r>
        <w:rPr>
          <w:rFonts w:eastAsia="Times New Roman" w:cs="Times New Roman"/>
          <w:szCs w:val="24"/>
        </w:rPr>
        <w:t>και τη</w:t>
      </w:r>
      <w:r w:rsidRPr="00F34ED4">
        <w:rPr>
          <w:rFonts w:eastAsia="Times New Roman" w:cs="Times New Roman"/>
          <w:szCs w:val="24"/>
        </w:rPr>
        <w:t xml:space="preserve"> </w:t>
      </w:r>
      <w:r w:rsidRPr="00F34ED4">
        <w:rPr>
          <w:rFonts w:eastAsia="Times New Roman" w:cs="Times New Roman"/>
          <w:szCs w:val="24"/>
        </w:rPr>
        <w:t>δ</w:t>
      </w:r>
      <w:r w:rsidRPr="00F34ED4">
        <w:rPr>
          <w:rFonts w:eastAsia="Times New Roman" w:cs="Times New Roman"/>
          <w:szCs w:val="24"/>
        </w:rPr>
        <w:t>ημοκρατία</w:t>
      </w:r>
      <w:r>
        <w:rPr>
          <w:rFonts w:eastAsia="Times New Roman" w:cs="Times New Roman"/>
          <w:szCs w:val="24"/>
        </w:rPr>
        <w:t>. Αυτό το έχω πει κατ’ επανάληψη.</w:t>
      </w:r>
      <w:r w:rsidRPr="00F34ED4">
        <w:rPr>
          <w:rFonts w:eastAsia="Times New Roman" w:cs="Times New Roman"/>
          <w:szCs w:val="24"/>
        </w:rPr>
        <w:t xml:space="preserve"> Δυστυχώς</w:t>
      </w:r>
      <w:r>
        <w:rPr>
          <w:rFonts w:eastAsia="Times New Roman" w:cs="Times New Roman"/>
          <w:szCs w:val="24"/>
        </w:rPr>
        <w:t>,</w:t>
      </w:r>
      <w:r w:rsidRPr="00F34ED4">
        <w:rPr>
          <w:rFonts w:eastAsia="Times New Roman" w:cs="Times New Roman"/>
          <w:szCs w:val="24"/>
        </w:rPr>
        <w:t xml:space="preserve"> ο ΣΥΡΙΖΑ ως Κυβέρνηση</w:t>
      </w:r>
      <w:r>
        <w:rPr>
          <w:rFonts w:eastAsia="Times New Roman" w:cs="Times New Roman"/>
          <w:szCs w:val="24"/>
        </w:rPr>
        <w:t>, αλλά και η Συμπολίτευση συνολικά και οι</w:t>
      </w:r>
      <w:r w:rsidRPr="00F34ED4">
        <w:rPr>
          <w:rFonts w:eastAsia="Times New Roman" w:cs="Times New Roman"/>
          <w:szCs w:val="24"/>
        </w:rPr>
        <w:t xml:space="preserve"> Βουλευτές της έχουν τεράστια ευθύνη</w:t>
      </w:r>
      <w:r>
        <w:rPr>
          <w:rFonts w:eastAsia="Times New Roman" w:cs="Times New Roman"/>
          <w:szCs w:val="24"/>
        </w:rPr>
        <w:t>.</w:t>
      </w:r>
      <w:r w:rsidRPr="00F34ED4">
        <w:rPr>
          <w:rFonts w:eastAsia="Times New Roman" w:cs="Times New Roman"/>
          <w:szCs w:val="24"/>
        </w:rPr>
        <w:t xml:space="preserve"> </w:t>
      </w:r>
    </w:p>
    <w:p w14:paraId="678A4258" w14:textId="77777777" w:rsidR="0099759A" w:rsidRDefault="00FE124F">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Τουλάχιστον, </w:t>
      </w:r>
      <w:r w:rsidRPr="00F34ED4">
        <w:rPr>
          <w:rFonts w:eastAsia="Times New Roman" w:cs="Times New Roman"/>
          <w:szCs w:val="24"/>
        </w:rPr>
        <w:t xml:space="preserve">περιμένω από μερικούς από αυτούς να </w:t>
      </w:r>
      <w:r>
        <w:rPr>
          <w:rFonts w:eastAsia="Times New Roman" w:cs="Times New Roman"/>
          <w:szCs w:val="24"/>
        </w:rPr>
        <w:t xml:space="preserve">ορθώσουν </w:t>
      </w:r>
      <w:r w:rsidRPr="00F34ED4">
        <w:rPr>
          <w:rFonts w:eastAsia="Times New Roman" w:cs="Times New Roman"/>
          <w:szCs w:val="24"/>
        </w:rPr>
        <w:t>ανάστημα</w:t>
      </w:r>
      <w:r>
        <w:rPr>
          <w:rFonts w:eastAsia="Times New Roman" w:cs="Times New Roman"/>
          <w:szCs w:val="24"/>
        </w:rPr>
        <w:t xml:space="preserve"> και</w:t>
      </w:r>
      <w:r w:rsidRPr="00F34ED4">
        <w:rPr>
          <w:rFonts w:eastAsia="Times New Roman" w:cs="Times New Roman"/>
          <w:szCs w:val="24"/>
        </w:rPr>
        <w:t xml:space="preserve"> να εναντιωθούν σε αυτές τις πρακτικές</w:t>
      </w:r>
      <w:r>
        <w:rPr>
          <w:rFonts w:eastAsia="Times New Roman" w:cs="Times New Roman"/>
          <w:szCs w:val="24"/>
        </w:rPr>
        <w:t>.</w:t>
      </w:r>
      <w:r w:rsidRPr="00F34ED4">
        <w:rPr>
          <w:rFonts w:eastAsia="Times New Roman" w:cs="Times New Roman"/>
          <w:szCs w:val="24"/>
        </w:rPr>
        <w:t xml:space="preserve"> </w:t>
      </w:r>
      <w:r>
        <w:rPr>
          <w:rFonts w:eastAsia="Times New Roman" w:cs="Times New Roman"/>
          <w:szCs w:val="24"/>
        </w:rPr>
        <w:t xml:space="preserve">Διότι </w:t>
      </w:r>
      <w:r w:rsidRPr="00F34ED4">
        <w:rPr>
          <w:rFonts w:eastAsia="Times New Roman" w:cs="Times New Roman"/>
          <w:szCs w:val="24"/>
        </w:rPr>
        <w:t xml:space="preserve">είμαι βέβαιος ότι και </w:t>
      </w:r>
      <w:r>
        <w:rPr>
          <w:rFonts w:eastAsia="Times New Roman" w:cs="Times New Roman"/>
          <w:szCs w:val="24"/>
        </w:rPr>
        <w:t xml:space="preserve">εντός </w:t>
      </w:r>
      <w:r w:rsidRPr="00F34ED4">
        <w:rPr>
          <w:rFonts w:eastAsia="Times New Roman" w:cs="Times New Roman"/>
          <w:szCs w:val="24"/>
        </w:rPr>
        <w:t>ΣΥΡΙΖΑ υπάρχουν φωνές</w:t>
      </w:r>
      <w:r>
        <w:rPr>
          <w:rFonts w:eastAsia="Times New Roman" w:cs="Times New Roman"/>
          <w:szCs w:val="24"/>
        </w:rPr>
        <w:t>,</w:t>
      </w:r>
      <w:r w:rsidRPr="00F34ED4">
        <w:rPr>
          <w:rFonts w:eastAsia="Times New Roman" w:cs="Times New Roman"/>
          <w:szCs w:val="24"/>
        </w:rPr>
        <w:t xml:space="preserve"> οι οποίες δεν νομίζω ότι συμφωνούν με το ήθος και το ύφος των </w:t>
      </w:r>
      <w:r w:rsidRPr="00F34ED4">
        <w:rPr>
          <w:rFonts w:eastAsia="Times New Roman" w:cs="Times New Roman"/>
          <w:szCs w:val="24"/>
        </w:rPr>
        <w:lastRenderedPageBreak/>
        <w:t>Υπουργών</w:t>
      </w:r>
      <w:r>
        <w:rPr>
          <w:rFonts w:eastAsia="Times New Roman" w:cs="Times New Roman"/>
          <w:szCs w:val="24"/>
        </w:rPr>
        <w:t>,</w:t>
      </w:r>
      <w:r w:rsidRPr="00F34ED4">
        <w:rPr>
          <w:rFonts w:eastAsia="Times New Roman" w:cs="Times New Roman"/>
          <w:szCs w:val="24"/>
        </w:rPr>
        <w:t xml:space="preserve"> </w:t>
      </w:r>
      <w:r>
        <w:rPr>
          <w:rFonts w:eastAsia="Times New Roman" w:cs="Times New Roman"/>
          <w:szCs w:val="24"/>
        </w:rPr>
        <w:t xml:space="preserve">τους οποίους </w:t>
      </w:r>
      <w:r w:rsidRPr="00F34ED4">
        <w:rPr>
          <w:rFonts w:eastAsia="Times New Roman" w:cs="Times New Roman"/>
          <w:szCs w:val="24"/>
        </w:rPr>
        <w:t>βλέπουμε τις τελε</w:t>
      </w:r>
      <w:r w:rsidRPr="00F34ED4">
        <w:rPr>
          <w:rFonts w:eastAsia="Times New Roman" w:cs="Times New Roman"/>
          <w:szCs w:val="24"/>
        </w:rPr>
        <w:t>υταίες ημέρες και σε κα</w:t>
      </w:r>
      <w:r>
        <w:rPr>
          <w:rFonts w:eastAsia="Times New Roman" w:cs="Times New Roman"/>
          <w:szCs w:val="24"/>
        </w:rPr>
        <w:t>μ</w:t>
      </w:r>
      <w:r w:rsidRPr="00F34ED4">
        <w:rPr>
          <w:rFonts w:eastAsia="Times New Roman" w:cs="Times New Roman"/>
          <w:szCs w:val="24"/>
        </w:rPr>
        <w:t>μία περίπτωση</w:t>
      </w:r>
      <w:r>
        <w:rPr>
          <w:rFonts w:eastAsia="Times New Roman" w:cs="Times New Roman"/>
          <w:szCs w:val="24"/>
        </w:rPr>
        <w:t xml:space="preserve"> </w:t>
      </w:r>
      <w:r w:rsidRPr="00F34ED4">
        <w:rPr>
          <w:rFonts w:eastAsia="Times New Roman" w:cs="Times New Roman"/>
          <w:szCs w:val="24"/>
        </w:rPr>
        <w:t>δεν συμφωνούν ακόμα και με την ουσία των πραγμάτων και των υποθέσεων</w:t>
      </w:r>
      <w:r>
        <w:rPr>
          <w:rFonts w:eastAsia="Times New Roman" w:cs="Times New Roman"/>
          <w:szCs w:val="24"/>
        </w:rPr>
        <w:t>, τις οποίες ανέφερα.</w:t>
      </w:r>
      <w:r w:rsidRPr="00F34ED4">
        <w:rPr>
          <w:rFonts w:eastAsia="Times New Roman" w:cs="Times New Roman"/>
          <w:szCs w:val="24"/>
        </w:rPr>
        <w:t xml:space="preserve"> </w:t>
      </w:r>
    </w:p>
    <w:p w14:paraId="678A4259" w14:textId="77777777" w:rsidR="0099759A" w:rsidRDefault="00FE124F">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Άκουσα τον κύριο </w:t>
      </w:r>
      <w:r w:rsidRPr="00F34ED4">
        <w:rPr>
          <w:rFonts w:eastAsia="Times New Roman" w:cs="Times New Roman"/>
          <w:szCs w:val="24"/>
        </w:rPr>
        <w:t>Υπουργό προηγουμένως να μιλάει για δήθεν προοδευτικό μέτωπο</w:t>
      </w:r>
      <w:r>
        <w:rPr>
          <w:rFonts w:eastAsia="Times New Roman" w:cs="Times New Roman"/>
          <w:szCs w:val="24"/>
        </w:rPr>
        <w:t>.</w:t>
      </w:r>
      <w:r w:rsidRPr="00F34ED4">
        <w:rPr>
          <w:rFonts w:eastAsia="Times New Roman" w:cs="Times New Roman"/>
          <w:szCs w:val="24"/>
        </w:rPr>
        <w:t xml:space="preserve"> </w:t>
      </w:r>
      <w:r>
        <w:rPr>
          <w:rFonts w:eastAsia="Times New Roman" w:cs="Times New Roman"/>
          <w:szCs w:val="24"/>
        </w:rPr>
        <w:t>Έχετε</w:t>
      </w:r>
      <w:r w:rsidRPr="00F34ED4">
        <w:rPr>
          <w:rFonts w:eastAsia="Times New Roman" w:cs="Times New Roman"/>
          <w:szCs w:val="24"/>
        </w:rPr>
        <w:t xml:space="preserve"> ξεχάσει</w:t>
      </w:r>
      <w:r>
        <w:rPr>
          <w:rFonts w:eastAsia="Times New Roman" w:cs="Times New Roman"/>
          <w:szCs w:val="24"/>
        </w:rPr>
        <w:t xml:space="preserve">, κυρίες και κύριοι συνάδελφοι της </w:t>
      </w:r>
      <w:r w:rsidRPr="00F34ED4">
        <w:rPr>
          <w:rFonts w:eastAsia="Times New Roman" w:cs="Times New Roman"/>
          <w:szCs w:val="24"/>
        </w:rPr>
        <w:t>Σ</w:t>
      </w:r>
      <w:r w:rsidRPr="00F34ED4">
        <w:rPr>
          <w:rFonts w:eastAsia="Times New Roman" w:cs="Times New Roman"/>
          <w:szCs w:val="24"/>
        </w:rPr>
        <w:t>υμπολίτευσης</w:t>
      </w:r>
      <w:r>
        <w:rPr>
          <w:rFonts w:eastAsia="Times New Roman" w:cs="Times New Roman"/>
          <w:szCs w:val="24"/>
        </w:rPr>
        <w:t>,</w:t>
      </w:r>
      <w:r w:rsidRPr="00F34ED4">
        <w:rPr>
          <w:rFonts w:eastAsia="Times New Roman" w:cs="Times New Roman"/>
          <w:szCs w:val="24"/>
        </w:rPr>
        <w:t xml:space="preserve"> </w:t>
      </w:r>
      <w:r>
        <w:rPr>
          <w:rFonts w:eastAsia="Times New Roman" w:cs="Times New Roman"/>
          <w:szCs w:val="24"/>
        </w:rPr>
        <w:t>ότι δυστυχώς από ό</w:t>
      </w:r>
      <w:r w:rsidRPr="00F34ED4">
        <w:rPr>
          <w:rFonts w:eastAsia="Times New Roman" w:cs="Times New Roman"/>
          <w:szCs w:val="24"/>
        </w:rPr>
        <w:t>ταν βγήκατε στην εξουσία</w:t>
      </w:r>
      <w:r>
        <w:rPr>
          <w:rFonts w:eastAsia="Times New Roman" w:cs="Times New Roman"/>
          <w:szCs w:val="24"/>
        </w:rPr>
        <w:t>,</w:t>
      </w:r>
      <w:r w:rsidRPr="00F34ED4">
        <w:rPr>
          <w:rFonts w:eastAsia="Times New Roman" w:cs="Times New Roman"/>
          <w:szCs w:val="24"/>
        </w:rPr>
        <w:t xml:space="preserve"> από όταν ο ΣΥΡΙΖΑ ψηφίστηκε </w:t>
      </w:r>
      <w:r>
        <w:rPr>
          <w:rFonts w:eastAsia="Times New Roman" w:cs="Times New Roman"/>
          <w:szCs w:val="24"/>
        </w:rPr>
        <w:t xml:space="preserve">ως </w:t>
      </w:r>
      <w:r w:rsidRPr="00F34ED4">
        <w:rPr>
          <w:rFonts w:eastAsia="Times New Roman" w:cs="Times New Roman"/>
          <w:szCs w:val="24"/>
        </w:rPr>
        <w:t xml:space="preserve">Κυβέρνηση </w:t>
      </w:r>
      <w:r>
        <w:rPr>
          <w:rFonts w:eastAsia="Times New Roman" w:cs="Times New Roman"/>
          <w:szCs w:val="24"/>
        </w:rPr>
        <w:t>το</w:t>
      </w:r>
      <w:r w:rsidRPr="00F34ED4">
        <w:rPr>
          <w:rFonts w:eastAsia="Times New Roman" w:cs="Times New Roman"/>
          <w:szCs w:val="24"/>
        </w:rPr>
        <w:t xml:space="preserve"> 2015</w:t>
      </w:r>
      <w:r>
        <w:rPr>
          <w:rFonts w:eastAsia="Times New Roman" w:cs="Times New Roman"/>
          <w:szCs w:val="24"/>
        </w:rPr>
        <w:t>, τα τ</w:t>
      </w:r>
      <w:r w:rsidRPr="00F34ED4">
        <w:rPr>
          <w:rFonts w:eastAsia="Times New Roman" w:cs="Times New Roman"/>
          <w:szCs w:val="24"/>
        </w:rPr>
        <w:t>ελευταία τέσσερα χρόνια</w:t>
      </w:r>
      <w:r>
        <w:rPr>
          <w:rFonts w:eastAsia="Times New Roman" w:cs="Times New Roman"/>
          <w:szCs w:val="24"/>
        </w:rPr>
        <w:t>,</w:t>
      </w:r>
      <w:r w:rsidRPr="00F34ED4">
        <w:rPr>
          <w:rFonts w:eastAsia="Times New Roman" w:cs="Times New Roman"/>
          <w:szCs w:val="24"/>
        </w:rPr>
        <w:t xml:space="preserve"> </w:t>
      </w:r>
      <w:r>
        <w:rPr>
          <w:rFonts w:eastAsia="Times New Roman" w:cs="Times New Roman"/>
          <w:szCs w:val="24"/>
        </w:rPr>
        <w:t>κάνετε τα πάντα για ν</w:t>
      </w:r>
      <w:r w:rsidRPr="00F34ED4">
        <w:rPr>
          <w:rFonts w:eastAsia="Times New Roman" w:cs="Times New Roman"/>
          <w:szCs w:val="24"/>
        </w:rPr>
        <w:t xml:space="preserve">α αποδείξετε ότι είστε πιο παλιό και </w:t>
      </w:r>
      <w:r>
        <w:rPr>
          <w:rFonts w:eastAsia="Times New Roman" w:cs="Times New Roman"/>
          <w:szCs w:val="24"/>
        </w:rPr>
        <w:t xml:space="preserve">από </w:t>
      </w:r>
      <w:r w:rsidRPr="00F34ED4">
        <w:rPr>
          <w:rFonts w:eastAsia="Times New Roman" w:cs="Times New Roman"/>
          <w:szCs w:val="24"/>
        </w:rPr>
        <w:t>το παλιό</w:t>
      </w:r>
      <w:r>
        <w:rPr>
          <w:rFonts w:eastAsia="Times New Roman" w:cs="Times New Roman"/>
          <w:szCs w:val="24"/>
        </w:rPr>
        <w:t>.</w:t>
      </w:r>
      <w:r w:rsidRPr="00F34ED4">
        <w:rPr>
          <w:rFonts w:eastAsia="Times New Roman" w:cs="Times New Roman"/>
          <w:szCs w:val="24"/>
        </w:rPr>
        <w:t xml:space="preserve"> </w:t>
      </w:r>
    </w:p>
    <w:p w14:paraId="678A425A" w14:textId="77777777" w:rsidR="0099759A" w:rsidRDefault="00FE124F">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φαρμόζετε </w:t>
      </w:r>
      <w:r w:rsidRPr="00F34ED4">
        <w:rPr>
          <w:rFonts w:eastAsia="Times New Roman" w:cs="Times New Roman"/>
          <w:szCs w:val="24"/>
        </w:rPr>
        <w:t>τις ίδιες πρακτικές του παρελθόντος</w:t>
      </w:r>
      <w:r w:rsidRPr="00F34ED4">
        <w:rPr>
          <w:rFonts w:eastAsia="Times New Roman" w:cs="Times New Roman"/>
          <w:szCs w:val="24"/>
        </w:rPr>
        <w:t xml:space="preserve"> και χειρότερες</w:t>
      </w:r>
      <w:r>
        <w:rPr>
          <w:rFonts w:eastAsia="Times New Roman" w:cs="Times New Roman"/>
          <w:szCs w:val="24"/>
        </w:rPr>
        <w:t>,</w:t>
      </w:r>
      <w:r w:rsidRPr="00F34ED4">
        <w:rPr>
          <w:rFonts w:eastAsia="Times New Roman" w:cs="Times New Roman"/>
          <w:szCs w:val="24"/>
        </w:rPr>
        <w:t xml:space="preserve"> με το ίδιο προσωπικό </w:t>
      </w:r>
      <w:r>
        <w:rPr>
          <w:rFonts w:eastAsia="Times New Roman" w:cs="Times New Roman"/>
          <w:szCs w:val="24"/>
        </w:rPr>
        <w:t>–</w:t>
      </w:r>
      <w:r w:rsidRPr="00F34ED4">
        <w:rPr>
          <w:rFonts w:eastAsia="Times New Roman" w:cs="Times New Roman"/>
          <w:szCs w:val="24"/>
        </w:rPr>
        <w:t>γιατί</w:t>
      </w:r>
      <w:r>
        <w:rPr>
          <w:rFonts w:eastAsia="Times New Roman" w:cs="Times New Roman"/>
          <w:szCs w:val="24"/>
        </w:rPr>
        <w:t xml:space="preserve">, ξέρετε, </w:t>
      </w:r>
      <w:r w:rsidRPr="00F34ED4">
        <w:rPr>
          <w:rFonts w:eastAsia="Times New Roman" w:cs="Times New Roman"/>
          <w:szCs w:val="24"/>
        </w:rPr>
        <w:t xml:space="preserve">ο καθένας έχει μία προσωπική διαδρομή σε αυτή την Αίθουσα και </w:t>
      </w:r>
      <w:r>
        <w:rPr>
          <w:rFonts w:eastAsia="Times New Roman" w:cs="Times New Roman"/>
          <w:szCs w:val="24"/>
        </w:rPr>
        <w:t xml:space="preserve">δεν πρέπει </w:t>
      </w:r>
      <w:r w:rsidRPr="00F34ED4">
        <w:rPr>
          <w:rFonts w:eastAsia="Times New Roman" w:cs="Times New Roman"/>
          <w:szCs w:val="24"/>
        </w:rPr>
        <w:t>να την ξεχνάμε</w:t>
      </w:r>
      <w:r>
        <w:rPr>
          <w:rFonts w:eastAsia="Times New Roman" w:cs="Times New Roman"/>
          <w:szCs w:val="24"/>
        </w:rPr>
        <w:t>-</w:t>
      </w:r>
      <w:r w:rsidRPr="00F34ED4">
        <w:rPr>
          <w:rFonts w:eastAsia="Times New Roman" w:cs="Times New Roman"/>
          <w:szCs w:val="24"/>
        </w:rPr>
        <w:t xml:space="preserve"> και δυστυχώς </w:t>
      </w:r>
      <w:r>
        <w:rPr>
          <w:rFonts w:eastAsia="Times New Roman" w:cs="Times New Roman"/>
          <w:szCs w:val="24"/>
        </w:rPr>
        <w:t xml:space="preserve">εφαρμόζετε </w:t>
      </w:r>
      <w:r w:rsidRPr="00F34ED4">
        <w:rPr>
          <w:rFonts w:eastAsia="Times New Roman" w:cs="Times New Roman"/>
          <w:szCs w:val="24"/>
        </w:rPr>
        <w:t>τις ίδιες πρακτικέ</w:t>
      </w:r>
      <w:r>
        <w:rPr>
          <w:rFonts w:eastAsia="Times New Roman" w:cs="Times New Roman"/>
          <w:szCs w:val="24"/>
        </w:rPr>
        <w:t>ς που ό</w:t>
      </w:r>
      <w:r w:rsidRPr="00F34ED4">
        <w:rPr>
          <w:rFonts w:eastAsia="Times New Roman" w:cs="Times New Roman"/>
          <w:szCs w:val="24"/>
        </w:rPr>
        <w:t xml:space="preserve">ντως μας </w:t>
      </w:r>
      <w:r>
        <w:rPr>
          <w:rFonts w:eastAsia="Times New Roman" w:cs="Times New Roman"/>
          <w:szCs w:val="24"/>
        </w:rPr>
        <w:t xml:space="preserve">οδήγησαν </w:t>
      </w:r>
      <w:r w:rsidRPr="00F34ED4">
        <w:rPr>
          <w:rFonts w:eastAsia="Times New Roman" w:cs="Times New Roman"/>
          <w:szCs w:val="24"/>
        </w:rPr>
        <w:t>στη χρεοκοπία</w:t>
      </w:r>
      <w:r>
        <w:rPr>
          <w:rFonts w:eastAsia="Times New Roman" w:cs="Times New Roman"/>
          <w:szCs w:val="24"/>
        </w:rPr>
        <w:t>.</w:t>
      </w:r>
      <w:r w:rsidRPr="00F34ED4">
        <w:rPr>
          <w:rFonts w:eastAsia="Times New Roman" w:cs="Times New Roman"/>
          <w:szCs w:val="24"/>
        </w:rPr>
        <w:t xml:space="preserve"> Ξαφνικά</w:t>
      </w:r>
      <w:r>
        <w:rPr>
          <w:rFonts w:eastAsia="Times New Roman" w:cs="Times New Roman"/>
          <w:szCs w:val="24"/>
        </w:rPr>
        <w:t>, το να</w:t>
      </w:r>
      <w:r w:rsidRPr="00F34ED4">
        <w:rPr>
          <w:rFonts w:eastAsia="Times New Roman" w:cs="Times New Roman"/>
          <w:szCs w:val="24"/>
        </w:rPr>
        <w:t xml:space="preserve"> θυμάται ο ΣΥΡΙΖΑ το προοδευτικό </w:t>
      </w:r>
      <w:r>
        <w:rPr>
          <w:rFonts w:eastAsia="Times New Roman" w:cs="Times New Roman"/>
          <w:szCs w:val="24"/>
        </w:rPr>
        <w:t>μέτωπο, ε</w:t>
      </w:r>
      <w:r w:rsidRPr="00F34ED4">
        <w:rPr>
          <w:rFonts w:eastAsia="Times New Roman" w:cs="Times New Roman"/>
          <w:szCs w:val="24"/>
        </w:rPr>
        <w:t xml:space="preserve">νώ είναι πιο συντηρητικό κόμμα και </w:t>
      </w:r>
      <w:r>
        <w:rPr>
          <w:rFonts w:eastAsia="Times New Roman" w:cs="Times New Roman"/>
          <w:szCs w:val="24"/>
        </w:rPr>
        <w:t xml:space="preserve">από </w:t>
      </w:r>
      <w:r w:rsidRPr="00F34ED4">
        <w:rPr>
          <w:rFonts w:eastAsia="Times New Roman" w:cs="Times New Roman"/>
          <w:szCs w:val="24"/>
        </w:rPr>
        <w:t>τη συντήρηση</w:t>
      </w:r>
      <w:r>
        <w:rPr>
          <w:rFonts w:eastAsia="Times New Roman" w:cs="Times New Roman"/>
          <w:szCs w:val="24"/>
        </w:rPr>
        <w:t>,</w:t>
      </w:r>
      <w:r w:rsidRPr="00F34ED4">
        <w:rPr>
          <w:rFonts w:eastAsia="Times New Roman" w:cs="Times New Roman"/>
          <w:szCs w:val="24"/>
        </w:rPr>
        <w:t xml:space="preserve"> νομίζω αυτό είναι κάτι </w:t>
      </w:r>
      <w:r>
        <w:rPr>
          <w:rFonts w:eastAsia="Times New Roman" w:cs="Times New Roman"/>
          <w:szCs w:val="24"/>
        </w:rPr>
        <w:t xml:space="preserve">που </w:t>
      </w:r>
      <w:r w:rsidRPr="00F34ED4">
        <w:rPr>
          <w:rFonts w:eastAsia="Times New Roman" w:cs="Times New Roman"/>
          <w:szCs w:val="24"/>
        </w:rPr>
        <w:t>μας ξεπερνά</w:t>
      </w:r>
      <w:r>
        <w:rPr>
          <w:rFonts w:eastAsia="Times New Roman" w:cs="Times New Roman"/>
          <w:szCs w:val="24"/>
        </w:rPr>
        <w:t>.</w:t>
      </w:r>
    </w:p>
    <w:p w14:paraId="678A425B" w14:textId="77777777" w:rsidR="0099759A" w:rsidRDefault="00FE124F">
      <w:pPr>
        <w:tabs>
          <w:tab w:val="left" w:pos="6168"/>
        </w:tabs>
        <w:spacing w:line="600" w:lineRule="auto"/>
        <w:ind w:firstLine="720"/>
        <w:contextualSpacing/>
        <w:jc w:val="both"/>
        <w:rPr>
          <w:rFonts w:eastAsia="Times New Roman" w:cs="Times New Roman"/>
          <w:szCs w:val="24"/>
        </w:rPr>
      </w:pPr>
      <w:r w:rsidRPr="00F34ED4">
        <w:rPr>
          <w:rFonts w:eastAsia="Times New Roman" w:cs="Times New Roman"/>
          <w:szCs w:val="24"/>
        </w:rPr>
        <w:t xml:space="preserve">Ακούστηκε από τον κύριο Υπουργό </w:t>
      </w:r>
      <w:r>
        <w:rPr>
          <w:rFonts w:eastAsia="Times New Roman" w:cs="Times New Roman"/>
          <w:szCs w:val="24"/>
        </w:rPr>
        <w:t xml:space="preserve">πάλι η γνωστή, </w:t>
      </w:r>
      <w:r w:rsidRPr="00F34ED4">
        <w:rPr>
          <w:rFonts w:eastAsia="Times New Roman" w:cs="Times New Roman"/>
          <w:szCs w:val="24"/>
        </w:rPr>
        <w:t xml:space="preserve">φοβερή </w:t>
      </w:r>
      <w:r>
        <w:rPr>
          <w:rFonts w:eastAsia="Times New Roman" w:cs="Times New Roman"/>
          <w:szCs w:val="24"/>
        </w:rPr>
        <w:t>-</w:t>
      </w:r>
      <w:r w:rsidRPr="00F34ED4">
        <w:rPr>
          <w:rFonts w:eastAsia="Times New Roman" w:cs="Times New Roman"/>
          <w:szCs w:val="24"/>
        </w:rPr>
        <w:t>αν θέλετε</w:t>
      </w:r>
      <w:r>
        <w:rPr>
          <w:rFonts w:eastAsia="Times New Roman" w:cs="Times New Roman"/>
          <w:szCs w:val="24"/>
        </w:rPr>
        <w:t>-</w:t>
      </w:r>
      <w:r w:rsidRPr="00F34ED4">
        <w:rPr>
          <w:rFonts w:eastAsia="Times New Roman" w:cs="Times New Roman"/>
          <w:szCs w:val="24"/>
        </w:rPr>
        <w:t xml:space="preserve"> επιχειρηματολογία </w:t>
      </w:r>
      <w:r>
        <w:rPr>
          <w:rFonts w:eastAsia="Times New Roman" w:cs="Times New Roman"/>
          <w:szCs w:val="24"/>
        </w:rPr>
        <w:t xml:space="preserve">ότι </w:t>
      </w:r>
      <w:r w:rsidRPr="00F34ED4">
        <w:rPr>
          <w:rFonts w:eastAsia="Times New Roman" w:cs="Times New Roman"/>
          <w:szCs w:val="24"/>
        </w:rPr>
        <w:t>η Νέα Δημοκρατία</w:t>
      </w:r>
      <w:r>
        <w:rPr>
          <w:rFonts w:eastAsia="Times New Roman" w:cs="Times New Roman"/>
          <w:szCs w:val="24"/>
        </w:rPr>
        <w:t xml:space="preserve"> είναι </w:t>
      </w:r>
      <w:r>
        <w:rPr>
          <w:rFonts w:eastAsia="Times New Roman" w:cs="Times New Roman"/>
          <w:szCs w:val="24"/>
        </w:rPr>
        <w:lastRenderedPageBreak/>
        <w:t>νεο</w:t>
      </w:r>
      <w:r w:rsidRPr="00F34ED4">
        <w:rPr>
          <w:rFonts w:eastAsia="Times New Roman" w:cs="Times New Roman"/>
          <w:szCs w:val="24"/>
        </w:rPr>
        <w:t>φιλελεύ</w:t>
      </w:r>
      <w:r w:rsidRPr="00F34ED4">
        <w:rPr>
          <w:rFonts w:eastAsia="Times New Roman" w:cs="Times New Roman"/>
          <w:szCs w:val="24"/>
        </w:rPr>
        <w:t>θερο κόμμα</w:t>
      </w:r>
      <w:r>
        <w:rPr>
          <w:rFonts w:eastAsia="Times New Roman" w:cs="Times New Roman"/>
          <w:szCs w:val="24"/>
        </w:rPr>
        <w:t xml:space="preserve"> και</w:t>
      </w:r>
      <w:r>
        <w:rPr>
          <w:rFonts w:eastAsia="Times New Roman" w:cs="Times New Roman"/>
          <w:szCs w:val="24"/>
        </w:rPr>
        <w:t xml:space="preserve"> Ακροδεξιά</w:t>
      </w:r>
      <w:r w:rsidRPr="00F34ED4">
        <w:rPr>
          <w:rFonts w:eastAsia="Times New Roman" w:cs="Times New Roman"/>
          <w:szCs w:val="24"/>
        </w:rPr>
        <w:t xml:space="preserve"> </w:t>
      </w:r>
      <w:r>
        <w:rPr>
          <w:rFonts w:eastAsia="Times New Roman" w:cs="Times New Roman"/>
          <w:szCs w:val="24"/>
        </w:rPr>
        <w:t>ταυτόχρονα</w:t>
      </w:r>
      <w:r>
        <w:rPr>
          <w:rFonts w:eastAsia="Times New Roman" w:cs="Times New Roman"/>
          <w:szCs w:val="24"/>
        </w:rPr>
        <w:t xml:space="preserve">.. </w:t>
      </w:r>
      <w:r w:rsidRPr="00F34ED4">
        <w:rPr>
          <w:rFonts w:eastAsia="Times New Roman" w:cs="Times New Roman"/>
          <w:szCs w:val="24"/>
        </w:rPr>
        <w:t>Νομίζω ότι αυτό ξεπερνά τα όρια της ειρωνείας</w:t>
      </w:r>
      <w:r>
        <w:rPr>
          <w:rFonts w:eastAsia="Times New Roman" w:cs="Times New Roman"/>
          <w:szCs w:val="24"/>
        </w:rPr>
        <w:t>.</w:t>
      </w:r>
    </w:p>
    <w:p w14:paraId="678A425C" w14:textId="77777777" w:rsidR="0099759A" w:rsidRDefault="00FE124F">
      <w:pPr>
        <w:tabs>
          <w:tab w:val="left" w:pos="6168"/>
        </w:tabs>
        <w:spacing w:line="600" w:lineRule="auto"/>
        <w:ind w:firstLine="720"/>
        <w:contextualSpacing/>
        <w:jc w:val="both"/>
        <w:rPr>
          <w:rFonts w:eastAsia="Times New Roman" w:cs="Times New Roman"/>
          <w:szCs w:val="24"/>
        </w:rPr>
      </w:pPr>
      <w:r w:rsidRPr="00F34ED4">
        <w:rPr>
          <w:rFonts w:eastAsia="Times New Roman" w:cs="Times New Roman"/>
          <w:szCs w:val="24"/>
        </w:rPr>
        <w:t xml:space="preserve">Θυμίζω </w:t>
      </w:r>
      <w:r>
        <w:rPr>
          <w:rFonts w:eastAsia="Times New Roman" w:cs="Times New Roman"/>
          <w:szCs w:val="24"/>
        </w:rPr>
        <w:t xml:space="preserve">για άλλη μία φορά, κυρίες και κύριοι συνάδελφοι, σε αυτήν την Αίθουσα ποιοι συνέπλευσαν με </w:t>
      </w:r>
      <w:r w:rsidRPr="00F34ED4">
        <w:rPr>
          <w:rFonts w:eastAsia="Times New Roman" w:cs="Times New Roman"/>
          <w:szCs w:val="24"/>
        </w:rPr>
        <w:t xml:space="preserve">την Ακροδεξιά </w:t>
      </w:r>
      <w:r>
        <w:rPr>
          <w:rFonts w:eastAsia="Times New Roman" w:cs="Times New Roman"/>
          <w:szCs w:val="24"/>
        </w:rPr>
        <w:t>το</w:t>
      </w:r>
      <w:r w:rsidRPr="00F34ED4">
        <w:rPr>
          <w:rFonts w:eastAsia="Times New Roman" w:cs="Times New Roman"/>
          <w:szCs w:val="24"/>
        </w:rPr>
        <w:t xml:space="preserve"> 2015</w:t>
      </w:r>
      <w:r>
        <w:rPr>
          <w:rFonts w:eastAsia="Times New Roman" w:cs="Times New Roman"/>
          <w:szCs w:val="24"/>
        </w:rPr>
        <w:t>,</w:t>
      </w:r>
      <w:r w:rsidRPr="00F34ED4">
        <w:rPr>
          <w:rFonts w:eastAsia="Times New Roman" w:cs="Times New Roman"/>
          <w:szCs w:val="24"/>
        </w:rPr>
        <w:t xml:space="preserve"> προκειμένου να</w:t>
      </w:r>
      <w:r>
        <w:rPr>
          <w:rFonts w:eastAsia="Times New Roman" w:cs="Times New Roman"/>
          <w:szCs w:val="24"/>
        </w:rPr>
        <w:t xml:space="preserve"> μην </w:t>
      </w:r>
      <w:r w:rsidRPr="00F34ED4">
        <w:rPr>
          <w:rFonts w:eastAsia="Times New Roman" w:cs="Times New Roman"/>
          <w:szCs w:val="24"/>
        </w:rPr>
        <w:t>ψηφιστεί Πρόεδρος της Δημοκρατί</w:t>
      </w:r>
      <w:r w:rsidRPr="00F34ED4">
        <w:rPr>
          <w:rFonts w:eastAsia="Times New Roman" w:cs="Times New Roman"/>
          <w:szCs w:val="24"/>
        </w:rPr>
        <w:t>ας</w:t>
      </w:r>
      <w:r>
        <w:rPr>
          <w:rFonts w:eastAsia="Times New Roman" w:cs="Times New Roman"/>
          <w:szCs w:val="24"/>
        </w:rPr>
        <w:t>. Ο ΣΥΡΙΖΑ, β</w:t>
      </w:r>
      <w:r w:rsidRPr="00F34ED4">
        <w:rPr>
          <w:rFonts w:eastAsia="Times New Roman" w:cs="Times New Roman"/>
          <w:szCs w:val="24"/>
        </w:rPr>
        <w:t>εβαίως</w:t>
      </w:r>
      <w:r>
        <w:rPr>
          <w:rFonts w:eastAsia="Times New Roman" w:cs="Times New Roman"/>
          <w:szCs w:val="24"/>
        </w:rPr>
        <w:t>. Θυμίζω ποιοι συνέπλευσαν</w:t>
      </w:r>
      <w:r w:rsidRPr="00F34ED4">
        <w:rPr>
          <w:rFonts w:eastAsia="Times New Roman" w:cs="Times New Roman"/>
          <w:szCs w:val="24"/>
        </w:rPr>
        <w:t xml:space="preserve"> με την Ακροδεξιά το 2015 στο </w:t>
      </w:r>
      <w:r>
        <w:rPr>
          <w:rFonts w:eastAsia="Times New Roman" w:cs="Times New Roman"/>
          <w:szCs w:val="24"/>
        </w:rPr>
        <w:t>«</w:t>
      </w:r>
      <w:r>
        <w:rPr>
          <w:rFonts w:eastAsia="Times New Roman" w:cs="Times New Roman"/>
          <w:szCs w:val="24"/>
        </w:rPr>
        <w:t>ό</w:t>
      </w:r>
      <w:r w:rsidRPr="00F34ED4">
        <w:rPr>
          <w:rFonts w:eastAsia="Times New Roman" w:cs="Times New Roman"/>
          <w:szCs w:val="24"/>
        </w:rPr>
        <w:t>χι</w:t>
      </w:r>
      <w:r>
        <w:rPr>
          <w:rFonts w:eastAsia="Times New Roman" w:cs="Times New Roman"/>
          <w:szCs w:val="24"/>
        </w:rPr>
        <w:t>»</w:t>
      </w:r>
      <w:r w:rsidRPr="00F34ED4">
        <w:rPr>
          <w:rFonts w:eastAsia="Times New Roman" w:cs="Times New Roman"/>
          <w:szCs w:val="24"/>
        </w:rPr>
        <w:t xml:space="preserve"> του δημοψηφίσματος</w:t>
      </w:r>
      <w:r>
        <w:rPr>
          <w:rFonts w:eastAsia="Times New Roman" w:cs="Times New Roman"/>
          <w:szCs w:val="24"/>
        </w:rPr>
        <w:t>. Ο</w:t>
      </w:r>
      <w:r w:rsidRPr="00F34ED4">
        <w:rPr>
          <w:rFonts w:eastAsia="Times New Roman" w:cs="Times New Roman"/>
          <w:szCs w:val="24"/>
        </w:rPr>
        <w:t xml:space="preserve"> ΣΥΡΙΖΑ</w:t>
      </w:r>
      <w:r>
        <w:rPr>
          <w:rFonts w:eastAsia="Times New Roman" w:cs="Times New Roman"/>
          <w:szCs w:val="24"/>
        </w:rPr>
        <w:t xml:space="preserve">. Ποιοι συνέπλευσαν με την Ακροδεξιά, </w:t>
      </w:r>
      <w:r w:rsidRPr="00F34ED4">
        <w:rPr>
          <w:rFonts w:eastAsia="Times New Roman" w:cs="Times New Roman"/>
          <w:szCs w:val="24"/>
        </w:rPr>
        <w:t>όταν ο κ</w:t>
      </w:r>
      <w:r>
        <w:rPr>
          <w:rFonts w:eastAsia="Times New Roman" w:cs="Times New Roman"/>
          <w:szCs w:val="24"/>
        </w:rPr>
        <w:t>.</w:t>
      </w:r>
      <w:r w:rsidRPr="00F34ED4">
        <w:rPr>
          <w:rFonts w:eastAsia="Times New Roman" w:cs="Times New Roman"/>
          <w:szCs w:val="24"/>
        </w:rPr>
        <w:t xml:space="preserve"> Καμμένος</w:t>
      </w:r>
      <w:r>
        <w:rPr>
          <w:rFonts w:eastAsia="Times New Roman" w:cs="Times New Roman"/>
          <w:szCs w:val="24"/>
        </w:rPr>
        <w:t>,</w:t>
      </w:r>
      <w:r w:rsidRPr="00F34ED4">
        <w:rPr>
          <w:rFonts w:eastAsia="Times New Roman" w:cs="Times New Roman"/>
          <w:szCs w:val="24"/>
        </w:rPr>
        <w:t xml:space="preserve"> τότε Υπουργός Άμυνας </w:t>
      </w:r>
      <w:r>
        <w:rPr>
          <w:rFonts w:eastAsia="Times New Roman" w:cs="Times New Roman"/>
          <w:szCs w:val="24"/>
        </w:rPr>
        <w:t>-</w:t>
      </w:r>
      <w:r w:rsidRPr="00F34ED4">
        <w:rPr>
          <w:rFonts w:eastAsia="Times New Roman" w:cs="Times New Roman"/>
          <w:szCs w:val="24"/>
        </w:rPr>
        <w:t>αν θέλετε</w:t>
      </w:r>
      <w:r>
        <w:rPr>
          <w:rFonts w:eastAsia="Times New Roman" w:cs="Times New Roman"/>
          <w:szCs w:val="24"/>
        </w:rPr>
        <w:t>-</w:t>
      </w:r>
      <w:r w:rsidRPr="00F34ED4">
        <w:rPr>
          <w:rFonts w:eastAsia="Times New Roman" w:cs="Times New Roman"/>
          <w:szCs w:val="24"/>
        </w:rPr>
        <w:t xml:space="preserve"> εκτός Κανονισμού στην ουσία προ</w:t>
      </w:r>
      <w:r>
        <w:rPr>
          <w:rFonts w:eastAsia="Times New Roman" w:cs="Times New Roman"/>
          <w:szCs w:val="24"/>
        </w:rPr>
        <w:t>σ</w:t>
      </w:r>
      <w:r w:rsidRPr="00F34ED4">
        <w:rPr>
          <w:rFonts w:eastAsia="Times New Roman" w:cs="Times New Roman"/>
          <w:szCs w:val="24"/>
        </w:rPr>
        <w:t xml:space="preserve">κάλεσε την </w:t>
      </w:r>
      <w:r>
        <w:rPr>
          <w:rFonts w:eastAsia="Times New Roman" w:cs="Times New Roman"/>
          <w:szCs w:val="24"/>
        </w:rPr>
        <w:t>Επιτροπή Εξ</w:t>
      </w:r>
      <w:r>
        <w:rPr>
          <w:rFonts w:eastAsia="Times New Roman" w:cs="Times New Roman"/>
          <w:szCs w:val="24"/>
        </w:rPr>
        <w:t xml:space="preserve">ωτερικών </w:t>
      </w:r>
      <w:r w:rsidRPr="00F34ED4">
        <w:rPr>
          <w:rFonts w:eastAsia="Times New Roman" w:cs="Times New Roman"/>
          <w:szCs w:val="24"/>
        </w:rPr>
        <w:t>και Άμυνας κ</w:t>
      </w:r>
      <w:r>
        <w:rPr>
          <w:rFonts w:eastAsia="Times New Roman" w:cs="Times New Roman"/>
          <w:szCs w:val="24"/>
        </w:rPr>
        <w:t>αι συνεδρίασε</w:t>
      </w:r>
      <w:r w:rsidRPr="00F34ED4">
        <w:rPr>
          <w:rFonts w:eastAsia="Times New Roman" w:cs="Times New Roman"/>
          <w:szCs w:val="24"/>
        </w:rPr>
        <w:t xml:space="preserve"> στη νήσο Ρω</w:t>
      </w:r>
      <w:r>
        <w:rPr>
          <w:rFonts w:eastAsia="Times New Roman" w:cs="Times New Roman"/>
          <w:szCs w:val="24"/>
        </w:rPr>
        <w:t>; Οι μόνοι</w:t>
      </w:r>
      <w:r w:rsidRPr="00F34ED4">
        <w:rPr>
          <w:rFonts w:eastAsia="Times New Roman" w:cs="Times New Roman"/>
          <w:szCs w:val="24"/>
        </w:rPr>
        <w:t xml:space="preserve"> οποίοι π</w:t>
      </w:r>
      <w:r>
        <w:rPr>
          <w:rFonts w:eastAsia="Times New Roman" w:cs="Times New Roman"/>
          <w:szCs w:val="24"/>
        </w:rPr>
        <w:t>αρευρέθηκαν</w:t>
      </w:r>
      <w:r w:rsidRPr="00F34ED4">
        <w:rPr>
          <w:rFonts w:eastAsia="Times New Roman" w:cs="Times New Roman"/>
          <w:szCs w:val="24"/>
        </w:rPr>
        <w:t xml:space="preserve"> εκεί ήταν οι Βουλευτές του ΣΥΡΙΖΑ</w:t>
      </w:r>
      <w:r>
        <w:rPr>
          <w:rFonts w:eastAsia="Times New Roman" w:cs="Times New Roman"/>
          <w:szCs w:val="24"/>
        </w:rPr>
        <w:t>, οι</w:t>
      </w:r>
      <w:r w:rsidRPr="00F34ED4">
        <w:rPr>
          <w:rFonts w:eastAsia="Times New Roman" w:cs="Times New Roman"/>
          <w:szCs w:val="24"/>
        </w:rPr>
        <w:t xml:space="preserve"> Βουλευτές</w:t>
      </w:r>
      <w:r>
        <w:rPr>
          <w:rFonts w:eastAsia="Times New Roman" w:cs="Times New Roman"/>
          <w:szCs w:val="24"/>
        </w:rPr>
        <w:t xml:space="preserve"> της</w:t>
      </w:r>
      <w:r w:rsidRPr="00F34ED4">
        <w:rPr>
          <w:rFonts w:eastAsia="Times New Roman" w:cs="Times New Roman"/>
          <w:szCs w:val="24"/>
        </w:rPr>
        <w:t xml:space="preserve"> Χρυσής Αυγής και </w:t>
      </w:r>
      <w:r>
        <w:rPr>
          <w:rFonts w:eastAsia="Times New Roman" w:cs="Times New Roman"/>
          <w:szCs w:val="24"/>
        </w:rPr>
        <w:t xml:space="preserve">οι </w:t>
      </w:r>
      <w:r w:rsidRPr="00F34ED4">
        <w:rPr>
          <w:rFonts w:eastAsia="Times New Roman" w:cs="Times New Roman"/>
          <w:szCs w:val="24"/>
        </w:rPr>
        <w:t>Βουλευτές των Ανεξ</w:t>
      </w:r>
      <w:r>
        <w:rPr>
          <w:rFonts w:eastAsia="Times New Roman" w:cs="Times New Roman"/>
          <w:szCs w:val="24"/>
        </w:rPr>
        <w:t>α</w:t>
      </w:r>
      <w:r w:rsidRPr="00F34ED4">
        <w:rPr>
          <w:rFonts w:eastAsia="Times New Roman" w:cs="Times New Roman"/>
          <w:szCs w:val="24"/>
        </w:rPr>
        <w:t>ρτ</w:t>
      </w:r>
      <w:r>
        <w:rPr>
          <w:rFonts w:eastAsia="Times New Roman" w:cs="Times New Roman"/>
          <w:szCs w:val="24"/>
        </w:rPr>
        <w:t>ή</w:t>
      </w:r>
      <w:r w:rsidRPr="00F34ED4">
        <w:rPr>
          <w:rFonts w:eastAsia="Times New Roman" w:cs="Times New Roman"/>
          <w:szCs w:val="24"/>
        </w:rPr>
        <w:t>των Ελλήνων</w:t>
      </w:r>
      <w:r>
        <w:rPr>
          <w:rFonts w:eastAsia="Times New Roman" w:cs="Times New Roman"/>
          <w:szCs w:val="24"/>
        </w:rPr>
        <w:t>.</w:t>
      </w:r>
      <w:r w:rsidRPr="00F34ED4">
        <w:rPr>
          <w:rFonts w:eastAsia="Times New Roman" w:cs="Times New Roman"/>
          <w:szCs w:val="24"/>
        </w:rPr>
        <w:t xml:space="preserve"> </w:t>
      </w:r>
    </w:p>
    <w:p w14:paraId="678A425D" w14:textId="77777777" w:rsidR="0099759A" w:rsidRDefault="00FE124F">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Επίσης,</w:t>
      </w:r>
      <w:r w:rsidRPr="00F34ED4">
        <w:rPr>
          <w:rFonts w:eastAsia="Times New Roman" w:cs="Times New Roman"/>
          <w:szCs w:val="24"/>
        </w:rPr>
        <w:t xml:space="preserve"> να θυμίσω ποιοι </w:t>
      </w:r>
      <w:r>
        <w:rPr>
          <w:rFonts w:eastAsia="Times New Roman" w:cs="Times New Roman"/>
          <w:szCs w:val="24"/>
        </w:rPr>
        <w:t>ψήφισαν πρόσφατα την κ. Θάνου ως Προέδρο</w:t>
      </w:r>
      <w:r w:rsidRPr="00F34ED4">
        <w:rPr>
          <w:rFonts w:eastAsia="Times New Roman" w:cs="Times New Roman"/>
          <w:szCs w:val="24"/>
        </w:rPr>
        <w:t xml:space="preserve"> της Αρχής Ανταγωνισμού</w:t>
      </w:r>
      <w:r>
        <w:rPr>
          <w:rFonts w:eastAsia="Times New Roman" w:cs="Times New Roman"/>
          <w:szCs w:val="24"/>
        </w:rPr>
        <w:t>,</w:t>
      </w:r>
      <w:r w:rsidRPr="00F34ED4">
        <w:rPr>
          <w:rFonts w:eastAsia="Times New Roman" w:cs="Times New Roman"/>
          <w:szCs w:val="24"/>
        </w:rPr>
        <w:t xml:space="preserve"> </w:t>
      </w:r>
      <w:r>
        <w:rPr>
          <w:rFonts w:eastAsia="Times New Roman" w:cs="Times New Roman"/>
          <w:szCs w:val="24"/>
        </w:rPr>
        <w:t xml:space="preserve">για </w:t>
      </w:r>
      <w:r w:rsidRPr="00F34ED4">
        <w:rPr>
          <w:rFonts w:eastAsia="Times New Roman" w:cs="Times New Roman"/>
          <w:szCs w:val="24"/>
        </w:rPr>
        <w:t>ευνόητους λόγους</w:t>
      </w:r>
      <w:r>
        <w:rPr>
          <w:rFonts w:eastAsia="Times New Roman" w:cs="Times New Roman"/>
          <w:szCs w:val="24"/>
        </w:rPr>
        <w:t>.</w:t>
      </w:r>
      <w:r w:rsidRPr="00F34ED4">
        <w:rPr>
          <w:rFonts w:eastAsia="Times New Roman" w:cs="Times New Roman"/>
          <w:szCs w:val="24"/>
        </w:rPr>
        <w:t xml:space="preserve"> Για ποιο λόγο</w:t>
      </w:r>
      <w:r>
        <w:rPr>
          <w:rFonts w:eastAsia="Times New Roman" w:cs="Times New Roman"/>
          <w:szCs w:val="24"/>
        </w:rPr>
        <w:t>, τώρα,</w:t>
      </w:r>
      <w:r w:rsidRPr="00F34ED4">
        <w:rPr>
          <w:rFonts w:eastAsia="Times New Roman" w:cs="Times New Roman"/>
          <w:szCs w:val="24"/>
        </w:rPr>
        <w:t xml:space="preserve"> γίνεται αυτή η </w:t>
      </w:r>
      <w:r>
        <w:rPr>
          <w:rFonts w:eastAsia="Times New Roman" w:cs="Times New Roman"/>
          <w:szCs w:val="24"/>
        </w:rPr>
        <w:t xml:space="preserve">σύμπλευση; </w:t>
      </w:r>
      <w:r w:rsidRPr="00F34ED4">
        <w:rPr>
          <w:rFonts w:eastAsia="Times New Roman" w:cs="Times New Roman"/>
          <w:szCs w:val="24"/>
        </w:rPr>
        <w:t xml:space="preserve">Νομίζω είναι πολύ εύκολο να </w:t>
      </w:r>
      <w:r>
        <w:rPr>
          <w:rFonts w:eastAsia="Times New Roman" w:cs="Times New Roman"/>
          <w:szCs w:val="24"/>
        </w:rPr>
        <w:t xml:space="preserve">τον </w:t>
      </w:r>
      <w:r w:rsidRPr="00F34ED4">
        <w:rPr>
          <w:rFonts w:eastAsia="Times New Roman" w:cs="Times New Roman"/>
          <w:szCs w:val="24"/>
        </w:rPr>
        <w:t>αντιληφθεί κανείς</w:t>
      </w:r>
      <w:r>
        <w:rPr>
          <w:rFonts w:eastAsia="Times New Roman" w:cs="Times New Roman"/>
          <w:szCs w:val="24"/>
        </w:rPr>
        <w:t>.</w:t>
      </w:r>
      <w:r w:rsidRPr="00F34ED4">
        <w:rPr>
          <w:rFonts w:eastAsia="Times New Roman" w:cs="Times New Roman"/>
          <w:szCs w:val="24"/>
        </w:rPr>
        <w:t xml:space="preserve"> </w:t>
      </w:r>
      <w:r>
        <w:rPr>
          <w:rFonts w:eastAsia="Times New Roman" w:cs="Times New Roman"/>
          <w:szCs w:val="24"/>
        </w:rPr>
        <w:t xml:space="preserve">Όμως </w:t>
      </w:r>
      <w:r w:rsidRPr="00F34ED4">
        <w:rPr>
          <w:rFonts w:eastAsia="Times New Roman" w:cs="Times New Roman"/>
          <w:szCs w:val="24"/>
        </w:rPr>
        <w:t>το να μιλάτε για Ακροδεξιά εντός Νέας Δημοκρατίας</w:t>
      </w:r>
      <w:r>
        <w:rPr>
          <w:rFonts w:eastAsia="Times New Roman" w:cs="Times New Roman"/>
          <w:szCs w:val="24"/>
        </w:rPr>
        <w:t>,</w:t>
      </w:r>
      <w:r w:rsidRPr="00F34ED4">
        <w:rPr>
          <w:rFonts w:eastAsia="Times New Roman" w:cs="Times New Roman"/>
          <w:szCs w:val="24"/>
        </w:rPr>
        <w:t xml:space="preserve"> αυτό πάει πάνω </w:t>
      </w:r>
      <w:r>
        <w:rPr>
          <w:rFonts w:eastAsia="Times New Roman" w:cs="Times New Roman"/>
          <w:szCs w:val="24"/>
        </w:rPr>
        <w:t xml:space="preserve">και πέρα </w:t>
      </w:r>
      <w:r w:rsidRPr="00F34ED4">
        <w:rPr>
          <w:rFonts w:eastAsia="Times New Roman" w:cs="Times New Roman"/>
          <w:szCs w:val="24"/>
        </w:rPr>
        <w:t>από τη λογική</w:t>
      </w:r>
      <w:r>
        <w:rPr>
          <w:rFonts w:eastAsia="Times New Roman" w:cs="Times New Roman"/>
          <w:szCs w:val="24"/>
        </w:rPr>
        <w:t>.</w:t>
      </w:r>
      <w:r w:rsidRPr="00F34ED4">
        <w:rPr>
          <w:rFonts w:eastAsia="Times New Roman" w:cs="Times New Roman"/>
          <w:szCs w:val="24"/>
        </w:rPr>
        <w:t xml:space="preserve"> </w:t>
      </w:r>
    </w:p>
    <w:p w14:paraId="678A425E" w14:textId="77777777" w:rsidR="0099759A" w:rsidRDefault="00FE124F">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lastRenderedPageBreak/>
        <w:t>Έρχομαι στα τ</w:t>
      </w:r>
      <w:r w:rsidRPr="00F34ED4">
        <w:rPr>
          <w:rFonts w:eastAsia="Times New Roman" w:cs="Times New Roman"/>
          <w:szCs w:val="24"/>
        </w:rPr>
        <w:t>ου</w:t>
      </w:r>
      <w:r w:rsidRPr="00F34ED4">
        <w:rPr>
          <w:rFonts w:eastAsia="Times New Roman" w:cs="Times New Roman"/>
          <w:szCs w:val="24"/>
        </w:rPr>
        <w:t xml:space="preserve"> νομοσχεδίου</w:t>
      </w:r>
      <w:r>
        <w:rPr>
          <w:rFonts w:eastAsia="Times New Roman" w:cs="Times New Roman"/>
          <w:szCs w:val="24"/>
        </w:rPr>
        <w:t xml:space="preserve">. Ξεκινάω, κυρίες και κύριοι συνάδελφοι, </w:t>
      </w:r>
      <w:r w:rsidRPr="00F34ED4">
        <w:rPr>
          <w:rFonts w:eastAsia="Times New Roman" w:cs="Times New Roman"/>
          <w:szCs w:val="24"/>
        </w:rPr>
        <w:t>με αυτό</w:t>
      </w:r>
      <w:r>
        <w:rPr>
          <w:rFonts w:eastAsia="Times New Roman" w:cs="Times New Roman"/>
          <w:szCs w:val="24"/>
        </w:rPr>
        <w:t>,</w:t>
      </w:r>
      <w:r w:rsidRPr="00F34ED4">
        <w:rPr>
          <w:rFonts w:eastAsia="Times New Roman" w:cs="Times New Roman"/>
          <w:szCs w:val="24"/>
        </w:rPr>
        <w:t xml:space="preserve"> το οποίος </w:t>
      </w:r>
      <w:r>
        <w:rPr>
          <w:rFonts w:eastAsia="Times New Roman" w:cs="Times New Roman"/>
          <w:szCs w:val="24"/>
        </w:rPr>
        <w:t xml:space="preserve">σας </w:t>
      </w:r>
      <w:r w:rsidRPr="00F34ED4">
        <w:rPr>
          <w:rFonts w:eastAsia="Times New Roman" w:cs="Times New Roman"/>
          <w:szCs w:val="24"/>
        </w:rPr>
        <w:t>ανέφερε και ο Βουλευτής Νέας Δημοκρατίας</w:t>
      </w:r>
      <w:r>
        <w:rPr>
          <w:rFonts w:eastAsia="Times New Roman" w:cs="Times New Roman"/>
          <w:szCs w:val="24"/>
        </w:rPr>
        <w:t>, ο κ. Καραμανλής προηγουμένως.</w:t>
      </w:r>
      <w:r w:rsidRPr="00F34ED4">
        <w:rPr>
          <w:rFonts w:eastAsia="Times New Roman" w:cs="Times New Roman"/>
          <w:szCs w:val="24"/>
        </w:rPr>
        <w:t xml:space="preserve"> Πιάστηκε όντως ψευδόμενος ο </w:t>
      </w:r>
      <w:r>
        <w:rPr>
          <w:rFonts w:eastAsia="Times New Roman" w:cs="Times New Roman"/>
          <w:szCs w:val="24"/>
        </w:rPr>
        <w:t>κ</w:t>
      </w:r>
      <w:r w:rsidRPr="00F34ED4">
        <w:rPr>
          <w:rFonts w:eastAsia="Times New Roman" w:cs="Times New Roman"/>
          <w:szCs w:val="24"/>
        </w:rPr>
        <w:t>ύριος Υπουργός</w:t>
      </w:r>
      <w:r>
        <w:rPr>
          <w:rFonts w:eastAsia="Times New Roman" w:cs="Times New Roman"/>
          <w:szCs w:val="24"/>
        </w:rPr>
        <w:t>,</w:t>
      </w:r>
      <w:r w:rsidRPr="00F34ED4">
        <w:rPr>
          <w:rFonts w:eastAsia="Times New Roman" w:cs="Times New Roman"/>
          <w:szCs w:val="24"/>
        </w:rPr>
        <w:t xml:space="preserve"> λέγοντας ότι η Νέα Δημοκρατία </w:t>
      </w:r>
      <w:r>
        <w:rPr>
          <w:rFonts w:eastAsia="Times New Roman" w:cs="Times New Roman"/>
          <w:szCs w:val="24"/>
        </w:rPr>
        <w:t xml:space="preserve">είχε </w:t>
      </w:r>
      <w:r w:rsidRPr="00F34ED4">
        <w:rPr>
          <w:rFonts w:eastAsia="Times New Roman" w:cs="Times New Roman"/>
          <w:szCs w:val="24"/>
        </w:rPr>
        <w:t xml:space="preserve">ψηφίσει το άρθρο 65 του </w:t>
      </w:r>
      <w:r>
        <w:rPr>
          <w:rFonts w:eastAsia="Times New Roman" w:cs="Times New Roman"/>
          <w:szCs w:val="24"/>
        </w:rPr>
        <w:t>ν.</w:t>
      </w:r>
      <w:r w:rsidRPr="00F34ED4">
        <w:rPr>
          <w:rFonts w:eastAsia="Times New Roman" w:cs="Times New Roman"/>
          <w:szCs w:val="24"/>
        </w:rPr>
        <w:t>45</w:t>
      </w:r>
      <w:r w:rsidRPr="00F34ED4">
        <w:rPr>
          <w:rFonts w:eastAsia="Times New Roman" w:cs="Times New Roman"/>
          <w:szCs w:val="24"/>
        </w:rPr>
        <w:t>30</w:t>
      </w:r>
      <w:r>
        <w:rPr>
          <w:rFonts w:eastAsia="Times New Roman" w:cs="Times New Roman"/>
          <w:szCs w:val="24"/>
        </w:rPr>
        <w:t xml:space="preserve">. Κατατέθηκε στα Πρακτικά η αντίστοιχη στάση που είχε η Νέα Δημοκρατία στο νομοσχέδιο. Νομίζω ότι περί αυτού δεν </w:t>
      </w:r>
      <w:r>
        <w:rPr>
          <w:rFonts w:eastAsia="Times New Roman" w:cs="Times New Roman"/>
          <w:szCs w:val="24"/>
        </w:rPr>
        <w:t>χωρά</w:t>
      </w:r>
      <w:r>
        <w:rPr>
          <w:rFonts w:eastAsia="Times New Roman" w:cs="Times New Roman"/>
          <w:szCs w:val="24"/>
        </w:rPr>
        <w:t xml:space="preserve">ει άλλη αμφιβολία. </w:t>
      </w:r>
    </w:p>
    <w:p w14:paraId="678A425F" w14:textId="77777777" w:rsidR="0099759A" w:rsidRDefault="00FE124F">
      <w:pPr>
        <w:tabs>
          <w:tab w:val="left" w:pos="6168"/>
        </w:tabs>
        <w:spacing w:line="600" w:lineRule="auto"/>
        <w:ind w:firstLine="720"/>
        <w:contextualSpacing/>
        <w:jc w:val="both"/>
        <w:rPr>
          <w:rFonts w:eastAsia="Times New Roman" w:cs="Times New Roman"/>
          <w:szCs w:val="24"/>
        </w:rPr>
      </w:pPr>
      <w:r w:rsidRPr="00F34ED4">
        <w:rPr>
          <w:rFonts w:eastAsia="Times New Roman" w:cs="Times New Roman"/>
          <w:szCs w:val="24"/>
        </w:rPr>
        <w:t>Όσον αφορά το νομοσχέδιο</w:t>
      </w:r>
      <w:r>
        <w:rPr>
          <w:rFonts w:eastAsia="Times New Roman" w:cs="Times New Roman"/>
          <w:szCs w:val="24"/>
        </w:rPr>
        <w:t>, τ</w:t>
      </w:r>
      <w:r w:rsidRPr="00F34ED4">
        <w:rPr>
          <w:rFonts w:eastAsia="Times New Roman" w:cs="Times New Roman"/>
          <w:szCs w:val="24"/>
        </w:rPr>
        <w:t>ο πρώτο μέλημα</w:t>
      </w:r>
      <w:r>
        <w:rPr>
          <w:rFonts w:eastAsia="Times New Roman" w:cs="Times New Roman"/>
          <w:szCs w:val="24"/>
        </w:rPr>
        <w:t>,</w:t>
      </w:r>
      <w:r w:rsidRPr="00F34ED4">
        <w:rPr>
          <w:rFonts w:eastAsia="Times New Roman" w:cs="Times New Roman"/>
          <w:szCs w:val="24"/>
        </w:rPr>
        <w:t xml:space="preserve"> το οποίο θα έπρεπε να υπ</w:t>
      </w:r>
      <w:r>
        <w:rPr>
          <w:rFonts w:eastAsia="Times New Roman" w:cs="Times New Roman"/>
          <w:szCs w:val="24"/>
        </w:rPr>
        <w:t>ά</w:t>
      </w:r>
      <w:r w:rsidRPr="00F34ED4">
        <w:rPr>
          <w:rFonts w:eastAsia="Times New Roman" w:cs="Times New Roman"/>
          <w:szCs w:val="24"/>
        </w:rPr>
        <w:t>ρχε</w:t>
      </w:r>
      <w:r>
        <w:rPr>
          <w:rFonts w:eastAsia="Times New Roman" w:cs="Times New Roman"/>
          <w:szCs w:val="24"/>
        </w:rPr>
        <w:t>ι</w:t>
      </w:r>
      <w:r w:rsidRPr="00F34ED4">
        <w:rPr>
          <w:rFonts w:eastAsia="Times New Roman" w:cs="Times New Roman"/>
          <w:szCs w:val="24"/>
        </w:rPr>
        <w:t xml:space="preserve"> είναι πράγματι να ξαναλειτο</w:t>
      </w:r>
      <w:r>
        <w:rPr>
          <w:rFonts w:eastAsia="Times New Roman" w:cs="Times New Roman"/>
          <w:szCs w:val="24"/>
        </w:rPr>
        <w:t>υργήσει εύρυθμα η</w:t>
      </w:r>
      <w:r>
        <w:rPr>
          <w:rFonts w:eastAsia="Times New Roman" w:cs="Times New Roman"/>
          <w:szCs w:val="24"/>
        </w:rPr>
        <w:t xml:space="preserve"> κοινωνία στο π</w:t>
      </w:r>
      <w:r w:rsidRPr="00F34ED4">
        <w:rPr>
          <w:rFonts w:eastAsia="Times New Roman" w:cs="Times New Roman"/>
          <w:szCs w:val="24"/>
        </w:rPr>
        <w:t>εδίο της χορήγησης των αδειών οδήγησης</w:t>
      </w:r>
      <w:r>
        <w:rPr>
          <w:rFonts w:eastAsia="Times New Roman" w:cs="Times New Roman"/>
          <w:szCs w:val="24"/>
        </w:rPr>
        <w:t>,</w:t>
      </w:r>
      <w:r w:rsidRPr="00F34ED4">
        <w:rPr>
          <w:rFonts w:eastAsia="Times New Roman" w:cs="Times New Roman"/>
          <w:szCs w:val="24"/>
        </w:rPr>
        <w:t xml:space="preserve"> όπου εδώ και πάρα πολύ καιρό έχει δημιουργηθεί</w:t>
      </w:r>
      <w:r>
        <w:rPr>
          <w:rFonts w:eastAsia="Times New Roman" w:cs="Times New Roman"/>
          <w:szCs w:val="24"/>
        </w:rPr>
        <w:t>,</w:t>
      </w:r>
      <w:r w:rsidRPr="00F34ED4">
        <w:rPr>
          <w:rFonts w:eastAsia="Times New Roman" w:cs="Times New Roman"/>
          <w:szCs w:val="24"/>
        </w:rPr>
        <w:t xml:space="preserve"> με ευθύνη της Κυβέρνησης</w:t>
      </w:r>
      <w:r>
        <w:rPr>
          <w:rFonts w:eastAsia="Times New Roman" w:cs="Times New Roman"/>
          <w:szCs w:val="24"/>
        </w:rPr>
        <w:t>,</w:t>
      </w:r>
      <w:r w:rsidRPr="00F34ED4">
        <w:rPr>
          <w:rFonts w:eastAsia="Times New Roman" w:cs="Times New Roman"/>
          <w:szCs w:val="24"/>
        </w:rPr>
        <w:t xml:space="preserve"> ένα εκρηκτικό μείγμα που οδηγεί σε έναν κοινωνικό αυτοματισμό</w:t>
      </w:r>
      <w:r>
        <w:rPr>
          <w:rFonts w:eastAsia="Times New Roman" w:cs="Times New Roman"/>
          <w:szCs w:val="24"/>
        </w:rPr>
        <w:t>.</w:t>
      </w:r>
      <w:r w:rsidRPr="00F34ED4">
        <w:rPr>
          <w:rFonts w:eastAsia="Times New Roman" w:cs="Times New Roman"/>
          <w:szCs w:val="24"/>
        </w:rPr>
        <w:t xml:space="preserve"> </w:t>
      </w:r>
    </w:p>
    <w:p w14:paraId="678A4260" w14:textId="77777777" w:rsidR="0099759A" w:rsidRDefault="00FE124F">
      <w:pPr>
        <w:tabs>
          <w:tab w:val="left" w:pos="6168"/>
        </w:tabs>
        <w:spacing w:line="600" w:lineRule="auto"/>
        <w:ind w:firstLine="720"/>
        <w:contextualSpacing/>
        <w:jc w:val="both"/>
        <w:rPr>
          <w:rFonts w:eastAsia="Times New Roman" w:cs="Times New Roman"/>
          <w:szCs w:val="24"/>
        </w:rPr>
      </w:pPr>
      <w:r w:rsidRPr="00F34ED4">
        <w:rPr>
          <w:rFonts w:eastAsia="Times New Roman" w:cs="Times New Roman"/>
          <w:szCs w:val="24"/>
        </w:rPr>
        <w:t>Βεβαίως</w:t>
      </w:r>
      <w:r>
        <w:rPr>
          <w:rFonts w:eastAsia="Times New Roman" w:cs="Times New Roman"/>
          <w:szCs w:val="24"/>
        </w:rPr>
        <w:t>,</w:t>
      </w:r>
      <w:r w:rsidRPr="00F34ED4">
        <w:rPr>
          <w:rFonts w:eastAsia="Times New Roman" w:cs="Times New Roman"/>
          <w:szCs w:val="24"/>
        </w:rPr>
        <w:t xml:space="preserve"> αυτός ο κοινωνικός αυτοματισμός έχει οδηγήσει </w:t>
      </w:r>
      <w:r>
        <w:rPr>
          <w:rFonts w:eastAsia="Times New Roman" w:cs="Times New Roman"/>
          <w:szCs w:val="24"/>
        </w:rPr>
        <w:t xml:space="preserve">στο να μην λαμβάνουν </w:t>
      </w:r>
      <w:r w:rsidRPr="00F34ED4">
        <w:rPr>
          <w:rFonts w:eastAsia="Times New Roman" w:cs="Times New Roman"/>
          <w:szCs w:val="24"/>
        </w:rPr>
        <w:t>οι υπάλληλοι</w:t>
      </w:r>
      <w:r>
        <w:rPr>
          <w:rFonts w:eastAsia="Times New Roman" w:cs="Times New Roman"/>
          <w:szCs w:val="24"/>
        </w:rPr>
        <w:t>, οι εξεταστές</w:t>
      </w:r>
      <w:r w:rsidRPr="00F34ED4">
        <w:rPr>
          <w:rFonts w:eastAsia="Times New Roman" w:cs="Times New Roman"/>
          <w:szCs w:val="24"/>
        </w:rPr>
        <w:t xml:space="preserve"> των περιφερειών</w:t>
      </w:r>
      <w:r>
        <w:rPr>
          <w:rFonts w:eastAsia="Times New Roman" w:cs="Times New Roman"/>
          <w:szCs w:val="24"/>
        </w:rPr>
        <w:t>,</w:t>
      </w:r>
      <w:r w:rsidRPr="00F34ED4">
        <w:rPr>
          <w:rFonts w:eastAsia="Times New Roman" w:cs="Times New Roman"/>
          <w:szCs w:val="24"/>
        </w:rPr>
        <w:t xml:space="preserve"> τις αποδοχές για </w:t>
      </w:r>
      <w:r>
        <w:rPr>
          <w:rFonts w:eastAsia="Times New Roman" w:cs="Times New Roman"/>
          <w:szCs w:val="24"/>
        </w:rPr>
        <w:t>δε</w:t>
      </w:r>
      <w:r w:rsidRPr="00F34ED4">
        <w:rPr>
          <w:rFonts w:eastAsia="Times New Roman" w:cs="Times New Roman"/>
          <w:szCs w:val="24"/>
        </w:rPr>
        <w:t>δουλευμένες υπηρεσίες</w:t>
      </w:r>
      <w:r>
        <w:rPr>
          <w:rFonts w:eastAsia="Times New Roman" w:cs="Times New Roman"/>
          <w:szCs w:val="24"/>
        </w:rPr>
        <w:t>.</w:t>
      </w:r>
      <w:r w:rsidRPr="00F34ED4">
        <w:rPr>
          <w:rFonts w:eastAsia="Times New Roman" w:cs="Times New Roman"/>
          <w:szCs w:val="24"/>
        </w:rPr>
        <w:t xml:space="preserve"> Όσο και </w:t>
      </w:r>
      <w:r>
        <w:rPr>
          <w:rFonts w:eastAsia="Times New Roman" w:cs="Times New Roman"/>
          <w:szCs w:val="24"/>
        </w:rPr>
        <w:t xml:space="preserve">να μην αρέσει στον κύριο Υπουργό, αυτή είναι </w:t>
      </w:r>
      <w:r w:rsidRPr="00F34ED4">
        <w:rPr>
          <w:rFonts w:eastAsia="Times New Roman" w:cs="Times New Roman"/>
          <w:szCs w:val="24"/>
        </w:rPr>
        <w:t>η πραγματικότητα</w:t>
      </w:r>
      <w:r>
        <w:rPr>
          <w:rFonts w:eastAsia="Times New Roman" w:cs="Times New Roman"/>
          <w:szCs w:val="24"/>
        </w:rPr>
        <w:t>. Οι επαγγελματίες οδηγοί δεν</w:t>
      </w:r>
      <w:r w:rsidRPr="00F34ED4">
        <w:rPr>
          <w:rFonts w:eastAsia="Times New Roman" w:cs="Times New Roman"/>
          <w:szCs w:val="24"/>
        </w:rPr>
        <w:t xml:space="preserve"> μπορούν να ανανεώσουν ή να επεκτείνουν την κατηγορ</w:t>
      </w:r>
      <w:r w:rsidRPr="00F34ED4">
        <w:rPr>
          <w:rFonts w:eastAsia="Times New Roman" w:cs="Times New Roman"/>
          <w:szCs w:val="24"/>
        </w:rPr>
        <w:t>ία άδειας οδήγησης και ως εκ τούτου</w:t>
      </w:r>
      <w:r>
        <w:rPr>
          <w:rFonts w:eastAsia="Times New Roman" w:cs="Times New Roman"/>
          <w:szCs w:val="24"/>
        </w:rPr>
        <w:t>,</w:t>
      </w:r>
      <w:r w:rsidRPr="00F34ED4">
        <w:rPr>
          <w:rFonts w:eastAsia="Times New Roman" w:cs="Times New Roman"/>
          <w:szCs w:val="24"/>
        </w:rPr>
        <w:t xml:space="preserve"> να </w:t>
      </w:r>
      <w:r w:rsidRPr="00F34ED4">
        <w:rPr>
          <w:rFonts w:eastAsia="Times New Roman" w:cs="Times New Roman"/>
          <w:szCs w:val="24"/>
        </w:rPr>
        <w:lastRenderedPageBreak/>
        <w:t>εργαστούν</w:t>
      </w:r>
      <w:r>
        <w:rPr>
          <w:rFonts w:eastAsia="Times New Roman" w:cs="Times New Roman"/>
          <w:szCs w:val="24"/>
        </w:rPr>
        <w:t>.</w:t>
      </w:r>
      <w:r w:rsidRPr="00F34ED4">
        <w:rPr>
          <w:rFonts w:eastAsia="Times New Roman" w:cs="Times New Roman"/>
          <w:szCs w:val="24"/>
        </w:rPr>
        <w:t xml:space="preserve"> Βεβαίως</w:t>
      </w:r>
      <w:r>
        <w:rPr>
          <w:rFonts w:eastAsia="Times New Roman" w:cs="Times New Roman"/>
          <w:szCs w:val="24"/>
        </w:rPr>
        <w:t>,</w:t>
      </w:r>
      <w:r w:rsidRPr="00F34ED4">
        <w:rPr>
          <w:rFonts w:eastAsia="Times New Roman" w:cs="Times New Roman"/>
          <w:szCs w:val="24"/>
        </w:rPr>
        <w:t xml:space="preserve"> οι εκπαιδευτές έχουν περιέλθει σε ένα οικονομικό αδιέξοδο</w:t>
      </w:r>
      <w:r>
        <w:rPr>
          <w:rFonts w:eastAsia="Times New Roman" w:cs="Times New Roman"/>
          <w:szCs w:val="24"/>
        </w:rPr>
        <w:t>,</w:t>
      </w:r>
      <w:r w:rsidRPr="00F34ED4">
        <w:rPr>
          <w:rFonts w:eastAsia="Times New Roman" w:cs="Times New Roman"/>
          <w:szCs w:val="24"/>
        </w:rPr>
        <w:t xml:space="preserve"> χωρίς έσοδα και ταυτόχρονα να καλο</w:t>
      </w:r>
      <w:r>
        <w:rPr>
          <w:rFonts w:eastAsia="Times New Roman" w:cs="Times New Roman"/>
          <w:szCs w:val="24"/>
        </w:rPr>
        <w:t>ύνται να είναι συνεπείς με τις φ</w:t>
      </w:r>
      <w:r w:rsidRPr="00F34ED4">
        <w:rPr>
          <w:rFonts w:eastAsia="Times New Roman" w:cs="Times New Roman"/>
          <w:szCs w:val="24"/>
        </w:rPr>
        <w:t xml:space="preserve">ορολογικές και άλλες υποχρεώσεις </w:t>
      </w:r>
      <w:r>
        <w:rPr>
          <w:rFonts w:eastAsia="Times New Roman" w:cs="Times New Roman"/>
          <w:szCs w:val="24"/>
        </w:rPr>
        <w:t>τους.</w:t>
      </w:r>
      <w:r w:rsidRPr="00F34ED4">
        <w:rPr>
          <w:rFonts w:eastAsia="Times New Roman" w:cs="Times New Roman"/>
          <w:szCs w:val="24"/>
        </w:rPr>
        <w:t xml:space="preserve"> Όλα </w:t>
      </w:r>
      <w:r>
        <w:rPr>
          <w:rFonts w:eastAsia="Times New Roman" w:cs="Times New Roman"/>
          <w:szCs w:val="24"/>
        </w:rPr>
        <w:t>αυτά, β</w:t>
      </w:r>
      <w:r w:rsidRPr="00F34ED4">
        <w:rPr>
          <w:rFonts w:eastAsia="Times New Roman" w:cs="Times New Roman"/>
          <w:szCs w:val="24"/>
        </w:rPr>
        <w:t>εβαίως</w:t>
      </w:r>
      <w:r>
        <w:rPr>
          <w:rFonts w:eastAsia="Times New Roman" w:cs="Times New Roman"/>
          <w:szCs w:val="24"/>
        </w:rPr>
        <w:t>,</w:t>
      </w:r>
      <w:r w:rsidRPr="00F34ED4">
        <w:rPr>
          <w:rFonts w:eastAsia="Times New Roman" w:cs="Times New Roman"/>
          <w:szCs w:val="24"/>
        </w:rPr>
        <w:t xml:space="preserve"> οδηγούν </w:t>
      </w:r>
      <w:r>
        <w:rPr>
          <w:rFonts w:eastAsia="Times New Roman" w:cs="Times New Roman"/>
          <w:szCs w:val="24"/>
        </w:rPr>
        <w:t>στο γ</w:t>
      </w:r>
      <w:r>
        <w:rPr>
          <w:rFonts w:eastAsia="Times New Roman" w:cs="Times New Roman"/>
          <w:szCs w:val="24"/>
        </w:rPr>
        <w:t xml:space="preserve">εγονός οι </w:t>
      </w:r>
      <w:r w:rsidRPr="00F34ED4">
        <w:rPr>
          <w:rFonts w:eastAsia="Times New Roman" w:cs="Times New Roman"/>
          <w:szCs w:val="24"/>
        </w:rPr>
        <w:t>απλοί πολίτες</w:t>
      </w:r>
      <w:r>
        <w:rPr>
          <w:rFonts w:eastAsia="Times New Roman" w:cs="Times New Roman"/>
          <w:szCs w:val="24"/>
        </w:rPr>
        <w:t>,</w:t>
      </w:r>
      <w:r w:rsidRPr="00F34ED4">
        <w:rPr>
          <w:rFonts w:eastAsia="Times New Roman" w:cs="Times New Roman"/>
          <w:szCs w:val="24"/>
        </w:rPr>
        <w:t xml:space="preserve"> υποψήφιοι οδηγοί</w:t>
      </w:r>
      <w:r>
        <w:rPr>
          <w:rFonts w:eastAsia="Times New Roman" w:cs="Times New Roman"/>
          <w:szCs w:val="24"/>
        </w:rPr>
        <w:t>,</w:t>
      </w:r>
      <w:r w:rsidRPr="00F34ED4">
        <w:rPr>
          <w:rFonts w:eastAsia="Times New Roman" w:cs="Times New Roman"/>
          <w:szCs w:val="24"/>
        </w:rPr>
        <w:t xml:space="preserve"> </w:t>
      </w:r>
      <w:r>
        <w:rPr>
          <w:rFonts w:eastAsia="Times New Roman" w:cs="Times New Roman"/>
          <w:szCs w:val="24"/>
        </w:rPr>
        <w:t xml:space="preserve">να στερούνται </w:t>
      </w:r>
      <w:r w:rsidRPr="00F34ED4">
        <w:rPr>
          <w:rFonts w:eastAsia="Times New Roman" w:cs="Times New Roman"/>
          <w:szCs w:val="24"/>
        </w:rPr>
        <w:t xml:space="preserve">του δικαιώματος να κινούνται </w:t>
      </w:r>
      <w:r>
        <w:rPr>
          <w:rFonts w:eastAsia="Times New Roman" w:cs="Times New Roman"/>
          <w:szCs w:val="24"/>
        </w:rPr>
        <w:t xml:space="preserve">με ιδιωτικό όχημα. </w:t>
      </w:r>
    </w:p>
    <w:p w14:paraId="678A4261" w14:textId="77777777" w:rsidR="0099759A" w:rsidRDefault="00FE124F">
      <w:pPr>
        <w:tabs>
          <w:tab w:val="left" w:pos="6168"/>
        </w:tabs>
        <w:spacing w:line="600" w:lineRule="auto"/>
        <w:ind w:firstLine="720"/>
        <w:contextualSpacing/>
        <w:jc w:val="both"/>
        <w:rPr>
          <w:rFonts w:eastAsia="Times New Roman" w:cs="Times New Roman"/>
          <w:szCs w:val="24"/>
        </w:rPr>
      </w:pPr>
      <w:r w:rsidRPr="00F34ED4">
        <w:rPr>
          <w:rFonts w:eastAsia="Times New Roman" w:cs="Times New Roman"/>
          <w:szCs w:val="24"/>
        </w:rPr>
        <w:t xml:space="preserve">Όλες αυτές οι </w:t>
      </w:r>
      <w:r>
        <w:rPr>
          <w:rFonts w:eastAsia="Times New Roman" w:cs="Times New Roman"/>
          <w:szCs w:val="24"/>
        </w:rPr>
        <w:t>δυσ</w:t>
      </w:r>
      <w:r w:rsidRPr="00F34ED4">
        <w:rPr>
          <w:rFonts w:eastAsia="Times New Roman" w:cs="Times New Roman"/>
          <w:szCs w:val="24"/>
        </w:rPr>
        <w:t>λειτουργίες</w:t>
      </w:r>
      <w:r>
        <w:rPr>
          <w:rFonts w:eastAsia="Times New Roman" w:cs="Times New Roman"/>
          <w:szCs w:val="24"/>
        </w:rPr>
        <w:t>,</w:t>
      </w:r>
      <w:r w:rsidRPr="00F34ED4">
        <w:rPr>
          <w:rFonts w:eastAsia="Times New Roman" w:cs="Times New Roman"/>
          <w:szCs w:val="24"/>
        </w:rPr>
        <w:t xml:space="preserve"> που σας περιέγραψα θα πρέπει να αποκατασταθούν άμεσα</w:t>
      </w:r>
      <w:r>
        <w:rPr>
          <w:rFonts w:eastAsia="Times New Roman" w:cs="Times New Roman"/>
          <w:szCs w:val="24"/>
        </w:rPr>
        <w:t>.</w:t>
      </w:r>
      <w:r w:rsidRPr="00F34ED4">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sidRPr="00F34ED4">
        <w:rPr>
          <w:rFonts w:eastAsia="Times New Roman" w:cs="Times New Roman"/>
          <w:szCs w:val="24"/>
        </w:rPr>
        <w:t>αυτή</w:t>
      </w:r>
      <w:r>
        <w:rPr>
          <w:rFonts w:eastAsia="Times New Roman" w:cs="Times New Roman"/>
          <w:szCs w:val="24"/>
        </w:rPr>
        <w:t>ν</w:t>
      </w:r>
      <w:r w:rsidRPr="00F34ED4">
        <w:rPr>
          <w:rFonts w:eastAsia="Times New Roman" w:cs="Times New Roman"/>
          <w:szCs w:val="24"/>
        </w:rPr>
        <w:t xml:space="preserve"> την αναγκαιότητα και υπό αυτό το πρίσμα κρίνουμε και το π</w:t>
      </w:r>
      <w:r w:rsidRPr="00F34ED4">
        <w:rPr>
          <w:rFonts w:eastAsia="Times New Roman" w:cs="Times New Roman"/>
          <w:szCs w:val="24"/>
        </w:rPr>
        <w:t>αρόν νομοσχέδιο</w:t>
      </w:r>
      <w:r>
        <w:rPr>
          <w:rFonts w:eastAsia="Times New Roman" w:cs="Times New Roman"/>
          <w:szCs w:val="24"/>
        </w:rPr>
        <w:t>.</w:t>
      </w:r>
      <w:r w:rsidRPr="00F34ED4">
        <w:rPr>
          <w:rFonts w:eastAsia="Times New Roman" w:cs="Times New Roman"/>
          <w:szCs w:val="24"/>
        </w:rPr>
        <w:t xml:space="preserve"> </w:t>
      </w:r>
    </w:p>
    <w:p w14:paraId="678A4262" w14:textId="77777777" w:rsidR="0099759A" w:rsidRDefault="00FE124F">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Κανείς, κύριε Υπουργέ –δεν είναι αυτή τη στιγμή στην Αίθουσα, αλλά θα ήταν καλό να του μεταφερθεί- </w:t>
      </w:r>
      <w:r w:rsidRPr="00F34ED4">
        <w:rPr>
          <w:rFonts w:eastAsia="Times New Roman" w:cs="Times New Roman"/>
          <w:szCs w:val="24"/>
        </w:rPr>
        <w:t xml:space="preserve">δεν είπε ότι η Νέα Δημοκρατία θεωρεί </w:t>
      </w:r>
      <w:r>
        <w:rPr>
          <w:rFonts w:eastAsia="Times New Roman" w:cs="Times New Roman"/>
          <w:szCs w:val="24"/>
        </w:rPr>
        <w:t xml:space="preserve">ότι η </w:t>
      </w:r>
      <w:r w:rsidRPr="00F34ED4">
        <w:rPr>
          <w:rFonts w:eastAsia="Times New Roman" w:cs="Times New Roman"/>
          <w:szCs w:val="24"/>
        </w:rPr>
        <w:t>υπάρχουσα κατάσταση είναι καλή</w:t>
      </w:r>
      <w:r>
        <w:rPr>
          <w:rFonts w:eastAsia="Times New Roman" w:cs="Times New Roman"/>
          <w:szCs w:val="24"/>
        </w:rPr>
        <w:t>.</w:t>
      </w:r>
      <w:r w:rsidRPr="00F34ED4">
        <w:rPr>
          <w:rFonts w:eastAsia="Times New Roman" w:cs="Times New Roman"/>
          <w:szCs w:val="24"/>
        </w:rPr>
        <w:t xml:space="preserve"> Ίσα-ίσα</w:t>
      </w:r>
      <w:r>
        <w:rPr>
          <w:rFonts w:eastAsia="Times New Roman" w:cs="Times New Roman"/>
          <w:szCs w:val="24"/>
        </w:rPr>
        <w:t>,</w:t>
      </w:r>
      <w:r w:rsidRPr="00F34ED4">
        <w:rPr>
          <w:rFonts w:eastAsia="Times New Roman" w:cs="Times New Roman"/>
          <w:szCs w:val="24"/>
        </w:rPr>
        <w:t xml:space="preserve"> ήμασταν </w:t>
      </w:r>
      <w:r>
        <w:rPr>
          <w:rFonts w:eastAsia="Times New Roman" w:cs="Times New Roman"/>
          <w:szCs w:val="24"/>
        </w:rPr>
        <w:t>οι πρώτοι που την κατακρίναμε. Είμαστε οι πρώτο</w:t>
      </w:r>
      <w:r>
        <w:rPr>
          <w:rFonts w:eastAsia="Times New Roman" w:cs="Times New Roman"/>
          <w:szCs w:val="24"/>
        </w:rPr>
        <w:t xml:space="preserve">ι </w:t>
      </w:r>
      <w:r w:rsidRPr="00F34ED4">
        <w:rPr>
          <w:rFonts w:eastAsia="Times New Roman" w:cs="Times New Roman"/>
          <w:szCs w:val="24"/>
        </w:rPr>
        <w:t>που είπαμε ότι πρέπει να βελτιωθούν κάποια πράγματα</w:t>
      </w:r>
      <w:r>
        <w:rPr>
          <w:rFonts w:eastAsia="Times New Roman" w:cs="Times New Roman"/>
          <w:szCs w:val="24"/>
        </w:rPr>
        <w:t>.</w:t>
      </w:r>
      <w:r w:rsidRPr="00F34ED4">
        <w:rPr>
          <w:rFonts w:eastAsia="Times New Roman" w:cs="Times New Roman"/>
          <w:szCs w:val="24"/>
        </w:rPr>
        <w:t xml:space="preserve"> Για άλλη μία φορά</w:t>
      </w:r>
      <w:r>
        <w:rPr>
          <w:rFonts w:eastAsia="Times New Roman" w:cs="Times New Roman"/>
          <w:szCs w:val="24"/>
        </w:rPr>
        <w:t xml:space="preserve">, όμως, δυστυχώς ο κ. </w:t>
      </w:r>
      <w:r w:rsidRPr="00F34ED4">
        <w:rPr>
          <w:rFonts w:eastAsia="Times New Roman" w:cs="Times New Roman"/>
          <w:szCs w:val="24"/>
        </w:rPr>
        <w:t>Σπίρτζης πιάστηκε ψευδόμενος</w:t>
      </w:r>
      <w:r>
        <w:rPr>
          <w:rFonts w:eastAsia="Times New Roman" w:cs="Times New Roman"/>
          <w:szCs w:val="24"/>
        </w:rPr>
        <w:t>.</w:t>
      </w:r>
      <w:r w:rsidRPr="00F34ED4">
        <w:rPr>
          <w:rFonts w:eastAsia="Times New Roman" w:cs="Times New Roman"/>
          <w:szCs w:val="24"/>
        </w:rPr>
        <w:t xml:space="preserve"> </w:t>
      </w:r>
    </w:p>
    <w:p w14:paraId="678A4263" w14:textId="77777777" w:rsidR="0099759A" w:rsidRDefault="00FE124F">
      <w:pPr>
        <w:tabs>
          <w:tab w:val="left" w:pos="6168"/>
        </w:tabs>
        <w:spacing w:line="600" w:lineRule="auto"/>
        <w:ind w:firstLine="720"/>
        <w:contextualSpacing/>
        <w:jc w:val="both"/>
        <w:rPr>
          <w:rFonts w:eastAsia="Times New Roman" w:cs="Times New Roman"/>
          <w:szCs w:val="24"/>
        </w:rPr>
      </w:pPr>
      <w:r w:rsidRPr="00F34ED4">
        <w:rPr>
          <w:rFonts w:eastAsia="Times New Roman" w:cs="Times New Roman"/>
          <w:szCs w:val="24"/>
        </w:rPr>
        <w:t xml:space="preserve">Τον </w:t>
      </w:r>
      <w:r>
        <w:rPr>
          <w:rFonts w:eastAsia="Times New Roman" w:cs="Times New Roman"/>
          <w:szCs w:val="24"/>
        </w:rPr>
        <w:t>π</w:t>
      </w:r>
      <w:r w:rsidRPr="00F34ED4">
        <w:rPr>
          <w:rFonts w:eastAsia="Times New Roman" w:cs="Times New Roman"/>
          <w:szCs w:val="24"/>
        </w:rPr>
        <w:t xml:space="preserve">ροκαλώ να </w:t>
      </w:r>
      <w:r>
        <w:rPr>
          <w:rFonts w:eastAsia="Times New Roman" w:cs="Times New Roman"/>
          <w:szCs w:val="24"/>
        </w:rPr>
        <w:t xml:space="preserve">ανατρέξει </w:t>
      </w:r>
      <w:r w:rsidRPr="00F34ED4">
        <w:rPr>
          <w:rFonts w:eastAsia="Times New Roman" w:cs="Times New Roman"/>
          <w:szCs w:val="24"/>
        </w:rPr>
        <w:t>και στα Πρακτικά</w:t>
      </w:r>
      <w:r>
        <w:rPr>
          <w:rFonts w:eastAsia="Times New Roman" w:cs="Times New Roman"/>
          <w:szCs w:val="24"/>
        </w:rPr>
        <w:t xml:space="preserve"> να δει ότι κανείς από τη Νέα Δημοκρατία δεν είπε</w:t>
      </w:r>
      <w:r w:rsidRPr="00F34ED4">
        <w:rPr>
          <w:rFonts w:eastAsia="Times New Roman" w:cs="Times New Roman"/>
          <w:szCs w:val="24"/>
        </w:rPr>
        <w:t xml:space="preserve"> ότι η παρούσα κατάσταση είναι σωστή</w:t>
      </w:r>
      <w:r>
        <w:rPr>
          <w:rFonts w:eastAsia="Times New Roman" w:cs="Times New Roman"/>
          <w:szCs w:val="24"/>
        </w:rPr>
        <w:t>.</w:t>
      </w:r>
      <w:r w:rsidRPr="00F34ED4">
        <w:rPr>
          <w:rFonts w:eastAsia="Times New Roman" w:cs="Times New Roman"/>
          <w:szCs w:val="24"/>
        </w:rPr>
        <w:t xml:space="preserve"> Βεβ</w:t>
      </w:r>
      <w:r w:rsidRPr="00F34ED4">
        <w:rPr>
          <w:rFonts w:eastAsia="Times New Roman" w:cs="Times New Roman"/>
          <w:szCs w:val="24"/>
        </w:rPr>
        <w:t>αίως</w:t>
      </w:r>
      <w:r>
        <w:rPr>
          <w:rFonts w:eastAsia="Times New Roman" w:cs="Times New Roman"/>
          <w:szCs w:val="24"/>
        </w:rPr>
        <w:t>,</w:t>
      </w:r>
      <w:r w:rsidRPr="00F34ED4">
        <w:rPr>
          <w:rFonts w:eastAsia="Times New Roman" w:cs="Times New Roman"/>
          <w:szCs w:val="24"/>
        </w:rPr>
        <w:t xml:space="preserve"> και </w:t>
      </w:r>
      <w:r>
        <w:rPr>
          <w:rFonts w:eastAsia="Times New Roman" w:cs="Times New Roman"/>
          <w:szCs w:val="24"/>
        </w:rPr>
        <w:t xml:space="preserve">η παρούσα κατάσταση </w:t>
      </w:r>
      <w:r w:rsidRPr="00F34ED4">
        <w:rPr>
          <w:rFonts w:eastAsia="Times New Roman" w:cs="Times New Roman"/>
          <w:szCs w:val="24"/>
        </w:rPr>
        <w:t xml:space="preserve">πρέπει </w:t>
      </w:r>
      <w:r w:rsidRPr="00F34ED4">
        <w:rPr>
          <w:rFonts w:eastAsia="Times New Roman" w:cs="Times New Roman"/>
          <w:szCs w:val="24"/>
        </w:rPr>
        <w:lastRenderedPageBreak/>
        <w:t>να αλλάξει</w:t>
      </w:r>
      <w:r>
        <w:rPr>
          <w:rFonts w:eastAsia="Times New Roman" w:cs="Times New Roman"/>
          <w:szCs w:val="24"/>
        </w:rPr>
        <w:t>,</w:t>
      </w:r>
      <w:r w:rsidRPr="00F34ED4">
        <w:rPr>
          <w:rFonts w:eastAsia="Times New Roman" w:cs="Times New Roman"/>
          <w:szCs w:val="24"/>
        </w:rPr>
        <w:t xml:space="preserve"> αλλά με έναν </w:t>
      </w:r>
      <w:r>
        <w:rPr>
          <w:rFonts w:eastAsia="Times New Roman" w:cs="Times New Roman"/>
          <w:szCs w:val="24"/>
        </w:rPr>
        <w:t xml:space="preserve">εύρυθμο </w:t>
      </w:r>
      <w:r w:rsidRPr="00F34ED4">
        <w:rPr>
          <w:rFonts w:eastAsia="Times New Roman" w:cs="Times New Roman"/>
          <w:szCs w:val="24"/>
        </w:rPr>
        <w:t>τρόπο</w:t>
      </w:r>
      <w:r>
        <w:rPr>
          <w:rFonts w:eastAsia="Times New Roman" w:cs="Times New Roman"/>
          <w:szCs w:val="24"/>
        </w:rPr>
        <w:t>,</w:t>
      </w:r>
      <w:r w:rsidRPr="00F34ED4">
        <w:rPr>
          <w:rFonts w:eastAsia="Times New Roman" w:cs="Times New Roman"/>
          <w:szCs w:val="24"/>
        </w:rPr>
        <w:t xml:space="preserve"> με ένα</w:t>
      </w:r>
      <w:r>
        <w:rPr>
          <w:rFonts w:eastAsia="Times New Roman" w:cs="Times New Roman"/>
          <w:szCs w:val="24"/>
        </w:rPr>
        <w:t>ν</w:t>
      </w:r>
      <w:r w:rsidRPr="00F34ED4">
        <w:rPr>
          <w:rFonts w:eastAsia="Times New Roman" w:cs="Times New Roman"/>
          <w:szCs w:val="24"/>
        </w:rPr>
        <w:t xml:space="preserve"> πρακτικό τρόπο</w:t>
      </w:r>
      <w:r>
        <w:rPr>
          <w:rFonts w:eastAsia="Times New Roman" w:cs="Times New Roman"/>
          <w:szCs w:val="24"/>
        </w:rPr>
        <w:t>,</w:t>
      </w:r>
      <w:r w:rsidRPr="00F34ED4">
        <w:rPr>
          <w:rFonts w:eastAsia="Times New Roman" w:cs="Times New Roman"/>
          <w:szCs w:val="24"/>
        </w:rPr>
        <w:t xml:space="preserve"> ώστε όλες αυτές οι κατηγορίες που σας περιέγραψα προηγουμένως να μπορούν να κάνουν </w:t>
      </w:r>
      <w:r>
        <w:rPr>
          <w:rFonts w:eastAsia="Times New Roman" w:cs="Times New Roman"/>
          <w:szCs w:val="24"/>
        </w:rPr>
        <w:t xml:space="preserve">σωστά </w:t>
      </w:r>
      <w:r w:rsidRPr="00F34ED4">
        <w:rPr>
          <w:rFonts w:eastAsia="Times New Roman" w:cs="Times New Roman"/>
          <w:szCs w:val="24"/>
        </w:rPr>
        <w:t xml:space="preserve">τη δουλειά </w:t>
      </w:r>
      <w:r>
        <w:rPr>
          <w:rFonts w:eastAsia="Times New Roman" w:cs="Times New Roman"/>
          <w:szCs w:val="24"/>
        </w:rPr>
        <w:t xml:space="preserve">τους. </w:t>
      </w:r>
    </w:p>
    <w:p w14:paraId="678A4264" w14:textId="77777777" w:rsidR="0099759A" w:rsidRDefault="00FE124F">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Βεβαίως, κυρίες και κύριοι συνάδελφοι, δεν </w:t>
      </w:r>
      <w:r>
        <w:rPr>
          <w:rFonts w:eastAsia="Times New Roman" w:cs="Times New Roman"/>
          <w:szCs w:val="24"/>
        </w:rPr>
        <w:t>χρειάζεται να είναι κάποιος ν</w:t>
      </w:r>
      <w:r w:rsidRPr="00F34ED4">
        <w:rPr>
          <w:rFonts w:eastAsia="Times New Roman" w:cs="Times New Roman"/>
          <w:szCs w:val="24"/>
        </w:rPr>
        <w:t>ομικός για να αντιληφθεί ότι το συγκεκριμένο νομοθέτημα αποτελείται στο σύνολό το</w:t>
      </w:r>
      <w:r>
        <w:rPr>
          <w:rFonts w:eastAsia="Times New Roman" w:cs="Times New Roman"/>
          <w:szCs w:val="24"/>
        </w:rPr>
        <w:t>υ</w:t>
      </w:r>
      <w:r w:rsidRPr="00F34ED4">
        <w:rPr>
          <w:rFonts w:eastAsia="Times New Roman" w:cs="Times New Roman"/>
          <w:szCs w:val="24"/>
        </w:rPr>
        <w:t xml:space="preserve"> στην ουσία από </w:t>
      </w:r>
      <w:r>
        <w:rPr>
          <w:rFonts w:eastAsia="Times New Roman" w:cs="Times New Roman"/>
          <w:szCs w:val="24"/>
        </w:rPr>
        <w:t xml:space="preserve">είκοσι πέντε </w:t>
      </w:r>
      <w:r w:rsidRPr="00F34ED4">
        <w:rPr>
          <w:rFonts w:eastAsia="Times New Roman" w:cs="Times New Roman"/>
          <w:szCs w:val="24"/>
        </w:rPr>
        <w:t>άρθρα</w:t>
      </w:r>
      <w:r>
        <w:rPr>
          <w:rFonts w:eastAsia="Times New Roman" w:cs="Times New Roman"/>
          <w:szCs w:val="24"/>
        </w:rPr>
        <w:t>,</w:t>
      </w:r>
      <w:r w:rsidRPr="00F34ED4">
        <w:rPr>
          <w:rFonts w:eastAsia="Times New Roman" w:cs="Times New Roman"/>
          <w:szCs w:val="24"/>
        </w:rPr>
        <w:t xml:space="preserve"> αλλά ταυτόχρονα</w:t>
      </w:r>
      <w:r>
        <w:rPr>
          <w:rFonts w:eastAsia="Times New Roman" w:cs="Times New Roman"/>
          <w:szCs w:val="24"/>
        </w:rPr>
        <w:t>,</w:t>
      </w:r>
      <w:r w:rsidRPr="00F34ED4">
        <w:rPr>
          <w:rFonts w:eastAsia="Times New Roman" w:cs="Times New Roman"/>
          <w:szCs w:val="24"/>
        </w:rPr>
        <w:t xml:space="preserve"> προβλέπει και την έκδοση </w:t>
      </w:r>
      <w:r>
        <w:rPr>
          <w:rFonts w:eastAsia="Times New Roman" w:cs="Times New Roman"/>
          <w:szCs w:val="24"/>
        </w:rPr>
        <w:t xml:space="preserve">είκοσι επτά διαφορετικών νομοθετικών </w:t>
      </w:r>
      <w:r w:rsidRPr="00F34ED4">
        <w:rPr>
          <w:rFonts w:eastAsia="Times New Roman" w:cs="Times New Roman"/>
          <w:szCs w:val="24"/>
        </w:rPr>
        <w:t>πράξεων δευτερογενούς δικαίου</w:t>
      </w:r>
      <w:r>
        <w:rPr>
          <w:rFonts w:eastAsia="Times New Roman" w:cs="Times New Roman"/>
          <w:szCs w:val="24"/>
        </w:rPr>
        <w:t>.</w:t>
      </w:r>
      <w:r w:rsidRPr="00F34ED4">
        <w:rPr>
          <w:rFonts w:eastAsia="Times New Roman" w:cs="Times New Roman"/>
          <w:szCs w:val="24"/>
        </w:rPr>
        <w:t xml:space="preserve"> Αν μετρήσει κανείς</w:t>
      </w:r>
      <w:r>
        <w:rPr>
          <w:rFonts w:eastAsia="Times New Roman" w:cs="Times New Roman"/>
          <w:szCs w:val="24"/>
        </w:rPr>
        <w:t>,</w:t>
      </w:r>
      <w:r w:rsidRPr="00F34ED4">
        <w:rPr>
          <w:rFonts w:eastAsia="Times New Roman" w:cs="Times New Roman"/>
          <w:szCs w:val="24"/>
        </w:rPr>
        <w:t xml:space="preserve"> θα δει ότι υπάρχουν </w:t>
      </w:r>
      <w:r>
        <w:rPr>
          <w:rFonts w:eastAsia="Times New Roman" w:cs="Times New Roman"/>
          <w:szCs w:val="24"/>
        </w:rPr>
        <w:t>είκοσι επτά προβλέψεις, ό</w:t>
      </w:r>
      <w:r w:rsidRPr="00F34ED4">
        <w:rPr>
          <w:rFonts w:eastAsia="Times New Roman" w:cs="Times New Roman"/>
          <w:szCs w:val="24"/>
        </w:rPr>
        <w:t xml:space="preserve">σον αφορά τα </w:t>
      </w:r>
      <w:r>
        <w:rPr>
          <w:rFonts w:eastAsia="Times New Roman" w:cs="Times New Roman"/>
          <w:szCs w:val="24"/>
        </w:rPr>
        <w:t>π</w:t>
      </w:r>
      <w:r w:rsidRPr="00F34ED4">
        <w:rPr>
          <w:rFonts w:eastAsia="Times New Roman" w:cs="Times New Roman"/>
          <w:szCs w:val="24"/>
        </w:rPr>
        <w:t xml:space="preserve">ροεδρικά </w:t>
      </w:r>
      <w:r>
        <w:rPr>
          <w:rFonts w:eastAsia="Times New Roman" w:cs="Times New Roman"/>
          <w:szCs w:val="24"/>
        </w:rPr>
        <w:t>δ</w:t>
      </w:r>
      <w:r w:rsidRPr="00F34ED4">
        <w:rPr>
          <w:rFonts w:eastAsia="Times New Roman" w:cs="Times New Roman"/>
          <w:szCs w:val="24"/>
        </w:rPr>
        <w:t>ιατάγματα</w:t>
      </w:r>
      <w:r>
        <w:rPr>
          <w:rFonts w:eastAsia="Times New Roman" w:cs="Times New Roman"/>
          <w:szCs w:val="24"/>
        </w:rPr>
        <w:t>,</w:t>
      </w:r>
      <w:r w:rsidRPr="00F34ED4">
        <w:rPr>
          <w:rFonts w:eastAsia="Times New Roman" w:cs="Times New Roman"/>
          <w:szCs w:val="24"/>
        </w:rPr>
        <w:t xml:space="preserve"> </w:t>
      </w:r>
      <w:r>
        <w:rPr>
          <w:rFonts w:eastAsia="Times New Roman" w:cs="Times New Roman"/>
          <w:szCs w:val="24"/>
        </w:rPr>
        <w:t>υ</w:t>
      </w:r>
      <w:r w:rsidRPr="00F34ED4">
        <w:rPr>
          <w:rFonts w:eastAsia="Times New Roman" w:cs="Times New Roman"/>
          <w:szCs w:val="24"/>
        </w:rPr>
        <w:t>πουργικές αποφάσεις</w:t>
      </w:r>
      <w:r>
        <w:rPr>
          <w:rFonts w:eastAsia="Times New Roman" w:cs="Times New Roman"/>
          <w:szCs w:val="24"/>
        </w:rPr>
        <w:t>,</w:t>
      </w:r>
      <w:r w:rsidRPr="00F34ED4">
        <w:rPr>
          <w:rFonts w:eastAsia="Times New Roman" w:cs="Times New Roman"/>
          <w:szCs w:val="24"/>
        </w:rPr>
        <w:t xml:space="preserve"> </w:t>
      </w:r>
      <w:r>
        <w:rPr>
          <w:rFonts w:eastAsia="Times New Roman" w:cs="Times New Roman"/>
          <w:szCs w:val="24"/>
        </w:rPr>
        <w:t>κ</w:t>
      </w:r>
      <w:r w:rsidRPr="00F34ED4">
        <w:rPr>
          <w:rFonts w:eastAsia="Times New Roman" w:cs="Times New Roman"/>
          <w:szCs w:val="24"/>
        </w:rPr>
        <w:t xml:space="preserve">οινές </w:t>
      </w:r>
      <w:r>
        <w:rPr>
          <w:rFonts w:eastAsia="Times New Roman" w:cs="Times New Roman"/>
          <w:szCs w:val="24"/>
        </w:rPr>
        <w:t>υ</w:t>
      </w:r>
      <w:r w:rsidRPr="00F34ED4">
        <w:rPr>
          <w:rFonts w:eastAsia="Times New Roman" w:cs="Times New Roman"/>
          <w:szCs w:val="24"/>
        </w:rPr>
        <w:t xml:space="preserve">πουργικές </w:t>
      </w:r>
      <w:r>
        <w:rPr>
          <w:rFonts w:eastAsia="Times New Roman" w:cs="Times New Roman"/>
          <w:szCs w:val="24"/>
        </w:rPr>
        <w:t>α</w:t>
      </w:r>
      <w:r w:rsidRPr="00F34ED4">
        <w:rPr>
          <w:rFonts w:eastAsia="Times New Roman" w:cs="Times New Roman"/>
          <w:szCs w:val="24"/>
        </w:rPr>
        <w:t>ποφάσεις</w:t>
      </w:r>
      <w:r>
        <w:rPr>
          <w:rFonts w:eastAsia="Times New Roman" w:cs="Times New Roman"/>
          <w:szCs w:val="24"/>
        </w:rPr>
        <w:t>.</w:t>
      </w:r>
      <w:r w:rsidRPr="00F34ED4">
        <w:rPr>
          <w:rFonts w:eastAsia="Times New Roman" w:cs="Times New Roman"/>
          <w:szCs w:val="24"/>
        </w:rPr>
        <w:t xml:space="preserve"> </w:t>
      </w:r>
    </w:p>
    <w:p w14:paraId="678A4265" w14:textId="77777777" w:rsidR="0099759A" w:rsidRDefault="00FE124F">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Σε </w:t>
      </w:r>
      <w:r w:rsidRPr="00F34ED4">
        <w:rPr>
          <w:rFonts w:eastAsia="Times New Roman" w:cs="Times New Roman"/>
          <w:szCs w:val="24"/>
        </w:rPr>
        <w:t>κα</w:t>
      </w:r>
      <w:r>
        <w:rPr>
          <w:rFonts w:eastAsia="Times New Roman" w:cs="Times New Roman"/>
          <w:szCs w:val="24"/>
        </w:rPr>
        <w:t>μ</w:t>
      </w:r>
      <w:r w:rsidRPr="00F34ED4">
        <w:rPr>
          <w:rFonts w:eastAsia="Times New Roman" w:cs="Times New Roman"/>
          <w:szCs w:val="24"/>
        </w:rPr>
        <w:t>μία περίπτωση</w:t>
      </w:r>
      <w:r>
        <w:rPr>
          <w:rFonts w:eastAsia="Times New Roman" w:cs="Times New Roman"/>
          <w:szCs w:val="24"/>
        </w:rPr>
        <w:t>, φυσικά,</w:t>
      </w:r>
      <w:r w:rsidRPr="00F34ED4">
        <w:rPr>
          <w:rFonts w:eastAsia="Times New Roman" w:cs="Times New Roman"/>
          <w:szCs w:val="24"/>
        </w:rPr>
        <w:t xml:space="preserve"> δεν μπορεί να ισχυριστεί κανείς ότι αποτελεί ένα παράδειγμα καλής νομοθέτη</w:t>
      </w:r>
      <w:r w:rsidRPr="00F34ED4">
        <w:rPr>
          <w:rFonts w:eastAsia="Times New Roman" w:cs="Times New Roman"/>
          <w:szCs w:val="24"/>
        </w:rPr>
        <w:t>σης</w:t>
      </w:r>
      <w:r>
        <w:rPr>
          <w:rFonts w:eastAsia="Times New Roman" w:cs="Times New Roman"/>
          <w:szCs w:val="24"/>
        </w:rPr>
        <w:t>.</w:t>
      </w:r>
      <w:r w:rsidRPr="00F34ED4">
        <w:rPr>
          <w:rFonts w:eastAsia="Times New Roman" w:cs="Times New Roman"/>
          <w:szCs w:val="24"/>
        </w:rPr>
        <w:t xml:space="preserve"> Σε κάθε περίπτωση</w:t>
      </w:r>
      <w:r>
        <w:rPr>
          <w:rFonts w:eastAsia="Times New Roman" w:cs="Times New Roman"/>
          <w:szCs w:val="24"/>
        </w:rPr>
        <w:t>,</w:t>
      </w:r>
      <w:r w:rsidRPr="00F34ED4">
        <w:rPr>
          <w:rFonts w:eastAsia="Times New Roman" w:cs="Times New Roman"/>
          <w:szCs w:val="24"/>
        </w:rPr>
        <w:t xml:space="preserve"> έν</w:t>
      </w:r>
      <w:r>
        <w:rPr>
          <w:rFonts w:eastAsia="Times New Roman" w:cs="Times New Roman"/>
          <w:szCs w:val="24"/>
        </w:rPr>
        <w:t>α νομοσχέδιο το οποίο μαζί με τις ενσωματώσει</w:t>
      </w:r>
      <w:r w:rsidRPr="00F34ED4">
        <w:rPr>
          <w:rFonts w:eastAsia="Times New Roman" w:cs="Times New Roman"/>
          <w:szCs w:val="24"/>
        </w:rPr>
        <w:t xml:space="preserve">ς </w:t>
      </w:r>
      <w:r>
        <w:rPr>
          <w:rFonts w:eastAsia="Times New Roman" w:cs="Times New Roman"/>
          <w:szCs w:val="24"/>
        </w:rPr>
        <w:t xml:space="preserve">δεκαπέντε τροπολογιών αριθμεί τριάντα οκτώ </w:t>
      </w:r>
      <w:r w:rsidRPr="00F34ED4">
        <w:rPr>
          <w:rFonts w:eastAsia="Times New Roman" w:cs="Times New Roman"/>
          <w:szCs w:val="24"/>
        </w:rPr>
        <w:t xml:space="preserve">άρθρα καταλαβαίνετε ότι είναι </w:t>
      </w:r>
      <w:r>
        <w:rPr>
          <w:rFonts w:eastAsia="Times New Roman" w:cs="Times New Roman"/>
          <w:szCs w:val="24"/>
        </w:rPr>
        <w:t xml:space="preserve">ένα </w:t>
      </w:r>
      <w:r w:rsidRPr="00F34ED4">
        <w:rPr>
          <w:rFonts w:eastAsia="Times New Roman" w:cs="Times New Roman"/>
          <w:szCs w:val="24"/>
        </w:rPr>
        <w:t>νομοσχέδιο</w:t>
      </w:r>
      <w:r>
        <w:rPr>
          <w:rFonts w:eastAsia="Times New Roman" w:cs="Times New Roman"/>
          <w:szCs w:val="24"/>
        </w:rPr>
        <w:t>,</w:t>
      </w:r>
      <w:r w:rsidRPr="00F34ED4">
        <w:rPr>
          <w:rFonts w:eastAsia="Times New Roman" w:cs="Times New Roman"/>
          <w:szCs w:val="24"/>
        </w:rPr>
        <w:t xml:space="preserve"> το οποίο κατά το ήμισυ αναφέρεται στο συγκεκριμένο ζήτημα και κατά το </w:t>
      </w:r>
      <w:r>
        <w:rPr>
          <w:rFonts w:eastAsia="Times New Roman" w:cs="Times New Roman"/>
          <w:szCs w:val="24"/>
        </w:rPr>
        <w:t xml:space="preserve">άλλο </w:t>
      </w:r>
      <w:r w:rsidRPr="00F34ED4">
        <w:rPr>
          <w:rFonts w:eastAsia="Times New Roman" w:cs="Times New Roman"/>
          <w:szCs w:val="24"/>
        </w:rPr>
        <w:t>ήμισυ είναι μία κοπ</w:t>
      </w:r>
      <w:r w:rsidRPr="00F34ED4">
        <w:rPr>
          <w:rFonts w:eastAsia="Times New Roman" w:cs="Times New Roman"/>
          <w:szCs w:val="24"/>
        </w:rPr>
        <w:t>τοραπτική άσχετων τροπολογιών</w:t>
      </w:r>
      <w:r>
        <w:rPr>
          <w:rFonts w:eastAsia="Times New Roman" w:cs="Times New Roman"/>
          <w:szCs w:val="24"/>
        </w:rPr>
        <w:t>,</w:t>
      </w:r>
      <w:r w:rsidRPr="00F34ED4">
        <w:rPr>
          <w:rFonts w:eastAsia="Times New Roman" w:cs="Times New Roman"/>
          <w:szCs w:val="24"/>
        </w:rPr>
        <w:t xml:space="preserve"> που άρον-άρον τις βάλαμε </w:t>
      </w:r>
      <w:r>
        <w:rPr>
          <w:rFonts w:eastAsia="Times New Roman" w:cs="Times New Roman"/>
          <w:szCs w:val="24"/>
        </w:rPr>
        <w:t xml:space="preserve">σε ένα κοινό </w:t>
      </w:r>
      <w:r w:rsidRPr="00F34ED4">
        <w:rPr>
          <w:rFonts w:eastAsia="Times New Roman" w:cs="Times New Roman"/>
          <w:szCs w:val="24"/>
        </w:rPr>
        <w:t>νομοθέτημα</w:t>
      </w:r>
      <w:r>
        <w:rPr>
          <w:rFonts w:eastAsia="Times New Roman" w:cs="Times New Roman"/>
          <w:szCs w:val="24"/>
        </w:rPr>
        <w:t>.</w:t>
      </w:r>
    </w:p>
    <w:p w14:paraId="678A4266" w14:textId="77777777" w:rsidR="0099759A" w:rsidRDefault="00FE124F">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lastRenderedPageBreak/>
        <w:t>Βεβαίως, εδώ</w:t>
      </w:r>
      <w:r w:rsidRPr="00F34ED4">
        <w:rPr>
          <w:rFonts w:eastAsia="Times New Roman" w:cs="Times New Roman"/>
          <w:szCs w:val="24"/>
        </w:rPr>
        <w:t xml:space="preserve"> δεν έχει νομοθετηθεί αυτομάτως η επίλυση του προβλήματος</w:t>
      </w:r>
      <w:r>
        <w:rPr>
          <w:rFonts w:eastAsia="Times New Roman" w:cs="Times New Roman"/>
          <w:szCs w:val="24"/>
        </w:rPr>
        <w:t>.</w:t>
      </w:r>
      <w:r w:rsidRPr="00F34ED4">
        <w:rPr>
          <w:rFonts w:eastAsia="Times New Roman" w:cs="Times New Roman"/>
          <w:szCs w:val="24"/>
        </w:rPr>
        <w:t xml:space="preserve"> </w:t>
      </w:r>
      <w:r>
        <w:rPr>
          <w:rFonts w:eastAsia="Times New Roman" w:cs="Times New Roman"/>
          <w:szCs w:val="24"/>
        </w:rPr>
        <w:t xml:space="preserve">Επισήμανε και ο κ. Κατσανιώτης, ο εισηγητής μας, </w:t>
      </w:r>
      <w:r w:rsidRPr="00F34ED4">
        <w:rPr>
          <w:rFonts w:eastAsia="Times New Roman" w:cs="Times New Roman"/>
          <w:szCs w:val="24"/>
        </w:rPr>
        <w:t>αναλυτικά που χωλαίνει το συγκεκριμένο νομοσχέδιο</w:t>
      </w:r>
      <w:r>
        <w:rPr>
          <w:rFonts w:eastAsia="Times New Roman" w:cs="Times New Roman"/>
          <w:szCs w:val="24"/>
        </w:rPr>
        <w:t>.</w:t>
      </w:r>
      <w:r w:rsidRPr="00F34ED4">
        <w:rPr>
          <w:rFonts w:eastAsia="Times New Roman" w:cs="Times New Roman"/>
          <w:szCs w:val="24"/>
        </w:rPr>
        <w:t xml:space="preserve"> Φοβόμαστε </w:t>
      </w:r>
      <w:r>
        <w:rPr>
          <w:rFonts w:eastAsia="Times New Roman" w:cs="Times New Roman"/>
          <w:szCs w:val="24"/>
        </w:rPr>
        <w:t>ότι αν συνδυάσει κανείς ό</w:t>
      </w:r>
      <w:r w:rsidRPr="00F34ED4">
        <w:rPr>
          <w:rFonts w:eastAsia="Times New Roman" w:cs="Times New Roman"/>
          <w:szCs w:val="24"/>
        </w:rPr>
        <w:t xml:space="preserve">πως σας είπα και την πληθώρα </w:t>
      </w:r>
      <w:r>
        <w:rPr>
          <w:rFonts w:eastAsia="Times New Roman" w:cs="Times New Roman"/>
          <w:szCs w:val="24"/>
        </w:rPr>
        <w:t>των δευτερογενών νομοθετημάτων ή πράξεων,</w:t>
      </w:r>
      <w:r w:rsidRPr="00F34ED4">
        <w:rPr>
          <w:rFonts w:eastAsia="Times New Roman" w:cs="Times New Roman"/>
          <w:szCs w:val="24"/>
        </w:rPr>
        <w:t xml:space="preserve"> οι οποίες απαιτούνται</w:t>
      </w:r>
      <w:r>
        <w:rPr>
          <w:rFonts w:eastAsia="Times New Roman" w:cs="Times New Roman"/>
          <w:szCs w:val="24"/>
        </w:rPr>
        <w:t>,</w:t>
      </w:r>
      <w:r w:rsidRPr="00F34ED4">
        <w:rPr>
          <w:rFonts w:eastAsia="Times New Roman" w:cs="Times New Roman"/>
          <w:szCs w:val="24"/>
        </w:rPr>
        <w:t xml:space="preserve"> καταλαβαίνει ότι στην ουσία αυτό το </w:t>
      </w:r>
      <w:r>
        <w:rPr>
          <w:rFonts w:eastAsia="Times New Roman" w:cs="Times New Roman"/>
          <w:szCs w:val="24"/>
        </w:rPr>
        <w:t>νομοσχέδιο</w:t>
      </w:r>
      <w:r w:rsidRPr="00F34ED4">
        <w:rPr>
          <w:rFonts w:eastAsia="Times New Roman" w:cs="Times New Roman"/>
          <w:szCs w:val="24"/>
        </w:rPr>
        <w:t xml:space="preserve"> είναι ανεφάρμοστο</w:t>
      </w:r>
      <w:r>
        <w:rPr>
          <w:rFonts w:eastAsia="Times New Roman" w:cs="Times New Roman"/>
          <w:szCs w:val="24"/>
        </w:rPr>
        <w:t>.</w:t>
      </w:r>
      <w:r w:rsidRPr="00F34ED4">
        <w:rPr>
          <w:rFonts w:eastAsia="Times New Roman" w:cs="Times New Roman"/>
          <w:szCs w:val="24"/>
        </w:rPr>
        <w:t xml:space="preserve"> </w:t>
      </w:r>
    </w:p>
    <w:p w14:paraId="678A4267" w14:textId="77777777" w:rsidR="0099759A" w:rsidRDefault="00FE124F">
      <w:pPr>
        <w:tabs>
          <w:tab w:val="left" w:pos="6168"/>
        </w:tabs>
        <w:spacing w:line="600" w:lineRule="auto"/>
        <w:ind w:firstLine="720"/>
        <w:contextualSpacing/>
        <w:jc w:val="both"/>
        <w:rPr>
          <w:rFonts w:eastAsia="Times New Roman" w:cs="Times New Roman"/>
          <w:szCs w:val="24"/>
        </w:rPr>
      </w:pPr>
      <w:r w:rsidRPr="00F34ED4">
        <w:rPr>
          <w:rFonts w:eastAsia="Times New Roman" w:cs="Times New Roman"/>
          <w:szCs w:val="24"/>
        </w:rPr>
        <w:t xml:space="preserve">Θα σταθώ </w:t>
      </w:r>
      <w:r>
        <w:rPr>
          <w:rFonts w:eastAsia="Times New Roman" w:cs="Times New Roman"/>
          <w:szCs w:val="24"/>
        </w:rPr>
        <w:t xml:space="preserve">δι’ ολίγον και στις </w:t>
      </w:r>
      <w:r w:rsidRPr="00F34ED4">
        <w:rPr>
          <w:rFonts w:eastAsia="Times New Roman" w:cs="Times New Roman"/>
          <w:szCs w:val="24"/>
        </w:rPr>
        <w:t>τροπολογίες</w:t>
      </w:r>
      <w:r>
        <w:rPr>
          <w:rFonts w:eastAsia="Times New Roman" w:cs="Times New Roman"/>
          <w:szCs w:val="24"/>
        </w:rPr>
        <w:t>,</w:t>
      </w:r>
      <w:r w:rsidRPr="00F34ED4">
        <w:rPr>
          <w:rFonts w:eastAsia="Times New Roman" w:cs="Times New Roman"/>
          <w:szCs w:val="24"/>
        </w:rPr>
        <w:t xml:space="preserve"> ξεκινώντας με την</w:t>
      </w:r>
      <w:r w:rsidRPr="00F34ED4">
        <w:rPr>
          <w:rFonts w:eastAsia="Times New Roman" w:cs="Times New Roman"/>
          <w:szCs w:val="24"/>
        </w:rPr>
        <w:t xml:space="preserve"> </w:t>
      </w:r>
      <w:r>
        <w:rPr>
          <w:rFonts w:eastAsia="Times New Roman" w:cs="Times New Roman"/>
          <w:szCs w:val="24"/>
        </w:rPr>
        <w:t xml:space="preserve">με γενικό αριθμό </w:t>
      </w:r>
      <w:r w:rsidRPr="00F34ED4">
        <w:rPr>
          <w:rFonts w:eastAsia="Times New Roman" w:cs="Times New Roman"/>
          <w:szCs w:val="24"/>
        </w:rPr>
        <w:t xml:space="preserve">1949 και ειδικό </w:t>
      </w:r>
      <w:r>
        <w:rPr>
          <w:rFonts w:eastAsia="Times New Roman" w:cs="Times New Roman"/>
          <w:szCs w:val="24"/>
        </w:rPr>
        <w:t xml:space="preserve">αριθμό </w:t>
      </w:r>
      <w:r w:rsidRPr="00F34ED4">
        <w:rPr>
          <w:rFonts w:eastAsia="Times New Roman" w:cs="Times New Roman"/>
          <w:szCs w:val="24"/>
        </w:rPr>
        <w:t>50 του Υπουργείου Αγροτικής Ανάπτυξης</w:t>
      </w:r>
      <w:r>
        <w:rPr>
          <w:rFonts w:eastAsia="Times New Roman" w:cs="Times New Roman"/>
          <w:szCs w:val="24"/>
        </w:rPr>
        <w:t>,</w:t>
      </w:r>
      <w:r w:rsidRPr="00F34ED4">
        <w:rPr>
          <w:rFonts w:eastAsia="Times New Roman" w:cs="Times New Roman"/>
          <w:szCs w:val="24"/>
        </w:rPr>
        <w:t xml:space="preserve"> η οποία ενσωματώνεται στο άρθρο 32</w:t>
      </w:r>
      <w:r>
        <w:rPr>
          <w:rFonts w:eastAsia="Times New Roman" w:cs="Times New Roman"/>
          <w:szCs w:val="24"/>
        </w:rPr>
        <w:t>.</w:t>
      </w:r>
      <w:r w:rsidRPr="00F34ED4">
        <w:rPr>
          <w:rFonts w:eastAsia="Times New Roman" w:cs="Times New Roman"/>
          <w:szCs w:val="24"/>
        </w:rPr>
        <w:t xml:space="preserve"> </w:t>
      </w:r>
    </w:p>
    <w:p w14:paraId="678A4268" w14:textId="77777777" w:rsidR="0099759A" w:rsidRDefault="00FE124F">
      <w:pPr>
        <w:spacing w:line="600" w:lineRule="auto"/>
        <w:ind w:firstLine="720"/>
        <w:contextualSpacing/>
        <w:jc w:val="both"/>
        <w:rPr>
          <w:rFonts w:eastAsia="Times New Roman" w:cs="Times New Roman"/>
          <w:szCs w:val="24"/>
        </w:rPr>
      </w:pPr>
      <w:r w:rsidRPr="00787486">
        <w:rPr>
          <w:rFonts w:eastAsia="Times New Roman" w:cs="Times New Roman"/>
          <w:szCs w:val="24"/>
        </w:rPr>
        <w:t>Με αυτήν την τροπολογία δίνεται η δυνατότητα για ακόμα δύο χρόνια παράταση</w:t>
      </w:r>
      <w:r>
        <w:rPr>
          <w:rFonts w:eastAsia="Times New Roman" w:cs="Times New Roman"/>
          <w:szCs w:val="24"/>
        </w:rPr>
        <w:t>ς</w:t>
      </w:r>
      <w:r w:rsidRPr="00787486">
        <w:rPr>
          <w:rFonts w:eastAsia="Times New Roman" w:cs="Times New Roman"/>
          <w:szCs w:val="24"/>
        </w:rPr>
        <w:t xml:space="preserve"> για την εκπόνηση, υποβολή και έγκριση διαχειριστικών σχεδίων βοσκήσιμων γαιών</w:t>
      </w:r>
      <w:r>
        <w:rPr>
          <w:rFonts w:eastAsia="Times New Roman" w:cs="Times New Roman"/>
          <w:szCs w:val="24"/>
        </w:rPr>
        <w:t>.</w:t>
      </w:r>
      <w:r w:rsidRPr="00787486">
        <w:rPr>
          <w:rFonts w:eastAsia="Times New Roman" w:cs="Times New Roman"/>
          <w:szCs w:val="24"/>
        </w:rPr>
        <w:t xml:space="preserve"> Και </w:t>
      </w:r>
      <w:r>
        <w:rPr>
          <w:rFonts w:eastAsia="Times New Roman" w:cs="Times New Roman"/>
          <w:szCs w:val="24"/>
        </w:rPr>
        <w:t xml:space="preserve">βεβαίως εδώ </w:t>
      </w:r>
      <w:r w:rsidRPr="00787486">
        <w:rPr>
          <w:rFonts w:eastAsia="Times New Roman" w:cs="Times New Roman"/>
          <w:szCs w:val="24"/>
        </w:rPr>
        <w:t>δεν πρέπει να</w:t>
      </w:r>
      <w:r>
        <w:rPr>
          <w:rFonts w:eastAsia="Times New Roman" w:cs="Times New Roman"/>
          <w:szCs w:val="24"/>
        </w:rPr>
        <w:t xml:space="preserve"> ξεχνά</w:t>
      </w:r>
      <w:r w:rsidRPr="00787486">
        <w:rPr>
          <w:rFonts w:eastAsia="Times New Roman" w:cs="Times New Roman"/>
          <w:szCs w:val="24"/>
        </w:rPr>
        <w:t xml:space="preserve"> κ</w:t>
      </w:r>
      <w:r>
        <w:rPr>
          <w:rFonts w:eastAsia="Times New Roman" w:cs="Times New Roman"/>
          <w:szCs w:val="24"/>
        </w:rPr>
        <w:t>ανεί</w:t>
      </w:r>
      <w:r w:rsidRPr="00787486">
        <w:rPr>
          <w:rFonts w:eastAsia="Times New Roman" w:cs="Times New Roman"/>
          <w:szCs w:val="24"/>
        </w:rPr>
        <w:t>ς</w:t>
      </w:r>
      <w:r>
        <w:rPr>
          <w:rFonts w:eastAsia="Times New Roman" w:cs="Times New Roman"/>
          <w:szCs w:val="24"/>
        </w:rPr>
        <w:t>,</w:t>
      </w:r>
      <w:r w:rsidRPr="00787486">
        <w:rPr>
          <w:rFonts w:eastAsia="Times New Roman" w:cs="Times New Roman"/>
          <w:szCs w:val="24"/>
        </w:rPr>
        <w:t xml:space="preserve"> </w:t>
      </w:r>
      <w:r>
        <w:rPr>
          <w:rFonts w:eastAsia="Times New Roman" w:cs="Times New Roman"/>
          <w:szCs w:val="24"/>
        </w:rPr>
        <w:t>γιατί</w:t>
      </w:r>
      <w:r w:rsidRPr="00787486">
        <w:rPr>
          <w:rFonts w:eastAsia="Times New Roman" w:cs="Times New Roman"/>
          <w:szCs w:val="24"/>
        </w:rPr>
        <w:t xml:space="preserve"> δεν νομοθετούμε σε κάποιο κενό</w:t>
      </w:r>
      <w:r>
        <w:rPr>
          <w:rFonts w:eastAsia="Times New Roman" w:cs="Times New Roman"/>
          <w:szCs w:val="24"/>
        </w:rPr>
        <w:t>,</w:t>
      </w:r>
      <w:r w:rsidRPr="00787486">
        <w:rPr>
          <w:rFonts w:eastAsia="Times New Roman" w:cs="Times New Roman"/>
          <w:szCs w:val="24"/>
        </w:rPr>
        <w:t xml:space="preserve"> ότι το Υπουργείο Αγροτικής Ανάπτυξης </w:t>
      </w:r>
      <w:r>
        <w:rPr>
          <w:rFonts w:eastAsia="Times New Roman" w:cs="Times New Roman"/>
          <w:szCs w:val="24"/>
        </w:rPr>
        <w:t>ήδη από</w:t>
      </w:r>
      <w:r w:rsidRPr="00787486">
        <w:rPr>
          <w:rFonts w:eastAsia="Times New Roman" w:cs="Times New Roman"/>
          <w:szCs w:val="24"/>
        </w:rPr>
        <w:t xml:space="preserve"> το 2015 είχε δώσει δίχρονη παράταση</w:t>
      </w:r>
      <w:r>
        <w:rPr>
          <w:rFonts w:eastAsia="Times New Roman" w:cs="Times New Roman"/>
          <w:szCs w:val="24"/>
        </w:rPr>
        <w:t xml:space="preserve">. </w:t>
      </w:r>
    </w:p>
    <w:p w14:paraId="678A4269"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Από το 20</w:t>
      </w:r>
      <w:r w:rsidRPr="00787486">
        <w:rPr>
          <w:rFonts w:eastAsia="Times New Roman" w:cs="Times New Roman"/>
          <w:szCs w:val="24"/>
        </w:rPr>
        <w:t>15</w:t>
      </w:r>
      <w:r>
        <w:rPr>
          <w:rFonts w:eastAsia="Times New Roman" w:cs="Times New Roman"/>
          <w:szCs w:val="24"/>
        </w:rPr>
        <w:t>, βέβαια, κύριε Υπουργέ, πήγαμε στο 20</w:t>
      </w:r>
      <w:r w:rsidRPr="00787486">
        <w:rPr>
          <w:rFonts w:eastAsia="Times New Roman" w:cs="Times New Roman"/>
          <w:szCs w:val="24"/>
        </w:rPr>
        <w:t>17</w:t>
      </w:r>
      <w:r>
        <w:rPr>
          <w:rFonts w:eastAsia="Times New Roman" w:cs="Times New Roman"/>
          <w:szCs w:val="24"/>
        </w:rPr>
        <w:t>, πάμε στο</w:t>
      </w:r>
      <w:r w:rsidRPr="00787486">
        <w:rPr>
          <w:rFonts w:eastAsia="Times New Roman" w:cs="Times New Roman"/>
          <w:szCs w:val="24"/>
        </w:rPr>
        <w:t xml:space="preserve"> </w:t>
      </w:r>
      <w:r>
        <w:rPr>
          <w:rFonts w:eastAsia="Times New Roman" w:cs="Times New Roman"/>
          <w:szCs w:val="24"/>
        </w:rPr>
        <w:t>20</w:t>
      </w:r>
      <w:r w:rsidRPr="00787486">
        <w:rPr>
          <w:rFonts w:eastAsia="Times New Roman" w:cs="Times New Roman"/>
          <w:szCs w:val="24"/>
        </w:rPr>
        <w:t xml:space="preserve">19 </w:t>
      </w:r>
      <w:r>
        <w:rPr>
          <w:rFonts w:eastAsia="Times New Roman" w:cs="Times New Roman"/>
          <w:szCs w:val="24"/>
        </w:rPr>
        <w:t>και τώρα πάμε στο 20</w:t>
      </w:r>
      <w:r w:rsidRPr="00787486">
        <w:rPr>
          <w:rFonts w:eastAsia="Times New Roman" w:cs="Times New Roman"/>
          <w:szCs w:val="24"/>
        </w:rPr>
        <w:t>21</w:t>
      </w:r>
      <w:r>
        <w:rPr>
          <w:rFonts w:eastAsia="Times New Roman" w:cs="Times New Roman"/>
          <w:szCs w:val="24"/>
        </w:rPr>
        <w:t>.</w:t>
      </w:r>
      <w:r w:rsidRPr="00787486">
        <w:rPr>
          <w:rFonts w:eastAsia="Times New Roman" w:cs="Times New Roman"/>
          <w:szCs w:val="24"/>
        </w:rPr>
        <w:t xml:space="preserve"> Αυτή είναι η πρακτική </w:t>
      </w:r>
      <w:r w:rsidRPr="00787486">
        <w:rPr>
          <w:rFonts w:eastAsia="Times New Roman" w:cs="Times New Roman"/>
          <w:szCs w:val="24"/>
        </w:rPr>
        <w:lastRenderedPageBreak/>
        <w:t>της Κυβέρνησης</w:t>
      </w:r>
      <w:r>
        <w:rPr>
          <w:rFonts w:eastAsia="Times New Roman" w:cs="Times New Roman"/>
          <w:szCs w:val="24"/>
        </w:rPr>
        <w:t>. Το 2015 εσείς οι ίδιοι λέγατε για διετή παράταση και τώρα έ</w:t>
      </w:r>
      <w:r w:rsidRPr="00787486">
        <w:rPr>
          <w:rFonts w:eastAsia="Times New Roman" w:cs="Times New Roman"/>
          <w:szCs w:val="24"/>
        </w:rPr>
        <w:t>χουν περάσει σχεδόν έξι χρόνια</w:t>
      </w:r>
      <w:r>
        <w:rPr>
          <w:rFonts w:eastAsia="Times New Roman" w:cs="Times New Roman"/>
          <w:szCs w:val="24"/>
        </w:rPr>
        <w:t xml:space="preserve">, τέσσερα που ήδη </w:t>
      </w:r>
      <w:r w:rsidRPr="00787486">
        <w:rPr>
          <w:rFonts w:eastAsia="Times New Roman" w:cs="Times New Roman"/>
          <w:szCs w:val="24"/>
        </w:rPr>
        <w:t xml:space="preserve">έχουν περάσει </w:t>
      </w:r>
      <w:r>
        <w:rPr>
          <w:rFonts w:eastAsia="Times New Roman" w:cs="Times New Roman"/>
          <w:szCs w:val="24"/>
        </w:rPr>
        <w:t xml:space="preserve">και άλλα δύο </w:t>
      </w:r>
      <w:r w:rsidRPr="00787486">
        <w:rPr>
          <w:rFonts w:eastAsia="Times New Roman" w:cs="Times New Roman"/>
          <w:szCs w:val="24"/>
        </w:rPr>
        <w:t xml:space="preserve">που </w:t>
      </w:r>
      <w:r w:rsidRPr="00787486">
        <w:rPr>
          <w:rFonts w:eastAsia="Times New Roman" w:cs="Times New Roman"/>
          <w:szCs w:val="24"/>
        </w:rPr>
        <w:t>δίν</w:t>
      </w:r>
      <w:r>
        <w:rPr>
          <w:rFonts w:eastAsia="Times New Roman" w:cs="Times New Roman"/>
          <w:szCs w:val="24"/>
        </w:rPr>
        <w:t>ετε παράταση. Επί αυτής της ανικανότητά</w:t>
      </w:r>
      <w:r w:rsidRPr="00787486">
        <w:rPr>
          <w:rFonts w:eastAsia="Times New Roman" w:cs="Times New Roman"/>
          <w:szCs w:val="24"/>
        </w:rPr>
        <w:t>ς</w:t>
      </w:r>
      <w:r>
        <w:rPr>
          <w:rFonts w:eastAsia="Times New Roman" w:cs="Times New Roman"/>
          <w:szCs w:val="24"/>
        </w:rPr>
        <w:t xml:space="preserve"> σας κρίνεστε και όχι επί κάποιου θεωρητικού σχεδίου. </w:t>
      </w:r>
    </w:p>
    <w:p w14:paraId="678A426A"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δεν </w:t>
      </w:r>
      <w:r>
        <w:rPr>
          <w:rFonts w:eastAsia="Times New Roman" w:cs="Times New Roman"/>
          <w:szCs w:val="24"/>
        </w:rPr>
        <w:t>υπάρχει</w:t>
      </w:r>
      <w:r>
        <w:rPr>
          <w:rFonts w:eastAsia="Times New Roman" w:cs="Times New Roman"/>
          <w:szCs w:val="24"/>
        </w:rPr>
        <w:t xml:space="preserve"> </w:t>
      </w:r>
      <w:r w:rsidRPr="00787486">
        <w:rPr>
          <w:rFonts w:eastAsia="Times New Roman" w:cs="Times New Roman"/>
          <w:szCs w:val="24"/>
        </w:rPr>
        <w:t>κα</w:t>
      </w:r>
      <w:r>
        <w:rPr>
          <w:rFonts w:eastAsia="Times New Roman" w:cs="Times New Roman"/>
          <w:szCs w:val="24"/>
        </w:rPr>
        <w:t>μ</w:t>
      </w:r>
      <w:r w:rsidRPr="00787486">
        <w:rPr>
          <w:rFonts w:eastAsia="Times New Roman" w:cs="Times New Roman"/>
          <w:szCs w:val="24"/>
        </w:rPr>
        <w:t xml:space="preserve">μία </w:t>
      </w:r>
      <w:r>
        <w:rPr>
          <w:rFonts w:eastAsia="Times New Roman" w:cs="Times New Roman"/>
          <w:szCs w:val="24"/>
        </w:rPr>
        <w:t>αμφιβολία ότι</w:t>
      </w:r>
      <w:r w:rsidRPr="00787486">
        <w:rPr>
          <w:rFonts w:eastAsia="Times New Roman" w:cs="Times New Roman"/>
          <w:szCs w:val="24"/>
        </w:rPr>
        <w:t xml:space="preserve"> αυτό αποτελεί </w:t>
      </w:r>
      <w:r>
        <w:rPr>
          <w:rFonts w:eastAsia="Times New Roman" w:cs="Times New Roman"/>
          <w:szCs w:val="24"/>
        </w:rPr>
        <w:t>ντροπή για τον τρόπο που νομοθετεί η</w:t>
      </w:r>
      <w:r w:rsidRPr="00787486">
        <w:rPr>
          <w:rFonts w:eastAsia="Times New Roman" w:cs="Times New Roman"/>
          <w:szCs w:val="24"/>
        </w:rPr>
        <w:t xml:space="preserve"> Κυβέρνηση</w:t>
      </w:r>
      <w:r>
        <w:rPr>
          <w:rFonts w:eastAsia="Times New Roman" w:cs="Times New Roman"/>
          <w:szCs w:val="24"/>
        </w:rPr>
        <w:t>,</w:t>
      </w:r>
      <w:r w:rsidRPr="00787486">
        <w:rPr>
          <w:rFonts w:eastAsia="Times New Roman" w:cs="Times New Roman"/>
          <w:szCs w:val="24"/>
        </w:rPr>
        <w:t xml:space="preserve"> γιατί με αυτό τον τρόπο παράλληλα </w:t>
      </w:r>
      <w:r>
        <w:rPr>
          <w:rFonts w:eastAsia="Times New Roman" w:cs="Times New Roman"/>
          <w:szCs w:val="24"/>
        </w:rPr>
        <w:t xml:space="preserve">ναρκοθετείτε </w:t>
      </w:r>
      <w:r w:rsidRPr="00787486">
        <w:rPr>
          <w:rFonts w:eastAsia="Times New Roman" w:cs="Times New Roman"/>
          <w:szCs w:val="24"/>
        </w:rPr>
        <w:t xml:space="preserve">και τα οριστικά δικαιώματα των Ελλήνων κτηνοτρόφων για την επομένη </w:t>
      </w:r>
      <w:r>
        <w:rPr>
          <w:rFonts w:eastAsia="Times New Roman" w:cs="Times New Roman"/>
          <w:szCs w:val="24"/>
        </w:rPr>
        <w:t>ΚΑΠ του 2021-</w:t>
      </w:r>
      <w:r w:rsidRPr="00787486">
        <w:rPr>
          <w:rFonts w:eastAsia="Times New Roman" w:cs="Times New Roman"/>
          <w:szCs w:val="24"/>
        </w:rPr>
        <w:t>2027</w:t>
      </w:r>
      <w:r>
        <w:rPr>
          <w:rFonts w:eastAsia="Times New Roman" w:cs="Times New Roman"/>
          <w:szCs w:val="24"/>
        </w:rPr>
        <w:t xml:space="preserve">. </w:t>
      </w:r>
    </w:p>
    <w:p w14:paraId="678A426B"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Το κάνετε, λοιπόν, σε μία χρονική συγκυρία</w:t>
      </w:r>
      <w:r>
        <w:rPr>
          <w:rFonts w:eastAsia="Times New Roman" w:cs="Times New Roman"/>
          <w:szCs w:val="24"/>
        </w:rPr>
        <w:t>,</w:t>
      </w:r>
      <w:r>
        <w:rPr>
          <w:rFonts w:eastAsia="Times New Roman" w:cs="Times New Roman"/>
          <w:szCs w:val="24"/>
        </w:rPr>
        <w:t xml:space="preserve"> </w:t>
      </w:r>
      <w:r w:rsidRPr="00787486">
        <w:rPr>
          <w:rFonts w:eastAsia="Times New Roman" w:cs="Times New Roman"/>
          <w:szCs w:val="24"/>
        </w:rPr>
        <w:t>που βρισκόμαστε αυτή τη στιγμή στην τελική ευθεία των διαπραγματεύσεων</w:t>
      </w:r>
      <w:r>
        <w:rPr>
          <w:rFonts w:eastAsia="Times New Roman" w:cs="Times New Roman"/>
          <w:szCs w:val="24"/>
        </w:rPr>
        <w:t>, που οι συζητήσεις αυτές βρίσκουν τη χώρα μας αντιμέτω</w:t>
      </w:r>
      <w:r>
        <w:rPr>
          <w:rFonts w:eastAsia="Times New Roman" w:cs="Times New Roman"/>
          <w:szCs w:val="24"/>
        </w:rPr>
        <w:t>πη</w:t>
      </w:r>
      <w:r w:rsidRPr="00787486">
        <w:rPr>
          <w:rFonts w:eastAsia="Times New Roman" w:cs="Times New Roman"/>
          <w:szCs w:val="24"/>
        </w:rPr>
        <w:t xml:space="preserve"> αφ</w:t>
      </w:r>
      <w:r>
        <w:rPr>
          <w:rFonts w:eastAsia="Times New Roman" w:cs="Times New Roman"/>
          <w:szCs w:val="24"/>
        </w:rPr>
        <w:t xml:space="preserve">’ </w:t>
      </w:r>
      <w:r w:rsidRPr="00787486">
        <w:rPr>
          <w:rFonts w:eastAsia="Times New Roman" w:cs="Times New Roman"/>
          <w:szCs w:val="24"/>
        </w:rPr>
        <w:t xml:space="preserve">ενός με τη μείωση του </w:t>
      </w:r>
      <w:r>
        <w:rPr>
          <w:rFonts w:eastAsia="Times New Roman" w:cs="Times New Roman"/>
          <w:szCs w:val="24"/>
        </w:rPr>
        <w:t>επικείμενου</w:t>
      </w:r>
      <w:r w:rsidRPr="00787486">
        <w:rPr>
          <w:rFonts w:eastAsia="Times New Roman" w:cs="Times New Roman"/>
          <w:szCs w:val="24"/>
        </w:rPr>
        <w:t xml:space="preserve"> κοινοτικού προϋπολογισμού και </w:t>
      </w:r>
      <w:r>
        <w:rPr>
          <w:rFonts w:eastAsia="Times New Roman" w:cs="Times New Roman"/>
          <w:szCs w:val="24"/>
        </w:rPr>
        <w:t>αφ</w:t>
      </w:r>
      <w:r>
        <w:rPr>
          <w:rFonts w:eastAsia="Times New Roman" w:cs="Times New Roman"/>
          <w:szCs w:val="24"/>
        </w:rPr>
        <w:t xml:space="preserve">’ </w:t>
      </w:r>
      <w:r>
        <w:rPr>
          <w:rFonts w:eastAsia="Times New Roman" w:cs="Times New Roman"/>
          <w:szCs w:val="24"/>
        </w:rPr>
        <w:t xml:space="preserve">ετέρου με </w:t>
      </w:r>
      <w:r w:rsidRPr="00787486">
        <w:rPr>
          <w:rFonts w:eastAsia="Times New Roman" w:cs="Times New Roman"/>
          <w:szCs w:val="24"/>
        </w:rPr>
        <w:t xml:space="preserve">τις γνωστές </w:t>
      </w:r>
      <w:r>
        <w:rPr>
          <w:rFonts w:eastAsia="Times New Roman" w:cs="Times New Roman"/>
          <w:szCs w:val="24"/>
        </w:rPr>
        <w:t>πιέσεις</w:t>
      </w:r>
      <w:r w:rsidRPr="00787486">
        <w:rPr>
          <w:rFonts w:eastAsia="Times New Roman" w:cs="Times New Roman"/>
          <w:szCs w:val="24"/>
        </w:rPr>
        <w:t xml:space="preserve"> που </w:t>
      </w:r>
      <w:r>
        <w:rPr>
          <w:rFonts w:eastAsia="Times New Roman" w:cs="Times New Roman"/>
          <w:szCs w:val="24"/>
        </w:rPr>
        <w:t>κατά καιρούς</w:t>
      </w:r>
      <w:r w:rsidRPr="00787486">
        <w:rPr>
          <w:rFonts w:eastAsia="Times New Roman" w:cs="Times New Roman"/>
          <w:szCs w:val="24"/>
        </w:rPr>
        <w:t xml:space="preserve"> υπάρχουν για απόλυτη εξίσωση των στρεμματικών ενισχύσεων</w:t>
      </w:r>
      <w:r>
        <w:rPr>
          <w:rFonts w:eastAsia="Times New Roman" w:cs="Times New Roman"/>
          <w:szCs w:val="24"/>
        </w:rPr>
        <w:t>,</w:t>
      </w:r>
      <w:r w:rsidRPr="00787486">
        <w:rPr>
          <w:rFonts w:eastAsia="Times New Roman" w:cs="Times New Roman"/>
          <w:szCs w:val="24"/>
        </w:rPr>
        <w:t xml:space="preserve"> τη λεγόμενη και εξωτερική </w:t>
      </w:r>
      <w:r>
        <w:rPr>
          <w:rFonts w:eastAsia="Times New Roman" w:cs="Times New Roman"/>
          <w:szCs w:val="24"/>
        </w:rPr>
        <w:t>σύγκλιση,</w:t>
      </w:r>
      <w:r w:rsidRPr="00787486">
        <w:rPr>
          <w:rFonts w:eastAsia="Times New Roman" w:cs="Times New Roman"/>
          <w:szCs w:val="24"/>
        </w:rPr>
        <w:t xml:space="preserve"> η οποία συνιστά </w:t>
      </w:r>
      <w:r>
        <w:rPr>
          <w:rFonts w:eastAsia="Times New Roman" w:cs="Times New Roman"/>
          <w:szCs w:val="24"/>
        </w:rPr>
        <w:t xml:space="preserve">ευθεία </w:t>
      </w:r>
      <w:r w:rsidRPr="00787486">
        <w:rPr>
          <w:rFonts w:eastAsia="Times New Roman" w:cs="Times New Roman"/>
          <w:szCs w:val="24"/>
        </w:rPr>
        <w:t>απειλή για τα συμ</w:t>
      </w:r>
      <w:r w:rsidRPr="00787486">
        <w:rPr>
          <w:rFonts w:eastAsia="Times New Roman" w:cs="Times New Roman"/>
          <w:szCs w:val="24"/>
        </w:rPr>
        <w:t xml:space="preserve">φέροντα </w:t>
      </w:r>
      <w:r>
        <w:rPr>
          <w:rFonts w:eastAsia="Times New Roman" w:cs="Times New Roman"/>
          <w:szCs w:val="24"/>
        </w:rPr>
        <w:t xml:space="preserve">των παραγωγών </w:t>
      </w:r>
      <w:r w:rsidRPr="00787486">
        <w:rPr>
          <w:rFonts w:eastAsia="Times New Roman" w:cs="Times New Roman"/>
          <w:szCs w:val="24"/>
        </w:rPr>
        <w:t>της χώρας</w:t>
      </w:r>
      <w:r>
        <w:rPr>
          <w:rFonts w:eastAsia="Times New Roman" w:cs="Times New Roman"/>
          <w:szCs w:val="24"/>
        </w:rPr>
        <w:t>.</w:t>
      </w:r>
      <w:r w:rsidRPr="00787486">
        <w:rPr>
          <w:rFonts w:eastAsia="Times New Roman" w:cs="Times New Roman"/>
          <w:szCs w:val="24"/>
        </w:rPr>
        <w:t xml:space="preserve"> </w:t>
      </w:r>
    </w:p>
    <w:p w14:paraId="678A426C"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Πρέπει, λοιπόν, </w:t>
      </w:r>
      <w:r w:rsidRPr="00787486">
        <w:rPr>
          <w:rFonts w:eastAsia="Times New Roman" w:cs="Times New Roman"/>
          <w:szCs w:val="24"/>
        </w:rPr>
        <w:t xml:space="preserve">να μας απαντήσει ο αρμόδιος Υπουργός Αγροτικής Ανάπτυξης </w:t>
      </w:r>
      <w:r>
        <w:rPr>
          <w:rFonts w:eastAsia="Times New Roman" w:cs="Times New Roman"/>
          <w:szCs w:val="24"/>
        </w:rPr>
        <w:t>πόσα εκατομμύρια επιλέξιμους</w:t>
      </w:r>
      <w:r w:rsidRPr="00787486">
        <w:rPr>
          <w:rFonts w:eastAsia="Times New Roman" w:cs="Times New Roman"/>
          <w:szCs w:val="24"/>
        </w:rPr>
        <w:t xml:space="preserve"> </w:t>
      </w:r>
      <w:r>
        <w:rPr>
          <w:rFonts w:eastAsia="Times New Roman" w:cs="Times New Roman"/>
          <w:szCs w:val="24"/>
        </w:rPr>
        <w:t>βοσκότοπους</w:t>
      </w:r>
      <w:r w:rsidRPr="00787486">
        <w:rPr>
          <w:rFonts w:eastAsia="Times New Roman" w:cs="Times New Roman"/>
          <w:szCs w:val="24"/>
        </w:rPr>
        <w:t xml:space="preserve"> προσέ</w:t>
      </w:r>
      <w:r>
        <w:rPr>
          <w:rFonts w:eastAsia="Times New Roman" w:cs="Times New Roman"/>
          <w:szCs w:val="24"/>
        </w:rPr>
        <w:t>ρχεται</w:t>
      </w:r>
      <w:r w:rsidRPr="00787486">
        <w:rPr>
          <w:rFonts w:eastAsia="Times New Roman" w:cs="Times New Roman"/>
          <w:szCs w:val="24"/>
        </w:rPr>
        <w:t xml:space="preserve"> η χώρα μας με την </w:t>
      </w:r>
      <w:r>
        <w:rPr>
          <w:rFonts w:eastAsia="Times New Roman" w:cs="Times New Roman"/>
          <w:szCs w:val="24"/>
        </w:rPr>
        <w:t xml:space="preserve">νέα ΚΑΠ. </w:t>
      </w:r>
    </w:p>
    <w:p w14:paraId="678A426D"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Να θυμίσω, κυρίες και κύριοι συνάδελφοι, ότι το </w:t>
      </w:r>
      <w:r w:rsidRPr="00787486">
        <w:rPr>
          <w:rFonts w:eastAsia="Times New Roman" w:cs="Times New Roman"/>
          <w:szCs w:val="24"/>
        </w:rPr>
        <w:t xml:space="preserve">2014 η Κυβέρνηση </w:t>
      </w:r>
      <w:r>
        <w:rPr>
          <w:rFonts w:eastAsia="Times New Roman" w:cs="Times New Roman"/>
          <w:szCs w:val="24"/>
        </w:rPr>
        <w:t>τότ</w:t>
      </w:r>
      <w:r>
        <w:rPr>
          <w:rFonts w:eastAsia="Times New Roman" w:cs="Times New Roman"/>
          <w:szCs w:val="24"/>
        </w:rPr>
        <w:t xml:space="preserve">ε </w:t>
      </w:r>
      <w:r w:rsidRPr="00787486">
        <w:rPr>
          <w:rFonts w:eastAsia="Times New Roman" w:cs="Times New Roman"/>
          <w:szCs w:val="24"/>
        </w:rPr>
        <w:t xml:space="preserve">της Νέας Δημοκρατίας με τον </w:t>
      </w:r>
      <w:r>
        <w:rPr>
          <w:rFonts w:eastAsia="Times New Roman" w:cs="Times New Roman"/>
          <w:szCs w:val="24"/>
        </w:rPr>
        <w:t>ν.4264/2014 πέτυχε μια</w:t>
      </w:r>
      <w:r w:rsidRPr="00787486">
        <w:rPr>
          <w:rFonts w:eastAsia="Times New Roman" w:cs="Times New Roman"/>
          <w:szCs w:val="24"/>
        </w:rPr>
        <w:t xml:space="preserve"> τεράστια </w:t>
      </w:r>
      <w:r>
        <w:rPr>
          <w:rFonts w:eastAsia="Times New Roman" w:cs="Times New Roman"/>
          <w:szCs w:val="24"/>
        </w:rPr>
        <w:t>ε</w:t>
      </w:r>
      <w:r w:rsidRPr="00787486">
        <w:rPr>
          <w:rFonts w:eastAsia="Times New Roman" w:cs="Times New Roman"/>
          <w:szCs w:val="24"/>
        </w:rPr>
        <w:t>θνική διαπραγματευτική επιτυχία</w:t>
      </w:r>
      <w:r>
        <w:rPr>
          <w:rFonts w:eastAsia="Times New Roman" w:cs="Times New Roman"/>
          <w:szCs w:val="24"/>
        </w:rPr>
        <w:t>, που</w:t>
      </w:r>
      <w:r w:rsidRPr="00787486">
        <w:rPr>
          <w:rFonts w:eastAsia="Times New Roman" w:cs="Times New Roman"/>
          <w:szCs w:val="24"/>
        </w:rPr>
        <w:t xml:space="preserve"> μέσω αυτού του νόμου και της </w:t>
      </w:r>
      <w:r>
        <w:rPr>
          <w:rFonts w:eastAsia="Times New Roman" w:cs="Times New Roman"/>
          <w:szCs w:val="24"/>
        </w:rPr>
        <w:t xml:space="preserve">διαπραγμάτευσης που είχε προηγηθεί, </w:t>
      </w:r>
      <w:r w:rsidRPr="00787486">
        <w:rPr>
          <w:rFonts w:eastAsia="Times New Roman" w:cs="Times New Roman"/>
          <w:szCs w:val="24"/>
        </w:rPr>
        <w:t xml:space="preserve">είχε </w:t>
      </w:r>
      <w:r>
        <w:rPr>
          <w:rFonts w:eastAsia="Times New Roman" w:cs="Times New Roman"/>
          <w:szCs w:val="24"/>
        </w:rPr>
        <w:t>πολλαπλασιαστεί</w:t>
      </w:r>
      <w:r w:rsidRPr="00787486">
        <w:rPr>
          <w:rFonts w:eastAsia="Times New Roman" w:cs="Times New Roman"/>
          <w:szCs w:val="24"/>
        </w:rPr>
        <w:t xml:space="preserve"> το σύνολο των επιλέξιμων εκτάσεων της χώρας </w:t>
      </w:r>
      <w:r>
        <w:rPr>
          <w:rFonts w:eastAsia="Times New Roman" w:cs="Times New Roman"/>
          <w:szCs w:val="24"/>
        </w:rPr>
        <w:t xml:space="preserve">μας, κάτι </w:t>
      </w:r>
      <w:r w:rsidRPr="00787486">
        <w:rPr>
          <w:rFonts w:eastAsia="Times New Roman" w:cs="Times New Roman"/>
          <w:szCs w:val="24"/>
        </w:rPr>
        <w:t>το οποίο βοήθησε</w:t>
      </w:r>
      <w:r w:rsidRPr="00787486">
        <w:rPr>
          <w:rFonts w:eastAsia="Times New Roman" w:cs="Times New Roman"/>
          <w:szCs w:val="24"/>
        </w:rPr>
        <w:t xml:space="preserve"> στην </w:t>
      </w:r>
      <w:r>
        <w:rPr>
          <w:rFonts w:eastAsia="Times New Roman" w:cs="Times New Roman"/>
          <w:szCs w:val="24"/>
        </w:rPr>
        <w:t>απρόσκοπτη ροή των επιδοτήσεων γ</w:t>
      </w:r>
      <w:r w:rsidRPr="00787486">
        <w:rPr>
          <w:rFonts w:eastAsia="Times New Roman" w:cs="Times New Roman"/>
          <w:szCs w:val="24"/>
        </w:rPr>
        <w:t>ια τα επόμενα χρόνια</w:t>
      </w:r>
      <w:r>
        <w:rPr>
          <w:rFonts w:eastAsia="Times New Roman" w:cs="Times New Roman"/>
          <w:szCs w:val="24"/>
        </w:rPr>
        <w:t>. Μέχρι και</w:t>
      </w:r>
      <w:r w:rsidRPr="00787486">
        <w:rPr>
          <w:rFonts w:eastAsia="Times New Roman" w:cs="Times New Roman"/>
          <w:szCs w:val="24"/>
        </w:rPr>
        <w:t xml:space="preserve"> σήμερα οι επιδοτήσεις </w:t>
      </w:r>
      <w:r>
        <w:rPr>
          <w:rFonts w:eastAsia="Times New Roman" w:cs="Times New Roman"/>
          <w:szCs w:val="24"/>
        </w:rPr>
        <w:t xml:space="preserve">τις </w:t>
      </w:r>
      <w:r w:rsidRPr="00787486">
        <w:rPr>
          <w:rFonts w:eastAsia="Times New Roman" w:cs="Times New Roman"/>
          <w:szCs w:val="24"/>
        </w:rPr>
        <w:t xml:space="preserve">οποίες λαμβάνουν οι αγρότες και κτηνοτρόφοι της χώρας μας είναι επιτυχία της τότε </w:t>
      </w:r>
      <w:r>
        <w:rPr>
          <w:rFonts w:eastAsia="Times New Roman" w:cs="Times New Roman"/>
          <w:szCs w:val="24"/>
        </w:rPr>
        <w:t>σ</w:t>
      </w:r>
      <w:r>
        <w:rPr>
          <w:rFonts w:eastAsia="Times New Roman" w:cs="Times New Roman"/>
          <w:szCs w:val="24"/>
        </w:rPr>
        <w:t>υγ</w:t>
      </w:r>
      <w:r w:rsidRPr="00787486">
        <w:rPr>
          <w:rFonts w:eastAsia="Times New Roman" w:cs="Times New Roman"/>
          <w:szCs w:val="24"/>
        </w:rPr>
        <w:t>κυβέρνησης</w:t>
      </w:r>
      <w:r>
        <w:rPr>
          <w:rFonts w:eastAsia="Times New Roman" w:cs="Times New Roman"/>
          <w:szCs w:val="24"/>
        </w:rPr>
        <w:t>.</w:t>
      </w:r>
    </w:p>
    <w:p w14:paraId="678A426E"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w:t>
      </w:r>
      <w:r>
        <w:rPr>
          <w:rFonts w:eastAsia="Times New Roman" w:cs="Times New Roman"/>
          <w:szCs w:val="24"/>
        </w:rPr>
        <w:t>του κυρίου Βουλευτή)</w:t>
      </w:r>
    </w:p>
    <w:p w14:paraId="678A426F"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Ολοκληρώνω, κυρία Πρόεδρε, σε ένα </w:t>
      </w:r>
      <w:r w:rsidRPr="00787486">
        <w:rPr>
          <w:rFonts w:eastAsia="Times New Roman" w:cs="Times New Roman"/>
          <w:szCs w:val="24"/>
        </w:rPr>
        <w:t>λεπτό</w:t>
      </w:r>
      <w:r>
        <w:rPr>
          <w:rFonts w:eastAsia="Times New Roman" w:cs="Times New Roman"/>
          <w:szCs w:val="24"/>
        </w:rPr>
        <w:t>.</w:t>
      </w:r>
    </w:p>
    <w:p w14:paraId="678A4270"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Βεβαίως, μ</w:t>
      </w:r>
      <w:r w:rsidRPr="00787486">
        <w:rPr>
          <w:rFonts w:eastAsia="Times New Roman" w:cs="Times New Roman"/>
          <w:szCs w:val="24"/>
        </w:rPr>
        <w:t xml:space="preserve">ετά από </w:t>
      </w:r>
      <w:r>
        <w:rPr>
          <w:rFonts w:eastAsia="Times New Roman" w:cs="Times New Roman"/>
          <w:szCs w:val="24"/>
        </w:rPr>
        <w:t>αυτή την τεράστια επιτυχία φτάνουμε σε ένα σημείο που παράτα</w:t>
      </w:r>
      <w:r w:rsidRPr="00787486">
        <w:rPr>
          <w:rFonts w:eastAsia="Times New Roman" w:cs="Times New Roman"/>
          <w:szCs w:val="24"/>
        </w:rPr>
        <w:t>ση στην παράταση</w:t>
      </w:r>
      <w:r>
        <w:rPr>
          <w:rFonts w:eastAsia="Times New Roman" w:cs="Times New Roman"/>
          <w:szCs w:val="24"/>
        </w:rPr>
        <w:t>,</w:t>
      </w:r>
      <w:r w:rsidRPr="00787486">
        <w:rPr>
          <w:rFonts w:eastAsia="Times New Roman" w:cs="Times New Roman"/>
          <w:szCs w:val="24"/>
        </w:rPr>
        <w:t xml:space="preserve"> αυτή τη στιγμή ενώ είναι ανοιχτές οι διαπραγματεύσεις</w:t>
      </w:r>
      <w:r>
        <w:rPr>
          <w:rFonts w:eastAsia="Times New Roman" w:cs="Times New Roman"/>
          <w:szCs w:val="24"/>
        </w:rPr>
        <w:t>,</w:t>
      </w:r>
      <w:r w:rsidRPr="00787486">
        <w:rPr>
          <w:rFonts w:eastAsia="Times New Roman" w:cs="Times New Roman"/>
          <w:szCs w:val="24"/>
        </w:rPr>
        <w:t xml:space="preserve"> στην ουσία δεν δίνεται κα</w:t>
      </w:r>
      <w:r>
        <w:rPr>
          <w:rFonts w:eastAsia="Times New Roman" w:cs="Times New Roman"/>
          <w:szCs w:val="24"/>
        </w:rPr>
        <w:t>μ</w:t>
      </w:r>
      <w:r w:rsidRPr="00787486">
        <w:rPr>
          <w:rFonts w:eastAsia="Times New Roman" w:cs="Times New Roman"/>
          <w:szCs w:val="24"/>
        </w:rPr>
        <w:t>μία απάντηση σε α</w:t>
      </w:r>
      <w:r w:rsidRPr="00787486">
        <w:rPr>
          <w:rFonts w:eastAsia="Times New Roman" w:cs="Times New Roman"/>
          <w:szCs w:val="24"/>
        </w:rPr>
        <w:t>υτό το μεγάλο φλέγον ζήτημα</w:t>
      </w:r>
      <w:r>
        <w:rPr>
          <w:rFonts w:eastAsia="Times New Roman" w:cs="Times New Roman"/>
          <w:szCs w:val="24"/>
        </w:rPr>
        <w:t>.</w:t>
      </w:r>
      <w:r w:rsidRPr="00787486">
        <w:rPr>
          <w:rFonts w:eastAsia="Times New Roman" w:cs="Times New Roman"/>
          <w:szCs w:val="24"/>
        </w:rPr>
        <w:t xml:space="preserve"> </w:t>
      </w:r>
    </w:p>
    <w:p w14:paraId="678A4271" w14:textId="77777777" w:rsidR="0099759A" w:rsidRDefault="00FE124F">
      <w:pPr>
        <w:spacing w:line="600" w:lineRule="auto"/>
        <w:ind w:firstLine="720"/>
        <w:contextualSpacing/>
        <w:jc w:val="both"/>
        <w:rPr>
          <w:rFonts w:eastAsia="Times New Roman" w:cs="Times New Roman"/>
          <w:szCs w:val="24"/>
        </w:rPr>
      </w:pPr>
      <w:r w:rsidRPr="00787486">
        <w:rPr>
          <w:rFonts w:eastAsia="Times New Roman" w:cs="Times New Roman"/>
          <w:szCs w:val="24"/>
        </w:rPr>
        <w:lastRenderedPageBreak/>
        <w:t xml:space="preserve">Έρχομαι στην τοπολογία </w:t>
      </w:r>
      <w:r>
        <w:rPr>
          <w:rFonts w:eastAsia="Times New Roman" w:cs="Times New Roman"/>
          <w:szCs w:val="24"/>
        </w:rPr>
        <w:t>με γενικό αριθμό 1945</w:t>
      </w:r>
      <w:r w:rsidRPr="00787486">
        <w:rPr>
          <w:rFonts w:eastAsia="Times New Roman" w:cs="Times New Roman"/>
          <w:szCs w:val="24"/>
        </w:rPr>
        <w:t xml:space="preserve"> και ειδικό 46</w:t>
      </w:r>
      <w:r>
        <w:rPr>
          <w:rFonts w:eastAsia="Times New Roman" w:cs="Times New Roman"/>
          <w:szCs w:val="24"/>
        </w:rPr>
        <w:t>,</w:t>
      </w:r>
      <w:r w:rsidRPr="00787486">
        <w:rPr>
          <w:rFonts w:eastAsia="Times New Roman" w:cs="Times New Roman"/>
          <w:szCs w:val="24"/>
        </w:rPr>
        <w:t xml:space="preserve"> </w:t>
      </w:r>
      <w:r>
        <w:rPr>
          <w:rFonts w:eastAsia="Times New Roman" w:cs="Times New Roman"/>
          <w:szCs w:val="24"/>
        </w:rPr>
        <w:t xml:space="preserve">η οποία </w:t>
      </w:r>
      <w:r w:rsidRPr="00787486">
        <w:rPr>
          <w:rFonts w:eastAsia="Times New Roman" w:cs="Times New Roman"/>
          <w:szCs w:val="24"/>
        </w:rPr>
        <w:t xml:space="preserve">ενσωματώθηκε στα </w:t>
      </w:r>
      <w:r>
        <w:rPr>
          <w:rFonts w:eastAsia="Times New Roman" w:cs="Times New Roman"/>
          <w:szCs w:val="24"/>
        </w:rPr>
        <w:t xml:space="preserve">άρθρα </w:t>
      </w:r>
      <w:r w:rsidRPr="00787486">
        <w:rPr>
          <w:rFonts w:eastAsia="Times New Roman" w:cs="Times New Roman"/>
          <w:szCs w:val="24"/>
        </w:rPr>
        <w:t>25 και 26 του Υπουργείου Παιδείας</w:t>
      </w:r>
      <w:r>
        <w:rPr>
          <w:rFonts w:eastAsia="Times New Roman" w:cs="Times New Roman"/>
          <w:szCs w:val="24"/>
        </w:rPr>
        <w:t>.</w:t>
      </w:r>
      <w:r w:rsidRPr="00787486">
        <w:rPr>
          <w:rFonts w:eastAsia="Times New Roman" w:cs="Times New Roman"/>
          <w:szCs w:val="24"/>
        </w:rPr>
        <w:t xml:space="preserve"> Θέλω να κάνω ένα σχόλιο για το ζήτημα της αγωγής </w:t>
      </w:r>
      <w:r>
        <w:rPr>
          <w:rFonts w:eastAsia="Times New Roman" w:cs="Times New Roman"/>
          <w:szCs w:val="24"/>
        </w:rPr>
        <w:t>στις Ακαδημίε</w:t>
      </w:r>
      <w:r w:rsidRPr="00787486">
        <w:rPr>
          <w:rFonts w:eastAsia="Times New Roman" w:cs="Times New Roman"/>
          <w:szCs w:val="24"/>
        </w:rPr>
        <w:t xml:space="preserve">ς του Εμπορικού Ναυτικού με </w:t>
      </w:r>
      <w:r>
        <w:rPr>
          <w:rFonts w:eastAsia="Times New Roman" w:cs="Times New Roman"/>
          <w:szCs w:val="24"/>
        </w:rPr>
        <w:t>π</w:t>
      </w:r>
      <w:r w:rsidRPr="00787486">
        <w:rPr>
          <w:rFonts w:eastAsia="Times New Roman" w:cs="Times New Roman"/>
          <w:szCs w:val="24"/>
        </w:rPr>
        <w:t>ανελλήνιε</w:t>
      </w:r>
      <w:r w:rsidRPr="00787486">
        <w:rPr>
          <w:rFonts w:eastAsia="Times New Roman" w:cs="Times New Roman"/>
          <w:szCs w:val="24"/>
        </w:rPr>
        <w:t xml:space="preserve">ς την περίοδο </w:t>
      </w:r>
      <w:r>
        <w:rPr>
          <w:rFonts w:eastAsia="Times New Roman" w:cs="Times New Roman"/>
          <w:szCs w:val="24"/>
        </w:rPr>
        <w:t>20</w:t>
      </w:r>
      <w:r w:rsidRPr="00787486">
        <w:rPr>
          <w:rFonts w:eastAsia="Times New Roman" w:cs="Times New Roman"/>
          <w:szCs w:val="24"/>
        </w:rPr>
        <w:t xml:space="preserve">20 και </w:t>
      </w:r>
      <w:r>
        <w:rPr>
          <w:rFonts w:eastAsia="Times New Roman" w:cs="Times New Roman"/>
          <w:szCs w:val="24"/>
        </w:rPr>
        <w:t>20</w:t>
      </w:r>
      <w:r w:rsidRPr="00787486">
        <w:rPr>
          <w:rFonts w:eastAsia="Times New Roman" w:cs="Times New Roman"/>
          <w:szCs w:val="24"/>
        </w:rPr>
        <w:t>21</w:t>
      </w:r>
      <w:r>
        <w:rPr>
          <w:rFonts w:eastAsia="Times New Roman" w:cs="Times New Roman"/>
          <w:szCs w:val="24"/>
        </w:rPr>
        <w:t>.</w:t>
      </w:r>
      <w:r w:rsidRPr="00787486">
        <w:rPr>
          <w:rFonts w:eastAsia="Times New Roman" w:cs="Times New Roman"/>
          <w:szCs w:val="24"/>
        </w:rPr>
        <w:t xml:space="preserve"> </w:t>
      </w:r>
    </w:p>
    <w:p w14:paraId="678A4272" w14:textId="77777777" w:rsidR="0099759A" w:rsidRDefault="00FE124F">
      <w:pPr>
        <w:spacing w:line="600" w:lineRule="auto"/>
        <w:ind w:firstLine="720"/>
        <w:contextualSpacing/>
        <w:jc w:val="both"/>
        <w:rPr>
          <w:rFonts w:eastAsia="Times New Roman" w:cs="Times New Roman"/>
          <w:szCs w:val="24"/>
        </w:rPr>
      </w:pPr>
      <w:r w:rsidRPr="00787486">
        <w:rPr>
          <w:rFonts w:eastAsia="Times New Roman" w:cs="Times New Roman"/>
          <w:szCs w:val="24"/>
        </w:rPr>
        <w:t xml:space="preserve">Αυτό </w:t>
      </w:r>
      <w:r>
        <w:rPr>
          <w:rFonts w:eastAsia="Times New Roman" w:cs="Times New Roman"/>
          <w:szCs w:val="24"/>
        </w:rPr>
        <w:t xml:space="preserve">πρακτικά, κύριοι </w:t>
      </w:r>
      <w:r w:rsidRPr="00787486">
        <w:rPr>
          <w:rFonts w:eastAsia="Times New Roman" w:cs="Times New Roman"/>
          <w:szCs w:val="24"/>
        </w:rPr>
        <w:t>Υπουργοί</w:t>
      </w:r>
      <w:r>
        <w:rPr>
          <w:rFonts w:eastAsia="Times New Roman" w:cs="Times New Roman"/>
          <w:szCs w:val="24"/>
        </w:rPr>
        <w:t>,</w:t>
      </w:r>
      <w:r w:rsidRPr="00787486">
        <w:rPr>
          <w:rFonts w:eastAsia="Times New Roman" w:cs="Times New Roman"/>
          <w:szCs w:val="24"/>
        </w:rPr>
        <w:t xml:space="preserve"> συνεπάγεται ότι καταργείται το ποσοστό 25% για την εισαγωγή στις ΑΕΝ με το </w:t>
      </w:r>
      <w:r>
        <w:rPr>
          <w:rFonts w:eastAsia="Times New Roman" w:cs="Times New Roman"/>
          <w:szCs w:val="24"/>
        </w:rPr>
        <w:t>κριτήριο</w:t>
      </w:r>
      <w:r w:rsidRPr="00787486">
        <w:rPr>
          <w:rFonts w:eastAsia="Times New Roman" w:cs="Times New Roman"/>
          <w:szCs w:val="24"/>
        </w:rPr>
        <w:t xml:space="preserve"> υπολογισμού μορίων θαλάσσιας </w:t>
      </w:r>
      <w:r>
        <w:rPr>
          <w:rFonts w:eastAsia="Times New Roman" w:cs="Times New Roman"/>
          <w:szCs w:val="24"/>
        </w:rPr>
        <w:t xml:space="preserve">προϋπηρεσίας. </w:t>
      </w:r>
      <w:r w:rsidRPr="00787486">
        <w:rPr>
          <w:rFonts w:eastAsia="Times New Roman" w:cs="Times New Roman"/>
          <w:szCs w:val="24"/>
        </w:rPr>
        <w:t>Μάλιστα</w:t>
      </w:r>
      <w:r>
        <w:rPr>
          <w:rFonts w:eastAsia="Times New Roman" w:cs="Times New Roman"/>
          <w:szCs w:val="24"/>
        </w:rPr>
        <w:t>,</w:t>
      </w:r>
      <w:r w:rsidRPr="00787486">
        <w:rPr>
          <w:rFonts w:eastAsia="Times New Roman" w:cs="Times New Roman"/>
          <w:szCs w:val="24"/>
        </w:rPr>
        <w:t xml:space="preserve"> μου δίνεται η ευκαιρία να πω εδώ πέρα ότι η απόφαση αυτή τ</w:t>
      </w:r>
      <w:r w:rsidRPr="00787486">
        <w:rPr>
          <w:rFonts w:eastAsia="Times New Roman" w:cs="Times New Roman"/>
          <w:szCs w:val="24"/>
        </w:rPr>
        <w:t xml:space="preserve">ου Υπουργείου αδικεί κατάφωρα υποψήφιους σπουδαστές που προέρχονται από τα </w:t>
      </w:r>
      <w:r>
        <w:rPr>
          <w:rFonts w:eastAsia="Times New Roman" w:cs="Times New Roman"/>
          <w:szCs w:val="24"/>
        </w:rPr>
        <w:t>ν</w:t>
      </w:r>
      <w:r w:rsidRPr="00787486">
        <w:rPr>
          <w:rFonts w:eastAsia="Times New Roman" w:cs="Times New Roman"/>
          <w:szCs w:val="24"/>
        </w:rPr>
        <w:t xml:space="preserve">αυτικά </w:t>
      </w:r>
      <w:r>
        <w:rPr>
          <w:rFonts w:eastAsia="Times New Roman" w:cs="Times New Roman"/>
          <w:szCs w:val="24"/>
        </w:rPr>
        <w:t>λ</w:t>
      </w:r>
      <w:r w:rsidRPr="00787486">
        <w:rPr>
          <w:rFonts w:eastAsia="Times New Roman" w:cs="Times New Roman"/>
          <w:szCs w:val="24"/>
        </w:rPr>
        <w:t>ύκεια</w:t>
      </w:r>
      <w:r>
        <w:rPr>
          <w:rFonts w:eastAsia="Times New Roman" w:cs="Times New Roman"/>
          <w:szCs w:val="24"/>
        </w:rPr>
        <w:t xml:space="preserve"> κι</w:t>
      </w:r>
      <w:r w:rsidRPr="00787486">
        <w:rPr>
          <w:rFonts w:eastAsia="Times New Roman" w:cs="Times New Roman"/>
          <w:szCs w:val="24"/>
        </w:rPr>
        <w:t xml:space="preserve"> έχουν ήδη επιλέξει το </w:t>
      </w:r>
      <w:r>
        <w:rPr>
          <w:rFonts w:eastAsia="Times New Roman" w:cs="Times New Roman"/>
          <w:szCs w:val="24"/>
        </w:rPr>
        <w:t>ν</w:t>
      </w:r>
      <w:r w:rsidRPr="00787486">
        <w:rPr>
          <w:rFonts w:eastAsia="Times New Roman" w:cs="Times New Roman"/>
          <w:szCs w:val="24"/>
        </w:rPr>
        <w:t xml:space="preserve">αυτικό επάγγελμα και έχουν </w:t>
      </w:r>
      <w:r>
        <w:rPr>
          <w:rFonts w:eastAsia="Times New Roman" w:cs="Times New Roman"/>
          <w:szCs w:val="24"/>
        </w:rPr>
        <w:t xml:space="preserve">ήδη δοκιμαστεί στις </w:t>
      </w:r>
      <w:r w:rsidRPr="00787486">
        <w:rPr>
          <w:rFonts w:eastAsia="Times New Roman" w:cs="Times New Roman"/>
          <w:szCs w:val="24"/>
        </w:rPr>
        <w:t>δύσκολες συνθήκες της θαλάσσιας υ</w:t>
      </w:r>
      <w:r>
        <w:rPr>
          <w:rFonts w:eastAsia="Times New Roman" w:cs="Times New Roman"/>
          <w:szCs w:val="24"/>
        </w:rPr>
        <w:t>πηρεσίας και ταυτόχρονα απαξιώνει</w:t>
      </w:r>
      <w:r w:rsidRPr="00787486">
        <w:rPr>
          <w:rFonts w:eastAsia="Times New Roman" w:cs="Times New Roman"/>
          <w:szCs w:val="24"/>
        </w:rPr>
        <w:t xml:space="preserve"> το</w:t>
      </w:r>
      <w:r>
        <w:rPr>
          <w:rFonts w:eastAsia="Times New Roman" w:cs="Times New Roman"/>
          <w:szCs w:val="24"/>
        </w:rPr>
        <w:t>ν</w:t>
      </w:r>
      <w:r w:rsidRPr="00787486">
        <w:rPr>
          <w:rFonts w:eastAsia="Times New Roman" w:cs="Times New Roman"/>
          <w:szCs w:val="24"/>
        </w:rPr>
        <w:t xml:space="preserve"> θεσμό των </w:t>
      </w:r>
      <w:r>
        <w:rPr>
          <w:rFonts w:eastAsia="Times New Roman" w:cs="Times New Roman"/>
          <w:szCs w:val="24"/>
        </w:rPr>
        <w:t>ν</w:t>
      </w:r>
      <w:r w:rsidRPr="00787486">
        <w:rPr>
          <w:rFonts w:eastAsia="Times New Roman" w:cs="Times New Roman"/>
          <w:szCs w:val="24"/>
        </w:rPr>
        <w:t xml:space="preserve">αυτικών </w:t>
      </w:r>
      <w:r>
        <w:rPr>
          <w:rFonts w:eastAsia="Times New Roman" w:cs="Times New Roman"/>
          <w:szCs w:val="24"/>
        </w:rPr>
        <w:t>λ</w:t>
      </w:r>
      <w:r w:rsidRPr="00787486">
        <w:rPr>
          <w:rFonts w:eastAsia="Times New Roman" w:cs="Times New Roman"/>
          <w:szCs w:val="24"/>
        </w:rPr>
        <w:t>υκ</w:t>
      </w:r>
      <w:r w:rsidRPr="00787486">
        <w:rPr>
          <w:rFonts w:eastAsia="Times New Roman" w:cs="Times New Roman"/>
          <w:szCs w:val="24"/>
        </w:rPr>
        <w:t>είων</w:t>
      </w:r>
      <w:r>
        <w:rPr>
          <w:rFonts w:eastAsia="Times New Roman" w:cs="Times New Roman"/>
          <w:szCs w:val="24"/>
        </w:rPr>
        <w:t>,</w:t>
      </w:r>
      <w:r w:rsidRPr="00787486">
        <w:rPr>
          <w:rFonts w:eastAsia="Times New Roman" w:cs="Times New Roman"/>
          <w:szCs w:val="24"/>
        </w:rPr>
        <w:t xml:space="preserve"> ο οποίος σε συνδυασμό με την </w:t>
      </w:r>
      <w:r>
        <w:rPr>
          <w:rFonts w:eastAsia="Times New Roman" w:cs="Times New Roman"/>
          <w:szCs w:val="24"/>
        </w:rPr>
        <w:t>πλεύσιμη υπηρεσία εξασφάλιζε</w:t>
      </w:r>
      <w:r w:rsidRPr="00787486">
        <w:rPr>
          <w:rFonts w:eastAsia="Times New Roman" w:cs="Times New Roman"/>
          <w:szCs w:val="24"/>
        </w:rPr>
        <w:t xml:space="preserve"> σε πολλούς νέους της πατρίδας μας μία βιώσιμη επαγγελματική διέξοδο</w:t>
      </w:r>
      <w:r>
        <w:rPr>
          <w:rFonts w:eastAsia="Times New Roman" w:cs="Times New Roman"/>
          <w:szCs w:val="24"/>
        </w:rPr>
        <w:t>.</w:t>
      </w:r>
      <w:r w:rsidRPr="00787486">
        <w:rPr>
          <w:rFonts w:eastAsia="Times New Roman" w:cs="Times New Roman"/>
          <w:szCs w:val="24"/>
        </w:rPr>
        <w:t xml:space="preserve"> </w:t>
      </w:r>
    </w:p>
    <w:p w14:paraId="678A4273"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Όσον αφορά την τροπολογία με γενικό αριθμό 1948 και ειδικό 49</w:t>
      </w:r>
      <w:r w:rsidRPr="00787486">
        <w:rPr>
          <w:rFonts w:eastAsia="Times New Roman" w:cs="Times New Roman"/>
          <w:szCs w:val="24"/>
        </w:rPr>
        <w:t xml:space="preserve"> θα ψηφίσουμε </w:t>
      </w:r>
      <w:r>
        <w:rPr>
          <w:rFonts w:eastAsia="Times New Roman" w:cs="Times New Roman"/>
          <w:szCs w:val="24"/>
        </w:rPr>
        <w:t>«</w:t>
      </w:r>
      <w:r>
        <w:rPr>
          <w:rFonts w:eastAsia="Times New Roman" w:cs="Times New Roman"/>
          <w:szCs w:val="24"/>
        </w:rPr>
        <w:t>π</w:t>
      </w:r>
      <w:r w:rsidRPr="00787486">
        <w:rPr>
          <w:rFonts w:eastAsia="Times New Roman" w:cs="Times New Roman"/>
          <w:szCs w:val="24"/>
        </w:rPr>
        <w:t>αρών</w:t>
      </w:r>
      <w:r>
        <w:rPr>
          <w:rFonts w:eastAsia="Times New Roman" w:cs="Times New Roman"/>
          <w:szCs w:val="24"/>
        </w:rPr>
        <w:t>»,</w:t>
      </w:r>
      <w:r w:rsidRPr="00787486">
        <w:rPr>
          <w:rFonts w:eastAsia="Times New Roman" w:cs="Times New Roman"/>
          <w:szCs w:val="24"/>
        </w:rPr>
        <w:t xml:space="preserve"> διότι διαφωνούμε στην πα</w:t>
      </w:r>
      <w:r w:rsidRPr="00787486">
        <w:rPr>
          <w:rFonts w:eastAsia="Times New Roman" w:cs="Times New Roman"/>
          <w:szCs w:val="24"/>
        </w:rPr>
        <w:lastRenderedPageBreak/>
        <w:t>ρ</w:t>
      </w:r>
      <w:r>
        <w:rPr>
          <w:rFonts w:eastAsia="Times New Roman" w:cs="Times New Roman"/>
          <w:szCs w:val="24"/>
        </w:rPr>
        <w:t>άγραφο</w:t>
      </w:r>
      <w:r w:rsidRPr="00787486">
        <w:rPr>
          <w:rFonts w:eastAsia="Times New Roman" w:cs="Times New Roman"/>
          <w:szCs w:val="24"/>
        </w:rPr>
        <w:t xml:space="preserve"> 1</w:t>
      </w:r>
      <w:r>
        <w:rPr>
          <w:rFonts w:eastAsia="Times New Roman" w:cs="Times New Roman"/>
          <w:szCs w:val="24"/>
        </w:rPr>
        <w:t>, ενώ</w:t>
      </w:r>
      <w:r>
        <w:rPr>
          <w:rFonts w:eastAsia="Times New Roman" w:cs="Times New Roman"/>
          <w:szCs w:val="24"/>
        </w:rPr>
        <w:t xml:space="preserve"> συμφωνούμε στις παραγράφους</w:t>
      </w:r>
      <w:r w:rsidRPr="00787486">
        <w:rPr>
          <w:rFonts w:eastAsia="Times New Roman" w:cs="Times New Roman"/>
          <w:szCs w:val="24"/>
        </w:rPr>
        <w:t xml:space="preserve"> 2 και 3</w:t>
      </w:r>
      <w:r>
        <w:rPr>
          <w:rFonts w:eastAsia="Times New Roman" w:cs="Times New Roman"/>
          <w:szCs w:val="24"/>
        </w:rPr>
        <w:t>.</w:t>
      </w:r>
      <w:r w:rsidRPr="00787486">
        <w:rPr>
          <w:rFonts w:eastAsia="Times New Roman" w:cs="Times New Roman"/>
          <w:szCs w:val="24"/>
        </w:rPr>
        <w:t xml:space="preserve"> Αν </w:t>
      </w:r>
      <w:r>
        <w:rPr>
          <w:rFonts w:eastAsia="Times New Roman" w:cs="Times New Roman"/>
          <w:szCs w:val="24"/>
        </w:rPr>
        <w:t>έχετε σκοπό να την</w:t>
      </w:r>
      <w:r w:rsidRPr="00787486">
        <w:rPr>
          <w:rFonts w:eastAsia="Times New Roman" w:cs="Times New Roman"/>
          <w:szCs w:val="24"/>
        </w:rPr>
        <w:t xml:space="preserve"> σπάσετε</w:t>
      </w:r>
      <w:r>
        <w:rPr>
          <w:rFonts w:eastAsia="Times New Roman" w:cs="Times New Roman"/>
          <w:szCs w:val="24"/>
        </w:rPr>
        <w:t>,</w:t>
      </w:r>
      <w:r w:rsidRPr="00787486">
        <w:rPr>
          <w:rFonts w:eastAsia="Times New Roman" w:cs="Times New Roman"/>
          <w:szCs w:val="24"/>
        </w:rPr>
        <w:t xml:space="preserve"> τότε</w:t>
      </w:r>
      <w:r>
        <w:rPr>
          <w:rFonts w:eastAsia="Times New Roman" w:cs="Times New Roman"/>
          <w:szCs w:val="24"/>
        </w:rPr>
        <w:t xml:space="preserve"> </w:t>
      </w:r>
      <w:r w:rsidRPr="00787486">
        <w:rPr>
          <w:rFonts w:eastAsia="Times New Roman" w:cs="Times New Roman"/>
          <w:szCs w:val="24"/>
        </w:rPr>
        <w:t>αναλόγως θα είναι και η δική μας η τοποθέτηση</w:t>
      </w:r>
      <w:r>
        <w:rPr>
          <w:rFonts w:eastAsia="Times New Roman" w:cs="Times New Roman"/>
          <w:szCs w:val="24"/>
        </w:rPr>
        <w:t xml:space="preserve">, δηλαδή θετικά όσον αφορά τις παραγράφους 2 και </w:t>
      </w:r>
      <w:r w:rsidRPr="00787486">
        <w:rPr>
          <w:rFonts w:eastAsia="Times New Roman" w:cs="Times New Roman"/>
          <w:szCs w:val="24"/>
        </w:rPr>
        <w:t xml:space="preserve">3 </w:t>
      </w:r>
      <w:r>
        <w:rPr>
          <w:rFonts w:eastAsia="Times New Roman" w:cs="Times New Roman"/>
          <w:szCs w:val="24"/>
        </w:rPr>
        <w:t xml:space="preserve">και </w:t>
      </w:r>
      <w:r w:rsidRPr="00787486">
        <w:rPr>
          <w:rFonts w:eastAsia="Times New Roman" w:cs="Times New Roman"/>
          <w:szCs w:val="24"/>
        </w:rPr>
        <w:t xml:space="preserve">αρνητικά </w:t>
      </w:r>
      <w:r>
        <w:rPr>
          <w:rFonts w:eastAsia="Times New Roman" w:cs="Times New Roman"/>
          <w:szCs w:val="24"/>
        </w:rPr>
        <w:t>όσον αφορά την παράγραφο</w:t>
      </w:r>
      <w:r w:rsidRPr="00787486">
        <w:rPr>
          <w:rFonts w:eastAsia="Times New Roman" w:cs="Times New Roman"/>
          <w:szCs w:val="24"/>
        </w:rPr>
        <w:t xml:space="preserve"> 1</w:t>
      </w:r>
      <w:r>
        <w:rPr>
          <w:rFonts w:eastAsia="Times New Roman" w:cs="Times New Roman"/>
          <w:szCs w:val="24"/>
        </w:rPr>
        <w:t>.</w:t>
      </w:r>
    </w:p>
    <w:p w14:paraId="678A4274" w14:textId="77777777" w:rsidR="0099759A" w:rsidRDefault="00FE124F">
      <w:pPr>
        <w:spacing w:line="600" w:lineRule="auto"/>
        <w:ind w:firstLine="720"/>
        <w:contextualSpacing/>
        <w:jc w:val="both"/>
        <w:rPr>
          <w:rFonts w:eastAsia="Times New Roman" w:cs="Times New Roman"/>
          <w:szCs w:val="24"/>
        </w:rPr>
      </w:pPr>
      <w:r w:rsidRPr="00787486">
        <w:rPr>
          <w:rFonts w:eastAsia="Times New Roman" w:cs="Times New Roman"/>
          <w:szCs w:val="24"/>
        </w:rPr>
        <w:t>Στη</w:t>
      </w:r>
      <w:r>
        <w:rPr>
          <w:rFonts w:eastAsia="Times New Roman" w:cs="Times New Roman"/>
          <w:szCs w:val="24"/>
        </w:rPr>
        <w:t>ν τροπολογία με γενικό αριθμό</w:t>
      </w:r>
      <w:r w:rsidRPr="00787486">
        <w:rPr>
          <w:rFonts w:eastAsia="Times New Roman" w:cs="Times New Roman"/>
          <w:szCs w:val="24"/>
        </w:rPr>
        <w:t xml:space="preserve"> 1946 και </w:t>
      </w:r>
      <w:r>
        <w:rPr>
          <w:rFonts w:eastAsia="Times New Roman" w:cs="Times New Roman"/>
          <w:szCs w:val="24"/>
        </w:rPr>
        <w:t>ειδ</w:t>
      </w:r>
      <w:r>
        <w:rPr>
          <w:rFonts w:eastAsia="Times New Roman" w:cs="Times New Roman"/>
          <w:szCs w:val="24"/>
        </w:rPr>
        <w:t>ικό</w:t>
      </w:r>
      <w:r w:rsidRPr="00787486">
        <w:rPr>
          <w:rFonts w:eastAsia="Times New Roman" w:cs="Times New Roman"/>
          <w:szCs w:val="24"/>
        </w:rPr>
        <w:t xml:space="preserve"> 47 είμαστε θετικοί </w:t>
      </w:r>
      <w:r>
        <w:rPr>
          <w:rFonts w:eastAsia="Times New Roman" w:cs="Times New Roman"/>
          <w:szCs w:val="24"/>
        </w:rPr>
        <w:t>ό</w:t>
      </w:r>
      <w:r w:rsidRPr="00787486">
        <w:rPr>
          <w:rFonts w:eastAsia="Times New Roman" w:cs="Times New Roman"/>
          <w:szCs w:val="24"/>
        </w:rPr>
        <w:t xml:space="preserve">σον αφορά το οργανόγραμμα του Γενικού Νοσοκομείου Πατρών </w:t>
      </w:r>
      <w:r>
        <w:rPr>
          <w:rFonts w:eastAsia="Times New Roman" w:cs="Times New Roman"/>
          <w:szCs w:val="24"/>
        </w:rPr>
        <w:t>«</w:t>
      </w:r>
      <w:r w:rsidRPr="00787486">
        <w:rPr>
          <w:rFonts w:eastAsia="Times New Roman" w:cs="Times New Roman"/>
          <w:szCs w:val="24"/>
        </w:rPr>
        <w:t>Άγιος Ανδρέας</w:t>
      </w:r>
      <w:r>
        <w:rPr>
          <w:rFonts w:eastAsia="Times New Roman" w:cs="Times New Roman"/>
          <w:szCs w:val="24"/>
        </w:rPr>
        <w:t xml:space="preserve">», δηλαδή </w:t>
      </w:r>
      <w:r w:rsidRPr="00787486">
        <w:rPr>
          <w:rFonts w:eastAsia="Times New Roman" w:cs="Times New Roman"/>
          <w:szCs w:val="24"/>
        </w:rPr>
        <w:t>το άρθρο 27 το</w:t>
      </w:r>
      <w:r>
        <w:rPr>
          <w:rFonts w:eastAsia="Times New Roman" w:cs="Times New Roman"/>
          <w:szCs w:val="24"/>
        </w:rPr>
        <w:t>υ</w:t>
      </w:r>
      <w:r w:rsidRPr="00787486">
        <w:rPr>
          <w:rFonts w:eastAsia="Times New Roman" w:cs="Times New Roman"/>
          <w:szCs w:val="24"/>
        </w:rPr>
        <w:t xml:space="preserve"> νομοθετήμα</w:t>
      </w:r>
      <w:r>
        <w:rPr>
          <w:rFonts w:eastAsia="Times New Roman" w:cs="Times New Roman"/>
          <w:szCs w:val="24"/>
        </w:rPr>
        <w:t>το</w:t>
      </w:r>
      <w:r w:rsidRPr="00787486">
        <w:rPr>
          <w:rFonts w:eastAsia="Times New Roman" w:cs="Times New Roman"/>
          <w:szCs w:val="24"/>
        </w:rPr>
        <w:t>ς</w:t>
      </w:r>
      <w:r>
        <w:rPr>
          <w:rFonts w:eastAsia="Times New Roman" w:cs="Times New Roman"/>
          <w:szCs w:val="24"/>
        </w:rPr>
        <w:t>.</w:t>
      </w:r>
      <w:r w:rsidRPr="00787486">
        <w:rPr>
          <w:rFonts w:eastAsia="Times New Roman" w:cs="Times New Roman"/>
          <w:szCs w:val="24"/>
        </w:rPr>
        <w:t xml:space="preserve"> Μάλιστα για το συγκεκριμένο ζήτημα και ο παριστάμενος </w:t>
      </w:r>
      <w:r>
        <w:rPr>
          <w:rFonts w:eastAsia="Times New Roman" w:cs="Times New Roman"/>
          <w:szCs w:val="24"/>
        </w:rPr>
        <w:t xml:space="preserve">κ. </w:t>
      </w:r>
      <w:r w:rsidRPr="00787486">
        <w:rPr>
          <w:rFonts w:eastAsia="Times New Roman" w:cs="Times New Roman"/>
          <w:szCs w:val="24"/>
        </w:rPr>
        <w:t>Κα</w:t>
      </w:r>
      <w:r>
        <w:rPr>
          <w:rFonts w:eastAsia="Times New Roman" w:cs="Times New Roman"/>
          <w:szCs w:val="24"/>
        </w:rPr>
        <w:t>τσ</w:t>
      </w:r>
      <w:r w:rsidRPr="00787486">
        <w:rPr>
          <w:rFonts w:eastAsia="Times New Roman" w:cs="Times New Roman"/>
          <w:szCs w:val="24"/>
        </w:rPr>
        <w:t>ανιώτης και πολλοί άλλοι συνάδ</w:t>
      </w:r>
      <w:r>
        <w:rPr>
          <w:rFonts w:eastAsia="Times New Roman" w:cs="Times New Roman"/>
          <w:szCs w:val="24"/>
        </w:rPr>
        <w:t>ελφοι έχουν κατά καιρούς ερωτ</w:t>
      </w:r>
      <w:r>
        <w:rPr>
          <w:rFonts w:eastAsia="Times New Roman" w:cs="Times New Roman"/>
          <w:szCs w:val="24"/>
        </w:rPr>
        <w:t>ήσει τον Υπουργό πάρα πολλές φορές, χωρίς βέβαια να λάβουν κάποια συγκεκριμένη</w:t>
      </w:r>
      <w:r w:rsidRPr="00787486">
        <w:rPr>
          <w:rFonts w:eastAsia="Times New Roman" w:cs="Times New Roman"/>
          <w:szCs w:val="24"/>
        </w:rPr>
        <w:t xml:space="preserve"> απάντηση</w:t>
      </w:r>
      <w:r>
        <w:rPr>
          <w:rFonts w:eastAsia="Times New Roman" w:cs="Times New Roman"/>
          <w:szCs w:val="24"/>
        </w:rPr>
        <w:t>.</w:t>
      </w:r>
      <w:r w:rsidRPr="00787486">
        <w:rPr>
          <w:rFonts w:eastAsia="Times New Roman" w:cs="Times New Roman"/>
          <w:szCs w:val="24"/>
        </w:rPr>
        <w:t xml:space="preserve"> </w:t>
      </w:r>
    </w:p>
    <w:p w14:paraId="678A4275"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Στο άρθρο 28, το οποίο έχει</w:t>
      </w:r>
      <w:r w:rsidRPr="00787486">
        <w:rPr>
          <w:rFonts w:eastAsia="Times New Roman" w:cs="Times New Roman"/>
          <w:szCs w:val="24"/>
        </w:rPr>
        <w:t xml:space="preserve"> </w:t>
      </w:r>
      <w:r>
        <w:rPr>
          <w:rFonts w:eastAsia="Times New Roman" w:cs="Times New Roman"/>
          <w:szCs w:val="24"/>
        </w:rPr>
        <w:t>ενσωματωθεί σ</w:t>
      </w:r>
      <w:r w:rsidRPr="00787486">
        <w:rPr>
          <w:rFonts w:eastAsia="Times New Roman" w:cs="Times New Roman"/>
          <w:szCs w:val="24"/>
        </w:rPr>
        <w:t>το νομοσχέδιο</w:t>
      </w:r>
      <w:r>
        <w:rPr>
          <w:rFonts w:eastAsia="Times New Roman" w:cs="Times New Roman"/>
          <w:szCs w:val="24"/>
        </w:rPr>
        <w:t>,</w:t>
      </w:r>
      <w:r w:rsidRPr="00787486">
        <w:rPr>
          <w:rFonts w:eastAsia="Times New Roman" w:cs="Times New Roman"/>
          <w:szCs w:val="24"/>
        </w:rPr>
        <w:t xml:space="preserve"> η Νέα Δημοκρατία θα είναι αρνητική</w:t>
      </w:r>
      <w:r>
        <w:rPr>
          <w:rFonts w:eastAsia="Times New Roman" w:cs="Times New Roman"/>
          <w:szCs w:val="24"/>
        </w:rPr>
        <w:t>.</w:t>
      </w:r>
    </w:p>
    <w:p w14:paraId="678A4276"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τροπολογία με γενικό αριθμό </w:t>
      </w:r>
      <w:r w:rsidRPr="00787486">
        <w:rPr>
          <w:rFonts w:eastAsia="Times New Roman" w:cs="Times New Roman"/>
          <w:szCs w:val="24"/>
        </w:rPr>
        <w:t xml:space="preserve">1952 και </w:t>
      </w:r>
      <w:r>
        <w:rPr>
          <w:rFonts w:eastAsia="Times New Roman" w:cs="Times New Roman"/>
          <w:szCs w:val="24"/>
        </w:rPr>
        <w:t xml:space="preserve">ειδικό 52, η οποία </w:t>
      </w:r>
      <w:r w:rsidRPr="00787486">
        <w:rPr>
          <w:rFonts w:eastAsia="Times New Roman" w:cs="Times New Roman"/>
          <w:szCs w:val="24"/>
        </w:rPr>
        <w:t>ενσωματώθη</w:t>
      </w:r>
      <w:r w:rsidRPr="00787486">
        <w:rPr>
          <w:rFonts w:eastAsia="Times New Roman" w:cs="Times New Roman"/>
          <w:szCs w:val="24"/>
        </w:rPr>
        <w:t xml:space="preserve">κε στο άρθρο </w:t>
      </w:r>
      <w:r>
        <w:rPr>
          <w:rFonts w:eastAsia="Times New Roman" w:cs="Times New Roman"/>
          <w:szCs w:val="24"/>
        </w:rPr>
        <w:t>35, ε</w:t>
      </w:r>
      <w:r w:rsidRPr="00787486">
        <w:rPr>
          <w:rFonts w:eastAsia="Times New Roman" w:cs="Times New Roman"/>
          <w:szCs w:val="24"/>
        </w:rPr>
        <w:t>μείς θα είμαστε αρνητικοί</w:t>
      </w:r>
      <w:r>
        <w:rPr>
          <w:rFonts w:eastAsia="Times New Roman" w:cs="Times New Roman"/>
          <w:szCs w:val="24"/>
        </w:rPr>
        <w:t xml:space="preserve">. Και η άποψή μας </w:t>
      </w:r>
      <w:r w:rsidRPr="00787486">
        <w:rPr>
          <w:rFonts w:eastAsia="Times New Roman" w:cs="Times New Roman"/>
          <w:szCs w:val="24"/>
        </w:rPr>
        <w:t>είναι ό</w:t>
      </w:r>
      <w:r>
        <w:rPr>
          <w:rFonts w:eastAsia="Times New Roman" w:cs="Times New Roman"/>
          <w:szCs w:val="24"/>
        </w:rPr>
        <w:t>τι αποδεικνύεται ότι ο ν.4555/</w:t>
      </w:r>
      <w:r w:rsidRPr="00787486">
        <w:rPr>
          <w:rFonts w:eastAsia="Times New Roman" w:cs="Times New Roman"/>
          <w:szCs w:val="24"/>
        </w:rPr>
        <w:t xml:space="preserve">2018 ήταν και </w:t>
      </w:r>
      <w:r>
        <w:rPr>
          <w:rFonts w:eastAsia="Times New Roman" w:cs="Times New Roman"/>
          <w:szCs w:val="24"/>
        </w:rPr>
        <w:t>ατελής</w:t>
      </w:r>
      <w:r w:rsidRPr="00787486">
        <w:rPr>
          <w:rFonts w:eastAsia="Times New Roman" w:cs="Times New Roman"/>
          <w:szCs w:val="24"/>
        </w:rPr>
        <w:t xml:space="preserve"> και ανεφάρμοστος και αυτό αποδεικν</w:t>
      </w:r>
      <w:r>
        <w:rPr>
          <w:rFonts w:eastAsia="Times New Roman" w:cs="Times New Roman"/>
          <w:szCs w:val="24"/>
        </w:rPr>
        <w:t xml:space="preserve">ύεται από το γεγονός ότι φέρνετε τη συγκεκριμένη </w:t>
      </w:r>
      <w:r w:rsidRPr="00787486">
        <w:rPr>
          <w:rFonts w:eastAsia="Times New Roman" w:cs="Times New Roman"/>
          <w:szCs w:val="24"/>
        </w:rPr>
        <w:t>τροπολογία προκειμένου να προχωρήσει η εφαρμογή του συ</w:t>
      </w:r>
      <w:r w:rsidRPr="00787486">
        <w:rPr>
          <w:rFonts w:eastAsia="Times New Roman" w:cs="Times New Roman"/>
          <w:szCs w:val="24"/>
        </w:rPr>
        <w:t>γκεκριμένου νόμου</w:t>
      </w:r>
      <w:r>
        <w:rPr>
          <w:rFonts w:eastAsia="Times New Roman" w:cs="Times New Roman"/>
          <w:szCs w:val="24"/>
        </w:rPr>
        <w:t>.</w:t>
      </w:r>
      <w:r w:rsidRPr="00787486">
        <w:rPr>
          <w:rFonts w:eastAsia="Times New Roman" w:cs="Times New Roman"/>
          <w:szCs w:val="24"/>
        </w:rPr>
        <w:t xml:space="preserve"> </w:t>
      </w:r>
    </w:p>
    <w:p w14:paraId="678A4277" w14:textId="77777777" w:rsidR="0099759A" w:rsidRDefault="00FE124F">
      <w:pPr>
        <w:spacing w:line="600" w:lineRule="auto"/>
        <w:ind w:firstLine="720"/>
        <w:contextualSpacing/>
        <w:jc w:val="both"/>
        <w:rPr>
          <w:rFonts w:eastAsia="Times New Roman" w:cs="Times New Roman"/>
          <w:szCs w:val="24"/>
        </w:rPr>
      </w:pPr>
      <w:r w:rsidRPr="00787486">
        <w:rPr>
          <w:rFonts w:eastAsia="Times New Roman" w:cs="Times New Roman"/>
          <w:szCs w:val="24"/>
        </w:rPr>
        <w:lastRenderedPageBreak/>
        <w:t>Η θέση μας είναι ξεκάθαρη</w:t>
      </w:r>
      <w:r>
        <w:rPr>
          <w:rFonts w:eastAsia="Times New Roman" w:cs="Times New Roman"/>
          <w:szCs w:val="24"/>
        </w:rPr>
        <w:t>.</w:t>
      </w:r>
      <w:r w:rsidRPr="00787486">
        <w:rPr>
          <w:rFonts w:eastAsia="Times New Roman" w:cs="Times New Roman"/>
          <w:szCs w:val="24"/>
        </w:rPr>
        <w:t xml:space="preserve"> Αυτό που χρειάζεται</w:t>
      </w:r>
      <w:r>
        <w:rPr>
          <w:rFonts w:eastAsia="Times New Roman" w:cs="Times New Roman"/>
          <w:szCs w:val="24"/>
        </w:rPr>
        <w:t xml:space="preserve"> είναι</w:t>
      </w:r>
      <w:r w:rsidRPr="00787486">
        <w:rPr>
          <w:rFonts w:eastAsia="Times New Roman" w:cs="Times New Roman"/>
          <w:szCs w:val="24"/>
        </w:rPr>
        <w:t xml:space="preserve"> η επανεξέταση του θεσμικού </w:t>
      </w:r>
      <w:r>
        <w:rPr>
          <w:rFonts w:eastAsia="Times New Roman" w:cs="Times New Roman"/>
          <w:szCs w:val="24"/>
        </w:rPr>
        <w:t>π</w:t>
      </w:r>
      <w:r w:rsidRPr="00787486">
        <w:rPr>
          <w:rFonts w:eastAsia="Times New Roman" w:cs="Times New Roman"/>
          <w:szCs w:val="24"/>
        </w:rPr>
        <w:t xml:space="preserve">λαισίου λειτουργίας των </w:t>
      </w:r>
      <w:r>
        <w:rPr>
          <w:rFonts w:eastAsia="Times New Roman" w:cs="Times New Roman"/>
          <w:szCs w:val="24"/>
        </w:rPr>
        <w:t>ΦΟΣΔΑ</w:t>
      </w:r>
      <w:r w:rsidRPr="00787486">
        <w:rPr>
          <w:rFonts w:eastAsia="Times New Roman" w:cs="Times New Roman"/>
          <w:szCs w:val="24"/>
        </w:rPr>
        <w:t xml:space="preserve"> και όχι </w:t>
      </w:r>
      <w:r>
        <w:rPr>
          <w:rFonts w:eastAsia="Times New Roman" w:cs="Times New Roman"/>
          <w:szCs w:val="24"/>
        </w:rPr>
        <w:t>οι εμβαλωματικού</w:t>
      </w:r>
      <w:r w:rsidRPr="00787486">
        <w:rPr>
          <w:rFonts w:eastAsia="Times New Roman" w:cs="Times New Roman"/>
          <w:szCs w:val="24"/>
        </w:rPr>
        <w:t xml:space="preserve"> τύπου τροπολογίες και ρυθμίσεις τις οποίες </w:t>
      </w:r>
      <w:r>
        <w:rPr>
          <w:rFonts w:eastAsia="Times New Roman" w:cs="Times New Roman"/>
          <w:szCs w:val="24"/>
        </w:rPr>
        <w:t>φέρνετε</w:t>
      </w:r>
      <w:r w:rsidRPr="00787486">
        <w:rPr>
          <w:rFonts w:eastAsia="Times New Roman" w:cs="Times New Roman"/>
          <w:szCs w:val="24"/>
        </w:rPr>
        <w:t xml:space="preserve"> κατά καιρούς</w:t>
      </w:r>
      <w:r>
        <w:rPr>
          <w:rFonts w:eastAsia="Times New Roman" w:cs="Times New Roman"/>
          <w:szCs w:val="24"/>
        </w:rPr>
        <w:t xml:space="preserve">, προκειμένου να γίνει εφαρμόσιμος ο </w:t>
      </w:r>
      <w:r>
        <w:rPr>
          <w:rFonts w:eastAsia="Times New Roman" w:cs="Times New Roman"/>
          <w:szCs w:val="24"/>
        </w:rPr>
        <w:t>συγκεκριμένος νό</w:t>
      </w:r>
      <w:r w:rsidRPr="00787486">
        <w:rPr>
          <w:rFonts w:eastAsia="Times New Roman" w:cs="Times New Roman"/>
          <w:szCs w:val="24"/>
        </w:rPr>
        <w:t>μος</w:t>
      </w:r>
      <w:r>
        <w:rPr>
          <w:rFonts w:eastAsia="Times New Roman" w:cs="Times New Roman"/>
          <w:szCs w:val="24"/>
        </w:rPr>
        <w:t xml:space="preserve">. Πρέπει </w:t>
      </w:r>
      <w:r w:rsidRPr="00787486">
        <w:rPr>
          <w:rFonts w:eastAsia="Times New Roman" w:cs="Times New Roman"/>
          <w:szCs w:val="24"/>
        </w:rPr>
        <w:t xml:space="preserve">κάποια στιγμή ακόμα και αυτό το πολύ σοβαρό θέμα που αφορά το σύνολο της </w:t>
      </w:r>
      <w:r>
        <w:rPr>
          <w:rFonts w:eastAsia="Times New Roman" w:cs="Times New Roman"/>
          <w:szCs w:val="24"/>
        </w:rPr>
        <w:t xml:space="preserve">ελληνικής </w:t>
      </w:r>
      <w:r w:rsidRPr="00787486">
        <w:rPr>
          <w:rFonts w:eastAsia="Times New Roman" w:cs="Times New Roman"/>
          <w:szCs w:val="24"/>
        </w:rPr>
        <w:t>κοινωνίας</w:t>
      </w:r>
      <w:r>
        <w:rPr>
          <w:rFonts w:eastAsia="Times New Roman" w:cs="Times New Roman"/>
          <w:szCs w:val="24"/>
        </w:rPr>
        <w:t xml:space="preserve">, </w:t>
      </w:r>
      <w:r w:rsidRPr="00787486">
        <w:rPr>
          <w:rFonts w:eastAsia="Times New Roman" w:cs="Times New Roman"/>
          <w:szCs w:val="24"/>
        </w:rPr>
        <w:t>τους δήμους</w:t>
      </w:r>
      <w:r>
        <w:rPr>
          <w:rFonts w:eastAsia="Times New Roman" w:cs="Times New Roman"/>
          <w:szCs w:val="24"/>
        </w:rPr>
        <w:t xml:space="preserve"> της χώρας, να αντιμετωπιστεί συνολικά και όχι με αυτόν τον τρόπο.</w:t>
      </w:r>
    </w:p>
    <w:p w14:paraId="678A4278" w14:textId="77777777" w:rsidR="0099759A" w:rsidRDefault="00FE124F">
      <w:pPr>
        <w:spacing w:line="600" w:lineRule="auto"/>
        <w:ind w:firstLine="720"/>
        <w:contextualSpacing/>
        <w:jc w:val="both"/>
        <w:rPr>
          <w:rFonts w:eastAsia="Times New Roman" w:cs="Times New Roman"/>
          <w:szCs w:val="24"/>
        </w:rPr>
      </w:pPr>
      <w:r w:rsidRPr="00787486">
        <w:rPr>
          <w:rFonts w:eastAsia="Times New Roman" w:cs="Times New Roman"/>
          <w:szCs w:val="24"/>
        </w:rPr>
        <w:t>Ευχαριστώ πολύ</w:t>
      </w:r>
      <w:r>
        <w:rPr>
          <w:rFonts w:eastAsia="Times New Roman" w:cs="Times New Roman"/>
          <w:szCs w:val="24"/>
        </w:rPr>
        <w:t>.</w:t>
      </w:r>
    </w:p>
    <w:p w14:paraId="678A4279" w14:textId="77777777" w:rsidR="0099759A" w:rsidRDefault="00FE124F">
      <w:pPr>
        <w:spacing w:line="600" w:lineRule="auto"/>
        <w:ind w:firstLine="720"/>
        <w:contextualSpacing/>
        <w:jc w:val="center"/>
        <w:rPr>
          <w:rFonts w:eastAsia="Times New Roman" w:cs="Times New Roman"/>
          <w:szCs w:val="24"/>
        </w:rPr>
      </w:pPr>
      <w:r w:rsidRPr="00517DAE">
        <w:rPr>
          <w:rFonts w:eastAsia="Times New Roman" w:cs="Times New Roman"/>
          <w:szCs w:val="24"/>
        </w:rPr>
        <w:t>(Χε</w:t>
      </w:r>
      <w:r>
        <w:rPr>
          <w:rFonts w:eastAsia="Times New Roman" w:cs="Times New Roman"/>
          <w:szCs w:val="24"/>
        </w:rPr>
        <w:t>ιροκροτήματα από την πτέρυγα της Νέας</w:t>
      </w:r>
      <w:r>
        <w:rPr>
          <w:rFonts w:eastAsia="Times New Roman" w:cs="Times New Roman"/>
          <w:szCs w:val="24"/>
        </w:rPr>
        <w:t xml:space="preserve"> Δημοκρατίας</w:t>
      </w:r>
      <w:r w:rsidRPr="00517DAE">
        <w:rPr>
          <w:rFonts w:eastAsia="Times New Roman" w:cs="Times New Roman"/>
          <w:szCs w:val="24"/>
        </w:rPr>
        <w:t>)</w:t>
      </w:r>
    </w:p>
    <w:p w14:paraId="678A427A" w14:textId="77777777" w:rsidR="0099759A" w:rsidRDefault="00FE124F">
      <w:pPr>
        <w:spacing w:line="600" w:lineRule="auto"/>
        <w:ind w:firstLine="720"/>
        <w:contextualSpacing/>
        <w:jc w:val="both"/>
        <w:rPr>
          <w:rFonts w:eastAsia="Times New Roman" w:cs="Times New Roman"/>
          <w:szCs w:val="24"/>
        </w:rPr>
      </w:pPr>
      <w:r w:rsidRPr="004133B9">
        <w:rPr>
          <w:rFonts w:eastAsia="Times New Roman" w:cs="Times New Roman"/>
          <w:b/>
          <w:szCs w:val="24"/>
        </w:rPr>
        <w:t>ΠΡΟΕΔΡΕΥΟΥΣΑ (Αναστασία Χριστοδουλοπούλου):</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w:t>
      </w:r>
      <w:r>
        <w:rPr>
          <w:rFonts w:eastAsia="Times New Roman" w:cs="Times New Roman"/>
          <w:szCs w:val="24"/>
        </w:rPr>
        <w:t xml:space="preserve">ΝΙΖΕΛΟΣ» και ενημερώθηκαν για την ιστορία του κτιρίου και τον τρόπο οργάνωσης </w:t>
      </w:r>
      <w:r w:rsidRPr="00787486">
        <w:rPr>
          <w:rFonts w:eastAsia="Times New Roman" w:cs="Times New Roman"/>
          <w:szCs w:val="24"/>
        </w:rPr>
        <w:t xml:space="preserve">και λειτουργίας </w:t>
      </w:r>
      <w:r w:rsidRPr="00787486">
        <w:rPr>
          <w:rFonts w:eastAsia="Times New Roman" w:cs="Times New Roman"/>
          <w:szCs w:val="24"/>
        </w:rPr>
        <w:lastRenderedPageBreak/>
        <w:t xml:space="preserve">της </w:t>
      </w:r>
      <w:r>
        <w:rPr>
          <w:rFonts w:eastAsia="Times New Roman" w:cs="Times New Roman"/>
          <w:szCs w:val="24"/>
        </w:rPr>
        <w:t>Βουλής, σαράντα οκτώ</w:t>
      </w:r>
      <w:r w:rsidRPr="00787486">
        <w:rPr>
          <w:rFonts w:eastAsia="Times New Roman" w:cs="Times New Roman"/>
          <w:szCs w:val="24"/>
        </w:rPr>
        <w:t xml:space="preserve"> μαθήτριες και μαθητές και </w:t>
      </w:r>
      <w:r>
        <w:rPr>
          <w:rFonts w:eastAsia="Times New Roman" w:cs="Times New Roman"/>
          <w:szCs w:val="24"/>
        </w:rPr>
        <w:t>τρεις</w:t>
      </w:r>
      <w:r w:rsidRPr="00787486">
        <w:rPr>
          <w:rFonts w:eastAsia="Times New Roman" w:cs="Times New Roman"/>
          <w:szCs w:val="24"/>
        </w:rPr>
        <w:t xml:space="preserve"> συνοδοί εκπαιδευτικοί από το 1</w:t>
      </w:r>
      <w:r w:rsidRPr="00070287">
        <w:rPr>
          <w:rFonts w:eastAsia="Times New Roman" w:cs="Times New Roman"/>
          <w:szCs w:val="24"/>
          <w:vertAlign w:val="superscript"/>
        </w:rPr>
        <w:t>ο</w:t>
      </w:r>
      <w:r w:rsidRPr="00787486">
        <w:rPr>
          <w:rFonts w:eastAsia="Times New Roman" w:cs="Times New Roman"/>
          <w:szCs w:val="24"/>
        </w:rPr>
        <w:t xml:space="preserve"> Γυμνάσιο Ξάνθης </w:t>
      </w:r>
      <w:r>
        <w:rPr>
          <w:rFonts w:eastAsia="Times New Roman" w:cs="Times New Roman"/>
          <w:szCs w:val="24"/>
        </w:rPr>
        <w:t>(δεύτερο τμήμα)</w:t>
      </w:r>
      <w:r>
        <w:rPr>
          <w:rFonts w:eastAsia="Times New Roman" w:cs="Times New Roman"/>
          <w:szCs w:val="24"/>
        </w:rPr>
        <w:t>.</w:t>
      </w:r>
    </w:p>
    <w:p w14:paraId="678A427B"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Η Βουλή τούς καλωσορίζει.</w:t>
      </w:r>
    </w:p>
    <w:p w14:paraId="678A427C" w14:textId="77777777" w:rsidR="0099759A" w:rsidRDefault="00FE124F">
      <w:pPr>
        <w:spacing w:line="600" w:lineRule="auto"/>
        <w:ind w:firstLine="720"/>
        <w:contextualSpacing/>
        <w:jc w:val="center"/>
        <w:rPr>
          <w:rFonts w:eastAsia="Times New Roman" w:cs="Times New Roman"/>
          <w:szCs w:val="24"/>
        </w:rPr>
      </w:pPr>
      <w:r>
        <w:rPr>
          <w:rFonts w:eastAsia="Times New Roman" w:cs="Times New Roman"/>
          <w:szCs w:val="24"/>
        </w:rPr>
        <w:t>(Χειροκροτήματ</w:t>
      </w:r>
      <w:r>
        <w:rPr>
          <w:rFonts w:eastAsia="Times New Roman" w:cs="Times New Roman"/>
          <w:szCs w:val="24"/>
        </w:rPr>
        <w:t>α απ’ όλες τις πτέρυγες της Βουλής)</w:t>
      </w:r>
    </w:p>
    <w:p w14:paraId="678A427D"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Δεν </w:t>
      </w:r>
      <w:r>
        <w:rPr>
          <w:rFonts w:eastAsia="Times New Roman" w:cs="Times New Roman"/>
          <w:szCs w:val="24"/>
        </w:rPr>
        <w:t>υπάρχει</w:t>
      </w:r>
      <w:r>
        <w:rPr>
          <w:rFonts w:eastAsia="Times New Roman" w:cs="Times New Roman"/>
          <w:szCs w:val="24"/>
        </w:rPr>
        <w:t xml:space="preserve"> μεγάλη συμμετοχή</w:t>
      </w:r>
      <w:r>
        <w:rPr>
          <w:rFonts w:eastAsia="Times New Roman" w:cs="Times New Roman"/>
          <w:szCs w:val="24"/>
        </w:rPr>
        <w:t xml:space="preserve"> Βουλευτών</w:t>
      </w:r>
      <w:r>
        <w:rPr>
          <w:rFonts w:eastAsia="Times New Roman" w:cs="Times New Roman"/>
          <w:szCs w:val="24"/>
        </w:rPr>
        <w:t xml:space="preserve"> αλλά σας ενημερώνω ότι αυτές οι διαδικασίες γίνονται δι’ εκπροσώπων</w:t>
      </w:r>
      <w:r>
        <w:rPr>
          <w:rFonts w:eastAsia="Times New Roman" w:cs="Times New Roman"/>
          <w:szCs w:val="24"/>
        </w:rPr>
        <w:t xml:space="preserve"> των κομμάτων</w:t>
      </w:r>
      <w:r>
        <w:rPr>
          <w:rFonts w:eastAsia="Times New Roman" w:cs="Times New Roman"/>
          <w:szCs w:val="24"/>
        </w:rPr>
        <w:t xml:space="preserve">. </w:t>
      </w:r>
    </w:p>
    <w:p w14:paraId="678A427E" w14:textId="77777777" w:rsidR="0099759A" w:rsidRDefault="00FE124F">
      <w:pPr>
        <w:spacing w:line="600" w:lineRule="auto"/>
        <w:ind w:firstLine="720"/>
        <w:contextualSpacing/>
        <w:jc w:val="both"/>
        <w:rPr>
          <w:rFonts w:eastAsia="Times New Roman" w:cs="Times New Roman"/>
          <w:szCs w:val="24"/>
        </w:rPr>
      </w:pPr>
      <w:r w:rsidRPr="00787486">
        <w:rPr>
          <w:rFonts w:eastAsia="Times New Roman" w:cs="Times New Roman"/>
          <w:szCs w:val="24"/>
        </w:rPr>
        <w:t>Κύριε Ξυδάκη</w:t>
      </w:r>
      <w:r>
        <w:rPr>
          <w:rFonts w:eastAsia="Times New Roman" w:cs="Times New Roman"/>
          <w:szCs w:val="24"/>
        </w:rPr>
        <w:t>,</w:t>
      </w:r>
      <w:r w:rsidRPr="00787486">
        <w:rPr>
          <w:rFonts w:eastAsia="Times New Roman" w:cs="Times New Roman"/>
          <w:szCs w:val="24"/>
        </w:rPr>
        <w:t xml:space="preserve"> </w:t>
      </w:r>
      <w:r>
        <w:rPr>
          <w:rFonts w:eastAsia="Times New Roman" w:cs="Times New Roman"/>
          <w:szCs w:val="24"/>
        </w:rPr>
        <w:t>έχετε τον λόγο για δώδεκα</w:t>
      </w:r>
      <w:r w:rsidRPr="00787486">
        <w:rPr>
          <w:rFonts w:eastAsia="Times New Roman" w:cs="Times New Roman"/>
          <w:szCs w:val="24"/>
        </w:rPr>
        <w:t xml:space="preserve"> λεπτά</w:t>
      </w:r>
      <w:r>
        <w:rPr>
          <w:rFonts w:eastAsia="Times New Roman" w:cs="Times New Roman"/>
          <w:szCs w:val="24"/>
        </w:rPr>
        <w:t>.</w:t>
      </w:r>
      <w:r w:rsidRPr="00787486">
        <w:rPr>
          <w:rFonts w:eastAsia="Times New Roman" w:cs="Times New Roman"/>
          <w:szCs w:val="24"/>
        </w:rPr>
        <w:t xml:space="preserve"> </w:t>
      </w:r>
    </w:p>
    <w:p w14:paraId="678A427F"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ΞΥΔΑΚΗΣ: </w:t>
      </w:r>
      <w:r w:rsidRPr="00787486">
        <w:rPr>
          <w:rFonts w:eastAsia="Times New Roman" w:cs="Times New Roman"/>
          <w:szCs w:val="24"/>
        </w:rPr>
        <w:t>Ευχαριστώ</w:t>
      </w:r>
      <w:r>
        <w:rPr>
          <w:rFonts w:eastAsia="Times New Roman" w:cs="Times New Roman"/>
          <w:szCs w:val="24"/>
        </w:rPr>
        <w:t>, κυρία Πρόεδρε.</w:t>
      </w:r>
    </w:p>
    <w:p w14:paraId="678A4280"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Άκουσα</w:t>
      </w:r>
      <w:r>
        <w:rPr>
          <w:rFonts w:eastAsia="Times New Roman" w:cs="Times New Roman"/>
          <w:szCs w:val="24"/>
        </w:rPr>
        <w:t xml:space="preserve"> με</w:t>
      </w:r>
      <w:r w:rsidRPr="00787486">
        <w:rPr>
          <w:rFonts w:eastAsia="Times New Roman" w:cs="Times New Roman"/>
          <w:szCs w:val="24"/>
        </w:rPr>
        <w:t xml:space="preserve"> προσοχή τους συναδέλφους από την </w:t>
      </w:r>
      <w:r>
        <w:rPr>
          <w:rFonts w:eastAsia="Times New Roman" w:cs="Times New Roman"/>
          <w:szCs w:val="24"/>
        </w:rPr>
        <w:t>Α</w:t>
      </w:r>
      <w:r w:rsidRPr="00787486">
        <w:rPr>
          <w:rFonts w:eastAsia="Times New Roman" w:cs="Times New Roman"/>
          <w:szCs w:val="24"/>
        </w:rPr>
        <w:t>ντιπολίτευση</w:t>
      </w:r>
      <w:r>
        <w:rPr>
          <w:rFonts w:eastAsia="Times New Roman" w:cs="Times New Roman"/>
          <w:szCs w:val="24"/>
        </w:rPr>
        <w:t>,</w:t>
      </w:r>
      <w:r w:rsidRPr="00787486">
        <w:rPr>
          <w:rFonts w:eastAsia="Times New Roman" w:cs="Times New Roman"/>
          <w:szCs w:val="24"/>
        </w:rPr>
        <w:t xml:space="preserve"> τόσο τη </w:t>
      </w:r>
      <w:r>
        <w:rPr>
          <w:rFonts w:eastAsia="Times New Roman" w:cs="Times New Roman"/>
          <w:szCs w:val="24"/>
        </w:rPr>
        <w:t>μείζονα</w:t>
      </w:r>
      <w:r w:rsidRPr="00787486">
        <w:rPr>
          <w:rFonts w:eastAsia="Times New Roman" w:cs="Times New Roman"/>
          <w:szCs w:val="24"/>
        </w:rPr>
        <w:t xml:space="preserve"> όσο και την </w:t>
      </w:r>
      <w:r>
        <w:rPr>
          <w:rFonts w:eastAsia="Times New Roman" w:cs="Times New Roman"/>
          <w:szCs w:val="24"/>
        </w:rPr>
        <w:t>ελάσσο</w:t>
      </w:r>
      <w:r w:rsidRPr="00787486">
        <w:rPr>
          <w:rFonts w:eastAsia="Times New Roman" w:cs="Times New Roman"/>
          <w:szCs w:val="24"/>
        </w:rPr>
        <w:t>να</w:t>
      </w:r>
      <w:r>
        <w:rPr>
          <w:rFonts w:eastAsia="Times New Roman" w:cs="Times New Roman"/>
          <w:szCs w:val="24"/>
        </w:rPr>
        <w:t>,</w:t>
      </w:r>
      <w:r w:rsidRPr="00787486">
        <w:rPr>
          <w:rFonts w:eastAsia="Times New Roman" w:cs="Times New Roman"/>
          <w:szCs w:val="24"/>
        </w:rPr>
        <w:t xml:space="preserve"> και θα ήθελα να </w:t>
      </w:r>
      <w:r>
        <w:rPr>
          <w:rFonts w:eastAsia="Times New Roman" w:cs="Times New Roman"/>
          <w:szCs w:val="24"/>
        </w:rPr>
        <w:t xml:space="preserve">επιχειρήσω μερικές παρατηρήσεις </w:t>
      </w:r>
      <w:r w:rsidRPr="00787486">
        <w:rPr>
          <w:rFonts w:eastAsia="Times New Roman" w:cs="Times New Roman"/>
          <w:szCs w:val="24"/>
        </w:rPr>
        <w:t>ούτε καν απαντήσεις στα σχόλια</w:t>
      </w:r>
      <w:r>
        <w:rPr>
          <w:rFonts w:eastAsia="Times New Roman" w:cs="Times New Roman"/>
          <w:szCs w:val="24"/>
        </w:rPr>
        <w:t>,</w:t>
      </w:r>
      <w:r w:rsidRPr="00787486">
        <w:rPr>
          <w:rFonts w:eastAsia="Times New Roman" w:cs="Times New Roman"/>
          <w:szCs w:val="24"/>
        </w:rPr>
        <w:t xml:space="preserve"> στις παρατηρήσεις </w:t>
      </w:r>
      <w:r>
        <w:rPr>
          <w:rFonts w:eastAsia="Times New Roman" w:cs="Times New Roman"/>
          <w:szCs w:val="24"/>
        </w:rPr>
        <w:t>τους,</w:t>
      </w:r>
      <w:r w:rsidRPr="00787486">
        <w:rPr>
          <w:rFonts w:eastAsia="Times New Roman" w:cs="Times New Roman"/>
          <w:szCs w:val="24"/>
        </w:rPr>
        <w:t xml:space="preserve"> </w:t>
      </w:r>
      <w:r>
        <w:rPr>
          <w:rFonts w:eastAsia="Times New Roman" w:cs="Times New Roman"/>
          <w:szCs w:val="24"/>
        </w:rPr>
        <w:t>σ</w:t>
      </w:r>
      <w:r w:rsidRPr="00787486">
        <w:rPr>
          <w:rFonts w:eastAsia="Times New Roman" w:cs="Times New Roman"/>
          <w:szCs w:val="24"/>
        </w:rPr>
        <w:t>τις παρεμβάσεις τους που αφορούν το γενικότερο πολιτικό κλίμα</w:t>
      </w:r>
      <w:r>
        <w:rPr>
          <w:rFonts w:eastAsia="Times New Roman" w:cs="Times New Roman"/>
          <w:szCs w:val="24"/>
        </w:rPr>
        <w:t>, διότι</w:t>
      </w:r>
      <w:r w:rsidRPr="00787486">
        <w:rPr>
          <w:rFonts w:eastAsia="Times New Roman" w:cs="Times New Roman"/>
          <w:szCs w:val="24"/>
        </w:rPr>
        <w:t xml:space="preserve"> έχουμε μία τάση να κάνουμε κατάχρηση χαρακτηρισμών και εύκολα να μιλάμε για παρακμή για θέματα</w:t>
      </w:r>
      <w:r>
        <w:rPr>
          <w:rFonts w:eastAsia="Times New Roman" w:cs="Times New Roman"/>
          <w:szCs w:val="24"/>
        </w:rPr>
        <w:t xml:space="preserve"> και για ζητήματα. </w:t>
      </w:r>
    </w:p>
    <w:p w14:paraId="678A4281"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Με αφορμή </w:t>
      </w:r>
      <w:r w:rsidRPr="00787486">
        <w:rPr>
          <w:rFonts w:eastAsia="Times New Roman" w:cs="Times New Roman"/>
          <w:szCs w:val="24"/>
        </w:rPr>
        <w:t xml:space="preserve">το λεγόμενο δάνειο Παύλου Πολάκη και </w:t>
      </w:r>
      <w:r>
        <w:rPr>
          <w:rFonts w:eastAsia="Times New Roman" w:cs="Times New Roman"/>
          <w:szCs w:val="24"/>
        </w:rPr>
        <w:t>το</w:t>
      </w:r>
      <w:r w:rsidRPr="00787486">
        <w:rPr>
          <w:rFonts w:eastAsia="Times New Roman" w:cs="Times New Roman"/>
          <w:szCs w:val="24"/>
        </w:rPr>
        <w:t>ν πολιτικό διάλογο εντέλει</w:t>
      </w:r>
      <w:r>
        <w:rPr>
          <w:rFonts w:eastAsia="Times New Roman" w:cs="Times New Roman"/>
          <w:szCs w:val="24"/>
        </w:rPr>
        <w:t>,</w:t>
      </w:r>
      <w:r w:rsidRPr="00787486">
        <w:rPr>
          <w:rFonts w:eastAsia="Times New Roman" w:cs="Times New Roman"/>
          <w:szCs w:val="24"/>
        </w:rPr>
        <w:t xml:space="preserve"> που διημείφθη μεταξύ του Υπουργού </w:t>
      </w:r>
      <w:r w:rsidRPr="00787486">
        <w:rPr>
          <w:rFonts w:eastAsia="Times New Roman" w:cs="Times New Roman"/>
          <w:szCs w:val="24"/>
        </w:rPr>
        <w:lastRenderedPageBreak/>
        <w:t>και του Διοικητή της Τρ</w:t>
      </w:r>
      <w:r w:rsidRPr="00787486">
        <w:rPr>
          <w:rFonts w:eastAsia="Times New Roman" w:cs="Times New Roman"/>
          <w:szCs w:val="24"/>
        </w:rPr>
        <w:t>άπεζας της Ελλάδος</w:t>
      </w:r>
      <w:r>
        <w:rPr>
          <w:rFonts w:eastAsia="Times New Roman" w:cs="Times New Roman"/>
          <w:szCs w:val="24"/>
        </w:rPr>
        <w:t>, αυτό που μ</w:t>
      </w:r>
      <w:r w:rsidRPr="00787486">
        <w:rPr>
          <w:rFonts w:eastAsia="Times New Roman" w:cs="Times New Roman"/>
          <w:szCs w:val="24"/>
        </w:rPr>
        <w:t>πορούμε να πούμε</w:t>
      </w:r>
      <w:r>
        <w:rPr>
          <w:rFonts w:eastAsia="Times New Roman" w:cs="Times New Roman"/>
          <w:szCs w:val="24"/>
        </w:rPr>
        <w:t xml:space="preserve"> είναι ότι </w:t>
      </w:r>
      <w:r w:rsidRPr="00787486">
        <w:rPr>
          <w:rFonts w:eastAsia="Times New Roman" w:cs="Times New Roman"/>
          <w:szCs w:val="24"/>
        </w:rPr>
        <w:t xml:space="preserve">ο διάλογος αυτός </w:t>
      </w:r>
      <w:r>
        <w:rPr>
          <w:rFonts w:eastAsia="Times New Roman" w:cs="Times New Roman"/>
          <w:szCs w:val="24"/>
        </w:rPr>
        <w:t xml:space="preserve">-αν περιέχει </w:t>
      </w:r>
      <w:r w:rsidRPr="00787486">
        <w:rPr>
          <w:rFonts w:eastAsia="Times New Roman" w:cs="Times New Roman"/>
          <w:szCs w:val="24"/>
        </w:rPr>
        <w:t>κάτι αξιόποινο θα το κρίνουν οι δικαστικές αρχές</w:t>
      </w:r>
      <w:r>
        <w:rPr>
          <w:rFonts w:eastAsia="Times New Roman" w:cs="Times New Roman"/>
          <w:szCs w:val="24"/>
        </w:rPr>
        <w:t xml:space="preserve">- </w:t>
      </w:r>
      <w:r w:rsidRPr="00787486">
        <w:rPr>
          <w:rFonts w:eastAsia="Times New Roman" w:cs="Times New Roman"/>
          <w:szCs w:val="24"/>
        </w:rPr>
        <w:t>περιέχει μία πολιτική ουσία</w:t>
      </w:r>
      <w:r>
        <w:rPr>
          <w:rFonts w:eastAsia="Times New Roman" w:cs="Times New Roman"/>
          <w:szCs w:val="24"/>
        </w:rPr>
        <w:t>, περιέχει πολιτικά</w:t>
      </w:r>
      <w:r w:rsidRPr="00787486">
        <w:rPr>
          <w:rFonts w:eastAsia="Times New Roman" w:cs="Times New Roman"/>
          <w:szCs w:val="24"/>
        </w:rPr>
        <w:t xml:space="preserve"> γεγονότα</w:t>
      </w:r>
      <w:r>
        <w:rPr>
          <w:rFonts w:eastAsia="Times New Roman" w:cs="Times New Roman"/>
          <w:szCs w:val="24"/>
        </w:rPr>
        <w:t>,</w:t>
      </w:r>
      <w:r w:rsidRPr="00787486">
        <w:rPr>
          <w:rFonts w:eastAsia="Times New Roman" w:cs="Times New Roman"/>
          <w:szCs w:val="24"/>
        </w:rPr>
        <w:t xml:space="preserve"> αυτά που έχουν σφραγίσει τα τελευταία πολλά χρόνια και αυτά πο</w:t>
      </w:r>
      <w:r w:rsidRPr="00787486">
        <w:rPr>
          <w:rFonts w:eastAsia="Times New Roman" w:cs="Times New Roman"/>
          <w:szCs w:val="24"/>
        </w:rPr>
        <w:t xml:space="preserve">υ σφραγίζουν </w:t>
      </w:r>
      <w:r>
        <w:rPr>
          <w:rFonts w:eastAsia="Times New Roman" w:cs="Times New Roman"/>
          <w:szCs w:val="24"/>
        </w:rPr>
        <w:t xml:space="preserve">τις σκέψεις </w:t>
      </w:r>
      <w:r w:rsidRPr="00787486">
        <w:rPr>
          <w:rFonts w:eastAsia="Times New Roman" w:cs="Times New Roman"/>
          <w:szCs w:val="24"/>
        </w:rPr>
        <w:t>των Ελλήνων πολιτών στα χρόνια της χρεοκοπίας και πριν από αυτήν</w:t>
      </w:r>
      <w:r>
        <w:rPr>
          <w:rFonts w:eastAsia="Times New Roman" w:cs="Times New Roman"/>
          <w:szCs w:val="24"/>
        </w:rPr>
        <w:t>.</w:t>
      </w:r>
    </w:p>
    <w:p w14:paraId="678A4282"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Βλέπω, λοιπόν, </w:t>
      </w:r>
      <w:r w:rsidRPr="00787486">
        <w:rPr>
          <w:rFonts w:eastAsia="Times New Roman" w:cs="Times New Roman"/>
          <w:szCs w:val="24"/>
        </w:rPr>
        <w:t xml:space="preserve">ότι πολύ εύκολα ξεπερνάμε </w:t>
      </w:r>
      <w:r>
        <w:rPr>
          <w:rFonts w:eastAsia="Times New Roman" w:cs="Times New Roman"/>
          <w:szCs w:val="24"/>
        </w:rPr>
        <w:t>ή καταπίνουμε την κά</w:t>
      </w:r>
      <w:r w:rsidRPr="00787486">
        <w:rPr>
          <w:rFonts w:eastAsia="Times New Roman" w:cs="Times New Roman"/>
          <w:szCs w:val="24"/>
        </w:rPr>
        <w:t>μηλο το</w:t>
      </w:r>
      <w:r>
        <w:rPr>
          <w:rFonts w:eastAsia="Times New Roman" w:cs="Times New Roman"/>
          <w:szCs w:val="24"/>
        </w:rPr>
        <w:t>υ</w:t>
      </w:r>
      <w:r w:rsidRPr="00787486">
        <w:rPr>
          <w:rFonts w:eastAsia="Times New Roman" w:cs="Times New Roman"/>
          <w:szCs w:val="24"/>
        </w:rPr>
        <w:t xml:space="preserve"> τεράστιο</w:t>
      </w:r>
      <w:r>
        <w:rPr>
          <w:rFonts w:eastAsia="Times New Roman" w:cs="Times New Roman"/>
          <w:szCs w:val="24"/>
        </w:rPr>
        <w:t>υ</w:t>
      </w:r>
      <w:r w:rsidRPr="00787486">
        <w:rPr>
          <w:rFonts w:eastAsia="Times New Roman" w:cs="Times New Roman"/>
          <w:szCs w:val="24"/>
        </w:rPr>
        <w:t xml:space="preserve"> </w:t>
      </w:r>
      <w:r>
        <w:rPr>
          <w:rFonts w:eastAsia="Times New Roman" w:cs="Times New Roman"/>
          <w:szCs w:val="24"/>
        </w:rPr>
        <w:t>σ</w:t>
      </w:r>
      <w:r w:rsidRPr="00787486">
        <w:rPr>
          <w:rFonts w:eastAsia="Times New Roman" w:cs="Times New Roman"/>
          <w:szCs w:val="24"/>
        </w:rPr>
        <w:t>κανδάλο</w:t>
      </w:r>
      <w:r>
        <w:rPr>
          <w:rFonts w:eastAsia="Times New Roman" w:cs="Times New Roman"/>
          <w:szCs w:val="24"/>
        </w:rPr>
        <w:t>υ</w:t>
      </w:r>
      <w:r w:rsidRPr="00787486">
        <w:rPr>
          <w:rFonts w:eastAsia="Times New Roman" w:cs="Times New Roman"/>
          <w:szCs w:val="24"/>
        </w:rPr>
        <w:t xml:space="preserve"> </w:t>
      </w:r>
      <w:r>
        <w:rPr>
          <w:rFonts w:eastAsia="Times New Roman" w:cs="Times New Roman"/>
          <w:szCs w:val="24"/>
        </w:rPr>
        <w:t>«</w:t>
      </w:r>
      <w:r>
        <w:rPr>
          <w:rFonts w:eastAsia="Times New Roman" w:cs="Times New Roman"/>
          <w:szCs w:val="24"/>
          <w:lang w:val="en"/>
        </w:rPr>
        <w:t>SIEMENS</w:t>
      </w:r>
      <w:r>
        <w:rPr>
          <w:rFonts w:eastAsia="Times New Roman" w:cs="Times New Roman"/>
          <w:szCs w:val="24"/>
        </w:rPr>
        <w:t>»</w:t>
      </w:r>
      <w:r>
        <w:rPr>
          <w:rFonts w:eastAsia="Times New Roman" w:cs="Times New Roman"/>
          <w:szCs w:val="24"/>
        </w:rPr>
        <w:t>,</w:t>
      </w:r>
      <w:r w:rsidRPr="00787486">
        <w:rPr>
          <w:rFonts w:eastAsia="Times New Roman" w:cs="Times New Roman"/>
          <w:szCs w:val="24"/>
        </w:rPr>
        <w:t xml:space="preserve"> καταπίνουμε </w:t>
      </w:r>
      <w:r>
        <w:rPr>
          <w:rFonts w:eastAsia="Times New Roman" w:cs="Times New Roman"/>
          <w:szCs w:val="24"/>
        </w:rPr>
        <w:t>την μακροημέρευση</w:t>
      </w:r>
      <w:r w:rsidRPr="00787486">
        <w:rPr>
          <w:rFonts w:eastAsia="Times New Roman" w:cs="Times New Roman"/>
          <w:szCs w:val="24"/>
        </w:rPr>
        <w:t xml:space="preserve"> του </w:t>
      </w:r>
      <w:r>
        <w:rPr>
          <w:rFonts w:eastAsia="Times New Roman" w:cs="Times New Roman"/>
          <w:szCs w:val="24"/>
        </w:rPr>
        <w:t>κ.</w:t>
      </w:r>
      <w:r w:rsidRPr="00787486">
        <w:rPr>
          <w:rFonts w:eastAsia="Times New Roman" w:cs="Times New Roman"/>
          <w:szCs w:val="24"/>
        </w:rPr>
        <w:t xml:space="preserve"> Χριστοφοράκου στο Μόναχο</w:t>
      </w:r>
      <w:r>
        <w:rPr>
          <w:rFonts w:eastAsia="Times New Roman" w:cs="Times New Roman"/>
          <w:szCs w:val="24"/>
        </w:rPr>
        <w:t>,</w:t>
      </w:r>
      <w:r w:rsidRPr="00787486">
        <w:rPr>
          <w:rFonts w:eastAsia="Times New Roman" w:cs="Times New Roman"/>
          <w:szCs w:val="24"/>
        </w:rPr>
        <w:t xml:space="preserve"> </w:t>
      </w:r>
      <w:r>
        <w:rPr>
          <w:rFonts w:eastAsia="Times New Roman" w:cs="Times New Roman"/>
          <w:szCs w:val="24"/>
        </w:rPr>
        <w:t xml:space="preserve">που είναι </w:t>
      </w:r>
      <w:r w:rsidRPr="00787486">
        <w:rPr>
          <w:rFonts w:eastAsia="Times New Roman" w:cs="Times New Roman"/>
          <w:szCs w:val="24"/>
        </w:rPr>
        <w:t xml:space="preserve">προστατευμένος ως Γερμανός </w:t>
      </w:r>
      <w:r>
        <w:rPr>
          <w:rFonts w:eastAsia="Times New Roman" w:cs="Times New Roman"/>
          <w:szCs w:val="24"/>
        </w:rPr>
        <w:t>π</w:t>
      </w:r>
      <w:r w:rsidRPr="00787486">
        <w:rPr>
          <w:rFonts w:eastAsia="Times New Roman" w:cs="Times New Roman"/>
          <w:szCs w:val="24"/>
        </w:rPr>
        <w:t>ολίτης</w:t>
      </w:r>
      <w:r>
        <w:rPr>
          <w:rFonts w:eastAsia="Times New Roman" w:cs="Times New Roman"/>
          <w:szCs w:val="24"/>
        </w:rPr>
        <w:t>, τις ωραίες διακοπές που κάνει με τα λάφυρά</w:t>
      </w:r>
      <w:r w:rsidRPr="00787486">
        <w:rPr>
          <w:rFonts w:eastAsia="Times New Roman" w:cs="Times New Roman"/>
          <w:szCs w:val="24"/>
        </w:rPr>
        <w:t xml:space="preserve"> του ο </w:t>
      </w:r>
      <w:r>
        <w:rPr>
          <w:rFonts w:eastAsia="Times New Roman" w:cs="Times New Roman"/>
          <w:szCs w:val="24"/>
        </w:rPr>
        <w:t>κ.</w:t>
      </w:r>
      <w:r w:rsidRPr="00787486">
        <w:rPr>
          <w:rFonts w:eastAsia="Times New Roman" w:cs="Times New Roman"/>
          <w:szCs w:val="24"/>
        </w:rPr>
        <w:t xml:space="preserve"> </w:t>
      </w:r>
      <w:r>
        <w:rPr>
          <w:rFonts w:eastAsia="Times New Roman" w:cs="Times New Roman"/>
          <w:szCs w:val="24"/>
        </w:rPr>
        <w:t>Καραβ</w:t>
      </w:r>
      <w:r w:rsidRPr="00787486">
        <w:rPr>
          <w:rFonts w:eastAsia="Times New Roman" w:cs="Times New Roman"/>
          <w:szCs w:val="24"/>
        </w:rPr>
        <w:t xml:space="preserve">έλας στο Μοντεβιδέο </w:t>
      </w:r>
      <w:r>
        <w:rPr>
          <w:rFonts w:eastAsia="Times New Roman" w:cs="Times New Roman"/>
          <w:szCs w:val="24"/>
        </w:rPr>
        <w:t>ή στο Μπουένος Άιρες, μας αφήνει παγερά α</w:t>
      </w:r>
      <w:r w:rsidRPr="00787486">
        <w:rPr>
          <w:rFonts w:eastAsia="Times New Roman" w:cs="Times New Roman"/>
          <w:szCs w:val="24"/>
        </w:rPr>
        <w:t>διάφορους η καταγγελία Τσουκάτου</w:t>
      </w:r>
      <w:r>
        <w:rPr>
          <w:rFonts w:eastAsia="Times New Roman" w:cs="Times New Roman"/>
          <w:szCs w:val="24"/>
        </w:rPr>
        <w:t>,</w:t>
      </w:r>
      <w:r w:rsidRPr="00787486">
        <w:rPr>
          <w:rFonts w:eastAsia="Times New Roman" w:cs="Times New Roman"/>
          <w:szCs w:val="24"/>
        </w:rPr>
        <w:t xml:space="preserve"> διότι λέει είναι κατηγορούμενος και ένοχος ένοχον</w:t>
      </w:r>
      <w:r>
        <w:rPr>
          <w:rFonts w:eastAsia="Times New Roman" w:cs="Times New Roman"/>
          <w:szCs w:val="24"/>
        </w:rPr>
        <w:t xml:space="preserve"> ου ποιεί</w:t>
      </w:r>
      <w:r>
        <w:rPr>
          <w:rFonts w:eastAsia="Times New Roman" w:cs="Times New Roman"/>
          <w:szCs w:val="24"/>
        </w:rPr>
        <w:t xml:space="preserve">, </w:t>
      </w:r>
      <w:r w:rsidRPr="00787486">
        <w:rPr>
          <w:rFonts w:eastAsia="Times New Roman" w:cs="Times New Roman"/>
          <w:szCs w:val="24"/>
        </w:rPr>
        <w:t>αλλά ο κόσμος δεν σκέφτεται πολιτικά με όρους δικονομίας</w:t>
      </w:r>
      <w:r>
        <w:rPr>
          <w:rFonts w:eastAsia="Times New Roman" w:cs="Times New Roman"/>
          <w:szCs w:val="24"/>
        </w:rPr>
        <w:t>,</w:t>
      </w:r>
      <w:r w:rsidRPr="00787486">
        <w:rPr>
          <w:rFonts w:eastAsia="Times New Roman" w:cs="Times New Roman"/>
          <w:szCs w:val="24"/>
        </w:rPr>
        <w:t xml:space="preserve"> σκέφτεται με όρους μιας τραγικής </w:t>
      </w:r>
      <w:r>
        <w:rPr>
          <w:rFonts w:eastAsia="Times New Roman" w:cs="Times New Roman"/>
          <w:szCs w:val="24"/>
        </w:rPr>
        <w:t>αλήθειας.</w:t>
      </w:r>
      <w:r w:rsidRPr="00787486">
        <w:rPr>
          <w:rFonts w:eastAsia="Times New Roman" w:cs="Times New Roman"/>
          <w:szCs w:val="24"/>
        </w:rPr>
        <w:t xml:space="preserve"> </w:t>
      </w:r>
    </w:p>
    <w:p w14:paraId="678A4283" w14:textId="77777777" w:rsidR="0099759A" w:rsidRDefault="00FE124F">
      <w:pPr>
        <w:spacing w:line="600" w:lineRule="auto"/>
        <w:ind w:firstLine="720"/>
        <w:contextualSpacing/>
        <w:jc w:val="both"/>
        <w:rPr>
          <w:rFonts w:eastAsia="Times New Roman" w:cs="Times New Roman"/>
          <w:szCs w:val="24"/>
        </w:rPr>
      </w:pPr>
      <w:r w:rsidRPr="00787486">
        <w:rPr>
          <w:rFonts w:eastAsia="Times New Roman" w:cs="Times New Roman"/>
          <w:szCs w:val="24"/>
        </w:rPr>
        <w:t xml:space="preserve">Ο Τσουκάτος έχει </w:t>
      </w:r>
      <w:r>
        <w:rPr>
          <w:rFonts w:eastAsia="Times New Roman" w:cs="Times New Roman"/>
          <w:szCs w:val="24"/>
        </w:rPr>
        <w:t xml:space="preserve">κανιβαλιστεί, </w:t>
      </w:r>
      <w:r w:rsidRPr="00787486">
        <w:rPr>
          <w:rFonts w:eastAsia="Times New Roman" w:cs="Times New Roman"/>
          <w:szCs w:val="24"/>
        </w:rPr>
        <w:t>έχει πεταχτεί σαν στυμμένη λεμονόκουπα στο</w:t>
      </w:r>
      <w:r>
        <w:rPr>
          <w:rFonts w:eastAsia="Times New Roman" w:cs="Times New Roman"/>
          <w:szCs w:val="24"/>
        </w:rPr>
        <w:t>ν</w:t>
      </w:r>
      <w:r w:rsidRPr="00787486">
        <w:rPr>
          <w:rFonts w:eastAsia="Times New Roman" w:cs="Times New Roman"/>
          <w:szCs w:val="24"/>
        </w:rPr>
        <w:t xml:space="preserve"> σκουπιδοτενεκέ</w:t>
      </w:r>
      <w:r>
        <w:rPr>
          <w:rFonts w:eastAsia="Times New Roman" w:cs="Times New Roman"/>
          <w:szCs w:val="24"/>
        </w:rPr>
        <w:t>,</w:t>
      </w:r>
      <w:r w:rsidRPr="00787486">
        <w:rPr>
          <w:rFonts w:eastAsia="Times New Roman" w:cs="Times New Roman"/>
          <w:szCs w:val="24"/>
        </w:rPr>
        <w:t xml:space="preserve"> μιλάει για μία </w:t>
      </w:r>
      <w:r>
        <w:rPr>
          <w:rFonts w:eastAsia="Times New Roman" w:cs="Times New Roman"/>
          <w:szCs w:val="24"/>
        </w:rPr>
        <w:t>ροή πολλών εκατομμυρίων ευρώ ή</w:t>
      </w:r>
      <w:r w:rsidRPr="00787486">
        <w:rPr>
          <w:rFonts w:eastAsia="Times New Roman" w:cs="Times New Roman"/>
          <w:szCs w:val="24"/>
        </w:rPr>
        <w:t xml:space="preserve"> δισεκατομμυρίων</w:t>
      </w:r>
      <w:r w:rsidRPr="00787486">
        <w:rPr>
          <w:rFonts w:eastAsia="Times New Roman" w:cs="Times New Roman"/>
          <w:szCs w:val="24"/>
        </w:rPr>
        <w:t xml:space="preserve"> δραχμών μέσα από </w:t>
      </w:r>
      <w:r w:rsidRPr="00787486">
        <w:rPr>
          <w:rFonts w:eastAsia="Times New Roman" w:cs="Times New Roman"/>
          <w:szCs w:val="24"/>
        </w:rPr>
        <w:lastRenderedPageBreak/>
        <w:t xml:space="preserve">το πολιτικό σύστημα και αυτά τα </w:t>
      </w:r>
      <w:r>
        <w:rPr>
          <w:rFonts w:eastAsia="Times New Roman" w:cs="Times New Roman"/>
          <w:szCs w:val="24"/>
        </w:rPr>
        <w:t>ακούει ο</w:t>
      </w:r>
      <w:r w:rsidRPr="00787486">
        <w:rPr>
          <w:rFonts w:eastAsia="Times New Roman" w:cs="Times New Roman"/>
          <w:szCs w:val="24"/>
        </w:rPr>
        <w:t xml:space="preserve"> κόσμος</w:t>
      </w:r>
      <w:r>
        <w:rPr>
          <w:rFonts w:eastAsia="Times New Roman" w:cs="Times New Roman"/>
          <w:szCs w:val="24"/>
        </w:rPr>
        <w:t>,</w:t>
      </w:r>
      <w:r w:rsidRPr="00787486">
        <w:rPr>
          <w:rFonts w:eastAsia="Times New Roman" w:cs="Times New Roman"/>
          <w:szCs w:val="24"/>
        </w:rPr>
        <w:t xml:space="preserve"> αυτά τα </w:t>
      </w:r>
      <w:r>
        <w:rPr>
          <w:rFonts w:eastAsia="Times New Roman" w:cs="Times New Roman"/>
          <w:szCs w:val="24"/>
        </w:rPr>
        <w:t>ακούνε οι</w:t>
      </w:r>
      <w:r w:rsidRPr="00787486">
        <w:rPr>
          <w:rFonts w:eastAsia="Times New Roman" w:cs="Times New Roman"/>
          <w:szCs w:val="24"/>
        </w:rPr>
        <w:t xml:space="preserve"> συμπολίτες μας και με αυτά διαμορφώνουν πολιτική συμπεριφορά</w:t>
      </w:r>
      <w:r>
        <w:rPr>
          <w:rFonts w:eastAsia="Times New Roman" w:cs="Times New Roman"/>
          <w:szCs w:val="24"/>
        </w:rPr>
        <w:t>,</w:t>
      </w:r>
      <w:r w:rsidRPr="00787486">
        <w:rPr>
          <w:rFonts w:eastAsia="Times New Roman" w:cs="Times New Roman"/>
          <w:szCs w:val="24"/>
        </w:rPr>
        <w:t xml:space="preserve"> όχι μόνο </w:t>
      </w:r>
      <w:r>
        <w:rPr>
          <w:rFonts w:eastAsia="Times New Roman" w:cs="Times New Roman"/>
          <w:szCs w:val="24"/>
        </w:rPr>
        <w:t>κρίνοντας</w:t>
      </w:r>
      <w:r w:rsidRPr="00787486">
        <w:rPr>
          <w:rFonts w:eastAsia="Times New Roman" w:cs="Times New Roman"/>
          <w:szCs w:val="24"/>
        </w:rPr>
        <w:t xml:space="preserve"> τα κόμματα του δημοκρατικού τόξου</w:t>
      </w:r>
      <w:r>
        <w:rPr>
          <w:rFonts w:eastAsia="Times New Roman" w:cs="Times New Roman"/>
          <w:szCs w:val="24"/>
        </w:rPr>
        <w:t>, α</w:t>
      </w:r>
      <w:r w:rsidRPr="00787486">
        <w:rPr>
          <w:rFonts w:eastAsia="Times New Roman" w:cs="Times New Roman"/>
          <w:szCs w:val="24"/>
        </w:rPr>
        <w:t xml:space="preserve">λλά κρίνοντας εν συνόλω την </w:t>
      </w:r>
      <w:r>
        <w:rPr>
          <w:rFonts w:eastAsia="Times New Roman" w:cs="Times New Roman"/>
          <w:szCs w:val="24"/>
        </w:rPr>
        <w:t>ε</w:t>
      </w:r>
      <w:r w:rsidRPr="00787486">
        <w:rPr>
          <w:rFonts w:eastAsia="Times New Roman" w:cs="Times New Roman"/>
          <w:szCs w:val="24"/>
        </w:rPr>
        <w:t xml:space="preserve">λληνική </w:t>
      </w:r>
      <w:r>
        <w:rPr>
          <w:rFonts w:eastAsia="Times New Roman" w:cs="Times New Roman"/>
          <w:szCs w:val="24"/>
        </w:rPr>
        <w:t>π</w:t>
      </w:r>
      <w:r w:rsidRPr="00787486">
        <w:rPr>
          <w:rFonts w:eastAsia="Times New Roman" w:cs="Times New Roman"/>
          <w:szCs w:val="24"/>
        </w:rPr>
        <w:t>ολιτεία</w:t>
      </w:r>
      <w:r>
        <w:rPr>
          <w:rFonts w:eastAsia="Times New Roman" w:cs="Times New Roman"/>
          <w:szCs w:val="24"/>
        </w:rPr>
        <w:t>,</w:t>
      </w:r>
      <w:r w:rsidRPr="00787486">
        <w:rPr>
          <w:rFonts w:eastAsia="Times New Roman" w:cs="Times New Roman"/>
          <w:szCs w:val="24"/>
        </w:rPr>
        <w:t xml:space="preserve"> την </w:t>
      </w:r>
      <w:r>
        <w:rPr>
          <w:rFonts w:eastAsia="Times New Roman" w:cs="Times New Roman"/>
          <w:szCs w:val="24"/>
        </w:rPr>
        <w:t>ε</w:t>
      </w:r>
      <w:r w:rsidRPr="00787486">
        <w:rPr>
          <w:rFonts w:eastAsia="Times New Roman" w:cs="Times New Roman"/>
          <w:szCs w:val="24"/>
        </w:rPr>
        <w:t xml:space="preserve">λληνική </w:t>
      </w:r>
      <w:r>
        <w:rPr>
          <w:rFonts w:eastAsia="Times New Roman" w:cs="Times New Roman"/>
          <w:szCs w:val="24"/>
        </w:rPr>
        <w:t>δ</w:t>
      </w:r>
      <w:r w:rsidRPr="00787486">
        <w:rPr>
          <w:rFonts w:eastAsia="Times New Roman" w:cs="Times New Roman"/>
          <w:szCs w:val="24"/>
        </w:rPr>
        <w:t xml:space="preserve">ημοκρατική </w:t>
      </w:r>
      <w:r>
        <w:rPr>
          <w:rFonts w:eastAsia="Times New Roman" w:cs="Times New Roman"/>
          <w:szCs w:val="24"/>
        </w:rPr>
        <w:t>π</w:t>
      </w:r>
      <w:r w:rsidRPr="00787486">
        <w:rPr>
          <w:rFonts w:eastAsia="Times New Roman" w:cs="Times New Roman"/>
          <w:szCs w:val="24"/>
        </w:rPr>
        <w:t>ολιτεία</w:t>
      </w:r>
      <w:r>
        <w:rPr>
          <w:rFonts w:eastAsia="Times New Roman" w:cs="Times New Roman"/>
          <w:szCs w:val="24"/>
        </w:rPr>
        <w:t>,</w:t>
      </w:r>
      <w:r w:rsidRPr="00787486">
        <w:rPr>
          <w:rFonts w:eastAsia="Times New Roman" w:cs="Times New Roman"/>
          <w:szCs w:val="24"/>
        </w:rPr>
        <w:t xml:space="preserve"> την </w:t>
      </w:r>
      <w:r>
        <w:rPr>
          <w:rFonts w:eastAsia="Times New Roman" w:cs="Times New Roman"/>
          <w:szCs w:val="24"/>
        </w:rPr>
        <w:t>ε</w:t>
      </w:r>
      <w:r w:rsidRPr="00787486">
        <w:rPr>
          <w:rFonts w:eastAsia="Times New Roman" w:cs="Times New Roman"/>
          <w:szCs w:val="24"/>
        </w:rPr>
        <w:t xml:space="preserve">λληνική </w:t>
      </w:r>
      <w:r>
        <w:rPr>
          <w:rFonts w:eastAsia="Times New Roman" w:cs="Times New Roman"/>
          <w:szCs w:val="24"/>
        </w:rPr>
        <w:t>δ</w:t>
      </w:r>
      <w:r w:rsidRPr="00787486">
        <w:rPr>
          <w:rFonts w:eastAsia="Times New Roman" w:cs="Times New Roman"/>
          <w:szCs w:val="24"/>
        </w:rPr>
        <w:t>ημοκρατία</w:t>
      </w:r>
      <w:r>
        <w:rPr>
          <w:rFonts w:eastAsia="Times New Roman" w:cs="Times New Roman"/>
          <w:szCs w:val="24"/>
        </w:rPr>
        <w:t>. Αυτά, όμως,</w:t>
      </w:r>
      <w:r w:rsidRPr="00787486">
        <w:rPr>
          <w:rFonts w:eastAsia="Times New Roman" w:cs="Times New Roman"/>
          <w:szCs w:val="24"/>
        </w:rPr>
        <w:t xml:space="preserve"> είναι </w:t>
      </w:r>
      <w:r>
        <w:rPr>
          <w:rFonts w:eastAsia="Times New Roman" w:cs="Times New Roman"/>
          <w:szCs w:val="24"/>
        </w:rPr>
        <w:t>η κάμηλος</w:t>
      </w:r>
      <w:r w:rsidRPr="00787486">
        <w:rPr>
          <w:rFonts w:eastAsia="Times New Roman" w:cs="Times New Roman"/>
          <w:szCs w:val="24"/>
        </w:rPr>
        <w:t xml:space="preserve"> </w:t>
      </w:r>
      <w:r>
        <w:rPr>
          <w:rFonts w:eastAsia="Times New Roman" w:cs="Times New Roman"/>
          <w:szCs w:val="24"/>
        </w:rPr>
        <w:t>την οποία</w:t>
      </w:r>
      <w:r w:rsidRPr="00787486">
        <w:rPr>
          <w:rFonts w:eastAsia="Times New Roman" w:cs="Times New Roman"/>
          <w:szCs w:val="24"/>
        </w:rPr>
        <w:t xml:space="preserve"> καταπίνουμε</w:t>
      </w:r>
      <w:r>
        <w:rPr>
          <w:rFonts w:eastAsia="Times New Roman" w:cs="Times New Roman"/>
          <w:szCs w:val="24"/>
        </w:rPr>
        <w:t>.</w:t>
      </w:r>
      <w:r w:rsidRPr="00787486">
        <w:rPr>
          <w:rFonts w:eastAsia="Times New Roman" w:cs="Times New Roman"/>
          <w:szCs w:val="24"/>
        </w:rPr>
        <w:t xml:space="preserve"> </w:t>
      </w:r>
    </w:p>
    <w:p w14:paraId="678A4284" w14:textId="77777777" w:rsidR="0099759A" w:rsidRDefault="00FE124F">
      <w:pPr>
        <w:spacing w:line="600" w:lineRule="auto"/>
        <w:ind w:firstLine="720"/>
        <w:contextualSpacing/>
        <w:jc w:val="both"/>
        <w:rPr>
          <w:rFonts w:eastAsia="Times New Roman" w:cs="Times New Roman"/>
          <w:szCs w:val="24"/>
        </w:rPr>
      </w:pPr>
      <w:r w:rsidRPr="00787486">
        <w:rPr>
          <w:rFonts w:eastAsia="Times New Roman" w:cs="Times New Roman"/>
          <w:szCs w:val="24"/>
        </w:rPr>
        <w:t xml:space="preserve">Αυτό </w:t>
      </w:r>
      <w:r>
        <w:rPr>
          <w:rFonts w:eastAsia="Times New Roman" w:cs="Times New Roman"/>
          <w:szCs w:val="24"/>
        </w:rPr>
        <w:t>που μπορούμε να διυ</w:t>
      </w:r>
      <w:r w:rsidRPr="00787486">
        <w:rPr>
          <w:rFonts w:eastAsia="Times New Roman" w:cs="Times New Roman"/>
          <w:szCs w:val="24"/>
        </w:rPr>
        <w:t>λίσουμε και το κάνουμε με πολύ δραματικούς τρόπους</w:t>
      </w:r>
      <w:r>
        <w:rPr>
          <w:rFonts w:eastAsia="Times New Roman" w:cs="Times New Roman"/>
          <w:szCs w:val="24"/>
        </w:rPr>
        <w:t>, είναι αν έχει ηθικό δικαίωμα ένας Έλληνας πενήντα</w:t>
      </w:r>
      <w:r w:rsidRPr="00787486">
        <w:rPr>
          <w:rFonts w:eastAsia="Times New Roman" w:cs="Times New Roman"/>
          <w:szCs w:val="24"/>
        </w:rPr>
        <w:t xml:space="preserve"> ετών με επαγγελματική δ</w:t>
      </w:r>
      <w:r w:rsidRPr="00787486">
        <w:rPr>
          <w:rFonts w:eastAsia="Times New Roman" w:cs="Times New Roman"/>
          <w:szCs w:val="24"/>
        </w:rPr>
        <w:t>ιαδρομή και τώρα με πολιτική ιδιότητα</w:t>
      </w:r>
      <w:r>
        <w:rPr>
          <w:rFonts w:eastAsia="Times New Roman" w:cs="Times New Roman"/>
          <w:szCs w:val="24"/>
        </w:rPr>
        <w:t>,</w:t>
      </w:r>
      <w:r w:rsidRPr="00787486">
        <w:rPr>
          <w:rFonts w:eastAsia="Times New Roman" w:cs="Times New Roman"/>
          <w:szCs w:val="24"/>
        </w:rPr>
        <w:t xml:space="preserve"> να πάρει ένα δάνειο</w:t>
      </w:r>
      <w:r>
        <w:rPr>
          <w:rFonts w:eastAsia="Times New Roman" w:cs="Times New Roman"/>
          <w:szCs w:val="24"/>
        </w:rPr>
        <w:t>. Αυτό το</w:t>
      </w:r>
      <w:r w:rsidRPr="00787486">
        <w:rPr>
          <w:rFonts w:eastAsia="Times New Roman" w:cs="Times New Roman"/>
          <w:szCs w:val="24"/>
        </w:rPr>
        <w:t xml:space="preserve"> παράδειγμα να δώσουμε στους Έλληνες πολίτες</w:t>
      </w:r>
      <w:r>
        <w:rPr>
          <w:rFonts w:eastAsia="Times New Roman" w:cs="Times New Roman"/>
          <w:szCs w:val="24"/>
        </w:rPr>
        <w:t>,</w:t>
      </w:r>
      <w:r w:rsidRPr="00787486">
        <w:rPr>
          <w:rFonts w:eastAsia="Times New Roman" w:cs="Times New Roman"/>
          <w:szCs w:val="24"/>
        </w:rPr>
        <w:t xml:space="preserve"> να καταπιούμε όλους τους </w:t>
      </w:r>
      <w:r>
        <w:rPr>
          <w:rFonts w:eastAsia="Times New Roman" w:cs="Times New Roman"/>
          <w:szCs w:val="24"/>
        </w:rPr>
        <w:t>δομικούς πολιτικούς και παραγωγικούς</w:t>
      </w:r>
      <w:r w:rsidRPr="00787486">
        <w:rPr>
          <w:rFonts w:eastAsia="Times New Roman" w:cs="Times New Roman"/>
          <w:szCs w:val="24"/>
        </w:rPr>
        <w:t xml:space="preserve"> λόγους</w:t>
      </w:r>
      <w:r>
        <w:rPr>
          <w:rFonts w:eastAsia="Times New Roman" w:cs="Times New Roman"/>
          <w:szCs w:val="24"/>
        </w:rPr>
        <w:t>,</w:t>
      </w:r>
      <w:r w:rsidRPr="00787486">
        <w:rPr>
          <w:rFonts w:eastAsia="Times New Roman" w:cs="Times New Roman"/>
          <w:szCs w:val="24"/>
        </w:rPr>
        <w:t xml:space="preserve"> που οδήγησαν την Ελλάδα στην υπερχρέωση</w:t>
      </w:r>
      <w:r>
        <w:rPr>
          <w:rFonts w:eastAsia="Times New Roman" w:cs="Times New Roman"/>
          <w:szCs w:val="24"/>
        </w:rPr>
        <w:t>,</w:t>
      </w:r>
      <w:r w:rsidRPr="00787486">
        <w:rPr>
          <w:rFonts w:eastAsia="Times New Roman" w:cs="Times New Roman"/>
          <w:szCs w:val="24"/>
        </w:rPr>
        <w:t xml:space="preserve"> στο ναυάγιο της χρεοκοπίας και σ</w:t>
      </w:r>
      <w:r w:rsidRPr="00787486">
        <w:rPr>
          <w:rFonts w:eastAsia="Times New Roman" w:cs="Times New Roman"/>
          <w:szCs w:val="24"/>
        </w:rPr>
        <w:t xml:space="preserve">τη μεγάλη ιστορική περιπέτεια που </w:t>
      </w:r>
      <w:r>
        <w:rPr>
          <w:rFonts w:eastAsia="Times New Roman" w:cs="Times New Roman"/>
          <w:szCs w:val="24"/>
        </w:rPr>
        <w:t>ακόμη ζούμε,</w:t>
      </w:r>
      <w:r w:rsidRPr="00787486">
        <w:rPr>
          <w:rFonts w:eastAsia="Times New Roman" w:cs="Times New Roman"/>
          <w:szCs w:val="24"/>
        </w:rPr>
        <w:t xml:space="preserve"> να </w:t>
      </w:r>
      <w:r>
        <w:rPr>
          <w:rFonts w:eastAsia="Times New Roman" w:cs="Times New Roman"/>
          <w:szCs w:val="24"/>
        </w:rPr>
        <w:t xml:space="preserve">μην </w:t>
      </w:r>
      <w:r w:rsidRPr="00787486">
        <w:rPr>
          <w:rFonts w:eastAsia="Times New Roman" w:cs="Times New Roman"/>
          <w:szCs w:val="24"/>
        </w:rPr>
        <w:t xml:space="preserve">μιλήσουμε για την επιχείρηση της διάσωσης και της ανάταξης που διεξάγεται στη </w:t>
      </w:r>
      <w:r>
        <w:rPr>
          <w:rFonts w:eastAsia="Times New Roman" w:cs="Times New Roman"/>
          <w:szCs w:val="24"/>
        </w:rPr>
        <w:t>χ</w:t>
      </w:r>
      <w:r w:rsidRPr="00787486">
        <w:rPr>
          <w:rFonts w:eastAsia="Times New Roman" w:cs="Times New Roman"/>
          <w:szCs w:val="24"/>
        </w:rPr>
        <w:t xml:space="preserve">ώρα και </w:t>
      </w:r>
      <w:r>
        <w:rPr>
          <w:rFonts w:eastAsia="Times New Roman" w:cs="Times New Roman"/>
          <w:szCs w:val="24"/>
        </w:rPr>
        <w:t>οι καρποί αυτής της ανάτα</w:t>
      </w:r>
      <w:r w:rsidRPr="00787486">
        <w:rPr>
          <w:rFonts w:eastAsia="Times New Roman" w:cs="Times New Roman"/>
          <w:szCs w:val="24"/>
        </w:rPr>
        <w:t>ξης δεν αφορούν το κομματικό όφελος του ΣΥΡΙΖΑ</w:t>
      </w:r>
      <w:r>
        <w:rPr>
          <w:rFonts w:eastAsia="Times New Roman" w:cs="Times New Roman"/>
          <w:szCs w:val="24"/>
        </w:rPr>
        <w:t>, αλλά αφορούν τις ζωές δέκα</w:t>
      </w:r>
      <w:r w:rsidRPr="00787486">
        <w:rPr>
          <w:rFonts w:eastAsia="Times New Roman" w:cs="Times New Roman"/>
          <w:szCs w:val="24"/>
        </w:rPr>
        <w:t xml:space="preserve"> εκατομμυρίων Ελ</w:t>
      </w:r>
      <w:r w:rsidRPr="00787486">
        <w:rPr>
          <w:rFonts w:eastAsia="Times New Roman" w:cs="Times New Roman"/>
          <w:szCs w:val="24"/>
        </w:rPr>
        <w:t>λήνων</w:t>
      </w:r>
      <w:r>
        <w:rPr>
          <w:rFonts w:eastAsia="Times New Roman" w:cs="Times New Roman"/>
          <w:szCs w:val="24"/>
        </w:rPr>
        <w:t>, όλων</w:t>
      </w:r>
      <w:r w:rsidRPr="00787486">
        <w:rPr>
          <w:rFonts w:eastAsia="Times New Roman" w:cs="Times New Roman"/>
          <w:szCs w:val="24"/>
        </w:rPr>
        <w:t xml:space="preserve"> των Ελλή</w:t>
      </w:r>
      <w:r>
        <w:rPr>
          <w:rFonts w:eastAsia="Times New Roman" w:cs="Times New Roman"/>
          <w:szCs w:val="24"/>
        </w:rPr>
        <w:t>νων πολιτών και να μείνουμε στη</w:t>
      </w:r>
      <w:r w:rsidRPr="00787486">
        <w:rPr>
          <w:rFonts w:eastAsia="Times New Roman" w:cs="Times New Roman"/>
          <w:szCs w:val="24"/>
        </w:rPr>
        <w:t xml:space="preserve"> μεμψιμοιρία</w:t>
      </w:r>
      <w:r>
        <w:rPr>
          <w:rFonts w:eastAsia="Times New Roman" w:cs="Times New Roman"/>
          <w:szCs w:val="24"/>
        </w:rPr>
        <w:t>.</w:t>
      </w:r>
      <w:r w:rsidRPr="00787486">
        <w:rPr>
          <w:rFonts w:eastAsia="Times New Roman" w:cs="Times New Roman"/>
          <w:szCs w:val="24"/>
        </w:rPr>
        <w:t xml:space="preserve"> </w:t>
      </w:r>
    </w:p>
    <w:p w14:paraId="678A4285"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Πρέπει να κατα</w:t>
      </w:r>
      <w:r w:rsidRPr="00787486">
        <w:rPr>
          <w:rFonts w:eastAsia="Times New Roman" w:cs="Times New Roman"/>
          <w:szCs w:val="24"/>
        </w:rPr>
        <w:t>πιούμε</w:t>
      </w:r>
      <w:r>
        <w:rPr>
          <w:rFonts w:eastAsia="Times New Roman" w:cs="Times New Roman"/>
          <w:szCs w:val="24"/>
        </w:rPr>
        <w:t>, επίσης,</w:t>
      </w:r>
      <w:r w:rsidRPr="00787486">
        <w:rPr>
          <w:rFonts w:eastAsia="Times New Roman" w:cs="Times New Roman"/>
          <w:szCs w:val="24"/>
        </w:rPr>
        <w:t xml:space="preserve"> τις μεθοδεύσεις αυτών των </w:t>
      </w:r>
      <w:r>
        <w:rPr>
          <w:rFonts w:eastAsia="Times New Roman" w:cs="Times New Roman"/>
          <w:szCs w:val="24"/>
        </w:rPr>
        <w:t>«</w:t>
      </w:r>
      <w:r w:rsidRPr="00787486">
        <w:rPr>
          <w:rFonts w:eastAsia="Times New Roman" w:cs="Times New Roman"/>
          <w:szCs w:val="24"/>
        </w:rPr>
        <w:t>δολοφονιών χαρακτήρων</w:t>
      </w:r>
      <w:r>
        <w:rPr>
          <w:rFonts w:eastAsia="Times New Roman" w:cs="Times New Roman"/>
          <w:szCs w:val="24"/>
        </w:rPr>
        <w:t>». Χρειάζεται να θυμηθούμε π</w:t>
      </w:r>
      <w:r w:rsidRPr="00787486">
        <w:rPr>
          <w:rFonts w:eastAsia="Times New Roman" w:cs="Times New Roman"/>
          <w:szCs w:val="24"/>
        </w:rPr>
        <w:t xml:space="preserve">οιος είχε αναλάβει τη δεκαετία του </w:t>
      </w:r>
      <w:r>
        <w:rPr>
          <w:rFonts w:eastAsia="Times New Roman" w:cs="Times New Roman"/>
          <w:szCs w:val="24"/>
        </w:rPr>
        <w:t>19</w:t>
      </w:r>
      <w:r w:rsidRPr="00787486">
        <w:rPr>
          <w:rFonts w:eastAsia="Times New Roman" w:cs="Times New Roman"/>
          <w:szCs w:val="24"/>
        </w:rPr>
        <w:t xml:space="preserve">90 να </w:t>
      </w:r>
      <w:r>
        <w:rPr>
          <w:rFonts w:eastAsia="Times New Roman" w:cs="Times New Roman"/>
          <w:szCs w:val="24"/>
        </w:rPr>
        <w:t>«</w:t>
      </w:r>
      <w:r w:rsidRPr="00787486">
        <w:rPr>
          <w:rFonts w:eastAsia="Times New Roman" w:cs="Times New Roman"/>
          <w:szCs w:val="24"/>
        </w:rPr>
        <w:t>δολοφονήσει</w:t>
      </w:r>
      <w:r>
        <w:rPr>
          <w:rFonts w:eastAsia="Times New Roman" w:cs="Times New Roman"/>
          <w:szCs w:val="24"/>
        </w:rPr>
        <w:t>»</w:t>
      </w:r>
      <w:r w:rsidRPr="00787486">
        <w:rPr>
          <w:rFonts w:eastAsia="Times New Roman" w:cs="Times New Roman"/>
          <w:szCs w:val="24"/>
        </w:rPr>
        <w:t xml:space="preserve"> τον Κώστα Λαλιώτη</w:t>
      </w:r>
      <w:r>
        <w:rPr>
          <w:rFonts w:eastAsia="Times New Roman" w:cs="Times New Roman"/>
          <w:szCs w:val="24"/>
        </w:rPr>
        <w:t>;</w:t>
      </w:r>
      <w:r w:rsidRPr="00787486">
        <w:rPr>
          <w:rFonts w:eastAsia="Times New Roman" w:cs="Times New Roman"/>
          <w:szCs w:val="24"/>
        </w:rPr>
        <w:t xml:space="preserve"> Ο Ψωμιάδ</w:t>
      </w:r>
      <w:r w:rsidRPr="00787486">
        <w:rPr>
          <w:rFonts w:eastAsia="Times New Roman" w:cs="Times New Roman"/>
          <w:szCs w:val="24"/>
        </w:rPr>
        <w:t xml:space="preserve">ης και </w:t>
      </w:r>
      <w:r>
        <w:rPr>
          <w:rFonts w:eastAsia="Times New Roman" w:cs="Times New Roman"/>
          <w:szCs w:val="24"/>
        </w:rPr>
        <w:t xml:space="preserve">η </w:t>
      </w:r>
      <w:r w:rsidRPr="00787486">
        <w:rPr>
          <w:rFonts w:eastAsia="Times New Roman" w:cs="Times New Roman"/>
          <w:szCs w:val="24"/>
        </w:rPr>
        <w:t xml:space="preserve">εφημερίδα </w:t>
      </w:r>
      <w:r>
        <w:rPr>
          <w:rFonts w:eastAsia="Times New Roman" w:cs="Times New Roman"/>
          <w:szCs w:val="24"/>
        </w:rPr>
        <w:t>«Ο</w:t>
      </w:r>
      <w:r w:rsidRPr="00787486">
        <w:rPr>
          <w:rFonts w:eastAsia="Times New Roman" w:cs="Times New Roman"/>
          <w:szCs w:val="24"/>
        </w:rPr>
        <w:t>ΝΟΜΑ</w:t>
      </w:r>
      <w:r>
        <w:rPr>
          <w:rFonts w:eastAsia="Times New Roman" w:cs="Times New Roman"/>
          <w:szCs w:val="24"/>
        </w:rPr>
        <w:t>».</w:t>
      </w:r>
      <w:r w:rsidRPr="00787486">
        <w:rPr>
          <w:rFonts w:eastAsia="Times New Roman" w:cs="Times New Roman"/>
          <w:szCs w:val="24"/>
        </w:rPr>
        <w:t xml:space="preserve"> Να θυμηθούμε ποια εφημερίδα</w:t>
      </w:r>
      <w:r>
        <w:rPr>
          <w:rFonts w:eastAsia="Times New Roman" w:cs="Times New Roman"/>
          <w:szCs w:val="24"/>
        </w:rPr>
        <w:t xml:space="preserve"> ανεμίχθη -το λέω κομψά-</w:t>
      </w:r>
      <w:r w:rsidRPr="00787486">
        <w:rPr>
          <w:rFonts w:eastAsia="Times New Roman" w:cs="Times New Roman"/>
          <w:szCs w:val="24"/>
        </w:rPr>
        <w:t xml:space="preserve"> πίσω από την απόπειρα αυτοκτονίας του Χρήστου Ζαχόπουλου</w:t>
      </w:r>
      <w:r>
        <w:rPr>
          <w:rFonts w:eastAsia="Times New Roman" w:cs="Times New Roman"/>
          <w:szCs w:val="24"/>
        </w:rPr>
        <w:t>;</w:t>
      </w:r>
      <w:r w:rsidRPr="00787486">
        <w:rPr>
          <w:rFonts w:eastAsia="Times New Roman" w:cs="Times New Roman"/>
          <w:szCs w:val="24"/>
        </w:rPr>
        <w:t xml:space="preserve"> Είναι ίδια εφημερίδα που τώρα </w:t>
      </w:r>
      <w:r>
        <w:rPr>
          <w:rFonts w:eastAsia="Times New Roman" w:cs="Times New Roman"/>
          <w:szCs w:val="24"/>
        </w:rPr>
        <w:t>«</w:t>
      </w:r>
      <w:r w:rsidRPr="00787486">
        <w:rPr>
          <w:rFonts w:eastAsia="Times New Roman" w:cs="Times New Roman"/>
          <w:szCs w:val="24"/>
        </w:rPr>
        <w:t>δολοφονεί</w:t>
      </w:r>
      <w:r>
        <w:rPr>
          <w:rFonts w:eastAsia="Times New Roman" w:cs="Times New Roman"/>
          <w:szCs w:val="24"/>
        </w:rPr>
        <w:t>» έναν-έναν</w:t>
      </w:r>
      <w:r w:rsidRPr="00787486">
        <w:rPr>
          <w:rFonts w:eastAsia="Times New Roman" w:cs="Times New Roman"/>
          <w:szCs w:val="24"/>
        </w:rPr>
        <w:t xml:space="preserve"> τους χαρακτήρες διαφόρων κορυφαίων στελεχών του ΣΥΡΙΖΑ</w:t>
      </w:r>
      <w:r>
        <w:rPr>
          <w:rFonts w:eastAsia="Times New Roman" w:cs="Times New Roman"/>
          <w:szCs w:val="24"/>
        </w:rPr>
        <w:t>.</w:t>
      </w:r>
      <w:r w:rsidRPr="00787486">
        <w:rPr>
          <w:rFonts w:eastAsia="Times New Roman" w:cs="Times New Roman"/>
          <w:szCs w:val="24"/>
        </w:rPr>
        <w:t xml:space="preserve"> </w:t>
      </w:r>
    </w:p>
    <w:p w14:paraId="678A4286"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Όλες οι μεθοδεύσεις, </w:t>
      </w:r>
      <w:r w:rsidRPr="00787486">
        <w:rPr>
          <w:rFonts w:eastAsia="Times New Roman" w:cs="Times New Roman"/>
          <w:szCs w:val="24"/>
        </w:rPr>
        <w:t>όλα τα στυλ</w:t>
      </w:r>
      <w:r>
        <w:rPr>
          <w:rFonts w:eastAsia="Times New Roman" w:cs="Times New Roman"/>
          <w:szCs w:val="24"/>
        </w:rPr>
        <w:t>,</w:t>
      </w:r>
      <w:r w:rsidRPr="00787486">
        <w:rPr>
          <w:rFonts w:eastAsia="Times New Roman" w:cs="Times New Roman"/>
          <w:szCs w:val="24"/>
        </w:rPr>
        <w:t xml:space="preserve"> όλες οι ιστορίες υπάρχουν στο πολύ κοντινό παρελθόν και όσοι εξ ημών έχουν μεγαλύτερο πολιτικό και </w:t>
      </w:r>
      <w:r>
        <w:rPr>
          <w:rFonts w:eastAsia="Times New Roman" w:cs="Times New Roman"/>
          <w:szCs w:val="24"/>
        </w:rPr>
        <w:t>δημόσιο βίο από τη βραχύτητα της μιας</w:t>
      </w:r>
      <w:r w:rsidRPr="00787486">
        <w:rPr>
          <w:rFonts w:eastAsia="Times New Roman" w:cs="Times New Roman"/>
          <w:szCs w:val="24"/>
        </w:rPr>
        <w:t xml:space="preserve"> βουλευτικής θητείας</w:t>
      </w:r>
      <w:r>
        <w:rPr>
          <w:rFonts w:eastAsia="Times New Roman" w:cs="Times New Roman"/>
          <w:szCs w:val="24"/>
        </w:rPr>
        <w:t>,</w:t>
      </w:r>
      <w:r w:rsidRPr="00787486">
        <w:rPr>
          <w:rFonts w:eastAsia="Times New Roman" w:cs="Times New Roman"/>
          <w:szCs w:val="24"/>
        </w:rPr>
        <w:t xml:space="preserve"> είναι υποχ</w:t>
      </w:r>
      <w:r>
        <w:rPr>
          <w:rFonts w:eastAsia="Times New Roman" w:cs="Times New Roman"/>
          <w:szCs w:val="24"/>
        </w:rPr>
        <w:t>ρεωμένοι</w:t>
      </w:r>
      <w:r w:rsidRPr="00787486">
        <w:rPr>
          <w:rFonts w:eastAsia="Times New Roman" w:cs="Times New Roman"/>
          <w:szCs w:val="24"/>
        </w:rPr>
        <w:t xml:space="preserve"> να </w:t>
      </w:r>
      <w:r>
        <w:rPr>
          <w:rFonts w:eastAsia="Times New Roman" w:cs="Times New Roman"/>
          <w:szCs w:val="24"/>
        </w:rPr>
        <w:t xml:space="preserve">θυμούνται </w:t>
      </w:r>
      <w:r w:rsidRPr="00787486">
        <w:rPr>
          <w:rFonts w:eastAsia="Times New Roman" w:cs="Times New Roman"/>
          <w:szCs w:val="24"/>
        </w:rPr>
        <w:t xml:space="preserve">και </w:t>
      </w:r>
      <w:r>
        <w:rPr>
          <w:rFonts w:eastAsia="Times New Roman" w:cs="Times New Roman"/>
          <w:szCs w:val="24"/>
        </w:rPr>
        <w:t xml:space="preserve">είναι υποχρεωμένοι </w:t>
      </w:r>
      <w:r w:rsidRPr="00787486">
        <w:rPr>
          <w:rFonts w:eastAsia="Times New Roman" w:cs="Times New Roman"/>
          <w:szCs w:val="24"/>
        </w:rPr>
        <w:t>να</w:t>
      </w:r>
      <w:r>
        <w:rPr>
          <w:rFonts w:eastAsia="Times New Roman" w:cs="Times New Roman"/>
          <w:szCs w:val="24"/>
        </w:rPr>
        <w:t xml:space="preserve"> συνομι</w:t>
      </w:r>
      <w:r>
        <w:rPr>
          <w:rFonts w:eastAsia="Times New Roman" w:cs="Times New Roman"/>
          <w:szCs w:val="24"/>
        </w:rPr>
        <w:t>λούν με τους εντολοδότες πολίτες που</w:t>
      </w:r>
      <w:r w:rsidRPr="00787486">
        <w:rPr>
          <w:rFonts w:eastAsia="Times New Roman" w:cs="Times New Roman"/>
          <w:szCs w:val="24"/>
        </w:rPr>
        <w:t xml:space="preserve"> μας φέρνουν εδώ</w:t>
      </w:r>
      <w:r>
        <w:rPr>
          <w:rFonts w:eastAsia="Times New Roman" w:cs="Times New Roman"/>
          <w:szCs w:val="24"/>
        </w:rPr>
        <w:t>.</w:t>
      </w:r>
    </w:p>
    <w:p w14:paraId="678A4287" w14:textId="77777777" w:rsidR="0099759A" w:rsidRDefault="00FE124F">
      <w:pPr>
        <w:tabs>
          <w:tab w:val="left" w:pos="0"/>
        </w:tabs>
        <w:spacing w:line="600" w:lineRule="auto"/>
        <w:ind w:firstLine="720"/>
        <w:contextualSpacing/>
        <w:jc w:val="both"/>
        <w:rPr>
          <w:rFonts w:eastAsia="Times New Roman"/>
          <w:color w:val="202124"/>
          <w:szCs w:val="24"/>
        </w:rPr>
      </w:pPr>
      <w:r>
        <w:rPr>
          <w:rFonts w:eastAsia="Times New Roman"/>
          <w:color w:val="202124"/>
          <w:szCs w:val="24"/>
        </w:rPr>
        <w:t>Είπε ο κ. Κεφαλογιάννης με έναν κομψό τρόπο -δεν ξέρω αν το έχει ερευνήσει, το άκουσα και από άλλον συνάδελφο σε αυτόν το δημόσιο χώρο που λέγεται τηλεοπτικό πάνελ- ότι η κυρία Θάνου εξελέγη Πρόεδρος τη</w:t>
      </w:r>
      <w:r>
        <w:rPr>
          <w:rFonts w:eastAsia="Times New Roman"/>
          <w:color w:val="202124"/>
          <w:szCs w:val="24"/>
        </w:rPr>
        <w:t xml:space="preserve">ς Επιτροπής Ανταγωνισμού με </w:t>
      </w:r>
      <w:r>
        <w:rPr>
          <w:rFonts w:eastAsia="Times New Roman"/>
          <w:color w:val="202124"/>
          <w:szCs w:val="24"/>
        </w:rPr>
        <w:lastRenderedPageBreak/>
        <w:t xml:space="preserve">τις ψήφους της Χρυσής Αυγής. Ουδέν ψευδέστερον. Αποκρύπτετε την αλήθεια. Η μερική αλήθεια είναι ψεύδος, είναι κατασκευή ψευδούς ειδήσεως. </w:t>
      </w:r>
    </w:p>
    <w:p w14:paraId="678A4288" w14:textId="77777777" w:rsidR="0099759A" w:rsidRDefault="00FE124F">
      <w:pPr>
        <w:tabs>
          <w:tab w:val="left" w:pos="0"/>
        </w:tabs>
        <w:spacing w:line="600" w:lineRule="auto"/>
        <w:ind w:firstLine="720"/>
        <w:contextualSpacing/>
        <w:jc w:val="both"/>
        <w:rPr>
          <w:rFonts w:eastAsia="Times New Roman"/>
          <w:color w:val="202124"/>
          <w:szCs w:val="24"/>
        </w:rPr>
      </w:pPr>
      <w:r>
        <w:rPr>
          <w:rFonts w:eastAsia="Times New Roman"/>
          <w:color w:val="202124"/>
          <w:szCs w:val="24"/>
        </w:rPr>
        <w:t>Η κ</w:t>
      </w:r>
      <w:r>
        <w:rPr>
          <w:rFonts w:eastAsia="Times New Roman"/>
          <w:color w:val="202124"/>
          <w:szCs w:val="24"/>
        </w:rPr>
        <w:t>.</w:t>
      </w:r>
      <w:r>
        <w:rPr>
          <w:rFonts w:eastAsia="Times New Roman"/>
          <w:color w:val="202124"/>
          <w:szCs w:val="24"/>
        </w:rPr>
        <w:t xml:space="preserve"> Θάνου δεν είχε ανάγκη τις ψήφους της Χρυσής Αυγής για να εκλεγεί. Είχε εκλεγεί και χ</w:t>
      </w:r>
      <w:r>
        <w:rPr>
          <w:rFonts w:eastAsia="Times New Roman"/>
          <w:color w:val="202124"/>
          <w:szCs w:val="24"/>
        </w:rPr>
        <w:t>ωρίς αυτές τις ψήφους. Αν εσείς θέλετε να αλλάξουμε τον Κανονισμό της Βουλής, να αλλάξουμε τους νόμους και να ακυρώνονται αυθωρεί και αυτομάτως οι ψήφοι των νεοναζί, μαζί σας.</w:t>
      </w:r>
    </w:p>
    <w:p w14:paraId="678A4289" w14:textId="77777777" w:rsidR="0099759A" w:rsidRDefault="00FE124F">
      <w:pPr>
        <w:tabs>
          <w:tab w:val="left" w:pos="0"/>
        </w:tabs>
        <w:spacing w:line="600" w:lineRule="auto"/>
        <w:ind w:firstLine="720"/>
        <w:contextualSpacing/>
        <w:jc w:val="both"/>
        <w:rPr>
          <w:rFonts w:eastAsia="Times New Roman"/>
          <w:color w:val="202124"/>
          <w:szCs w:val="24"/>
        </w:rPr>
      </w:pPr>
      <w:r w:rsidRPr="00B1460C">
        <w:rPr>
          <w:rFonts w:eastAsia="Times New Roman"/>
          <w:b/>
          <w:color w:val="202124"/>
          <w:szCs w:val="24"/>
        </w:rPr>
        <w:t>ΙΩΑΝΝΗΣ ΚΕΦΑΛΟΓΙΑΝΝΗΣ:</w:t>
      </w:r>
      <w:r>
        <w:rPr>
          <w:rFonts w:eastAsia="Times New Roman"/>
          <w:color w:val="202124"/>
          <w:szCs w:val="24"/>
        </w:rPr>
        <w:t xml:space="preserve"> Για σύμπλευση είπα.</w:t>
      </w:r>
    </w:p>
    <w:p w14:paraId="678A428A" w14:textId="77777777" w:rsidR="0099759A" w:rsidRDefault="00FE124F">
      <w:pPr>
        <w:tabs>
          <w:tab w:val="left" w:pos="0"/>
        </w:tabs>
        <w:spacing w:line="600" w:lineRule="auto"/>
        <w:ind w:firstLine="720"/>
        <w:contextualSpacing/>
        <w:jc w:val="both"/>
        <w:rPr>
          <w:rFonts w:eastAsia="Times New Roman"/>
          <w:color w:val="202124"/>
          <w:szCs w:val="24"/>
        </w:rPr>
      </w:pPr>
      <w:r w:rsidRPr="00B1460C">
        <w:rPr>
          <w:rFonts w:eastAsia="Times New Roman"/>
          <w:b/>
          <w:color w:val="202124"/>
          <w:szCs w:val="24"/>
        </w:rPr>
        <w:t>ΝΙΚΟΛΑΟΣ ΞΥΔΑΚΗΣ:</w:t>
      </w:r>
      <w:r>
        <w:rPr>
          <w:rFonts w:eastAsia="Times New Roman"/>
          <w:color w:val="202124"/>
          <w:szCs w:val="24"/>
        </w:rPr>
        <w:t xml:space="preserve"> Δεν υπάρχει σύμπλευ</w:t>
      </w:r>
      <w:r>
        <w:rPr>
          <w:rFonts w:eastAsia="Times New Roman"/>
          <w:color w:val="202124"/>
          <w:szCs w:val="24"/>
        </w:rPr>
        <w:t xml:space="preserve">ση. Αυτό είναι συκοφαντικό πλέον. Δεν είναι παραχάραξη και απόκρυψη. Δεν υπάρχει καμμία σύμπλευση. </w:t>
      </w:r>
    </w:p>
    <w:p w14:paraId="678A428B" w14:textId="77777777" w:rsidR="0099759A" w:rsidRDefault="00FE124F">
      <w:pPr>
        <w:tabs>
          <w:tab w:val="left" w:pos="0"/>
        </w:tabs>
        <w:spacing w:line="600" w:lineRule="auto"/>
        <w:ind w:firstLine="720"/>
        <w:contextualSpacing/>
        <w:jc w:val="both"/>
        <w:rPr>
          <w:rFonts w:eastAsia="Times New Roman"/>
          <w:color w:val="202124"/>
          <w:szCs w:val="24"/>
        </w:rPr>
      </w:pPr>
      <w:r>
        <w:rPr>
          <w:rFonts w:eastAsia="Times New Roman"/>
          <w:color w:val="202124"/>
          <w:szCs w:val="24"/>
        </w:rPr>
        <w:t>Η Αριστερά ιστορικά, δομικά και κάθε μέρα δίνει τους αγώνες εναντίον της ακροδεξιάς λαίλαπας, εναντίον του σκότους που πρεσβεύουν οι νεοναζί και ο κάθε ακρα</w:t>
      </w:r>
      <w:r>
        <w:rPr>
          <w:rFonts w:eastAsia="Times New Roman"/>
          <w:color w:val="202124"/>
          <w:szCs w:val="24"/>
        </w:rPr>
        <w:t>ίος εθνικιστής, ψεύτης και ρατσιστής, αντιάνθρωπος και μισάνθρωπος. Είμαστε στην πρώτη γραμμή του αγώνα ιστορικά και σήμερα, το 2019. Ας τα αφήσετε, λοιπόν, αυτά, διότι η μερίκευση, η απόκρυψη και η κατασκευή συνιστά βαρύ ψεύδος και συκοφαντία.</w:t>
      </w:r>
    </w:p>
    <w:p w14:paraId="678A428C" w14:textId="77777777" w:rsidR="0099759A" w:rsidRDefault="00FE124F">
      <w:pPr>
        <w:tabs>
          <w:tab w:val="left" w:pos="0"/>
        </w:tabs>
        <w:spacing w:line="600" w:lineRule="auto"/>
        <w:ind w:firstLine="720"/>
        <w:contextualSpacing/>
        <w:jc w:val="both"/>
        <w:rPr>
          <w:rFonts w:eastAsia="Times New Roman"/>
          <w:color w:val="202124"/>
          <w:szCs w:val="24"/>
        </w:rPr>
      </w:pPr>
      <w:r>
        <w:rPr>
          <w:rFonts w:eastAsia="Times New Roman"/>
          <w:color w:val="202124"/>
          <w:szCs w:val="24"/>
        </w:rPr>
        <w:lastRenderedPageBreak/>
        <w:t>Όμως, ας φύ</w:t>
      </w:r>
      <w:r>
        <w:rPr>
          <w:rFonts w:eastAsia="Times New Roman"/>
          <w:color w:val="202124"/>
          <w:szCs w:val="24"/>
        </w:rPr>
        <w:t>γουμε από τη μεμψιμοιρία της Αντιπολιτεύσεως. Μπορεί εν πολλοίς να είναι και ο ρόλος της, αντί να κριτικάρει, να μεμψιμοιρεί. Αυτά είναι τα όριά της. Αυτές είναι οι δυνατότητές της.</w:t>
      </w:r>
    </w:p>
    <w:p w14:paraId="678A428D" w14:textId="77777777" w:rsidR="0099759A" w:rsidRDefault="00FE124F">
      <w:pPr>
        <w:tabs>
          <w:tab w:val="left" w:pos="0"/>
        </w:tabs>
        <w:spacing w:line="600" w:lineRule="auto"/>
        <w:ind w:firstLine="720"/>
        <w:contextualSpacing/>
        <w:jc w:val="both"/>
        <w:rPr>
          <w:rFonts w:eastAsia="Times New Roman"/>
          <w:color w:val="202124"/>
          <w:szCs w:val="24"/>
        </w:rPr>
      </w:pPr>
      <w:r>
        <w:rPr>
          <w:rFonts w:eastAsia="Times New Roman"/>
          <w:color w:val="202124"/>
          <w:szCs w:val="24"/>
        </w:rPr>
        <w:t>Εγώ θα ήθελα να απευθυνθώ στους Βουλευτές</w:t>
      </w:r>
      <w:r>
        <w:rPr>
          <w:rFonts w:eastAsia="Times New Roman"/>
          <w:color w:val="202124"/>
          <w:szCs w:val="24"/>
        </w:rPr>
        <w:t>,</w:t>
      </w:r>
      <w:r>
        <w:rPr>
          <w:rFonts w:eastAsia="Times New Roman"/>
          <w:color w:val="202124"/>
          <w:szCs w:val="24"/>
        </w:rPr>
        <w:t xml:space="preserve"> που μπορούν να ακούσουν μερικά </w:t>
      </w:r>
      <w:r>
        <w:rPr>
          <w:rFonts w:eastAsia="Times New Roman"/>
          <w:color w:val="202124"/>
          <w:szCs w:val="24"/>
        </w:rPr>
        <w:t>πράγματα και στους Έλληνες πολίτες που μας ακούνε. Ποια είναι η ημερήσια διάταξη της Ελλάδας τον Φεβρουάριο του 2019; Μας βρίσκει με τρίτη χρονιά, σύμφωνα με τα στοιχεία της «</w:t>
      </w:r>
      <w:r>
        <w:rPr>
          <w:rFonts w:eastAsia="Times New Roman"/>
          <w:color w:val="202124"/>
          <w:szCs w:val="24"/>
        </w:rPr>
        <w:t>ΕΡΓΑΝΗΣ</w:t>
      </w:r>
      <w:r>
        <w:rPr>
          <w:rFonts w:eastAsia="Times New Roman"/>
          <w:color w:val="202124"/>
          <w:szCs w:val="24"/>
        </w:rPr>
        <w:t>», να εισάγονται κάθε χρόνο εκατόν δέκα με εκατόν τριάντα χιλιάδες εργαζόμ</w:t>
      </w:r>
      <w:r>
        <w:rPr>
          <w:rFonts w:eastAsia="Times New Roman"/>
          <w:color w:val="202124"/>
          <w:szCs w:val="24"/>
        </w:rPr>
        <w:t xml:space="preserve">ενοι στην εργασία από τον εφιάλτη της ανεργίας -για θέσεις πλήρους απασχόλησης μιλώ- με διασφαλισμένα τα ωράρια, με συλλογικές συμβάσεις, οι οποίες επανήλθαν. </w:t>
      </w:r>
    </w:p>
    <w:p w14:paraId="678A428E" w14:textId="77777777" w:rsidR="0099759A" w:rsidRDefault="00FE124F">
      <w:pPr>
        <w:tabs>
          <w:tab w:val="left" w:pos="0"/>
        </w:tabs>
        <w:spacing w:line="600" w:lineRule="auto"/>
        <w:ind w:firstLine="720"/>
        <w:contextualSpacing/>
        <w:jc w:val="both"/>
        <w:rPr>
          <w:rFonts w:eastAsia="Times New Roman"/>
          <w:color w:val="202124"/>
          <w:szCs w:val="24"/>
        </w:rPr>
      </w:pPr>
      <w:r>
        <w:rPr>
          <w:rFonts w:eastAsia="Times New Roman"/>
          <w:color w:val="202124"/>
          <w:szCs w:val="24"/>
        </w:rPr>
        <w:t>Τα οικονομικά φύλλα και τα οικονομικά site</w:t>
      </w:r>
      <w:r>
        <w:rPr>
          <w:rFonts w:eastAsia="Times New Roman"/>
          <w:color w:val="202124"/>
          <w:szCs w:val="24"/>
          <w:lang w:val="en-US"/>
        </w:rPr>
        <w:t>s</w:t>
      </w:r>
      <w:r w:rsidRPr="00D70216">
        <w:rPr>
          <w:rFonts w:eastAsia="Times New Roman"/>
          <w:color w:val="202124"/>
          <w:szCs w:val="24"/>
        </w:rPr>
        <w:t xml:space="preserve">, </w:t>
      </w:r>
      <w:r>
        <w:rPr>
          <w:rFonts w:eastAsia="Times New Roman"/>
          <w:color w:val="202124"/>
          <w:szCs w:val="24"/>
        </w:rPr>
        <w:t>που με τεχνοκρατικό και ουδέτερο τρόπο, όσο είναι δ</w:t>
      </w:r>
      <w:r>
        <w:rPr>
          <w:rFonts w:eastAsia="Times New Roman"/>
          <w:color w:val="202124"/>
          <w:szCs w:val="24"/>
        </w:rPr>
        <w:t xml:space="preserve">υνατόν, παρουσιάζουν τους δείκτες, διαπιστώνουν βελτίωση των δεικτών και της βιομηχανίας και τη ζήτηση στη λιανική και των εξαγωγών. </w:t>
      </w:r>
    </w:p>
    <w:p w14:paraId="678A428F" w14:textId="77777777" w:rsidR="0099759A" w:rsidRDefault="00FE124F">
      <w:pPr>
        <w:tabs>
          <w:tab w:val="left" w:pos="0"/>
        </w:tabs>
        <w:spacing w:line="600" w:lineRule="auto"/>
        <w:ind w:firstLine="720"/>
        <w:contextualSpacing/>
        <w:jc w:val="both"/>
        <w:rPr>
          <w:rFonts w:eastAsia="Times New Roman"/>
          <w:color w:val="202124"/>
          <w:szCs w:val="24"/>
        </w:rPr>
      </w:pPr>
      <w:r>
        <w:rPr>
          <w:rFonts w:eastAsia="Times New Roman"/>
          <w:color w:val="202124"/>
          <w:szCs w:val="24"/>
        </w:rPr>
        <w:lastRenderedPageBreak/>
        <w:t>Στα δε μεγάλα κοινωνικά πεδία, τα οποία αφορούν τους συμπολίτες μας, ουδείς μπορεί να αμφισβητήσει ότι έχουν εισαχθεί στην κοινωνική ασφάλιση ενάμιση περίπου εκατομμύριο ανασφάλιστοι, οι οποίοι μπορούν να απολαύσουν μιας στοιχειώδους φροντίδας και ιατροφαρ</w:t>
      </w:r>
      <w:r>
        <w:rPr>
          <w:rFonts w:eastAsia="Times New Roman"/>
          <w:color w:val="202124"/>
          <w:szCs w:val="24"/>
        </w:rPr>
        <w:t>μακευτικής περίθαλψης, ότι στο προνοιακό σύστημα έγιναν μεγάλα βήματα, τουλάχιστον δίνοντας την αίσθηση ότι ακόμη και στη διανομή αυτού του πτωχού κορβανά του ελληνικού κράτους υπάρχει δικαιοσύνη, υπάρχει ένα αίσθημα ισοπολιτείας, υπάρχει μια μέριμνα για τ</w:t>
      </w:r>
      <w:r>
        <w:rPr>
          <w:rFonts w:eastAsia="Times New Roman"/>
          <w:color w:val="202124"/>
          <w:szCs w:val="24"/>
        </w:rPr>
        <w:t xml:space="preserve">ον αδύνατο. </w:t>
      </w:r>
    </w:p>
    <w:p w14:paraId="678A4290" w14:textId="77777777" w:rsidR="0099759A" w:rsidRDefault="00FE124F">
      <w:pPr>
        <w:tabs>
          <w:tab w:val="left" w:pos="0"/>
        </w:tabs>
        <w:spacing w:line="600" w:lineRule="auto"/>
        <w:ind w:firstLine="720"/>
        <w:contextualSpacing/>
        <w:jc w:val="both"/>
        <w:rPr>
          <w:rFonts w:eastAsia="Times New Roman"/>
          <w:color w:val="202124"/>
          <w:szCs w:val="24"/>
        </w:rPr>
      </w:pPr>
      <w:r>
        <w:rPr>
          <w:rFonts w:eastAsia="Times New Roman"/>
          <w:color w:val="202124"/>
          <w:szCs w:val="24"/>
        </w:rPr>
        <w:t>Στους μικρομεσαίους γίνονται βήματα. Δημιουργήθηκαν νέα χρηματοδοτικά εργαλεία με αυτά τα πενιχρά μέσα</w:t>
      </w:r>
      <w:r>
        <w:rPr>
          <w:rFonts w:eastAsia="Times New Roman"/>
          <w:color w:val="202124"/>
          <w:szCs w:val="24"/>
        </w:rPr>
        <w:t>,</w:t>
      </w:r>
      <w:r>
        <w:rPr>
          <w:rFonts w:eastAsia="Times New Roman"/>
          <w:color w:val="202124"/>
          <w:szCs w:val="24"/>
        </w:rPr>
        <w:t xml:space="preserve"> που έχει η πτωχευμένη δημοσιονομικά χώρα και η ελεγχόμενη δημοσιονομικά χώρα, νέα χρηματοδοτικά εργαλεία, διευκόλυνση με τις εκατόν είκοσι </w:t>
      </w:r>
      <w:r>
        <w:rPr>
          <w:rFonts w:eastAsia="Times New Roman"/>
          <w:color w:val="202124"/>
          <w:szCs w:val="24"/>
        </w:rPr>
        <w:t xml:space="preserve">δόσεις που έρχονται για την αντιμετώπιση των ασφαλιστικών εισφορών, των χρεών προς τα ασφαλιστικά ταμεία. </w:t>
      </w:r>
    </w:p>
    <w:p w14:paraId="678A4291" w14:textId="77777777" w:rsidR="0099759A" w:rsidRDefault="00FE124F">
      <w:pPr>
        <w:tabs>
          <w:tab w:val="left" w:pos="0"/>
        </w:tabs>
        <w:spacing w:line="600" w:lineRule="auto"/>
        <w:ind w:firstLine="720"/>
        <w:contextualSpacing/>
        <w:jc w:val="both"/>
        <w:rPr>
          <w:rFonts w:eastAsia="Times New Roman"/>
          <w:color w:val="202124"/>
          <w:szCs w:val="24"/>
        </w:rPr>
      </w:pPr>
      <w:r>
        <w:rPr>
          <w:rFonts w:eastAsia="Times New Roman"/>
          <w:color w:val="202124"/>
          <w:szCs w:val="24"/>
        </w:rPr>
        <w:t>Όσον αφορά τη θέσ</w:t>
      </w:r>
      <w:r>
        <w:rPr>
          <w:rFonts w:eastAsia="Times New Roman"/>
          <w:color w:val="202124"/>
          <w:szCs w:val="24"/>
        </w:rPr>
        <w:t>π</w:t>
      </w:r>
      <w:r>
        <w:rPr>
          <w:rFonts w:eastAsia="Times New Roman"/>
          <w:color w:val="202124"/>
          <w:szCs w:val="24"/>
        </w:rPr>
        <w:t>ιση ενός κράτους σύγχρονου, από τις υποδομές μέχρι το περιβάλλον, μέχρι τους δασικούς χάρτες, μέχρι τις χωροθετήσεις βιομηχανικών κ</w:t>
      </w:r>
      <w:r>
        <w:rPr>
          <w:rFonts w:eastAsia="Times New Roman"/>
          <w:color w:val="202124"/>
          <w:szCs w:val="24"/>
        </w:rPr>
        <w:t xml:space="preserve">αι βιοτεχνικών πάρκων γίνεται μια πολύ μεγάλη δουλειά, εν πολλοίς αφανής, διότι και </w:t>
      </w:r>
      <w:r>
        <w:rPr>
          <w:rFonts w:eastAsia="Times New Roman"/>
          <w:color w:val="202124"/>
          <w:szCs w:val="24"/>
        </w:rPr>
        <w:lastRenderedPageBreak/>
        <w:t>για υποκειμενικές αδυναμίες δεν επικοινωνείται διαρκώς, αλλά και διότι η ατζέντα και τα δελτία ειδήσεων κυριαρχούνται από την τρομολαγνεία, τα δυσάρεστα και τη διασπορά παν</w:t>
      </w:r>
      <w:r>
        <w:rPr>
          <w:rFonts w:eastAsia="Times New Roman"/>
          <w:color w:val="202124"/>
          <w:szCs w:val="24"/>
        </w:rPr>
        <w:t>ικού, συγχύσεως, κινδύνων.</w:t>
      </w:r>
    </w:p>
    <w:p w14:paraId="678A4292" w14:textId="77777777" w:rsidR="0099759A" w:rsidRDefault="00FE124F">
      <w:pPr>
        <w:tabs>
          <w:tab w:val="left" w:pos="0"/>
        </w:tabs>
        <w:spacing w:line="600" w:lineRule="auto"/>
        <w:ind w:firstLine="720"/>
        <w:contextualSpacing/>
        <w:jc w:val="both"/>
        <w:rPr>
          <w:rFonts w:eastAsia="Times New Roman"/>
          <w:color w:val="202124"/>
          <w:szCs w:val="24"/>
        </w:rPr>
      </w:pPr>
      <w:r>
        <w:rPr>
          <w:rFonts w:eastAsia="Times New Roman"/>
          <w:color w:val="202124"/>
          <w:szCs w:val="24"/>
        </w:rPr>
        <w:t xml:space="preserve">Και έτσι διαμορφώνεται μια ψευδέστατη εικόνα, η οποία ανατρέπεται όταν ο Έλληνας πολίτης νιώσει τις βελτιώσεις στη ζωή του, τις βελτιώσεις στην καθημερινότητα, τις ανακουφίσεις έστω. Νιώθει, επίσης, ότι υπάρχει μια κυβέρνηση που </w:t>
      </w:r>
      <w:r>
        <w:rPr>
          <w:rFonts w:eastAsia="Times New Roman"/>
          <w:color w:val="202124"/>
          <w:szCs w:val="24"/>
        </w:rPr>
        <w:t>-θέλετε με λάθη να το αναγνωρίσω, με ολιγωρία να το αναγνωρίσω, αλλά με στέρεη βούληση και σταθερή γραμμή- παλεύει για την ισοπολιτεία, για την κοινωνική δικαιοσύνη και με διαρκή μέριμνα για τον αδύναμο, με διαρκή μέριμνα για τον άνθρωπο του μόχθου, της ερ</w:t>
      </w:r>
      <w:r>
        <w:rPr>
          <w:rFonts w:eastAsia="Times New Roman"/>
          <w:color w:val="202124"/>
          <w:szCs w:val="24"/>
        </w:rPr>
        <w:t>γασίας και της παραγωγής, με διαρκή μέριμνα για τη στερέωση και την εμπέδωση των δημοκρατικών θεσμών.</w:t>
      </w:r>
    </w:p>
    <w:p w14:paraId="678A4293" w14:textId="77777777" w:rsidR="0099759A" w:rsidRDefault="00FE124F">
      <w:pPr>
        <w:tabs>
          <w:tab w:val="left" w:pos="0"/>
        </w:tabs>
        <w:spacing w:line="600" w:lineRule="auto"/>
        <w:ind w:firstLine="720"/>
        <w:contextualSpacing/>
        <w:jc w:val="both"/>
        <w:rPr>
          <w:rFonts w:eastAsia="Times New Roman"/>
          <w:color w:val="202124"/>
          <w:szCs w:val="24"/>
        </w:rPr>
      </w:pPr>
      <w:r>
        <w:rPr>
          <w:rFonts w:eastAsia="Times New Roman"/>
          <w:color w:val="202124"/>
          <w:szCs w:val="24"/>
        </w:rPr>
        <w:t>Προχθές είχαμε ένα καλό νέο για τους ανθρώπους που ζουν δίπλα μας, στο διπλανό σπίτι, να δούμε ξανά πώς θα επαναφέρουμε τις συντάξεις χηρείας. Ουδείς το σ</w:t>
      </w:r>
      <w:r>
        <w:rPr>
          <w:rFonts w:eastAsia="Times New Roman"/>
          <w:color w:val="202124"/>
          <w:szCs w:val="24"/>
        </w:rPr>
        <w:t>υζητά. Όλοι ασχολούνται με το αν υπήρξε μαγνητόφωνο ή αν ο τάδε είναι μάγκας ή αν ο τάδε μίλησε άσχημα.</w:t>
      </w:r>
    </w:p>
    <w:p w14:paraId="678A4294" w14:textId="77777777" w:rsidR="0099759A" w:rsidRDefault="00FE124F">
      <w:pPr>
        <w:tabs>
          <w:tab w:val="left" w:pos="0"/>
        </w:tabs>
        <w:spacing w:line="600" w:lineRule="auto"/>
        <w:ind w:firstLine="720"/>
        <w:contextualSpacing/>
        <w:jc w:val="both"/>
        <w:rPr>
          <w:rFonts w:eastAsia="Times New Roman"/>
          <w:color w:val="202124"/>
          <w:szCs w:val="24"/>
        </w:rPr>
      </w:pPr>
      <w:r>
        <w:rPr>
          <w:rFonts w:eastAsia="Times New Roman"/>
          <w:color w:val="202124"/>
          <w:szCs w:val="24"/>
        </w:rPr>
        <w:lastRenderedPageBreak/>
        <w:t xml:space="preserve">Δεν είναι αυτή η Ελλάδα που μας αξίζει. Δεν είναι αυτή η δημόσια συζήτηση που μας αξίζει. Δεν είναι το ξεκατίνιασμα στο </w:t>
      </w:r>
      <w:r>
        <w:rPr>
          <w:rFonts w:eastAsia="Times New Roman"/>
          <w:color w:val="202124"/>
          <w:szCs w:val="24"/>
        </w:rPr>
        <w:t>f</w:t>
      </w:r>
      <w:r>
        <w:rPr>
          <w:rFonts w:eastAsia="Times New Roman"/>
          <w:color w:val="202124"/>
          <w:szCs w:val="24"/>
        </w:rPr>
        <w:t>acebook που μας αξίζει. Μας αξί</w:t>
      </w:r>
      <w:r>
        <w:rPr>
          <w:rFonts w:eastAsia="Times New Roman"/>
          <w:color w:val="202124"/>
          <w:szCs w:val="24"/>
        </w:rPr>
        <w:t>ζουν άλλα πράγματα πιο σοβαρά, πιο θεσμικά, πιο αισιόδοξα, πιο διδακτικά και παιδαγωγικά για τους πολίτες που μας παρακολουθούν.</w:t>
      </w:r>
    </w:p>
    <w:p w14:paraId="678A4295" w14:textId="77777777" w:rsidR="0099759A" w:rsidRDefault="00FE124F">
      <w:pPr>
        <w:tabs>
          <w:tab w:val="left" w:pos="0"/>
        </w:tabs>
        <w:spacing w:line="600" w:lineRule="auto"/>
        <w:ind w:firstLine="720"/>
        <w:contextualSpacing/>
        <w:jc w:val="both"/>
        <w:rPr>
          <w:rFonts w:eastAsia="Times New Roman"/>
          <w:color w:val="202124"/>
          <w:szCs w:val="24"/>
        </w:rPr>
      </w:pPr>
      <w:r>
        <w:rPr>
          <w:rFonts w:eastAsia="Times New Roman"/>
          <w:color w:val="202124"/>
          <w:szCs w:val="24"/>
        </w:rPr>
        <w:t xml:space="preserve">Θα τελειώσω με μια επίθεση και μια ευχή για τα χρόνια που θα έλθουν. Το έργο που ξεκίνησε η Κυβέρνηση της Αριστεράς, που έβαλε </w:t>
      </w:r>
      <w:r>
        <w:rPr>
          <w:rFonts w:eastAsia="Times New Roman"/>
          <w:color w:val="202124"/>
          <w:szCs w:val="24"/>
        </w:rPr>
        <w:t xml:space="preserve">το σώμα της ανάχωμα για τη </w:t>
      </w:r>
      <w:r>
        <w:rPr>
          <w:rFonts w:eastAsia="Times New Roman"/>
          <w:color w:val="202124"/>
          <w:szCs w:val="24"/>
        </w:rPr>
        <w:t>δ</w:t>
      </w:r>
      <w:r>
        <w:rPr>
          <w:rFonts w:eastAsia="Times New Roman"/>
          <w:color w:val="202124"/>
          <w:szCs w:val="24"/>
        </w:rPr>
        <w:t>ημοκρατία, για τη στερέωση των θεσμών και για τη διάσωση της κοινωνίας, να προχωρήσει, όχι μόνο γιατί είναι η μόνη ζωντανή δύναμη με λαϊκότητα, με αποτελεσματικότητα, με αίσθηση των μοντέρνων καιρών για την ανάταξη της οικονομία</w:t>
      </w:r>
      <w:r>
        <w:rPr>
          <w:rFonts w:eastAsia="Times New Roman"/>
          <w:color w:val="202124"/>
          <w:szCs w:val="24"/>
        </w:rPr>
        <w:t>ς, για τη νέα αισιοδοξία στην κοινωνία, αλλά και για την ανακαίνιση των θεσμών, επίσης.</w:t>
      </w:r>
    </w:p>
    <w:p w14:paraId="678A4296" w14:textId="77777777" w:rsidR="0099759A" w:rsidRDefault="00FE124F">
      <w:pPr>
        <w:tabs>
          <w:tab w:val="left" w:pos="0"/>
        </w:tabs>
        <w:spacing w:line="600" w:lineRule="auto"/>
        <w:ind w:firstLine="720"/>
        <w:contextualSpacing/>
        <w:jc w:val="both"/>
        <w:rPr>
          <w:rFonts w:eastAsia="Times New Roman"/>
          <w:color w:val="202124"/>
          <w:szCs w:val="24"/>
        </w:rPr>
      </w:pPr>
      <w:r>
        <w:rPr>
          <w:rFonts w:eastAsia="Times New Roman"/>
          <w:color w:val="202124"/>
          <w:szCs w:val="24"/>
        </w:rPr>
        <w:t>Μας λένε διαρκώς –και με αυτό κλείνω- ιδίως κάποιοι άνθρωποι, οι οποίοι ουδέποτε συμπάθησαν την Αριστερά, αλλά δεν κατάλαβαν τι λέει, ότι θα πρέπει να είμαστε στη γωνία</w:t>
      </w:r>
      <w:r>
        <w:rPr>
          <w:rFonts w:eastAsia="Times New Roman"/>
          <w:color w:val="202124"/>
          <w:szCs w:val="24"/>
        </w:rPr>
        <w:t>, ήσυχα παιδιά και να τιμούμε μόνο ένα ένδοξο παρελθόν.</w:t>
      </w:r>
    </w:p>
    <w:p w14:paraId="678A4297" w14:textId="77777777" w:rsidR="0099759A" w:rsidRDefault="00FE124F">
      <w:pPr>
        <w:tabs>
          <w:tab w:val="left" w:pos="0"/>
        </w:tabs>
        <w:spacing w:line="600" w:lineRule="auto"/>
        <w:ind w:firstLine="720"/>
        <w:contextualSpacing/>
        <w:jc w:val="both"/>
        <w:rPr>
          <w:rFonts w:eastAsia="Times New Roman"/>
          <w:color w:val="202124"/>
          <w:szCs w:val="24"/>
        </w:rPr>
      </w:pPr>
      <w:r>
        <w:rPr>
          <w:rFonts w:eastAsia="Times New Roman"/>
          <w:color w:val="202124"/>
          <w:szCs w:val="24"/>
        </w:rPr>
        <w:lastRenderedPageBreak/>
        <w:t>Όχι! Ο ελληνικός λαός έχει αποφασίσει εδώ και αρκετά χρόνια, τουλάχιστον από το 2012, να βάλει την Αριστερά στο επίκεντρο, να της δώσει εντολή να οδηγήσει τη χώρα από τη βαθιά πολιτική και πολιτιστική</w:t>
      </w:r>
      <w:r>
        <w:rPr>
          <w:rFonts w:eastAsia="Times New Roman"/>
          <w:color w:val="202124"/>
          <w:szCs w:val="24"/>
        </w:rPr>
        <w:t xml:space="preserve"> και κοινωνική κρίση, στην οποία εισήλθε η Ελλάδα και να της ξαναδίνει εντολή διαδοχικά από το 2012, δύο φορές το 2015 και ξανά –ελπίζω- το 2019 ώστε να βγούμε σε μια νέα ιστορική εποχή, σε μια δεύτερη Μεταπολίτευση, σε μια ανανέωση της τρίτης </w:t>
      </w:r>
      <w:r>
        <w:rPr>
          <w:rFonts w:eastAsia="Times New Roman"/>
          <w:color w:val="202124"/>
          <w:szCs w:val="24"/>
        </w:rPr>
        <w:t>Ε</w:t>
      </w:r>
      <w:r>
        <w:rPr>
          <w:rFonts w:eastAsia="Times New Roman"/>
          <w:color w:val="202124"/>
          <w:szCs w:val="24"/>
        </w:rPr>
        <w:t>λληνικής Δη</w:t>
      </w:r>
      <w:r>
        <w:rPr>
          <w:rFonts w:eastAsia="Times New Roman"/>
          <w:color w:val="202124"/>
          <w:szCs w:val="24"/>
        </w:rPr>
        <w:t>μοκρατίας. Όλη η Μεταπολίτευση σφραγίζεται από την προοδευτική πλειοψηφία και αυτή η εποχή πάλι τις ίδιες απαιτήσεις έχει και πολύ περισσότερες.</w:t>
      </w:r>
    </w:p>
    <w:p w14:paraId="678A4298" w14:textId="77777777" w:rsidR="0099759A" w:rsidRDefault="00FE124F">
      <w:pPr>
        <w:tabs>
          <w:tab w:val="left" w:pos="0"/>
        </w:tabs>
        <w:spacing w:line="600" w:lineRule="auto"/>
        <w:ind w:firstLine="720"/>
        <w:contextualSpacing/>
        <w:jc w:val="both"/>
        <w:rPr>
          <w:rFonts w:eastAsia="Times New Roman"/>
          <w:color w:val="202124"/>
          <w:szCs w:val="24"/>
        </w:rPr>
      </w:pPr>
      <w:r>
        <w:rPr>
          <w:rFonts w:eastAsia="Times New Roman"/>
          <w:color w:val="202124"/>
          <w:szCs w:val="24"/>
        </w:rPr>
        <w:t xml:space="preserve">Η </w:t>
      </w:r>
      <w:r>
        <w:rPr>
          <w:rFonts w:eastAsia="Times New Roman"/>
          <w:color w:val="202124"/>
          <w:szCs w:val="24"/>
        </w:rPr>
        <w:t>Α</w:t>
      </w:r>
      <w:r>
        <w:rPr>
          <w:rFonts w:eastAsia="Times New Roman"/>
          <w:color w:val="202124"/>
          <w:szCs w:val="24"/>
        </w:rPr>
        <w:t xml:space="preserve">κροδεξιά επελαύνει στην Ευρώπη. Οι άνθρωποι είναι απογοητευμένοι. Εύκολα γυρνάνε το κεφάλι τους να ακούσουν </w:t>
      </w:r>
      <w:r>
        <w:rPr>
          <w:rFonts w:eastAsia="Times New Roman"/>
          <w:color w:val="202124"/>
          <w:szCs w:val="24"/>
        </w:rPr>
        <w:t>αυτούς που ζωγραφίζουν υπαρκτούς και ανύπαρκτους εχθρούς, αυτούς που ζωγραφίζουν ως εχθρό την ενωμένη Ευρώπη, αυτούς που ονοματίζουν ως εχθρό τον Εβραίο, τον αλλόχρωμο, τον Σόρος, τα παραμύθια.</w:t>
      </w:r>
    </w:p>
    <w:p w14:paraId="678A4299" w14:textId="77777777" w:rsidR="0099759A" w:rsidRDefault="00FE124F">
      <w:pPr>
        <w:tabs>
          <w:tab w:val="left" w:pos="0"/>
        </w:tabs>
        <w:spacing w:line="600" w:lineRule="auto"/>
        <w:ind w:firstLine="720"/>
        <w:contextualSpacing/>
        <w:jc w:val="both"/>
        <w:rPr>
          <w:rFonts w:eastAsia="Times New Roman"/>
          <w:color w:val="202124"/>
          <w:szCs w:val="24"/>
        </w:rPr>
      </w:pPr>
      <w:r>
        <w:rPr>
          <w:rFonts w:eastAsia="Times New Roman"/>
          <w:color w:val="202124"/>
          <w:szCs w:val="24"/>
        </w:rPr>
        <w:t>Η Αριστερά είναι εδώ για να βαδίσει τον δρόμο του ορθολογισμού</w:t>
      </w:r>
      <w:r>
        <w:rPr>
          <w:rFonts w:eastAsia="Times New Roman"/>
          <w:color w:val="202124"/>
          <w:szCs w:val="24"/>
        </w:rPr>
        <w:t>, της προκοπής και της κοινωνικής δικαιοσύνης.</w:t>
      </w:r>
    </w:p>
    <w:p w14:paraId="678A429A" w14:textId="77777777" w:rsidR="0099759A" w:rsidRDefault="00FE124F">
      <w:pPr>
        <w:tabs>
          <w:tab w:val="left" w:pos="0"/>
        </w:tabs>
        <w:spacing w:line="600" w:lineRule="auto"/>
        <w:ind w:firstLine="720"/>
        <w:contextualSpacing/>
        <w:jc w:val="both"/>
        <w:rPr>
          <w:rFonts w:eastAsia="Times New Roman"/>
          <w:color w:val="202124"/>
          <w:szCs w:val="24"/>
        </w:rPr>
      </w:pPr>
      <w:r>
        <w:rPr>
          <w:rFonts w:eastAsia="Times New Roman"/>
          <w:color w:val="202124"/>
          <w:szCs w:val="24"/>
        </w:rPr>
        <w:lastRenderedPageBreak/>
        <w:t>Σας ευχαριστώ.</w:t>
      </w:r>
    </w:p>
    <w:p w14:paraId="678A429B" w14:textId="77777777" w:rsidR="0099759A" w:rsidRDefault="00FE124F">
      <w:pPr>
        <w:tabs>
          <w:tab w:val="left" w:pos="0"/>
        </w:tabs>
        <w:spacing w:line="600" w:lineRule="auto"/>
        <w:ind w:firstLine="720"/>
        <w:contextualSpacing/>
        <w:jc w:val="center"/>
        <w:rPr>
          <w:rFonts w:eastAsia="Times New Roman"/>
          <w:color w:val="202124"/>
          <w:szCs w:val="24"/>
        </w:rPr>
      </w:pPr>
      <w:r>
        <w:rPr>
          <w:rFonts w:eastAsia="Times New Roman"/>
          <w:color w:val="202124"/>
          <w:szCs w:val="24"/>
        </w:rPr>
        <w:t>(Χειροκροτήματα από την πτέρυγα του ΣΥΡΙΖΑ)</w:t>
      </w:r>
    </w:p>
    <w:p w14:paraId="678A429C" w14:textId="77777777" w:rsidR="0099759A" w:rsidRDefault="00FE124F">
      <w:pPr>
        <w:tabs>
          <w:tab w:val="left" w:pos="0"/>
        </w:tabs>
        <w:spacing w:line="600" w:lineRule="auto"/>
        <w:ind w:firstLine="720"/>
        <w:contextualSpacing/>
        <w:jc w:val="both"/>
        <w:rPr>
          <w:rFonts w:eastAsia="Times New Roman"/>
          <w:color w:val="202124"/>
          <w:szCs w:val="24"/>
        </w:rPr>
      </w:pPr>
      <w:r w:rsidRPr="00B1460C">
        <w:rPr>
          <w:rFonts w:eastAsia="Times New Roman"/>
          <w:b/>
          <w:color w:val="202124"/>
          <w:szCs w:val="24"/>
        </w:rPr>
        <w:t>ΠΡΟΕΔΡΕΥΟΥΣΑ (Αναστασία Χριστοδουλοπούλου):</w:t>
      </w:r>
      <w:r>
        <w:rPr>
          <w:rFonts w:eastAsia="Times New Roman"/>
          <w:color w:val="202124"/>
          <w:szCs w:val="24"/>
        </w:rPr>
        <w:t xml:space="preserve"> Ο κ. Κεγκέρογλου, Κοινοβουλευτικός Εκπρόσωπος της Δημοκρατικής Συμπαράταξης, έχει τον λόγο.</w:t>
      </w:r>
    </w:p>
    <w:p w14:paraId="678A429D" w14:textId="77777777" w:rsidR="0099759A" w:rsidRDefault="00FE124F">
      <w:pPr>
        <w:tabs>
          <w:tab w:val="left" w:pos="0"/>
        </w:tabs>
        <w:spacing w:line="600" w:lineRule="auto"/>
        <w:ind w:firstLine="720"/>
        <w:contextualSpacing/>
        <w:jc w:val="both"/>
        <w:rPr>
          <w:rFonts w:eastAsia="Times New Roman"/>
          <w:color w:val="202124"/>
          <w:szCs w:val="24"/>
        </w:rPr>
      </w:pPr>
      <w:r w:rsidRPr="00B1460C">
        <w:rPr>
          <w:rFonts w:eastAsia="Times New Roman"/>
          <w:b/>
          <w:color w:val="202124"/>
          <w:szCs w:val="24"/>
        </w:rPr>
        <w:t xml:space="preserve">ΒΑΣΙΛΕΙΟΣ </w:t>
      </w:r>
      <w:r w:rsidRPr="00B1460C">
        <w:rPr>
          <w:rFonts w:eastAsia="Times New Roman"/>
          <w:b/>
          <w:color w:val="202124"/>
          <w:szCs w:val="24"/>
        </w:rPr>
        <w:t>ΚΕΓΚΕΡΟΓΛΟΥ:</w:t>
      </w:r>
      <w:r>
        <w:rPr>
          <w:rFonts w:eastAsia="Times New Roman"/>
          <w:color w:val="202124"/>
          <w:szCs w:val="24"/>
        </w:rPr>
        <w:t xml:space="preserve"> Διαδέχομαι στο Βήμα έναν χορηγό επιχειρημάτων στη Δεξιά. Και εξηγούμαι.</w:t>
      </w:r>
    </w:p>
    <w:p w14:paraId="678A429E" w14:textId="77777777" w:rsidR="0099759A" w:rsidRDefault="00FE124F">
      <w:pPr>
        <w:tabs>
          <w:tab w:val="left" w:pos="0"/>
        </w:tabs>
        <w:spacing w:line="600" w:lineRule="auto"/>
        <w:ind w:firstLine="720"/>
        <w:contextualSpacing/>
        <w:jc w:val="both"/>
        <w:rPr>
          <w:rFonts w:eastAsia="Times New Roman"/>
          <w:color w:val="202124"/>
          <w:szCs w:val="24"/>
        </w:rPr>
      </w:pPr>
      <w:r>
        <w:rPr>
          <w:rFonts w:eastAsia="Times New Roman"/>
          <w:color w:val="202124"/>
          <w:szCs w:val="24"/>
        </w:rPr>
        <w:t>Μόλις πριν λίγα δευτερόλεπτα είπε ο κ. Ξυδάκης ότι η Μεταπολίτευση είναι σφραγισμένη από την προοδευτική πλειοψηφία, εννοεί σε πολιτικό επίπεδο και αυτό σε συνδυασμό με τη</w:t>
      </w:r>
      <w:r>
        <w:rPr>
          <w:rFonts w:eastAsia="Times New Roman"/>
          <w:color w:val="202124"/>
          <w:szCs w:val="24"/>
        </w:rPr>
        <w:t xml:space="preserve"> φράση του Αλέξη Τσίπρα, από τότε που ανέλαβε την εξουσία, ότι η Μεταπολίτευση κατέστρεψε την Ελλάδα, δίνουν το ακλόνητο επιχείρημα στη Δεξιά ότι η προοδευτική πλειοψηφία της Μεταπολίτευσης κατέστρεψε την Ελλάδα.</w:t>
      </w:r>
    </w:p>
    <w:p w14:paraId="678A429F" w14:textId="77777777" w:rsidR="0099759A" w:rsidRDefault="00FE124F">
      <w:pPr>
        <w:tabs>
          <w:tab w:val="left" w:pos="0"/>
        </w:tabs>
        <w:spacing w:line="600" w:lineRule="auto"/>
        <w:ind w:firstLine="720"/>
        <w:contextualSpacing/>
        <w:jc w:val="both"/>
        <w:rPr>
          <w:rFonts w:eastAsia="Times New Roman"/>
          <w:color w:val="202124"/>
          <w:szCs w:val="24"/>
        </w:rPr>
      </w:pPr>
      <w:r>
        <w:rPr>
          <w:rFonts w:eastAsia="Times New Roman"/>
          <w:color w:val="202124"/>
          <w:szCs w:val="24"/>
        </w:rPr>
        <w:t>Δεν ντρέπεστε; Είπατε χοντρά ψέματα εδώ, πι</w:t>
      </w:r>
      <w:r>
        <w:rPr>
          <w:rFonts w:eastAsia="Times New Roman"/>
          <w:color w:val="202124"/>
          <w:szCs w:val="24"/>
        </w:rPr>
        <w:t>ο χοντρά και από εμένα.</w:t>
      </w:r>
    </w:p>
    <w:p w14:paraId="678A42A0" w14:textId="77777777" w:rsidR="0099759A" w:rsidRDefault="00FE124F">
      <w:pPr>
        <w:tabs>
          <w:tab w:val="left" w:pos="0"/>
        </w:tabs>
        <w:spacing w:line="600" w:lineRule="auto"/>
        <w:ind w:firstLine="720"/>
        <w:contextualSpacing/>
        <w:jc w:val="both"/>
        <w:rPr>
          <w:rFonts w:eastAsia="Times New Roman"/>
          <w:color w:val="202124"/>
          <w:szCs w:val="24"/>
        </w:rPr>
      </w:pPr>
      <w:r w:rsidRPr="00B1460C">
        <w:rPr>
          <w:rFonts w:eastAsia="Times New Roman"/>
          <w:b/>
          <w:color w:val="202124"/>
          <w:szCs w:val="24"/>
        </w:rPr>
        <w:t>ΝΙΚΟΛΑΟΣ ΞΥΔΑΚΗΣ:</w:t>
      </w:r>
      <w:r>
        <w:rPr>
          <w:rFonts w:eastAsia="Times New Roman"/>
          <w:color w:val="202124"/>
          <w:szCs w:val="24"/>
        </w:rPr>
        <w:t xml:space="preserve"> Σε εμένα απευθύνεστε;</w:t>
      </w:r>
    </w:p>
    <w:p w14:paraId="678A42A1" w14:textId="77777777" w:rsidR="0099759A" w:rsidRDefault="00FE124F">
      <w:pPr>
        <w:tabs>
          <w:tab w:val="left" w:pos="0"/>
        </w:tabs>
        <w:spacing w:line="600" w:lineRule="auto"/>
        <w:ind w:firstLine="720"/>
        <w:contextualSpacing/>
        <w:jc w:val="both"/>
        <w:rPr>
          <w:rFonts w:eastAsia="Times New Roman"/>
          <w:color w:val="202124"/>
          <w:szCs w:val="24"/>
        </w:rPr>
      </w:pPr>
      <w:r>
        <w:rPr>
          <w:rFonts w:eastAsia="Times New Roman"/>
          <w:b/>
          <w:color w:val="202124"/>
          <w:szCs w:val="24"/>
        </w:rPr>
        <w:t>ΒΑΣΙΛΕΙΟΣ ΚΕΓΚΕΡΟΓΛΟΥ:</w:t>
      </w:r>
      <w:r>
        <w:rPr>
          <w:rFonts w:eastAsia="Times New Roman"/>
          <w:color w:val="202124"/>
          <w:szCs w:val="24"/>
        </w:rPr>
        <w:t xml:space="preserve"> Σ’ εσάς. Δεν το ακούσατε; </w:t>
      </w:r>
    </w:p>
    <w:p w14:paraId="678A42A2" w14:textId="77777777" w:rsidR="0099759A" w:rsidRDefault="00FE124F">
      <w:pPr>
        <w:tabs>
          <w:tab w:val="left" w:pos="0"/>
        </w:tabs>
        <w:spacing w:line="600" w:lineRule="auto"/>
        <w:ind w:firstLine="720"/>
        <w:contextualSpacing/>
        <w:jc w:val="both"/>
        <w:rPr>
          <w:rFonts w:eastAsia="Times New Roman"/>
          <w:color w:val="202124"/>
          <w:szCs w:val="24"/>
        </w:rPr>
      </w:pPr>
      <w:r w:rsidRPr="00E14295">
        <w:rPr>
          <w:rFonts w:eastAsia="Times New Roman"/>
          <w:b/>
          <w:color w:val="202124"/>
          <w:szCs w:val="24"/>
        </w:rPr>
        <w:lastRenderedPageBreak/>
        <w:t>ΝΙΚΟΛΑΟΣ ΞΥΔΑΚΗΣ:</w:t>
      </w:r>
      <w:r>
        <w:rPr>
          <w:rFonts w:eastAsia="Times New Roman"/>
          <w:color w:val="202124"/>
          <w:szCs w:val="24"/>
        </w:rPr>
        <w:t xml:space="preserve"> Να ντρέπεστε για τον τρόπο που μιλάτε.</w:t>
      </w:r>
      <w:r w:rsidRPr="00E14295">
        <w:rPr>
          <w:rFonts w:eastAsia="Times New Roman"/>
          <w:color w:val="202124"/>
          <w:szCs w:val="24"/>
        </w:rPr>
        <w:t xml:space="preserve"> </w:t>
      </w:r>
    </w:p>
    <w:p w14:paraId="678A42A3" w14:textId="77777777" w:rsidR="0099759A" w:rsidRDefault="00FE124F">
      <w:pPr>
        <w:tabs>
          <w:tab w:val="left" w:pos="0"/>
        </w:tabs>
        <w:spacing w:line="600" w:lineRule="auto"/>
        <w:ind w:firstLine="720"/>
        <w:contextualSpacing/>
        <w:jc w:val="both"/>
        <w:rPr>
          <w:rFonts w:eastAsia="Times New Roman"/>
          <w:color w:val="202124"/>
          <w:szCs w:val="24"/>
        </w:rPr>
      </w:pPr>
      <w:r>
        <w:rPr>
          <w:rFonts w:eastAsia="Times New Roman"/>
          <w:b/>
          <w:color w:val="202124"/>
          <w:szCs w:val="24"/>
        </w:rPr>
        <w:t>ΒΑΣΙΛΕΙΟΣ ΚΕΓΚΕΡΟΓΛΟΥ:</w:t>
      </w:r>
      <w:r>
        <w:rPr>
          <w:rFonts w:eastAsia="Times New Roman"/>
          <w:color w:val="202124"/>
          <w:szCs w:val="24"/>
        </w:rPr>
        <w:t xml:space="preserve">  Να ντρέπεσαι, κύριε, χορηγέ της Δεξιάς. Και θα κάθεσαι να ακ</w:t>
      </w:r>
      <w:r>
        <w:rPr>
          <w:rFonts w:eastAsia="Times New Roman"/>
          <w:color w:val="202124"/>
          <w:szCs w:val="24"/>
        </w:rPr>
        <w:t xml:space="preserve">ούς για να μην ενοχλείς τον Υπουργό, που πρέπει να ακούσει αυτά που θα πω. </w:t>
      </w:r>
    </w:p>
    <w:p w14:paraId="678A42A4" w14:textId="77777777" w:rsidR="0099759A" w:rsidRDefault="00FE124F">
      <w:pPr>
        <w:spacing w:line="600" w:lineRule="auto"/>
        <w:ind w:firstLine="720"/>
        <w:contextualSpacing/>
        <w:jc w:val="both"/>
        <w:rPr>
          <w:rFonts w:eastAsia="Times New Roman"/>
          <w:bCs/>
        </w:rPr>
      </w:pPr>
      <w:r w:rsidRPr="00933EEB">
        <w:rPr>
          <w:rFonts w:eastAsia="Times New Roman"/>
          <w:b/>
          <w:bCs/>
        </w:rPr>
        <w:t>ΠΡΟΕΔΡΕΥΟΥΣΑ (Αναστασία Χριστοδουλοπούλου):</w:t>
      </w:r>
      <w:r>
        <w:rPr>
          <w:rFonts w:eastAsia="Times New Roman"/>
          <w:b/>
          <w:bCs/>
        </w:rPr>
        <w:t xml:space="preserve"> </w:t>
      </w:r>
      <w:r w:rsidRPr="00E1189F">
        <w:rPr>
          <w:rFonts w:eastAsia="Times New Roman"/>
          <w:bCs/>
        </w:rPr>
        <w:t xml:space="preserve">Η ένταση </w:t>
      </w:r>
      <w:r w:rsidRPr="00E1189F">
        <w:rPr>
          <w:rFonts w:eastAsia="Times New Roman"/>
          <w:bCs/>
          <w:shd w:val="clear" w:color="auto" w:fill="FFFFFF"/>
        </w:rPr>
        <w:t>δεν</w:t>
      </w:r>
      <w:r w:rsidRPr="00E1189F">
        <w:rPr>
          <w:rFonts w:eastAsia="Times New Roman"/>
          <w:bCs/>
        </w:rPr>
        <w:t xml:space="preserve"> βοηθάει. Τα επιχειρήματα βοηθάνε. </w:t>
      </w:r>
      <w:r>
        <w:rPr>
          <w:rFonts w:eastAsia="Times New Roman"/>
          <w:bCs/>
        </w:rPr>
        <w:t xml:space="preserve">Μιλήστε. </w:t>
      </w:r>
    </w:p>
    <w:p w14:paraId="678A42A5" w14:textId="77777777" w:rsidR="0099759A" w:rsidRDefault="00FE124F">
      <w:pPr>
        <w:spacing w:line="600" w:lineRule="auto"/>
        <w:ind w:firstLine="720"/>
        <w:contextualSpacing/>
        <w:jc w:val="both"/>
        <w:rPr>
          <w:rFonts w:eastAsia="Times New Roman"/>
          <w:bCs/>
        </w:rPr>
      </w:pPr>
      <w:r w:rsidRPr="00E1189F">
        <w:rPr>
          <w:rFonts w:eastAsia="Times New Roman"/>
          <w:b/>
          <w:bCs/>
        </w:rPr>
        <w:t>ΝΙΚΟΛΑΟΣ ΞΥΔΑΚΗΣ:</w:t>
      </w:r>
      <w:r>
        <w:rPr>
          <w:rFonts w:eastAsia="Times New Roman"/>
          <w:bCs/>
        </w:rPr>
        <w:t xml:space="preserve"> </w:t>
      </w:r>
      <w:r w:rsidRPr="00E1189F">
        <w:rPr>
          <w:rFonts w:eastAsia="Times New Roman"/>
          <w:bCs/>
          <w:shd w:val="clear" w:color="auto" w:fill="FFFFFF"/>
        </w:rPr>
        <w:t>Δεν</w:t>
      </w:r>
      <w:r>
        <w:rPr>
          <w:rFonts w:eastAsia="Times New Roman"/>
          <w:bCs/>
        </w:rPr>
        <w:t xml:space="preserve"> </w:t>
      </w:r>
      <w:r w:rsidRPr="00E1189F">
        <w:rPr>
          <w:rFonts w:eastAsia="Times New Roman"/>
          <w:bCs/>
        </w:rPr>
        <w:t>έχει</w:t>
      </w:r>
      <w:r>
        <w:rPr>
          <w:rFonts w:eastAsia="Times New Roman"/>
          <w:bCs/>
        </w:rPr>
        <w:t xml:space="preserve"> επιχειρήματα ο κ. Κεγκέρογλου. </w:t>
      </w:r>
    </w:p>
    <w:p w14:paraId="678A42A6" w14:textId="77777777" w:rsidR="0099759A" w:rsidRDefault="00FE124F">
      <w:pPr>
        <w:spacing w:line="600" w:lineRule="auto"/>
        <w:ind w:firstLine="720"/>
        <w:contextualSpacing/>
        <w:jc w:val="both"/>
        <w:rPr>
          <w:rFonts w:eastAsia="Times New Roman" w:cs="Times New Roman"/>
          <w:szCs w:val="24"/>
        </w:rPr>
      </w:pPr>
      <w:r w:rsidRPr="00E7110E">
        <w:rPr>
          <w:rFonts w:eastAsia="Times New Roman" w:cs="Times New Roman"/>
          <w:b/>
          <w:szCs w:val="24"/>
        </w:rPr>
        <w:t xml:space="preserve">ΒΑΣΙΛΕΙΟΣ </w:t>
      </w:r>
      <w:r w:rsidRPr="00E7110E">
        <w:rPr>
          <w:rFonts w:eastAsia="Times New Roman" w:cs="Times New Roman"/>
          <w:b/>
          <w:szCs w:val="24"/>
        </w:rPr>
        <w:t>ΚΕΓΚΕΡΟΓΛΟΥ:</w:t>
      </w:r>
      <w:r>
        <w:rPr>
          <w:rFonts w:eastAsia="Times New Roman" w:cs="Times New Roman"/>
          <w:szCs w:val="24"/>
        </w:rPr>
        <w:t xml:space="preserve"> Ε</w:t>
      </w:r>
      <w:r w:rsidRPr="00E1189F">
        <w:rPr>
          <w:rFonts w:eastAsia="Times New Roman" w:cs="Times New Roman"/>
          <w:szCs w:val="24"/>
        </w:rPr>
        <w:t xml:space="preserve">ίναι πολύ σωστή </w:t>
      </w:r>
      <w:r>
        <w:rPr>
          <w:rFonts w:eastAsia="Times New Roman" w:cs="Times New Roman"/>
          <w:szCs w:val="24"/>
        </w:rPr>
        <w:t xml:space="preserve">η </w:t>
      </w:r>
      <w:r w:rsidRPr="00E1189F">
        <w:rPr>
          <w:rFonts w:eastAsia="Times New Roman" w:cs="Times New Roman"/>
          <w:szCs w:val="24"/>
        </w:rPr>
        <w:t>παρατήρηση προς τον κ</w:t>
      </w:r>
      <w:r>
        <w:rPr>
          <w:rFonts w:eastAsia="Times New Roman" w:cs="Times New Roman"/>
          <w:szCs w:val="24"/>
        </w:rPr>
        <w:t>.</w:t>
      </w:r>
      <w:r w:rsidRPr="00E1189F">
        <w:rPr>
          <w:rFonts w:eastAsia="Times New Roman" w:cs="Times New Roman"/>
          <w:szCs w:val="24"/>
        </w:rPr>
        <w:t xml:space="preserve"> </w:t>
      </w:r>
      <w:r>
        <w:rPr>
          <w:rFonts w:eastAsia="Times New Roman" w:cs="Times New Roman"/>
          <w:szCs w:val="24"/>
        </w:rPr>
        <w:t xml:space="preserve">Ξυδάκη, </w:t>
      </w:r>
      <w:r w:rsidRPr="008F0891">
        <w:rPr>
          <w:rFonts w:eastAsia="Times New Roman" w:cs="Times New Roman"/>
          <w:bCs/>
          <w:shd w:val="clear" w:color="auto" w:fill="FFFFFF"/>
        </w:rPr>
        <w:t>που</w:t>
      </w:r>
      <w:r w:rsidRPr="00E1189F">
        <w:rPr>
          <w:rFonts w:eastAsia="Times New Roman" w:cs="Times New Roman"/>
          <w:szCs w:val="24"/>
        </w:rPr>
        <w:t xml:space="preserve"> παρενοχλεί τον Υπουργό</w:t>
      </w:r>
      <w:r>
        <w:rPr>
          <w:rFonts w:eastAsia="Times New Roman" w:cs="Times New Roman"/>
          <w:szCs w:val="24"/>
        </w:rPr>
        <w:t>, ο</w:t>
      </w:r>
      <w:r w:rsidRPr="00E1189F">
        <w:rPr>
          <w:rFonts w:eastAsia="Times New Roman" w:cs="Times New Roman"/>
          <w:szCs w:val="24"/>
        </w:rPr>
        <w:t xml:space="preserve"> οποίος δέχεται την παρενόχληση</w:t>
      </w:r>
      <w:r>
        <w:rPr>
          <w:rFonts w:eastAsia="Times New Roman" w:cs="Times New Roman"/>
          <w:szCs w:val="24"/>
        </w:rPr>
        <w:t xml:space="preserve">. </w:t>
      </w:r>
      <w:r w:rsidRPr="00D355DE">
        <w:rPr>
          <w:rFonts w:eastAsia="Times New Roman" w:cs="Times New Roman"/>
          <w:bCs/>
          <w:shd w:val="clear" w:color="auto" w:fill="FFFFFF"/>
        </w:rPr>
        <w:t>Όμως</w:t>
      </w:r>
      <w:r>
        <w:rPr>
          <w:rFonts w:eastAsia="Times New Roman" w:cs="Times New Roman"/>
          <w:szCs w:val="24"/>
        </w:rPr>
        <w:t xml:space="preserve"> </w:t>
      </w:r>
      <w:r w:rsidRPr="00E1189F">
        <w:rPr>
          <w:rFonts w:eastAsia="Times New Roman" w:cs="Times New Roman"/>
          <w:szCs w:val="24"/>
        </w:rPr>
        <w:t>δεν με αφορά</w:t>
      </w:r>
      <w:r>
        <w:rPr>
          <w:rFonts w:eastAsia="Times New Roman" w:cs="Times New Roman"/>
          <w:szCs w:val="24"/>
        </w:rPr>
        <w:t>,</w:t>
      </w:r>
      <w:r w:rsidRPr="00E1189F">
        <w:rPr>
          <w:rFonts w:eastAsia="Times New Roman" w:cs="Times New Roman"/>
          <w:szCs w:val="24"/>
        </w:rPr>
        <w:t xml:space="preserve"> γιατί μπορεί και να τ</w:t>
      </w:r>
      <w:r>
        <w:rPr>
          <w:rFonts w:eastAsia="Times New Roman" w:cs="Times New Roman"/>
          <w:szCs w:val="24"/>
        </w:rPr>
        <w:t xml:space="preserve">α βάζει </w:t>
      </w:r>
      <w:r w:rsidRPr="00E1189F">
        <w:rPr>
          <w:rFonts w:eastAsia="Times New Roman" w:cs="Times New Roman"/>
          <w:szCs w:val="24"/>
        </w:rPr>
        <w:t xml:space="preserve">από το ένα αυτί </w:t>
      </w:r>
      <w:r w:rsidRPr="00F331DF">
        <w:rPr>
          <w:rFonts w:eastAsia="Times New Roman"/>
          <w:bCs/>
        </w:rPr>
        <w:t>και</w:t>
      </w:r>
      <w:r>
        <w:rPr>
          <w:rFonts w:eastAsia="Times New Roman" w:cs="Times New Roman"/>
          <w:szCs w:val="24"/>
        </w:rPr>
        <w:t xml:space="preserve"> </w:t>
      </w:r>
      <w:r w:rsidRPr="00E1189F">
        <w:rPr>
          <w:rFonts w:eastAsia="Times New Roman" w:cs="Times New Roman"/>
          <w:szCs w:val="24"/>
        </w:rPr>
        <w:t xml:space="preserve">να τα </w:t>
      </w:r>
      <w:r>
        <w:rPr>
          <w:rFonts w:eastAsia="Times New Roman" w:cs="Times New Roman"/>
          <w:szCs w:val="24"/>
        </w:rPr>
        <w:t>βγάζ</w:t>
      </w:r>
      <w:r w:rsidRPr="00E1189F">
        <w:rPr>
          <w:rFonts w:eastAsia="Times New Roman" w:cs="Times New Roman"/>
          <w:szCs w:val="24"/>
        </w:rPr>
        <w:t>ει από το άλλο</w:t>
      </w:r>
      <w:r>
        <w:rPr>
          <w:rFonts w:eastAsia="Times New Roman" w:cs="Times New Roman"/>
          <w:szCs w:val="24"/>
        </w:rPr>
        <w:t xml:space="preserve">. </w:t>
      </w:r>
    </w:p>
    <w:p w14:paraId="678A42A7"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Τα</w:t>
      </w:r>
      <w:r w:rsidRPr="00E1189F">
        <w:rPr>
          <w:rFonts w:eastAsia="Times New Roman" w:cs="Times New Roman"/>
          <w:szCs w:val="24"/>
        </w:rPr>
        <w:t xml:space="preserve"> ψέματα</w:t>
      </w:r>
      <w:r>
        <w:rPr>
          <w:rFonts w:eastAsia="Times New Roman" w:cs="Times New Roman"/>
          <w:szCs w:val="24"/>
        </w:rPr>
        <w:t xml:space="preserve">, </w:t>
      </w:r>
      <w:r w:rsidRPr="0086362F">
        <w:rPr>
          <w:rFonts w:eastAsia="Times New Roman" w:cs="Times New Roman"/>
          <w:szCs w:val="24"/>
        </w:rPr>
        <w:t>λοιπόν</w:t>
      </w:r>
      <w:r>
        <w:rPr>
          <w:rFonts w:eastAsia="Times New Roman" w:cs="Times New Roman"/>
          <w:szCs w:val="24"/>
        </w:rPr>
        <w:t>,</w:t>
      </w:r>
      <w:r w:rsidRPr="00E1189F">
        <w:rPr>
          <w:rFonts w:eastAsia="Times New Roman" w:cs="Times New Roman"/>
          <w:szCs w:val="24"/>
        </w:rPr>
        <w:t xml:space="preserve"> του κ</w:t>
      </w:r>
      <w:r>
        <w:rPr>
          <w:rFonts w:eastAsia="Times New Roman" w:cs="Times New Roman"/>
          <w:szCs w:val="24"/>
        </w:rPr>
        <w:t>.</w:t>
      </w:r>
      <w:r w:rsidRPr="00E1189F">
        <w:rPr>
          <w:rFonts w:eastAsia="Times New Roman" w:cs="Times New Roman"/>
          <w:szCs w:val="24"/>
        </w:rPr>
        <w:t xml:space="preserve"> Ξυδάκη</w:t>
      </w:r>
      <w:r w:rsidRPr="00E1189F">
        <w:rPr>
          <w:rFonts w:eastAsia="Times New Roman" w:cs="Times New Roman"/>
          <w:szCs w:val="24"/>
        </w:rPr>
        <w:t xml:space="preserve"> και σε σχέση με την ανεργία</w:t>
      </w:r>
      <w:r>
        <w:rPr>
          <w:rFonts w:eastAsia="Times New Roman" w:cs="Times New Roman"/>
          <w:szCs w:val="24"/>
        </w:rPr>
        <w:t>,</w:t>
      </w:r>
      <w:r w:rsidRPr="00E1189F">
        <w:rPr>
          <w:rFonts w:eastAsia="Times New Roman" w:cs="Times New Roman"/>
          <w:szCs w:val="24"/>
        </w:rPr>
        <w:t xml:space="preserve"> όταν ο ίδιος </w:t>
      </w:r>
      <w:r>
        <w:rPr>
          <w:rFonts w:eastAsia="Times New Roman" w:cs="Times New Roman"/>
          <w:szCs w:val="24"/>
        </w:rPr>
        <w:t xml:space="preserve">ο </w:t>
      </w:r>
      <w:r w:rsidRPr="00E1189F">
        <w:rPr>
          <w:rFonts w:eastAsia="Times New Roman" w:cs="Times New Roman"/>
          <w:szCs w:val="24"/>
        </w:rPr>
        <w:t xml:space="preserve">ΟΑΕΔ δημοσιοποίησε </w:t>
      </w:r>
      <w:r w:rsidRPr="002B5B2E">
        <w:rPr>
          <w:rFonts w:eastAsia="Times New Roman"/>
          <w:bCs/>
          <w:shd w:val="clear" w:color="auto" w:fill="FFFFFF"/>
        </w:rPr>
        <w:t>ότι</w:t>
      </w:r>
      <w:r>
        <w:rPr>
          <w:rFonts w:eastAsia="Times New Roman" w:cs="Times New Roman"/>
          <w:szCs w:val="24"/>
        </w:rPr>
        <w:t xml:space="preserve"> η</w:t>
      </w:r>
      <w:r w:rsidRPr="00E1189F">
        <w:rPr>
          <w:rFonts w:eastAsia="Times New Roman" w:cs="Times New Roman"/>
          <w:szCs w:val="24"/>
        </w:rPr>
        <w:t xml:space="preserve"> καταγεγραμμένη ανεργία </w:t>
      </w:r>
      <w:r>
        <w:rPr>
          <w:rFonts w:eastAsia="Times New Roman"/>
          <w:bCs/>
        </w:rPr>
        <w:t>ήταν</w:t>
      </w:r>
      <w:r w:rsidRPr="00E1189F">
        <w:rPr>
          <w:rFonts w:eastAsia="Times New Roman" w:cs="Times New Roman"/>
          <w:szCs w:val="24"/>
        </w:rPr>
        <w:t xml:space="preserve"> ένα εκατομμύριο εκατόν εξήντα χιλιάδες τον Ιανουάριο</w:t>
      </w:r>
      <w:r>
        <w:rPr>
          <w:rFonts w:eastAsia="Times New Roman" w:cs="Times New Roman"/>
          <w:szCs w:val="24"/>
        </w:rPr>
        <w:t>,</w:t>
      </w:r>
      <w:r w:rsidRPr="00E1189F">
        <w:rPr>
          <w:rFonts w:eastAsia="Times New Roman" w:cs="Times New Roman"/>
          <w:szCs w:val="24"/>
        </w:rPr>
        <w:t xml:space="preserve"> όταν η </w:t>
      </w:r>
      <w:r>
        <w:rPr>
          <w:rFonts w:eastAsia="Times New Roman" w:cs="Times New Roman"/>
          <w:szCs w:val="24"/>
        </w:rPr>
        <w:t>«</w:t>
      </w:r>
      <w:r w:rsidRPr="00E1189F">
        <w:rPr>
          <w:rFonts w:eastAsia="Times New Roman" w:cs="Times New Roman"/>
          <w:szCs w:val="24"/>
        </w:rPr>
        <w:t>ΕΡΓΑΝΗ</w:t>
      </w:r>
      <w:r>
        <w:rPr>
          <w:rFonts w:eastAsia="Times New Roman" w:cs="Times New Roman"/>
          <w:szCs w:val="24"/>
        </w:rPr>
        <w:t>»</w:t>
      </w:r>
      <w:r w:rsidRPr="00E1189F">
        <w:rPr>
          <w:rFonts w:eastAsia="Times New Roman" w:cs="Times New Roman"/>
          <w:szCs w:val="24"/>
        </w:rPr>
        <w:t xml:space="preserve"> δείχνει μείωση των εισοδημάτων των εργαζομένων στον ιδιωτικό τομέα</w:t>
      </w:r>
      <w:r>
        <w:rPr>
          <w:rFonts w:eastAsia="Times New Roman" w:cs="Times New Roman"/>
          <w:szCs w:val="24"/>
        </w:rPr>
        <w:t>,</w:t>
      </w:r>
      <w:r w:rsidRPr="00E1189F">
        <w:rPr>
          <w:rFonts w:eastAsia="Times New Roman" w:cs="Times New Roman"/>
          <w:szCs w:val="24"/>
        </w:rPr>
        <w:t xml:space="preserve"> όταν η μία θέση γίνε</w:t>
      </w:r>
      <w:r w:rsidRPr="00E1189F">
        <w:rPr>
          <w:rFonts w:eastAsia="Times New Roman" w:cs="Times New Roman"/>
          <w:szCs w:val="24"/>
        </w:rPr>
        <w:t xml:space="preserve">ται </w:t>
      </w:r>
      <w:r w:rsidRPr="00E1189F">
        <w:rPr>
          <w:rFonts w:eastAsia="Times New Roman" w:cs="Times New Roman"/>
          <w:szCs w:val="24"/>
        </w:rPr>
        <w:lastRenderedPageBreak/>
        <w:t>δύο για δήθεν μείωση της ανεργίας</w:t>
      </w:r>
      <w:r>
        <w:rPr>
          <w:rFonts w:eastAsia="Times New Roman" w:cs="Times New Roman"/>
          <w:szCs w:val="24"/>
        </w:rPr>
        <w:t>,</w:t>
      </w:r>
      <w:r w:rsidRPr="00E1189F">
        <w:rPr>
          <w:rFonts w:eastAsia="Times New Roman" w:cs="Times New Roman"/>
          <w:szCs w:val="24"/>
        </w:rPr>
        <w:t xml:space="preserve"> όλα αυτά τα λογιστικά</w:t>
      </w:r>
      <w:r>
        <w:rPr>
          <w:rFonts w:eastAsia="Times New Roman" w:cs="Times New Roman"/>
          <w:szCs w:val="24"/>
        </w:rPr>
        <w:t>,</w:t>
      </w:r>
      <w:r w:rsidRPr="00E1189F">
        <w:rPr>
          <w:rFonts w:eastAsia="Times New Roman" w:cs="Times New Roman"/>
          <w:szCs w:val="24"/>
        </w:rPr>
        <w:t xml:space="preserve"> δεν ξεγελούν τον κόσμο</w:t>
      </w:r>
      <w:r>
        <w:rPr>
          <w:rFonts w:eastAsia="Times New Roman" w:cs="Times New Roman"/>
          <w:szCs w:val="24"/>
        </w:rPr>
        <w:t>. Α</w:t>
      </w:r>
      <w:r w:rsidRPr="00E1189F">
        <w:rPr>
          <w:rFonts w:eastAsia="Times New Roman" w:cs="Times New Roman"/>
          <w:szCs w:val="24"/>
        </w:rPr>
        <w:t xml:space="preserve">υτά είναι στην εικονική πραγματικότητα τη δικιά </w:t>
      </w:r>
      <w:r>
        <w:rPr>
          <w:rFonts w:eastAsia="Times New Roman" w:cs="Times New Roman"/>
          <w:szCs w:val="24"/>
        </w:rPr>
        <w:t>σας. Ο λαός βιώνει άλλα. Ο</w:t>
      </w:r>
      <w:r w:rsidRPr="00E1189F">
        <w:rPr>
          <w:rFonts w:eastAsia="Times New Roman" w:cs="Times New Roman"/>
          <w:szCs w:val="24"/>
        </w:rPr>
        <w:t>ι επιχειρηματίες βιώνουν την υπερφορολόγηση</w:t>
      </w:r>
      <w:r>
        <w:rPr>
          <w:rFonts w:eastAsia="Times New Roman" w:cs="Times New Roman"/>
          <w:szCs w:val="24"/>
        </w:rPr>
        <w:t>. Ο</w:t>
      </w:r>
      <w:r w:rsidRPr="00E1189F">
        <w:rPr>
          <w:rFonts w:eastAsia="Times New Roman" w:cs="Times New Roman"/>
          <w:szCs w:val="24"/>
        </w:rPr>
        <w:t>ι άνεργοι βιώνουν κλειστές πόρτες και στο</w:t>
      </w:r>
      <w:r>
        <w:rPr>
          <w:rFonts w:eastAsia="Times New Roman" w:cs="Times New Roman"/>
          <w:szCs w:val="24"/>
        </w:rPr>
        <w:t>ν</w:t>
      </w:r>
      <w:r w:rsidRPr="00E1189F">
        <w:rPr>
          <w:rFonts w:eastAsia="Times New Roman" w:cs="Times New Roman"/>
          <w:szCs w:val="24"/>
        </w:rPr>
        <w:t xml:space="preserve"> </w:t>
      </w:r>
      <w:r>
        <w:rPr>
          <w:rFonts w:eastAsia="Times New Roman" w:cs="Times New Roman"/>
          <w:szCs w:val="24"/>
        </w:rPr>
        <w:t>δημόσι</w:t>
      </w:r>
      <w:r>
        <w:rPr>
          <w:rFonts w:eastAsia="Times New Roman" w:cs="Times New Roman"/>
          <w:szCs w:val="24"/>
        </w:rPr>
        <w:t xml:space="preserve">ο και στον ιδιωτικό τομέα. </w:t>
      </w:r>
    </w:p>
    <w:p w14:paraId="678A42A8"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Οι μειωμένες συντάξεις</w:t>
      </w:r>
      <w:r>
        <w:rPr>
          <w:rFonts w:eastAsia="Times New Roman" w:cs="Times New Roman"/>
          <w:szCs w:val="24"/>
        </w:rPr>
        <w:t>,</w:t>
      </w:r>
      <w:r>
        <w:rPr>
          <w:rFonts w:eastAsia="Times New Roman" w:cs="Times New Roman"/>
          <w:szCs w:val="24"/>
        </w:rPr>
        <w:t xml:space="preserve"> </w:t>
      </w:r>
      <w:r w:rsidRPr="00E1189F">
        <w:rPr>
          <w:rFonts w:eastAsia="Times New Roman" w:cs="Times New Roman"/>
          <w:szCs w:val="24"/>
        </w:rPr>
        <w:t>που εκδίδονται με το</w:t>
      </w:r>
      <w:r>
        <w:rPr>
          <w:rFonts w:eastAsia="Times New Roman" w:cs="Times New Roman"/>
          <w:szCs w:val="24"/>
        </w:rPr>
        <w:t>ν</w:t>
      </w:r>
      <w:r w:rsidRPr="00E1189F">
        <w:rPr>
          <w:rFonts w:eastAsia="Times New Roman" w:cs="Times New Roman"/>
          <w:szCs w:val="24"/>
        </w:rPr>
        <w:t xml:space="preserve"> νόμο Κατρούγκαλου από το</w:t>
      </w:r>
      <w:r>
        <w:rPr>
          <w:rFonts w:eastAsia="Times New Roman" w:cs="Times New Roman"/>
          <w:szCs w:val="24"/>
        </w:rPr>
        <w:t>ν</w:t>
      </w:r>
      <w:r w:rsidRPr="00E1189F">
        <w:rPr>
          <w:rFonts w:eastAsia="Times New Roman" w:cs="Times New Roman"/>
          <w:szCs w:val="24"/>
        </w:rPr>
        <w:t xml:space="preserve"> Μάιο του </w:t>
      </w:r>
      <w:r>
        <w:rPr>
          <w:rFonts w:eastAsia="Times New Roman" w:cs="Times New Roman"/>
          <w:szCs w:val="24"/>
        </w:rPr>
        <w:t>20</w:t>
      </w:r>
      <w:r w:rsidRPr="00E1189F">
        <w:rPr>
          <w:rFonts w:eastAsia="Times New Roman" w:cs="Times New Roman"/>
          <w:szCs w:val="24"/>
        </w:rPr>
        <w:t>16 και μετά δεν είναι του κακού παρε</w:t>
      </w:r>
      <w:r>
        <w:rPr>
          <w:rFonts w:eastAsia="Times New Roman" w:cs="Times New Roman"/>
          <w:szCs w:val="24"/>
        </w:rPr>
        <w:t>λθόντος, των κακών κομμάτων, του π</w:t>
      </w:r>
      <w:r w:rsidRPr="00E1189F">
        <w:rPr>
          <w:rFonts w:eastAsia="Times New Roman" w:cs="Times New Roman"/>
          <w:szCs w:val="24"/>
        </w:rPr>
        <w:t>αλαιού πολιτικού συστήματος</w:t>
      </w:r>
      <w:r>
        <w:rPr>
          <w:rFonts w:eastAsia="Times New Roman" w:cs="Times New Roman"/>
          <w:szCs w:val="24"/>
        </w:rPr>
        <w:t>. Τ</w:t>
      </w:r>
      <w:r w:rsidRPr="00E1189F">
        <w:rPr>
          <w:rFonts w:eastAsia="Times New Roman" w:cs="Times New Roman"/>
          <w:szCs w:val="24"/>
        </w:rPr>
        <w:t>ου νόμου Κατρούγκαλου και του ΣΥΡΙΖΑ επίτευγμ</w:t>
      </w:r>
      <w:r w:rsidRPr="00E1189F">
        <w:rPr>
          <w:rFonts w:eastAsia="Times New Roman" w:cs="Times New Roman"/>
          <w:szCs w:val="24"/>
        </w:rPr>
        <w:t>α είναι</w:t>
      </w:r>
      <w:r>
        <w:rPr>
          <w:rFonts w:eastAsia="Times New Roman" w:cs="Times New Roman"/>
          <w:szCs w:val="24"/>
        </w:rPr>
        <w:t>,</w:t>
      </w:r>
      <w:r w:rsidRPr="00E1189F">
        <w:rPr>
          <w:rFonts w:eastAsia="Times New Roman" w:cs="Times New Roman"/>
          <w:szCs w:val="24"/>
        </w:rPr>
        <w:t xml:space="preserve"> όπως και ο νόμος της </w:t>
      </w:r>
      <w:r>
        <w:rPr>
          <w:rFonts w:eastAsia="Times New Roman" w:cs="Times New Roman"/>
          <w:szCs w:val="24"/>
        </w:rPr>
        <w:t>αδικία</w:t>
      </w:r>
      <w:r w:rsidRPr="00E1189F">
        <w:rPr>
          <w:rFonts w:eastAsia="Times New Roman" w:cs="Times New Roman"/>
          <w:szCs w:val="24"/>
        </w:rPr>
        <w:t>ς</w:t>
      </w:r>
      <w:r>
        <w:rPr>
          <w:rFonts w:eastAsia="Times New Roman" w:cs="Times New Roman"/>
          <w:szCs w:val="24"/>
        </w:rPr>
        <w:t>,</w:t>
      </w:r>
      <w:r w:rsidRPr="00E1189F">
        <w:rPr>
          <w:rFonts w:eastAsia="Times New Roman" w:cs="Times New Roman"/>
          <w:szCs w:val="24"/>
        </w:rPr>
        <w:t xml:space="preserve"> ο ανάλγητος νόμος για τις χήρες και τους </w:t>
      </w:r>
      <w:r>
        <w:rPr>
          <w:rFonts w:eastAsia="Times New Roman" w:cs="Times New Roman"/>
          <w:szCs w:val="24"/>
        </w:rPr>
        <w:t>χήρους, ο ανάλγητος νόμος για τα ΑΜ</w:t>
      </w:r>
      <w:r>
        <w:rPr>
          <w:rFonts w:eastAsia="Times New Roman" w:cs="Times New Roman"/>
          <w:szCs w:val="24"/>
        </w:rPr>
        <w:t>Ε</w:t>
      </w:r>
      <w:r w:rsidRPr="00E1189F">
        <w:rPr>
          <w:rFonts w:eastAsia="Times New Roman" w:cs="Times New Roman"/>
          <w:szCs w:val="24"/>
        </w:rPr>
        <w:t>Α</w:t>
      </w:r>
      <w:r>
        <w:rPr>
          <w:rFonts w:eastAsia="Times New Roman" w:cs="Times New Roman"/>
          <w:szCs w:val="24"/>
        </w:rPr>
        <w:t>. Ε</w:t>
      </w:r>
      <w:r w:rsidRPr="00E1189F">
        <w:rPr>
          <w:rFonts w:eastAsia="Times New Roman" w:cs="Times New Roman"/>
          <w:szCs w:val="24"/>
        </w:rPr>
        <w:t>δώ</w:t>
      </w:r>
      <w:r>
        <w:rPr>
          <w:rFonts w:eastAsia="Times New Roman" w:cs="Times New Roman"/>
          <w:szCs w:val="24"/>
        </w:rPr>
        <w:t>,</w:t>
      </w:r>
      <w:r w:rsidRPr="00E1189F">
        <w:rPr>
          <w:rFonts w:eastAsia="Times New Roman" w:cs="Times New Roman"/>
          <w:szCs w:val="24"/>
        </w:rPr>
        <w:t xml:space="preserve"> λοιπόν</w:t>
      </w:r>
      <w:r>
        <w:rPr>
          <w:rFonts w:eastAsia="Times New Roman" w:cs="Times New Roman"/>
          <w:szCs w:val="24"/>
        </w:rPr>
        <w:t>,</w:t>
      </w:r>
      <w:r w:rsidRPr="00E1189F">
        <w:rPr>
          <w:rFonts w:eastAsia="Times New Roman" w:cs="Times New Roman"/>
          <w:szCs w:val="24"/>
        </w:rPr>
        <w:t xml:space="preserve"> θα πρέπει να μιλήσουμε για την πραγματικότητα</w:t>
      </w:r>
      <w:r>
        <w:rPr>
          <w:rFonts w:eastAsia="Times New Roman" w:cs="Times New Roman"/>
          <w:szCs w:val="24"/>
        </w:rPr>
        <w:t xml:space="preserve">. </w:t>
      </w:r>
    </w:p>
    <w:p w14:paraId="678A42A9"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Κ</w:t>
      </w:r>
      <w:r w:rsidRPr="00E1189F">
        <w:rPr>
          <w:rFonts w:eastAsia="Times New Roman" w:cs="Times New Roman"/>
          <w:szCs w:val="24"/>
        </w:rPr>
        <w:t>αι βέβαια</w:t>
      </w:r>
      <w:r>
        <w:rPr>
          <w:rFonts w:eastAsia="Times New Roman" w:cs="Times New Roman"/>
          <w:szCs w:val="24"/>
        </w:rPr>
        <w:t>,</w:t>
      </w:r>
      <w:r w:rsidRPr="00E1189F">
        <w:rPr>
          <w:rFonts w:eastAsia="Times New Roman" w:cs="Times New Roman"/>
          <w:szCs w:val="24"/>
        </w:rPr>
        <w:t xml:space="preserve"> αυτό που είπα ξεκινώντας για το</w:t>
      </w:r>
      <w:r>
        <w:rPr>
          <w:rFonts w:eastAsia="Times New Roman" w:cs="Times New Roman"/>
          <w:szCs w:val="24"/>
        </w:rPr>
        <w:t>ν</w:t>
      </w:r>
      <w:r w:rsidRPr="00E1189F">
        <w:rPr>
          <w:rFonts w:eastAsia="Times New Roman" w:cs="Times New Roman"/>
          <w:szCs w:val="24"/>
        </w:rPr>
        <w:t xml:space="preserve"> </w:t>
      </w:r>
      <w:r>
        <w:rPr>
          <w:rFonts w:eastAsia="Times New Roman" w:cs="Times New Roman"/>
          <w:szCs w:val="24"/>
        </w:rPr>
        <w:t>«</w:t>
      </w:r>
      <w:r w:rsidRPr="00E1189F">
        <w:rPr>
          <w:rFonts w:eastAsia="Times New Roman" w:cs="Times New Roman"/>
          <w:szCs w:val="24"/>
        </w:rPr>
        <w:t xml:space="preserve">χορηγό της </w:t>
      </w:r>
      <w:r>
        <w:rPr>
          <w:rFonts w:eastAsia="Times New Roman" w:cs="Times New Roman"/>
          <w:szCs w:val="24"/>
        </w:rPr>
        <w:t>Δ</w:t>
      </w:r>
      <w:r w:rsidRPr="00E1189F">
        <w:rPr>
          <w:rFonts w:eastAsia="Times New Roman" w:cs="Times New Roman"/>
          <w:szCs w:val="24"/>
        </w:rPr>
        <w:t>εξιάς</w:t>
      </w:r>
      <w:r>
        <w:rPr>
          <w:rFonts w:eastAsia="Times New Roman" w:cs="Times New Roman"/>
          <w:szCs w:val="24"/>
        </w:rPr>
        <w:t>»</w:t>
      </w:r>
      <w:r w:rsidRPr="00E1189F">
        <w:rPr>
          <w:rFonts w:eastAsia="Times New Roman" w:cs="Times New Roman"/>
          <w:szCs w:val="24"/>
        </w:rPr>
        <w:t xml:space="preserve"> </w:t>
      </w:r>
      <w:r>
        <w:rPr>
          <w:rFonts w:eastAsia="Times New Roman" w:cs="Times New Roman"/>
          <w:szCs w:val="24"/>
        </w:rPr>
        <w:t xml:space="preserve">ισχύει πράγματι, όταν τούτη την ώρα ο κ. </w:t>
      </w:r>
      <w:r w:rsidRPr="00E1189F">
        <w:rPr>
          <w:rFonts w:eastAsia="Times New Roman" w:cs="Times New Roman"/>
          <w:szCs w:val="24"/>
        </w:rPr>
        <w:t xml:space="preserve">Τσίπρας μιλώντας δήθεν </w:t>
      </w:r>
      <w:r>
        <w:rPr>
          <w:rFonts w:eastAsia="Times New Roman" w:cs="Times New Roman"/>
          <w:szCs w:val="24"/>
        </w:rPr>
        <w:t xml:space="preserve">με βάση το παλιό, </w:t>
      </w:r>
      <w:r w:rsidRPr="00E1189F">
        <w:rPr>
          <w:rFonts w:eastAsia="Times New Roman" w:cs="Times New Roman"/>
          <w:szCs w:val="24"/>
        </w:rPr>
        <w:t>το οποίο πρέπει να αλλάξει και να έρθει κάτι καινούργιο</w:t>
      </w:r>
      <w:r>
        <w:rPr>
          <w:rFonts w:eastAsia="Times New Roman" w:cs="Times New Roman"/>
          <w:szCs w:val="24"/>
        </w:rPr>
        <w:t>,</w:t>
      </w:r>
      <w:r w:rsidRPr="00E1189F">
        <w:rPr>
          <w:rFonts w:eastAsia="Times New Roman" w:cs="Times New Roman"/>
          <w:szCs w:val="24"/>
        </w:rPr>
        <w:t xml:space="preserve"> έχει μαζέψει από Δεξιά και Αριστερά ό</w:t>
      </w:r>
      <w:r>
        <w:rPr>
          <w:rFonts w:eastAsia="Times New Roman" w:cs="Times New Roman"/>
          <w:szCs w:val="24"/>
        </w:rPr>
        <w:t>,</w:t>
      </w:r>
      <w:r w:rsidRPr="00E1189F">
        <w:rPr>
          <w:rFonts w:eastAsia="Times New Roman" w:cs="Times New Roman"/>
          <w:szCs w:val="24"/>
        </w:rPr>
        <w:t>τι παλιότερο υπάρχει και ό</w:t>
      </w:r>
      <w:r>
        <w:rPr>
          <w:rFonts w:eastAsia="Times New Roman" w:cs="Times New Roman"/>
          <w:szCs w:val="24"/>
        </w:rPr>
        <w:t>,τι σηματοδοτεί</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νόθ</w:t>
      </w:r>
      <w:r w:rsidRPr="00E1189F">
        <w:rPr>
          <w:rFonts w:eastAsia="Times New Roman" w:cs="Times New Roman"/>
          <w:szCs w:val="24"/>
        </w:rPr>
        <w:t>ες κατ</w:t>
      </w:r>
      <w:r>
        <w:rPr>
          <w:rFonts w:eastAsia="Times New Roman" w:cs="Times New Roman"/>
          <w:szCs w:val="24"/>
        </w:rPr>
        <w:t xml:space="preserve">αστάσεις </w:t>
      </w:r>
      <w:r w:rsidRPr="00E1189F">
        <w:rPr>
          <w:rFonts w:eastAsia="Times New Roman" w:cs="Times New Roman"/>
          <w:szCs w:val="24"/>
        </w:rPr>
        <w:t>στον τ</w:t>
      </w:r>
      <w:r w:rsidRPr="00E1189F">
        <w:rPr>
          <w:rFonts w:eastAsia="Times New Roman" w:cs="Times New Roman"/>
          <w:szCs w:val="24"/>
        </w:rPr>
        <w:t>όπο</w:t>
      </w:r>
      <w:r>
        <w:rPr>
          <w:rFonts w:eastAsia="Times New Roman" w:cs="Times New Roman"/>
          <w:szCs w:val="24"/>
        </w:rPr>
        <w:t>.</w:t>
      </w:r>
    </w:p>
    <w:p w14:paraId="678A42AA"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Α</w:t>
      </w:r>
      <w:r w:rsidRPr="00E1189F">
        <w:rPr>
          <w:rFonts w:eastAsia="Times New Roman" w:cs="Times New Roman"/>
          <w:szCs w:val="24"/>
        </w:rPr>
        <w:t>ναφέρομαι και εξηγούμαι</w:t>
      </w:r>
      <w:r>
        <w:rPr>
          <w:rFonts w:eastAsia="Times New Roman" w:cs="Times New Roman"/>
          <w:szCs w:val="24"/>
        </w:rPr>
        <w:t>. Π</w:t>
      </w:r>
      <w:r w:rsidRPr="00E1189F">
        <w:rPr>
          <w:rFonts w:eastAsia="Times New Roman" w:cs="Times New Roman"/>
          <w:szCs w:val="24"/>
        </w:rPr>
        <w:t>ήρε όλους τους Βουλευτές των ΑΝΕΛ</w:t>
      </w:r>
      <w:r>
        <w:rPr>
          <w:rFonts w:eastAsia="Times New Roman" w:cs="Times New Roman"/>
          <w:szCs w:val="24"/>
        </w:rPr>
        <w:t>,</w:t>
      </w:r>
      <w:r w:rsidRPr="00E1189F">
        <w:rPr>
          <w:rFonts w:eastAsia="Times New Roman" w:cs="Times New Roman"/>
          <w:szCs w:val="24"/>
        </w:rPr>
        <w:t xml:space="preserve"> αυτούς τους οποίους </w:t>
      </w:r>
      <w:r>
        <w:rPr>
          <w:rFonts w:eastAsia="Times New Roman" w:cs="Times New Roman"/>
          <w:szCs w:val="24"/>
        </w:rPr>
        <w:t xml:space="preserve">αν ρωτήσεις </w:t>
      </w:r>
      <w:r w:rsidRPr="00E1189F">
        <w:rPr>
          <w:rFonts w:eastAsia="Times New Roman" w:cs="Times New Roman"/>
          <w:szCs w:val="24"/>
        </w:rPr>
        <w:t>όλη</w:t>
      </w:r>
      <w:r>
        <w:rPr>
          <w:rFonts w:eastAsia="Times New Roman" w:cs="Times New Roman"/>
          <w:szCs w:val="24"/>
        </w:rPr>
        <w:t xml:space="preserve"> την</w:t>
      </w:r>
      <w:r w:rsidRPr="00E1189F">
        <w:rPr>
          <w:rFonts w:eastAsia="Times New Roman" w:cs="Times New Roman"/>
          <w:szCs w:val="24"/>
        </w:rPr>
        <w:t xml:space="preserve"> κοινωνία</w:t>
      </w:r>
      <w:r>
        <w:rPr>
          <w:rFonts w:eastAsia="Times New Roman" w:cs="Times New Roman"/>
          <w:szCs w:val="24"/>
        </w:rPr>
        <w:t>,</w:t>
      </w:r>
      <w:r w:rsidRPr="00E1189F">
        <w:rPr>
          <w:rFonts w:eastAsia="Times New Roman" w:cs="Times New Roman"/>
          <w:szCs w:val="24"/>
        </w:rPr>
        <w:t xml:space="preserve"> </w:t>
      </w:r>
      <w:r>
        <w:rPr>
          <w:rFonts w:eastAsia="Times New Roman" w:cs="Times New Roman"/>
          <w:szCs w:val="24"/>
        </w:rPr>
        <w:t>πού τοποθετούνται; Στη λαϊκή δεξιά; Άκρα Δεξιά λένε, αφού</w:t>
      </w:r>
      <w:r w:rsidRPr="00E1189F">
        <w:rPr>
          <w:rFonts w:eastAsia="Times New Roman" w:cs="Times New Roman"/>
          <w:szCs w:val="24"/>
        </w:rPr>
        <w:t xml:space="preserve"> συναγωνίζονται </w:t>
      </w:r>
      <w:r>
        <w:rPr>
          <w:rFonts w:eastAsia="Times New Roman" w:cs="Times New Roman"/>
          <w:szCs w:val="24"/>
        </w:rPr>
        <w:t>σ</w:t>
      </w:r>
      <w:r w:rsidRPr="00E1189F">
        <w:rPr>
          <w:rFonts w:eastAsia="Times New Roman" w:cs="Times New Roman"/>
          <w:szCs w:val="24"/>
        </w:rPr>
        <w:t>τις ψήφους με τη Χρυσή Αυγή</w:t>
      </w:r>
      <w:r>
        <w:rPr>
          <w:rFonts w:eastAsia="Times New Roman" w:cs="Times New Roman"/>
          <w:szCs w:val="24"/>
        </w:rPr>
        <w:t xml:space="preserve">. Άκρα Δεξιά λένε. </w:t>
      </w:r>
      <w:r w:rsidRPr="00E1189F">
        <w:rPr>
          <w:rFonts w:eastAsia="Times New Roman" w:cs="Times New Roman"/>
          <w:szCs w:val="24"/>
        </w:rPr>
        <w:t xml:space="preserve"> </w:t>
      </w:r>
      <w:r>
        <w:rPr>
          <w:rFonts w:eastAsia="Times New Roman" w:cs="Times New Roman"/>
          <w:szCs w:val="24"/>
        </w:rPr>
        <w:t>Και την έχετε βάλε</w:t>
      </w:r>
      <w:r>
        <w:rPr>
          <w:rFonts w:eastAsia="Times New Roman" w:cs="Times New Roman"/>
          <w:szCs w:val="24"/>
        </w:rPr>
        <w:t xml:space="preserve">ι </w:t>
      </w:r>
      <w:r w:rsidRPr="00E1189F">
        <w:rPr>
          <w:rFonts w:eastAsia="Times New Roman" w:cs="Times New Roman"/>
          <w:szCs w:val="24"/>
        </w:rPr>
        <w:t xml:space="preserve">μέσα </w:t>
      </w:r>
      <w:r>
        <w:rPr>
          <w:rFonts w:eastAsia="Times New Roman" w:cs="Times New Roman"/>
          <w:szCs w:val="24"/>
        </w:rPr>
        <w:t xml:space="preserve">σας, </w:t>
      </w:r>
      <w:r w:rsidRPr="00E1189F">
        <w:rPr>
          <w:rFonts w:eastAsia="Times New Roman" w:cs="Times New Roman"/>
          <w:szCs w:val="24"/>
        </w:rPr>
        <w:t xml:space="preserve">στην καρδιά </w:t>
      </w:r>
      <w:r>
        <w:rPr>
          <w:rFonts w:eastAsia="Times New Roman" w:cs="Times New Roman"/>
          <w:szCs w:val="24"/>
        </w:rPr>
        <w:t>σας. Π</w:t>
      </w:r>
      <w:r w:rsidRPr="00E1189F">
        <w:rPr>
          <w:rFonts w:eastAsia="Times New Roman" w:cs="Times New Roman"/>
          <w:szCs w:val="24"/>
        </w:rPr>
        <w:t>οια είναι η λαϊκή δεξιά</w:t>
      </w:r>
      <w:r>
        <w:rPr>
          <w:rFonts w:eastAsia="Times New Roman" w:cs="Times New Roman"/>
          <w:szCs w:val="24"/>
        </w:rPr>
        <w:t>; Η</w:t>
      </w:r>
      <w:r w:rsidRPr="00E1189F">
        <w:rPr>
          <w:rFonts w:eastAsia="Times New Roman" w:cs="Times New Roman"/>
          <w:szCs w:val="24"/>
        </w:rPr>
        <w:t xml:space="preserve"> Παπακώστα</w:t>
      </w:r>
      <w:r>
        <w:rPr>
          <w:rFonts w:eastAsia="Times New Roman" w:cs="Times New Roman"/>
          <w:szCs w:val="24"/>
        </w:rPr>
        <w:t>; Ο</w:t>
      </w:r>
      <w:r w:rsidRPr="00E1189F">
        <w:rPr>
          <w:rFonts w:eastAsia="Times New Roman" w:cs="Times New Roman"/>
          <w:szCs w:val="24"/>
        </w:rPr>
        <w:t xml:space="preserve"> εκφραστής του </w:t>
      </w:r>
      <w:r>
        <w:rPr>
          <w:rFonts w:eastAsia="Times New Roman" w:cs="Times New Roman"/>
          <w:szCs w:val="24"/>
        </w:rPr>
        <w:t>2004-2009, τ</w:t>
      </w:r>
      <w:r w:rsidRPr="00E1189F">
        <w:rPr>
          <w:rFonts w:eastAsia="Times New Roman" w:cs="Times New Roman"/>
          <w:szCs w:val="24"/>
        </w:rPr>
        <w:t>ης καταστροφής</w:t>
      </w:r>
      <w:r>
        <w:rPr>
          <w:rFonts w:eastAsia="Times New Roman" w:cs="Times New Roman"/>
          <w:szCs w:val="24"/>
        </w:rPr>
        <w:t>,</w:t>
      </w:r>
      <w:r w:rsidRPr="00E1189F">
        <w:rPr>
          <w:rFonts w:eastAsia="Times New Roman" w:cs="Times New Roman"/>
          <w:szCs w:val="24"/>
        </w:rPr>
        <w:t xml:space="preserve"> </w:t>
      </w:r>
      <w:r>
        <w:rPr>
          <w:rFonts w:eastAsia="Times New Roman" w:cs="Times New Roman"/>
          <w:szCs w:val="24"/>
        </w:rPr>
        <w:t xml:space="preserve">του </w:t>
      </w:r>
      <w:r w:rsidRPr="00E1189F">
        <w:rPr>
          <w:rFonts w:eastAsia="Times New Roman" w:cs="Times New Roman"/>
          <w:szCs w:val="24"/>
        </w:rPr>
        <w:t>εκτροχιασμού της χώρας</w:t>
      </w:r>
      <w:r>
        <w:rPr>
          <w:rFonts w:eastAsia="Times New Roman" w:cs="Times New Roman"/>
          <w:szCs w:val="24"/>
        </w:rPr>
        <w:t>; Κ</w:t>
      </w:r>
      <w:r w:rsidRPr="00E1189F">
        <w:rPr>
          <w:rFonts w:eastAsia="Times New Roman" w:cs="Times New Roman"/>
          <w:szCs w:val="24"/>
        </w:rPr>
        <w:t>αι δεν ντρέπεσ</w:t>
      </w:r>
      <w:r>
        <w:rPr>
          <w:rFonts w:eastAsia="Times New Roman" w:cs="Times New Roman"/>
          <w:szCs w:val="24"/>
        </w:rPr>
        <w:t>τε να κάθεστε</w:t>
      </w:r>
      <w:r w:rsidRPr="00E1189F">
        <w:rPr>
          <w:rFonts w:eastAsia="Times New Roman" w:cs="Times New Roman"/>
          <w:szCs w:val="24"/>
        </w:rPr>
        <w:t xml:space="preserve"> δίπλα </w:t>
      </w:r>
      <w:r>
        <w:rPr>
          <w:rFonts w:eastAsia="Times New Roman" w:cs="Times New Roman"/>
          <w:szCs w:val="24"/>
        </w:rPr>
        <w:t>δίπλα στα</w:t>
      </w:r>
      <w:r w:rsidRPr="00E1189F">
        <w:rPr>
          <w:rFonts w:eastAsia="Times New Roman" w:cs="Times New Roman"/>
          <w:szCs w:val="24"/>
        </w:rPr>
        <w:t xml:space="preserve"> καθίσματα</w:t>
      </w:r>
      <w:r>
        <w:rPr>
          <w:rFonts w:eastAsia="Times New Roman" w:cs="Times New Roman"/>
          <w:szCs w:val="24"/>
        </w:rPr>
        <w:t>;</w:t>
      </w:r>
      <w:r w:rsidRPr="00E1189F">
        <w:rPr>
          <w:rFonts w:eastAsia="Times New Roman" w:cs="Times New Roman"/>
          <w:szCs w:val="24"/>
        </w:rPr>
        <w:t xml:space="preserve"> Δεν ντρέπεσ</w:t>
      </w:r>
      <w:r>
        <w:rPr>
          <w:rFonts w:eastAsia="Times New Roman" w:cs="Times New Roman"/>
          <w:szCs w:val="24"/>
        </w:rPr>
        <w:t>τε;</w:t>
      </w:r>
    </w:p>
    <w:p w14:paraId="678A42AB"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Ε</w:t>
      </w:r>
      <w:r w:rsidRPr="00E1189F">
        <w:rPr>
          <w:rFonts w:eastAsia="Times New Roman" w:cs="Times New Roman"/>
          <w:szCs w:val="24"/>
        </w:rPr>
        <w:t>ίναι</w:t>
      </w:r>
      <w:r>
        <w:rPr>
          <w:rFonts w:eastAsia="Times New Roman" w:cs="Times New Roman"/>
          <w:szCs w:val="24"/>
        </w:rPr>
        <w:t>,</w:t>
      </w:r>
      <w:r w:rsidRPr="00E1189F">
        <w:rPr>
          <w:rFonts w:eastAsia="Times New Roman" w:cs="Times New Roman"/>
          <w:szCs w:val="24"/>
        </w:rPr>
        <w:t xml:space="preserve"> λοιπόν</w:t>
      </w:r>
      <w:r>
        <w:rPr>
          <w:rFonts w:eastAsia="Times New Roman" w:cs="Times New Roman"/>
          <w:szCs w:val="24"/>
        </w:rPr>
        <w:t>,</w:t>
      </w:r>
      <w:r w:rsidRPr="00E1189F">
        <w:rPr>
          <w:rFonts w:eastAsia="Times New Roman" w:cs="Times New Roman"/>
          <w:szCs w:val="24"/>
        </w:rPr>
        <w:t xml:space="preserve"> ένα προοδευτικό μέτωπο</w:t>
      </w:r>
      <w:r>
        <w:rPr>
          <w:rFonts w:eastAsia="Times New Roman" w:cs="Times New Roman"/>
          <w:szCs w:val="24"/>
        </w:rPr>
        <w:t>,</w:t>
      </w:r>
      <w:r w:rsidRPr="00E1189F">
        <w:rPr>
          <w:rFonts w:eastAsia="Times New Roman" w:cs="Times New Roman"/>
          <w:szCs w:val="24"/>
        </w:rPr>
        <w:t xml:space="preserve"> το οπο</w:t>
      </w:r>
      <w:r w:rsidRPr="00E1189F">
        <w:rPr>
          <w:rFonts w:eastAsia="Times New Roman" w:cs="Times New Roman"/>
          <w:szCs w:val="24"/>
        </w:rPr>
        <w:t>ίο θα αξιοποιήσει ό</w:t>
      </w:r>
      <w:r>
        <w:rPr>
          <w:rFonts w:eastAsia="Times New Roman" w:cs="Times New Roman"/>
          <w:szCs w:val="24"/>
        </w:rPr>
        <w:t>,</w:t>
      </w:r>
      <w:r w:rsidRPr="00E1189F">
        <w:rPr>
          <w:rFonts w:eastAsia="Times New Roman" w:cs="Times New Roman"/>
          <w:szCs w:val="24"/>
        </w:rPr>
        <w:t>τι θετικό πέτυχε η Ελλάδα</w:t>
      </w:r>
      <w:r>
        <w:rPr>
          <w:rFonts w:eastAsia="Times New Roman" w:cs="Times New Roman"/>
          <w:szCs w:val="24"/>
        </w:rPr>
        <w:t>,</w:t>
      </w:r>
      <w:r w:rsidRPr="00E1189F">
        <w:rPr>
          <w:rFonts w:eastAsia="Times New Roman" w:cs="Times New Roman"/>
          <w:szCs w:val="24"/>
        </w:rPr>
        <w:t xml:space="preserve"> κυρίως από τις πολιτικές του ΠΑΣΟΚ</w:t>
      </w:r>
      <w:r>
        <w:rPr>
          <w:rFonts w:eastAsia="Times New Roman" w:cs="Times New Roman"/>
          <w:szCs w:val="24"/>
        </w:rPr>
        <w:t xml:space="preserve"> </w:t>
      </w:r>
      <w:r w:rsidRPr="00F331DF">
        <w:rPr>
          <w:rFonts w:eastAsia="Times New Roman"/>
          <w:bCs/>
        </w:rPr>
        <w:t>και</w:t>
      </w:r>
      <w:r w:rsidRPr="00E1189F">
        <w:rPr>
          <w:rFonts w:eastAsia="Times New Roman" w:cs="Times New Roman"/>
          <w:szCs w:val="24"/>
        </w:rPr>
        <w:t xml:space="preserve"> του Ανδρέα Παπανδρέου και θα αλλάξει τα κακώς κείμενα ή είναι μία ομάδα</w:t>
      </w:r>
      <w:r>
        <w:rPr>
          <w:rFonts w:eastAsia="Times New Roman" w:cs="Times New Roman"/>
          <w:szCs w:val="24"/>
        </w:rPr>
        <w:t>,</w:t>
      </w:r>
      <w:r w:rsidRPr="00E1189F">
        <w:rPr>
          <w:rFonts w:eastAsia="Times New Roman" w:cs="Times New Roman"/>
          <w:szCs w:val="24"/>
        </w:rPr>
        <w:t xml:space="preserve"> ένα μόρφωμα που θέλει μόνο να πετύχει ως στόχο τη νομή της εξουσίας</w:t>
      </w:r>
      <w:r>
        <w:rPr>
          <w:rFonts w:eastAsia="Times New Roman" w:cs="Times New Roman"/>
          <w:szCs w:val="24"/>
        </w:rPr>
        <w:t>; Α</w:t>
      </w:r>
      <w:r w:rsidRPr="00E1189F">
        <w:rPr>
          <w:rFonts w:eastAsia="Times New Roman" w:cs="Times New Roman"/>
          <w:szCs w:val="24"/>
        </w:rPr>
        <w:t xml:space="preserve">ποδεικνύεται ότι είναι το </w:t>
      </w:r>
      <w:r w:rsidRPr="00E1189F">
        <w:rPr>
          <w:rFonts w:eastAsia="Times New Roman" w:cs="Times New Roman"/>
          <w:szCs w:val="24"/>
        </w:rPr>
        <w:t>δεύτερο</w:t>
      </w:r>
      <w:r>
        <w:rPr>
          <w:rFonts w:eastAsia="Times New Roman" w:cs="Times New Roman"/>
          <w:szCs w:val="24"/>
        </w:rPr>
        <w:t>. Δ</w:t>
      </w:r>
      <w:r w:rsidRPr="00E1189F">
        <w:rPr>
          <w:rFonts w:eastAsia="Times New Roman" w:cs="Times New Roman"/>
          <w:szCs w:val="24"/>
        </w:rPr>
        <w:t xml:space="preserve">ιότι ακόμα και στα εθνικά θέματα </w:t>
      </w:r>
      <w:r>
        <w:rPr>
          <w:rFonts w:eastAsia="Times New Roman" w:cs="Times New Roman"/>
          <w:szCs w:val="24"/>
        </w:rPr>
        <w:t xml:space="preserve">με πολύ βολικότητα </w:t>
      </w:r>
      <w:r w:rsidRPr="00F331DF">
        <w:rPr>
          <w:rFonts w:eastAsia="Times New Roman"/>
          <w:bCs/>
        </w:rPr>
        <w:t>και</w:t>
      </w:r>
      <w:r w:rsidRPr="00E1189F">
        <w:rPr>
          <w:rFonts w:eastAsia="Times New Roman" w:cs="Times New Roman"/>
          <w:szCs w:val="24"/>
        </w:rPr>
        <w:t xml:space="preserve"> δουλικότητα υπέγραψε τα πάντα μόν</w:t>
      </w:r>
      <w:r>
        <w:rPr>
          <w:rFonts w:eastAsia="Times New Roman" w:cs="Times New Roman"/>
          <w:szCs w:val="24"/>
        </w:rPr>
        <w:t>ο και μόνο για να μην ενοχλήσει.</w:t>
      </w:r>
    </w:p>
    <w:p w14:paraId="678A42AC" w14:textId="77777777" w:rsidR="0099759A" w:rsidRDefault="00FE124F">
      <w:pPr>
        <w:spacing w:line="600" w:lineRule="auto"/>
        <w:ind w:firstLine="720"/>
        <w:contextualSpacing/>
        <w:jc w:val="both"/>
        <w:rPr>
          <w:rFonts w:eastAsia="Times New Roman" w:cs="Times New Roman"/>
          <w:szCs w:val="24"/>
        </w:rPr>
      </w:pPr>
      <w:r w:rsidRPr="00E1189F">
        <w:rPr>
          <w:rFonts w:eastAsia="Times New Roman" w:cs="Times New Roman"/>
          <w:szCs w:val="24"/>
        </w:rPr>
        <w:t xml:space="preserve">Φανταστείτε το βραβείο </w:t>
      </w:r>
      <w:r>
        <w:rPr>
          <w:rFonts w:eastAsia="Times New Roman" w:cs="Times New Roman"/>
          <w:szCs w:val="24"/>
        </w:rPr>
        <w:t xml:space="preserve">εκείνο </w:t>
      </w:r>
      <w:r w:rsidRPr="00E1189F">
        <w:rPr>
          <w:rFonts w:eastAsia="Times New Roman" w:cs="Times New Roman"/>
          <w:szCs w:val="24"/>
        </w:rPr>
        <w:t>που πήρε χθες στο Μόναχο</w:t>
      </w:r>
      <w:r>
        <w:rPr>
          <w:rFonts w:eastAsia="Times New Roman" w:cs="Times New Roman"/>
          <w:szCs w:val="24"/>
        </w:rPr>
        <w:t>,</w:t>
      </w:r>
      <w:r w:rsidRPr="00E1189F">
        <w:rPr>
          <w:rFonts w:eastAsia="Times New Roman" w:cs="Times New Roman"/>
          <w:szCs w:val="24"/>
        </w:rPr>
        <w:t xml:space="preserve"> στη Βαυαρία</w:t>
      </w:r>
      <w:r>
        <w:rPr>
          <w:rFonts w:eastAsia="Times New Roman" w:cs="Times New Roman"/>
          <w:szCs w:val="24"/>
        </w:rPr>
        <w:t>,</w:t>
      </w:r>
      <w:r w:rsidRPr="00E1189F">
        <w:rPr>
          <w:rFonts w:eastAsia="Times New Roman" w:cs="Times New Roman"/>
          <w:szCs w:val="24"/>
        </w:rPr>
        <w:t xml:space="preserve"> να το </w:t>
      </w:r>
      <w:r>
        <w:rPr>
          <w:rFonts w:eastAsia="Times New Roman" w:cs="Times New Roman"/>
          <w:szCs w:val="24"/>
        </w:rPr>
        <w:t xml:space="preserve">έπαιρνε ο Σαμαράς, ο Βενιζέλος, ο </w:t>
      </w:r>
      <w:r w:rsidRPr="00E1189F">
        <w:rPr>
          <w:rFonts w:eastAsia="Times New Roman" w:cs="Times New Roman"/>
          <w:szCs w:val="24"/>
        </w:rPr>
        <w:t>Παπανδρέου</w:t>
      </w:r>
      <w:r>
        <w:rPr>
          <w:rFonts w:eastAsia="Times New Roman" w:cs="Times New Roman"/>
          <w:szCs w:val="24"/>
        </w:rPr>
        <w:t>. Μέχ</w:t>
      </w:r>
      <w:r>
        <w:rPr>
          <w:rFonts w:eastAsia="Times New Roman" w:cs="Times New Roman"/>
          <w:szCs w:val="24"/>
        </w:rPr>
        <w:t xml:space="preserve">ρι </w:t>
      </w:r>
      <w:r w:rsidRPr="00F331DF">
        <w:rPr>
          <w:rFonts w:eastAsia="Times New Roman"/>
          <w:bCs/>
        </w:rPr>
        <w:t>και</w:t>
      </w:r>
      <w:r w:rsidRPr="00E1189F">
        <w:rPr>
          <w:rFonts w:eastAsia="Times New Roman" w:cs="Times New Roman"/>
          <w:szCs w:val="24"/>
        </w:rPr>
        <w:t xml:space="preserve"> Πινοσέτ τον </w:t>
      </w:r>
      <w:r>
        <w:rPr>
          <w:rFonts w:eastAsia="Times New Roman" w:cs="Times New Roman"/>
          <w:szCs w:val="24"/>
        </w:rPr>
        <w:t>έχετε πει</w:t>
      </w:r>
      <w:r w:rsidRPr="00E1189F">
        <w:rPr>
          <w:rFonts w:eastAsia="Times New Roman" w:cs="Times New Roman"/>
          <w:szCs w:val="24"/>
        </w:rPr>
        <w:t xml:space="preserve"> τον Παπανδρέου</w:t>
      </w:r>
      <w:r>
        <w:rPr>
          <w:rFonts w:eastAsia="Times New Roman" w:cs="Times New Roman"/>
          <w:szCs w:val="24"/>
        </w:rPr>
        <w:t xml:space="preserve">. </w:t>
      </w:r>
      <w:r w:rsidRPr="000A5DC6">
        <w:rPr>
          <w:rFonts w:eastAsia="Times New Roman"/>
          <w:bCs/>
          <w:shd w:val="clear" w:color="auto" w:fill="FFFFFF"/>
        </w:rPr>
        <w:lastRenderedPageBreak/>
        <w:t>Τουλάχιστον</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βάζετε, κύριε Σπίρτζη, </w:t>
      </w:r>
      <w:r>
        <w:rPr>
          <w:rFonts w:eastAsia="Times New Roman"/>
          <w:bCs/>
          <w:shd w:val="clear" w:color="auto" w:fill="FFFFFF"/>
        </w:rPr>
        <w:t xml:space="preserve">τον Τσίπρα να πει </w:t>
      </w:r>
      <w:r w:rsidRPr="005B64BE">
        <w:rPr>
          <w:rFonts w:eastAsia="Times New Roman"/>
          <w:bCs/>
          <w:shd w:val="clear" w:color="auto" w:fill="FFFFFF"/>
        </w:rPr>
        <w:t>ότι</w:t>
      </w:r>
      <w:r>
        <w:rPr>
          <w:rFonts w:eastAsia="Times New Roman"/>
          <w:bCs/>
          <w:shd w:val="clear" w:color="auto" w:fill="FFFFFF"/>
        </w:rPr>
        <w:t xml:space="preserve"> έκανε βλακεία </w:t>
      </w:r>
      <w:r w:rsidRPr="00E1189F">
        <w:rPr>
          <w:rFonts w:eastAsia="Times New Roman" w:cs="Times New Roman"/>
          <w:szCs w:val="24"/>
        </w:rPr>
        <w:t>που τον είπ</w:t>
      </w:r>
      <w:r>
        <w:rPr>
          <w:rFonts w:eastAsia="Times New Roman" w:cs="Times New Roman"/>
          <w:szCs w:val="24"/>
        </w:rPr>
        <w:t>ε</w:t>
      </w:r>
      <w:r w:rsidRPr="00E1189F">
        <w:rPr>
          <w:rFonts w:eastAsia="Times New Roman" w:cs="Times New Roman"/>
          <w:szCs w:val="24"/>
        </w:rPr>
        <w:t xml:space="preserve"> Πινοσέτ</w:t>
      </w:r>
      <w:r>
        <w:rPr>
          <w:rFonts w:eastAsia="Times New Roman" w:cs="Times New Roman"/>
          <w:szCs w:val="24"/>
        </w:rPr>
        <w:t xml:space="preserve">; Δεν τον βάζετε </w:t>
      </w:r>
      <w:r w:rsidRPr="002314B3">
        <w:rPr>
          <w:rFonts w:eastAsia="Times New Roman"/>
          <w:bCs/>
          <w:shd w:val="clear" w:color="auto" w:fill="FFFFFF"/>
        </w:rPr>
        <w:t>να</w:t>
      </w:r>
      <w:r>
        <w:rPr>
          <w:rFonts w:eastAsia="Times New Roman" w:cs="Times New Roman"/>
          <w:szCs w:val="24"/>
        </w:rPr>
        <w:t xml:space="preserve"> το πει; Ή το πιστεύετε; Και αν το πιστεύετε αυτό ακόμα, πώ</w:t>
      </w:r>
      <w:r w:rsidRPr="00E1189F">
        <w:rPr>
          <w:rFonts w:eastAsia="Times New Roman" w:cs="Times New Roman"/>
          <w:szCs w:val="24"/>
        </w:rPr>
        <w:t>ς έχε</w:t>
      </w:r>
      <w:r>
        <w:rPr>
          <w:rFonts w:eastAsia="Times New Roman" w:cs="Times New Roman"/>
          <w:szCs w:val="24"/>
        </w:rPr>
        <w:t>τε</w:t>
      </w:r>
      <w:r w:rsidRPr="00E1189F">
        <w:rPr>
          <w:rFonts w:eastAsia="Times New Roman" w:cs="Times New Roman"/>
          <w:szCs w:val="24"/>
        </w:rPr>
        <w:t xml:space="preserve"> τον </w:t>
      </w:r>
      <w:r>
        <w:rPr>
          <w:rFonts w:eastAsia="Times New Roman" w:cs="Times New Roman"/>
          <w:szCs w:val="24"/>
        </w:rPr>
        <w:t>Υ</w:t>
      </w:r>
      <w:r w:rsidRPr="00E1189F">
        <w:rPr>
          <w:rFonts w:eastAsia="Times New Roman" w:cs="Times New Roman"/>
          <w:szCs w:val="24"/>
        </w:rPr>
        <w:t>φυπουργό του Πινοσέτ</w:t>
      </w:r>
      <w:r>
        <w:rPr>
          <w:rFonts w:eastAsia="Times New Roman" w:cs="Times New Roman"/>
          <w:szCs w:val="24"/>
        </w:rPr>
        <w:t>;</w:t>
      </w:r>
    </w:p>
    <w:p w14:paraId="678A42AD"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Είχ</w:t>
      </w:r>
      <w:r>
        <w:rPr>
          <w:rFonts w:eastAsia="Times New Roman" w:cs="Times New Roman"/>
          <w:szCs w:val="24"/>
        </w:rPr>
        <w:t>ε πει</w:t>
      </w:r>
      <w:r w:rsidRPr="00E1189F">
        <w:rPr>
          <w:rFonts w:eastAsia="Times New Roman" w:cs="Times New Roman"/>
          <w:szCs w:val="24"/>
        </w:rPr>
        <w:t xml:space="preserve"> και την </w:t>
      </w:r>
      <w:r>
        <w:rPr>
          <w:rFonts w:eastAsia="Times New Roman" w:cs="Times New Roman"/>
          <w:szCs w:val="24"/>
        </w:rPr>
        <w:t>κ</w:t>
      </w:r>
      <w:r w:rsidRPr="00E1189F">
        <w:rPr>
          <w:rFonts w:eastAsia="Times New Roman" w:cs="Times New Roman"/>
          <w:szCs w:val="24"/>
        </w:rPr>
        <w:t xml:space="preserve">υβέρνηση Παπαδήμου </w:t>
      </w:r>
      <w:r>
        <w:rPr>
          <w:rFonts w:eastAsia="Times New Roman" w:cs="Times New Roman"/>
          <w:szCs w:val="24"/>
        </w:rPr>
        <w:t xml:space="preserve">κουρέλι. «Είναι κουρελού», λέει, «η </w:t>
      </w:r>
      <w:r>
        <w:rPr>
          <w:rFonts w:eastAsia="Times New Roman" w:cs="Times New Roman"/>
          <w:szCs w:val="24"/>
        </w:rPr>
        <w:t>κ</w:t>
      </w:r>
      <w:r>
        <w:rPr>
          <w:rFonts w:eastAsia="Times New Roman" w:cs="Times New Roman"/>
          <w:szCs w:val="24"/>
        </w:rPr>
        <w:t>υβέρνηση του Παπαδήμου». Και έχει</w:t>
      </w:r>
      <w:r>
        <w:rPr>
          <w:rFonts w:eastAsia="Times New Roman"/>
          <w:bCs/>
        </w:rPr>
        <w:t xml:space="preserve"> τον Υφυπουργό του Παπαδήμου. Κομμάτι από το κουρέλι </w:t>
      </w:r>
      <w:r w:rsidRPr="00F56F8C">
        <w:rPr>
          <w:rFonts w:eastAsia="Times New Roman"/>
          <w:bCs/>
          <w:shd w:val="clear" w:color="auto" w:fill="FFFFFF"/>
        </w:rPr>
        <w:t>δηλαδή</w:t>
      </w:r>
      <w:r>
        <w:rPr>
          <w:rFonts w:eastAsia="Times New Roman"/>
          <w:bCs/>
          <w:shd w:val="clear" w:color="auto" w:fill="FFFFFF"/>
        </w:rPr>
        <w:t xml:space="preserve">. </w:t>
      </w:r>
      <w:r w:rsidRPr="00F56F8C">
        <w:rPr>
          <w:rFonts w:eastAsia="Times New Roman"/>
          <w:bCs/>
          <w:shd w:val="clear" w:color="auto" w:fill="FFFFFF"/>
        </w:rPr>
        <w:t>Δεν</w:t>
      </w:r>
      <w:r>
        <w:rPr>
          <w:rFonts w:eastAsia="Times New Roman"/>
          <w:bCs/>
          <w:shd w:val="clear" w:color="auto" w:fill="FFFFFF"/>
        </w:rPr>
        <w:t xml:space="preserve"> </w:t>
      </w:r>
      <w:r w:rsidRPr="00F56F8C">
        <w:rPr>
          <w:rFonts w:eastAsia="Times New Roman"/>
          <w:bCs/>
          <w:shd w:val="clear" w:color="auto" w:fill="FFFFFF"/>
        </w:rPr>
        <w:t>πρέπει</w:t>
      </w:r>
      <w:r>
        <w:rPr>
          <w:rFonts w:eastAsia="Times New Roman"/>
          <w:bCs/>
          <w:shd w:val="clear" w:color="auto" w:fill="FFFFFF"/>
        </w:rPr>
        <w:t xml:space="preserve"> να τον βάλετε να πει ενίοτε </w:t>
      </w:r>
      <w:r w:rsidRPr="00F56F8C">
        <w:rPr>
          <w:rFonts w:eastAsia="Times New Roman"/>
          <w:bCs/>
          <w:shd w:val="clear" w:color="auto" w:fill="FFFFFF"/>
        </w:rPr>
        <w:t>ότι</w:t>
      </w:r>
      <w:r>
        <w:rPr>
          <w:rFonts w:eastAsia="Times New Roman"/>
          <w:bCs/>
          <w:shd w:val="clear" w:color="auto" w:fill="FFFFFF"/>
        </w:rPr>
        <w:t xml:space="preserve">, </w:t>
      </w:r>
      <w:r w:rsidRPr="00E1189F">
        <w:rPr>
          <w:rFonts w:eastAsia="Times New Roman" w:cs="Times New Roman"/>
          <w:szCs w:val="24"/>
        </w:rPr>
        <w:t>καλά</w:t>
      </w:r>
      <w:r>
        <w:rPr>
          <w:rFonts w:eastAsia="Times New Roman" w:cs="Times New Roman"/>
          <w:szCs w:val="24"/>
        </w:rPr>
        <w:t>,</w:t>
      </w:r>
      <w:r w:rsidRPr="00E1189F">
        <w:rPr>
          <w:rFonts w:eastAsia="Times New Roman" w:cs="Times New Roman"/>
          <w:szCs w:val="24"/>
        </w:rPr>
        <w:t xml:space="preserve"> είπαμε και μία κουβέντα παραπάνω που δεν </w:t>
      </w:r>
      <w:r>
        <w:rPr>
          <w:rFonts w:eastAsia="Times New Roman" w:cs="Times New Roman"/>
          <w:szCs w:val="24"/>
        </w:rPr>
        <w:t>ίσχυε; Δε</w:t>
      </w:r>
      <w:r w:rsidRPr="00E1189F">
        <w:rPr>
          <w:rFonts w:eastAsia="Times New Roman" w:cs="Times New Roman"/>
          <w:szCs w:val="24"/>
        </w:rPr>
        <w:t>ν είπε μία</w:t>
      </w:r>
      <w:r>
        <w:rPr>
          <w:rFonts w:eastAsia="Times New Roman" w:cs="Times New Roman"/>
          <w:szCs w:val="24"/>
        </w:rPr>
        <w:t>,</w:t>
      </w:r>
      <w:r w:rsidRPr="00E1189F">
        <w:rPr>
          <w:rFonts w:eastAsia="Times New Roman" w:cs="Times New Roman"/>
          <w:szCs w:val="24"/>
        </w:rPr>
        <w:t xml:space="preserve"> έχει </w:t>
      </w:r>
      <w:r>
        <w:rPr>
          <w:rFonts w:eastAsia="Times New Roman" w:cs="Times New Roman"/>
          <w:szCs w:val="24"/>
        </w:rPr>
        <w:t xml:space="preserve">πει πάρα πολλά, </w:t>
      </w:r>
      <w:r w:rsidRPr="00A37EC3">
        <w:rPr>
          <w:rFonts w:eastAsia="Times New Roman" w:cs="Times New Roman"/>
        </w:rPr>
        <w:t>αλλά</w:t>
      </w:r>
      <w:r>
        <w:rPr>
          <w:rFonts w:eastAsia="Times New Roman" w:cs="Times New Roman"/>
          <w:szCs w:val="24"/>
        </w:rPr>
        <w:t xml:space="preserve"> </w:t>
      </w:r>
      <w:r w:rsidRPr="000A5DC6">
        <w:rPr>
          <w:rFonts w:eastAsia="Times New Roman"/>
          <w:bCs/>
          <w:shd w:val="clear" w:color="auto" w:fill="FFFFFF"/>
        </w:rPr>
        <w:t>τουλάχιστον</w:t>
      </w:r>
      <w:r>
        <w:rPr>
          <w:rFonts w:eastAsia="Times New Roman" w:cs="Times New Roman"/>
          <w:szCs w:val="24"/>
        </w:rPr>
        <w:t xml:space="preserve"> αυτό. </w:t>
      </w:r>
    </w:p>
    <w:p w14:paraId="678A42AE" w14:textId="77777777" w:rsidR="0099759A" w:rsidRDefault="00FE124F">
      <w:pPr>
        <w:spacing w:line="600" w:lineRule="auto"/>
        <w:ind w:firstLine="720"/>
        <w:contextualSpacing/>
        <w:jc w:val="both"/>
        <w:rPr>
          <w:rFonts w:eastAsia="Times New Roman" w:cs="Times New Roman"/>
          <w:szCs w:val="24"/>
        </w:rPr>
      </w:pPr>
      <w:r>
        <w:rPr>
          <w:rFonts w:eastAsia="Times New Roman"/>
          <w:bCs/>
        </w:rPr>
        <w:t>Έχετε</w:t>
      </w:r>
      <w:r>
        <w:rPr>
          <w:rFonts w:eastAsia="Times New Roman" w:cs="Times New Roman"/>
          <w:szCs w:val="24"/>
        </w:rPr>
        <w:t xml:space="preserve"> </w:t>
      </w:r>
      <w:r w:rsidRPr="00E1189F">
        <w:rPr>
          <w:rFonts w:eastAsia="Times New Roman" w:cs="Times New Roman"/>
          <w:szCs w:val="24"/>
        </w:rPr>
        <w:t xml:space="preserve">τεράστια ευθύνη </w:t>
      </w:r>
      <w:r>
        <w:rPr>
          <w:rFonts w:eastAsia="Times New Roman" w:cs="Times New Roman"/>
          <w:szCs w:val="24"/>
        </w:rPr>
        <w:t>εσείς, κύριε Σπίρτζη, δι</w:t>
      </w:r>
      <w:r w:rsidRPr="00E1189F">
        <w:rPr>
          <w:rFonts w:eastAsia="Times New Roman" w:cs="Times New Roman"/>
          <w:szCs w:val="24"/>
        </w:rPr>
        <w:t>ότι δίνε</w:t>
      </w:r>
      <w:r>
        <w:rPr>
          <w:rFonts w:eastAsia="Times New Roman" w:cs="Times New Roman"/>
          <w:szCs w:val="24"/>
        </w:rPr>
        <w:t>τε</w:t>
      </w:r>
      <w:r w:rsidRPr="00E1189F">
        <w:rPr>
          <w:rFonts w:eastAsia="Times New Roman" w:cs="Times New Roman"/>
          <w:szCs w:val="24"/>
        </w:rPr>
        <w:t xml:space="preserve"> άλλοθι </w:t>
      </w:r>
      <w:r>
        <w:rPr>
          <w:rFonts w:eastAsia="Times New Roman" w:cs="Times New Roman"/>
          <w:szCs w:val="24"/>
        </w:rPr>
        <w:t xml:space="preserve">σε αυτήν την </w:t>
      </w:r>
      <w:r w:rsidRPr="003E5E44">
        <w:rPr>
          <w:rFonts w:eastAsia="Times New Roman"/>
          <w:bCs/>
        </w:rPr>
        <w:t>Κυβέρνηση</w:t>
      </w:r>
      <w:r>
        <w:rPr>
          <w:rFonts w:eastAsia="Times New Roman" w:cs="Times New Roman"/>
          <w:szCs w:val="24"/>
        </w:rPr>
        <w:t>. Β</w:t>
      </w:r>
      <w:r w:rsidRPr="00E1189F">
        <w:rPr>
          <w:rFonts w:eastAsia="Times New Roman" w:cs="Times New Roman"/>
          <w:szCs w:val="24"/>
        </w:rPr>
        <w:t>έβαια</w:t>
      </w:r>
      <w:r>
        <w:rPr>
          <w:rFonts w:eastAsia="Times New Roman" w:cs="Times New Roman"/>
          <w:szCs w:val="24"/>
        </w:rPr>
        <w:t>,</w:t>
      </w:r>
      <w:r w:rsidRPr="00E1189F">
        <w:rPr>
          <w:rFonts w:eastAsia="Times New Roman" w:cs="Times New Roman"/>
          <w:szCs w:val="24"/>
        </w:rPr>
        <w:t xml:space="preserve"> δεν θα </w:t>
      </w:r>
      <w:r>
        <w:rPr>
          <w:rFonts w:eastAsia="Times New Roman" w:cs="Times New Roman"/>
          <w:szCs w:val="24"/>
        </w:rPr>
        <w:t xml:space="preserve">ασχοληθώ με ανθρώπους οι οποίοι, </w:t>
      </w:r>
      <w:r w:rsidRPr="00E1189F">
        <w:rPr>
          <w:rFonts w:eastAsia="Times New Roman" w:cs="Times New Roman"/>
          <w:szCs w:val="24"/>
        </w:rPr>
        <w:t xml:space="preserve">κατά </w:t>
      </w:r>
      <w:r>
        <w:rPr>
          <w:rFonts w:eastAsia="Times New Roman" w:cs="Times New Roman"/>
          <w:szCs w:val="24"/>
        </w:rPr>
        <w:t xml:space="preserve">την άποψή μου, από </w:t>
      </w:r>
      <w:r w:rsidRPr="00E1189F">
        <w:rPr>
          <w:rFonts w:eastAsia="Times New Roman" w:cs="Times New Roman"/>
          <w:szCs w:val="24"/>
        </w:rPr>
        <w:t>συναλλαγή επέλεξαν να πάνε</w:t>
      </w:r>
      <w:r>
        <w:rPr>
          <w:rFonts w:eastAsia="Times New Roman" w:cs="Times New Roman"/>
          <w:szCs w:val="24"/>
        </w:rPr>
        <w:t xml:space="preserve">. </w:t>
      </w:r>
      <w:r w:rsidRPr="00DF7ACC">
        <w:rPr>
          <w:rFonts w:eastAsia="Times New Roman" w:cs="Times New Roman"/>
          <w:bCs/>
          <w:shd w:val="clear" w:color="auto" w:fill="FFFFFF"/>
        </w:rPr>
        <w:t>Γι</w:t>
      </w:r>
      <w:r w:rsidRPr="00DF7ACC">
        <w:rPr>
          <w:rFonts w:eastAsia="Times New Roman" w:cs="Times New Roman"/>
          <w:bCs/>
          <w:shd w:val="clear" w:color="auto" w:fill="FFFFFF"/>
        </w:rPr>
        <w:t>ατί</w:t>
      </w:r>
      <w:r>
        <w:rPr>
          <w:rFonts w:eastAsia="Times New Roman" w:cs="Times New Roman"/>
          <w:szCs w:val="24"/>
        </w:rPr>
        <w:t xml:space="preserve"> σε εσάς έχω κάνει πολιτική κριτική και θ</w:t>
      </w:r>
      <w:r w:rsidRPr="00E1189F">
        <w:rPr>
          <w:rFonts w:eastAsia="Times New Roman" w:cs="Times New Roman"/>
          <w:szCs w:val="24"/>
        </w:rPr>
        <w:t xml:space="preserve">εωρώ ότι </w:t>
      </w:r>
      <w:r>
        <w:rPr>
          <w:rFonts w:eastAsia="Times New Roman" w:cs="Times New Roman"/>
          <w:szCs w:val="24"/>
        </w:rPr>
        <w:t xml:space="preserve">είχατε εκφράσει την </w:t>
      </w:r>
      <w:r w:rsidRPr="00471050">
        <w:rPr>
          <w:rFonts w:eastAsia="Times New Roman" w:cs="Times New Roman"/>
          <w:szCs w:val="24"/>
        </w:rPr>
        <w:t>πολιτική</w:t>
      </w:r>
      <w:r>
        <w:rPr>
          <w:rFonts w:eastAsia="Times New Roman" w:cs="Times New Roman"/>
          <w:szCs w:val="24"/>
        </w:rPr>
        <w:t xml:space="preserve"> σου διαφωνία, </w:t>
      </w:r>
      <w:r w:rsidRPr="008A7DB9">
        <w:rPr>
          <w:rFonts w:eastAsia="Times New Roman" w:cs="Times New Roman"/>
          <w:szCs w:val="24"/>
        </w:rPr>
        <w:t xml:space="preserve">άσχετα </w:t>
      </w:r>
      <w:r>
        <w:rPr>
          <w:rFonts w:eastAsia="Times New Roman" w:cs="Times New Roman"/>
          <w:szCs w:val="24"/>
        </w:rPr>
        <w:t xml:space="preserve">αν δεν συμφωνώ μαζί σου, και έκανες </w:t>
      </w:r>
      <w:r w:rsidRPr="00E1189F">
        <w:rPr>
          <w:rFonts w:eastAsia="Times New Roman" w:cs="Times New Roman"/>
          <w:szCs w:val="24"/>
        </w:rPr>
        <w:t>την επιλογή σου</w:t>
      </w:r>
      <w:r>
        <w:rPr>
          <w:rFonts w:eastAsia="Times New Roman" w:cs="Times New Roman"/>
          <w:szCs w:val="24"/>
        </w:rPr>
        <w:t xml:space="preserve">. Οι άλλοι όχι μόνο </w:t>
      </w:r>
      <w:r w:rsidRPr="00A8202F">
        <w:rPr>
          <w:rFonts w:eastAsia="Times New Roman"/>
          <w:bCs/>
          <w:shd w:val="clear" w:color="auto" w:fill="FFFFFF"/>
        </w:rPr>
        <w:t>δεν</w:t>
      </w:r>
      <w:r>
        <w:rPr>
          <w:rFonts w:eastAsia="Times New Roman" w:cs="Times New Roman"/>
          <w:szCs w:val="24"/>
        </w:rPr>
        <w:t xml:space="preserve"> είχαν εκφράσει διαφωνία, </w:t>
      </w:r>
      <w:r>
        <w:rPr>
          <w:rFonts w:eastAsia="Times New Roman" w:cs="Times New Roman"/>
        </w:rPr>
        <w:t>αλλά</w:t>
      </w:r>
      <w:r>
        <w:rPr>
          <w:rFonts w:eastAsia="Times New Roman" w:cs="Times New Roman"/>
          <w:szCs w:val="24"/>
        </w:rPr>
        <w:t xml:space="preserve"> ήταν </w:t>
      </w:r>
      <w:r>
        <w:rPr>
          <w:rFonts w:eastAsia="Times New Roman"/>
          <w:bCs/>
        </w:rPr>
        <w:t xml:space="preserve">και </w:t>
      </w:r>
      <w:r>
        <w:rPr>
          <w:rFonts w:eastAsia="Times New Roman" w:cs="Times New Roman"/>
          <w:szCs w:val="24"/>
        </w:rPr>
        <w:t>σ</w:t>
      </w:r>
      <w:r w:rsidRPr="00E1189F">
        <w:rPr>
          <w:rFonts w:eastAsia="Times New Roman" w:cs="Times New Roman"/>
          <w:szCs w:val="24"/>
        </w:rPr>
        <w:t xml:space="preserve">την πρώτη γραμμή της καταγγελίας του </w:t>
      </w:r>
      <w:r w:rsidRPr="00E1189F">
        <w:rPr>
          <w:rFonts w:eastAsia="Times New Roman" w:cs="Times New Roman"/>
          <w:szCs w:val="24"/>
        </w:rPr>
        <w:t>Τσίπρα</w:t>
      </w:r>
      <w:r>
        <w:rPr>
          <w:rFonts w:eastAsia="Times New Roman" w:cs="Times New Roman"/>
          <w:szCs w:val="24"/>
        </w:rPr>
        <w:t xml:space="preserve">. Αυτοί </w:t>
      </w:r>
      <w:r w:rsidRPr="00A8202F">
        <w:rPr>
          <w:rFonts w:eastAsia="Times New Roman"/>
          <w:bCs/>
          <w:shd w:val="clear" w:color="auto" w:fill="FFFFFF"/>
        </w:rPr>
        <w:t>δεν</w:t>
      </w:r>
      <w:r>
        <w:rPr>
          <w:rFonts w:eastAsia="Times New Roman" w:cs="Times New Roman"/>
          <w:szCs w:val="24"/>
        </w:rPr>
        <w:t xml:space="preserve"> το δικαιούνται. Να τους το μεταβιβάσετε, </w:t>
      </w:r>
      <w:r w:rsidRPr="00E1189F">
        <w:rPr>
          <w:rFonts w:eastAsia="Times New Roman" w:cs="Times New Roman"/>
          <w:szCs w:val="24"/>
        </w:rPr>
        <w:t xml:space="preserve">γιατί εγώ μίλησα και ήθελα να </w:t>
      </w:r>
      <w:r w:rsidRPr="00E1189F">
        <w:rPr>
          <w:rFonts w:eastAsia="Times New Roman" w:cs="Times New Roman"/>
          <w:szCs w:val="24"/>
        </w:rPr>
        <w:lastRenderedPageBreak/>
        <w:t xml:space="preserve">επικοινωνώ μαζί τους </w:t>
      </w:r>
      <w:r>
        <w:rPr>
          <w:rFonts w:eastAsia="Times New Roman" w:cs="Times New Roman"/>
          <w:szCs w:val="24"/>
        </w:rPr>
        <w:t>μέχρι τη Δ</w:t>
      </w:r>
      <w:r w:rsidRPr="00E1189F">
        <w:rPr>
          <w:rFonts w:eastAsia="Times New Roman" w:cs="Times New Roman"/>
          <w:szCs w:val="24"/>
        </w:rPr>
        <w:t>ευτέρα το απόγευμα</w:t>
      </w:r>
      <w:r>
        <w:rPr>
          <w:rFonts w:eastAsia="Times New Roman" w:cs="Times New Roman"/>
          <w:szCs w:val="24"/>
        </w:rPr>
        <w:t>,</w:t>
      </w:r>
      <w:r w:rsidRPr="00E1189F">
        <w:rPr>
          <w:rFonts w:eastAsia="Times New Roman" w:cs="Times New Roman"/>
          <w:szCs w:val="24"/>
        </w:rPr>
        <w:t xml:space="preserve"> ελπίζοντας </w:t>
      </w:r>
      <w:r w:rsidRPr="002B5B2E">
        <w:rPr>
          <w:rFonts w:eastAsia="Times New Roman"/>
          <w:bCs/>
          <w:shd w:val="clear" w:color="auto" w:fill="FFFFFF"/>
        </w:rPr>
        <w:t>ότι</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γίνουν </w:t>
      </w:r>
      <w:r w:rsidRPr="00E1189F">
        <w:rPr>
          <w:rFonts w:eastAsia="Times New Roman" w:cs="Times New Roman"/>
          <w:szCs w:val="24"/>
        </w:rPr>
        <w:t>όργανα</w:t>
      </w:r>
      <w:r>
        <w:rPr>
          <w:rFonts w:eastAsia="Times New Roman" w:cs="Times New Roman"/>
          <w:szCs w:val="24"/>
        </w:rPr>
        <w:t xml:space="preserve"> ενός</w:t>
      </w:r>
      <w:r w:rsidRPr="00E1189F">
        <w:rPr>
          <w:rFonts w:eastAsia="Times New Roman" w:cs="Times New Roman"/>
          <w:szCs w:val="24"/>
        </w:rPr>
        <w:t xml:space="preserve"> συστήματος </w:t>
      </w:r>
      <w:r>
        <w:rPr>
          <w:rFonts w:eastAsia="Times New Roman" w:cs="Times New Roman"/>
          <w:szCs w:val="24"/>
        </w:rPr>
        <w:t xml:space="preserve">-όχι όργανα </w:t>
      </w:r>
      <w:r w:rsidRPr="00E1189F">
        <w:rPr>
          <w:rFonts w:eastAsia="Times New Roman" w:cs="Times New Roman"/>
          <w:szCs w:val="24"/>
        </w:rPr>
        <w:t>του κ</w:t>
      </w:r>
      <w:r>
        <w:rPr>
          <w:rFonts w:eastAsia="Times New Roman" w:cs="Times New Roman"/>
          <w:szCs w:val="24"/>
        </w:rPr>
        <w:t>.</w:t>
      </w:r>
      <w:r w:rsidRPr="00E1189F">
        <w:rPr>
          <w:rFonts w:eastAsia="Times New Roman" w:cs="Times New Roman"/>
          <w:szCs w:val="24"/>
        </w:rPr>
        <w:t xml:space="preserve"> Τσίπρα</w:t>
      </w:r>
      <w:r>
        <w:rPr>
          <w:rFonts w:eastAsia="Times New Roman" w:cs="Times New Roman"/>
          <w:szCs w:val="24"/>
        </w:rPr>
        <w:t xml:space="preserve">, </w:t>
      </w:r>
      <w:r w:rsidRPr="00A37EC3">
        <w:rPr>
          <w:rFonts w:eastAsia="Times New Roman" w:cs="Times New Roman"/>
        </w:rPr>
        <w:t>αλλά</w:t>
      </w:r>
      <w:r w:rsidRPr="00E1189F">
        <w:rPr>
          <w:rFonts w:eastAsia="Times New Roman" w:cs="Times New Roman"/>
          <w:szCs w:val="24"/>
        </w:rPr>
        <w:t xml:space="preserve"> ενός γενικότερου συστήματος</w:t>
      </w:r>
      <w:r>
        <w:rPr>
          <w:rFonts w:eastAsia="Times New Roman" w:cs="Times New Roman"/>
          <w:szCs w:val="24"/>
        </w:rPr>
        <w:t xml:space="preserve">- </w:t>
      </w:r>
      <w:r w:rsidRPr="006D0B78">
        <w:rPr>
          <w:rFonts w:eastAsia="Times New Roman" w:cs="Times New Roman"/>
          <w:bCs/>
          <w:shd w:val="clear" w:color="auto" w:fill="FFFFFF"/>
        </w:rPr>
        <w:t xml:space="preserve">το </w:t>
      </w:r>
      <w:r w:rsidRPr="006D0B78">
        <w:rPr>
          <w:rFonts w:eastAsia="Times New Roman" w:cs="Times New Roman"/>
          <w:bCs/>
          <w:shd w:val="clear" w:color="auto" w:fill="FFFFFF"/>
        </w:rPr>
        <w:t>οποίο</w:t>
      </w:r>
      <w:r>
        <w:rPr>
          <w:rFonts w:eastAsia="Times New Roman" w:cs="Times New Roman"/>
          <w:szCs w:val="24"/>
        </w:rPr>
        <w:t xml:space="preserve"> θέλει </w:t>
      </w:r>
      <w:r w:rsidRPr="002314B3">
        <w:rPr>
          <w:rFonts w:eastAsia="Times New Roman"/>
          <w:bCs/>
          <w:shd w:val="clear" w:color="auto" w:fill="FFFFFF"/>
        </w:rPr>
        <w:t>να</w:t>
      </w:r>
      <w:r>
        <w:rPr>
          <w:rFonts w:eastAsia="Times New Roman" w:cs="Times New Roman"/>
          <w:szCs w:val="24"/>
        </w:rPr>
        <w:t xml:space="preserve"> </w:t>
      </w:r>
      <w:r w:rsidRPr="00E1189F">
        <w:rPr>
          <w:rFonts w:eastAsia="Times New Roman" w:cs="Times New Roman"/>
          <w:szCs w:val="24"/>
        </w:rPr>
        <w:t xml:space="preserve">διαλύσει την πολιτική </w:t>
      </w:r>
      <w:r w:rsidRPr="00F331DF">
        <w:rPr>
          <w:rFonts w:eastAsia="Times New Roman"/>
          <w:bCs/>
        </w:rPr>
        <w:t>και</w:t>
      </w:r>
      <w:r>
        <w:rPr>
          <w:rFonts w:eastAsia="Times New Roman" w:cs="Times New Roman"/>
          <w:szCs w:val="24"/>
        </w:rPr>
        <w:t xml:space="preserve"> τα κ</w:t>
      </w:r>
      <w:r w:rsidRPr="00E1189F">
        <w:rPr>
          <w:rFonts w:eastAsia="Times New Roman" w:cs="Times New Roman"/>
          <w:szCs w:val="24"/>
        </w:rPr>
        <w:t>όμματα</w:t>
      </w:r>
      <w:r>
        <w:rPr>
          <w:rFonts w:eastAsia="Times New Roman" w:cs="Times New Roman"/>
          <w:szCs w:val="24"/>
        </w:rPr>
        <w:t>,</w:t>
      </w:r>
      <w:r w:rsidRPr="00E1189F">
        <w:rPr>
          <w:rFonts w:eastAsia="Times New Roman" w:cs="Times New Roman"/>
          <w:szCs w:val="24"/>
        </w:rPr>
        <w:t xml:space="preserve"> όχι </w:t>
      </w:r>
      <w:r w:rsidRPr="00D477CE">
        <w:rPr>
          <w:rFonts w:eastAsia="Times New Roman" w:cs="Times New Roman"/>
        </w:rPr>
        <w:t>για να</w:t>
      </w:r>
      <w:r>
        <w:rPr>
          <w:rFonts w:eastAsia="Times New Roman" w:cs="Times New Roman"/>
          <w:szCs w:val="24"/>
        </w:rPr>
        <w:t xml:space="preserve"> ενισχυθεί ο κ. Τσίπρας. Π</w:t>
      </w:r>
      <w:r w:rsidRPr="00E1189F">
        <w:rPr>
          <w:rFonts w:eastAsia="Times New Roman" w:cs="Times New Roman"/>
          <w:szCs w:val="24"/>
        </w:rPr>
        <w:t>ροσωρινό είναι αυτό</w:t>
      </w:r>
      <w:r>
        <w:rPr>
          <w:rFonts w:eastAsia="Times New Roman" w:cs="Times New Roman"/>
          <w:szCs w:val="24"/>
        </w:rPr>
        <w:t>, δίμηνο, τρίμηνο, οκτάμηνο αν θέλετε</w:t>
      </w:r>
      <w:r w:rsidRPr="00E1189F">
        <w:rPr>
          <w:rFonts w:eastAsia="Times New Roman" w:cs="Times New Roman"/>
          <w:szCs w:val="24"/>
        </w:rPr>
        <w:t xml:space="preserve"> μέχρι τον Οκτώβρη</w:t>
      </w:r>
      <w:r>
        <w:rPr>
          <w:rFonts w:eastAsia="Times New Roman" w:cs="Times New Roman"/>
          <w:szCs w:val="24"/>
        </w:rPr>
        <w:t>. Θ</w:t>
      </w:r>
      <w:r w:rsidRPr="00E1189F">
        <w:rPr>
          <w:rFonts w:eastAsia="Times New Roman" w:cs="Times New Roman"/>
          <w:szCs w:val="24"/>
        </w:rPr>
        <w:t xml:space="preserve">έλει να διαλύσει τα πολιτικά κόμματα </w:t>
      </w:r>
      <w:r w:rsidRPr="00F331DF">
        <w:rPr>
          <w:rFonts w:eastAsia="Times New Roman"/>
          <w:bCs/>
        </w:rPr>
        <w:t>και</w:t>
      </w:r>
      <w:r>
        <w:rPr>
          <w:rFonts w:eastAsia="Times New Roman" w:cs="Times New Roman"/>
          <w:szCs w:val="24"/>
        </w:rPr>
        <w:t xml:space="preserve"> </w:t>
      </w:r>
      <w:r w:rsidRPr="00E1189F">
        <w:rPr>
          <w:rFonts w:eastAsia="Times New Roman" w:cs="Times New Roman"/>
          <w:szCs w:val="24"/>
        </w:rPr>
        <w:t>να υπάρχει Βουλή μόνο</w:t>
      </w:r>
      <w:r>
        <w:rPr>
          <w:rFonts w:eastAsia="Times New Roman" w:cs="Times New Roman"/>
          <w:szCs w:val="24"/>
        </w:rPr>
        <w:t>. Τ</w:t>
      </w:r>
      <w:r w:rsidRPr="00E1189F">
        <w:rPr>
          <w:rFonts w:eastAsia="Times New Roman" w:cs="Times New Roman"/>
          <w:szCs w:val="24"/>
        </w:rPr>
        <w:t>ο είχε εξαγγείλει ο κ</w:t>
      </w:r>
      <w:r>
        <w:rPr>
          <w:rFonts w:eastAsia="Times New Roman" w:cs="Times New Roman"/>
          <w:szCs w:val="24"/>
        </w:rPr>
        <w:t>.</w:t>
      </w:r>
      <w:r w:rsidRPr="00E1189F">
        <w:rPr>
          <w:rFonts w:eastAsia="Times New Roman" w:cs="Times New Roman"/>
          <w:szCs w:val="24"/>
        </w:rPr>
        <w:t xml:space="preserve"> Κοτζιάς</w:t>
      </w:r>
      <w:r>
        <w:rPr>
          <w:rFonts w:eastAsia="Times New Roman" w:cs="Times New Roman"/>
          <w:szCs w:val="24"/>
        </w:rPr>
        <w:t xml:space="preserve">. Ο κ. Κοτζιάς τι είχε πει; Μα, </w:t>
      </w:r>
      <w:r w:rsidRPr="00B83DBF">
        <w:rPr>
          <w:rFonts w:eastAsia="Times New Roman" w:cs="Times New Roman"/>
          <w:szCs w:val="24"/>
        </w:rPr>
        <w:t>υπάρχει</w:t>
      </w:r>
      <w:r>
        <w:rPr>
          <w:rFonts w:eastAsia="Times New Roman" w:cs="Times New Roman"/>
          <w:szCs w:val="24"/>
        </w:rPr>
        <w:t xml:space="preserve"> η </w:t>
      </w:r>
      <w:r w:rsidRPr="007E4228">
        <w:rPr>
          <w:rFonts w:eastAsia="Times New Roman"/>
          <w:bCs/>
        </w:rPr>
        <w:t>Βουλή</w:t>
      </w:r>
      <w:r>
        <w:rPr>
          <w:rFonts w:eastAsia="Times New Roman"/>
          <w:bCs/>
        </w:rPr>
        <w:t>. Δ</w:t>
      </w:r>
      <w:r w:rsidRPr="00A8202F">
        <w:rPr>
          <w:rFonts w:eastAsia="Times New Roman"/>
          <w:bCs/>
          <w:shd w:val="clear" w:color="auto" w:fill="FFFFFF"/>
        </w:rPr>
        <w:t>εν</w:t>
      </w:r>
      <w:r>
        <w:rPr>
          <w:rFonts w:eastAsia="Times New Roman" w:cs="Times New Roman"/>
          <w:szCs w:val="24"/>
        </w:rPr>
        <w:t xml:space="preserve"> </w:t>
      </w:r>
      <w:r w:rsidRPr="00FB3DED">
        <w:rPr>
          <w:rFonts w:eastAsia="Times New Roman"/>
          <w:bCs/>
          <w:shd w:val="clear" w:color="auto" w:fill="FFFFFF"/>
        </w:rPr>
        <w:t>χρειάζεται</w:t>
      </w:r>
      <w:r>
        <w:rPr>
          <w:rFonts w:eastAsia="Times New Roman" w:cs="Times New Roman"/>
          <w:szCs w:val="24"/>
        </w:rPr>
        <w:t xml:space="preserve"> να </w:t>
      </w:r>
      <w:r w:rsidRPr="00922299">
        <w:rPr>
          <w:rFonts w:eastAsia="Times New Roman" w:cs="Times New Roman"/>
          <w:bCs/>
          <w:shd w:val="clear" w:color="auto" w:fill="FFFFFF"/>
        </w:rPr>
        <w:t>υπάρχουν</w:t>
      </w:r>
      <w:r>
        <w:rPr>
          <w:rFonts w:eastAsia="Times New Roman" w:cs="Times New Roman"/>
          <w:szCs w:val="24"/>
        </w:rPr>
        <w:t xml:space="preserve"> πλειοψηφίες, μειοψηφίες, κόμματα. </w:t>
      </w:r>
      <w:r w:rsidRPr="00B83DBF">
        <w:rPr>
          <w:rFonts w:eastAsia="Times New Roman" w:cs="Times New Roman"/>
          <w:szCs w:val="24"/>
        </w:rPr>
        <w:t>Υπάρχει</w:t>
      </w:r>
      <w:r>
        <w:rPr>
          <w:rFonts w:eastAsia="Times New Roman" w:cs="Times New Roman"/>
          <w:szCs w:val="24"/>
        </w:rPr>
        <w:t xml:space="preserve"> η </w:t>
      </w:r>
      <w:r w:rsidRPr="00E1189F">
        <w:rPr>
          <w:rFonts w:eastAsia="Times New Roman" w:cs="Times New Roman"/>
          <w:szCs w:val="24"/>
        </w:rPr>
        <w:t xml:space="preserve"> Βουλή</w:t>
      </w:r>
      <w:r>
        <w:rPr>
          <w:rFonts w:eastAsia="Times New Roman" w:cs="Times New Roman"/>
          <w:szCs w:val="24"/>
        </w:rPr>
        <w:t>. Θ</w:t>
      </w:r>
      <w:r w:rsidRPr="00E1189F">
        <w:rPr>
          <w:rFonts w:eastAsia="Times New Roman" w:cs="Times New Roman"/>
          <w:szCs w:val="24"/>
        </w:rPr>
        <w:t xml:space="preserve">α </w:t>
      </w:r>
      <w:r>
        <w:rPr>
          <w:rFonts w:eastAsia="Times New Roman" w:cs="Times New Roman"/>
          <w:szCs w:val="24"/>
        </w:rPr>
        <w:t xml:space="preserve">το </w:t>
      </w:r>
      <w:r w:rsidRPr="00E1189F">
        <w:rPr>
          <w:rFonts w:eastAsia="Times New Roman" w:cs="Times New Roman"/>
          <w:szCs w:val="24"/>
        </w:rPr>
        <w:t xml:space="preserve">φέρουμε στη Βουλή και </w:t>
      </w:r>
      <w:r>
        <w:rPr>
          <w:rFonts w:eastAsia="Times New Roman" w:cs="Times New Roman"/>
          <w:szCs w:val="24"/>
        </w:rPr>
        <w:t xml:space="preserve">όποιοι </w:t>
      </w:r>
      <w:r w:rsidRPr="00E1189F">
        <w:rPr>
          <w:rFonts w:eastAsia="Times New Roman" w:cs="Times New Roman"/>
          <w:szCs w:val="24"/>
        </w:rPr>
        <w:t xml:space="preserve">Βουλευτές </w:t>
      </w:r>
      <w:r>
        <w:rPr>
          <w:rFonts w:eastAsia="Times New Roman" w:cs="Times New Roman"/>
          <w:szCs w:val="24"/>
        </w:rPr>
        <w:t xml:space="preserve">θέλουν, </w:t>
      </w:r>
      <w:r w:rsidRPr="00E1189F">
        <w:rPr>
          <w:rFonts w:eastAsia="Times New Roman" w:cs="Times New Roman"/>
          <w:szCs w:val="24"/>
        </w:rPr>
        <w:t>ψηφίζουν</w:t>
      </w:r>
      <w:r>
        <w:rPr>
          <w:rFonts w:eastAsia="Times New Roman" w:cs="Times New Roman"/>
          <w:szCs w:val="24"/>
        </w:rPr>
        <w:t xml:space="preserve">. Πάπαλα τα κόμματα. </w:t>
      </w:r>
      <w:r w:rsidRPr="00D66BCA">
        <w:rPr>
          <w:rFonts w:eastAsia="Times New Roman"/>
          <w:bCs/>
        </w:rPr>
        <w:t>Είναι</w:t>
      </w:r>
      <w:r>
        <w:rPr>
          <w:rFonts w:eastAsia="Times New Roman" w:cs="Times New Roman"/>
          <w:szCs w:val="24"/>
        </w:rPr>
        <w:t xml:space="preserve"> η νέα κατάσταση την οποία προωθο</w:t>
      </w:r>
      <w:r>
        <w:rPr>
          <w:rFonts w:eastAsia="Times New Roman" w:cs="Times New Roman"/>
          <w:szCs w:val="24"/>
        </w:rPr>
        <w:t>ύν τα ισχυρά ο</w:t>
      </w:r>
      <w:r w:rsidRPr="00E1189F">
        <w:rPr>
          <w:rFonts w:eastAsia="Times New Roman" w:cs="Times New Roman"/>
          <w:szCs w:val="24"/>
        </w:rPr>
        <w:t>ικονομικά συμφέροντα σε όλη την Ευρώπη και εδώ</w:t>
      </w:r>
      <w:r>
        <w:rPr>
          <w:rFonts w:eastAsia="Times New Roman" w:cs="Times New Roman"/>
          <w:szCs w:val="24"/>
        </w:rPr>
        <w:t>. Είναι όργανο π</w:t>
      </w:r>
      <w:r w:rsidRPr="00E1189F">
        <w:rPr>
          <w:rFonts w:eastAsia="Times New Roman" w:cs="Times New Roman"/>
          <w:szCs w:val="24"/>
        </w:rPr>
        <w:t>ρος το παρόν ο κ</w:t>
      </w:r>
      <w:r>
        <w:rPr>
          <w:rFonts w:eastAsia="Times New Roman" w:cs="Times New Roman"/>
          <w:szCs w:val="24"/>
        </w:rPr>
        <w:t>.</w:t>
      </w:r>
      <w:r w:rsidRPr="00E1189F">
        <w:rPr>
          <w:rFonts w:eastAsia="Times New Roman" w:cs="Times New Roman"/>
          <w:szCs w:val="24"/>
        </w:rPr>
        <w:t xml:space="preserve"> Τσίπρας και </w:t>
      </w:r>
      <w:r>
        <w:rPr>
          <w:rFonts w:eastAsia="Times New Roman" w:cs="Times New Roman"/>
          <w:szCs w:val="24"/>
        </w:rPr>
        <w:t>το</w:t>
      </w:r>
      <w:r w:rsidRPr="00E1189F">
        <w:rPr>
          <w:rFonts w:eastAsia="Times New Roman" w:cs="Times New Roman"/>
          <w:szCs w:val="24"/>
        </w:rPr>
        <w:t xml:space="preserve"> υλοποιεί</w:t>
      </w:r>
      <w:r>
        <w:rPr>
          <w:rFonts w:eastAsia="Times New Roman" w:cs="Times New Roman"/>
          <w:szCs w:val="24"/>
        </w:rPr>
        <w:t xml:space="preserve">. </w:t>
      </w:r>
    </w:p>
    <w:p w14:paraId="678A42AF"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Πριν έρθω στα θέματα, </w:t>
      </w:r>
      <w:r w:rsidRPr="002314B3">
        <w:rPr>
          <w:rFonts w:eastAsia="Times New Roman"/>
          <w:bCs/>
          <w:shd w:val="clear" w:color="auto" w:fill="FFFFFF"/>
        </w:rPr>
        <w:t>να</w:t>
      </w:r>
      <w:r>
        <w:rPr>
          <w:rFonts w:eastAsia="Times New Roman" w:cs="Times New Roman"/>
          <w:szCs w:val="24"/>
        </w:rPr>
        <w:t xml:space="preserve"> πω </w:t>
      </w:r>
      <w:r w:rsidRPr="002B5B2E">
        <w:rPr>
          <w:rFonts w:eastAsia="Times New Roman"/>
          <w:bCs/>
          <w:shd w:val="clear" w:color="auto" w:fill="FFFFFF"/>
        </w:rPr>
        <w:t>ότι</w:t>
      </w:r>
      <w:r>
        <w:rPr>
          <w:rFonts w:eastAsia="Times New Roman" w:cs="Times New Roman"/>
          <w:szCs w:val="24"/>
        </w:rPr>
        <w:t xml:space="preserve"> </w:t>
      </w:r>
      <w:r w:rsidRPr="00E1189F">
        <w:rPr>
          <w:rFonts w:eastAsia="Times New Roman" w:cs="Times New Roman"/>
          <w:szCs w:val="24"/>
        </w:rPr>
        <w:t>αυτό που είπα προηγουμένως είναι ο κανόνας</w:t>
      </w:r>
      <w:r>
        <w:rPr>
          <w:rFonts w:eastAsia="Times New Roman" w:cs="Times New Roman"/>
          <w:szCs w:val="24"/>
        </w:rPr>
        <w:t xml:space="preserve">. Η </w:t>
      </w:r>
      <w:r w:rsidRPr="003E5E44">
        <w:rPr>
          <w:rFonts w:eastAsia="Times New Roman"/>
          <w:bCs/>
        </w:rPr>
        <w:t>Κυβέρνηση</w:t>
      </w:r>
      <w:r>
        <w:rPr>
          <w:rFonts w:eastAsia="Times New Roman" w:cs="Times New Roman"/>
          <w:szCs w:val="24"/>
        </w:rPr>
        <w:t xml:space="preserve"> αυτή κάθε μέρα φτωχο</w:t>
      </w:r>
      <w:r w:rsidRPr="00E1189F">
        <w:rPr>
          <w:rFonts w:eastAsia="Times New Roman" w:cs="Times New Roman"/>
          <w:szCs w:val="24"/>
        </w:rPr>
        <w:t>ποιεί τ</w:t>
      </w:r>
      <w:r>
        <w:rPr>
          <w:rFonts w:eastAsia="Times New Roman" w:cs="Times New Roman"/>
          <w:szCs w:val="24"/>
        </w:rPr>
        <w:t>ους μικρομεσαίους και</w:t>
      </w:r>
      <w:r>
        <w:rPr>
          <w:rFonts w:eastAsia="Times New Roman" w:cs="Times New Roman"/>
          <w:szCs w:val="24"/>
        </w:rPr>
        <w:t xml:space="preserve"> τους λέει, δ</w:t>
      </w:r>
      <w:r w:rsidRPr="00E1189F">
        <w:rPr>
          <w:rFonts w:eastAsia="Times New Roman" w:cs="Times New Roman"/>
          <w:szCs w:val="24"/>
        </w:rPr>
        <w:t>εν πειράζει</w:t>
      </w:r>
      <w:r>
        <w:rPr>
          <w:rFonts w:eastAsia="Times New Roman" w:cs="Times New Roman"/>
          <w:szCs w:val="24"/>
        </w:rPr>
        <w:t>,</w:t>
      </w:r>
      <w:r w:rsidRPr="00E1189F">
        <w:rPr>
          <w:rFonts w:eastAsia="Times New Roman" w:cs="Times New Roman"/>
          <w:szCs w:val="24"/>
        </w:rPr>
        <w:t xml:space="preserve"> ελάτε</w:t>
      </w:r>
      <w:r>
        <w:rPr>
          <w:rFonts w:eastAsia="Times New Roman" w:cs="Times New Roman"/>
          <w:szCs w:val="24"/>
        </w:rPr>
        <w:t>,</w:t>
      </w:r>
      <w:r w:rsidRPr="00E1189F">
        <w:rPr>
          <w:rFonts w:eastAsia="Times New Roman" w:cs="Times New Roman"/>
          <w:szCs w:val="24"/>
        </w:rPr>
        <w:t xml:space="preserve"> </w:t>
      </w:r>
      <w:r>
        <w:rPr>
          <w:rFonts w:eastAsia="Times New Roman" w:cs="Times New Roman"/>
          <w:szCs w:val="24"/>
        </w:rPr>
        <w:t xml:space="preserve">και εγώ </w:t>
      </w:r>
      <w:r w:rsidRPr="00022913">
        <w:rPr>
          <w:rFonts w:eastAsia="Times New Roman"/>
          <w:bCs/>
          <w:shd w:val="clear" w:color="auto" w:fill="FFFFFF"/>
        </w:rPr>
        <w:t>θα</w:t>
      </w:r>
      <w:r>
        <w:rPr>
          <w:rFonts w:eastAsia="Times New Roman" w:cs="Times New Roman"/>
          <w:szCs w:val="24"/>
        </w:rPr>
        <w:t xml:space="preserve"> σας βάλω</w:t>
      </w:r>
      <w:r w:rsidRPr="00E1189F">
        <w:rPr>
          <w:rFonts w:eastAsia="Times New Roman" w:cs="Times New Roman"/>
          <w:szCs w:val="24"/>
        </w:rPr>
        <w:t xml:space="preserve"> στην παγίδα φτώχειας</w:t>
      </w:r>
      <w:r>
        <w:rPr>
          <w:rFonts w:eastAsia="Times New Roman" w:cs="Times New Roman"/>
          <w:szCs w:val="24"/>
        </w:rPr>
        <w:t>, σ</w:t>
      </w:r>
      <w:r w:rsidRPr="00E1189F">
        <w:rPr>
          <w:rFonts w:eastAsia="Times New Roman" w:cs="Times New Roman"/>
          <w:szCs w:val="24"/>
        </w:rPr>
        <w:t>το επίδομα φτώχειας</w:t>
      </w:r>
      <w:r>
        <w:rPr>
          <w:rFonts w:eastAsia="Times New Roman" w:cs="Times New Roman"/>
          <w:szCs w:val="24"/>
        </w:rPr>
        <w:t>.</w:t>
      </w:r>
      <w:r w:rsidRPr="00E1189F">
        <w:rPr>
          <w:rFonts w:eastAsia="Times New Roman" w:cs="Times New Roman"/>
          <w:szCs w:val="24"/>
        </w:rPr>
        <w:t xml:space="preserve"> </w:t>
      </w:r>
      <w:r w:rsidRPr="00E1189F">
        <w:rPr>
          <w:rFonts w:eastAsia="Times New Roman" w:cs="Times New Roman"/>
          <w:szCs w:val="24"/>
        </w:rPr>
        <w:lastRenderedPageBreak/>
        <w:t>Αυτή είναι η πολιτική</w:t>
      </w:r>
      <w:r>
        <w:rPr>
          <w:rFonts w:eastAsia="Times New Roman" w:cs="Times New Roman"/>
          <w:szCs w:val="24"/>
        </w:rPr>
        <w:t>, η</w:t>
      </w:r>
      <w:r w:rsidRPr="00E1189F">
        <w:rPr>
          <w:rFonts w:eastAsia="Times New Roman" w:cs="Times New Roman"/>
          <w:szCs w:val="24"/>
        </w:rPr>
        <w:t xml:space="preserve"> μεγάλη πολιτική</w:t>
      </w:r>
      <w:r>
        <w:rPr>
          <w:rFonts w:eastAsia="Times New Roman" w:cs="Times New Roman"/>
          <w:szCs w:val="24"/>
        </w:rPr>
        <w:t xml:space="preserve">, η μεγαλεπίβολη </w:t>
      </w:r>
      <w:r w:rsidRPr="00471050">
        <w:rPr>
          <w:rFonts w:eastAsia="Times New Roman" w:cs="Times New Roman"/>
          <w:szCs w:val="24"/>
        </w:rPr>
        <w:t>πολιτική</w:t>
      </w:r>
      <w:r>
        <w:rPr>
          <w:rFonts w:eastAsia="Times New Roman" w:cs="Times New Roman"/>
          <w:szCs w:val="24"/>
        </w:rPr>
        <w:t xml:space="preserve">, </w:t>
      </w:r>
      <w:r w:rsidRPr="00E1189F">
        <w:rPr>
          <w:rFonts w:eastAsia="Times New Roman" w:cs="Times New Roman"/>
          <w:szCs w:val="24"/>
        </w:rPr>
        <w:t>που δεν έχει κα</w:t>
      </w:r>
      <w:r>
        <w:rPr>
          <w:rFonts w:eastAsia="Times New Roman" w:cs="Times New Roman"/>
          <w:szCs w:val="24"/>
        </w:rPr>
        <w:t>μ</w:t>
      </w:r>
      <w:r w:rsidRPr="00E1189F">
        <w:rPr>
          <w:rFonts w:eastAsia="Times New Roman" w:cs="Times New Roman"/>
          <w:szCs w:val="24"/>
        </w:rPr>
        <w:t>μία σχέση με την προοδευτικότητα</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w:t>
      </w:r>
      <w:r w:rsidRPr="00E1189F">
        <w:rPr>
          <w:rFonts w:eastAsia="Times New Roman" w:cs="Times New Roman"/>
          <w:szCs w:val="24"/>
        </w:rPr>
        <w:t>ένα βαθιά συντηρητικό σύστημα</w:t>
      </w:r>
      <w:r>
        <w:rPr>
          <w:rFonts w:eastAsia="Times New Roman" w:cs="Times New Roman"/>
          <w:szCs w:val="24"/>
        </w:rPr>
        <w:t>,</w:t>
      </w:r>
      <w:r w:rsidRPr="00E1189F">
        <w:rPr>
          <w:rFonts w:eastAsia="Times New Roman" w:cs="Times New Roman"/>
          <w:szCs w:val="24"/>
        </w:rPr>
        <w:t xml:space="preserve"> το οπ</w:t>
      </w:r>
      <w:r w:rsidRPr="00E1189F">
        <w:rPr>
          <w:rFonts w:eastAsia="Times New Roman" w:cs="Times New Roman"/>
          <w:szCs w:val="24"/>
        </w:rPr>
        <w:t>οίο θέλει να εκμεταλλευτεί πολιτικά</w:t>
      </w:r>
      <w:r>
        <w:rPr>
          <w:rFonts w:eastAsia="Times New Roman" w:cs="Times New Roman"/>
          <w:szCs w:val="24"/>
        </w:rPr>
        <w:t xml:space="preserve"> αδύναμους ανθρώπους. </w:t>
      </w:r>
    </w:p>
    <w:p w14:paraId="678A42B0"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Ε</w:t>
      </w:r>
      <w:r w:rsidRPr="00E1189F">
        <w:rPr>
          <w:rFonts w:eastAsia="Times New Roman" w:cs="Times New Roman"/>
          <w:szCs w:val="24"/>
        </w:rPr>
        <w:t>πειδή αυτό είναι ο κανόνας</w:t>
      </w:r>
      <w:r>
        <w:rPr>
          <w:rFonts w:eastAsia="Times New Roman" w:cs="Times New Roman"/>
          <w:szCs w:val="24"/>
        </w:rPr>
        <w:t>,</w:t>
      </w:r>
      <w:r w:rsidRPr="00E1189F">
        <w:rPr>
          <w:rFonts w:eastAsia="Times New Roman" w:cs="Times New Roman"/>
          <w:szCs w:val="24"/>
        </w:rPr>
        <w:t xml:space="preserve"> υ</w:t>
      </w:r>
      <w:r>
        <w:rPr>
          <w:rFonts w:eastAsia="Times New Roman" w:cs="Times New Roman"/>
          <w:szCs w:val="24"/>
        </w:rPr>
        <w:t xml:space="preserve">πάρχει </w:t>
      </w:r>
      <w:r w:rsidRPr="00E1189F">
        <w:rPr>
          <w:rFonts w:eastAsia="Times New Roman" w:cs="Times New Roman"/>
          <w:szCs w:val="24"/>
        </w:rPr>
        <w:t>πού και πού κανένα καλό νέο</w:t>
      </w:r>
      <w:r>
        <w:rPr>
          <w:rFonts w:eastAsia="Times New Roman" w:cs="Times New Roman"/>
          <w:szCs w:val="24"/>
        </w:rPr>
        <w:t>,</w:t>
      </w:r>
      <w:r w:rsidRPr="00E1189F">
        <w:rPr>
          <w:rFonts w:eastAsia="Times New Roman" w:cs="Times New Roman"/>
          <w:szCs w:val="24"/>
        </w:rPr>
        <w:t xml:space="preserve"> το οποίο επιβεβαιώνει τον κανόνα</w:t>
      </w:r>
      <w:r>
        <w:rPr>
          <w:rFonts w:eastAsia="Times New Roman" w:cs="Times New Roman"/>
          <w:szCs w:val="24"/>
        </w:rPr>
        <w:t>. Κ</w:t>
      </w:r>
      <w:r w:rsidRPr="00E1189F">
        <w:rPr>
          <w:rFonts w:eastAsia="Times New Roman" w:cs="Times New Roman"/>
          <w:szCs w:val="24"/>
        </w:rPr>
        <w:t>αι το καλό νέο</w:t>
      </w:r>
      <w:r>
        <w:rPr>
          <w:rFonts w:eastAsia="Times New Roman" w:cs="Times New Roman"/>
          <w:szCs w:val="24"/>
        </w:rPr>
        <w:t>,</w:t>
      </w:r>
      <w:r w:rsidRPr="00E1189F">
        <w:rPr>
          <w:rFonts w:eastAsia="Times New Roman" w:cs="Times New Roman"/>
          <w:szCs w:val="24"/>
        </w:rPr>
        <w:t xml:space="preserve"> </w:t>
      </w:r>
      <w:r w:rsidRPr="007D7C21">
        <w:rPr>
          <w:rFonts w:eastAsia="Times New Roman" w:cs="Times New Roman"/>
          <w:szCs w:val="24"/>
        </w:rPr>
        <w:t>κύριε Υπουργέ</w:t>
      </w:r>
      <w:r>
        <w:rPr>
          <w:rFonts w:eastAsia="Times New Roman" w:cs="Times New Roman"/>
          <w:szCs w:val="24"/>
        </w:rPr>
        <w:t xml:space="preserve">, </w:t>
      </w:r>
      <w:r w:rsidRPr="00E1189F">
        <w:rPr>
          <w:rFonts w:eastAsia="Times New Roman" w:cs="Times New Roman"/>
          <w:szCs w:val="24"/>
        </w:rPr>
        <w:t>είναι ότι αύριο θα μεταβείτε στο Ηράκλειο</w:t>
      </w:r>
      <w:r>
        <w:rPr>
          <w:rFonts w:eastAsia="Times New Roman" w:cs="Times New Roman"/>
          <w:szCs w:val="24"/>
        </w:rPr>
        <w:t xml:space="preserve"> -το καλό νέο επιβεβαιώνε</w:t>
      </w:r>
      <w:r>
        <w:rPr>
          <w:rFonts w:eastAsia="Times New Roman" w:cs="Times New Roman"/>
          <w:szCs w:val="24"/>
        </w:rPr>
        <w:t>ι τον κανόνα για τα κακά υπόλοιπα νέα-</w:t>
      </w:r>
      <w:r w:rsidRPr="00E1189F">
        <w:rPr>
          <w:rFonts w:eastAsia="Times New Roman" w:cs="Times New Roman"/>
          <w:szCs w:val="24"/>
        </w:rPr>
        <w:t xml:space="preserve"> για την υπογραφή της σύμβασης που αφορά το νέο </w:t>
      </w:r>
      <w:r>
        <w:rPr>
          <w:rFonts w:eastAsia="Times New Roman" w:cs="Times New Roman"/>
          <w:szCs w:val="24"/>
        </w:rPr>
        <w:t>δ</w:t>
      </w:r>
      <w:r w:rsidRPr="00E1189F">
        <w:rPr>
          <w:rFonts w:eastAsia="Times New Roman" w:cs="Times New Roman"/>
          <w:szCs w:val="24"/>
        </w:rPr>
        <w:t xml:space="preserve">ιεθνές </w:t>
      </w:r>
      <w:r>
        <w:rPr>
          <w:rFonts w:eastAsia="Times New Roman" w:cs="Times New Roman"/>
          <w:szCs w:val="24"/>
        </w:rPr>
        <w:t>α</w:t>
      </w:r>
      <w:r w:rsidRPr="00E1189F">
        <w:rPr>
          <w:rFonts w:eastAsia="Times New Roman" w:cs="Times New Roman"/>
          <w:szCs w:val="24"/>
        </w:rPr>
        <w:t>εροδρόμιο της Κρήτης στο</w:t>
      </w:r>
      <w:r>
        <w:rPr>
          <w:rFonts w:eastAsia="Times New Roman" w:cs="Times New Roman"/>
          <w:szCs w:val="24"/>
        </w:rPr>
        <w:t xml:space="preserve"> Καστέλι, που έχω την τιμή να είμ</w:t>
      </w:r>
      <w:r w:rsidRPr="00E1189F">
        <w:rPr>
          <w:rFonts w:eastAsia="Times New Roman" w:cs="Times New Roman"/>
          <w:szCs w:val="24"/>
        </w:rPr>
        <w:t xml:space="preserve">αι από </w:t>
      </w:r>
      <w:r>
        <w:rPr>
          <w:rFonts w:eastAsia="Times New Roman" w:cs="Times New Roman"/>
          <w:szCs w:val="24"/>
        </w:rPr>
        <w:t>τον</w:t>
      </w:r>
      <w:r w:rsidRPr="00E1189F">
        <w:rPr>
          <w:rFonts w:eastAsia="Times New Roman" w:cs="Times New Roman"/>
          <w:szCs w:val="24"/>
        </w:rPr>
        <w:t xml:space="preserve"> συγκεκριμένο </w:t>
      </w:r>
      <w:r>
        <w:rPr>
          <w:rFonts w:eastAsia="Times New Roman" w:cs="Times New Roman"/>
          <w:szCs w:val="24"/>
        </w:rPr>
        <w:t>δ</w:t>
      </w:r>
      <w:r w:rsidRPr="00E1189F">
        <w:rPr>
          <w:rFonts w:eastAsia="Times New Roman" w:cs="Times New Roman"/>
          <w:szCs w:val="24"/>
        </w:rPr>
        <w:t>ήμο</w:t>
      </w:r>
      <w:r>
        <w:rPr>
          <w:rFonts w:eastAsia="Times New Roman" w:cs="Times New Roman"/>
          <w:szCs w:val="24"/>
        </w:rPr>
        <w:t>.</w:t>
      </w:r>
      <w:r w:rsidRPr="00E1189F">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w:t>
      </w:r>
      <w:r w:rsidRPr="00E1189F">
        <w:rPr>
          <w:rFonts w:eastAsia="Times New Roman" w:cs="Times New Roman"/>
          <w:szCs w:val="24"/>
        </w:rPr>
        <w:t>ένα έργο που οραματίστηκε το ΠΑΣΟΚ</w:t>
      </w:r>
      <w:r>
        <w:rPr>
          <w:rFonts w:eastAsia="Times New Roman" w:cs="Times New Roman"/>
          <w:szCs w:val="24"/>
        </w:rPr>
        <w:t>,</w:t>
      </w:r>
      <w:r w:rsidRPr="00E1189F">
        <w:rPr>
          <w:rFonts w:eastAsia="Times New Roman" w:cs="Times New Roman"/>
          <w:szCs w:val="24"/>
        </w:rPr>
        <w:t xml:space="preserve"> πέρασε </w:t>
      </w:r>
      <w:r>
        <w:rPr>
          <w:rFonts w:eastAsia="Times New Roman" w:cs="Times New Roman"/>
          <w:szCs w:val="24"/>
        </w:rPr>
        <w:t xml:space="preserve">από </w:t>
      </w:r>
      <w:r w:rsidRPr="00E1189F">
        <w:rPr>
          <w:rFonts w:eastAsia="Times New Roman" w:cs="Times New Roman"/>
          <w:szCs w:val="24"/>
        </w:rPr>
        <w:t>χίλια κύματα</w:t>
      </w:r>
      <w:r>
        <w:rPr>
          <w:rFonts w:eastAsia="Times New Roman" w:cs="Times New Roman"/>
          <w:szCs w:val="24"/>
        </w:rPr>
        <w:t>,</w:t>
      </w:r>
      <w:r w:rsidRPr="00E1189F">
        <w:rPr>
          <w:rFonts w:eastAsia="Times New Roman" w:cs="Times New Roman"/>
          <w:szCs w:val="24"/>
        </w:rPr>
        <w:t xml:space="preserve"> γιατί δεν ξεκίνησε να σχεδιαστεί με ένα ομαλό τρόπο</w:t>
      </w:r>
      <w:r>
        <w:rPr>
          <w:rFonts w:eastAsia="Times New Roman" w:cs="Times New Roman"/>
          <w:szCs w:val="24"/>
        </w:rPr>
        <w:t xml:space="preserve">, </w:t>
      </w:r>
      <w:r w:rsidRPr="00E614B5">
        <w:rPr>
          <w:rFonts w:eastAsia="Times New Roman" w:cs="Times New Roman"/>
        </w:rPr>
        <w:t>διότι</w:t>
      </w:r>
      <w:r>
        <w:rPr>
          <w:rFonts w:eastAsia="Times New Roman" w:cs="Times New Roman"/>
          <w:szCs w:val="24"/>
        </w:rPr>
        <w:t xml:space="preserve"> </w:t>
      </w:r>
      <w:r w:rsidRPr="00E1189F">
        <w:rPr>
          <w:rFonts w:eastAsia="Times New Roman" w:cs="Times New Roman"/>
          <w:szCs w:val="24"/>
        </w:rPr>
        <w:t>είχε δρομολογηθεί άλλη λύση</w:t>
      </w:r>
      <w:r>
        <w:rPr>
          <w:rFonts w:eastAsia="Times New Roman" w:cs="Times New Roman"/>
          <w:szCs w:val="24"/>
        </w:rPr>
        <w:t>. Ω</w:t>
      </w:r>
      <w:r w:rsidRPr="00E1189F">
        <w:rPr>
          <w:rFonts w:eastAsia="Times New Roman" w:cs="Times New Roman"/>
          <w:szCs w:val="24"/>
        </w:rPr>
        <w:t>ρίμασε</w:t>
      </w:r>
      <w:r>
        <w:rPr>
          <w:rFonts w:eastAsia="Times New Roman" w:cs="Times New Roman"/>
          <w:szCs w:val="24"/>
        </w:rPr>
        <w:t xml:space="preserve">. Είχε </w:t>
      </w:r>
      <w:r w:rsidRPr="00F331DF">
        <w:rPr>
          <w:rFonts w:eastAsia="Times New Roman"/>
          <w:bCs/>
        </w:rPr>
        <w:t>και</w:t>
      </w:r>
      <w:r>
        <w:rPr>
          <w:rFonts w:eastAsia="Times New Roman" w:cs="Times New Roman"/>
          <w:szCs w:val="24"/>
        </w:rPr>
        <w:t xml:space="preserve"> την κακοτυχία</w:t>
      </w:r>
      <w:r w:rsidRPr="00E1189F">
        <w:rPr>
          <w:rFonts w:eastAsia="Times New Roman" w:cs="Times New Roman"/>
          <w:szCs w:val="24"/>
        </w:rPr>
        <w:t xml:space="preserve"> να πέσει μέσα στην περίοδο της κρίσης</w:t>
      </w:r>
      <w:r>
        <w:rPr>
          <w:rFonts w:eastAsia="Times New Roman" w:cs="Times New Roman"/>
          <w:szCs w:val="24"/>
        </w:rPr>
        <w:t>. Ν</w:t>
      </w:r>
      <w:r w:rsidRPr="00E1189F">
        <w:rPr>
          <w:rFonts w:eastAsia="Times New Roman" w:cs="Times New Roman"/>
          <w:szCs w:val="24"/>
        </w:rPr>
        <w:t xml:space="preserve">α το λάβουμε </w:t>
      </w:r>
      <w:r>
        <w:rPr>
          <w:rFonts w:eastAsia="Times New Roman" w:cs="Times New Roman"/>
          <w:szCs w:val="24"/>
        </w:rPr>
        <w:t xml:space="preserve">αυτό </w:t>
      </w:r>
      <w:r w:rsidRPr="00E1189F">
        <w:rPr>
          <w:rFonts w:eastAsia="Times New Roman" w:cs="Times New Roman"/>
          <w:szCs w:val="24"/>
        </w:rPr>
        <w:t>υπ</w:t>
      </w:r>
      <w:r>
        <w:rPr>
          <w:rFonts w:eastAsia="Times New Roman" w:cs="Times New Roman"/>
          <w:szCs w:val="24"/>
        </w:rPr>
        <w:t xml:space="preserve">’ </w:t>
      </w:r>
      <w:r w:rsidRPr="00E1189F">
        <w:rPr>
          <w:rFonts w:eastAsia="Times New Roman" w:cs="Times New Roman"/>
          <w:szCs w:val="24"/>
        </w:rPr>
        <w:t>όψ</w:t>
      </w:r>
      <w:r>
        <w:rPr>
          <w:rFonts w:eastAsia="Times New Roman" w:cs="Times New Roman"/>
          <w:szCs w:val="24"/>
        </w:rPr>
        <w:t>ιν</w:t>
      </w:r>
      <w:r w:rsidRPr="00E1189F">
        <w:rPr>
          <w:rFonts w:eastAsia="Times New Roman" w:cs="Times New Roman"/>
          <w:szCs w:val="24"/>
        </w:rPr>
        <w:t xml:space="preserve"> </w:t>
      </w:r>
      <w:r>
        <w:rPr>
          <w:rFonts w:eastAsia="Times New Roman" w:cs="Times New Roman"/>
          <w:szCs w:val="24"/>
        </w:rPr>
        <w:t>μας. Μ</w:t>
      </w:r>
      <w:r w:rsidRPr="00E1189F">
        <w:rPr>
          <w:rFonts w:eastAsia="Times New Roman" w:cs="Times New Roman"/>
          <w:szCs w:val="24"/>
        </w:rPr>
        <w:t>ε τον ένα</w:t>
      </w:r>
      <w:r>
        <w:rPr>
          <w:rFonts w:eastAsia="Times New Roman" w:cs="Times New Roman"/>
          <w:szCs w:val="24"/>
        </w:rPr>
        <w:t>ν</w:t>
      </w:r>
      <w:r w:rsidRPr="00E1189F">
        <w:rPr>
          <w:rFonts w:eastAsia="Times New Roman" w:cs="Times New Roman"/>
          <w:szCs w:val="24"/>
        </w:rPr>
        <w:t xml:space="preserve"> ή τον άλλο τρόπο μετά τις απανωτές </w:t>
      </w:r>
      <w:r>
        <w:rPr>
          <w:rFonts w:eastAsia="Times New Roman" w:cs="Times New Roman"/>
          <w:szCs w:val="24"/>
        </w:rPr>
        <w:t>προσκλήσεις βελτ</w:t>
      </w:r>
      <w:r>
        <w:rPr>
          <w:rFonts w:eastAsia="Times New Roman" w:cs="Times New Roman"/>
          <w:szCs w:val="24"/>
        </w:rPr>
        <w:t>ιώθηκαν οι όροι. Έγινε και η</w:t>
      </w:r>
      <w:r w:rsidRPr="00E1189F">
        <w:rPr>
          <w:rFonts w:eastAsia="Times New Roman" w:cs="Times New Roman"/>
          <w:szCs w:val="24"/>
        </w:rPr>
        <w:t xml:space="preserve"> διαφοροποίηση στο τε</w:t>
      </w:r>
      <w:r>
        <w:rPr>
          <w:rFonts w:eastAsia="Times New Roman" w:cs="Times New Roman"/>
          <w:szCs w:val="24"/>
        </w:rPr>
        <w:t>χνικό</w:t>
      </w:r>
      <w:r w:rsidRPr="00E1189F">
        <w:rPr>
          <w:rFonts w:eastAsia="Times New Roman" w:cs="Times New Roman"/>
          <w:szCs w:val="24"/>
        </w:rPr>
        <w:t xml:space="preserve"> αντικείμενο</w:t>
      </w:r>
      <w:r>
        <w:rPr>
          <w:rFonts w:eastAsia="Times New Roman" w:cs="Times New Roman"/>
          <w:szCs w:val="24"/>
        </w:rPr>
        <w:t>. Κ</w:t>
      </w:r>
      <w:r w:rsidRPr="00E1189F">
        <w:rPr>
          <w:rFonts w:eastAsia="Times New Roman" w:cs="Times New Roman"/>
          <w:szCs w:val="24"/>
        </w:rPr>
        <w:t>αι είμαστε στην θετική κατάληξη να υπογραφεί η σύμβαση</w:t>
      </w:r>
      <w:r>
        <w:rPr>
          <w:rFonts w:eastAsia="Times New Roman" w:cs="Times New Roman"/>
          <w:szCs w:val="24"/>
        </w:rPr>
        <w:t xml:space="preserve">. </w:t>
      </w:r>
    </w:p>
    <w:p w14:paraId="678A42B1"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Θ</w:t>
      </w:r>
      <w:r w:rsidRPr="00E1189F">
        <w:rPr>
          <w:rFonts w:eastAsia="Times New Roman" w:cs="Times New Roman"/>
          <w:szCs w:val="24"/>
        </w:rPr>
        <w:t>έλω να επισημάνω</w:t>
      </w:r>
      <w:r>
        <w:rPr>
          <w:rFonts w:eastAsia="Times New Roman" w:cs="Times New Roman"/>
          <w:szCs w:val="24"/>
        </w:rPr>
        <w:t xml:space="preserve"> </w:t>
      </w:r>
      <w:r w:rsidRPr="002B5B2E">
        <w:rPr>
          <w:rFonts w:eastAsia="Times New Roman"/>
          <w:bCs/>
          <w:shd w:val="clear" w:color="auto" w:fill="FFFFFF"/>
        </w:rPr>
        <w:t>ότι</w:t>
      </w:r>
      <w:r w:rsidRPr="00E1189F">
        <w:rPr>
          <w:rFonts w:eastAsia="Times New Roman" w:cs="Times New Roman"/>
          <w:szCs w:val="24"/>
        </w:rPr>
        <w:t xml:space="preserve"> δεν γνωρίζω τη σύμβαση</w:t>
      </w:r>
      <w:r>
        <w:rPr>
          <w:rFonts w:eastAsia="Times New Roman" w:cs="Times New Roman"/>
          <w:szCs w:val="24"/>
        </w:rPr>
        <w:t>,</w:t>
      </w:r>
      <w:r w:rsidRPr="00E1189F">
        <w:rPr>
          <w:rFonts w:eastAsia="Times New Roman" w:cs="Times New Roman"/>
          <w:szCs w:val="24"/>
        </w:rPr>
        <w:t xml:space="preserve"> το περιεχόμενό </w:t>
      </w:r>
      <w:r>
        <w:rPr>
          <w:rFonts w:eastAsia="Times New Roman" w:cs="Times New Roman"/>
          <w:szCs w:val="24"/>
        </w:rPr>
        <w:t xml:space="preserve">της. Επισημαίνω το γεγονός </w:t>
      </w:r>
      <w:r w:rsidRPr="002B5B2E">
        <w:rPr>
          <w:rFonts w:eastAsia="Times New Roman"/>
          <w:bCs/>
          <w:shd w:val="clear" w:color="auto" w:fill="FFFFFF"/>
        </w:rPr>
        <w:t>ότι</w:t>
      </w:r>
      <w:r>
        <w:rPr>
          <w:rFonts w:eastAsia="Times New Roman" w:cs="Times New Roman"/>
          <w:szCs w:val="24"/>
        </w:rPr>
        <w:t xml:space="preserve"> </w:t>
      </w:r>
      <w:r w:rsidRPr="00E1189F">
        <w:rPr>
          <w:rFonts w:eastAsia="Times New Roman" w:cs="Times New Roman"/>
          <w:szCs w:val="24"/>
        </w:rPr>
        <w:t xml:space="preserve">δεν γνωρίζω </w:t>
      </w:r>
      <w:r>
        <w:rPr>
          <w:rFonts w:eastAsia="Times New Roman" w:cs="Times New Roman"/>
          <w:szCs w:val="24"/>
        </w:rPr>
        <w:t xml:space="preserve">τη σύμβαση. </w:t>
      </w:r>
      <w:r>
        <w:rPr>
          <w:rFonts w:eastAsia="Times New Roman" w:cs="Times New Roman"/>
          <w:bCs/>
          <w:shd w:val="clear" w:color="auto" w:fill="FFFFFF"/>
        </w:rPr>
        <w:t>Όμως,</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w:t>
      </w:r>
      <w:r w:rsidRPr="00BA34D7">
        <w:rPr>
          <w:rFonts w:eastAsia="Times New Roman" w:cs="Times New Roman"/>
        </w:rPr>
        <w:t>πρέπε</w:t>
      </w:r>
      <w:r w:rsidRPr="00BA34D7">
        <w:rPr>
          <w:rFonts w:eastAsia="Times New Roman" w:cs="Times New Roman"/>
        </w:rPr>
        <w:t>ι</w:t>
      </w:r>
      <w:r>
        <w:rPr>
          <w:rFonts w:eastAsia="Times New Roman" w:cs="Times New Roman"/>
          <w:szCs w:val="24"/>
        </w:rPr>
        <w:t xml:space="preserve"> αυτή </w:t>
      </w:r>
      <w:r w:rsidRPr="002314B3">
        <w:rPr>
          <w:rFonts w:eastAsia="Times New Roman"/>
          <w:bCs/>
          <w:shd w:val="clear" w:color="auto" w:fill="FFFFFF"/>
        </w:rPr>
        <w:t>να</w:t>
      </w:r>
      <w:r>
        <w:rPr>
          <w:rFonts w:eastAsia="Times New Roman" w:cs="Times New Roman"/>
          <w:szCs w:val="24"/>
        </w:rPr>
        <w:t xml:space="preserve"> κριθεί με βάση ένα βασικό κριτήριο, αν </w:t>
      </w:r>
      <w:r w:rsidRPr="00E1189F">
        <w:rPr>
          <w:rFonts w:eastAsia="Times New Roman" w:cs="Times New Roman"/>
          <w:szCs w:val="24"/>
        </w:rPr>
        <w:t>διασφαλίζει τα συμφέροντα του δημοσίου</w:t>
      </w:r>
      <w:r>
        <w:rPr>
          <w:rFonts w:eastAsia="Times New Roman" w:cs="Times New Roman"/>
          <w:szCs w:val="24"/>
        </w:rPr>
        <w:t>,</w:t>
      </w:r>
      <w:r w:rsidRPr="00E1189F">
        <w:rPr>
          <w:rFonts w:eastAsia="Times New Roman" w:cs="Times New Roman"/>
          <w:szCs w:val="24"/>
        </w:rPr>
        <w:t xml:space="preserve"> την ωφέλεια της τοπικής κοινωνίας και </w:t>
      </w:r>
      <w:r>
        <w:rPr>
          <w:rFonts w:eastAsia="Times New Roman" w:cs="Times New Roman"/>
          <w:szCs w:val="24"/>
        </w:rPr>
        <w:t xml:space="preserve">τη δυνατότητα </w:t>
      </w:r>
      <w:r w:rsidRPr="00E1189F">
        <w:rPr>
          <w:rFonts w:eastAsia="Times New Roman" w:cs="Times New Roman"/>
          <w:szCs w:val="24"/>
        </w:rPr>
        <w:t xml:space="preserve">των ανθρώπων στην περιοχή </w:t>
      </w:r>
      <w:r>
        <w:rPr>
          <w:rFonts w:eastAsia="Times New Roman" w:cs="Times New Roman"/>
          <w:szCs w:val="24"/>
        </w:rPr>
        <w:t>να εργαστούν, να βρουν δουλειά. Ν</w:t>
      </w:r>
      <w:r w:rsidRPr="00E1189F">
        <w:rPr>
          <w:rFonts w:eastAsia="Times New Roman" w:cs="Times New Roman"/>
          <w:szCs w:val="24"/>
        </w:rPr>
        <w:t>ομίζω ότι αυτά θ</w:t>
      </w:r>
      <w:r>
        <w:rPr>
          <w:rFonts w:eastAsia="Times New Roman" w:cs="Times New Roman"/>
          <w:szCs w:val="24"/>
        </w:rPr>
        <w:t>α πρέπει να περιλαμβάνονται.</w:t>
      </w:r>
    </w:p>
    <w:p w14:paraId="678A42B2"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Κατά το προηγούμενο διάστημα συζητήσαμε για το </w:t>
      </w:r>
      <w:r>
        <w:rPr>
          <w:rFonts w:eastAsia="Times New Roman" w:cs="Times New Roman"/>
          <w:szCs w:val="24"/>
        </w:rPr>
        <w:t>δ</w:t>
      </w:r>
      <w:r>
        <w:rPr>
          <w:rFonts w:eastAsia="Times New Roman" w:cs="Times New Roman"/>
          <w:szCs w:val="24"/>
        </w:rPr>
        <w:t>ιεθνές</w:t>
      </w:r>
      <w:r w:rsidRPr="00E1189F">
        <w:rPr>
          <w:rFonts w:eastAsia="Times New Roman" w:cs="Times New Roman"/>
          <w:szCs w:val="24"/>
        </w:rPr>
        <w:t xml:space="preserve"> </w:t>
      </w:r>
      <w:r>
        <w:rPr>
          <w:rFonts w:eastAsia="Times New Roman" w:cs="Times New Roman"/>
          <w:szCs w:val="24"/>
        </w:rPr>
        <w:t>α</w:t>
      </w:r>
      <w:r w:rsidRPr="00E1189F">
        <w:rPr>
          <w:rFonts w:eastAsia="Times New Roman" w:cs="Times New Roman"/>
          <w:szCs w:val="24"/>
        </w:rPr>
        <w:t>εροδρόμι</w:t>
      </w:r>
      <w:r>
        <w:rPr>
          <w:rFonts w:eastAsia="Times New Roman" w:cs="Times New Roman"/>
          <w:szCs w:val="24"/>
        </w:rPr>
        <w:t>ο</w:t>
      </w:r>
      <w:r w:rsidRPr="00E1189F">
        <w:rPr>
          <w:rFonts w:eastAsia="Times New Roman" w:cs="Times New Roman"/>
          <w:szCs w:val="24"/>
        </w:rPr>
        <w:t xml:space="preserve"> </w:t>
      </w:r>
      <w:r>
        <w:rPr>
          <w:rFonts w:eastAsia="Times New Roman" w:cs="Times New Roman"/>
          <w:szCs w:val="24"/>
        </w:rPr>
        <w:t>«</w:t>
      </w:r>
      <w:r w:rsidRPr="00E1189F">
        <w:rPr>
          <w:rFonts w:eastAsia="Times New Roman" w:cs="Times New Roman"/>
          <w:szCs w:val="24"/>
        </w:rPr>
        <w:t>Ελευθέριος Βενιζέλος</w:t>
      </w:r>
      <w:r>
        <w:rPr>
          <w:rFonts w:eastAsia="Times New Roman" w:cs="Times New Roman"/>
          <w:szCs w:val="24"/>
        </w:rPr>
        <w:t>»</w:t>
      </w:r>
      <w:r w:rsidRPr="00E1189F">
        <w:rPr>
          <w:rFonts w:eastAsia="Times New Roman" w:cs="Times New Roman"/>
          <w:szCs w:val="24"/>
        </w:rPr>
        <w:t xml:space="preserve"> και είχε αυτή τη θετική προοπτική</w:t>
      </w:r>
      <w:r>
        <w:rPr>
          <w:rFonts w:eastAsia="Times New Roman" w:cs="Times New Roman"/>
          <w:szCs w:val="24"/>
        </w:rPr>
        <w:t>.</w:t>
      </w:r>
      <w:r w:rsidRPr="00E1189F">
        <w:rPr>
          <w:rFonts w:eastAsia="Times New Roman" w:cs="Times New Roman"/>
          <w:szCs w:val="24"/>
        </w:rPr>
        <w:t xml:space="preserve"> Δυστυχώς</w:t>
      </w:r>
      <w:r>
        <w:rPr>
          <w:rFonts w:eastAsia="Times New Roman" w:cs="Times New Roman"/>
          <w:szCs w:val="24"/>
        </w:rPr>
        <w:t>,</w:t>
      </w:r>
      <w:r w:rsidRPr="00E1189F">
        <w:rPr>
          <w:rFonts w:eastAsia="Times New Roman" w:cs="Times New Roman"/>
          <w:szCs w:val="24"/>
        </w:rPr>
        <w:t xml:space="preserve"> δεν αξιοποιήθηκε μέχρι τέλο</w:t>
      </w:r>
      <w:r>
        <w:rPr>
          <w:rFonts w:eastAsia="Times New Roman" w:cs="Times New Roman"/>
          <w:szCs w:val="24"/>
        </w:rPr>
        <w:t>υ</w:t>
      </w:r>
      <w:r w:rsidRPr="00E1189F">
        <w:rPr>
          <w:rFonts w:eastAsia="Times New Roman" w:cs="Times New Roman"/>
          <w:szCs w:val="24"/>
        </w:rPr>
        <w:t>ς</w:t>
      </w:r>
      <w:r>
        <w:rPr>
          <w:rFonts w:eastAsia="Times New Roman" w:cs="Times New Roman"/>
          <w:szCs w:val="24"/>
        </w:rPr>
        <w:t>. Υ</w:t>
      </w:r>
      <w:r w:rsidRPr="00E1189F">
        <w:rPr>
          <w:rFonts w:eastAsia="Times New Roman" w:cs="Times New Roman"/>
          <w:szCs w:val="24"/>
        </w:rPr>
        <w:t>πήρχε όμως η αρχή</w:t>
      </w:r>
      <w:r>
        <w:rPr>
          <w:rFonts w:eastAsia="Times New Roman" w:cs="Times New Roman"/>
          <w:szCs w:val="24"/>
        </w:rPr>
        <w:t>.</w:t>
      </w:r>
      <w:r w:rsidRPr="00E1189F">
        <w:rPr>
          <w:rFonts w:eastAsia="Times New Roman" w:cs="Times New Roman"/>
          <w:szCs w:val="24"/>
        </w:rPr>
        <w:t xml:space="preserve"> Ελπίζω να τη δω και στη σύμβαση </w:t>
      </w:r>
      <w:r>
        <w:rPr>
          <w:rFonts w:eastAsia="Times New Roman" w:cs="Times New Roman"/>
          <w:szCs w:val="24"/>
        </w:rPr>
        <w:t xml:space="preserve">για </w:t>
      </w:r>
      <w:r w:rsidRPr="00E1189F">
        <w:rPr>
          <w:rFonts w:eastAsia="Times New Roman" w:cs="Times New Roman"/>
          <w:szCs w:val="24"/>
        </w:rPr>
        <w:t xml:space="preserve">το νέο </w:t>
      </w:r>
      <w:r>
        <w:rPr>
          <w:rFonts w:eastAsia="Times New Roman" w:cs="Times New Roman"/>
          <w:szCs w:val="24"/>
        </w:rPr>
        <w:t>δ</w:t>
      </w:r>
      <w:r w:rsidRPr="00E1189F">
        <w:rPr>
          <w:rFonts w:eastAsia="Times New Roman" w:cs="Times New Roman"/>
          <w:szCs w:val="24"/>
        </w:rPr>
        <w:t xml:space="preserve">ιεθνές </w:t>
      </w:r>
      <w:r>
        <w:rPr>
          <w:rFonts w:eastAsia="Times New Roman" w:cs="Times New Roman"/>
          <w:szCs w:val="24"/>
        </w:rPr>
        <w:t>α</w:t>
      </w:r>
      <w:r w:rsidRPr="00E1189F">
        <w:rPr>
          <w:rFonts w:eastAsia="Times New Roman" w:cs="Times New Roman"/>
          <w:szCs w:val="24"/>
        </w:rPr>
        <w:t>εροδρόμιο Κρήτης</w:t>
      </w:r>
      <w:r>
        <w:rPr>
          <w:rFonts w:eastAsia="Times New Roman" w:cs="Times New Roman"/>
          <w:szCs w:val="24"/>
        </w:rPr>
        <w:t>.</w:t>
      </w:r>
    </w:p>
    <w:p w14:paraId="678A42B3"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Δ</w:t>
      </w:r>
      <w:r w:rsidRPr="00E1189F">
        <w:rPr>
          <w:rFonts w:eastAsia="Times New Roman" w:cs="Times New Roman"/>
          <w:szCs w:val="24"/>
        </w:rPr>
        <w:t>ύο θέματα υπάρχουν ακόμα</w:t>
      </w:r>
      <w:r>
        <w:rPr>
          <w:rFonts w:eastAsia="Times New Roman" w:cs="Times New Roman"/>
          <w:szCs w:val="24"/>
        </w:rPr>
        <w:t>: Τ</w:t>
      </w:r>
      <w:r w:rsidRPr="00E1189F">
        <w:rPr>
          <w:rFonts w:eastAsia="Times New Roman" w:cs="Times New Roman"/>
          <w:szCs w:val="24"/>
        </w:rPr>
        <w:t xml:space="preserve">α περιβαλλοντικά και οι ζημιές που γίνονται σε συγκεκριμένους οικισμούς που είναι </w:t>
      </w:r>
      <w:r>
        <w:rPr>
          <w:rFonts w:eastAsia="Times New Roman" w:cs="Times New Roman"/>
          <w:szCs w:val="24"/>
        </w:rPr>
        <w:t>γύρω από</w:t>
      </w:r>
      <w:r w:rsidRPr="00E1189F">
        <w:rPr>
          <w:rFonts w:eastAsia="Times New Roman" w:cs="Times New Roman"/>
          <w:szCs w:val="24"/>
        </w:rPr>
        <w:t xml:space="preserve"> το αεροδρόμιο και πρέπει να αντιμετωπιστ</w:t>
      </w:r>
      <w:r>
        <w:rPr>
          <w:rFonts w:eastAsia="Times New Roman" w:cs="Times New Roman"/>
          <w:szCs w:val="24"/>
        </w:rPr>
        <w:t>ούν</w:t>
      </w:r>
      <w:r w:rsidRPr="00E1189F">
        <w:rPr>
          <w:rFonts w:eastAsia="Times New Roman" w:cs="Times New Roman"/>
          <w:szCs w:val="24"/>
        </w:rPr>
        <w:t xml:space="preserve"> και βεβαίως</w:t>
      </w:r>
      <w:r>
        <w:rPr>
          <w:rFonts w:eastAsia="Times New Roman" w:cs="Times New Roman"/>
          <w:szCs w:val="24"/>
        </w:rPr>
        <w:t xml:space="preserve"> οι δίκαιες</w:t>
      </w:r>
      <w:r w:rsidRPr="00E1189F">
        <w:rPr>
          <w:rFonts w:eastAsia="Times New Roman" w:cs="Times New Roman"/>
          <w:szCs w:val="24"/>
        </w:rPr>
        <w:t xml:space="preserve"> αποζημιώσεις για τους ανθρώπους</w:t>
      </w:r>
      <w:r>
        <w:rPr>
          <w:rFonts w:eastAsia="Times New Roman" w:cs="Times New Roman"/>
          <w:szCs w:val="24"/>
        </w:rPr>
        <w:t xml:space="preserve">. </w:t>
      </w:r>
      <w:r w:rsidRPr="00E1189F">
        <w:rPr>
          <w:rFonts w:eastAsia="Times New Roman" w:cs="Times New Roman"/>
          <w:szCs w:val="24"/>
        </w:rPr>
        <w:t xml:space="preserve"> </w:t>
      </w:r>
    </w:p>
    <w:p w14:paraId="678A42B4"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Αναφέροντας,</w:t>
      </w:r>
      <w:r w:rsidRPr="00E1189F">
        <w:rPr>
          <w:rFonts w:eastAsia="Times New Roman" w:cs="Times New Roman"/>
          <w:szCs w:val="24"/>
        </w:rPr>
        <w:t xml:space="preserve"> λοιπόν</w:t>
      </w:r>
      <w:r>
        <w:rPr>
          <w:rFonts w:eastAsia="Times New Roman" w:cs="Times New Roman"/>
          <w:szCs w:val="24"/>
        </w:rPr>
        <w:t>,</w:t>
      </w:r>
      <w:r w:rsidRPr="00E1189F">
        <w:rPr>
          <w:rFonts w:eastAsia="Times New Roman" w:cs="Times New Roman"/>
          <w:szCs w:val="24"/>
        </w:rPr>
        <w:t xml:space="preserve"> αυτό το θετικό</w:t>
      </w:r>
      <w:r>
        <w:rPr>
          <w:rFonts w:eastAsia="Times New Roman" w:cs="Times New Roman"/>
          <w:szCs w:val="24"/>
        </w:rPr>
        <w:t>,</w:t>
      </w:r>
      <w:r w:rsidRPr="00E1189F">
        <w:rPr>
          <w:rFonts w:eastAsia="Times New Roman" w:cs="Times New Roman"/>
          <w:szCs w:val="24"/>
        </w:rPr>
        <w:t xml:space="preserve"> να μπω στο θέμα και να πω ότι πραγματικά </w:t>
      </w:r>
      <w:r>
        <w:rPr>
          <w:rFonts w:eastAsia="Times New Roman" w:cs="Times New Roman"/>
          <w:szCs w:val="24"/>
        </w:rPr>
        <w:t xml:space="preserve">το Υπουργείο ακολούθησε </w:t>
      </w:r>
      <w:r w:rsidRPr="00833F6A">
        <w:rPr>
          <w:rFonts w:eastAsia="Times New Roman"/>
          <w:bCs/>
          <w:shd w:val="clear" w:color="auto" w:fill="FFFFFF"/>
        </w:rPr>
        <w:t>μια</w:t>
      </w:r>
      <w:r>
        <w:rPr>
          <w:rFonts w:eastAsia="Times New Roman" w:cs="Times New Roman"/>
          <w:szCs w:val="24"/>
        </w:rPr>
        <w:t xml:space="preserve"> </w:t>
      </w:r>
      <w:r w:rsidRPr="00471050">
        <w:rPr>
          <w:rFonts w:eastAsia="Times New Roman" w:cs="Times New Roman"/>
          <w:szCs w:val="24"/>
        </w:rPr>
        <w:t>πολιτική</w:t>
      </w:r>
      <w:r>
        <w:rPr>
          <w:rFonts w:eastAsia="Times New Roman" w:cs="Times New Roman"/>
          <w:szCs w:val="24"/>
        </w:rPr>
        <w:t xml:space="preserve"> ακατανόητη για το ζήτημα </w:t>
      </w:r>
      <w:r w:rsidRPr="00E1189F">
        <w:rPr>
          <w:rFonts w:eastAsia="Times New Roman" w:cs="Times New Roman"/>
          <w:szCs w:val="24"/>
        </w:rPr>
        <w:t>το οποίο συζητάμε</w:t>
      </w:r>
      <w:r>
        <w:rPr>
          <w:rFonts w:eastAsia="Times New Roman" w:cs="Times New Roman"/>
          <w:szCs w:val="24"/>
        </w:rPr>
        <w:t>,</w:t>
      </w:r>
      <w:r w:rsidRPr="00E1189F">
        <w:rPr>
          <w:rFonts w:eastAsia="Times New Roman" w:cs="Times New Roman"/>
          <w:szCs w:val="24"/>
        </w:rPr>
        <w:t xml:space="preserve"> τη δοκιμασία </w:t>
      </w:r>
      <w:r w:rsidRPr="00E1189F">
        <w:rPr>
          <w:rFonts w:eastAsia="Times New Roman" w:cs="Times New Roman"/>
          <w:szCs w:val="24"/>
        </w:rPr>
        <w:lastRenderedPageBreak/>
        <w:t xml:space="preserve">και τις εξετάσεις για </w:t>
      </w:r>
      <w:r>
        <w:rPr>
          <w:rFonts w:eastAsia="Times New Roman" w:cs="Times New Roman"/>
          <w:szCs w:val="24"/>
        </w:rPr>
        <w:t>τους</w:t>
      </w:r>
      <w:r w:rsidRPr="00C968BA">
        <w:rPr>
          <w:rFonts w:eastAsia="Times New Roman" w:cs="Times New Roman"/>
          <w:szCs w:val="24"/>
        </w:rPr>
        <w:t xml:space="preserve"> υποψήφιους οδηγούς. Από το 2015 ψηφίστηκε ένας νόμος</w:t>
      </w:r>
      <w:r>
        <w:rPr>
          <w:rFonts w:eastAsia="Times New Roman" w:cs="Times New Roman"/>
          <w:szCs w:val="24"/>
        </w:rPr>
        <w:t>,</w:t>
      </w:r>
      <w:r w:rsidRPr="00C968BA">
        <w:rPr>
          <w:rFonts w:eastAsia="Times New Roman" w:cs="Times New Roman"/>
          <w:szCs w:val="24"/>
        </w:rPr>
        <w:t xml:space="preserve"> που ουσιαστικά</w:t>
      </w:r>
      <w:r>
        <w:rPr>
          <w:rFonts w:eastAsia="Times New Roman" w:cs="Times New Roman"/>
          <w:szCs w:val="24"/>
        </w:rPr>
        <w:t xml:space="preserve"> απαγόρευε τη </w:t>
      </w:r>
      <w:r w:rsidRPr="00C968BA">
        <w:rPr>
          <w:rFonts w:eastAsia="Times New Roman" w:cs="Times New Roman"/>
          <w:szCs w:val="24"/>
        </w:rPr>
        <w:t xml:space="preserve">διενέργεια </w:t>
      </w:r>
      <w:r w:rsidRPr="00C968BA">
        <w:rPr>
          <w:rFonts w:eastAsia="Times New Roman" w:cs="Times New Roman"/>
          <w:szCs w:val="24"/>
        </w:rPr>
        <w:t>εξετάσεων εκτός ωραρίου</w:t>
      </w:r>
      <w:r>
        <w:rPr>
          <w:rFonts w:eastAsia="Times New Roman" w:cs="Times New Roman"/>
          <w:szCs w:val="24"/>
        </w:rPr>
        <w:t>. Μ</w:t>
      </w:r>
      <w:r w:rsidRPr="00C968BA">
        <w:rPr>
          <w:rFonts w:eastAsia="Times New Roman" w:cs="Times New Roman"/>
          <w:szCs w:val="24"/>
        </w:rPr>
        <w:t>ε όλα όσα ακολούθησαν απαξιώθηκε η δημόσι</w:t>
      </w:r>
      <w:r>
        <w:rPr>
          <w:rFonts w:eastAsia="Times New Roman" w:cs="Times New Roman"/>
          <w:szCs w:val="24"/>
        </w:rPr>
        <w:t>α διαδικασία αξιολόγησης των εξετάσεων. Υ</w:t>
      </w:r>
      <w:r w:rsidRPr="00C968BA">
        <w:rPr>
          <w:rFonts w:eastAsia="Times New Roman" w:cs="Times New Roman"/>
          <w:szCs w:val="24"/>
        </w:rPr>
        <w:t>πονομεύθηκε η επαγγελματική δραστηριότητα των σχολών οδήγησης και ταλαιπωρήθηκαν οι πολίτες</w:t>
      </w:r>
      <w:r>
        <w:rPr>
          <w:rFonts w:eastAsia="Times New Roman" w:cs="Times New Roman"/>
          <w:szCs w:val="24"/>
        </w:rPr>
        <w:t>, οι οποίοι</w:t>
      </w:r>
      <w:r w:rsidRPr="00C968BA">
        <w:rPr>
          <w:rFonts w:eastAsia="Times New Roman" w:cs="Times New Roman"/>
          <w:szCs w:val="24"/>
        </w:rPr>
        <w:t xml:space="preserve"> συνεχίζουν να ταλαιπωρούνται</w:t>
      </w:r>
      <w:r>
        <w:rPr>
          <w:rFonts w:eastAsia="Times New Roman" w:cs="Times New Roman"/>
          <w:szCs w:val="24"/>
        </w:rPr>
        <w:t>,</w:t>
      </w:r>
      <w:r w:rsidRPr="00C968BA">
        <w:rPr>
          <w:rFonts w:eastAsia="Times New Roman" w:cs="Times New Roman"/>
          <w:szCs w:val="24"/>
        </w:rPr>
        <w:t xml:space="preserve"> είτε είναι άνερ</w:t>
      </w:r>
      <w:r w:rsidRPr="00C968BA">
        <w:rPr>
          <w:rFonts w:eastAsia="Times New Roman" w:cs="Times New Roman"/>
          <w:szCs w:val="24"/>
        </w:rPr>
        <w:t>γοι που θέλουν να βρουν δουλειά</w:t>
      </w:r>
      <w:r>
        <w:rPr>
          <w:rFonts w:eastAsia="Times New Roman" w:cs="Times New Roman"/>
          <w:szCs w:val="24"/>
        </w:rPr>
        <w:t>,</w:t>
      </w:r>
      <w:r w:rsidRPr="00C968BA">
        <w:rPr>
          <w:rFonts w:eastAsia="Times New Roman" w:cs="Times New Roman"/>
          <w:szCs w:val="24"/>
        </w:rPr>
        <w:t xml:space="preserve"> είτε </w:t>
      </w:r>
      <w:r w:rsidRPr="00D66BCA">
        <w:rPr>
          <w:rFonts w:eastAsia="Times New Roman"/>
          <w:bCs/>
        </w:rPr>
        <w:t>είναι</w:t>
      </w:r>
      <w:r>
        <w:rPr>
          <w:rFonts w:eastAsia="Times New Roman" w:cs="Times New Roman"/>
          <w:szCs w:val="24"/>
        </w:rPr>
        <w:t xml:space="preserve"> </w:t>
      </w:r>
      <w:r w:rsidRPr="00C968BA">
        <w:rPr>
          <w:rFonts w:eastAsia="Times New Roman" w:cs="Times New Roman"/>
          <w:szCs w:val="24"/>
        </w:rPr>
        <w:t>εργαζόμενοι που θέλουν να βελτιώσουν και</w:t>
      </w:r>
      <w:r w:rsidRPr="00E1189F">
        <w:rPr>
          <w:rFonts w:eastAsia="Times New Roman" w:cs="Times New Roman"/>
          <w:szCs w:val="24"/>
        </w:rPr>
        <w:t xml:space="preserve"> να ανανεώσουν το δίπλωμά </w:t>
      </w:r>
      <w:r>
        <w:rPr>
          <w:rFonts w:eastAsia="Times New Roman" w:cs="Times New Roman"/>
          <w:szCs w:val="24"/>
        </w:rPr>
        <w:t>τους,</w:t>
      </w:r>
      <w:r w:rsidRPr="00E1189F">
        <w:rPr>
          <w:rFonts w:eastAsia="Times New Roman" w:cs="Times New Roman"/>
          <w:szCs w:val="24"/>
        </w:rPr>
        <w:t xml:space="preserve"> είτε ιδιώτες </w:t>
      </w:r>
      <w:r w:rsidRPr="008F0891">
        <w:rPr>
          <w:rFonts w:eastAsia="Times New Roman" w:cs="Times New Roman"/>
          <w:bCs/>
          <w:shd w:val="clear" w:color="auto" w:fill="FFFFFF"/>
        </w:rPr>
        <w:t>που</w:t>
      </w:r>
      <w:r>
        <w:rPr>
          <w:rFonts w:eastAsia="Times New Roman" w:cs="Times New Roman"/>
          <w:szCs w:val="24"/>
        </w:rPr>
        <w:t xml:space="preserve"> </w:t>
      </w:r>
      <w:r w:rsidRPr="00E1189F">
        <w:rPr>
          <w:rFonts w:eastAsia="Times New Roman" w:cs="Times New Roman"/>
          <w:szCs w:val="24"/>
        </w:rPr>
        <w:t xml:space="preserve">θέλουν να αποκτήσουν την άδεια </w:t>
      </w:r>
      <w:r>
        <w:rPr>
          <w:rFonts w:eastAsia="Times New Roman" w:cs="Times New Roman"/>
          <w:szCs w:val="24"/>
        </w:rPr>
        <w:t xml:space="preserve">οδήγησης. </w:t>
      </w:r>
    </w:p>
    <w:p w14:paraId="678A42B5"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Η Δημοκρατική Συμπαράταξη διαπίστωσε έγκαιρα</w:t>
      </w:r>
      <w:r w:rsidRPr="00E1189F">
        <w:rPr>
          <w:rFonts w:eastAsia="Times New Roman" w:cs="Times New Roman"/>
          <w:szCs w:val="24"/>
        </w:rPr>
        <w:t xml:space="preserve"> αυτή την αδράνεια και προέβη σε συγκ</w:t>
      </w:r>
      <w:r w:rsidRPr="00E1189F">
        <w:rPr>
          <w:rFonts w:eastAsia="Times New Roman" w:cs="Times New Roman"/>
          <w:szCs w:val="24"/>
        </w:rPr>
        <w:t>εκριμένες προτάσεις</w:t>
      </w:r>
      <w:r>
        <w:rPr>
          <w:rFonts w:eastAsia="Times New Roman" w:cs="Times New Roman"/>
          <w:szCs w:val="24"/>
        </w:rPr>
        <w:t xml:space="preserve">. Έδωσε λύσεις </w:t>
      </w:r>
      <w:r w:rsidRPr="00E1189F">
        <w:rPr>
          <w:rFonts w:eastAsia="Times New Roman" w:cs="Times New Roman"/>
          <w:szCs w:val="24"/>
        </w:rPr>
        <w:t xml:space="preserve">τόσο για την ενίσχυση της διαφάνειας όσο και </w:t>
      </w:r>
      <w:r>
        <w:rPr>
          <w:rFonts w:eastAsia="Times New Roman" w:cs="Times New Roman"/>
          <w:szCs w:val="24"/>
        </w:rPr>
        <w:t>για την</w:t>
      </w:r>
      <w:r w:rsidRPr="00E1189F">
        <w:rPr>
          <w:rFonts w:eastAsia="Times New Roman" w:cs="Times New Roman"/>
          <w:szCs w:val="24"/>
        </w:rPr>
        <w:t xml:space="preserve"> αντιμετώπιση του προβλήματος </w:t>
      </w:r>
      <w:r>
        <w:rPr>
          <w:rFonts w:eastAsia="Times New Roman" w:cs="Times New Roman"/>
          <w:szCs w:val="24"/>
        </w:rPr>
        <w:t xml:space="preserve">διεξαγωγής </w:t>
      </w:r>
      <w:r w:rsidRPr="00E1189F">
        <w:rPr>
          <w:rFonts w:eastAsia="Times New Roman" w:cs="Times New Roman"/>
          <w:szCs w:val="24"/>
        </w:rPr>
        <w:t>των εξετάσεων</w:t>
      </w:r>
      <w:r>
        <w:rPr>
          <w:rFonts w:eastAsia="Times New Roman" w:cs="Times New Roman"/>
          <w:szCs w:val="24"/>
        </w:rPr>
        <w:t>. Κ</w:t>
      </w:r>
      <w:r w:rsidRPr="00E1189F">
        <w:rPr>
          <w:rFonts w:eastAsia="Times New Roman" w:cs="Times New Roman"/>
          <w:szCs w:val="24"/>
        </w:rPr>
        <w:t>αταθέσαμε τροπολογίες</w:t>
      </w:r>
      <w:r>
        <w:rPr>
          <w:rFonts w:eastAsia="Times New Roman" w:cs="Times New Roman"/>
          <w:szCs w:val="24"/>
        </w:rPr>
        <w:t>,</w:t>
      </w:r>
      <w:r w:rsidRPr="00E1189F">
        <w:rPr>
          <w:rFonts w:eastAsia="Times New Roman" w:cs="Times New Roman"/>
          <w:szCs w:val="24"/>
        </w:rPr>
        <w:t xml:space="preserve"> αλλά δεν έγιναν δεκτές</w:t>
      </w:r>
      <w:r>
        <w:rPr>
          <w:rFonts w:eastAsia="Times New Roman" w:cs="Times New Roman"/>
          <w:szCs w:val="24"/>
        </w:rPr>
        <w:t>. Παρήλθαν άπρακτες όλες οι</w:t>
      </w:r>
      <w:r w:rsidRPr="00E1189F">
        <w:rPr>
          <w:rFonts w:eastAsia="Times New Roman" w:cs="Times New Roman"/>
          <w:szCs w:val="24"/>
        </w:rPr>
        <w:t xml:space="preserve"> παρατάσεις που δόθηκαν με διάφορους </w:t>
      </w:r>
      <w:r>
        <w:rPr>
          <w:rFonts w:eastAsia="Times New Roman" w:cs="Times New Roman"/>
          <w:szCs w:val="24"/>
        </w:rPr>
        <w:t>νόμο</w:t>
      </w:r>
      <w:r>
        <w:rPr>
          <w:rFonts w:eastAsia="Times New Roman" w:cs="Times New Roman"/>
          <w:szCs w:val="24"/>
        </w:rPr>
        <w:t xml:space="preserve">υς και </w:t>
      </w:r>
      <w:r w:rsidRPr="00E1189F">
        <w:rPr>
          <w:rFonts w:eastAsia="Times New Roman" w:cs="Times New Roman"/>
          <w:szCs w:val="24"/>
        </w:rPr>
        <w:t xml:space="preserve"> διάφορες </w:t>
      </w:r>
      <w:r>
        <w:rPr>
          <w:rFonts w:eastAsia="Times New Roman" w:cs="Times New Roman"/>
          <w:szCs w:val="24"/>
        </w:rPr>
        <w:t>τροπολογίες. Κ</w:t>
      </w:r>
      <w:r w:rsidRPr="00E1189F">
        <w:rPr>
          <w:rFonts w:eastAsia="Times New Roman" w:cs="Times New Roman"/>
          <w:szCs w:val="24"/>
        </w:rPr>
        <w:t>αι θεωρώ ότι αυτό δεν είναι μία απλή σύμπτωση</w:t>
      </w:r>
      <w:r>
        <w:rPr>
          <w:rFonts w:eastAsia="Times New Roman" w:cs="Times New Roman"/>
          <w:szCs w:val="24"/>
        </w:rPr>
        <w:t>. Π</w:t>
      </w:r>
      <w:r w:rsidRPr="00E1189F">
        <w:rPr>
          <w:rFonts w:eastAsia="Times New Roman" w:cs="Times New Roman"/>
          <w:szCs w:val="24"/>
        </w:rPr>
        <w:t>λέον</w:t>
      </w:r>
      <w:r>
        <w:rPr>
          <w:rFonts w:eastAsia="Times New Roman" w:cs="Times New Roman"/>
          <w:szCs w:val="24"/>
        </w:rPr>
        <w:t>,</w:t>
      </w:r>
      <w:r w:rsidRPr="00E1189F">
        <w:rPr>
          <w:rFonts w:eastAsia="Times New Roman" w:cs="Times New Roman"/>
          <w:szCs w:val="24"/>
        </w:rPr>
        <w:t xml:space="preserve"> όταν λέτε για το παρελθόν </w:t>
      </w:r>
      <w:r>
        <w:rPr>
          <w:rFonts w:eastAsia="Times New Roman" w:cs="Times New Roman"/>
          <w:szCs w:val="24"/>
        </w:rPr>
        <w:t>-</w:t>
      </w:r>
      <w:r w:rsidRPr="00E1189F">
        <w:rPr>
          <w:rFonts w:eastAsia="Times New Roman" w:cs="Times New Roman"/>
          <w:szCs w:val="24"/>
        </w:rPr>
        <w:t>και έχει αξία να πούμε για το παρελθόν για να το διορθώσουμε</w:t>
      </w:r>
      <w:r>
        <w:rPr>
          <w:rFonts w:eastAsia="Times New Roman" w:cs="Times New Roman"/>
          <w:szCs w:val="24"/>
        </w:rPr>
        <w:t>-</w:t>
      </w:r>
      <w:r w:rsidRPr="00E1189F">
        <w:rPr>
          <w:rFonts w:eastAsia="Times New Roman" w:cs="Times New Roman"/>
          <w:szCs w:val="24"/>
        </w:rPr>
        <w:t xml:space="preserve"> παρελθόν </w:t>
      </w:r>
      <w:r w:rsidRPr="00D66BCA">
        <w:rPr>
          <w:rFonts w:eastAsia="Times New Roman"/>
          <w:bCs/>
        </w:rPr>
        <w:lastRenderedPageBreak/>
        <w:t>είναι</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τα τέσσερα χρόνια</w:t>
      </w:r>
      <w:r w:rsidRPr="00E1189F">
        <w:rPr>
          <w:rFonts w:eastAsia="Times New Roman" w:cs="Times New Roman"/>
          <w:szCs w:val="24"/>
        </w:rPr>
        <w:t xml:space="preserve"> τα δικά </w:t>
      </w:r>
      <w:r>
        <w:rPr>
          <w:rFonts w:eastAsia="Times New Roman" w:cs="Times New Roman"/>
          <w:szCs w:val="24"/>
        </w:rPr>
        <w:t>σας. Α</w:t>
      </w:r>
      <w:r w:rsidRPr="00E1189F">
        <w:rPr>
          <w:rFonts w:eastAsia="Times New Roman" w:cs="Times New Roman"/>
          <w:szCs w:val="24"/>
        </w:rPr>
        <w:t xml:space="preserve">υτό </w:t>
      </w:r>
      <w:r w:rsidRPr="00D66BCA">
        <w:rPr>
          <w:rFonts w:eastAsia="Times New Roman"/>
          <w:bCs/>
        </w:rPr>
        <w:t>είναι</w:t>
      </w:r>
      <w:r>
        <w:rPr>
          <w:rFonts w:eastAsia="Times New Roman" w:cs="Times New Roman"/>
          <w:szCs w:val="24"/>
        </w:rPr>
        <w:t xml:space="preserve"> κάτι </w:t>
      </w:r>
      <w:r w:rsidRPr="006D0B78">
        <w:rPr>
          <w:rFonts w:eastAsia="Times New Roman" w:cs="Times New Roman"/>
          <w:bCs/>
          <w:shd w:val="clear" w:color="auto" w:fill="FFFFFF"/>
        </w:rPr>
        <w:t>το οποίο</w:t>
      </w:r>
      <w:r>
        <w:rPr>
          <w:rFonts w:eastAsia="Times New Roman" w:cs="Times New Roman"/>
          <w:szCs w:val="24"/>
        </w:rPr>
        <w:t xml:space="preserve"> </w:t>
      </w:r>
      <w:r w:rsidRPr="00BA34D7">
        <w:rPr>
          <w:rFonts w:eastAsia="Times New Roman" w:cs="Times New Roman"/>
        </w:rPr>
        <w:t>πρέπει</w:t>
      </w:r>
      <w:r>
        <w:rPr>
          <w:rFonts w:eastAsia="Times New Roman" w:cs="Times New Roman"/>
          <w:szCs w:val="24"/>
        </w:rPr>
        <w:t xml:space="preserve"> να δείτε. </w:t>
      </w:r>
    </w:p>
    <w:p w14:paraId="678A42B6" w14:textId="77777777" w:rsidR="0099759A" w:rsidRDefault="00FE124F">
      <w:pPr>
        <w:spacing w:line="600" w:lineRule="auto"/>
        <w:ind w:firstLine="720"/>
        <w:contextualSpacing/>
        <w:jc w:val="both"/>
        <w:rPr>
          <w:rFonts w:eastAsia="Times New Roman"/>
          <w:szCs w:val="24"/>
        </w:rPr>
      </w:pPr>
      <w:r>
        <w:rPr>
          <w:rFonts w:eastAsia="Times New Roman"/>
          <w:szCs w:val="24"/>
        </w:rPr>
        <w:t>Έχουμε, λοιπόν, μια διαπιστωμένη μεθόδευση, η οποία οδηγεί σε μια κατάσταση που πρέπει να αντιμετωπιστεί άμεσα. Όμως, με το νομοσχέδιο το οποίο έχετε φέρει, δεν βλέπω να είναι</w:t>
      </w:r>
      <w:r w:rsidRPr="009642A4">
        <w:rPr>
          <w:rFonts w:eastAsia="Times New Roman"/>
          <w:szCs w:val="24"/>
        </w:rPr>
        <w:t xml:space="preserve"> άμεσης εφαρμογής</w:t>
      </w:r>
      <w:r>
        <w:rPr>
          <w:rFonts w:eastAsia="Times New Roman"/>
          <w:szCs w:val="24"/>
        </w:rPr>
        <w:t xml:space="preserve"> ή να μπορεί να εφαρμοστεί. Ή</w:t>
      </w:r>
      <w:r w:rsidRPr="009642A4">
        <w:rPr>
          <w:rFonts w:eastAsia="Times New Roman"/>
          <w:szCs w:val="24"/>
        </w:rPr>
        <w:t>δη τ</w:t>
      </w:r>
      <w:r>
        <w:rPr>
          <w:rFonts w:eastAsia="Times New Roman"/>
          <w:szCs w:val="24"/>
        </w:rPr>
        <w:t>αλαιπωρείται πάρα π</w:t>
      </w:r>
      <w:r>
        <w:rPr>
          <w:rFonts w:eastAsia="Times New Roman"/>
          <w:szCs w:val="24"/>
        </w:rPr>
        <w:t xml:space="preserve">ολύς κόσμος. </w:t>
      </w:r>
    </w:p>
    <w:p w14:paraId="678A42B7" w14:textId="77777777" w:rsidR="0099759A" w:rsidRDefault="00FE124F">
      <w:pPr>
        <w:spacing w:line="600" w:lineRule="auto"/>
        <w:ind w:firstLine="720"/>
        <w:contextualSpacing/>
        <w:jc w:val="both"/>
        <w:rPr>
          <w:rFonts w:eastAsia="Times New Roman"/>
          <w:szCs w:val="24"/>
        </w:rPr>
      </w:pPr>
      <w:r>
        <w:rPr>
          <w:rFonts w:eastAsia="Times New Roman"/>
          <w:szCs w:val="24"/>
        </w:rPr>
        <w:t>Κ</w:t>
      </w:r>
      <w:r w:rsidRPr="009642A4">
        <w:rPr>
          <w:rFonts w:eastAsia="Times New Roman"/>
          <w:szCs w:val="24"/>
        </w:rPr>
        <w:t xml:space="preserve">άνατε </w:t>
      </w:r>
      <w:r>
        <w:rPr>
          <w:rFonts w:eastAsia="Times New Roman"/>
          <w:szCs w:val="24"/>
        </w:rPr>
        <w:t>επίκληση</w:t>
      </w:r>
      <w:r w:rsidRPr="009642A4">
        <w:rPr>
          <w:rFonts w:eastAsia="Times New Roman"/>
          <w:szCs w:val="24"/>
        </w:rPr>
        <w:t xml:space="preserve"> παράτυπων</w:t>
      </w:r>
      <w:r>
        <w:rPr>
          <w:rFonts w:eastAsia="Times New Roman"/>
          <w:szCs w:val="24"/>
        </w:rPr>
        <w:t xml:space="preserve">, </w:t>
      </w:r>
      <w:r>
        <w:rPr>
          <w:rFonts w:eastAsia="Times New Roman"/>
          <w:szCs w:val="24"/>
        </w:rPr>
        <w:t>παράνομο</w:t>
      </w:r>
      <w:r>
        <w:rPr>
          <w:rFonts w:eastAsia="Times New Roman"/>
          <w:szCs w:val="24"/>
        </w:rPr>
        <w:t>-</w:t>
      </w:r>
      <w:r>
        <w:rPr>
          <w:rFonts w:eastAsia="Times New Roman"/>
          <w:szCs w:val="24"/>
        </w:rPr>
        <w:t>διαδικασιών. Α</w:t>
      </w:r>
      <w:r w:rsidRPr="009642A4">
        <w:rPr>
          <w:rFonts w:eastAsia="Times New Roman"/>
          <w:szCs w:val="24"/>
        </w:rPr>
        <w:t>υτό θα έπρεπε να σ</w:t>
      </w:r>
      <w:r>
        <w:rPr>
          <w:rFonts w:eastAsia="Times New Roman"/>
          <w:szCs w:val="24"/>
        </w:rPr>
        <w:t>ας έχει σε εγρήγορση. Α</w:t>
      </w:r>
      <w:r w:rsidRPr="009642A4">
        <w:rPr>
          <w:rFonts w:eastAsia="Times New Roman"/>
          <w:szCs w:val="24"/>
        </w:rPr>
        <w:t xml:space="preserve">υτό </w:t>
      </w:r>
      <w:r>
        <w:rPr>
          <w:rFonts w:eastAsia="Times New Roman"/>
          <w:szCs w:val="24"/>
        </w:rPr>
        <w:t>θα έπρεπε να σας βάλει</w:t>
      </w:r>
      <w:r w:rsidRPr="009642A4">
        <w:rPr>
          <w:rFonts w:eastAsia="Times New Roman"/>
          <w:szCs w:val="24"/>
        </w:rPr>
        <w:t xml:space="preserve"> τα δύο πόδια σε ένα παπούτσι και να φέρετε το νομοσχέδιο νωρίτερα</w:t>
      </w:r>
      <w:r>
        <w:rPr>
          <w:rFonts w:eastAsia="Times New Roman"/>
          <w:szCs w:val="24"/>
        </w:rPr>
        <w:t>. Α</w:t>
      </w:r>
      <w:r w:rsidRPr="009642A4">
        <w:rPr>
          <w:rFonts w:eastAsia="Times New Roman"/>
          <w:szCs w:val="24"/>
        </w:rPr>
        <w:t>ντ</w:t>
      </w:r>
      <w:r>
        <w:rPr>
          <w:rFonts w:eastAsia="Times New Roman"/>
          <w:szCs w:val="24"/>
        </w:rPr>
        <w:t>’</w:t>
      </w:r>
      <w:r w:rsidRPr="009642A4">
        <w:rPr>
          <w:rFonts w:eastAsia="Times New Roman"/>
          <w:szCs w:val="24"/>
        </w:rPr>
        <w:t xml:space="preserve"> αυτού</w:t>
      </w:r>
      <w:r>
        <w:rPr>
          <w:rFonts w:eastAsia="Times New Roman"/>
          <w:szCs w:val="24"/>
        </w:rPr>
        <w:t>,</w:t>
      </w:r>
      <w:r w:rsidRPr="009642A4">
        <w:rPr>
          <w:rFonts w:eastAsia="Times New Roman"/>
          <w:szCs w:val="24"/>
        </w:rPr>
        <w:t xml:space="preserve"> </w:t>
      </w:r>
      <w:r>
        <w:rPr>
          <w:rFonts w:eastAsia="Times New Roman"/>
          <w:szCs w:val="24"/>
        </w:rPr>
        <w:t xml:space="preserve">κάνατε </w:t>
      </w:r>
      <w:r w:rsidRPr="009642A4">
        <w:rPr>
          <w:rFonts w:eastAsia="Times New Roman"/>
          <w:szCs w:val="24"/>
        </w:rPr>
        <w:t>τέσσερα χρόνια</w:t>
      </w:r>
      <w:r>
        <w:rPr>
          <w:rFonts w:eastAsia="Times New Roman"/>
          <w:szCs w:val="24"/>
        </w:rPr>
        <w:t>.</w:t>
      </w:r>
    </w:p>
    <w:p w14:paraId="678A42B8" w14:textId="77777777" w:rsidR="0099759A" w:rsidRDefault="00FE124F">
      <w:pPr>
        <w:spacing w:line="600" w:lineRule="auto"/>
        <w:ind w:firstLine="720"/>
        <w:contextualSpacing/>
        <w:jc w:val="both"/>
        <w:rPr>
          <w:rFonts w:eastAsia="Times New Roman"/>
          <w:szCs w:val="24"/>
        </w:rPr>
      </w:pPr>
      <w:r>
        <w:rPr>
          <w:rFonts w:eastAsia="Times New Roman"/>
          <w:szCs w:val="24"/>
        </w:rPr>
        <w:t>Θ</w:t>
      </w:r>
      <w:r w:rsidRPr="009642A4">
        <w:rPr>
          <w:rFonts w:eastAsia="Times New Roman"/>
          <w:szCs w:val="24"/>
        </w:rPr>
        <w:t>α πρέπει να πω ότι το</w:t>
      </w:r>
      <w:r w:rsidRPr="009642A4">
        <w:rPr>
          <w:rFonts w:eastAsia="Times New Roman"/>
          <w:szCs w:val="24"/>
        </w:rPr>
        <w:t xml:space="preserve"> συζητούμενο νομοσχέδιο</w:t>
      </w:r>
      <w:r>
        <w:rPr>
          <w:rFonts w:eastAsia="Times New Roman"/>
          <w:szCs w:val="24"/>
        </w:rPr>
        <w:t xml:space="preserve"> έχει ζητήματα τα οποία πρέπει να συζητήσουμε. Θ</w:t>
      </w:r>
      <w:r w:rsidRPr="009642A4">
        <w:rPr>
          <w:rFonts w:eastAsia="Times New Roman"/>
          <w:szCs w:val="24"/>
        </w:rPr>
        <w:t xml:space="preserve">α επικεντρωθώ στην καταγραφή των διαδικασιών </w:t>
      </w:r>
      <w:r>
        <w:rPr>
          <w:rFonts w:eastAsia="Times New Roman"/>
          <w:szCs w:val="24"/>
        </w:rPr>
        <w:t>για την ενίσχυση της</w:t>
      </w:r>
      <w:r w:rsidRPr="009642A4">
        <w:rPr>
          <w:rFonts w:eastAsia="Times New Roman"/>
          <w:szCs w:val="24"/>
        </w:rPr>
        <w:t xml:space="preserve"> διαφάνειας</w:t>
      </w:r>
      <w:r>
        <w:rPr>
          <w:rFonts w:eastAsia="Times New Roman"/>
          <w:szCs w:val="24"/>
        </w:rPr>
        <w:t>,</w:t>
      </w:r>
      <w:r w:rsidRPr="009642A4">
        <w:rPr>
          <w:rFonts w:eastAsia="Times New Roman"/>
          <w:szCs w:val="24"/>
        </w:rPr>
        <w:t xml:space="preserve"> στη δημιουργία του εποπτικού μηχανισμού</w:t>
      </w:r>
      <w:r>
        <w:rPr>
          <w:rFonts w:eastAsia="Times New Roman"/>
          <w:szCs w:val="24"/>
        </w:rPr>
        <w:t>,</w:t>
      </w:r>
      <w:r w:rsidRPr="009642A4">
        <w:rPr>
          <w:rFonts w:eastAsia="Times New Roman"/>
          <w:szCs w:val="24"/>
        </w:rPr>
        <w:t xml:space="preserve"> στη συνέχιση διενέργειας εξετάσεων από τους υπαλλήλους των </w:t>
      </w:r>
      <w:r>
        <w:rPr>
          <w:rFonts w:eastAsia="Times New Roman"/>
          <w:szCs w:val="24"/>
        </w:rPr>
        <w:t>π</w:t>
      </w:r>
      <w:r w:rsidRPr="009642A4">
        <w:rPr>
          <w:rFonts w:eastAsia="Times New Roman"/>
          <w:szCs w:val="24"/>
        </w:rPr>
        <w:t>εριφερ</w:t>
      </w:r>
      <w:r w:rsidRPr="009642A4">
        <w:rPr>
          <w:rFonts w:eastAsia="Times New Roman"/>
          <w:szCs w:val="24"/>
        </w:rPr>
        <w:t>ειών</w:t>
      </w:r>
      <w:r>
        <w:rPr>
          <w:rFonts w:eastAsia="Times New Roman"/>
          <w:szCs w:val="24"/>
        </w:rPr>
        <w:t>,</w:t>
      </w:r>
      <w:r w:rsidRPr="009642A4">
        <w:rPr>
          <w:rFonts w:eastAsia="Times New Roman"/>
          <w:szCs w:val="24"/>
        </w:rPr>
        <w:t xml:space="preserve"> στα δικαιώματα των πολιτών</w:t>
      </w:r>
      <w:r>
        <w:rPr>
          <w:rFonts w:eastAsia="Times New Roman"/>
          <w:szCs w:val="24"/>
        </w:rPr>
        <w:t>,</w:t>
      </w:r>
      <w:r w:rsidRPr="009642A4">
        <w:rPr>
          <w:rFonts w:eastAsia="Times New Roman"/>
          <w:szCs w:val="24"/>
        </w:rPr>
        <w:t xml:space="preserve"> των εκπαιδευτικών και των υπαλλήλων</w:t>
      </w:r>
      <w:r>
        <w:rPr>
          <w:rFonts w:eastAsia="Times New Roman"/>
          <w:szCs w:val="24"/>
        </w:rPr>
        <w:t>.</w:t>
      </w:r>
    </w:p>
    <w:p w14:paraId="678A42B9" w14:textId="77777777" w:rsidR="0099759A" w:rsidRDefault="00FE124F">
      <w:pPr>
        <w:spacing w:line="600" w:lineRule="auto"/>
        <w:ind w:firstLine="720"/>
        <w:contextualSpacing/>
        <w:jc w:val="both"/>
        <w:rPr>
          <w:rFonts w:eastAsia="Times New Roman"/>
          <w:szCs w:val="24"/>
        </w:rPr>
      </w:pPr>
      <w:r>
        <w:rPr>
          <w:rFonts w:eastAsia="Times New Roman"/>
          <w:szCs w:val="24"/>
        </w:rPr>
        <w:lastRenderedPageBreak/>
        <w:t>(Στο σημείο αυτό κτυπάει το κουδούνι λήξεως του χρόνου ομιλίας του κυρίου Βουλευτή)</w:t>
      </w:r>
    </w:p>
    <w:p w14:paraId="678A42BA" w14:textId="77777777" w:rsidR="0099759A" w:rsidRDefault="00FE124F">
      <w:pPr>
        <w:spacing w:line="600" w:lineRule="auto"/>
        <w:ind w:firstLine="720"/>
        <w:contextualSpacing/>
        <w:jc w:val="both"/>
        <w:rPr>
          <w:rFonts w:eastAsia="Times New Roman"/>
          <w:szCs w:val="24"/>
        </w:rPr>
      </w:pPr>
      <w:r>
        <w:rPr>
          <w:rFonts w:eastAsia="Times New Roman"/>
          <w:szCs w:val="24"/>
        </w:rPr>
        <w:t>Λίγο χρόνο ακόμη, κυρία Πρόεδρε.</w:t>
      </w:r>
    </w:p>
    <w:p w14:paraId="678A42BB" w14:textId="77777777" w:rsidR="0099759A" w:rsidRDefault="00FE124F">
      <w:pPr>
        <w:spacing w:line="600" w:lineRule="auto"/>
        <w:ind w:firstLine="720"/>
        <w:contextualSpacing/>
        <w:jc w:val="both"/>
        <w:rPr>
          <w:rFonts w:eastAsia="Times New Roman"/>
          <w:szCs w:val="24"/>
        </w:rPr>
      </w:pPr>
      <w:r>
        <w:rPr>
          <w:rFonts w:eastAsia="Times New Roman"/>
          <w:szCs w:val="24"/>
        </w:rPr>
        <w:t>Η</w:t>
      </w:r>
      <w:r w:rsidRPr="009642A4">
        <w:rPr>
          <w:rFonts w:eastAsia="Times New Roman"/>
          <w:szCs w:val="24"/>
        </w:rPr>
        <w:t xml:space="preserve"> καταγραφή όλων των διαδικασιών εξετάσεων και δοκιμασίας των υποψηφ</w:t>
      </w:r>
      <w:r w:rsidRPr="009642A4">
        <w:rPr>
          <w:rFonts w:eastAsia="Times New Roman"/>
          <w:szCs w:val="24"/>
        </w:rPr>
        <w:t>ίων οδηγών μπορεί</w:t>
      </w:r>
      <w:r>
        <w:rPr>
          <w:rFonts w:eastAsia="Times New Roman"/>
          <w:szCs w:val="24"/>
        </w:rPr>
        <w:t>,</w:t>
      </w:r>
      <w:r w:rsidRPr="009642A4">
        <w:rPr>
          <w:rFonts w:eastAsia="Times New Roman"/>
          <w:szCs w:val="24"/>
        </w:rPr>
        <w:t xml:space="preserve"> εφόσον γίνει σωστά</w:t>
      </w:r>
      <w:r>
        <w:rPr>
          <w:rFonts w:eastAsia="Times New Roman"/>
          <w:szCs w:val="24"/>
        </w:rPr>
        <w:t>,</w:t>
      </w:r>
      <w:r w:rsidRPr="009642A4">
        <w:rPr>
          <w:rFonts w:eastAsia="Times New Roman"/>
          <w:szCs w:val="24"/>
        </w:rPr>
        <w:t xml:space="preserve"> να ενισχύσει τη διαφάνεια</w:t>
      </w:r>
      <w:r>
        <w:rPr>
          <w:rFonts w:eastAsia="Times New Roman"/>
          <w:szCs w:val="24"/>
        </w:rPr>
        <w:t>,</w:t>
      </w:r>
      <w:r w:rsidRPr="009642A4">
        <w:rPr>
          <w:rFonts w:eastAsia="Times New Roman"/>
          <w:szCs w:val="24"/>
        </w:rPr>
        <w:t xml:space="preserve"> </w:t>
      </w:r>
      <w:r>
        <w:rPr>
          <w:rFonts w:eastAsia="Times New Roman"/>
          <w:szCs w:val="24"/>
        </w:rPr>
        <w:t>α</w:t>
      </w:r>
      <w:r w:rsidRPr="009642A4">
        <w:rPr>
          <w:rFonts w:eastAsia="Times New Roman"/>
          <w:szCs w:val="24"/>
        </w:rPr>
        <w:t>λλά και να διασφαλίσει τα δικαιώματα του εξεταζόμενου</w:t>
      </w:r>
      <w:r>
        <w:rPr>
          <w:rFonts w:eastAsia="Times New Roman"/>
          <w:szCs w:val="24"/>
        </w:rPr>
        <w:t>, του εξεταστή και</w:t>
      </w:r>
      <w:r w:rsidRPr="009642A4">
        <w:rPr>
          <w:rFonts w:eastAsia="Times New Roman"/>
          <w:szCs w:val="24"/>
        </w:rPr>
        <w:t xml:space="preserve"> </w:t>
      </w:r>
      <w:r>
        <w:rPr>
          <w:rFonts w:eastAsia="Times New Roman"/>
          <w:szCs w:val="24"/>
        </w:rPr>
        <w:t xml:space="preserve">του </w:t>
      </w:r>
      <w:r w:rsidRPr="009642A4">
        <w:rPr>
          <w:rFonts w:eastAsia="Times New Roman"/>
          <w:szCs w:val="24"/>
        </w:rPr>
        <w:t>εκπαιδευτ</w:t>
      </w:r>
      <w:r>
        <w:rPr>
          <w:rFonts w:eastAsia="Times New Roman"/>
          <w:szCs w:val="24"/>
        </w:rPr>
        <w:t>ή. Γ</w:t>
      </w:r>
      <w:r w:rsidRPr="009642A4">
        <w:rPr>
          <w:rFonts w:eastAsia="Times New Roman"/>
          <w:szCs w:val="24"/>
        </w:rPr>
        <w:t>ια αυτό είπαμε ότι συμφωνούμε με την αρχή του νομοσχεδίου που περιλαμβάνει θέματα</w:t>
      </w:r>
      <w:r>
        <w:rPr>
          <w:rFonts w:eastAsia="Times New Roman"/>
          <w:szCs w:val="24"/>
        </w:rPr>
        <w:t>,</w:t>
      </w:r>
      <w:r w:rsidRPr="009642A4">
        <w:rPr>
          <w:rFonts w:eastAsia="Times New Roman"/>
          <w:szCs w:val="24"/>
        </w:rPr>
        <w:t xml:space="preserve"> που πρέπει και μπ</w:t>
      </w:r>
      <w:r w:rsidRPr="009642A4">
        <w:rPr>
          <w:rFonts w:eastAsia="Times New Roman"/>
          <w:szCs w:val="24"/>
        </w:rPr>
        <w:t>ορούν να υλοποιηθούν</w:t>
      </w:r>
      <w:r>
        <w:rPr>
          <w:rFonts w:eastAsia="Times New Roman"/>
          <w:szCs w:val="24"/>
        </w:rPr>
        <w:t>,</w:t>
      </w:r>
      <w:r w:rsidRPr="009642A4">
        <w:rPr>
          <w:rFonts w:eastAsia="Times New Roman"/>
          <w:szCs w:val="24"/>
        </w:rPr>
        <w:t xml:space="preserve"> για να έχουμε περισσότερη διαφάνεια</w:t>
      </w:r>
      <w:r>
        <w:rPr>
          <w:rFonts w:eastAsia="Times New Roman"/>
          <w:szCs w:val="24"/>
        </w:rPr>
        <w:t>,</w:t>
      </w:r>
      <w:r w:rsidRPr="009642A4">
        <w:rPr>
          <w:rFonts w:eastAsia="Times New Roman"/>
          <w:szCs w:val="24"/>
        </w:rPr>
        <w:t xml:space="preserve"> για να ενισχύσουμε τις καθαρές διαδικασίες</w:t>
      </w:r>
      <w:r>
        <w:rPr>
          <w:rFonts w:eastAsia="Times New Roman"/>
          <w:szCs w:val="24"/>
        </w:rPr>
        <w:t xml:space="preserve">. </w:t>
      </w:r>
      <w:r w:rsidRPr="009642A4">
        <w:rPr>
          <w:rFonts w:eastAsia="Times New Roman"/>
          <w:szCs w:val="24"/>
        </w:rPr>
        <w:t>Εξάλλου</w:t>
      </w:r>
      <w:r>
        <w:rPr>
          <w:rFonts w:eastAsia="Times New Roman"/>
          <w:szCs w:val="24"/>
        </w:rPr>
        <w:t>,</w:t>
      </w:r>
      <w:r w:rsidRPr="009642A4">
        <w:rPr>
          <w:rFonts w:eastAsia="Times New Roman"/>
          <w:szCs w:val="24"/>
        </w:rPr>
        <w:t xml:space="preserve"> υπήρχαν επεξεργασί</w:t>
      </w:r>
      <w:r>
        <w:rPr>
          <w:rFonts w:eastAsia="Times New Roman"/>
          <w:szCs w:val="24"/>
        </w:rPr>
        <w:t>ε</w:t>
      </w:r>
      <w:r w:rsidRPr="009642A4">
        <w:rPr>
          <w:rFonts w:eastAsia="Times New Roman"/>
          <w:szCs w:val="24"/>
        </w:rPr>
        <w:t xml:space="preserve">ς από τις υπηρεσίες του </w:t>
      </w:r>
      <w:r>
        <w:rPr>
          <w:rFonts w:eastAsia="Times New Roman"/>
          <w:szCs w:val="24"/>
        </w:rPr>
        <w:t>Υ</w:t>
      </w:r>
      <w:r w:rsidRPr="009642A4">
        <w:rPr>
          <w:rFonts w:eastAsia="Times New Roman"/>
          <w:szCs w:val="24"/>
        </w:rPr>
        <w:t>πουργείου πολλά χρόνια που πέρασ</w:t>
      </w:r>
      <w:r>
        <w:rPr>
          <w:rFonts w:eastAsia="Times New Roman"/>
          <w:szCs w:val="24"/>
        </w:rPr>
        <w:t>αν</w:t>
      </w:r>
      <w:r w:rsidRPr="009642A4">
        <w:rPr>
          <w:rFonts w:eastAsia="Times New Roman"/>
          <w:szCs w:val="24"/>
        </w:rPr>
        <w:t xml:space="preserve"> από χίλια κύματα</w:t>
      </w:r>
      <w:r>
        <w:rPr>
          <w:rFonts w:eastAsia="Times New Roman"/>
          <w:szCs w:val="24"/>
        </w:rPr>
        <w:t>. Ο</w:t>
      </w:r>
      <w:r w:rsidRPr="009642A4">
        <w:rPr>
          <w:rFonts w:eastAsia="Times New Roman"/>
          <w:szCs w:val="24"/>
        </w:rPr>
        <w:t xml:space="preserve">ρισμένες </w:t>
      </w:r>
      <w:r>
        <w:rPr>
          <w:rFonts w:eastAsia="Times New Roman"/>
          <w:szCs w:val="24"/>
        </w:rPr>
        <w:t>ε</w:t>
      </w:r>
      <w:r w:rsidRPr="009642A4">
        <w:rPr>
          <w:rFonts w:eastAsia="Times New Roman"/>
          <w:szCs w:val="24"/>
        </w:rPr>
        <w:t>φαρμόστηκαν</w:t>
      </w:r>
      <w:r>
        <w:rPr>
          <w:rFonts w:eastAsia="Times New Roman"/>
          <w:szCs w:val="24"/>
        </w:rPr>
        <w:t>,</w:t>
      </w:r>
      <w:r w:rsidRPr="009642A4">
        <w:rPr>
          <w:rFonts w:eastAsia="Times New Roman"/>
          <w:szCs w:val="24"/>
        </w:rPr>
        <w:t xml:space="preserve"> άλλες δεν </w:t>
      </w:r>
      <w:r>
        <w:rPr>
          <w:rFonts w:eastAsia="Times New Roman"/>
          <w:szCs w:val="24"/>
        </w:rPr>
        <w:t>εφαρμόστηκαν.</w:t>
      </w:r>
      <w:r>
        <w:rPr>
          <w:rFonts w:eastAsia="Times New Roman"/>
          <w:szCs w:val="24"/>
        </w:rPr>
        <w:t xml:space="preserve"> Τ</w:t>
      </w:r>
      <w:r w:rsidRPr="009642A4">
        <w:rPr>
          <w:rFonts w:eastAsia="Times New Roman"/>
          <w:szCs w:val="24"/>
        </w:rPr>
        <w:t>ώρα βλέπουμε πάλι να χάνεται άλλη μ</w:t>
      </w:r>
      <w:r>
        <w:rPr>
          <w:rFonts w:eastAsia="Times New Roman"/>
          <w:szCs w:val="24"/>
        </w:rPr>
        <w:t>ια ευκαιρία.</w:t>
      </w:r>
    </w:p>
    <w:p w14:paraId="678A42BC" w14:textId="77777777" w:rsidR="0099759A" w:rsidRDefault="00FE124F">
      <w:pPr>
        <w:spacing w:line="600" w:lineRule="auto"/>
        <w:ind w:firstLine="720"/>
        <w:contextualSpacing/>
        <w:jc w:val="both"/>
        <w:rPr>
          <w:rFonts w:eastAsia="Times New Roman"/>
          <w:szCs w:val="24"/>
        </w:rPr>
      </w:pPr>
      <w:r>
        <w:rPr>
          <w:rFonts w:eastAsia="Times New Roman"/>
          <w:szCs w:val="24"/>
        </w:rPr>
        <w:t>Η</w:t>
      </w:r>
      <w:r w:rsidRPr="009642A4">
        <w:rPr>
          <w:rFonts w:eastAsia="Times New Roman"/>
          <w:szCs w:val="24"/>
        </w:rPr>
        <w:t xml:space="preserve"> αδιάλειπτη και συνεχής μετάδοσ</w:t>
      </w:r>
      <w:r>
        <w:rPr>
          <w:rFonts w:eastAsia="Times New Roman"/>
          <w:szCs w:val="24"/>
        </w:rPr>
        <w:t>η</w:t>
      </w:r>
      <w:r w:rsidRPr="009642A4">
        <w:rPr>
          <w:rFonts w:eastAsia="Times New Roman"/>
          <w:szCs w:val="24"/>
        </w:rPr>
        <w:t xml:space="preserve"> σε πραγματικό χρόνο τ</w:t>
      </w:r>
      <w:r>
        <w:rPr>
          <w:rFonts w:eastAsia="Times New Roman"/>
          <w:szCs w:val="24"/>
        </w:rPr>
        <w:t>η</w:t>
      </w:r>
      <w:r w:rsidRPr="009642A4">
        <w:rPr>
          <w:rFonts w:eastAsia="Times New Roman"/>
          <w:szCs w:val="24"/>
        </w:rPr>
        <w:t xml:space="preserve">ς δοκιμασίας </w:t>
      </w:r>
      <w:r>
        <w:rPr>
          <w:rFonts w:eastAsia="Times New Roman"/>
          <w:szCs w:val="24"/>
        </w:rPr>
        <w:t xml:space="preserve">-η </w:t>
      </w:r>
      <w:r w:rsidRPr="009642A4">
        <w:rPr>
          <w:rFonts w:eastAsia="Times New Roman"/>
          <w:szCs w:val="24"/>
        </w:rPr>
        <w:t>καταγραφή</w:t>
      </w:r>
      <w:r>
        <w:rPr>
          <w:rFonts w:eastAsia="Times New Roman"/>
          <w:szCs w:val="24"/>
        </w:rPr>
        <w:t>,</w:t>
      </w:r>
      <w:r w:rsidRPr="009642A4">
        <w:rPr>
          <w:rFonts w:eastAsia="Times New Roman"/>
          <w:szCs w:val="24"/>
        </w:rPr>
        <w:t xml:space="preserve"> που λέμε</w:t>
      </w:r>
      <w:r>
        <w:rPr>
          <w:rFonts w:eastAsia="Times New Roman"/>
          <w:szCs w:val="24"/>
        </w:rPr>
        <w:t>-</w:t>
      </w:r>
      <w:r w:rsidRPr="009642A4">
        <w:rPr>
          <w:rFonts w:eastAsia="Times New Roman"/>
          <w:szCs w:val="24"/>
        </w:rPr>
        <w:t xml:space="preserve"> </w:t>
      </w:r>
      <w:r>
        <w:rPr>
          <w:rFonts w:eastAsia="Times New Roman"/>
          <w:szCs w:val="24"/>
        </w:rPr>
        <w:t>πρέπει να γίνει, αλλά έχει προβλήματα. Θ</w:t>
      </w:r>
      <w:r w:rsidRPr="009642A4">
        <w:rPr>
          <w:rFonts w:eastAsia="Times New Roman"/>
          <w:szCs w:val="24"/>
        </w:rPr>
        <w:t>α σ</w:t>
      </w:r>
      <w:r>
        <w:rPr>
          <w:rFonts w:eastAsia="Times New Roman"/>
          <w:szCs w:val="24"/>
        </w:rPr>
        <w:t>ας</w:t>
      </w:r>
      <w:r w:rsidRPr="009642A4">
        <w:rPr>
          <w:rFonts w:eastAsia="Times New Roman"/>
          <w:szCs w:val="24"/>
        </w:rPr>
        <w:t xml:space="preserve"> αναλύσω με δυο λόγια</w:t>
      </w:r>
      <w:r>
        <w:rPr>
          <w:rFonts w:eastAsia="Times New Roman"/>
          <w:szCs w:val="24"/>
        </w:rPr>
        <w:t xml:space="preserve"> γιατί δεν μπορεί να εφαρμοστεί</w:t>
      </w:r>
      <w:r w:rsidRPr="00CE779E">
        <w:rPr>
          <w:rFonts w:eastAsia="Times New Roman"/>
          <w:szCs w:val="24"/>
        </w:rPr>
        <w:t xml:space="preserve"> </w:t>
      </w:r>
      <w:r>
        <w:rPr>
          <w:rFonts w:eastAsia="Times New Roman"/>
          <w:szCs w:val="24"/>
        </w:rPr>
        <w:t>έ</w:t>
      </w:r>
      <w:r w:rsidRPr="009642A4">
        <w:rPr>
          <w:rFonts w:eastAsia="Times New Roman"/>
          <w:szCs w:val="24"/>
        </w:rPr>
        <w:t>τσι</w:t>
      </w:r>
      <w:r>
        <w:rPr>
          <w:rFonts w:eastAsia="Times New Roman"/>
          <w:szCs w:val="24"/>
        </w:rPr>
        <w:t>,</w:t>
      </w:r>
      <w:r w:rsidRPr="009642A4">
        <w:rPr>
          <w:rFonts w:eastAsia="Times New Roman"/>
          <w:szCs w:val="24"/>
        </w:rPr>
        <w:t xml:space="preserve"> κατά την </w:t>
      </w:r>
      <w:r w:rsidRPr="009642A4">
        <w:rPr>
          <w:rFonts w:eastAsia="Times New Roman"/>
          <w:szCs w:val="24"/>
        </w:rPr>
        <w:t xml:space="preserve">άποψή </w:t>
      </w:r>
      <w:r>
        <w:rPr>
          <w:rFonts w:eastAsia="Times New Roman"/>
          <w:szCs w:val="24"/>
        </w:rPr>
        <w:t>μας,</w:t>
      </w:r>
      <w:r w:rsidRPr="009642A4">
        <w:rPr>
          <w:rFonts w:eastAsia="Times New Roman"/>
          <w:szCs w:val="24"/>
        </w:rPr>
        <w:t xml:space="preserve"> και πρέπει οπωσ</w:t>
      </w:r>
      <w:r w:rsidRPr="009642A4">
        <w:rPr>
          <w:rFonts w:eastAsia="Times New Roman"/>
          <w:szCs w:val="24"/>
        </w:rPr>
        <w:lastRenderedPageBreak/>
        <w:t>δήποτε να υπάρξει αλλαγή και να εφαρμοστεί μέσω USB</w:t>
      </w:r>
      <w:r>
        <w:rPr>
          <w:rFonts w:eastAsia="Times New Roman"/>
          <w:szCs w:val="24"/>
        </w:rPr>
        <w:t xml:space="preserve">. Το κέντρο </w:t>
      </w:r>
      <w:r w:rsidRPr="009642A4">
        <w:rPr>
          <w:rFonts w:eastAsia="Times New Roman"/>
          <w:szCs w:val="24"/>
        </w:rPr>
        <w:t xml:space="preserve">ελέγχου </w:t>
      </w:r>
      <w:r>
        <w:rPr>
          <w:rFonts w:eastAsia="Times New Roman"/>
          <w:szCs w:val="24"/>
        </w:rPr>
        <w:t xml:space="preserve">αυτό </w:t>
      </w:r>
      <w:r w:rsidRPr="009642A4">
        <w:rPr>
          <w:rFonts w:eastAsia="Times New Roman"/>
          <w:szCs w:val="24"/>
        </w:rPr>
        <w:t>ποιο είναι</w:t>
      </w:r>
      <w:r>
        <w:rPr>
          <w:rFonts w:eastAsia="Times New Roman"/>
          <w:szCs w:val="24"/>
        </w:rPr>
        <w:t>; Ε</w:t>
      </w:r>
      <w:r w:rsidRPr="009642A4">
        <w:rPr>
          <w:rFonts w:eastAsia="Times New Roman"/>
          <w:szCs w:val="24"/>
        </w:rPr>
        <w:t>ίναι άγνωστο</w:t>
      </w:r>
      <w:r>
        <w:rPr>
          <w:rFonts w:eastAsia="Times New Roman"/>
          <w:szCs w:val="24"/>
        </w:rPr>
        <w:t>. Θα παρακολουθεί εκατό και περισσότερες διαδικασίες</w:t>
      </w:r>
      <w:r>
        <w:rPr>
          <w:rFonts w:eastAsia="Times New Roman"/>
          <w:szCs w:val="24"/>
        </w:rPr>
        <w:t>,</w:t>
      </w:r>
      <w:r>
        <w:rPr>
          <w:rFonts w:eastAsia="Times New Roman"/>
          <w:szCs w:val="24"/>
        </w:rPr>
        <w:t xml:space="preserve"> που θα γίνονται</w:t>
      </w:r>
      <w:r w:rsidRPr="009642A4">
        <w:rPr>
          <w:rFonts w:eastAsia="Times New Roman"/>
          <w:szCs w:val="24"/>
        </w:rPr>
        <w:t xml:space="preserve"> ταυτόχρονα</w:t>
      </w:r>
      <w:r>
        <w:rPr>
          <w:rFonts w:eastAsia="Times New Roman"/>
          <w:szCs w:val="24"/>
        </w:rPr>
        <w:t>;</w:t>
      </w:r>
      <w:r w:rsidRPr="009642A4">
        <w:rPr>
          <w:rFonts w:eastAsia="Times New Roman"/>
          <w:szCs w:val="24"/>
        </w:rPr>
        <w:t xml:space="preserve"> Μήπως υπάρχει κάποια μεθόδευση εδώ κάποι</w:t>
      </w:r>
      <w:r>
        <w:rPr>
          <w:rFonts w:eastAsia="Times New Roman"/>
          <w:szCs w:val="24"/>
        </w:rPr>
        <w:t>ων -δ</w:t>
      </w:r>
      <w:r w:rsidRPr="009642A4">
        <w:rPr>
          <w:rFonts w:eastAsia="Times New Roman"/>
          <w:szCs w:val="24"/>
        </w:rPr>
        <w:t>εν</w:t>
      </w:r>
      <w:r w:rsidRPr="009642A4">
        <w:rPr>
          <w:rFonts w:eastAsia="Times New Roman"/>
          <w:szCs w:val="24"/>
        </w:rPr>
        <w:t xml:space="preserve"> λέω του </w:t>
      </w:r>
      <w:r>
        <w:rPr>
          <w:rFonts w:eastAsia="Times New Roman"/>
          <w:szCs w:val="24"/>
        </w:rPr>
        <w:t>Υ</w:t>
      </w:r>
      <w:r w:rsidRPr="009642A4">
        <w:rPr>
          <w:rFonts w:eastAsia="Times New Roman"/>
          <w:szCs w:val="24"/>
        </w:rPr>
        <w:t>πουργού</w:t>
      </w:r>
      <w:r>
        <w:rPr>
          <w:rFonts w:eastAsia="Times New Roman"/>
          <w:szCs w:val="24"/>
        </w:rPr>
        <w:t>-</w:t>
      </w:r>
      <w:r w:rsidRPr="009642A4">
        <w:rPr>
          <w:rFonts w:eastAsia="Times New Roman"/>
          <w:szCs w:val="24"/>
        </w:rPr>
        <w:t xml:space="preserve"> </w:t>
      </w:r>
      <w:r>
        <w:rPr>
          <w:rFonts w:eastAsia="Times New Roman"/>
          <w:szCs w:val="24"/>
        </w:rPr>
        <w:t>για να δώσει</w:t>
      </w:r>
      <w:r w:rsidRPr="009642A4">
        <w:rPr>
          <w:rFonts w:eastAsia="Times New Roman"/>
          <w:szCs w:val="24"/>
        </w:rPr>
        <w:t xml:space="preserve"> το έργο</w:t>
      </w:r>
      <w:r>
        <w:rPr>
          <w:rFonts w:eastAsia="Times New Roman"/>
          <w:szCs w:val="24"/>
        </w:rPr>
        <w:t>; Γ</w:t>
      </w:r>
      <w:r w:rsidRPr="009642A4">
        <w:rPr>
          <w:rFonts w:eastAsia="Times New Roman"/>
          <w:szCs w:val="24"/>
        </w:rPr>
        <w:t xml:space="preserve">ιατί είναι γνωστός θιασώτης του </w:t>
      </w:r>
      <w:r>
        <w:rPr>
          <w:rFonts w:eastAsia="Times New Roman"/>
          <w:szCs w:val="24"/>
        </w:rPr>
        <w:t>δ</w:t>
      </w:r>
      <w:r w:rsidRPr="009642A4">
        <w:rPr>
          <w:rFonts w:eastAsia="Times New Roman"/>
          <w:szCs w:val="24"/>
        </w:rPr>
        <w:t>ημοσίου</w:t>
      </w:r>
      <w:r>
        <w:rPr>
          <w:rFonts w:eastAsia="Times New Roman"/>
          <w:szCs w:val="24"/>
        </w:rPr>
        <w:t>. Δ</w:t>
      </w:r>
      <w:r w:rsidRPr="009642A4">
        <w:rPr>
          <w:rFonts w:eastAsia="Times New Roman"/>
          <w:szCs w:val="24"/>
        </w:rPr>
        <w:t xml:space="preserve">ίνει πότε-πότε </w:t>
      </w:r>
      <w:r>
        <w:rPr>
          <w:rFonts w:eastAsia="Times New Roman"/>
          <w:szCs w:val="24"/>
        </w:rPr>
        <w:t>μ</w:t>
      </w:r>
      <w:r w:rsidRPr="009642A4">
        <w:rPr>
          <w:rFonts w:eastAsia="Times New Roman"/>
          <w:szCs w:val="24"/>
        </w:rPr>
        <w:t xml:space="preserve">εταφορές με τα ιδιωτικά </w:t>
      </w:r>
      <w:r>
        <w:rPr>
          <w:rFonts w:eastAsia="Times New Roman"/>
          <w:szCs w:val="24"/>
        </w:rPr>
        <w:t xml:space="preserve">λεωφορεία, </w:t>
      </w:r>
      <w:r w:rsidRPr="009642A4">
        <w:rPr>
          <w:rFonts w:eastAsia="Times New Roman"/>
          <w:szCs w:val="24"/>
        </w:rPr>
        <w:t xml:space="preserve">τα ΚΤΕΛ </w:t>
      </w:r>
      <w:r>
        <w:rPr>
          <w:rFonts w:eastAsia="Times New Roman"/>
          <w:szCs w:val="24"/>
        </w:rPr>
        <w:t>κ.λπ., α</w:t>
      </w:r>
      <w:r w:rsidRPr="009642A4">
        <w:rPr>
          <w:rFonts w:eastAsia="Times New Roman"/>
          <w:szCs w:val="24"/>
        </w:rPr>
        <w:t xml:space="preserve">λλά </w:t>
      </w:r>
      <w:r>
        <w:rPr>
          <w:rFonts w:eastAsia="Times New Roman"/>
          <w:szCs w:val="24"/>
        </w:rPr>
        <w:t>αυτά είναι που επιβεβαιώνουν</w:t>
      </w:r>
      <w:r w:rsidRPr="009642A4">
        <w:rPr>
          <w:rFonts w:eastAsia="Times New Roman"/>
          <w:szCs w:val="24"/>
        </w:rPr>
        <w:t xml:space="preserve"> τον κανόνα ότι είναι θιασώτ</w:t>
      </w:r>
      <w:r>
        <w:rPr>
          <w:rFonts w:eastAsia="Times New Roman"/>
          <w:szCs w:val="24"/>
        </w:rPr>
        <w:t>η</w:t>
      </w:r>
      <w:r w:rsidRPr="009642A4">
        <w:rPr>
          <w:rFonts w:eastAsia="Times New Roman"/>
          <w:szCs w:val="24"/>
        </w:rPr>
        <w:t xml:space="preserve">ς του </w:t>
      </w:r>
      <w:r>
        <w:rPr>
          <w:rFonts w:eastAsia="Times New Roman"/>
          <w:szCs w:val="24"/>
        </w:rPr>
        <w:t>δ</w:t>
      </w:r>
      <w:r w:rsidRPr="009642A4">
        <w:rPr>
          <w:rFonts w:eastAsia="Times New Roman"/>
          <w:szCs w:val="24"/>
        </w:rPr>
        <w:t>ημοσίου</w:t>
      </w:r>
      <w:r>
        <w:rPr>
          <w:rFonts w:eastAsia="Times New Roman"/>
          <w:szCs w:val="24"/>
        </w:rPr>
        <w:t>.</w:t>
      </w:r>
      <w:r w:rsidRPr="009642A4">
        <w:rPr>
          <w:rFonts w:eastAsia="Times New Roman"/>
          <w:szCs w:val="24"/>
        </w:rPr>
        <w:t xml:space="preserve"> </w:t>
      </w:r>
      <w:r>
        <w:rPr>
          <w:rFonts w:eastAsia="Times New Roman"/>
          <w:szCs w:val="24"/>
        </w:rPr>
        <w:t xml:space="preserve">Μήπως </w:t>
      </w:r>
      <w:r w:rsidRPr="009642A4">
        <w:rPr>
          <w:rFonts w:eastAsia="Times New Roman"/>
          <w:szCs w:val="24"/>
        </w:rPr>
        <w:t>θέλετε να βάλετε ιδιώ</w:t>
      </w:r>
      <w:r w:rsidRPr="009642A4">
        <w:rPr>
          <w:rFonts w:eastAsia="Times New Roman"/>
          <w:szCs w:val="24"/>
        </w:rPr>
        <w:t>τες ελεγκτές</w:t>
      </w:r>
      <w:r>
        <w:rPr>
          <w:rFonts w:eastAsia="Times New Roman"/>
          <w:szCs w:val="24"/>
        </w:rPr>
        <w:t>,</w:t>
      </w:r>
      <w:r w:rsidRPr="009642A4">
        <w:rPr>
          <w:rFonts w:eastAsia="Times New Roman"/>
          <w:szCs w:val="24"/>
        </w:rPr>
        <w:t xml:space="preserve"> εσείς οι υποτιθέμενοι υπέρμαχοι</w:t>
      </w:r>
      <w:r>
        <w:rPr>
          <w:rFonts w:eastAsia="Times New Roman"/>
          <w:szCs w:val="24"/>
        </w:rPr>
        <w:t>;</w:t>
      </w:r>
      <w:r w:rsidRPr="009642A4">
        <w:rPr>
          <w:rFonts w:eastAsia="Times New Roman"/>
          <w:szCs w:val="24"/>
        </w:rPr>
        <w:t xml:space="preserve"> Όχι</w:t>
      </w:r>
      <w:r>
        <w:rPr>
          <w:rFonts w:eastAsia="Times New Roman"/>
          <w:szCs w:val="24"/>
        </w:rPr>
        <w:t>.</w:t>
      </w:r>
    </w:p>
    <w:p w14:paraId="678A42BD" w14:textId="77777777" w:rsidR="0099759A" w:rsidRDefault="00FE124F">
      <w:pPr>
        <w:spacing w:line="600" w:lineRule="auto"/>
        <w:ind w:firstLine="720"/>
        <w:contextualSpacing/>
        <w:jc w:val="both"/>
        <w:rPr>
          <w:rFonts w:eastAsia="Times New Roman"/>
          <w:szCs w:val="24"/>
        </w:rPr>
      </w:pPr>
      <w:r>
        <w:rPr>
          <w:rFonts w:eastAsia="Times New Roman"/>
          <w:szCs w:val="24"/>
        </w:rPr>
        <w:t xml:space="preserve"> Η πρότασή μας, λ</w:t>
      </w:r>
      <w:r w:rsidRPr="009642A4">
        <w:rPr>
          <w:rFonts w:eastAsia="Times New Roman"/>
          <w:szCs w:val="24"/>
        </w:rPr>
        <w:t>οιπόν</w:t>
      </w:r>
      <w:r>
        <w:rPr>
          <w:rFonts w:eastAsia="Times New Roman"/>
          <w:szCs w:val="24"/>
        </w:rPr>
        <w:t>,</w:t>
      </w:r>
      <w:r w:rsidRPr="009642A4">
        <w:rPr>
          <w:rFonts w:eastAsia="Times New Roman"/>
          <w:szCs w:val="24"/>
        </w:rPr>
        <w:t xml:space="preserve"> για την άμεση εφαρμογή είναι το USB</w:t>
      </w:r>
      <w:r>
        <w:rPr>
          <w:rFonts w:eastAsia="Times New Roman"/>
          <w:szCs w:val="24"/>
        </w:rPr>
        <w:t>,</w:t>
      </w:r>
      <w:r w:rsidRPr="009642A4">
        <w:rPr>
          <w:rFonts w:eastAsia="Times New Roman"/>
          <w:szCs w:val="24"/>
        </w:rPr>
        <w:t xml:space="preserve"> που σας είπα και νομίζω ότι η άμεση α</w:t>
      </w:r>
      <w:r>
        <w:rPr>
          <w:rFonts w:eastAsia="Times New Roman"/>
          <w:szCs w:val="24"/>
        </w:rPr>
        <w:t>ποστολή του στο κέντρο ελέγχου θ</w:t>
      </w:r>
      <w:r w:rsidRPr="009642A4">
        <w:rPr>
          <w:rFonts w:eastAsia="Times New Roman"/>
          <w:szCs w:val="24"/>
        </w:rPr>
        <w:t>α μας διασφ</w:t>
      </w:r>
      <w:r>
        <w:rPr>
          <w:rFonts w:eastAsia="Times New Roman"/>
          <w:szCs w:val="24"/>
        </w:rPr>
        <w:t>αλίσει</w:t>
      </w:r>
      <w:r w:rsidRPr="009642A4">
        <w:rPr>
          <w:rFonts w:eastAsia="Times New Roman"/>
          <w:szCs w:val="24"/>
        </w:rPr>
        <w:t xml:space="preserve"> αυτό που θέλουμε</w:t>
      </w:r>
      <w:r>
        <w:rPr>
          <w:rFonts w:eastAsia="Times New Roman"/>
          <w:szCs w:val="24"/>
        </w:rPr>
        <w:t>, δηλαδή</w:t>
      </w:r>
      <w:r w:rsidRPr="009642A4">
        <w:rPr>
          <w:rFonts w:eastAsia="Times New Roman"/>
          <w:szCs w:val="24"/>
        </w:rPr>
        <w:t xml:space="preserve"> να υπάρχει καταγεγραμμένη διαδικασία</w:t>
      </w:r>
      <w:r>
        <w:rPr>
          <w:rFonts w:eastAsia="Times New Roman"/>
          <w:szCs w:val="24"/>
        </w:rPr>
        <w:t>,</w:t>
      </w:r>
      <w:r w:rsidRPr="009642A4">
        <w:rPr>
          <w:rFonts w:eastAsia="Times New Roman"/>
          <w:szCs w:val="24"/>
        </w:rPr>
        <w:t xml:space="preserve"> ούτως ώστε να διασφαλίζονται τα συμφέροντα για οποιαδήποτε ένσταση ή οτιδήποτε </w:t>
      </w:r>
      <w:r>
        <w:rPr>
          <w:rFonts w:eastAsia="Times New Roman"/>
          <w:szCs w:val="24"/>
        </w:rPr>
        <w:t>άλλο γίνει.</w:t>
      </w:r>
    </w:p>
    <w:p w14:paraId="678A42BE" w14:textId="77777777" w:rsidR="0099759A" w:rsidRDefault="00FE124F">
      <w:pPr>
        <w:spacing w:line="600" w:lineRule="auto"/>
        <w:ind w:firstLine="720"/>
        <w:contextualSpacing/>
        <w:jc w:val="both"/>
        <w:rPr>
          <w:rFonts w:eastAsia="Times New Roman"/>
          <w:szCs w:val="24"/>
        </w:rPr>
      </w:pPr>
      <w:r>
        <w:rPr>
          <w:rFonts w:eastAsia="Times New Roman"/>
          <w:szCs w:val="24"/>
        </w:rPr>
        <w:t>Ακούστε ένα πρόβλημα. Α</w:t>
      </w:r>
      <w:r w:rsidRPr="009642A4">
        <w:rPr>
          <w:rFonts w:eastAsia="Times New Roman"/>
          <w:szCs w:val="24"/>
        </w:rPr>
        <w:t>ν για οποιοδήποτε λόγο διακοπεί η σύνδεση αυτοκινήτου</w:t>
      </w:r>
      <w:r>
        <w:rPr>
          <w:rFonts w:eastAsia="Times New Roman"/>
          <w:szCs w:val="24"/>
        </w:rPr>
        <w:t>-</w:t>
      </w:r>
      <w:r w:rsidRPr="009642A4">
        <w:rPr>
          <w:rFonts w:eastAsia="Times New Roman"/>
          <w:szCs w:val="24"/>
        </w:rPr>
        <w:t xml:space="preserve">server του </w:t>
      </w:r>
      <w:r>
        <w:rPr>
          <w:rFonts w:eastAsia="Times New Roman"/>
          <w:szCs w:val="24"/>
        </w:rPr>
        <w:t>Υ</w:t>
      </w:r>
      <w:r w:rsidRPr="009642A4">
        <w:rPr>
          <w:rFonts w:eastAsia="Times New Roman"/>
          <w:szCs w:val="24"/>
        </w:rPr>
        <w:t xml:space="preserve">πουργείου </w:t>
      </w:r>
      <w:r>
        <w:rPr>
          <w:rFonts w:eastAsia="Times New Roman"/>
          <w:szCs w:val="24"/>
        </w:rPr>
        <w:t>-</w:t>
      </w:r>
      <w:r w:rsidRPr="009642A4">
        <w:rPr>
          <w:rFonts w:eastAsia="Times New Roman"/>
          <w:szCs w:val="24"/>
        </w:rPr>
        <w:t>και υπάρ</w:t>
      </w:r>
      <w:r w:rsidRPr="009642A4">
        <w:rPr>
          <w:rFonts w:eastAsia="Times New Roman"/>
          <w:szCs w:val="24"/>
        </w:rPr>
        <w:lastRenderedPageBreak/>
        <w:t>χουν πολλές αιτίες</w:t>
      </w:r>
      <w:r w:rsidRPr="009642A4">
        <w:rPr>
          <w:rFonts w:eastAsia="Times New Roman"/>
          <w:szCs w:val="24"/>
        </w:rPr>
        <w:t xml:space="preserve"> </w:t>
      </w:r>
      <w:r>
        <w:rPr>
          <w:rFonts w:eastAsia="Times New Roman"/>
          <w:szCs w:val="24"/>
        </w:rPr>
        <w:t>που μ</w:t>
      </w:r>
      <w:r w:rsidRPr="009642A4">
        <w:rPr>
          <w:rFonts w:eastAsia="Times New Roman"/>
          <w:szCs w:val="24"/>
        </w:rPr>
        <w:t>πορεί αυτό να γίνει</w:t>
      </w:r>
      <w:r>
        <w:rPr>
          <w:rFonts w:eastAsia="Times New Roman"/>
          <w:szCs w:val="24"/>
        </w:rPr>
        <w:t>-,</w:t>
      </w:r>
      <w:r w:rsidRPr="009642A4">
        <w:rPr>
          <w:rFonts w:eastAsia="Times New Roman"/>
          <w:szCs w:val="24"/>
        </w:rPr>
        <w:t xml:space="preserve"> ο υποψήφιος τιμωρείται με ακύρωση </w:t>
      </w:r>
      <w:r>
        <w:rPr>
          <w:rFonts w:eastAsia="Times New Roman"/>
          <w:szCs w:val="24"/>
        </w:rPr>
        <w:t>της εξέτασης,</w:t>
      </w:r>
      <w:r w:rsidRPr="009642A4">
        <w:rPr>
          <w:rFonts w:eastAsia="Times New Roman"/>
          <w:szCs w:val="24"/>
        </w:rPr>
        <w:t xml:space="preserve"> ανεξαρτήτως του αποτελέσματος</w:t>
      </w:r>
      <w:r>
        <w:rPr>
          <w:rFonts w:eastAsia="Times New Roman"/>
          <w:szCs w:val="24"/>
        </w:rPr>
        <w:t xml:space="preserve"> -α</w:t>
      </w:r>
      <w:r w:rsidRPr="009642A4">
        <w:rPr>
          <w:rFonts w:eastAsia="Times New Roman"/>
          <w:szCs w:val="24"/>
        </w:rPr>
        <w:t>ν έχει περάσει</w:t>
      </w:r>
      <w:r>
        <w:rPr>
          <w:rFonts w:eastAsia="Times New Roman"/>
          <w:szCs w:val="24"/>
        </w:rPr>
        <w:t>,</w:t>
      </w:r>
      <w:r w:rsidRPr="009642A4">
        <w:rPr>
          <w:rFonts w:eastAsia="Times New Roman"/>
          <w:szCs w:val="24"/>
        </w:rPr>
        <w:t xml:space="preserve"> </w:t>
      </w:r>
      <w:r>
        <w:rPr>
          <w:rFonts w:eastAsia="Times New Roman"/>
          <w:szCs w:val="24"/>
        </w:rPr>
        <w:t>δηλαδή,</w:t>
      </w:r>
      <w:r w:rsidRPr="009642A4">
        <w:rPr>
          <w:rFonts w:eastAsia="Times New Roman"/>
          <w:szCs w:val="24"/>
        </w:rPr>
        <w:t xml:space="preserve"> τιμωρείται</w:t>
      </w:r>
      <w:r>
        <w:rPr>
          <w:rFonts w:eastAsia="Times New Roman"/>
          <w:szCs w:val="24"/>
        </w:rPr>
        <w:t>-, χωρίς να έχει</w:t>
      </w:r>
      <w:r w:rsidRPr="009642A4">
        <w:rPr>
          <w:rFonts w:eastAsia="Times New Roman"/>
          <w:szCs w:val="24"/>
        </w:rPr>
        <w:t xml:space="preserve"> κα</w:t>
      </w:r>
      <w:r>
        <w:rPr>
          <w:rFonts w:eastAsia="Times New Roman"/>
          <w:szCs w:val="24"/>
        </w:rPr>
        <w:t>μμία</w:t>
      </w:r>
      <w:r w:rsidRPr="009642A4">
        <w:rPr>
          <w:rFonts w:eastAsia="Times New Roman"/>
          <w:szCs w:val="24"/>
        </w:rPr>
        <w:t xml:space="preserve"> ευθύνη για την τεχνική βλάβη και ο εκπαιδευτής τιμωρείται με άρση άδειας από </w:t>
      </w:r>
      <w:r>
        <w:rPr>
          <w:rFonts w:eastAsia="Times New Roman"/>
          <w:szCs w:val="24"/>
        </w:rPr>
        <w:t>δύο</w:t>
      </w:r>
      <w:r w:rsidRPr="009642A4">
        <w:rPr>
          <w:rFonts w:eastAsia="Times New Roman"/>
          <w:szCs w:val="24"/>
        </w:rPr>
        <w:t xml:space="preserve"> έως </w:t>
      </w:r>
      <w:r>
        <w:rPr>
          <w:rFonts w:eastAsia="Times New Roman"/>
          <w:szCs w:val="24"/>
        </w:rPr>
        <w:t>έξι</w:t>
      </w:r>
      <w:r w:rsidRPr="009642A4">
        <w:rPr>
          <w:rFonts w:eastAsia="Times New Roman"/>
          <w:szCs w:val="24"/>
        </w:rPr>
        <w:t xml:space="preserve"> χ</w:t>
      </w:r>
      <w:r w:rsidRPr="009642A4">
        <w:rPr>
          <w:rFonts w:eastAsia="Times New Roman"/>
          <w:szCs w:val="24"/>
        </w:rPr>
        <w:t>ρόνια</w:t>
      </w:r>
      <w:r>
        <w:rPr>
          <w:rFonts w:eastAsia="Times New Roman"/>
          <w:szCs w:val="24"/>
        </w:rPr>
        <w:t>.</w:t>
      </w:r>
      <w:r w:rsidRPr="009642A4">
        <w:rPr>
          <w:rFonts w:eastAsia="Times New Roman"/>
          <w:szCs w:val="24"/>
        </w:rPr>
        <w:t xml:space="preserve"> Αυτό είναι πισωγύρισμα</w:t>
      </w:r>
      <w:r>
        <w:rPr>
          <w:rFonts w:eastAsia="Times New Roman"/>
          <w:szCs w:val="24"/>
        </w:rPr>
        <w:t>, θ</w:t>
      </w:r>
      <w:r w:rsidRPr="009642A4">
        <w:rPr>
          <w:rFonts w:eastAsia="Times New Roman"/>
          <w:szCs w:val="24"/>
        </w:rPr>
        <w:t>α απαξιώσει</w:t>
      </w:r>
      <w:r>
        <w:rPr>
          <w:rFonts w:eastAsia="Times New Roman"/>
          <w:szCs w:val="24"/>
        </w:rPr>
        <w:t>, δηλαδή,</w:t>
      </w:r>
      <w:r w:rsidRPr="009642A4">
        <w:rPr>
          <w:rFonts w:eastAsia="Times New Roman"/>
          <w:szCs w:val="24"/>
        </w:rPr>
        <w:t xml:space="preserve"> τη διαδικασία</w:t>
      </w:r>
      <w:r>
        <w:rPr>
          <w:rFonts w:eastAsia="Times New Roman"/>
          <w:szCs w:val="24"/>
        </w:rPr>
        <w:t>. Μ</w:t>
      </w:r>
      <w:r w:rsidRPr="009642A4">
        <w:rPr>
          <w:rFonts w:eastAsia="Times New Roman"/>
          <w:szCs w:val="24"/>
        </w:rPr>
        <w:t xml:space="preserve">ου θυμίζει </w:t>
      </w:r>
      <w:r>
        <w:rPr>
          <w:rFonts w:eastAsia="Times New Roman"/>
          <w:szCs w:val="24"/>
        </w:rPr>
        <w:t>μια</w:t>
      </w:r>
      <w:r w:rsidRPr="009642A4">
        <w:rPr>
          <w:rFonts w:eastAsia="Times New Roman"/>
          <w:szCs w:val="24"/>
        </w:rPr>
        <w:t xml:space="preserve"> διαφήμιση που </w:t>
      </w:r>
      <w:r>
        <w:rPr>
          <w:rFonts w:eastAsia="Times New Roman"/>
          <w:szCs w:val="24"/>
        </w:rPr>
        <w:t>τ</w:t>
      </w:r>
      <w:r w:rsidRPr="009642A4">
        <w:rPr>
          <w:rFonts w:eastAsia="Times New Roman"/>
          <w:szCs w:val="24"/>
        </w:rPr>
        <w:t>ώρα τελευταία έχει και στην τηλεόραση</w:t>
      </w:r>
      <w:r>
        <w:rPr>
          <w:rFonts w:eastAsia="Times New Roman"/>
          <w:szCs w:val="24"/>
        </w:rPr>
        <w:t xml:space="preserve"> και στο ραδιόφωνο. Υ</w:t>
      </w:r>
      <w:r w:rsidRPr="009642A4">
        <w:rPr>
          <w:rFonts w:eastAsia="Times New Roman"/>
          <w:szCs w:val="24"/>
        </w:rPr>
        <w:t>πάλληλος εστιατορίου ρωτάει τι θα πάρουν</w:t>
      </w:r>
      <w:r>
        <w:rPr>
          <w:rFonts w:eastAsia="Times New Roman"/>
          <w:szCs w:val="24"/>
        </w:rPr>
        <w:t xml:space="preserve"> οι πελάτες. Λένε οι πελάτες: «Θ</w:t>
      </w:r>
      <w:r w:rsidRPr="009642A4">
        <w:rPr>
          <w:rFonts w:eastAsia="Times New Roman"/>
          <w:szCs w:val="24"/>
        </w:rPr>
        <w:t>α πάρουμε ένα κρασί από την</w:t>
      </w:r>
      <w:r w:rsidRPr="009642A4">
        <w:rPr>
          <w:rFonts w:eastAsia="Times New Roman"/>
          <w:szCs w:val="24"/>
        </w:rPr>
        <w:t xml:space="preserve"> Κρήτη</w:t>
      </w:r>
      <w:r>
        <w:rPr>
          <w:rFonts w:eastAsia="Times New Roman"/>
          <w:szCs w:val="24"/>
        </w:rPr>
        <w:t>». Λέει ο υπάλληλος: «Σ</w:t>
      </w:r>
      <w:r w:rsidRPr="009642A4">
        <w:rPr>
          <w:rFonts w:eastAsia="Times New Roman"/>
          <w:szCs w:val="24"/>
        </w:rPr>
        <w:t>ας προτείνω ένα κρασί από τη Νεμέα</w:t>
      </w:r>
      <w:r>
        <w:rPr>
          <w:rFonts w:eastAsia="Times New Roman"/>
          <w:szCs w:val="24"/>
        </w:rPr>
        <w:t>». Α</w:t>
      </w:r>
      <w:r w:rsidRPr="009642A4">
        <w:rPr>
          <w:rFonts w:eastAsia="Times New Roman"/>
          <w:szCs w:val="24"/>
        </w:rPr>
        <w:t xml:space="preserve">πορούν </w:t>
      </w:r>
      <w:r>
        <w:rPr>
          <w:rFonts w:eastAsia="Times New Roman"/>
          <w:szCs w:val="24"/>
        </w:rPr>
        <w:t>οι πελάτες και τους εξηγεί:</w:t>
      </w:r>
      <w:r w:rsidRPr="009642A4">
        <w:rPr>
          <w:rFonts w:eastAsia="Times New Roman"/>
          <w:szCs w:val="24"/>
        </w:rPr>
        <w:t xml:space="preserve"> </w:t>
      </w:r>
      <w:r>
        <w:rPr>
          <w:rFonts w:eastAsia="Times New Roman"/>
          <w:szCs w:val="24"/>
        </w:rPr>
        <w:t>«Γ</w:t>
      </w:r>
      <w:r w:rsidRPr="009642A4">
        <w:rPr>
          <w:rFonts w:eastAsia="Times New Roman"/>
          <w:szCs w:val="24"/>
        </w:rPr>
        <w:t>ιατί θα χρειαστεί να πάτε μέχρι τη Νεμέα για να αποκτήσετε το password</w:t>
      </w:r>
      <w:r>
        <w:rPr>
          <w:rFonts w:eastAsia="Times New Roman"/>
          <w:szCs w:val="24"/>
        </w:rPr>
        <w:t>». Α</w:t>
      </w:r>
      <w:r w:rsidRPr="009642A4">
        <w:rPr>
          <w:rFonts w:eastAsia="Times New Roman"/>
          <w:szCs w:val="24"/>
        </w:rPr>
        <w:t>υτό μου θυμίζει</w:t>
      </w:r>
      <w:r>
        <w:rPr>
          <w:rFonts w:eastAsia="Times New Roman"/>
          <w:szCs w:val="24"/>
        </w:rPr>
        <w:t>. Απέχουν</w:t>
      </w:r>
      <w:r w:rsidRPr="009642A4">
        <w:rPr>
          <w:rFonts w:eastAsia="Times New Roman"/>
          <w:szCs w:val="24"/>
        </w:rPr>
        <w:t xml:space="preserve"> πάρα πολύ αυτά </w:t>
      </w:r>
      <w:r>
        <w:rPr>
          <w:rFonts w:eastAsia="Times New Roman"/>
          <w:szCs w:val="24"/>
        </w:rPr>
        <w:t>που λέτε από την πραγματική ζωή.</w:t>
      </w:r>
    </w:p>
    <w:p w14:paraId="678A42BF" w14:textId="77777777" w:rsidR="0099759A" w:rsidRDefault="00FE124F">
      <w:pPr>
        <w:spacing w:line="600" w:lineRule="auto"/>
        <w:ind w:firstLine="720"/>
        <w:contextualSpacing/>
        <w:jc w:val="both"/>
        <w:rPr>
          <w:rFonts w:eastAsia="Times New Roman"/>
          <w:szCs w:val="24"/>
        </w:rPr>
      </w:pPr>
      <w:r>
        <w:rPr>
          <w:rFonts w:eastAsia="Times New Roman"/>
          <w:szCs w:val="24"/>
        </w:rPr>
        <w:t>Υ</w:t>
      </w:r>
      <w:r w:rsidRPr="009642A4">
        <w:rPr>
          <w:rFonts w:eastAsia="Times New Roman"/>
          <w:szCs w:val="24"/>
        </w:rPr>
        <w:t>ποστ</w:t>
      </w:r>
      <w:r w:rsidRPr="009642A4">
        <w:rPr>
          <w:rFonts w:eastAsia="Times New Roman"/>
          <w:szCs w:val="24"/>
        </w:rPr>
        <w:t>ηρίζετ</w:t>
      </w:r>
      <w:r>
        <w:rPr>
          <w:rFonts w:eastAsia="Times New Roman"/>
          <w:szCs w:val="24"/>
        </w:rPr>
        <w:t>ε, λοιπόν, ότι η</w:t>
      </w:r>
      <w:r w:rsidRPr="009642A4">
        <w:rPr>
          <w:rFonts w:eastAsia="Times New Roman"/>
          <w:szCs w:val="24"/>
        </w:rPr>
        <w:t xml:space="preserve"> τοποθέτηση</w:t>
      </w:r>
      <w:r>
        <w:rPr>
          <w:rFonts w:eastAsia="Times New Roman"/>
          <w:szCs w:val="24"/>
        </w:rPr>
        <w:t xml:space="preserve"> της</w:t>
      </w:r>
      <w:r w:rsidRPr="009642A4">
        <w:rPr>
          <w:rFonts w:eastAsia="Times New Roman"/>
          <w:szCs w:val="24"/>
        </w:rPr>
        <w:t xml:space="preserve"> κάμερας στις εξετάσεις γίνεται για την πάταξη της διαφθοράς</w:t>
      </w:r>
      <w:r>
        <w:rPr>
          <w:rFonts w:eastAsia="Times New Roman"/>
          <w:szCs w:val="24"/>
        </w:rPr>
        <w:t>. Ε</w:t>
      </w:r>
      <w:r w:rsidRPr="009642A4">
        <w:rPr>
          <w:rFonts w:eastAsia="Times New Roman"/>
          <w:szCs w:val="24"/>
        </w:rPr>
        <w:t>ρώτηση πρώτη</w:t>
      </w:r>
      <w:r>
        <w:rPr>
          <w:rFonts w:eastAsia="Times New Roman"/>
          <w:szCs w:val="24"/>
        </w:rPr>
        <w:t>: Σ</w:t>
      </w:r>
      <w:r w:rsidRPr="009642A4">
        <w:rPr>
          <w:rFonts w:eastAsia="Times New Roman"/>
          <w:szCs w:val="24"/>
        </w:rPr>
        <w:t>τ</w:t>
      </w:r>
      <w:r>
        <w:rPr>
          <w:rFonts w:eastAsia="Times New Roman"/>
          <w:szCs w:val="24"/>
        </w:rPr>
        <w:t>ην εξέταση θεωρητικών μαθημάτων, γ</w:t>
      </w:r>
      <w:r w:rsidRPr="009642A4">
        <w:rPr>
          <w:rFonts w:eastAsia="Times New Roman"/>
          <w:szCs w:val="24"/>
        </w:rPr>
        <w:t>ιατί δεν υπάρχει κάμερα καταγραφής</w:t>
      </w:r>
      <w:r>
        <w:rPr>
          <w:rFonts w:eastAsia="Times New Roman"/>
          <w:szCs w:val="24"/>
        </w:rPr>
        <w:t>;</w:t>
      </w:r>
    </w:p>
    <w:p w14:paraId="678A42C0" w14:textId="77777777" w:rsidR="0099759A" w:rsidRDefault="00FE124F">
      <w:pPr>
        <w:spacing w:line="600" w:lineRule="auto"/>
        <w:ind w:firstLine="720"/>
        <w:contextualSpacing/>
        <w:jc w:val="both"/>
        <w:rPr>
          <w:rFonts w:eastAsia="Times New Roman"/>
          <w:szCs w:val="24"/>
        </w:rPr>
      </w:pPr>
      <w:r>
        <w:rPr>
          <w:rFonts w:eastAsia="Times New Roman"/>
          <w:b/>
          <w:szCs w:val="24"/>
        </w:rPr>
        <w:t>ΧΡΗΣΤΟΣ ΣΠΙΡΤΖΗΣ (Υπουργός Υποδομών και Μεταφορών):</w:t>
      </w:r>
      <w:r>
        <w:rPr>
          <w:rFonts w:eastAsia="Times New Roman"/>
          <w:szCs w:val="24"/>
        </w:rPr>
        <w:t xml:space="preserve"> Υπάρχει.</w:t>
      </w:r>
    </w:p>
    <w:p w14:paraId="678A42C1" w14:textId="77777777" w:rsidR="0099759A" w:rsidRDefault="00FE124F">
      <w:pPr>
        <w:spacing w:line="600" w:lineRule="auto"/>
        <w:ind w:firstLine="720"/>
        <w:contextualSpacing/>
        <w:jc w:val="both"/>
        <w:rPr>
          <w:rFonts w:eastAsia="Times New Roman"/>
          <w:szCs w:val="24"/>
        </w:rPr>
      </w:pPr>
      <w:r>
        <w:rPr>
          <w:rFonts w:eastAsia="Times New Roman"/>
          <w:b/>
          <w:szCs w:val="24"/>
        </w:rPr>
        <w:lastRenderedPageBreak/>
        <w:t>ΒΑΣΙΛΕΙΟΣ</w:t>
      </w:r>
      <w:r>
        <w:rPr>
          <w:rFonts w:eastAsia="Times New Roman"/>
          <w:b/>
          <w:szCs w:val="24"/>
        </w:rPr>
        <w:t xml:space="preserve"> ΚΕΓΚΕΡΟΓΛΟΥ: </w:t>
      </w:r>
      <w:r>
        <w:rPr>
          <w:rFonts w:eastAsia="Times New Roman"/>
          <w:szCs w:val="24"/>
        </w:rPr>
        <w:t>Δεν υπάρχει στα θεωρητικά. Γ</w:t>
      </w:r>
      <w:r w:rsidRPr="009642A4">
        <w:rPr>
          <w:rFonts w:eastAsia="Times New Roman"/>
          <w:szCs w:val="24"/>
        </w:rPr>
        <w:t>ίνεται ηλεκτρονικά</w:t>
      </w:r>
      <w:r>
        <w:rPr>
          <w:rFonts w:eastAsia="Times New Roman"/>
          <w:szCs w:val="24"/>
        </w:rPr>
        <w:t>,</w:t>
      </w:r>
      <w:r w:rsidRPr="009642A4">
        <w:rPr>
          <w:rFonts w:eastAsia="Times New Roman"/>
          <w:szCs w:val="24"/>
        </w:rPr>
        <w:t xml:space="preserve"> αλλά δεν υπάρχει</w:t>
      </w:r>
      <w:r>
        <w:rPr>
          <w:rFonts w:eastAsia="Times New Roman"/>
          <w:szCs w:val="24"/>
        </w:rPr>
        <w:t>.</w:t>
      </w:r>
    </w:p>
    <w:p w14:paraId="678A42C2" w14:textId="77777777" w:rsidR="0099759A" w:rsidRDefault="00FE124F">
      <w:pPr>
        <w:spacing w:line="600" w:lineRule="auto"/>
        <w:ind w:firstLine="720"/>
        <w:contextualSpacing/>
        <w:jc w:val="both"/>
        <w:rPr>
          <w:rFonts w:eastAsia="Times New Roman"/>
          <w:szCs w:val="24"/>
        </w:rPr>
      </w:pPr>
      <w:r>
        <w:rPr>
          <w:rFonts w:eastAsia="Times New Roman"/>
          <w:szCs w:val="24"/>
        </w:rPr>
        <w:t>Ε</w:t>
      </w:r>
      <w:r w:rsidRPr="009642A4">
        <w:rPr>
          <w:rFonts w:eastAsia="Times New Roman"/>
          <w:szCs w:val="24"/>
        </w:rPr>
        <w:t xml:space="preserve">ρώτηση </w:t>
      </w:r>
      <w:r>
        <w:rPr>
          <w:rFonts w:eastAsia="Times New Roman"/>
          <w:szCs w:val="24"/>
        </w:rPr>
        <w:t>δεύτερη: Γ</w:t>
      </w:r>
      <w:r w:rsidRPr="009642A4">
        <w:rPr>
          <w:rFonts w:eastAsia="Times New Roman"/>
          <w:szCs w:val="24"/>
        </w:rPr>
        <w:t xml:space="preserve">ιατί δεν βάζετε κάμερες στις εξετάσεις </w:t>
      </w:r>
      <w:r>
        <w:rPr>
          <w:rFonts w:eastAsia="Times New Roman"/>
          <w:szCs w:val="24"/>
        </w:rPr>
        <w:t>των εβδομηντατετράχρονων</w:t>
      </w:r>
      <w:r w:rsidRPr="009642A4">
        <w:rPr>
          <w:rFonts w:eastAsia="Times New Roman"/>
          <w:szCs w:val="24"/>
        </w:rPr>
        <w:t xml:space="preserve"> και άνω και τους αφήνετε στο έλεος της διαφ</w:t>
      </w:r>
      <w:r>
        <w:rPr>
          <w:rFonts w:eastAsia="Times New Roman"/>
          <w:szCs w:val="24"/>
        </w:rPr>
        <w:t>θ</w:t>
      </w:r>
      <w:r w:rsidRPr="009642A4">
        <w:rPr>
          <w:rFonts w:eastAsia="Times New Roman"/>
          <w:szCs w:val="24"/>
        </w:rPr>
        <w:t>οράς</w:t>
      </w:r>
      <w:r>
        <w:rPr>
          <w:rFonts w:eastAsia="Times New Roman"/>
          <w:szCs w:val="24"/>
        </w:rPr>
        <w:t>,</w:t>
      </w:r>
      <w:r w:rsidRPr="009642A4">
        <w:rPr>
          <w:rFonts w:eastAsia="Times New Roman"/>
          <w:szCs w:val="24"/>
        </w:rPr>
        <w:t xml:space="preserve"> σύμφωνα με τη δικιά σας άποψη</w:t>
      </w:r>
      <w:r>
        <w:rPr>
          <w:rFonts w:eastAsia="Times New Roman"/>
          <w:szCs w:val="24"/>
        </w:rPr>
        <w:t>; Γ</w:t>
      </w:r>
      <w:r w:rsidRPr="009642A4">
        <w:rPr>
          <w:rFonts w:eastAsia="Times New Roman"/>
          <w:szCs w:val="24"/>
        </w:rPr>
        <w:t>ιατί</w:t>
      </w:r>
      <w:r>
        <w:rPr>
          <w:rFonts w:eastAsia="Times New Roman"/>
          <w:szCs w:val="24"/>
        </w:rPr>
        <w:t>;</w:t>
      </w:r>
    </w:p>
    <w:p w14:paraId="678A42C3" w14:textId="77777777" w:rsidR="0099759A" w:rsidRDefault="00FE124F">
      <w:pPr>
        <w:spacing w:line="600" w:lineRule="auto"/>
        <w:ind w:firstLine="720"/>
        <w:contextualSpacing/>
        <w:jc w:val="both"/>
        <w:rPr>
          <w:rFonts w:eastAsia="Times New Roman"/>
          <w:szCs w:val="24"/>
        </w:rPr>
      </w:pPr>
      <w:r>
        <w:rPr>
          <w:rFonts w:eastAsia="Times New Roman"/>
          <w:szCs w:val="24"/>
        </w:rPr>
        <w:t>Ε</w:t>
      </w:r>
      <w:r w:rsidRPr="009642A4">
        <w:rPr>
          <w:rFonts w:eastAsia="Times New Roman"/>
          <w:szCs w:val="24"/>
        </w:rPr>
        <w:t xml:space="preserve">ρώτηση </w:t>
      </w:r>
      <w:r>
        <w:rPr>
          <w:rFonts w:eastAsia="Times New Roman"/>
          <w:szCs w:val="24"/>
        </w:rPr>
        <w:t>τρίτη:</w:t>
      </w:r>
      <w:r w:rsidRPr="009642A4">
        <w:rPr>
          <w:rFonts w:eastAsia="Times New Roman"/>
          <w:szCs w:val="24"/>
        </w:rPr>
        <w:t xml:space="preserve"> </w:t>
      </w:r>
      <w:r>
        <w:rPr>
          <w:rFonts w:eastAsia="Times New Roman"/>
          <w:szCs w:val="24"/>
        </w:rPr>
        <w:t>Ας πάρουμε ένα παράδειγμα. Για οποιονδήποτε λόγο κ</w:t>
      </w:r>
      <w:r w:rsidRPr="009642A4">
        <w:rPr>
          <w:rFonts w:eastAsia="Times New Roman"/>
          <w:szCs w:val="24"/>
        </w:rPr>
        <w:t>ρίσιμης κατάστασης κατά την εξέταση στο</w:t>
      </w:r>
      <w:r>
        <w:rPr>
          <w:rFonts w:eastAsia="Times New Roman"/>
          <w:szCs w:val="24"/>
        </w:rPr>
        <w:t>ν</w:t>
      </w:r>
      <w:r w:rsidRPr="009642A4">
        <w:rPr>
          <w:rFonts w:eastAsia="Times New Roman"/>
          <w:szCs w:val="24"/>
        </w:rPr>
        <w:t xml:space="preserve"> δρόμο</w:t>
      </w:r>
      <w:r>
        <w:rPr>
          <w:rFonts w:eastAsia="Times New Roman"/>
          <w:szCs w:val="24"/>
        </w:rPr>
        <w:t>,</w:t>
      </w:r>
      <w:r w:rsidRPr="009642A4">
        <w:rPr>
          <w:rFonts w:eastAsia="Times New Roman"/>
          <w:szCs w:val="24"/>
        </w:rPr>
        <w:t xml:space="preserve"> </w:t>
      </w:r>
      <w:r>
        <w:rPr>
          <w:rFonts w:eastAsia="Times New Roman"/>
          <w:szCs w:val="24"/>
        </w:rPr>
        <w:t>ο</w:t>
      </w:r>
      <w:r w:rsidRPr="009642A4">
        <w:rPr>
          <w:rFonts w:eastAsia="Times New Roman"/>
          <w:szCs w:val="24"/>
        </w:rPr>
        <w:t xml:space="preserve"> εξεταστής κρίνει ότι για λόγους ασφαλείας </w:t>
      </w:r>
      <w:r>
        <w:rPr>
          <w:rFonts w:eastAsia="Times New Roman"/>
          <w:szCs w:val="24"/>
        </w:rPr>
        <w:t>π</w:t>
      </w:r>
      <w:r w:rsidRPr="009642A4">
        <w:rPr>
          <w:rFonts w:eastAsia="Times New Roman"/>
          <w:szCs w:val="24"/>
        </w:rPr>
        <w:t xml:space="preserve">ρέπει να πατήσει τα </w:t>
      </w:r>
      <w:r>
        <w:rPr>
          <w:rFonts w:eastAsia="Times New Roman"/>
          <w:szCs w:val="24"/>
        </w:rPr>
        <w:t>πεντάλ</w:t>
      </w:r>
      <w:r w:rsidRPr="009642A4">
        <w:rPr>
          <w:rFonts w:eastAsia="Times New Roman"/>
          <w:szCs w:val="24"/>
        </w:rPr>
        <w:t xml:space="preserve"> και να</w:t>
      </w:r>
      <w:r>
        <w:rPr>
          <w:rFonts w:eastAsia="Times New Roman"/>
          <w:szCs w:val="24"/>
        </w:rPr>
        <w:t xml:space="preserve"> κοπεί ο υποψήφιος. Ο υποψήφιος, ο </w:t>
      </w:r>
      <w:r w:rsidRPr="009642A4">
        <w:rPr>
          <w:rFonts w:eastAsia="Times New Roman"/>
          <w:szCs w:val="24"/>
        </w:rPr>
        <w:t>όποιος γνωρίζει ότι καταγράφετα</w:t>
      </w:r>
      <w:r w:rsidRPr="009642A4">
        <w:rPr>
          <w:rFonts w:eastAsia="Times New Roman"/>
          <w:szCs w:val="24"/>
        </w:rPr>
        <w:t>ι</w:t>
      </w:r>
      <w:r>
        <w:rPr>
          <w:rFonts w:eastAsia="Times New Roman"/>
          <w:szCs w:val="24"/>
        </w:rPr>
        <w:t>, γ</w:t>
      </w:r>
      <w:r w:rsidRPr="009642A4">
        <w:rPr>
          <w:rFonts w:eastAsia="Times New Roman"/>
          <w:szCs w:val="24"/>
        </w:rPr>
        <w:t>υρίζει προς την κάμερα και λέει</w:t>
      </w:r>
      <w:r>
        <w:rPr>
          <w:rFonts w:eastAsia="Times New Roman"/>
          <w:szCs w:val="24"/>
        </w:rPr>
        <w:t>: «Μ</w:t>
      </w:r>
      <w:r w:rsidRPr="009642A4">
        <w:rPr>
          <w:rFonts w:eastAsia="Times New Roman"/>
          <w:szCs w:val="24"/>
        </w:rPr>
        <w:t>ε κόβεις</w:t>
      </w:r>
      <w:r>
        <w:rPr>
          <w:rFonts w:eastAsia="Times New Roman"/>
          <w:szCs w:val="24"/>
        </w:rPr>
        <w:t>,</w:t>
      </w:r>
      <w:r w:rsidRPr="009642A4">
        <w:rPr>
          <w:rFonts w:eastAsia="Times New Roman"/>
          <w:szCs w:val="24"/>
        </w:rPr>
        <w:t xml:space="preserve"> </w:t>
      </w:r>
      <w:r>
        <w:rPr>
          <w:rFonts w:eastAsia="Times New Roman"/>
          <w:szCs w:val="24"/>
        </w:rPr>
        <w:t>γ</w:t>
      </w:r>
      <w:r w:rsidRPr="009642A4">
        <w:rPr>
          <w:rFonts w:eastAsia="Times New Roman"/>
          <w:szCs w:val="24"/>
        </w:rPr>
        <w:t>ιατί δεν σου έδ</w:t>
      </w:r>
      <w:r>
        <w:rPr>
          <w:rFonts w:eastAsia="Times New Roman"/>
          <w:szCs w:val="24"/>
        </w:rPr>
        <w:t>ωσα τα 100 ευρώ που μου ζήτησες;».</w:t>
      </w:r>
      <w:r w:rsidRPr="00BC2A3E">
        <w:rPr>
          <w:rFonts w:eastAsia="Times New Roman"/>
          <w:szCs w:val="24"/>
        </w:rPr>
        <w:t xml:space="preserve"> </w:t>
      </w:r>
      <w:r w:rsidRPr="009642A4">
        <w:rPr>
          <w:rFonts w:eastAsia="Times New Roman"/>
          <w:szCs w:val="24"/>
        </w:rPr>
        <w:t>Λοιπόν</w:t>
      </w:r>
      <w:r>
        <w:rPr>
          <w:rFonts w:eastAsia="Times New Roman"/>
          <w:szCs w:val="24"/>
        </w:rPr>
        <w:t>,</w:t>
      </w:r>
      <w:r w:rsidRPr="009642A4">
        <w:rPr>
          <w:rFonts w:eastAsia="Times New Roman"/>
          <w:szCs w:val="24"/>
        </w:rPr>
        <w:t xml:space="preserve"> κύριοι</w:t>
      </w:r>
      <w:r>
        <w:rPr>
          <w:rFonts w:eastAsia="Times New Roman"/>
          <w:szCs w:val="24"/>
        </w:rPr>
        <w:t>,</w:t>
      </w:r>
      <w:r w:rsidRPr="009642A4">
        <w:rPr>
          <w:rFonts w:eastAsia="Times New Roman"/>
          <w:szCs w:val="24"/>
        </w:rPr>
        <w:t xml:space="preserve"> πρέπει να αλλάξετε </w:t>
      </w:r>
      <w:r>
        <w:rPr>
          <w:rFonts w:eastAsia="Times New Roman"/>
          <w:szCs w:val="24"/>
        </w:rPr>
        <w:t>τρία-τέσσερα</w:t>
      </w:r>
      <w:r w:rsidRPr="009642A4">
        <w:rPr>
          <w:rFonts w:eastAsia="Times New Roman"/>
          <w:szCs w:val="24"/>
        </w:rPr>
        <w:t xml:space="preserve"> πράγματα για να μην </w:t>
      </w:r>
      <w:r>
        <w:rPr>
          <w:rFonts w:eastAsia="Times New Roman"/>
          <w:szCs w:val="24"/>
        </w:rPr>
        <w:t>πισωγυρίσει το σύστημα.</w:t>
      </w:r>
    </w:p>
    <w:p w14:paraId="678A42C4" w14:textId="77777777" w:rsidR="0099759A" w:rsidRDefault="00FE124F">
      <w:pPr>
        <w:spacing w:line="600" w:lineRule="auto"/>
        <w:ind w:firstLine="720"/>
        <w:contextualSpacing/>
        <w:jc w:val="both"/>
        <w:rPr>
          <w:rFonts w:eastAsia="Times New Roman"/>
          <w:szCs w:val="24"/>
        </w:rPr>
      </w:pPr>
      <w:r>
        <w:rPr>
          <w:rFonts w:eastAsia="Times New Roman"/>
          <w:szCs w:val="24"/>
        </w:rPr>
        <w:t>Κ</w:t>
      </w:r>
      <w:r w:rsidRPr="009642A4">
        <w:rPr>
          <w:rFonts w:eastAsia="Times New Roman"/>
          <w:szCs w:val="24"/>
        </w:rPr>
        <w:t>αταγγείλατε τους γιατρούς και μεταφέρ</w:t>
      </w:r>
      <w:r>
        <w:rPr>
          <w:rFonts w:eastAsia="Times New Roman"/>
          <w:szCs w:val="24"/>
        </w:rPr>
        <w:t>ατε την αρμοδιότητα άλλου.</w:t>
      </w:r>
      <w:r>
        <w:rPr>
          <w:rFonts w:eastAsia="Times New Roman"/>
          <w:szCs w:val="24"/>
        </w:rPr>
        <w:t xml:space="preserve"> </w:t>
      </w:r>
      <w:r>
        <w:rPr>
          <w:rFonts w:eastAsia="Times New Roman"/>
          <w:szCs w:val="24"/>
        </w:rPr>
        <w:t>Α</w:t>
      </w:r>
      <w:r w:rsidRPr="009642A4">
        <w:rPr>
          <w:rFonts w:eastAsia="Times New Roman"/>
          <w:szCs w:val="24"/>
        </w:rPr>
        <w:t>κο</w:t>
      </w:r>
      <w:r>
        <w:rPr>
          <w:rFonts w:eastAsia="Times New Roman"/>
          <w:szCs w:val="24"/>
        </w:rPr>
        <w:t xml:space="preserve">ύστε </w:t>
      </w:r>
      <w:r>
        <w:rPr>
          <w:rFonts w:eastAsia="Times New Roman"/>
          <w:szCs w:val="24"/>
        </w:rPr>
        <w:t>τα</w:t>
      </w:r>
      <w:r w:rsidRPr="009642A4">
        <w:rPr>
          <w:rFonts w:eastAsia="Times New Roman"/>
          <w:szCs w:val="24"/>
        </w:rPr>
        <w:t xml:space="preserve"> στοιχεία</w:t>
      </w:r>
      <w:r>
        <w:rPr>
          <w:rFonts w:eastAsia="Times New Roman"/>
          <w:szCs w:val="24"/>
        </w:rPr>
        <w:t>: Από το</w:t>
      </w:r>
      <w:r w:rsidRPr="009642A4">
        <w:rPr>
          <w:rFonts w:eastAsia="Times New Roman"/>
          <w:szCs w:val="24"/>
        </w:rPr>
        <w:t xml:space="preserve"> 2014</w:t>
      </w:r>
      <w:r>
        <w:rPr>
          <w:rFonts w:eastAsia="Times New Roman"/>
          <w:szCs w:val="24"/>
        </w:rPr>
        <w:t xml:space="preserve"> έως το 20</w:t>
      </w:r>
      <w:r w:rsidRPr="009642A4">
        <w:rPr>
          <w:rFonts w:eastAsia="Times New Roman"/>
          <w:szCs w:val="24"/>
        </w:rPr>
        <w:t xml:space="preserve">16 πέρασαν από τη δευτεροβάθμια </w:t>
      </w:r>
      <w:r>
        <w:rPr>
          <w:rFonts w:eastAsia="Times New Roman"/>
          <w:szCs w:val="24"/>
        </w:rPr>
        <w:t>ε</w:t>
      </w:r>
      <w:r w:rsidRPr="009642A4">
        <w:rPr>
          <w:rFonts w:eastAsia="Times New Roman"/>
          <w:szCs w:val="24"/>
        </w:rPr>
        <w:t xml:space="preserve">πιτροπή </w:t>
      </w:r>
      <w:r w:rsidRPr="009642A4">
        <w:rPr>
          <w:rFonts w:eastAsia="Times New Roman"/>
          <w:szCs w:val="24"/>
        </w:rPr>
        <w:t xml:space="preserve">στην Κρήτη </w:t>
      </w:r>
      <w:r>
        <w:rPr>
          <w:rFonts w:eastAsia="Times New Roman"/>
          <w:szCs w:val="24"/>
        </w:rPr>
        <w:t>χίλιοι εβδομήντα τρεις</w:t>
      </w:r>
      <w:r w:rsidRPr="009642A4">
        <w:rPr>
          <w:rFonts w:eastAsia="Times New Roman"/>
          <w:szCs w:val="24"/>
        </w:rPr>
        <w:t xml:space="preserve"> και κόπηκαν </w:t>
      </w:r>
      <w:r>
        <w:rPr>
          <w:rFonts w:eastAsia="Times New Roman"/>
          <w:szCs w:val="24"/>
        </w:rPr>
        <w:t xml:space="preserve">διακόσιοι τέσσερις, </w:t>
      </w:r>
      <w:r w:rsidRPr="009642A4">
        <w:rPr>
          <w:rFonts w:eastAsia="Times New Roman"/>
          <w:szCs w:val="24"/>
        </w:rPr>
        <w:t>ποσοστό που είναι 20% περίπου</w:t>
      </w:r>
      <w:r>
        <w:rPr>
          <w:rFonts w:eastAsia="Times New Roman"/>
          <w:szCs w:val="24"/>
        </w:rPr>
        <w:t>.</w:t>
      </w:r>
      <w:r w:rsidRPr="009642A4">
        <w:rPr>
          <w:rFonts w:eastAsia="Times New Roman"/>
          <w:szCs w:val="24"/>
        </w:rPr>
        <w:t xml:space="preserve"> Από το</w:t>
      </w:r>
      <w:r>
        <w:rPr>
          <w:rFonts w:eastAsia="Times New Roman"/>
          <w:szCs w:val="24"/>
        </w:rPr>
        <w:t>ν</w:t>
      </w:r>
      <w:r w:rsidRPr="009642A4">
        <w:rPr>
          <w:rFonts w:eastAsia="Times New Roman"/>
          <w:szCs w:val="24"/>
        </w:rPr>
        <w:t xml:space="preserve"> Νοέμβριο του </w:t>
      </w:r>
      <w:r>
        <w:rPr>
          <w:rFonts w:eastAsia="Times New Roman"/>
          <w:szCs w:val="24"/>
        </w:rPr>
        <w:t>20</w:t>
      </w:r>
      <w:r w:rsidRPr="009642A4">
        <w:rPr>
          <w:rFonts w:eastAsia="Times New Roman"/>
          <w:szCs w:val="24"/>
        </w:rPr>
        <w:t>16 μέχρι σήμερα</w:t>
      </w:r>
      <w:r>
        <w:rPr>
          <w:rFonts w:eastAsia="Times New Roman"/>
          <w:szCs w:val="24"/>
        </w:rPr>
        <w:t>,</w:t>
      </w:r>
      <w:r w:rsidRPr="009642A4">
        <w:rPr>
          <w:rFonts w:eastAsia="Times New Roman"/>
          <w:szCs w:val="24"/>
        </w:rPr>
        <w:t xml:space="preserve"> </w:t>
      </w:r>
      <w:r>
        <w:rPr>
          <w:rFonts w:eastAsia="Times New Roman"/>
          <w:szCs w:val="24"/>
        </w:rPr>
        <w:t>ξ</w:t>
      </w:r>
      <w:r w:rsidRPr="009642A4">
        <w:rPr>
          <w:rFonts w:eastAsia="Times New Roman"/>
          <w:szCs w:val="24"/>
        </w:rPr>
        <w:t>έρετε πόσο</w:t>
      </w:r>
      <w:r>
        <w:rPr>
          <w:rFonts w:eastAsia="Times New Roman"/>
          <w:szCs w:val="24"/>
        </w:rPr>
        <w:t>ι</w:t>
      </w:r>
      <w:r w:rsidRPr="009642A4">
        <w:rPr>
          <w:rFonts w:eastAsia="Times New Roman"/>
          <w:szCs w:val="24"/>
        </w:rPr>
        <w:t xml:space="preserve"> έχουν κοπεί με το νέο σύστημα που έχετε βάλει</w:t>
      </w:r>
      <w:r>
        <w:rPr>
          <w:rFonts w:eastAsia="Times New Roman"/>
          <w:szCs w:val="24"/>
        </w:rPr>
        <w:t xml:space="preserve">; Μόνο </w:t>
      </w:r>
      <w:r>
        <w:rPr>
          <w:rFonts w:eastAsia="Times New Roman"/>
          <w:szCs w:val="24"/>
        </w:rPr>
        <w:lastRenderedPageBreak/>
        <w:t>τ</w:t>
      </w:r>
      <w:r w:rsidRPr="009642A4">
        <w:rPr>
          <w:rFonts w:eastAsia="Times New Roman"/>
          <w:szCs w:val="24"/>
        </w:rPr>
        <w:t>έσσερις</w:t>
      </w:r>
      <w:r>
        <w:rPr>
          <w:rFonts w:eastAsia="Times New Roman"/>
          <w:szCs w:val="24"/>
        </w:rPr>
        <w:t xml:space="preserve"> στα δυόμισι χρόνια. Τ</w:t>
      </w:r>
      <w:r w:rsidRPr="009642A4">
        <w:rPr>
          <w:rFonts w:eastAsia="Times New Roman"/>
          <w:szCs w:val="24"/>
        </w:rPr>
        <w:t>ι σημαίνει αυτό</w:t>
      </w:r>
      <w:r>
        <w:rPr>
          <w:rFonts w:eastAsia="Times New Roman"/>
          <w:szCs w:val="24"/>
        </w:rPr>
        <w:t>;</w:t>
      </w:r>
      <w:r w:rsidRPr="009642A4">
        <w:rPr>
          <w:rFonts w:eastAsia="Times New Roman"/>
          <w:szCs w:val="24"/>
        </w:rPr>
        <w:t xml:space="preserve"> Ότι το </w:t>
      </w:r>
      <w:r>
        <w:rPr>
          <w:rFonts w:eastAsia="Times New Roman"/>
          <w:szCs w:val="24"/>
        </w:rPr>
        <w:t xml:space="preserve">δεύτερο </w:t>
      </w:r>
      <w:r w:rsidRPr="009642A4">
        <w:rPr>
          <w:rFonts w:eastAsia="Times New Roman"/>
          <w:szCs w:val="24"/>
        </w:rPr>
        <w:t xml:space="preserve">σύστημα </w:t>
      </w:r>
      <w:r>
        <w:rPr>
          <w:rFonts w:eastAsia="Times New Roman"/>
          <w:szCs w:val="24"/>
        </w:rPr>
        <w:t>μπ</w:t>
      </w:r>
      <w:r w:rsidRPr="009642A4">
        <w:rPr>
          <w:rFonts w:eastAsia="Times New Roman"/>
          <w:szCs w:val="24"/>
        </w:rPr>
        <w:t>άζει περισσότερο</w:t>
      </w:r>
      <w:r>
        <w:rPr>
          <w:rFonts w:eastAsia="Times New Roman"/>
          <w:szCs w:val="24"/>
        </w:rPr>
        <w:t>. Τ</w:t>
      </w:r>
      <w:r w:rsidRPr="009642A4">
        <w:rPr>
          <w:rFonts w:eastAsia="Times New Roman"/>
          <w:szCs w:val="24"/>
        </w:rPr>
        <w:t>ι θα μπορούσατε να κάνετε</w:t>
      </w:r>
      <w:r>
        <w:rPr>
          <w:rFonts w:eastAsia="Times New Roman"/>
          <w:szCs w:val="24"/>
        </w:rPr>
        <w:t>; Να ε</w:t>
      </w:r>
      <w:r w:rsidRPr="009642A4">
        <w:rPr>
          <w:rFonts w:eastAsia="Times New Roman"/>
          <w:szCs w:val="24"/>
        </w:rPr>
        <w:t>παναφέρετε τις δευτεροβάθμι</w:t>
      </w:r>
      <w:r>
        <w:rPr>
          <w:rFonts w:eastAsia="Times New Roman"/>
          <w:szCs w:val="24"/>
        </w:rPr>
        <w:t>ε</w:t>
      </w:r>
      <w:r w:rsidRPr="009642A4">
        <w:rPr>
          <w:rFonts w:eastAsia="Times New Roman"/>
          <w:szCs w:val="24"/>
        </w:rPr>
        <w:t>ς</w:t>
      </w:r>
      <w:r>
        <w:rPr>
          <w:rFonts w:eastAsia="Times New Roman"/>
          <w:szCs w:val="24"/>
        </w:rPr>
        <w:t xml:space="preserve"> </w:t>
      </w:r>
      <w:r>
        <w:rPr>
          <w:rFonts w:eastAsia="Times New Roman"/>
          <w:szCs w:val="24"/>
        </w:rPr>
        <w:t>ε</w:t>
      </w:r>
      <w:r w:rsidRPr="009642A4">
        <w:rPr>
          <w:rFonts w:eastAsia="Times New Roman"/>
          <w:szCs w:val="24"/>
        </w:rPr>
        <w:t xml:space="preserve">πιτροπές </w:t>
      </w:r>
      <w:r w:rsidRPr="009642A4">
        <w:rPr>
          <w:rFonts w:eastAsia="Times New Roman"/>
          <w:szCs w:val="24"/>
        </w:rPr>
        <w:t xml:space="preserve">και </w:t>
      </w:r>
      <w:r>
        <w:rPr>
          <w:rFonts w:eastAsia="Times New Roman"/>
          <w:szCs w:val="24"/>
        </w:rPr>
        <w:t>αντί να βάλετε ιδιώτες γιατρούς, β</w:t>
      </w:r>
      <w:r w:rsidRPr="009642A4">
        <w:rPr>
          <w:rFonts w:eastAsia="Times New Roman"/>
          <w:szCs w:val="24"/>
        </w:rPr>
        <w:t>άλτ</w:t>
      </w:r>
      <w:r w:rsidRPr="009642A4">
        <w:rPr>
          <w:rFonts w:eastAsia="Times New Roman"/>
          <w:szCs w:val="24"/>
        </w:rPr>
        <w:t>ε γιατρούς από τα νοσοκομεία</w:t>
      </w:r>
      <w:r>
        <w:rPr>
          <w:rFonts w:eastAsia="Times New Roman"/>
          <w:szCs w:val="24"/>
        </w:rPr>
        <w:t>. Όλους. Κ</w:t>
      </w:r>
      <w:r w:rsidRPr="009642A4">
        <w:rPr>
          <w:rFonts w:eastAsia="Times New Roman"/>
          <w:szCs w:val="24"/>
        </w:rPr>
        <w:t>αι τώρα είναι από τα νοσοκομεία</w:t>
      </w:r>
      <w:r>
        <w:rPr>
          <w:rFonts w:eastAsia="Times New Roman"/>
          <w:szCs w:val="24"/>
        </w:rPr>
        <w:t xml:space="preserve">, αλλά όχι όλοι. Αυτή την απλή αλλαγή κάντε, για </w:t>
      </w:r>
      <w:r w:rsidRPr="009642A4">
        <w:rPr>
          <w:rFonts w:eastAsia="Times New Roman"/>
          <w:szCs w:val="24"/>
        </w:rPr>
        <w:t>να ικανοποιήσε</w:t>
      </w:r>
      <w:r>
        <w:rPr>
          <w:rFonts w:eastAsia="Times New Roman"/>
          <w:szCs w:val="24"/>
        </w:rPr>
        <w:t xml:space="preserve">τε τα αιτήματα, που κάνατε </w:t>
      </w:r>
      <w:r w:rsidRPr="009642A4">
        <w:rPr>
          <w:rFonts w:eastAsia="Times New Roman"/>
          <w:szCs w:val="24"/>
        </w:rPr>
        <w:t>το</w:t>
      </w:r>
      <w:r>
        <w:rPr>
          <w:rFonts w:eastAsia="Times New Roman"/>
          <w:szCs w:val="24"/>
        </w:rPr>
        <w:t>ν</w:t>
      </w:r>
      <w:r w:rsidRPr="009642A4">
        <w:rPr>
          <w:rFonts w:eastAsia="Times New Roman"/>
          <w:szCs w:val="24"/>
        </w:rPr>
        <w:t xml:space="preserve"> γαλα</w:t>
      </w:r>
      <w:r>
        <w:rPr>
          <w:rFonts w:eastAsia="Times New Roman"/>
          <w:szCs w:val="24"/>
        </w:rPr>
        <w:t xml:space="preserve">ντόμο προηγουμένως προς το ΚΚΕ. </w:t>
      </w:r>
    </w:p>
    <w:p w14:paraId="678A42C5" w14:textId="77777777" w:rsidR="0099759A" w:rsidRDefault="00FE124F">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Κλείστε, παρ</w:t>
      </w:r>
      <w:r>
        <w:rPr>
          <w:rFonts w:eastAsia="Times New Roman"/>
          <w:szCs w:val="24"/>
        </w:rPr>
        <w:t>ακαλώ.</w:t>
      </w:r>
    </w:p>
    <w:p w14:paraId="678A42C6" w14:textId="77777777" w:rsidR="0099759A" w:rsidRDefault="00FE124F">
      <w:pPr>
        <w:spacing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Τ</w:t>
      </w:r>
      <w:r w:rsidRPr="009642A4">
        <w:rPr>
          <w:rFonts w:eastAsia="Times New Roman"/>
          <w:szCs w:val="24"/>
        </w:rPr>
        <w:t>ώρα οι εξεταστές</w:t>
      </w:r>
      <w:r>
        <w:rPr>
          <w:rFonts w:eastAsia="Times New Roman"/>
          <w:szCs w:val="24"/>
        </w:rPr>
        <w:t xml:space="preserve"> -</w:t>
      </w:r>
      <w:r w:rsidRPr="009642A4">
        <w:rPr>
          <w:rFonts w:eastAsia="Times New Roman"/>
          <w:szCs w:val="24"/>
        </w:rPr>
        <w:t>πέρα από τα θέματα που είχα</w:t>
      </w:r>
      <w:r>
        <w:rPr>
          <w:rFonts w:eastAsia="Times New Roman"/>
          <w:szCs w:val="24"/>
        </w:rPr>
        <w:t>ν</w:t>
      </w:r>
      <w:r w:rsidRPr="009642A4">
        <w:rPr>
          <w:rFonts w:eastAsia="Times New Roman"/>
          <w:szCs w:val="24"/>
        </w:rPr>
        <w:t xml:space="preserve"> μέχρι τώρα τα οικονομικά και τα άλλα</w:t>
      </w:r>
      <w:r>
        <w:rPr>
          <w:rFonts w:eastAsia="Times New Roman"/>
          <w:szCs w:val="24"/>
        </w:rPr>
        <w:t>-</w:t>
      </w:r>
      <w:r w:rsidRPr="009642A4">
        <w:rPr>
          <w:rFonts w:eastAsia="Times New Roman"/>
          <w:szCs w:val="24"/>
        </w:rPr>
        <w:t xml:space="preserve"> </w:t>
      </w:r>
      <w:r w:rsidRPr="009642A4">
        <w:rPr>
          <w:rFonts w:eastAsia="Times New Roman"/>
          <w:szCs w:val="24"/>
        </w:rPr>
        <w:t>έχουν ζητήματα και κάνο</w:t>
      </w:r>
      <w:r>
        <w:rPr>
          <w:rFonts w:eastAsia="Times New Roman"/>
          <w:szCs w:val="24"/>
        </w:rPr>
        <w:t>υν αγώνα για την ασφάλειά τους. Δ</w:t>
      </w:r>
      <w:r w:rsidRPr="009642A4">
        <w:rPr>
          <w:rFonts w:eastAsia="Times New Roman"/>
          <w:szCs w:val="24"/>
        </w:rPr>
        <w:t>εν μπορούν να μπαίνουν σε ένα αυτοκίνητο που δεν έχει διαπιστωθεί η ικανότητα του άλ</w:t>
      </w:r>
      <w:r w:rsidRPr="009642A4">
        <w:rPr>
          <w:rFonts w:eastAsia="Times New Roman"/>
          <w:szCs w:val="24"/>
        </w:rPr>
        <w:t xml:space="preserve">λου και να είναι στο έλεος του </w:t>
      </w:r>
      <w:r>
        <w:rPr>
          <w:rFonts w:eastAsia="Times New Roman"/>
          <w:szCs w:val="24"/>
        </w:rPr>
        <w:t xml:space="preserve">εβδομηντατετράχρονου ή του ογδοντάχρονου ή του </w:t>
      </w:r>
      <w:r w:rsidRPr="009642A4">
        <w:rPr>
          <w:rFonts w:eastAsia="Times New Roman"/>
          <w:szCs w:val="24"/>
        </w:rPr>
        <w:t>οποιο</w:t>
      </w:r>
      <w:r>
        <w:rPr>
          <w:rFonts w:eastAsia="Times New Roman"/>
          <w:szCs w:val="24"/>
        </w:rPr>
        <w:t>υ</w:t>
      </w:r>
      <w:r w:rsidRPr="009642A4">
        <w:rPr>
          <w:rFonts w:eastAsia="Times New Roman"/>
          <w:szCs w:val="24"/>
        </w:rPr>
        <w:t>δήποτε</w:t>
      </w:r>
      <w:r>
        <w:rPr>
          <w:rFonts w:eastAsia="Times New Roman"/>
          <w:szCs w:val="24"/>
        </w:rPr>
        <w:t>. Ε</w:t>
      </w:r>
      <w:r w:rsidRPr="009642A4">
        <w:rPr>
          <w:rFonts w:eastAsia="Times New Roman"/>
          <w:szCs w:val="24"/>
        </w:rPr>
        <w:t xml:space="preserve">ίναι σοβαρά </w:t>
      </w:r>
      <w:r>
        <w:rPr>
          <w:rFonts w:eastAsia="Times New Roman"/>
          <w:szCs w:val="24"/>
        </w:rPr>
        <w:t>ζητήματα αυτά. Ο</w:t>
      </w:r>
      <w:r w:rsidRPr="009642A4">
        <w:rPr>
          <w:rFonts w:eastAsia="Times New Roman"/>
          <w:szCs w:val="24"/>
        </w:rPr>
        <w:t xml:space="preserve">ι εκπαιδευτές δεν μπορούν να απαξιώνονται από το εκπαιδευτικό εργαλείο που είναι το αυτοκίνητό </w:t>
      </w:r>
      <w:r>
        <w:rPr>
          <w:rFonts w:eastAsia="Times New Roman"/>
          <w:szCs w:val="24"/>
        </w:rPr>
        <w:t>τους.</w:t>
      </w:r>
    </w:p>
    <w:p w14:paraId="678A42C7" w14:textId="77777777" w:rsidR="0099759A" w:rsidRDefault="00FE124F">
      <w:pPr>
        <w:spacing w:line="600" w:lineRule="auto"/>
        <w:ind w:firstLine="720"/>
        <w:contextualSpacing/>
        <w:jc w:val="both"/>
        <w:rPr>
          <w:rFonts w:eastAsia="Times New Roman"/>
          <w:szCs w:val="24"/>
        </w:rPr>
      </w:pPr>
      <w:r>
        <w:rPr>
          <w:rFonts w:eastAsia="Times New Roman"/>
          <w:szCs w:val="24"/>
        </w:rPr>
        <w:lastRenderedPageBreak/>
        <w:t>Τ</w:t>
      </w:r>
      <w:r w:rsidRPr="009642A4">
        <w:rPr>
          <w:rFonts w:eastAsia="Times New Roman"/>
          <w:szCs w:val="24"/>
        </w:rPr>
        <w:t>ο νομοσχέδιο δεν μπορεί να εφαρμο</w:t>
      </w:r>
      <w:r w:rsidRPr="009642A4">
        <w:rPr>
          <w:rFonts w:eastAsia="Times New Roman"/>
          <w:szCs w:val="24"/>
        </w:rPr>
        <w:t xml:space="preserve">στεί και </w:t>
      </w:r>
      <w:r>
        <w:rPr>
          <w:rFonts w:eastAsia="Times New Roman"/>
          <w:szCs w:val="24"/>
        </w:rPr>
        <w:t>σ</w:t>
      </w:r>
      <w:r w:rsidRPr="009642A4">
        <w:rPr>
          <w:rFonts w:eastAsia="Times New Roman"/>
          <w:szCs w:val="24"/>
        </w:rPr>
        <w:t>ας διαβάζω</w:t>
      </w:r>
      <w:r>
        <w:rPr>
          <w:rFonts w:eastAsia="Times New Roman"/>
          <w:szCs w:val="24"/>
        </w:rPr>
        <w:t xml:space="preserve"> διάλογο</w:t>
      </w:r>
      <w:r w:rsidRPr="009642A4">
        <w:rPr>
          <w:rFonts w:eastAsia="Times New Roman"/>
          <w:szCs w:val="24"/>
        </w:rPr>
        <w:t xml:space="preserve"> μετά από διαμαρτυρίες</w:t>
      </w:r>
      <w:r>
        <w:rPr>
          <w:rFonts w:eastAsia="Times New Roman"/>
          <w:szCs w:val="24"/>
        </w:rPr>
        <w:t>: «Δ</w:t>
      </w:r>
      <w:r w:rsidRPr="009642A4">
        <w:rPr>
          <w:rFonts w:eastAsia="Times New Roman"/>
          <w:szCs w:val="24"/>
        </w:rPr>
        <w:t>εν έχουμε λεφτά ούτε για εισιτήρια ούτε για τίποτα</w:t>
      </w:r>
      <w:r>
        <w:rPr>
          <w:rFonts w:eastAsia="Times New Roman"/>
          <w:szCs w:val="24"/>
        </w:rPr>
        <w:t xml:space="preserve">». Ακούστε τώρα, κύριε Σπίρτζη, έχει </w:t>
      </w:r>
      <w:r w:rsidRPr="009642A4">
        <w:rPr>
          <w:rFonts w:eastAsia="Times New Roman"/>
          <w:szCs w:val="24"/>
        </w:rPr>
        <w:t>ενδιαφέρον</w:t>
      </w:r>
      <w:r>
        <w:rPr>
          <w:rFonts w:eastAsia="Times New Roman"/>
          <w:szCs w:val="24"/>
        </w:rPr>
        <w:t>. Λέει ο κ. Βαρδάκης, Βουλευτής του ΣΥΡΙΖΑ: «</w:t>
      </w:r>
      <w:r w:rsidRPr="009642A4">
        <w:rPr>
          <w:rFonts w:eastAsia="Times New Roman"/>
          <w:szCs w:val="24"/>
        </w:rPr>
        <w:t>Έχετε δίκιο</w:t>
      </w:r>
      <w:r>
        <w:rPr>
          <w:rFonts w:eastAsia="Times New Roman"/>
          <w:szCs w:val="24"/>
        </w:rPr>
        <w:t>. Δ</w:t>
      </w:r>
      <w:r w:rsidRPr="009642A4">
        <w:rPr>
          <w:rFonts w:eastAsia="Times New Roman"/>
          <w:szCs w:val="24"/>
        </w:rPr>
        <w:t>εν μπορώ να ζητήσω συγ</w:t>
      </w:r>
      <w:r>
        <w:rPr>
          <w:rFonts w:eastAsia="Times New Roman"/>
          <w:szCs w:val="24"/>
        </w:rPr>
        <w:t>γ</w:t>
      </w:r>
      <w:r w:rsidRPr="009642A4">
        <w:rPr>
          <w:rFonts w:eastAsia="Times New Roman"/>
          <w:szCs w:val="24"/>
        </w:rPr>
        <w:t xml:space="preserve">νώμη εκ μέρους του </w:t>
      </w:r>
      <w:r>
        <w:rPr>
          <w:rFonts w:eastAsia="Times New Roman"/>
          <w:szCs w:val="24"/>
        </w:rPr>
        <w:t>Υ</w:t>
      </w:r>
      <w:r w:rsidRPr="009642A4">
        <w:rPr>
          <w:rFonts w:eastAsia="Times New Roman"/>
          <w:szCs w:val="24"/>
        </w:rPr>
        <w:t>που</w:t>
      </w:r>
      <w:r w:rsidRPr="009642A4">
        <w:rPr>
          <w:rFonts w:eastAsia="Times New Roman"/>
          <w:szCs w:val="24"/>
        </w:rPr>
        <w:t>ργού</w:t>
      </w:r>
      <w:r>
        <w:rPr>
          <w:rFonts w:eastAsia="Times New Roman"/>
          <w:szCs w:val="24"/>
        </w:rPr>
        <w:t>». «Έ</w:t>
      </w:r>
      <w:r w:rsidRPr="009642A4">
        <w:rPr>
          <w:rFonts w:eastAsia="Times New Roman"/>
          <w:szCs w:val="24"/>
        </w:rPr>
        <w:t xml:space="preserve">χουμε φτάσει στα όριά </w:t>
      </w:r>
      <w:r>
        <w:rPr>
          <w:rFonts w:eastAsia="Times New Roman"/>
          <w:szCs w:val="24"/>
        </w:rPr>
        <w:t>μας»</w:t>
      </w:r>
      <w:r w:rsidRPr="009642A4">
        <w:rPr>
          <w:rFonts w:eastAsia="Times New Roman"/>
          <w:szCs w:val="24"/>
        </w:rPr>
        <w:t xml:space="preserve"> λένε </w:t>
      </w:r>
      <w:r>
        <w:rPr>
          <w:rFonts w:eastAsia="Times New Roman"/>
          <w:szCs w:val="24"/>
        </w:rPr>
        <w:t>«</w:t>
      </w:r>
      <w:r>
        <w:rPr>
          <w:rFonts w:eastAsia="Times New Roman"/>
          <w:szCs w:val="24"/>
        </w:rPr>
        <w:t>δ</w:t>
      </w:r>
      <w:r w:rsidRPr="009642A4">
        <w:rPr>
          <w:rFonts w:eastAsia="Times New Roman"/>
          <w:szCs w:val="24"/>
        </w:rPr>
        <w:t xml:space="preserve">εν </w:t>
      </w:r>
      <w:r w:rsidRPr="009642A4">
        <w:rPr>
          <w:rFonts w:eastAsia="Times New Roman"/>
          <w:szCs w:val="24"/>
        </w:rPr>
        <w:t xml:space="preserve">έχουμε να πληρώσουμε τα </w:t>
      </w:r>
      <w:r>
        <w:rPr>
          <w:rFonts w:eastAsia="Times New Roman"/>
          <w:szCs w:val="24"/>
        </w:rPr>
        <w:t>νοίκια μας» κ.λπ</w:t>
      </w:r>
      <w:r>
        <w:rPr>
          <w:rFonts w:eastAsia="Times New Roman"/>
          <w:szCs w:val="24"/>
        </w:rPr>
        <w:t>.</w:t>
      </w:r>
      <w:r>
        <w:rPr>
          <w:rFonts w:eastAsia="Times New Roman"/>
          <w:szCs w:val="24"/>
        </w:rPr>
        <w:t>.</w:t>
      </w:r>
    </w:p>
    <w:p w14:paraId="678A42C8" w14:textId="77777777" w:rsidR="0099759A" w:rsidRDefault="00FE124F">
      <w:pPr>
        <w:spacing w:line="600" w:lineRule="auto"/>
        <w:ind w:firstLine="720"/>
        <w:contextualSpacing/>
        <w:jc w:val="both"/>
        <w:rPr>
          <w:rFonts w:eastAsia="Times New Roman"/>
          <w:szCs w:val="24"/>
        </w:rPr>
      </w:pPr>
      <w:r>
        <w:rPr>
          <w:rFonts w:eastAsia="Times New Roman"/>
          <w:b/>
          <w:szCs w:val="24"/>
        </w:rPr>
        <w:t>ΧΡΗΣΤΟΣ ΣΠΙΡΤΖΗΣ (Υπουργός Υποδομών και Μεταφορών):</w:t>
      </w:r>
      <w:r>
        <w:rPr>
          <w:rFonts w:eastAsia="Times New Roman"/>
          <w:szCs w:val="24"/>
        </w:rPr>
        <w:t xml:space="preserve"> Ποιοι τα λ</w:t>
      </w:r>
      <w:r w:rsidRPr="009642A4">
        <w:rPr>
          <w:rFonts w:eastAsia="Times New Roman"/>
          <w:szCs w:val="24"/>
        </w:rPr>
        <w:t>ένε</w:t>
      </w:r>
      <w:r>
        <w:rPr>
          <w:rFonts w:eastAsia="Times New Roman"/>
          <w:szCs w:val="24"/>
        </w:rPr>
        <w:t xml:space="preserve"> αυτά;</w:t>
      </w:r>
    </w:p>
    <w:p w14:paraId="678A42C9" w14:textId="77777777" w:rsidR="0099759A" w:rsidRDefault="00FE124F">
      <w:pPr>
        <w:spacing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Ο</w:t>
      </w:r>
      <w:r w:rsidRPr="009642A4">
        <w:rPr>
          <w:rFonts w:eastAsia="Times New Roman"/>
          <w:szCs w:val="24"/>
        </w:rPr>
        <w:t>ι εξεταστές και οι εκπαιδευτές</w:t>
      </w:r>
      <w:r>
        <w:rPr>
          <w:rFonts w:eastAsia="Times New Roman"/>
          <w:szCs w:val="24"/>
        </w:rPr>
        <w:t>. Και λέει ο κ. Βαρδάκης: «</w:t>
      </w:r>
      <w:r w:rsidRPr="009642A4">
        <w:rPr>
          <w:rFonts w:eastAsia="Times New Roman"/>
          <w:szCs w:val="24"/>
        </w:rPr>
        <w:t xml:space="preserve">Ντρέπομαι </w:t>
      </w:r>
      <w:r w:rsidRPr="009642A4">
        <w:rPr>
          <w:rFonts w:eastAsia="Times New Roman"/>
          <w:szCs w:val="24"/>
        </w:rPr>
        <w:t>γι</w:t>
      </w:r>
      <w:r>
        <w:rPr>
          <w:rFonts w:eastAsia="Times New Roman"/>
          <w:szCs w:val="24"/>
        </w:rPr>
        <w:t>’</w:t>
      </w:r>
      <w:r w:rsidRPr="009642A4">
        <w:rPr>
          <w:rFonts w:eastAsia="Times New Roman"/>
          <w:szCs w:val="24"/>
        </w:rPr>
        <w:t xml:space="preserve"> </w:t>
      </w:r>
      <w:r w:rsidRPr="009642A4">
        <w:rPr>
          <w:rFonts w:eastAsia="Times New Roman"/>
          <w:szCs w:val="24"/>
        </w:rPr>
        <w:t>αυτό που γίνεται</w:t>
      </w:r>
      <w:r>
        <w:rPr>
          <w:rFonts w:eastAsia="Times New Roman"/>
          <w:szCs w:val="24"/>
        </w:rPr>
        <w:t>. Τ</w:t>
      </w:r>
      <w:r w:rsidRPr="009642A4">
        <w:rPr>
          <w:rFonts w:eastAsia="Times New Roman"/>
          <w:szCs w:val="24"/>
        </w:rPr>
        <w:t xml:space="preserve">ην ευθύνη έχει ο </w:t>
      </w:r>
      <w:r>
        <w:rPr>
          <w:rFonts w:eastAsia="Times New Roman"/>
          <w:szCs w:val="24"/>
        </w:rPr>
        <w:t xml:space="preserve">κ. </w:t>
      </w:r>
      <w:r w:rsidRPr="009642A4">
        <w:rPr>
          <w:rFonts w:eastAsia="Times New Roman"/>
          <w:szCs w:val="24"/>
        </w:rPr>
        <w:t xml:space="preserve">Σπίρτζης και εμείς ως </w:t>
      </w:r>
      <w:r>
        <w:rPr>
          <w:rFonts w:eastAsia="Times New Roman"/>
          <w:szCs w:val="24"/>
        </w:rPr>
        <w:t>Κυβέρνηση. Τ</w:t>
      </w:r>
      <w:r w:rsidRPr="009642A4">
        <w:rPr>
          <w:rFonts w:eastAsia="Times New Roman"/>
          <w:szCs w:val="24"/>
        </w:rPr>
        <w:t>ο νομοσχέδιο</w:t>
      </w:r>
      <w:r>
        <w:rPr>
          <w:rFonts w:eastAsia="Times New Roman"/>
          <w:szCs w:val="24"/>
        </w:rPr>
        <w:t>,</w:t>
      </w:r>
      <w:r w:rsidRPr="009642A4">
        <w:rPr>
          <w:rFonts w:eastAsia="Times New Roman"/>
          <w:szCs w:val="24"/>
        </w:rPr>
        <w:t xml:space="preserve"> όπως το έχω διαβάσει</w:t>
      </w:r>
      <w:r>
        <w:rPr>
          <w:rFonts w:eastAsia="Times New Roman"/>
          <w:szCs w:val="24"/>
        </w:rPr>
        <w:t>,</w:t>
      </w:r>
      <w:r w:rsidRPr="009642A4">
        <w:rPr>
          <w:rFonts w:eastAsia="Times New Roman"/>
          <w:szCs w:val="24"/>
        </w:rPr>
        <w:t xml:space="preserve"> δεν μπορεί να εφαρμοστεί ούτε </w:t>
      </w:r>
      <w:r>
        <w:rPr>
          <w:rFonts w:eastAsia="Times New Roman"/>
          <w:szCs w:val="24"/>
        </w:rPr>
        <w:t>σε ένα</w:t>
      </w:r>
      <w:r w:rsidRPr="009642A4">
        <w:rPr>
          <w:rFonts w:eastAsia="Times New Roman"/>
          <w:szCs w:val="24"/>
        </w:rPr>
        <w:t xml:space="preserve"> ούτε σε δύο χρόνια</w:t>
      </w:r>
      <w:r>
        <w:rPr>
          <w:rFonts w:eastAsia="Times New Roman"/>
          <w:szCs w:val="24"/>
        </w:rPr>
        <w:t>. Αυτά</w:t>
      </w:r>
      <w:r w:rsidRPr="009642A4">
        <w:rPr>
          <w:rFonts w:eastAsia="Times New Roman"/>
          <w:szCs w:val="24"/>
        </w:rPr>
        <w:t xml:space="preserve"> είπε ο κ</w:t>
      </w:r>
      <w:r>
        <w:rPr>
          <w:rFonts w:eastAsia="Times New Roman"/>
          <w:szCs w:val="24"/>
        </w:rPr>
        <w:t>.</w:t>
      </w:r>
      <w:r w:rsidRPr="009642A4">
        <w:rPr>
          <w:rFonts w:eastAsia="Times New Roman"/>
          <w:szCs w:val="24"/>
        </w:rPr>
        <w:t xml:space="preserve"> Βαρδάκης</w:t>
      </w:r>
      <w:r>
        <w:rPr>
          <w:rFonts w:eastAsia="Times New Roman"/>
          <w:szCs w:val="24"/>
        </w:rPr>
        <w:t>. Καταθέτω αυτόν τον διάλογο για τα Π</w:t>
      </w:r>
      <w:r w:rsidRPr="009642A4">
        <w:rPr>
          <w:rFonts w:eastAsia="Times New Roman"/>
          <w:szCs w:val="24"/>
        </w:rPr>
        <w:t>ρακτικά</w:t>
      </w:r>
      <w:r>
        <w:rPr>
          <w:rFonts w:eastAsia="Times New Roman"/>
          <w:szCs w:val="24"/>
        </w:rPr>
        <w:t xml:space="preserve">. </w:t>
      </w:r>
    </w:p>
    <w:p w14:paraId="678A42CA" w14:textId="77777777" w:rsidR="0099759A" w:rsidRDefault="00FE124F">
      <w:pPr>
        <w:spacing w:line="600" w:lineRule="auto"/>
        <w:ind w:firstLine="720"/>
        <w:contextualSpacing/>
        <w:jc w:val="both"/>
        <w:rPr>
          <w:rFonts w:eastAsia="Times New Roman"/>
          <w:szCs w:val="24"/>
        </w:rPr>
      </w:pPr>
      <w:r>
        <w:rPr>
          <w:rFonts w:eastAsia="Times New Roman"/>
          <w:szCs w:val="24"/>
        </w:rPr>
        <w:t>(Στο σημείο αυτό ο Β</w:t>
      </w:r>
      <w:r>
        <w:rPr>
          <w:rFonts w:eastAsia="Times New Roman"/>
          <w:szCs w:val="24"/>
        </w:rPr>
        <w:t>ουλευτής κ. Βασίλειος Κεγκέρογλου καταθέτει για τα Πρακτικά τον προαναφερθέν διάλογο, ο οποίος βρίσκεται στο αρχείο του Τμήματος Γραμματείας της Διεύθυνσης Στενογραφίας και Πρακτικών της Βουλής)</w:t>
      </w:r>
    </w:p>
    <w:p w14:paraId="678A42CB" w14:textId="77777777" w:rsidR="0099759A" w:rsidRDefault="00FE124F">
      <w:pPr>
        <w:spacing w:line="600" w:lineRule="auto"/>
        <w:ind w:firstLine="720"/>
        <w:contextualSpacing/>
        <w:jc w:val="both"/>
        <w:rPr>
          <w:rFonts w:eastAsia="Times New Roman"/>
          <w:szCs w:val="24"/>
        </w:rPr>
      </w:pPr>
      <w:r>
        <w:rPr>
          <w:rFonts w:eastAsia="Times New Roman"/>
          <w:szCs w:val="24"/>
        </w:rPr>
        <w:lastRenderedPageBreak/>
        <w:t>Ο κ. Βαρδάκης, λ</w:t>
      </w:r>
      <w:r w:rsidRPr="009642A4">
        <w:rPr>
          <w:rFonts w:eastAsia="Times New Roman"/>
          <w:szCs w:val="24"/>
        </w:rPr>
        <w:t>οιπόν</w:t>
      </w:r>
      <w:r>
        <w:rPr>
          <w:rFonts w:eastAsia="Times New Roman"/>
          <w:szCs w:val="24"/>
        </w:rPr>
        <w:t>,</w:t>
      </w:r>
      <w:r w:rsidRPr="009642A4">
        <w:rPr>
          <w:rFonts w:eastAsia="Times New Roman"/>
          <w:szCs w:val="24"/>
        </w:rPr>
        <w:t xml:space="preserve"> στο</w:t>
      </w:r>
      <w:r>
        <w:rPr>
          <w:rFonts w:eastAsia="Times New Roman"/>
          <w:szCs w:val="24"/>
        </w:rPr>
        <w:t>ν</w:t>
      </w:r>
      <w:r w:rsidRPr="009642A4">
        <w:rPr>
          <w:rFonts w:eastAsia="Times New Roman"/>
          <w:szCs w:val="24"/>
        </w:rPr>
        <w:t xml:space="preserve"> δημόσιο λόγο του και όταν συναντή</w:t>
      </w:r>
      <w:r w:rsidRPr="009642A4">
        <w:rPr>
          <w:rFonts w:eastAsia="Times New Roman"/>
          <w:szCs w:val="24"/>
        </w:rPr>
        <w:t>θηκε με τους ανθρώπους κάτω</w:t>
      </w:r>
      <w:r>
        <w:rPr>
          <w:rFonts w:eastAsia="Times New Roman"/>
          <w:szCs w:val="24"/>
        </w:rPr>
        <w:t>,</w:t>
      </w:r>
      <w:r w:rsidRPr="009642A4">
        <w:rPr>
          <w:rFonts w:eastAsia="Times New Roman"/>
          <w:szCs w:val="24"/>
        </w:rPr>
        <w:t xml:space="preserve"> αυτή την τιμή </w:t>
      </w:r>
      <w:r>
        <w:rPr>
          <w:rFonts w:eastAsia="Times New Roman"/>
          <w:szCs w:val="24"/>
        </w:rPr>
        <w:t>π</w:t>
      </w:r>
      <w:r w:rsidRPr="009642A4">
        <w:rPr>
          <w:rFonts w:eastAsia="Times New Roman"/>
          <w:szCs w:val="24"/>
        </w:rPr>
        <w:t>εριπο</w:t>
      </w:r>
      <w:r>
        <w:rPr>
          <w:rFonts w:eastAsia="Times New Roman"/>
          <w:szCs w:val="24"/>
        </w:rPr>
        <w:t>ίησε</w:t>
      </w:r>
      <w:r w:rsidRPr="009642A4">
        <w:rPr>
          <w:rFonts w:eastAsia="Times New Roman"/>
          <w:szCs w:val="24"/>
        </w:rPr>
        <w:t xml:space="preserve"> για το νομοσχέδι</w:t>
      </w:r>
      <w:r>
        <w:rPr>
          <w:rFonts w:eastAsia="Times New Roman"/>
          <w:szCs w:val="24"/>
        </w:rPr>
        <w:t>ό σας. Δ</w:t>
      </w:r>
      <w:r w:rsidRPr="009642A4">
        <w:rPr>
          <w:rFonts w:eastAsia="Times New Roman"/>
          <w:szCs w:val="24"/>
        </w:rPr>
        <w:t>εν αντέδρασε σήμερα</w:t>
      </w:r>
      <w:r>
        <w:rPr>
          <w:rFonts w:eastAsia="Times New Roman"/>
          <w:szCs w:val="24"/>
        </w:rPr>
        <w:t>,</w:t>
      </w:r>
      <w:r w:rsidRPr="009642A4">
        <w:rPr>
          <w:rFonts w:eastAsia="Times New Roman"/>
          <w:szCs w:val="24"/>
        </w:rPr>
        <w:t xml:space="preserve"> βέβαια</w:t>
      </w:r>
      <w:r>
        <w:rPr>
          <w:rFonts w:eastAsia="Times New Roman"/>
          <w:szCs w:val="24"/>
        </w:rPr>
        <w:t>,</w:t>
      </w:r>
      <w:r w:rsidRPr="009642A4">
        <w:rPr>
          <w:rFonts w:eastAsia="Times New Roman"/>
          <w:szCs w:val="24"/>
        </w:rPr>
        <w:t xml:space="preserve"> γιατί είδα </w:t>
      </w:r>
      <w:r>
        <w:rPr>
          <w:rFonts w:eastAsia="Times New Roman"/>
          <w:szCs w:val="24"/>
        </w:rPr>
        <w:t>μια</w:t>
      </w:r>
      <w:r w:rsidRPr="009642A4">
        <w:rPr>
          <w:rFonts w:eastAsia="Times New Roman"/>
          <w:szCs w:val="24"/>
        </w:rPr>
        <w:t xml:space="preserve"> τροπολογία που </w:t>
      </w:r>
      <w:r>
        <w:rPr>
          <w:rFonts w:eastAsia="Times New Roman"/>
          <w:szCs w:val="24"/>
        </w:rPr>
        <w:t xml:space="preserve">του </w:t>
      </w:r>
      <w:r w:rsidRPr="009642A4">
        <w:rPr>
          <w:rFonts w:eastAsia="Times New Roman"/>
          <w:szCs w:val="24"/>
        </w:rPr>
        <w:t>κάν</w:t>
      </w:r>
      <w:r>
        <w:rPr>
          <w:rFonts w:eastAsia="Times New Roman"/>
          <w:szCs w:val="24"/>
        </w:rPr>
        <w:t>α</w:t>
      </w:r>
      <w:r w:rsidRPr="009642A4">
        <w:rPr>
          <w:rFonts w:eastAsia="Times New Roman"/>
          <w:szCs w:val="24"/>
        </w:rPr>
        <w:t>τε δεκτή</w:t>
      </w:r>
      <w:r>
        <w:rPr>
          <w:rFonts w:eastAsia="Times New Roman"/>
          <w:szCs w:val="24"/>
        </w:rPr>
        <w:t>,</w:t>
      </w:r>
      <w:r w:rsidRPr="009642A4">
        <w:rPr>
          <w:rFonts w:eastAsia="Times New Roman"/>
          <w:szCs w:val="24"/>
        </w:rPr>
        <w:t xml:space="preserve"> με </w:t>
      </w:r>
      <w:r>
        <w:rPr>
          <w:rFonts w:eastAsia="Times New Roman"/>
          <w:szCs w:val="24"/>
        </w:rPr>
        <w:t>πολλές,</w:t>
      </w:r>
      <w:r w:rsidRPr="009642A4">
        <w:rPr>
          <w:rFonts w:eastAsia="Times New Roman"/>
          <w:szCs w:val="24"/>
        </w:rPr>
        <w:t xml:space="preserve"> πολλές προσλήψεις</w:t>
      </w:r>
      <w:r>
        <w:rPr>
          <w:rFonts w:eastAsia="Times New Roman"/>
          <w:szCs w:val="24"/>
        </w:rPr>
        <w:t>. Δ</w:t>
      </w:r>
      <w:r w:rsidRPr="009642A4">
        <w:rPr>
          <w:rFonts w:eastAsia="Times New Roman"/>
          <w:szCs w:val="24"/>
        </w:rPr>
        <w:t>εν την</w:t>
      </w:r>
      <w:r>
        <w:rPr>
          <w:rFonts w:eastAsia="Times New Roman"/>
          <w:szCs w:val="24"/>
        </w:rPr>
        <w:t xml:space="preserve"> μελέτησα να δ</w:t>
      </w:r>
      <w:r w:rsidRPr="009642A4">
        <w:rPr>
          <w:rFonts w:eastAsia="Times New Roman"/>
          <w:szCs w:val="24"/>
        </w:rPr>
        <w:t>ω αν πρέπει να γίνει ή όχι</w:t>
      </w:r>
      <w:r>
        <w:rPr>
          <w:rFonts w:eastAsia="Times New Roman"/>
          <w:szCs w:val="24"/>
        </w:rPr>
        <w:t>.</w:t>
      </w:r>
      <w:r w:rsidRPr="009642A4">
        <w:rPr>
          <w:rFonts w:eastAsia="Times New Roman"/>
          <w:szCs w:val="24"/>
        </w:rPr>
        <w:t xml:space="preserve"> Ίσως </w:t>
      </w:r>
      <w:r>
        <w:rPr>
          <w:rFonts w:eastAsia="Times New Roman"/>
          <w:szCs w:val="24"/>
        </w:rPr>
        <w:t>την έχει μελετήσε</w:t>
      </w:r>
      <w:r>
        <w:rPr>
          <w:rFonts w:eastAsia="Times New Roman"/>
          <w:szCs w:val="24"/>
        </w:rPr>
        <w:t xml:space="preserve">ι ο </w:t>
      </w:r>
      <w:r>
        <w:rPr>
          <w:rFonts w:eastAsia="Times New Roman"/>
          <w:szCs w:val="24"/>
        </w:rPr>
        <w:t>εισηγητής</w:t>
      </w:r>
      <w:r>
        <w:rPr>
          <w:rFonts w:eastAsia="Times New Roman"/>
          <w:szCs w:val="24"/>
        </w:rPr>
        <w:t>. Θα τη δω. Είδα, όμως, πως υπογράφει ο</w:t>
      </w:r>
      <w:r w:rsidRPr="009642A4">
        <w:rPr>
          <w:rFonts w:eastAsia="Times New Roman"/>
          <w:szCs w:val="24"/>
        </w:rPr>
        <w:t xml:space="preserve"> Βαρδάκης για την Αθήνα </w:t>
      </w:r>
      <w:r>
        <w:rPr>
          <w:rFonts w:eastAsia="Times New Roman"/>
          <w:szCs w:val="24"/>
        </w:rPr>
        <w:t>και τη Θεσσαλονίκη, ο οποίος ε</w:t>
      </w:r>
      <w:r w:rsidRPr="009642A4">
        <w:rPr>
          <w:rFonts w:eastAsia="Times New Roman"/>
          <w:szCs w:val="24"/>
        </w:rPr>
        <w:t xml:space="preserve">ίναι </w:t>
      </w:r>
      <w:r>
        <w:rPr>
          <w:rFonts w:eastAsia="Times New Roman"/>
          <w:szCs w:val="24"/>
        </w:rPr>
        <w:t>Β</w:t>
      </w:r>
      <w:r w:rsidRPr="009642A4">
        <w:rPr>
          <w:rFonts w:eastAsia="Times New Roman"/>
          <w:szCs w:val="24"/>
        </w:rPr>
        <w:t>ουλευτής Ηρακλείου</w:t>
      </w:r>
      <w:r>
        <w:rPr>
          <w:rFonts w:eastAsia="Times New Roman"/>
          <w:szCs w:val="24"/>
        </w:rPr>
        <w:t>! Τ</w:t>
      </w:r>
      <w:r w:rsidRPr="009642A4">
        <w:rPr>
          <w:rFonts w:eastAsia="Times New Roman"/>
          <w:szCs w:val="24"/>
        </w:rPr>
        <w:t>ι γίνεται εδώ</w:t>
      </w:r>
      <w:r>
        <w:rPr>
          <w:rFonts w:eastAsia="Times New Roman"/>
          <w:szCs w:val="24"/>
        </w:rPr>
        <w:t>;</w:t>
      </w:r>
      <w:r w:rsidRPr="009642A4">
        <w:rPr>
          <w:rFonts w:eastAsia="Times New Roman"/>
          <w:szCs w:val="24"/>
        </w:rPr>
        <w:t xml:space="preserve"> </w:t>
      </w:r>
      <w:r>
        <w:rPr>
          <w:rFonts w:eastAsia="Times New Roman"/>
          <w:szCs w:val="24"/>
        </w:rPr>
        <w:t>Τι</w:t>
      </w:r>
      <w:r w:rsidRPr="009642A4">
        <w:rPr>
          <w:rFonts w:eastAsia="Times New Roman"/>
          <w:szCs w:val="24"/>
        </w:rPr>
        <w:t xml:space="preserve"> κάνετε</w:t>
      </w:r>
      <w:r>
        <w:rPr>
          <w:rFonts w:eastAsia="Times New Roman"/>
          <w:szCs w:val="24"/>
        </w:rPr>
        <w:t>; Μ</w:t>
      </w:r>
      <w:r w:rsidRPr="009642A4">
        <w:rPr>
          <w:rFonts w:eastAsia="Times New Roman"/>
          <w:szCs w:val="24"/>
        </w:rPr>
        <w:t>πουγάδες</w:t>
      </w:r>
      <w:r>
        <w:rPr>
          <w:rFonts w:eastAsia="Times New Roman"/>
          <w:szCs w:val="24"/>
        </w:rPr>
        <w:t>;</w:t>
      </w:r>
      <w:r w:rsidRPr="00AA7164">
        <w:rPr>
          <w:rFonts w:eastAsia="Times New Roman"/>
          <w:szCs w:val="24"/>
        </w:rPr>
        <w:t xml:space="preserve"> </w:t>
      </w:r>
      <w:r>
        <w:rPr>
          <w:rFonts w:eastAsia="Times New Roman"/>
          <w:szCs w:val="24"/>
        </w:rPr>
        <w:t>Αλχημείες; Τι είναι αυτά τα πράγ</w:t>
      </w:r>
      <w:r w:rsidRPr="009642A4">
        <w:rPr>
          <w:rFonts w:eastAsia="Times New Roman"/>
          <w:szCs w:val="24"/>
        </w:rPr>
        <w:t>ματα</w:t>
      </w:r>
      <w:r>
        <w:rPr>
          <w:rFonts w:eastAsia="Times New Roman"/>
          <w:szCs w:val="24"/>
        </w:rPr>
        <w:t>;</w:t>
      </w:r>
    </w:p>
    <w:p w14:paraId="678A42CC" w14:textId="77777777" w:rsidR="0099759A" w:rsidRDefault="00FE124F">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Κεγκέρογλου, σας παρακαλώ έχετε υπερβεί κατά πολύ τον χρόνο.</w:t>
      </w:r>
    </w:p>
    <w:p w14:paraId="678A42CD" w14:textId="77777777" w:rsidR="0099759A" w:rsidRDefault="00FE124F">
      <w:pPr>
        <w:spacing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Τ</w:t>
      </w:r>
      <w:r w:rsidRPr="009642A4">
        <w:rPr>
          <w:rFonts w:eastAsia="Times New Roman"/>
          <w:szCs w:val="24"/>
        </w:rPr>
        <w:t>ελειώνω</w:t>
      </w:r>
      <w:r>
        <w:rPr>
          <w:rFonts w:eastAsia="Times New Roman"/>
          <w:szCs w:val="24"/>
        </w:rPr>
        <w:t>,</w:t>
      </w:r>
      <w:r w:rsidRPr="009642A4">
        <w:rPr>
          <w:rFonts w:eastAsia="Times New Roman"/>
          <w:szCs w:val="24"/>
        </w:rPr>
        <w:t xml:space="preserve"> </w:t>
      </w:r>
      <w:r w:rsidRPr="009642A4">
        <w:rPr>
          <w:rFonts w:eastAsia="Times New Roman"/>
          <w:szCs w:val="24"/>
        </w:rPr>
        <w:t>κ</w:t>
      </w:r>
      <w:r>
        <w:rPr>
          <w:rFonts w:eastAsia="Times New Roman"/>
          <w:szCs w:val="24"/>
        </w:rPr>
        <w:t>υρία</w:t>
      </w:r>
      <w:r w:rsidRPr="009642A4">
        <w:rPr>
          <w:rFonts w:eastAsia="Times New Roman"/>
          <w:szCs w:val="24"/>
        </w:rPr>
        <w:t xml:space="preserve"> </w:t>
      </w:r>
      <w:r>
        <w:rPr>
          <w:rFonts w:eastAsia="Times New Roman"/>
          <w:szCs w:val="24"/>
        </w:rPr>
        <w:t>Π</w:t>
      </w:r>
      <w:r w:rsidRPr="009642A4">
        <w:rPr>
          <w:rFonts w:eastAsia="Times New Roman"/>
          <w:szCs w:val="24"/>
        </w:rPr>
        <w:t>ρόεδρ</w:t>
      </w:r>
      <w:r>
        <w:rPr>
          <w:rFonts w:eastAsia="Times New Roman"/>
          <w:szCs w:val="24"/>
        </w:rPr>
        <w:t>ε, και σας</w:t>
      </w:r>
      <w:r w:rsidRPr="009642A4">
        <w:rPr>
          <w:rFonts w:eastAsia="Times New Roman"/>
          <w:szCs w:val="24"/>
        </w:rPr>
        <w:t xml:space="preserve"> ευχαριστώ</w:t>
      </w:r>
      <w:r>
        <w:rPr>
          <w:rFonts w:eastAsia="Times New Roman"/>
          <w:szCs w:val="24"/>
        </w:rPr>
        <w:t xml:space="preserve"> για την ανοχή.</w:t>
      </w:r>
      <w:r w:rsidRPr="009642A4">
        <w:rPr>
          <w:rFonts w:eastAsia="Times New Roman"/>
          <w:szCs w:val="24"/>
        </w:rPr>
        <w:t xml:space="preserve"> Εξάλλου δεν </w:t>
      </w:r>
      <w:r>
        <w:rPr>
          <w:rFonts w:eastAsia="Times New Roman"/>
          <w:szCs w:val="24"/>
        </w:rPr>
        <w:t xml:space="preserve">πήρα </w:t>
      </w:r>
      <w:r w:rsidRPr="009642A4">
        <w:rPr>
          <w:rFonts w:eastAsia="Times New Roman"/>
          <w:szCs w:val="24"/>
        </w:rPr>
        <w:t>καθόλου χρόνο για οτιδήποτε άλλο</w:t>
      </w:r>
      <w:r>
        <w:rPr>
          <w:rFonts w:eastAsia="Times New Roman"/>
          <w:szCs w:val="24"/>
        </w:rPr>
        <w:t>. Δ</w:t>
      </w:r>
      <w:r w:rsidRPr="009642A4">
        <w:rPr>
          <w:rFonts w:eastAsia="Times New Roman"/>
          <w:szCs w:val="24"/>
        </w:rPr>
        <w:t>εν αξιοποίησ</w:t>
      </w:r>
      <w:r>
        <w:rPr>
          <w:rFonts w:eastAsia="Times New Roman"/>
          <w:szCs w:val="24"/>
        </w:rPr>
        <w:t>α</w:t>
      </w:r>
      <w:r w:rsidRPr="009642A4">
        <w:rPr>
          <w:rFonts w:eastAsia="Times New Roman"/>
          <w:szCs w:val="24"/>
        </w:rPr>
        <w:t xml:space="preserve"> τη δυνατότητα</w:t>
      </w:r>
      <w:r>
        <w:rPr>
          <w:rFonts w:eastAsia="Times New Roman"/>
          <w:szCs w:val="24"/>
        </w:rPr>
        <w:t>.</w:t>
      </w:r>
    </w:p>
    <w:p w14:paraId="678A42CE" w14:textId="77777777" w:rsidR="0099759A" w:rsidRDefault="00FE124F">
      <w:pPr>
        <w:spacing w:line="600" w:lineRule="auto"/>
        <w:ind w:firstLine="720"/>
        <w:contextualSpacing/>
        <w:jc w:val="both"/>
        <w:rPr>
          <w:rFonts w:eastAsia="Times New Roman"/>
          <w:szCs w:val="24"/>
        </w:rPr>
      </w:pPr>
      <w:r>
        <w:rPr>
          <w:rFonts w:eastAsia="Times New Roman"/>
          <w:szCs w:val="24"/>
        </w:rPr>
        <w:t>Ν</w:t>
      </w:r>
      <w:r w:rsidRPr="009642A4">
        <w:rPr>
          <w:rFonts w:eastAsia="Times New Roman"/>
          <w:szCs w:val="24"/>
        </w:rPr>
        <w:t>α πω ξανά ότι εμείς</w:t>
      </w:r>
      <w:r>
        <w:rPr>
          <w:rFonts w:eastAsia="Times New Roman"/>
          <w:szCs w:val="24"/>
        </w:rPr>
        <w:t xml:space="preserve"> είμασ</w:t>
      </w:r>
      <w:r>
        <w:rPr>
          <w:rFonts w:eastAsia="Times New Roman"/>
          <w:szCs w:val="24"/>
        </w:rPr>
        <w:t xml:space="preserve">τε </w:t>
      </w:r>
      <w:r w:rsidRPr="009642A4">
        <w:rPr>
          <w:rFonts w:eastAsia="Times New Roman"/>
          <w:szCs w:val="24"/>
        </w:rPr>
        <w:t xml:space="preserve">υπέρ της </w:t>
      </w:r>
      <w:r>
        <w:rPr>
          <w:rFonts w:eastAsia="Times New Roman"/>
          <w:szCs w:val="24"/>
        </w:rPr>
        <w:t>αρχής</w:t>
      </w:r>
      <w:r w:rsidRPr="009642A4">
        <w:rPr>
          <w:rFonts w:eastAsia="Times New Roman"/>
          <w:szCs w:val="24"/>
        </w:rPr>
        <w:t xml:space="preserve"> της διαφάνειας</w:t>
      </w:r>
      <w:r>
        <w:rPr>
          <w:rFonts w:eastAsia="Times New Roman"/>
          <w:szCs w:val="24"/>
        </w:rPr>
        <w:t xml:space="preserve">, υπέρ του </w:t>
      </w:r>
      <w:r w:rsidRPr="009642A4">
        <w:rPr>
          <w:rFonts w:eastAsia="Times New Roman"/>
          <w:szCs w:val="24"/>
        </w:rPr>
        <w:t>να τοποθετηθούν ό</w:t>
      </w:r>
      <w:r>
        <w:rPr>
          <w:rFonts w:eastAsia="Times New Roman"/>
          <w:szCs w:val="24"/>
        </w:rPr>
        <w:t>,</w:t>
      </w:r>
      <w:r w:rsidRPr="009642A4">
        <w:rPr>
          <w:rFonts w:eastAsia="Times New Roman"/>
          <w:szCs w:val="24"/>
        </w:rPr>
        <w:t xml:space="preserve">τι μέσα μπορούν για να υπάρχει αξιοπιστία </w:t>
      </w:r>
      <w:r w:rsidRPr="009642A4">
        <w:rPr>
          <w:rFonts w:eastAsia="Times New Roman"/>
          <w:szCs w:val="24"/>
        </w:rPr>
        <w:t>σ</w:t>
      </w:r>
      <w:r>
        <w:rPr>
          <w:rFonts w:eastAsia="Times New Roman"/>
          <w:szCs w:val="24"/>
        </w:rPr>
        <w:t>’</w:t>
      </w:r>
      <w:r w:rsidRPr="009642A4">
        <w:rPr>
          <w:rFonts w:eastAsia="Times New Roman"/>
          <w:szCs w:val="24"/>
        </w:rPr>
        <w:t xml:space="preserve"> </w:t>
      </w:r>
      <w:r w:rsidRPr="009642A4">
        <w:rPr>
          <w:rFonts w:eastAsia="Times New Roman"/>
          <w:szCs w:val="24"/>
        </w:rPr>
        <w:t>αυτή</w:t>
      </w:r>
      <w:r>
        <w:rPr>
          <w:rFonts w:eastAsia="Times New Roman"/>
          <w:szCs w:val="24"/>
        </w:rPr>
        <w:t>ν</w:t>
      </w:r>
      <w:r w:rsidRPr="009642A4">
        <w:rPr>
          <w:rFonts w:eastAsia="Times New Roman"/>
          <w:szCs w:val="24"/>
        </w:rPr>
        <w:t xml:space="preserve"> την κατεύθυνση</w:t>
      </w:r>
      <w:r>
        <w:rPr>
          <w:rFonts w:eastAsia="Times New Roman"/>
          <w:szCs w:val="24"/>
        </w:rPr>
        <w:t>.</w:t>
      </w:r>
      <w:r w:rsidRPr="009642A4">
        <w:rPr>
          <w:rFonts w:eastAsia="Times New Roman"/>
          <w:szCs w:val="24"/>
        </w:rPr>
        <w:t xml:space="preserve"> Όταν λείπατε είπα ότι τέσσερα χρόνια </w:t>
      </w:r>
      <w:r>
        <w:rPr>
          <w:rFonts w:eastAsia="Times New Roman"/>
          <w:szCs w:val="24"/>
        </w:rPr>
        <w:t>αδιαφορήσατε</w:t>
      </w:r>
      <w:r w:rsidRPr="009642A4">
        <w:rPr>
          <w:rFonts w:eastAsia="Times New Roman"/>
          <w:szCs w:val="24"/>
        </w:rPr>
        <w:t xml:space="preserve"> και είναι ύποπτο</w:t>
      </w:r>
      <w:r>
        <w:rPr>
          <w:rFonts w:eastAsia="Times New Roman"/>
          <w:szCs w:val="24"/>
        </w:rPr>
        <w:t>. Ο</w:t>
      </w:r>
      <w:r w:rsidRPr="009642A4">
        <w:rPr>
          <w:rFonts w:eastAsia="Times New Roman"/>
          <w:szCs w:val="24"/>
        </w:rPr>
        <w:t xml:space="preserve">ι εξεταστές </w:t>
      </w:r>
      <w:r>
        <w:rPr>
          <w:rFonts w:eastAsia="Times New Roman"/>
          <w:szCs w:val="24"/>
        </w:rPr>
        <w:lastRenderedPageBreak/>
        <w:t>α</w:t>
      </w:r>
      <w:r w:rsidRPr="009642A4">
        <w:rPr>
          <w:rFonts w:eastAsia="Times New Roman"/>
          <w:szCs w:val="24"/>
        </w:rPr>
        <w:t>ναρωτιούντ</w:t>
      </w:r>
      <w:r>
        <w:rPr>
          <w:rFonts w:eastAsia="Times New Roman"/>
          <w:szCs w:val="24"/>
        </w:rPr>
        <w:t>αι</w:t>
      </w:r>
      <w:r w:rsidRPr="009642A4">
        <w:rPr>
          <w:rFonts w:eastAsia="Times New Roman"/>
          <w:szCs w:val="24"/>
        </w:rPr>
        <w:t xml:space="preserve"> </w:t>
      </w:r>
      <w:r>
        <w:rPr>
          <w:rFonts w:eastAsia="Times New Roman"/>
          <w:szCs w:val="24"/>
        </w:rPr>
        <w:t>εάν</w:t>
      </w:r>
      <w:r w:rsidRPr="009642A4">
        <w:rPr>
          <w:rFonts w:eastAsia="Times New Roman"/>
          <w:szCs w:val="24"/>
        </w:rPr>
        <w:t xml:space="preserve"> ισχύει αυτό το οποίο </w:t>
      </w:r>
      <w:r>
        <w:rPr>
          <w:rFonts w:eastAsia="Times New Roman"/>
          <w:szCs w:val="24"/>
        </w:rPr>
        <w:t>φημολογε</w:t>
      </w:r>
      <w:r>
        <w:rPr>
          <w:rFonts w:eastAsia="Times New Roman"/>
          <w:szCs w:val="24"/>
        </w:rPr>
        <w:t xml:space="preserve">ίται </w:t>
      </w:r>
      <w:r>
        <w:rPr>
          <w:rFonts w:eastAsia="Times New Roman"/>
          <w:szCs w:val="24"/>
        </w:rPr>
        <w:t xml:space="preserve">ότι είπατε σε </w:t>
      </w:r>
      <w:r w:rsidRPr="009642A4">
        <w:rPr>
          <w:rFonts w:eastAsia="Times New Roman"/>
          <w:szCs w:val="24"/>
        </w:rPr>
        <w:t>συγκεκριμένη κοινωνική ομάδα</w:t>
      </w:r>
      <w:r>
        <w:rPr>
          <w:rFonts w:eastAsia="Times New Roman"/>
          <w:szCs w:val="24"/>
        </w:rPr>
        <w:t xml:space="preserve">, ότι </w:t>
      </w:r>
      <w:r w:rsidRPr="009642A4">
        <w:rPr>
          <w:rFonts w:eastAsia="Times New Roman"/>
          <w:szCs w:val="24"/>
        </w:rPr>
        <w:t>εκτός από τους ιδιώ</w:t>
      </w:r>
      <w:r>
        <w:rPr>
          <w:rFonts w:eastAsia="Times New Roman"/>
          <w:szCs w:val="24"/>
        </w:rPr>
        <w:t xml:space="preserve">τες ελεγκτές στο κέντρο ελέγχου, </w:t>
      </w:r>
      <w:r w:rsidRPr="009642A4">
        <w:rPr>
          <w:rFonts w:eastAsia="Times New Roman"/>
          <w:szCs w:val="24"/>
        </w:rPr>
        <w:t>θα δώσετε το εξεταστικό έργο με μπλοκάκι σε ιδιώτες</w:t>
      </w:r>
      <w:r>
        <w:rPr>
          <w:rFonts w:eastAsia="Times New Roman"/>
          <w:szCs w:val="24"/>
        </w:rPr>
        <w:t>,</w:t>
      </w:r>
      <w:r w:rsidRPr="009642A4">
        <w:rPr>
          <w:rFonts w:eastAsia="Times New Roman"/>
          <w:szCs w:val="24"/>
        </w:rPr>
        <w:t xml:space="preserve"> αν δεν προστρέξουν </w:t>
      </w:r>
      <w:r>
        <w:rPr>
          <w:rFonts w:eastAsia="Times New Roman"/>
          <w:szCs w:val="24"/>
        </w:rPr>
        <w:t xml:space="preserve">υπάλληλοι από τις </w:t>
      </w:r>
      <w:r>
        <w:rPr>
          <w:rFonts w:eastAsia="Times New Roman"/>
          <w:szCs w:val="24"/>
        </w:rPr>
        <w:t>π</w:t>
      </w:r>
      <w:r w:rsidRPr="009642A4">
        <w:rPr>
          <w:rFonts w:eastAsia="Times New Roman"/>
          <w:szCs w:val="24"/>
        </w:rPr>
        <w:t>εριφέρει</w:t>
      </w:r>
      <w:r>
        <w:rPr>
          <w:rFonts w:eastAsia="Times New Roman"/>
          <w:szCs w:val="24"/>
        </w:rPr>
        <w:t>ε</w:t>
      </w:r>
      <w:r w:rsidRPr="009642A4">
        <w:rPr>
          <w:rFonts w:eastAsia="Times New Roman"/>
          <w:szCs w:val="24"/>
        </w:rPr>
        <w:t>ς</w:t>
      </w:r>
      <w:r>
        <w:rPr>
          <w:rFonts w:eastAsia="Times New Roman"/>
          <w:szCs w:val="24"/>
        </w:rPr>
        <w:t>,</w:t>
      </w:r>
      <w:r w:rsidRPr="009642A4">
        <w:rPr>
          <w:rFonts w:eastAsia="Times New Roman"/>
          <w:szCs w:val="24"/>
        </w:rPr>
        <w:t xml:space="preserve"> να πάνε σε υποχρεωτικό έργο</w:t>
      </w:r>
      <w:r>
        <w:rPr>
          <w:rFonts w:eastAsia="Times New Roman"/>
          <w:szCs w:val="24"/>
        </w:rPr>
        <w:t>,</w:t>
      </w:r>
      <w:r w:rsidRPr="009642A4">
        <w:rPr>
          <w:rFonts w:eastAsia="Times New Roman"/>
          <w:szCs w:val="24"/>
        </w:rPr>
        <w:t xml:space="preserve"> σε </w:t>
      </w:r>
      <w:r>
        <w:rPr>
          <w:rFonts w:eastAsia="Times New Roman"/>
          <w:szCs w:val="24"/>
        </w:rPr>
        <w:t xml:space="preserve">αποκλειστικό </w:t>
      </w:r>
      <w:r>
        <w:rPr>
          <w:rFonts w:eastAsia="Times New Roman"/>
          <w:szCs w:val="24"/>
        </w:rPr>
        <w:t>έργο του εξεταστή. Α</w:t>
      </w:r>
      <w:r w:rsidRPr="009642A4">
        <w:rPr>
          <w:rFonts w:eastAsia="Times New Roman"/>
          <w:szCs w:val="24"/>
        </w:rPr>
        <w:t xml:space="preserve">υτό ήταν δικαίωμα και εσείς το κάνετε </w:t>
      </w:r>
      <w:r>
        <w:rPr>
          <w:rFonts w:eastAsia="Times New Roman"/>
          <w:szCs w:val="24"/>
        </w:rPr>
        <w:t>υποχρέωση.</w:t>
      </w:r>
    </w:p>
    <w:p w14:paraId="678A42CF" w14:textId="77777777" w:rsidR="0099759A" w:rsidRDefault="00FE124F">
      <w:pPr>
        <w:spacing w:line="600" w:lineRule="auto"/>
        <w:ind w:firstLine="720"/>
        <w:contextualSpacing/>
        <w:jc w:val="both"/>
        <w:rPr>
          <w:rFonts w:eastAsia="Times New Roman"/>
          <w:szCs w:val="24"/>
        </w:rPr>
      </w:pPr>
      <w:r>
        <w:rPr>
          <w:rFonts w:eastAsia="Times New Roman"/>
          <w:szCs w:val="24"/>
        </w:rPr>
        <w:t>Δ</w:t>
      </w:r>
      <w:r w:rsidRPr="009642A4">
        <w:rPr>
          <w:rFonts w:eastAsia="Times New Roman"/>
          <w:szCs w:val="24"/>
        </w:rPr>
        <w:t>εν μπορεί</w:t>
      </w:r>
      <w:r>
        <w:rPr>
          <w:rFonts w:eastAsia="Times New Roman"/>
          <w:szCs w:val="24"/>
        </w:rPr>
        <w:t>,</w:t>
      </w:r>
      <w:r w:rsidRPr="009642A4">
        <w:rPr>
          <w:rFonts w:eastAsia="Times New Roman"/>
          <w:szCs w:val="24"/>
        </w:rPr>
        <w:t xml:space="preserve"> κατά την άποψή μου</w:t>
      </w:r>
      <w:r>
        <w:rPr>
          <w:rFonts w:eastAsia="Times New Roman"/>
          <w:szCs w:val="24"/>
        </w:rPr>
        <w:t>,</w:t>
      </w:r>
      <w:r w:rsidRPr="009642A4">
        <w:rPr>
          <w:rFonts w:eastAsia="Times New Roman"/>
          <w:szCs w:val="24"/>
        </w:rPr>
        <w:t xml:space="preserve"> να λέτε </w:t>
      </w:r>
      <w:r>
        <w:rPr>
          <w:rFonts w:eastAsia="Times New Roman"/>
          <w:szCs w:val="24"/>
        </w:rPr>
        <w:t>«</w:t>
      </w:r>
      <w:r w:rsidRPr="009642A4">
        <w:rPr>
          <w:rFonts w:eastAsia="Times New Roman"/>
          <w:szCs w:val="24"/>
        </w:rPr>
        <w:t>μόνο πρωί εξετάσεις</w:t>
      </w:r>
      <w:r>
        <w:rPr>
          <w:rFonts w:eastAsia="Times New Roman"/>
          <w:szCs w:val="24"/>
        </w:rPr>
        <w:t>». Π</w:t>
      </w:r>
      <w:r w:rsidRPr="009642A4">
        <w:rPr>
          <w:rFonts w:eastAsia="Times New Roman"/>
          <w:szCs w:val="24"/>
        </w:rPr>
        <w:t>ρέπει να γίνονται και το απόγευμα για τους εργαζόμενους κ</w:t>
      </w:r>
      <w:r>
        <w:rPr>
          <w:rFonts w:eastAsia="Times New Roman"/>
          <w:szCs w:val="24"/>
        </w:rPr>
        <w:t>υρίως</w:t>
      </w:r>
      <w:r w:rsidRPr="009642A4">
        <w:rPr>
          <w:rFonts w:eastAsia="Times New Roman"/>
          <w:szCs w:val="24"/>
        </w:rPr>
        <w:t xml:space="preserve"> του ιδιωτικού τομέα</w:t>
      </w:r>
      <w:r>
        <w:rPr>
          <w:rFonts w:eastAsia="Times New Roman"/>
          <w:szCs w:val="24"/>
        </w:rPr>
        <w:t>,</w:t>
      </w:r>
      <w:r w:rsidRPr="009642A4">
        <w:rPr>
          <w:rFonts w:eastAsia="Times New Roman"/>
          <w:szCs w:val="24"/>
        </w:rPr>
        <w:t xml:space="preserve"> οι οποίοι δεν δικαιούνται άδεια από τη δουλειά </w:t>
      </w:r>
      <w:r>
        <w:rPr>
          <w:rFonts w:eastAsia="Times New Roman"/>
          <w:szCs w:val="24"/>
        </w:rPr>
        <w:t>τους για</w:t>
      </w:r>
      <w:r w:rsidRPr="009642A4">
        <w:rPr>
          <w:rFonts w:eastAsia="Times New Roman"/>
          <w:szCs w:val="24"/>
        </w:rPr>
        <w:t xml:space="preserve"> να πάνε να δώσουν εξετάσεις </w:t>
      </w:r>
      <w:r>
        <w:rPr>
          <w:rFonts w:eastAsia="Times New Roman"/>
          <w:szCs w:val="24"/>
        </w:rPr>
        <w:t>και θα</w:t>
      </w:r>
      <w:r w:rsidRPr="009642A4">
        <w:rPr>
          <w:rFonts w:eastAsia="Times New Roman"/>
          <w:szCs w:val="24"/>
        </w:rPr>
        <w:t xml:space="preserve"> χάσουν το μεροκάματ</w:t>
      </w:r>
      <w:r>
        <w:rPr>
          <w:rFonts w:eastAsia="Times New Roman"/>
          <w:szCs w:val="24"/>
        </w:rPr>
        <w:t>ό τους. Φέρτε</w:t>
      </w:r>
      <w:r w:rsidRPr="009642A4">
        <w:rPr>
          <w:rFonts w:eastAsia="Times New Roman"/>
          <w:szCs w:val="24"/>
        </w:rPr>
        <w:t xml:space="preserve"> </w:t>
      </w:r>
      <w:r>
        <w:rPr>
          <w:rFonts w:eastAsia="Times New Roman"/>
          <w:szCs w:val="24"/>
        </w:rPr>
        <w:t>μια</w:t>
      </w:r>
      <w:r w:rsidRPr="009642A4">
        <w:rPr>
          <w:rFonts w:eastAsia="Times New Roman"/>
          <w:szCs w:val="24"/>
        </w:rPr>
        <w:t xml:space="preserve"> τροπολογία </w:t>
      </w:r>
      <w:r>
        <w:rPr>
          <w:rFonts w:eastAsia="Times New Roman"/>
          <w:szCs w:val="24"/>
        </w:rPr>
        <w:t>-</w:t>
      </w:r>
      <w:r w:rsidRPr="009642A4">
        <w:rPr>
          <w:rFonts w:eastAsia="Times New Roman"/>
          <w:szCs w:val="24"/>
        </w:rPr>
        <w:t>τώρα</w:t>
      </w:r>
      <w:r>
        <w:rPr>
          <w:rFonts w:eastAsia="Times New Roman"/>
          <w:szCs w:val="24"/>
        </w:rPr>
        <w:t>,</w:t>
      </w:r>
      <w:r w:rsidRPr="009642A4">
        <w:rPr>
          <w:rFonts w:eastAsia="Times New Roman"/>
          <w:szCs w:val="24"/>
        </w:rPr>
        <w:t xml:space="preserve"> προλαβαίνουμε</w:t>
      </w:r>
      <w:r>
        <w:rPr>
          <w:rFonts w:eastAsia="Times New Roman"/>
          <w:szCs w:val="24"/>
        </w:rPr>
        <w:t>-</w:t>
      </w:r>
      <w:r w:rsidRPr="009642A4">
        <w:rPr>
          <w:rFonts w:eastAsia="Times New Roman"/>
          <w:szCs w:val="24"/>
        </w:rPr>
        <w:t xml:space="preserve"> </w:t>
      </w:r>
      <w:r w:rsidRPr="009642A4">
        <w:rPr>
          <w:rFonts w:eastAsia="Times New Roman"/>
          <w:szCs w:val="24"/>
        </w:rPr>
        <w:t>σ</w:t>
      </w:r>
      <w:r>
        <w:rPr>
          <w:rFonts w:eastAsia="Times New Roman"/>
          <w:szCs w:val="24"/>
        </w:rPr>
        <w:t xml:space="preserve">’ </w:t>
      </w:r>
      <w:r w:rsidRPr="009642A4">
        <w:rPr>
          <w:rFonts w:eastAsia="Times New Roman"/>
          <w:szCs w:val="24"/>
        </w:rPr>
        <w:t>αυτό το νομοσχέδιο</w:t>
      </w:r>
      <w:r>
        <w:rPr>
          <w:rFonts w:eastAsia="Times New Roman"/>
          <w:szCs w:val="24"/>
        </w:rPr>
        <w:t xml:space="preserve"> οι υπάλληλοι και από τον ιδιωτικό τομέα</w:t>
      </w:r>
      <w:r w:rsidRPr="009642A4">
        <w:rPr>
          <w:rFonts w:eastAsia="Times New Roman"/>
          <w:szCs w:val="24"/>
        </w:rPr>
        <w:t xml:space="preserve"> να δικαιούνται δύο μέρες άδεια γ</w:t>
      </w:r>
      <w:r w:rsidRPr="009642A4">
        <w:rPr>
          <w:rFonts w:eastAsia="Times New Roman"/>
          <w:szCs w:val="24"/>
        </w:rPr>
        <w:t>ια την έκδοση ή ανανέωση διπλώματος</w:t>
      </w:r>
      <w:r>
        <w:rPr>
          <w:rFonts w:eastAsia="Times New Roman"/>
          <w:szCs w:val="24"/>
        </w:rPr>
        <w:t>,</w:t>
      </w:r>
      <w:r w:rsidRPr="009642A4">
        <w:rPr>
          <w:rFonts w:eastAsia="Times New Roman"/>
          <w:szCs w:val="24"/>
        </w:rPr>
        <w:t xml:space="preserve"> χωρίς να του</w:t>
      </w:r>
      <w:r>
        <w:rPr>
          <w:rFonts w:eastAsia="Times New Roman"/>
          <w:szCs w:val="24"/>
        </w:rPr>
        <w:t>ς</w:t>
      </w:r>
      <w:r w:rsidRPr="009642A4">
        <w:rPr>
          <w:rFonts w:eastAsia="Times New Roman"/>
          <w:szCs w:val="24"/>
        </w:rPr>
        <w:t xml:space="preserve"> κόβεται το μεροκάματο</w:t>
      </w:r>
      <w:r>
        <w:rPr>
          <w:rFonts w:eastAsia="Times New Roman"/>
          <w:szCs w:val="24"/>
        </w:rPr>
        <w:t>.</w:t>
      </w:r>
    </w:p>
    <w:p w14:paraId="678A42D0" w14:textId="77777777" w:rsidR="0099759A" w:rsidRDefault="00FE124F">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Κεγκέρογλου, κλείστε.</w:t>
      </w:r>
    </w:p>
    <w:p w14:paraId="678A42D1" w14:textId="77777777" w:rsidR="0099759A" w:rsidRDefault="00FE124F">
      <w:pPr>
        <w:spacing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Οι εξετάσεις π</w:t>
      </w:r>
      <w:r w:rsidRPr="009642A4">
        <w:rPr>
          <w:rFonts w:eastAsia="Times New Roman"/>
          <w:szCs w:val="24"/>
        </w:rPr>
        <w:t>ρέπει να γί</w:t>
      </w:r>
      <w:r>
        <w:rPr>
          <w:rFonts w:eastAsia="Times New Roman"/>
          <w:szCs w:val="24"/>
        </w:rPr>
        <w:t>νονται το</w:t>
      </w:r>
      <w:r w:rsidRPr="009642A4">
        <w:rPr>
          <w:rFonts w:eastAsia="Times New Roman"/>
          <w:szCs w:val="24"/>
        </w:rPr>
        <w:t xml:space="preserve"> απόγευμα </w:t>
      </w:r>
      <w:r>
        <w:rPr>
          <w:rFonts w:eastAsia="Times New Roman"/>
          <w:szCs w:val="24"/>
        </w:rPr>
        <w:t>και οι θεωρητικές</w:t>
      </w:r>
      <w:r w:rsidRPr="0018490F">
        <w:rPr>
          <w:rFonts w:eastAsia="Times New Roman"/>
          <w:szCs w:val="24"/>
        </w:rPr>
        <w:t xml:space="preserve"> </w:t>
      </w:r>
      <w:r w:rsidRPr="009642A4">
        <w:rPr>
          <w:rFonts w:eastAsia="Times New Roman"/>
          <w:szCs w:val="24"/>
        </w:rPr>
        <w:t>και οι άλλες</w:t>
      </w:r>
      <w:r>
        <w:rPr>
          <w:rFonts w:eastAsia="Times New Roman"/>
          <w:szCs w:val="24"/>
        </w:rPr>
        <w:t>, μία φορά, α</w:t>
      </w:r>
      <w:r w:rsidRPr="009642A4">
        <w:rPr>
          <w:rFonts w:eastAsia="Times New Roman"/>
          <w:szCs w:val="24"/>
        </w:rPr>
        <w:t xml:space="preserve">ς </w:t>
      </w:r>
      <w:r w:rsidRPr="009642A4">
        <w:rPr>
          <w:rFonts w:eastAsia="Times New Roman"/>
          <w:szCs w:val="24"/>
        </w:rPr>
        <w:lastRenderedPageBreak/>
        <w:t>πούμε</w:t>
      </w:r>
      <w:r>
        <w:rPr>
          <w:rFonts w:eastAsia="Times New Roman"/>
          <w:szCs w:val="24"/>
        </w:rPr>
        <w:t>,</w:t>
      </w:r>
      <w:r w:rsidRPr="009642A4">
        <w:rPr>
          <w:rFonts w:eastAsia="Times New Roman"/>
          <w:szCs w:val="24"/>
        </w:rPr>
        <w:t xml:space="preserve"> το</w:t>
      </w:r>
      <w:r>
        <w:rPr>
          <w:rFonts w:eastAsia="Times New Roman"/>
          <w:szCs w:val="24"/>
        </w:rPr>
        <w:t>ν μήνα, για να</w:t>
      </w:r>
      <w:r w:rsidRPr="009642A4">
        <w:rPr>
          <w:rFonts w:eastAsia="Times New Roman"/>
          <w:szCs w:val="24"/>
        </w:rPr>
        <w:t xml:space="preserve"> </w:t>
      </w:r>
      <w:r>
        <w:rPr>
          <w:rFonts w:eastAsia="Times New Roman"/>
          <w:szCs w:val="24"/>
        </w:rPr>
        <w:t>ε</w:t>
      </w:r>
      <w:r w:rsidRPr="009642A4">
        <w:rPr>
          <w:rFonts w:eastAsia="Times New Roman"/>
          <w:szCs w:val="24"/>
        </w:rPr>
        <w:t>ξυπηρετούνται οι εργαζόμενοι που δουλεύουν το πρωί</w:t>
      </w:r>
      <w:r>
        <w:rPr>
          <w:rFonts w:eastAsia="Times New Roman"/>
          <w:szCs w:val="24"/>
        </w:rPr>
        <w:t>.</w:t>
      </w:r>
    </w:p>
    <w:p w14:paraId="678A42D2" w14:textId="77777777" w:rsidR="0099759A" w:rsidRDefault="00FE124F">
      <w:pPr>
        <w:spacing w:line="600" w:lineRule="auto"/>
        <w:ind w:firstLine="720"/>
        <w:contextualSpacing/>
        <w:jc w:val="both"/>
        <w:rPr>
          <w:rFonts w:eastAsia="Times New Roman"/>
          <w:szCs w:val="24"/>
        </w:rPr>
      </w:pPr>
      <w:r w:rsidRPr="009642A4">
        <w:rPr>
          <w:rFonts w:eastAsia="Times New Roman"/>
          <w:szCs w:val="24"/>
        </w:rPr>
        <w:t>Ευχαριστώ</w:t>
      </w:r>
      <w:r>
        <w:rPr>
          <w:rFonts w:eastAsia="Times New Roman"/>
          <w:szCs w:val="24"/>
        </w:rPr>
        <w:t>.</w:t>
      </w:r>
    </w:p>
    <w:p w14:paraId="678A42D3" w14:textId="77777777" w:rsidR="0099759A" w:rsidRDefault="00FE124F">
      <w:pPr>
        <w:spacing w:line="600" w:lineRule="auto"/>
        <w:ind w:firstLine="720"/>
        <w:contextualSpacing/>
        <w:jc w:val="center"/>
        <w:rPr>
          <w:rFonts w:eastAsia="Times New Roman"/>
          <w:szCs w:val="24"/>
        </w:rPr>
      </w:pPr>
      <w:r>
        <w:rPr>
          <w:rFonts w:eastAsia="Times New Roman"/>
          <w:szCs w:val="24"/>
        </w:rPr>
        <w:t>(Χειροκροτήματα από την πτέρυγα της Δημοκρατικής Συμπαράταξης)</w:t>
      </w:r>
    </w:p>
    <w:p w14:paraId="678A42D4" w14:textId="77777777" w:rsidR="0099759A" w:rsidRDefault="00FE124F">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Κι εγώ</w:t>
      </w:r>
      <w:r w:rsidRPr="009642A4">
        <w:rPr>
          <w:rFonts w:eastAsia="Times New Roman"/>
          <w:szCs w:val="24"/>
        </w:rPr>
        <w:t xml:space="preserve"> ευχαριστώ</w:t>
      </w:r>
      <w:r>
        <w:rPr>
          <w:rFonts w:eastAsia="Times New Roman"/>
          <w:szCs w:val="24"/>
        </w:rPr>
        <w:t>.</w:t>
      </w:r>
    </w:p>
    <w:p w14:paraId="678A42D5" w14:textId="77777777" w:rsidR="0099759A" w:rsidRDefault="00FE124F">
      <w:pPr>
        <w:spacing w:line="600" w:lineRule="auto"/>
        <w:ind w:firstLine="720"/>
        <w:contextualSpacing/>
        <w:jc w:val="both"/>
        <w:rPr>
          <w:rFonts w:eastAsia="Times New Roman"/>
          <w:szCs w:val="24"/>
        </w:rPr>
      </w:pPr>
      <w:r>
        <w:rPr>
          <w:rFonts w:eastAsia="Times New Roman"/>
          <w:szCs w:val="24"/>
        </w:rPr>
        <w:t>Ο κ. Κατσώτης έχει τον λόγο.</w:t>
      </w:r>
    </w:p>
    <w:p w14:paraId="678A42D6" w14:textId="77777777" w:rsidR="0099759A" w:rsidRDefault="00FE124F">
      <w:pPr>
        <w:spacing w:line="600" w:lineRule="auto"/>
        <w:ind w:firstLine="720"/>
        <w:contextualSpacing/>
        <w:jc w:val="both"/>
        <w:rPr>
          <w:rFonts w:eastAsia="Times New Roman"/>
          <w:szCs w:val="24"/>
        </w:rPr>
      </w:pPr>
      <w:r>
        <w:rPr>
          <w:rFonts w:eastAsia="Times New Roman"/>
          <w:b/>
          <w:szCs w:val="24"/>
        </w:rPr>
        <w:t xml:space="preserve">ΧΡΗΣΤΟΣ </w:t>
      </w:r>
      <w:r>
        <w:rPr>
          <w:rFonts w:eastAsia="Times New Roman"/>
          <w:b/>
          <w:szCs w:val="24"/>
        </w:rPr>
        <w:t>ΚΑΤΣΩΤΗΣ:</w:t>
      </w:r>
      <w:r>
        <w:rPr>
          <w:rFonts w:eastAsia="Times New Roman"/>
          <w:szCs w:val="24"/>
        </w:rPr>
        <w:t xml:space="preserve"> Ευχαριστώ, κ</w:t>
      </w:r>
      <w:r w:rsidRPr="009642A4">
        <w:rPr>
          <w:rFonts w:eastAsia="Times New Roman"/>
          <w:szCs w:val="24"/>
        </w:rPr>
        <w:t xml:space="preserve">υρία </w:t>
      </w:r>
      <w:r>
        <w:rPr>
          <w:rFonts w:eastAsia="Times New Roman"/>
          <w:szCs w:val="24"/>
        </w:rPr>
        <w:t>Π</w:t>
      </w:r>
      <w:r w:rsidRPr="009642A4">
        <w:rPr>
          <w:rFonts w:eastAsia="Times New Roman"/>
          <w:szCs w:val="24"/>
        </w:rPr>
        <w:t>ρόεδρε</w:t>
      </w:r>
      <w:r>
        <w:rPr>
          <w:rFonts w:eastAsia="Times New Roman"/>
          <w:szCs w:val="24"/>
        </w:rPr>
        <w:t>,.</w:t>
      </w:r>
    </w:p>
    <w:p w14:paraId="678A42D7" w14:textId="77777777" w:rsidR="0099759A" w:rsidRDefault="00FE124F">
      <w:pPr>
        <w:spacing w:line="600" w:lineRule="auto"/>
        <w:ind w:firstLine="720"/>
        <w:contextualSpacing/>
        <w:jc w:val="both"/>
        <w:rPr>
          <w:rFonts w:eastAsia="Times New Roman"/>
          <w:szCs w:val="24"/>
        </w:rPr>
      </w:pPr>
      <w:r>
        <w:rPr>
          <w:rFonts w:eastAsia="Times New Roman"/>
          <w:szCs w:val="24"/>
        </w:rPr>
        <w:t>Ε</w:t>
      </w:r>
      <w:r w:rsidRPr="009642A4">
        <w:rPr>
          <w:rFonts w:eastAsia="Times New Roman"/>
          <w:szCs w:val="24"/>
        </w:rPr>
        <w:t xml:space="preserve">δώ ακούστηκε </w:t>
      </w:r>
      <w:r>
        <w:rPr>
          <w:rFonts w:eastAsia="Times New Roman"/>
          <w:szCs w:val="24"/>
        </w:rPr>
        <w:t>από τον Κοινοβουλευτικό Ε</w:t>
      </w:r>
      <w:r w:rsidRPr="009642A4">
        <w:rPr>
          <w:rFonts w:eastAsia="Times New Roman"/>
          <w:szCs w:val="24"/>
        </w:rPr>
        <w:t>κπρόσωπο του ΣΥΡΙΖΑ ο απολογισμός του κυβερνητικού έργου</w:t>
      </w:r>
      <w:r>
        <w:rPr>
          <w:rFonts w:eastAsia="Times New Roman"/>
          <w:szCs w:val="24"/>
        </w:rPr>
        <w:t xml:space="preserve"> κ</w:t>
      </w:r>
      <w:r w:rsidRPr="009642A4">
        <w:rPr>
          <w:rFonts w:eastAsia="Times New Roman"/>
          <w:szCs w:val="24"/>
        </w:rPr>
        <w:t>αι βέβαια</w:t>
      </w:r>
      <w:r>
        <w:rPr>
          <w:rFonts w:eastAsia="Times New Roman"/>
          <w:szCs w:val="24"/>
        </w:rPr>
        <w:t>,</w:t>
      </w:r>
      <w:r w:rsidRPr="009642A4">
        <w:rPr>
          <w:rFonts w:eastAsia="Times New Roman"/>
          <w:szCs w:val="24"/>
        </w:rPr>
        <w:t xml:space="preserve"> το</w:t>
      </w:r>
      <w:r>
        <w:rPr>
          <w:rFonts w:eastAsia="Times New Roman"/>
          <w:szCs w:val="24"/>
        </w:rPr>
        <w:t>ν</w:t>
      </w:r>
      <w:r w:rsidRPr="009642A4">
        <w:rPr>
          <w:rFonts w:eastAsia="Times New Roman"/>
          <w:szCs w:val="24"/>
        </w:rPr>
        <w:t xml:space="preserve"> χαρακτήρισε θετικό και μάλιστα </w:t>
      </w:r>
      <w:r>
        <w:rPr>
          <w:rFonts w:eastAsia="Times New Roman"/>
          <w:szCs w:val="24"/>
        </w:rPr>
        <w:t>αναφέρθηκε</w:t>
      </w:r>
      <w:r w:rsidRPr="009642A4">
        <w:rPr>
          <w:rFonts w:eastAsia="Times New Roman"/>
          <w:szCs w:val="24"/>
        </w:rPr>
        <w:t xml:space="preserve"> σε κάποιους δείκτες της οικονο</w:t>
      </w:r>
      <w:r>
        <w:rPr>
          <w:rFonts w:eastAsia="Times New Roman"/>
          <w:szCs w:val="24"/>
        </w:rPr>
        <w:t>μία</w:t>
      </w:r>
      <w:r w:rsidRPr="009642A4">
        <w:rPr>
          <w:rFonts w:eastAsia="Times New Roman"/>
          <w:szCs w:val="24"/>
        </w:rPr>
        <w:t>ς</w:t>
      </w:r>
      <w:r>
        <w:rPr>
          <w:rFonts w:eastAsia="Times New Roman"/>
          <w:szCs w:val="24"/>
        </w:rPr>
        <w:t>,</w:t>
      </w:r>
      <w:r w:rsidRPr="009642A4">
        <w:rPr>
          <w:rFonts w:eastAsia="Times New Roman"/>
          <w:szCs w:val="24"/>
        </w:rPr>
        <w:t xml:space="preserve"> της ανεργίας </w:t>
      </w:r>
      <w:r>
        <w:rPr>
          <w:rFonts w:eastAsia="Times New Roman"/>
          <w:szCs w:val="24"/>
        </w:rPr>
        <w:t>κ.λπ.</w:t>
      </w:r>
      <w:r w:rsidRPr="009642A4">
        <w:rPr>
          <w:rFonts w:eastAsia="Times New Roman"/>
          <w:szCs w:val="24"/>
        </w:rPr>
        <w:t xml:space="preserve"> Κανείς </w:t>
      </w:r>
      <w:r>
        <w:rPr>
          <w:rFonts w:eastAsia="Times New Roman"/>
          <w:szCs w:val="24"/>
        </w:rPr>
        <w:t>δεν</w:t>
      </w:r>
      <w:r>
        <w:rPr>
          <w:rFonts w:eastAsia="Times New Roman"/>
          <w:szCs w:val="24"/>
        </w:rPr>
        <w:t xml:space="preserve"> μπορεί να αρνηθεί αυτήν την προθυμία που</w:t>
      </w:r>
      <w:r w:rsidRPr="009642A4">
        <w:rPr>
          <w:rFonts w:eastAsia="Times New Roman"/>
          <w:szCs w:val="24"/>
        </w:rPr>
        <w:t xml:space="preserve"> επέδειξε ο ΣΥΡΙΖΑ όλο το προηγούμενο διάστημα να υλοποιήσει τις αξιώσεις των επιχειρηματικών ομίλων</w:t>
      </w:r>
      <w:r>
        <w:rPr>
          <w:rFonts w:eastAsia="Times New Roman"/>
          <w:szCs w:val="24"/>
        </w:rPr>
        <w:t>,</w:t>
      </w:r>
      <w:r w:rsidRPr="009642A4">
        <w:rPr>
          <w:rFonts w:eastAsia="Times New Roman"/>
          <w:szCs w:val="24"/>
        </w:rPr>
        <w:t xml:space="preserve"> τ</w:t>
      </w:r>
      <w:r>
        <w:rPr>
          <w:rFonts w:eastAsia="Times New Roman"/>
          <w:szCs w:val="24"/>
        </w:rPr>
        <w:t>ι</w:t>
      </w:r>
      <w:r w:rsidRPr="009642A4">
        <w:rPr>
          <w:rFonts w:eastAsia="Times New Roman"/>
          <w:szCs w:val="24"/>
        </w:rPr>
        <w:t>ς κατευθύνσ</w:t>
      </w:r>
      <w:r>
        <w:rPr>
          <w:rFonts w:eastAsia="Times New Roman"/>
          <w:szCs w:val="24"/>
        </w:rPr>
        <w:t>εις της Ε</w:t>
      </w:r>
      <w:r w:rsidRPr="009642A4">
        <w:rPr>
          <w:rFonts w:eastAsia="Times New Roman"/>
          <w:szCs w:val="24"/>
        </w:rPr>
        <w:t xml:space="preserve">υρωπαϊκής </w:t>
      </w:r>
      <w:r>
        <w:rPr>
          <w:rFonts w:eastAsia="Times New Roman"/>
          <w:szCs w:val="24"/>
        </w:rPr>
        <w:t>Έ</w:t>
      </w:r>
      <w:r w:rsidRPr="009642A4">
        <w:rPr>
          <w:rFonts w:eastAsia="Times New Roman"/>
          <w:szCs w:val="24"/>
        </w:rPr>
        <w:t>νωσης</w:t>
      </w:r>
      <w:r>
        <w:rPr>
          <w:rFonts w:eastAsia="Times New Roman"/>
          <w:szCs w:val="24"/>
        </w:rPr>
        <w:t>,</w:t>
      </w:r>
      <w:r w:rsidRPr="009642A4">
        <w:rPr>
          <w:rFonts w:eastAsia="Times New Roman"/>
          <w:szCs w:val="24"/>
        </w:rPr>
        <w:t xml:space="preserve"> του Διεθνούς </w:t>
      </w:r>
      <w:r>
        <w:rPr>
          <w:rFonts w:eastAsia="Times New Roman"/>
          <w:szCs w:val="24"/>
        </w:rPr>
        <w:t>Ν</w:t>
      </w:r>
      <w:r w:rsidRPr="009642A4">
        <w:rPr>
          <w:rFonts w:eastAsia="Times New Roman"/>
          <w:szCs w:val="24"/>
        </w:rPr>
        <w:t xml:space="preserve">ομισματικού </w:t>
      </w:r>
      <w:r>
        <w:rPr>
          <w:rFonts w:eastAsia="Times New Roman"/>
          <w:szCs w:val="24"/>
        </w:rPr>
        <w:t>Τ</w:t>
      </w:r>
      <w:r w:rsidRPr="009642A4">
        <w:rPr>
          <w:rFonts w:eastAsia="Times New Roman"/>
          <w:szCs w:val="24"/>
        </w:rPr>
        <w:t>αμείου</w:t>
      </w:r>
      <w:r>
        <w:rPr>
          <w:rFonts w:eastAsia="Times New Roman"/>
          <w:szCs w:val="24"/>
        </w:rPr>
        <w:t xml:space="preserve"> και συνολικά του μεγάλου κεφαλαίου. Φ</w:t>
      </w:r>
      <w:r w:rsidRPr="009642A4">
        <w:rPr>
          <w:rFonts w:eastAsia="Times New Roman"/>
          <w:szCs w:val="24"/>
        </w:rPr>
        <w:t>αί</w:t>
      </w:r>
      <w:r w:rsidRPr="009642A4">
        <w:rPr>
          <w:rFonts w:eastAsia="Times New Roman"/>
          <w:szCs w:val="24"/>
        </w:rPr>
        <w:t xml:space="preserve">νεται ότι το πρόσημο είναι θετικό και </w:t>
      </w:r>
      <w:r>
        <w:rPr>
          <w:rFonts w:eastAsia="Times New Roman"/>
          <w:szCs w:val="24"/>
        </w:rPr>
        <w:t>βεβαίως είναι για αυτούς, είναι για τους επιχειρηματικούς ομίλους.</w:t>
      </w:r>
    </w:p>
    <w:p w14:paraId="678A42D8"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Η διατήρηση και η</w:t>
      </w:r>
      <w:r w:rsidRPr="00A35479">
        <w:rPr>
          <w:rFonts w:eastAsia="Times New Roman" w:cs="Times New Roman"/>
          <w:szCs w:val="24"/>
        </w:rPr>
        <w:t xml:space="preserve"> επέκταση των μνημονιακών αντιλαϊκών νόμων</w:t>
      </w:r>
      <w:r>
        <w:rPr>
          <w:rFonts w:eastAsia="Times New Roman" w:cs="Times New Roman"/>
          <w:szCs w:val="24"/>
        </w:rPr>
        <w:t>,</w:t>
      </w:r>
      <w:r w:rsidRPr="00A35479">
        <w:rPr>
          <w:rFonts w:eastAsia="Times New Roman" w:cs="Times New Roman"/>
          <w:szCs w:val="24"/>
        </w:rPr>
        <w:t xml:space="preserve"> η εξυπηρέτηση του αμερικανονατοϊκών σχεδιασμών στην περιοχή</w:t>
      </w:r>
      <w:r>
        <w:rPr>
          <w:rFonts w:eastAsia="Times New Roman" w:cs="Times New Roman"/>
          <w:szCs w:val="24"/>
        </w:rPr>
        <w:t>,</w:t>
      </w:r>
      <w:r w:rsidRPr="00A35479">
        <w:rPr>
          <w:rFonts w:eastAsia="Times New Roman" w:cs="Times New Roman"/>
          <w:szCs w:val="24"/>
        </w:rPr>
        <w:t xml:space="preserve"> η </w:t>
      </w:r>
      <w:r>
        <w:rPr>
          <w:rFonts w:eastAsia="Times New Roman" w:cs="Times New Roman"/>
          <w:szCs w:val="24"/>
        </w:rPr>
        <w:t xml:space="preserve">εγκατάσταση </w:t>
      </w:r>
      <w:r w:rsidRPr="00A35479">
        <w:rPr>
          <w:rFonts w:eastAsia="Times New Roman" w:cs="Times New Roman"/>
          <w:szCs w:val="24"/>
        </w:rPr>
        <w:t>του αστικού πολ</w:t>
      </w:r>
      <w:r w:rsidRPr="00A35479">
        <w:rPr>
          <w:rFonts w:eastAsia="Times New Roman" w:cs="Times New Roman"/>
          <w:szCs w:val="24"/>
        </w:rPr>
        <w:t xml:space="preserve">ιτικού συστήματος είναι αυτό που </w:t>
      </w:r>
      <w:r>
        <w:rPr>
          <w:rFonts w:eastAsia="Times New Roman" w:cs="Times New Roman"/>
          <w:szCs w:val="24"/>
        </w:rPr>
        <w:t xml:space="preserve">υπηρετήθηκε </w:t>
      </w:r>
      <w:r w:rsidRPr="00A35479">
        <w:rPr>
          <w:rFonts w:eastAsia="Times New Roman" w:cs="Times New Roman"/>
          <w:szCs w:val="24"/>
        </w:rPr>
        <w:t>από τους προηγούμενους</w:t>
      </w:r>
      <w:r>
        <w:rPr>
          <w:rFonts w:eastAsia="Times New Roman" w:cs="Times New Roman"/>
          <w:szCs w:val="24"/>
        </w:rPr>
        <w:t>, είναι</w:t>
      </w:r>
      <w:r w:rsidRPr="00A35479">
        <w:rPr>
          <w:rFonts w:eastAsia="Times New Roman" w:cs="Times New Roman"/>
          <w:szCs w:val="24"/>
        </w:rPr>
        <w:t xml:space="preserve"> αυτό που </w:t>
      </w:r>
      <w:r w:rsidRPr="00A35479">
        <w:rPr>
          <w:rFonts w:eastAsia="Times New Roman" w:cs="Times New Roman"/>
          <w:szCs w:val="24"/>
        </w:rPr>
        <w:t>υπηρετείτ</w:t>
      </w:r>
      <w:r>
        <w:rPr>
          <w:rFonts w:eastAsia="Times New Roman" w:cs="Times New Roman"/>
          <w:szCs w:val="24"/>
        </w:rPr>
        <w:t>αι</w:t>
      </w:r>
      <w:r w:rsidRPr="00A35479">
        <w:rPr>
          <w:rFonts w:eastAsia="Times New Roman" w:cs="Times New Roman"/>
          <w:szCs w:val="24"/>
        </w:rPr>
        <w:t xml:space="preserve"> </w:t>
      </w:r>
      <w:r w:rsidRPr="00A35479">
        <w:rPr>
          <w:rFonts w:eastAsia="Times New Roman" w:cs="Times New Roman"/>
          <w:szCs w:val="24"/>
        </w:rPr>
        <w:t xml:space="preserve">σήμερα από </w:t>
      </w:r>
      <w:r>
        <w:rPr>
          <w:rFonts w:eastAsia="Times New Roman" w:cs="Times New Roman"/>
          <w:szCs w:val="24"/>
        </w:rPr>
        <w:t>εσάς,</w:t>
      </w:r>
      <w:r w:rsidRPr="00A35479">
        <w:rPr>
          <w:rFonts w:eastAsia="Times New Roman" w:cs="Times New Roman"/>
          <w:szCs w:val="24"/>
        </w:rPr>
        <w:t xml:space="preserve"> αλλά και αυτό </w:t>
      </w:r>
      <w:r>
        <w:rPr>
          <w:rFonts w:eastAsia="Times New Roman" w:cs="Times New Roman"/>
          <w:szCs w:val="24"/>
        </w:rPr>
        <w:t xml:space="preserve">που </w:t>
      </w:r>
      <w:r w:rsidRPr="00A35479">
        <w:rPr>
          <w:rFonts w:eastAsia="Times New Roman" w:cs="Times New Roman"/>
          <w:szCs w:val="24"/>
        </w:rPr>
        <w:t xml:space="preserve">θα </w:t>
      </w:r>
      <w:r>
        <w:rPr>
          <w:rFonts w:eastAsia="Times New Roman" w:cs="Times New Roman"/>
          <w:szCs w:val="24"/>
        </w:rPr>
        <w:t>υπηρετηθεί</w:t>
      </w:r>
      <w:r w:rsidRPr="00A35479">
        <w:rPr>
          <w:rFonts w:eastAsia="Times New Roman" w:cs="Times New Roman"/>
          <w:szCs w:val="24"/>
        </w:rPr>
        <w:t xml:space="preserve"> από τους επόμενους που θα </w:t>
      </w:r>
      <w:r>
        <w:rPr>
          <w:rFonts w:eastAsia="Times New Roman" w:cs="Times New Roman"/>
          <w:szCs w:val="24"/>
        </w:rPr>
        <w:t>έ</w:t>
      </w:r>
      <w:r w:rsidRPr="00A35479">
        <w:rPr>
          <w:rFonts w:eastAsia="Times New Roman" w:cs="Times New Roman"/>
          <w:szCs w:val="24"/>
        </w:rPr>
        <w:t>ρθουν μετά τις εκλογές</w:t>
      </w:r>
      <w:r>
        <w:rPr>
          <w:rFonts w:eastAsia="Times New Roman" w:cs="Times New Roman"/>
          <w:szCs w:val="24"/>
        </w:rPr>
        <w:t xml:space="preserve">. </w:t>
      </w:r>
    </w:p>
    <w:p w14:paraId="678A42D9"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Π</w:t>
      </w:r>
      <w:r w:rsidRPr="00A35479">
        <w:rPr>
          <w:rFonts w:eastAsia="Times New Roman" w:cs="Times New Roman"/>
          <w:szCs w:val="24"/>
        </w:rPr>
        <w:t>ρέπει να πούμε ότι δεν μπορεί</w:t>
      </w:r>
      <w:r>
        <w:rPr>
          <w:rFonts w:eastAsia="Times New Roman" w:cs="Times New Roman"/>
          <w:szCs w:val="24"/>
        </w:rPr>
        <w:t>τε</w:t>
      </w:r>
      <w:r w:rsidRPr="00A35479">
        <w:rPr>
          <w:rFonts w:eastAsia="Times New Roman" w:cs="Times New Roman"/>
          <w:szCs w:val="24"/>
        </w:rPr>
        <w:t xml:space="preserve"> να πείσετε κανέναν </w:t>
      </w:r>
      <w:r>
        <w:rPr>
          <w:rFonts w:eastAsia="Times New Roman" w:cs="Times New Roman"/>
          <w:szCs w:val="24"/>
        </w:rPr>
        <w:t>μ’</w:t>
      </w:r>
      <w:r w:rsidRPr="00A35479">
        <w:rPr>
          <w:rFonts w:eastAsia="Times New Roman" w:cs="Times New Roman"/>
          <w:szCs w:val="24"/>
        </w:rPr>
        <w:t xml:space="preserve"> </w:t>
      </w:r>
      <w:r w:rsidRPr="00A35479">
        <w:rPr>
          <w:rFonts w:eastAsia="Times New Roman" w:cs="Times New Roman"/>
          <w:szCs w:val="24"/>
        </w:rPr>
        <w:t>όλον</w:t>
      </w:r>
      <w:r w:rsidRPr="00A35479">
        <w:rPr>
          <w:rFonts w:eastAsia="Times New Roman" w:cs="Times New Roman"/>
          <w:szCs w:val="24"/>
        </w:rPr>
        <w:t xml:space="preserve"> αυτό</w:t>
      </w:r>
      <w:r>
        <w:rPr>
          <w:rFonts w:eastAsia="Times New Roman" w:cs="Times New Roman"/>
          <w:szCs w:val="24"/>
        </w:rPr>
        <w:t>ν τον απολογισμό π</w:t>
      </w:r>
      <w:r w:rsidRPr="00A35479">
        <w:rPr>
          <w:rFonts w:eastAsia="Times New Roman" w:cs="Times New Roman"/>
          <w:szCs w:val="24"/>
        </w:rPr>
        <w:t>ου κάνετε</w:t>
      </w:r>
      <w:r>
        <w:rPr>
          <w:rFonts w:eastAsia="Times New Roman" w:cs="Times New Roman"/>
          <w:szCs w:val="24"/>
        </w:rPr>
        <w:t>,</w:t>
      </w:r>
      <w:r w:rsidRPr="00A35479">
        <w:rPr>
          <w:rFonts w:eastAsia="Times New Roman" w:cs="Times New Roman"/>
          <w:szCs w:val="24"/>
        </w:rPr>
        <w:t xml:space="preserve"> ότι </w:t>
      </w:r>
      <w:r>
        <w:rPr>
          <w:rFonts w:eastAsia="Times New Roman" w:cs="Times New Roman"/>
          <w:szCs w:val="24"/>
        </w:rPr>
        <w:t>δήθεν η θέση</w:t>
      </w:r>
      <w:r w:rsidRPr="00A35479">
        <w:rPr>
          <w:rFonts w:eastAsia="Times New Roman" w:cs="Times New Roman"/>
          <w:szCs w:val="24"/>
        </w:rPr>
        <w:t xml:space="preserve"> των εργαζομένων έχει αλλάξει</w:t>
      </w:r>
      <w:r>
        <w:rPr>
          <w:rFonts w:eastAsia="Times New Roman" w:cs="Times New Roman"/>
          <w:szCs w:val="24"/>
        </w:rPr>
        <w:t xml:space="preserve"> και</w:t>
      </w:r>
      <w:r w:rsidRPr="00A35479">
        <w:rPr>
          <w:rFonts w:eastAsia="Times New Roman" w:cs="Times New Roman"/>
          <w:szCs w:val="24"/>
        </w:rPr>
        <w:t xml:space="preserve"> έχει βελτιωθεί</w:t>
      </w:r>
      <w:r>
        <w:rPr>
          <w:rFonts w:eastAsia="Times New Roman" w:cs="Times New Roman"/>
          <w:szCs w:val="24"/>
        </w:rPr>
        <w:t>.</w:t>
      </w:r>
      <w:r w:rsidRPr="00A35479">
        <w:rPr>
          <w:rFonts w:eastAsia="Times New Roman" w:cs="Times New Roman"/>
          <w:szCs w:val="24"/>
        </w:rPr>
        <w:t xml:space="preserve"> Η θέση των εργαζομένων και των λαϊκών στρωμάτων έχει γίνει χειρότερη</w:t>
      </w:r>
      <w:r>
        <w:rPr>
          <w:rFonts w:eastAsia="Times New Roman" w:cs="Times New Roman"/>
          <w:szCs w:val="24"/>
        </w:rPr>
        <w:t>.</w:t>
      </w:r>
      <w:r w:rsidRPr="00A35479">
        <w:rPr>
          <w:rFonts w:eastAsia="Times New Roman" w:cs="Times New Roman"/>
          <w:szCs w:val="24"/>
        </w:rPr>
        <w:t xml:space="preserve"> Αυτή είναι μία πραγματικότητα που τη ζει ο λαός μας και δεν μπορεί</w:t>
      </w:r>
      <w:r>
        <w:rPr>
          <w:rFonts w:eastAsia="Times New Roman" w:cs="Times New Roman"/>
          <w:szCs w:val="24"/>
        </w:rPr>
        <w:t>τε</w:t>
      </w:r>
      <w:r w:rsidRPr="00A35479">
        <w:rPr>
          <w:rFonts w:eastAsia="Times New Roman" w:cs="Times New Roman"/>
          <w:szCs w:val="24"/>
        </w:rPr>
        <w:t xml:space="preserve"> να του πείτε ότι </w:t>
      </w:r>
      <w:r w:rsidRPr="00A35479">
        <w:rPr>
          <w:rFonts w:eastAsia="Times New Roman" w:cs="Times New Roman"/>
          <w:szCs w:val="24"/>
        </w:rPr>
        <w:t>το μαύρο είναι άσπρο</w:t>
      </w:r>
      <w:r>
        <w:rPr>
          <w:rFonts w:eastAsia="Times New Roman" w:cs="Times New Roman"/>
          <w:szCs w:val="24"/>
        </w:rPr>
        <w:t xml:space="preserve">. </w:t>
      </w:r>
    </w:p>
    <w:p w14:paraId="678A42DA"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Ένα θέμα είναι αυτό, δηλαδή η</w:t>
      </w:r>
      <w:r w:rsidRPr="00A35479">
        <w:rPr>
          <w:rFonts w:eastAsia="Times New Roman" w:cs="Times New Roman"/>
          <w:szCs w:val="24"/>
        </w:rPr>
        <w:t xml:space="preserve"> ανεργία</w:t>
      </w:r>
      <w:r>
        <w:rPr>
          <w:rFonts w:eastAsia="Times New Roman" w:cs="Times New Roman"/>
          <w:szCs w:val="24"/>
        </w:rPr>
        <w:t>. Με μ</w:t>
      </w:r>
      <w:r w:rsidRPr="00A35479">
        <w:rPr>
          <w:rFonts w:eastAsia="Times New Roman" w:cs="Times New Roman"/>
          <w:szCs w:val="24"/>
        </w:rPr>
        <w:t>ία ώρα δουλειάς που έχει σήμερα ο εργαζόμενος</w:t>
      </w:r>
      <w:r>
        <w:rPr>
          <w:rFonts w:eastAsia="Times New Roman" w:cs="Times New Roman"/>
          <w:szCs w:val="24"/>
        </w:rPr>
        <w:t>,</w:t>
      </w:r>
      <w:r w:rsidRPr="00A35479">
        <w:rPr>
          <w:rFonts w:eastAsia="Times New Roman" w:cs="Times New Roman"/>
          <w:szCs w:val="24"/>
        </w:rPr>
        <w:t xml:space="preserve"> θεωρείται εργαζόμενος και όχι </w:t>
      </w:r>
      <w:r>
        <w:rPr>
          <w:rFonts w:eastAsia="Times New Roman" w:cs="Times New Roman"/>
          <w:szCs w:val="24"/>
        </w:rPr>
        <w:t xml:space="preserve">άνεργος. Αυτή είναι μια πραγματικότητα, που την ξέρουν </w:t>
      </w:r>
      <w:r w:rsidRPr="00A35479">
        <w:rPr>
          <w:rFonts w:eastAsia="Times New Roman" w:cs="Times New Roman"/>
          <w:szCs w:val="24"/>
        </w:rPr>
        <w:t>πάρα πολύ καλά αυτοί οι χιλιάδες εργα</w:t>
      </w:r>
      <w:r>
        <w:rPr>
          <w:rFonts w:eastAsia="Times New Roman" w:cs="Times New Roman"/>
          <w:szCs w:val="24"/>
        </w:rPr>
        <w:t>ζόμενοι, που δουλεύου</w:t>
      </w:r>
      <w:r>
        <w:rPr>
          <w:rFonts w:eastAsia="Times New Roman" w:cs="Times New Roman"/>
          <w:szCs w:val="24"/>
        </w:rPr>
        <w:t xml:space="preserve">ν </w:t>
      </w:r>
      <w:r>
        <w:rPr>
          <w:rFonts w:eastAsia="Times New Roman" w:cs="Times New Roman"/>
          <w:szCs w:val="24"/>
        </w:rPr>
        <w:lastRenderedPageBreak/>
        <w:t xml:space="preserve">με ωρομίσθιο, που δουλεύουν </w:t>
      </w:r>
      <w:r w:rsidRPr="00A35479">
        <w:rPr>
          <w:rFonts w:eastAsia="Times New Roman" w:cs="Times New Roman"/>
          <w:szCs w:val="24"/>
        </w:rPr>
        <w:t>με μερική απασχόληση</w:t>
      </w:r>
      <w:r>
        <w:rPr>
          <w:rFonts w:eastAsia="Times New Roman" w:cs="Times New Roman"/>
          <w:szCs w:val="24"/>
        </w:rPr>
        <w:t>,</w:t>
      </w:r>
      <w:r w:rsidRPr="00A35479">
        <w:rPr>
          <w:rFonts w:eastAsia="Times New Roman" w:cs="Times New Roman"/>
          <w:szCs w:val="24"/>
        </w:rPr>
        <w:t xml:space="preserve"> που δουλεύουν με τέτοιες ελαστ</w:t>
      </w:r>
      <w:r>
        <w:rPr>
          <w:rFonts w:eastAsia="Times New Roman" w:cs="Times New Roman"/>
          <w:szCs w:val="24"/>
        </w:rPr>
        <w:t>ικές μορφές που δεν τους επιτρέπουν</w:t>
      </w:r>
      <w:r w:rsidRPr="00A35479">
        <w:rPr>
          <w:rFonts w:eastAsia="Times New Roman" w:cs="Times New Roman"/>
          <w:szCs w:val="24"/>
        </w:rPr>
        <w:t xml:space="preserve"> να καλύπτουν ούτε τις βασικές ανάγκες για τη </w:t>
      </w:r>
      <w:r>
        <w:rPr>
          <w:rFonts w:eastAsia="Times New Roman" w:cs="Times New Roman"/>
          <w:szCs w:val="24"/>
        </w:rPr>
        <w:t>δια</w:t>
      </w:r>
      <w:r w:rsidRPr="00A35479">
        <w:rPr>
          <w:rFonts w:eastAsia="Times New Roman" w:cs="Times New Roman"/>
          <w:szCs w:val="24"/>
        </w:rPr>
        <w:t xml:space="preserve">βίωσή </w:t>
      </w:r>
      <w:r>
        <w:rPr>
          <w:rFonts w:eastAsia="Times New Roman" w:cs="Times New Roman"/>
          <w:szCs w:val="24"/>
        </w:rPr>
        <w:t xml:space="preserve">τους. </w:t>
      </w:r>
    </w:p>
    <w:p w14:paraId="678A42DB"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Α</w:t>
      </w:r>
      <w:r w:rsidRPr="00A35479">
        <w:rPr>
          <w:rFonts w:eastAsia="Times New Roman" w:cs="Times New Roman"/>
          <w:szCs w:val="24"/>
        </w:rPr>
        <w:t>υτό που υλοποιείται συνολικά όλα α</w:t>
      </w:r>
      <w:r>
        <w:rPr>
          <w:rFonts w:eastAsia="Times New Roman" w:cs="Times New Roman"/>
          <w:szCs w:val="24"/>
        </w:rPr>
        <w:t>υτά τα χρόνια και ιδιαίτερα με</w:t>
      </w:r>
      <w:r w:rsidRPr="00A35479">
        <w:rPr>
          <w:rFonts w:eastAsia="Times New Roman" w:cs="Times New Roman"/>
          <w:szCs w:val="24"/>
        </w:rPr>
        <w:t xml:space="preserve"> την εφαρμογ</w:t>
      </w:r>
      <w:r w:rsidRPr="00A35479">
        <w:rPr>
          <w:rFonts w:eastAsia="Times New Roman" w:cs="Times New Roman"/>
          <w:szCs w:val="24"/>
        </w:rPr>
        <w:t xml:space="preserve">ή όλων των μνημονίων </w:t>
      </w:r>
      <w:r>
        <w:rPr>
          <w:rFonts w:eastAsia="Times New Roman" w:cs="Times New Roman"/>
          <w:szCs w:val="24"/>
        </w:rPr>
        <w:t>-</w:t>
      </w:r>
      <w:r w:rsidRPr="00A35479">
        <w:rPr>
          <w:rFonts w:eastAsia="Times New Roman" w:cs="Times New Roman"/>
          <w:szCs w:val="24"/>
        </w:rPr>
        <w:t>και του τρίτου</w:t>
      </w:r>
      <w:r>
        <w:rPr>
          <w:rFonts w:eastAsia="Times New Roman" w:cs="Times New Roman"/>
          <w:szCs w:val="24"/>
        </w:rPr>
        <w:t>-</w:t>
      </w:r>
      <w:r>
        <w:rPr>
          <w:rFonts w:eastAsia="Times New Roman" w:cs="Times New Roman"/>
          <w:szCs w:val="24"/>
        </w:rPr>
        <w:t>,</w:t>
      </w:r>
      <w:r w:rsidRPr="00A35479">
        <w:rPr>
          <w:rFonts w:eastAsia="Times New Roman" w:cs="Times New Roman"/>
          <w:szCs w:val="24"/>
        </w:rPr>
        <w:t xml:space="preserve"> είναι τα ελάχιστα</w:t>
      </w:r>
      <w:r>
        <w:rPr>
          <w:rFonts w:eastAsia="Times New Roman" w:cs="Times New Roman"/>
          <w:szCs w:val="24"/>
        </w:rPr>
        <w:t>. Ε</w:t>
      </w:r>
      <w:r w:rsidRPr="00A35479">
        <w:rPr>
          <w:rFonts w:eastAsia="Times New Roman" w:cs="Times New Roman"/>
          <w:szCs w:val="24"/>
        </w:rPr>
        <w:t>λάχιστη αμοιβή</w:t>
      </w:r>
      <w:r>
        <w:rPr>
          <w:rFonts w:eastAsia="Times New Roman" w:cs="Times New Roman"/>
          <w:szCs w:val="24"/>
        </w:rPr>
        <w:t>,</w:t>
      </w:r>
      <w:r w:rsidRPr="00A35479">
        <w:rPr>
          <w:rFonts w:eastAsia="Times New Roman" w:cs="Times New Roman"/>
          <w:szCs w:val="24"/>
        </w:rPr>
        <w:t xml:space="preserve"> ελάχιστο εισόδημα</w:t>
      </w:r>
      <w:r>
        <w:rPr>
          <w:rFonts w:eastAsia="Times New Roman" w:cs="Times New Roman"/>
          <w:szCs w:val="24"/>
        </w:rPr>
        <w:t>,</w:t>
      </w:r>
      <w:r w:rsidRPr="00A35479">
        <w:rPr>
          <w:rFonts w:eastAsia="Times New Roman" w:cs="Times New Roman"/>
          <w:szCs w:val="24"/>
        </w:rPr>
        <w:t xml:space="preserve"> ελάχιστα ασφαλιστικά δικαιώματα</w:t>
      </w:r>
      <w:r>
        <w:rPr>
          <w:rFonts w:eastAsia="Times New Roman" w:cs="Times New Roman"/>
          <w:szCs w:val="24"/>
        </w:rPr>
        <w:t>,</w:t>
      </w:r>
      <w:r w:rsidRPr="00A35479">
        <w:rPr>
          <w:rFonts w:eastAsia="Times New Roman" w:cs="Times New Roman"/>
          <w:szCs w:val="24"/>
        </w:rPr>
        <w:t xml:space="preserve"> ελάχ</w:t>
      </w:r>
      <w:r>
        <w:rPr>
          <w:rFonts w:eastAsia="Times New Roman" w:cs="Times New Roman"/>
          <w:szCs w:val="24"/>
        </w:rPr>
        <w:t>ιστες παροχές π</w:t>
      </w:r>
      <w:r w:rsidRPr="00A35479">
        <w:rPr>
          <w:rFonts w:eastAsia="Times New Roman" w:cs="Times New Roman"/>
          <w:szCs w:val="24"/>
        </w:rPr>
        <w:t xml:space="preserve">αιδείας </w:t>
      </w:r>
      <w:r>
        <w:rPr>
          <w:rFonts w:eastAsia="Times New Roman" w:cs="Times New Roman"/>
          <w:szCs w:val="24"/>
        </w:rPr>
        <w:t xml:space="preserve">και </w:t>
      </w:r>
      <w:r w:rsidRPr="00A35479">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Σ’</w:t>
      </w:r>
      <w:r w:rsidRPr="00A35479">
        <w:rPr>
          <w:rFonts w:eastAsia="Times New Roman" w:cs="Times New Roman"/>
          <w:szCs w:val="24"/>
        </w:rPr>
        <w:t xml:space="preserve"> </w:t>
      </w:r>
      <w:r w:rsidRPr="00A35479">
        <w:rPr>
          <w:rFonts w:eastAsia="Times New Roman" w:cs="Times New Roman"/>
          <w:szCs w:val="24"/>
        </w:rPr>
        <w:t>αυτά τα ελάχιστα θέλετε να διατηρήσετε τον κόσμο και το</w:t>
      </w:r>
      <w:r>
        <w:rPr>
          <w:rFonts w:eastAsia="Times New Roman" w:cs="Times New Roman"/>
          <w:szCs w:val="24"/>
        </w:rPr>
        <w:t>ν</w:t>
      </w:r>
      <w:r w:rsidRPr="00A35479">
        <w:rPr>
          <w:rFonts w:eastAsia="Times New Roman" w:cs="Times New Roman"/>
          <w:szCs w:val="24"/>
        </w:rPr>
        <w:t xml:space="preserve"> λαό</w:t>
      </w:r>
      <w:r>
        <w:rPr>
          <w:rFonts w:eastAsia="Times New Roman" w:cs="Times New Roman"/>
          <w:szCs w:val="24"/>
        </w:rPr>
        <w:t>. Άρα,</w:t>
      </w:r>
      <w:r w:rsidRPr="00A35479">
        <w:rPr>
          <w:rFonts w:eastAsia="Times New Roman" w:cs="Times New Roman"/>
          <w:szCs w:val="24"/>
        </w:rPr>
        <w:t xml:space="preserve"> λοιπόν</w:t>
      </w:r>
      <w:r>
        <w:rPr>
          <w:rFonts w:eastAsia="Times New Roman" w:cs="Times New Roman"/>
          <w:szCs w:val="24"/>
        </w:rPr>
        <w:t>,</w:t>
      </w:r>
      <w:r w:rsidRPr="00A35479">
        <w:rPr>
          <w:rFonts w:eastAsia="Times New Roman" w:cs="Times New Roman"/>
          <w:szCs w:val="24"/>
        </w:rPr>
        <w:t xml:space="preserve"> δεν μπορεί</w:t>
      </w:r>
      <w:r>
        <w:rPr>
          <w:rFonts w:eastAsia="Times New Roman" w:cs="Times New Roman"/>
          <w:szCs w:val="24"/>
        </w:rPr>
        <w:t>τε</w:t>
      </w:r>
      <w:r w:rsidRPr="00A35479">
        <w:rPr>
          <w:rFonts w:eastAsia="Times New Roman" w:cs="Times New Roman"/>
          <w:szCs w:val="24"/>
        </w:rPr>
        <w:t xml:space="preserve"> να επαίρε</w:t>
      </w:r>
      <w:r>
        <w:rPr>
          <w:rFonts w:eastAsia="Times New Roman" w:cs="Times New Roman"/>
          <w:szCs w:val="24"/>
        </w:rPr>
        <w:t>στε</w:t>
      </w:r>
      <w:r w:rsidRPr="00A35479">
        <w:rPr>
          <w:rFonts w:eastAsia="Times New Roman" w:cs="Times New Roman"/>
          <w:szCs w:val="24"/>
        </w:rPr>
        <w:t xml:space="preserve"> γι</w:t>
      </w:r>
      <w:r>
        <w:rPr>
          <w:rFonts w:eastAsia="Times New Roman" w:cs="Times New Roman"/>
          <w:szCs w:val="24"/>
        </w:rPr>
        <w:t>’</w:t>
      </w:r>
      <w:r w:rsidRPr="00A35479">
        <w:rPr>
          <w:rFonts w:eastAsia="Times New Roman" w:cs="Times New Roman"/>
          <w:szCs w:val="24"/>
        </w:rPr>
        <w:t xml:space="preserve"> αυτή</w:t>
      </w:r>
      <w:r>
        <w:rPr>
          <w:rFonts w:eastAsia="Times New Roman" w:cs="Times New Roman"/>
          <w:szCs w:val="24"/>
        </w:rPr>
        <w:t>ν</w:t>
      </w:r>
      <w:r w:rsidRPr="00A35479">
        <w:rPr>
          <w:rFonts w:eastAsia="Times New Roman" w:cs="Times New Roman"/>
          <w:szCs w:val="24"/>
        </w:rPr>
        <w:t xml:space="preserve"> την πολιτική των ελάχιστων</w:t>
      </w:r>
      <w:r>
        <w:rPr>
          <w:rFonts w:eastAsia="Times New Roman" w:cs="Times New Roman"/>
          <w:szCs w:val="24"/>
        </w:rPr>
        <w:t>, γι’ αυτήν</w:t>
      </w:r>
      <w:r w:rsidRPr="00A35479">
        <w:rPr>
          <w:rFonts w:eastAsia="Times New Roman" w:cs="Times New Roman"/>
          <w:szCs w:val="24"/>
        </w:rPr>
        <w:t xml:space="preserve"> την πολιτική που κρατάει τον κόσμο πολύ χαμηλά</w:t>
      </w:r>
      <w:r>
        <w:rPr>
          <w:rFonts w:eastAsia="Times New Roman" w:cs="Times New Roman"/>
          <w:szCs w:val="24"/>
        </w:rPr>
        <w:t>,</w:t>
      </w:r>
      <w:r w:rsidRPr="00A35479">
        <w:rPr>
          <w:rFonts w:eastAsia="Times New Roman" w:cs="Times New Roman"/>
          <w:szCs w:val="24"/>
        </w:rPr>
        <w:t xml:space="preserve"> που του λέτε ότι πρέπει </w:t>
      </w:r>
      <w:r>
        <w:rPr>
          <w:rFonts w:eastAsia="Times New Roman" w:cs="Times New Roman"/>
          <w:szCs w:val="24"/>
        </w:rPr>
        <w:t>ο</w:t>
      </w:r>
      <w:r w:rsidRPr="00A35479">
        <w:rPr>
          <w:rFonts w:eastAsia="Times New Roman" w:cs="Times New Roman"/>
          <w:szCs w:val="24"/>
        </w:rPr>
        <w:t xml:space="preserve"> </w:t>
      </w:r>
      <w:r w:rsidRPr="00A35479">
        <w:rPr>
          <w:rFonts w:eastAsia="Times New Roman" w:cs="Times New Roman"/>
          <w:szCs w:val="24"/>
        </w:rPr>
        <w:t>πήχ</w:t>
      </w:r>
      <w:r>
        <w:rPr>
          <w:rFonts w:eastAsia="Times New Roman" w:cs="Times New Roman"/>
          <w:szCs w:val="24"/>
        </w:rPr>
        <w:t>η</w:t>
      </w:r>
      <w:r w:rsidRPr="00A35479">
        <w:rPr>
          <w:rFonts w:eastAsia="Times New Roman" w:cs="Times New Roman"/>
          <w:szCs w:val="24"/>
        </w:rPr>
        <w:t xml:space="preserve">ς </w:t>
      </w:r>
      <w:r>
        <w:rPr>
          <w:rFonts w:eastAsia="Times New Roman" w:cs="Times New Roman"/>
          <w:szCs w:val="24"/>
        </w:rPr>
        <w:t>να είναι</w:t>
      </w:r>
      <w:r w:rsidRPr="00A35479">
        <w:rPr>
          <w:rFonts w:eastAsia="Times New Roman" w:cs="Times New Roman"/>
          <w:szCs w:val="24"/>
        </w:rPr>
        <w:t xml:space="preserve"> εκεί </w:t>
      </w:r>
      <w:r>
        <w:rPr>
          <w:rFonts w:eastAsia="Times New Roman" w:cs="Times New Roman"/>
          <w:szCs w:val="24"/>
        </w:rPr>
        <w:t xml:space="preserve">και </w:t>
      </w:r>
      <w:r w:rsidRPr="00A35479">
        <w:rPr>
          <w:rFonts w:eastAsia="Times New Roman" w:cs="Times New Roman"/>
          <w:szCs w:val="24"/>
        </w:rPr>
        <w:t>όχι να ανεβαίνει</w:t>
      </w:r>
      <w:r>
        <w:rPr>
          <w:rFonts w:eastAsia="Times New Roman" w:cs="Times New Roman"/>
          <w:szCs w:val="24"/>
        </w:rPr>
        <w:t>, να ανεβαίνουν οι απαιτήσεις τους γι’</w:t>
      </w:r>
      <w:r w:rsidRPr="00A35479">
        <w:rPr>
          <w:rFonts w:eastAsia="Times New Roman" w:cs="Times New Roman"/>
          <w:szCs w:val="24"/>
        </w:rPr>
        <w:t xml:space="preserve"> αυτό που δικαιούνται</w:t>
      </w:r>
      <w:r>
        <w:rPr>
          <w:rFonts w:eastAsia="Times New Roman" w:cs="Times New Roman"/>
          <w:szCs w:val="24"/>
        </w:rPr>
        <w:t>,</w:t>
      </w:r>
      <w:r w:rsidRPr="00A35479">
        <w:rPr>
          <w:rFonts w:eastAsia="Times New Roman" w:cs="Times New Roman"/>
          <w:szCs w:val="24"/>
        </w:rPr>
        <w:t xml:space="preserve"> για τη ζωή που πρέπ</w:t>
      </w:r>
      <w:r w:rsidRPr="00A35479">
        <w:rPr>
          <w:rFonts w:eastAsia="Times New Roman" w:cs="Times New Roman"/>
          <w:szCs w:val="24"/>
        </w:rPr>
        <w:t>ει να ζήσουν</w:t>
      </w:r>
      <w:r>
        <w:rPr>
          <w:rFonts w:eastAsia="Times New Roman" w:cs="Times New Roman"/>
          <w:szCs w:val="24"/>
        </w:rPr>
        <w:t>.</w:t>
      </w:r>
    </w:p>
    <w:p w14:paraId="678A42DC"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Α</w:t>
      </w:r>
      <w:r w:rsidRPr="00A35479">
        <w:rPr>
          <w:rFonts w:eastAsia="Times New Roman" w:cs="Times New Roman"/>
          <w:szCs w:val="24"/>
        </w:rPr>
        <w:t xml:space="preserve">υτά </w:t>
      </w:r>
      <w:r>
        <w:rPr>
          <w:rFonts w:eastAsia="Times New Roman" w:cs="Times New Roman"/>
          <w:szCs w:val="24"/>
        </w:rPr>
        <w:t>νομοθετήσατε όλο το</w:t>
      </w:r>
      <w:r w:rsidRPr="00A35479">
        <w:rPr>
          <w:rFonts w:eastAsia="Times New Roman" w:cs="Times New Roman"/>
          <w:szCs w:val="24"/>
        </w:rPr>
        <w:t xml:space="preserve"> προηγούμενο διάστημα και αυτά θέλετε να τα </w:t>
      </w:r>
      <w:r>
        <w:rPr>
          <w:rFonts w:eastAsia="Times New Roman" w:cs="Times New Roman"/>
          <w:szCs w:val="24"/>
        </w:rPr>
        <w:t xml:space="preserve">συνταγματοποιήσετε. Αυτή είναι η </w:t>
      </w:r>
      <w:r w:rsidRPr="00A35479">
        <w:rPr>
          <w:rFonts w:eastAsia="Times New Roman" w:cs="Times New Roman"/>
          <w:szCs w:val="24"/>
        </w:rPr>
        <w:t>πρότασ</w:t>
      </w:r>
      <w:r>
        <w:rPr>
          <w:rFonts w:eastAsia="Times New Roman" w:cs="Times New Roman"/>
          <w:szCs w:val="24"/>
        </w:rPr>
        <w:t>η</w:t>
      </w:r>
      <w:r w:rsidRPr="00A35479">
        <w:rPr>
          <w:rFonts w:eastAsia="Times New Roman" w:cs="Times New Roman"/>
          <w:szCs w:val="24"/>
        </w:rPr>
        <w:t xml:space="preserve"> που κάνατε για την αναθεώρηση του </w:t>
      </w:r>
      <w:r>
        <w:rPr>
          <w:rFonts w:eastAsia="Times New Roman" w:cs="Times New Roman"/>
          <w:szCs w:val="24"/>
        </w:rPr>
        <w:t>Σ</w:t>
      </w:r>
      <w:r w:rsidRPr="00A35479">
        <w:rPr>
          <w:rFonts w:eastAsia="Times New Roman" w:cs="Times New Roman"/>
          <w:szCs w:val="24"/>
        </w:rPr>
        <w:t>υντάγματος</w:t>
      </w:r>
      <w:r>
        <w:rPr>
          <w:rFonts w:eastAsia="Times New Roman" w:cs="Times New Roman"/>
          <w:szCs w:val="24"/>
        </w:rPr>
        <w:t>. Η</w:t>
      </w:r>
      <w:r w:rsidRPr="00A35479">
        <w:rPr>
          <w:rFonts w:eastAsia="Times New Roman" w:cs="Times New Roman"/>
          <w:szCs w:val="24"/>
        </w:rPr>
        <w:t xml:space="preserve"> κατάργηση </w:t>
      </w:r>
      <w:r>
        <w:rPr>
          <w:rFonts w:eastAsia="Times New Roman" w:cs="Times New Roman"/>
          <w:szCs w:val="24"/>
        </w:rPr>
        <w:t>λ</w:t>
      </w:r>
      <w:r w:rsidRPr="00A35479">
        <w:rPr>
          <w:rFonts w:eastAsia="Times New Roman" w:cs="Times New Roman"/>
          <w:szCs w:val="24"/>
        </w:rPr>
        <w:t>οιπόν</w:t>
      </w:r>
      <w:r>
        <w:rPr>
          <w:rFonts w:eastAsia="Times New Roman" w:cs="Times New Roman"/>
          <w:szCs w:val="24"/>
        </w:rPr>
        <w:t>,</w:t>
      </w:r>
      <w:r w:rsidRPr="00A35479">
        <w:rPr>
          <w:rFonts w:eastAsia="Times New Roman" w:cs="Times New Roman"/>
          <w:szCs w:val="24"/>
        </w:rPr>
        <w:t xml:space="preserve"> των δικαιωμάτων που έγιναν μέσα από πολύ σκληρούς αγώνες</w:t>
      </w:r>
      <w:r>
        <w:rPr>
          <w:rFonts w:eastAsia="Times New Roman" w:cs="Times New Roman"/>
          <w:szCs w:val="24"/>
        </w:rPr>
        <w:t xml:space="preserve"> </w:t>
      </w:r>
      <w:r w:rsidRPr="00A35479">
        <w:rPr>
          <w:rFonts w:eastAsia="Times New Roman" w:cs="Times New Roman"/>
          <w:szCs w:val="24"/>
        </w:rPr>
        <w:t>με αίμα</w:t>
      </w:r>
      <w:r>
        <w:rPr>
          <w:rFonts w:eastAsia="Times New Roman" w:cs="Times New Roman"/>
          <w:szCs w:val="24"/>
        </w:rPr>
        <w:t>,</w:t>
      </w:r>
      <w:r w:rsidRPr="00A35479">
        <w:rPr>
          <w:rFonts w:eastAsia="Times New Roman" w:cs="Times New Roman"/>
          <w:szCs w:val="24"/>
        </w:rPr>
        <w:t xml:space="preserve"> </w:t>
      </w:r>
      <w:r w:rsidRPr="00A35479">
        <w:rPr>
          <w:rFonts w:eastAsia="Times New Roman" w:cs="Times New Roman"/>
          <w:szCs w:val="24"/>
        </w:rPr>
        <w:t>είναι και δικό σας έργο</w:t>
      </w:r>
      <w:r>
        <w:rPr>
          <w:rFonts w:eastAsia="Times New Roman" w:cs="Times New Roman"/>
          <w:szCs w:val="24"/>
        </w:rPr>
        <w:t xml:space="preserve">. Να θυμηθούμε το θέμα </w:t>
      </w:r>
      <w:r>
        <w:rPr>
          <w:rFonts w:eastAsia="Times New Roman" w:cs="Times New Roman"/>
          <w:szCs w:val="24"/>
        </w:rPr>
        <w:lastRenderedPageBreak/>
        <w:t>της απεργίας; Τα νέα εμπόδια που βάζα</w:t>
      </w:r>
      <w:r w:rsidRPr="00A35479">
        <w:rPr>
          <w:rFonts w:eastAsia="Times New Roman" w:cs="Times New Roman"/>
          <w:szCs w:val="24"/>
        </w:rPr>
        <w:t>τε γι</w:t>
      </w:r>
      <w:r>
        <w:rPr>
          <w:rFonts w:eastAsia="Times New Roman" w:cs="Times New Roman"/>
          <w:szCs w:val="24"/>
        </w:rPr>
        <w:t>’</w:t>
      </w:r>
      <w:r w:rsidRPr="00A35479">
        <w:rPr>
          <w:rFonts w:eastAsia="Times New Roman" w:cs="Times New Roman"/>
          <w:szCs w:val="24"/>
        </w:rPr>
        <w:t xml:space="preserve"> αυτό</w:t>
      </w:r>
      <w:r>
        <w:rPr>
          <w:rFonts w:eastAsia="Times New Roman" w:cs="Times New Roman"/>
          <w:szCs w:val="24"/>
        </w:rPr>
        <w:t>; Ν</w:t>
      </w:r>
      <w:r w:rsidRPr="00A35479">
        <w:rPr>
          <w:rFonts w:eastAsia="Times New Roman" w:cs="Times New Roman"/>
          <w:szCs w:val="24"/>
        </w:rPr>
        <w:t xml:space="preserve">α θυμηθούμε </w:t>
      </w:r>
      <w:r>
        <w:rPr>
          <w:rFonts w:eastAsia="Times New Roman" w:cs="Times New Roman"/>
          <w:szCs w:val="24"/>
        </w:rPr>
        <w:t xml:space="preserve">την πρόσφατη </w:t>
      </w:r>
      <w:r w:rsidRPr="00A35479">
        <w:rPr>
          <w:rFonts w:eastAsia="Times New Roman" w:cs="Times New Roman"/>
          <w:szCs w:val="24"/>
        </w:rPr>
        <w:t>κατάργηση συλλογικής διαπραγμάτευσης για το κατώτερο μισθό</w:t>
      </w:r>
      <w:r>
        <w:rPr>
          <w:rFonts w:eastAsia="Times New Roman" w:cs="Times New Roman"/>
          <w:szCs w:val="24"/>
        </w:rPr>
        <w:t>; Ν</w:t>
      </w:r>
      <w:r w:rsidRPr="00A35479">
        <w:rPr>
          <w:rFonts w:eastAsia="Times New Roman" w:cs="Times New Roman"/>
          <w:szCs w:val="24"/>
        </w:rPr>
        <w:t>α θυμηθούμε το</w:t>
      </w:r>
      <w:r>
        <w:rPr>
          <w:rFonts w:eastAsia="Times New Roman" w:cs="Times New Roman"/>
          <w:szCs w:val="24"/>
        </w:rPr>
        <w:t>ν</w:t>
      </w:r>
      <w:r w:rsidRPr="00A35479">
        <w:rPr>
          <w:rFonts w:eastAsia="Times New Roman" w:cs="Times New Roman"/>
          <w:szCs w:val="24"/>
        </w:rPr>
        <w:t xml:space="preserve"> νόμο Κατρούγκαλου</w:t>
      </w:r>
      <w:r>
        <w:rPr>
          <w:rFonts w:eastAsia="Times New Roman" w:cs="Times New Roman"/>
          <w:szCs w:val="24"/>
        </w:rPr>
        <w:t>,</w:t>
      </w:r>
      <w:r w:rsidRPr="00A35479">
        <w:rPr>
          <w:rFonts w:eastAsia="Times New Roman" w:cs="Times New Roman"/>
          <w:szCs w:val="24"/>
        </w:rPr>
        <w:t xml:space="preserve"> που ισοπέδωσε συντάξεις και ασφαλιστικά δικαιώματα εργαζομένων και συνταξιούχω</w:t>
      </w:r>
      <w:r>
        <w:rPr>
          <w:rFonts w:eastAsia="Times New Roman" w:cs="Times New Roman"/>
          <w:szCs w:val="24"/>
        </w:rPr>
        <w:t>ν; Τι να πρωτο</w:t>
      </w:r>
      <w:r w:rsidRPr="00A35479">
        <w:rPr>
          <w:rFonts w:eastAsia="Times New Roman" w:cs="Times New Roman"/>
          <w:szCs w:val="24"/>
        </w:rPr>
        <w:t>θυμηθούμε</w:t>
      </w:r>
      <w:r>
        <w:rPr>
          <w:rFonts w:eastAsia="Times New Roman" w:cs="Times New Roman"/>
          <w:szCs w:val="24"/>
        </w:rPr>
        <w:t>;</w:t>
      </w:r>
      <w:r w:rsidRPr="00A35479">
        <w:rPr>
          <w:rFonts w:eastAsia="Times New Roman" w:cs="Times New Roman"/>
          <w:szCs w:val="24"/>
        </w:rPr>
        <w:t xml:space="preserve"> </w:t>
      </w:r>
      <w:r>
        <w:rPr>
          <w:rFonts w:eastAsia="Times New Roman" w:cs="Times New Roman"/>
          <w:szCs w:val="24"/>
        </w:rPr>
        <w:t>Ά</w:t>
      </w:r>
      <w:r w:rsidRPr="00A35479">
        <w:rPr>
          <w:rFonts w:eastAsia="Times New Roman" w:cs="Times New Roman"/>
          <w:szCs w:val="24"/>
        </w:rPr>
        <w:t>ρα</w:t>
      </w:r>
      <w:r>
        <w:rPr>
          <w:rFonts w:eastAsia="Times New Roman" w:cs="Times New Roman"/>
          <w:szCs w:val="24"/>
        </w:rPr>
        <w:t>,</w:t>
      </w:r>
      <w:r w:rsidRPr="00A35479">
        <w:rPr>
          <w:rFonts w:eastAsia="Times New Roman" w:cs="Times New Roman"/>
          <w:szCs w:val="24"/>
        </w:rPr>
        <w:t xml:space="preserve"> λοιπόν</w:t>
      </w:r>
      <w:r>
        <w:rPr>
          <w:rFonts w:eastAsia="Times New Roman" w:cs="Times New Roman"/>
          <w:szCs w:val="24"/>
        </w:rPr>
        <w:t>,</w:t>
      </w:r>
      <w:r w:rsidRPr="00A35479">
        <w:rPr>
          <w:rFonts w:eastAsia="Times New Roman" w:cs="Times New Roman"/>
          <w:szCs w:val="24"/>
        </w:rPr>
        <w:t xml:space="preserve"> δεν μπορεί εδώ να επαίρε</w:t>
      </w:r>
      <w:r>
        <w:rPr>
          <w:rFonts w:eastAsia="Times New Roman" w:cs="Times New Roman"/>
          <w:szCs w:val="24"/>
        </w:rPr>
        <w:t>στε γι’</w:t>
      </w:r>
      <w:r w:rsidRPr="00A35479">
        <w:rPr>
          <w:rFonts w:eastAsia="Times New Roman" w:cs="Times New Roman"/>
          <w:szCs w:val="24"/>
        </w:rPr>
        <w:t xml:space="preserve"> αυτό το έργο</w:t>
      </w:r>
      <w:r>
        <w:rPr>
          <w:rFonts w:eastAsia="Times New Roman" w:cs="Times New Roman"/>
          <w:szCs w:val="24"/>
        </w:rPr>
        <w:t>,</w:t>
      </w:r>
      <w:r w:rsidRPr="00A35479">
        <w:rPr>
          <w:rFonts w:eastAsia="Times New Roman" w:cs="Times New Roman"/>
          <w:szCs w:val="24"/>
        </w:rPr>
        <w:t xml:space="preserve"> που λέτε ότι έκανε η </w:t>
      </w:r>
      <w:r>
        <w:rPr>
          <w:rFonts w:eastAsia="Times New Roman" w:cs="Times New Roman"/>
          <w:szCs w:val="24"/>
        </w:rPr>
        <w:t>Κ</w:t>
      </w:r>
      <w:r w:rsidRPr="00A35479">
        <w:rPr>
          <w:rFonts w:eastAsia="Times New Roman" w:cs="Times New Roman"/>
          <w:szCs w:val="24"/>
        </w:rPr>
        <w:t xml:space="preserve">υβέρνησή </w:t>
      </w:r>
      <w:r>
        <w:rPr>
          <w:rFonts w:eastAsia="Times New Roman" w:cs="Times New Roman"/>
          <w:szCs w:val="24"/>
        </w:rPr>
        <w:t>σας.</w:t>
      </w:r>
    </w:p>
    <w:p w14:paraId="678A42DD"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w:t>
      </w:r>
      <w:r w:rsidRPr="00A35479">
        <w:rPr>
          <w:rFonts w:eastAsia="Times New Roman" w:cs="Times New Roman"/>
          <w:szCs w:val="24"/>
        </w:rPr>
        <w:t>το σχέδιο νόμου</w:t>
      </w:r>
      <w:r>
        <w:rPr>
          <w:rFonts w:eastAsia="Times New Roman" w:cs="Times New Roman"/>
          <w:szCs w:val="24"/>
        </w:rPr>
        <w:t>,</w:t>
      </w:r>
      <w:r w:rsidRPr="00A35479">
        <w:rPr>
          <w:rFonts w:eastAsia="Times New Roman" w:cs="Times New Roman"/>
          <w:szCs w:val="24"/>
        </w:rPr>
        <w:t xml:space="preserve"> </w:t>
      </w:r>
      <w:r>
        <w:rPr>
          <w:rFonts w:eastAsia="Times New Roman" w:cs="Times New Roman"/>
          <w:szCs w:val="24"/>
        </w:rPr>
        <w:t xml:space="preserve">ο </w:t>
      </w:r>
      <w:r>
        <w:rPr>
          <w:rFonts w:eastAsia="Times New Roman" w:cs="Times New Roman"/>
          <w:szCs w:val="24"/>
        </w:rPr>
        <w:t xml:space="preserve">εισηγητής </w:t>
      </w:r>
      <w:r>
        <w:rPr>
          <w:rFonts w:eastAsia="Times New Roman" w:cs="Times New Roman"/>
          <w:szCs w:val="24"/>
        </w:rPr>
        <w:t>μας</w:t>
      </w:r>
      <w:r w:rsidRPr="00A35479">
        <w:rPr>
          <w:rFonts w:eastAsia="Times New Roman" w:cs="Times New Roman"/>
          <w:szCs w:val="24"/>
        </w:rPr>
        <w:t xml:space="preserve"> τεκμηρίωσ</w:t>
      </w:r>
      <w:r>
        <w:rPr>
          <w:rFonts w:eastAsia="Times New Roman" w:cs="Times New Roman"/>
          <w:szCs w:val="24"/>
        </w:rPr>
        <w:t>ε</w:t>
      </w:r>
      <w:r w:rsidRPr="00A35479">
        <w:rPr>
          <w:rFonts w:eastAsia="Times New Roman" w:cs="Times New Roman"/>
          <w:szCs w:val="24"/>
        </w:rPr>
        <w:t xml:space="preserve"> τη</w:t>
      </w:r>
      <w:r w:rsidRPr="00A35479">
        <w:rPr>
          <w:rFonts w:eastAsia="Times New Roman" w:cs="Times New Roman"/>
          <w:szCs w:val="24"/>
        </w:rPr>
        <w:t xml:space="preserve"> θέση μας</w:t>
      </w:r>
      <w:r>
        <w:rPr>
          <w:rFonts w:eastAsia="Times New Roman" w:cs="Times New Roman"/>
          <w:szCs w:val="24"/>
        </w:rPr>
        <w:t xml:space="preserve">. Οι ισχυρισμοί μας </w:t>
      </w:r>
      <w:r w:rsidRPr="00A35479">
        <w:rPr>
          <w:rFonts w:eastAsia="Times New Roman" w:cs="Times New Roman"/>
          <w:szCs w:val="24"/>
        </w:rPr>
        <w:t>ότι δεν μπορεί να σπάσει το απόστημα</w:t>
      </w:r>
      <w:r>
        <w:rPr>
          <w:rFonts w:eastAsia="Times New Roman" w:cs="Times New Roman"/>
          <w:szCs w:val="24"/>
        </w:rPr>
        <w:t xml:space="preserve">, </w:t>
      </w:r>
      <w:r w:rsidRPr="00A35479">
        <w:rPr>
          <w:rFonts w:eastAsia="Times New Roman" w:cs="Times New Roman"/>
          <w:szCs w:val="24"/>
        </w:rPr>
        <w:t>στηρίζο</w:t>
      </w:r>
      <w:r>
        <w:rPr>
          <w:rFonts w:eastAsia="Times New Roman" w:cs="Times New Roman"/>
          <w:szCs w:val="24"/>
        </w:rPr>
        <w:t>νται</w:t>
      </w:r>
      <w:r w:rsidRPr="00A35479">
        <w:rPr>
          <w:rFonts w:eastAsia="Times New Roman" w:cs="Times New Roman"/>
          <w:szCs w:val="24"/>
        </w:rPr>
        <w:t xml:space="preserve"> αφ</w:t>
      </w:r>
      <w:r>
        <w:rPr>
          <w:rFonts w:eastAsia="Times New Roman" w:cs="Times New Roman"/>
          <w:szCs w:val="24"/>
        </w:rPr>
        <w:t xml:space="preserve">’ </w:t>
      </w:r>
      <w:r w:rsidRPr="00A35479">
        <w:rPr>
          <w:rFonts w:eastAsia="Times New Roman" w:cs="Times New Roman"/>
          <w:szCs w:val="24"/>
        </w:rPr>
        <w:t>ενός μεν στη συνολική λειτουργία αυτού του κοινωνικοοικονομικού συστήματος και αφ</w:t>
      </w:r>
      <w:r>
        <w:rPr>
          <w:rFonts w:eastAsia="Times New Roman" w:cs="Times New Roman"/>
          <w:szCs w:val="24"/>
        </w:rPr>
        <w:t xml:space="preserve">’ </w:t>
      </w:r>
      <w:r w:rsidRPr="00A35479">
        <w:rPr>
          <w:rFonts w:eastAsia="Times New Roman" w:cs="Times New Roman"/>
          <w:szCs w:val="24"/>
        </w:rPr>
        <w:t>ετέρου στο σύστημα χορήγησης αδειών</w:t>
      </w:r>
      <w:r>
        <w:rPr>
          <w:rFonts w:eastAsia="Times New Roman" w:cs="Times New Roman"/>
          <w:szCs w:val="24"/>
        </w:rPr>
        <w:t>,</w:t>
      </w:r>
      <w:r w:rsidRPr="00A35479">
        <w:rPr>
          <w:rFonts w:eastAsia="Times New Roman" w:cs="Times New Roman"/>
          <w:szCs w:val="24"/>
        </w:rPr>
        <w:t xml:space="preserve"> που παρά τις όποιες βελτιώσεις</w:t>
      </w:r>
      <w:r>
        <w:rPr>
          <w:rFonts w:eastAsia="Times New Roman" w:cs="Times New Roman"/>
          <w:szCs w:val="24"/>
        </w:rPr>
        <w:t>,</w:t>
      </w:r>
      <w:r w:rsidRPr="00A35479">
        <w:rPr>
          <w:rFonts w:eastAsia="Times New Roman" w:cs="Times New Roman"/>
          <w:szCs w:val="24"/>
        </w:rPr>
        <w:t xml:space="preserve"> η στήριξη στο ιδιωτικ</w:t>
      </w:r>
      <w:r w:rsidRPr="00A35479">
        <w:rPr>
          <w:rFonts w:eastAsia="Times New Roman" w:cs="Times New Roman"/>
          <w:szCs w:val="24"/>
        </w:rPr>
        <w:t>οποιημένο σύστημα αποτελεί</w:t>
      </w:r>
      <w:r>
        <w:rPr>
          <w:rFonts w:eastAsia="Times New Roman" w:cs="Times New Roman"/>
          <w:szCs w:val="24"/>
        </w:rPr>
        <w:t xml:space="preserve"> -</w:t>
      </w:r>
      <w:r w:rsidRPr="00A35479">
        <w:rPr>
          <w:rFonts w:eastAsia="Times New Roman" w:cs="Times New Roman"/>
          <w:szCs w:val="24"/>
        </w:rPr>
        <w:t xml:space="preserve">όπως </w:t>
      </w:r>
      <w:r>
        <w:rPr>
          <w:rFonts w:eastAsia="Times New Roman" w:cs="Times New Roman"/>
          <w:szCs w:val="24"/>
        </w:rPr>
        <w:t>είπε</w:t>
      </w:r>
      <w:r w:rsidRPr="00A35479">
        <w:rPr>
          <w:rFonts w:eastAsia="Times New Roman" w:cs="Times New Roman"/>
          <w:szCs w:val="24"/>
        </w:rPr>
        <w:t xml:space="preserve"> και σ</w:t>
      </w:r>
      <w:r>
        <w:rPr>
          <w:rFonts w:eastAsia="Times New Roman" w:cs="Times New Roman"/>
          <w:szCs w:val="24"/>
        </w:rPr>
        <w:t xml:space="preserve">την πρώτη του ομιλία ο </w:t>
      </w:r>
      <w:r>
        <w:rPr>
          <w:rFonts w:eastAsia="Times New Roman" w:cs="Times New Roman"/>
          <w:szCs w:val="24"/>
        </w:rPr>
        <w:t>εισηγητής μας-</w:t>
      </w:r>
      <w:r w:rsidRPr="00A35479">
        <w:rPr>
          <w:rFonts w:eastAsia="Times New Roman" w:cs="Times New Roman"/>
          <w:szCs w:val="24"/>
        </w:rPr>
        <w:t xml:space="preserve"> την αντικειμενική βάση της αδιαφάνειας</w:t>
      </w:r>
      <w:r>
        <w:rPr>
          <w:rFonts w:eastAsia="Times New Roman" w:cs="Times New Roman"/>
          <w:szCs w:val="24"/>
        </w:rPr>
        <w:t>,</w:t>
      </w:r>
      <w:r w:rsidRPr="00A35479">
        <w:rPr>
          <w:rFonts w:eastAsia="Times New Roman" w:cs="Times New Roman"/>
          <w:szCs w:val="24"/>
        </w:rPr>
        <w:t xml:space="preserve"> της διαφ</w:t>
      </w:r>
      <w:r>
        <w:rPr>
          <w:rFonts w:eastAsia="Times New Roman" w:cs="Times New Roman"/>
          <w:szCs w:val="24"/>
        </w:rPr>
        <w:t>θ</w:t>
      </w:r>
      <w:r w:rsidRPr="00A35479">
        <w:rPr>
          <w:rFonts w:eastAsia="Times New Roman" w:cs="Times New Roman"/>
          <w:szCs w:val="24"/>
        </w:rPr>
        <w:t>οράς</w:t>
      </w:r>
      <w:r>
        <w:rPr>
          <w:rFonts w:eastAsia="Times New Roman" w:cs="Times New Roman"/>
          <w:szCs w:val="24"/>
        </w:rPr>
        <w:t>,</w:t>
      </w:r>
      <w:r w:rsidRPr="00A35479">
        <w:rPr>
          <w:rFonts w:eastAsia="Times New Roman" w:cs="Times New Roman"/>
          <w:szCs w:val="24"/>
        </w:rPr>
        <w:t xml:space="preserve"> αυτής της σήψης που </w:t>
      </w:r>
      <w:r>
        <w:rPr>
          <w:rFonts w:eastAsia="Times New Roman" w:cs="Times New Roman"/>
          <w:szCs w:val="24"/>
        </w:rPr>
        <w:t>κυριαρχεί</w:t>
      </w:r>
      <w:r w:rsidRPr="00A35479">
        <w:rPr>
          <w:rFonts w:eastAsia="Times New Roman" w:cs="Times New Roman"/>
          <w:szCs w:val="24"/>
        </w:rPr>
        <w:t xml:space="preserve"> </w:t>
      </w:r>
      <w:r w:rsidRPr="00A35479">
        <w:rPr>
          <w:rFonts w:eastAsia="Times New Roman" w:cs="Times New Roman"/>
          <w:szCs w:val="24"/>
        </w:rPr>
        <w:t>σ</w:t>
      </w:r>
      <w:r>
        <w:rPr>
          <w:rFonts w:eastAsia="Times New Roman" w:cs="Times New Roman"/>
          <w:szCs w:val="24"/>
        </w:rPr>
        <w:t>’</w:t>
      </w:r>
      <w:r w:rsidRPr="00A35479">
        <w:rPr>
          <w:rFonts w:eastAsia="Times New Roman" w:cs="Times New Roman"/>
          <w:szCs w:val="24"/>
        </w:rPr>
        <w:t xml:space="preserve"> </w:t>
      </w:r>
      <w:r w:rsidRPr="00A35479">
        <w:rPr>
          <w:rFonts w:eastAsia="Times New Roman" w:cs="Times New Roman"/>
          <w:szCs w:val="24"/>
        </w:rPr>
        <w:t>αυτό</w:t>
      </w:r>
      <w:r>
        <w:rPr>
          <w:rFonts w:eastAsia="Times New Roman" w:cs="Times New Roman"/>
          <w:szCs w:val="24"/>
        </w:rPr>
        <w:t xml:space="preserve">ν τον </w:t>
      </w:r>
      <w:r w:rsidRPr="00A35479">
        <w:rPr>
          <w:rFonts w:eastAsia="Times New Roman" w:cs="Times New Roman"/>
          <w:szCs w:val="24"/>
        </w:rPr>
        <w:t>μηχανισμό</w:t>
      </w:r>
      <w:r>
        <w:rPr>
          <w:rFonts w:eastAsia="Times New Roman" w:cs="Times New Roman"/>
          <w:szCs w:val="24"/>
        </w:rPr>
        <w:t>.</w:t>
      </w:r>
    </w:p>
    <w:p w14:paraId="678A42DE"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Τ</w:t>
      </w:r>
      <w:r w:rsidRPr="00A35479">
        <w:rPr>
          <w:rFonts w:eastAsia="Times New Roman" w:cs="Times New Roman"/>
          <w:szCs w:val="24"/>
        </w:rPr>
        <w:t xml:space="preserve">η θέση </w:t>
      </w:r>
      <w:r>
        <w:rPr>
          <w:rFonts w:eastAsia="Times New Roman" w:cs="Times New Roman"/>
          <w:szCs w:val="24"/>
        </w:rPr>
        <w:t>μας ότι</w:t>
      </w:r>
      <w:r w:rsidRPr="00A35479">
        <w:rPr>
          <w:rFonts w:eastAsia="Times New Roman" w:cs="Times New Roman"/>
          <w:szCs w:val="24"/>
        </w:rPr>
        <w:t xml:space="preserve"> το σύστημα αυτό πρέπει να είναι αποκλειστικά δημόσ</w:t>
      </w:r>
      <w:r w:rsidRPr="00A35479">
        <w:rPr>
          <w:rFonts w:eastAsia="Times New Roman" w:cs="Times New Roman"/>
          <w:szCs w:val="24"/>
        </w:rPr>
        <w:t>ιο</w:t>
      </w:r>
      <w:r>
        <w:rPr>
          <w:rFonts w:eastAsia="Times New Roman" w:cs="Times New Roman"/>
          <w:szCs w:val="24"/>
        </w:rPr>
        <w:t>,</w:t>
      </w:r>
      <w:r w:rsidRPr="00A35479">
        <w:rPr>
          <w:rFonts w:eastAsia="Times New Roman" w:cs="Times New Roman"/>
          <w:szCs w:val="24"/>
        </w:rPr>
        <w:t xml:space="preserve"> ώστε να εξασφαλίσει όλες εκείνες τις προϋ</w:t>
      </w:r>
      <w:r w:rsidRPr="00A35479">
        <w:rPr>
          <w:rFonts w:eastAsia="Times New Roman" w:cs="Times New Roman"/>
          <w:szCs w:val="24"/>
        </w:rPr>
        <w:lastRenderedPageBreak/>
        <w:t>ποθέσεις για αδιάβλητες διαδικασίες</w:t>
      </w:r>
      <w:r>
        <w:rPr>
          <w:rFonts w:eastAsia="Times New Roman" w:cs="Times New Roman"/>
          <w:szCs w:val="24"/>
        </w:rPr>
        <w:t>,</w:t>
      </w:r>
      <w:r w:rsidRPr="00A35479">
        <w:rPr>
          <w:rFonts w:eastAsia="Times New Roman" w:cs="Times New Roman"/>
          <w:szCs w:val="24"/>
        </w:rPr>
        <w:t xml:space="preserve"> για ασφαλή οδήγηση παραπέρα</w:t>
      </w:r>
      <w:r>
        <w:rPr>
          <w:rFonts w:eastAsia="Times New Roman" w:cs="Times New Roman"/>
          <w:szCs w:val="24"/>
        </w:rPr>
        <w:t>,</w:t>
      </w:r>
      <w:r w:rsidRPr="00A35479">
        <w:rPr>
          <w:rFonts w:eastAsia="Times New Roman" w:cs="Times New Roman"/>
          <w:szCs w:val="24"/>
        </w:rPr>
        <w:t xml:space="preserve"> έτσι ώστε να μειωθούν τα τροχαία</w:t>
      </w:r>
      <w:r>
        <w:rPr>
          <w:rFonts w:eastAsia="Times New Roman" w:cs="Times New Roman"/>
          <w:szCs w:val="24"/>
        </w:rPr>
        <w:t xml:space="preserve"> -</w:t>
      </w:r>
      <w:r w:rsidRPr="00A35479">
        <w:rPr>
          <w:rFonts w:eastAsia="Times New Roman" w:cs="Times New Roman"/>
          <w:szCs w:val="24"/>
        </w:rPr>
        <w:t xml:space="preserve"> δυστυχήματα και </w:t>
      </w:r>
      <w:r>
        <w:rPr>
          <w:rFonts w:eastAsia="Times New Roman" w:cs="Times New Roman"/>
          <w:szCs w:val="24"/>
        </w:rPr>
        <w:t xml:space="preserve"> </w:t>
      </w:r>
      <w:r w:rsidRPr="00A35479">
        <w:rPr>
          <w:rFonts w:eastAsia="Times New Roman" w:cs="Times New Roman"/>
          <w:szCs w:val="24"/>
        </w:rPr>
        <w:t>ατυχήματα</w:t>
      </w:r>
      <w:r>
        <w:rPr>
          <w:rFonts w:eastAsia="Times New Roman" w:cs="Times New Roman"/>
          <w:szCs w:val="24"/>
        </w:rPr>
        <w:t>-</w:t>
      </w:r>
      <w:r w:rsidRPr="00A35479">
        <w:rPr>
          <w:rFonts w:eastAsia="Times New Roman" w:cs="Times New Roman"/>
          <w:szCs w:val="24"/>
        </w:rPr>
        <w:t xml:space="preserve"> </w:t>
      </w:r>
      <w:r w:rsidRPr="00A35479">
        <w:rPr>
          <w:rFonts w:eastAsia="Times New Roman" w:cs="Times New Roman"/>
          <w:szCs w:val="24"/>
        </w:rPr>
        <w:t>την έχετε απορρίψει</w:t>
      </w:r>
      <w:r>
        <w:rPr>
          <w:rFonts w:eastAsia="Times New Roman" w:cs="Times New Roman"/>
          <w:szCs w:val="24"/>
        </w:rPr>
        <w:t xml:space="preserve">. </w:t>
      </w:r>
      <w:r>
        <w:rPr>
          <w:rFonts w:eastAsia="Times New Roman" w:cs="Times New Roman"/>
          <w:szCs w:val="24"/>
        </w:rPr>
        <w:t>Με</w:t>
      </w:r>
      <w:r w:rsidRPr="00A35479">
        <w:rPr>
          <w:rFonts w:eastAsia="Times New Roman" w:cs="Times New Roman"/>
          <w:szCs w:val="24"/>
        </w:rPr>
        <w:t xml:space="preserve"> </w:t>
      </w:r>
      <w:r w:rsidRPr="00A35479">
        <w:rPr>
          <w:rFonts w:eastAsia="Times New Roman" w:cs="Times New Roman"/>
          <w:szCs w:val="24"/>
        </w:rPr>
        <w:t xml:space="preserve">αυτές τις </w:t>
      </w:r>
      <w:r>
        <w:rPr>
          <w:rFonts w:eastAsia="Times New Roman" w:cs="Times New Roman"/>
          <w:szCs w:val="24"/>
        </w:rPr>
        <w:t xml:space="preserve">ρυθμίσεις </w:t>
      </w:r>
      <w:r w:rsidRPr="00A35479">
        <w:rPr>
          <w:rFonts w:eastAsia="Times New Roman" w:cs="Times New Roman"/>
          <w:szCs w:val="24"/>
        </w:rPr>
        <w:t>δεν θα αντιμετωπίσει τη διαφθορά</w:t>
      </w:r>
      <w:r>
        <w:rPr>
          <w:rFonts w:eastAsia="Times New Roman" w:cs="Times New Roman"/>
          <w:szCs w:val="24"/>
        </w:rPr>
        <w:t xml:space="preserve">. </w:t>
      </w:r>
      <w:r>
        <w:rPr>
          <w:rFonts w:eastAsia="Times New Roman" w:cs="Times New Roman"/>
          <w:szCs w:val="24"/>
        </w:rPr>
        <w:t>Απορρίψατε</w:t>
      </w:r>
      <w:r w:rsidRPr="00A35479">
        <w:rPr>
          <w:rFonts w:eastAsia="Times New Roman" w:cs="Times New Roman"/>
          <w:szCs w:val="24"/>
        </w:rPr>
        <w:t xml:space="preserve"> τη θέση μας και η ρύθμιση αυτή που </w:t>
      </w:r>
      <w:r>
        <w:rPr>
          <w:rFonts w:eastAsia="Times New Roman" w:cs="Times New Roman"/>
          <w:szCs w:val="24"/>
        </w:rPr>
        <w:t>φέρνετε</w:t>
      </w:r>
      <w:r w:rsidRPr="00A35479">
        <w:rPr>
          <w:rFonts w:eastAsia="Times New Roman" w:cs="Times New Roman"/>
          <w:szCs w:val="24"/>
        </w:rPr>
        <w:t xml:space="preserve"> </w:t>
      </w:r>
      <w:r>
        <w:rPr>
          <w:rFonts w:eastAsia="Times New Roman" w:cs="Times New Roman"/>
          <w:szCs w:val="24"/>
        </w:rPr>
        <w:t>ε</w:t>
      </w:r>
      <w:r w:rsidRPr="00A35479">
        <w:rPr>
          <w:rFonts w:eastAsia="Times New Roman" w:cs="Times New Roman"/>
          <w:szCs w:val="24"/>
        </w:rPr>
        <w:t>ίναι</w:t>
      </w:r>
      <w:r>
        <w:rPr>
          <w:rFonts w:eastAsia="Times New Roman" w:cs="Times New Roman"/>
          <w:szCs w:val="24"/>
        </w:rPr>
        <w:t xml:space="preserve"> προς τη</w:t>
      </w:r>
      <w:r w:rsidRPr="00A35479">
        <w:rPr>
          <w:rFonts w:eastAsia="Times New Roman" w:cs="Times New Roman"/>
          <w:szCs w:val="24"/>
        </w:rPr>
        <w:t>ν ίδια κατεύθυνση της διαιώνισης αυτού του προβλήματος</w:t>
      </w:r>
      <w:r>
        <w:rPr>
          <w:rFonts w:eastAsia="Times New Roman" w:cs="Times New Roman"/>
          <w:szCs w:val="24"/>
        </w:rPr>
        <w:t>.</w:t>
      </w:r>
    </w:p>
    <w:p w14:paraId="678A42DF"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Είναι γνωστό ότι </w:t>
      </w:r>
      <w:r>
        <w:rPr>
          <w:rFonts w:eastAsia="Times New Roman" w:cs="Times New Roman"/>
          <w:szCs w:val="24"/>
        </w:rPr>
        <w:t>στην Επ</w:t>
      </w:r>
      <w:r>
        <w:rPr>
          <w:rFonts w:eastAsia="Times New Roman" w:cs="Times New Roman"/>
          <w:szCs w:val="24"/>
        </w:rPr>
        <w:t>ιτροπ</w:t>
      </w:r>
      <w:r>
        <w:rPr>
          <w:rFonts w:eastAsia="Times New Roman" w:cs="Times New Roman"/>
          <w:szCs w:val="24"/>
        </w:rPr>
        <w:t>ή</w:t>
      </w:r>
      <w:r w:rsidRPr="00A35479">
        <w:rPr>
          <w:rFonts w:eastAsia="Times New Roman" w:cs="Times New Roman"/>
          <w:szCs w:val="24"/>
        </w:rPr>
        <w:t xml:space="preserve"> </w:t>
      </w:r>
      <w:r>
        <w:rPr>
          <w:rFonts w:eastAsia="Times New Roman" w:cs="Times New Roman"/>
          <w:szCs w:val="24"/>
        </w:rPr>
        <w:t>Ο</w:t>
      </w:r>
      <w:r w:rsidRPr="00A35479">
        <w:rPr>
          <w:rFonts w:eastAsia="Times New Roman" w:cs="Times New Roman"/>
          <w:szCs w:val="24"/>
        </w:rPr>
        <w:t xml:space="preserve">δικής </w:t>
      </w:r>
      <w:r>
        <w:rPr>
          <w:rFonts w:eastAsia="Times New Roman" w:cs="Times New Roman"/>
          <w:szCs w:val="24"/>
        </w:rPr>
        <w:t>Α</w:t>
      </w:r>
      <w:r w:rsidRPr="00A35479">
        <w:rPr>
          <w:rFonts w:eastAsia="Times New Roman" w:cs="Times New Roman"/>
          <w:szCs w:val="24"/>
        </w:rPr>
        <w:t xml:space="preserve">σφάλειας </w:t>
      </w:r>
      <w:r w:rsidRPr="00A35479">
        <w:rPr>
          <w:rFonts w:eastAsia="Times New Roman" w:cs="Times New Roman"/>
          <w:szCs w:val="24"/>
        </w:rPr>
        <w:t xml:space="preserve">έχουν γίνει </w:t>
      </w:r>
      <w:r>
        <w:rPr>
          <w:rFonts w:eastAsia="Times New Roman" w:cs="Times New Roman"/>
          <w:szCs w:val="24"/>
        </w:rPr>
        <w:t>πάμπολλες</w:t>
      </w:r>
      <w:r w:rsidRPr="00A35479">
        <w:rPr>
          <w:rFonts w:eastAsia="Times New Roman" w:cs="Times New Roman"/>
          <w:szCs w:val="24"/>
        </w:rPr>
        <w:t xml:space="preserve"> συζητήσεις για τις αιτίες των τροχαίων δυστυχημάτων και ατυχημά</w:t>
      </w:r>
      <w:r w:rsidRPr="00A35479">
        <w:rPr>
          <w:rFonts w:eastAsia="Times New Roman" w:cs="Times New Roman"/>
          <w:szCs w:val="24"/>
        </w:rPr>
        <w:t>των</w:t>
      </w:r>
      <w:r>
        <w:rPr>
          <w:rFonts w:eastAsia="Times New Roman" w:cs="Times New Roman"/>
          <w:szCs w:val="24"/>
        </w:rPr>
        <w:t>. Τ</w:t>
      </w:r>
      <w:r w:rsidRPr="00A35479">
        <w:rPr>
          <w:rFonts w:eastAsia="Times New Roman" w:cs="Times New Roman"/>
          <w:szCs w:val="24"/>
        </w:rPr>
        <w:t>α στοιχεία για τους θανάτους και τους τραυματίες είναι ο αδιάψευστος μάρτυρας του προβλήματος</w:t>
      </w:r>
      <w:r>
        <w:rPr>
          <w:rFonts w:eastAsia="Times New Roman" w:cs="Times New Roman"/>
          <w:szCs w:val="24"/>
        </w:rPr>
        <w:t>,</w:t>
      </w:r>
      <w:r w:rsidRPr="00A35479">
        <w:rPr>
          <w:rFonts w:eastAsia="Times New Roman" w:cs="Times New Roman"/>
          <w:szCs w:val="24"/>
        </w:rPr>
        <w:t xml:space="preserve"> που </w:t>
      </w:r>
      <w:r>
        <w:rPr>
          <w:rFonts w:eastAsia="Times New Roman" w:cs="Times New Roman"/>
          <w:szCs w:val="24"/>
        </w:rPr>
        <w:t xml:space="preserve">όντως </w:t>
      </w:r>
      <w:r w:rsidRPr="00A35479">
        <w:rPr>
          <w:rFonts w:eastAsia="Times New Roman" w:cs="Times New Roman"/>
          <w:szCs w:val="24"/>
        </w:rPr>
        <w:t>χρήζει μέτρο</w:t>
      </w:r>
      <w:r>
        <w:rPr>
          <w:rFonts w:eastAsia="Times New Roman" w:cs="Times New Roman"/>
          <w:szCs w:val="24"/>
        </w:rPr>
        <w:t>. Η</w:t>
      </w:r>
      <w:r w:rsidRPr="00A35479">
        <w:rPr>
          <w:rFonts w:eastAsia="Times New Roman" w:cs="Times New Roman"/>
          <w:szCs w:val="24"/>
        </w:rPr>
        <w:t xml:space="preserve"> κυκλοφοριακή αγωγή για την οδική ασφάλεια είναι όρος</w:t>
      </w:r>
      <w:r>
        <w:rPr>
          <w:rFonts w:eastAsia="Times New Roman" w:cs="Times New Roman"/>
          <w:szCs w:val="24"/>
        </w:rPr>
        <w:t>,</w:t>
      </w:r>
      <w:r w:rsidRPr="00A35479">
        <w:rPr>
          <w:rFonts w:eastAsia="Times New Roman" w:cs="Times New Roman"/>
          <w:szCs w:val="24"/>
        </w:rPr>
        <w:t xml:space="preserve"> προϋπόθεση </w:t>
      </w:r>
      <w:r>
        <w:rPr>
          <w:rFonts w:eastAsia="Times New Roman" w:cs="Times New Roman"/>
          <w:szCs w:val="24"/>
        </w:rPr>
        <w:t>ώστε η</w:t>
      </w:r>
      <w:r w:rsidRPr="00A35479">
        <w:rPr>
          <w:rFonts w:eastAsia="Times New Roman" w:cs="Times New Roman"/>
          <w:szCs w:val="24"/>
        </w:rPr>
        <w:t xml:space="preserve"> οδική συμπεριφορά να αλλάζει και να συμβάλει στο μέρος πο</w:t>
      </w:r>
      <w:r w:rsidRPr="00A35479">
        <w:rPr>
          <w:rFonts w:eastAsia="Times New Roman" w:cs="Times New Roman"/>
          <w:szCs w:val="24"/>
        </w:rPr>
        <w:t>υ τ</w:t>
      </w:r>
      <w:r>
        <w:rPr>
          <w:rFonts w:eastAsia="Times New Roman" w:cs="Times New Roman"/>
          <w:szCs w:val="24"/>
        </w:rPr>
        <w:t xml:space="preserve">ης αναλογεί στην οδική ασφάλεια. Η </w:t>
      </w:r>
      <w:r w:rsidRPr="00A35479">
        <w:rPr>
          <w:rFonts w:eastAsia="Times New Roman" w:cs="Times New Roman"/>
          <w:szCs w:val="24"/>
        </w:rPr>
        <w:t xml:space="preserve">ένταξη της </w:t>
      </w:r>
      <w:r>
        <w:rPr>
          <w:rFonts w:eastAsia="Times New Roman" w:cs="Times New Roman"/>
          <w:szCs w:val="24"/>
        </w:rPr>
        <w:t>κυκλοφοριακής</w:t>
      </w:r>
      <w:r w:rsidRPr="00A35479">
        <w:rPr>
          <w:rFonts w:eastAsia="Times New Roman" w:cs="Times New Roman"/>
          <w:szCs w:val="24"/>
        </w:rPr>
        <w:t xml:space="preserve"> αγωγής </w:t>
      </w:r>
      <w:r>
        <w:rPr>
          <w:rFonts w:eastAsia="Times New Roman" w:cs="Times New Roman"/>
          <w:szCs w:val="24"/>
        </w:rPr>
        <w:t xml:space="preserve">στο </w:t>
      </w:r>
      <w:r w:rsidRPr="00A35479">
        <w:rPr>
          <w:rFonts w:eastAsia="Times New Roman" w:cs="Times New Roman"/>
          <w:szCs w:val="24"/>
        </w:rPr>
        <w:t>εκπαιδευτικό σύστημα μπορεί να προετοιμάσει υποψήφιους οδηγούς με βελτιωμένη οδική συμπερι</w:t>
      </w:r>
      <w:r>
        <w:rPr>
          <w:rFonts w:eastAsia="Times New Roman" w:cs="Times New Roman"/>
          <w:szCs w:val="24"/>
        </w:rPr>
        <w:t>φορά και να μειώνει τα ατυχήματα, να αυξήσει</w:t>
      </w:r>
      <w:r w:rsidRPr="00A35479">
        <w:rPr>
          <w:rFonts w:eastAsia="Times New Roman" w:cs="Times New Roman"/>
          <w:szCs w:val="24"/>
        </w:rPr>
        <w:t xml:space="preserve"> την οδική ασφάλεια</w:t>
      </w:r>
      <w:r>
        <w:rPr>
          <w:rFonts w:eastAsia="Times New Roman" w:cs="Times New Roman"/>
          <w:szCs w:val="24"/>
        </w:rPr>
        <w:t xml:space="preserve">. Έστω και </w:t>
      </w:r>
      <w:r w:rsidRPr="00A35479">
        <w:rPr>
          <w:rFonts w:eastAsia="Times New Roman" w:cs="Times New Roman"/>
          <w:szCs w:val="24"/>
        </w:rPr>
        <w:t>αυτό το σύστημα εξ</w:t>
      </w:r>
      <w:r w:rsidRPr="00A35479">
        <w:rPr>
          <w:rFonts w:eastAsia="Times New Roman" w:cs="Times New Roman"/>
          <w:szCs w:val="24"/>
        </w:rPr>
        <w:t>έτασης υποψηφίων οδηγών</w:t>
      </w:r>
      <w:r>
        <w:rPr>
          <w:rFonts w:eastAsia="Times New Roman" w:cs="Times New Roman"/>
          <w:szCs w:val="24"/>
        </w:rPr>
        <w:t>,</w:t>
      </w:r>
      <w:r w:rsidRPr="00A35479">
        <w:rPr>
          <w:rFonts w:eastAsia="Times New Roman" w:cs="Times New Roman"/>
          <w:szCs w:val="24"/>
        </w:rPr>
        <w:t xml:space="preserve"> με το οποίο εκφράζουμε την αντίθεσή </w:t>
      </w:r>
      <w:r>
        <w:rPr>
          <w:rFonts w:eastAsia="Times New Roman" w:cs="Times New Roman"/>
          <w:szCs w:val="24"/>
        </w:rPr>
        <w:t>μας, λέμε ότ</w:t>
      </w:r>
      <w:r w:rsidRPr="00A35479">
        <w:rPr>
          <w:rFonts w:eastAsia="Times New Roman" w:cs="Times New Roman"/>
          <w:szCs w:val="24"/>
        </w:rPr>
        <w:t>ι δεν μπορεί να λύσει το θέμα</w:t>
      </w:r>
      <w:r>
        <w:rPr>
          <w:rFonts w:eastAsia="Times New Roman" w:cs="Times New Roman"/>
          <w:szCs w:val="24"/>
        </w:rPr>
        <w:t>.</w:t>
      </w:r>
    </w:p>
    <w:p w14:paraId="678A42E0"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Επιμένουμε, λοιπόν,</w:t>
      </w:r>
      <w:r w:rsidRPr="00A35479">
        <w:rPr>
          <w:rFonts w:eastAsia="Times New Roman" w:cs="Times New Roman"/>
          <w:szCs w:val="24"/>
        </w:rPr>
        <w:t xml:space="preserve"> </w:t>
      </w:r>
      <w:r w:rsidRPr="00A35479">
        <w:rPr>
          <w:rFonts w:eastAsia="Times New Roman" w:cs="Times New Roman"/>
          <w:szCs w:val="24"/>
        </w:rPr>
        <w:t>σ</w:t>
      </w:r>
      <w:r>
        <w:rPr>
          <w:rFonts w:eastAsia="Times New Roman" w:cs="Times New Roman"/>
          <w:szCs w:val="24"/>
        </w:rPr>
        <w:t>’</w:t>
      </w:r>
      <w:r w:rsidRPr="00A35479">
        <w:rPr>
          <w:rFonts w:eastAsia="Times New Roman" w:cs="Times New Roman"/>
          <w:szCs w:val="24"/>
        </w:rPr>
        <w:t xml:space="preserve"> </w:t>
      </w:r>
      <w:r w:rsidRPr="00A35479">
        <w:rPr>
          <w:rFonts w:eastAsia="Times New Roman" w:cs="Times New Roman"/>
          <w:szCs w:val="24"/>
        </w:rPr>
        <w:t>αυτό το σύστημα που εμείς προτείνουμε</w:t>
      </w:r>
      <w:r>
        <w:rPr>
          <w:rFonts w:eastAsia="Times New Roman" w:cs="Times New Roman"/>
          <w:szCs w:val="24"/>
        </w:rPr>
        <w:t>, δηλαδή</w:t>
      </w:r>
      <w:r w:rsidRPr="00A35479">
        <w:rPr>
          <w:rFonts w:eastAsia="Times New Roman" w:cs="Times New Roman"/>
          <w:szCs w:val="24"/>
        </w:rPr>
        <w:t xml:space="preserve"> στο δημόσιο σύστημα για την χορήγηση αδειών οδήγησης</w:t>
      </w:r>
      <w:r>
        <w:rPr>
          <w:rFonts w:eastAsia="Times New Roman" w:cs="Times New Roman"/>
          <w:szCs w:val="24"/>
        </w:rPr>
        <w:t>. Οι αιτίες των ατυχημάτων, βέβ</w:t>
      </w:r>
      <w:r>
        <w:rPr>
          <w:rFonts w:eastAsia="Times New Roman" w:cs="Times New Roman"/>
          <w:szCs w:val="24"/>
        </w:rPr>
        <w:t xml:space="preserve">αια, </w:t>
      </w:r>
      <w:r w:rsidRPr="00A35479">
        <w:rPr>
          <w:rFonts w:eastAsia="Times New Roman" w:cs="Times New Roman"/>
          <w:szCs w:val="24"/>
        </w:rPr>
        <w:t xml:space="preserve">είναι κι </w:t>
      </w:r>
      <w:r>
        <w:rPr>
          <w:rFonts w:eastAsia="Times New Roman" w:cs="Times New Roman"/>
          <w:szCs w:val="24"/>
        </w:rPr>
        <w:t>άλλες. Ε</w:t>
      </w:r>
      <w:r w:rsidRPr="00A35479">
        <w:rPr>
          <w:rFonts w:eastAsia="Times New Roman" w:cs="Times New Roman"/>
          <w:szCs w:val="24"/>
        </w:rPr>
        <w:t xml:space="preserve">ίναι ιδιαίτερα τα θέματα που αφορούν </w:t>
      </w:r>
      <w:r>
        <w:rPr>
          <w:rFonts w:eastAsia="Times New Roman" w:cs="Times New Roman"/>
          <w:szCs w:val="24"/>
        </w:rPr>
        <w:t>σ</w:t>
      </w:r>
      <w:r w:rsidRPr="00A35479">
        <w:rPr>
          <w:rFonts w:eastAsia="Times New Roman" w:cs="Times New Roman"/>
          <w:szCs w:val="24"/>
        </w:rPr>
        <w:t>το οδικό δίκτυο</w:t>
      </w:r>
      <w:r>
        <w:rPr>
          <w:rFonts w:eastAsia="Times New Roman" w:cs="Times New Roman"/>
          <w:szCs w:val="24"/>
        </w:rPr>
        <w:t>,</w:t>
      </w:r>
      <w:r w:rsidRPr="00A35479">
        <w:rPr>
          <w:rFonts w:eastAsia="Times New Roman" w:cs="Times New Roman"/>
          <w:szCs w:val="24"/>
        </w:rPr>
        <w:t xml:space="preserve"> το οποίο</w:t>
      </w:r>
      <w:r>
        <w:rPr>
          <w:rFonts w:eastAsia="Times New Roman" w:cs="Times New Roman"/>
          <w:szCs w:val="24"/>
        </w:rPr>
        <w:t xml:space="preserve"> αν και</w:t>
      </w:r>
      <w:r w:rsidRPr="00A35479">
        <w:rPr>
          <w:rFonts w:eastAsia="Times New Roman" w:cs="Times New Roman"/>
          <w:szCs w:val="24"/>
        </w:rPr>
        <w:t xml:space="preserve"> έχει </w:t>
      </w:r>
      <w:r>
        <w:rPr>
          <w:rFonts w:eastAsia="Times New Roman" w:cs="Times New Roman"/>
          <w:szCs w:val="24"/>
        </w:rPr>
        <w:t>βελτίωση,</w:t>
      </w:r>
      <w:r w:rsidRPr="00A35479">
        <w:rPr>
          <w:rFonts w:eastAsia="Times New Roman" w:cs="Times New Roman"/>
          <w:szCs w:val="24"/>
        </w:rPr>
        <w:t xml:space="preserve"> έχει </w:t>
      </w:r>
      <w:r>
        <w:rPr>
          <w:rFonts w:eastAsia="Times New Roman" w:cs="Times New Roman"/>
          <w:szCs w:val="24"/>
        </w:rPr>
        <w:t xml:space="preserve">και </w:t>
      </w:r>
      <w:r w:rsidRPr="00A35479">
        <w:rPr>
          <w:rFonts w:eastAsia="Times New Roman" w:cs="Times New Roman"/>
          <w:szCs w:val="24"/>
        </w:rPr>
        <w:t>σημαντικά προβλήματα κακοτεχνιών</w:t>
      </w:r>
      <w:r>
        <w:rPr>
          <w:rFonts w:eastAsia="Times New Roman" w:cs="Times New Roman"/>
          <w:szCs w:val="24"/>
        </w:rPr>
        <w:t>,</w:t>
      </w:r>
      <w:r w:rsidRPr="00A35479">
        <w:rPr>
          <w:rFonts w:eastAsia="Times New Roman" w:cs="Times New Roman"/>
          <w:szCs w:val="24"/>
        </w:rPr>
        <w:t xml:space="preserve"> έλλειψη </w:t>
      </w:r>
      <w:r>
        <w:rPr>
          <w:rFonts w:eastAsia="Times New Roman" w:cs="Times New Roman"/>
          <w:szCs w:val="24"/>
        </w:rPr>
        <w:t>επισκευών με</w:t>
      </w:r>
      <w:r w:rsidRPr="00A35479">
        <w:rPr>
          <w:rFonts w:eastAsia="Times New Roman" w:cs="Times New Roman"/>
          <w:szCs w:val="24"/>
        </w:rPr>
        <w:t xml:space="preserve"> συνέπειες </w:t>
      </w:r>
      <w:r>
        <w:rPr>
          <w:rFonts w:eastAsia="Times New Roman" w:cs="Times New Roman"/>
          <w:szCs w:val="24"/>
        </w:rPr>
        <w:t>σ</w:t>
      </w:r>
      <w:r w:rsidRPr="00A35479">
        <w:rPr>
          <w:rFonts w:eastAsia="Times New Roman" w:cs="Times New Roman"/>
          <w:szCs w:val="24"/>
        </w:rPr>
        <w:t>την οδική ασφάλεια και με τα πολλά ατυχήματα που βλέπουμε καθημερινά</w:t>
      </w:r>
      <w:r>
        <w:rPr>
          <w:rFonts w:eastAsia="Times New Roman" w:cs="Times New Roman"/>
          <w:szCs w:val="24"/>
        </w:rPr>
        <w:t>. Ά</w:t>
      </w:r>
      <w:r w:rsidRPr="00A35479">
        <w:rPr>
          <w:rFonts w:eastAsia="Times New Roman" w:cs="Times New Roman"/>
          <w:szCs w:val="24"/>
        </w:rPr>
        <w:t>λλη αιτία</w:t>
      </w:r>
      <w:r>
        <w:rPr>
          <w:rFonts w:eastAsia="Times New Roman" w:cs="Times New Roman"/>
          <w:szCs w:val="24"/>
        </w:rPr>
        <w:t>,</w:t>
      </w:r>
      <w:r w:rsidRPr="00A35479">
        <w:rPr>
          <w:rFonts w:eastAsia="Times New Roman" w:cs="Times New Roman"/>
          <w:szCs w:val="24"/>
        </w:rPr>
        <w:t xml:space="preserve"> η οποία δεν αναδεικνύεται από κανέναν άλλον</w:t>
      </w:r>
      <w:r>
        <w:rPr>
          <w:rFonts w:eastAsia="Times New Roman" w:cs="Times New Roman"/>
          <w:szCs w:val="24"/>
        </w:rPr>
        <w:t>,</w:t>
      </w:r>
      <w:r w:rsidRPr="00A35479">
        <w:rPr>
          <w:rFonts w:eastAsia="Times New Roman" w:cs="Times New Roman"/>
          <w:szCs w:val="24"/>
        </w:rPr>
        <w:t xml:space="preserve"> εκτός από το </w:t>
      </w:r>
      <w:r>
        <w:rPr>
          <w:rFonts w:eastAsia="Times New Roman" w:cs="Times New Roman"/>
          <w:szCs w:val="24"/>
        </w:rPr>
        <w:t>ΚΚΕ,</w:t>
      </w:r>
      <w:r w:rsidRPr="00A35479">
        <w:rPr>
          <w:rFonts w:eastAsia="Times New Roman" w:cs="Times New Roman"/>
          <w:szCs w:val="24"/>
        </w:rPr>
        <w:t xml:space="preserve"> είναι </w:t>
      </w:r>
      <w:r>
        <w:rPr>
          <w:rFonts w:eastAsia="Times New Roman" w:cs="Times New Roman"/>
          <w:szCs w:val="24"/>
        </w:rPr>
        <w:t>η κατάσταση που αντιμετωπίζουν ο</w:t>
      </w:r>
      <w:r w:rsidRPr="00A35479">
        <w:rPr>
          <w:rFonts w:eastAsia="Times New Roman" w:cs="Times New Roman"/>
          <w:szCs w:val="24"/>
        </w:rPr>
        <w:t>ι επαγγελματίες οδηγοί</w:t>
      </w:r>
      <w:r>
        <w:rPr>
          <w:rFonts w:eastAsia="Times New Roman" w:cs="Times New Roman"/>
          <w:szCs w:val="24"/>
        </w:rPr>
        <w:t>,</w:t>
      </w:r>
      <w:r w:rsidRPr="00A35479">
        <w:rPr>
          <w:rFonts w:eastAsia="Times New Roman" w:cs="Times New Roman"/>
          <w:szCs w:val="24"/>
        </w:rPr>
        <w:t xml:space="preserve"> με τη μεγάλη </w:t>
      </w:r>
      <w:r>
        <w:rPr>
          <w:rFonts w:eastAsia="Times New Roman" w:cs="Times New Roman"/>
          <w:szCs w:val="24"/>
        </w:rPr>
        <w:t xml:space="preserve">εντατικοποίηση της </w:t>
      </w:r>
      <w:r w:rsidRPr="00A35479">
        <w:rPr>
          <w:rFonts w:eastAsia="Times New Roman" w:cs="Times New Roman"/>
          <w:szCs w:val="24"/>
        </w:rPr>
        <w:t>δουλειάς τους και τις ατελείωτες ώρες οδήγησης</w:t>
      </w:r>
      <w:r>
        <w:rPr>
          <w:rFonts w:eastAsia="Times New Roman" w:cs="Times New Roman"/>
          <w:szCs w:val="24"/>
        </w:rPr>
        <w:t>.</w:t>
      </w:r>
    </w:p>
    <w:p w14:paraId="678A42E1" w14:textId="77777777" w:rsidR="0099759A" w:rsidRDefault="00FE124F">
      <w:pPr>
        <w:spacing w:line="600" w:lineRule="auto"/>
        <w:ind w:firstLine="720"/>
        <w:contextualSpacing/>
        <w:jc w:val="both"/>
        <w:rPr>
          <w:rFonts w:eastAsia="Times New Roman" w:cs="Times New Roman"/>
          <w:szCs w:val="24"/>
        </w:rPr>
      </w:pPr>
      <w:r w:rsidRPr="00A35479">
        <w:rPr>
          <w:rFonts w:eastAsia="Times New Roman" w:cs="Times New Roman"/>
          <w:szCs w:val="24"/>
        </w:rPr>
        <w:t xml:space="preserve">Αυτά είναι ζητήματα </w:t>
      </w:r>
      <w:r>
        <w:rPr>
          <w:rFonts w:eastAsia="Times New Roman" w:cs="Times New Roman"/>
          <w:szCs w:val="24"/>
        </w:rPr>
        <w:t>που δεν αγγίζονται ο</w:t>
      </w:r>
      <w:r>
        <w:rPr>
          <w:rFonts w:eastAsia="Times New Roman" w:cs="Times New Roman"/>
          <w:szCs w:val="24"/>
        </w:rPr>
        <w:t xml:space="preserve">ύτε με τον </w:t>
      </w:r>
      <w:r>
        <w:rPr>
          <w:rFonts w:eastAsia="Times New Roman" w:cs="Times New Roman"/>
          <w:szCs w:val="24"/>
        </w:rPr>
        <w:t>κ</w:t>
      </w:r>
      <w:r w:rsidRPr="00A35479">
        <w:rPr>
          <w:rFonts w:eastAsia="Times New Roman" w:cs="Times New Roman"/>
          <w:szCs w:val="24"/>
        </w:rPr>
        <w:t>ώδικα</w:t>
      </w:r>
      <w:r>
        <w:rPr>
          <w:rFonts w:eastAsia="Times New Roman" w:cs="Times New Roman"/>
          <w:szCs w:val="24"/>
        </w:rPr>
        <w:t>,</w:t>
      </w:r>
      <w:r w:rsidRPr="00A35479">
        <w:rPr>
          <w:rFonts w:eastAsia="Times New Roman" w:cs="Times New Roman"/>
          <w:szCs w:val="24"/>
        </w:rPr>
        <w:t xml:space="preserve"> όταν συζητιόταν αυτό το νομοσχέδιο ή </w:t>
      </w:r>
      <w:r>
        <w:rPr>
          <w:rFonts w:eastAsia="Times New Roman" w:cs="Times New Roman"/>
          <w:szCs w:val="24"/>
        </w:rPr>
        <w:t>η</w:t>
      </w:r>
      <w:r w:rsidRPr="00A35479">
        <w:rPr>
          <w:rFonts w:eastAsia="Times New Roman" w:cs="Times New Roman"/>
          <w:szCs w:val="24"/>
        </w:rPr>
        <w:t xml:space="preserve"> τροποποίηση του</w:t>
      </w:r>
      <w:r>
        <w:rPr>
          <w:rFonts w:eastAsia="Times New Roman" w:cs="Times New Roman"/>
          <w:szCs w:val="24"/>
        </w:rPr>
        <w:t>,</w:t>
      </w:r>
      <w:r w:rsidRPr="00A35479">
        <w:rPr>
          <w:rFonts w:eastAsia="Times New Roman" w:cs="Times New Roman"/>
          <w:szCs w:val="24"/>
        </w:rPr>
        <w:t xml:space="preserve"> αλλά ούτε και </w:t>
      </w:r>
      <w:r>
        <w:rPr>
          <w:rFonts w:eastAsia="Times New Roman" w:cs="Times New Roman"/>
          <w:szCs w:val="24"/>
        </w:rPr>
        <w:t xml:space="preserve">σήμερα. Θεωρούμε, λοιπόν, </w:t>
      </w:r>
      <w:r w:rsidRPr="00A35479">
        <w:rPr>
          <w:rFonts w:eastAsia="Times New Roman" w:cs="Times New Roman"/>
          <w:szCs w:val="24"/>
        </w:rPr>
        <w:t>προφανή την αναγκαιότητα των αλλαγών στο σύστημα</w:t>
      </w:r>
      <w:r>
        <w:rPr>
          <w:rFonts w:eastAsia="Times New Roman" w:cs="Times New Roman"/>
          <w:szCs w:val="24"/>
        </w:rPr>
        <w:t>,</w:t>
      </w:r>
      <w:r w:rsidRPr="00A35479">
        <w:rPr>
          <w:rFonts w:eastAsia="Times New Roman" w:cs="Times New Roman"/>
          <w:szCs w:val="24"/>
        </w:rPr>
        <w:t xml:space="preserve"> ώστε να εξασφαλιστεί η</w:t>
      </w:r>
      <w:r>
        <w:rPr>
          <w:rFonts w:eastAsia="Times New Roman" w:cs="Times New Roman"/>
          <w:szCs w:val="24"/>
        </w:rPr>
        <w:t xml:space="preserve"> διαφάνεια, </w:t>
      </w:r>
      <w:r w:rsidRPr="00A35479">
        <w:rPr>
          <w:rFonts w:eastAsia="Times New Roman" w:cs="Times New Roman"/>
          <w:szCs w:val="24"/>
        </w:rPr>
        <w:t xml:space="preserve">η ορθή εκτέλεση του </w:t>
      </w:r>
      <w:r>
        <w:rPr>
          <w:rFonts w:eastAsia="Times New Roman" w:cs="Times New Roman"/>
          <w:szCs w:val="24"/>
        </w:rPr>
        <w:t>εξεταστικού έργου και η συμβολή του</w:t>
      </w:r>
      <w:r w:rsidRPr="00A35479">
        <w:rPr>
          <w:rFonts w:eastAsia="Times New Roman" w:cs="Times New Roman"/>
          <w:szCs w:val="24"/>
        </w:rPr>
        <w:t xml:space="preserve"> σ</w:t>
      </w:r>
      <w:r w:rsidRPr="00A35479">
        <w:rPr>
          <w:rFonts w:eastAsia="Times New Roman" w:cs="Times New Roman"/>
          <w:szCs w:val="24"/>
        </w:rPr>
        <w:t>την οδική ασφάλεια</w:t>
      </w:r>
      <w:r>
        <w:rPr>
          <w:rFonts w:eastAsia="Times New Roman" w:cs="Times New Roman"/>
          <w:szCs w:val="24"/>
        </w:rPr>
        <w:t>. Οι</w:t>
      </w:r>
      <w:r w:rsidRPr="00A35479">
        <w:rPr>
          <w:rFonts w:eastAsia="Times New Roman" w:cs="Times New Roman"/>
          <w:szCs w:val="24"/>
        </w:rPr>
        <w:t xml:space="preserve"> υπηρεσίες</w:t>
      </w:r>
      <w:r>
        <w:rPr>
          <w:rFonts w:eastAsia="Times New Roman" w:cs="Times New Roman"/>
          <w:szCs w:val="24"/>
        </w:rPr>
        <w:t>, όμως,</w:t>
      </w:r>
      <w:r w:rsidRPr="00A35479">
        <w:rPr>
          <w:rFonts w:eastAsia="Times New Roman" w:cs="Times New Roman"/>
          <w:szCs w:val="24"/>
        </w:rPr>
        <w:t xml:space="preserve"> είναι υποστελεχωμένες και αυτό ενισχύει </w:t>
      </w:r>
      <w:r>
        <w:rPr>
          <w:rFonts w:eastAsia="Times New Roman" w:cs="Times New Roman"/>
          <w:szCs w:val="24"/>
        </w:rPr>
        <w:t>την αδιαφάνεια. Α</w:t>
      </w:r>
      <w:r w:rsidRPr="00A35479">
        <w:rPr>
          <w:rFonts w:eastAsia="Times New Roman" w:cs="Times New Roman"/>
          <w:szCs w:val="24"/>
        </w:rPr>
        <w:t>υτό δεν αντιμετωπίζεται</w:t>
      </w:r>
      <w:r>
        <w:rPr>
          <w:rFonts w:eastAsia="Times New Roman" w:cs="Times New Roman"/>
          <w:szCs w:val="24"/>
        </w:rPr>
        <w:t xml:space="preserve">. </w:t>
      </w:r>
    </w:p>
    <w:p w14:paraId="678A42E2"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γνωστό </w:t>
      </w:r>
      <w:r w:rsidRPr="00A35479">
        <w:rPr>
          <w:rFonts w:eastAsia="Times New Roman" w:cs="Times New Roman"/>
          <w:szCs w:val="24"/>
        </w:rPr>
        <w:t xml:space="preserve">ότι οι περιφέρειες </w:t>
      </w:r>
      <w:r>
        <w:rPr>
          <w:rFonts w:eastAsia="Times New Roman" w:cs="Times New Roman"/>
          <w:szCs w:val="24"/>
        </w:rPr>
        <w:t>έχουν</w:t>
      </w:r>
      <w:r w:rsidRPr="00A35479">
        <w:rPr>
          <w:rFonts w:eastAsia="Times New Roman" w:cs="Times New Roman"/>
          <w:szCs w:val="24"/>
        </w:rPr>
        <w:t xml:space="preserve"> </w:t>
      </w:r>
      <w:r>
        <w:rPr>
          <w:rFonts w:eastAsia="Times New Roman" w:cs="Times New Roman"/>
          <w:szCs w:val="24"/>
        </w:rPr>
        <w:t>μειωμένο</w:t>
      </w:r>
      <w:r w:rsidRPr="00A35479">
        <w:rPr>
          <w:rFonts w:eastAsia="Times New Roman" w:cs="Times New Roman"/>
          <w:szCs w:val="24"/>
        </w:rPr>
        <w:t xml:space="preserve"> προσωπικό κατά 50%</w:t>
      </w:r>
      <w:r>
        <w:rPr>
          <w:rFonts w:eastAsia="Times New Roman" w:cs="Times New Roman"/>
          <w:szCs w:val="24"/>
        </w:rPr>
        <w:t xml:space="preserve">. Λένε </w:t>
      </w:r>
      <w:r w:rsidRPr="00A35479">
        <w:rPr>
          <w:rFonts w:eastAsia="Times New Roman" w:cs="Times New Roman"/>
          <w:szCs w:val="24"/>
        </w:rPr>
        <w:t>40% βέβαια</w:t>
      </w:r>
      <w:r>
        <w:rPr>
          <w:rFonts w:eastAsia="Times New Roman" w:cs="Times New Roman"/>
          <w:szCs w:val="24"/>
        </w:rPr>
        <w:t>,</w:t>
      </w:r>
      <w:r w:rsidRPr="00A35479">
        <w:rPr>
          <w:rFonts w:eastAsia="Times New Roman" w:cs="Times New Roman"/>
          <w:szCs w:val="24"/>
        </w:rPr>
        <w:t xml:space="preserve"> αλλά είναι σε </w:t>
      </w:r>
      <w:r w:rsidRPr="00A35479">
        <w:rPr>
          <w:rFonts w:eastAsia="Times New Roman" w:cs="Times New Roman"/>
          <w:szCs w:val="24"/>
        </w:rPr>
        <w:t>αυτ</w:t>
      </w:r>
      <w:r>
        <w:rPr>
          <w:rFonts w:eastAsia="Times New Roman" w:cs="Times New Roman"/>
          <w:szCs w:val="24"/>
        </w:rPr>
        <w:t>ό</w:t>
      </w:r>
      <w:r w:rsidRPr="00A35479">
        <w:rPr>
          <w:rFonts w:eastAsia="Times New Roman" w:cs="Times New Roman"/>
          <w:szCs w:val="24"/>
        </w:rPr>
        <w:t xml:space="preserve"> τ</w:t>
      </w:r>
      <w:r>
        <w:rPr>
          <w:rFonts w:eastAsia="Times New Roman" w:cs="Times New Roman"/>
          <w:szCs w:val="24"/>
        </w:rPr>
        <w:t>ο</w:t>
      </w:r>
      <w:r w:rsidRPr="00A35479">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Ε</w:t>
      </w:r>
      <w:r w:rsidRPr="00A35479">
        <w:rPr>
          <w:rFonts w:eastAsia="Times New Roman" w:cs="Times New Roman"/>
          <w:szCs w:val="24"/>
        </w:rPr>
        <w:t xml:space="preserve">σείς λέτε ότι </w:t>
      </w:r>
      <w:r>
        <w:rPr>
          <w:rFonts w:eastAsia="Times New Roman" w:cs="Times New Roman"/>
          <w:szCs w:val="24"/>
        </w:rPr>
        <w:t xml:space="preserve">με το που φεύγουν οι </w:t>
      </w:r>
      <w:r w:rsidRPr="00A35479">
        <w:rPr>
          <w:rFonts w:eastAsia="Times New Roman" w:cs="Times New Roman"/>
          <w:szCs w:val="24"/>
        </w:rPr>
        <w:t xml:space="preserve">εξεταστές από τις υπηρεσίες </w:t>
      </w:r>
      <w:r>
        <w:rPr>
          <w:rFonts w:eastAsia="Times New Roman" w:cs="Times New Roman"/>
          <w:szCs w:val="24"/>
        </w:rPr>
        <w:t>τους,</w:t>
      </w:r>
      <w:r w:rsidRPr="00A35479">
        <w:rPr>
          <w:rFonts w:eastAsia="Times New Roman" w:cs="Times New Roman"/>
          <w:szCs w:val="24"/>
        </w:rPr>
        <w:t xml:space="preserve"> </w:t>
      </w:r>
      <w:r>
        <w:rPr>
          <w:rFonts w:eastAsia="Times New Roman" w:cs="Times New Roman"/>
          <w:szCs w:val="24"/>
        </w:rPr>
        <w:t>με το που</w:t>
      </w:r>
      <w:r w:rsidRPr="00A35479">
        <w:rPr>
          <w:rFonts w:eastAsia="Times New Roman" w:cs="Times New Roman"/>
          <w:szCs w:val="24"/>
        </w:rPr>
        <w:t xml:space="preserve"> αδειάζει</w:t>
      </w:r>
      <w:r>
        <w:rPr>
          <w:rFonts w:eastAsia="Times New Roman" w:cs="Times New Roman"/>
          <w:szCs w:val="24"/>
        </w:rPr>
        <w:t xml:space="preserve"> η</w:t>
      </w:r>
      <w:r w:rsidRPr="00A35479">
        <w:rPr>
          <w:rFonts w:eastAsia="Times New Roman" w:cs="Times New Roman"/>
          <w:szCs w:val="24"/>
        </w:rPr>
        <w:t xml:space="preserve"> υπηρεσία </w:t>
      </w:r>
      <w:r>
        <w:rPr>
          <w:rFonts w:eastAsia="Times New Roman" w:cs="Times New Roman"/>
          <w:szCs w:val="24"/>
        </w:rPr>
        <w:t>τους,</w:t>
      </w:r>
      <w:r w:rsidRPr="00A35479">
        <w:rPr>
          <w:rFonts w:eastAsia="Times New Roman" w:cs="Times New Roman"/>
          <w:szCs w:val="24"/>
        </w:rPr>
        <w:t xml:space="preserve"> μένει πίσω έτσι κι αλλιώς ένα πολύ μεγάλο έργο</w:t>
      </w:r>
      <w:r>
        <w:rPr>
          <w:rFonts w:eastAsia="Times New Roman" w:cs="Times New Roman"/>
          <w:szCs w:val="24"/>
        </w:rPr>
        <w:t>,</w:t>
      </w:r>
      <w:r w:rsidRPr="00A35479">
        <w:rPr>
          <w:rFonts w:eastAsia="Times New Roman" w:cs="Times New Roman"/>
          <w:szCs w:val="24"/>
        </w:rPr>
        <w:t xml:space="preserve"> που πρέπει να προσφέρουν στους πολίτες</w:t>
      </w:r>
      <w:r>
        <w:rPr>
          <w:rFonts w:eastAsia="Times New Roman" w:cs="Times New Roman"/>
          <w:szCs w:val="24"/>
        </w:rPr>
        <w:t>. Ό</w:t>
      </w:r>
      <w:r w:rsidRPr="00A35479">
        <w:rPr>
          <w:rFonts w:eastAsia="Times New Roman" w:cs="Times New Roman"/>
          <w:szCs w:val="24"/>
        </w:rPr>
        <w:t>μως εσείς δεν το αντιμετωπίζετε αυτό</w:t>
      </w:r>
      <w:r>
        <w:rPr>
          <w:rFonts w:eastAsia="Times New Roman" w:cs="Times New Roman"/>
          <w:szCs w:val="24"/>
        </w:rPr>
        <w:t>,</w:t>
      </w:r>
      <w:r w:rsidRPr="00A35479">
        <w:rPr>
          <w:rFonts w:eastAsia="Times New Roman" w:cs="Times New Roman"/>
          <w:szCs w:val="24"/>
        </w:rPr>
        <w:t xml:space="preserve"> δεν στελεχ</w:t>
      </w:r>
      <w:r>
        <w:rPr>
          <w:rFonts w:eastAsia="Times New Roman" w:cs="Times New Roman"/>
          <w:szCs w:val="24"/>
        </w:rPr>
        <w:t>ώνετε</w:t>
      </w:r>
      <w:r w:rsidRPr="00A35479">
        <w:rPr>
          <w:rFonts w:eastAsia="Times New Roman" w:cs="Times New Roman"/>
          <w:szCs w:val="24"/>
        </w:rPr>
        <w:t xml:space="preserve"> τις υπηρεσίες αυτές πο</w:t>
      </w:r>
      <w:r w:rsidRPr="00A35479">
        <w:rPr>
          <w:rFonts w:eastAsia="Times New Roman" w:cs="Times New Roman"/>
          <w:szCs w:val="24"/>
        </w:rPr>
        <w:t>υ είναι στο</w:t>
      </w:r>
      <w:r>
        <w:rPr>
          <w:rFonts w:eastAsia="Times New Roman" w:cs="Times New Roman"/>
          <w:szCs w:val="24"/>
        </w:rPr>
        <w:t>ν</w:t>
      </w:r>
      <w:r w:rsidRPr="00A35479">
        <w:rPr>
          <w:rFonts w:eastAsia="Times New Roman" w:cs="Times New Roman"/>
          <w:szCs w:val="24"/>
        </w:rPr>
        <w:t xml:space="preserve"> μηχανισμό οδήγησης με το αντίστοιχο προσωπικό</w:t>
      </w:r>
      <w:r>
        <w:rPr>
          <w:rFonts w:eastAsia="Times New Roman" w:cs="Times New Roman"/>
          <w:szCs w:val="24"/>
        </w:rPr>
        <w:t>,</w:t>
      </w:r>
      <w:r w:rsidRPr="00A35479">
        <w:rPr>
          <w:rFonts w:eastAsia="Times New Roman" w:cs="Times New Roman"/>
          <w:szCs w:val="24"/>
        </w:rPr>
        <w:t xml:space="preserve"> με τα ανάλογα προσόντα</w:t>
      </w:r>
      <w:r>
        <w:rPr>
          <w:rFonts w:eastAsia="Times New Roman" w:cs="Times New Roman"/>
          <w:szCs w:val="24"/>
        </w:rPr>
        <w:t>,</w:t>
      </w:r>
      <w:r w:rsidRPr="00A35479">
        <w:rPr>
          <w:rFonts w:eastAsia="Times New Roman" w:cs="Times New Roman"/>
          <w:szCs w:val="24"/>
        </w:rPr>
        <w:t xml:space="preserve"> </w:t>
      </w:r>
      <w:r>
        <w:rPr>
          <w:rFonts w:eastAsia="Times New Roman" w:cs="Times New Roman"/>
          <w:szCs w:val="24"/>
        </w:rPr>
        <w:t xml:space="preserve">έτσι ώστε </w:t>
      </w:r>
      <w:r w:rsidRPr="00A35479">
        <w:rPr>
          <w:rFonts w:eastAsia="Times New Roman" w:cs="Times New Roman"/>
          <w:szCs w:val="24"/>
        </w:rPr>
        <w:t>πράγματι να αντιμετωπιστεί έστω και σε αυτό το σύστημα</w:t>
      </w:r>
      <w:r>
        <w:rPr>
          <w:rFonts w:eastAsia="Times New Roman" w:cs="Times New Roman"/>
          <w:szCs w:val="24"/>
        </w:rPr>
        <w:t>,</w:t>
      </w:r>
      <w:r w:rsidRPr="00A35479">
        <w:rPr>
          <w:rFonts w:eastAsia="Times New Roman" w:cs="Times New Roman"/>
          <w:szCs w:val="24"/>
        </w:rPr>
        <w:t xml:space="preserve"> αυτό που λέμε</w:t>
      </w:r>
      <w:r>
        <w:rPr>
          <w:rFonts w:eastAsia="Times New Roman" w:cs="Times New Roman"/>
          <w:szCs w:val="24"/>
        </w:rPr>
        <w:t>,</w:t>
      </w:r>
      <w:r w:rsidRPr="00A35479">
        <w:rPr>
          <w:rFonts w:eastAsia="Times New Roman" w:cs="Times New Roman"/>
          <w:szCs w:val="24"/>
        </w:rPr>
        <w:t xml:space="preserve"> η διαφάνεια</w:t>
      </w:r>
      <w:r>
        <w:rPr>
          <w:rFonts w:eastAsia="Times New Roman" w:cs="Times New Roman"/>
          <w:szCs w:val="24"/>
        </w:rPr>
        <w:t>.</w:t>
      </w:r>
    </w:p>
    <w:p w14:paraId="678A42E3"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Τ</w:t>
      </w:r>
      <w:r w:rsidRPr="00A35479">
        <w:rPr>
          <w:rFonts w:eastAsia="Times New Roman" w:cs="Times New Roman"/>
          <w:szCs w:val="24"/>
        </w:rPr>
        <w:t>ο Υπουργείο Μεταφορών</w:t>
      </w:r>
      <w:r>
        <w:rPr>
          <w:rFonts w:eastAsia="Times New Roman" w:cs="Times New Roman"/>
          <w:szCs w:val="24"/>
        </w:rPr>
        <w:t>, όπως</w:t>
      </w:r>
      <w:r w:rsidRPr="00A35479">
        <w:rPr>
          <w:rFonts w:eastAsia="Times New Roman" w:cs="Times New Roman"/>
          <w:szCs w:val="24"/>
        </w:rPr>
        <w:t xml:space="preserve"> </w:t>
      </w:r>
      <w:r>
        <w:rPr>
          <w:rFonts w:eastAsia="Times New Roman" w:cs="Times New Roman"/>
          <w:szCs w:val="24"/>
        </w:rPr>
        <w:t xml:space="preserve">είπαμε και στην </w:t>
      </w:r>
      <w:r>
        <w:rPr>
          <w:rFonts w:eastAsia="Times New Roman" w:cs="Times New Roman"/>
          <w:szCs w:val="24"/>
        </w:rPr>
        <w:t>επιτροπή</w:t>
      </w:r>
      <w:r>
        <w:rPr>
          <w:rFonts w:eastAsia="Times New Roman" w:cs="Times New Roman"/>
          <w:szCs w:val="24"/>
        </w:rPr>
        <w:t xml:space="preserve">, </w:t>
      </w:r>
      <w:r w:rsidRPr="00A35479">
        <w:rPr>
          <w:rFonts w:eastAsia="Times New Roman" w:cs="Times New Roman"/>
          <w:szCs w:val="24"/>
        </w:rPr>
        <w:t>έδειξε μία ακατα</w:t>
      </w:r>
      <w:r>
        <w:rPr>
          <w:rFonts w:eastAsia="Times New Roman" w:cs="Times New Roman"/>
          <w:szCs w:val="24"/>
        </w:rPr>
        <w:t>νόητη σ</w:t>
      </w:r>
      <w:r>
        <w:rPr>
          <w:rFonts w:eastAsia="Times New Roman" w:cs="Times New Roman"/>
          <w:szCs w:val="24"/>
        </w:rPr>
        <w:t>τάση τη</w:t>
      </w:r>
      <w:r w:rsidRPr="00A35479">
        <w:rPr>
          <w:rFonts w:eastAsia="Times New Roman" w:cs="Times New Roman"/>
          <w:szCs w:val="24"/>
        </w:rPr>
        <w:t>ν προηγούμενη περίοδο</w:t>
      </w:r>
      <w:r>
        <w:rPr>
          <w:rFonts w:eastAsia="Times New Roman" w:cs="Times New Roman"/>
          <w:szCs w:val="24"/>
        </w:rPr>
        <w:t>. Π</w:t>
      </w:r>
      <w:r w:rsidRPr="00A35479">
        <w:rPr>
          <w:rFonts w:eastAsia="Times New Roman" w:cs="Times New Roman"/>
          <w:szCs w:val="24"/>
        </w:rPr>
        <w:t>ροκάλεσε την αποχή των εξεταστών</w:t>
      </w:r>
      <w:r>
        <w:rPr>
          <w:rFonts w:eastAsia="Times New Roman" w:cs="Times New Roman"/>
          <w:szCs w:val="24"/>
        </w:rPr>
        <w:t>,</w:t>
      </w:r>
      <w:r w:rsidRPr="00A35479">
        <w:rPr>
          <w:rFonts w:eastAsia="Times New Roman" w:cs="Times New Roman"/>
          <w:szCs w:val="24"/>
        </w:rPr>
        <w:t xml:space="preserve"> άφησε απλήρωτους τους εξεταστές για αρκετό χρονικό διάστημα</w:t>
      </w:r>
      <w:r>
        <w:rPr>
          <w:rFonts w:eastAsia="Times New Roman" w:cs="Times New Roman"/>
          <w:szCs w:val="24"/>
        </w:rPr>
        <w:t>,</w:t>
      </w:r>
      <w:r w:rsidRPr="00A35479">
        <w:rPr>
          <w:rFonts w:eastAsia="Times New Roman" w:cs="Times New Roman"/>
          <w:szCs w:val="24"/>
        </w:rPr>
        <w:t xml:space="preserve"> με αποτέλεσμα αυτό να έχει σοβαρές επιπτώσεις στους εκπαιδευτές</w:t>
      </w:r>
      <w:r>
        <w:rPr>
          <w:rFonts w:eastAsia="Times New Roman" w:cs="Times New Roman"/>
          <w:szCs w:val="24"/>
        </w:rPr>
        <w:t>, στις</w:t>
      </w:r>
      <w:r w:rsidRPr="00A35479">
        <w:rPr>
          <w:rFonts w:eastAsia="Times New Roman" w:cs="Times New Roman"/>
          <w:szCs w:val="24"/>
        </w:rPr>
        <w:t xml:space="preserve"> σχολές οδηγών</w:t>
      </w:r>
      <w:r>
        <w:rPr>
          <w:rFonts w:eastAsia="Times New Roman" w:cs="Times New Roman"/>
          <w:szCs w:val="24"/>
        </w:rPr>
        <w:t>,</w:t>
      </w:r>
      <w:r w:rsidRPr="00A35479">
        <w:rPr>
          <w:rFonts w:eastAsia="Times New Roman" w:cs="Times New Roman"/>
          <w:szCs w:val="24"/>
        </w:rPr>
        <w:t xml:space="preserve"> </w:t>
      </w:r>
      <w:r>
        <w:rPr>
          <w:rFonts w:eastAsia="Times New Roman" w:cs="Times New Roman"/>
          <w:szCs w:val="24"/>
        </w:rPr>
        <w:t>σ</w:t>
      </w:r>
      <w:r w:rsidRPr="00A35479">
        <w:rPr>
          <w:rFonts w:eastAsia="Times New Roman" w:cs="Times New Roman"/>
          <w:szCs w:val="24"/>
        </w:rPr>
        <w:t>τους απασχολούμενους</w:t>
      </w:r>
      <w:r>
        <w:rPr>
          <w:rFonts w:eastAsia="Times New Roman" w:cs="Times New Roman"/>
          <w:szCs w:val="24"/>
        </w:rPr>
        <w:t>. Προτείναμε στις επιτρο</w:t>
      </w:r>
      <w:r>
        <w:rPr>
          <w:rFonts w:eastAsia="Times New Roman" w:cs="Times New Roman"/>
          <w:szCs w:val="24"/>
        </w:rPr>
        <w:t xml:space="preserve">πές να πάρετε </w:t>
      </w:r>
      <w:r w:rsidRPr="00A35479">
        <w:rPr>
          <w:rFonts w:eastAsia="Times New Roman" w:cs="Times New Roman"/>
          <w:szCs w:val="24"/>
        </w:rPr>
        <w:t>μέτρα για παράταση όλων αυτών των υποχρεώσεων που έχουν</w:t>
      </w:r>
      <w:r>
        <w:rPr>
          <w:rFonts w:eastAsia="Times New Roman" w:cs="Times New Roman"/>
          <w:szCs w:val="24"/>
        </w:rPr>
        <w:t xml:space="preserve"> στα</w:t>
      </w:r>
      <w:r w:rsidRPr="00A35479">
        <w:rPr>
          <w:rFonts w:eastAsia="Times New Roman" w:cs="Times New Roman"/>
          <w:szCs w:val="24"/>
        </w:rPr>
        <w:t xml:space="preserve"> ασφαλιστικά ταμεία</w:t>
      </w:r>
      <w:r>
        <w:rPr>
          <w:rFonts w:eastAsia="Times New Roman" w:cs="Times New Roman"/>
          <w:szCs w:val="24"/>
        </w:rPr>
        <w:t>, το ΦΠΑ, κ.λπ., ν</w:t>
      </w:r>
      <w:r w:rsidRPr="00A35479">
        <w:rPr>
          <w:rFonts w:eastAsia="Times New Roman" w:cs="Times New Roman"/>
          <w:szCs w:val="24"/>
        </w:rPr>
        <w:t xml:space="preserve">α διευκολυνθούν όλοι αυτοί </w:t>
      </w:r>
      <w:r>
        <w:rPr>
          <w:rFonts w:eastAsia="Times New Roman" w:cs="Times New Roman"/>
          <w:szCs w:val="24"/>
        </w:rPr>
        <w:t>οι αυτοαπασχολούμενοι. Θ</w:t>
      </w:r>
      <w:r w:rsidRPr="00A35479">
        <w:rPr>
          <w:rFonts w:eastAsia="Times New Roman" w:cs="Times New Roman"/>
          <w:szCs w:val="24"/>
        </w:rPr>
        <w:t xml:space="preserve">α μπορούσε το </w:t>
      </w:r>
      <w:r w:rsidRPr="00A35479">
        <w:rPr>
          <w:rFonts w:eastAsia="Times New Roman" w:cs="Times New Roman"/>
          <w:szCs w:val="24"/>
        </w:rPr>
        <w:lastRenderedPageBreak/>
        <w:t>Υπουργείο</w:t>
      </w:r>
      <w:r>
        <w:rPr>
          <w:rFonts w:eastAsia="Times New Roman" w:cs="Times New Roman"/>
          <w:szCs w:val="24"/>
        </w:rPr>
        <w:t xml:space="preserve"> Μεταφορών</w:t>
      </w:r>
      <w:r>
        <w:rPr>
          <w:rFonts w:eastAsia="Times New Roman" w:cs="Times New Roman"/>
          <w:szCs w:val="24"/>
        </w:rPr>
        <w:t>,</w:t>
      </w:r>
      <w:r w:rsidRPr="00A35479">
        <w:rPr>
          <w:rFonts w:eastAsia="Times New Roman" w:cs="Times New Roman"/>
          <w:szCs w:val="24"/>
        </w:rPr>
        <w:t xml:space="preserve"> σε συνεννό</w:t>
      </w:r>
      <w:r>
        <w:rPr>
          <w:rFonts w:eastAsia="Times New Roman" w:cs="Times New Roman"/>
          <w:szCs w:val="24"/>
        </w:rPr>
        <w:t>ηση με το Υπουργείο Οικονομικών, να κάνει αποδεκτά</w:t>
      </w:r>
      <w:r>
        <w:rPr>
          <w:rFonts w:eastAsia="Times New Roman" w:cs="Times New Roman"/>
          <w:szCs w:val="24"/>
        </w:rPr>
        <w:t xml:space="preserve"> </w:t>
      </w:r>
      <w:r w:rsidRPr="00A35479">
        <w:rPr>
          <w:rFonts w:eastAsia="Times New Roman" w:cs="Times New Roman"/>
          <w:szCs w:val="24"/>
        </w:rPr>
        <w:t>τα αιτήματα των αυτοαπασχολούμενων</w:t>
      </w:r>
      <w:r>
        <w:rPr>
          <w:rFonts w:eastAsia="Times New Roman" w:cs="Times New Roman"/>
          <w:szCs w:val="24"/>
        </w:rPr>
        <w:t>,</w:t>
      </w:r>
      <w:r w:rsidRPr="00A35479">
        <w:rPr>
          <w:rFonts w:eastAsia="Times New Roman" w:cs="Times New Roman"/>
          <w:szCs w:val="24"/>
        </w:rPr>
        <w:t xml:space="preserve"> των σχολών οδηγών και </w:t>
      </w:r>
      <w:r>
        <w:rPr>
          <w:rFonts w:eastAsia="Times New Roman" w:cs="Times New Roman"/>
          <w:szCs w:val="24"/>
        </w:rPr>
        <w:t>να μπορούν</w:t>
      </w:r>
      <w:r w:rsidRPr="00A35479">
        <w:rPr>
          <w:rFonts w:eastAsia="Times New Roman" w:cs="Times New Roman"/>
          <w:szCs w:val="24"/>
        </w:rPr>
        <w:t xml:space="preserve"> να διευκολυνθούν</w:t>
      </w:r>
      <w:r>
        <w:rPr>
          <w:rFonts w:eastAsia="Times New Roman" w:cs="Times New Roman"/>
          <w:szCs w:val="24"/>
        </w:rPr>
        <w:t xml:space="preserve">. Διότι, </w:t>
      </w:r>
      <w:r w:rsidRPr="00A35479">
        <w:rPr>
          <w:rFonts w:eastAsia="Times New Roman" w:cs="Times New Roman"/>
          <w:szCs w:val="24"/>
        </w:rPr>
        <w:t xml:space="preserve">είναι γνωστό ότι ήταν πολύμηνη </w:t>
      </w:r>
      <w:r>
        <w:rPr>
          <w:rFonts w:eastAsia="Times New Roman" w:cs="Times New Roman"/>
          <w:szCs w:val="24"/>
        </w:rPr>
        <w:t xml:space="preserve">η </w:t>
      </w:r>
      <w:r w:rsidRPr="00A35479">
        <w:rPr>
          <w:rFonts w:eastAsia="Times New Roman" w:cs="Times New Roman"/>
          <w:szCs w:val="24"/>
        </w:rPr>
        <w:t xml:space="preserve">αποχή και δεν υπήρχαν έσοδα </w:t>
      </w:r>
      <w:r>
        <w:rPr>
          <w:rFonts w:eastAsia="Times New Roman" w:cs="Times New Roman"/>
          <w:szCs w:val="24"/>
        </w:rPr>
        <w:t xml:space="preserve">σ’ </w:t>
      </w:r>
      <w:r w:rsidRPr="00A35479">
        <w:rPr>
          <w:rFonts w:eastAsia="Times New Roman" w:cs="Times New Roman"/>
          <w:szCs w:val="24"/>
        </w:rPr>
        <w:t>όλη αυτή</w:t>
      </w:r>
      <w:r>
        <w:rPr>
          <w:rFonts w:eastAsia="Times New Roman" w:cs="Times New Roman"/>
          <w:szCs w:val="24"/>
        </w:rPr>
        <w:t>ν</w:t>
      </w:r>
      <w:r w:rsidRPr="00A35479">
        <w:rPr>
          <w:rFonts w:eastAsia="Times New Roman" w:cs="Times New Roman"/>
          <w:szCs w:val="24"/>
        </w:rPr>
        <w:t xml:space="preserve"> τη διάρκεια </w:t>
      </w:r>
      <w:r>
        <w:rPr>
          <w:rFonts w:eastAsia="Times New Roman" w:cs="Times New Roman"/>
          <w:szCs w:val="24"/>
        </w:rPr>
        <w:t xml:space="preserve">που </w:t>
      </w:r>
      <w:r w:rsidRPr="00A35479">
        <w:rPr>
          <w:rFonts w:eastAsia="Times New Roman" w:cs="Times New Roman"/>
          <w:szCs w:val="24"/>
        </w:rPr>
        <w:t>οι εκπαιδευτές</w:t>
      </w:r>
      <w:r>
        <w:rPr>
          <w:rFonts w:eastAsia="Times New Roman" w:cs="Times New Roman"/>
          <w:szCs w:val="24"/>
        </w:rPr>
        <w:t xml:space="preserve"> ήταν</w:t>
      </w:r>
      <w:r w:rsidRPr="00A35479">
        <w:rPr>
          <w:rFonts w:eastAsia="Times New Roman" w:cs="Times New Roman"/>
          <w:szCs w:val="24"/>
        </w:rPr>
        <w:t xml:space="preserve"> εκτός της απασχόλησής τους</w:t>
      </w:r>
      <w:r>
        <w:rPr>
          <w:rFonts w:eastAsia="Times New Roman" w:cs="Times New Roman"/>
          <w:szCs w:val="24"/>
        </w:rPr>
        <w:t>.</w:t>
      </w:r>
    </w:p>
    <w:p w14:paraId="678A42E4"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Τ</w:t>
      </w:r>
      <w:r w:rsidRPr="00A35479">
        <w:rPr>
          <w:rFonts w:eastAsia="Times New Roman" w:cs="Times New Roman"/>
          <w:szCs w:val="24"/>
        </w:rPr>
        <w:t>ο σχέδιο νόμου</w:t>
      </w:r>
      <w:r>
        <w:rPr>
          <w:rFonts w:eastAsia="Times New Roman" w:cs="Times New Roman"/>
          <w:szCs w:val="24"/>
        </w:rPr>
        <w:t xml:space="preserve">, με τα άρθρα </w:t>
      </w:r>
      <w:r w:rsidRPr="00A35479">
        <w:rPr>
          <w:rFonts w:eastAsia="Times New Roman" w:cs="Times New Roman"/>
          <w:szCs w:val="24"/>
        </w:rPr>
        <w:t xml:space="preserve">4 </w:t>
      </w:r>
      <w:r>
        <w:rPr>
          <w:rFonts w:eastAsia="Times New Roman" w:cs="Times New Roman"/>
          <w:szCs w:val="24"/>
        </w:rPr>
        <w:t>και</w:t>
      </w:r>
      <w:r w:rsidRPr="00A35479">
        <w:rPr>
          <w:rFonts w:eastAsia="Times New Roman" w:cs="Times New Roman"/>
          <w:szCs w:val="24"/>
        </w:rPr>
        <w:t xml:space="preserve"> 10 υποχρεώνει τα εκπαιδευτικά οχήματα </w:t>
      </w:r>
      <w:r>
        <w:rPr>
          <w:rFonts w:eastAsia="Times New Roman" w:cs="Times New Roman"/>
          <w:szCs w:val="24"/>
        </w:rPr>
        <w:t>που χρησιμοποιούνται</w:t>
      </w:r>
      <w:r w:rsidRPr="00A35479">
        <w:rPr>
          <w:rFonts w:eastAsia="Times New Roman" w:cs="Times New Roman"/>
          <w:szCs w:val="24"/>
        </w:rPr>
        <w:t xml:space="preserve"> για τις εξετάσεις των </w:t>
      </w:r>
      <w:r w:rsidRPr="00A35479">
        <w:rPr>
          <w:rFonts w:eastAsia="Times New Roman" w:cs="Times New Roman"/>
          <w:szCs w:val="24"/>
        </w:rPr>
        <w:t>υποψ</w:t>
      </w:r>
      <w:r>
        <w:rPr>
          <w:rFonts w:eastAsia="Times New Roman" w:cs="Times New Roman"/>
          <w:szCs w:val="24"/>
        </w:rPr>
        <w:t>ήφι</w:t>
      </w:r>
      <w:r w:rsidRPr="00A35479">
        <w:rPr>
          <w:rFonts w:eastAsia="Times New Roman" w:cs="Times New Roman"/>
          <w:szCs w:val="24"/>
        </w:rPr>
        <w:t xml:space="preserve">ων </w:t>
      </w:r>
      <w:r w:rsidRPr="00A35479">
        <w:rPr>
          <w:rFonts w:eastAsia="Times New Roman" w:cs="Times New Roman"/>
          <w:szCs w:val="24"/>
        </w:rPr>
        <w:t xml:space="preserve">οδηγών να </w:t>
      </w:r>
      <w:r>
        <w:rPr>
          <w:rFonts w:eastAsia="Times New Roman" w:cs="Times New Roman"/>
          <w:szCs w:val="24"/>
        </w:rPr>
        <w:t>διαθέτουν</w:t>
      </w:r>
      <w:r w:rsidRPr="00A35479">
        <w:rPr>
          <w:rFonts w:eastAsia="Times New Roman" w:cs="Times New Roman"/>
          <w:szCs w:val="24"/>
        </w:rPr>
        <w:t xml:space="preserve"> υποχρεωτικά διαδικτυακή σύνδεση με το κέντρο ελέγχου του </w:t>
      </w:r>
      <w:r>
        <w:rPr>
          <w:rFonts w:eastAsia="Times New Roman" w:cs="Times New Roman"/>
          <w:szCs w:val="24"/>
        </w:rPr>
        <w:t>Υ</w:t>
      </w:r>
      <w:r w:rsidRPr="00A35479">
        <w:rPr>
          <w:rFonts w:eastAsia="Times New Roman" w:cs="Times New Roman"/>
          <w:szCs w:val="24"/>
        </w:rPr>
        <w:t xml:space="preserve">πουργείου και μέσα </w:t>
      </w:r>
      <w:r>
        <w:rPr>
          <w:rFonts w:eastAsia="Times New Roman" w:cs="Times New Roman"/>
          <w:szCs w:val="24"/>
        </w:rPr>
        <w:t>στα οχήματα</w:t>
      </w:r>
      <w:r w:rsidRPr="00A35479">
        <w:rPr>
          <w:rFonts w:eastAsia="Times New Roman" w:cs="Times New Roman"/>
          <w:szCs w:val="24"/>
        </w:rPr>
        <w:t xml:space="preserve"> </w:t>
      </w:r>
      <w:r>
        <w:rPr>
          <w:rFonts w:eastAsia="Times New Roman" w:cs="Times New Roman"/>
          <w:szCs w:val="24"/>
        </w:rPr>
        <w:t xml:space="preserve">να </w:t>
      </w:r>
      <w:r w:rsidRPr="00A35479">
        <w:rPr>
          <w:rFonts w:eastAsia="Times New Roman" w:cs="Times New Roman"/>
          <w:szCs w:val="24"/>
        </w:rPr>
        <w:t>τοποθετείται κάμερα με μικρόφωνο</w:t>
      </w:r>
      <w:r>
        <w:rPr>
          <w:rFonts w:eastAsia="Times New Roman" w:cs="Times New Roman"/>
          <w:szCs w:val="24"/>
        </w:rPr>
        <w:t>.</w:t>
      </w:r>
      <w:r>
        <w:rPr>
          <w:rFonts w:eastAsia="Times New Roman" w:cs="Times New Roman"/>
          <w:szCs w:val="24"/>
        </w:rPr>
        <w:t xml:space="preserve"> Όμως,</w:t>
      </w:r>
      <w:r w:rsidRPr="00A35479">
        <w:rPr>
          <w:rFonts w:eastAsia="Times New Roman" w:cs="Times New Roman"/>
          <w:szCs w:val="24"/>
        </w:rPr>
        <w:t xml:space="preserve"> τα έξοδα </w:t>
      </w:r>
      <w:r>
        <w:rPr>
          <w:rFonts w:eastAsia="Times New Roman" w:cs="Times New Roman"/>
          <w:szCs w:val="24"/>
        </w:rPr>
        <w:t>αυτά θα τα καλύψουν</w:t>
      </w:r>
      <w:r w:rsidRPr="00A35479">
        <w:rPr>
          <w:rFonts w:eastAsia="Times New Roman" w:cs="Times New Roman"/>
          <w:szCs w:val="24"/>
        </w:rPr>
        <w:t xml:space="preserve"> οι </w:t>
      </w:r>
      <w:r>
        <w:rPr>
          <w:rFonts w:eastAsia="Times New Roman" w:cs="Times New Roman"/>
          <w:szCs w:val="24"/>
        </w:rPr>
        <w:t xml:space="preserve">ίδιοι οι </w:t>
      </w:r>
      <w:r w:rsidRPr="00A35479">
        <w:rPr>
          <w:rFonts w:eastAsia="Times New Roman" w:cs="Times New Roman"/>
          <w:szCs w:val="24"/>
        </w:rPr>
        <w:t>εκπαιδευτές</w:t>
      </w:r>
      <w:r>
        <w:rPr>
          <w:rFonts w:eastAsia="Times New Roman" w:cs="Times New Roman"/>
          <w:szCs w:val="24"/>
        </w:rPr>
        <w:t>. Δ</w:t>
      </w:r>
      <w:r w:rsidRPr="00A35479">
        <w:rPr>
          <w:rFonts w:eastAsia="Times New Roman" w:cs="Times New Roman"/>
          <w:szCs w:val="24"/>
        </w:rPr>
        <w:t>εν καλύπτεται από το Υπουργείο</w:t>
      </w:r>
      <w:r>
        <w:rPr>
          <w:rFonts w:eastAsia="Times New Roman" w:cs="Times New Roman"/>
          <w:szCs w:val="24"/>
        </w:rPr>
        <w:t>. Δ</w:t>
      </w:r>
      <w:r w:rsidRPr="00A35479">
        <w:rPr>
          <w:rFonts w:eastAsia="Times New Roman" w:cs="Times New Roman"/>
          <w:szCs w:val="24"/>
        </w:rPr>
        <w:t>εν υπάρχει</w:t>
      </w:r>
      <w:r>
        <w:rPr>
          <w:rFonts w:eastAsia="Times New Roman" w:cs="Times New Roman"/>
          <w:szCs w:val="24"/>
        </w:rPr>
        <w:t>,</w:t>
      </w:r>
      <w:r w:rsidRPr="00A35479">
        <w:rPr>
          <w:rFonts w:eastAsia="Times New Roman" w:cs="Times New Roman"/>
          <w:szCs w:val="24"/>
        </w:rPr>
        <w:t xml:space="preserve"> δηλαδή</w:t>
      </w:r>
      <w:r>
        <w:rPr>
          <w:rFonts w:eastAsia="Times New Roman" w:cs="Times New Roman"/>
          <w:szCs w:val="24"/>
        </w:rPr>
        <w:t>,</w:t>
      </w:r>
      <w:r w:rsidRPr="00A35479">
        <w:rPr>
          <w:rFonts w:eastAsia="Times New Roman" w:cs="Times New Roman"/>
          <w:szCs w:val="24"/>
        </w:rPr>
        <w:t xml:space="preserve"> ρύθμιση όπου να επιχορηγείται η σχολή οδηγών</w:t>
      </w:r>
      <w:r>
        <w:rPr>
          <w:rFonts w:eastAsia="Times New Roman" w:cs="Times New Roman"/>
          <w:szCs w:val="24"/>
        </w:rPr>
        <w:t>,</w:t>
      </w:r>
      <w:r w:rsidRPr="00A35479">
        <w:rPr>
          <w:rFonts w:eastAsia="Times New Roman" w:cs="Times New Roman"/>
          <w:szCs w:val="24"/>
        </w:rPr>
        <w:t xml:space="preserve"> για να μπορεί να μετατρέψει</w:t>
      </w:r>
      <w:r>
        <w:rPr>
          <w:rFonts w:eastAsia="Times New Roman" w:cs="Times New Roman"/>
          <w:szCs w:val="24"/>
        </w:rPr>
        <w:t xml:space="preserve"> τα αυτοκίνητα που χρησιμοποιεί, </w:t>
      </w:r>
      <w:r w:rsidRPr="00A35479">
        <w:rPr>
          <w:rFonts w:eastAsia="Times New Roman" w:cs="Times New Roman"/>
          <w:szCs w:val="24"/>
        </w:rPr>
        <w:t xml:space="preserve">να κάνει τη διασύνδεση και να </w:t>
      </w:r>
      <w:r>
        <w:rPr>
          <w:rFonts w:eastAsia="Times New Roman" w:cs="Times New Roman"/>
          <w:szCs w:val="24"/>
        </w:rPr>
        <w:t>βάλει</w:t>
      </w:r>
      <w:r w:rsidRPr="00A35479">
        <w:rPr>
          <w:rFonts w:eastAsia="Times New Roman" w:cs="Times New Roman"/>
          <w:szCs w:val="24"/>
        </w:rPr>
        <w:t xml:space="preserve"> και τις κάμερες</w:t>
      </w:r>
      <w:r>
        <w:rPr>
          <w:rFonts w:eastAsia="Times New Roman" w:cs="Times New Roman"/>
          <w:szCs w:val="24"/>
        </w:rPr>
        <w:t>. Είναι μεγάλο το κόστος και βεβαίως, η Κ</w:t>
      </w:r>
      <w:r w:rsidRPr="00A35479">
        <w:rPr>
          <w:rFonts w:eastAsia="Times New Roman" w:cs="Times New Roman"/>
          <w:szCs w:val="24"/>
        </w:rPr>
        <w:t>υβέρνηση το φορτώνει και αυτό στους επαγγελματίες των σχολών οδηγών</w:t>
      </w:r>
      <w:r>
        <w:rPr>
          <w:rFonts w:eastAsia="Times New Roman" w:cs="Times New Roman"/>
          <w:szCs w:val="24"/>
        </w:rPr>
        <w:t>.</w:t>
      </w:r>
    </w:p>
    <w:p w14:paraId="678A42E5"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lastRenderedPageBreak/>
        <w:t>Π</w:t>
      </w:r>
      <w:r w:rsidRPr="00A35479">
        <w:rPr>
          <w:rFonts w:eastAsia="Times New Roman" w:cs="Times New Roman"/>
          <w:szCs w:val="24"/>
        </w:rPr>
        <w:t xml:space="preserve">ρέπει να πούμε ότι για την ανανέωση της άδειας οδήγησης των </w:t>
      </w:r>
      <w:r>
        <w:rPr>
          <w:rFonts w:eastAsia="Times New Roman" w:cs="Times New Roman"/>
          <w:szCs w:val="24"/>
        </w:rPr>
        <w:t>εβδομηντατετράχρονων, είπαμε π</w:t>
      </w:r>
      <w:r w:rsidRPr="00A35479">
        <w:rPr>
          <w:rFonts w:eastAsia="Times New Roman" w:cs="Times New Roman"/>
          <w:szCs w:val="24"/>
        </w:rPr>
        <w:t>ολλά</w:t>
      </w:r>
      <w:r>
        <w:rPr>
          <w:rFonts w:eastAsia="Times New Roman" w:cs="Times New Roman"/>
          <w:szCs w:val="24"/>
        </w:rPr>
        <w:t>. Ο κύριος Υ</w:t>
      </w:r>
      <w:r w:rsidRPr="00A35479">
        <w:rPr>
          <w:rFonts w:eastAsia="Times New Roman" w:cs="Times New Roman"/>
          <w:szCs w:val="24"/>
        </w:rPr>
        <w:t xml:space="preserve">πουργός </w:t>
      </w:r>
      <w:r>
        <w:rPr>
          <w:rFonts w:eastAsia="Times New Roman" w:cs="Times New Roman"/>
          <w:szCs w:val="24"/>
        </w:rPr>
        <w:t xml:space="preserve">λέει </w:t>
      </w:r>
      <w:r w:rsidRPr="00A35479">
        <w:rPr>
          <w:rFonts w:eastAsia="Times New Roman" w:cs="Times New Roman"/>
          <w:szCs w:val="24"/>
        </w:rPr>
        <w:t>ότι δεν εί</w:t>
      </w:r>
      <w:r w:rsidRPr="00A35479">
        <w:rPr>
          <w:rFonts w:eastAsia="Times New Roman" w:cs="Times New Roman"/>
          <w:szCs w:val="24"/>
        </w:rPr>
        <w:t xml:space="preserve">ναι έτοιμο το δημόσιο </w:t>
      </w:r>
      <w:r>
        <w:rPr>
          <w:rFonts w:eastAsia="Times New Roman" w:cs="Times New Roman"/>
          <w:szCs w:val="24"/>
        </w:rPr>
        <w:t>σύστημα να μπορεί να σηκώσει ένα τέτοιο βάρος πολλών</w:t>
      </w:r>
      <w:r w:rsidRPr="00942FC5">
        <w:rPr>
          <w:rFonts w:eastAsia="Times New Roman" w:cs="Times New Roman"/>
          <w:szCs w:val="24"/>
        </w:rPr>
        <w:t xml:space="preserve"> </w:t>
      </w:r>
      <w:r>
        <w:rPr>
          <w:rFonts w:eastAsia="Times New Roman" w:cs="Times New Roman"/>
          <w:szCs w:val="24"/>
        </w:rPr>
        <w:t>εβδομηντατετράχρονων, για τους οποίους απαιτείται η ανανέωση του διπλώματός τους. Συμφωνούμε βέβαια ότι δεν μπορεί να υπάρχει επαγγελματίας εβδομηντατεσσάρων ετών. Συμφωνούμε ότι οι</w:t>
      </w:r>
      <w:r>
        <w:rPr>
          <w:rFonts w:eastAsia="Times New Roman" w:cs="Times New Roman"/>
          <w:szCs w:val="24"/>
        </w:rPr>
        <w:t xml:space="preserve"> επαγγελματίες αυτοί θα πρέπει να έχουν </w:t>
      </w:r>
      <w:r w:rsidRPr="00A35479">
        <w:rPr>
          <w:rFonts w:eastAsia="Times New Roman" w:cs="Times New Roman"/>
          <w:szCs w:val="24"/>
        </w:rPr>
        <w:t xml:space="preserve">όριο ηλικίας πολύ μικρότερο </w:t>
      </w:r>
      <w:r>
        <w:rPr>
          <w:rFonts w:eastAsia="Times New Roman" w:cs="Times New Roman"/>
          <w:szCs w:val="24"/>
        </w:rPr>
        <w:t>από αυτό που έχουν</w:t>
      </w:r>
      <w:r w:rsidRPr="00A35479">
        <w:rPr>
          <w:rFonts w:eastAsia="Times New Roman" w:cs="Times New Roman"/>
          <w:szCs w:val="24"/>
        </w:rPr>
        <w:t xml:space="preserve"> όλοι οι υπόλοιποι</w:t>
      </w:r>
      <w:r>
        <w:rPr>
          <w:rFonts w:eastAsia="Times New Roman" w:cs="Times New Roman"/>
          <w:szCs w:val="24"/>
        </w:rPr>
        <w:t>,</w:t>
      </w:r>
      <w:r w:rsidRPr="00A35479">
        <w:rPr>
          <w:rFonts w:eastAsia="Times New Roman" w:cs="Times New Roman"/>
          <w:szCs w:val="24"/>
        </w:rPr>
        <w:t xml:space="preserve"> γιατί δεν μπορεί </w:t>
      </w:r>
      <w:r>
        <w:rPr>
          <w:rFonts w:eastAsia="Times New Roman" w:cs="Times New Roman"/>
          <w:szCs w:val="24"/>
        </w:rPr>
        <w:t>κάποιος</w:t>
      </w:r>
      <w:r w:rsidRPr="00A35479">
        <w:rPr>
          <w:rFonts w:eastAsia="Times New Roman" w:cs="Times New Roman"/>
          <w:szCs w:val="24"/>
        </w:rPr>
        <w:t xml:space="preserve"> </w:t>
      </w:r>
      <w:r w:rsidRPr="00A35479">
        <w:rPr>
          <w:rFonts w:eastAsia="Times New Roman" w:cs="Times New Roman"/>
          <w:szCs w:val="24"/>
        </w:rPr>
        <w:t>να έχει τα ίδια ανακλαστικά και να οδηγεί τόσες ώρες</w:t>
      </w:r>
      <w:r>
        <w:rPr>
          <w:rFonts w:eastAsia="Times New Roman" w:cs="Times New Roman"/>
          <w:szCs w:val="24"/>
        </w:rPr>
        <w:t>.</w:t>
      </w:r>
    </w:p>
    <w:p w14:paraId="678A42E6" w14:textId="77777777" w:rsidR="0099759A" w:rsidRDefault="00FE124F">
      <w:pPr>
        <w:spacing w:line="600" w:lineRule="auto"/>
        <w:ind w:firstLine="720"/>
        <w:contextualSpacing/>
        <w:jc w:val="both"/>
        <w:rPr>
          <w:rFonts w:eastAsia="Times New Roman" w:cs="Times New Roman"/>
          <w:szCs w:val="24"/>
        </w:rPr>
      </w:pPr>
      <w:r>
        <w:rPr>
          <w:rFonts w:eastAsia="Times New Roman"/>
          <w:szCs w:val="24"/>
        </w:rPr>
        <w:t>Άρα, λοιπόν, αυτό που ήταν παλιότερα βαρέα</w:t>
      </w:r>
      <w:r>
        <w:rPr>
          <w:rFonts w:eastAsia="Times New Roman"/>
          <w:szCs w:val="24"/>
        </w:rPr>
        <w:t xml:space="preserve"> στα 58 οι οδηγοί, εμείς λέμε ότι πρέπει να επανέλθει, αλλά εν πάση περιπτώσει πιστεύουμε ότι δεν μπορεί να υπάρχει επαγγελματίας 74 ετών. Όμως, έχει ΙΧ. Δεν έχει ξεχάσει να οδηγεί, όπως είπαμε. </w:t>
      </w:r>
    </w:p>
    <w:p w14:paraId="678A42E7" w14:textId="77777777" w:rsidR="0099759A" w:rsidRDefault="00FE124F">
      <w:pPr>
        <w:spacing w:line="600" w:lineRule="auto"/>
        <w:ind w:firstLine="720"/>
        <w:contextualSpacing/>
        <w:jc w:val="both"/>
        <w:rPr>
          <w:rFonts w:eastAsia="Times New Roman"/>
          <w:szCs w:val="24"/>
        </w:rPr>
      </w:pPr>
      <w:r>
        <w:rPr>
          <w:rFonts w:eastAsia="Times New Roman"/>
          <w:szCs w:val="24"/>
        </w:rPr>
        <w:t xml:space="preserve">Θεωρούμε ότι αυτές τις προτάσεις </w:t>
      </w:r>
      <w:r>
        <w:rPr>
          <w:rFonts w:eastAsia="Times New Roman"/>
          <w:szCs w:val="24"/>
        </w:rPr>
        <w:t>-</w:t>
      </w:r>
      <w:r>
        <w:rPr>
          <w:rFonts w:eastAsia="Times New Roman"/>
          <w:szCs w:val="24"/>
        </w:rPr>
        <w:t>που αναφέρθηκαν απ’ όλους,</w:t>
      </w:r>
      <w:r>
        <w:rPr>
          <w:rFonts w:eastAsia="Times New Roman"/>
          <w:szCs w:val="24"/>
        </w:rPr>
        <w:t xml:space="preserve"> κύριε Υπουργέ</w:t>
      </w:r>
      <w:r>
        <w:rPr>
          <w:rFonts w:eastAsia="Times New Roman"/>
          <w:szCs w:val="24"/>
        </w:rPr>
        <w:t>-</w:t>
      </w:r>
      <w:r>
        <w:rPr>
          <w:rFonts w:eastAsia="Times New Roman"/>
          <w:szCs w:val="24"/>
        </w:rPr>
        <w:t xml:space="preserve">, πρέπει να τις δείτε. Δεν μπορεί να ταλαιπωρείτε αυτόν τον κόσμο. Η επανεξέταση σε μια τέτοια ηλικία, </w:t>
      </w:r>
      <w:r>
        <w:rPr>
          <w:rFonts w:eastAsia="Times New Roman"/>
          <w:szCs w:val="24"/>
        </w:rPr>
        <w:t xml:space="preserve">σ’ </w:t>
      </w:r>
      <w:r>
        <w:rPr>
          <w:rFonts w:eastAsia="Times New Roman"/>
          <w:szCs w:val="24"/>
        </w:rPr>
        <w:t xml:space="preserve">όλο αυτό το πλαίσιο είναι μια πολύ δύσκολη υπόθεση γι’ αυτούς που είναι σ’ αυτό το όριο ηλικίας. Είναι δύσκολη, πολύ πιο </w:t>
      </w:r>
      <w:r>
        <w:rPr>
          <w:rFonts w:eastAsia="Times New Roman"/>
          <w:szCs w:val="24"/>
        </w:rPr>
        <w:lastRenderedPageBreak/>
        <w:t>δύσκολη απ’ αυ</w:t>
      </w:r>
      <w:r>
        <w:rPr>
          <w:rFonts w:eastAsia="Times New Roman"/>
          <w:szCs w:val="24"/>
        </w:rPr>
        <w:t xml:space="preserve">τό που λέμε να πάνε στα νοσοκομεία, να βρουν τα πιστοποιητικά εκείνα που να πιστοποιούν ότι είναι ικανοί, ότι έχουν τα αντανακλαστικά, ότι δεν έχουν </w:t>
      </w:r>
      <w:r>
        <w:rPr>
          <w:rFonts w:eastAsia="Times New Roman"/>
          <w:szCs w:val="24"/>
        </w:rPr>
        <w:t>αλτσχάιμερ</w:t>
      </w:r>
      <w:r>
        <w:rPr>
          <w:rFonts w:eastAsia="Times New Roman"/>
          <w:szCs w:val="24"/>
        </w:rPr>
        <w:t>, ότι δεν έχουν άλλα προβλήματα και άρα μπορούν να συνεχίσουν να οδηγούν. Αλλιώς, λέμε ότι τους β</w:t>
      </w:r>
      <w:r>
        <w:rPr>
          <w:rFonts w:eastAsia="Times New Roman"/>
          <w:szCs w:val="24"/>
        </w:rPr>
        <w:t>άζετε σε μια περιπέτεια και να ξέρετε ότι εναντίον σας θα στραφούν όλες αυτές οι ηλικίες γι’ αυτήν τη ρύθμιση που περνάτε σήμερα.</w:t>
      </w:r>
    </w:p>
    <w:p w14:paraId="678A42E8" w14:textId="77777777" w:rsidR="0099759A" w:rsidRDefault="00FE124F">
      <w:pPr>
        <w:spacing w:line="600" w:lineRule="auto"/>
        <w:ind w:firstLine="720"/>
        <w:contextualSpacing/>
        <w:jc w:val="both"/>
        <w:rPr>
          <w:rFonts w:eastAsia="Times New Roman"/>
          <w:szCs w:val="24"/>
        </w:rPr>
      </w:pPr>
      <w:r>
        <w:rPr>
          <w:rFonts w:eastAsia="Times New Roman"/>
          <w:szCs w:val="24"/>
        </w:rPr>
        <w:t>Εμείς επιμένουμε ότι αυτό μπορείτε να το βγάλετε σήμερα από το άρθρο και να το επαναφέρετε μ’ αυτήν τη ρύθμιση που λέμε, διασφ</w:t>
      </w:r>
      <w:r>
        <w:rPr>
          <w:rFonts w:eastAsia="Times New Roman"/>
          <w:szCs w:val="24"/>
        </w:rPr>
        <w:t>αλίζοντας ότι πέρα από τα δημόσια νοσοκομεία θα μπορούν και οι άλλες δομές –ΤΟΜΥ, ΠΕΔΥ κ.λπ.- να δίνουν πιστοποιητικά αντίστοιχα ή οι γιατροί με τις αντίστοιχες ειδικότητες.</w:t>
      </w:r>
    </w:p>
    <w:p w14:paraId="678A42E9" w14:textId="77777777" w:rsidR="0099759A" w:rsidRDefault="00FE124F">
      <w:pPr>
        <w:spacing w:line="600" w:lineRule="auto"/>
        <w:ind w:firstLine="720"/>
        <w:contextualSpacing/>
        <w:jc w:val="both"/>
        <w:rPr>
          <w:rFonts w:eastAsia="Times New Roman"/>
          <w:szCs w:val="24"/>
        </w:rPr>
      </w:pPr>
      <w:r>
        <w:rPr>
          <w:rFonts w:eastAsia="Times New Roman"/>
          <w:szCs w:val="24"/>
        </w:rPr>
        <w:t>Πριν αναφερθώ στις τροπολογίες που έχουν κατατεθεί, κύριε Υπουργέ, θα πω ότι στο άρθρο 2 οι υπάλληλοι του Υπουργείου Μεταφορών μετατρέπονται σε αξιολογητές. Αυτό είναι καθαρό μέσα στο σχέδιο νόμου. Τους εξεταστές τους πάτε σε άλλες περιφέρειες. Δημιουργείτ</w:t>
      </w:r>
      <w:r>
        <w:rPr>
          <w:rFonts w:eastAsia="Times New Roman"/>
          <w:szCs w:val="24"/>
        </w:rPr>
        <w:t xml:space="preserve">ε </w:t>
      </w:r>
      <w:r>
        <w:rPr>
          <w:rFonts w:eastAsia="Times New Roman"/>
          <w:szCs w:val="24"/>
        </w:rPr>
        <w:t xml:space="preserve">σώμα </w:t>
      </w:r>
      <w:r>
        <w:rPr>
          <w:rFonts w:eastAsia="Times New Roman"/>
          <w:szCs w:val="24"/>
        </w:rPr>
        <w:t>με τριακόσιους πενήντα και οι υπόλοιποι πάνε σε άλλες περιφέρειες για άλλα καθήκοντα.</w:t>
      </w:r>
    </w:p>
    <w:p w14:paraId="678A42EA" w14:textId="77777777" w:rsidR="0099759A" w:rsidRDefault="00FE124F">
      <w:pPr>
        <w:spacing w:line="600" w:lineRule="auto"/>
        <w:ind w:firstLine="720"/>
        <w:contextualSpacing/>
        <w:jc w:val="both"/>
        <w:rPr>
          <w:rFonts w:eastAsia="Times New Roman"/>
          <w:szCs w:val="24"/>
        </w:rPr>
      </w:pPr>
      <w:r>
        <w:rPr>
          <w:rFonts w:eastAsia="Times New Roman"/>
          <w:szCs w:val="24"/>
        </w:rPr>
        <w:lastRenderedPageBreak/>
        <w:t xml:space="preserve">Όμως, </w:t>
      </w:r>
      <w:r>
        <w:rPr>
          <w:rFonts w:eastAsia="Times New Roman"/>
          <w:szCs w:val="24"/>
        </w:rPr>
        <w:t xml:space="preserve">μ’ </w:t>
      </w:r>
      <w:r>
        <w:rPr>
          <w:rFonts w:eastAsia="Times New Roman"/>
          <w:szCs w:val="24"/>
        </w:rPr>
        <w:t xml:space="preserve">αυτό το </w:t>
      </w:r>
      <w:r>
        <w:rPr>
          <w:rFonts w:eastAsia="Times New Roman"/>
          <w:szCs w:val="24"/>
        </w:rPr>
        <w:t xml:space="preserve">σώμα </w:t>
      </w:r>
      <w:r>
        <w:rPr>
          <w:rFonts w:eastAsia="Times New Roman"/>
          <w:szCs w:val="24"/>
        </w:rPr>
        <w:t>που αναφέραμε και προηγουμένως θα δημιουργηθούν σοβαρά προβλήματα. Είναι στις περιφέρειες. Θα παρέχουν το έργο τους αποκλειστικά στο ωράριό τ</w:t>
      </w:r>
      <w:r>
        <w:rPr>
          <w:rFonts w:eastAsia="Times New Roman"/>
          <w:szCs w:val="24"/>
        </w:rPr>
        <w:t xml:space="preserve">ους και αυτοί. Θα φεύγουν από τις υπηρεσίες στις δώδεκα η ώρα, όπως είπατε, ή και το πρωί για να προσφέρουν τις υπηρεσίες της εξέτασης. Σ’ αυτό δεν θα υπάρχει πρόβλημα με τις υπηρεσίες; </w:t>
      </w:r>
    </w:p>
    <w:p w14:paraId="678A42EB" w14:textId="77777777" w:rsidR="0099759A" w:rsidRDefault="00FE124F">
      <w:pPr>
        <w:spacing w:line="600" w:lineRule="auto"/>
        <w:ind w:firstLine="720"/>
        <w:contextualSpacing/>
        <w:jc w:val="both"/>
        <w:rPr>
          <w:rFonts w:eastAsia="Times New Roman"/>
          <w:szCs w:val="24"/>
        </w:rPr>
      </w:pPr>
      <w:r w:rsidRPr="00CA185C">
        <w:rPr>
          <w:rFonts w:eastAsia="Times New Roman"/>
          <w:b/>
          <w:szCs w:val="24"/>
        </w:rPr>
        <w:t>ΧΡΗΣΤΟΣ ΣΠΙΡΤΖΗΣ (Υπουργός Υποδομών και Μεταφορών):</w:t>
      </w:r>
      <w:r>
        <w:rPr>
          <w:rFonts w:eastAsia="Times New Roman"/>
          <w:b/>
          <w:szCs w:val="24"/>
        </w:rPr>
        <w:t xml:space="preserve"> </w:t>
      </w:r>
      <w:r>
        <w:rPr>
          <w:rFonts w:eastAsia="Times New Roman"/>
          <w:szCs w:val="24"/>
        </w:rPr>
        <w:t>Όχι. Μόνο αυτό θα</w:t>
      </w:r>
      <w:r>
        <w:rPr>
          <w:rFonts w:eastAsia="Times New Roman"/>
          <w:szCs w:val="24"/>
        </w:rPr>
        <w:t xml:space="preserve"> κάνουν.</w:t>
      </w:r>
    </w:p>
    <w:p w14:paraId="678A42EC" w14:textId="77777777" w:rsidR="0099759A" w:rsidRDefault="00FE124F">
      <w:pPr>
        <w:spacing w:line="600" w:lineRule="auto"/>
        <w:ind w:firstLine="720"/>
        <w:contextualSpacing/>
        <w:jc w:val="both"/>
        <w:rPr>
          <w:rFonts w:eastAsia="Times New Roman"/>
          <w:szCs w:val="24"/>
        </w:rPr>
      </w:pPr>
      <w:r w:rsidRPr="00CA185C">
        <w:rPr>
          <w:rFonts w:eastAsia="Times New Roman"/>
          <w:b/>
          <w:szCs w:val="24"/>
        </w:rPr>
        <w:t>ΧΡΗΣΤΟΣ ΚΑΤΣΩΤΗΣ:</w:t>
      </w:r>
      <w:r>
        <w:rPr>
          <w:rFonts w:eastAsia="Times New Roman"/>
          <w:b/>
          <w:szCs w:val="24"/>
        </w:rPr>
        <w:t xml:space="preserve"> </w:t>
      </w:r>
      <w:r>
        <w:rPr>
          <w:rFonts w:eastAsia="Times New Roman"/>
          <w:szCs w:val="24"/>
        </w:rPr>
        <w:t xml:space="preserve">Εντάξει. Πάντως υπάρχουν άλλες απόψεις και της </w:t>
      </w:r>
      <w:r>
        <w:rPr>
          <w:rFonts w:eastAsia="Times New Roman"/>
          <w:szCs w:val="24"/>
        </w:rPr>
        <w:t xml:space="preserve">ομοσπονδίας </w:t>
      </w:r>
      <w:r>
        <w:rPr>
          <w:rFonts w:eastAsia="Times New Roman"/>
          <w:szCs w:val="24"/>
        </w:rPr>
        <w:t>των υπαλλήλων ότι δεν αντιμετωπίζεται το πρόβλημα και ότι απαιτείται σήμερα να προσληφθούν και άλλοι εργαζόμενοι, γιατί έχουν πολλές ελλείψεις και σ’ αυτόν τον τομέα.</w:t>
      </w:r>
    </w:p>
    <w:p w14:paraId="678A42ED" w14:textId="77777777" w:rsidR="0099759A" w:rsidRDefault="00FE124F">
      <w:pPr>
        <w:spacing w:line="600" w:lineRule="auto"/>
        <w:ind w:firstLine="720"/>
        <w:contextualSpacing/>
        <w:jc w:val="both"/>
        <w:rPr>
          <w:rFonts w:eastAsia="Times New Roman"/>
          <w:szCs w:val="24"/>
        </w:rPr>
      </w:pPr>
      <w:r>
        <w:rPr>
          <w:rFonts w:eastAsia="Times New Roman"/>
          <w:szCs w:val="24"/>
        </w:rPr>
        <w:t>Επί</w:t>
      </w:r>
      <w:r>
        <w:rPr>
          <w:rFonts w:eastAsia="Times New Roman"/>
          <w:szCs w:val="24"/>
        </w:rPr>
        <w:t xml:space="preserve">σης, με το άρθρο 5 καθορίζονται οι όροι και οι προϋποθέσεις μετάδοσης, καταγραφής, οι τεχνικές προδιαγραφές των οπτικοακουστικών μέσων. Είναι γνωστό αυτό. Τώρα πήραμε ένα </w:t>
      </w:r>
      <w:r>
        <w:rPr>
          <w:rFonts w:eastAsia="Times New Roman"/>
          <w:szCs w:val="24"/>
          <w:lang w:val="en-US"/>
        </w:rPr>
        <w:t>email</w:t>
      </w:r>
      <w:r>
        <w:rPr>
          <w:rFonts w:eastAsia="Times New Roman"/>
          <w:szCs w:val="24"/>
        </w:rPr>
        <w:t xml:space="preserve"> από την Αρχή Προστασίας Προσωπικών Δεδομένων. Το πήρατε κι εσείς, φαντάζομαι. Ε</w:t>
      </w:r>
      <w:r>
        <w:rPr>
          <w:rFonts w:eastAsia="Times New Roman"/>
          <w:szCs w:val="24"/>
        </w:rPr>
        <w:t xml:space="preserve">ίναι ένα υπόμνημά </w:t>
      </w:r>
      <w:r>
        <w:rPr>
          <w:rFonts w:eastAsia="Times New Roman"/>
          <w:szCs w:val="24"/>
        </w:rPr>
        <w:lastRenderedPageBreak/>
        <w:t>τους που λένε ότι διαφωνούν μ’ αυτό το άρθρο και λένε ότι δεν μπορεί να ισχύσει, για παράδειγμα, το οπτικοακουστικό υλικό στη θεωρητική εξέταση. Υπάρχουν άλλοι τρόποι. Αυτό λέει η Αρχή Προστασίας</w:t>
      </w:r>
      <w:r w:rsidRPr="00E334D5">
        <w:rPr>
          <w:rFonts w:eastAsia="Times New Roman"/>
          <w:szCs w:val="24"/>
        </w:rPr>
        <w:t xml:space="preserve"> </w:t>
      </w:r>
      <w:r>
        <w:rPr>
          <w:rFonts w:eastAsia="Times New Roman"/>
          <w:szCs w:val="24"/>
        </w:rPr>
        <w:t>Προσωπικών Δεδομένων</w:t>
      </w:r>
      <w:r>
        <w:rPr>
          <w:rFonts w:eastAsia="Times New Roman"/>
          <w:szCs w:val="24"/>
        </w:rPr>
        <w:t>. Έχει και μια σειρά α</w:t>
      </w:r>
      <w:r>
        <w:rPr>
          <w:rFonts w:eastAsia="Times New Roman"/>
          <w:szCs w:val="24"/>
        </w:rPr>
        <w:t>πό άλλες επιφυλάξεις για άλλες παραγράφους του άρθρου 8 και του άρθρου 5 και όσων βέβαια αναφέρονται στα οπτικοακουστικά μέσα, τα οποία βάζετε σε λειτουργία.</w:t>
      </w:r>
    </w:p>
    <w:p w14:paraId="678A42EE" w14:textId="77777777" w:rsidR="0099759A" w:rsidRDefault="00FE124F">
      <w:pPr>
        <w:spacing w:line="600" w:lineRule="auto"/>
        <w:ind w:firstLine="720"/>
        <w:contextualSpacing/>
        <w:jc w:val="both"/>
        <w:rPr>
          <w:rFonts w:eastAsia="Times New Roman"/>
          <w:szCs w:val="24"/>
        </w:rPr>
      </w:pPr>
      <w:r>
        <w:rPr>
          <w:rFonts w:eastAsia="Times New Roman"/>
          <w:szCs w:val="24"/>
        </w:rPr>
        <w:t>Περνάω τώρα στις τροπολογίες. Για την τροπολογία με τα σχέδια βόσκησης είπε ο εισηγητής μας ότι δι</w:t>
      </w:r>
      <w:r>
        <w:rPr>
          <w:rFonts w:eastAsia="Times New Roman"/>
          <w:szCs w:val="24"/>
        </w:rPr>
        <w:t>αφωνούμε ριζικά. Αυτό χαρατσώνει ακόμα περισσότερο τους κτηνοτρόφους και πιστεύουμε ότι η Κυβέρνηση κακώς το φέρνει, ιδιαίτερα σ’ αυτήν την περίοδο που έτσι κι αλλιώς οι κτηνοτρόφοι έχουν υποστεί μεγάλες συνέπειες και από την ΚΑΠ, όπως ειπώθηκε, αλλά και α</w:t>
      </w:r>
      <w:r>
        <w:rPr>
          <w:rFonts w:eastAsia="Times New Roman"/>
          <w:szCs w:val="24"/>
        </w:rPr>
        <w:t xml:space="preserve">πό την ασύδοτη δράση των εμποροβιομηχάνων που είχε </w:t>
      </w:r>
      <w:r>
        <w:rPr>
          <w:rFonts w:eastAsia="Times New Roman"/>
          <w:szCs w:val="24"/>
        </w:rPr>
        <w:t xml:space="preserve">ως </w:t>
      </w:r>
      <w:r>
        <w:rPr>
          <w:rFonts w:eastAsia="Times New Roman"/>
          <w:szCs w:val="24"/>
        </w:rPr>
        <w:t>αποτέλεσμα η τιμή του πρόβειου γάλακτος να πέσει κάτω από τα ογδόντα λεπτά, ίσως και στα εβδομήντα. Άρα, λοιπόν, το ότι καλούνται τώρα να έχουν και το τέλος χρήσης των βοσκοτόπων είναι ένα ακόμη χαράτσι</w:t>
      </w:r>
      <w:r>
        <w:rPr>
          <w:rFonts w:eastAsia="Times New Roman"/>
          <w:szCs w:val="24"/>
        </w:rPr>
        <w:t xml:space="preserve"> που δεν μπορούν να το σηκώσουν.</w:t>
      </w:r>
    </w:p>
    <w:p w14:paraId="678A42EF" w14:textId="77777777" w:rsidR="0099759A" w:rsidRDefault="00FE124F">
      <w:pPr>
        <w:spacing w:line="600" w:lineRule="auto"/>
        <w:ind w:firstLine="720"/>
        <w:contextualSpacing/>
        <w:jc w:val="both"/>
        <w:rPr>
          <w:rFonts w:eastAsia="Times New Roman"/>
          <w:szCs w:val="24"/>
        </w:rPr>
      </w:pPr>
      <w:r>
        <w:rPr>
          <w:rFonts w:eastAsia="Times New Roman"/>
          <w:szCs w:val="24"/>
        </w:rPr>
        <w:lastRenderedPageBreak/>
        <w:t xml:space="preserve">Όσον αφορά </w:t>
      </w:r>
      <w:r>
        <w:rPr>
          <w:rFonts w:eastAsia="Times New Roman"/>
          <w:szCs w:val="24"/>
        </w:rPr>
        <w:t>σ</w:t>
      </w:r>
      <w:r>
        <w:rPr>
          <w:rFonts w:eastAsia="Times New Roman"/>
          <w:szCs w:val="24"/>
        </w:rPr>
        <w:t xml:space="preserve">την τροπολογία για τους ΦΟΔΣΑ, έχουμε διαφωνήσει ριζικά και με το σχέδιο νόμου. Διαφωνούμε και με την τροπολογία που έρχεται τέλος πάντων να εξειδικεύσει ορισμένες πλευρές του. </w:t>
      </w:r>
    </w:p>
    <w:p w14:paraId="678A42F0" w14:textId="77777777" w:rsidR="0099759A" w:rsidRDefault="00FE124F">
      <w:pPr>
        <w:spacing w:line="600" w:lineRule="auto"/>
        <w:ind w:firstLine="720"/>
        <w:contextualSpacing/>
        <w:jc w:val="both"/>
        <w:rPr>
          <w:rFonts w:eastAsia="Times New Roman"/>
          <w:szCs w:val="24"/>
        </w:rPr>
      </w:pPr>
      <w:r>
        <w:rPr>
          <w:rFonts w:eastAsia="Times New Roman"/>
          <w:szCs w:val="24"/>
        </w:rPr>
        <w:t xml:space="preserve">Για την τροπολογία που αφορά την </w:t>
      </w:r>
      <w:r>
        <w:rPr>
          <w:rFonts w:eastAsia="Times New Roman"/>
          <w:szCs w:val="24"/>
        </w:rPr>
        <w:t>Αρχή Πολιτικής Προστασίας για θέματα οικονομικής διαχείρισης, όπως αναφέρετε, ψηφίζουμε «</w:t>
      </w:r>
      <w:r>
        <w:rPr>
          <w:rFonts w:eastAsia="Times New Roman"/>
          <w:szCs w:val="24"/>
        </w:rPr>
        <w:t>όχι</w:t>
      </w:r>
      <w:r>
        <w:rPr>
          <w:rFonts w:eastAsia="Times New Roman"/>
          <w:szCs w:val="24"/>
        </w:rPr>
        <w:t xml:space="preserve">», γιατί εκτός των άλλων ζητημάτων, κύριε Υπουργέ, έρχεται αυτό το θέμα του επαγγελματικού ταμείου που εμείς διαφωνούμε ριζικά. Είναι ένα κεφαλαιοποιητικό σύστημα. </w:t>
      </w:r>
      <w:r>
        <w:rPr>
          <w:rFonts w:eastAsia="Times New Roman"/>
          <w:szCs w:val="24"/>
        </w:rPr>
        <w:t>Είναι κάτι που δεν ωφελεί τους εργαζόμενους. Βέβαια, είναι μια πολιτική της Κυβέρνησης ΣΥΡΙΖΑ να ενισχύει τα επαγγελματικά ταμεία. Αυτό κάνατε και στο φάρμακο, με αποτέλεσμα οι φαρμακοϋπάλληλοι να δουν τις συντάξιμες αποδοχές ή το εφάπαξ κατά 50% με 60% κά</w:t>
      </w:r>
      <w:r>
        <w:rPr>
          <w:rFonts w:eastAsia="Times New Roman"/>
          <w:szCs w:val="24"/>
        </w:rPr>
        <w:t xml:space="preserve">τω και αυτό γίνεται βέβαια και με το </w:t>
      </w:r>
      <w:r>
        <w:rPr>
          <w:rFonts w:eastAsia="Times New Roman"/>
          <w:szCs w:val="24"/>
        </w:rPr>
        <w:t xml:space="preserve">επαγγελματικό ταμείο </w:t>
      </w:r>
      <w:r>
        <w:rPr>
          <w:rFonts w:eastAsia="Times New Roman"/>
          <w:szCs w:val="24"/>
        </w:rPr>
        <w:t>που μπαίνει σήμερα μπροστά η πλειοψηφία της ΓΣΕΕ …</w:t>
      </w:r>
    </w:p>
    <w:p w14:paraId="678A42F1" w14:textId="77777777" w:rsidR="0099759A" w:rsidRDefault="00FE124F">
      <w:pPr>
        <w:spacing w:line="600" w:lineRule="auto"/>
        <w:ind w:firstLine="720"/>
        <w:contextualSpacing/>
        <w:jc w:val="both"/>
        <w:rPr>
          <w:rFonts w:eastAsia="Times New Roman"/>
          <w:b/>
          <w:szCs w:val="24"/>
        </w:rPr>
      </w:pPr>
      <w:r w:rsidRPr="00FC7F4A">
        <w:rPr>
          <w:rFonts w:eastAsia="Times New Roman"/>
          <w:b/>
          <w:szCs w:val="24"/>
        </w:rPr>
        <w:t xml:space="preserve">ΠΡΟΕΔΡΕΥΟΥΣΑ (Αναστασία Χριστοδουλοπούλου): </w:t>
      </w:r>
      <w:r>
        <w:rPr>
          <w:rFonts w:eastAsia="Times New Roman"/>
          <w:szCs w:val="24"/>
        </w:rPr>
        <w:t>Ολοκληρώστε, κύριε Κατσώτη.</w:t>
      </w:r>
    </w:p>
    <w:p w14:paraId="678A42F2" w14:textId="77777777" w:rsidR="0099759A" w:rsidRDefault="00FE124F">
      <w:pPr>
        <w:spacing w:line="600" w:lineRule="auto"/>
        <w:ind w:firstLine="720"/>
        <w:contextualSpacing/>
        <w:jc w:val="both"/>
        <w:rPr>
          <w:rFonts w:eastAsia="Times New Roman"/>
          <w:szCs w:val="24"/>
        </w:rPr>
      </w:pPr>
      <w:r w:rsidRPr="00CA185C">
        <w:rPr>
          <w:rFonts w:eastAsia="Times New Roman"/>
          <w:b/>
          <w:szCs w:val="24"/>
        </w:rPr>
        <w:lastRenderedPageBreak/>
        <w:t>ΧΡΗΣΤΟΣ ΚΑΤΣΩΤΗΣ</w:t>
      </w:r>
      <w:r w:rsidRPr="00AB5C61">
        <w:rPr>
          <w:rFonts w:eastAsia="Times New Roman"/>
          <w:b/>
          <w:szCs w:val="24"/>
        </w:rPr>
        <w:t>:</w:t>
      </w:r>
      <w:r>
        <w:rPr>
          <w:rFonts w:eastAsia="Times New Roman"/>
          <w:b/>
          <w:szCs w:val="24"/>
        </w:rPr>
        <w:t xml:space="preserve"> </w:t>
      </w:r>
      <w:r>
        <w:rPr>
          <w:rFonts w:eastAsia="Times New Roman"/>
          <w:szCs w:val="24"/>
        </w:rPr>
        <w:t>Τελειώνω μ’ αυτό, κυρία Πρόεδρε.</w:t>
      </w:r>
    </w:p>
    <w:p w14:paraId="678A42F3" w14:textId="77777777" w:rsidR="0099759A" w:rsidRDefault="00FE124F">
      <w:pPr>
        <w:spacing w:line="600" w:lineRule="auto"/>
        <w:ind w:firstLine="720"/>
        <w:contextualSpacing/>
        <w:jc w:val="both"/>
        <w:rPr>
          <w:rFonts w:eastAsia="Times New Roman"/>
          <w:szCs w:val="24"/>
        </w:rPr>
      </w:pPr>
      <w:r>
        <w:rPr>
          <w:rFonts w:eastAsia="Times New Roman"/>
          <w:szCs w:val="24"/>
        </w:rPr>
        <w:t xml:space="preserve">Η πλειοψηφία της ΓΣΕΕ μπαίνει μπροστά να κάνει </w:t>
      </w:r>
      <w:r>
        <w:rPr>
          <w:rFonts w:eastAsia="Times New Roman"/>
          <w:szCs w:val="24"/>
        </w:rPr>
        <w:t>εθνικό επαγγελματικό ταμείο</w:t>
      </w:r>
      <w:r>
        <w:rPr>
          <w:rFonts w:eastAsia="Times New Roman"/>
          <w:szCs w:val="24"/>
        </w:rPr>
        <w:t>, έτσι ώστε ο εργαζόμενος να πληρώνει και να μην ξέρει ποτέ τι θα πάρει πίσω και βέβαια όλο αυτό το σύστημα να ενισχύει την ιδιωτική ασφάλιση και να καταργούνται κοινωνικά ασφαλιστικ</w:t>
      </w:r>
      <w:r>
        <w:rPr>
          <w:rFonts w:eastAsia="Times New Roman"/>
          <w:szCs w:val="24"/>
        </w:rPr>
        <w:t>ά δικαιώματα. Διαφωνούμε, λοιπόν, μ’ αυτήν την τροπολογία.</w:t>
      </w:r>
    </w:p>
    <w:p w14:paraId="678A42F4" w14:textId="77777777" w:rsidR="0099759A" w:rsidRDefault="00FE124F">
      <w:pPr>
        <w:spacing w:line="600" w:lineRule="auto"/>
        <w:ind w:firstLine="720"/>
        <w:contextualSpacing/>
        <w:jc w:val="both"/>
        <w:rPr>
          <w:rFonts w:eastAsia="Times New Roman"/>
          <w:szCs w:val="24"/>
        </w:rPr>
      </w:pPr>
      <w:r>
        <w:rPr>
          <w:rFonts w:eastAsia="Times New Roman"/>
          <w:szCs w:val="24"/>
        </w:rPr>
        <w:t xml:space="preserve">Διαφωνούμε και με την τελευταία τροπολογία, τη 1967/55, που έχει ένα θέμα για την ανάπλαση που λέτε, τη χρηματοδότηση. Εμείς διαφωνούμε μ’ αυτό. </w:t>
      </w:r>
    </w:p>
    <w:p w14:paraId="678A42F5" w14:textId="77777777" w:rsidR="0099759A" w:rsidRDefault="00FE124F">
      <w:pPr>
        <w:spacing w:line="600" w:lineRule="auto"/>
        <w:ind w:firstLine="720"/>
        <w:contextualSpacing/>
        <w:jc w:val="both"/>
        <w:rPr>
          <w:rFonts w:eastAsia="Times New Roman"/>
          <w:szCs w:val="24"/>
        </w:rPr>
      </w:pPr>
      <w:r>
        <w:rPr>
          <w:rFonts w:eastAsia="Times New Roman"/>
          <w:szCs w:val="24"/>
        </w:rPr>
        <w:t>Το άλλο για τα ρυμουλκά κ.λπ. είναι ένα θέμα που πρ</w:t>
      </w:r>
      <w:r>
        <w:rPr>
          <w:rFonts w:eastAsia="Times New Roman"/>
          <w:szCs w:val="24"/>
        </w:rPr>
        <w:t>οφανώς δεν το ξέραμε –το λέμε καθαρά- ωστόσο έρχεται τώρα, την τελευταία στιγμή και δεν μπορούμε να έχουμε μια ενημέρωση. Τι θέμα έρχεται να λύσει αυτό; Κατ</w:t>
      </w:r>
      <w:r>
        <w:rPr>
          <w:rFonts w:eastAsia="Times New Roman"/>
          <w:szCs w:val="24"/>
        </w:rPr>
        <w:t>’ αρχάς</w:t>
      </w:r>
      <w:r>
        <w:rPr>
          <w:rFonts w:eastAsia="Times New Roman"/>
          <w:szCs w:val="24"/>
        </w:rPr>
        <w:t>, υπήρχε και μια δυσκολία από εσάς να δείτε τι είναι αυτό. Φαντάζομαι ότι το έφεραν στις Υπηρ</w:t>
      </w:r>
      <w:r>
        <w:rPr>
          <w:rFonts w:eastAsia="Times New Roman"/>
          <w:szCs w:val="24"/>
        </w:rPr>
        <w:t xml:space="preserve">εσίες. Είναι κάποιο αίτημα, αλλά τι έρχεται να αντιμετωπίσει, τι έρχεται να λύσει; Δεν είδαμε επιχειρήματα από </w:t>
      </w:r>
      <w:r>
        <w:rPr>
          <w:rFonts w:eastAsia="Times New Roman"/>
          <w:szCs w:val="24"/>
        </w:rPr>
        <w:lastRenderedPageBreak/>
        <w:t xml:space="preserve">εσάς για την αναγκαιότητα τού να ψηφίσουμε αυτό το πρώτο μέρος. </w:t>
      </w:r>
    </w:p>
    <w:p w14:paraId="678A42F6" w14:textId="77777777" w:rsidR="0099759A" w:rsidRDefault="00FE124F">
      <w:pPr>
        <w:spacing w:line="600" w:lineRule="auto"/>
        <w:ind w:firstLine="720"/>
        <w:contextualSpacing/>
        <w:jc w:val="both"/>
        <w:rPr>
          <w:rFonts w:eastAsia="Times New Roman"/>
          <w:b/>
          <w:szCs w:val="24"/>
        </w:rPr>
      </w:pPr>
      <w:r>
        <w:rPr>
          <w:rFonts w:eastAsia="Times New Roman"/>
          <w:szCs w:val="24"/>
        </w:rPr>
        <w:t>Μετά απ’ όλα αυτά επιμένουμε στη θέση μας για «</w:t>
      </w:r>
      <w:r>
        <w:rPr>
          <w:rFonts w:eastAsia="Times New Roman"/>
          <w:szCs w:val="24"/>
        </w:rPr>
        <w:t>παρών</w:t>
      </w:r>
      <w:r>
        <w:rPr>
          <w:rFonts w:eastAsia="Times New Roman"/>
          <w:szCs w:val="24"/>
        </w:rPr>
        <w:t xml:space="preserve">» στο σχέδιο νόμου και μετά </w:t>
      </w:r>
      <w:r>
        <w:rPr>
          <w:rFonts w:eastAsia="Times New Roman"/>
          <w:szCs w:val="24"/>
        </w:rPr>
        <w:t>ο εισηγητής μας θα αναφερθεί στα άρθρα ένα προς ένα.</w:t>
      </w:r>
    </w:p>
    <w:p w14:paraId="678A42F7" w14:textId="77777777" w:rsidR="0099759A" w:rsidRDefault="00FE124F">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sidRPr="00446103">
        <w:rPr>
          <w:rFonts w:eastAsia="Times New Roman"/>
          <w:b/>
          <w:szCs w:val="24"/>
        </w:rPr>
        <w:t>:</w:t>
      </w:r>
      <w:r>
        <w:rPr>
          <w:rFonts w:eastAsia="Times New Roman"/>
          <w:b/>
          <w:szCs w:val="24"/>
        </w:rPr>
        <w:t xml:space="preserve"> </w:t>
      </w:r>
      <w:r>
        <w:rPr>
          <w:rFonts w:eastAsia="Times New Roman"/>
          <w:szCs w:val="24"/>
        </w:rPr>
        <w:t>Γίνεται γνωστό στο Σώμα ότι τη συνεδρίασή μας παρακολουθούν από τα άνω δυτικά θεωρεία, αφού προηγουμένως ξεναγήθηκαν στην έκθεση της αίθουσας «ΕΛΕΥΘΕΡΙΟΣ ΒΕΝΙΖ</w:t>
      </w:r>
      <w:r>
        <w:rPr>
          <w:rFonts w:eastAsia="Times New Roman"/>
          <w:szCs w:val="24"/>
        </w:rPr>
        <w:t>ΕΛΟΣ» και ενημερώθηκαν για την ιστορία του κτηρίου και τον τρόπο οργάνωσης και λειτουργίας της Βουλής, τριάντα μία μαθήτριες και μαθητές και δύο συνοδοί εκπαιδευτικοί από το Γενικό Λύκειο Κρεμαστής.</w:t>
      </w:r>
    </w:p>
    <w:p w14:paraId="678A42F8" w14:textId="77777777" w:rsidR="0099759A" w:rsidRDefault="00FE124F">
      <w:pPr>
        <w:spacing w:line="600" w:lineRule="auto"/>
        <w:ind w:firstLine="720"/>
        <w:contextualSpacing/>
        <w:jc w:val="both"/>
        <w:rPr>
          <w:rFonts w:eastAsia="Times New Roman"/>
          <w:szCs w:val="24"/>
        </w:rPr>
      </w:pPr>
      <w:r>
        <w:rPr>
          <w:rFonts w:eastAsia="Times New Roman"/>
          <w:szCs w:val="24"/>
        </w:rPr>
        <w:t>Η Βουλή τούς καλωσορίζει.</w:t>
      </w:r>
    </w:p>
    <w:p w14:paraId="678A42F9" w14:textId="77777777" w:rsidR="0099759A" w:rsidRDefault="00FE124F">
      <w:pPr>
        <w:tabs>
          <w:tab w:val="left" w:pos="709"/>
          <w:tab w:val="center" w:pos="4753"/>
        </w:tabs>
        <w:spacing w:line="600" w:lineRule="auto"/>
        <w:ind w:firstLine="709"/>
        <w:contextualSpacing/>
        <w:jc w:val="center"/>
        <w:rPr>
          <w:rFonts w:eastAsia="Times New Roman"/>
          <w:szCs w:val="24"/>
        </w:rPr>
      </w:pPr>
      <w:r>
        <w:rPr>
          <w:rFonts w:eastAsia="Times New Roman"/>
          <w:szCs w:val="24"/>
        </w:rPr>
        <w:t xml:space="preserve">(Χειροκροτήματα </w:t>
      </w:r>
      <w:r>
        <w:rPr>
          <w:rFonts w:eastAsia="Times New Roman"/>
          <w:szCs w:val="24"/>
        </w:rPr>
        <w:t xml:space="preserve">απ’ </w:t>
      </w:r>
      <w:r>
        <w:rPr>
          <w:rFonts w:eastAsia="Times New Roman"/>
          <w:szCs w:val="24"/>
        </w:rPr>
        <w:t>όλες τις πτ</w:t>
      </w:r>
      <w:r>
        <w:rPr>
          <w:rFonts w:eastAsia="Times New Roman"/>
          <w:szCs w:val="24"/>
        </w:rPr>
        <w:t>έρυγες της Βουλής)</w:t>
      </w:r>
    </w:p>
    <w:p w14:paraId="678A42FA" w14:textId="77777777" w:rsidR="0099759A" w:rsidRDefault="00FE124F">
      <w:pPr>
        <w:tabs>
          <w:tab w:val="left" w:pos="709"/>
          <w:tab w:val="center" w:pos="4753"/>
        </w:tabs>
        <w:spacing w:line="600" w:lineRule="auto"/>
        <w:ind w:firstLine="709"/>
        <w:contextualSpacing/>
        <w:jc w:val="both"/>
        <w:rPr>
          <w:rFonts w:eastAsia="Times New Roman"/>
          <w:szCs w:val="24"/>
        </w:rPr>
      </w:pPr>
      <w:r w:rsidRPr="00446103">
        <w:rPr>
          <w:rFonts w:eastAsia="Times New Roman"/>
          <w:b/>
          <w:szCs w:val="24"/>
        </w:rPr>
        <w:t>ΙΩΑΝΝΗΣ ΣΑΧΙΝΙΔΗΣ:</w:t>
      </w:r>
      <w:r>
        <w:rPr>
          <w:rFonts w:eastAsia="Times New Roman"/>
          <w:b/>
          <w:szCs w:val="24"/>
        </w:rPr>
        <w:t xml:space="preserve"> </w:t>
      </w:r>
      <w:r>
        <w:rPr>
          <w:rFonts w:eastAsia="Times New Roman"/>
          <w:szCs w:val="24"/>
        </w:rPr>
        <w:t>Κυρία Πρόεδρε…</w:t>
      </w:r>
    </w:p>
    <w:p w14:paraId="678A42FB" w14:textId="77777777" w:rsidR="0099759A" w:rsidRDefault="00FE124F">
      <w:pPr>
        <w:tabs>
          <w:tab w:val="left" w:pos="709"/>
          <w:tab w:val="center" w:pos="4753"/>
        </w:tabs>
        <w:spacing w:line="600" w:lineRule="auto"/>
        <w:ind w:firstLine="709"/>
        <w:contextualSpacing/>
        <w:jc w:val="both"/>
        <w:rPr>
          <w:rFonts w:eastAsia="Times New Roman"/>
          <w:szCs w:val="24"/>
        </w:rPr>
      </w:pPr>
      <w:r w:rsidRPr="00446103">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Κύριε Σαχινίδη, τι θέλετε;</w:t>
      </w:r>
    </w:p>
    <w:p w14:paraId="678A42FC" w14:textId="77777777" w:rsidR="0099759A" w:rsidRDefault="00FE124F">
      <w:pPr>
        <w:tabs>
          <w:tab w:val="left" w:pos="709"/>
          <w:tab w:val="center" w:pos="4753"/>
        </w:tabs>
        <w:spacing w:line="600" w:lineRule="auto"/>
        <w:ind w:firstLine="709"/>
        <w:contextualSpacing/>
        <w:jc w:val="both"/>
        <w:rPr>
          <w:rFonts w:eastAsia="Times New Roman"/>
          <w:szCs w:val="24"/>
        </w:rPr>
      </w:pPr>
      <w:r w:rsidRPr="00446103">
        <w:rPr>
          <w:rFonts w:eastAsia="Times New Roman"/>
          <w:b/>
          <w:szCs w:val="24"/>
        </w:rPr>
        <w:lastRenderedPageBreak/>
        <w:t>ΙΩΑΝΝΗΣ ΣΑΧΙΝΙΔΗΣ:</w:t>
      </w:r>
      <w:r>
        <w:rPr>
          <w:rFonts w:eastAsia="Times New Roman"/>
          <w:b/>
          <w:szCs w:val="24"/>
        </w:rPr>
        <w:t xml:space="preserve"> </w:t>
      </w:r>
      <w:r>
        <w:rPr>
          <w:rFonts w:eastAsia="Times New Roman"/>
          <w:szCs w:val="24"/>
        </w:rPr>
        <w:t>Θα ήθελα τον λόγο για δύο λεπτά για να ρωτήσω κάτι τον κύριο Υπουργό μετά την τοποθέτησή του και για την τελευταί</w:t>
      </w:r>
      <w:r>
        <w:rPr>
          <w:rFonts w:eastAsia="Times New Roman"/>
          <w:szCs w:val="24"/>
        </w:rPr>
        <w:t>α τροπολογία που κατατέθηκε.</w:t>
      </w:r>
    </w:p>
    <w:p w14:paraId="678A42FD" w14:textId="77777777" w:rsidR="0099759A" w:rsidRDefault="00FE124F">
      <w:pPr>
        <w:tabs>
          <w:tab w:val="left" w:pos="709"/>
          <w:tab w:val="center" w:pos="4753"/>
        </w:tabs>
        <w:spacing w:line="600" w:lineRule="auto"/>
        <w:ind w:firstLine="709"/>
        <w:contextualSpacing/>
        <w:jc w:val="both"/>
        <w:rPr>
          <w:rFonts w:eastAsia="Times New Roman"/>
          <w:szCs w:val="24"/>
        </w:rPr>
      </w:pPr>
      <w:r w:rsidRPr="00446103">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Αφού μιλήσει ο Υπουργός;</w:t>
      </w:r>
    </w:p>
    <w:p w14:paraId="678A42FE" w14:textId="77777777" w:rsidR="0099759A" w:rsidRDefault="00FE124F">
      <w:pPr>
        <w:tabs>
          <w:tab w:val="left" w:pos="709"/>
          <w:tab w:val="center" w:pos="4753"/>
        </w:tabs>
        <w:spacing w:line="600" w:lineRule="auto"/>
        <w:ind w:firstLine="709"/>
        <w:contextualSpacing/>
        <w:jc w:val="both"/>
        <w:rPr>
          <w:rFonts w:eastAsia="Times New Roman"/>
          <w:szCs w:val="24"/>
        </w:rPr>
      </w:pPr>
      <w:r w:rsidRPr="00446103">
        <w:rPr>
          <w:rFonts w:eastAsia="Times New Roman"/>
          <w:b/>
          <w:szCs w:val="24"/>
        </w:rPr>
        <w:t>ΙΩΑΝΝΗΣ ΣΑΧΙΝΙΔΗΣ:</w:t>
      </w:r>
      <w:r>
        <w:rPr>
          <w:rFonts w:eastAsia="Times New Roman"/>
          <w:b/>
          <w:szCs w:val="24"/>
        </w:rPr>
        <w:t xml:space="preserve"> </w:t>
      </w:r>
      <w:r>
        <w:rPr>
          <w:rFonts w:eastAsia="Times New Roman"/>
          <w:szCs w:val="24"/>
        </w:rPr>
        <w:t>Μίλησε προηγουμένως επί είκοσι λεπτά, κυρία Πρόεδρε.</w:t>
      </w:r>
    </w:p>
    <w:p w14:paraId="678A42FF" w14:textId="77777777" w:rsidR="0099759A" w:rsidRDefault="00FE124F">
      <w:pPr>
        <w:tabs>
          <w:tab w:val="left" w:pos="709"/>
          <w:tab w:val="center" w:pos="4753"/>
        </w:tabs>
        <w:spacing w:line="600" w:lineRule="auto"/>
        <w:ind w:firstLine="709"/>
        <w:contextualSpacing/>
        <w:jc w:val="both"/>
        <w:rPr>
          <w:rFonts w:eastAsia="Times New Roman"/>
          <w:szCs w:val="24"/>
        </w:rPr>
      </w:pPr>
      <w:r w:rsidRPr="00446103">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Έχει και άλλον χρόνο.</w:t>
      </w:r>
    </w:p>
    <w:p w14:paraId="678A4300" w14:textId="77777777" w:rsidR="0099759A" w:rsidRDefault="00FE124F">
      <w:pPr>
        <w:tabs>
          <w:tab w:val="left" w:pos="709"/>
          <w:tab w:val="center" w:pos="4753"/>
        </w:tabs>
        <w:spacing w:line="600" w:lineRule="auto"/>
        <w:ind w:firstLine="709"/>
        <w:contextualSpacing/>
        <w:jc w:val="both"/>
        <w:rPr>
          <w:rFonts w:eastAsia="Times New Roman"/>
          <w:szCs w:val="24"/>
        </w:rPr>
      </w:pPr>
      <w:r w:rsidRPr="00446103">
        <w:rPr>
          <w:rFonts w:eastAsia="Times New Roman"/>
          <w:b/>
          <w:szCs w:val="24"/>
        </w:rPr>
        <w:t>ΙΩΑΝΝΗΣ ΣΑΧΙΝΙΔΗΣ:</w:t>
      </w:r>
      <w:r>
        <w:rPr>
          <w:rFonts w:eastAsia="Times New Roman"/>
          <w:b/>
          <w:szCs w:val="24"/>
        </w:rPr>
        <w:t xml:space="preserve"> </w:t>
      </w:r>
      <w:r>
        <w:rPr>
          <w:rFonts w:eastAsia="Times New Roman"/>
          <w:szCs w:val="24"/>
        </w:rPr>
        <w:t>Να τον ρωτήσω για να μας απαντήσει όταν μιλήσει.</w:t>
      </w:r>
    </w:p>
    <w:p w14:paraId="678A4301" w14:textId="77777777" w:rsidR="0099759A" w:rsidRDefault="00FE124F">
      <w:pPr>
        <w:tabs>
          <w:tab w:val="left" w:pos="709"/>
          <w:tab w:val="center" w:pos="4753"/>
        </w:tabs>
        <w:spacing w:line="600" w:lineRule="auto"/>
        <w:ind w:firstLine="709"/>
        <w:contextualSpacing/>
        <w:jc w:val="both"/>
        <w:rPr>
          <w:rFonts w:eastAsia="Times New Roman"/>
          <w:szCs w:val="24"/>
        </w:rPr>
      </w:pPr>
      <w:r w:rsidRPr="00446103">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Ορίστε, έχετε τον λόγο για ένα λεπτό.</w:t>
      </w:r>
    </w:p>
    <w:p w14:paraId="678A4302" w14:textId="77777777" w:rsidR="0099759A" w:rsidRDefault="00FE124F">
      <w:pPr>
        <w:tabs>
          <w:tab w:val="left" w:pos="709"/>
          <w:tab w:val="center" w:pos="4753"/>
        </w:tabs>
        <w:spacing w:line="600" w:lineRule="auto"/>
        <w:ind w:firstLine="709"/>
        <w:contextualSpacing/>
        <w:jc w:val="both"/>
        <w:rPr>
          <w:rFonts w:eastAsia="Times New Roman"/>
          <w:szCs w:val="24"/>
        </w:rPr>
      </w:pPr>
      <w:r w:rsidRPr="00446103">
        <w:rPr>
          <w:rFonts w:eastAsia="Times New Roman"/>
          <w:b/>
          <w:szCs w:val="24"/>
        </w:rPr>
        <w:t>ΙΩΑΝΝΗΣ ΣΑΧΙΝΙΔΗΣ:</w:t>
      </w:r>
      <w:r>
        <w:rPr>
          <w:rFonts w:eastAsia="Times New Roman"/>
          <w:szCs w:val="24"/>
        </w:rPr>
        <w:t xml:space="preserve"> Ευχαριστώ, κυρία Πρόεδρε.</w:t>
      </w:r>
    </w:p>
    <w:p w14:paraId="678A4303" w14:textId="77777777" w:rsidR="0099759A" w:rsidRDefault="00FE124F">
      <w:pPr>
        <w:tabs>
          <w:tab w:val="left" w:pos="709"/>
          <w:tab w:val="center" w:pos="4753"/>
        </w:tabs>
        <w:spacing w:line="600" w:lineRule="auto"/>
        <w:ind w:firstLine="709"/>
        <w:contextualSpacing/>
        <w:jc w:val="both"/>
        <w:rPr>
          <w:rFonts w:eastAsia="Times New Roman"/>
          <w:szCs w:val="24"/>
        </w:rPr>
      </w:pPr>
      <w:r>
        <w:rPr>
          <w:rFonts w:eastAsia="Times New Roman"/>
          <w:szCs w:val="24"/>
        </w:rPr>
        <w:t>Σχετικά με την τροπολογία 1969/57 που μόλις μας κατατέθηκε, κύριε Υπουργέ, θα ήθ</w:t>
      </w:r>
      <w:r>
        <w:rPr>
          <w:rFonts w:eastAsia="Times New Roman"/>
          <w:szCs w:val="24"/>
        </w:rPr>
        <w:t xml:space="preserve">ελα να πω ότι έχει πέντε άρθρα, εκ των οποίων τουλάχιστον τα τέσσερα, απ’ ό,τι πρόλαβα να δω, θα έπρεπε να μπορέσουμε να τα συζητήσουμε και με τους φορείς, ούτως ώστε να έχουμε μια αντίληψη. Ειδικά το τρίτο άρθρο, </w:t>
      </w:r>
      <w:r>
        <w:rPr>
          <w:rFonts w:eastAsia="Times New Roman"/>
          <w:szCs w:val="24"/>
        </w:rPr>
        <w:lastRenderedPageBreak/>
        <w:t xml:space="preserve">με το οποίο παρέχεται η δυνατότητα στους </w:t>
      </w:r>
      <w:r>
        <w:rPr>
          <w:rFonts w:eastAsia="Times New Roman"/>
          <w:szCs w:val="24"/>
        </w:rPr>
        <w:t>ο</w:t>
      </w:r>
      <w:r>
        <w:rPr>
          <w:rFonts w:eastAsia="Times New Roman"/>
          <w:szCs w:val="24"/>
        </w:rPr>
        <w:t xml:space="preserve">ργανισμούς τοπικής αυτοδιοίκησης </w:t>
      </w:r>
      <w:r>
        <w:rPr>
          <w:rFonts w:eastAsia="Times New Roman"/>
          <w:szCs w:val="24"/>
        </w:rPr>
        <w:t xml:space="preserve">για το συγκοινωνιακό έργο, αυτό το περιμέναμε κάποια στιγμή να έλθει, αλλά όχι μ’ αυτόν τον τρόπο. </w:t>
      </w:r>
    </w:p>
    <w:p w14:paraId="678A4304" w14:textId="77777777" w:rsidR="0099759A" w:rsidRDefault="00FE124F">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Σχετικά με την τοποθέτηση που κάνατε, έχω να σας κάνω δύο ερωτήσεις. Η μία αφορά στο κομμάτι που αναφερθήκατε και είπατε </w:t>
      </w:r>
      <w:r>
        <w:rPr>
          <w:rFonts w:eastAsia="Times New Roman"/>
          <w:szCs w:val="24"/>
        </w:rPr>
        <w:t>ότι θα υπάρξει μια χρηματοδότηση από την Ευρωπαϊκή Τράπεζα ύψους 500</w:t>
      </w:r>
      <w:r>
        <w:rPr>
          <w:rFonts w:eastAsia="Times New Roman"/>
          <w:szCs w:val="24"/>
        </w:rPr>
        <w:t>.000.000</w:t>
      </w:r>
      <w:r>
        <w:rPr>
          <w:rFonts w:eastAsia="Times New Roman"/>
          <w:szCs w:val="24"/>
        </w:rPr>
        <w:t xml:space="preserve"> σχετικά με δρόμους που έχει επισημανθεί ότι χρειάζονται παρεμβάσεις. Αυτό αφορά και </w:t>
      </w:r>
      <w:r>
        <w:rPr>
          <w:rFonts w:eastAsia="Times New Roman"/>
          <w:szCs w:val="24"/>
        </w:rPr>
        <w:t>σ</w:t>
      </w:r>
      <w:r>
        <w:rPr>
          <w:rFonts w:eastAsia="Times New Roman"/>
          <w:szCs w:val="24"/>
        </w:rPr>
        <w:t>τον περιφερειακό δρόμο της Θεσσαλονίκης που υπάρχει πληθώρα κακοτεχνιών, που υπάρχουν ανάποδες</w:t>
      </w:r>
      <w:r>
        <w:rPr>
          <w:rFonts w:eastAsia="Times New Roman"/>
          <w:szCs w:val="24"/>
        </w:rPr>
        <w:t xml:space="preserve"> κλίσεις -εάν δεν το γνωρίζετε- και κάθε φορά που βρέχει είναι δεδομένο ότι θα υπάρξει καραμπόλα; Απλά να μας γνωστοποιήσετε αν αφορά και αυτό το κομμάτι της Θεσσαλονίκης.</w:t>
      </w:r>
    </w:p>
    <w:p w14:paraId="678A4305" w14:textId="77777777" w:rsidR="0099759A" w:rsidRDefault="00FE124F">
      <w:pPr>
        <w:tabs>
          <w:tab w:val="left" w:pos="709"/>
          <w:tab w:val="center" w:pos="4753"/>
        </w:tabs>
        <w:spacing w:line="600" w:lineRule="auto"/>
        <w:ind w:firstLine="709"/>
        <w:contextualSpacing/>
        <w:jc w:val="both"/>
        <w:rPr>
          <w:rFonts w:eastAsia="Times New Roman"/>
          <w:szCs w:val="24"/>
        </w:rPr>
      </w:pPr>
      <w:r>
        <w:rPr>
          <w:rFonts w:eastAsia="Times New Roman"/>
          <w:szCs w:val="24"/>
        </w:rPr>
        <w:t>Επίσης, σε κάτι άλλο περιμένω να μου απαντήσετε, κύριε Υπουργέ, και νομίζω ότι κάνατ</w:t>
      </w:r>
      <w:r>
        <w:rPr>
          <w:rFonts w:eastAsia="Times New Roman"/>
          <w:szCs w:val="24"/>
        </w:rPr>
        <w:t>ε κάποιο λάθος. Θέλοντας να αναδείξετε ένα σκάνδαλο</w:t>
      </w:r>
      <w:r w:rsidRPr="00FC7F4A">
        <w:rPr>
          <w:rFonts w:eastAsia="Times New Roman"/>
          <w:szCs w:val="24"/>
        </w:rPr>
        <w:t xml:space="preserve"> </w:t>
      </w:r>
      <w:r>
        <w:rPr>
          <w:rFonts w:eastAsia="Times New Roman"/>
          <w:szCs w:val="24"/>
        </w:rPr>
        <w:t xml:space="preserve">–και πολύ σωστά κάνατε- επί των ημερών της Νέας Δημοκρατίας, αναφερθήκατε στο σκάνδαλο –πολύ ορθώς-, αλλά ξεχάσατε ότι μόλις χθες ψηφίστηκε το τεκμήριο της </w:t>
      </w:r>
      <w:r>
        <w:rPr>
          <w:rFonts w:eastAsia="Times New Roman"/>
          <w:szCs w:val="24"/>
        </w:rPr>
        <w:lastRenderedPageBreak/>
        <w:t xml:space="preserve">αθωότητας. Ήταν πολύ σωστή η τοποθέτησή σας που </w:t>
      </w:r>
      <w:r>
        <w:rPr>
          <w:rFonts w:eastAsia="Times New Roman"/>
          <w:szCs w:val="24"/>
        </w:rPr>
        <w:t>δεν αναφερθήκατε σε ονόματα, όμως ήταν λάθος σας που δώσατε τη δυνατότητα στους Κοινοβουλευτικούς</w:t>
      </w:r>
      <w:r>
        <w:rPr>
          <w:rFonts w:eastAsia="Times New Roman"/>
          <w:szCs w:val="24"/>
        </w:rPr>
        <w:t xml:space="preserve"> Εκπροσώπους</w:t>
      </w:r>
      <w:r>
        <w:rPr>
          <w:rFonts w:eastAsia="Times New Roman"/>
          <w:szCs w:val="24"/>
        </w:rPr>
        <w:t xml:space="preserve"> των κομμάτων να έχουν πρόσβαση και να δουν μια δικογραφία η οποία, όπως μας είπατε, είναι σε εξέλιξη και είναι στην </w:t>
      </w:r>
      <w:r>
        <w:rPr>
          <w:rFonts w:eastAsia="Times New Roman"/>
          <w:szCs w:val="24"/>
        </w:rPr>
        <w:t>εισαγγελία</w:t>
      </w:r>
      <w:r>
        <w:rPr>
          <w:rFonts w:eastAsia="Times New Roman"/>
          <w:szCs w:val="24"/>
        </w:rPr>
        <w:t>. Πιστεύω ότι ήταν λ</w:t>
      </w:r>
      <w:r>
        <w:rPr>
          <w:rFonts w:eastAsia="Times New Roman"/>
          <w:szCs w:val="24"/>
        </w:rPr>
        <w:t>άθος αυτό.</w:t>
      </w:r>
    </w:p>
    <w:p w14:paraId="678A4306" w14:textId="77777777" w:rsidR="0099759A" w:rsidRDefault="00FE124F">
      <w:pPr>
        <w:tabs>
          <w:tab w:val="left" w:pos="709"/>
          <w:tab w:val="center" w:pos="4753"/>
        </w:tabs>
        <w:spacing w:line="600" w:lineRule="auto"/>
        <w:ind w:firstLine="709"/>
        <w:contextualSpacing/>
        <w:jc w:val="both"/>
        <w:rPr>
          <w:rFonts w:eastAsia="Times New Roman"/>
          <w:szCs w:val="24"/>
        </w:rPr>
      </w:pPr>
      <w:r>
        <w:rPr>
          <w:rFonts w:eastAsia="Times New Roman"/>
          <w:szCs w:val="24"/>
        </w:rPr>
        <w:t>Σας ευχαριστώ.</w:t>
      </w:r>
    </w:p>
    <w:p w14:paraId="678A4307" w14:textId="77777777" w:rsidR="0099759A" w:rsidRDefault="00FE124F">
      <w:pPr>
        <w:tabs>
          <w:tab w:val="left" w:pos="709"/>
          <w:tab w:val="center" w:pos="4753"/>
        </w:tabs>
        <w:spacing w:line="600" w:lineRule="auto"/>
        <w:ind w:firstLine="709"/>
        <w:contextualSpacing/>
        <w:jc w:val="both"/>
        <w:rPr>
          <w:rFonts w:eastAsia="Times New Roman"/>
          <w:szCs w:val="24"/>
        </w:rPr>
      </w:pPr>
      <w:r w:rsidRPr="00BF56D0">
        <w:rPr>
          <w:rFonts w:eastAsia="Times New Roman"/>
          <w:b/>
          <w:szCs w:val="24"/>
        </w:rPr>
        <w:t>ΑΠΟΣΤΟΛΟΣ ΚΑΡΑΝΑΣΤΑΣΗΣ:</w:t>
      </w:r>
      <w:r>
        <w:rPr>
          <w:rFonts w:eastAsia="Times New Roman"/>
          <w:b/>
          <w:szCs w:val="24"/>
        </w:rPr>
        <w:t xml:space="preserve"> </w:t>
      </w:r>
      <w:r>
        <w:rPr>
          <w:rFonts w:eastAsia="Times New Roman"/>
          <w:szCs w:val="24"/>
        </w:rPr>
        <w:t>Κυρία Πρόεδρε, θα ήθελα τον λόγο.</w:t>
      </w:r>
    </w:p>
    <w:p w14:paraId="678A4308" w14:textId="77777777" w:rsidR="0099759A" w:rsidRDefault="00FE124F">
      <w:pPr>
        <w:tabs>
          <w:tab w:val="left" w:pos="709"/>
          <w:tab w:val="center" w:pos="4753"/>
        </w:tabs>
        <w:spacing w:line="600" w:lineRule="auto"/>
        <w:ind w:firstLine="709"/>
        <w:contextualSpacing/>
        <w:jc w:val="both"/>
        <w:rPr>
          <w:rFonts w:eastAsia="Times New Roman"/>
          <w:szCs w:val="24"/>
        </w:rPr>
      </w:pPr>
      <w:r w:rsidRPr="00446103">
        <w:rPr>
          <w:rFonts w:eastAsia="Times New Roman"/>
          <w:b/>
          <w:szCs w:val="24"/>
        </w:rPr>
        <w:t>ΠΡΟΕΔΡΕΥΟΥΣΑ (Αναστασία Χριστοδουλοπούλου)</w:t>
      </w:r>
      <w:r w:rsidRPr="00BF56D0">
        <w:rPr>
          <w:rFonts w:eastAsia="Times New Roman"/>
          <w:b/>
          <w:szCs w:val="24"/>
        </w:rPr>
        <w:t>:</w:t>
      </w:r>
      <w:r>
        <w:rPr>
          <w:rFonts w:eastAsia="Times New Roman"/>
          <w:b/>
          <w:szCs w:val="24"/>
        </w:rPr>
        <w:t xml:space="preserve"> </w:t>
      </w:r>
      <w:r>
        <w:rPr>
          <w:rFonts w:eastAsia="Times New Roman"/>
          <w:szCs w:val="24"/>
        </w:rPr>
        <w:t>Κύριε Καραναστάση, τι θέλετε; Πριν κλείσει ο Υπουργός θέλετε να ρωτήσετε κάτι κι εσείς;</w:t>
      </w:r>
    </w:p>
    <w:p w14:paraId="678A4309" w14:textId="77777777" w:rsidR="0099759A" w:rsidRDefault="00FE124F">
      <w:pPr>
        <w:tabs>
          <w:tab w:val="left" w:pos="709"/>
          <w:tab w:val="center" w:pos="4753"/>
        </w:tabs>
        <w:spacing w:line="600" w:lineRule="auto"/>
        <w:ind w:firstLine="709"/>
        <w:contextualSpacing/>
        <w:jc w:val="both"/>
        <w:rPr>
          <w:rFonts w:eastAsia="Times New Roman"/>
          <w:szCs w:val="24"/>
        </w:rPr>
      </w:pPr>
      <w:r w:rsidRPr="00BF56D0">
        <w:rPr>
          <w:rFonts w:eastAsia="Times New Roman"/>
          <w:b/>
          <w:szCs w:val="24"/>
        </w:rPr>
        <w:t>ΑΠΟΣΤΟΛΟΣ ΚΑΡΑΝΑΣΤΑΣΗΣ:</w:t>
      </w:r>
      <w:r>
        <w:rPr>
          <w:rFonts w:eastAsia="Times New Roman"/>
          <w:b/>
          <w:szCs w:val="24"/>
        </w:rPr>
        <w:t xml:space="preserve"> </w:t>
      </w:r>
      <w:r>
        <w:rPr>
          <w:rFonts w:eastAsia="Times New Roman"/>
          <w:szCs w:val="24"/>
        </w:rPr>
        <w:t>Μάλιστα.</w:t>
      </w:r>
    </w:p>
    <w:p w14:paraId="678A430A" w14:textId="77777777" w:rsidR="0099759A" w:rsidRDefault="00FE124F">
      <w:pPr>
        <w:tabs>
          <w:tab w:val="left" w:pos="709"/>
          <w:tab w:val="center" w:pos="4753"/>
        </w:tabs>
        <w:spacing w:line="600" w:lineRule="auto"/>
        <w:ind w:firstLine="709"/>
        <w:contextualSpacing/>
        <w:jc w:val="both"/>
        <w:rPr>
          <w:rFonts w:eastAsia="Times New Roman"/>
          <w:szCs w:val="24"/>
        </w:rPr>
      </w:pPr>
      <w:r w:rsidRPr="00446103">
        <w:rPr>
          <w:rFonts w:eastAsia="Times New Roman"/>
          <w:b/>
          <w:szCs w:val="24"/>
        </w:rPr>
        <w:t>ΠΡΟΕΔΡΕ</w:t>
      </w:r>
      <w:r w:rsidRPr="00446103">
        <w:rPr>
          <w:rFonts w:eastAsia="Times New Roman"/>
          <w:b/>
          <w:szCs w:val="24"/>
        </w:rPr>
        <w:t>ΥΟΥΣΑ (Αναστασία Χριστοδουλοπούλου)</w:t>
      </w:r>
      <w:r w:rsidRPr="00BF56D0">
        <w:rPr>
          <w:rFonts w:eastAsia="Times New Roman"/>
          <w:b/>
          <w:szCs w:val="24"/>
        </w:rPr>
        <w:t>:</w:t>
      </w:r>
      <w:r>
        <w:rPr>
          <w:rFonts w:eastAsia="Times New Roman"/>
          <w:b/>
          <w:szCs w:val="24"/>
        </w:rPr>
        <w:t xml:space="preserve"> </w:t>
      </w:r>
      <w:r>
        <w:rPr>
          <w:rFonts w:eastAsia="Times New Roman"/>
          <w:szCs w:val="24"/>
        </w:rPr>
        <w:t>Ορίστε, έχετε τον λόγο.</w:t>
      </w:r>
    </w:p>
    <w:p w14:paraId="678A430B" w14:textId="77777777" w:rsidR="0099759A" w:rsidRDefault="00FE124F">
      <w:pPr>
        <w:tabs>
          <w:tab w:val="left" w:pos="709"/>
          <w:tab w:val="center" w:pos="4753"/>
        </w:tabs>
        <w:spacing w:line="600" w:lineRule="auto"/>
        <w:ind w:firstLine="709"/>
        <w:contextualSpacing/>
        <w:jc w:val="both"/>
        <w:rPr>
          <w:rFonts w:eastAsia="Times New Roman"/>
          <w:szCs w:val="24"/>
        </w:rPr>
      </w:pPr>
      <w:r w:rsidRPr="00BF56D0">
        <w:rPr>
          <w:rFonts w:eastAsia="Times New Roman"/>
          <w:b/>
          <w:szCs w:val="24"/>
        </w:rPr>
        <w:t>ΑΠΟΣΤΟΛΟΣ ΚΑΡΑΝΑΣΤΑΣΗΣ:</w:t>
      </w:r>
      <w:r>
        <w:rPr>
          <w:rFonts w:eastAsia="Times New Roman"/>
          <w:b/>
          <w:szCs w:val="24"/>
        </w:rPr>
        <w:t xml:space="preserve"> </w:t>
      </w:r>
      <w:r>
        <w:rPr>
          <w:rFonts w:eastAsia="Times New Roman"/>
          <w:szCs w:val="24"/>
        </w:rPr>
        <w:t>Ευχαριστώ, κυρία Πρόεδρε.</w:t>
      </w:r>
    </w:p>
    <w:p w14:paraId="678A430C" w14:textId="77777777" w:rsidR="0099759A" w:rsidRDefault="00FE124F">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Θα ήθελα να κάνω μια αναφορά στην τροπολογία την οποία έχω καταθέσει, για να μπορέσω να την τεκμηριώσω, όσον </w:t>
      </w:r>
      <w:r>
        <w:rPr>
          <w:rFonts w:eastAsia="Times New Roman"/>
          <w:szCs w:val="24"/>
        </w:rPr>
        <w:lastRenderedPageBreak/>
        <w:t>αφορά στην παράταση προθεσμίας για τ</w:t>
      </w:r>
      <w:r>
        <w:rPr>
          <w:rFonts w:eastAsia="Times New Roman"/>
          <w:szCs w:val="24"/>
        </w:rPr>
        <w:t xml:space="preserve">ις εργασίες συντήρησης στη νέα </w:t>
      </w:r>
      <w:r>
        <w:rPr>
          <w:rFonts w:eastAsia="Times New Roman"/>
          <w:szCs w:val="24"/>
        </w:rPr>
        <w:t xml:space="preserve">εθνική οδό </w:t>
      </w:r>
      <w:r>
        <w:rPr>
          <w:rFonts w:eastAsia="Times New Roman"/>
          <w:szCs w:val="24"/>
        </w:rPr>
        <w:t xml:space="preserve">Λαμίας-Αθηνών-Θεσσαλονίκης στην περιοχή του Αγίου Κωνσταντίνου και στην περιοχή της </w:t>
      </w:r>
      <w:r>
        <w:rPr>
          <w:rFonts w:eastAsia="Times New Roman"/>
          <w:szCs w:val="24"/>
        </w:rPr>
        <w:t xml:space="preserve">εθνικής οδού </w:t>
      </w:r>
      <w:r>
        <w:rPr>
          <w:rFonts w:eastAsia="Times New Roman"/>
          <w:szCs w:val="24"/>
        </w:rPr>
        <w:t xml:space="preserve">στη Μυτιλήνη μέχρι το αεροδρόμιο. </w:t>
      </w:r>
    </w:p>
    <w:p w14:paraId="678A430D" w14:textId="77777777" w:rsidR="0099759A" w:rsidRDefault="00FE124F">
      <w:pPr>
        <w:spacing w:line="600" w:lineRule="auto"/>
        <w:ind w:firstLine="720"/>
        <w:contextualSpacing/>
        <w:jc w:val="both"/>
        <w:rPr>
          <w:rFonts w:eastAsia="Times New Roman"/>
          <w:szCs w:val="24"/>
        </w:rPr>
      </w:pPr>
      <w:r w:rsidRPr="00EC077B">
        <w:rPr>
          <w:rFonts w:eastAsia="Times New Roman"/>
          <w:szCs w:val="24"/>
        </w:rPr>
        <w:t>Είναι γνωστό</w:t>
      </w:r>
      <w:r>
        <w:rPr>
          <w:rFonts w:eastAsia="Times New Roman"/>
          <w:szCs w:val="24"/>
        </w:rPr>
        <w:t>ς</w:t>
      </w:r>
      <w:r w:rsidRPr="00EC077B">
        <w:rPr>
          <w:rFonts w:eastAsia="Times New Roman"/>
          <w:szCs w:val="24"/>
        </w:rPr>
        <w:t xml:space="preserve"> ο παραλογισμός ο οποίος υπάρχει</w:t>
      </w:r>
      <w:r>
        <w:rPr>
          <w:rFonts w:eastAsia="Times New Roman"/>
          <w:szCs w:val="24"/>
        </w:rPr>
        <w:t>. Έ</w:t>
      </w:r>
      <w:r w:rsidRPr="00EC077B">
        <w:rPr>
          <w:rFonts w:eastAsia="Times New Roman"/>
          <w:szCs w:val="24"/>
        </w:rPr>
        <w:t xml:space="preserve">ργα τα οποία έχουν εκτελεστεί </w:t>
      </w:r>
      <w:r>
        <w:rPr>
          <w:rFonts w:eastAsia="Times New Roman"/>
          <w:szCs w:val="24"/>
        </w:rPr>
        <w:t xml:space="preserve">και </w:t>
      </w:r>
      <w:r w:rsidRPr="00EC077B">
        <w:rPr>
          <w:rFonts w:eastAsia="Times New Roman"/>
          <w:szCs w:val="24"/>
        </w:rPr>
        <w:t>από το 1960 λειτουργούν ως εθνικοί οδοί</w:t>
      </w:r>
      <w:r w:rsidRPr="00FB339D">
        <w:rPr>
          <w:rFonts w:eastAsia="Times New Roman"/>
          <w:szCs w:val="24"/>
        </w:rPr>
        <w:t>,</w:t>
      </w:r>
      <w:r w:rsidRPr="00EC077B">
        <w:rPr>
          <w:rFonts w:eastAsia="Times New Roman"/>
          <w:szCs w:val="24"/>
        </w:rPr>
        <w:t xml:space="preserve"> </w:t>
      </w:r>
      <w:r w:rsidRPr="00EC077B">
        <w:rPr>
          <w:rFonts w:eastAsia="Times New Roman"/>
          <w:szCs w:val="24"/>
        </w:rPr>
        <w:t xml:space="preserve">όταν χρειάζεται να </w:t>
      </w:r>
      <w:r w:rsidRPr="00FB339D">
        <w:rPr>
          <w:rFonts w:eastAsia="Times New Roman"/>
          <w:szCs w:val="24"/>
        </w:rPr>
        <w:t>γ</w:t>
      </w:r>
      <w:r>
        <w:rPr>
          <w:rFonts w:eastAsia="Times New Roman"/>
          <w:szCs w:val="24"/>
        </w:rPr>
        <w:t>ίνουν</w:t>
      </w:r>
      <w:r w:rsidRPr="00EC077B">
        <w:rPr>
          <w:rFonts w:eastAsia="Times New Roman"/>
          <w:szCs w:val="24"/>
        </w:rPr>
        <w:t xml:space="preserve"> </w:t>
      </w:r>
      <w:r>
        <w:rPr>
          <w:rFonts w:eastAsia="Times New Roman"/>
          <w:szCs w:val="24"/>
        </w:rPr>
        <w:t xml:space="preserve">κάποιες συντηρήσεις, </w:t>
      </w:r>
      <w:r>
        <w:rPr>
          <w:rFonts w:eastAsia="Times New Roman"/>
          <w:szCs w:val="24"/>
        </w:rPr>
        <w:t xml:space="preserve">δεν είναι δυνατόν να συντηρηθούν λόγω </w:t>
      </w:r>
      <w:r w:rsidRPr="00EC077B">
        <w:rPr>
          <w:rFonts w:eastAsia="Times New Roman"/>
          <w:szCs w:val="24"/>
        </w:rPr>
        <w:t>προβλ</w:t>
      </w:r>
      <w:r>
        <w:rPr>
          <w:rFonts w:eastAsia="Times New Roman"/>
          <w:szCs w:val="24"/>
        </w:rPr>
        <w:t>ημάτων</w:t>
      </w:r>
      <w:r w:rsidRPr="00EC077B">
        <w:rPr>
          <w:rFonts w:eastAsia="Times New Roman"/>
          <w:szCs w:val="24"/>
        </w:rPr>
        <w:t xml:space="preserve"> </w:t>
      </w:r>
      <w:r>
        <w:rPr>
          <w:rFonts w:eastAsia="Times New Roman"/>
          <w:szCs w:val="24"/>
        </w:rPr>
        <w:t xml:space="preserve">που </w:t>
      </w:r>
      <w:r w:rsidRPr="00EC077B">
        <w:rPr>
          <w:rFonts w:eastAsia="Times New Roman"/>
          <w:szCs w:val="24"/>
        </w:rPr>
        <w:t>προέρχονται από τον ορισμό και τη χάραξη του αιγιαλού και της παραλίας</w:t>
      </w:r>
      <w:r>
        <w:rPr>
          <w:rFonts w:eastAsia="Times New Roman"/>
          <w:szCs w:val="24"/>
        </w:rPr>
        <w:t xml:space="preserve">. Δεν μπορούν να συντηρηθούν </w:t>
      </w:r>
      <w:r>
        <w:rPr>
          <w:rFonts w:eastAsia="Times New Roman"/>
          <w:szCs w:val="24"/>
        </w:rPr>
        <w:t>και ας</w:t>
      </w:r>
      <w:r>
        <w:rPr>
          <w:rFonts w:eastAsia="Times New Roman"/>
          <w:szCs w:val="24"/>
        </w:rPr>
        <w:t xml:space="preserve"> είναι πάρα πολύ σημαντικοί </w:t>
      </w:r>
      <w:r w:rsidRPr="00EC077B">
        <w:rPr>
          <w:rFonts w:eastAsia="Times New Roman"/>
          <w:szCs w:val="24"/>
        </w:rPr>
        <w:t xml:space="preserve">και </w:t>
      </w:r>
      <w:r>
        <w:rPr>
          <w:rFonts w:eastAsia="Times New Roman"/>
          <w:szCs w:val="24"/>
        </w:rPr>
        <w:t>ε</w:t>
      </w:r>
      <w:r w:rsidRPr="00EC077B">
        <w:rPr>
          <w:rFonts w:eastAsia="Times New Roman"/>
          <w:szCs w:val="24"/>
        </w:rPr>
        <w:t>θνικής σημασίας</w:t>
      </w:r>
      <w:r>
        <w:rPr>
          <w:rFonts w:eastAsia="Times New Roman"/>
          <w:szCs w:val="24"/>
        </w:rPr>
        <w:t xml:space="preserve">. </w:t>
      </w:r>
    </w:p>
    <w:p w14:paraId="678A430E" w14:textId="77777777" w:rsidR="0099759A" w:rsidRDefault="00FE124F">
      <w:pPr>
        <w:spacing w:line="600" w:lineRule="auto"/>
        <w:ind w:firstLine="720"/>
        <w:contextualSpacing/>
        <w:jc w:val="both"/>
        <w:rPr>
          <w:rFonts w:eastAsia="Times New Roman"/>
          <w:szCs w:val="24"/>
        </w:rPr>
      </w:pPr>
      <w:r>
        <w:rPr>
          <w:rFonts w:eastAsia="Times New Roman"/>
          <w:szCs w:val="24"/>
        </w:rPr>
        <w:t>Κ</w:t>
      </w:r>
      <w:r w:rsidRPr="00EC077B">
        <w:rPr>
          <w:rFonts w:eastAsia="Times New Roman"/>
          <w:szCs w:val="24"/>
        </w:rPr>
        <w:t>άτω από αυτό το σκεπτικό</w:t>
      </w:r>
      <w:r>
        <w:rPr>
          <w:rFonts w:eastAsia="Times New Roman"/>
          <w:szCs w:val="24"/>
        </w:rPr>
        <w:t>,</w:t>
      </w:r>
      <w:r w:rsidRPr="00EC077B">
        <w:rPr>
          <w:rFonts w:eastAsia="Times New Roman"/>
          <w:szCs w:val="24"/>
        </w:rPr>
        <w:t xml:space="preserve"> </w:t>
      </w:r>
      <w:r>
        <w:rPr>
          <w:rFonts w:eastAsia="Times New Roman"/>
          <w:szCs w:val="24"/>
        </w:rPr>
        <w:t>λ</w:t>
      </w:r>
      <w:r w:rsidRPr="00EC077B">
        <w:rPr>
          <w:rFonts w:eastAsia="Times New Roman"/>
          <w:szCs w:val="24"/>
        </w:rPr>
        <w:t>οιπόν</w:t>
      </w:r>
      <w:r>
        <w:rPr>
          <w:rFonts w:eastAsia="Times New Roman"/>
          <w:szCs w:val="24"/>
        </w:rPr>
        <w:t>,</w:t>
      </w:r>
      <w:r w:rsidRPr="00EC077B">
        <w:rPr>
          <w:rFonts w:eastAsia="Times New Roman"/>
          <w:szCs w:val="24"/>
        </w:rPr>
        <w:t xml:space="preserve"> η πρόταση </w:t>
      </w:r>
      <w:r>
        <w:rPr>
          <w:rFonts w:eastAsia="Times New Roman"/>
          <w:szCs w:val="24"/>
        </w:rPr>
        <w:t xml:space="preserve">την οποία </w:t>
      </w:r>
      <w:r w:rsidRPr="00EC077B">
        <w:rPr>
          <w:rFonts w:eastAsia="Times New Roman"/>
          <w:szCs w:val="24"/>
        </w:rPr>
        <w:t xml:space="preserve">κάνουμε </w:t>
      </w:r>
      <w:r>
        <w:rPr>
          <w:rFonts w:eastAsia="Times New Roman"/>
          <w:szCs w:val="24"/>
        </w:rPr>
        <w:t xml:space="preserve">είναι </w:t>
      </w:r>
      <w:r>
        <w:rPr>
          <w:rFonts w:eastAsia="Times New Roman"/>
          <w:szCs w:val="24"/>
        </w:rPr>
        <w:t>-</w:t>
      </w:r>
      <w:r>
        <w:rPr>
          <w:rFonts w:eastAsia="Times New Roman"/>
          <w:szCs w:val="24"/>
        </w:rPr>
        <w:t xml:space="preserve">για </w:t>
      </w:r>
      <w:r w:rsidRPr="00EC077B">
        <w:rPr>
          <w:rFonts w:eastAsia="Times New Roman"/>
          <w:szCs w:val="24"/>
        </w:rPr>
        <w:t xml:space="preserve">να μπορέσουμε να αντιμετωπίσουμε προβλήματα συντηρήσεων και </w:t>
      </w:r>
      <w:r>
        <w:rPr>
          <w:rFonts w:eastAsia="Times New Roman"/>
          <w:szCs w:val="24"/>
        </w:rPr>
        <w:t>α</w:t>
      </w:r>
      <w:r w:rsidRPr="00EC077B">
        <w:rPr>
          <w:rFonts w:eastAsia="Times New Roman"/>
          <w:szCs w:val="24"/>
        </w:rPr>
        <w:t>σφάλειας για τους οδηγούς στις περιοχές αυτές</w:t>
      </w:r>
      <w:r>
        <w:rPr>
          <w:rFonts w:eastAsia="Times New Roman"/>
          <w:szCs w:val="24"/>
        </w:rPr>
        <w:t xml:space="preserve"> και </w:t>
      </w:r>
      <w:r w:rsidRPr="00EC077B">
        <w:rPr>
          <w:rFonts w:eastAsia="Times New Roman"/>
          <w:szCs w:val="24"/>
        </w:rPr>
        <w:t>μόνο</w:t>
      </w:r>
      <w:r>
        <w:rPr>
          <w:rFonts w:eastAsia="Times New Roman"/>
          <w:szCs w:val="24"/>
        </w:rPr>
        <w:t>-</w:t>
      </w:r>
      <w:r w:rsidRPr="00EC077B">
        <w:rPr>
          <w:rFonts w:eastAsia="Times New Roman"/>
          <w:szCs w:val="24"/>
        </w:rPr>
        <w:t xml:space="preserve"> για αυτά τα δύ</w:t>
      </w:r>
      <w:r w:rsidRPr="00EC077B">
        <w:rPr>
          <w:rFonts w:eastAsia="Times New Roman"/>
          <w:szCs w:val="24"/>
        </w:rPr>
        <w:t>ο έργα τα οποία είναι εθνικοί δρόμοι</w:t>
      </w:r>
      <w:r>
        <w:rPr>
          <w:rFonts w:eastAsia="Times New Roman"/>
          <w:szCs w:val="24"/>
        </w:rPr>
        <w:t xml:space="preserve"> </w:t>
      </w:r>
      <w:r w:rsidRPr="00EC077B">
        <w:rPr>
          <w:rFonts w:eastAsia="Times New Roman"/>
          <w:szCs w:val="24"/>
        </w:rPr>
        <w:t xml:space="preserve">να </w:t>
      </w:r>
      <w:r>
        <w:rPr>
          <w:rFonts w:eastAsia="Times New Roman"/>
          <w:szCs w:val="24"/>
        </w:rPr>
        <w:t xml:space="preserve">θεσπιστεί </w:t>
      </w:r>
      <w:r w:rsidRPr="00EC077B">
        <w:rPr>
          <w:rFonts w:eastAsia="Times New Roman"/>
          <w:szCs w:val="24"/>
        </w:rPr>
        <w:t xml:space="preserve">η δυνατότητα </w:t>
      </w:r>
      <w:r>
        <w:rPr>
          <w:rFonts w:eastAsia="Times New Roman"/>
          <w:szCs w:val="24"/>
        </w:rPr>
        <w:t>για τη</w:t>
      </w:r>
      <w:r w:rsidRPr="00EC077B">
        <w:rPr>
          <w:rFonts w:eastAsia="Times New Roman"/>
          <w:szCs w:val="24"/>
        </w:rPr>
        <w:t xml:space="preserve"> </w:t>
      </w:r>
      <w:r>
        <w:rPr>
          <w:rFonts w:eastAsia="Times New Roman"/>
          <w:szCs w:val="24"/>
        </w:rPr>
        <w:t xml:space="preserve">νομιμοποίηση </w:t>
      </w:r>
      <w:r w:rsidRPr="00EC077B">
        <w:rPr>
          <w:rFonts w:eastAsia="Times New Roman"/>
          <w:szCs w:val="24"/>
        </w:rPr>
        <w:t xml:space="preserve">αυτών των έργων μέχρι </w:t>
      </w:r>
      <w:r>
        <w:rPr>
          <w:rFonts w:eastAsia="Times New Roman"/>
          <w:szCs w:val="24"/>
        </w:rPr>
        <w:t xml:space="preserve">τις </w:t>
      </w:r>
      <w:r w:rsidRPr="00EC077B">
        <w:rPr>
          <w:rFonts w:eastAsia="Times New Roman"/>
          <w:szCs w:val="24"/>
        </w:rPr>
        <w:t>31</w:t>
      </w:r>
      <w:r>
        <w:rPr>
          <w:rFonts w:eastAsia="Times New Roman"/>
          <w:szCs w:val="24"/>
        </w:rPr>
        <w:t>-12-2019.</w:t>
      </w:r>
    </w:p>
    <w:p w14:paraId="678A430F" w14:textId="77777777" w:rsidR="0099759A" w:rsidRDefault="00FE124F">
      <w:pPr>
        <w:spacing w:line="600" w:lineRule="auto"/>
        <w:ind w:firstLine="720"/>
        <w:contextualSpacing/>
        <w:jc w:val="both"/>
        <w:rPr>
          <w:rFonts w:eastAsia="Times New Roman"/>
          <w:szCs w:val="24"/>
        </w:rPr>
      </w:pPr>
      <w:r>
        <w:rPr>
          <w:rFonts w:eastAsia="Times New Roman"/>
          <w:szCs w:val="24"/>
        </w:rPr>
        <w:lastRenderedPageBreak/>
        <w:t>Ή</w:t>
      </w:r>
      <w:r w:rsidRPr="00EC077B">
        <w:rPr>
          <w:rFonts w:eastAsia="Times New Roman"/>
          <w:szCs w:val="24"/>
        </w:rPr>
        <w:t>θελα με την ευκαιρία</w:t>
      </w:r>
      <w:r>
        <w:rPr>
          <w:rFonts w:eastAsia="Times New Roman"/>
          <w:szCs w:val="24"/>
        </w:rPr>
        <w:t>,</w:t>
      </w:r>
      <w:r w:rsidRPr="00EC077B">
        <w:rPr>
          <w:rFonts w:eastAsia="Times New Roman"/>
          <w:szCs w:val="24"/>
        </w:rPr>
        <w:t xml:space="preserve"> επειδή ακούστηκε πάρα πολύ το θέμα που έχει σχέση με τις άδειες οδήγησης για τους ανθρώπους πάνω από </w:t>
      </w:r>
      <w:r>
        <w:rPr>
          <w:rFonts w:eastAsia="Times New Roman"/>
          <w:szCs w:val="24"/>
        </w:rPr>
        <w:t>74 ετών, θε</w:t>
      </w:r>
      <w:r>
        <w:rPr>
          <w:rFonts w:eastAsia="Times New Roman"/>
          <w:szCs w:val="24"/>
        </w:rPr>
        <w:t xml:space="preserve">ωρώ ότι </w:t>
      </w:r>
      <w:r w:rsidRPr="00EC077B">
        <w:rPr>
          <w:rFonts w:eastAsia="Times New Roman"/>
          <w:szCs w:val="24"/>
        </w:rPr>
        <w:t xml:space="preserve">η διαδικασία </w:t>
      </w:r>
      <w:r>
        <w:rPr>
          <w:rFonts w:eastAsia="Times New Roman"/>
          <w:szCs w:val="24"/>
        </w:rPr>
        <w:t>η οποία τηρείται,</w:t>
      </w:r>
      <w:r w:rsidRPr="00EC077B">
        <w:rPr>
          <w:rFonts w:eastAsia="Times New Roman"/>
          <w:szCs w:val="24"/>
        </w:rPr>
        <w:t xml:space="preserve"> δημιουργεί </w:t>
      </w:r>
      <w:r>
        <w:rPr>
          <w:rFonts w:eastAsia="Times New Roman"/>
          <w:szCs w:val="24"/>
        </w:rPr>
        <w:t>-</w:t>
      </w:r>
      <w:r w:rsidRPr="00EC077B">
        <w:rPr>
          <w:rFonts w:eastAsia="Times New Roman"/>
          <w:szCs w:val="24"/>
        </w:rPr>
        <w:t>όπως και να το κάνουμε</w:t>
      </w:r>
      <w:r>
        <w:rPr>
          <w:rFonts w:eastAsia="Times New Roman"/>
          <w:szCs w:val="24"/>
        </w:rPr>
        <w:t>-</w:t>
      </w:r>
      <w:r w:rsidRPr="00EC077B">
        <w:rPr>
          <w:rFonts w:eastAsia="Times New Roman"/>
          <w:szCs w:val="24"/>
        </w:rPr>
        <w:t xml:space="preserve"> κάποια προβλήματα</w:t>
      </w:r>
      <w:r>
        <w:rPr>
          <w:rFonts w:eastAsia="Times New Roman"/>
          <w:szCs w:val="24"/>
        </w:rPr>
        <w:t>.</w:t>
      </w:r>
      <w:r w:rsidRPr="00EC077B">
        <w:rPr>
          <w:rFonts w:eastAsia="Times New Roman"/>
          <w:szCs w:val="24"/>
        </w:rPr>
        <w:t xml:space="preserve"> </w:t>
      </w:r>
      <w:r>
        <w:rPr>
          <w:rFonts w:eastAsia="Times New Roman"/>
          <w:szCs w:val="24"/>
        </w:rPr>
        <w:t>Θ</w:t>
      </w:r>
      <w:r w:rsidRPr="00EC077B">
        <w:rPr>
          <w:rFonts w:eastAsia="Times New Roman"/>
          <w:szCs w:val="24"/>
        </w:rPr>
        <w:t>εωρώ</w:t>
      </w:r>
      <w:r>
        <w:rPr>
          <w:rFonts w:eastAsia="Times New Roman"/>
          <w:szCs w:val="24"/>
        </w:rPr>
        <w:t>,</w:t>
      </w:r>
      <w:r w:rsidRPr="00EC077B">
        <w:rPr>
          <w:rFonts w:eastAsia="Times New Roman"/>
          <w:szCs w:val="24"/>
        </w:rPr>
        <w:t xml:space="preserve"> </w:t>
      </w:r>
      <w:r>
        <w:rPr>
          <w:rFonts w:eastAsia="Times New Roman"/>
          <w:szCs w:val="24"/>
        </w:rPr>
        <w:t>κ</w:t>
      </w:r>
      <w:r w:rsidRPr="00EC077B">
        <w:rPr>
          <w:rFonts w:eastAsia="Times New Roman"/>
          <w:szCs w:val="24"/>
        </w:rPr>
        <w:t>ύριε Υπουργέ</w:t>
      </w:r>
      <w:r>
        <w:rPr>
          <w:rFonts w:eastAsia="Times New Roman"/>
          <w:szCs w:val="24"/>
        </w:rPr>
        <w:t>,</w:t>
      </w:r>
      <w:r w:rsidRPr="00EC077B">
        <w:rPr>
          <w:rFonts w:eastAsia="Times New Roman"/>
          <w:szCs w:val="24"/>
        </w:rPr>
        <w:t xml:space="preserve"> ότι πρέπει να βρούμε </w:t>
      </w:r>
      <w:r>
        <w:rPr>
          <w:rFonts w:eastAsia="Times New Roman"/>
          <w:szCs w:val="24"/>
        </w:rPr>
        <w:t>μια</w:t>
      </w:r>
      <w:r w:rsidRPr="00EC077B">
        <w:rPr>
          <w:rFonts w:eastAsia="Times New Roman"/>
          <w:szCs w:val="24"/>
        </w:rPr>
        <w:t xml:space="preserve"> λύση</w:t>
      </w:r>
      <w:r>
        <w:rPr>
          <w:rFonts w:eastAsia="Times New Roman"/>
          <w:szCs w:val="24"/>
        </w:rPr>
        <w:t xml:space="preserve">, </w:t>
      </w:r>
      <w:r w:rsidRPr="00EC077B">
        <w:rPr>
          <w:rFonts w:eastAsia="Times New Roman"/>
          <w:szCs w:val="24"/>
        </w:rPr>
        <w:t xml:space="preserve">έναν τρόπο </w:t>
      </w:r>
      <w:r>
        <w:rPr>
          <w:rFonts w:eastAsia="Times New Roman"/>
          <w:szCs w:val="24"/>
        </w:rPr>
        <w:t>–α</w:t>
      </w:r>
      <w:r w:rsidRPr="00EC077B">
        <w:rPr>
          <w:rFonts w:eastAsia="Times New Roman"/>
          <w:szCs w:val="24"/>
        </w:rPr>
        <w:t>ναφέρθηκαν</w:t>
      </w:r>
      <w:r>
        <w:rPr>
          <w:rFonts w:eastAsia="Times New Roman"/>
          <w:szCs w:val="24"/>
        </w:rPr>
        <w:t xml:space="preserve"> </w:t>
      </w:r>
      <w:r w:rsidRPr="00EC077B">
        <w:rPr>
          <w:rFonts w:eastAsia="Times New Roman"/>
          <w:szCs w:val="24"/>
        </w:rPr>
        <w:t>πάρα πολλοί συνάδελφοι</w:t>
      </w:r>
      <w:r>
        <w:rPr>
          <w:rFonts w:eastAsia="Times New Roman"/>
          <w:szCs w:val="24"/>
        </w:rPr>
        <w:t xml:space="preserve">, εισηγητές, </w:t>
      </w:r>
      <w:r w:rsidRPr="00EC077B">
        <w:rPr>
          <w:rFonts w:eastAsia="Times New Roman"/>
          <w:szCs w:val="24"/>
        </w:rPr>
        <w:t>Κοινοβουλευτικοί Εκπρόσωποι</w:t>
      </w:r>
      <w:r>
        <w:rPr>
          <w:rFonts w:eastAsia="Times New Roman"/>
          <w:szCs w:val="24"/>
        </w:rPr>
        <w:t>-</w:t>
      </w:r>
      <w:r w:rsidRPr="00EC077B">
        <w:rPr>
          <w:rFonts w:eastAsia="Times New Roman"/>
          <w:szCs w:val="24"/>
        </w:rPr>
        <w:t xml:space="preserve"> έτσι ώστε να μπορούν </w:t>
      </w:r>
      <w:r w:rsidRPr="00EC077B">
        <w:rPr>
          <w:rFonts w:eastAsia="Times New Roman"/>
          <w:szCs w:val="24"/>
        </w:rPr>
        <w:t>να έχουν τη δυνατότητα να περάσουν από ιατρικές εξετάσεις</w:t>
      </w:r>
      <w:r>
        <w:rPr>
          <w:rFonts w:eastAsia="Times New Roman"/>
          <w:szCs w:val="24"/>
        </w:rPr>
        <w:t>,</w:t>
      </w:r>
      <w:r w:rsidRPr="00EC077B">
        <w:rPr>
          <w:rFonts w:eastAsia="Times New Roman"/>
          <w:szCs w:val="24"/>
        </w:rPr>
        <w:t xml:space="preserve"> φυσικά από δομές οι οποίες έχουν σχέση με το </w:t>
      </w:r>
      <w:r>
        <w:rPr>
          <w:rFonts w:eastAsia="Times New Roman"/>
          <w:szCs w:val="24"/>
        </w:rPr>
        <w:t>δ</w:t>
      </w:r>
      <w:r w:rsidRPr="00EC077B">
        <w:rPr>
          <w:rFonts w:eastAsia="Times New Roman"/>
          <w:szCs w:val="24"/>
        </w:rPr>
        <w:t>ημόσιο</w:t>
      </w:r>
      <w:r>
        <w:rPr>
          <w:rFonts w:eastAsia="Times New Roman"/>
          <w:szCs w:val="24"/>
        </w:rPr>
        <w:t xml:space="preserve"> είτε είναι </w:t>
      </w:r>
      <w:r w:rsidRPr="00EC077B">
        <w:rPr>
          <w:rFonts w:eastAsia="Times New Roman"/>
          <w:szCs w:val="24"/>
        </w:rPr>
        <w:t>τα δημόσια νοσοκομεία</w:t>
      </w:r>
      <w:r>
        <w:rPr>
          <w:rFonts w:eastAsia="Times New Roman"/>
          <w:szCs w:val="24"/>
        </w:rPr>
        <w:t xml:space="preserve"> </w:t>
      </w:r>
      <w:r w:rsidRPr="00EC077B">
        <w:rPr>
          <w:rFonts w:eastAsia="Times New Roman"/>
          <w:szCs w:val="24"/>
        </w:rPr>
        <w:t>είτε είναι ΤΟΜΥ</w:t>
      </w:r>
      <w:r>
        <w:rPr>
          <w:rFonts w:eastAsia="Times New Roman"/>
          <w:szCs w:val="24"/>
        </w:rPr>
        <w:t xml:space="preserve"> ή</w:t>
      </w:r>
      <w:r w:rsidRPr="00EC077B">
        <w:rPr>
          <w:rFonts w:eastAsia="Times New Roman"/>
          <w:szCs w:val="24"/>
        </w:rPr>
        <w:t xml:space="preserve"> οτιδήποτε άλλο</w:t>
      </w:r>
      <w:r>
        <w:rPr>
          <w:rFonts w:eastAsia="Times New Roman"/>
          <w:szCs w:val="24"/>
        </w:rPr>
        <w:t>.</w:t>
      </w:r>
    </w:p>
    <w:p w14:paraId="678A4310" w14:textId="77777777" w:rsidR="0099759A" w:rsidRDefault="00FE124F">
      <w:pPr>
        <w:spacing w:line="600" w:lineRule="auto"/>
        <w:ind w:firstLine="720"/>
        <w:contextualSpacing/>
        <w:jc w:val="both"/>
        <w:rPr>
          <w:rFonts w:eastAsia="Times New Roman"/>
          <w:szCs w:val="24"/>
        </w:rPr>
      </w:pPr>
      <w:r>
        <w:rPr>
          <w:rFonts w:eastAsia="Times New Roman"/>
          <w:szCs w:val="24"/>
        </w:rPr>
        <w:t>Η</w:t>
      </w:r>
      <w:r w:rsidRPr="00EC077B">
        <w:rPr>
          <w:rFonts w:eastAsia="Times New Roman"/>
          <w:szCs w:val="24"/>
        </w:rPr>
        <w:t xml:space="preserve"> εκτίμησή μου</w:t>
      </w:r>
      <w:r>
        <w:rPr>
          <w:rFonts w:eastAsia="Times New Roman"/>
          <w:szCs w:val="24"/>
        </w:rPr>
        <w:t>,</w:t>
      </w:r>
      <w:r w:rsidRPr="00EC077B">
        <w:rPr>
          <w:rFonts w:eastAsia="Times New Roman"/>
          <w:szCs w:val="24"/>
        </w:rPr>
        <w:t xml:space="preserve"> </w:t>
      </w:r>
      <w:r>
        <w:rPr>
          <w:rFonts w:eastAsia="Times New Roman"/>
          <w:szCs w:val="24"/>
        </w:rPr>
        <w:t>λ</w:t>
      </w:r>
      <w:r w:rsidRPr="00EC077B">
        <w:rPr>
          <w:rFonts w:eastAsia="Times New Roman"/>
          <w:szCs w:val="24"/>
        </w:rPr>
        <w:t>οιπόν</w:t>
      </w:r>
      <w:r>
        <w:rPr>
          <w:rFonts w:eastAsia="Times New Roman"/>
          <w:szCs w:val="24"/>
        </w:rPr>
        <w:t>,</w:t>
      </w:r>
      <w:r w:rsidRPr="00EC077B">
        <w:rPr>
          <w:rFonts w:eastAsia="Times New Roman"/>
          <w:szCs w:val="24"/>
        </w:rPr>
        <w:t xml:space="preserve"> είναι </w:t>
      </w:r>
      <w:r>
        <w:rPr>
          <w:rFonts w:eastAsia="Times New Roman"/>
          <w:szCs w:val="24"/>
        </w:rPr>
        <w:t>-</w:t>
      </w:r>
      <w:r w:rsidRPr="00EC077B">
        <w:rPr>
          <w:rFonts w:eastAsia="Times New Roman"/>
          <w:szCs w:val="24"/>
        </w:rPr>
        <w:t>αν είναι δυνατόν</w:t>
      </w:r>
      <w:r>
        <w:rPr>
          <w:rFonts w:eastAsia="Times New Roman"/>
          <w:szCs w:val="24"/>
        </w:rPr>
        <w:t xml:space="preserve"> και σήμερα-</w:t>
      </w:r>
      <w:r w:rsidRPr="00EC077B">
        <w:rPr>
          <w:rFonts w:eastAsia="Times New Roman"/>
          <w:szCs w:val="24"/>
        </w:rPr>
        <w:t xml:space="preserve"> </w:t>
      </w:r>
      <w:r>
        <w:rPr>
          <w:rFonts w:eastAsia="Times New Roman"/>
          <w:szCs w:val="24"/>
        </w:rPr>
        <w:t>ότι σε συνεργασία</w:t>
      </w:r>
      <w:r>
        <w:rPr>
          <w:rFonts w:eastAsia="Times New Roman"/>
          <w:szCs w:val="24"/>
        </w:rPr>
        <w:t xml:space="preserve"> με το Υπουργείο Υγείας</w:t>
      </w:r>
      <w:r w:rsidRPr="00EC077B">
        <w:rPr>
          <w:rFonts w:eastAsia="Times New Roman"/>
          <w:szCs w:val="24"/>
        </w:rPr>
        <w:t xml:space="preserve"> </w:t>
      </w:r>
      <w:r>
        <w:rPr>
          <w:rFonts w:eastAsia="Times New Roman"/>
          <w:szCs w:val="24"/>
        </w:rPr>
        <w:t>πρέπει να</w:t>
      </w:r>
      <w:r w:rsidRPr="00EC077B">
        <w:rPr>
          <w:rFonts w:eastAsia="Times New Roman"/>
          <w:szCs w:val="24"/>
        </w:rPr>
        <w:t xml:space="preserve"> βρεθεί </w:t>
      </w:r>
      <w:r>
        <w:rPr>
          <w:rFonts w:eastAsia="Times New Roman"/>
          <w:szCs w:val="24"/>
        </w:rPr>
        <w:t>μια</w:t>
      </w:r>
      <w:r w:rsidRPr="00EC077B">
        <w:rPr>
          <w:rFonts w:eastAsia="Times New Roman"/>
          <w:szCs w:val="24"/>
        </w:rPr>
        <w:t xml:space="preserve"> </w:t>
      </w:r>
      <w:r>
        <w:rPr>
          <w:rFonts w:eastAsia="Times New Roman"/>
          <w:szCs w:val="24"/>
        </w:rPr>
        <w:t>φ</w:t>
      </w:r>
      <w:r w:rsidRPr="00EC077B">
        <w:rPr>
          <w:rFonts w:eastAsia="Times New Roman"/>
          <w:szCs w:val="24"/>
        </w:rPr>
        <w:t>όρμουλα έτσι ώστε να μην δημιουργείται η εντύ</w:t>
      </w:r>
      <w:r>
        <w:rPr>
          <w:rFonts w:eastAsia="Times New Roman"/>
          <w:szCs w:val="24"/>
        </w:rPr>
        <w:t>πωση ότι αφήνουμε έναν πληθυσμό, όπου πραγματικά υπάρχουν</w:t>
      </w:r>
      <w:r w:rsidRPr="00EC077B">
        <w:rPr>
          <w:rFonts w:eastAsia="Times New Roman"/>
          <w:szCs w:val="24"/>
        </w:rPr>
        <w:t xml:space="preserve"> θέματα</w:t>
      </w:r>
      <w:r>
        <w:rPr>
          <w:rFonts w:eastAsia="Times New Roman"/>
          <w:szCs w:val="24"/>
        </w:rPr>
        <w:t>.</w:t>
      </w:r>
      <w:r w:rsidRPr="00EC077B">
        <w:rPr>
          <w:rFonts w:eastAsia="Times New Roman"/>
          <w:szCs w:val="24"/>
        </w:rPr>
        <w:t xml:space="preserve"> </w:t>
      </w:r>
      <w:r>
        <w:rPr>
          <w:rFonts w:eastAsia="Times New Roman"/>
          <w:szCs w:val="24"/>
        </w:rPr>
        <w:t xml:space="preserve">Ξέρουμε ότι είναι διάτρητο </w:t>
      </w:r>
      <w:r w:rsidRPr="00EC077B">
        <w:rPr>
          <w:rFonts w:eastAsia="Times New Roman"/>
          <w:szCs w:val="24"/>
        </w:rPr>
        <w:t>όλο αυτό το σύστημα</w:t>
      </w:r>
      <w:r>
        <w:rPr>
          <w:rFonts w:eastAsia="Times New Roman"/>
          <w:szCs w:val="24"/>
        </w:rPr>
        <w:t xml:space="preserve">. Πρέπει, λοιπόν, </w:t>
      </w:r>
      <w:r w:rsidRPr="00EC077B">
        <w:rPr>
          <w:rFonts w:eastAsia="Times New Roman"/>
          <w:szCs w:val="24"/>
        </w:rPr>
        <w:t xml:space="preserve">να βρούμε </w:t>
      </w:r>
      <w:r>
        <w:rPr>
          <w:rFonts w:eastAsia="Times New Roman"/>
          <w:szCs w:val="24"/>
        </w:rPr>
        <w:t>μια</w:t>
      </w:r>
      <w:r w:rsidRPr="00EC077B">
        <w:rPr>
          <w:rFonts w:eastAsia="Times New Roman"/>
          <w:szCs w:val="24"/>
        </w:rPr>
        <w:t xml:space="preserve"> λύση η οποία θα μπορέ</w:t>
      </w:r>
      <w:r w:rsidRPr="00EC077B">
        <w:rPr>
          <w:rFonts w:eastAsia="Times New Roman"/>
          <w:szCs w:val="24"/>
        </w:rPr>
        <w:t>σει να θεραπεύσει το πρόβλημα αυτό</w:t>
      </w:r>
      <w:r>
        <w:rPr>
          <w:rFonts w:eastAsia="Times New Roman"/>
          <w:szCs w:val="24"/>
        </w:rPr>
        <w:t>.</w:t>
      </w:r>
    </w:p>
    <w:p w14:paraId="678A4311" w14:textId="77777777" w:rsidR="0099759A" w:rsidRDefault="00FE124F">
      <w:pPr>
        <w:spacing w:line="600" w:lineRule="auto"/>
        <w:ind w:firstLine="720"/>
        <w:contextualSpacing/>
        <w:jc w:val="both"/>
        <w:rPr>
          <w:rFonts w:eastAsia="Times New Roman"/>
          <w:szCs w:val="24"/>
        </w:rPr>
      </w:pPr>
      <w:r>
        <w:rPr>
          <w:rFonts w:eastAsia="Times New Roman"/>
          <w:szCs w:val="24"/>
        </w:rPr>
        <w:t>Σ</w:t>
      </w:r>
      <w:r w:rsidRPr="00EC077B">
        <w:rPr>
          <w:rFonts w:eastAsia="Times New Roman"/>
          <w:szCs w:val="24"/>
        </w:rPr>
        <w:t>ας ευχαριστώ πάρα πολύ</w:t>
      </w:r>
      <w:r>
        <w:rPr>
          <w:rFonts w:eastAsia="Times New Roman"/>
          <w:szCs w:val="24"/>
        </w:rPr>
        <w:t xml:space="preserve">. </w:t>
      </w:r>
    </w:p>
    <w:p w14:paraId="678A4312" w14:textId="77777777" w:rsidR="0099759A" w:rsidRDefault="00FE124F">
      <w:pPr>
        <w:spacing w:line="600" w:lineRule="auto"/>
        <w:ind w:firstLine="720"/>
        <w:contextualSpacing/>
        <w:jc w:val="both"/>
        <w:rPr>
          <w:rFonts w:eastAsia="Times New Roman" w:cs="Times New Roman"/>
          <w:szCs w:val="24"/>
        </w:rPr>
      </w:pPr>
      <w:r w:rsidRPr="00E7322B">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Κύριε Μανιάτη, έχετε τον λόγο για τη δευτερολογία σας. </w:t>
      </w:r>
    </w:p>
    <w:p w14:paraId="678A4313" w14:textId="77777777" w:rsidR="0099759A" w:rsidRDefault="00FE124F">
      <w:pPr>
        <w:spacing w:line="600" w:lineRule="auto"/>
        <w:ind w:firstLine="720"/>
        <w:contextualSpacing/>
        <w:jc w:val="both"/>
        <w:rPr>
          <w:rFonts w:eastAsia="Times New Roman"/>
          <w:szCs w:val="24"/>
        </w:rPr>
      </w:pPr>
      <w:r w:rsidRPr="00E53438">
        <w:rPr>
          <w:rFonts w:eastAsia="Times New Roman" w:cs="Times New Roman"/>
          <w:b/>
          <w:szCs w:val="24"/>
        </w:rPr>
        <w:t>ΙΩΑΝΝΗΣ ΜΑΝΙΑΤΗΣ:</w:t>
      </w:r>
      <w:r>
        <w:rPr>
          <w:rFonts w:eastAsia="Times New Roman" w:cs="Times New Roman"/>
          <w:b/>
          <w:szCs w:val="24"/>
        </w:rPr>
        <w:t xml:space="preserve"> </w:t>
      </w:r>
      <w:r>
        <w:rPr>
          <w:rFonts w:eastAsia="Times New Roman"/>
          <w:szCs w:val="24"/>
        </w:rPr>
        <w:t>Θα ήθελα να κάνω</w:t>
      </w:r>
      <w:r w:rsidRPr="00EC077B">
        <w:rPr>
          <w:rFonts w:eastAsia="Times New Roman"/>
          <w:szCs w:val="24"/>
        </w:rPr>
        <w:t xml:space="preserve"> τις εξής παρατηρήσεις</w:t>
      </w:r>
      <w:r>
        <w:rPr>
          <w:rFonts w:eastAsia="Times New Roman"/>
          <w:szCs w:val="24"/>
        </w:rPr>
        <w:t>,</w:t>
      </w:r>
      <w:r w:rsidRPr="00EC077B">
        <w:rPr>
          <w:rFonts w:eastAsia="Times New Roman"/>
          <w:szCs w:val="24"/>
        </w:rPr>
        <w:t xml:space="preserve"> κυρία </w:t>
      </w:r>
      <w:r>
        <w:rPr>
          <w:rFonts w:eastAsia="Times New Roman"/>
          <w:szCs w:val="24"/>
        </w:rPr>
        <w:t>Π</w:t>
      </w:r>
      <w:r w:rsidRPr="00EC077B">
        <w:rPr>
          <w:rFonts w:eastAsia="Times New Roman"/>
          <w:szCs w:val="24"/>
        </w:rPr>
        <w:t>ρόεδρε</w:t>
      </w:r>
      <w:r>
        <w:rPr>
          <w:rFonts w:eastAsia="Times New Roman"/>
          <w:szCs w:val="24"/>
        </w:rPr>
        <w:t>.</w:t>
      </w:r>
      <w:r w:rsidRPr="00EC077B">
        <w:rPr>
          <w:rFonts w:eastAsia="Times New Roman"/>
          <w:szCs w:val="24"/>
        </w:rPr>
        <w:t xml:space="preserve"> </w:t>
      </w:r>
      <w:r>
        <w:rPr>
          <w:rFonts w:eastAsia="Times New Roman"/>
          <w:szCs w:val="24"/>
        </w:rPr>
        <w:t>Σ</w:t>
      </w:r>
      <w:r w:rsidRPr="00EC077B">
        <w:rPr>
          <w:rFonts w:eastAsia="Times New Roman"/>
          <w:szCs w:val="24"/>
        </w:rPr>
        <w:t xml:space="preserve">ε σχέση με το κύριο </w:t>
      </w:r>
      <w:r w:rsidRPr="00EC077B">
        <w:rPr>
          <w:rFonts w:eastAsia="Times New Roman"/>
          <w:szCs w:val="24"/>
        </w:rPr>
        <w:t>σώμα το</w:t>
      </w:r>
      <w:r>
        <w:rPr>
          <w:rFonts w:eastAsia="Times New Roman"/>
          <w:szCs w:val="24"/>
        </w:rPr>
        <w:t>υ</w:t>
      </w:r>
      <w:r w:rsidRPr="00EC077B">
        <w:rPr>
          <w:rFonts w:eastAsia="Times New Roman"/>
          <w:szCs w:val="24"/>
        </w:rPr>
        <w:t xml:space="preserve"> νομοσχ</w:t>
      </w:r>
      <w:r>
        <w:rPr>
          <w:rFonts w:eastAsia="Times New Roman"/>
          <w:szCs w:val="24"/>
        </w:rPr>
        <w:t>ε</w:t>
      </w:r>
      <w:r w:rsidRPr="00EC077B">
        <w:rPr>
          <w:rFonts w:eastAsia="Times New Roman"/>
          <w:szCs w:val="24"/>
        </w:rPr>
        <w:t>δ</w:t>
      </w:r>
      <w:r>
        <w:rPr>
          <w:rFonts w:eastAsia="Times New Roman"/>
          <w:szCs w:val="24"/>
        </w:rPr>
        <w:t>ί</w:t>
      </w:r>
      <w:r w:rsidRPr="00EC077B">
        <w:rPr>
          <w:rFonts w:eastAsia="Times New Roman"/>
          <w:szCs w:val="24"/>
        </w:rPr>
        <w:t>ο</w:t>
      </w:r>
      <w:r>
        <w:rPr>
          <w:rFonts w:eastAsia="Times New Roman"/>
          <w:szCs w:val="24"/>
        </w:rPr>
        <w:t>υ</w:t>
      </w:r>
      <w:r w:rsidRPr="00EC077B">
        <w:rPr>
          <w:rFonts w:eastAsia="Times New Roman"/>
          <w:szCs w:val="24"/>
        </w:rPr>
        <w:t xml:space="preserve"> που συζητούμε </w:t>
      </w:r>
      <w:r>
        <w:rPr>
          <w:rFonts w:eastAsia="Times New Roman"/>
          <w:szCs w:val="24"/>
        </w:rPr>
        <w:t>-</w:t>
      </w:r>
      <w:r w:rsidRPr="00EC077B">
        <w:rPr>
          <w:rFonts w:eastAsia="Times New Roman"/>
          <w:szCs w:val="24"/>
        </w:rPr>
        <w:t xml:space="preserve">το ανέφερα και στην </w:t>
      </w:r>
      <w:r>
        <w:rPr>
          <w:rFonts w:eastAsia="Times New Roman"/>
          <w:szCs w:val="24"/>
        </w:rPr>
        <w:t>ε</w:t>
      </w:r>
      <w:r w:rsidRPr="00EC077B">
        <w:rPr>
          <w:rFonts w:eastAsia="Times New Roman"/>
          <w:szCs w:val="24"/>
        </w:rPr>
        <w:t xml:space="preserve">πιτροπή </w:t>
      </w:r>
      <w:r w:rsidRPr="00EC077B">
        <w:rPr>
          <w:rFonts w:eastAsia="Times New Roman"/>
          <w:szCs w:val="24"/>
        </w:rPr>
        <w:t>πάρα πολλές φορές</w:t>
      </w:r>
      <w:r>
        <w:rPr>
          <w:rFonts w:eastAsia="Times New Roman"/>
          <w:szCs w:val="24"/>
        </w:rPr>
        <w:t>-</w:t>
      </w:r>
      <w:r w:rsidRPr="00EC077B">
        <w:rPr>
          <w:rFonts w:eastAsia="Times New Roman"/>
          <w:szCs w:val="24"/>
        </w:rPr>
        <w:t xml:space="preserve"> μου φαίνεται απολύτως παράλογος ο τρόπος με τον οποίον θα γίνει </w:t>
      </w:r>
      <w:r>
        <w:rPr>
          <w:rFonts w:eastAsia="Times New Roman"/>
          <w:szCs w:val="24"/>
        </w:rPr>
        <w:t xml:space="preserve">η </w:t>
      </w:r>
      <w:r w:rsidRPr="00EC077B">
        <w:rPr>
          <w:rFonts w:eastAsia="Times New Roman"/>
          <w:szCs w:val="24"/>
        </w:rPr>
        <w:t xml:space="preserve">εξέταση των </w:t>
      </w:r>
      <w:r>
        <w:rPr>
          <w:rFonts w:eastAsia="Times New Roman"/>
          <w:szCs w:val="24"/>
        </w:rPr>
        <w:t>«</w:t>
      </w:r>
      <w:r w:rsidRPr="00EC077B">
        <w:rPr>
          <w:rFonts w:eastAsia="Times New Roman"/>
          <w:szCs w:val="24"/>
        </w:rPr>
        <w:t xml:space="preserve">άνω των </w:t>
      </w:r>
      <w:r>
        <w:rPr>
          <w:rFonts w:eastAsia="Times New Roman"/>
          <w:szCs w:val="24"/>
        </w:rPr>
        <w:t xml:space="preserve">74 </w:t>
      </w:r>
      <w:r w:rsidRPr="00EC077B">
        <w:rPr>
          <w:rFonts w:eastAsia="Times New Roman"/>
          <w:szCs w:val="24"/>
        </w:rPr>
        <w:t>χρόνων</w:t>
      </w:r>
      <w:r>
        <w:rPr>
          <w:rFonts w:eastAsia="Times New Roman"/>
          <w:szCs w:val="24"/>
        </w:rPr>
        <w:t>». Ο</w:t>
      </w:r>
      <w:r w:rsidRPr="00EC077B">
        <w:rPr>
          <w:rFonts w:eastAsia="Times New Roman"/>
          <w:szCs w:val="24"/>
        </w:rPr>
        <w:t xml:space="preserve"> κ</w:t>
      </w:r>
      <w:r>
        <w:rPr>
          <w:rFonts w:eastAsia="Times New Roman"/>
          <w:szCs w:val="24"/>
        </w:rPr>
        <w:t>.</w:t>
      </w:r>
      <w:r w:rsidRPr="00EC077B">
        <w:rPr>
          <w:rFonts w:eastAsia="Times New Roman"/>
          <w:szCs w:val="24"/>
        </w:rPr>
        <w:t xml:space="preserve"> Καραναστάσης από το ΣΥΡΙΖΑ το περιέγραψε με ένα</w:t>
      </w:r>
      <w:r>
        <w:rPr>
          <w:rFonts w:eastAsia="Times New Roman"/>
          <w:szCs w:val="24"/>
        </w:rPr>
        <w:t>ν</w:t>
      </w:r>
      <w:r w:rsidRPr="00EC077B">
        <w:rPr>
          <w:rFonts w:eastAsia="Times New Roman"/>
          <w:szCs w:val="24"/>
        </w:rPr>
        <w:t xml:space="preserve"> σωστό τρόπο</w:t>
      </w:r>
      <w:r>
        <w:rPr>
          <w:rFonts w:eastAsia="Times New Roman"/>
          <w:szCs w:val="24"/>
        </w:rPr>
        <w:t>.</w:t>
      </w:r>
      <w:r w:rsidRPr="00EC077B">
        <w:rPr>
          <w:rFonts w:eastAsia="Times New Roman"/>
          <w:szCs w:val="24"/>
        </w:rPr>
        <w:t xml:space="preserve"> </w:t>
      </w:r>
      <w:r>
        <w:rPr>
          <w:rFonts w:eastAsia="Times New Roman"/>
          <w:szCs w:val="24"/>
        </w:rPr>
        <w:t>Α</w:t>
      </w:r>
      <w:r w:rsidRPr="00EC077B">
        <w:rPr>
          <w:rFonts w:eastAsia="Times New Roman"/>
          <w:szCs w:val="24"/>
        </w:rPr>
        <w:t>ποτελεί παραλογισμό αυτό που γίνεται</w:t>
      </w:r>
      <w:r>
        <w:rPr>
          <w:rFonts w:eastAsia="Times New Roman"/>
          <w:szCs w:val="24"/>
        </w:rPr>
        <w:t>.</w:t>
      </w:r>
    </w:p>
    <w:p w14:paraId="678A4314" w14:textId="77777777" w:rsidR="0099759A" w:rsidRDefault="00FE124F">
      <w:pPr>
        <w:spacing w:line="600" w:lineRule="auto"/>
        <w:ind w:firstLine="720"/>
        <w:contextualSpacing/>
        <w:jc w:val="both"/>
        <w:rPr>
          <w:rFonts w:eastAsia="Times New Roman"/>
          <w:szCs w:val="24"/>
        </w:rPr>
      </w:pPr>
      <w:r>
        <w:rPr>
          <w:rFonts w:eastAsia="Times New Roman"/>
          <w:szCs w:val="24"/>
        </w:rPr>
        <w:t>Κατ</w:t>
      </w:r>
      <w:r>
        <w:rPr>
          <w:rFonts w:eastAsia="Times New Roman"/>
          <w:szCs w:val="24"/>
        </w:rPr>
        <w:t>’ αρχάς</w:t>
      </w:r>
      <w:r>
        <w:rPr>
          <w:rFonts w:eastAsia="Times New Roman"/>
          <w:szCs w:val="24"/>
        </w:rPr>
        <w:t xml:space="preserve">, είναι αδιανόητο να </w:t>
      </w:r>
      <w:r w:rsidRPr="00EC077B">
        <w:rPr>
          <w:rFonts w:eastAsia="Times New Roman"/>
          <w:szCs w:val="24"/>
        </w:rPr>
        <w:t xml:space="preserve">έχει καταργηθεί η </w:t>
      </w:r>
      <w:r>
        <w:rPr>
          <w:rFonts w:eastAsia="Times New Roman"/>
          <w:szCs w:val="24"/>
        </w:rPr>
        <w:t>δ</w:t>
      </w:r>
      <w:r w:rsidRPr="00EC077B">
        <w:rPr>
          <w:rFonts w:eastAsia="Times New Roman"/>
          <w:szCs w:val="24"/>
        </w:rPr>
        <w:t xml:space="preserve">ευτεροβάθμια </w:t>
      </w:r>
      <w:r>
        <w:rPr>
          <w:rFonts w:eastAsia="Times New Roman"/>
          <w:szCs w:val="24"/>
        </w:rPr>
        <w:t>ι</w:t>
      </w:r>
      <w:r w:rsidRPr="00EC077B">
        <w:rPr>
          <w:rFonts w:eastAsia="Times New Roman"/>
          <w:szCs w:val="24"/>
        </w:rPr>
        <w:t xml:space="preserve">ατρική </w:t>
      </w:r>
      <w:r>
        <w:rPr>
          <w:rFonts w:eastAsia="Times New Roman"/>
          <w:szCs w:val="24"/>
        </w:rPr>
        <w:t>ε</w:t>
      </w:r>
      <w:r w:rsidRPr="00EC077B">
        <w:rPr>
          <w:rFonts w:eastAsia="Times New Roman"/>
          <w:szCs w:val="24"/>
        </w:rPr>
        <w:t>πιτροπή</w:t>
      </w:r>
      <w:r>
        <w:rPr>
          <w:rFonts w:eastAsia="Times New Roman"/>
          <w:szCs w:val="24"/>
        </w:rPr>
        <w:t>.</w:t>
      </w:r>
      <w:r w:rsidRPr="00EC077B">
        <w:rPr>
          <w:rFonts w:eastAsia="Times New Roman"/>
          <w:szCs w:val="24"/>
        </w:rPr>
        <w:t xml:space="preserve"> </w:t>
      </w:r>
      <w:r>
        <w:rPr>
          <w:rFonts w:eastAsia="Times New Roman"/>
          <w:szCs w:val="24"/>
        </w:rPr>
        <w:t>Μ</w:t>
      </w:r>
      <w:r w:rsidRPr="00EC077B">
        <w:rPr>
          <w:rFonts w:eastAsia="Times New Roman"/>
          <w:szCs w:val="24"/>
        </w:rPr>
        <w:t>ε βάση τις δικές μου πληροφορίες στην Περιφέρεια Θεσσαλίας</w:t>
      </w:r>
      <w:r>
        <w:rPr>
          <w:rFonts w:eastAsia="Times New Roman"/>
          <w:szCs w:val="24"/>
        </w:rPr>
        <w:t>,</w:t>
      </w:r>
      <w:r w:rsidRPr="00EC077B">
        <w:rPr>
          <w:rFonts w:eastAsia="Times New Roman"/>
          <w:szCs w:val="24"/>
        </w:rPr>
        <w:t xml:space="preserve"> όταν </w:t>
      </w:r>
      <w:r>
        <w:rPr>
          <w:rFonts w:eastAsia="Times New Roman"/>
          <w:szCs w:val="24"/>
        </w:rPr>
        <w:t xml:space="preserve">υπήρχε </w:t>
      </w:r>
      <w:r w:rsidRPr="00EC077B">
        <w:rPr>
          <w:rFonts w:eastAsia="Times New Roman"/>
          <w:szCs w:val="24"/>
        </w:rPr>
        <w:t xml:space="preserve">η </w:t>
      </w:r>
      <w:r>
        <w:rPr>
          <w:rFonts w:eastAsia="Times New Roman"/>
          <w:szCs w:val="24"/>
        </w:rPr>
        <w:t>δ</w:t>
      </w:r>
      <w:r w:rsidRPr="00EC077B">
        <w:rPr>
          <w:rFonts w:eastAsia="Times New Roman"/>
          <w:szCs w:val="24"/>
        </w:rPr>
        <w:t xml:space="preserve">ευτεροβάθμια </w:t>
      </w:r>
      <w:r>
        <w:rPr>
          <w:rFonts w:eastAsia="Times New Roman"/>
          <w:szCs w:val="24"/>
        </w:rPr>
        <w:t>ι</w:t>
      </w:r>
      <w:r w:rsidRPr="00EC077B">
        <w:rPr>
          <w:rFonts w:eastAsia="Times New Roman"/>
          <w:szCs w:val="24"/>
        </w:rPr>
        <w:t xml:space="preserve">ατρική </w:t>
      </w:r>
      <w:r>
        <w:rPr>
          <w:rFonts w:eastAsia="Times New Roman"/>
          <w:szCs w:val="24"/>
        </w:rPr>
        <w:t>ε</w:t>
      </w:r>
      <w:r w:rsidRPr="00EC077B">
        <w:rPr>
          <w:rFonts w:eastAsia="Times New Roman"/>
          <w:szCs w:val="24"/>
        </w:rPr>
        <w:t>πιτροπή</w:t>
      </w:r>
      <w:r>
        <w:rPr>
          <w:rFonts w:eastAsia="Times New Roman"/>
          <w:szCs w:val="24"/>
        </w:rPr>
        <w:t>,</w:t>
      </w:r>
      <w:r w:rsidRPr="00EC077B">
        <w:rPr>
          <w:rFonts w:eastAsia="Times New Roman"/>
          <w:szCs w:val="24"/>
        </w:rPr>
        <w:t xml:space="preserve"> </w:t>
      </w:r>
      <w:r>
        <w:rPr>
          <w:rFonts w:eastAsia="Times New Roman"/>
          <w:szCs w:val="24"/>
        </w:rPr>
        <w:t>κοβόταν περίπου το 30% και τ</w:t>
      </w:r>
      <w:r w:rsidRPr="00EC077B">
        <w:rPr>
          <w:rFonts w:eastAsia="Times New Roman"/>
          <w:szCs w:val="24"/>
        </w:rPr>
        <w:t>ώρ</w:t>
      </w:r>
      <w:r w:rsidRPr="00EC077B">
        <w:rPr>
          <w:rFonts w:eastAsia="Times New Roman"/>
          <w:szCs w:val="24"/>
        </w:rPr>
        <w:t>α κόβεται το 0%</w:t>
      </w:r>
      <w:r>
        <w:rPr>
          <w:rFonts w:eastAsia="Times New Roman"/>
          <w:szCs w:val="24"/>
        </w:rPr>
        <w:t>.</w:t>
      </w:r>
      <w:r w:rsidRPr="00EC077B">
        <w:rPr>
          <w:rFonts w:eastAsia="Times New Roman"/>
          <w:szCs w:val="24"/>
        </w:rPr>
        <w:t xml:space="preserve"> Κατά συνέπεια</w:t>
      </w:r>
      <w:r>
        <w:rPr>
          <w:rFonts w:eastAsia="Times New Roman"/>
          <w:szCs w:val="24"/>
        </w:rPr>
        <w:t>,</w:t>
      </w:r>
      <w:r w:rsidRPr="00EC077B">
        <w:rPr>
          <w:rFonts w:eastAsia="Times New Roman"/>
          <w:szCs w:val="24"/>
        </w:rPr>
        <w:t xml:space="preserve"> για λόγους ασφαλείας του ίδιου του </w:t>
      </w:r>
      <w:r>
        <w:rPr>
          <w:rFonts w:eastAsia="Times New Roman"/>
          <w:szCs w:val="24"/>
        </w:rPr>
        <w:t>π</w:t>
      </w:r>
      <w:r w:rsidRPr="00EC077B">
        <w:rPr>
          <w:rFonts w:eastAsia="Times New Roman"/>
          <w:szCs w:val="24"/>
        </w:rPr>
        <w:t>ολίτη</w:t>
      </w:r>
      <w:r>
        <w:rPr>
          <w:rFonts w:eastAsia="Times New Roman"/>
          <w:szCs w:val="24"/>
        </w:rPr>
        <w:t>,</w:t>
      </w:r>
      <w:r w:rsidRPr="00EC077B">
        <w:rPr>
          <w:rFonts w:eastAsia="Times New Roman"/>
          <w:szCs w:val="24"/>
        </w:rPr>
        <w:t xml:space="preserve"> της οικογένειάς του</w:t>
      </w:r>
      <w:r>
        <w:rPr>
          <w:rFonts w:eastAsia="Times New Roman"/>
          <w:szCs w:val="24"/>
        </w:rPr>
        <w:t>,</w:t>
      </w:r>
      <w:r w:rsidRPr="00EC077B">
        <w:rPr>
          <w:rFonts w:eastAsia="Times New Roman"/>
          <w:szCs w:val="24"/>
        </w:rPr>
        <w:t xml:space="preserve"> αλλά και των ανθρώπων που έρχονται από απέναντι σε αυτοκίνητο για να μην κινδυνεύσει </w:t>
      </w:r>
      <w:r>
        <w:rPr>
          <w:rFonts w:eastAsia="Times New Roman"/>
          <w:szCs w:val="24"/>
        </w:rPr>
        <w:t xml:space="preserve">η </w:t>
      </w:r>
      <w:r w:rsidRPr="00EC077B">
        <w:rPr>
          <w:rFonts w:eastAsia="Times New Roman"/>
          <w:szCs w:val="24"/>
        </w:rPr>
        <w:t xml:space="preserve">ζωή </w:t>
      </w:r>
      <w:r>
        <w:rPr>
          <w:rFonts w:eastAsia="Times New Roman"/>
          <w:szCs w:val="24"/>
        </w:rPr>
        <w:t>τους,</w:t>
      </w:r>
      <w:r w:rsidRPr="00EC077B">
        <w:rPr>
          <w:rFonts w:eastAsia="Times New Roman"/>
          <w:szCs w:val="24"/>
        </w:rPr>
        <w:t xml:space="preserve"> έχουμε χρέος να διασφαλίσουμε </w:t>
      </w:r>
      <w:r>
        <w:rPr>
          <w:rFonts w:eastAsia="Times New Roman"/>
          <w:szCs w:val="24"/>
        </w:rPr>
        <w:t>κυρίως ότι</w:t>
      </w:r>
      <w:r w:rsidRPr="00EC077B">
        <w:rPr>
          <w:rFonts w:eastAsia="Times New Roman"/>
          <w:szCs w:val="24"/>
        </w:rPr>
        <w:t xml:space="preserve"> οι άνθρωποι αυτοί βλέπ</w:t>
      </w:r>
      <w:r w:rsidRPr="00EC077B">
        <w:rPr>
          <w:rFonts w:eastAsia="Times New Roman"/>
          <w:szCs w:val="24"/>
        </w:rPr>
        <w:t>ουν</w:t>
      </w:r>
      <w:r>
        <w:rPr>
          <w:rFonts w:eastAsia="Times New Roman"/>
          <w:szCs w:val="24"/>
        </w:rPr>
        <w:t>, δεν έχουν προβλήματα</w:t>
      </w:r>
      <w:r w:rsidRPr="00EC077B">
        <w:rPr>
          <w:rFonts w:eastAsia="Times New Roman"/>
          <w:szCs w:val="24"/>
        </w:rPr>
        <w:t xml:space="preserve"> υγείας </w:t>
      </w:r>
      <w:r>
        <w:rPr>
          <w:rFonts w:eastAsia="Times New Roman"/>
          <w:szCs w:val="24"/>
        </w:rPr>
        <w:t xml:space="preserve">–για παράδειγμα, </w:t>
      </w:r>
      <w:r w:rsidRPr="00EC077B">
        <w:rPr>
          <w:rFonts w:eastAsia="Times New Roman"/>
          <w:szCs w:val="24"/>
        </w:rPr>
        <w:t>να χά</w:t>
      </w:r>
      <w:r w:rsidRPr="00EC077B">
        <w:rPr>
          <w:rFonts w:eastAsia="Times New Roman"/>
          <w:szCs w:val="24"/>
        </w:rPr>
        <w:lastRenderedPageBreak/>
        <w:t>σουν την αίσθηση του χώρου</w:t>
      </w:r>
      <w:r>
        <w:rPr>
          <w:rFonts w:eastAsia="Times New Roman"/>
          <w:szCs w:val="24"/>
        </w:rPr>
        <w:t>-</w:t>
      </w:r>
      <w:r w:rsidRPr="00EC077B">
        <w:rPr>
          <w:rFonts w:eastAsia="Times New Roman"/>
          <w:szCs w:val="24"/>
        </w:rPr>
        <w:t xml:space="preserve"> και μπορούν πραγματικά τα αντανακλαστικά τους να λειτουργήσουν έτσι όπως απαιτούν οι συνθήκες</w:t>
      </w:r>
      <w:r>
        <w:rPr>
          <w:rFonts w:eastAsia="Times New Roman"/>
          <w:szCs w:val="24"/>
        </w:rPr>
        <w:t>.</w:t>
      </w:r>
      <w:r w:rsidRPr="00EC077B">
        <w:rPr>
          <w:rFonts w:eastAsia="Times New Roman"/>
          <w:szCs w:val="24"/>
        </w:rPr>
        <w:t xml:space="preserve"> </w:t>
      </w:r>
      <w:r>
        <w:rPr>
          <w:rFonts w:eastAsia="Times New Roman"/>
          <w:szCs w:val="24"/>
        </w:rPr>
        <w:t>Π</w:t>
      </w:r>
      <w:r w:rsidRPr="00EC077B">
        <w:rPr>
          <w:rFonts w:eastAsia="Times New Roman"/>
          <w:szCs w:val="24"/>
        </w:rPr>
        <w:t>ρέπει</w:t>
      </w:r>
      <w:r>
        <w:rPr>
          <w:rFonts w:eastAsia="Times New Roman"/>
          <w:szCs w:val="24"/>
        </w:rPr>
        <w:t>,</w:t>
      </w:r>
      <w:r w:rsidRPr="00EC077B">
        <w:rPr>
          <w:rFonts w:eastAsia="Times New Roman"/>
          <w:szCs w:val="24"/>
        </w:rPr>
        <w:t xml:space="preserve"> λοιπόν</w:t>
      </w:r>
      <w:r>
        <w:rPr>
          <w:rFonts w:eastAsia="Times New Roman"/>
          <w:szCs w:val="24"/>
        </w:rPr>
        <w:t>,</w:t>
      </w:r>
      <w:r w:rsidRPr="00EC077B">
        <w:rPr>
          <w:rFonts w:eastAsia="Times New Roman"/>
          <w:szCs w:val="24"/>
        </w:rPr>
        <w:t xml:space="preserve"> να το δείτε με πολύ καθαρό και σαφή τρόπο</w:t>
      </w:r>
      <w:r>
        <w:rPr>
          <w:rFonts w:eastAsia="Times New Roman"/>
          <w:szCs w:val="24"/>
        </w:rPr>
        <w:t>.</w:t>
      </w:r>
    </w:p>
    <w:p w14:paraId="678A4315" w14:textId="77777777" w:rsidR="0099759A" w:rsidRDefault="00FE124F">
      <w:pPr>
        <w:spacing w:line="600" w:lineRule="auto"/>
        <w:ind w:firstLine="720"/>
        <w:contextualSpacing/>
        <w:jc w:val="both"/>
        <w:rPr>
          <w:rFonts w:eastAsia="Times New Roman"/>
          <w:szCs w:val="24"/>
        </w:rPr>
      </w:pPr>
      <w:r>
        <w:rPr>
          <w:rFonts w:eastAsia="Times New Roman"/>
          <w:szCs w:val="24"/>
        </w:rPr>
        <w:t>Έχω τη</w:t>
      </w:r>
      <w:r w:rsidRPr="00EC077B">
        <w:rPr>
          <w:rFonts w:eastAsia="Times New Roman"/>
          <w:szCs w:val="24"/>
        </w:rPr>
        <w:t xml:space="preserve"> γνωστή απορί</w:t>
      </w:r>
      <w:r w:rsidRPr="00EC077B">
        <w:rPr>
          <w:rFonts w:eastAsia="Times New Roman"/>
          <w:szCs w:val="24"/>
        </w:rPr>
        <w:t>α</w:t>
      </w:r>
      <w:r>
        <w:rPr>
          <w:rFonts w:eastAsia="Times New Roman"/>
          <w:szCs w:val="24"/>
        </w:rPr>
        <w:t>,</w:t>
      </w:r>
      <w:r w:rsidRPr="00EC077B">
        <w:rPr>
          <w:rFonts w:eastAsia="Times New Roman"/>
          <w:szCs w:val="24"/>
        </w:rPr>
        <w:t xml:space="preserve"> </w:t>
      </w:r>
      <w:r>
        <w:rPr>
          <w:rFonts w:eastAsia="Times New Roman"/>
          <w:szCs w:val="24"/>
        </w:rPr>
        <w:t>κ</w:t>
      </w:r>
      <w:r w:rsidRPr="00EC077B">
        <w:rPr>
          <w:rFonts w:eastAsia="Times New Roman"/>
          <w:szCs w:val="24"/>
        </w:rPr>
        <w:t>ύριε Υπουργέ</w:t>
      </w:r>
      <w:r>
        <w:rPr>
          <w:rFonts w:eastAsia="Times New Roman"/>
          <w:szCs w:val="24"/>
        </w:rPr>
        <w:t>,</w:t>
      </w:r>
      <w:r w:rsidRPr="00EC077B">
        <w:rPr>
          <w:rFonts w:eastAsia="Times New Roman"/>
          <w:szCs w:val="24"/>
        </w:rPr>
        <w:t xml:space="preserve"> των τροπολογιών που είναι τροπολογίες </w:t>
      </w:r>
      <w:r>
        <w:rPr>
          <w:rFonts w:eastAsia="Times New Roman"/>
          <w:szCs w:val="24"/>
        </w:rPr>
        <w:t>«</w:t>
      </w:r>
      <w:r w:rsidRPr="00EC077B">
        <w:rPr>
          <w:rFonts w:eastAsia="Times New Roman"/>
          <w:szCs w:val="24"/>
        </w:rPr>
        <w:t>μαϊμού</w:t>
      </w:r>
      <w:r>
        <w:rPr>
          <w:rFonts w:eastAsia="Times New Roman"/>
          <w:szCs w:val="24"/>
        </w:rPr>
        <w:t>».</w:t>
      </w:r>
      <w:r w:rsidRPr="00EC077B">
        <w:rPr>
          <w:rFonts w:eastAsia="Times New Roman"/>
          <w:szCs w:val="24"/>
        </w:rPr>
        <w:t xml:space="preserve"> </w:t>
      </w:r>
      <w:r>
        <w:rPr>
          <w:rFonts w:eastAsia="Times New Roman"/>
          <w:szCs w:val="24"/>
        </w:rPr>
        <w:t xml:space="preserve">Είναι τροπολογίες που τις δίνετε εσείς </w:t>
      </w:r>
      <w:r w:rsidRPr="00EC077B">
        <w:rPr>
          <w:rFonts w:eastAsia="Times New Roman"/>
          <w:szCs w:val="24"/>
        </w:rPr>
        <w:t>να τις υπογράψ</w:t>
      </w:r>
      <w:r>
        <w:rPr>
          <w:rFonts w:eastAsia="Times New Roman"/>
          <w:szCs w:val="24"/>
        </w:rPr>
        <w:t>ει</w:t>
      </w:r>
      <w:r w:rsidRPr="00EC077B">
        <w:rPr>
          <w:rFonts w:eastAsia="Times New Roman"/>
          <w:szCs w:val="24"/>
        </w:rPr>
        <w:t xml:space="preserve"> Βουλευτής και να τις κάνετε εκ των υστέρων </w:t>
      </w:r>
      <w:r w:rsidRPr="00EC077B">
        <w:rPr>
          <w:rFonts w:eastAsia="Times New Roman"/>
          <w:szCs w:val="24"/>
        </w:rPr>
        <w:t>αποδ</w:t>
      </w:r>
      <w:r>
        <w:rPr>
          <w:rFonts w:eastAsia="Times New Roman"/>
          <w:szCs w:val="24"/>
        </w:rPr>
        <w:t>ε</w:t>
      </w:r>
      <w:r w:rsidRPr="00EC077B">
        <w:rPr>
          <w:rFonts w:eastAsia="Times New Roman"/>
          <w:szCs w:val="24"/>
        </w:rPr>
        <w:t>κτ</w:t>
      </w:r>
      <w:r>
        <w:rPr>
          <w:rFonts w:eastAsia="Times New Roman"/>
          <w:szCs w:val="24"/>
        </w:rPr>
        <w:t>έ</w:t>
      </w:r>
      <w:r w:rsidRPr="00EC077B">
        <w:rPr>
          <w:rFonts w:eastAsia="Times New Roman"/>
          <w:szCs w:val="24"/>
        </w:rPr>
        <w:t>ς</w:t>
      </w:r>
      <w:r>
        <w:rPr>
          <w:rFonts w:eastAsia="Times New Roman"/>
          <w:szCs w:val="24"/>
        </w:rPr>
        <w:t>,</w:t>
      </w:r>
      <w:r w:rsidRPr="00EC077B">
        <w:rPr>
          <w:rFonts w:eastAsia="Times New Roman"/>
          <w:szCs w:val="24"/>
        </w:rPr>
        <w:t xml:space="preserve"> προφανώς για να αποφύγετε την έκθεση του Γενικού Λογιστηρίου του </w:t>
      </w:r>
      <w:r>
        <w:rPr>
          <w:rFonts w:eastAsia="Times New Roman"/>
          <w:szCs w:val="24"/>
        </w:rPr>
        <w:t>Κ</w:t>
      </w:r>
      <w:r w:rsidRPr="00EC077B">
        <w:rPr>
          <w:rFonts w:eastAsia="Times New Roman"/>
          <w:szCs w:val="24"/>
        </w:rPr>
        <w:t xml:space="preserve">ράτους </w:t>
      </w:r>
      <w:r w:rsidRPr="00EC077B">
        <w:rPr>
          <w:rFonts w:eastAsia="Times New Roman"/>
          <w:szCs w:val="24"/>
        </w:rPr>
        <w:t xml:space="preserve">και </w:t>
      </w:r>
      <w:r>
        <w:rPr>
          <w:rFonts w:eastAsia="Times New Roman"/>
          <w:szCs w:val="24"/>
        </w:rPr>
        <w:t xml:space="preserve">το </w:t>
      </w:r>
      <w:r>
        <w:rPr>
          <w:rFonts w:eastAsia="Times New Roman"/>
          <w:szCs w:val="24"/>
        </w:rPr>
        <w:t>πόσο</w:t>
      </w:r>
      <w:r w:rsidRPr="00EC077B">
        <w:rPr>
          <w:rFonts w:eastAsia="Times New Roman"/>
          <w:szCs w:val="24"/>
        </w:rPr>
        <w:t xml:space="preserve"> θα κοστίσει </w:t>
      </w:r>
      <w:r>
        <w:rPr>
          <w:rFonts w:eastAsia="Times New Roman"/>
          <w:szCs w:val="24"/>
        </w:rPr>
        <w:t>σ</w:t>
      </w:r>
      <w:r w:rsidRPr="00EC077B">
        <w:rPr>
          <w:rFonts w:eastAsia="Times New Roman"/>
          <w:szCs w:val="24"/>
        </w:rPr>
        <w:t>το ελληνικό δημόσιο</w:t>
      </w:r>
      <w:r>
        <w:rPr>
          <w:rFonts w:eastAsia="Times New Roman"/>
          <w:szCs w:val="24"/>
        </w:rPr>
        <w:t>.</w:t>
      </w:r>
      <w:r w:rsidRPr="00EC077B">
        <w:rPr>
          <w:rFonts w:eastAsia="Times New Roman"/>
          <w:szCs w:val="24"/>
        </w:rPr>
        <w:t xml:space="preserve"> </w:t>
      </w:r>
    </w:p>
    <w:p w14:paraId="678A4316" w14:textId="77777777" w:rsidR="0099759A" w:rsidRDefault="00FE124F">
      <w:pPr>
        <w:spacing w:line="600" w:lineRule="auto"/>
        <w:ind w:firstLine="720"/>
        <w:contextualSpacing/>
        <w:jc w:val="both"/>
        <w:rPr>
          <w:rFonts w:eastAsia="Times New Roman"/>
          <w:szCs w:val="24"/>
        </w:rPr>
      </w:pPr>
      <w:r>
        <w:rPr>
          <w:rFonts w:eastAsia="Times New Roman"/>
          <w:szCs w:val="24"/>
        </w:rPr>
        <w:t>Έ</w:t>
      </w:r>
      <w:r w:rsidRPr="00EC077B">
        <w:rPr>
          <w:rFonts w:eastAsia="Times New Roman"/>
          <w:szCs w:val="24"/>
        </w:rPr>
        <w:t>χουμε αυτή</w:t>
      </w:r>
      <w:r>
        <w:rPr>
          <w:rFonts w:eastAsia="Times New Roman"/>
          <w:szCs w:val="24"/>
        </w:rPr>
        <w:t>ν</w:t>
      </w:r>
      <w:r w:rsidRPr="00EC077B">
        <w:rPr>
          <w:rFonts w:eastAsia="Times New Roman"/>
          <w:szCs w:val="24"/>
        </w:rPr>
        <w:t xml:space="preserve"> την τροπολογία για τις προσλήψεις στα μέσα μαζικής μεταφοράς</w:t>
      </w:r>
      <w:r>
        <w:rPr>
          <w:rFonts w:eastAsia="Times New Roman"/>
          <w:szCs w:val="24"/>
        </w:rPr>
        <w:t xml:space="preserve">. Προφανώς, </w:t>
      </w:r>
      <w:r w:rsidRPr="00EC077B">
        <w:rPr>
          <w:rFonts w:eastAsia="Times New Roman"/>
          <w:szCs w:val="24"/>
        </w:rPr>
        <w:t xml:space="preserve">όλοι συμφωνούμε ότι τα </w:t>
      </w:r>
      <w:r>
        <w:rPr>
          <w:rFonts w:eastAsia="Times New Roman"/>
          <w:szCs w:val="24"/>
        </w:rPr>
        <w:t>μ</w:t>
      </w:r>
      <w:r w:rsidRPr="00EC077B">
        <w:rPr>
          <w:rFonts w:eastAsia="Times New Roman"/>
          <w:szCs w:val="24"/>
        </w:rPr>
        <w:t xml:space="preserve">έσα </w:t>
      </w:r>
      <w:r>
        <w:rPr>
          <w:rFonts w:eastAsia="Times New Roman"/>
          <w:szCs w:val="24"/>
        </w:rPr>
        <w:t>μ</w:t>
      </w:r>
      <w:r w:rsidRPr="00EC077B">
        <w:rPr>
          <w:rFonts w:eastAsia="Times New Roman"/>
          <w:szCs w:val="24"/>
        </w:rPr>
        <w:t xml:space="preserve">αζικής </w:t>
      </w:r>
      <w:r>
        <w:rPr>
          <w:rFonts w:eastAsia="Times New Roman"/>
          <w:szCs w:val="24"/>
        </w:rPr>
        <w:t>μ</w:t>
      </w:r>
      <w:r w:rsidRPr="00EC077B">
        <w:rPr>
          <w:rFonts w:eastAsia="Times New Roman"/>
          <w:szCs w:val="24"/>
        </w:rPr>
        <w:t>εταφοράς χρειάζονται προσλήψεις</w:t>
      </w:r>
      <w:r>
        <w:rPr>
          <w:rFonts w:eastAsia="Times New Roman"/>
          <w:szCs w:val="24"/>
        </w:rPr>
        <w:t>.</w:t>
      </w:r>
      <w:r w:rsidRPr="00EC077B">
        <w:rPr>
          <w:rFonts w:eastAsia="Times New Roman"/>
          <w:szCs w:val="24"/>
        </w:rPr>
        <w:t xml:space="preserve"> </w:t>
      </w:r>
      <w:r>
        <w:rPr>
          <w:rFonts w:eastAsia="Times New Roman"/>
          <w:szCs w:val="24"/>
        </w:rPr>
        <w:t>Χ</w:t>
      </w:r>
      <w:r w:rsidRPr="00EC077B">
        <w:rPr>
          <w:rFonts w:eastAsia="Times New Roman"/>
          <w:szCs w:val="24"/>
        </w:rPr>
        <w:t>ρειάζονται προσλήψεις και σε επίπεδο οδηγών και σε επίπεδο μ</w:t>
      </w:r>
      <w:r w:rsidRPr="00EC077B">
        <w:rPr>
          <w:rFonts w:eastAsia="Times New Roman"/>
          <w:szCs w:val="24"/>
        </w:rPr>
        <w:t>ηχανοδηγών και σε επίπεδο τεχν</w:t>
      </w:r>
      <w:r>
        <w:rPr>
          <w:rFonts w:eastAsia="Times New Roman"/>
          <w:szCs w:val="24"/>
        </w:rPr>
        <w:t>ικ</w:t>
      </w:r>
      <w:r w:rsidRPr="00EC077B">
        <w:rPr>
          <w:rFonts w:eastAsia="Times New Roman"/>
          <w:szCs w:val="24"/>
        </w:rPr>
        <w:t>ών</w:t>
      </w:r>
      <w:r>
        <w:rPr>
          <w:rFonts w:eastAsia="Times New Roman"/>
          <w:szCs w:val="24"/>
        </w:rPr>
        <w:t xml:space="preserve">. </w:t>
      </w:r>
    </w:p>
    <w:p w14:paraId="678A4317" w14:textId="77777777" w:rsidR="0099759A" w:rsidRDefault="00FE124F">
      <w:pPr>
        <w:spacing w:line="600" w:lineRule="auto"/>
        <w:ind w:firstLine="720"/>
        <w:contextualSpacing/>
        <w:jc w:val="both"/>
        <w:rPr>
          <w:rFonts w:eastAsia="Times New Roman"/>
          <w:szCs w:val="24"/>
        </w:rPr>
      </w:pPr>
      <w:r>
        <w:rPr>
          <w:rFonts w:eastAsia="Times New Roman"/>
          <w:szCs w:val="24"/>
        </w:rPr>
        <w:t>Το ερώτημα είναι το εξής: Γ</w:t>
      </w:r>
      <w:r w:rsidRPr="00EC077B">
        <w:rPr>
          <w:rFonts w:eastAsia="Times New Roman"/>
          <w:szCs w:val="24"/>
        </w:rPr>
        <w:t xml:space="preserve">ιατί δεν </w:t>
      </w:r>
      <w:r>
        <w:rPr>
          <w:rFonts w:eastAsia="Times New Roman"/>
          <w:szCs w:val="24"/>
        </w:rPr>
        <w:t>φέρνετε μια</w:t>
      </w:r>
      <w:r w:rsidRPr="00EC077B">
        <w:rPr>
          <w:rFonts w:eastAsia="Times New Roman"/>
          <w:szCs w:val="24"/>
        </w:rPr>
        <w:t xml:space="preserve"> κανονική διάταξη νόμου</w:t>
      </w:r>
      <w:r>
        <w:rPr>
          <w:rFonts w:eastAsia="Times New Roman"/>
          <w:szCs w:val="24"/>
        </w:rPr>
        <w:t xml:space="preserve"> που να μας λέτε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πόσους θα</w:t>
      </w:r>
      <w:r w:rsidRPr="00EC077B">
        <w:rPr>
          <w:rFonts w:eastAsia="Times New Roman"/>
          <w:szCs w:val="24"/>
        </w:rPr>
        <w:t xml:space="preserve"> προσλάβετε</w:t>
      </w:r>
      <w:r>
        <w:rPr>
          <w:rFonts w:eastAsia="Times New Roman"/>
          <w:szCs w:val="24"/>
        </w:rPr>
        <w:t>;</w:t>
      </w:r>
      <w:r w:rsidRPr="00EC077B">
        <w:rPr>
          <w:rFonts w:eastAsia="Times New Roman"/>
          <w:szCs w:val="24"/>
        </w:rPr>
        <w:t xml:space="preserve"> </w:t>
      </w:r>
      <w:r>
        <w:rPr>
          <w:rFonts w:eastAsia="Times New Roman"/>
          <w:szCs w:val="24"/>
        </w:rPr>
        <w:t xml:space="preserve">Εδώ δεν μας λέτε πόσους θα προσλάβετε, </w:t>
      </w:r>
      <w:r w:rsidRPr="00EC077B">
        <w:rPr>
          <w:rFonts w:eastAsia="Times New Roman"/>
          <w:szCs w:val="24"/>
        </w:rPr>
        <w:t xml:space="preserve">ώστε να ξέρει </w:t>
      </w:r>
      <w:r w:rsidRPr="00EC077B">
        <w:rPr>
          <w:rFonts w:eastAsia="Times New Roman"/>
          <w:szCs w:val="24"/>
        </w:rPr>
        <w:lastRenderedPageBreak/>
        <w:t xml:space="preserve">και το Γενικό Λογιστήριο </w:t>
      </w:r>
      <w:r>
        <w:rPr>
          <w:rFonts w:eastAsia="Times New Roman"/>
          <w:szCs w:val="24"/>
        </w:rPr>
        <w:t xml:space="preserve">του Κράτους </w:t>
      </w:r>
      <w:r w:rsidRPr="00EC077B">
        <w:rPr>
          <w:rFonts w:eastAsia="Times New Roman"/>
          <w:szCs w:val="24"/>
        </w:rPr>
        <w:t>να πει στ</w:t>
      </w:r>
      <w:r w:rsidRPr="00EC077B">
        <w:rPr>
          <w:rFonts w:eastAsia="Times New Roman"/>
          <w:szCs w:val="24"/>
        </w:rPr>
        <w:t xml:space="preserve">η Βουλή των Ελλήνων ότι αυτό που ζητά ο Υπουργός Μεταφορών είναι </w:t>
      </w:r>
      <w:r>
        <w:rPr>
          <w:rFonts w:eastAsia="Times New Roman"/>
          <w:szCs w:val="24"/>
        </w:rPr>
        <w:t>«</w:t>
      </w:r>
      <w:r w:rsidRPr="00EC077B">
        <w:rPr>
          <w:rFonts w:eastAsia="Times New Roman"/>
          <w:szCs w:val="24"/>
        </w:rPr>
        <w:t>τόσες</w:t>
      </w:r>
      <w:r>
        <w:rPr>
          <w:rFonts w:eastAsia="Times New Roman"/>
          <w:szCs w:val="24"/>
        </w:rPr>
        <w:t>»</w:t>
      </w:r>
      <w:r w:rsidRPr="00EC077B">
        <w:rPr>
          <w:rFonts w:eastAsia="Times New Roman"/>
          <w:szCs w:val="24"/>
        </w:rPr>
        <w:t xml:space="preserve"> προσλήψεις</w:t>
      </w:r>
      <w:r>
        <w:rPr>
          <w:rFonts w:eastAsia="Times New Roman"/>
          <w:szCs w:val="24"/>
        </w:rPr>
        <w:t>,</w:t>
      </w:r>
      <w:r w:rsidRPr="00EC077B">
        <w:rPr>
          <w:rFonts w:eastAsia="Times New Roman"/>
          <w:szCs w:val="24"/>
        </w:rPr>
        <w:t xml:space="preserve"> </w:t>
      </w:r>
      <w:r>
        <w:rPr>
          <w:rFonts w:eastAsia="Times New Roman"/>
          <w:szCs w:val="24"/>
        </w:rPr>
        <w:t>«</w:t>
      </w:r>
      <w:r w:rsidRPr="00EC077B">
        <w:rPr>
          <w:rFonts w:eastAsia="Times New Roman"/>
          <w:szCs w:val="24"/>
        </w:rPr>
        <w:t>τόσων</w:t>
      </w:r>
      <w:r>
        <w:rPr>
          <w:rFonts w:eastAsia="Times New Roman"/>
          <w:szCs w:val="24"/>
        </w:rPr>
        <w:t>»</w:t>
      </w:r>
      <w:r w:rsidRPr="00EC077B">
        <w:rPr>
          <w:rFonts w:eastAsia="Times New Roman"/>
          <w:szCs w:val="24"/>
        </w:rPr>
        <w:t xml:space="preserve"> ανθρώπων</w:t>
      </w:r>
      <w:r>
        <w:rPr>
          <w:rFonts w:eastAsia="Times New Roman"/>
          <w:szCs w:val="24"/>
        </w:rPr>
        <w:t>,</w:t>
      </w:r>
      <w:r w:rsidRPr="00EC077B">
        <w:rPr>
          <w:rFonts w:eastAsia="Times New Roman"/>
          <w:szCs w:val="24"/>
        </w:rPr>
        <w:t xml:space="preserve"> που θα κοστίσουν στον </w:t>
      </w:r>
      <w:r>
        <w:rPr>
          <w:rFonts w:eastAsia="Times New Roman"/>
          <w:szCs w:val="24"/>
        </w:rPr>
        <w:t>Έ</w:t>
      </w:r>
      <w:r w:rsidRPr="00EC077B">
        <w:rPr>
          <w:rFonts w:eastAsia="Times New Roman"/>
          <w:szCs w:val="24"/>
        </w:rPr>
        <w:t xml:space="preserve">λληνα φορολογούμενο </w:t>
      </w:r>
      <w:r>
        <w:rPr>
          <w:rFonts w:eastAsia="Times New Roman"/>
          <w:szCs w:val="24"/>
        </w:rPr>
        <w:t>«</w:t>
      </w:r>
      <w:r w:rsidRPr="00EC077B">
        <w:rPr>
          <w:rFonts w:eastAsia="Times New Roman"/>
          <w:szCs w:val="24"/>
        </w:rPr>
        <w:t>τόσο</w:t>
      </w:r>
      <w:r>
        <w:rPr>
          <w:rFonts w:eastAsia="Times New Roman"/>
          <w:szCs w:val="24"/>
        </w:rPr>
        <w:t>».</w:t>
      </w:r>
      <w:r w:rsidRPr="00EC077B">
        <w:rPr>
          <w:rFonts w:eastAsia="Times New Roman"/>
          <w:szCs w:val="24"/>
        </w:rPr>
        <w:t xml:space="preserve"> </w:t>
      </w:r>
    </w:p>
    <w:p w14:paraId="678A4318" w14:textId="77777777" w:rsidR="0099759A" w:rsidRDefault="00FE124F">
      <w:pPr>
        <w:spacing w:line="600" w:lineRule="auto"/>
        <w:ind w:firstLine="720"/>
        <w:contextualSpacing/>
        <w:jc w:val="both"/>
        <w:rPr>
          <w:rFonts w:eastAsia="Times New Roman"/>
          <w:szCs w:val="24"/>
        </w:rPr>
      </w:pPr>
      <w:r>
        <w:rPr>
          <w:rFonts w:eastAsia="Times New Roman"/>
          <w:szCs w:val="24"/>
        </w:rPr>
        <w:t xml:space="preserve">Ξαφνικά, λοιπόν, </w:t>
      </w:r>
      <w:r w:rsidRPr="00EC077B">
        <w:rPr>
          <w:rFonts w:eastAsia="Times New Roman"/>
          <w:szCs w:val="24"/>
        </w:rPr>
        <w:t xml:space="preserve">έχουμε </w:t>
      </w:r>
      <w:r>
        <w:rPr>
          <w:rFonts w:eastAsia="Times New Roman"/>
          <w:szCs w:val="24"/>
        </w:rPr>
        <w:t>μια</w:t>
      </w:r>
      <w:r w:rsidRPr="00EC077B">
        <w:rPr>
          <w:rFonts w:eastAsia="Times New Roman"/>
          <w:szCs w:val="24"/>
        </w:rPr>
        <w:t xml:space="preserve"> τροπολογία που την κάνετε αποδεκτή </w:t>
      </w:r>
      <w:r>
        <w:rPr>
          <w:rFonts w:eastAsia="Times New Roman"/>
          <w:szCs w:val="24"/>
        </w:rPr>
        <w:t>–επαναλαμβάνω, μια</w:t>
      </w:r>
      <w:r w:rsidRPr="00EC077B">
        <w:rPr>
          <w:rFonts w:eastAsia="Times New Roman"/>
          <w:szCs w:val="24"/>
        </w:rPr>
        <w:t xml:space="preserve"> τροπολογία που την έχετε γράψει εσείς στο Υπουργείο</w:t>
      </w:r>
      <w:r>
        <w:rPr>
          <w:rFonts w:eastAsia="Times New Roman"/>
          <w:szCs w:val="24"/>
        </w:rPr>
        <w:t>-</w:t>
      </w:r>
      <w:r w:rsidRPr="00EC077B">
        <w:rPr>
          <w:rFonts w:eastAsia="Times New Roman"/>
          <w:szCs w:val="24"/>
        </w:rPr>
        <w:t xml:space="preserve"> χωρίς να ξέρουμε ούτε ποιες ειδικότητες θα προσλάβουμε ούτε πόσο προσωπικό ούτε </w:t>
      </w:r>
      <w:r>
        <w:rPr>
          <w:rFonts w:eastAsia="Times New Roman"/>
          <w:szCs w:val="24"/>
        </w:rPr>
        <w:t>πώ</w:t>
      </w:r>
      <w:r w:rsidRPr="00EC077B">
        <w:rPr>
          <w:rFonts w:eastAsia="Times New Roman"/>
          <w:szCs w:val="24"/>
        </w:rPr>
        <w:t>ς και ποιες είναι οι ανάγκες του κάθε φορέα</w:t>
      </w:r>
      <w:r>
        <w:rPr>
          <w:rFonts w:eastAsia="Times New Roman"/>
          <w:szCs w:val="24"/>
        </w:rPr>
        <w:t xml:space="preserve">. Αυτό, κύριε Υπουργέ, πρέπει ή να σταματήσει τώρα </w:t>
      </w:r>
      <w:r w:rsidRPr="00EC077B">
        <w:rPr>
          <w:rFonts w:eastAsia="Times New Roman"/>
          <w:szCs w:val="24"/>
        </w:rPr>
        <w:t xml:space="preserve">ή να μας δώσετε εξηγήσεις </w:t>
      </w:r>
      <w:r w:rsidRPr="00EC077B">
        <w:rPr>
          <w:rFonts w:eastAsia="Times New Roman"/>
          <w:szCs w:val="24"/>
        </w:rPr>
        <w:t>για</w:t>
      </w:r>
      <w:r>
        <w:rPr>
          <w:rFonts w:eastAsia="Times New Roman"/>
          <w:szCs w:val="24"/>
        </w:rPr>
        <w:t xml:space="preserve"> το τι</w:t>
      </w:r>
      <w:r w:rsidRPr="00EC077B">
        <w:rPr>
          <w:rFonts w:eastAsia="Times New Roman"/>
          <w:szCs w:val="24"/>
        </w:rPr>
        <w:t xml:space="preserve"> ακριβώς συμβαίνει</w:t>
      </w:r>
      <w:r>
        <w:rPr>
          <w:rFonts w:eastAsia="Times New Roman"/>
          <w:szCs w:val="24"/>
        </w:rPr>
        <w:t>.</w:t>
      </w:r>
    </w:p>
    <w:p w14:paraId="678A4319" w14:textId="77777777" w:rsidR="0099759A" w:rsidRDefault="00FE124F">
      <w:pPr>
        <w:spacing w:line="600" w:lineRule="auto"/>
        <w:ind w:firstLine="720"/>
        <w:contextualSpacing/>
        <w:jc w:val="both"/>
        <w:rPr>
          <w:rFonts w:eastAsia="Times New Roman"/>
          <w:szCs w:val="24"/>
        </w:rPr>
      </w:pPr>
      <w:r w:rsidRPr="00AF3B92">
        <w:rPr>
          <w:rFonts w:eastAsia="Times New Roman"/>
          <w:szCs w:val="24"/>
        </w:rPr>
        <w:t>(Στο σημείο αυτό κτυπάει επανειλημμένα το κουδούνι λήξεως του χρόνου ομιλίας του κυρίου Βουλευτή)</w:t>
      </w:r>
    </w:p>
    <w:p w14:paraId="678A431A" w14:textId="77777777" w:rsidR="0099759A" w:rsidRDefault="00FE124F">
      <w:pPr>
        <w:spacing w:line="600" w:lineRule="auto"/>
        <w:ind w:firstLine="720"/>
        <w:contextualSpacing/>
        <w:jc w:val="both"/>
        <w:rPr>
          <w:rFonts w:eastAsia="Times New Roman"/>
          <w:szCs w:val="24"/>
        </w:rPr>
      </w:pPr>
      <w:r>
        <w:rPr>
          <w:rFonts w:eastAsia="Times New Roman"/>
          <w:szCs w:val="24"/>
        </w:rPr>
        <w:t xml:space="preserve">Ολοκληρώνω, κυρία Πρόεδρε. </w:t>
      </w:r>
    </w:p>
    <w:p w14:paraId="678A431B" w14:textId="77777777" w:rsidR="0099759A" w:rsidRDefault="00FE124F">
      <w:pPr>
        <w:spacing w:line="600" w:lineRule="auto"/>
        <w:ind w:firstLine="720"/>
        <w:contextualSpacing/>
        <w:jc w:val="both"/>
        <w:rPr>
          <w:rFonts w:eastAsia="Times New Roman"/>
          <w:szCs w:val="24"/>
        </w:rPr>
      </w:pPr>
      <w:r>
        <w:rPr>
          <w:rFonts w:eastAsia="Times New Roman"/>
          <w:szCs w:val="24"/>
        </w:rPr>
        <w:t xml:space="preserve">Η τρίτη παρατήρηση -αφορά </w:t>
      </w:r>
      <w:r>
        <w:rPr>
          <w:rFonts w:eastAsia="Times New Roman"/>
          <w:szCs w:val="24"/>
        </w:rPr>
        <w:t xml:space="preserve">σ’ </w:t>
      </w:r>
      <w:r>
        <w:rPr>
          <w:rFonts w:eastAsia="Times New Roman"/>
          <w:szCs w:val="24"/>
        </w:rPr>
        <w:t>όλη την Ελλάδα- είναι η περίφημη</w:t>
      </w:r>
      <w:r w:rsidRPr="00EC077B">
        <w:rPr>
          <w:rFonts w:eastAsia="Times New Roman"/>
          <w:szCs w:val="24"/>
        </w:rPr>
        <w:t xml:space="preserve"> τροπολογία του Υπ</w:t>
      </w:r>
      <w:r>
        <w:rPr>
          <w:rFonts w:eastAsia="Times New Roman"/>
          <w:szCs w:val="24"/>
        </w:rPr>
        <w:t>ουργ</w:t>
      </w:r>
      <w:r w:rsidRPr="00EC077B">
        <w:rPr>
          <w:rFonts w:eastAsia="Times New Roman"/>
          <w:szCs w:val="24"/>
        </w:rPr>
        <w:t xml:space="preserve">ού Αγροτικής </w:t>
      </w:r>
      <w:r w:rsidRPr="00EC077B">
        <w:rPr>
          <w:rFonts w:eastAsia="Times New Roman"/>
          <w:szCs w:val="24"/>
        </w:rPr>
        <w:t>Ανάπτυξης και Τροφίμων για τα διαχειριστικά σχέδια στα βοσκοτόπια</w:t>
      </w:r>
      <w:r>
        <w:rPr>
          <w:rFonts w:eastAsia="Times New Roman"/>
          <w:szCs w:val="24"/>
        </w:rPr>
        <w:t>.</w:t>
      </w:r>
      <w:r w:rsidRPr="00EC077B">
        <w:rPr>
          <w:rFonts w:eastAsia="Times New Roman"/>
          <w:szCs w:val="24"/>
        </w:rPr>
        <w:t xml:space="preserve"> </w:t>
      </w:r>
      <w:r>
        <w:rPr>
          <w:rFonts w:eastAsia="Times New Roman"/>
          <w:szCs w:val="24"/>
        </w:rPr>
        <w:t>Ε</w:t>
      </w:r>
      <w:r w:rsidRPr="00EC077B">
        <w:rPr>
          <w:rFonts w:eastAsia="Times New Roman"/>
          <w:szCs w:val="24"/>
        </w:rPr>
        <w:t xml:space="preserve">πειδή </w:t>
      </w:r>
      <w:r w:rsidRPr="00EC077B">
        <w:rPr>
          <w:rFonts w:eastAsia="Times New Roman"/>
          <w:szCs w:val="24"/>
        </w:rPr>
        <w:lastRenderedPageBreak/>
        <w:t xml:space="preserve">εσείς στο τέλος κάνετε </w:t>
      </w:r>
      <w:r w:rsidRPr="00EC077B">
        <w:rPr>
          <w:rFonts w:eastAsia="Times New Roman"/>
          <w:szCs w:val="24"/>
        </w:rPr>
        <w:t>αποδ</w:t>
      </w:r>
      <w:r>
        <w:rPr>
          <w:rFonts w:eastAsia="Times New Roman"/>
          <w:szCs w:val="24"/>
        </w:rPr>
        <w:t>ε</w:t>
      </w:r>
      <w:r w:rsidRPr="00EC077B">
        <w:rPr>
          <w:rFonts w:eastAsia="Times New Roman"/>
          <w:szCs w:val="24"/>
        </w:rPr>
        <w:t>κτ</w:t>
      </w:r>
      <w:r>
        <w:rPr>
          <w:rFonts w:eastAsia="Times New Roman"/>
          <w:szCs w:val="24"/>
        </w:rPr>
        <w:t>έ</w:t>
      </w:r>
      <w:r w:rsidRPr="00EC077B">
        <w:rPr>
          <w:rFonts w:eastAsia="Times New Roman"/>
          <w:szCs w:val="24"/>
        </w:rPr>
        <w:t xml:space="preserve">ς </w:t>
      </w:r>
      <w:r w:rsidRPr="00EC077B">
        <w:rPr>
          <w:rFonts w:eastAsia="Times New Roman"/>
          <w:szCs w:val="24"/>
        </w:rPr>
        <w:t>τ</w:t>
      </w:r>
      <w:r>
        <w:rPr>
          <w:rFonts w:eastAsia="Times New Roman"/>
          <w:szCs w:val="24"/>
        </w:rPr>
        <w:t>ι</w:t>
      </w:r>
      <w:r w:rsidRPr="00EC077B">
        <w:rPr>
          <w:rFonts w:eastAsia="Times New Roman"/>
          <w:szCs w:val="24"/>
        </w:rPr>
        <w:t>ς τροπολογί</w:t>
      </w:r>
      <w:r>
        <w:rPr>
          <w:rFonts w:eastAsia="Times New Roman"/>
          <w:szCs w:val="24"/>
        </w:rPr>
        <w:t>ε</w:t>
      </w:r>
      <w:r w:rsidRPr="00EC077B">
        <w:rPr>
          <w:rFonts w:eastAsia="Times New Roman"/>
          <w:szCs w:val="24"/>
        </w:rPr>
        <w:t>ς</w:t>
      </w:r>
      <w:r>
        <w:rPr>
          <w:rFonts w:eastAsia="Times New Roman"/>
          <w:szCs w:val="24"/>
        </w:rPr>
        <w:t>,</w:t>
      </w:r>
      <w:r w:rsidRPr="00EC077B">
        <w:rPr>
          <w:rFonts w:eastAsia="Times New Roman"/>
          <w:szCs w:val="24"/>
        </w:rPr>
        <w:t xml:space="preserve"> παρά το γεγονός της απουσίας του Υπουργού Γεωργίας</w:t>
      </w:r>
      <w:r>
        <w:rPr>
          <w:rFonts w:eastAsia="Times New Roman"/>
          <w:szCs w:val="24"/>
        </w:rPr>
        <w:t>,</w:t>
      </w:r>
      <w:r w:rsidRPr="00EC077B">
        <w:rPr>
          <w:rFonts w:eastAsia="Times New Roman"/>
          <w:szCs w:val="24"/>
        </w:rPr>
        <w:t xml:space="preserve"> εγώ θα πω τις ακόλουθες σκέψεις</w:t>
      </w:r>
      <w:r>
        <w:rPr>
          <w:rFonts w:eastAsia="Times New Roman"/>
          <w:szCs w:val="24"/>
        </w:rPr>
        <w:t>:</w:t>
      </w:r>
    </w:p>
    <w:p w14:paraId="678A431C" w14:textId="77777777" w:rsidR="0099759A" w:rsidRDefault="00FE124F">
      <w:pPr>
        <w:spacing w:line="600" w:lineRule="auto"/>
        <w:ind w:firstLine="720"/>
        <w:contextualSpacing/>
        <w:jc w:val="both"/>
        <w:rPr>
          <w:rFonts w:eastAsia="Times New Roman"/>
          <w:szCs w:val="24"/>
        </w:rPr>
      </w:pPr>
      <w:r>
        <w:rPr>
          <w:rFonts w:eastAsia="Times New Roman"/>
          <w:szCs w:val="24"/>
        </w:rPr>
        <w:t>Ε</w:t>
      </w:r>
      <w:r w:rsidRPr="00EC077B">
        <w:rPr>
          <w:rFonts w:eastAsia="Times New Roman"/>
          <w:szCs w:val="24"/>
        </w:rPr>
        <w:t>δώ πρόκειται για ένα σκάνδαλο</w:t>
      </w:r>
      <w:r>
        <w:rPr>
          <w:rFonts w:eastAsia="Times New Roman"/>
          <w:szCs w:val="24"/>
        </w:rPr>
        <w:t>.</w:t>
      </w:r>
      <w:r w:rsidRPr="00EC077B">
        <w:rPr>
          <w:rFonts w:eastAsia="Times New Roman"/>
          <w:szCs w:val="24"/>
        </w:rPr>
        <w:t xml:space="preserve"> </w:t>
      </w:r>
      <w:r>
        <w:rPr>
          <w:rFonts w:eastAsia="Times New Roman"/>
          <w:szCs w:val="24"/>
        </w:rPr>
        <w:t>Τ</w:t>
      </w:r>
      <w:r w:rsidRPr="00EC077B">
        <w:rPr>
          <w:rFonts w:eastAsia="Times New Roman"/>
          <w:szCs w:val="24"/>
        </w:rPr>
        <w:t xml:space="preserve">ο 2014 η τότε </w:t>
      </w:r>
      <w:r w:rsidRPr="00EC077B">
        <w:rPr>
          <w:rFonts w:eastAsia="Times New Roman"/>
          <w:szCs w:val="24"/>
        </w:rPr>
        <w:t>κυβέρνηση είχε αποφασίσει με ποιον τρόπο θα είχαν ολοκληρωθεί</w:t>
      </w:r>
      <w:r>
        <w:rPr>
          <w:rFonts w:eastAsia="Times New Roman"/>
          <w:szCs w:val="24"/>
        </w:rPr>
        <w:t>,</w:t>
      </w:r>
      <w:r w:rsidRPr="00EC077B">
        <w:rPr>
          <w:rFonts w:eastAsia="Times New Roman"/>
          <w:szCs w:val="24"/>
        </w:rPr>
        <w:t xml:space="preserve"> σε σύντομο χρονικό διάστημα</w:t>
      </w:r>
      <w:r>
        <w:rPr>
          <w:rFonts w:eastAsia="Times New Roman"/>
          <w:szCs w:val="24"/>
        </w:rPr>
        <w:t>,</w:t>
      </w:r>
      <w:r w:rsidRPr="00EC077B">
        <w:rPr>
          <w:rFonts w:eastAsia="Times New Roman"/>
          <w:szCs w:val="24"/>
        </w:rPr>
        <w:t xml:space="preserve"> τα διαχειριστικά σχέδια βοσκοτόπων που αφορούν τους χιλιάδες κτηνοτρόφους της χώρας</w:t>
      </w:r>
      <w:r>
        <w:rPr>
          <w:rFonts w:eastAsia="Times New Roman"/>
          <w:szCs w:val="24"/>
        </w:rPr>
        <w:t>.</w:t>
      </w:r>
      <w:r w:rsidRPr="00EC077B">
        <w:rPr>
          <w:rFonts w:eastAsia="Times New Roman"/>
          <w:szCs w:val="24"/>
        </w:rPr>
        <w:t xml:space="preserve"> </w:t>
      </w:r>
      <w:r>
        <w:rPr>
          <w:rFonts w:eastAsia="Times New Roman"/>
          <w:szCs w:val="24"/>
        </w:rPr>
        <w:t>Στη συνέχεια έρχεται η</w:t>
      </w:r>
      <w:r w:rsidRPr="00EC077B">
        <w:rPr>
          <w:rFonts w:eastAsia="Times New Roman"/>
          <w:szCs w:val="24"/>
        </w:rPr>
        <w:t xml:space="preserve"> </w:t>
      </w:r>
      <w:r>
        <w:rPr>
          <w:rFonts w:eastAsia="Times New Roman"/>
          <w:szCs w:val="24"/>
        </w:rPr>
        <w:t>Κ</w:t>
      </w:r>
      <w:r w:rsidRPr="00EC077B">
        <w:rPr>
          <w:rFonts w:eastAsia="Times New Roman"/>
          <w:szCs w:val="24"/>
        </w:rPr>
        <w:t xml:space="preserve">υβέρνηση ΣΥΡΙΖΑ </w:t>
      </w:r>
      <w:r>
        <w:rPr>
          <w:rFonts w:eastAsia="Times New Roman"/>
          <w:szCs w:val="24"/>
        </w:rPr>
        <w:t xml:space="preserve">και αφαιρεί </w:t>
      </w:r>
      <w:r w:rsidRPr="00EC077B">
        <w:rPr>
          <w:rFonts w:eastAsia="Times New Roman"/>
          <w:szCs w:val="24"/>
        </w:rPr>
        <w:t>την εξισωτική αποζημίωση απ</w:t>
      </w:r>
      <w:r w:rsidRPr="00EC077B">
        <w:rPr>
          <w:rFonts w:eastAsia="Times New Roman"/>
          <w:szCs w:val="24"/>
        </w:rPr>
        <w:t xml:space="preserve">ό εκατοντάδες χωριά της </w:t>
      </w:r>
      <w:r>
        <w:rPr>
          <w:rFonts w:eastAsia="Times New Roman"/>
          <w:szCs w:val="24"/>
        </w:rPr>
        <w:t>ε</w:t>
      </w:r>
      <w:r w:rsidRPr="00EC077B">
        <w:rPr>
          <w:rFonts w:eastAsia="Times New Roman"/>
          <w:szCs w:val="24"/>
        </w:rPr>
        <w:t>λληνικής περιφέρειας</w:t>
      </w:r>
      <w:r>
        <w:rPr>
          <w:rFonts w:eastAsia="Times New Roman"/>
          <w:szCs w:val="24"/>
        </w:rPr>
        <w:t>.</w:t>
      </w:r>
      <w:r w:rsidRPr="00EC077B">
        <w:rPr>
          <w:rFonts w:eastAsia="Times New Roman"/>
          <w:szCs w:val="24"/>
        </w:rPr>
        <w:t xml:space="preserve"> </w:t>
      </w:r>
      <w:r>
        <w:rPr>
          <w:rFonts w:eastAsia="Times New Roman"/>
          <w:szCs w:val="24"/>
        </w:rPr>
        <w:t xml:space="preserve">Μόνο στην Αργολίδα, </w:t>
      </w:r>
      <w:r w:rsidRPr="00EC077B">
        <w:rPr>
          <w:rFonts w:eastAsia="Times New Roman"/>
          <w:szCs w:val="24"/>
        </w:rPr>
        <w:t xml:space="preserve">σε </w:t>
      </w:r>
      <w:r>
        <w:rPr>
          <w:rFonts w:eastAsia="Times New Roman"/>
          <w:szCs w:val="24"/>
        </w:rPr>
        <w:t>δεκαεπτά</w:t>
      </w:r>
      <w:r w:rsidRPr="00EC077B">
        <w:rPr>
          <w:rFonts w:eastAsia="Times New Roman"/>
          <w:szCs w:val="24"/>
        </w:rPr>
        <w:t xml:space="preserve"> χωριά</w:t>
      </w:r>
      <w:r>
        <w:rPr>
          <w:rFonts w:eastAsia="Times New Roman"/>
          <w:szCs w:val="24"/>
        </w:rPr>
        <w:t>,</w:t>
      </w:r>
      <w:r w:rsidRPr="00EC077B">
        <w:rPr>
          <w:rFonts w:eastAsia="Times New Roman"/>
          <w:szCs w:val="24"/>
        </w:rPr>
        <w:t xml:space="preserve"> </w:t>
      </w:r>
      <w:r>
        <w:rPr>
          <w:rFonts w:eastAsia="Times New Roman"/>
          <w:szCs w:val="24"/>
        </w:rPr>
        <w:t>κόβονται</w:t>
      </w:r>
      <w:r w:rsidRPr="00EC077B">
        <w:rPr>
          <w:rFonts w:eastAsia="Times New Roman"/>
          <w:szCs w:val="24"/>
        </w:rPr>
        <w:t xml:space="preserve"> 1,5 εκατομμύρι</w:t>
      </w:r>
      <w:r>
        <w:rPr>
          <w:rFonts w:eastAsia="Times New Roman"/>
          <w:szCs w:val="24"/>
        </w:rPr>
        <w:t>α</w:t>
      </w:r>
      <w:r w:rsidRPr="00EC077B">
        <w:rPr>
          <w:rFonts w:eastAsia="Times New Roman"/>
          <w:szCs w:val="24"/>
        </w:rPr>
        <w:t xml:space="preserve"> ευρώ κάθε χρόνο</w:t>
      </w:r>
      <w:r>
        <w:rPr>
          <w:rFonts w:eastAsia="Times New Roman"/>
          <w:szCs w:val="24"/>
        </w:rPr>
        <w:t xml:space="preserve"> </w:t>
      </w:r>
      <w:r w:rsidRPr="00EC077B">
        <w:rPr>
          <w:rFonts w:eastAsia="Times New Roman"/>
          <w:szCs w:val="24"/>
        </w:rPr>
        <w:t>από τους κτηνοτρόφους και τους αγρότες</w:t>
      </w:r>
      <w:r>
        <w:rPr>
          <w:rFonts w:eastAsia="Times New Roman"/>
          <w:szCs w:val="24"/>
        </w:rPr>
        <w:t>.</w:t>
      </w:r>
      <w:r w:rsidRPr="00EC077B">
        <w:rPr>
          <w:rFonts w:eastAsia="Times New Roman"/>
          <w:szCs w:val="24"/>
        </w:rPr>
        <w:t xml:space="preserve"> </w:t>
      </w:r>
      <w:r>
        <w:rPr>
          <w:rFonts w:eastAsia="Times New Roman"/>
          <w:szCs w:val="24"/>
        </w:rPr>
        <w:t>Τ</w:t>
      </w:r>
      <w:r w:rsidRPr="00EC077B">
        <w:rPr>
          <w:rFonts w:eastAsia="Times New Roman"/>
          <w:szCs w:val="24"/>
        </w:rPr>
        <w:t xml:space="preserve">ώρα </w:t>
      </w:r>
      <w:r>
        <w:rPr>
          <w:rFonts w:eastAsia="Times New Roman"/>
          <w:szCs w:val="24"/>
        </w:rPr>
        <w:t xml:space="preserve">έρχεται </w:t>
      </w:r>
      <w:r w:rsidRPr="00EC077B">
        <w:rPr>
          <w:rFonts w:eastAsia="Times New Roman"/>
          <w:szCs w:val="24"/>
        </w:rPr>
        <w:t xml:space="preserve">το τρίτο που μας το </w:t>
      </w:r>
      <w:r>
        <w:rPr>
          <w:rFonts w:eastAsia="Times New Roman"/>
          <w:szCs w:val="24"/>
        </w:rPr>
        <w:t>φ</w:t>
      </w:r>
      <w:r w:rsidRPr="00EC077B">
        <w:rPr>
          <w:rFonts w:eastAsia="Times New Roman"/>
          <w:szCs w:val="24"/>
        </w:rPr>
        <w:t xml:space="preserve">έρνετε </w:t>
      </w:r>
      <w:r>
        <w:rPr>
          <w:rFonts w:eastAsia="Times New Roman"/>
          <w:szCs w:val="24"/>
        </w:rPr>
        <w:t>για την</w:t>
      </w:r>
      <w:r w:rsidRPr="00EC077B">
        <w:rPr>
          <w:rFonts w:eastAsia="Times New Roman"/>
          <w:szCs w:val="24"/>
        </w:rPr>
        <w:t xml:space="preserve"> κτηνοτροφία</w:t>
      </w:r>
      <w:r>
        <w:rPr>
          <w:rFonts w:eastAsia="Times New Roman"/>
          <w:szCs w:val="24"/>
        </w:rPr>
        <w:t>.</w:t>
      </w:r>
    </w:p>
    <w:p w14:paraId="678A431D" w14:textId="77777777" w:rsidR="0099759A" w:rsidRDefault="00FE124F">
      <w:pPr>
        <w:spacing w:line="600" w:lineRule="auto"/>
        <w:ind w:firstLine="720"/>
        <w:contextualSpacing/>
        <w:jc w:val="both"/>
        <w:rPr>
          <w:rFonts w:eastAsia="Times New Roman"/>
          <w:szCs w:val="24"/>
        </w:rPr>
      </w:pPr>
      <w:r>
        <w:rPr>
          <w:rFonts w:eastAsia="Times New Roman"/>
          <w:szCs w:val="24"/>
        </w:rPr>
        <w:t>Ο</w:t>
      </w:r>
      <w:r w:rsidRPr="00EC077B">
        <w:rPr>
          <w:rFonts w:eastAsia="Times New Roman"/>
          <w:szCs w:val="24"/>
        </w:rPr>
        <w:t xml:space="preserve">φείλατε ως Κυβέρνηση να </w:t>
      </w:r>
      <w:r w:rsidRPr="00EC077B">
        <w:rPr>
          <w:rFonts w:eastAsia="Times New Roman"/>
          <w:szCs w:val="24"/>
        </w:rPr>
        <w:t>έχετε τελειώσει τα διαχειριστικά σχέδια</w:t>
      </w:r>
      <w:r>
        <w:rPr>
          <w:rFonts w:eastAsia="Times New Roman"/>
          <w:szCs w:val="24"/>
        </w:rPr>
        <w:t xml:space="preserve"> </w:t>
      </w:r>
      <w:r w:rsidRPr="00EC077B">
        <w:rPr>
          <w:rFonts w:eastAsia="Times New Roman"/>
          <w:szCs w:val="24"/>
        </w:rPr>
        <w:t>31</w:t>
      </w:r>
      <w:r>
        <w:rPr>
          <w:rFonts w:eastAsia="Times New Roman"/>
          <w:szCs w:val="24"/>
        </w:rPr>
        <w:t>-</w:t>
      </w:r>
      <w:r w:rsidRPr="00EC077B">
        <w:rPr>
          <w:rFonts w:eastAsia="Times New Roman"/>
          <w:szCs w:val="24"/>
        </w:rPr>
        <w:t>12</w:t>
      </w:r>
      <w:r>
        <w:rPr>
          <w:rFonts w:eastAsia="Times New Roman"/>
          <w:szCs w:val="24"/>
        </w:rPr>
        <w:t>-2017.</w:t>
      </w:r>
      <w:r w:rsidRPr="00EC077B">
        <w:rPr>
          <w:rFonts w:eastAsia="Times New Roman"/>
          <w:szCs w:val="24"/>
        </w:rPr>
        <w:t xml:space="preserve"> </w:t>
      </w:r>
      <w:r>
        <w:rPr>
          <w:rFonts w:eastAsia="Times New Roman"/>
          <w:szCs w:val="24"/>
        </w:rPr>
        <w:t>Π</w:t>
      </w:r>
      <w:r w:rsidRPr="00EC077B">
        <w:rPr>
          <w:rFonts w:eastAsia="Times New Roman"/>
          <w:szCs w:val="24"/>
        </w:rPr>
        <w:t xml:space="preserve">αίρνετε την πρώτη παράταση </w:t>
      </w:r>
      <w:r>
        <w:rPr>
          <w:rFonts w:eastAsia="Times New Roman"/>
          <w:szCs w:val="24"/>
        </w:rPr>
        <w:t>-</w:t>
      </w:r>
      <w:r w:rsidRPr="00EC077B">
        <w:rPr>
          <w:rFonts w:eastAsia="Times New Roman"/>
          <w:szCs w:val="24"/>
        </w:rPr>
        <w:t>δύο χρόνια</w:t>
      </w:r>
      <w:r>
        <w:rPr>
          <w:rFonts w:eastAsia="Times New Roman"/>
          <w:szCs w:val="24"/>
        </w:rPr>
        <w:t>-</w:t>
      </w:r>
      <w:r w:rsidRPr="00EC077B">
        <w:rPr>
          <w:rFonts w:eastAsia="Times New Roman"/>
          <w:szCs w:val="24"/>
        </w:rPr>
        <w:t xml:space="preserve"> </w:t>
      </w:r>
      <w:r>
        <w:rPr>
          <w:rFonts w:eastAsia="Times New Roman"/>
          <w:szCs w:val="24"/>
        </w:rPr>
        <w:t xml:space="preserve">έως τις </w:t>
      </w:r>
      <w:r w:rsidRPr="00EC077B">
        <w:rPr>
          <w:rFonts w:eastAsia="Times New Roman"/>
          <w:szCs w:val="24"/>
        </w:rPr>
        <w:t>31</w:t>
      </w:r>
      <w:r>
        <w:rPr>
          <w:rFonts w:eastAsia="Times New Roman"/>
          <w:szCs w:val="24"/>
        </w:rPr>
        <w:t>-</w:t>
      </w:r>
      <w:r w:rsidRPr="00EC077B">
        <w:rPr>
          <w:rFonts w:eastAsia="Times New Roman"/>
          <w:szCs w:val="24"/>
        </w:rPr>
        <w:t>12</w:t>
      </w:r>
      <w:r>
        <w:rPr>
          <w:rFonts w:eastAsia="Times New Roman"/>
          <w:szCs w:val="24"/>
        </w:rPr>
        <w:t>-2019</w:t>
      </w:r>
      <w:r w:rsidRPr="00EC077B">
        <w:rPr>
          <w:rFonts w:eastAsia="Times New Roman"/>
          <w:szCs w:val="24"/>
        </w:rPr>
        <w:t xml:space="preserve"> και έρχεται τώρα ο Υπουργός και </w:t>
      </w:r>
      <w:r>
        <w:rPr>
          <w:rFonts w:eastAsia="Times New Roman"/>
          <w:szCs w:val="24"/>
        </w:rPr>
        <w:t xml:space="preserve">μας ζητά </w:t>
      </w:r>
      <w:r w:rsidRPr="00EC077B">
        <w:rPr>
          <w:rFonts w:eastAsia="Times New Roman"/>
          <w:szCs w:val="24"/>
        </w:rPr>
        <w:t>άλ</w:t>
      </w:r>
      <w:r>
        <w:rPr>
          <w:rFonts w:eastAsia="Times New Roman"/>
          <w:szCs w:val="24"/>
        </w:rPr>
        <w:t xml:space="preserve">λα δύο χρόνια παράταση, έως το </w:t>
      </w:r>
      <w:r w:rsidRPr="00EC077B">
        <w:rPr>
          <w:rFonts w:eastAsia="Times New Roman"/>
          <w:szCs w:val="24"/>
        </w:rPr>
        <w:t>2021</w:t>
      </w:r>
      <w:r>
        <w:rPr>
          <w:rFonts w:eastAsia="Times New Roman"/>
          <w:szCs w:val="24"/>
        </w:rPr>
        <w:t xml:space="preserve">. </w:t>
      </w:r>
    </w:p>
    <w:p w14:paraId="678A431E" w14:textId="77777777" w:rsidR="0099759A" w:rsidRDefault="00FE124F">
      <w:pPr>
        <w:spacing w:line="600" w:lineRule="auto"/>
        <w:ind w:firstLine="720"/>
        <w:contextualSpacing/>
        <w:jc w:val="both"/>
        <w:rPr>
          <w:rFonts w:eastAsia="Times New Roman"/>
          <w:szCs w:val="24"/>
        </w:rPr>
      </w:pPr>
      <w:r>
        <w:rPr>
          <w:rFonts w:eastAsia="Times New Roman"/>
          <w:szCs w:val="24"/>
        </w:rPr>
        <w:t>Σας ερωτώ, λοιπόν:</w:t>
      </w:r>
      <w:r w:rsidRPr="00EC077B">
        <w:rPr>
          <w:rFonts w:eastAsia="Times New Roman"/>
          <w:szCs w:val="24"/>
        </w:rPr>
        <w:t xml:space="preserve"> </w:t>
      </w:r>
      <w:r>
        <w:rPr>
          <w:rFonts w:eastAsia="Times New Roman"/>
          <w:szCs w:val="24"/>
        </w:rPr>
        <w:t xml:space="preserve">Σ’ </w:t>
      </w:r>
      <w:r>
        <w:rPr>
          <w:rFonts w:eastAsia="Times New Roman"/>
          <w:szCs w:val="24"/>
        </w:rPr>
        <w:t>αυτά τα τέσσερα χρόνια που κυβερνάτε</w:t>
      </w:r>
      <w:r w:rsidRPr="00E367CA">
        <w:rPr>
          <w:rFonts w:eastAsia="Times New Roman"/>
          <w:szCs w:val="24"/>
        </w:rPr>
        <w:t>,</w:t>
      </w:r>
      <w:r>
        <w:rPr>
          <w:rFonts w:eastAsia="Times New Roman"/>
          <w:szCs w:val="24"/>
        </w:rPr>
        <w:t xml:space="preserve"> τι </w:t>
      </w:r>
      <w:r w:rsidRPr="00EC077B">
        <w:rPr>
          <w:rFonts w:eastAsia="Times New Roman"/>
          <w:szCs w:val="24"/>
        </w:rPr>
        <w:t xml:space="preserve">ακριβώς κάνατε για να προστατεύσετε τους Έλληνες </w:t>
      </w:r>
      <w:r w:rsidRPr="00EC077B">
        <w:rPr>
          <w:rFonts w:eastAsia="Times New Roman"/>
          <w:szCs w:val="24"/>
        </w:rPr>
        <w:lastRenderedPageBreak/>
        <w:t>κτηνοτρόφους</w:t>
      </w:r>
      <w:r w:rsidRPr="00E367CA">
        <w:rPr>
          <w:rFonts w:eastAsia="Times New Roman"/>
          <w:szCs w:val="24"/>
        </w:rPr>
        <w:t>,</w:t>
      </w:r>
      <w:r w:rsidRPr="00EC077B">
        <w:rPr>
          <w:rFonts w:eastAsia="Times New Roman"/>
          <w:szCs w:val="24"/>
        </w:rPr>
        <w:t xml:space="preserve"> ώστε να έχουν </w:t>
      </w:r>
      <w:r>
        <w:rPr>
          <w:rFonts w:eastAsia="Times New Roman"/>
          <w:szCs w:val="24"/>
        </w:rPr>
        <w:t>έ</w:t>
      </w:r>
      <w:r w:rsidRPr="00EC077B">
        <w:rPr>
          <w:rFonts w:eastAsia="Times New Roman"/>
          <w:szCs w:val="24"/>
        </w:rPr>
        <w:t>τοιμα τα διαχειριστικά σχέδια</w:t>
      </w:r>
      <w:r>
        <w:rPr>
          <w:rFonts w:eastAsia="Times New Roman"/>
          <w:szCs w:val="24"/>
        </w:rPr>
        <w:t>;</w:t>
      </w:r>
      <w:r w:rsidRPr="00EC077B">
        <w:rPr>
          <w:rFonts w:eastAsia="Times New Roman"/>
          <w:szCs w:val="24"/>
        </w:rPr>
        <w:t xml:space="preserve"> Γιατί από αυτά ζουν</w:t>
      </w:r>
      <w:r>
        <w:rPr>
          <w:rFonts w:eastAsia="Times New Roman"/>
          <w:szCs w:val="24"/>
        </w:rPr>
        <w:t>,</w:t>
      </w:r>
      <w:r w:rsidRPr="00EC077B">
        <w:rPr>
          <w:rFonts w:eastAsia="Times New Roman"/>
          <w:szCs w:val="24"/>
        </w:rPr>
        <w:t xml:space="preserve"> από τα βοσκοτόπια ζουν οι χιλιάδες κτηνοτρόφοι</w:t>
      </w:r>
      <w:r>
        <w:rPr>
          <w:rFonts w:eastAsia="Times New Roman"/>
          <w:szCs w:val="24"/>
        </w:rPr>
        <w:t>.</w:t>
      </w:r>
      <w:r w:rsidRPr="00EC077B">
        <w:rPr>
          <w:rFonts w:eastAsia="Times New Roman"/>
          <w:szCs w:val="24"/>
        </w:rPr>
        <w:t xml:space="preserve"> </w:t>
      </w:r>
      <w:r>
        <w:rPr>
          <w:rFonts w:eastAsia="Times New Roman"/>
          <w:szCs w:val="24"/>
        </w:rPr>
        <w:t>Δ</w:t>
      </w:r>
      <w:r w:rsidRPr="00EC077B">
        <w:rPr>
          <w:rFonts w:eastAsia="Times New Roman"/>
          <w:szCs w:val="24"/>
        </w:rPr>
        <w:t>εν κάνατε απολύτως τίποτε</w:t>
      </w:r>
      <w:r>
        <w:rPr>
          <w:rFonts w:eastAsia="Times New Roman"/>
          <w:szCs w:val="24"/>
        </w:rPr>
        <w:t>.</w:t>
      </w:r>
      <w:r w:rsidRPr="00EC077B">
        <w:rPr>
          <w:rFonts w:eastAsia="Times New Roman"/>
          <w:szCs w:val="24"/>
        </w:rPr>
        <w:t xml:space="preserve"> </w:t>
      </w:r>
      <w:r>
        <w:rPr>
          <w:rFonts w:eastAsia="Times New Roman"/>
          <w:szCs w:val="24"/>
        </w:rPr>
        <w:t>Κ</w:t>
      </w:r>
      <w:r w:rsidRPr="00EC077B">
        <w:rPr>
          <w:rFonts w:eastAsia="Times New Roman"/>
          <w:szCs w:val="24"/>
        </w:rPr>
        <w:t>άνετε</w:t>
      </w:r>
      <w:r>
        <w:rPr>
          <w:rFonts w:eastAsia="Times New Roman"/>
          <w:szCs w:val="24"/>
        </w:rPr>
        <w:t>,</w:t>
      </w:r>
      <w:r w:rsidRPr="00EC077B">
        <w:rPr>
          <w:rFonts w:eastAsia="Times New Roman"/>
          <w:szCs w:val="24"/>
        </w:rPr>
        <w:t xml:space="preserve"> </w:t>
      </w:r>
      <w:r>
        <w:rPr>
          <w:rFonts w:eastAsia="Times New Roman"/>
          <w:szCs w:val="24"/>
        </w:rPr>
        <w:t>όμως,</w:t>
      </w:r>
      <w:r w:rsidRPr="00EC077B">
        <w:rPr>
          <w:rFonts w:eastAsia="Times New Roman"/>
          <w:szCs w:val="24"/>
        </w:rPr>
        <w:t xml:space="preserve"> κάτι πονηρό</w:t>
      </w:r>
      <w:r>
        <w:rPr>
          <w:rFonts w:eastAsia="Times New Roman"/>
          <w:szCs w:val="24"/>
        </w:rPr>
        <w:t>.</w:t>
      </w:r>
      <w:r w:rsidRPr="00EC077B">
        <w:rPr>
          <w:rFonts w:eastAsia="Times New Roman"/>
          <w:szCs w:val="24"/>
        </w:rPr>
        <w:t xml:space="preserve"> </w:t>
      </w:r>
      <w:r>
        <w:rPr>
          <w:rFonts w:eastAsia="Times New Roman"/>
          <w:szCs w:val="24"/>
        </w:rPr>
        <w:t>Τ</w:t>
      </w:r>
      <w:r w:rsidRPr="00EC077B">
        <w:rPr>
          <w:rFonts w:eastAsia="Times New Roman"/>
          <w:szCs w:val="24"/>
        </w:rPr>
        <w:t xml:space="preserve">ους </w:t>
      </w:r>
      <w:r>
        <w:rPr>
          <w:rFonts w:eastAsia="Times New Roman"/>
          <w:szCs w:val="24"/>
        </w:rPr>
        <w:t xml:space="preserve">πετάξατε έξω από </w:t>
      </w:r>
      <w:r w:rsidRPr="00EC077B">
        <w:rPr>
          <w:rFonts w:eastAsia="Times New Roman"/>
          <w:szCs w:val="24"/>
        </w:rPr>
        <w:t>τ</w:t>
      </w:r>
      <w:r w:rsidRPr="00EC077B">
        <w:rPr>
          <w:rFonts w:eastAsia="Times New Roman"/>
          <w:szCs w:val="24"/>
        </w:rPr>
        <w:t xml:space="preserve">ην πρόβλεψη </w:t>
      </w:r>
      <w:r>
        <w:rPr>
          <w:rFonts w:eastAsia="Times New Roman"/>
          <w:szCs w:val="24"/>
        </w:rPr>
        <w:t>π</w:t>
      </w:r>
      <w:r w:rsidRPr="00EC077B">
        <w:rPr>
          <w:rFonts w:eastAsia="Times New Roman"/>
          <w:szCs w:val="24"/>
        </w:rPr>
        <w:t>ου είχαμε εμείς το 2014</w:t>
      </w:r>
      <w:r>
        <w:rPr>
          <w:rFonts w:eastAsia="Times New Roman"/>
          <w:szCs w:val="24"/>
        </w:rPr>
        <w:t xml:space="preserve">, δηλαδή </w:t>
      </w:r>
      <w:r w:rsidRPr="00EC077B">
        <w:rPr>
          <w:rFonts w:eastAsia="Times New Roman"/>
          <w:szCs w:val="24"/>
        </w:rPr>
        <w:t>οι κτηνοτρόφοι να συμμετέχουν στις αποφάσεις που τους αφορούν</w:t>
      </w:r>
      <w:r>
        <w:rPr>
          <w:rFonts w:eastAsia="Times New Roman"/>
          <w:szCs w:val="24"/>
        </w:rPr>
        <w:t>.</w:t>
      </w:r>
      <w:r w:rsidRPr="00EC077B">
        <w:rPr>
          <w:rFonts w:eastAsia="Times New Roman"/>
          <w:szCs w:val="24"/>
        </w:rPr>
        <w:t xml:space="preserve"> </w:t>
      </w:r>
    </w:p>
    <w:p w14:paraId="678A431F" w14:textId="77777777" w:rsidR="0099759A" w:rsidRDefault="00FE124F">
      <w:pPr>
        <w:spacing w:line="600" w:lineRule="auto"/>
        <w:ind w:firstLine="720"/>
        <w:contextualSpacing/>
        <w:jc w:val="both"/>
        <w:rPr>
          <w:rFonts w:eastAsia="Times New Roman"/>
          <w:szCs w:val="24"/>
        </w:rPr>
      </w:pPr>
      <w:r>
        <w:rPr>
          <w:rFonts w:eastAsia="Times New Roman"/>
          <w:szCs w:val="24"/>
        </w:rPr>
        <w:t>Κ</w:t>
      </w:r>
      <w:r w:rsidRPr="00EC077B">
        <w:rPr>
          <w:rFonts w:eastAsia="Times New Roman"/>
          <w:szCs w:val="24"/>
        </w:rPr>
        <w:t xml:space="preserve">αι τώρα </w:t>
      </w:r>
      <w:r>
        <w:rPr>
          <w:rFonts w:eastAsia="Times New Roman"/>
          <w:szCs w:val="24"/>
        </w:rPr>
        <w:t xml:space="preserve">πού </w:t>
      </w:r>
      <w:r w:rsidRPr="00EC077B">
        <w:rPr>
          <w:rFonts w:eastAsia="Times New Roman"/>
          <w:szCs w:val="24"/>
        </w:rPr>
        <w:t>βρισκόμαστε</w:t>
      </w:r>
      <w:r>
        <w:rPr>
          <w:rFonts w:eastAsia="Times New Roman"/>
          <w:szCs w:val="24"/>
        </w:rPr>
        <w:t>,</w:t>
      </w:r>
      <w:r w:rsidRPr="00EC077B">
        <w:rPr>
          <w:rFonts w:eastAsia="Times New Roman"/>
          <w:szCs w:val="24"/>
        </w:rPr>
        <w:t xml:space="preserve"> κυρία </w:t>
      </w:r>
      <w:r>
        <w:rPr>
          <w:rFonts w:eastAsia="Times New Roman"/>
          <w:szCs w:val="24"/>
        </w:rPr>
        <w:t>Π</w:t>
      </w:r>
      <w:r w:rsidRPr="00EC077B">
        <w:rPr>
          <w:rFonts w:eastAsia="Times New Roman"/>
          <w:szCs w:val="24"/>
        </w:rPr>
        <w:t>ρόεδρε</w:t>
      </w:r>
      <w:r>
        <w:rPr>
          <w:rFonts w:eastAsia="Times New Roman"/>
          <w:szCs w:val="24"/>
        </w:rPr>
        <w:t>;</w:t>
      </w:r>
      <w:r w:rsidRPr="00EC077B">
        <w:rPr>
          <w:rFonts w:eastAsia="Times New Roman"/>
          <w:szCs w:val="24"/>
        </w:rPr>
        <w:t xml:space="preserve"> </w:t>
      </w:r>
      <w:r>
        <w:rPr>
          <w:rFonts w:eastAsia="Times New Roman"/>
          <w:szCs w:val="24"/>
        </w:rPr>
        <w:t xml:space="preserve">Έρχεται ο Υπουργός Αγροτικής Ανάπτυξης </w:t>
      </w:r>
      <w:r w:rsidRPr="00EC077B">
        <w:rPr>
          <w:rFonts w:eastAsia="Times New Roman"/>
          <w:szCs w:val="24"/>
        </w:rPr>
        <w:t>και μας λέει</w:t>
      </w:r>
      <w:r>
        <w:rPr>
          <w:rFonts w:eastAsia="Times New Roman"/>
          <w:szCs w:val="24"/>
        </w:rPr>
        <w:t>:</w:t>
      </w:r>
      <w:r w:rsidRPr="00EC077B">
        <w:rPr>
          <w:rFonts w:eastAsia="Times New Roman"/>
          <w:szCs w:val="24"/>
        </w:rPr>
        <w:t xml:space="preserve"> </w:t>
      </w:r>
      <w:r>
        <w:rPr>
          <w:rFonts w:eastAsia="Times New Roman"/>
          <w:szCs w:val="24"/>
        </w:rPr>
        <w:t>«Σ</w:t>
      </w:r>
      <w:r w:rsidRPr="00EC077B">
        <w:rPr>
          <w:rFonts w:eastAsia="Times New Roman"/>
          <w:szCs w:val="24"/>
        </w:rPr>
        <w:t>το χέρι θέλω 20</w:t>
      </w:r>
      <w:r>
        <w:rPr>
          <w:rFonts w:eastAsia="Times New Roman"/>
          <w:szCs w:val="24"/>
        </w:rPr>
        <w:t>.000.000</w:t>
      </w:r>
      <w:r w:rsidRPr="00EC077B">
        <w:rPr>
          <w:rFonts w:eastAsia="Times New Roman"/>
          <w:szCs w:val="24"/>
        </w:rPr>
        <w:t xml:space="preserve"> </w:t>
      </w:r>
      <w:r>
        <w:rPr>
          <w:rFonts w:eastAsia="Times New Roman"/>
          <w:szCs w:val="24"/>
        </w:rPr>
        <w:t>ευρώ». Γ</w:t>
      </w:r>
      <w:r w:rsidRPr="00EC077B">
        <w:rPr>
          <w:rFonts w:eastAsia="Times New Roman"/>
          <w:szCs w:val="24"/>
        </w:rPr>
        <w:t xml:space="preserve">ια να κάνεις </w:t>
      </w:r>
      <w:r>
        <w:rPr>
          <w:rFonts w:eastAsia="Times New Roman"/>
          <w:szCs w:val="24"/>
        </w:rPr>
        <w:t>τι</w:t>
      </w:r>
      <w:r w:rsidRPr="00EC077B">
        <w:rPr>
          <w:rFonts w:eastAsia="Times New Roman"/>
          <w:szCs w:val="24"/>
        </w:rPr>
        <w:t xml:space="preserve"> </w:t>
      </w:r>
      <w:r>
        <w:rPr>
          <w:rFonts w:eastAsia="Times New Roman"/>
          <w:szCs w:val="24"/>
        </w:rPr>
        <w:t>Υπουργέ</w:t>
      </w:r>
      <w:r w:rsidRPr="00EC077B">
        <w:rPr>
          <w:rFonts w:eastAsia="Times New Roman"/>
          <w:szCs w:val="24"/>
        </w:rPr>
        <w:t xml:space="preserve"> μου</w:t>
      </w:r>
      <w:r>
        <w:rPr>
          <w:rFonts w:eastAsia="Times New Roman"/>
          <w:szCs w:val="24"/>
        </w:rPr>
        <w:t>,</w:t>
      </w:r>
      <w:r w:rsidRPr="00EC077B">
        <w:rPr>
          <w:rFonts w:eastAsia="Times New Roman"/>
          <w:szCs w:val="24"/>
        </w:rPr>
        <w:t xml:space="preserve"> τον ρωτάμε</w:t>
      </w:r>
      <w:r>
        <w:rPr>
          <w:rFonts w:eastAsia="Times New Roman"/>
          <w:szCs w:val="24"/>
        </w:rPr>
        <w:t>.</w:t>
      </w:r>
      <w:r w:rsidRPr="00EC077B">
        <w:rPr>
          <w:rFonts w:eastAsia="Times New Roman"/>
          <w:szCs w:val="24"/>
        </w:rPr>
        <w:t xml:space="preserve"> </w:t>
      </w:r>
      <w:r>
        <w:rPr>
          <w:rFonts w:eastAsia="Times New Roman"/>
          <w:szCs w:val="24"/>
        </w:rPr>
        <w:t>«Ν</w:t>
      </w:r>
      <w:r w:rsidRPr="00EC077B">
        <w:rPr>
          <w:rFonts w:eastAsia="Times New Roman"/>
          <w:szCs w:val="24"/>
        </w:rPr>
        <w:t>α φτιάξω διαχειριστικά σχέδια</w:t>
      </w:r>
      <w:r>
        <w:rPr>
          <w:rFonts w:eastAsia="Times New Roman"/>
          <w:szCs w:val="24"/>
        </w:rPr>
        <w:t xml:space="preserve">». Μα, πώς </w:t>
      </w:r>
      <w:r w:rsidRPr="00EC077B">
        <w:rPr>
          <w:rFonts w:eastAsia="Times New Roman"/>
          <w:szCs w:val="24"/>
        </w:rPr>
        <w:t xml:space="preserve">το ξέρεις ότι </w:t>
      </w:r>
      <w:r>
        <w:rPr>
          <w:rFonts w:eastAsia="Times New Roman"/>
          <w:szCs w:val="24"/>
        </w:rPr>
        <w:t>χρειάζονται</w:t>
      </w:r>
      <w:r w:rsidRPr="00EC077B">
        <w:rPr>
          <w:rFonts w:eastAsia="Times New Roman"/>
          <w:szCs w:val="24"/>
        </w:rPr>
        <w:t xml:space="preserve"> 20</w:t>
      </w:r>
      <w:r>
        <w:rPr>
          <w:rFonts w:eastAsia="Times New Roman"/>
          <w:szCs w:val="24"/>
        </w:rPr>
        <w:t>.000.000</w:t>
      </w:r>
      <w:r w:rsidRPr="00EC077B">
        <w:rPr>
          <w:rFonts w:eastAsia="Times New Roman"/>
          <w:szCs w:val="24"/>
        </w:rPr>
        <w:t xml:space="preserve"> </w:t>
      </w:r>
      <w:r>
        <w:rPr>
          <w:rFonts w:eastAsia="Times New Roman"/>
          <w:szCs w:val="24"/>
        </w:rPr>
        <w:t>ευρ</w:t>
      </w:r>
      <w:r w:rsidRPr="00EC077B">
        <w:rPr>
          <w:rFonts w:eastAsia="Times New Roman"/>
          <w:szCs w:val="24"/>
        </w:rPr>
        <w:t>ώ</w:t>
      </w:r>
      <w:r>
        <w:rPr>
          <w:rFonts w:eastAsia="Times New Roman"/>
          <w:szCs w:val="24"/>
        </w:rPr>
        <w:t>, ό</w:t>
      </w:r>
      <w:r w:rsidRPr="00EC077B">
        <w:rPr>
          <w:rFonts w:eastAsia="Times New Roman"/>
          <w:szCs w:val="24"/>
        </w:rPr>
        <w:t>ταν όλοι οι επιστήμονες λένε ότι θα κοστίσουν 10</w:t>
      </w:r>
      <w:r>
        <w:rPr>
          <w:rFonts w:eastAsia="Times New Roman"/>
          <w:szCs w:val="24"/>
        </w:rPr>
        <w:t xml:space="preserve">.000.000 </w:t>
      </w:r>
      <w:r>
        <w:rPr>
          <w:rFonts w:eastAsia="Times New Roman"/>
          <w:szCs w:val="24"/>
        </w:rPr>
        <w:t xml:space="preserve">ευρώ </w:t>
      </w:r>
      <w:r w:rsidRPr="00EC077B">
        <w:rPr>
          <w:rFonts w:eastAsia="Times New Roman"/>
          <w:szCs w:val="24"/>
        </w:rPr>
        <w:t>και κάτω και όταν</w:t>
      </w:r>
      <w:r>
        <w:rPr>
          <w:rFonts w:eastAsia="Times New Roman"/>
          <w:szCs w:val="24"/>
        </w:rPr>
        <w:t xml:space="preserve"> όλοι όσοι</w:t>
      </w:r>
      <w:r w:rsidRPr="00EC077B">
        <w:rPr>
          <w:rFonts w:eastAsia="Times New Roman"/>
          <w:szCs w:val="24"/>
        </w:rPr>
        <w:t xml:space="preserve"> γνωρίζου</w:t>
      </w:r>
      <w:r>
        <w:rPr>
          <w:rFonts w:eastAsia="Times New Roman"/>
          <w:szCs w:val="24"/>
        </w:rPr>
        <w:t xml:space="preserve">ν ξέρουν τι σημαίνουν βάσεις δεδομένων, </w:t>
      </w:r>
      <w:r w:rsidRPr="00EC077B">
        <w:rPr>
          <w:rFonts w:eastAsia="Times New Roman"/>
          <w:szCs w:val="24"/>
        </w:rPr>
        <w:t>που τις</w:t>
      </w:r>
      <w:r w:rsidRPr="00EC077B">
        <w:rPr>
          <w:rFonts w:eastAsia="Times New Roman"/>
          <w:szCs w:val="24"/>
        </w:rPr>
        <w:t xml:space="preserve"> έχει στη διάθεσή του το Υπουργείο Αγροτικής Ανάπτυξης και τις άλλες μισές της έχει </w:t>
      </w:r>
      <w:r>
        <w:rPr>
          <w:rFonts w:eastAsia="Times New Roman"/>
          <w:szCs w:val="24"/>
        </w:rPr>
        <w:t>ε</w:t>
      </w:r>
      <w:r w:rsidRPr="00EC077B">
        <w:rPr>
          <w:rFonts w:eastAsia="Times New Roman"/>
          <w:szCs w:val="24"/>
        </w:rPr>
        <w:t>πίσης έτοιμες το Υπουργείο Περιβάλλοντος και Ενέργειας</w:t>
      </w:r>
      <w:r>
        <w:rPr>
          <w:rFonts w:eastAsia="Times New Roman"/>
          <w:szCs w:val="24"/>
        </w:rPr>
        <w:t>;</w:t>
      </w:r>
      <w:r w:rsidRPr="00EC077B">
        <w:rPr>
          <w:rFonts w:eastAsia="Times New Roman"/>
          <w:szCs w:val="24"/>
        </w:rPr>
        <w:t xml:space="preserve"> </w:t>
      </w:r>
      <w:r>
        <w:rPr>
          <w:rFonts w:eastAsia="Times New Roman"/>
          <w:szCs w:val="24"/>
        </w:rPr>
        <w:t>Γ</w:t>
      </w:r>
      <w:r w:rsidRPr="00EC077B">
        <w:rPr>
          <w:rFonts w:eastAsia="Times New Roman"/>
          <w:szCs w:val="24"/>
        </w:rPr>
        <w:t>ιατί δεν συνδέετ</w:t>
      </w:r>
      <w:r>
        <w:rPr>
          <w:rFonts w:eastAsia="Times New Roman"/>
          <w:szCs w:val="24"/>
        </w:rPr>
        <w:t>ε</w:t>
      </w:r>
      <w:r w:rsidRPr="00EC077B">
        <w:rPr>
          <w:rFonts w:eastAsia="Times New Roman"/>
          <w:szCs w:val="24"/>
        </w:rPr>
        <w:t xml:space="preserve"> αυτές τις βάσεις δεδομένων ώστε να αποτελέσουν το 80% του </w:t>
      </w:r>
      <w:r>
        <w:rPr>
          <w:rFonts w:eastAsia="Times New Roman"/>
          <w:szCs w:val="24"/>
        </w:rPr>
        <w:t>περιεχομένου των μελετών</w:t>
      </w:r>
      <w:r w:rsidRPr="00EC077B">
        <w:rPr>
          <w:rFonts w:eastAsia="Times New Roman"/>
          <w:szCs w:val="24"/>
        </w:rPr>
        <w:t xml:space="preserve"> που με 20</w:t>
      </w:r>
      <w:r>
        <w:rPr>
          <w:rFonts w:eastAsia="Times New Roman"/>
          <w:szCs w:val="24"/>
        </w:rPr>
        <w:t>.000</w:t>
      </w:r>
      <w:r>
        <w:rPr>
          <w:rFonts w:eastAsia="Times New Roman"/>
          <w:szCs w:val="24"/>
        </w:rPr>
        <w:t xml:space="preserve">.000 </w:t>
      </w:r>
      <w:r>
        <w:rPr>
          <w:rFonts w:eastAsia="Times New Roman"/>
          <w:szCs w:val="24"/>
        </w:rPr>
        <w:t xml:space="preserve">ευρώ </w:t>
      </w:r>
      <w:r w:rsidRPr="00EC077B">
        <w:rPr>
          <w:rFonts w:eastAsia="Times New Roman"/>
          <w:szCs w:val="24"/>
        </w:rPr>
        <w:t>θα αναθέσετε σε ιδιώτες</w:t>
      </w:r>
      <w:r>
        <w:rPr>
          <w:rFonts w:eastAsia="Times New Roman"/>
          <w:szCs w:val="24"/>
        </w:rPr>
        <w:t>;</w:t>
      </w:r>
      <w:r w:rsidRPr="00EC077B">
        <w:rPr>
          <w:rFonts w:eastAsia="Times New Roman"/>
          <w:szCs w:val="24"/>
        </w:rPr>
        <w:t xml:space="preserve"> </w:t>
      </w:r>
      <w:r>
        <w:rPr>
          <w:rFonts w:eastAsia="Times New Roman"/>
          <w:szCs w:val="24"/>
        </w:rPr>
        <w:t>Σιγήν ιχθύος. Α</w:t>
      </w:r>
      <w:r w:rsidRPr="00EC077B">
        <w:rPr>
          <w:rFonts w:eastAsia="Times New Roman"/>
          <w:szCs w:val="24"/>
        </w:rPr>
        <w:t>πορία ψάλτου βηξ</w:t>
      </w:r>
      <w:r>
        <w:rPr>
          <w:rFonts w:eastAsia="Times New Roman"/>
          <w:szCs w:val="24"/>
        </w:rPr>
        <w:t>.</w:t>
      </w:r>
    </w:p>
    <w:p w14:paraId="678A4320" w14:textId="77777777" w:rsidR="0099759A" w:rsidRDefault="00FE124F">
      <w:pPr>
        <w:spacing w:line="600" w:lineRule="auto"/>
        <w:ind w:firstLine="720"/>
        <w:contextualSpacing/>
        <w:jc w:val="both"/>
        <w:rPr>
          <w:rFonts w:eastAsia="Times New Roman"/>
          <w:szCs w:val="24"/>
        </w:rPr>
      </w:pPr>
      <w:r>
        <w:rPr>
          <w:rFonts w:eastAsia="Times New Roman"/>
          <w:szCs w:val="24"/>
        </w:rPr>
        <w:lastRenderedPageBreak/>
        <w:t>Το χειρότερο από όλα,</w:t>
      </w:r>
      <w:r w:rsidRPr="00EC077B">
        <w:rPr>
          <w:rFonts w:eastAsia="Times New Roman"/>
          <w:szCs w:val="24"/>
        </w:rPr>
        <w:t xml:space="preserve"> αυτά τα 20</w:t>
      </w:r>
      <w:r>
        <w:rPr>
          <w:rFonts w:eastAsia="Times New Roman"/>
          <w:szCs w:val="24"/>
        </w:rPr>
        <w:t>.000.000</w:t>
      </w:r>
      <w:r>
        <w:rPr>
          <w:rFonts w:eastAsia="Times New Roman"/>
          <w:szCs w:val="24"/>
        </w:rPr>
        <w:t xml:space="preserve"> ευρώ που εσείς θα συνυπογράψετε,</w:t>
      </w:r>
      <w:r w:rsidRPr="00EC077B">
        <w:rPr>
          <w:rFonts w:eastAsia="Times New Roman"/>
          <w:szCs w:val="24"/>
        </w:rPr>
        <w:t xml:space="preserve"> </w:t>
      </w:r>
      <w:r>
        <w:rPr>
          <w:rFonts w:eastAsia="Times New Roman"/>
          <w:szCs w:val="24"/>
        </w:rPr>
        <w:t>κ</w:t>
      </w:r>
      <w:r w:rsidRPr="00EC077B">
        <w:rPr>
          <w:rFonts w:eastAsia="Times New Roman"/>
          <w:szCs w:val="24"/>
        </w:rPr>
        <w:t>ύριε Υπουργέ</w:t>
      </w:r>
      <w:r>
        <w:rPr>
          <w:rFonts w:eastAsia="Times New Roman"/>
          <w:szCs w:val="24"/>
        </w:rPr>
        <w:t>,</w:t>
      </w:r>
      <w:r w:rsidRPr="00EC077B">
        <w:rPr>
          <w:rFonts w:eastAsia="Times New Roman"/>
          <w:szCs w:val="24"/>
        </w:rPr>
        <w:t xml:space="preserve"> θα αφαιρεθούν από τις τσέπες των Ελλήνων κτηνοτρόφων</w:t>
      </w:r>
      <w:r>
        <w:rPr>
          <w:rFonts w:eastAsia="Times New Roman"/>
          <w:szCs w:val="24"/>
        </w:rPr>
        <w:t>.</w:t>
      </w:r>
      <w:r w:rsidRPr="00EC077B">
        <w:rPr>
          <w:rFonts w:eastAsia="Times New Roman"/>
          <w:szCs w:val="24"/>
        </w:rPr>
        <w:t xml:space="preserve"> </w:t>
      </w:r>
      <w:r>
        <w:rPr>
          <w:rFonts w:eastAsia="Times New Roman"/>
          <w:szCs w:val="24"/>
        </w:rPr>
        <w:t>Δ</w:t>
      </w:r>
      <w:r w:rsidRPr="00EC077B">
        <w:rPr>
          <w:rFonts w:eastAsia="Times New Roman"/>
          <w:szCs w:val="24"/>
        </w:rPr>
        <w:t>εν είναι λεφτά</w:t>
      </w:r>
      <w:r>
        <w:rPr>
          <w:rFonts w:eastAsia="Times New Roman"/>
          <w:szCs w:val="24"/>
        </w:rPr>
        <w:t xml:space="preserve"> που θα έρθουν από κάποιο «λεφ</w:t>
      </w:r>
      <w:r>
        <w:rPr>
          <w:rFonts w:eastAsia="Times New Roman"/>
          <w:szCs w:val="24"/>
        </w:rPr>
        <w:t>τό</w:t>
      </w:r>
      <w:r w:rsidRPr="00EC077B">
        <w:rPr>
          <w:rFonts w:eastAsia="Times New Roman"/>
          <w:szCs w:val="24"/>
        </w:rPr>
        <w:t>δ</w:t>
      </w:r>
      <w:r>
        <w:rPr>
          <w:rFonts w:eastAsia="Times New Roman"/>
          <w:szCs w:val="24"/>
        </w:rPr>
        <w:t>ε</w:t>
      </w:r>
      <w:r w:rsidRPr="00EC077B">
        <w:rPr>
          <w:rFonts w:eastAsia="Times New Roman"/>
          <w:szCs w:val="24"/>
        </w:rPr>
        <w:t>ντρο</w:t>
      </w:r>
      <w:r>
        <w:rPr>
          <w:rFonts w:eastAsia="Times New Roman"/>
          <w:szCs w:val="24"/>
        </w:rPr>
        <w:t>». Θ</w:t>
      </w:r>
      <w:r w:rsidRPr="00EC077B">
        <w:rPr>
          <w:rFonts w:eastAsia="Times New Roman"/>
          <w:szCs w:val="24"/>
        </w:rPr>
        <w:t>α αφαιρεθούν από τα χρήματα των Ελλήνων κτηνοτρόφων που τα έπαιρναν ως αποζημίωση</w:t>
      </w:r>
      <w:r>
        <w:rPr>
          <w:rFonts w:eastAsia="Times New Roman"/>
          <w:szCs w:val="24"/>
        </w:rPr>
        <w:t>.</w:t>
      </w:r>
    </w:p>
    <w:p w14:paraId="678A4321" w14:textId="77777777" w:rsidR="0099759A" w:rsidRDefault="00FE124F">
      <w:pPr>
        <w:spacing w:line="600" w:lineRule="auto"/>
        <w:ind w:firstLine="720"/>
        <w:contextualSpacing/>
        <w:jc w:val="both"/>
        <w:rPr>
          <w:rFonts w:eastAsia="Times New Roman"/>
          <w:szCs w:val="24"/>
        </w:rPr>
      </w:pPr>
      <w:r w:rsidRPr="00EC077B">
        <w:rPr>
          <w:rFonts w:eastAsia="Times New Roman"/>
          <w:szCs w:val="24"/>
        </w:rPr>
        <w:t>Αντί</w:t>
      </w:r>
      <w:r>
        <w:rPr>
          <w:rFonts w:eastAsia="Times New Roman"/>
          <w:szCs w:val="24"/>
        </w:rPr>
        <w:t>,</w:t>
      </w:r>
      <w:r w:rsidRPr="00EC077B">
        <w:rPr>
          <w:rFonts w:eastAsia="Times New Roman"/>
          <w:szCs w:val="24"/>
        </w:rPr>
        <w:t xml:space="preserve"> λοιπόν</w:t>
      </w:r>
      <w:r>
        <w:rPr>
          <w:rFonts w:eastAsia="Times New Roman"/>
          <w:szCs w:val="24"/>
        </w:rPr>
        <w:t>,</w:t>
      </w:r>
      <w:r w:rsidRPr="00EC077B">
        <w:rPr>
          <w:rFonts w:eastAsia="Times New Roman"/>
          <w:szCs w:val="24"/>
        </w:rPr>
        <w:t xml:space="preserve"> να κάνετε τη δουλειά σας σωστά</w:t>
      </w:r>
      <w:r>
        <w:rPr>
          <w:rFonts w:eastAsia="Times New Roman"/>
          <w:szCs w:val="24"/>
        </w:rPr>
        <w:t>,</w:t>
      </w:r>
      <w:r w:rsidRPr="00EC077B">
        <w:rPr>
          <w:rFonts w:eastAsia="Times New Roman"/>
          <w:szCs w:val="24"/>
        </w:rPr>
        <w:t xml:space="preserve"> αντί </w:t>
      </w:r>
      <w:r>
        <w:rPr>
          <w:rFonts w:eastAsia="Times New Roman"/>
          <w:szCs w:val="24"/>
        </w:rPr>
        <w:t>–</w:t>
      </w:r>
      <w:r w:rsidRPr="00EC077B">
        <w:rPr>
          <w:rFonts w:eastAsia="Times New Roman"/>
          <w:szCs w:val="24"/>
        </w:rPr>
        <w:t>δεύτερον</w:t>
      </w:r>
      <w:r>
        <w:rPr>
          <w:rFonts w:eastAsia="Times New Roman"/>
          <w:szCs w:val="24"/>
        </w:rPr>
        <w:t>-</w:t>
      </w:r>
      <w:r w:rsidRPr="00EC077B">
        <w:rPr>
          <w:rFonts w:eastAsia="Times New Roman"/>
          <w:szCs w:val="24"/>
        </w:rPr>
        <w:t xml:space="preserve"> </w:t>
      </w:r>
      <w:r>
        <w:rPr>
          <w:rFonts w:eastAsia="Times New Roman"/>
          <w:szCs w:val="24"/>
        </w:rPr>
        <w:t>α</w:t>
      </w:r>
      <w:r w:rsidRPr="00EC077B">
        <w:rPr>
          <w:rFonts w:eastAsia="Times New Roman"/>
          <w:szCs w:val="24"/>
        </w:rPr>
        <w:t xml:space="preserve">φού αποδείχτηκε η ανικανότητα των Υπουργών Αγροτικής Ανάπτυξης της </w:t>
      </w:r>
      <w:r>
        <w:rPr>
          <w:rFonts w:eastAsia="Times New Roman"/>
          <w:szCs w:val="24"/>
        </w:rPr>
        <w:t>Κυβέρνησή</w:t>
      </w:r>
      <w:r w:rsidRPr="00EC077B">
        <w:rPr>
          <w:rFonts w:eastAsia="Times New Roman"/>
          <w:szCs w:val="24"/>
        </w:rPr>
        <w:t>ς</w:t>
      </w:r>
      <w:r>
        <w:rPr>
          <w:rFonts w:eastAsia="Times New Roman"/>
          <w:szCs w:val="24"/>
        </w:rPr>
        <w:t xml:space="preserve"> σας</w:t>
      </w:r>
      <w:r w:rsidRPr="00EC077B">
        <w:rPr>
          <w:rFonts w:eastAsia="Times New Roman"/>
          <w:szCs w:val="24"/>
        </w:rPr>
        <w:t xml:space="preserve"> να βρείτε λεφτά από το Πρόγραμμα Αγροτικής Ανάπτυξης</w:t>
      </w:r>
      <w:r>
        <w:rPr>
          <w:rFonts w:eastAsia="Times New Roman"/>
          <w:szCs w:val="24"/>
        </w:rPr>
        <w:t>,</w:t>
      </w:r>
      <w:r w:rsidRPr="00EC077B">
        <w:rPr>
          <w:rFonts w:eastAsia="Times New Roman"/>
          <w:szCs w:val="24"/>
        </w:rPr>
        <w:t xml:space="preserve"> βρίσκετ</w:t>
      </w:r>
      <w:r>
        <w:rPr>
          <w:rFonts w:eastAsia="Times New Roman"/>
          <w:szCs w:val="24"/>
        </w:rPr>
        <w:t>ε</w:t>
      </w:r>
      <w:r w:rsidRPr="00EC077B">
        <w:rPr>
          <w:rFonts w:eastAsia="Times New Roman"/>
          <w:szCs w:val="24"/>
        </w:rPr>
        <w:t xml:space="preserve"> την εύκολη λύση</w:t>
      </w:r>
      <w:r>
        <w:rPr>
          <w:rFonts w:eastAsia="Times New Roman"/>
          <w:szCs w:val="24"/>
        </w:rPr>
        <w:t>:</w:t>
      </w:r>
      <w:r w:rsidRPr="00EC077B">
        <w:rPr>
          <w:rFonts w:eastAsia="Times New Roman"/>
          <w:szCs w:val="24"/>
        </w:rPr>
        <w:t xml:space="preserve"> ένα ακόμη χαράτσι σε βάρος της φθίνουσας κτηνοτροφίας</w:t>
      </w:r>
      <w:r>
        <w:rPr>
          <w:rFonts w:eastAsia="Times New Roman"/>
          <w:szCs w:val="24"/>
        </w:rPr>
        <w:t>. Είναι δυνατόν με τέτοιου είδους</w:t>
      </w:r>
      <w:r w:rsidRPr="00EC077B">
        <w:rPr>
          <w:rFonts w:eastAsia="Times New Roman"/>
          <w:szCs w:val="24"/>
        </w:rPr>
        <w:t xml:space="preserve"> πολιτ</w:t>
      </w:r>
      <w:r>
        <w:rPr>
          <w:rFonts w:eastAsia="Times New Roman"/>
          <w:szCs w:val="24"/>
        </w:rPr>
        <w:t>ικές να υπάρξει μέλλον γι’</w:t>
      </w:r>
      <w:r w:rsidRPr="00EC077B">
        <w:rPr>
          <w:rFonts w:eastAsia="Times New Roman"/>
          <w:szCs w:val="24"/>
        </w:rPr>
        <w:t xml:space="preserve"> αυτόν τον τομέα της εθνικής οικονομίας</w:t>
      </w:r>
      <w:r>
        <w:rPr>
          <w:rFonts w:eastAsia="Times New Roman"/>
          <w:szCs w:val="24"/>
        </w:rPr>
        <w:t>,</w:t>
      </w:r>
      <w:r w:rsidRPr="00EC077B">
        <w:rPr>
          <w:rFonts w:eastAsia="Times New Roman"/>
          <w:szCs w:val="24"/>
        </w:rPr>
        <w:t xml:space="preserve"> που μπορεί πραγμ</w:t>
      </w:r>
      <w:r w:rsidRPr="00EC077B">
        <w:rPr>
          <w:rFonts w:eastAsia="Times New Roman"/>
          <w:szCs w:val="24"/>
        </w:rPr>
        <w:t>ατικά να δώσει συγκριτικής ποιότητας και ποσότητας προϊόντ</w:t>
      </w:r>
      <w:r>
        <w:rPr>
          <w:rFonts w:eastAsia="Times New Roman"/>
          <w:szCs w:val="24"/>
        </w:rPr>
        <w:t>α, ώστε να</w:t>
      </w:r>
      <w:r w:rsidRPr="00EC077B">
        <w:rPr>
          <w:rFonts w:eastAsia="Times New Roman"/>
          <w:szCs w:val="24"/>
        </w:rPr>
        <w:t xml:space="preserve"> μείνουν οι άνθρωποι στο χωριό </w:t>
      </w:r>
      <w:r>
        <w:rPr>
          <w:rFonts w:eastAsia="Times New Roman"/>
          <w:szCs w:val="24"/>
        </w:rPr>
        <w:t xml:space="preserve">τους; </w:t>
      </w:r>
      <w:r w:rsidRPr="00EC077B">
        <w:rPr>
          <w:rFonts w:eastAsia="Times New Roman"/>
          <w:szCs w:val="24"/>
        </w:rPr>
        <w:t xml:space="preserve">Είναι προφανές ότι πρόκειται για </w:t>
      </w:r>
      <w:r>
        <w:rPr>
          <w:rFonts w:eastAsia="Times New Roman"/>
          <w:szCs w:val="24"/>
        </w:rPr>
        <w:t xml:space="preserve">μια σκανδαλώδη διάταξη, </w:t>
      </w:r>
      <w:r w:rsidRPr="00EC077B">
        <w:rPr>
          <w:rFonts w:eastAsia="Times New Roman"/>
          <w:szCs w:val="24"/>
        </w:rPr>
        <w:t>την οποία εμείς θα καταψηφίσουμε</w:t>
      </w:r>
      <w:r>
        <w:rPr>
          <w:rFonts w:eastAsia="Times New Roman"/>
          <w:szCs w:val="24"/>
        </w:rPr>
        <w:t>.</w:t>
      </w:r>
    </w:p>
    <w:p w14:paraId="678A4322" w14:textId="77777777" w:rsidR="0099759A" w:rsidRDefault="00FE124F">
      <w:pPr>
        <w:spacing w:line="600" w:lineRule="auto"/>
        <w:ind w:firstLine="720"/>
        <w:contextualSpacing/>
        <w:jc w:val="both"/>
        <w:rPr>
          <w:rFonts w:eastAsia="Times New Roman"/>
          <w:szCs w:val="24"/>
        </w:rPr>
      </w:pPr>
      <w:r>
        <w:rPr>
          <w:rFonts w:eastAsia="Times New Roman"/>
          <w:szCs w:val="24"/>
        </w:rPr>
        <w:lastRenderedPageBreak/>
        <w:t>Τ</w:t>
      </w:r>
      <w:r w:rsidRPr="00EC077B">
        <w:rPr>
          <w:rFonts w:eastAsia="Times New Roman"/>
          <w:szCs w:val="24"/>
        </w:rPr>
        <w:t>έλος</w:t>
      </w:r>
      <w:r>
        <w:rPr>
          <w:rFonts w:eastAsia="Times New Roman"/>
          <w:szCs w:val="24"/>
        </w:rPr>
        <w:t>, κυρία Πρόεδρε,</w:t>
      </w:r>
      <w:r w:rsidRPr="00EC077B">
        <w:rPr>
          <w:rFonts w:eastAsia="Times New Roman"/>
          <w:szCs w:val="24"/>
        </w:rPr>
        <w:t xml:space="preserve"> θέλω να δω </w:t>
      </w:r>
      <w:r>
        <w:rPr>
          <w:rFonts w:eastAsia="Times New Roman"/>
          <w:szCs w:val="24"/>
        </w:rPr>
        <w:t>πώς</w:t>
      </w:r>
      <w:r w:rsidRPr="00EC077B">
        <w:rPr>
          <w:rFonts w:eastAsia="Times New Roman"/>
          <w:szCs w:val="24"/>
        </w:rPr>
        <w:t xml:space="preserve"> </w:t>
      </w:r>
      <w:r>
        <w:rPr>
          <w:rFonts w:eastAsia="Times New Roman"/>
          <w:szCs w:val="24"/>
        </w:rPr>
        <w:t>τ</w:t>
      </w:r>
      <w:r w:rsidRPr="00EC077B">
        <w:rPr>
          <w:rFonts w:eastAsia="Times New Roman"/>
          <w:szCs w:val="24"/>
        </w:rPr>
        <w:t>ελικά θα διαμορφωθεί τ</w:t>
      </w:r>
      <w:r w:rsidRPr="00EC077B">
        <w:rPr>
          <w:rFonts w:eastAsia="Times New Roman"/>
          <w:szCs w:val="24"/>
        </w:rPr>
        <w:t xml:space="preserve">ο νομοσχέδιο για το </w:t>
      </w:r>
      <w:r>
        <w:rPr>
          <w:rFonts w:eastAsia="Times New Roman"/>
          <w:szCs w:val="24"/>
        </w:rPr>
        <w:t>οποίο καταθέσαμε συγκεκριμένες εν</w:t>
      </w:r>
      <w:r w:rsidRPr="00EC077B">
        <w:rPr>
          <w:rFonts w:eastAsia="Times New Roman"/>
          <w:szCs w:val="24"/>
        </w:rPr>
        <w:t xml:space="preserve">στάσεις </w:t>
      </w:r>
      <w:r>
        <w:rPr>
          <w:rFonts w:eastAsia="Times New Roman"/>
          <w:szCs w:val="24"/>
        </w:rPr>
        <w:t>κ</w:t>
      </w:r>
      <w:r w:rsidRPr="00EC077B">
        <w:rPr>
          <w:rFonts w:eastAsia="Times New Roman"/>
          <w:szCs w:val="24"/>
        </w:rPr>
        <w:t>αι πώς θα μας πείσετε</w:t>
      </w:r>
      <w:r>
        <w:rPr>
          <w:rFonts w:eastAsia="Times New Roman"/>
          <w:szCs w:val="24"/>
        </w:rPr>
        <w:t>,</w:t>
      </w:r>
      <w:r w:rsidRPr="00EC077B">
        <w:rPr>
          <w:rFonts w:eastAsia="Times New Roman"/>
          <w:szCs w:val="24"/>
        </w:rPr>
        <w:t xml:space="preserve"> </w:t>
      </w:r>
      <w:r>
        <w:rPr>
          <w:rFonts w:eastAsia="Times New Roman"/>
          <w:szCs w:val="24"/>
        </w:rPr>
        <w:t>κ</w:t>
      </w:r>
      <w:r w:rsidRPr="00EC077B">
        <w:rPr>
          <w:rFonts w:eastAsia="Times New Roman"/>
          <w:szCs w:val="24"/>
        </w:rPr>
        <w:t>ύριε Υπουργέ</w:t>
      </w:r>
      <w:r>
        <w:rPr>
          <w:rFonts w:eastAsia="Times New Roman"/>
          <w:szCs w:val="24"/>
        </w:rPr>
        <w:t>,</w:t>
      </w:r>
      <w:r w:rsidRPr="00EC077B">
        <w:rPr>
          <w:rFonts w:eastAsia="Times New Roman"/>
          <w:szCs w:val="24"/>
        </w:rPr>
        <w:t xml:space="preserve"> ότι αυτό το οποίο έχουμε μπροστά μας συνιστά έστω και ένα από τα </w:t>
      </w:r>
      <w:r>
        <w:rPr>
          <w:rFonts w:eastAsia="Times New Roman"/>
          <w:szCs w:val="24"/>
        </w:rPr>
        <w:t>εκατό</w:t>
      </w:r>
      <w:r w:rsidRPr="00EC077B">
        <w:rPr>
          <w:rFonts w:eastAsia="Times New Roman"/>
          <w:szCs w:val="24"/>
        </w:rPr>
        <w:t xml:space="preserve"> θετικά βήματα στα οποία πρέπει να βαδίσει </w:t>
      </w:r>
      <w:r>
        <w:rPr>
          <w:rFonts w:eastAsia="Times New Roman"/>
          <w:szCs w:val="24"/>
        </w:rPr>
        <w:t xml:space="preserve">η </w:t>
      </w:r>
      <w:r w:rsidRPr="00EC077B">
        <w:rPr>
          <w:rFonts w:eastAsia="Times New Roman"/>
          <w:szCs w:val="24"/>
        </w:rPr>
        <w:t>χώρα</w:t>
      </w:r>
      <w:r>
        <w:rPr>
          <w:rFonts w:eastAsia="Times New Roman"/>
          <w:szCs w:val="24"/>
        </w:rPr>
        <w:t>,</w:t>
      </w:r>
      <w:r w:rsidRPr="00EC077B">
        <w:rPr>
          <w:rFonts w:eastAsia="Times New Roman"/>
          <w:szCs w:val="24"/>
        </w:rPr>
        <w:t xml:space="preserve"> προκειμένου να επιτύχουμε τον τελικ</w:t>
      </w:r>
      <w:r w:rsidRPr="00EC077B">
        <w:rPr>
          <w:rFonts w:eastAsia="Times New Roman"/>
          <w:szCs w:val="24"/>
        </w:rPr>
        <w:t>ό στόχο</w:t>
      </w:r>
      <w:r>
        <w:rPr>
          <w:rFonts w:eastAsia="Times New Roman"/>
          <w:szCs w:val="24"/>
        </w:rPr>
        <w:t>,</w:t>
      </w:r>
      <w:r w:rsidRPr="00EC077B">
        <w:rPr>
          <w:rFonts w:eastAsia="Times New Roman"/>
          <w:szCs w:val="24"/>
        </w:rPr>
        <w:t xml:space="preserve"> που τελικός στόχος είναι η μείωση των οδικών τροχαίων ατυχημάτων και των χιλιάδων συνανθρώπων μας που σκοτώ</w:t>
      </w:r>
      <w:r>
        <w:rPr>
          <w:rFonts w:eastAsia="Times New Roman"/>
          <w:szCs w:val="24"/>
        </w:rPr>
        <w:t>νονται κάθε χρόνο στους δρόμους.</w:t>
      </w:r>
    </w:p>
    <w:p w14:paraId="678A4323" w14:textId="77777777" w:rsidR="0099759A" w:rsidRDefault="00FE124F">
      <w:pPr>
        <w:spacing w:line="600" w:lineRule="auto"/>
        <w:ind w:firstLine="720"/>
        <w:contextualSpacing/>
        <w:jc w:val="both"/>
        <w:rPr>
          <w:rFonts w:eastAsia="Times New Roman"/>
          <w:color w:val="222222"/>
          <w:szCs w:val="24"/>
          <w:shd w:val="clear" w:color="auto" w:fill="FFFFFF"/>
        </w:rPr>
      </w:pPr>
      <w:r>
        <w:rPr>
          <w:rFonts w:eastAsia="Times New Roman" w:cs="Times New Roman"/>
          <w:szCs w:val="24"/>
        </w:rPr>
        <w:t>Κ</w:t>
      </w:r>
      <w:r>
        <w:rPr>
          <w:rFonts w:eastAsia="Times New Roman"/>
          <w:color w:val="222222"/>
          <w:szCs w:val="24"/>
          <w:shd w:val="clear" w:color="auto" w:fill="FFFFFF"/>
        </w:rPr>
        <w:t>αι αυτό που έχουμε στα χέρια μας, αυτό που έχουμε στα μάτια μας, αυτό που μας ζητάτε να σας εγκρίνουμε δεν</w:t>
      </w:r>
      <w:r>
        <w:rPr>
          <w:rFonts w:eastAsia="Times New Roman"/>
          <w:color w:val="222222"/>
          <w:szCs w:val="24"/>
          <w:shd w:val="clear" w:color="auto" w:fill="FFFFFF"/>
        </w:rPr>
        <w:t xml:space="preserve"> μας πείθει ότι θα βαδίσουμε σε αυτή την κατεύθυνση.</w:t>
      </w:r>
    </w:p>
    <w:p w14:paraId="678A4324" w14:textId="77777777" w:rsidR="0099759A" w:rsidRDefault="00FE124F">
      <w:pPr>
        <w:spacing w:line="600" w:lineRule="auto"/>
        <w:ind w:firstLine="720"/>
        <w:contextualSpacing/>
        <w:jc w:val="both"/>
        <w:rPr>
          <w:rFonts w:eastAsia="Times New Roman"/>
          <w:color w:val="222222"/>
          <w:szCs w:val="24"/>
          <w:shd w:val="clear" w:color="auto" w:fill="FFFFFF"/>
        </w:rPr>
      </w:pPr>
      <w:r w:rsidRPr="00890670">
        <w:rPr>
          <w:rFonts w:eastAsia="Times New Roman"/>
          <w:b/>
          <w:color w:val="222222"/>
          <w:szCs w:val="24"/>
          <w:shd w:val="clear" w:color="auto" w:fill="FFFFFF"/>
        </w:rPr>
        <w:t>ΠΡΟΕΔΡΕΥΟΥΣΑ (Αναστασία Χριστοδουλοπούλου):</w:t>
      </w:r>
      <w:r>
        <w:rPr>
          <w:rFonts w:eastAsia="Times New Roman"/>
          <w:color w:val="222222"/>
          <w:szCs w:val="24"/>
          <w:shd w:val="clear" w:color="auto" w:fill="FFFFFF"/>
        </w:rPr>
        <w:t xml:space="preserve"> Ο κ. Κατσανιώτης έχει τον λόγο.</w:t>
      </w:r>
    </w:p>
    <w:p w14:paraId="678A4325" w14:textId="77777777" w:rsidR="0099759A" w:rsidRDefault="00FE124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Εγώ βάζω δύο λεπτά, εσείς μιλάτε </w:t>
      </w:r>
      <w:r>
        <w:rPr>
          <w:rFonts w:eastAsia="Times New Roman"/>
          <w:color w:val="222222"/>
          <w:szCs w:val="24"/>
          <w:shd w:val="clear" w:color="auto" w:fill="FFFFFF"/>
        </w:rPr>
        <w:t>περισσότερο</w:t>
      </w:r>
      <w:r>
        <w:rPr>
          <w:rFonts w:eastAsia="Times New Roman"/>
          <w:color w:val="222222"/>
          <w:szCs w:val="24"/>
          <w:shd w:val="clear" w:color="auto" w:fill="FFFFFF"/>
        </w:rPr>
        <w:t>, ενώ έχετε εξαντλήσει τον χρόνο. Έχετε μιλήσει δεκαεννέα λεπτά.</w:t>
      </w:r>
    </w:p>
    <w:p w14:paraId="678A4326" w14:textId="77777777" w:rsidR="0099759A" w:rsidRDefault="00FE124F">
      <w:pPr>
        <w:spacing w:line="600" w:lineRule="auto"/>
        <w:ind w:firstLine="720"/>
        <w:contextualSpacing/>
        <w:jc w:val="both"/>
        <w:rPr>
          <w:rFonts w:eastAsia="Times New Roman"/>
          <w:color w:val="222222"/>
          <w:szCs w:val="24"/>
          <w:shd w:val="clear" w:color="auto" w:fill="FFFFFF"/>
        </w:rPr>
      </w:pPr>
      <w:r w:rsidRPr="00890670">
        <w:rPr>
          <w:rFonts w:eastAsia="Times New Roman"/>
          <w:b/>
          <w:color w:val="222222"/>
          <w:szCs w:val="24"/>
          <w:shd w:val="clear" w:color="auto" w:fill="FFFFFF"/>
        </w:rPr>
        <w:t xml:space="preserve">ΑΝΔΡΕΑΣ </w:t>
      </w:r>
      <w:r w:rsidRPr="00890670">
        <w:rPr>
          <w:rFonts w:eastAsia="Times New Roman"/>
          <w:b/>
          <w:color w:val="222222"/>
          <w:szCs w:val="24"/>
          <w:shd w:val="clear" w:color="auto" w:fill="FFFFFF"/>
        </w:rPr>
        <w:t>ΚΑΤΣΑΝΙΩΤΗΣ:</w:t>
      </w:r>
      <w:r>
        <w:rPr>
          <w:rFonts w:eastAsia="Times New Roman"/>
          <w:color w:val="222222"/>
          <w:szCs w:val="24"/>
          <w:shd w:val="clear" w:color="auto" w:fill="FFFFFF"/>
        </w:rPr>
        <w:t xml:space="preserve"> Είχαμε και άλλα επτάμισι λεπτά, κυρία Πρόεδρε. Αυτό είχε συμφωνηθεί.</w:t>
      </w:r>
    </w:p>
    <w:p w14:paraId="678A4327" w14:textId="77777777" w:rsidR="0099759A" w:rsidRDefault="00FE124F">
      <w:pPr>
        <w:spacing w:line="600" w:lineRule="auto"/>
        <w:ind w:firstLine="720"/>
        <w:contextualSpacing/>
        <w:jc w:val="both"/>
        <w:rPr>
          <w:rFonts w:eastAsia="Times New Roman"/>
          <w:color w:val="222222"/>
          <w:szCs w:val="24"/>
          <w:shd w:val="clear" w:color="auto" w:fill="FFFFFF"/>
        </w:rPr>
      </w:pPr>
      <w:r w:rsidRPr="00890670">
        <w:rPr>
          <w:rFonts w:eastAsia="Times New Roman"/>
          <w:b/>
          <w:color w:val="222222"/>
          <w:szCs w:val="24"/>
          <w:shd w:val="clear" w:color="auto" w:fill="FFFFFF"/>
        </w:rPr>
        <w:t>ΠΡΟΕΔΡΕΥΟΥΣΑ (Αναστασία Χριστοδουλοπούλου):</w:t>
      </w:r>
      <w:r>
        <w:rPr>
          <w:rFonts w:eastAsia="Times New Roman"/>
          <w:b/>
          <w:color w:val="222222"/>
          <w:szCs w:val="24"/>
          <w:shd w:val="clear" w:color="auto" w:fill="FFFFFF"/>
        </w:rPr>
        <w:t xml:space="preserve"> </w:t>
      </w:r>
      <w:r>
        <w:rPr>
          <w:rFonts w:eastAsia="Times New Roman"/>
          <w:color w:val="222222"/>
          <w:szCs w:val="24"/>
          <w:shd w:val="clear" w:color="auto" w:fill="FFFFFF"/>
        </w:rPr>
        <w:t>Έχετε τον λόγο, για να τελειώσουμε, επιτέλους.</w:t>
      </w:r>
    </w:p>
    <w:p w14:paraId="678A4328" w14:textId="77777777" w:rsidR="0099759A" w:rsidRDefault="00FE124F">
      <w:pPr>
        <w:spacing w:line="600" w:lineRule="auto"/>
        <w:ind w:firstLine="720"/>
        <w:contextualSpacing/>
        <w:jc w:val="both"/>
        <w:rPr>
          <w:rFonts w:eastAsia="Times New Roman"/>
          <w:color w:val="222222"/>
          <w:szCs w:val="24"/>
          <w:shd w:val="clear" w:color="auto" w:fill="FFFFFF"/>
        </w:rPr>
      </w:pPr>
      <w:r w:rsidRPr="00890670">
        <w:rPr>
          <w:rFonts w:eastAsia="Times New Roman"/>
          <w:b/>
          <w:color w:val="222222"/>
          <w:szCs w:val="24"/>
          <w:shd w:val="clear" w:color="auto" w:fill="FFFFFF"/>
        </w:rPr>
        <w:t>ΑΝΔΡΕΑΣ ΚΑΤΣΑΝΙΩΤΗΣ:</w:t>
      </w:r>
      <w:r>
        <w:rPr>
          <w:rFonts w:eastAsia="Times New Roman"/>
          <w:color w:val="222222"/>
          <w:szCs w:val="24"/>
          <w:shd w:val="clear" w:color="auto" w:fill="FFFFFF"/>
        </w:rPr>
        <w:t xml:space="preserve"> Κυρία Πρόεδρε, είπα από την αρχή ότι το συγκεκριμένο νομοσχέδι</w:t>
      </w:r>
      <w:r>
        <w:rPr>
          <w:rFonts w:eastAsia="Times New Roman"/>
          <w:color w:val="222222"/>
          <w:szCs w:val="24"/>
          <w:shd w:val="clear" w:color="auto" w:fill="FFFFFF"/>
        </w:rPr>
        <w:t xml:space="preserve">ο είναι πρόχειρο και ανεφάρμοστο. Συνεχίζω και απαντώ στον κύριο Υπουργό, πέρα από το ότι δεν υπάρχει από το Γενικό Λογιστήριο του Κράτους η έκθεση με το κόστος για τις πίστες, τους εξεταστές, τίποτα, δεν ζητήθηκε, δεν πήγε το νομοσχέδιο -όπως λέει η </w:t>
      </w:r>
      <w:r>
        <w:rPr>
          <w:rFonts w:eastAsia="Times New Roman"/>
          <w:color w:val="222222"/>
          <w:szCs w:val="24"/>
          <w:shd w:val="clear" w:color="auto" w:fill="FFFFFF"/>
        </w:rPr>
        <w:t>επιτρ</w:t>
      </w:r>
      <w:r>
        <w:rPr>
          <w:rFonts w:eastAsia="Times New Roman"/>
          <w:color w:val="222222"/>
          <w:szCs w:val="24"/>
          <w:shd w:val="clear" w:color="auto" w:fill="FFFFFF"/>
        </w:rPr>
        <w:t xml:space="preserve">οπή </w:t>
      </w:r>
      <w:r>
        <w:rPr>
          <w:rFonts w:eastAsia="Times New Roman"/>
          <w:color w:val="222222"/>
          <w:szCs w:val="24"/>
          <w:shd w:val="clear" w:color="auto" w:fill="FFFFFF"/>
        </w:rPr>
        <w:t xml:space="preserve">για τα προσωπικά δεδομένα- δεν εστάλη ούτε καν στην </w:t>
      </w:r>
      <w:r>
        <w:rPr>
          <w:rFonts w:eastAsia="Times New Roman"/>
          <w:color w:val="222222"/>
          <w:szCs w:val="24"/>
          <w:shd w:val="clear" w:color="auto" w:fill="FFFFFF"/>
        </w:rPr>
        <w:t xml:space="preserve">επιτροπή </w:t>
      </w:r>
      <w:r>
        <w:rPr>
          <w:rFonts w:eastAsia="Times New Roman"/>
          <w:color w:val="222222"/>
          <w:szCs w:val="24"/>
          <w:shd w:val="clear" w:color="auto" w:fill="FFFFFF"/>
        </w:rPr>
        <w:t xml:space="preserve">για τα προσωπικά δεδομένα. Δεν πήγε ποτέ. Μόνη της συνεδρίασε η </w:t>
      </w:r>
      <w:r>
        <w:rPr>
          <w:rFonts w:eastAsia="Times New Roman"/>
          <w:color w:val="222222"/>
          <w:szCs w:val="24"/>
          <w:shd w:val="clear" w:color="auto" w:fill="FFFFFF"/>
        </w:rPr>
        <w:t xml:space="preserve">επιτροπή </w:t>
      </w:r>
      <w:r>
        <w:rPr>
          <w:rFonts w:eastAsia="Times New Roman"/>
          <w:color w:val="222222"/>
          <w:szCs w:val="24"/>
          <w:shd w:val="clear" w:color="auto" w:fill="FFFFFF"/>
        </w:rPr>
        <w:t xml:space="preserve">προχθές και είπε ότι υπάρχουν μία σειρά από προβλήματα. </w:t>
      </w:r>
    </w:p>
    <w:p w14:paraId="678A4329" w14:textId="77777777" w:rsidR="0099759A" w:rsidRDefault="00FE124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Όμως, όταν θέλεις να κάνεις ένα νομοθέτημα το οποίο πραγματικ</w:t>
      </w:r>
      <w:r>
        <w:rPr>
          <w:rFonts w:eastAsia="Times New Roman"/>
          <w:color w:val="222222"/>
          <w:szCs w:val="24"/>
          <w:shd w:val="clear" w:color="auto" w:fill="FFFFFF"/>
        </w:rPr>
        <w:t>ά θα έρθει να λύσει ένα πρόβλημα, το κάνεις προετοιμασμένα, το κάνεις με συνέπεια, το κάνεις με προεργασία. Αυτό το νομοσχέδιο δεν είχε κα</w:t>
      </w:r>
      <w:r>
        <w:rPr>
          <w:rFonts w:eastAsia="Times New Roman"/>
          <w:color w:val="222222"/>
          <w:szCs w:val="24"/>
          <w:shd w:val="clear" w:color="auto" w:fill="FFFFFF"/>
        </w:rPr>
        <w:t>μ</w:t>
      </w:r>
      <w:r>
        <w:rPr>
          <w:rFonts w:eastAsia="Times New Roman"/>
          <w:color w:val="222222"/>
          <w:szCs w:val="24"/>
          <w:shd w:val="clear" w:color="auto" w:fill="FFFFFF"/>
        </w:rPr>
        <w:t>μία προεργασία, είπα και πριν, είχε συγκεκριμένο στόχο να καλύψει τσάτρα πάτρα προβλήματα.</w:t>
      </w:r>
    </w:p>
    <w:p w14:paraId="678A432A" w14:textId="77777777" w:rsidR="0099759A" w:rsidRDefault="00FE124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Είπε εδώ ο συνάδελφός του </w:t>
      </w:r>
      <w:r>
        <w:rPr>
          <w:rFonts w:eastAsia="Times New Roman"/>
          <w:color w:val="222222"/>
          <w:szCs w:val="24"/>
          <w:shd w:val="clear" w:color="auto" w:fill="FFFFFF"/>
        </w:rPr>
        <w:t>ΣΥΡΙΖΑ ότι δεν γίνεται η συναλλαγή μέσα στο αυτοκίνητο. Όλοι το λέμε αυτό. Άρα, γιατί ο εξεταστής να είναι έξω; Γιατί έτσι θέλουμε. Σχετικά με τις σχολές οδηγών, έρχεστε και τις κατηγορείτε συλλήβδην και λέτε ότι όλοι αυτοί είναι διεφθαρμένοι ή συμμετέχουν</w:t>
      </w:r>
      <w:r>
        <w:rPr>
          <w:rFonts w:eastAsia="Times New Roman"/>
          <w:color w:val="222222"/>
          <w:szCs w:val="24"/>
          <w:shd w:val="clear" w:color="auto" w:fill="FFFFFF"/>
        </w:rPr>
        <w:t>.</w:t>
      </w:r>
    </w:p>
    <w:p w14:paraId="678A432B" w14:textId="77777777" w:rsidR="0099759A" w:rsidRDefault="00FE124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Συνεχίζω, δεν μας λέτε πού θα βρείτε τα χρήματα για τις πίστες. Λέτε για παράβολα που θα εισπραχθούν, για να τα κάνουν οι περιφέρειες. Σχετικά με τους εξεταστές, θέλετε να κάνετε ένα </w:t>
      </w:r>
      <w:r>
        <w:rPr>
          <w:rFonts w:eastAsia="Times New Roman"/>
          <w:color w:val="222222"/>
          <w:szCs w:val="24"/>
          <w:shd w:val="clear" w:color="auto" w:fill="FFFFFF"/>
        </w:rPr>
        <w:t xml:space="preserve">σώμα </w:t>
      </w:r>
      <w:r>
        <w:rPr>
          <w:rFonts w:eastAsia="Times New Roman"/>
          <w:color w:val="222222"/>
          <w:szCs w:val="24"/>
          <w:shd w:val="clear" w:color="auto" w:fill="FFFFFF"/>
        </w:rPr>
        <w:t>εξεταστών. Είναι πάρα πολύ σημαντικό. Όμως, δεν μας λέτε πού θα βρ</w:t>
      </w:r>
      <w:r>
        <w:rPr>
          <w:rFonts w:eastAsia="Times New Roman"/>
          <w:color w:val="222222"/>
          <w:szCs w:val="24"/>
          <w:shd w:val="clear" w:color="auto" w:fill="FFFFFF"/>
        </w:rPr>
        <w:t xml:space="preserve">είτε τον κόσμο και πού θα βρείτε τα χρήματα και δεν λέτε, επίσης, ότι όλα αυτά τα σχεδιάζετε χωρίς να παίρνετε υπ’ όψιν σας αυτό που σας λέει η </w:t>
      </w:r>
      <w:r>
        <w:rPr>
          <w:rFonts w:eastAsia="Times New Roman"/>
          <w:color w:val="222222"/>
          <w:szCs w:val="24"/>
          <w:shd w:val="clear" w:color="auto" w:fill="FFFFFF"/>
        </w:rPr>
        <w:t>ένωση περιφερειών</w:t>
      </w:r>
      <w:r>
        <w:rPr>
          <w:rFonts w:eastAsia="Times New Roman"/>
          <w:color w:val="222222"/>
          <w:szCs w:val="24"/>
          <w:shd w:val="clear" w:color="auto" w:fill="FFFFFF"/>
        </w:rPr>
        <w:t>, ότι δεν έχουν υπαλλήλους. Κάνουν τέσσερις μήνες να πάρουν τα διπλώματα, θα κάνουν έξι και οκτ</w:t>
      </w:r>
      <w:r>
        <w:rPr>
          <w:rFonts w:eastAsia="Times New Roman"/>
          <w:color w:val="222222"/>
          <w:szCs w:val="24"/>
          <w:shd w:val="clear" w:color="auto" w:fill="FFFFFF"/>
        </w:rPr>
        <w:t>ώ. Δεν έχουν υπαλλήλους, θέλετε να κάνετε σύστημα εξεταστών, θέλετε να τους εκπαιδεύσετε. Όλα αυτά τα θέλετε, αλλά δεν μας λέτε πώς θα λυθεί το πρόβλημα των εξετάσεων τώρα.</w:t>
      </w:r>
    </w:p>
    <w:p w14:paraId="678A432C" w14:textId="77777777" w:rsidR="0099759A" w:rsidRDefault="00FE124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σχετικά με αυτό που ζήσαμε σήμερα, θα μου επιτρέψετε να πω δυο-τ</w:t>
      </w:r>
      <w:r>
        <w:rPr>
          <w:rFonts w:eastAsia="Times New Roman"/>
          <w:color w:val="222222"/>
          <w:szCs w:val="24"/>
          <w:shd w:val="clear" w:color="auto" w:fill="FFFFFF"/>
        </w:rPr>
        <w:t xml:space="preserve">ρία πράγματα γι’ αυτά που ακούστηκαν, ξεκινώντας από τον κύριο Υπουργό και τελειώνοντας σε ένα-δύο ομιλητές: Είπε ο κύριος Υπουργός ότι εγώ είπα ότι δεν ξέρουμε αν υπάρχει διαφορά σε αυτό το σύστημα. Τα Πρακτικά λένε ότι είπα: «Ας ξεκαθαρίσουμε κάτι, ούτε </w:t>
      </w:r>
      <w:r>
        <w:rPr>
          <w:rFonts w:eastAsia="Times New Roman"/>
          <w:color w:val="222222"/>
          <w:szCs w:val="24"/>
          <w:shd w:val="clear" w:color="auto" w:fill="FFFFFF"/>
        </w:rPr>
        <w:t>εγώ ούτε κανένας άλλος στη Νέα Δημοκρατία θα υποστηρίξουμε πως το σύστημα είναι αδιάφθορο και αδιάβλητο, ούτε πως δεν χρειάζεται εκλογές». Δεν το δίνω στα Πρακτικά, γιατί είναι γραμμένο.</w:t>
      </w:r>
    </w:p>
    <w:p w14:paraId="678A432D" w14:textId="77777777" w:rsidR="0099759A" w:rsidRDefault="00FE124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Άρα, κ. Σπίρτζης ως άξιος «</w:t>
      </w:r>
      <w:r>
        <w:rPr>
          <w:rFonts w:eastAsia="Times New Roman"/>
          <w:color w:val="222222"/>
          <w:szCs w:val="24"/>
          <w:shd w:val="clear" w:color="auto" w:fill="FFFFFF"/>
        </w:rPr>
        <w:t>υπουργός αλήθειας</w:t>
      </w:r>
      <w:r>
        <w:rPr>
          <w:rFonts w:eastAsia="Times New Roman"/>
          <w:color w:val="222222"/>
          <w:szCs w:val="24"/>
          <w:shd w:val="clear" w:color="auto" w:fill="FFFFFF"/>
        </w:rPr>
        <w:t>» του Όργουελ έρχεται και</w:t>
      </w:r>
      <w:r>
        <w:rPr>
          <w:rFonts w:eastAsia="Times New Roman"/>
          <w:color w:val="222222"/>
          <w:szCs w:val="24"/>
          <w:shd w:val="clear" w:color="auto" w:fill="FFFFFF"/>
        </w:rPr>
        <w:t xml:space="preserve"> διαστρεβλώνει για άλλη μία φορά αυτά που λέγονται. Και τι είπε εδώ; Ήρθε και μας είπε ότι υπάρχουν υποθέσεις τον εισαγγελέα που ελέγχονται, μας απαρίθμησε περιοχές και μας είπε, επίσης, ότι το μεγαλύτερο κομμάτι που ελέγχεται είναι οι θεωρητικές εξετάσεις</w:t>
      </w:r>
      <w:r>
        <w:rPr>
          <w:rFonts w:eastAsia="Times New Roman"/>
          <w:color w:val="222222"/>
          <w:szCs w:val="24"/>
          <w:shd w:val="clear" w:color="auto" w:fill="FFFFFF"/>
        </w:rPr>
        <w:t>.</w:t>
      </w:r>
    </w:p>
    <w:p w14:paraId="678A432E" w14:textId="77777777" w:rsidR="0099759A" w:rsidRDefault="00FE124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Ρωτάω τον Υπουργό να μου πει: Τι αλλάζει στις θεωρητικές εξετάσεις; Άλλαξε κάτι και δεν το είδαμε; Δεν άλλαξε τίποτα, το μόνο που άλλαξε είναι ο ομογάλακτος Υπουργός του κ. Σπίρτζη τότε, ο κ. Ρέππας, να καταργήσει αυτό που είχε εφαρμόσει ο Ευριπίδης Στυλ</w:t>
      </w:r>
      <w:r>
        <w:rPr>
          <w:rFonts w:eastAsia="Times New Roman"/>
          <w:color w:val="222222"/>
          <w:szCs w:val="24"/>
          <w:shd w:val="clear" w:color="auto" w:fill="FFFFFF"/>
        </w:rPr>
        <w:t>ιανίδης. Αυτό άλλαξε.</w:t>
      </w:r>
    </w:p>
    <w:p w14:paraId="678A432F" w14:textId="77777777" w:rsidR="0099759A" w:rsidRDefault="00FE124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Και ας συνεχίσουμε σε αυτά που μας έλεγε, πάντα από τα Πρακτικά, ο κ. Σπίρτζης. Ο κ. Σπίρτζης μας έλεγε ότι υπάρχουν μερικά θέματα που δημιουργούν στρεβλές εντυπώσεις στους πολίτες. Μπήκε θέμα αν οι άδειες οδήγησης, για όσους είναι άν</w:t>
      </w:r>
      <w:r>
        <w:rPr>
          <w:rFonts w:eastAsia="Times New Roman"/>
          <w:color w:val="222222"/>
          <w:szCs w:val="24"/>
          <w:shd w:val="clear" w:color="auto" w:fill="FFFFFF"/>
        </w:rPr>
        <w:t>ω των 75, θα έχουν ασφαλιστική κάλυψη. Λέει ότι θα έχουν.</w:t>
      </w:r>
    </w:p>
    <w:p w14:paraId="678A4330" w14:textId="77777777" w:rsidR="0099759A" w:rsidRDefault="00FE124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Εγώ προσωπικά καταλαβαίνω την ευαισθησία σας για όσους είναι άνω των 75 ετών να οδηγούν στο εξωτερικό, όχι προφανώς από τη στιγμή που έχει παράταση. Από τη στιγμή που κάποιος έχει παράταση, μπορεί ν</w:t>
      </w:r>
      <w:r>
        <w:rPr>
          <w:rFonts w:eastAsia="Times New Roman"/>
          <w:color w:val="222222"/>
          <w:szCs w:val="24"/>
          <w:shd w:val="clear" w:color="auto" w:fill="FFFFFF"/>
        </w:rPr>
        <w:t xml:space="preserve">α πάει στο εξωτερικό σε ευρωπαϊκή χώρα όπως και παντού. Για να είναι έξω από την Ευρώπη, πρέπει να έχει διεθνές δίπλωμα οδήγησης. Τα χαρτιά που συμπληρώνουν, όσοι παίρνουν παράταση, λένε ρητά ότι η παρούσα χορηγείται για άδεια οδήγησης οχήματος μόνο εντός </w:t>
      </w:r>
      <w:r>
        <w:rPr>
          <w:rFonts w:eastAsia="Times New Roman"/>
          <w:color w:val="222222"/>
          <w:szCs w:val="24"/>
          <w:shd w:val="clear" w:color="auto" w:fill="FFFFFF"/>
        </w:rPr>
        <w:t>της ελληνικής επικράτειας. Το χαρτί το λέει.</w:t>
      </w:r>
    </w:p>
    <w:p w14:paraId="678A4331" w14:textId="77777777" w:rsidR="0099759A" w:rsidRDefault="00FE124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 καταθέτω στα Πρακτικά.</w:t>
      </w:r>
    </w:p>
    <w:p w14:paraId="678A4332" w14:textId="77777777" w:rsidR="0099759A" w:rsidRDefault="00FE124F">
      <w:pPr>
        <w:spacing w:line="600" w:lineRule="auto"/>
        <w:ind w:firstLine="720"/>
        <w:contextualSpacing/>
        <w:jc w:val="both"/>
        <w:rPr>
          <w:rFonts w:eastAsia="Times New Roman"/>
          <w:color w:val="222222"/>
          <w:szCs w:val="24"/>
          <w:shd w:val="clear" w:color="auto" w:fill="FFFFFF"/>
        </w:rPr>
      </w:pPr>
      <w:r w:rsidRPr="000D63A8">
        <w:rPr>
          <w:rFonts w:eastAsia="Times New Roman" w:cs="Times New Roman"/>
          <w:szCs w:val="24"/>
        </w:rPr>
        <w:t xml:space="preserve">(Στο σημείο αυτό ο Βουλευτής κ. </w:t>
      </w:r>
      <w:r>
        <w:rPr>
          <w:rFonts w:eastAsia="Times New Roman" w:cs="Times New Roman"/>
          <w:szCs w:val="24"/>
        </w:rPr>
        <w:t>Ανδρέας Κατσανιώτης</w:t>
      </w:r>
      <w:r w:rsidRPr="000D63A8">
        <w:rPr>
          <w:rFonts w:eastAsia="Times New Roman" w:cs="Times New Roman"/>
          <w:szCs w:val="24"/>
        </w:rPr>
        <w:t xml:space="preserve"> καταθέτει για τα Πρακτικά </w:t>
      </w:r>
      <w:r>
        <w:rPr>
          <w:rFonts w:eastAsia="Times New Roman" w:cs="Times New Roman"/>
          <w:szCs w:val="24"/>
        </w:rPr>
        <w:t>το προαναφερθέν έγγραφο, το οποίο βρίσκεται στο</w:t>
      </w:r>
      <w:r w:rsidRPr="000D63A8">
        <w:rPr>
          <w:rFonts w:eastAsia="Times New Roman" w:cs="Times New Roman"/>
          <w:szCs w:val="24"/>
        </w:rPr>
        <w:t xml:space="preserve"> </w:t>
      </w:r>
      <w:r>
        <w:rPr>
          <w:rFonts w:eastAsia="Times New Roman" w:cs="Times New Roman"/>
          <w:szCs w:val="24"/>
        </w:rPr>
        <w:t>α</w:t>
      </w:r>
      <w:r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w:t>
      </w:r>
      <w:r w:rsidRPr="000D63A8">
        <w:rPr>
          <w:rFonts w:eastAsia="Times New Roman" w:cs="Times New Roman"/>
          <w:szCs w:val="24"/>
        </w:rPr>
        <w:t xml:space="preserve"> και Πρακτικών της Βουλής)</w:t>
      </w:r>
    </w:p>
    <w:p w14:paraId="678A4333" w14:textId="77777777" w:rsidR="0099759A" w:rsidRDefault="00FE124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Ο κ. Σπίρτζης στην </w:t>
      </w:r>
      <w:r>
        <w:rPr>
          <w:rFonts w:eastAsia="Times New Roman"/>
          <w:color w:val="222222"/>
          <w:szCs w:val="24"/>
          <w:shd w:val="clear" w:color="auto" w:fill="FFFFFF"/>
        </w:rPr>
        <w:t xml:space="preserve">επιτροπή </w:t>
      </w:r>
      <w:r>
        <w:rPr>
          <w:rFonts w:eastAsia="Times New Roman"/>
          <w:color w:val="222222"/>
          <w:szCs w:val="24"/>
          <w:shd w:val="clear" w:color="auto" w:fill="FFFFFF"/>
        </w:rPr>
        <w:t>μάς έλεγε: «Θα αναφερθώ, όμως, στον Μάρτιο</w:t>
      </w:r>
      <w:r>
        <w:rPr>
          <w:rFonts w:eastAsia="Times New Roman"/>
          <w:color w:val="222222"/>
          <w:szCs w:val="24"/>
          <w:shd w:val="clear" w:color="auto" w:fill="FFFFFF"/>
        </w:rPr>
        <w:t>,</w:t>
      </w:r>
      <w:r>
        <w:rPr>
          <w:rFonts w:eastAsia="Times New Roman"/>
          <w:color w:val="222222"/>
          <w:szCs w:val="24"/>
          <w:shd w:val="clear" w:color="auto" w:fill="FFFFFF"/>
        </w:rPr>
        <w:t xml:space="preserve"> στον ν.4550. Ψηφίσατε αυτή τη διάταξη. Είναι τραγικό αυτό.»</w:t>
      </w:r>
    </w:p>
    <w:p w14:paraId="678A4334" w14:textId="77777777" w:rsidR="0099759A" w:rsidRDefault="00FE124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Κύριε Σπίρτζη, αποδείχθηκε ότι δεν ψηφίσαμε αυτή τη διάταξη. Άρα, αυτό που θα πρέπει να κάνουμε α</w:t>
      </w:r>
      <w:r>
        <w:rPr>
          <w:rFonts w:eastAsia="Times New Roman"/>
          <w:color w:val="222222"/>
          <w:szCs w:val="24"/>
          <w:shd w:val="clear" w:color="auto" w:fill="FFFFFF"/>
        </w:rPr>
        <w:t>πό εδώ και πέρα για να συνεννοηθούμε, είναι να κάνετε τον Υπουργό Μεταφορών και όχι τον «</w:t>
      </w:r>
      <w:r>
        <w:rPr>
          <w:rFonts w:eastAsia="Times New Roman"/>
          <w:color w:val="222222"/>
          <w:szCs w:val="24"/>
          <w:shd w:val="clear" w:color="auto" w:fill="FFFFFF"/>
        </w:rPr>
        <w:t>υπουργό αλήθειας</w:t>
      </w:r>
      <w:r>
        <w:rPr>
          <w:rFonts w:eastAsia="Times New Roman"/>
          <w:color w:val="222222"/>
          <w:szCs w:val="24"/>
          <w:shd w:val="clear" w:color="auto" w:fill="FFFFFF"/>
        </w:rPr>
        <w:t>».</w:t>
      </w:r>
    </w:p>
    <w:p w14:paraId="678A4335" w14:textId="77777777" w:rsidR="0099759A" w:rsidRDefault="00FE124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Τελειώνοντας θα ήθελα να πω το εξής: Άκουσα συνάδελφο του ΣΥΡΙΖΑ, τον κ. Ουρσουζίδη, να λέει για τον κ. Τσουκάτο και να δείχνει εμάς. Άκουσα μετά το</w:t>
      </w:r>
      <w:r>
        <w:rPr>
          <w:rFonts w:eastAsia="Times New Roman"/>
          <w:color w:val="222222"/>
          <w:szCs w:val="24"/>
          <w:shd w:val="clear" w:color="auto" w:fill="FFFFFF"/>
        </w:rPr>
        <w:t xml:space="preserve">ν κ. Ξυδάκη να μιλάει για τον πολιτικό διάλογο που είχε κ. Πολάκης με τον κ. Στουρνάρα -θεωρούμε πολιτικό διάλογο το «πάμε έξω να τα βρούμε»!- να λέει: «Βλέπετε το δάνειο του κ. Πολάκη και δεν βλέπετε τη </w:t>
      </w:r>
      <w:r>
        <w:rPr>
          <w:rFonts w:eastAsia="Times New Roman"/>
          <w:color w:val="222222"/>
          <w:szCs w:val="24"/>
          <w:shd w:val="clear" w:color="auto" w:fill="FFFFFF"/>
        </w:rPr>
        <w:t>«</w:t>
      </w:r>
      <w:r>
        <w:rPr>
          <w:rFonts w:eastAsia="Times New Roman"/>
          <w:color w:val="222222"/>
          <w:szCs w:val="24"/>
          <w:shd w:val="clear" w:color="auto" w:fill="FFFFFF"/>
        </w:rPr>
        <w:t>SIEMENS</w:t>
      </w:r>
      <w:r>
        <w:rPr>
          <w:rFonts w:eastAsia="Times New Roman"/>
          <w:color w:val="222222"/>
          <w:szCs w:val="24"/>
          <w:shd w:val="clear" w:color="auto" w:fill="FFFFFF"/>
        </w:rPr>
        <w:t>»</w:t>
      </w:r>
      <w:r>
        <w:rPr>
          <w:rFonts w:eastAsia="Times New Roman"/>
          <w:color w:val="222222"/>
          <w:szCs w:val="24"/>
          <w:shd w:val="clear" w:color="auto" w:fill="FFFFFF"/>
        </w:rPr>
        <w:t xml:space="preserve"> και άρα τον κ. Τσουκάτο;» Και βλέπω στα έδ</w:t>
      </w:r>
      <w:r>
        <w:rPr>
          <w:rFonts w:eastAsia="Times New Roman"/>
          <w:color w:val="222222"/>
          <w:szCs w:val="24"/>
          <w:shd w:val="clear" w:color="auto" w:fill="FFFFFF"/>
        </w:rPr>
        <w:t xml:space="preserve">ρανα ανθρώπους που προέρχονταν </w:t>
      </w:r>
      <w:r>
        <w:rPr>
          <w:rFonts w:eastAsia="Times New Roman"/>
          <w:color w:val="222222"/>
          <w:szCs w:val="24"/>
          <w:shd w:val="clear" w:color="auto" w:fill="FFFFFF"/>
        </w:rPr>
        <w:t xml:space="preserve">απ’ </w:t>
      </w:r>
      <w:r>
        <w:rPr>
          <w:rFonts w:eastAsia="Times New Roman"/>
          <w:color w:val="222222"/>
          <w:szCs w:val="24"/>
          <w:shd w:val="clear" w:color="auto" w:fill="FFFFFF"/>
        </w:rPr>
        <w:t>αυτόν τον χώρο.</w:t>
      </w:r>
    </w:p>
    <w:p w14:paraId="678A4336" w14:textId="77777777" w:rsidR="0099759A" w:rsidRDefault="00FE124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Δεν πρέπει να μπούμε </w:t>
      </w:r>
      <w:r>
        <w:rPr>
          <w:rFonts w:eastAsia="Times New Roman"/>
          <w:color w:val="222222"/>
          <w:szCs w:val="24"/>
          <w:shd w:val="clear" w:color="auto" w:fill="FFFFFF"/>
        </w:rPr>
        <w:t xml:space="preserve">σ’ </w:t>
      </w:r>
      <w:r>
        <w:rPr>
          <w:rFonts w:eastAsia="Times New Roman"/>
          <w:color w:val="222222"/>
          <w:szCs w:val="24"/>
          <w:shd w:val="clear" w:color="auto" w:fill="FFFFFF"/>
        </w:rPr>
        <w:t>αυτή</w:t>
      </w:r>
      <w:r>
        <w:rPr>
          <w:rFonts w:eastAsia="Times New Roman"/>
          <w:color w:val="222222"/>
          <w:szCs w:val="24"/>
          <w:shd w:val="clear" w:color="auto" w:fill="FFFFFF"/>
        </w:rPr>
        <w:t>ν</w:t>
      </w:r>
      <w:r>
        <w:rPr>
          <w:rFonts w:eastAsia="Times New Roman"/>
          <w:color w:val="222222"/>
          <w:szCs w:val="24"/>
          <w:shd w:val="clear" w:color="auto" w:fill="FFFFFF"/>
        </w:rPr>
        <w:t xml:space="preserve"> τη διαδικασία, κύριοι, και εγώ δεν είμαι από αυτούς που θα λέει ότι το παρελθόν σας ήταν σε αυτούς που κυβέρνησαν είκοσι πέντε χρόνια...</w:t>
      </w:r>
    </w:p>
    <w:p w14:paraId="678A4337" w14:textId="77777777" w:rsidR="0099759A" w:rsidRDefault="00FE124F">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ΠΡΟΕΔΡΕΥΟΥΣΑ (Αναστασία </w:t>
      </w:r>
      <w:r>
        <w:rPr>
          <w:rFonts w:eastAsia="Times New Roman"/>
          <w:b/>
          <w:color w:val="222222"/>
          <w:szCs w:val="24"/>
          <w:shd w:val="clear" w:color="auto" w:fill="FFFFFF"/>
        </w:rPr>
        <w:t>Χριστοδουλοπούλου):</w:t>
      </w:r>
      <w:r>
        <w:rPr>
          <w:rFonts w:eastAsia="Times New Roman"/>
          <w:color w:val="222222"/>
          <w:szCs w:val="24"/>
          <w:shd w:val="clear" w:color="auto" w:fill="FFFFFF"/>
        </w:rPr>
        <w:t xml:space="preserve"> Κύριε Κατσανιώτη, ολοκληρώστε.</w:t>
      </w:r>
    </w:p>
    <w:p w14:paraId="678A4338" w14:textId="77777777" w:rsidR="0099759A" w:rsidRDefault="00FE124F">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ΑΝΔΡΕΑΣ ΚΑΤΣΑΝΙΩΤΗΣ:</w:t>
      </w:r>
      <w:r>
        <w:rPr>
          <w:rFonts w:eastAsia="Times New Roman"/>
          <w:color w:val="222222"/>
          <w:szCs w:val="24"/>
          <w:shd w:val="clear" w:color="auto" w:fill="FFFFFF"/>
        </w:rPr>
        <w:t xml:space="preserve"> Ένα λεπτό, κυρία Πρόεδρε.</w:t>
      </w:r>
    </w:p>
    <w:p w14:paraId="678A4339" w14:textId="77777777" w:rsidR="0099759A" w:rsidRDefault="00FE124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Μιλάμε για ένα νομοσχέδιο το οποίο αφορά πολύ κόσμο. Σας το λέω και πάλι και σας το λέω για τελευταία φορά, οι άνθρωποι πάνω από τα 75 χρειάζονται μόνο διακρί</w:t>
      </w:r>
      <w:r>
        <w:rPr>
          <w:rFonts w:eastAsia="Times New Roman"/>
          <w:color w:val="222222"/>
          <w:szCs w:val="24"/>
          <w:shd w:val="clear" w:color="auto" w:fill="FFFFFF"/>
        </w:rPr>
        <w:t xml:space="preserve">βωση ότι έχουν τη δυνατότητα να μπορούν να οδηγούν και όχι εξετάσεις, όχι με το δικό τους όχημα, όχι χωρίς να μπορεί </w:t>
      </w:r>
      <w:r>
        <w:rPr>
          <w:rFonts w:eastAsia="Times New Roman"/>
          <w:color w:val="222222"/>
          <w:szCs w:val="24"/>
          <w:shd w:val="clear" w:color="auto" w:fill="FFFFFF"/>
        </w:rPr>
        <w:t xml:space="preserve">κάποιος </w:t>
      </w:r>
      <w:r>
        <w:rPr>
          <w:rFonts w:eastAsia="Times New Roman"/>
          <w:color w:val="222222"/>
          <w:szCs w:val="24"/>
          <w:shd w:val="clear" w:color="auto" w:fill="FFFFFF"/>
        </w:rPr>
        <w:t>να παρακολουθήσει αν αυτές οι εξετάσεις είναι διαβλητές. Το σύστημα μπάζει από τα θεωρητικά. Άνθρωποι, που στην ουσία δεν πιστοποιε</w:t>
      </w:r>
      <w:r>
        <w:rPr>
          <w:rFonts w:eastAsia="Times New Roman"/>
          <w:color w:val="222222"/>
          <w:szCs w:val="24"/>
          <w:shd w:val="clear" w:color="auto" w:fill="FFFFFF"/>
        </w:rPr>
        <w:t>ίται το ποιος είναι ποιος, περνούν τα σήματα και δεν κάνετε τίποτα για αυτό.</w:t>
      </w:r>
    </w:p>
    <w:p w14:paraId="678A433A" w14:textId="77777777" w:rsidR="0099759A" w:rsidRDefault="00FE124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Υπάρχει το πλαίσιο για να μπορέσουμε να πιέσουμε και να προσπαθήσουμε να εξαλείψουμε τη διαφθορά. Χρησιμοποιήστε το, αντί να αναστατώνετε τα πάντα χωρίς λόγο. Φτιάχνετε ένα ακόμα </w:t>
      </w:r>
      <w:r>
        <w:rPr>
          <w:rFonts w:eastAsia="Times New Roman"/>
          <w:color w:val="222222"/>
          <w:szCs w:val="24"/>
          <w:shd w:val="clear" w:color="auto" w:fill="FFFFFF"/>
        </w:rPr>
        <w:t>πληροφοριακό σύστημα που σίγουρα δεν θα είναι έτοιμο μέχρι τον Οκτώβριο που θα φύγετε από την Κυβέρνηση, όπως λέτε εσείς. Όσο πιο γρήγορα φύγετε, τόσο το καλύτερο, λέω εγώ. Όμως, μην ταλαιπωρούμε τον κόσμο.</w:t>
      </w:r>
    </w:p>
    <w:p w14:paraId="678A433B" w14:textId="77777777" w:rsidR="0099759A" w:rsidRDefault="00FE124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Καταφέρατε, κύριε Υπουργέ, ένα νομοσχέδιο που θα </w:t>
      </w:r>
      <w:r>
        <w:rPr>
          <w:rFonts w:eastAsia="Times New Roman"/>
          <w:color w:val="222222"/>
          <w:szCs w:val="24"/>
          <w:shd w:val="clear" w:color="auto" w:fill="FFFFFF"/>
        </w:rPr>
        <w:t>έπρεπε να έχει τη συνεννόηση με όλους τους εμπλεκόμενους, τη συνεννόηση μεταξύ μας, για να έχει διάρκεια στο βάθος του χρόνου, να το βάλετε στη διαδικασία της πολιτικής αντιπαράθεσης.</w:t>
      </w:r>
    </w:p>
    <w:p w14:paraId="678A433C" w14:textId="77777777" w:rsidR="0099759A" w:rsidRDefault="00FE124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Δεν ταιριάζει σε κανέναν αυτή η κοκορομαχία που εσείς έχετε επιβάλει να </w:t>
      </w:r>
      <w:r>
        <w:rPr>
          <w:rFonts w:eastAsia="Times New Roman"/>
          <w:color w:val="222222"/>
          <w:szCs w:val="24"/>
          <w:shd w:val="clear" w:color="auto" w:fill="FFFFFF"/>
        </w:rPr>
        <w:t>γίνεται, είτε εσκεμμένα χρησιμοποιώντας ψέματα είτε μιλώντας για σαράντα χρόνια, αντί να μιλάμε για το χθες και το προχθές και τα τελευταία τρία χρόνια που είστε εσείς. Τα τελευταία σαράντα χρόνια ας μετρήσει ο καθένας από εμάς τι μερίδιο είχε. Ας τελειώνε</w:t>
      </w:r>
      <w:r>
        <w:rPr>
          <w:rFonts w:eastAsia="Times New Roman"/>
          <w:color w:val="222222"/>
          <w:szCs w:val="24"/>
          <w:shd w:val="clear" w:color="auto" w:fill="FFFFFF"/>
        </w:rPr>
        <w:t>ι αυτό το παραμύθι. Ή θα μιλάμε για το αύριο ή θα γίνετε το βασικό όχημα της οπισθοδρόμησης ψάχνοντας επιχειρήματα στο παρελθόν για να πείτε ότι είστε καλύτεροι από το χειρότερο που ζήσαμε.</w:t>
      </w:r>
    </w:p>
    <w:p w14:paraId="678A433D" w14:textId="77777777" w:rsidR="0099759A" w:rsidRDefault="00FE124F">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ΠΡΟΕΔΡΕΥΟΥΣΑ (Αναστασία Χριστοδουλοπούλου): </w:t>
      </w:r>
      <w:r>
        <w:rPr>
          <w:rFonts w:eastAsia="Times New Roman"/>
          <w:color w:val="222222"/>
          <w:szCs w:val="24"/>
          <w:shd w:val="clear" w:color="auto" w:fill="FFFFFF"/>
        </w:rPr>
        <w:t>Εντάξει, κύριε Κατσανι</w:t>
      </w:r>
      <w:r>
        <w:rPr>
          <w:rFonts w:eastAsia="Times New Roman"/>
          <w:color w:val="222222"/>
          <w:szCs w:val="24"/>
          <w:shd w:val="clear" w:color="auto" w:fill="FFFFFF"/>
        </w:rPr>
        <w:t>ώτη. Ευχαριστούμε.</w:t>
      </w:r>
    </w:p>
    <w:p w14:paraId="678A433E" w14:textId="77777777" w:rsidR="0099759A" w:rsidRDefault="00FE124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 κ. Στεργίου έχει τον λόγο για δύο λεπτά.</w:t>
      </w:r>
    </w:p>
    <w:p w14:paraId="678A433F" w14:textId="77777777" w:rsidR="0099759A" w:rsidRDefault="00FE124F">
      <w:pPr>
        <w:spacing w:line="600" w:lineRule="auto"/>
        <w:ind w:firstLine="720"/>
        <w:contextualSpacing/>
        <w:jc w:val="both"/>
        <w:rPr>
          <w:rFonts w:eastAsia="Times New Roman"/>
          <w:color w:val="222222"/>
          <w:szCs w:val="24"/>
          <w:shd w:val="clear" w:color="auto" w:fill="FFFFFF"/>
        </w:rPr>
      </w:pPr>
      <w:r w:rsidRPr="00B878A0">
        <w:rPr>
          <w:rFonts w:eastAsia="Times New Roman"/>
          <w:b/>
          <w:color w:val="222222"/>
          <w:szCs w:val="24"/>
          <w:shd w:val="clear" w:color="auto" w:fill="FFFFFF"/>
        </w:rPr>
        <w:t>ΚΩΝΣΤΑΝΤΙΝΟΣ ΣΤΕΡΓΙΟΥ:</w:t>
      </w:r>
      <w:r>
        <w:rPr>
          <w:rFonts w:eastAsia="Times New Roman"/>
          <w:color w:val="222222"/>
          <w:szCs w:val="24"/>
          <w:shd w:val="clear" w:color="auto" w:fill="FFFFFF"/>
        </w:rPr>
        <w:t xml:space="preserve"> Κύριε Υπουργέ, αφού τελειώσατε την ομιλία σας και πριν ξεκινήσουμε τη διαδικασία ψηφοφορίας, μας φέρατε μία τροπολογία με αριθμό 1969/57, η οποία περιέχει πέντε άρθρα. Είν</w:t>
      </w:r>
      <w:r>
        <w:rPr>
          <w:rFonts w:eastAsia="Times New Roman"/>
          <w:color w:val="222222"/>
          <w:szCs w:val="24"/>
          <w:shd w:val="clear" w:color="auto" w:fill="FFFFFF"/>
        </w:rPr>
        <w:t>αι αδιανόητο αυτήν τη στιγμή να κάτσουμε να δούμε και να μελετήσουμε αυτή την τροπολογία για να πάρουμε θέση.</w:t>
      </w:r>
    </w:p>
    <w:p w14:paraId="678A4340" w14:textId="77777777" w:rsidR="0099759A" w:rsidRDefault="00FE124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Υπό αυτήν την έννοια, λοιπόν, καταψηφίζουμε αυτήν την τροπολογία γιατί δεν έχουμε όχι τον απαιτούμενο χρόνο, αλλά είναι και κάπως προκλητικό να </w:t>
      </w:r>
      <w:r>
        <w:rPr>
          <w:rFonts w:eastAsia="Times New Roman"/>
          <w:color w:val="222222"/>
          <w:szCs w:val="24"/>
          <w:shd w:val="clear" w:color="auto" w:fill="FFFFFF"/>
        </w:rPr>
        <w:t>καταθέτετε αυτή την τροπολογία με πέντε άρθρα στο «παρά πέντε» της ψηφοφορίας.</w:t>
      </w:r>
    </w:p>
    <w:p w14:paraId="678A4341" w14:textId="77777777" w:rsidR="0099759A" w:rsidRDefault="00FE124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Ευχαριστώ, κυρία Πρόεδρε.</w:t>
      </w:r>
    </w:p>
    <w:p w14:paraId="678A4342" w14:textId="77777777" w:rsidR="0099759A" w:rsidRDefault="00FE124F">
      <w:pPr>
        <w:spacing w:line="600" w:lineRule="auto"/>
        <w:ind w:firstLine="720"/>
        <w:contextualSpacing/>
        <w:jc w:val="both"/>
        <w:rPr>
          <w:rFonts w:eastAsia="Times New Roman"/>
          <w:color w:val="222222"/>
          <w:szCs w:val="24"/>
          <w:shd w:val="clear" w:color="auto" w:fill="FFFFFF"/>
        </w:rPr>
      </w:pPr>
      <w:r w:rsidRPr="005D2080">
        <w:rPr>
          <w:rFonts w:eastAsia="Times New Roman"/>
          <w:b/>
          <w:color w:val="222222"/>
          <w:szCs w:val="24"/>
          <w:shd w:val="clear" w:color="auto" w:fill="FFFFFF"/>
        </w:rPr>
        <w:t>ΓΕΩΡΓΙΟΣ ΟΥΡΣΟΥΖΙΔΗΣ:</w:t>
      </w:r>
      <w:r>
        <w:rPr>
          <w:rFonts w:eastAsia="Times New Roman"/>
          <w:color w:val="222222"/>
          <w:szCs w:val="24"/>
          <w:shd w:val="clear" w:color="auto" w:fill="FFFFFF"/>
        </w:rPr>
        <w:t xml:space="preserve"> Κυρία Πρόεδρε, θα ήθελα τον λόγο.</w:t>
      </w:r>
    </w:p>
    <w:p w14:paraId="678A4343" w14:textId="77777777" w:rsidR="0099759A" w:rsidRDefault="00FE124F">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ΠΡΟΕΔΡΕΥΟΥΣΑ (Αναστασία Χριστοδουλοπούλου):</w:t>
      </w:r>
      <w:r>
        <w:rPr>
          <w:rFonts w:eastAsia="Times New Roman"/>
          <w:color w:val="222222"/>
          <w:szCs w:val="24"/>
          <w:shd w:val="clear" w:color="auto" w:fill="FFFFFF"/>
        </w:rPr>
        <w:t xml:space="preserve"> Τι θέλετε, κύριε Ουρσουζίδη; Προσωπικό; Επειδή μνημ</w:t>
      </w:r>
      <w:r>
        <w:rPr>
          <w:rFonts w:eastAsia="Times New Roman"/>
          <w:color w:val="222222"/>
          <w:szCs w:val="24"/>
          <w:shd w:val="clear" w:color="auto" w:fill="FFFFFF"/>
        </w:rPr>
        <w:t xml:space="preserve">όνευσε το όνομά σας; </w:t>
      </w:r>
    </w:p>
    <w:p w14:paraId="678A4344" w14:textId="77777777" w:rsidR="0099759A" w:rsidRDefault="00FE124F">
      <w:pPr>
        <w:spacing w:line="600" w:lineRule="auto"/>
        <w:ind w:firstLine="720"/>
        <w:contextualSpacing/>
        <w:jc w:val="both"/>
        <w:rPr>
          <w:rFonts w:eastAsia="Times New Roman"/>
          <w:b/>
          <w:color w:val="222222"/>
          <w:szCs w:val="24"/>
          <w:shd w:val="clear" w:color="auto" w:fill="FFFFFF"/>
        </w:rPr>
      </w:pPr>
      <w:r w:rsidRPr="005D2080">
        <w:rPr>
          <w:rFonts w:eastAsia="Times New Roman"/>
          <w:b/>
          <w:color w:val="222222"/>
          <w:szCs w:val="24"/>
          <w:shd w:val="clear" w:color="auto" w:fill="FFFFFF"/>
        </w:rPr>
        <w:t>ΓΕΩΡΓΙΟΣ ΟΥΡΣΟΥΖΙΔΗΣ:</w:t>
      </w:r>
      <w:r>
        <w:rPr>
          <w:rFonts w:eastAsia="Times New Roman"/>
          <w:b/>
          <w:color w:val="222222"/>
          <w:szCs w:val="24"/>
          <w:shd w:val="clear" w:color="auto" w:fill="FFFFFF"/>
        </w:rPr>
        <w:t xml:space="preserve"> </w:t>
      </w:r>
      <w:r w:rsidRPr="005D2080">
        <w:rPr>
          <w:rFonts w:eastAsia="Times New Roman"/>
          <w:color w:val="222222"/>
          <w:szCs w:val="24"/>
          <w:shd w:val="clear" w:color="auto" w:fill="FFFFFF"/>
        </w:rPr>
        <w:t>Μισό λεπτό, κυρία Πρόεδρε.</w:t>
      </w:r>
    </w:p>
    <w:p w14:paraId="678A4345" w14:textId="77777777" w:rsidR="0099759A" w:rsidRDefault="00FE124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Αναφέρθηκα στον κ. Τσουκάτο, προκειμένου να πω ότι με εκπλήσσει –πέρα από όσα ανέφερε ο κ. Τσουκάτος που εξέπληξαν όλη την κοινωνία- η δική σας σιγή ιχθύος, από την πλευρά της Νέας Δημο</w:t>
      </w:r>
      <w:r>
        <w:rPr>
          <w:rFonts w:eastAsia="Times New Roman"/>
          <w:color w:val="222222"/>
          <w:szCs w:val="24"/>
          <w:shd w:val="clear" w:color="auto" w:fill="FFFFFF"/>
        </w:rPr>
        <w:t>κρατίας. Γι’ αυτό αναφέρθηκα, για κανέναν άλλον λόγο.</w:t>
      </w:r>
    </w:p>
    <w:p w14:paraId="678A4346" w14:textId="77777777" w:rsidR="0099759A" w:rsidRDefault="00FE124F">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ΑΠΟΣΤΟΛΟΣ ΚΑΡΑΝΑΣΤΑΣΗΣ: </w:t>
      </w:r>
      <w:r w:rsidRPr="00B7703C">
        <w:rPr>
          <w:rFonts w:eastAsia="Times New Roman"/>
          <w:color w:val="222222"/>
          <w:szCs w:val="24"/>
          <w:shd w:val="clear" w:color="auto" w:fill="FFFFFF"/>
        </w:rPr>
        <w:t>Κυρία Πρόεδρε, μπορώ να έχω τον λόγο;</w:t>
      </w:r>
    </w:p>
    <w:p w14:paraId="678A4347" w14:textId="77777777" w:rsidR="0099759A" w:rsidRDefault="00FE124F">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ΠΡΟΕΔΡΕΥΟΥΣΑ (Αναστασία Χριστοδουλοπούλου):</w:t>
      </w:r>
      <w:r>
        <w:rPr>
          <w:rFonts w:eastAsia="Times New Roman"/>
          <w:color w:val="222222"/>
          <w:szCs w:val="24"/>
          <w:shd w:val="clear" w:color="auto" w:fill="FFFFFF"/>
        </w:rPr>
        <w:t xml:space="preserve"> Κύριε Καραναστάση, εσείς ζηλέψατε που μίλησαν τόση ώρα και θέλετε λίγο χρόνο ή θέλετε κάτι συγκε</w:t>
      </w:r>
      <w:r>
        <w:rPr>
          <w:rFonts w:eastAsia="Times New Roman"/>
          <w:color w:val="222222"/>
          <w:szCs w:val="24"/>
          <w:shd w:val="clear" w:color="auto" w:fill="FFFFFF"/>
        </w:rPr>
        <w:t>κριμένο; Αν επιθυμείτε, πείτε μας.</w:t>
      </w:r>
    </w:p>
    <w:p w14:paraId="678A4348" w14:textId="77777777" w:rsidR="0099759A" w:rsidRDefault="00FE124F">
      <w:pPr>
        <w:spacing w:line="600" w:lineRule="auto"/>
        <w:ind w:firstLine="720"/>
        <w:contextualSpacing/>
        <w:jc w:val="both"/>
        <w:rPr>
          <w:rFonts w:eastAsia="Times New Roman" w:cs="Times New Roman"/>
          <w:szCs w:val="24"/>
        </w:rPr>
      </w:pPr>
      <w:r w:rsidRPr="00495F40">
        <w:rPr>
          <w:rFonts w:eastAsia="Times New Roman" w:cs="Times New Roman"/>
          <w:b/>
          <w:szCs w:val="24"/>
        </w:rPr>
        <w:t>ΑΠΟΣΤΟΛΟΣ ΚΑΡΑΝΑΣΤΑΣΗΣ:</w:t>
      </w:r>
      <w:r>
        <w:rPr>
          <w:rFonts w:eastAsia="Times New Roman" w:cs="Times New Roman"/>
          <w:szCs w:val="24"/>
        </w:rPr>
        <w:t xml:space="preserve"> Κυρία Πρόεδρε, θα μπορούσα να έχω το λόγο</w:t>
      </w:r>
      <w:r w:rsidRPr="00495F40">
        <w:rPr>
          <w:rFonts w:eastAsia="Times New Roman" w:cs="Times New Roman"/>
          <w:szCs w:val="24"/>
        </w:rPr>
        <w:t xml:space="preserve"> </w:t>
      </w:r>
      <w:r>
        <w:rPr>
          <w:rFonts w:eastAsia="Times New Roman" w:cs="Times New Roman"/>
          <w:szCs w:val="24"/>
        </w:rPr>
        <w:t>για ένα λεπτό;</w:t>
      </w:r>
    </w:p>
    <w:p w14:paraId="678A4349" w14:textId="77777777" w:rsidR="0099759A" w:rsidRDefault="00FE124F">
      <w:pPr>
        <w:spacing w:line="600" w:lineRule="auto"/>
        <w:ind w:firstLine="720"/>
        <w:contextualSpacing/>
        <w:jc w:val="both"/>
        <w:rPr>
          <w:rFonts w:eastAsia="SimSun"/>
          <w:bCs/>
          <w:szCs w:val="24"/>
          <w:lang w:eastAsia="zh-CN"/>
        </w:rPr>
      </w:pPr>
      <w:r w:rsidRPr="00495F40">
        <w:rPr>
          <w:rFonts w:eastAsia="SimSun"/>
          <w:b/>
          <w:bCs/>
          <w:szCs w:val="24"/>
          <w:lang w:eastAsia="zh-CN"/>
        </w:rPr>
        <w:t>ΠΡΟΕΔΡΕΥΟΥΣΑ (Αναστασία Χριστοδουλοπούλου)</w:t>
      </w:r>
      <w:r>
        <w:rPr>
          <w:rFonts w:eastAsia="SimSun"/>
          <w:b/>
          <w:bCs/>
          <w:szCs w:val="24"/>
          <w:lang w:eastAsia="zh-CN"/>
        </w:rPr>
        <w:t xml:space="preserve">: </w:t>
      </w:r>
      <w:r>
        <w:rPr>
          <w:rFonts w:eastAsia="SimSun"/>
          <w:bCs/>
          <w:szCs w:val="24"/>
          <w:lang w:eastAsia="zh-CN"/>
        </w:rPr>
        <w:t>Θέλετε να μιλήσετε για κάποιο συγκεκριμένο ζήτημα;</w:t>
      </w:r>
    </w:p>
    <w:p w14:paraId="678A434A" w14:textId="77777777" w:rsidR="0099759A" w:rsidRDefault="00FE124F">
      <w:pPr>
        <w:spacing w:line="600" w:lineRule="auto"/>
        <w:ind w:firstLine="720"/>
        <w:contextualSpacing/>
        <w:jc w:val="both"/>
        <w:rPr>
          <w:rFonts w:eastAsia="SimSun"/>
          <w:bCs/>
          <w:szCs w:val="24"/>
          <w:lang w:eastAsia="zh-CN"/>
        </w:rPr>
      </w:pPr>
      <w:r>
        <w:rPr>
          <w:rFonts w:eastAsia="SimSun"/>
          <w:bCs/>
          <w:szCs w:val="24"/>
          <w:lang w:eastAsia="zh-CN"/>
        </w:rPr>
        <w:t xml:space="preserve">Ορίστε, έχετε τον λόγο. </w:t>
      </w:r>
    </w:p>
    <w:p w14:paraId="678A434B" w14:textId="77777777" w:rsidR="0099759A" w:rsidRDefault="00FE124F">
      <w:pPr>
        <w:spacing w:line="600" w:lineRule="auto"/>
        <w:ind w:firstLine="720"/>
        <w:contextualSpacing/>
        <w:jc w:val="both"/>
        <w:rPr>
          <w:rFonts w:eastAsia="Times New Roman" w:cs="Times New Roman"/>
          <w:szCs w:val="24"/>
        </w:rPr>
      </w:pPr>
      <w:r w:rsidRPr="00495F40">
        <w:rPr>
          <w:rFonts w:eastAsia="Times New Roman" w:cs="Times New Roman"/>
          <w:b/>
          <w:szCs w:val="24"/>
        </w:rPr>
        <w:t xml:space="preserve">ΑΠΟΣΤΟΛΟΣ </w:t>
      </w:r>
      <w:r w:rsidRPr="00495F40">
        <w:rPr>
          <w:rFonts w:eastAsia="Times New Roman" w:cs="Times New Roman"/>
          <w:b/>
          <w:szCs w:val="24"/>
        </w:rPr>
        <w:t>ΚΑΡΑΝΑΣΤΑΣΗΣ:</w:t>
      </w:r>
      <w:r w:rsidRPr="00495F40">
        <w:rPr>
          <w:rFonts w:eastAsia="Times New Roman" w:cs="Times New Roman"/>
          <w:szCs w:val="24"/>
        </w:rPr>
        <w:t xml:space="preserve"> </w:t>
      </w:r>
      <w:r>
        <w:rPr>
          <w:rFonts w:eastAsia="Times New Roman" w:cs="Times New Roman"/>
          <w:szCs w:val="24"/>
        </w:rPr>
        <w:t>Ευχαριστώ.</w:t>
      </w:r>
    </w:p>
    <w:p w14:paraId="678A434C" w14:textId="77777777" w:rsidR="0099759A" w:rsidRDefault="00FE124F">
      <w:pPr>
        <w:spacing w:line="600" w:lineRule="auto"/>
        <w:ind w:firstLine="720"/>
        <w:contextualSpacing/>
        <w:jc w:val="both"/>
        <w:rPr>
          <w:rFonts w:eastAsia="Times New Roman" w:cs="Times New Roman"/>
          <w:szCs w:val="24"/>
        </w:rPr>
      </w:pPr>
      <w:r w:rsidRPr="00495F40">
        <w:rPr>
          <w:rFonts w:eastAsia="Times New Roman" w:cs="Times New Roman"/>
          <w:szCs w:val="24"/>
        </w:rPr>
        <w:t>Κυρία Πρόεδρε,</w:t>
      </w:r>
      <w:r>
        <w:rPr>
          <w:rFonts w:eastAsia="Times New Roman" w:cs="Times New Roman"/>
          <w:szCs w:val="24"/>
        </w:rPr>
        <w:t xml:space="preserve"> νομίζω ότι μετά την τοποθέτηση από τον συνάδελφο της Νέας Δημοκρατίας οφείλω να απαντήσω σε δύο θέματα, τα οποία αναδείχτηκαν. Και πιστεύω ότι η Νέα Δημοκρατία, πραγματικά, όλες αυτές τις μέρες το μόνο που κατάφερε ή</w:t>
      </w:r>
      <w:r>
        <w:rPr>
          <w:rFonts w:eastAsia="Times New Roman" w:cs="Times New Roman"/>
          <w:szCs w:val="24"/>
        </w:rPr>
        <w:t>ταν να προσπαθεί να καταγγείλει την Κυβέρνηση για ένα νομοσχέδιο το οποίο έρχεται να αλλάξει θέματα, τα οποία ταλαιπωρούν την κοινωνία, τον κόσμο εδώ πάρα πολλά χρόνια. Πραγματικά, αυτό που με εξέπληξε είναι ότι δεν υπάρχει ούτε μία πρόταση ουσιαστική όσον</w:t>
      </w:r>
      <w:r>
        <w:rPr>
          <w:rFonts w:eastAsia="Times New Roman" w:cs="Times New Roman"/>
          <w:szCs w:val="24"/>
        </w:rPr>
        <w:t xml:space="preserve"> αφορά το νομοσχέδιο αυτό.</w:t>
      </w:r>
      <w:r w:rsidRPr="00495F40">
        <w:rPr>
          <w:rFonts w:eastAsia="Times New Roman" w:cs="Times New Roman"/>
          <w:szCs w:val="24"/>
        </w:rPr>
        <w:t xml:space="preserve"> </w:t>
      </w:r>
    </w:p>
    <w:p w14:paraId="678A434D" w14:textId="77777777" w:rsidR="0099759A" w:rsidRDefault="00FE124F">
      <w:pPr>
        <w:spacing w:line="600" w:lineRule="auto"/>
        <w:ind w:firstLine="720"/>
        <w:contextualSpacing/>
        <w:jc w:val="both"/>
        <w:rPr>
          <w:rFonts w:eastAsia="Times New Roman" w:cs="Times New Roman"/>
          <w:szCs w:val="24"/>
        </w:rPr>
      </w:pPr>
      <w:r w:rsidRPr="00495F40">
        <w:rPr>
          <w:rFonts w:eastAsia="Times New Roman" w:cs="Times New Roman"/>
          <w:b/>
          <w:szCs w:val="24"/>
        </w:rPr>
        <w:t>ΧΡΗΣΤΟΣ ΣΠΙΡΤΖΗΣ (Υπουργός Υποδομών και Μεταφορών):</w:t>
      </w:r>
      <w:r>
        <w:rPr>
          <w:rFonts w:eastAsia="Times New Roman" w:cs="Times New Roman"/>
          <w:b/>
          <w:szCs w:val="24"/>
        </w:rPr>
        <w:t xml:space="preserve"> </w:t>
      </w:r>
      <w:r>
        <w:rPr>
          <w:rFonts w:eastAsia="Times New Roman" w:cs="Times New Roman"/>
          <w:szCs w:val="24"/>
        </w:rPr>
        <w:t xml:space="preserve">Ας </w:t>
      </w:r>
      <w:r w:rsidRPr="00AA1768">
        <w:rPr>
          <w:rFonts w:eastAsia="Times New Roman" w:cs="Times New Roman"/>
          <w:szCs w:val="24"/>
        </w:rPr>
        <w:t xml:space="preserve">είναι </w:t>
      </w:r>
      <w:r>
        <w:rPr>
          <w:rFonts w:eastAsia="Times New Roman" w:cs="Times New Roman"/>
          <w:szCs w:val="24"/>
        </w:rPr>
        <w:t xml:space="preserve">και </w:t>
      </w:r>
      <w:r w:rsidRPr="00AA1768">
        <w:rPr>
          <w:rFonts w:eastAsia="Times New Roman" w:cs="Times New Roman"/>
          <w:szCs w:val="24"/>
        </w:rPr>
        <w:t>δευτερεύουσα.</w:t>
      </w:r>
    </w:p>
    <w:p w14:paraId="678A434E"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ΑΠΟΣΤΟΛΟΣ ΚΑΡΑΝΑΣΤΑΣΗΣ:</w:t>
      </w:r>
      <w:r>
        <w:rPr>
          <w:rFonts w:eastAsia="Times New Roman" w:cs="Times New Roman"/>
          <w:szCs w:val="24"/>
        </w:rPr>
        <w:t xml:space="preserve"> Πιστεύω, λοιπόν ότι θα έπρεπε να πάμε και σε μία άλλη παράμετρο, γιατί νομίζω ότι η πρότασή μας είναι πάρα πολύ ουσιαστική. Κ</w:t>
      </w:r>
      <w:r>
        <w:rPr>
          <w:rFonts w:eastAsia="Times New Roman" w:cs="Times New Roman"/>
          <w:szCs w:val="24"/>
        </w:rPr>
        <w:t xml:space="preserve">αι αυτό που πρέπει να υπάρξει είναι να μην υπάρχουν παρανοήσεις όσον αφορά τη στοχοποίηση κάποιων συγκεκριμένων επαγγελματικών ομάδων κατά τη διάρκεια αυτής της συζήτησης. </w:t>
      </w:r>
    </w:p>
    <w:p w14:paraId="678A434F"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Εμείς πιστεύουμε, λοιπόν, ότι είναι ξεκάθαρο ότι ένα τέτοιο καθεστώς, ένα σύστημα έ</w:t>
      </w:r>
      <w:r>
        <w:rPr>
          <w:rFonts w:eastAsia="Times New Roman" w:cs="Times New Roman"/>
          <w:szCs w:val="24"/>
        </w:rPr>
        <w:t>κδοσης των αδειών και της ανανέωσης το οποίο έφτασε στο τέλος του, έχει παρακμάσει και πραγματικά τα αποτελέσματα τα οποία δίνει αυτή τη στιγμή είναι αντίθετα από αυτά που επιθυμούμε. Επειδή ανθεί και η διαπλοκή και η διαφθορά, νομίζω ότι αυτό το νομοσχέδι</w:t>
      </w:r>
      <w:r>
        <w:rPr>
          <w:rFonts w:eastAsia="Times New Roman" w:cs="Times New Roman"/>
          <w:szCs w:val="24"/>
        </w:rPr>
        <w:t>ο έρχεται να αντιμετωπίσει προβλήματα που δεν κατάφερε κα</w:t>
      </w:r>
      <w:r>
        <w:rPr>
          <w:rFonts w:eastAsia="Times New Roman" w:cs="Times New Roman"/>
          <w:szCs w:val="24"/>
        </w:rPr>
        <w:t>μ</w:t>
      </w:r>
      <w:r>
        <w:rPr>
          <w:rFonts w:eastAsia="Times New Roman" w:cs="Times New Roman"/>
          <w:szCs w:val="24"/>
        </w:rPr>
        <w:t>μία άλλη Κυβέρνηση τα προηγούμενα χρόνια να φέρει σε συζήτηση.</w:t>
      </w:r>
    </w:p>
    <w:p w14:paraId="678A4350"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Θα αναφερθώ τώρα στο θέμα της διάταξης για τη μη παρουσία του εκπαιδευτή στο όχημα. Νομίζω ότι κατά τη διάρκεια της εξέτασης, που δεν σ</w:t>
      </w:r>
      <w:r>
        <w:rPr>
          <w:rFonts w:eastAsia="Times New Roman" w:cs="Times New Roman"/>
          <w:szCs w:val="24"/>
        </w:rPr>
        <w:t xml:space="preserve">υσχετίζεται με το ενδεχόμενο της ύποπτης συναλλαγής ή οτιδήποτε άλλο, αυτό που θέλω να πω έχει να κάνει αποκλειστικά με τη δημιουργία συνθηκών οδήγησης όμοιες με αυτές που θα βιώνει ο νέος οδηγός μετά την απόκτηση της άδειας οδήγησης. </w:t>
      </w:r>
    </w:p>
    <w:p w14:paraId="678A4351"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Για εμάς είναι ξεκάθ</w:t>
      </w:r>
      <w:r>
        <w:rPr>
          <w:rFonts w:eastAsia="Times New Roman" w:cs="Times New Roman"/>
          <w:szCs w:val="24"/>
        </w:rPr>
        <w:t xml:space="preserve">αρο ότι θα πρέπει να μπορεί ένας οδηγός να οδηγήσει μόνος του πριν ξεκινήσει εξέταση. Και αυτό για ποιο λόγο; Γιατί εάν δεν είναι έτοιμος τώρα αμέσως ή αμέσως μετά, πιστεύω ότι οι συνέπειες θα ήταν πάρα πολύ τραγικές. Για το λόγο αυτό, λοιπόν, πιστεύω ότι </w:t>
      </w:r>
      <w:r>
        <w:rPr>
          <w:rFonts w:eastAsia="Times New Roman" w:cs="Times New Roman"/>
          <w:szCs w:val="24"/>
        </w:rPr>
        <w:t>η Κυβέρνηση στην προσπάθειά της να μπορέσει να περάσει και το αίσθημα της οδικής ασφάλειας, ξεκίνησε από φέτος πιλοτικά, σε κάποια σχολεία δημοτικά, γυμνάσια και λύκεια, την εισαγωγή του μαθήματος της οδικής ασφάλειας, ώστε να έχουμε εκείνα τα επιθυμητά απ</w:t>
      </w:r>
      <w:r>
        <w:rPr>
          <w:rFonts w:eastAsia="Times New Roman" w:cs="Times New Roman"/>
          <w:szCs w:val="24"/>
        </w:rPr>
        <w:t xml:space="preserve">οτελέσματα, διότι όπως ξέρετε η οδική ασφάλεια είναι ένα θέμα, μία διαδικασία, η οποία χτίζεται χρόνο με τον χρόνο. </w:t>
      </w:r>
    </w:p>
    <w:p w14:paraId="678A4352"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Πιστεύω, λοιπόν ότι η προσπάθεια αυτή, την οποίαν κάνει η Κυβέρνηση αυτή τη στιγμή να μπορέσει να ψηφίσει ένα νομοσχέδιο -και νομίζω ότι θα</w:t>
      </w:r>
      <w:r>
        <w:rPr>
          <w:rFonts w:eastAsia="Times New Roman" w:cs="Times New Roman"/>
          <w:szCs w:val="24"/>
        </w:rPr>
        <w:t xml:space="preserve"> περάσει- είναι μία προσπάθεια η οποία δημιουργεί τις προϋποθέσεις εκείνες, ώστε ο στόχος μας να είναι να έχουμε μηδενικά τροχαία ατυχήματα στη χώρα μας και φυσικά να χτυπήσουμε τη διαφθορά και τη διαπλοκή.</w:t>
      </w:r>
    </w:p>
    <w:p w14:paraId="678A4353"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14:paraId="678A4354" w14:textId="77777777" w:rsidR="0099759A" w:rsidRDefault="00FE124F">
      <w:pPr>
        <w:spacing w:line="600" w:lineRule="auto"/>
        <w:ind w:firstLine="720"/>
        <w:contextualSpacing/>
        <w:jc w:val="both"/>
        <w:rPr>
          <w:rFonts w:eastAsia="Times New Roman" w:cs="Times New Roman"/>
          <w:szCs w:val="24"/>
        </w:rPr>
      </w:pPr>
      <w:r>
        <w:rPr>
          <w:rFonts w:eastAsia="Times New Roman"/>
          <w:b/>
          <w:bCs/>
          <w:szCs w:val="24"/>
        </w:rPr>
        <w:t xml:space="preserve">ΠΡΟΕΔΡΕΥΟΥΣΑ (Αναστασία </w:t>
      </w:r>
      <w:r>
        <w:rPr>
          <w:rFonts w:eastAsia="Times New Roman"/>
          <w:b/>
          <w:bCs/>
          <w:szCs w:val="24"/>
        </w:rPr>
        <w:t xml:space="preserve">Χριστοδουλοπούλου): </w:t>
      </w:r>
      <w:r w:rsidRPr="00AA1768">
        <w:rPr>
          <w:rFonts w:eastAsia="Times New Roman"/>
          <w:bCs/>
          <w:szCs w:val="24"/>
        </w:rPr>
        <w:t>Τον λόγο έχει ο κ. Σπίρτζης</w:t>
      </w:r>
      <w:r>
        <w:rPr>
          <w:rFonts w:eastAsia="Times New Roman"/>
          <w:bCs/>
          <w:szCs w:val="24"/>
        </w:rPr>
        <w:t xml:space="preserve"> για πέντε λεπτά</w:t>
      </w:r>
      <w:r w:rsidRPr="00AA1768">
        <w:rPr>
          <w:rFonts w:eastAsia="Times New Roman"/>
          <w:bCs/>
          <w:szCs w:val="24"/>
        </w:rPr>
        <w:t>.</w:t>
      </w:r>
    </w:p>
    <w:p w14:paraId="678A4355"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Ευχαριστώ, κυρία Πρόεδρε.</w:t>
      </w:r>
    </w:p>
    <w:p w14:paraId="678A4356"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Θα ήθελα κατ</w:t>
      </w:r>
      <w:r>
        <w:rPr>
          <w:rFonts w:eastAsia="Times New Roman" w:cs="Times New Roman"/>
          <w:szCs w:val="24"/>
        </w:rPr>
        <w:t xml:space="preserve">’ </w:t>
      </w:r>
      <w:r>
        <w:rPr>
          <w:rFonts w:eastAsia="Times New Roman" w:cs="Times New Roman"/>
          <w:szCs w:val="24"/>
        </w:rPr>
        <w:t xml:space="preserve">αρχάς να ξεκαθαρίσω μερικά πράγματα, που προφανώς εκ παραδρομής δεν είχαν κατατεθεί μαζί, αλλά </w:t>
      </w:r>
      <w:r>
        <w:rPr>
          <w:rFonts w:eastAsia="Times New Roman" w:cs="Times New Roman"/>
          <w:szCs w:val="24"/>
        </w:rPr>
        <w:t>είναι κάποιες διατάξεις μέσα στην τροπολογία που είναι πολύ -αν θέλετε- θετικές.</w:t>
      </w:r>
    </w:p>
    <w:p w14:paraId="678A4357"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Και μ</w:t>
      </w:r>
      <w:r>
        <w:rPr>
          <w:rFonts w:eastAsia="Times New Roman" w:cs="Times New Roman"/>
          <w:szCs w:val="24"/>
        </w:rPr>
        <w:t>ί</w:t>
      </w:r>
      <w:r>
        <w:rPr>
          <w:rFonts w:eastAsia="Times New Roman" w:cs="Times New Roman"/>
          <w:szCs w:val="24"/>
        </w:rPr>
        <w:t>α που ρωτήσατε και εσείς, είναι για μικρούς δήμους, όπως είναι ο δήμος Πόρου, υπάρχουν και σε άλλες περιοχές. Αν δεν είναι χαρακτηρισμένο ως αστική περιοχή, δεν μπορεί ν</w:t>
      </w:r>
      <w:r>
        <w:rPr>
          <w:rFonts w:eastAsia="Times New Roman" w:cs="Times New Roman"/>
          <w:szCs w:val="24"/>
        </w:rPr>
        <w:t>α έχει δημοτική συγκοινωνία. Είναι οι πινακίδες, που είναι η σήμανση, όπου μπορούν τα ηλεκτροκίνητα οχήματα να φορτίζονται. Είναι τέτοιες διατάξεις. Δεν νομίζω ότι θα υπάρχει κάποιο πολιτικό πρόβλημα με αυτά τα άρθρα που περιλαμβάνονται.</w:t>
      </w:r>
    </w:p>
    <w:p w14:paraId="678A4358"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Και ακούγοντας του</w:t>
      </w:r>
      <w:r>
        <w:rPr>
          <w:rFonts w:eastAsia="Times New Roman" w:cs="Times New Roman"/>
          <w:szCs w:val="24"/>
        </w:rPr>
        <w:t xml:space="preserve">ς εκπροσώπους της Αντιπολίτευσης, για να δείξουμε κιόλας ότι δεν έχουμε κανέναν απολύτως δογματισμό όταν προτείνονται θετικά ζητήματα, θέλω να πω στον κ. Μανιάτη ότι καταθέτω και μία νομοτεχνική βελτίωση σε σχέση με την τροπολογία που είπατε. </w:t>
      </w:r>
    </w:p>
    <w:p w14:paraId="678A4359"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Δεν περιλαμβ</w:t>
      </w:r>
      <w:r>
        <w:rPr>
          <w:rFonts w:eastAsia="Times New Roman" w:cs="Times New Roman"/>
          <w:szCs w:val="24"/>
        </w:rPr>
        <w:t>άνουμε, διαγράφουμε τη φράση «του ομίλου ΟΑΣΑ, ΟΣΥ και ΣΤΑΣΥ» που είπε ότι δεν είναι καταγεγραμμένο, ότι δεν έχουμε στοιχεία από το Γενικό Λογιστήριο του Κράτους, ότι είναι κόλπο. Δεν υπάρχει τέτοιο θέμα. Μένει μόνο για τον ΟΑΣΘ και τον ΟΣΕ, για τους μηχαν</w:t>
      </w:r>
      <w:r>
        <w:rPr>
          <w:rFonts w:eastAsia="Times New Roman" w:cs="Times New Roman"/>
          <w:szCs w:val="24"/>
        </w:rPr>
        <w:t xml:space="preserve">οδηγούς, που είναι και πολύ έντονο το πρόβλημα. </w:t>
      </w:r>
    </w:p>
    <w:p w14:paraId="678A435A"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Και όταν, εκτός από την ΟΣΥ, και η ΣΤΑΣΥ και ο ΟΑΣΑ ολοκληρώσουν τη μελέτη που έχουμε ζητήσει, θα φέρουμε μία αντίστοιχη τροπολογία για να περιληφθούν οι κρίσιμες ειδικότητες για τον ΟΑΣΑ. Δεν υπάρχει πάντως</w:t>
      </w:r>
      <w:r>
        <w:rPr>
          <w:rFonts w:eastAsia="Times New Roman" w:cs="Times New Roman"/>
          <w:szCs w:val="24"/>
        </w:rPr>
        <w:t xml:space="preserve"> θέμα. Αυτή είναι η νομοτεχνική βελτίωση. Την καταθέτω για τα Πρακτικά.</w:t>
      </w:r>
    </w:p>
    <w:p w14:paraId="678A435B" w14:textId="77777777" w:rsidR="0099759A" w:rsidRDefault="00FE124F">
      <w:pPr>
        <w:spacing w:line="600" w:lineRule="auto"/>
        <w:ind w:firstLine="720"/>
        <w:contextualSpacing/>
        <w:jc w:val="both"/>
        <w:rPr>
          <w:rFonts w:eastAsia="Times New Roman" w:cs="Times New Roman"/>
          <w:szCs w:val="24"/>
        </w:rPr>
      </w:pPr>
      <w:r w:rsidRPr="003E10F0">
        <w:rPr>
          <w:rFonts w:eastAsia="Times New Roman" w:cs="Times New Roman"/>
          <w:szCs w:val="24"/>
        </w:rPr>
        <w:t xml:space="preserve">(Στο σημείο αυτό o Υπουργός </w:t>
      </w:r>
      <w:r w:rsidRPr="005529FE">
        <w:rPr>
          <w:rFonts w:eastAsia="Times New Roman" w:cs="Times New Roman"/>
          <w:szCs w:val="24"/>
        </w:rPr>
        <w:t>κ. Χρήστος Σπίρτζη</w:t>
      </w:r>
      <w:r>
        <w:rPr>
          <w:rFonts w:eastAsia="Times New Roman" w:cs="Times New Roman"/>
          <w:szCs w:val="24"/>
        </w:rPr>
        <w:t>ς</w:t>
      </w:r>
      <w:r w:rsidRPr="005529FE">
        <w:rPr>
          <w:rFonts w:eastAsia="Times New Roman" w:cs="Times New Roman"/>
          <w:szCs w:val="24"/>
        </w:rPr>
        <w:t xml:space="preserve"> καταθέτει για τα Πρακτικά</w:t>
      </w:r>
      <w:r w:rsidRPr="003E10F0">
        <w:rPr>
          <w:rFonts w:eastAsia="Times New Roman" w:cs="Times New Roman"/>
          <w:szCs w:val="24"/>
        </w:rPr>
        <w:t xml:space="preserve"> την προαναφερθείσα νομοτεχνική βελτίωση</w:t>
      </w:r>
      <w:r>
        <w:rPr>
          <w:rFonts w:eastAsia="Times New Roman" w:cs="Times New Roman"/>
          <w:szCs w:val="24"/>
        </w:rPr>
        <w:t>,</w:t>
      </w:r>
      <w:r w:rsidRPr="003E10F0">
        <w:rPr>
          <w:rFonts w:eastAsia="Times New Roman" w:cs="Times New Roman"/>
          <w:szCs w:val="24"/>
        </w:rPr>
        <w:t xml:space="preserve"> η οποία έχει ως εξής: </w:t>
      </w:r>
    </w:p>
    <w:p w14:paraId="678A435C" w14:textId="77777777" w:rsidR="0099759A" w:rsidRDefault="00FE124F">
      <w:pPr>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t>(</w:t>
      </w:r>
      <w:r w:rsidRPr="00235793">
        <w:rPr>
          <w:rFonts w:eastAsia="Times New Roman" w:cs="Times New Roman"/>
          <w:color w:val="FF0000"/>
          <w:szCs w:val="24"/>
        </w:rPr>
        <w:t>ΑΛΛΑΓΗ ΣΕΛΙΔΑΣ</w:t>
      </w:r>
      <w:r>
        <w:rPr>
          <w:rFonts w:eastAsia="Times New Roman" w:cs="Times New Roman"/>
          <w:color w:val="FF0000"/>
          <w:szCs w:val="24"/>
        </w:rPr>
        <w:t>)</w:t>
      </w:r>
    </w:p>
    <w:p w14:paraId="678A435D" w14:textId="77777777" w:rsidR="0099759A" w:rsidRDefault="00FE124F">
      <w:pPr>
        <w:spacing w:line="600" w:lineRule="auto"/>
        <w:ind w:firstLine="720"/>
        <w:contextualSpacing/>
        <w:jc w:val="center"/>
        <w:rPr>
          <w:rFonts w:eastAsia="Times New Roman" w:cs="Times New Roman"/>
          <w:color w:val="FF0000"/>
          <w:szCs w:val="24"/>
        </w:rPr>
      </w:pPr>
      <w:r w:rsidRPr="00235793">
        <w:rPr>
          <w:rFonts w:eastAsia="Times New Roman" w:cs="Times New Roman"/>
          <w:color w:val="FF0000"/>
          <w:szCs w:val="24"/>
        </w:rPr>
        <w:t>(Να μπει η σελ.316)</w:t>
      </w:r>
    </w:p>
    <w:p w14:paraId="678A435E" w14:textId="77777777" w:rsidR="0099759A" w:rsidRDefault="00FE124F">
      <w:pPr>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t>(</w:t>
      </w:r>
      <w:r w:rsidRPr="00235793">
        <w:rPr>
          <w:rFonts w:eastAsia="Times New Roman" w:cs="Times New Roman"/>
          <w:color w:val="FF0000"/>
          <w:szCs w:val="24"/>
        </w:rPr>
        <w:t>ΑΛΛΑΓΗ Σ</w:t>
      </w:r>
      <w:r w:rsidRPr="00235793">
        <w:rPr>
          <w:rFonts w:eastAsia="Times New Roman" w:cs="Times New Roman"/>
          <w:color w:val="FF0000"/>
          <w:szCs w:val="24"/>
        </w:rPr>
        <w:t>ΕΛΙΔΑΣ</w:t>
      </w:r>
      <w:r>
        <w:rPr>
          <w:rFonts w:eastAsia="Times New Roman" w:cs="Times New Roman"/>
          <w:color w:val="FF0000"/>
          <w:szCs w:val="24"/>
        </w:rPr>
        <w:t>)</w:t>
      </w:r>
    </w:p>
    <w:p w14:paraId="678A435F" w14:textId="77777777" w:rsidR="0099759A" w:rsidRDefault="00FE124F">
      <w:pPr>
        <w:spacing w:after="0" w:line="600" w:lineRule="auto"/>
        <w:ind w:firstLine="720"/>
        <w:contextualSpacing/>
        <w:jc w:val="both"/>
        <w:rPr>
          <w:rFonts w:eastAsia="Times New Roman" w:cs="Times New Roman"/>
          <w:szCs w:val="24"/>
        </w:rPr>
      </w:pPr>
      <w:r w:rsidRPr="005529FE">
        <w:rPr>
          <w:rFonts w:eastAsia="Times New Roman" w:cs="Times New Roman"/>
          <w:b/>
          <w:szCs w:val="24"/>
        </w:rPr>
        <w:t>ΙΩΑΝΝΗΣ ΜΑΝΙΑΤΗΣ:</w:t>
      </w:r>
      <w:r>
        <w:rPr>
          <w:rFonts w:eastAsia="Times New Roman" w:cs="Times New Roman"/>
          <w:szCs w:val="24"/>
        </w:rPr>
        <w:t xml:space="preserve"> Οι επτά μήνες που ήταν δοκιμαστικά γιατί γίνονται δύο χρόνια;</w:t>
      </w:r>
    </w:p>
    <w:p w14:paraId="678A4360"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Γιατί </w:t>
      </w:r>
      <w:r w:rsidRPr="005529FE">
        <w:rPr>
          <w:rFonts w:eastAsia="Times New Roman" w:cs="Times New Roman"/>
          <w:szCs w:val="24"/>
        </w:rPr>
        <w:t>δεν θα υπάρχει</w:t>
      </w:r>
      <w:r>
        <w:rPr>
          <w:rFonts w:eastAsia="Times New Roman" w:cs="Times New Roman"/>
          <w:b/>
          <w:szCs w:val="24"/>
        </w:rPr>
        <w:t xml:space="preserve"> </w:t>
      </w:r>
      <w:r>
        <w:rPr>
          <w:rFonts w:eastAsia="Times New Roman" w:cs="Times New Roman"/>
          <w:szCs w:val="24"/>
        </w:rPr>
        <w:t xml:space="preserve">κανένας επαγγελματίας οδηγός λεωφορείου που να έρθει για επτά μήνες. Κανένας.  </w:t>
      </w:r>
    </w:p>
    <w:p w14:paraId="678A4361"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ΙΩΑΝΝΗΣ ΜΑΝΙΑΤΗ</w:t>
      </w:r>
      <w:r>
        <w:rPr>
          <w:rFonts w:eastAsia="Times New Roman" w:cs="Times New Roman"/>
          <w:b/>
          <w:szCs w:val="24"/>
        </w:rPr>
        <w:t xml:space="preserve">Σ: </w:t>
      </w:r>
      <w:r>
        <w:rPr>
          <w:rFonts w:eastAsia="Times New Roman" w:cs="Times New Roman"/>
          <w:szCs w:val="24"/>
        </w:rPr>
        <w:t>Ε</w:t>
      </w:r>
      <w:r w:rsidRPr="005529FE">
        <w:rPr>
          <w:rFonts w:eastAsia="Times New Roman" w:cs="Times New Roman"/>
          <w:szCs w:val="24"/>
        </w:rPr>
        <w:t>ίναι δοκιμαστικ</w:t>
      </w:r>
      <w:r>
        <w:rPr>
          <w:rFonts w:eastAsia="Times New Roman" w:cs="Times New Roman"/>
          <w:szCs w:val="24"/>
        </w:rPr>
        <w:t>ό αυτό</w:t>
      </w:r>
      <w:r w:rsidRPr="005529FE">
        <w:rPr>
          <w:rFonts w:eastAsia="Times New Roman" w:cs="Times New Roman"/>
          <w:szCs w:val="24"/>
        </w:rPr>
        <w:t>.</w:t>
      </w:r>
    </w:p>
    <w:p w14:paraId="678A4362"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sidRPr="005529FE">
        <w:rPr>
          <w:rFonts w:eastAsia="Times New Roman" w:cs="Times New Roman"/>
          <w:szCs w:val="24"/>
        </w:rPr>
        <w:t xml:space="preserve">Αυτό ακριβώς. </w:t>
      </w:r>
      <w:r>
        <w:rPr>
          <w:rFonts w:eastAsia="Times New Roman" w:cs="Times New Roman"/>
          <w:szCs w:val="24"/>
        </w:rPr>
        <w:t xml:space="preserve">Κάποιοι </w:t>
      </w:r>
      <w:r w:rsidRPr="005529FE">
        <w:rPr>
          <w:rFonts w:eastAsia="Times New Roman" w:cs="Times New Roman"/>
          <w:szCs w:val="24"/>
        </w:rPr>
        <w:t xml:space="preserve">μήνες χρειάζονται μόνο </w:t>
      </w:r>
      <w:r>
        <w:rPr>
          <w:rFonts w:eastAsia="Times New Roman" w:cs="Times New Roman"/>
          <w:szCs w:val="24"/>
        </w:rPr>
        <w:t xml:space="preserve">για τη δοκιμαστική, αν θέλετε, λειτουργία σ’ αυτούς τους </w:t>
      </w:r>
      <w:r>
        <w:rPr>
          <w:rFonts w:eastAsia="Times New Roman" w:cs="Times New Roman"/>
          <w:szCs w:val="24"/>
        </w:rPr>
        <w:t>ο</w:t>
      </w:r>
      <w:r>
        <w:rPr>
          <w:rFonts w:eastAsia="Times New Roman" w:cs="Times New Roman"/>
          <w:szCs w:val="24"/>
        </w:rPr>
        <w:t xml:space="preserve">ργανισμούς. Τότε δεν φτάνει το επτάμηνο και το οκτάμηνο. Με ΑΣΕΠ είναι. </w:t>
      </w:r>
      <w:r>
        <w:rPr>
          <w:rFonts w:eastAsia="Times New Roman" w:cs="Times New Roman"/>
          <w:szCs w:val="24"/>
        </w:rPr>
        <w:t>Ορίζονται όλες οι διαδικασίες και με διαφάνεια.</w:t>
      </w:r>
    </w:p>
    <w:p w14:paraId="678A4363"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Σε αυτό που είπε επίσης και ο κ. Μανιάτης και ο κ. Κατσώτης από το ΚΚΕ για τις </w:t>
      </w:r>
      <w:r>
        <w:rPr>
          <w:rFonts w:eastAsia="Times New Roman" w:cs="Times New Roman"/>
          <w:szCs w:val="24"/>
        </w:rPr>
        <w:t>δ</w:t>
      </w:r>
      <w:r>
        <w:rPr>
          <w:rFonts w:eastAsia="Times New Roman" w:cs="Times New Roman"/>
          <w:szCs w:val="24"/>
        </w:rPr>
        <w:t xml:space="preserve">ευτεροβάθμιες </w:t>
      </w:r>
      <w:r>
        <w:rPr>
          <w:rFonts w:eastAsia="Times New Roman" w:cs="Times New Roman"/>
          <w:szCs w:val="24"/>
        </w:rPr>
        <w:t>ε</w:t>
      </w:r>
      <w:r>
        <w:rPr>
          <w:rFonts w:eastAsia="Times New Roman" w:cs="Times New Roman"/>
          <w:szCs w:val="24"/>
        </w:rPr>
        <w:t>πιτροπές, επειδή σήμερα δεν συζητάμε το θέμα των εξετάσεων των άνω των εβδομήντα τεσσάρων ετών, συζητάμε τη μεταβ</w:t>
      </w:r>
      <w:r>
        <w:rPr>
          <w:rFonts w:eastAsia="Times New Roman" w:cs="Times New Roman"/>
          <w:szCs w:val="24"/>
        </w:rPr>
        <w:t xml:space="preserve">ατική διάταξη για τις εξετάσεις τους, εγώ δεσμεύομαι ότι θα συνεργαστώ με το Υπουργείο Υγείας, για να επανέλθουν οι </w:t>
      </w:r>
      <w:r>
        <w:rPr>
          <w:rFonts w:eastAsia="Times New Roman" w:cs="Times New Roman"/>
          <w:szCs w:val="24"/>
        </w:rPr>
        <w:t>δ</w:t>
      </w:r>
      <w:r>
        <w:rPr>
          <w:rFonts w:eastAsia="Times New Roman" w:cs="Times New Roman"/>
          <w:szCs w:val="24"/>
        </w:rPr>
        <w:t xml:space="preserve">ευτεροβάθμιες </w:t>
      </w:r>
      <w:r>
        <w:rPr>
          <w:rFonts w:eastAsia="Times New Roman" w:cs="Times New Roman"/>
          <w:szCs w:val="24"/>
        </w:rPr>
        <w:t>ε</w:t>
      </w:r>
      <w:r>
        <w:rPr>
          <w:rFonts w:eastAsia="Times New Roman" w:cs="Times New Roman"/>
          <w:szCs w:val="24"/>
        </w:rPr>
        <w:t xml:space="preserve">πιτροπές και με τον τρόπο που προτείνατε και αν είναι να το μεταβάλλουμε. </w:t>
      </w:r>
    </w:p>
    <w:p w14:paraId="678A4364"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Ο</w:t>
      </w:r>
      <w:r w:rsidRPr="005529FE">
        <w:rPr>
          <w:rFonts w:eastAsia="Times New Roman" w:cs="Times New Roman"/>
          <w:szCs w:val="24"/>
        </w:rPr>
        <w:t xml:space="preserve">ι </w:t>
      </w:r>
      <w:r>
        <w:rPr>
          <w:rFonts w:eastAsia="Times New Roman" w:cs="Times New Roman"/>
          <w:szCs w:val="24"/>
        </w:rPr>
        <w:t>δ</w:t>
      </w:r>
      <w:r w:rsidRPr="005529FE">
        <w:rPr>
          <w:rFonts w:eastAsia="Times New Roman" w:cs="Times New Roman"/>
          <w:szCs w:val="24"/>
        </w:rPr>
        <w:t xml:space="preserve">ευτεροβάθμιες </w:t>
      </w:r>
      <w:r>
        <w:rPr>
          <w:rFonts w:eastAsia="Times New Roman" w:cs="Times New Roman"/>
          <w:szCs w:val="24"/>
        </w:rPr>
        <w:t>ε</w:t>
      </w:r>
      <w:r w:rsidRPr="005529FE">
        <w:rPr>
          <w:rFonts w:eastAsia="Times New Roman" w:cs="Times New Roman"/>
          <w:szCs w:val="24"/>
        </w:rPr>
        <w:t>πιτροπές</w:t>
      </w:r>
      <w:r>
        <w:rPr>
          <w:rFonts w:eastAsia="Times New Roman" w:cs="Times New Roman"/>
          <w:szCs w:val="24"/>
        </w:rPr>
        <w:t xml:space="preserve"> δεν καταργήθηκαν από </w:t>
      </w:r>
      <w:r>
        <w:rPr>
          <w:rFonts w:eastAsia="Times New Roman" w:cs="Times New Roman"/>
          <w:szCs w:val="24"/>
        </w:rPr>
        <w:t>εμάς. Το ξέρετε όλοι. Και γνωρίζετε πολύ καλά και τις δυσκολίες που υπάρχουν. Οπότε σε αυτό δώστε μας λίγο χρόνο να έχουμε μία διαβούλευση, να δούμε πώς θα ολοκληρωθεί η συζήτηση και οι απαιτήσεις που έχουμε από τα δημόσια νοσοκομεία και από τις άλλες δομέ</w:t>
      </w:r>
      <w:r>
        <w:rPr>
          <w:rFonts w:eastAsia="Times New Roman" w:cs="Times New Roman"/>
          <w:szCs w:val="24"/>
        </w:rPr>
        <w:t>ς δημόσιας υγείας.</w:t>
      </w:r>
    </w:p>
    <w:p w14:paraId="678A4365"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Όμως, το πρόβλημα είναι υπαρκτό. Ακόμη και εδώ, στο πλαίσιο του Κοινοβουλίου, Βουλευτές από όλες τις πτέρυγες έχουν ζητήσει αρκετές φορές -αν και δεν είναι υπεύθυνο το Υπουργείο Μεταφορών- να μην ανανεωθεί η άδεια οδήγησης των γονιών του</w:t>
      </w:r>
      <w:r>
        <w:rPr>
          <w:rFonts w:eastAsia="Times New Roman" w:cs="Times New Roman"/>
          <w:szCs w:val="24"/>
        </w:rPr>
        <w:t xml:space="preserve">ς. Το ξέρετε όλοι. </w:t>
      </w:r>
    </w:p>
    <w:p w14:paraId="678A4366"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λοιπόν, αυτήν τη στρέβλωση με κάποια πρόβλεψη να την αντιμετωπίσουμε. Και καλό θα είναι και οι </w:t>
      </w:r>
      <w:r>
        <w:rPr>
          <w:rFonts w:eastAsia="Times New Roman" w:cs="Times New Roman"/>
          <w:szCs w:val="24"/>
        </w:rPr>
        <w:t>ι</w:t>
      </w:r>
      <w:r>
        <w:rPr>
          <w:rFonts w:eastAsia="Times New Roman" w:cs="Times New Roman"/>
          <w:szCs w:val="24"/>
        </w:rPr>
        <w:t xml:space="preserve">ατρικοί </w:t>
      </w:r>
      <w:r>
        <w:rPr>
          <w:rFonts w:eastAsia="Times New Roman" w:cs="Times New Roman"/>
          <w:szCs w:val="24"/>
        </w:rPr>
        <w:t>σ</w:t>
      </w:r>
      <w:r>
        <w:rPr>
          <w:rFonts w:eastAsia="Times New Roman" w:cs="Times New Roman"/>
          <w:szCs w:val="24"/>
        </w:rPr>
        <w:t xml:space="preserve">ύλλογοι, κάποια στιγμή να αντιμετωπίσουν μία τέτοιου είδους -αν θέλετε- λειτουργία των μελών τους, </w:t>
      </w:r>
    </w:p>
    <w:p w14:paraId="678A4367"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Τώρα, η ομοσπονδία υπαλ</w:t>
      </w:r>
      <w:r>
        <w:rPr>
          <w:rFonts w:eastAsia="Times New Roman" w:cs="Times New Roman"/>
          <w:szCs w:val="24"/>
        </w:rPr>
        <w:t>λήλων που ζήτησε να γίνουν προσλήψεις από αντίστοιχες ειδικότητες στις περιφέρειες, δίνει και την απάντηση. Δεν είναι δυνατόν άνθρωποι, που δεν έχουν κα</w:t>
      </w:r>
      <w:r>
        <w:rPr>
          <w:rFonts w:eastAsia="Times New Roman" w:cs="Times New Roman"/>
          <w:szCs w:val="24"/>
        </w:rPr>
        <w:t>μ</w:t>
      </w:r>
      <w:r>
        <w:rPr>
          <w:rFonts w:eastAsia="Times New Roman" w:cs="Times New Roman"/>
          <w:szCs w:val="24"/>
        </w:rPr>
        <w:t>μία απολύτως σχέση οι ειδικότητες τους με το αντικείμενο της οδικής ασφάλειας, των εξετάσεων, αυτή τη σ</w:t>
      </w:r>
      <w:r>
        <w:rPr>
          <w:rFonts w:eastAsia="Times New Roman" w:cs="Times New Roman"/>
          <w:szCs w:val="24"/>
        </w:rPr>
        <w:t xml:space="preserve">τιγμή να είναι εξεταστές και να είναι ένα πάρεργο. </w:t>
      </w:r>
    </w:p>
    <w:p w14:paraId="678A4368"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Εδώ προφανώς και υπάρχει πρόβλεψη να γίνονται εξετάσεις το απόγευμα, απλά οι άνθρωποι που θα μετέχουν σε αυτές, θα είναι με την υπερωριακή απασχόληση που προβλέπεται να αμείβονται. Δεν είναι το πρόβλημα, </w:t>
      </w:r>
      <w:r>
        <w:rPr>
          <w:rFonts w:eastAsia="Times New Roman" w:cs="Times New Roman"/>
          <w:szCs w:val="24"/>
        </w:rPr>
        <w:t xml:space="preserve">του μέτρου και του </w:t>
      </w:r>
      <w:r>
        <w:rPr>
          <w:rFonts w:eastAsia="Times New Roman" w:cs="Times New Roman"/>
          <w:szCs w:val="24"/>
        </w:rPr>
        <w:t>σ</w:t>
      </w:r>
      <w:r>
        <w:rPr>
          <w:rFonts w:eastAsia="Times New Roman" w:cs="Times New Roman"/>
          <w:szCs w:val="24"/>
        </w:rPr>
        <w:t xml:space="preserve">ώματος, οικονομικό. Προβλέπουμε χρήματα για το υπάρχον </w:t>
      </w:r>
      <w:r>
        <w:rPr>
          <w:rFonts w:eastAsia="Times New Roman" w:cs="Times New Roman"/>
          <w:szCs w:val="24"/>
        </w:rPr>
        <w:t>σ</w:t>
      </w:r>
      <w:r>
        <w:rPr>
          <w:rFonts w:eastAsia="Times New Roman" w:cs="Times New Roman"/>
          <w:szCs w:val="24"/>
        </w:rPr>
        <w:t xml:space="preserve">ώμα </w:t>
      </w:r>
      <w:r>
        <w:rPr>
          <w:rFonts w:eastAsia="Times New Roman" w:cs="Times New Roman"/>
          <w:szCs w:val="24"/>
        </w:rPr>
        <w:t>ε</w:t>
      </w:r>
      <w:r>
        <w:rPr>
          <w:rFonts w:eastAsia="Times New Roman" w:cs="Times New Roman"/>
          <w:szCs w:val="24"/>
        </w:rPr>
        <w:t xml:space="preserve">ξεταστών, να τους αξιοποιήσουν και οι </w:t>
      </w:r>
      <w:r>
        <w:rPr>
          <w:rFonts w:eastAsia="Times New Roman" w:cs="Times New Roman"/>
          <w:szCs w:val="24"/>
        </w:rPr>
        <w:t>π</w:t>
      </w:r>
      <w:r>
        <w:rPr>
          <w:rFonts w:eastAsia="Times New Roman" w:cs="Times New Roman"/>
          <w:szCs w:val="24"/>
        </w:rPr>
        <w:t>εριφέρειες και το Υπουργείο για θέματα εκπαίδευσης, για θέματα ενημέρωσης στην οδική ασφάλεια, μαθητών, συλλόγων, κοινωνικών φορέων. Αυτ</w:t>
      </w:r>
      <w:r>
        <w:rPr>
          <w:rFonts w:eastAsia="Times New Roman" w:cs="Times New Roman"/>
          <w:szCs w:val="24"/>
        </w:rPr>
        <w:t xml:space="preserve">ός είναι ο στόχος. Όμως, δεν μπορούμε να συνεχίσουμε να έχουμε αυτή τη λειτουργία στις υπηρεσίες των </w:t>
      </w:r>
      <w:r>
        <w:rPr>
          <w:rFonts w:eastAsia="Times New Roman" w:cs="Times New Roman"/>
          <w:szCs w:val="24"/>
        </w:rPr>
        <w:t>π</w:t>
      </w:r>
      <w:r>
        <w:rPr>
          <w:rFonts w:eastAsia="Times New Roman" w:cs="Times New Roman"/>
          <w:szCs w:val="24"/>
        </w:rPr>
        <w:t>εριφερειών.</w:t>
      </w:r>
    </w:p>
    <w:p w14:paraId="678A4369"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Η παρατήρηση που κάνετε για την Αρχή Προστασίας Προσωπικών Δεδομένων, όλες οι παρατηρήσεις έχουν περιληφθεί μέσα στο σχέδιο νόμου, με τις νομο</w:t>
      </w:r>
      <w:r>
        <w:rPr>
          <w:rFonts w:eastAsia="Times New Roman" w:cs="Times New Roman"/>
          <w:szCs w:val="24"/>
        </w:rPr>
        <w:t>τεχνικές βελτιώσεις που κατατέθηκαν. Άρα, δεν υπάρχει τέτοιο θέμα.</w:t>
      </w:r>
    </w:p>
    <w:p w14:paraId="678A436A"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Θέλω να δώσω και μία απάντηση στο φίλο μου, τον Βασίλη τον Κεγκέρογλου.</w:t>
      </w:r>
    </w:p>
    <w:p w14:paraId="678A436B"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Η χώρα έχει αλλάξει, έχουν ολοκληρωθεί τα μνημόνια. Στην Ευρώπη, η ακροδεξιά και ο ακραίος νεοφιλελευθερισμός, λόγω της κρίσης, έχει αρχίσει και ανεβαίνει, όπως και οι φασιστικές δυνάμεις. Είναι προφανής η αναγκαιότητα και να υπάρχει προοδευτικό μέτωπο, αλ</w:t>
      </w:r>
      <w:r>
        <w:rPr>
          <w:rFonts w:eastAsia="Times New Roman" w:cs="Times New Roman"/>
          <w:szCs w:val="24"/>
        </w:rPr>
        <w:t xml:space="preserve">λά και να βγάλουμε μερικά κρίσιμα συμπεράσματα από τα χρόνια της κρίσης. </w:t>
      </w:r>
    </w:p>
    <w:p w14:paraId="678A436C"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Γι’ αυτά που είπε ο Βασίλης Κεγκέρογλου θέλω να πω κάτι. Υπήρχε –εάν θυμάται- ένας εκλεγμένος Πρωθυπουργός, που οδηγήθηκε ή κάποιοι τον οδήγησαν σε παραίτηση. Και ποτέ δεν είναι αργά</w:t>
      </w:r>
      <w:r>
        <w:rPr>
          <w:rFonts w:eastAsia="Times New Roman" w:cs="Times New Roman"/>
          <w:szCs w:val="24"/>
        </w:rPr>
        <w:t xml:space="preserve">. Ας ψηφίσει το ΚΙΝΑΛ τη συνταγματική πρόταση στην αναθεώρηση, ώστε ο Πρωθυπουργός να είναι υποχρεωτικά εκλεγμένος και μέλος του Κοινοβουλίου. Γιατί μας το λέει; Ας ψηφίσει. Ποτέ δεν είναι αργά. </w:t>
      </w:r>
    </w:p>
    <w:p w14:paraId="678A436D"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Ούτε ο ΣΥΡΙΖΑ ούτε κανείς από εμάς θέλει να εισφέρει –το ανά</w:t>
      </w:r>
      <w:r>
        <w:rPr>
          <w:rFonts w:eastAsia="Times New Roman" w:cs="Times New Roman"/>
          <w:szCs w:val="24"/>
        </w:rPr>
        <w:t xml:space="preserve">ποδο θα έλεγα- στη διάλυση των κομμάτων. Αυτός που εισφέρει στη διάλυση των κομμάτων είναι αυτός που ακόμη και σήμερα συνεχίζει ένα χορό με τη Νέα Δημοκρατία και την </w:t>
      </w:r>
      <w:r>
        <w:rPr>
          <w:rFonts w:eastAsia="Times New Roman" w:cs="Times New Roman"/>
          <w:szCs w:val="24"/>
        </w:rPr>
        <w:t>Α</w:t>
      </w:r>
      <w:r>
        <w:rPr>
          <w:rFonts w:eastAsia="Times New Roman" w:cs="Times New Roman"/>
          <w:szCs w:val="24"/>
        </w:rPr>
        <w:t>κροδεξιά. Ας πάρει όποιος θέλει από τον προοδευτικό χώρο τις ευθύνες του να τον συνεχίσει</w:t>
      </w:r>
      <w:r>
        <w:rPr>
          <w:rFonts w:eastAsia="Times New Roman" w:cs="Times New Roman"/>
          <w:szCs w:val="24"/>
        </w:rPr>
        <w:t xml:space="preserve">. </w:t>
      </w:r>
    </w:p>
    <w:p w14:paraId="678A436E"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Η πρόσκληση, λοιπόν, για συνεργασία των προοδευτικών δυνάμεων, για προγραμματική σύγκλιση, για μέτωπο ενάντια στον νεοφιλελευθερισμό –που βλέπετε ότι ούτε στις άδειες οδήγησης δεν μπορούν να κάνουν μια πρόταση, έστω για τα μάτια του κόσμου, για να έχουν</w:t>
      </w:r>
      <w:r>
        <w:rPr>
          <w:rFonts w:eastAsia="Times New Roman" w:cs="Times New Roman"/>
          <w:szCs w:val="24"/>
        </w:rPr>
        <w:t xml:space="preserve"> άλλοθι- είναι ανοιχτή. Ελάτε στον διάλογο για να δούμε ποια είναι τα σημεία συγκλίσεων.</w:t>
      </w:r>
    </w:p>
    <w:p w14:paraId="678A436F"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Το προηγούμενο διάστημα μας κάνατε κριτική, γιατί συνεργαζόμασταν με τους ΑΝΕΛ. Σήμερα δεν έχετε κάποιο άλλοθι, κύριε Μανιάτη. Έχει αλλάξει η σελίδα.</w:t>
      </w:r>
    </w:p>
    <w:p w14:paraId="678A4370"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ΙΩΑΝΝΗΣ ΜΑΝΙΑΤΗΣ:</w:t>
      </w:r>
      <w:r>
        <w:rPr>
          <w:rFonts w:eastAsia="Times New Roman" w:cs="Times New Roman"/>
          <w:b/>
          <w:szCs w:val="24"/>
        </w:rPr>
        <w:t xml:space="preserve"> </w:t>
      </w:r>
      <w:r>
        <w:rPr>
          <w:rFonts w:eastAsia="Times New Roman" w:cs="Times New Roman"/>
          <w:szCs w:val="24"/>
        </w:rPr>
        <w:t>Τους έχετε ξανά χωρίς τον Πρόεδρό τους.</w:t>
      </w:r>
    </w:p>
    <w:p w14:paraId="678A4371"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Και εμείς στον διάλογο, κύριε Υπουργέ;</w:t>
      </w:r>
    </w:p>
    <w:p w14:paraId="678A4372"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Για τον κ. Μανιάτη λέω. </w:t>
      </w:r>
    </w:p>
    <w:p w14:paraId="678A4373"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Η σχέση σας είναι προνομιακή που έχετε με τη Νέα Δημοκρατία και οι σύνδεσμοι που</w:t>
      </w:r>
      <w:r>
        <w:rPr>
          <w:rFonts w:eastAsia="Times New Roman" w:cs="Times New Roman"/>
          <w:szCs w:val="24"/>
        </w:rPr>
        <w:t xml:space="preserve"> είχατε και έχετε με τη Νέα Δημοκρατία. Από Γενικοί Γραμματείς της </w:t>
      </w:r>
      <w:r>
        <w:rPr>
          <w:rFonts w:eastAsia="Times New Roman" w:cs="Times New Roman"/>
          <w:szCs w:val="24"/>
        </w:rPr>
        <w:t>Κ</w:t>
      </w:r>
      <w:r>
        <w:rPr>
          <w:rFonts w:eastAsia="Times New Roman" w:cs="Times New Roman"/>
          <w:szCs w:val="24"/>
        </w:rPr>
        <w:t xml:space="preserve">υβέρνησης μέχρι και Υπουργοί προέρχονται από τον χώρο σας. </w:t>
      </w:r>
    </w:p>
    <w:p w14:paraId="678A4374"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Είναι ανοιχτή, λοιπόν, η πρόσκληση για όλες τις δημοκρατικές και προοδευτικές δυνάμεις, να συγκλίνουμε για να γίνει ένα μέτωπο ε</w:t>
      </w:r>
      <w:r>
        <w:rPr>
          <w:rFonts w:eastAsia="Times New Roman" w:cs="Times New Roman"/>
          <w:szCs w:val="24"/>
        </w:rPr>
        <w:t xml:space="preserve">νάντια στον νεοφιλελευθερισμό, την ακροδεξιά και γι’ αυτά που πρέπει από κοινού να παλέψουμε σε όλη την Ευρώπη. </w:t>
      </w:r>
    </w:p>
    <w:p w14:paraId="678A4375"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Θα ήταν καλό δηλαδή –θα το πω με δύο λόγια- να ακολουθήσετε το παράδειγμα του Ευρωπαϊκού Σοσιαλιστικού και Δημοκρατικού Κόμματος που αναζητεί σ</w:t>
      </w:r>
      <w:r>
        <w:rPr>
          <w:rFonts w:eastAsia="Times New Roman" w:cs="Times New Roman"/>
          <w:szCs w:val="24"/>
        </w:rPr>
        <w:t>υγκλίσεις με την Αριστερά σε ευρωπαϊκό επίπεδο και να μην ταμπουρώνεστε πίσω από, αν θέλετε, δήθεν δοξασίες, που έχετε αναπτύξει τα τελευταία χρόνια.</w:t>
      </w:r>
    </w:p>
    <w:p w14:paraId="678A4376"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κυρία Πρόεδρε.</w:t>
      </w:r>
    </w:p>
    <w:p w14:paraId="678A4377" w14:textId="77777777" w:rsidR="0099759A" w:rsidRDefault="00FE124F">
      <w:pPr>
        <w:spacing w:line="600" w:lineRule="auto"/>
        <w:ind w:firstLine="720"/>
        <w:contextualSpacing/>
        <w:jc w:val="both"/>
        <w:rPr>
          <w:rFonts w:eastAsia="Times New Roman" w:cs="Times New Roman"/>
          <w:szCs w:val="24"/>
        </w:rPr>
      </w:pPr>
      <w:r>
        <w:rPr>
          <w:rFonts w:eastAsia="Times New Roman"/>
          <w:b/>
          <w:bCs/>
          <w:szCs w:val="24"/>
        </w:rPr>
        <w:t>ΠΡΟΕΔΡΕΥΟΥΣΑ (Αναστασία Χριστοδουλοπούλου):</w:t>
      </w:r>
      <w:r>
        <w:rPr>
          <w:rFonts w:eastAsia="Times New Roman" w:cs="Times New Roman"/>
          <w:szCs w:val="24"/>
        </w:rPr>
        <w:t xml:space="preserve"> Ευχαριστούμε. </w:t>
      </w:r>
    </w:p>
    <w:p w14:paraId="678A4378"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ΣΤΕΡΓΙΟΥ: </w:t>
      </w:r>
      <w:r>
        <w:rPr>
          <w:rFonts w:eastAsia="Times New Roman" w:cs="Times New Roman"/>
          <w:szCs w:val="24"/>
        </w:rPr>
        <w:t>Κυρία Πρόεδρε, θα ήθελα τον λόγο.</w:t>
      </w:r>
    </w:p>
    <w:p w14:paraId="678A4379" w14:textId="77777777" w:rsidR="0099759A" w:rsidRDefault="00FE124F">
      <w:pPr>
        <w:spacing w:line="600" w:lineRule="auto"/>
        <w:ind w:firstLine="720"/>
        <w:contextualSpacing/>
        <w:jc w:val="both"/>
        <w:rPr>
          <w:rFonts w:eastAsia="Times New Roman" w:cs="Times New Roman"/>
          <w:szCs w:val="24"/>
        </w:rPr>
      </w:pPr>
      <w:r>
        <w:rPr>
          <w:rFonts w:eastAsia="Times New Roman"/>
          <w:b/>
          <w:bCs/>
          <w:szCs w:val="24"/>
        </w:rPr>
        <w:t>ΠΡΟΕΔΡΕΥΟΥΣΑ (Αναστασία Χριστοδουλοπούλου):</w:t>
      </w:r>
      <w:r>
        <w:rPr>
          <w:rFonts w:eastAsia="Times New Roman" w:cs="Times New Roman"/>
          <w:szCs w:val="24"/>
        </w:rPr>
        <w:t xml:space="preserve"> Τώρα; Μετά τον Υπουργό; Τι θέλετε;</w:t>
      </w:r>
    </w:p>
    <w:p w14:paraId="678A437A"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ΣΤΕΡΓΙΟΥ: </w:t>
      </w:r>
      <w:r>
        <w:rPr>
          <w:rFonts w:eastAsia="Times New Roman" w:cs="Times New Roman"/>
          <w:szCs w:val="24"/>
        </w:rPr>
        <w:t>Για την τροπολογία.</w:t>
      </w:r>
    </w:p>
    <w:p w14:paraId="678A437B" w14:textId="77777777" w:rsidR="0099759A" w:rsidRDefault="00FE124F">
      <w:pPr>
        <w:spacing w:line="600" w:lineRule="auto"/>
        <w:ind w:firstLine="720"/>
        <w:contextualSpacing/>
        <w:jc w:val="both"/>
        <w:rPr>
          <w:rFonts w:eastAsia="Times New Roman" w:cs="Times New Roman"/>
          <w:szCs w:val="24"/>
        </w:rPr>
      </w:pPr>
      <w:r>
        <w:rPr>
          <w:rFonts w:eastAsia="Times New Roman"/>
          <w:b/>
          <w:bCs/>
          <w:szCs w:val="24"/>
        </w:rPr>
        <w:t>ΠΡΟΕΔΡΕΥΟΥΣΑ (Αναστασία Χριστοδουλοπούλου):</w:t>
      </w:r>
      <w:r>
        <w:rPr>
          <w:rFonts w:eastAsia="Times New Roman" w:cs="Times New Roman"/>
          <w:szCs w:val="24"/>
        </w:rPr>
        <w:t xml:space="preserve"> Ορίστε, έχετε τον λόγο.</w:t>
      </w:r>
    </w:p>
    <w:p w14:paraId="678A437C"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ΚΩΝΣΤΑΝΤΙ</w:t>
      </w:r>
      <w:r>
        <w:rPr>
          <w:rFonts w:eastAsia="Times New Roman" w:cs="Times New Roman"/>
          <w:b/>
          <w:szCs w:val="24"/>
        </w:rPr>
        <w:t xml:space="preserve">ΝΟΣ ΣΤΕΡΓΙΟΥ: </w:t>
      </w:r>
      <w:r>
        <w:rPr>
          <w:rFonts w:eastAsia="Times New Roman" w:cs="Times New Roman"/>
          <w:szCs w:val="24"/>
        </w:rPr>
        <w:t>Θέλω να πω για την τροπολογία, κύριε Υπουργέ, που μόλις καταθέσατε και είχαμε τη διευκρίνιση από εσάς.</w:t>
      </w:r>
    </w:p>
    <w:p w14:paraId="678A437D"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Δεν αμφισβητούμε ότι πιθανόν να υπάρχουν και θετικές διατάξεις και θετικά πράγματα μέσα στην τροπολογία που καταθέσατε τελευταία στιγμή. Επ</w:t>
      </w:r>
      <w:r>
        <w:rPr>
          <w:rFonts w:eastAsia="Times New Roman" w:cs="Times New Roman"/>
          <w:szCs w:val="24"/>
        </w:rPr>
        <w:t xml:space="preserve">ιμένουμε, όμως, και μιλάμε για το απαράδεκτο γεγονός, με την πολιτική έννοια, του να την καταθέσετε τελευταία στιγμή. Εμείς από την ψηφοφορία για την τροπολογία αυτή θα απέχουμε και γιατί δεν την έχουμε μελετήσει και γιατί υπάρχουν και κάποια ζητήματα.  </w:t>
      </w:r>
    </w:p>
    <w:p w14:paraId="678A437E"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Λ</w:t>
      </w:r>
      <w:r>
        <w:rPr>
          <w:rFonts w:eastAsia="Times New Roman" w:cs="Times New Roman"/>
          <w:szCs w:val="24"/>
        </w:rPr>
        <w:t xml:space="preserve">έτε για παράδειγμα για τη Σχολή Επαγγελματικής Κατάρτισης. Ποιος θα την κάνει αυτή τη </w:t>
      </w:r>
      <w:r>
        <w:rPr>
          <w:rFonts w:eastAsia="Times New Roman" w:cs="Times New Roman"/>
          <w:szCs w:val="24"/>
        </w:rPr>
        <w:t>σ</w:t>
      </w:r>
      <w:r>
        <w:rPr>
          <w:rFonts w:eastAsia="Times New Roman" w:cs="Times New Roman"/>
          <w:szCs w:val="24"/>
        </w:rPr>
        <w:t>χολή; Λέτε για εξουσιοδότηση για τη ρύθμιση θεμάτων που αφορούν τους όρους κ.λπ.</w:t>
      </w:r>
      <w:r>
        <w:rPr>
          <w:rFonts w:eastAsia="Times New Roman" w:cs="Times New Roman"/>
          <w:szCs w:val="24"/>
        </w:rPr>
        <w:t>.</w:t>
      </w:r>
      <w:r>
        <w:rPr>
          <w:rFonts w:eastAsia="Times New Roman" w:cs="Times New Roman"/>
          <w:szCs w:val="24"/>
        </w:rPr>
        <w:t xml:space="preserve"> Δεν την έχουμε μελετήσει, οπότε θα απέχουμε από την ψηφοφορία. Πιθανόν, όμως -το λέμε κ</w:t>
      </w:r>
      <w:r>
        <w:rPr>
          <w:rFonts w:eastAsia="Times New Roman" w:cs="Times New Roman"/>
          <w:szCs w:val="24"/>
        </w:rPr>
        <w:t xml:space="preserve">αι πάλι- η συγκεκριμένη τροπολογία να έχει και θετικές διατάξεις. </w:t>
      </w:r>
    </w:p>
    <w:p w14:paraId="678A437F"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Κυρία Πρόεδρε, θα ήθελα τον λόγο.</w:t>
      </w:r>
    </w:p>
    <w:p w14:paraId="678A4380" w14:textId="77777777" w:rsidR="0099759A" w:rsidRDefault="00FE124F">
      <w:pPr>
        <w:spacing w:line="600" w:lineRule="auto"/>
        <w:ind w:firstLine="720"/>
        <w:contextualSpacing/>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Ορίστε, κύριε Υπουργέ, έχετε τον λόγο.</w:t>
      </w:r>
    </w:p>
    <w:p w14:paraId="678A4381"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 (Υπ</w:t>
      </w:r>
      <w:r>
        <w:rPr>
          <w:rFonts w:eastAsia="Times New Roman" w:cs="Times New Roman"/>
          <w:b/>
          <w:szCs w:val="24"/>
        </w:rPr>
        <w:t>ουργός Υποδομών και Μεταφορών):</w:t>
      </w:r>
      <w:r>
        <w:rPr>
          <w:rFonts w:eastAsia="Times New Roman" w:cs="Times New Roman"/>
          <w:szCs w:val="24"/>
        </w:rPr>
        <w:t xml:space="preserve"> Εγώ να ζητήσω συγγνώμη απ’ εσάς, που εκ παραδρομής κατατέθηκε τελευταία στιγμή. Ήταν στο κυρίως πακέτο, αλλά παρέπεσε. </w:t>
      </w:r>
    </w:p>
    <w:p w14:paraId="678A4382"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ΣΤΕΡΓΙΟΥ: </w:t>
      </w:r>
      <w:r>
        <w:rPr>
          <w:rFonts w:eastAsia="Times New Roman" w:cs="Times New Roman"/>
          <w:szCs w:val="24"/>
        </w:rPr>
        <w:t>Καταλαβαίνετε, όμως, και τη θέση μας.</w:t>
      </w:r>
    </w:p>
    <w:p w14:paraId="678A4383" w14:textId="77777777" w:rsidR="0099759A" w:rsidRDefault="00FE124F">
      <w:pPr>
        <w:spacing w:line="600" w:lineRule="auto"/>
        <w:ind w:firstLine="720"/>
        <w:contextualSpacing/>
        <w:jc w:val="both"/>
        <w:rPr>
          <w:rFonts w:eastAsia="Times New Roman" w:cs="Times New Roman"/>
          <w:szCs w:val="24"/>
        </w:rPr>
      </w:pPr>
      <w:r>
        <w:rPr>
          <w:rFonts w:eastAsia="Times New Roman"/>
          <w:b/>
          <w:bCs/>
          <w:szCs w:val="24"/>
        </w:rPr>
        <w:t>ΠΡΟΕΔΡΕΥΟΥΣΑ (Αναστασία Χριστοδουλοπούλου):</w:t>
      </w:r>
      <w:r>
        <w:rPr>
          <w:rFonts w:eastAsia="Times New Roman" w:cs="Times New Roman"/>
          <w:szCs w:val="24"/>
        </w:rPr>
        <w:t xml:space="preserve"> Κηρύσσεται περαιωμένη η συζήτηση επί της αρχής, των άρθρων</w:t>
      </w:r>
      <w:r>
        <w:rPr>
          <w:rFonts w:eastAsia="Times New Roman" w:cs="Times New Roman"/>
          <w:szCs w:val="24"/>
        </w:rPr>
        <w:t xml:space="preserve"> και</w:t>
      </w:r>
      <w:r>
        <w:rPr>
          <w:rFonts w:eastAsia="Times New Roman" w:cs="Times New Roman"/>
          <w:szCs w:val="24"/>
        </w:rPr>
        <w:t xml:space="preserve"> των τροπολογιών του σχεδίου νόμου του</w:t>
      </w:r>
      <w:r w:rsidRPr="00DE69E5">
        <w:rPr>
          <w:rFonts w:eastAsia="Times New Roman" w:cs="Times New Roman"/>
          <w:szCs w:val="24"/>
        </w:rPr>
        <w:t xml:space="preserve"> </w:t>
      </w:r>
      <w:r>
        <w:rPr>
          <w:rFonts w:eastAsia="Times New Roman" w:cs="Times New Roman"/>
          <w:szCs w:val="24"/>
        </w:rPr>
        <w:t>Υπουργείου Υποδομών και Μεταφορών</w:t>
      </w:r>
      <w:r>
        <w:rPr>
          <w:rFonts w:eastAsia="Times New Roman" w:cs="Times New Roman"/>
          <w:szCs w:val="24"/>
        </w:rPr>
        <w:t>:</w:t>
      </w:r>
      <w:r>
        <w:rPr>
          <w:rFonts w:eastAsia="Times New Roman" w:cs="Times New Roman"/>
          <w:szCs w:val="24"/>
        </w:rPr>
        <w:t xml:space="preserve"> «Δοκιμασία προσόντων και συμπεριφοράς υποψήφιων οδηγών και οδηγών για τη χορήγηση αδειών οδήγησης οχημάτων, άλλες διατά</w:t>
      </w:r>
      <w:r>
        <w:rPr>
          <w:rFonts w:eastAsia="Times New Roman" w:cs="Times New Roman"/>
          <w:szCs w:val="24"/>
        </w:rPr>
        <w:t>ξεις για τις άδειες οδήγησης και λοιπές διατάξεις».</w:t>
      </w:r>
    </w:p>
    <w:p w14:paraId="678A4384"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Εισερχόμαστε στην ψήφιση επί της αρχής, των άρθρων, των τροπολογιών και του συνόλου και η ψήφισή τους θα γίνει χωριστά. Επισημαίνουμε ότι η ψηφοφορία περιλαμβάνει την αρχή του νομοσχεδίου, τριάντα επτά άρ</w:t>
      </w:r>
      <w:r>
        <w:rPr>
          <w:rFonts w:eastAsia="Times New Roman" w:cs="Times New Roman"/>
          <w:szCs w:val="24"/>
        </w:rPr>
        <w:t>θρα, έξι τροπολογίες, το ακροτελεύτιο άρθρο, καθώς και το σύνολο του νομοσχεδίου.</w:t>
      </w:r>
    </w:p>
    <w:p w14:paraId="678A4385"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Το πώς θα ψηφίσετε, θα σας το πει ο κ. Κουράκης, ο οποίος έρχεται στην Έδρα και παραλαμβάνει τη σκυτάλη!</w:t>
      </w:r>
    </w:p>
    <w:p w14:paraId="678A4386"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w:t>
      </w:r>
      <w:r>
        <w:rPr>
          <w:rFonts w:eastAsia="Times New Roman" w:cs="Times New Roman"/>
          <w:szCs w:val="24"/>
        </w:rPr>
        <w:t>της Βουλής κ</w:t>
      </w:r>
      <w:r w:rsidRPr="00986F93">
        <w:rPr>
          <w:rFonts w:eastAsia="Times New Roman" w:cs="Times New Roman"/>
          <w:szCs w:val="24"/>
        </w:rPr>
        <w:t>.</w:t>
      </w:r>
      <w:r w:rsidRPr="00376E42">
        <w:rPr>
          <w:rFonts w:eastAsia="Times New Roman" w:cs="Times New Roman"/>
          <w:b/>
          <w:szCs w:val="24"/>
        </w:rPr>
        <w:t xml:space="preserve"> ΑΝΑΣΤΑΣΙΟΣ ΚΟΥΡΑΚΗΣ</w:t>
      </w:r>
      <w:r w:rsidRPr="00986F93">
        <w:rPr>
          <w:rFonts w:eastAsia="Times New Roman" w:cs="Times New Roman"/>
          <w:szCs w:val="24"/>
        </w:rPr>
        <w:t>)</w:t>
      </w:r>
    </w:p>
    <w:p w14:paraId="678A4387" w14:textId="77777777" w:rsidR="0099759A" w:rsidRDefault="00FE124F">
      <w:pPr>
        <w:spacing w:line="600" w:lineRule="auto"/>
        <w:ind w:firstLine="720"/>
        <w:contextualSpacing/>
        <w:jc w:val="both"/>
        <w:rPr>
          <w:rFonts w:eastAsia="Times New Roman" w:cs="Times New Roman"/>
          <w:szCs w:val="24"/>
        </w:rPr>
      </w:pPr>
      <w:r>
        <w:rPr>
          <w:rFonts w:eastAsia="Times New Roman"/>
          <w:b/>
          <w:bCs/>
          <w:szCs w:val="24"/>
        </w:rPr>
        <w:t xml:space="preserve">ΠΡΟΕΔΡΕΥΩΝ (Αναστάσιος Κουράκης): </w:t>
      </w:r>
      <w:r>
        <w:rPr>
          <w:rFonts w:eastAsia="Times New Roman"/>
          <w:bCs/>
          <w:szCs w:val="24"/>
        </w:rPr>
        <w:t xml:space="preserve">Κυρίες και κύριοι συνάδελφοι, </w:t>
      </w:r>
      <w:r>
        <w:rPr>
          <w:rFonts w:eastAsia="Times New Roman" w:cs="Times New Roman"/>
          <w:szCs w:val="24"/>
        </w:rPr>
        <w:t>κ</w:t>
      </w:r>
      <w:r w:rsidRPr="00E07871">
        <w:rPr>
          <w:rFonts w:eastAsia="Times New Roman" w:cs="Times New Roman"/>
          <w:szCs w:val="24"/>
        </w:rPr>
        <w:t>άθε φορά στην οθόνη εμφανίζονται ως τέσσερα άρθρα</w:t>
      </w:r>
      <w:r>
        <w:rPr>
          <w:rFonts w:eastAsia="Times New Roman" w:cs="Times New Roman"/>
          <w:szCs w:val="24"/>
        </w:rPr>
        <w:t xml:space="preserve"> –όπως γνωρίζετε-</w:t>
      </w:r>
      <w:r w:rsidRPr="00E07871">
        <w:rPr>
          <w:rFonts w:eastAsia="Times New Roman" w:cs="Times New Roman"/>
          <w:szCs w:val="24"/>
        </w:rPr>
        <w:t xml:space="preserve"> προς ψήφιση</w:t>
      </w:r>
      <w:r>
        <w:rPr>
          <w:rFonts w:eastAsia="Times New Roman" w:cs="Times New Roman"/>
          <w:szCs w:val="24"/>
        </w:rPr>
        <w:t>.</w:t>
      </w:r>
      <w:r w:rsidRPr="00E07871">
        <w:rPr>
          <w:rFonts w:eastAsia="Times New Roman" w:cs="Times New Roman"/>
          <w:szCs w:val="24"/>
        </w:rPr>
        <w:t xml:space="preserve"> Για να ψηφίσετε και τα υπόλοιπα</w:t>
      </w:r>
      <w:r>
        <w:rPr>
          <w:rFonts w:eastAsia="Times New Roman" w:cs="Times New Roman"/>
          <w:szCs w:val="24"/>
        </w:rPr>
        <w:t>,</w:t>
      </w:r>
      <w:r w:rsidRPr="00E07871">
        <w:rPr>
          <w:rFonts w:eastAsia="Times New Roman" w:cs="Times New Roman"/>
          <w:szCs w:val="24"/>
        </w:rPr>
        <w:t xml:space="preserve"> θα πρέπει να </w:t>
      </w:r>
      <w:r>
        <w:rPr>
          <w:rFonts w:eastAsia="Times New Roman" w:cs="Times New Roman"/>
          <w:szCs w:val="24"/>
        </w:rPr>
        <w:t>κυλήσετε</w:t>
      </w:r>
      <w:r w:rsidRPr="00E07871">
        <w:rPr>
          <w:rFonts w:eastAsia="Times New Roman" w:cs="Times New Roman"/>
          <w:szCs w:val="24"/>
        </w:rPr>
        <w:t xml:space="preserve"> την οθόνη αφής</w:t>
      </w:r>
      <w:r>
        <w:rPr>
          <w:rFonts w:eastAsia="Times New Roman" w:cs="Times New Roman"/>
          <w:szCs w:val="24"/>
        </w:rPr>
        <w:t>.</w:t>
      </w:r>
      <w:r w:rsidRPr="00E07871">
        <w:rPr>
          <w:rFonts w:eastAsia="Times New Roman" w:cs="Times New Roman"/>
          <w:szCs w:val="24"/>
        </w:rPr>
        <w:t xml:space="preserve"> Στο πάνω δεξιά μέρος της οθόνης εμφανίζεται κάθε φορά ο αριθμός των άρθρω</w:t>
      </w:r>
      <w:r>
        <w:rPr>
          <w:rFonts w:eastAsia="Times New Roman" w:cs="Times New Roman"/>
          <w:szCs w:val="24"/>
        </w:rPr>
        <w:t>ν που απομένουν για ψήφιση. Και β</w:t>
      </w:r>
      <w:r w:rsidRPr="00E07871">
        <w:rPr>
          <w:rFonts w:eastAsia="Times New Roman" w:cs="Times New Roman"/>
          <w:szCs w:val="24"/>
        </w:rPr>
        <w:t>εβαίως</w:t>
      </w:r>
      <w:r>
        <w:rPr>
          <w:rFonts w:eastAsia="Times New Roman" w:cs="Times New Roman"/>
          <w:szCs w:val="24"/>
        </w:rPr>
        <w:t>,</w:t>
      </w:r>
      <w:r w:rsidRPr="00E07871">
        <w:rPr>
          <w:rFonts w:eastAsia="Times New Roman" w:cs="Times New Roman"/>
          <w:szCs w:val="24"/>
        </w:rPr>
        <w:t xml:space="preserve"> θα πρέπει να βεβαιωθείτε ότι έχετε ψηφίσει όλα τα άρθρα</w:t>
      </w:r>
      <w:r>
        <w:rPr>
          <w:rFonts w:eastAsia="Times New Roman" w:cs="Times New Roman"/>
          <w:szCs w:val="24"/>
        </w:rPr>
        <w:t>, τις τροπολογίε</w:t>
      </w:r>
      <w:r w:rsidRPr="00E07871">
        <w:rPr>
          <w:rFonts w:eastAsia="Times New Roman" w:cs="Times New Roman"/>
          <w:szCs w:val="24"/>
        </w:rPr>
        <w:t>ς</w:t>
      </w:r>
      <w:r>
        <w:rPr>
          <w:rFonts w:eastAsia="Times New Roman" w:cs="Times New Roman"/>
          <w:szCs w:val="24"/>
        </w:rPr>
        <w:t>,</w:t>
      </w:r>
      <w:r w:rsidRPr="00E07871">
        <w:rPr>
          <w:rFonts w:eastAsia="Times New Roman" w:cs="Times New Roman"/>
          <w:szCs w:val="24"/>
        </w:rPr>
        <w:t xml:space="preserve"> καθώς και το ακροτελεύτιο άρθρο και το σύνολο του νομοσχεδίου</w:t>
      </w:r>
      <w:r>
        <w:rPr>
          <w:rFonts w:eastAsia="Times New Roman" w:cs="Times New Roman"/>
          <w:szCs w:val="24"/>
        </w:rPr>
        <w:t>.</w:t>
      </w:r>
      <w:r w:rsidRPr="00E07871">
        <w:rPr>
          <w:rFonts w:eastAsia="Times New Roman" w:cs="Times New Roman"/>
          <w:szCs w:val="24"/>
        </w:rPr>
        <w:t xml:space="preserve"> Αφού</w:t>
      </w:r>
      <w:r w:rsidRPr="00E07871">
        <w:rPr>
          <w:rFonts w:eastAsia="Times New Roman" w:cs="Times New Roman"/>
          <w:szCs w:val="24"/>
        </w:rPr>
        <w:t xml:space="preserve"> καταχωρηθεί </w:t>
      </w:r>
      <w:r>
        <w:rPr>
          <w:rFonts w:eastAsia="Times New Roman" w:cs="Times New Roman"/>
          <w:szCs w:val="24"/>
        </w:rPr>
        <w:t>η ψήφος σας,</w:t>
      </w:r>
      <w:r w:rsidRPr="00E07871">
        <w:rPr>
          <w:rFonts w:eastAsia="Times New Roman" w:cs="Times New Roman"/>
          <w:szCs w:val="24"/>
        </w:rPr>
        <w:t xml:space="preserve"> έχετε τη δυνατότητα </w:t>
      </w:r>
      <w:r>
        <w:rPr>
          <w:rFonts w:eastAsia="Times New Roman" w:cs="Times New Roman"/>
          <w:szCs w:val="24"/>
        </w:rPr>
        <w:t xml:space="preserve">να την </w:t>
      </w:r>
      <w:r w:rsidRPr="00E07871">
        <w:rPr>
          <w:rFonts w:eastAsia="Times New Roman" w:cs="Times New Roman"/>
          <w:szCs w:val="24"/>
        </w:rPr>
        <w:t xml:space="preserve">ελέγξετε </w:t>
      </w:r>
      <w:r>
        <w:rPr>
          <w:rFonts w:eastAsia="Times New Roman" w:cs="Times New Roman"/>
          <w:szCs w:val="24"/>
        </w:rPr>
        <w:t>ή και να την αναθεωρήσετε</w:t>
      </w:r>
      <w:r w:rsidRPr="00E07871">
        <w:rPr>
          <w:rFonts w:eastAsia="Times New Roman" w:cs="Times New Roman"/>
          <w:szCs w:val="24"/>
        </w:rPr>
        <w:t xml:space="preserve"> έως τη λήξη της </w:t>
      </w:r>
      <w:r>
        <w:rPr>
          <w:rFonts w:eastAsia="Times New Roman" w:cs="Times New Roman"/>
          <w:szCs w:val="24"/>
        </w:rPr>
        <w:t>ψηφοφορίας.</w:t>
      </w:r>
      <w:r w:rsidRPr="00E07871">
        <w:rPr>
          <w:rFonts w:eastAsia="Times New Roman" w:cs="Times New Roman"/>
          <w:szCs w:val="24"/>
        </w:rPr>
        <w:t xml:space="preserve"> </w:t>
      </w:r>
    </w:p>
    <w:p w14:paraId="678A4388"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Για οποιαδήποτε απορία απευθυνθείτε στο Προεδρείο, προκειμένου να σας συνδράμουν οι αρμόδιοι υπάλληλοι.</w:t>
      </w:r>
    </w:p>
    <w:p w14:paraId="678A4389" w14:textId="77777777" w:rsidR="0099759A" w:rsidRDefault="00FE124F">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 xml:space="preserve">Παρακαλώ να ανοίξει το σύστημα της </w:t>
      </w:r>
      <w:r>
        <w:rPr>
          <w:rFonts w:eastAsia="SimSun"/>
          <w:szCs w:val="24"/>
          <w:lang w:eastAsia="zh-CN"/>
        </w:rPr>
        <w:t>ηλεκτρονικής ψηφοφορίας.</w:t>
      </w:r>
    </w:p>
    <w:p w14:paraId="678A438A" w14:textId="77777777" w:rsidR="0099759A" w:rsidRDefault="00FE124F">
      <w:pPr>
        <w:spacing w:line="600" w:lineRule="auto"/>
        <w:ind w:firstLine="720"/>
        <w:contextualSpacing/>
        <w:jc w:val="center"/>
        <w:rPr>
          <w:rFonts w:eastAsia="Times New Roman" w:cs="Times New Roman"/>
          <w:szCs w:val="24"/>
        </w:rPr>
      </w:pPr>
      <w:r w:rsidRPr="00E65550">
        <w:rPr>
          <w:rFonts w:eastAsia="Times New Roman" w:cs="Times New Roman"/>
          <w:szCs w:val="24"/>
        </w:rPr>
        <w:t>(</w:t>
      </w:r>
      <w:r>
        <w:rPr>
          <w:rFonts w:eastAsia="Times New Roman" w:cs="Times New Roman"/>
          <w:szCs w:val="24"/>
        </w:rPr>
        <w:t>ΨΗΦΟΦΟΡΙΑ)</w:t>
      </w:r>
    </w:p>
    <w:p w14:paraId="678A438B" w14:textId="77777777" w:rsidR="0099759A" w:rsidRDefault="00FE124F">
      <w:pPr>
        <w:spacing w:line="600" w:lineRule="auto"/>
        <w:ind w:firstLine="720"/>
        <w:contextualSpacing/>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Εφ’ όσον έχετε ολοκληρώσει την ψηφοφορία, παρακαλώ να κλείσει το σύστημα ηλεκτρονικής ψηφοφορίας.</w:t>
      </w:r>
    </w:p>
    <w:p w14:paraId="678A438C" w14:textId="77777777" w:rsidR="0099759A" w:rsidRDefault="00FE124F">
      <w:pPr>
        <w:tabs>
          <w:tab w:val="left" w:pos="2940"/>
        </w:tabs>
        <w:spacing w:line="600" w:lineRule="auto"/>
        <w:ind w:firstLine="709"/>
        <w:contextualSpacing/>
        <w:jc w:val="center"/>
        <w:rPr>
          <w:rFonts w:eastAsia="Times New Roman"/>
          <w:szCs w:val="24"/>
        </w:rPr>
      </w:pPr>
      <w:r>
        <w:rPr>
          <w:rFonts w:eastAsia="Times New Roman"/>
          <w:szCs w:val="24"/>
        </w:rPr>
        <w:t>(ΗΛΕΚΤΡΟΝΙΚΗ ΚΑΤΑΜΕΤΡΗΣΗ)</w:t>
      </w:r>
    </w:p>
    <w:p w14:paraId="678A438D" w14:textId="77777777" w:rsidR="0099759A" w:rsidRDefault="00FE124F">
      <w:pPr>
        <w:spacing w:line="600" w:lineRule="auto"/>
        <w:ind w:firstLine="720"/>
        <w:contextualSpacing/>
        <w:jc w:val="center"/>
        <w:rPr>
          <w:rFonts w:eastAsia="Times New Roman"/>
          <w:szCs w:val="24"/>
        </w:rPr>
      </w:pPr>
      <w:r>
        <w:rPr>
          <w:rFonts w:eastAsia="Times New Roman"/>
          <w:szCs w:val="24"/>
        </w:rPr>
        <w:t>(ΚΑΤΑ ΤΗ ΔΙΑΡΚΕΙΑ ΤΗΣ ΗΛΕΚΤΡΟΝΙΚΗΣ ΨΗΦΟΦΟΡΙΑΣ)</w:t>
      </w:r>
    </w:p>
    <w:p w14:paraId="678A438E" w14:textId="77777777" w:rsidR="0099759A" w:rsidRDefault="00FE124F">
      <w:pPr>
        <w:spacing w:line="600" w:lineRule="auto"/>
        <w:ind w:firstLine="720"/>
        <w:contextualSpacing/>
        <w:jc w:val="both"/>
        <w:rPr>
          <w:rFonts w:eastAsia="Times New Roman"/>
          <w:szCs w:val="24"/>
        </w:rPr>
      </w:pPr>
      <w:r w:rsidRPr="009F62CB">
        <w:rPr>
          <w:rFonts w:eastAsia="Times New Roman" w:cs="Times New Roman"/>
          <w:b/>
          <w:szCs w:val="24"/>
        </w:rPr>
        <w:t>ΠΡΟΕΔΡΕΥΩΝ (Αν</w:t>
      </w:r>
      <w:r w:rsidRPr="009F62CB">
        <w:rPr>
          <w:rFonts w:eastAsia="Times New Roman" w:cs="Times New Roman"/>
          <w:b/>
          <w:szCs w:val="24"/>
        </w:rPr>
        <w:t xml:space="preserve">αστάσιος Κουράκης): </w:t>
      </w:r>
      <w:r w:rsidRPr="00404E28">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θεωρία, αφού προηγουμένως ξεναγήθηκαν στην έκθεση της αίθουσας «ΕΛΕΥΘΕΡΙΟΣ ΒΕΝΙΖΕΛΟΣ» και ενημερώθηκαν για την ιστορ</w:t>
      </w:r>
      <w:r w:rsidRPr="00404E28">
        <w:rPr>
          <w:rFonts w:eastAsia="Times New Roman"/>
          <w:szCs w:val="24"/>
        </w:rPr>
        <w:t xml:space="preserve">ία του κτηρίου και τον τρόπο οργάνωσης και λειτουργίας της Βουλής, </w:t>
      </w:r>
      <w:r>
        <w:rPr>
          <w:rFonts w:eastAsia="Times New Roman"/>
          <w:szCs w:val="24"/>
        </w:rPr>
        <w:t>τριάντα</w:t>
      </w:r>
      <w:r w:rsidRPr="00B01D05">
        <w:rPr>
          <w:rFonts w:eastAsia="Times New Roman"/>
          <w:szCs w:val="24"/>
        </w:rPr>
        <w:t xml:space="preserve"> </w:t>
      </w:r>
      <w:r>
        <w:rPr>
          <w:rFonts w:eastAsia="Times New Roman"/>
          <w:szCs w:val="24"/>
        </w:rPr>
        <w:t>δύο</w:t>
      </w:r>
      <w:r w:rsidRPr="00404E28">
        <w:rPr>
          <w:rFonts w:eastAsia="Times New Roman"/>
          <w:szCs w:val="24"/>
        </w:rPr>
        <w:t xml:space="preserve"> μαθήτριες και μαθητές και </w:t>
      </w:r>
      <w:r>
        <w:rPr>
          <w:rFonts w:eastAsia="Times New Roman"/>
          <w:szCs w:val="24"/>
        </w:rPr>
        <w:t>δύο</w:t>
      </w:r>
      <w:r w:rsidRPr="00404E28">
        <w:rPr>
          <w:rFonts w:eastAsia="Times New Roman"/>
          <w:szCs w:val="24"/>
        </w:rPr>
        <w:t xml:space="preserve"> εκπαιδευτικοί συνοδοί από το </w:t>
      </w:r>
      <w:r>
        <w:rPr>
          <w:rFonts w:eastAsia="Times New Roman"/>
          <w:szCs w:val="24"/>
        </w:rPr>
        <w:t xml:space="preserve">Γενικό Λύκειο Κρεμαστής </w:t>
      </w:r>
      <w:r>
        <w:rPr>
          <w:rFonts w:eastAsia="Times New Roman"/>
          <w:szCs w:val="24"/>
        </w:rPr>
        <w:t>(δεύτερο</w:t>
      </w:r>
      <w:r>
        <w:rPr>
          <w:rFonts w:eastAsia="Times New Roman"/>
          <w:szCs w:val="24"/>
        </w:rPr>
        <w:t xml:space="preserve"> </w:t>
      </w:r>
      <w:r>
        <w:rPr>
          <w:rFonts w:eastAsia="Times New Roman"/>
          <w:szCs w:val="24"/>
        </w:rPr>
        <w:t>τ</w:t>
      </w:r>
      <w:r>
        <w:rPr>
          <w:rFonts w:eastAsia="Times New Roman"/>
          <w:szCs w:val="24"/>
        </w:rPr>
        <w:t>μήμα</w:t>
      </w:r>
      <w:r>
        <w:rPr>
          <w:rFonts w:eastAsia="Times New Roman"/>
          <w:szCs w:val="24"/>
        </w:rPr>
        <w:t>)</w:t>
      </w:r>
      <w:r>
        <w:rPr>
          <w:rFonts w:eastAsia="Times New Roman"/>
          <w:szCs w:val="24"/>
        </w:rPr>
        <w:t>.</w:t>
      </w:r>
    </w:p>
    <w:p w14:paraId="678A438F" w14:textId="77777777" w:rsidR="0099759A" w:rsidRDefault="00FE124F">
      <w:pPr>
        <w:spacing w:line="600" w:lineRule="auto"/>
        <w:ind w:firstLine="720"/>
        <w:contextualSpacing/>
        <w:rPr>
          <w:rFonts w:eastAsia="Times New Roman"/>
          <w:szCs w:val="24"/>
        </w:rPr>
      </w:pPr>
      <w:r>
        <w:rPr>
          <w:rFonts w:eastAsia="Times New Roman"/>
          <w:szCs w:val="24"/>
        </w:rPr>
        <w:t>Η Βουλή τού</w:t>
      </w:r>
      <w:r w:rsidRPr="00404E28">
        <w:rPr>
          <w:rFonts w:eastAsia="Times New Roman"/>
          <w:szCs w:val="24"/>
        </w:rPr>
        <w:t>ς καλωσορίζει.</w:t>
      </w:r>
    </w:p>
    <w:p w14:paraId="678A4390" w14:textId="77777777" w:rsidR="0099759A" w:rsidRDefault="00FE124F">
      <w:pPr>
        <w:spacing w:line="600" w:lineRule="auto"/>
        <w:ind w:firstLine="720"/>
        <w:contextualSpacing/>
        <w:jc w:val="center"/>
        <w:rPr>
          <w:rFonts w:eastAsia="Times New Roman" w:cs="Times New Roman"/>
          <w:szCs w:val="24"/>
        </w:rPr>
      </w:pPr>
      <w:r w:rsidRPr="00404E28">
        <w:rPr>
          <w:rFonts w:eastAsia="Times New Roman"/>
          <w:szCs w:val="24"/>
        </w:rPr>
        <w:t>(Χειροκροτήματα απ’ όλες τις πτέρυγες της Βουλής)</w:t>
      </w:r>
    </w:p>
    <w:p w14:paraId="678A4391" w14:textId="77777777" w:rsidR="0099759A" w:rsidRDefault="00FE124F">
      <w:pPr>
        <w:spacing w:line="600" w:lineRule="auto"/>
        <w:ind w:firstLine="709"/>
        <w:contextualSpacing/>
        <w:jc w:val="center"/>
        <w:rPr>
          <w:rFonts w:eastAsia="Times New Roman" w:cs="Times New Roman"/>
          <w:b/>
          <w:szCs w:val="24"/>
        </w:rPr>
      </w:pPr>
      <w:r>
        <w:rPr>
          <w:rFonts w:eastAsia="Times New Roman" w:cs="Times New Roman"/>
          <w:szCs w:val="24"/>
        </w:rPr>
        <w:t xml:space="preserve">(ΜΕΤΑ ΤΗΝ ΗΛΕΚΤΡΟΝΙΚΗ </w:t>
      </w:r>
      <w:r w:rsidRPr="006051FA">
        <w:rPr>
          <w:rFonts w:eastAsia="Times New Roman" w:cs="Times New Roman"/>
          <w:szCs w:val="24"/>
        </w:rPr>
        <w:t>ΚΑΤΑΜΕΤΡΗΣΗ)</w:t>
      </w:r>
    </w:p>
    <w:p w14:paraId="678A4392" w14:textId="77777777" w:rsidR="0099759A" w:rsidRDefault="00FE124F">
      <w:pPr>
        <w:spacing w:line="600" w:lineRule="auto"/>
        <w:ind w:firstLine="709"/>
        <w:contextualSpacing/>
        <w:jc w:val="both"/>
        <w:rPr>
          <w:rFonts w:eastAsia="SimSun"/>
          <w:b/>
          <w:szCs w:val="24"/>
          <w:lang w:eastAsia="zh-CN"/>
        </w:rPr>
      </w:pPr>
      <w:r>
        <w:rPr>
          <w:rFonts w:eastAsia="Times New Roman"/>
          <w:b/>
          <w:bCs/>
          <w:szCs w:val="24"/>
        </w:rPr>
        <w:t xml:space="preserve">ΠΡΟΕΔΡΕΥΩΝ (Αναστάσιος Κουράκης): </w:t>
      </w:r>
      <w:r>
        <w:rPr>
          <w:rFonts w:eastAsia="Times New Roman" w:cs="Times New Roman"/>
          <w:szCs w:val="24"/>
        </w:rPr>
        <w:t>Οι θέσεις των κομμάτων, όπως αποτυπώθηκαν κατά την ψήφιση με το ηλεκτρονικό σύστημα</w:t>
      </w:r>
      <w:r>
        <w:rPr>
          <w:rFonts w:eastAsia="Times New Roman" w:cs="Times New Roman"/>
          <w:szCs w:val="24"/>
        </w:rPr>
        <w:t>,</w:t>
      </w:r>
      <w:r>
        <w:rPr>
          <w:rFonts w:eastAsia="Times New Roman" w:cs="Times New Roman"/>
          <w:szCs w:val="24"/>
        </w:rPr>
        <w:t xml:space="preserve"> έχουν ως εξής:</w:t>
      </w:r>
    </w:p>
    <w:p w14:paraId="678A4393" w14:textId="77777777" w:rsidR="0099759A" w:rsidRDefault="00FE124F">
      <w:pPr>
        <w:spacing w:line="600" w:lineRule="auto"/>
        <w:ind w:firstLine="539"/>
        <w:contextualSpacing/>
        <w:jc w:val="both"/>
        <w:rPr>
          <w:rFonts w:eastAsia="Times New Roman"/>
          <w:bCs/>
          <w:szCs w:val="24"/>
        </w:rPr>
      </w:pPr>
      <w:r>
        <w:rPr>
          <w:rFonts w:eastAsia="Times New Roman"/>
          <w:bCs/>
          <w:szCs w:val="24"/>
        </w:rPr>
        <w:t>Επί της αρχής κατά πλειοψηφία.</w:t>
      </w:r>
    </w:p>
    <w:p w14:paraId="678A4394" w14:textId="77777777" w:rsidR="0099759A" w:rsidRDefault="00FE124F">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78A4395" w14:textId="77777777" w:rsidR="0099759A" w:rsidRDefault="00FE124F">
      <w:pPr>
        <w:spacing w:line="600" w:lineRule="auto"/>
        <w:ind w:firstLine="539"/>
        <w:contextualSpacing/>
        <w:jc w:val="both"/>
        <w:rPr>
          <w:rFonts w:eastAsia="Times New Roman"/>
          <w:szCs w:val="24"/>
        </w:rPr>
      </w:pPr>
      <w:r>
        <w:rPr>
          <w:rFonts w:eastAsia="Times New Roman"/>
          <w:szCs w:val="24"/>
        </w:rPr>
        <w:t>Νέα Δημοκρατία: Όχι.</w:t>
      </w:r>
    </w:p>
    <w:p w14:paraId="678A4396" w14:textId="77777777" w:rsidR="0099759A" w:rsidRDefault="00FE124F">
      <w:pPr>
        <w:spacing w:line="600" w:lineRule="auto"/>
        <w:ind w:firstLine="539"/>
        <w:contextualSpacing/>
        <w:jc w:val="both"/>
        <w:rPr>
          <w:rFonts w:eastAsia="Times New Roman"/>
          <w:szCs w:val="24"/>
        </w:rPr>
      </w:pPr>
      <w:r>
        <w:rPr>
          <w:rFonts w:eastAsia="Times New Roman"/>
          <w:szCs w:val="24"/>
        </w:rPr>
        <w:t>ΔΗΣΥ: Ναι.</w:t>
      </w:r>
    </w:p>
    <w:p w14:paraId="678A4397" w14:textId="77777777" w:rsidR="0099759A" w:rsidRDefault="00FE124F">
      <w:pPr>
        <w:spacing w:line="600" w:lineRule="auto"/>
        <w:ind w:firstLine="539"/>
        <w:contextualSpacing/>
        <w:jc w:val="both"/>
        <w:rPr>
          <w:rFonts w:eastAsia="Times New Roman"/>
          <w:szCs w:val="24"/>
        </w:rPr>
      </w:pPr>
      <w:r>
        <w:rPr>
          <w:rFonts w:eastAsia="Times New Roman"/>
          <w:szCs w:val="24"/>
        </w:rPr>
        <w:t xml:space="preserve">Λαϊκός </w:t>
      </w:r>
      <w:r>
        <w:rPr>
          <w:rFonts w:eastAsia="Times New Roman"/>
          <w:szCs w:val="24"/>
        </w:rPr>
        <w:t>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78A4398" w14:textId="77777777" w:rsidR="0099759A" w:rsidRDefault="00FE124F">
      <w:pPr>
        <w:spacing w:line="600" w:lineRule="auto"/>
        <w:ind w:firstLine="539"/>
        <w:contextualSpacing/>
        <w:jc w:val="both"/>
        <w:rPr>
          <w:rFonts w:eastAsia="Times New Roman"/>
          <w:szCs w:val="24"/>
        </w:rPr>
      </w:pPr>
      <w:r>
        <w:rPr>
          <w:rFonts w:eastAsia="Times New Roman"/>
          <w:szCs w:val="24"/>
        </w:rPr>
        <w:t>ΚΚΕ: Παρών.</w:t>
      </w:r>
    </w:p>
    <w:p w14:paraId="678A4399" w14:textId="77777777" w:rsidR="0099759A" w:rsidRDefault="00FE124F">
      <w:pPr>
        <w:spacing w:line="600" w:lineRule="auto"/>
        <w:ind w:firstLine="539"/>
        <w:contextualSpacing/>
        <w:jc w:val="both"/>
        <w:rPr>
          <w:rFonts w:eastAsia="Times New Roman"/>
          <w:szCs w:val="24"/>
        </w:rPr>
      </w:pPr>
      <w:r>
        <w:rPr>
          <w:rFonts w:eastAsia="Times New Roman"/>
          <w:szCs w:val="24"/>
        </w:rPr>
        <w:t>Ένωση Κεντρώων: Παρών.</w:t>
      </w:r>
    </w:p>
    <w:p w14:paraId="678A439A" w14:textId="77777777" w:rsidR="0099759A" w:rsidRDefault="00FE124F">
      <w:pPr>
        <w:spacing w:line="600" w:lineRule="auto"/>
        <w:ind w:firstLine="539"/>
        <w:contextualSpacing/>
        <w:jc w:val="both"/>
        <w:rPr>
          <w:rFonts w:eastAsia="Times New Roman"/>
          <w:bCs/>
          <w:szCs w:val="24"/>
        </w:rPr>
      </w:pPr>
      <w:r>
        <w:rPr>
          <w:rFonts w:eastAsia="Times New Roman"/>
          <w:bCs/>
          <w:szCs w:val="24"/>
        </w:rPr>
        <w:t>Άρθρο 1 ως έχει κατά πλειοψηφία.</w:t>
      </w:r>
    </w:p>
    <w:p w14:paraId="678A439B" w14:textId="77777777" w:rsidR="0099759A" w:rsidRDefault="00FE124F">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78A439C" w14:textId="77777777" w:rsidR="0099759A" w:rsidRDefault="00FE124F">
      <w:pPr>
        <w:spacing w:line="600" w:lineRule="auto"/>
        <w:ind w:firstLine="539"/>
        <w:contextualSpacing/>
        <w:jc w:val="both"/>
        <w:rPr>
          <w:rFonts w:eastAsia="Times New Roman"/>
          <w:szCs w:val="24"/>
        </w:rPr>
      </w:pPr>
      <w:r>
        <w:rPr>
          <w:rFonts w:eastAsia="Times New Roman"/>
          <w:szCs w:val="24"/>
        </w:rPr>
        <w:t>Νέα Δημοκρατία: Όχι.</w:t>
      </w:r>
    </w:p>
    <w:p w14:paraId="678A439D" w14:textId="77777777" w:rsidR="0099759A" w:rsidRDefault="00FE124F">
      <w:pPr>
        <w:spacing w:line="600" w:lineRule="auto"/>
        <w:ind w:firstLine="539"/>
        <w:contextualSpacing/>
        <w:jc w:val="both"/>
        <w:rPr>
          <w:rFonts w:eastAsia="Times New Roman"/>
          <w:szCs w:val="24"/>
        </w:rPr>
      </w:pPr>
      <w:r>
        <w:rPr>
          <w:rFonts w:eastAsia="Times New Roman"/>
          <w:szCs w:val="24"/>
        </w:rPr>
        <w:t>ΔΗΣΥ: Όχι.</w:t>
      </w:r>
    </w:p>
    <w:p w14:paraId="678A439E" w14:textId="77777777" w:rsidR="0099759A" w:rsidRDefault="00FE124F">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78A439F" w14:textId="77777777" w:rsidR="0099759A" w:rsidRDefault="00FE124F">
      <w:pPr>
        <w:spacing w:line="600" w:lineRule="auto"/>
        <w:ind w:firstLine="539"/>
        <w:contextualSpacing/>
        <w:jc w:val="both"/>
        <w:rPr>
          <w:rFonts w:eastAsia="Times New Roman"/>
          <w:szCs w:val="24"/>
        </w:rPr>
      </w:pPr>
      <w:r>
        <w:rPr>
          <w:rFonts w:eastAsia="Times New Roman"/>
          <w:szCs w:val="24"/>
        </w:rPr>
        <w:t>ΚΚΕ: Παρών.</w:t>
      </w:r>
    </w:p>
    <w:p w14:paraId="678A43A0" w14:textId="77777777" w:rsidR="0099759A" w:rsidRDefault="00FE124F">
      <w:pPr>
        <w:spacing w:line="600" w:lineRule="auto"/>
        <w:ind w:firstLine="539"/>
        <w:contextualSpacing/>
        <w:jc w:val="both"/>
        <w:rPr>
          <w:rFonts w:eastAsia="Times New Roman"/>
          <w:szCs w:val="24"/>
        </w:rPr>
      </w:pPr>
      <w:r>
        <w:rPr>
          <w:rFonts w:eastAsia="Times New Roman"/>
          <w:szCs w:val="24"/>
        </w:rPr>
        <w:t>Ένωση Κεντρώων: Παρών.</w:t>
      </w:r>
    </w:p>
    <w:p w14:paraId="678A43A1" w14:textId="77777777" w:rsidR="0099759A" w:rsidRDefault="00FE124F">
      <w:pPr>
        <w:spacing w:line="600" w:lineRule="auto"/>
        <w:ind w:firstLine="539"/>
        <w:contextualSpacing/>
        <w:jc w:val="both"/>
        <w:rPr>
          <w:rFonts w:eastAsia="Times New Roman"/>
          <w:bCs/>
          <w:szCs w:val="24"/>
        </w:rPr>
      </w:pPr>
      <w:r>
        <w:rPr>
          <w:rFonts w:eastAsia="Times New Roman"/>
          <w:bCs/>
          <w:szCs w:val="24"/>
        </w:rPr>
        <w:t>Άρθρο 2 όπως τροποποιήθηκε κατά πλειοψηφία.</w:t>
      </w:r>
    </w:p>
    <w:p w14:paraId="678A43A2" w14:textId="77777777" w:rsidR="0099759A" w:rsidRDefault="00FE124F">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78A43A3" w14:textId="77777777" w:rsidR="0099759A" w:rsidRDefault="00FE124F">
      <w:pPr>
        <w:spacing w:line="600" w:lineRule="auto"/>
        <w:ind w:firstLine="539"/>
        <w:contextualSpacing/>
        <w:jc w:val="both"/>
        <w:rPr>
          <w:rFonts w:eastAsia="Times New Roman"/>
          <w:szCs w:val="24"/>
        </w:rPr>
      </w:pPr>
      <w:r>
        <w:rPr>
          <w:rFonts w:eastAsia="Times New Roman"/>
          <w:szCs w:val="24"/>
        </w:rPr>
        <w:t>Νέα Δημοκρατία: Όχι.</w:t>
      </w:r>
    </w:p>
    <w:p w14:paraId="678A43A4" w14:textId="77777777" w:rsidR="0099759A" w:rsidRDefault="00FE124F">
      <w:pPr>
        <w:spacing w:line="600" w:lineRule="auto"/>
        <w:ind w:firstLine="539"/>
        <w:contextualSpacing/>
        <w:jc w:val="both"/>
        <w:rPr>
          <w:rFonts w:eastAsia="Times New Roman"/>
          <w:szCs w:val="24"/>
        </w:rPr>
      </w:pPr>
      <w:r>
        <w:rPr>
          <w:rFonts w:eastAsia="Times New Roman"/>
          <w:szCs w:val="24"/>
        </w:rPr>
        <w:t>ΔΗΣΥ: Ναι.</w:t>
      </w:r>
    </w:p>
    <w:p w14:paraId="678A43A5" w14:textId="77777777" w:rsidR="0099759A" w:rsidRDefault="00FE124F">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78A43A6" w14:textId="77777777" w:rsidR="0099759A" w:rsidRDefault="00FE124F">
      <w:pPr>
        <w:spacing w:line="600" w:lineRule="auto"/>
        <w:ind w:firstLine="539"/>
        <w:contextualSpacing/>
        <w:jc w:val="both"/>
        <w:rPr>
          <w:rFonts w:eastAsia="Times New Roman"/>
          <w:szCs w:val="24"/>
        </w:rPr>
      </w:pPr>
      <w:r>
        <w:rPr>
          <w:rFonts w:eastAsia="Times New Roman"/>
          <w:szCs w:val="24"/>
        </w:rPr>
        <w:t>ΚΚΕ: Παρών.</w:t>
      </w:r>
    </w:p>
    <w:p w14:paraId="678A43A7" w14:textId="77777777" w:rsidR="0099759A" w:rsidRDefault="00FE124F">
      <w:pPr>
        <w:spacing w:line="600" w:lineRule="auto"/>
        <w:ind w:firstLine="539"/>
        <w:contextualSpacing/>
        <w:jc w:val="both"/>
        <w:rPr>
          <w:rFonts w:eastAsia="Times New Roman"/>
          <w:szCs w:val="24"/>
        </w:rPr>
      </w:pPr>
      <w:r>
        <w:rPr>
          <w:rFonts w:eastAsia="Times New Roman"/>
          <w:szCs w:val="24"/>
        </w:rPr>
        <w:t>Ένωση Κεντρώων: Ναι.</w:t>
      </w:r>
    </w:p>
    <w:p w14:paraId="678A43A8" w14:textId="77777777" w:rsidR="0099759A" w:rsidRDefault="00FE124F">
      <w:pPr>
        <w:spacing w:line="600" w:lineRule="auto"/>
        <w:ind w:firstLine="539"/>
        <w:contextualSpacing/>
        <w:jc w:val="both"/>
        <w:rPr>
          <w:rFonts w:eastAsia="Times New Roman"/>
          <w:bCs/>
          <w:szCs w:val="24"/>
        </w:rPr>
      </w:pPr>
      <w:r>
        <w:rPr>
          <w:rFonts w:eastAsia="Times New Roman"/>
          <w:bCs/>
          <w:szCs w:val="24"/>
        </w:rPr>
        <w:t>Άρθρο 3 όπως τροποποιήθηκε κατά πλειοψηφία.</w:t>
      </w:r>
    </w:p>
    <w:p w14:paraId="678A43A9" w14:textId="77777777" w:rsidR="0099759A" w:rsidRDefault="00FE124F">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78A43AA" w14:textId="77777777" w:rsidR="0099759A" w:rsidRDefault="00FE124F">
      <w:pPr>
        <w:spacing w:line="600" w:lineRule="auto"/>
        <w:ind w:firstLine="539"/>
        <w:contextualSpacing/>
        <w:jc w:val="both"/>
        <w:rPr>
          <w:rFonts w:eastAsia="Times New Roman"/>
          <w:szCs w:val="24"/>
        </w:rPr>
      </w:pPr>
      <w:r>
        <w:rPr>
          <w:rFonts w:eastAsia="Times New Roman"/>
          <w:szCs w:val="24"/>
        </w:rPr>
        <w:t>Νέα Δημοκρατία: Όχι.</w:t>
      </w:r>
    </w:p>
    <w:p w14:paraId="678A43AB" w14:textId="77777777" w:rsidR="0099759A" w:rsidRDefault="00FE124F">
      <w:pPr>
        <w:spacing w:line="600" w:lineRule="auto"/>
        <w:ind w:firstLine="539"/>
        <w:contextualSpacing/>
        <w:jc w:val="both"/>
        <w:rPr>
          <w:rFonts w:eastAsia="Times New Roman"/>
          <w:szCs w:val="24"/>
        </w:rPr>
      </w:pPr>
      <w:r>
        <w:rPr>
          <w:rFonts w:eastAsia="Times New Roman"/>
          <w:szCs w:val="24"/>
        </w:rPr>
        <w:t>ΔΗΣΥ: Όχι.</w:t>
      </w:r>
    </w:p>
    <w:p w14:paraId="678A43AC" w14:textId="77777777" w:rsidR="0099759A" w:rsidRDefault="00FE124F">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78A43AD" w14:textId="77777777" w:rsidR="0099759A" w:rsidRDefault="00FE124F">
      <w:pPr>
        <w:spacing w:line="600" w:lineRule="auto"/>
        <w:ind w:firstLine="539"/>
        <w:contextualSpacing/>
        <w:jc w:val="both"/>
        <w:rPr>
          <w:rFonts w:eastAsia="Times New Roman"/>
          <w:szCs w:val="24"/>
        </w:rPr>
      </w:pPr>
      <w:r>
        <w:rPr>
          <w:rFonts w:eastAsia="Times New Roman"/>
          <w:szCs w:val="24"/>
        </w:rPr>
        <w:t>ΚΚΕ: Παρών.</w:t>
      </w:r>
    </w:p>
    <w:p w14:paraId="678A43AE" w14:textId="77777777" w:rsidR="0099759A" w:rsidRDefault="00FE124F">
      <w:pPr>
        <w:spacing w:line="600" w:lineRule="auto"/>
        <w:ind w:firstLine="539"/>
        <w:contextualSpacing/>
        <w:jc w:val="both"/>
        <w:rPr>
          <w:rFonts w:eastAsia="Times New Roman"/>
          <w:szCs w:val="24"/>
        </w:rPr>
      </w:pPr>
      <w:r>
        <w:rPr>
          <w:rFonts w:eastAsia="Times New Roman"/>
          <w:szCs w:val="24"/>
        </w:rPr>
        <w:t>Ένωσ</w:t>
      </w:r>
      <w:r>
        <w:rPr>
          <w:rFonts w:eastAsia="Times New Roman"/>
          <w:szCs w:val="24"/>
        </w:rPr>
        <w:t>η Κεντρώων: Παρών.</w:t>
      </w:r>
    </w:p>
    <w:p w14:paraId="678A43AF" w14:textId="77777777" w:rsidR="0099759A" w:rsidRDefault="00FE124F">
      <w:pPr>
        <w:spacing w:line="600" w:lineRule="auto"/>
        <w:ind w:firstLine="539"/>
        <w:contextualSpacing/>
        <w:jc w:val="both"/>
        <w:rPr>
          <w:rFonts w:eastAsia="Times New Roman"/>
          <w:bCs/>
          <w:szCs w:val="24"/>
        </w:rPr>
      </w:pPr>
      <w:r>
        <w:rPr>
          <w:rFonts w:eastAsia="Times New Roman"/>
          <w:bCs/>
          <w:szCs w:val="24"/>
        </w:rPr>
        <w:t>Άρθρο 4 όπως τροποποιήθηκε κατά πλειοψηφία.</w:t>
      </w:r>
    </w:p>
    <w:p w14:paraId="678A43B0" w14:textId="77777777" w:rsidR="0099759A" w:rsidRDefault="00FE124F">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78A43B1" w14:textId="77777777" w:rsidR="0099759A" w:rsidRDefault="00FE124F">
      <w:pPr>
        <w:spacing w:line="600" w:lineRule="auto"/>
        <w:ind w:firstLine="539"/>
        <w:contextualSpacing/>
        <w:jc w:val="both"/>
        <w:rPr>
          <w:rFonts w:eastAsia="Times New Roman"/>
          <w:szCs w:val="24"/>
        </w:rPr>
      </w:pPr>
      <w:r>
        <w:rPr>
          <w:rFonts w:eastAsia="Times New Roman"/>
          <w:szCs w:val="24"/>
        </w:rPr>
        <w:t>Νέα Δημοκρατία: Όχι.</w:t>
      </w:r>
    </w:p>
    <w:p w14:paraId="678A43B2" w14:textId="77777777" w:rsidR="0099759A" w:rsidRDefault="00FE124F">
      <w:pPr>
        <w:spacing w:line="600" w:lineRule="auto"/>
        <w:ind w:firstLine="539"/>
        <w:contextualSpacing/>
        <w:jc w:val="both"/>
        <w:rPr>
          <w:rFonts w:eastAsia="Times New Roman"/>
          <w:szCs w:val="24"/>
        </w:rPr>
      </w:pPr>
      <w:r>
        <w:rPr>
          <w:rFonts w:eastAsia="Times New Roman"/>
          <w:szCs w:val="24"/>
        </w:rPr>
        <w:t>ΔΗΣΥ: Όχι.</w:t>
      </w:r>
    </w:p>
    <w:p w14:paraId="678A43B3" w14:textId="77777777" w:rsidR="0099759A" w:rsidRDefault="00FE124F">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78A43B4" w14:textId="77777777" w:rsidR="0099759A" w:rsidRDefault="00FE124F">
      <w:pPr>
        <w:spacing w:line="600" w:lineRule="auto"/>
        <w:ind w:firstLine="539"/>
        <w:contextualSpacing/>
        <w:jc w:val="both"/>
        <w:rPr>
          <w:rFonts w:eastAsia="Times New Roman"/>
          <w:szCs w:val="24"/>
        </w:rPr>
      </w:pPr>
      <w:r>
        <w:rPr>
          <w:rFonts w:eastAsia="Times New Roman"/>
          <w:szCs w:val="24"/>
        </w:rPr>
        <w:t>ΚΚΕ: Παρών.</w:t>
      </w:r>
    </w:p>
    <w:p w14:paraId="678A43B5" w14:textId="77777777" w:rsidR="0099759A" w:rsidRDefault="00FE124F">
      <w:pPr>
        <w:spacing w:line="600" w:lineRule="auto"/>
        <w:ind w:firstLine="539"/>
        <w:contextualSpacing/>
        <w:jc w:val="both"/>
        <w:rPr>
          <w:rFonts w:eastAsia="Times New Roman"/>
          <w:szCs w:val="24"/>
        </w:rPr>
      </w:pPr>
      <w:r>
        <w:rPr>
          <w:rFonts w:eastAsia="Times New Roman"/>
          <w:szCs w:val="24"/>
        </w:rPr>
        <w:t>Ένωση Κεντρώων: Παρών.</w:t>
      </w:r>
    </w:p>
    <w:p w14:paraId="678A43B6" w14:textId="77777777" w:rsidR="0099759A" w:rsidRDefault="00FE124F">
      <w:pPr>
        <w:spacing w:line="600" w:lineRule="auto"/>
        <w:ind w:firstLine="539"/>
        <w:contextualSpacing/>
        <w:jc w:val="both"/>
        <w:rPr>
          <w:rFonts w:eastAsia="Times New Roman"/>
          <w:bCs/>
          <w:szCs w:val="24"/>
        </w:rPr>
      </w:pPr>
      <w:r>
        <w:rPr>
          <w:rFonts w:eastAsia="Times New Roman"/>
          <w:bCs/>
          <w:szCs w:val="24"/>
        </w:rPr>
        <w:t>Άρθρο 5 όπως τροποποιήθηκε κατά πλειοψηφία.</w:t>
      </w:r>
    </w:p>
    <w:p w14:paraId="678A43B7" w14:textId="77777777" w:rsidR="0099759A" w:rsidRDefault="00FE124F">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78A43B8" w14:textId="77777777" w:rsidR="0099759A" w:rsidRDefault="00FE124F">
      <w:pPr>
        <w:spacing w:line="600" w:lineRule="auto"/>
        <w:ind w:firstLine="539"/>
        <w:contextualSpacing/>
        <w:jc w:val="both"/>
        <w:rPr>
          <w:rFonts w:eastAsia="Times New Roman"/>
          <w:szCs w:val="24"/>
        </w:rPr>
      </w:pPr>
      <w:r>
        <w:rPr>
          <w:rFonts w:eastAsia="Times New Roman"/>
          <w:szCs w:val="24"/>
        </w:rPr>
        <w:t>Νέα Δημοκρατία: Όχι.</w:t>
      </w:r>
    </w:p>
    <w:p w14:paraId="678A43B9" w14:textId="77777777" w:rsidR="0099759A" w:rsidRDefault="00FE124F">
      <w:pPr>
        <w:spacing w:line="600" w:lineRule="auto"/>
        <w:ind w:firstLine="539"/>
        <w:contextualSpacing/>
        <w:jc w:val="both"/>
        <w:rPr>
          <w:rFonts w:eastAsia="Times New Roman"/>
          <w:szCs w:val="24"/>
        </w:rPr>
      </w:pPr>
      <w:r>
        <w:rPr>
          <w:rFonts w:eastAsia="Times New Roman"/>
          <w:szCs w:val="24"/>
        </w:rPr>
        <w:t>ΔΗΣΥ: Ναι.</w:t>
      </w:r>
    </w:p>
    <w:p w14:paraId="678A43BA" w14:textId="77777777" w:rsidR="0099759A" w:rsidRDefault="00FE124F">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78A43BB" w14:textId="77777777" w:rsidR="0099759A" w:rsidRDefault="00FE124F">
      <w:pPr>
        <w:spacing w:line="600" w:lineRule="auto"/>
        <w:ind w:firstLine="539"/>
        <w:contextualSpacing/>
        <w:jc w:val="both"/>
        <w:rPr>
          <w:rFonts w:eastAsia="Times New Roman"/>
          <w:szCs w:val="24"/>
        </w:rPr>
      </w:pPr>
      <w:r>
        <w:rPr>
          <w:rFonts w:eastAsia="Times New Roman"/>
          <w:szCs w:val="24"/>
        </w:rPr>
        <w:t>ΚΚΕ: Ναι.</w:t>
      </w:r>
    </w:p>
    <w:p w14:paraId="678A43BC" w14:textId="77777777" w:rsidR="0099759A" w:rsidRDefault="00FE124F">
      <w:pPr>
        <w:spacing w:line="600" w:lineRule="auto"/>
        <w:ind w:firstLine="539"/>
        <w:contextualSpacing/>
        <w:jc w:val="both"/>
        <w:rPr>
          <w:rFonts w:eastAsia="Times New Roman"/>
          <w:szCs w:val="24"/>
        </w:rPr>
      </w:pPr>
      <w:r>
        <w:rPr>
          <w:rFonts w:eastAsia="Times New Roman"/>
          <w:szCs w:val="24"/>
        </w:rPr>
        <w:t>Ένωση Κεντρώων: Παρών.</w:t>
      </w:r>
    </w:p>
    <w:p w14:paraId="678A43BD" w14:textId="77777777" w:rsidR="0099759A" w:rsidRDefault="00FE124F">
      <w:pPr>
        <w:spacing w:line="600" w:lineRule="auto"/>
        <w:ind w:firstLine="539"/>
        <w:contextualSpacing/>
        <w:jc w:val="both"/>
        <w:rPr>
          <w:rFonts w:eastAsia="Times New Roman"/>
          <w:bCs/>
          <w:szCs w:val="24"/>
        </w:rPr>
      </w:pPr>
      <w:r>
        <w:rPr>
          <w:rFonts w:eastAsia="Times New Roman"/>
          <w:bCs/>
          <w:szCs w:val="24"/>
        </w:rPr>
        <w:t>Άρθρο 6 ως έχει κατά πλειοψηφία.</w:t>
      </w:r>
    </w:p>
    <w:p w14:paraId="678A43BE" w14:textId="77777777" w:rsidR="0099759A" w:rsidRDefault="00FE124F">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78A43BF" w14:textId="77777777" w:rsidR="0099759A" w:rsidRDefault="00FE124F">
      <w:pPr>
        <w:spacing w:line="600" w:lineRule="auto"/>
        <w:ind w:firstLine="539"/>
        <w:contextualSpacing/>
        <w:jc w:val="both"/>
        <w:rPr>
          <w:rFonts w:eastAsia="Times New Roman"/>
          <w:szCs w:val="24"/>
        </w:rPr>
      </w:pPr>
      <w:r>
        <w:rPr>
          <w:rFonts w:eastAsia="Times New Roman"/>
          <w:szCs w:val="24"/>
        </w:rPr>
        <w:t>Νέα Δημοκρατία: Όχι.</w:t>
      </w:r>
    </w:p>
    <w:p w14:paraId="678A43C0" w14:textId="77777777" w:rsidR="0099759A" w:rsidRDefault="00FE124F">
      <w:pPr>
        <w:spacing w:line="600" w:lineRule="auto"/>
        <w:ind w:firstLine="539"/>
        <w:contextualSpacing/>
        <w:jc w:val="both"/>
        <w:rPr>
          <w:rFonts w:eastAsia="Times New Roman"/>
          <w:szCs w:val="24"/>
        </w:rPr>
      </w:pPr>
      <w:r>
        <w:rPr>
          <w:rFonts w:eastAsia="Times New Roman"/>
          <w:szCs w:val="24"/>
        </w:rPr>
        <w:t>ΔΗΣΥ: Ναι.</w:t>
      </w:r>
    </w:p>
    <w:p w14:paraId="678A43C1" w14:textId="77777777" w:rsidR="0099759A" w:rsidRDefault="00FE124F">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78A43C2" w14:textId="77777777" w:rsidR="0099759A" w:rsidRDefault="00FE124F">
      <w:pPr>
        <w:spacing w:line="600" w:lineRule="auto"/>
        <w:ind w:firstLine="539"/>
        <w:contextualSpacing/>
        <w:jc w:val="both"/>
        <w:rPr>
          <w:rFonts w:eastAsia="Times New Roman"/>
          <w:szCs w:val="24"/>
        </w:rPr>
      </w:pPr>
      <w:r>
        <w:rPr>
          <w:rFonts w:eastAsia="Times New Roman"/>
          <w:szCs w:val="24"/>
        </w:rPr>
        <w:t xml:space="preserve">ΚΚΕ: Ναι. </w:t>
      </w:r>
    </w:p>
    <w:p w14:paraId="678A43C3" w14:textId="77777777" w:rsidR="0099759A" w:rsidRDefault="00FE124F">
      <w:pPr>
        <w:spacing w:line="600" w:lineRule="auto"/>
        <w:ind w:firstLine="539"/>
        <w:contextualSpacing/>
        <w:jc w:val="both"/>
        <w:rPr>
          <w:rFonts w:eastAsia="Times New Roman"/>
          <w:szCs w:val="24"/>
        </w:rPr>
      </w:pPr>
      <w:r>
        <w:rPr>
          <w:rFonts w:eastAsia="Times New Roman"/>
          <w:szCs w:val="24"/>
        </w:rPr>
        <w:t>Ένωση Κεντρώων: Παρών.</w:t>
      </w:r>
    </w:p>
    <w:p w14:paraId="678A43C4" w14:textId="77777777" w:rsidR="0099759A" w:rsidRDefault="00FE124F">
      <w:pPr>
        <w:spacing w:line="600" w:lineRule="auto"/>
        <w:ind w:firstLine="539"/>
        <w:contextualSpacing/>
        <w:jc w:val="both"/>
        <w:rPr>
          <w:rFonts w:eastAsia="Times New Roman"/>
          <w:bCs/>
          <w:szCs w:val="24"/>
        </w:rPr>
      </w:pPr>
      <w:r>
        <w:rPr>
          <w:rFonts w:eastAsia="Times New Roman"/>
          <w:bCs/>
          <w:szCs w:val="24"/>
        </w:rPr>
        <w:t xml:space="preserve">Άρθρο 7 όπως τροποποιήθηκε </w:t>
      </w:r>
      <w:r>
        <w:rPr>
          <w:rFonts w:eastAsia="Times New Roman"/>
          <w:bCs/>
          <w:szCs w:val="24"/>
        </w:rPr>
        <w:t>κατά πλειοψηφία.</w:t>
      </w:r>
    </w:p>
    <w:p w14:paraId="678A43C5" w14:textId="77777777" w:rsidR="0099759A" w:rsidRDefault="00FE124F">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78A43C6" w14:textId="77777777" w:rsidR="0099759A" w:rsidRDefault="00FE124F">
      <w:pPr>
        <w:spacing w:line="600" w:lineRule="auto"/>
        <w:ind w:firstLine="539"/>
        <w:contextualSpacing/>
        <w:jc w:val="both"/>
        <w:rPr>
          <w:rFonts w:eastAsia="Times New Roman"/>
          <w:szCs w:val="24"/>
        </w:rPr>
      </w:pPr>
      <w:r>
        <w:rPr>
          <w:rFonts w:eastAsia="Times New Roman"/>
          <w:szCs w:val="24"/>
        </w:rPr>
        <w:t xml:space="preserve">Νέα Δημοκρατία: Όχι. </w:t>
      </w:r>
    </w:p>
    <w:p w14:paraId="678A43C7" w14:textId="77777777" w:rsidR="0099759A" w:rsidRDefault="00FE124F">
      <w:pPr>
        <w:spacing w:line="600" w:lineRule="auto"/>
        <w:ind w:firstLine="539"/>
        <w:contextualSpacing/>
        <w:jc w:val="both"/>
        <w:rPr>
          <w:rFonts w:eastAsia="Times New Roman"/>
          <w:szCs w:val="24"/>
        </w:rPr>
      </w:pPr>
      <w:r>
        <w:rPr>
          <w:rFonts w:eastAsia="Times New Roman"/>
          <w:szCs w:val="24"/>
        </w:rPr>
        <w:t>ΔΗΣΥ: Όχι.</w:t>
      </w:r>
    </w:p>
    <w:p w14:paraId="678A43C8" w14:textId="77777777" w:rsidR="0099759A" w:rsidRDefault="00FE124F">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78A43C9" w14:textId="77777777" w:rsidR="0099759A" w:rsidRDefault="00FE124F">
      <w:pPr>
        <w:spacing w:line="600" w:lineRule="auto"/>
        <w:ind w:firstLine="539"/>
        <w:contextualSpacing/>
        <w:jc w:val="both"/>
        <w:rPr>
          <w:rFonts w:eastAsia="Times New Roman"/>
          <w:szCs w:val="24"/>
        </w:rPr>
      </w:pPr>
      <w:r>
        <w:rPr>
          <w:rFonts w:eastAsia="Times New Roman"/>
          <w:szCs w:val="24"/>
        </w:rPr>
        <w:t>ΚΚΕ: Παρών.</w:t>
      </w:r>
    </w:p>
    <w:p w14:paraId="678A43CA" w14:textId="77777777" w:rsidR="0099759A" w:rsidRDefault="00FE124F">
      <w:pPr>
        <w:spacing w:line="600" w:lineRule="auto"/>
        <w:ind w:firstLine="539"/>
        <w:contextualSpacing/>
        <w:jc w:val="both"/>
        <w:rPr>
          <w:rFonts w:eastAsia="Times New Roman"/>
          <w:szCs w:val="24"/>
        </w:rPr>
      </w:pPr>
      <w:r>
        <w:rPr>
          <w:rFonts w:eastAsia="Times New Roman"/>
          <w:szCs w:val="24"/>
        </w:rPr>
        <w:t>Ένωση Κεντρώων: Παρών.</w:t>
      </w:r>
    </w:p>
    <w:p w14:paraId="678A43CB" w14:textId="77777777" w:rsidR="0099759A" w:rsidRDefault="00FE124F">
      <w:pPr>
        <w:spacing w:line="600" w:lineRule="auto"/>
        <w:ind w:firstLine="539"/>
        <w:contextualSpacing/>
        <w:jc w:val="both"/>
        <w:rPr>
          <w:rFonts w:eastAsia="Times New Roman"/>
          <w:bCs/>
          <w:szCs w:val="24"/>
        </w:rPr>
      </w:pPr>
      <w:r>
        <w:rPr>
          <w:rFonts w:eastAsia="Times New Roman"/>
          <w:bCs/>
          <w:szCs w:val="24"/>
        </w:rPr>
        <w:t>Άρθρο 8 όπως τροποποιήθηκε κατά πλειοψηφία.</w:t>
      </w:r>
    </w:p>
    <w:p w14:paraId="678A43CC" w14:textId="77777777" w:rsidR="0099759A" w:rsidRDefault="00FE124F">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78A43CD" w14:textId="77777777" w:rsidR="0099759A" w:rsidRDefault="00FE124F">
      <w:pPr>
        <w:spacing w:line="600" w:lineRule="auto"/>
        <w:ind w:firstLine="539"/>
        <w:contextualSpacing/>
        <w:jc w:val="both"/>
        <w:rPr>
          <w:rFonts w:eastAsia="Times New Roman"/>
          <w:szCs w:val="24"/>
        </w:rPr>
      </w:pPr>
      <w:r>
        <w:rPr>
          <w:rFonts w:eastAsia="Times New Roman"/>
          <w:szCs w:val="24"/>
        </w:rPr>
        <w:t>Νέα Δημοκρατία: Όχι.</w:t>
      </w:r>
    </w:p>
    <w:p w14:paraId="678A43CE" w14:textId="77777777" w:rsidR="0099759A" w:rsidRDefault="00FE124F">
      <w:pPr>
        <w:spacing w:line="600" w:lineRule="auto"/>
        <w:ind w:firstLine="539"/>
        <w:contextualSpacing/>
        <w:jc w:val="both"/>
        <w:rPr>
          <w:rFonts w:eastAsia="Times New Roman"/>
          <w:szCs w:val="24"/>
        </w:rPr>
      </w:pPr>
      <w:r>
        <w:rPr>
          <w:rFonts w:eastAsia="Times New Roman"/>
          <w:szCs w:val="24"/>
        </w:rPr>
        <w:t>ΔΗΣΥ: Όχι.</w:t>
      </w:r>
    </w:p>
    <w:p w14:paraId="678A43CF" w14:textId="77777777" w:rsidR="0099759A" w:rsidRDefault="00FE124F">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w:t>
      </w:r>
      <w:r>
        <w:rPr>
          <w:rFonts w:eastAsia="Times New Roman"/>
          <w:szCs w:val="24"/>
        </w:rPr>
        <w:t>Όχι.</w:t>
      </w:r>
    </w:p>
    <w:p w14:paraId="678A43D0" w14:textId="77777777" w:rsidR="0099759A" w:rsidRDefault="00FE124F">
      <w:pPr>
        <w:spacing w:line="600" w:lineRule="auto"/>
        <w:ind w:firstLine="539"/>
        <w:contextualSpacing/>
        <w:jc w:val="both"/>
        <w:rPr>
          <w:rFonts w:eastAsia="Times New Roman"/>
          <w:szCs w:val="24"/>
        </w:rPr>
      </w:pPr>
      <w:r>
        <w:rPr>
          <w:rFonts w:eastAsia="Times New Roman"/>
          <w:szCs w:val="24"/>
        </w:rPr>
        <w:t>ΚΚΕ: Ναι.</w:t>
      </w:r>
    </w:p>
    <w:p w14:paraId="678A43D1" w14:textId="77777777" w:rsidR="0099759A" w:rsidRDefault="00FE124F">
      <w:pPr>
        <w:spacing w:line="600" w:lineRule="auto"/>
        <w:ind w:firstLine="539"/>
        <w:contextualSpacing/>
        <w:jc w:val="both"/>
        <w:rPr>
          <w:rFonts w:eastAsia="Times New Roman"/>
          <w:szCs w:val="24"/>
        </w:rPr>
      </w:pPr>
      <w:r>
        <w:rPr>
          <w:rFonts w:eastAsia="Times New Roman"/>
          <w:szCs w:val="24"/>
        </w:rPr>
        <w:t>Ένωση Κεντρώων: Παρών.</w:t>
      </w:r>
    </w:p>
    <w:p w14:paraId="678A43D2" w14:textId="77777777" w:rsidR="0099759A" w:rsidRDefault="00FE124F">
      <w:pPr>
        <w:spacing w:line="600" w:lineRule="auto"/>
        <w:ind w:firstLine="539"/>
        <w:contextualSpacing/>
        <w:jc w:val="both"/>
        <w:rPr>
          <w:rFonts w:eastAsia="Times New Roman"/>
          <w:bCs/>
          <w:szCs w:val="24"/>
        </w:rPr>
      </w:pPr>
      <w:r>
        <w:rPr>
          <w:rFonts w:eastAsia="Times New Roman"/>
          <w:bCs/>
          <w:szCs w:val="24"/>
        </w:rPr>
        <w:t>Άρθρο 9 ως έχει κατά πλειοψηφία.</w:t>
      </w:r>
    </w:p>
    <w:p w14:paraId="678A43D3" w14:textId="77777777" w:rsidR="0099759A" w:rsidRDefault="00FE124F">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78A43D4" w14:textId="77777777" w:rsidR="0099759A" w:rsidRDefault="00FE124F">
      <w:pPr>
        <w:spacing w:line="600" w:lineRule="auto"/>
        <w:ind w:firstLine="539"/>
        <w:contextualSpacing/>
        <w:jc w:val="both"/>
        <w:rPr>
          <w:rFonts w:eastAsia="Times New Roman"/>
          <w:szCs w:val="24"/>
        </w:rPr>
      </w:pPr>
      <w:r>
        <w:rPr>
          <w:rFonts w:eastAsia="Times New Roman"/>
          <w:szCs w:val="24"/>
        </w:rPr>
        <w:t>Νέα Δημοκρατία: Όχι.</w:t>
      </w:r>
    </w:p>
    <w:p w14:paraId="678A43D5" w14:textId="77777777" w:rsidR="0099759A" w:rsidRDefault="00FE124F">
      <w:pPr>
        <w:spacing w:line="600" w:lineRule="auto"/>
        <w:ind w:firstLine="539"/>
        <w:contextualSpacing/>
        <w:jc w:val="both"/>
        <w:rPr>
          <w:rFonts w:eastAsia="Times New Roman"/>
          <w:szCs w:val="24"/>
        </w:rPr>
      </w:pPr>
      <w:r>
        <w:rPr>
          <w:rFonts w:eastAsia="Times New Roman"/>
          <w:szCs w:val="24"/>
        </w:rPr>
        <w:t>ΔΗΣΥ: Όχι.</w:t>
      </w:r>
    </w:p>
    <w:p w14:paraId="678A43D6" w14:textId="77777777" w:rsidR="0099759A" w:rsidRDefault="00FE124F">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78A43D7" w14:textId="77777777" w:rsidR="0099759A" w:rsidRDefault="00FE124F">
      <w:pPr>
        <w:spacing w:line="600" w:lineRule="auto"/>
        <w:ind w:firstLine="539"/>
        <w:contextualSpacing/>
        <w:jc w:val="both"/>
        <w:rPr>
          <w:rFonts w:eastAsia="Times New Roman"/>
          <w:szCs w:val="24"/>
        </w:rPr>
      </w:pPr>
      <w:r>
        <w:rPr>
          <w:rFonts w:eastAsia="Times New Roman"/>
          <w:szCs w:val="24"/>
        </w:rPr>
        <w:t>ΚΚΕ: Ναι.</w:t>
      </w:r>
    </w:p>
    <w:p w14:paraId="678A43D8" w14:textId="77777777" w:rsidR="0099759A" w:rsidRDefault="00FE124F">
      <w:pPr>
        <w:spacing w:line="600" w:lineRule="auto"/>
        <w:ind w:firstLine="539"/>
        <w:contextualSpacing/>
        <w:jc w:val="both"/>
        <w:rPr>
          <w:rFonts w:eastAsia="Times New Roman"/>
          <w:szCs w:val="24"/>
        </w:rPr>
      </w:pPr>
      <w:r>
        <w:rPr>
          <w:rFonts w:eastAsia="Times New Roman"/>
          <w:szCs w:val="24"/>
        </w:rPr>
        <w:t>Ένωση Κεντρώων: Παρών.</w:t>
      </w:r>
    </w:p>
    <w:p w14:paraId="678A43D9" w14:textId="77777777" w:rsidR="0099759A" w:rsidRDefault="00FE124F">
      <w:pPr>
        <w:spacing w:line="600" w:lineRule="auto"/>
        <w:ind w:firstLine="539"/>
        <w:contextualSpacing/>
        <w:jc w:val="both"/>
        <w:rPr>
          <w:rFonts w:eastAsia="Times New Roman"/>
          <w:bCs/>
          <w:szCs w:val="24"/>
        </w:rPr>
      </w:pPr>
      <w:r>
        <w:rPr>
          <w:rFonts w:eastAsia="Times New Roman"/>
          <w:bCs/>
          <w:szCs w:val="24"/>
        </w:rPr>
        <w:t>Άρθρο 10 όπως τροποποιήθηκε κατά πλειοψηφία.</w:t>
      </w:r>
    </w:p>
    <w:p w14:paraId="678A43DA" w14:textId="77777777" w:rsidR="0099759A" w:rsidRDefault="00FE124F">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78A43DB" w14:textId="77777777" w:rsidR="0099759A" w:rsidRDefault="00FE124F">
      <w:pPr>
        <w:spacing w:line="600" w:lineRule="auto"/>
        <w:ind w:firstLine="539"/>
        <w:contextualSpacing/>
        <w:jc w:val="both"/>
        <w:rPr>
          <w:rFonts w:eastAsia="Times New Roman"/>
          <w:szCs w:val="24"/>
        </w:rPr>
      </w:pPr>
      <w:r>
        <w:rPr>
          <w:rFonts w:eastAsia="Times New Roman"/>
          <w:szCs w:val="24"/>
        </w:rPr>
        <w:t>Νέα Δημοκρατί</w:t>
      </w:r>
      <w:r>
        <w:rPr>
          <w:rFonts w:eastAsia="Times New Roman"/>
          <w:szCs w:val="24"/>
        </w:rPr>
        <w:t>α: Όχι.</w:t>
      </w:r>
    </w:p>
    <w:p w14:paraId="678A43DC" w14:textId="77777777" w:rsidR="0099759A" w:rsidRDefault="00FE124F">
      <w:pPr>
        <w:spacing w:line="600" w:lineRule="auto"/>
        <w:ind w:firstLine="539"/>
        <w:contextualSpacing/>
        <w:jc w:val="both"/>
        <w:rPr>
          <w:rFonts w:eastAsia="Times New Roman"/>
          <w:szCs w:val="24"/>
        </w:rPr>
      </w:pPr>
      <w:r>
        <w:rPr>
          <w:rFonts w:eastAsia="Times New Roman"/>
          <w:szCs w:val="24"/>
        </w:rPr>
        <w:t>ΔΗΣΥ: Όχι.</w:t>
      </w:r>
    </w:p>
    <w:p w14:paraId="678A43DD" w14:textId="77777777" w:rsidR="0099759A" w:rsidRDefault="00FE124F">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78A43DE" w14:textId="77777777" w:rsidR="0099759A" w:rsidRDefault="00FE124F">
      <w:pPr>
        <w:spacing w:line="600" w:lineRule="auto"/>
        <w:ind w:firstLine="539"/>
        <w:contextualSpacing/>
        <w:jc w:val="both"/>
        <w:rPr>
          <w:rFonts w:eastAsia="Times New Roman"/>
          <w:szCs w:val="24"/>
        </w:rPr>
      </w:pPr>
      <w:r>
        <w:rPr>
          <w:rFonts w:eastAsia="Times New Roman"/>
          <w:szCs w:val="24"/>
        </w:rPr>
        <w:t>ΚΚΕ: Παρών.</w:t>
      </w:r>
    </w:p>
    <w:p w14:paraId="678A43DF" w14:textId="77777777" w:rsidR="0099759A" w:rsidRDefault="00FE124F">
      <w:pPr>
        <w:spacing w:line="600" w:lineRule="auto"/>
        <w:ind w:firstLine="539"/>
        <w:contextualSpacing/>
        <w:jc w:val="both"/>
        <w:rPr>
          <w:rFonts w:eastAsia="Times New Roman"/>
          <w:szCs w:val="24"/>
        </w:rPr>
      </w:pPr>
      <w:r>
        <w:rPr>
          <w:rFonts w:eastAsia="Times New Roman"/>
          <w:szCs w:val="24"/>
        </w:rPr>
        <w:t>Ένωση Κεντρώων: Παρών.</w:t>
      </w:r>
    </w:p>
    <w:p w14:paraId="678A43E0" w14:textId="77777777" w:rsidR="0099759A" w:rsidRDefault="00FE124F">
      <w:pPr>
        <w:spacing w:line="600" w:lineRule="auto"/>
        <w:ind w:firstLine="539"/>
        <w:contextualSpacing/>
        <w:jc w:val="both"/>
        <w:rPr>
          <w:rFonts w:eastAsia="Times New Roman"/>
          <w:bCs/>
          <w:szCs w:val="24"/>
        </w:rPr>
      </w:pPr>
      <w:r>
        <w:rPr>
          <w:rFonts w:eastAsia="Times New Roman"/>
          <w:bCs/>
          <w:szCs w:val="24"/>
        </w:rPr>
        <w:t>Άρθρο 11 όπως τροποποιήθηκε κατά πλειοψηφία.</w:t>
      </w:r>
    </w:p>
    <w:p w14:paraId="678A43E1" w14:textId="77777777" w:rsidR="0099759A" w:rsidRDefault="00FE124F">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78A43E2" w14:textId="77777777" w:rsidR="0099759A" w:rsidRDefault="00FE124F">
      <w:pPr>
        <w:spacing w:line="600" w:lineRule="auto"/>
        <w:ind w:firstLine="539"/>
        <w:contextualSpacing/>
        <w:jc w:val="both"/>
        <w:rPr>
          <w:rFonts w:eastAsia="Times New Roman"/>
          <w:szCs w:val="24"/>
        </w:rPr>
      </w:pPr>
      <w:r>
        <w:rPr>
          <w:rFonts w:eastAsia="Times New Roman"/>
          <w:szCs w:val="24"/>
        </w:rPr>
        <w:t>Νέα Δημοκρατία: Όχι.</w:t>
      </w:r>
    </w:p>
    <w:p w14:paraId="678A43E3" w14:textId="77777777" w:rsidR="0099759A" w:rsidRDefault="00FE124F">
      <w:pPr>
        <w:spacing w:line="600" w:lineRule="auto"/>
        <w:ind w:firstLine="539"/>
        <w:contextualSpacing/>
        <w:jc w:val="both"/>
        <w:rPr>
          <w:rFonts w:eastAsia="Times New Roman"/>
          <w:szCs w:val="24"/>
        </w:rPr>
      </w:pPr>
      <w:r>
        <w:rPr>
          <w:rFonts w:eastAsia="Times New Roman"/>
          <w:szCs w:val="24"/>
        </w:rPr>
        <w:t>ΔΗΣΥ: Ναι.</w:t>
      </w:r>
    </w:p>
    <w:p w14:paraId="678A43E4" w14:textId="77777777" w:rsidR="0099759A" w:rsidRDefault="00FE124F">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78A43E5" w14:textId="77777777" w:rsidR="0099759A" w:rsidRDefault="00FE124F">
      <w:pPr>
        <w:spacing w:line="600" w:lineRule="auto"/>
        <w:ind w:firstLine="539"/>
        <w:contextualSpacing/>
        <w:jc w:val="both"/>
        <w:rPr>
          <w:rFonts w:eastAsia="Times New Roman"/>
          <w:szCs w:val="24"/>
        </w:rPr>
      </w:pPr>
      <w:r>
        <w:rPr>
          <w:rFonts w:eastAsia="Times New Roman"/>
          <w:szCs w:val="24"/>
        </w:rPr>
        <w:t>ΚΚΕ: Παρών.</w:t>
      </w:r>
    </w:p>
    <w:p w14:paraId="678A43E6" w14:textId="77777777" w:rsidR="0099759A" w:rsidRDefault="00FE124F">
      <w:pPr>
        <w:spacing w:line="600" w:lineRule="auto"/>
        <w:ind w:firstLine="539"/>
        <w:contextualSpacing/>
        <w:jc w:val="both"/>
        <w:rPr>
          <w:rFonts w:eastAsia="Times New Roman"/>
          <w:szCs w:val="24"/>
        </w:rPr>
      </w:pPr>
      <w:r>
        <w:rPr>
          <w:rFonts w:eastAsia="Times New Roman"/>
          <w:szCs w:val="24"/>
        </w:rPr>
        <w:t>Ένωση Κεντρώων: Παρών.</w:t>
      </w:r>
    </w:p>
    <w:p w14:paraId="678A43E7" w14:textId="77777777" w:rsidR="0099759A" w:rsidRDefault="00FE124F">
      <w:pPr>
        <w:spacing w:line="600" w:lineRule="auto"/>
        <w:ind w:firstLine="539"/>
        <w:contextualSpacing/>
        <w:jc w:val="both"/>
        <w:rPr>
          <w:rFonts w:eastAsia="Times New Roman"/>
          <w:bCs/>
          <w:szCs w:val="24"/>
        </w:rPr>
      </w:pPr>
      <w:r>
        <w:rPr>
          <w:rFonts w:eastAsia="Times New Roman"/>
          <w:bCs/>
          <w:szCs w:val="24"/>
        </w:rPr>
        <w:t>Άρθρο</w:t>
      </w:r>
      <w:r>
        <w:rPr>
          <w:rFonts w:eastAsia="Times New Roman"/>
          <w:bCs/>
          <w:szCs w:val="24"/>
        </w:rPr>
        <w:t xml:space="preserve"> 12 ως έχει κατά πλειοψηφία.</w:t>
      </w:r>
    </w:p>
    <w:p w14:paraId="678A43E8" w14:textId="77777777" w:rsidR="0099759A" w:rsidRDefault="00FE124F">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78A43E9" w14:textId="77777777" w:rsidR="0099759A" w:rsidRDefault="00FE124F">
      <w:pPr>
        <w:spacing w:line="600" w:lineRule="auto"/>
        <w:ind w:firstLine="539"/>
        <w:contextualSpacing/>
        <w:jc w:val="both"/>
        <w:rPr>
          <w:rFonts w:eastAsia="Times New Roman"/>
          <w:szCs w:val="24"/>
        </w:rPr>
      </w:pPr>
      <w:r>
        <w:rPr>
          <w:rFonts w:eastAsia="Times New Roman"/>
          <w:szCs w:val="24"/>
        </w:rPr>
        <w:t>Νέα Δημοκρατία: Όχι.</w:t>
      </w:r>
    </w:p>
    <w:p w14:paraId="678A43EA" w14:textId="77777777" w:rsidR="0099759A" w:rsidRDefault="00FE124F">
      <w:pPr>
        <w:spacing w:line="600" w:lineRule="auto"/>
        <w:ind w:firstLine="539"/>
        <w:contextualSpacing/>
        <w:jc w:val="both"/>
        <w:rPr>
          <w:rFonts w:eastAsia="Times New Roman"/>
          <w:szCs w:val="24"/>
        </w:rPr>
      </w:pPr>
      <w:r>
        <w:rPr>
          <w:rFonts w:eastAsia="Times New Roman"/>
          <w:szCs w:val="24"/>
        </w:rPr>
        <w:t>ΔΗΣΥ: Όχι.</w:t>
      </w:r>
    </w:p>
    <w:p w14:paraId="678A43EB" w14:textId="77777777" w:rsidR="0099759A" w:rsidRDefault="00FE124F">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78A43EC" w14:textId="77777777" w:rsidR="0099759A" w:rsidRDefault="00FE124F">
      <w:pPr>
        <w:spacing w:line="600" w:lineRule="auto"/>
        <w:ind w:firstLine="539"/>
        <w:contextualSpacing/>
        <w:jc w:val="both"/>
        <w:rPr>
          <w:rFonts w:eastAsia="Times New Roman"/>
          <w:szCs w:val="24"/>
        </w:rPr>
      </w:pPr>
      <w:r>
        <w:rPr>
          <w:rFonts w:eastAsia="Times New Roman"/>
          <w:szCs w:val="24"/>
        </w:rPr>
        <w:t>ΚΚΕ: Παρών.</w:t>
      </w:r>
    </w:p>
    <w:p w14:paraId="678A43ED" w14:textId="77777777" w:rsidR="0099759A" w:rsidRDefault="00FE124F">
      <w:pPr>
        <w:spacing w:line="600" w:lineRule="auto"/>
        <w:ind w:firstLine="539"/>
        <w:contextualSpacing/>
        <w:jc w:val="both"/>
        <w:rPr>
          <w:rFonts w:eastAsia="Times New Roman"/>
          <w:szCs w:val="24"/>
        </w:rPr>
      </w:pPr>
      <w:r>
        <w:rPr>
          <w:rFonts w:eastAsia="Times New Roman"/>
          <w:szCs w:val="24"/>
        </w:rPr>
        <w:t>Ένωση Κεντρώων: Παρών.</w:t>
      </w:r>
    </w:p>
    <w:p w14:paraId="678A43EE" w14:textId="77777777" w:rsidR="0099759A" w:rsidRDefault="00FE124F">
      <w:pPr>
        <w:spacing w:line="600" w:lineRule="auto"/>
        <w:ind w:firstLine="539"/>
        <w:contextualSpacing/>
        <w:jc w:val="both"/>
        <w:rPr>
          <w:rFonts w:eastAsia="Times New Roman"/>
          <w:bCs/>
          <w:szCs w:val="24"/>
        </w:rPr>
      </w:pPr>
      <w:r>
        <w:rPr>
          <w:rFonts w:eastAsia="Times New Roman"/>
          <w:bCs/>
          <w:szCs w:val="24"/>
        </w:rPr>
        <w:t>Άρθρο 13 ως έχει κατά πλειοψηφία.</w:t>
      </w:r>
    </w:p>
    <w:p w14:paraId="678A43EF" w14:textId="77777777" w:rsidR="0099759A" w:rsidRDefault="00FE124F">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78A43F0" w14:textId="77777777" w:rsidR="0099759A" w:rsidRDefault="00FE124F">
      <w:pPr>
        <w:spacing w:line="600" w:lineRule="auto"/>
        <w:ind w:firstLine="539"/>
        <w:contextualSpacing/>
        <w:jc w:val="both"/>
        <w:rPr>
          <w:rFonts w:eastAsia="Times New Roman"/>
          <w:szCs w:val="24"/>
        </w:rPr>
      </w:pPr>
      <w:r>
        <w:rPr>
          <w:rFonts w:eastAsia="Times New Roman"/>
          <w:szCs w:val="24"/>
        </w:rPr>
        <w:t>Νέα Δημοκρατία: Όχι.</w:t>
      </w:r>
    </w:p>
    <w:p w14:paraId="678A43F1" w14:textId="77777777" w:rsidR="0099759A" w:rsidRDefault="00FE124F">
      <w:pPr>
        <w:spacing w:line="600" w:lineRule="auto"/>
        <w:ind w:firstLine="539"/>
        <w:contextualSpacing/>
        <w:jc w:val="both"/>
        <w:rPr>
          <w:rFonts w:eastAsia="Times New Roman"/>
          <w:szCs w:val="24"/>
        </w:rPr>
      </w:pPr>
      <w:r>
        <w:rPr>
          <w:rFonts w:eastAsia="Times New Roman"/>
          <w:szCs w:val="24"/>
        </w:rPr>
        <w:t>ΔΗΣΥ: Όχι.</w:t>
      </w:r>
    </w:p>
    <w:p w14:paraId="678A43F2" w14:textId="77777777" w:rsidR="0099759A" w:rsidRDefault="00FE124F">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w:t>
      </w:r>
      <w:r>
        <w:rPr>
          <w:rFonts w:eastAsia="Times New Roman"/>
          <w:szCs w:val="24"/>
        </w:rPr>
        <w:t>Όχι.</w:t>
      </w:r>
    </w:p>
    <w:p w14:paraId="678A43F3" w14:textId="77777777" w:rsidR="0099759A" w:rsidRDefault="00FE124F">
      <w:pPr>
        <w:spacing w:line="600" w:lineRule="auto"/>
        <w:ind w:firstLine="539"/>
        <w:contextualSpacing/>
        <w:jc w:val="both"/>
        <w:rPr>
          <w:rFonts w:eastAsia="Times New Roman"/>
          <w:szCs w:val="24"/>
        </w:rPr>
      </w:pPr>
      <w:r>
        <w:rPr>
          <w:rFonts w:eastAsia="Times New Roman"/>
          <w:szCs w:val="24"/>
        </w:rPr>
        <w:t>ΚΚΕ: Όχι.</w:t>
      </w:r>
    </w:p>
    <w:p w14:paraId="678A43F4" w14:textId="77777777" w:rsidR="0099759A" w:rsidRDefault="00FE124F">
      <w:pPr>
        <w:spacing w:line="600" w:lineRule="auto"/>
        <w:ind w:firstLine="539"/>
        <w:contextualSpacing/>
        <w:jc w:val="both"/>
        <w:rPr>
          <w:rFonts w:eastAsia="Times New Roman"/>
          <w:szCs w:val="24"/>
        </w:rPr>
      </w:pPr>
      <w:r>
        <w:rPr>
          <w:rFonts w:eastAsia="Times New Roman"/>
          <w:szCs w:val="24"/>
        </w:rPr>
        <w:t>Ένωση Κεντρώων: Παρών.</w:t>
      </w:r>
    </w:p>
    <w:p w14:paraId="678A43F5" w14:textId="77777777" w:rsidR="0099759A" w:rsidRDefault="00FE124F">
      <w:pPr>
        <w:spacing w:line="600" w:lineRule="auto"/>
        <w:ind w:firstLine="539"/>
        <w:contextualSpacing/>
        <w:jc w:val="both"/>
        <w:rPr>
          <w:rFonts w:eastAsia="Times New Roman"/>
          <w:bCs/>
          <w:szCs w:val="24"/>
        </w:rPr>
      </w:pPr>
      <w:r>
        <w:rPr>
          <w:rFonts w:eastAsia="Times New Roman"/>
          <w:bCs/>
          <w:szCs w:val="24"/>
        </w:rPr>
        <w:t>Άρθρο 14 όπως τροποποιήθηκε κατά πλειοψηφία.</w:t>
      </w:r>
    </w:p>
    <w:p w14:paraId="678A43F6" w14:textId="77777777" w:rsidR="0099759A" w:rsidRDefault="00FE124F">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78A43F7" w14:textId="77777777" w:rsidR="0099759A" w:rsidRDefault="00FE124F">
      <w:pPr>
        <w:spacing w:line="600" w:lineRule="auto"/>
        <w:ind w:firstLine="539"/>
        <w:contextualSpacing/>
        <w:jc w:val="both"/>
        <w:rPr>
          <w:rFonts w:eastAsia="Times New Roman"/>
          <w:szCs w:val="24"/>
        </w:rPr>
      </w:pPr>
      <w:r>
        <w:rPr>
          <w:rFonts w:eastAsia="Times New Roman"/>
          <w:szCs w:val="24"/>
        </w:rPr>
        <w:t>Νέα Δημοκρατία: Όχι.</w:t>
      </w:r>
    </w:p>
    <w:p w14:paraId="678A43F8" w14:textId="77777777" w:rsidR="0099759A" w:rsidRDefault="00FE124F">
      <w:pPr>
        <w:spacing w:line="600" w:lineRule="auto"/>
        <w:ind w:firstLine="539"/>
        <w:contextualSpacing/>
        <w:jc w:val="both"/>
        <w:rPr>
          <w:rFonts w:eastAsia="Times New Roman"/>
          <w:szCs w:val="24"/>
        </w:rPr>
      </w:pPr>
      <w:r>
        <w:rPr>
          <w:rFonts w:eastAsia="Times New Roman"/>
          <w:szCs w:val="24"/>
        </w:rPr>
        <w:t>ΔΗΣΥ: Ναι.</w:t>
      </w:r>
    </w:p>
    <w:p w14:paraId="678A43F9" w14:textId="77777777" w:rsidR="0099759A" w:rsidRDefault="00FE124F">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78A43FA" w14:textId="77777777" w:rsidR="0099759A" w:rsidRDefault="00FE124F">
      <w:pPr>
        <w:spacing w:line="600" w:lineRule="auto"/>
        <w:ind w:firstLine="539"/>
        <w:contextualSpacing/>
        <w:jc w:val="both"/>
        <w:rPr>
          <w:rFonts w:eastAsia="Times New Roman"/>
          <w:szCs w:val="24"/>
        </w:rPr>
      </w:pPr>
      <w:r>
        <w:rPr>
          <w:rFonts w:eastAsia="Times New Roman"/>
          <w:szCs w:val="24"/>
        </w:rPr>
        <w:t>ΚΚΕ: Ναι.</w:t>
      </w:r>
    </w:p>
    <w:p w14:paraId="678A43FB" w14:textId="77777777" w:rsidR="0099759A" w:rsidRDefault="00FE124F">
      <w:pPr>
        <w:spacing w:line="600" w:lineRule="auto"/>
        <w:ind w:firstLine="539"/>
        <w:contextualSpacing/>
        <w:jc w:val="both"/>
        <w:rPr>
          <w:rFonts w:eastAsia="Times New Roman"/>
          <w:szCs w:val="24"/>
        </w:rPr>
      </w:pPr>
      <w:r>
        <w:rPr>
          <w:rFonts w:eastAsia="Times New Roman"/>
          <w:szCs w:val="24"/>
        </w:rPr>
        <w:t>Ένωση Κεντρώων: Όχι.</w:t>
      </w:r>
    </w:p>
    <w:p w14:paraId="678A43FC" w14:textId="77777777" w:rsidR="0099759A" w:rsidRDefault="00FE124F">
      <w:pPr>
        <w:spacing w:line="600" w:lineRule="auto"/>
        <w:ind w:firstLine="539"/>
        <w:contextualSpacing/>
        <w:jc w:val="both"/>
        <w:rPr>
          <w:rFonts w:eastAsia="Times New Roman"/>
          <w:bCs/>
          <w:szCs w:val="24"/>
        </w:rPr>
      </w:pPr>
      <w:r>
        <w:rPr>
          <w:rFonts w:eastAsia="Times New Roman"/>
          <w:bCs/>
          <w:szCs w:val="24"/>
        </w:rPr>
        <w:t>Άρθρο 15 όπως τροποποιήθηκε κατά πλειοψηφία.</w:t>
      </w:r>
    </w:p>
    <w:p w14:paraId="678A43FD" w14:textId="77777777" w:rsidR="0099759A" w:rsidRDefault="00FE124F">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78A43FE" w14:textId="77777777" w:rsidR="0099759A" w:rsidRDefault="00FE124F">
      <w:pPr>
        <w:spacing w:line="600" w:lineRule="auto"/>
        <w:ind w:firstLine="539"/>
        <w:contextualSpacing/>
        <w:jc w:val="both"/>
        <w:rPr>
          <w:rFonts w:eastAsia="Times New Roman"/>
          <w:szCs w:val="24"/>
        </w:rPr>
      </w:pPr>
      <w:r>
        <w:rPr>
          <w:rFonts w:eastAsia="Times New Roman"/>
          <w:szCs w:val="24"/>
        </w:rPr>
        <w:t>Νέα</w:t>
      </w:r>
      <w:r>
        <w:rPr>
          <w:rFonts w:eastAsia="Times New Roman"/>
          <w:szCs w:val="24"/>
        </w:rPr>
        <w:t xml:space="preserve"> Δημοκρατία: Όχι.</w:t>
      </w:r>
    </w:p>
    <w:p w14:paraId="678A43FF" w14:textId="77777777" w:rsidR="0099759A" w:rsidRDefault="00FE124F">
      <w:pPr>
        <w:spacing w:line="600" w:lineRule="auto"/>
        <w:ind w:firstLine="539"/>
        <w:contextualSpacing/>
        <w:jc w:val="both"/>
        <w:rPr>
          <w:rFonts w:eastAsia="Times New Roman"/>
          <w:szCs w:val="24"/>
        </w:rPr>
      </w:pPr>
      <w:r>
        <w:rPr>
          <w:rFonts w:eastAsia="Times New Roman"/>
          <w:szCs w:val="24"/>
        </w:rPr>
        <w:t>ΔΗΣΥ: Ναι.</w:t>
      </w:r>
    </w:p>
    <w:p w14:paraId="678A4400" w14:textId="77777777" w:rsidR="0099759A" w:rsidRDefault="00FE124F">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78A4401" w14:textId="77777777" w:rsidR="0099759A" w:rsidRDefault="00FE124F">
      <w:pPr>
        <w:spacing w:line="600" w:lineRule="auto"/>
        <w:ind w:firstLine="539"/>
        <w:contextualSpacing/>
        <w:jc w:val="both"/>
        <w:rPr>
          <w:rFonts w:eastAsia="Times New Roman"/>
          <w:szCs w:val="24"/>
        </w:rPr>
      </w:pPr>
      <w:r>
        <w:rPr>
          <w:rFonts w:eastAsia="Times New Roman"/>
          <w:szCs w:val="24"/>
        </w:rPr>
        <w:t>ΚΚΕ: Παρών.</w:t>
      </w:r>
    </w:p>
    <w:p w14:paraId="678A4402" w14:textId="77777777" w:rsidR="0099759A" w:rsidRDefault="00FE124F">
      <w:pPr>
        <w:spacing w:line="600" w:lineRule="auto"/>
        <w:ind w:firstLine="539"/>
        <w:contextualSpacing/>
        <w:jc w:val="both"/>
        <w:rPr>
          <w:rFonts w:eastAsia="Times New Roman"/>
          <w:szCs w:val="24"/>
        </w:rPr>
      </w:pPr>
      <w:r>
        <w:rPr>
          <w:rFonts w:eastAsia="Times New Roman"/>
          <w:szCs w:val="24"/>
        </w:rPr>
        <w:t>Ένωση Κεντρώων: Παρών.</w:t>
      </w:r>
    </w:p>
    <w:p w14:paraId="678A4403" w14:textId="77777777" w:rsidR="0099759A" w:rsidRDefault="00FE124F">
      <w:pPr>
        <w:spacing w:line="600" w:lineRule="auto"/>
        <w:ind w:firstLine="539"/>
        <w:contextualSpacing/>
        <w:jc w:val="both"/>
        <w:rPr>
          <w:rFonts w:eastAsia="Times New Roman"/>
          <w:bCs/>
          <w:szCs w:val="24"/>
        </w:rPr>
      </w:pPr>
      <w:r>
        <w:rPr>
          <w:rFonts w:eastAsia="Times New Roman"/>
          <w:bCs/>
          <w:szCs w:val="24"/>
        </w:rPr>
        <w:t>Άρθρο 16 ως έχει κατά πλειοψηφία.</w:t>
      </w:r>
    </w:p>
    <w:p w14:paraId="678A4404" w14:textId="77777777" w:rsidR="0099759A" w:rsidRDefault="00FE124F">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78A4405" w14:textId="77777777" w:rsidR="0099759A" w:rsidRDefault="00FE124F">
      <w:pPr>
        <w:spacing w:line="600" w:lineRule="auto"/>
        <w:ind w:firstLine="539"/>
        <w:contextualSpacing/>
        <w:jc w:val="both"/>
        <w:rPr>
          <w:rFonts w:eastAsia="Times New Roman"/>
          <w:szCs w:val="24"/>
        </w:rPr>
      </w:pPr>
      <w:r>
        <w:rPr>
          <w:rFonts w:eastAsia="Times New Roman"/>
          <w:szCs w:val="24"/>
        </w:rPr>
        <w:t>Νέα Δημοκρατία: Όχι.</w:t>
      </w:r>
    </w:p>
    <w:p w14:paraId="678A4406" w14:textId="77777777" w:rsidR="0099759A" w:rsidRDefault="00FE124F">
      <w:pPr>
        <w:spacing w:line="600" w:lineRule="auto"/>
        <w:ind w:firstLine="539"/>
        <w:contextualSpacing/>
        <w:jc w:val="both"/>
        <w:rPr>
          <w:rFonts w:eastAsia="Times New Roman"/>
          <w:szCs w:val="24"/>
        </w:rPr>
      </w:pPr>
      <w:r>
        <w:rPr>
          <w:rFonts w:eastAsia="Times New Roman"/>
          <w:szCs w:val="24"/>
        </w:rPr>
        <w:t>ΔΗΣΥ: Ναι.</w:t>
      </w:r>
    </w:p>
    <w:p w14:paraId="678A4407" w14:textId="77777777" w:rsidR="0099759A" w:rsidRDefault="00FE124F">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78A4408" w14:textId="77777777" w:rsidR="0099759A" w:rsidRDefault="00FE124F">
      <w:pPr>
        <w:spacing w:line="600" w:lineRule="auto"/>
        <w:ind w:firstLine="539"/>
        <w:contextualSpacing/>
        <w:jc w:val="both"/>
        <w:rPr>
          <w:rFonts w:eastAsia="Times New Roman"/>
          <w:szCs w:val="24"/>
        </w:rPr>
      </w:pPr>
      <w:r>
        <w:rPr>
          <w:rFonts w:eastAsia="Times New Roman"/>
          <w:szCs w:val="24"/>
        </w:rPr>
        <w:t xml:space="preserve">ΚΚΕ: Όχι. </w:t>
      </w:r>
    </w:p>
    <w:p w14:paraId="678A4409" w14:textId="77777777" w:rsidR="0099759A" w:rsidRDefault="00FE124F">
      <w:pPr>
        <w:spacing w:line="600" w:lineRule="auto"/>
        <w:ind w:firstLine="539"/>
        <w:contextualSpacing/>
        <w:jc w:val="both"/>
        <w:rPr>
          <w:rFonts w:eastAsia="Times New Roman"/>
          <w:szCs w:val="24"/>
        </w:rPr>
      </w:pPr>
      <w:r>
        <w:rPr>
          <w:rFonts w:eastAsia="Times New Roman"/>
          <w:szCs w:val="24"/>
        </w:rPr>
        <w:t>Ένωση Κεντρώων: Όχι.</w:t>
      </w:r>
    </w:p>
    <w:p w14:paraId="678A440A" w14:textId="77777777" w:rsidR="0099759A" w:rsidRDefault="00FE124F">
      <w:pPr>
        <w:spacing w:line="600" w:lineRule="auto"/>
        <w:ind w:firstLine="539"/>
        <w:contextualSpacing/>
        <w:jc w:val="both"/>
        <w:rPr>
          <w:rFonts w:eastAsia="Times New Roman"/>
          <w:bCs/>
          <w:szCs w:val="24"/>
        </w:rPr>
      </w:pPr>
      <w:r>
        <w:rPr>
          <w:rFonts w:eastAsia="Times New Roman"/>
          <w:bCs/>
          <w:szCs w:val="24"/>
        </w:rPr>
        <w:t xml:space="preserve">Άρθρο 17 </w:t>
      </w:r>
      <w:r>
        <w:rPr>
          <w:rFonts w:eastAsia="Times New Roman"/>
          <w:bCs/>
          <w:szCs w:val="24"/>
        </w:rPr>
        <w:t>όπως τροποποιήθηκε κατά πλειοψηφία.</w:t>
      </w:r>
    </w:p>
    <w:p w14:paraId="678A440B" w14:textId="77777777" w:rsidR="0099759A" w:rsidRDefault="00FE124F">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78A440C" w14:textId="77777777" w:rsidR="0099759A" w:rsidRDefault="00FE124F">
      <w:pPr>
        <w:spacing w:line="600" w:lineRule="auto"/>
        <w:ind w:firstLine="539"/>
        <w:contextualSpacing/>
        <w:jc w:val="both"/>
        <w:rPr>
          <w:rFonts w:eastAsia="Times New Roman"/>
          <w:szCs w:val="24"/>
        </w:rPr>
      </w:pPr>
      <w:r>
        <w:rPr>
          <w:rFonts w:eastAsia="Times New Roman"/>
          <w:szCs w:val="24"/>
        </w:rPr>
        <w:t>Νέα Δημοκρατία: Όχι.</w:t>
      </w:r>
    </w:p>
    <w:p w14:paraId="678A440D" w14:textId="77777777" w:rsidR="0099759A" w:rsidRDefault="00FE124F">
      <w:pPr>
        <w:spacing w:line="600" w:lineRule="auto"/>
        <w:ind w:firstLine="539"/>
        <w:contextualSpacing/>
        <w:jc w:val="both"/>
        <w:rPr>
          <w:rFonts w:eastAsia="Times New Roman"/>
          <w:szCs w:val="24"/>
        </w:rPr>
      </w:pPr>
      <w:r>
        <w:rPr>
          <w:rFonts w:eastAsia="Times New Roman"/>
          <w:szCs w:val="24"/>
        </w:rPr>
        <w:t>ΔΗΣΥ: Ναι.</w:t>
      </w:r>
    </w:p>
    <w:p w14:paraId="678A440E" w14:textId="77777777" w:rsidR="0099759A" w:rsidRDefault="00FE124F">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78A440F" w14:textId="77777777" w:rsidR="0099759A" w:rsidRDefault="00FE124F">
      <w:pPr>
        <w:spacing w:line="600" w:lineRule="auto"/>
        <w:ind w:firstLine="539"/>
        <w:contextualSpacing/>
        <w:jc w:val="both"/>
        <w:rPr>
          <w:rFonts w:eastAsia="Times New Roman"/>
          <w:szCs w:val="24"/>
        </w:rPr>
      </w:pPr>
      <w:r>
        <w:rPr>
          <w:rFonts w:eastAsia="Times New Roman"/>
          <w:szCs w:val="24"/>
        </w:rPr>
        <w:t>ΚΚΕ: Παρών.</w:t>
      </w:r>
    </w:p>
    <w:p w14:paraId="678A4410" w14:textId="77777777" w:rsidR="0099759A" w:rsidRDefault="00FE124F">
      <w:pPr>
        <w:spacing w:line="600" w:lineRule="auto"/>
        <w:ind w:firstLine="539"/>
        <w:contextualSpacing/>
        <w:jc w:val="both"/>
        <w:rPr>
          <w:rFonts w:eastAsia="Times New Roman"/>
          <w:szCs w:val="24"/>
        </w:rPr>
      </w:pPr>
      <w:r>
        <w:rPr>
          <w:rFonts w:eastAsia="Times New Roman"/>
          <w:szCs w:val="24"/>
        </w:rPr>
        <w:t>Ένωση Κεντρώων: Παρών.</w:t>
      </w:r>
    </w:p>
    <w:p w14:paraId="678A4411" w14:textId="77777777" w:rsidR="0099759A" w:rsidRDefault="00FE124F">
      <w:pPr>
        <w:spacing w:line="600" w:lineRule="auto"/>
        <w:ind w:firstLine="539"/>
        <w:contextualSpacing/>
        <w:jc w:val="both"/>
        <w:rPr>
          <w:rFonts w:eastAsia="Times New Roman"/>
          <w:bCs/>
          <w:szCs w:val="24"/>
        </w:rPr>
      </w:pPr>
      <w:r>
        <w:rPr>
          <w:rFonts w:eastAsia="Times New Roman"/>
          <w:bCs/>
          <w:szCs w:val="24"/>
        </w:rPr>
        <w:t>Άρθρο 18 ως έχει κατά πλειοψηφία.</w:t>
      </w:r>
    </w:p>
    <w:p w14:paraId="678A4412" w14:textId="77777777" w:rsidR="0099759A" w:rsidRDefault="00FE124F">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78A4413" w14:textId="77777777" w:rsidR="0099759A" w:rsidRDefault="00FE124F">
      <w:pPr>
        <w:spacing w:line="600" w:lineRule="auto"/>
        <w:ind w:firstLine="539"/>
        <w:contextualSpacing/>
        <w:jc w:val="both"/>
        <w:rPr>
          <w:rFonts w:eastAsia="Times New Roman"/>
          <w:szCs w:val="24"/>
        </w:rPr>
      </w:pPr>
      <w:r>
        <w:rPr>
          <w:rFonts w:eastAsia="Times New Roman"/>
          <w:szCs w:val="24"/>
        </w:rPr>
        <w:t>Νέα Δημοκρατία: Όχι.</w:t>
      </w:r>
    </w:p>
    <w:p w14:paraId="678A4414" w14:textId="77777777" w:rsidR="0099759A" w:rsidRDefault="00FE124F">
      <w:pPr>
        <w:spacing w:line="600" w:lineRule="auto"/>
        <w:ind w:firstLine="539"/>
        <w:contextualSpacing/>
        <w:jc w:val="both"/>
        <w:rPr>
          <w:rFonts w:eastAsia="Times New Roman"/>
          <w:szCs w:val="24"/>
        </w:rPr>
      </w:pPr>
      <w:r>
        <w:rPr>
          <w:rFonts w:eastAsia="Times New Roman"/>
          <w:szCs w:val="24"/>
        </w:rPr>
        <w:t>ΔΗΣΥ: Όχι.</w:t>
      </w:r>
    </w:p>
    <w:p w14:paraId="678A4415" w14:textId="77777777" w:rsidR="0099759A" w:rsidRDefault="00FE124F">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w:t>
      </w:r>
      <w:r>
        <w:rPr>
          <w:rFonts w:eastAsia="Times New Roman"/>
          <w:szCs w:val="24"/>
        </w:rPr>
        <w:t>Αυγή: Όχι.</w:t>
      </w:r>
    </w:p>
    <w:p w14:paraId="678A4416" w14:textId="77777777" w:rsidR="0099759A" w:rsidRDefault="00FE124F">
      <w:pPr>
        <w:spacing w:line="600" w:lineRule="auto"/>
        <w:ind w:firstLine="539"/>
        <w:contextualSpacing/>
        <w:jc w:val="both"/>
        <w:rPr>
          <w:rFonts w:eastAsia="Times New Roman"/>
          <w:szCs w:val="24"/>
        </w:rPr>
      </w:pPr>
      <w:r>
        <w:rPr>
          <w:rFonts w:eastAsia="Times New Roman"/>
          <w:szCs w:val="24"/>
        </w:rPr>
        <w:t>ΚΚΕ: Παρών.</w:t>
      </w:r>
    </w:p>
    <w:p w14:paraId="678A4417" w14:textId="77777777" w:rsidR="0099759A" w:rsidRDefault="00FE124F">
      <w:pPr>
        <w:spacing w:line="600" w:lineRule="auto"/>
        <w:ind w:firstLine="539"/>
        <w:contextualSpacing/>
        <w:jc w:val="both"/>
        <w:rPr>
          <w:rFonts w:eastAsia="Times New Roman"/>
          <w:szCs w:val="24"/>
        </w:rPr>
      </w:pPr>
      <w:r>
        <w:rPr>
          <w:rFonts w:eastAsia="Times New Roman"/>
          <w:szCs w:val="24"/>
        </w:rPr>
        <w:t>Ένωση Κεντρώων: Παρών.</w:t>
      </w:r>
    </w:p>
    <w:p w14:paraId="678A4418" w14:textId="77777777" w:rsidR="0099759A" w:rsidRDefault="00FE124F">
      <w:pPr>
        <w:spacing w:line="600" w:lineRule="auto"/>
        <w:ind w:firstLine="539"/>
        <w:contextualSpacing/>
        <w:jc w:val="both"/>
        <w:rPr>
          <w:rFonts w:eastAsia="Times New Roman"/>
          <w:bCs/>
          <w:szCs w:val="24"/>
        </w:rPr>
      </w:pPr>
      <w:r>
        <w:rPr>
          <w:rFonts w:eastAsia="Times New Roman"/>
          <w:bCs/>
          <w:szCs w:val="24"/>
        </w:rPr>
        <w:t>Άρθρο 19 ως έχει κατά πλειοψηφία.</w:t>
      </w:r>
    </w:p>
    <w:p w14:paraId="678A4419" w14:textId="77777777" w:rsidR="0099759A" w:rsidRDefault="00FE124F">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78A441A" w14:textId="77777777" w:rsidR="0099759A" w:rsidRDefault="00FE124F">
      <w:pPr>
        <w:spacing w:line="600" w:lineRule="auto"/>
        <w:ind w:firstLine="539"/>
        <w:contextualSpacing/>
        <w:jc w:val="both"/>
        <w:rPr>
          <w:rFonts w:eastAsia="Times New Roman"/>
          <w:szCs w:val="24"/>
        </w:rPr>
      </w:pPr>
      <w:r>
        <w:rPr>
          <w:rFonts w:eastAsia="Times New Roman"/>
          <w:szCs w:val="24"/>
        </w:rPr>
        <w:t>Νέα Δημοκρατία: Όχι.</w:t>
      </w:r>
    </w:p>
    <w:p w14:paraId="678A441B" w14:textId="77777777" w:rsidR="0099759A" w:rsidRDefault="00FE124F">
      <w:pPr>
        <w:spacing w:line="600" w:lineRule="auto"/>
        <w:ind w:firstLine="539"/>
        <w:contextualSpacing/>
        <w:jc w:val="both"/>
        <w:rPr>
          <w:rFonts w:eastAsia="Times New Roman"/>
          <w:szCs w:val="24"/>
        </w:rPr>
      </w:pPr>
      <w:r>
        <w:rPr>
          <w:rFonts w:eastAsia="Times New Roman"/>
          <w:szCs w:val="24"/>
        </w:rPr>
        <w:t>ΔΗΣΥ: Ναι.</w:t>
      </w:r>
    </w:p>
    <w:p w14:paraId="678A441C" w14:textId="77777777" w:rsidR="0099759A" w:rsidRDefault="00FE124F">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78A441D" w14:textId="77777777" w:rsidR="0099759A" w:rsidRDefault="00FE124F">
      <w:pPr>
        <w:spacing w:line="600" w:lineRule="auto"/>
        <w:ind w:firstLine="539"/>
        <w:contextualSpacing/>
        <w:jc w:val="both"/>
        <w:rPr>
          <w:rFonts w:eastAsia="Times New Roman"/>
          <w:szCs w:val="24"/>
        </w:rPr>
      </w:pPr>
      <w:r>
        <w:rPr>
          <w:rFonts w:eastAsia="Times New Roman"/>
          <w:szCs w:val="24"/>
        </w:rPr>
        <w:t>ΚΚΕ: Ναι.</w:t>
      </w:r>
    </w:p>
    <w:p w14:paraId="678A441E" w14:textId="77777777" w:rsidR="0099759A" w:rsidRDefault="00FE124F">
      <w:pPr>
        <w:spacing w:line="600" w:lineRule="auto"/>
        <w:ind w:firstLine="539"/>
        <w:contextualSpacing/>
        <w:jc w:val="both"/>
        <w:rPr>
          <w:rFonts w:eastAsia="Times New Roman"/>
          <w:szCs w:val="24"/>
        </w:rPr>
      </w:pPr>
      <w:r>
        <w:rPr>
          <w:rFonts w:eastAsia="Times New Roman"/>
          <w:szCs w:val="24"/>
        </w:rPr>
        <w:t>Ένωση Κεντρώων: Παρών.</w:t>
      </w:r>
    </w:p>
    <w:p w14:paraId="678A441F" w14:textId="77777777" w:rsidR="0099759A" w:rsidRDefault="00FE124F">
      <w:pPr>
        <w:spacing w:line="600" w:lineRule="auto"/>
        <w:ind w:firstLine="539"/>
        <w:contextualSpacing/>
        <w:jc w:val="both"/>
        <w:rPr>
          <w:rFonts w:eastAsia="Times New Roman"/>
          <w:bCs/>
          <w:szCs w:val="24"/>
        </w:rPr>
      </w:pPr>
      <w:r>
        <w:rPr>
          <w:rFonts w:eastAsia="Times New Roman"/>
          <w:bCs/>
          <w:szCs w:val="24"/>
        </w:rPr>
        <w:t>Άρθρο 20 όπως τροποποιήθηκε κατά πλειοψηφία.</w:t>
      </w:r>
    </w:p>
    <w:p w14:paraId="678A4420" w14:textId="77777777" w:rsidR="0099759A" w:rsidRDefault="00FE124F">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78A4421" w14:textId="77777777" w:rsidR="0099759A" w:rsidRDefault="00FE124F">
      <w:pPr>
        <w:spacing w:line="600" w:lineRule="auto"/>
        <w:ind w:firstLine="539"/>
        <w:contextualSpacing/>
        <w:jc w:val="both"/>
        <w:rPr>
          <w:rFonts w:eastAsia="Times New Roman"/>
          <w:szCs w:val="24"/>
        </w:rPr>
      </w:pPr>
      <w:r>
        <w:rPr>
          <w:rFonts w:eastAsia="Times New Roman"/>
          <w:szCs w:val="24"/>
        </w:rPr>
        <w:t xml:space="preserve">Νέα </w:t>
      </w:r>
      <w:r>
        <w:rPr>
          <w:rFonts w:eastAsia="Times New Roman"/>
          <w:szCs w:val="24"/>
        </w:rPr>
        <w:t>Δημοκρατία: Όχι.</w:t>
      </w:r>
    </w:p>
    <w:p w14:paraId="678A4422" w14:textId="77777777" w:rsidR="0099759A" w:rsidRDefault="00FE124F">
      <w:pPr>
        <w:spacing w:line="600" w:lineRule="auto"/>
        <w:ind w:firstLine="539"/>
        <w:contextualSpacing/>
        <w:jc w:val="both"/>
        <w:rPr>
          <w:rFonts w:eastAsia="Times New Roman"/>
          <w:szCs w:val="24"/>
        </w:rPr>
      </w:pPr>
      <w:r>
        <w:rPr>
          <w:rFonts w:eastAsia="Times New Roman"/>
          <w:szCs w:val="24"/>
        </w:rPr>
        <w:t>ΔΗΣΥ: Ναι.</w:t>
      </w:r>
    </w:p>
    <w:p w14:paraId="678A4423" w14:textId="77777777" w:rsidR="0099759A" w:rsidRDefault="00FE124F">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78A4424" w14:textId="77777777" w:rsidR="0099759A" w:rsidRDefault="00FE124F">
      <w:pPr>
        <w:spacing w:line="600" w:lineRule="auto"/>
        <w:ind w:firstLine="539"/>
        <w:contextualSpacing/>
        <w:jc w:val="both"/>
        <w:rPr>
          <w:rFonts w:eastAsia="Times New Roman"/>
          <w:szCs w:val="24"/>
        </w:rPr>
      </w:pPr>
      <w:r>
        <w:rPr>
          <w:rFonts w:eastAsia="Times New Roman"/>
          <w:szCs w:val="24"/>
        </w:rPr>
        <w:t>ΚΚΕ: Ναι.</w:t>
      </w:r>
    </w:p>
    <w:p w14:paraId="678A4425" w14:textId="77777777" w:rsidR="0099759A" w:rsidRDefault="00FE124F">
      <w:pPr>
        <w:spacing w:line="600" w:lineRule="auto"/>
        <w:ind w:firstLine="539"/>
        <w:contextualSpacing/>
        <w:jc w:val="both"/>
        <w:rPr>
          <w:rFonts w:eastAsia="Times New Roman"/>
          <w:szCs w:val="24"/>
        </w:rPr>
      </w:pPr>
      <w:r>
        <w:rPr>
          <w:rFonts w:eastAsia="Times New Roman"/>
          <w:szCs w:val="24"/>
        </w:rPr>
        <w:t>Ένωση Κεντρώων: Παρών.</w:t>
      </w:r>
    </w:p>
    <w:p w14:paraId="678A4426" w14:textId="77777777" w:rsidR="0099759A" w:rsidRDefault="00FE124F">
      <w:pPr>
        <w:spacing w:line="600" w:lineRule="auto"/>
        <w:ind w:firstLine="539"/>
        <w:contextualSpacing/>
        <w:jc w:val="both"/>
        <w:rPr>
          <w:rFonts w:eastAsia="Times New Roman"/>
          <w:bCs/>
          <w:szCs w:val="24"/>
        </w:rPr>
      </w:pPr>
      <w:r>
        <w:rPr>
          <w:rFonts w:eastAsia="Times New Roman"/>
          <w:bCs/>
          <w:szCs w:val="24"/>
        </w:rPr>
        <w:t>Άρθρο 21 ως έχει κατά πλειοψηφία.</w:t>
      </w:r>
    </w:p>
    <w:p w14:paraId="678A4427" w14:textId="77777777" w:rsidR="0099759A" w:rsidRDefault="00FE124F">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78A4428" w14:textId="77777777" w:rsidR="0099759A" w:rsidRDefault="00FE124F">
      <w:pPr>
        <w:spacing w:line="600" w:lineRule="auto"/>
        <w:ind w:firstLine="539"/>
        <w:contextualSpacing/>
        <w:jc w:val="both"/>
        <w:rPr>
          <w:rFonts w:eastAsia="Times New Roman"/>
          <w:szCs w:val="24"/>
        </w:rPr>
      </w:pPr>
      <w:r>
        <w:rPr>
          <w:rFonts w:eastAsia="Times New Roman"/>
          <w:szCs w:val="24"/>
        </w:rPr>
        <w:t>Νέα Δημοκρατία: Όχι.</w:t>
      </w:r>
    </w:p>
    <w:p w14:paraId="678A4429" w14:textId="77777777" w:rsidR="0099759A" w:rsidRDefault="00FE124F">
      <w:pPr>
        <w:spacing w:line="600" w:lineRule="auto"/>
        <w:ind w:firstLine="539"/>
        <w:contextualSpacing/>
        <w:jc w:val="both"/>
        <w:rPr>
          <w:rFonts w:eastAsia="Times New Roman"/>
          <w:szCs w:val="24"/>
        </w:rPr>
      </w:pPr>
      <w:r>
        <w:rPr>
          <w:rFonts w:eastAsia="Times New Roman"/>
          <w:szCs w:val="24"/>
        </w:rPr>
        <w:t>ΔΗΣΥ: Παρών.</w:t>
      </w:r>
    </w:p>
    <w:p w14:paraId="678A442A" w14:textId="77777777" w:rsidR="0099759A" w:rsidRDefault="00FE124F">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78A442B" w14:textId="77777777" w:rsidR="0099759A" w:rsidRDefault="00FE124F">
      <w:pPr>
        <w:spacing w:line="600" w:lineRule="auto"/>
        <w:ind w:firstLine="539"/>
        <w:contextualSpacing/>
        <w:jc w:val="both"/>
        <w:rPr>
          <w:rFonts w:eastAsia="Times New Roman"/>
          <w:szCs w:val="24"/>
        </w:rPr>
      </w:pPr>
      <w:r>
        <w:rPr>
          <w:rFonts w:eastAsia="Times New Roman"/>
          <w:szCs w:val="24"/>
        </w:rPr>
        <w:t>ΚΚΕ: Παρών.</w:t>
      </w:r>
    </w:p>
    <w:p w14:paraId="678A442C" w14:textId="77777777" w:rsidR="0099759A" w:rsidRDefault="00FE124F">
      <w:pPr>
        <w:spacing w:line="600" w:lineRule="auto"/>
        <w:ind w:firstLine="539"/>
        <w:contextualSpacing/>
        <w:jc w:val="both"/>
        <w:rPr>
          <w:rFonts w:eastAsia="Times New Roman"/>
          <w:szCs w:val="24"/>
        </w:rPr>
      </w:pPr>
      <w:r>
        <w:rPr>
          <w:rFonts w:eastAsia="Times New Roman"/>
          <w:szCs w:val="24"/>
        </w:rPr>
        <w:t>Ένωση Κεντρώων: Παρών.</w:t>
      </w:r>
    </w:p>
    <w:p w14:paraId="678A442D" w14:textId="77777777" w:rsidR="0099759A" w:rsidRDefault="00FE124F">
      <w:pPr>
        <w:spacing w:line="600" w:lineRule="auto"/>
        <w:ind w:firstLine="539"/>
        <w:contextualSpacing/>
        <w:jc w:val="both"/>
        <w:rPr>
          <w:rFonts w:eastAsia="Times New Roman"/>
          <w:bCs/>
          <w:szCs w:val="24"/>
        </w:rPr>
      </w:pPr>
      <w:r>
        <w:rPr>
          <w:rFonts w:eastAsia="Times New Roman"/>
          <w:bCs/>
          <w:szCs w:val="24"/>
        </w:rPr>
        <w:t xml:space="preserve">Άρθρο </w:t>
      </w:r>
      <w:r>
        <w:rPr>
          <w:rFonts w:eastAsia="Times New Roman"/>
          <w:bCs/>
          <w:szCs w:val="24"/>
        </w:rPr>
        <w:t>22 όπως τροποποιήθηκε κατά πλειοψηφία.</w:t>
      </w:r>
    </w:p>
    <w:p w14:paraId="678A442E" w14:textId="77777777" w:rsidR="0099759A" w:rsidRDefault="00FE124F">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78A442F" w14:textId="77777777" w:rsidR="0099759A" w:rsidRDefault="00FE124F">
      <w:pPr>
        <w:spacing w:line="600" w:lineRule="auto"/>
        <w:ind w:firstLine="539"/>
        <w:contextualSpacing/>
        <w:jc w:val="both"/>
        <w:rPr>
          <w:rFonts w:eastAsia="Times New Roman"/>
          <w:szCs w:val="24"/>
        </w:rPr>
      </w:pPr>
      <w:r>
        <w:rPr>
          <w:rFonts w:eastAsia="Times New Roman"/>
          <w:szCs w:val="24"/>
        </w:rPr>
        <w:t>Νέα Δημοκρατία: Όχι.</w:t>
      </w:r>
    </w:p>
    <w:p w14:paraId="678A4430" w14:textId="77777777" w:rsidR="0099759A" w:rsidRDefault="00FE124F">
      <w:pPr>
        <w:spacing w:line="600" w:lineRule="auto"/>
        <w:ind w:firstLine="539"/>
        <w:contextualSpacing/>
        <w:jc w:val="both"/>
        <w:rPr>
          <w:rFonts w:eastAsia="Times New Roman"/>
          <w:szCs w:val="24"/>
        </w:rPr>
      </w:pPr>
      <w:r>
        <w:rPr>
          <w:rFonts w:eastAsia="Times New Roman"/>
          <w:szCs w:val="24"/>
        </w:rPr>
        <w:t>ΔΗΣΥ: Ναι.</w:t>
      </w:r>
    </w:p>
    <w:p w14:paraId="678A4431" w14:textId="77777777" w:rsidR="0099759A" w:rsidRDefault="00FE124F">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78A4432" w14:textId="77777777" w:rsidR="0099759A" w:rsidRDefault="00FE124F">
      <w:pPr>
        <w:spacing w:line="600" w:lineRule="auto"/>
        <w:ind w:firstLine="539"/>
        <w:contextualSpacing/>
        <w:jc w:val="both"/>
        <w:rPr>
          <w:rFonts w:eastAsia="Times New Roman"/>
          <w:szCs w:val="24"/>
        </w:rPr>
      </w:pPr>
      <w:r>
        <w:rPr>
          <w:rFonts w:eastAsia="Times New Roman"/>
          <w:szCs w:val="24"/>
        </w:rPr>
        <w:t>ΚΚΕ: Παρών.</w:t>
      </w:r>
    </w:p>
    <w:p w14:paraId="678A4433" w14:textId="77777777" w:rsidR="0099759A" w:rsidRDefault="00FE124F">
      <w:pPr>
        <w:spacing w:line="600" w:lineRule="auto"/>
        <w:ind w:firstLine="539"/>
        <w:contextualSpacing/>
        <w:jc w:val="both"/>
        <w:rPr>
          <w:rFonts w:eastAsia="Times New Roman"/>
          <w:szCs w:val="24"/>
        </w:rPr>
      </w:pPr>
      <w:r>
        <w:rPr>
          <w:rFonts w:eastAsia="Times New Roman"/>
          <w:szCs w:val="24"/>
        </w:rPr>
        <w:t>Ένωση Κεντρώων: Ναι.</w:t>
      </w:r>
    </w:p>
    <w:p w14:paraId="678A4434" w14:textId="77777777" w:rsidR="0099759A" w:rsidRDefault="00FE124F">
      <w:pPr>
        <w:spacing w:line="600" w:lineRule="auto"/>
        <w:ind w:firstLine="539"/>
        <w:contextualSpacing/>
        <w:jc w:val="both"/>
        <w:rPr>
          <w:rFonts w:eastAsia="Times New Roman"/>
          <w:bCs/>
          <w:szCs w:val="24"/>
        </w:rPr>
      </w:pPr>
      <w:r>
        <w:rPr>
          <w:rFonts w:eastAsia="Times New Roman"/>
          <w:bCs/>
          <w:szCs w:val="24"/>
        </w:rPr>
        <w:t>Άρθρο 23 ως έχει κατά πλειοψηφία.</w:t>
      </w:r>
    </w:p>
    <w:p w14:paraId="678A4435" w14:textId="77777777" w:rsidR="0099759A" w:rsidRDefault="00FE124F">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78A4436" w14:textId="77777777" w:rsidR="0099759A" w:rsidRDefault="00FE124F">
      <w:pPr>
        <w:spacing w:line="600" w:lineRule="auto"/>
        <w:ind w:firstLine="539"/>
        <w:contextualSpacing/>
        <w:jc w:val="both"/>
        <w:rPr>
          <w:rFonts w:eastAsia="Times New Roman"/>
          <w:szCs w:val="24"/>
        </w:rPr>
      </w:pPr>
      <w:r>
        <w:rPr>
          <w:rFonts w:eastAsia="Times New Roman"/>
          <w:szCs w:val="24"/>
        </w:rPr>
        <w:t>Νέα Δημοκρατία: Όχι.</w:t>
      </w:r>
    </w:p>
    <w:p w14:paraId="678A4437" w14:textId="77777777" w:rsidR="0099759A" w:rsidRDefault="00FE124F">
      <w:pPr>
        <w:spacing w:line="600" w:lineRule="auto"/>
        <w:ind w:firstLine="539"/>
        <w:contextualSpacing/>
        <w:jc w:val="both"/>
        <w:rPr>
          <w:rFonts w:eastAsia="Times New Roman"/>
          <w:szCs w:val="24"/>
        </w:rPr>
      </w:pPr>
      <w:r>
        <w:rPr>
          <w:rFonts w:eastAsia="Times New Roman"/>
          <w:szCs w:val="24"/>
        </w:rPr>
        <w:t>ΔΗΣΥ: Ναι.</w:t>
      </w:r>
    </w:p>
    <w:p w14:paraId="678A4438" w14:textId="77777777" w:rsidR="0099759A" w:rsidRDefault="00FE124F">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w:t>
      </w:r>
      <w:r>
        <w:rPr>
          <w:rFonts w:eastAsia="Times New Roman"/>
          <w:szCs w:val="24"/>
        </w:rPr>
        <w:t xml:space="preserve"> Αυγή: Όχι.</w:t>
      </w:r>
    </w:p>
    <w:p w14:paraId="678A4439" w14:textId="77777777" w:rsidR="0099759A" w:rsidRDefault="00FE124F">
      <w:pPr>
        <w:spacing w:line="600" w:lineRule="auto"/>
        <w:ind w:firstLine="539"/>
        <w:contextualSpacing/>
        <w:jc w:val="both"/>
        <w:rPr>
          <w:rFonts w:eastAsia="Times New Roman"/>
          <w:szCs w:val="24"/>
        </w:rPr>
      </w:pPr>
      <w:r>
        <w:rPr>
          <w:rFonts w:eastAsia="Times New Roman"/>
          <w:szCs w:val="24"/>
        </w:rPr>
        <w:t>ΚΚΕ: Ναι.</w:t>
      </w:r>
    </w:p>
    <w:p w14:paraId="678A443A" w14:textId="77777777" w:rsidR="0099759A" w:rsidRDefault="00FE124F">
      <w:pPr>
        <w:spacing w:line="600" w:lineRule="auto"/>
        <w:ind w:firstLine="539"/>
        <w:contextualSpacing/>
        <w:jc w:val="both"/>
        <w:rPr>
          <w:rFonts w:eastAsia="Times New Roman"/>
          <w:szCs w:val="24"/>
        </w:rPr>
      </w:pPr>
      <w:r>
        <w:rPr>
          <w:rFonts w:eastAsia="Times New Roman"/>
          <w:szCs w:val="24"/>
        </w:rPr>
        <w:t>Ένωση Κεντρώων: Ναι.</w:t>
      </w:r>
    </w:p>
    <w:p w14:paraId="678A443B" w14:textId="77777777" w:rsidR="0099759A" w:rsidRDefault="00FE124F">
      <w:pPr>
        <w:spacing w:line="600" w:lineRule="auto"/>
        <w:ind w:firstLine="539"/>
        <w:contextualSpacing/>
        <w:jc w:val="both"/>
        <w:rPr>
          <w:rFonts w:eastAsia="Times New Roman"/>
          <w:bCs/>
          <w:szCs w:val="24"/>
        </w:rPr>
      </w:pPr>
      <w:r>
        <w:rPr>
          <w:rFonts w:eastAsia="Times New Roman"/>
          <w:bCs/>
          <w:szCs w:val="24"/>
        </w:rPr>
        <w:t>Άρθρο 24 ως έχει κατά πλειοψηφία.</w:t>
      </w:r>
    </w:p>
    <w:p w14:paraId="678A443C" w14:textId="77777777" w:rsidR="0099759A" w:rsidRDefault="00FE124F">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78A443D" w14:textId="77777777" w:rsidR="0099759A" w:rsidRDefault="00FE124F">
      <w:pPr>
        <w:spacing w:line="600" w:lineRule="auto"/>
        <w:ind w:firstLine="539"/>
        <w:contextualSpacing/>
        <w:jc w:val="both"/>
        <w:rPr>
          <w:rFonts w:eastAsia="Times New Roman"/>
          <w:szCs w:val="24"/>
        </w:rPr>
      </w:pPr>
      <w:r>
        <w:rPr>
          <w:rFonts w:eastAsia="Times New Roman"/>
          <w:szCs w:val="24"/>
        </w:rPr>
        <w:t>Νέα Δημοκρατία: Όχι.</w:t>
      </w:r>
    </w:p>
    <w:p w14:paraId="678A443E" w14:textId="77777777" w:rsidR="0099759A" w:rsidRDefault="00FE124F">
      <w:pPr>
        <w:spacing w:line="600" w:lineRule="auto"/>
        <w:ind w:firstLine="539"/>
        <w:contextualSpacing/>
        <w:jc w:val="both"/>
        <w:rPr>
          <w:rFonts w:eastAsia="Times New Roman"/>
          <w:szCs w:val="24"/>
        </w:rPr>
      </w:pPr>
      <w:r>
        <w:rPr>
          <w:rFonts w:eastAsia="Times New Roman"/>
          <w:szCs w:val="24"/>
        </w:rPr>
        <w:t>ΔΗΣΥ: Ναι.</w:t>
      </w:r>
    </w:p>
    <w:p w14:paraId="678A443F" w14:textId="77777777" w:rsidR="0099759A" w:rsidRDefault="00FE124F">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78A4440" w14:textId="77777777" w:rsidR="0099759A" w:rsidRDefault="00FE124F">
      <w:pPr>
        <w:spacing w:line="600" w:lineRule="auto"/>
        <w:ind w:firstLine="539"/>
        <w:contextualSpacing/>
        <w:jc w:val="both"/>
        <w:rPr>
          <w:rFonts w:eastAsia="Times New Roman"/>
          <w:szCs w:val="24"/>
        </w:rPr>
      </w:pPr>
      <w:r>
        <w:rPr>
          <w:rFonts w:eastAsia="Times New Roman"/>
          <w:szCs w:val="24"/>
        </w:rPr>
        <w:t>ΚΚΕ: Ναι.</w:t>
      </w:r>
    </w:p>
    <w:p w14:paraId="678A4441" w14:textId="77777777" w:rsidR="0099759A" w:rsidRDefault="00FE124F">
      <w:pPr>
        <w:spacing w:line="600" w:lineRule="auto"/>
        <w:ind w:firstLine="539"/>
        <w:contextualSpacing/>
        <w:jc w:val="both"/>
        <w:rPr>
          <w:rFonts w:eastAsia="Times New Roman"/>
          <w:szCs w:val="24"/>
        </w:rPr>
      </w:pPr>
      <w:r>
        <w:rPr>
          <w:rFonts w:eastAsia="Times New Roman"/>
          <w:szCs w:val="24"/>
        </w:rPr>
        <w:t>Ένωση Κεντρώων: Ναι.</w:t>
      </w:r>
    </w:p>
    <w:p w14:paraId="678A4442" w14:textId="77777777" w:rsidR="0099759A" w:rsidRDefault="00FE124F">
      <w:pPr>
        <w:spacing w:line="600" w:lineRule="auto"/>
        <w:ind w:firstLine="539"/>
        <w:contextualSpacing/>
        <w:jc w:val="both"/>
        <w:rPr>
          <w:rFonts w:eastAsia="Times New Roman"/>
          <w:bCs/>
          <w:szCs w:val="24"/>
        </w:rPr>
      </w:pPr>
      <w:r>
        <w:rPr>
          <w:rFonts w:eastAsia="Times New Roman"/>
          <w:bCs/>
          <w:szCs w:val="24"/>
        </w:rPr>
        <w:t>Άρθρο 25 ως έχει κατά πλειοψηφία.</w:t>
      </w:r>
    </w:p>
    <w:p w14:paraId="678A4443" w14:textId="77777777" w:rsidR="0099759A" w:rsidRDefault="00FE124F">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78A4444" w14:textId="77777777" w:rsidR="0099759A" w:rsidRDefault="00FE124F">
      <w:pPr>
        <w:spacing w:line="600" w:lineRule="auto"/>
        <w:ind w:firstLine="539"/>
        <w:contextualSpacing/>
        <w:jc w:val="both"/>
        <w:rPr>
          <w:rFonts w:eastAsia="Times New Roman"/>
          <w:szCs w:val="24"/>
        </w:rPr>
      </w:pPr>
      <w:r>
        <w:rPr>
          <w:rFonts w:eastAsia="Times New Roman"/>
          <w:szCs w:val="24"/>
        </w:rPr>
        <w:t>Νέα Δημοκρατία: Ναι.</w:t>
      </w:r>
    </w:p>
    <w:p w14:paraId="678A4445" w14:textId="77777777" w:rsidR="0099759A" w:rsidRDefault="00FE124F">
      <w:pPr>
        <w:spacing w:line="600" w:lineRule="auto"/>
        <w:ind w:firstLine="539"/>
        <w:contextualSpacing/>
        <w:jc w:val="both"/>
        <w:rPr>
          <w:rFonts w:eastAsia="Times New Roman"/>
          <w:szCs w:val="24"/>
        </w:rPr>
      </w:pPr>
      <w:r>
        <w:rPr>
          <w:rFonts w:eastAsia="Times New Roman"/>
          <w:szCs w:val="24"/>
        </w:rPr>
        <w:t>ΔΗΣΥ: Ναι.</w:t>
      </w:r>
    </w:p>
    <w:p w14:paraId="678A4446" w14:textId="77777777" w:rsidR="0099759A" w:rsidRDefault="00FE124F">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78A4447" w14:textId="77777777" w:rsidR="0099759A" w:rsidRDefault="00FE124F">
      <w:pPr>
        <w:spacing w:line="600" w:lineRule="auto"/>
        <w:ind w:firstLine="539"/>
        <w:contextualSpacing/>
        <w:jc w:val="both"/>
        <w:rPr>
          <w:rFonts w:eastAsia="Times New Roman"/>
          <w:szCs w:val="24"/>
        </w:rPr>
      </w:pPr>
      <w:r>
        <w:rPr>
          <w:rFonts w:eastAsia="Times New Roman"/>
          <w:szCs w:val="24"/>
        </w:rPr>
        <w:t>ΚΚΕ: Ναι.</w:t>
      </w:r>
    </w:p>
    <w:p w14:paraId="678A4448" w14:textId="77777777" w:rsidR="0099759A" w:rsidRDefault="00FE124F">
      <w:pPr>
        <w:spacing w:line="600" w:lineRule="auto"/>
        <w:ind w:firstLine="539"/>
        <w:contextualSpacing/>
        <w:jc w:val="both"/>
        <w:rPr>
          <w:rFonts w:eastAsia="Times New Roman"/>
          <w:szCs w:val="24"/>
        </w:rPr>
      </w:pPr>
      <w:r>
        <w:rPr>
          <w:rFonts w:eastAsia="Times New Roman"/>
          <w:szCs w:val="24"/>
        </w:rPr>
        <w:t>Ένωση Κεντρώων: Ναι.</w:t>
      </w:r>
    </w:p>
    <w:p w14:paraId="678A4449" w14:textId="77777777" w:rsidR="0099759A" w:rsidRDefault="00FE124F">
      <w:pPr>
        <w:spacing w:line="600" w:lineRule="auto"/>
        <w:ind w:firstLine="539"/>
        <w:contextualSpacing/>
        <w:jc w:val="both"/>
        <w:rPr>
          <w:rFonts w:eastAsia="Times New Roman"/>
          <w:bCs/>
          <w:szCs w:val="24"/>
        </w:rPr>
      </w:pPr>
      <w:r>
        <w:rPr>
          <w:rFonts w:eastAsia="Times New Roman"/>
          <w:bCs/>
          <w:szCs w:val="24"/>
        </w:rPr>
        <w:t>Άρθρο 26 ως έχει κατά πλειοψηφία.</w:t>
      </w:r>
    </w:p>
    <w:p w14:paraId="678A444A" w14:textId="77777777" w:rsidR="0099759A" w:rsidRDefault="00FE124F">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78A444B" w14:textId="77777777" w:rsidR="0099759A" w:rsidRDefault="00FE124F">
      <w:pPr>
        <w:spacing w:line="600" w:lineRule="auto"/>
        <w:ind w:firstLine="539"/>
        <w:contextualSpacing/>
        <w:jc w:val="both"/>
        <w:rPr>
          <w:rFonts w:eastAsia="Times New Roman"/>
          <w:szCs w:val="24"/>
        </w:rPr>
      </w:pPr>
      <w:r>
        <w:rPr>
          <w:rFonts w:eastAsia="Times New Roman"/>
          <w:szCs w:val="24"/>
        </w:rPr>
        <w:t>Νέα Δημοκρατία: Ναι.</w:t>
      </w:r>
    </w:p>
    <w:p w14:paraId="678A444C" w14:textId="77777777" w:rsidR="0099759A" w:rsidRDefault="00FE124F">
      <w:pPr>
        <w:spacing w:line="600" w:lineRule="auto"/>
        <w:ind w:firstLine="539"/>
        <w:contextualSpacing/>
        <w:jc w:val="both"/>
        <w:rPr>
          <w:rFonts w:eastAsia="Times New Roman"/>
          <w:szCs w:val="24"/>
        </w:rPr>
      </w:pPr>
      <w:r>
        <w:rPr>
          <w:rFonts w:eastAsia="Times New Roman"/>
          <w:szCs w:val="24"/>
        </w:rPr>
        <w:t>ΔΗΣΥ: Ναι.</w:t>
      </w:r>
    </w:p>
    <w:p w14:paraId="678A444D" w14:textId="77777777" w:rsidR="0099759A" w:rsidRDefault="00FE124F">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78A444E" w14:textId="77777777" w:rsidR="0099759A" w:rsidRDefault="00FE124F">
      <w:pPr>
        <w:spacing w:line="600" w:lineRule="auto"/>
        <w:ind w:firstLine="539"/>
        <w:contextualSpacing/>
        <w:jc w:val="both"/>
        <w:rPr>
          <w:rFonts w:eastAsia="Times New Roman"/>
          <w:szCs w:val="24"/>
        </w:rPr>
      </w:pPr>
      <w:r>
        <w:rPr>
          <w:rFonts w:eastAsia="Times New Roman"/>
          <w:szCs w:val="24"/>
        </w:rPr>
        <w:t>ΚΚΕ: Ναι.</w:t>
      </w:r>
    </w:p>
    <w:p w14:paraId="678A444F" w14:textId="77777777" w:rsidR="0099759A" w:rsidRDefault="00FE124F">
      <w:pPr>
        <w:spacing w:line="600" w:lineRule="auto"/>
        <w:ind w:firstLine="539"/>
        <w:contextualSpacing/>
        <w:jc w:val="both"/>
        <w:rPr>
          <w:rFonts w:eastAsia="Times New Roman"/>
          <w:szCs w:val="24"/>
        </w:rPr>
      </w:pPr>
      <w:r>
        <w:rPr>
          <w:rFonts w:eastAsia="Times New Roman"/>
          <w:szCs w:val="24"/>
        </w:rPr>
        <w:t>Ένωση Κεντρώων: Ναι.</w:t>
      </w:r>
    </w:p>
    <w:p w14:paraId="678A4450" w14:textId="77777777" w:rsidR="0099759A" w:rsidRDefault="00FE124F">
      <w:pPr>
        <w:spacing w:line="600" w:lineRule="auto"/>
        <w:ind w:firstLine="539"/>
        <w:contextualSpacing/>
        <w:jc w:val="both"/>
        <w:rPr>
          <w:rFonts w:eastAsia="Times New Roman"/>
          <w:bCs/>
          <w:szCs w:val="24"/>
        </w:rPr>
      </w:pPr>
      <w:r>
        <w:rPr>
          <w:rFonts w:eastAsia="Times New Roman"/>
          <w:bCs/>
          <w:szCs w:val="24"/>
        </w:rPr>
        <w:t>Άρθρο 27 ως έχει κατά πλειοψηφί</w:t>
      </w:r>
      <w:r>
        <w:rPr>
          <w:rFonts w:eastAsia="Times New Roman"/>
          <w:bCs/>
          <w:szCs w:val="24"/>
        </w:rPr>
        <w:t>α.</w:t>
      </w:r>
    </w:p>
    <w:p w14:paraId="678A4451" w14:textId="77777777" w:rsidR="0099759A" w:rsidRDefault="00FE124F">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78A4452" w14:textId="77777777" w:rsidR="0099759A" w:rsidRDefault="00FE124F">
      <w:pPr>
        <w:spacing w:line="600" w:lineRule="auto"/>
        <w:ind w:firstLine="539"/>
        <w:contextualSpacing/>
        <w:jc w:val="both"/>
        <w:rPr>
          <w:rFonts w:eastAsia="Times New Roman"/>
          <w:szCs w:val="24"/>
        </w:rPr>
      </w:pPr>
      <w:r>
        <w:rPr>
          <w:rFonts w:eastAsia="Times New Roman"/>
          <w:szCs w:val="24"/>
        </w:rPr>
        <w:t>Νέα Δημοκρατία: Ναι.</w:t>
      </w:r>
    </w:p>
    <w:p w14:paraId="678A4453" w14:textId="77777777" w:rsidR="0099759A" w:rsidRDefault="00FE124F">
      <w:pPr>
        <w:spacing w:line="600" w:lineRule="auto"/>
        <w:ind w:firstLine="539"/>
        <w:contextualSpacing/>
        <w:jc w:val="both"/>
        <w:rPr>
          <w:rFonts w:eastAsia="Times New Roman"/>
          <w:szCs w:val="24"/>
        </w:rPr>
      </w:pPr>
      <w:r>
        <w:rPr>
          <w:rFonts w:eastAsia="Times New Roman"/>
          <w:szCs w:val="24"/>
        </w:rPr>
        <w:t>ΔΗΣΥ: Όχι.</w:t>
      </w:r>
    </w:p>
    <w:p w14:paraId="678A4454" w14:textId="77777777" w:rsidR="0099759A" w:rsidRDefault="00FE124F">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78A4455" w14:textId="77777777" w:rsidR="0099759A" w:rsidRDefault="00FE124F">
      <w:pPr>
        <w:spacing w:line="600" w:lineRule="auto"/>
        <w:ind w:firstLine="539"/>
        <w:contextualSpacing/>
        <w:jc w:val="both"/>
        <w:rPr>
          <w:rFonts w:eastAsia="Times New Roman"/>
          <w:szCs w:val="24"/>
        </w:rPr>
      </w:pPr>
      <w:r>
        <w:rPr>
          <w:rFonts w:eastAsia="Times New Roman"/>
          <w:szCs w:val="24"/>
        </w:rPr>
        <w:t>ΚΚΕ: Όχι.</w:t>
      </w:r>
    </w:p>
    <w:p w14:paraId="678A4456" w14:textId="77777777" w:rsidR="0099759A" w:rsidRDefault="00FE124F">
      <w:pPr>
        <w:spacing w:line="600" w:lineRule="auto"/>
        <w:ind w:firstLine="539"/>
        <w:contextualSpacing/>
        <w:jc w:val="both"/>
        <w:rPr>
          <w:rFonts w:eastAsia="Times New Roman"/>
          <w:szCs w:val="24"/>
        </w:rPr>
      </w:pPr>
      <w:r>
        <w:rPr>
          <w:rFonts w:eastAsia="Times New Roman"/>
          <w:szCs w:val="24"/>
        </w:rPr>
        <w:t>Ένωση Κεντρώων: Παρών.</w:t>
      </w:r>
    </w:p>
    <w:p w14:paraId="678A4457" w14:textId="77777777" w:rsidR="0099759A" w:rsidRDefault="00FE124F">
      <w:pPr>
        <w:spacing w:line="600" w:lineRule="auto"/>
        <w:ind w:firstLine="539"/>
        <w:contextualSpacing/>
        <w:jc w:val="both"/>
        <w:rPr>
          <w:rFonts w:eastAsia="Times New Roman"/>
          <w:bCs/>
          <w:szCs w:val="24"/>
        </w:rPr>
      </w:pPr>
      <w:r>
        <w:rPr>
          <w:rFonts w:eastAsia="Times New Roman"/>
          <w:bCs/>
          <w:szCs w:val="24"/>
        </w:rPr>
        <w:t>Άρθρο 28 ως έχει κατά πλειοψηφία.</w:t>
      </w:r>
    </w:p>
    <w:p w14:paraId="678A4458" w14:textId="77777777" w:rsidR="0099759A" w:rsidRDefault="00FE124F">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78A4459" w14:textId="77777777" w:rsidR="0099759A" w:rsidRDefault="00FE124F">
      <w:pPr>
        <w:spacing w:line="600" w:lineRule="auto"/>
        <w:ind w:firstLine="539"/>
        <w:contextualSpacing/>
        <w:jc w:val="both"/>
        <w:rPr>
          <w:rFonts w:eastAsia="Times New Roman"/>
          <w:szCs w:val="24"/>
        </w:rPr>
      </w:pPr>
      <w:r>
        <w:rPr>
          <w:rFonts w:eastAsia="Times New Roman"/>
          <w:szCs w:val="24"/>
        </w:rPr>
        <w:t>Νέα Δημοκρατία: Όχι.</w:t>
      </w:r>
    </w:p>
    <w:p w14:paraId="678A445A" w14:textId="77777777" w:rsidR="0099759A" w:rsidRDefault="00FE124F">
      <w:pPr>
        <w:spacing w:line="600" w:lineRule="auto"/>
        <w:ind w:firstLine="539"/>
        <w:contextualSpacing/>
        <w:jc w:val="both"/>
        <w:rPr>
          <w:rFonts w:eastAsia="Times New Roman"/>
          <w:szCs w:val="24"/>
        </w:rPr>
      </w:pPr>
      <w:r>
        <w:rPr>
          <w:rFonts w:eastAsia="Times New Roman"/>
          <w:szCs w:val="24"/>
        </w:rPr>
        <w:t>ΔΗΣΥ: Παρών.</w:t>
      </w:r>
    </w:p>
    <w:p w14:paraId="678A445B" w14:textId="77777777" w:rsidR="0099759A" w:rsidRDefault="00FE124F">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78A445C" w14:textId="77777777" w:rsidR="0099759A" w:rsidRDefault="00FE124F">
      <w:pPr>
        <w:spacing w:line="600" w:lineRule="auto"/>
        <w:ind w:firstLine="539"/>
        <w:contextualSpacing/>
        <w:jc w:val="both"/>
        <w:rPr>
          <w:rFonts w:eastAsia="Times New Roman"/>
          <w:szCs w:val="24"/>
        </w:rPr>
      </w:pPr>
      <w:r>
        <w:rPr>
          <w:rFonts w:eastAsia="Times New Roman"/>
          <w:szCs w:val="24"/>
        </w:rPr>
        <w:t>ΚΚΕ: Όχι.</w:t>
      </w:r>
    </w:p>
    <w:p w14:paraId="678A445D" w14:textId="77777777" w:rsidR="0099759A" w:rsidRDefault="00FE124F">
      <w:pPr>
        <w:spacing w:line="600" w:lineRule="auto"/>
        <w:ind w:firstLine="539"/>
        <w:contextualSpacing/>
        <w:jc w:val="both"/>
        <w:rPr>
          <w:rFonts w:eastAsia="Times New Roman"/>
          <w:szCs w:val="24"/>
        </w:rPr>
      </w:pPr>
      <w:r>
        <w:rPr>
          <w:rFonts w:eastAsia="Times New Roman"/>
          <w:szCs w:val="24"/>
        </w:rPr>
        <w:t xml:space="preserve">Ένωση </w:t>
      </w:r>
      <w:r>
        <w:rPr>
          <w:rFonts w:eastAsia="Times New Roman"/>
          <w:szCs w:val="24"/>
        </w:rPr>
        <w:t>Κεντρώων: Παρών.</w:t>
      </w:r>
    </w:p>
    <w:p w14:paraId="678A445E" w14:textId="77777777" w:rsidR="0099759A" w:rsidRDefault="00FE124F">
      <w:pPr>
        <w:spacing w:line="600" w:lineRule="auto"/>
        <w:ind w:firstLine="539"/>
        <w:contextualSpacing/>
        <w:jc w:val="both"/>
        <w:rPr>
          <w:rFonts w:eastAsia="Times New Roman"/>
          <w:bCs/>
          <w:szCs w:val="24"/>
        </w:rPr>
      </w:pPr>
      <w:r>
        <w:rPr>
          <w:rFonts w:eastAsia="Times New Roman"/>
          <w:bCs/>
          <w:szCs w:val="24"/>
        </w:rPr>
        <w:t>Άρθρο 29 ως έχει κατά πλειοψηφία.</w:t>
      </w:r>
    </w:p>
    <w:p w14:paraId="678A445F" w14:textId="77777777" w:rsidR="0099759A" w:rsidRDefault="00FE124F">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78A4460" w14:textId="77777777" w:rsidR="0099759A" w:rsidRDefault="00FE124F">
      <w:pPr>
        <w:spacing w:line="600" w:lineRule="auto"/>
        <w:ind w:firstLine="539"/>
        <w:contextualSpacing/>
        <w:jc w:val="both"/>
        <w:rPr>
          <w:rFonts w:eastAsia="Times New Roman"/>
          <w:szCs w:val="24"/>
        </w:rPr>
      </w:pPr>
      <w:r>
        <w:rPr>
          <w:rFonts w:eastAsia="Times New Roman"/>
          <w:szCs w:val="24"/>
        </w:rPr>
        <w:t>Νέα Δημοκρατία: Όχι.</w:t>
      </w:r>
    </w:p>
    <w:p w14:paraId="678A4461" w14:textId="77777777" w:rsidR="0099759A" w:rsidRDefault="00FE124F">
      <w:pPr>
        <w:spacing w:line="600" w:lineRule="auto"/>
        <w:ind w:firstLine="539"/>
        <w:contextualSpacing/>
        <w:jc w:val="both"/>
        <w:rPr>
          <w:rFonts w:eastAsia="Times New Roman"/>
          <w:szCs w:val="24"/>
        </w:rPr>
      </w:pPr>
      <w:r>
        <w:rPr>
          <w:rFonts w:eastAsia="Times New Roman"/>
          <w:szCs w:val="24"/>
        </w:rPr>
        <w:t>ΔΗΣΥ: Ναι.</w:t>
      </w:r>
    </w:p>
    <w:p w14:paraId="678A4462" w14:textId="77777777" w:rsidR="0099759A" w:rsidRDefault="00FE124F">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78A4463" w14:textId="77777777" w:rsidR="0099759A" w:rsidRDefault="00FE124F">
      <w:pPr>
        <w:spacing w:line="600" w:lineRule="auto"/>
        <w:ind w:firstLine="539"/>
        <w:contextualSpacing/>
        <w:jc w:val="both"/>
        <w:rPr>
          <w:rFonts w:eastAsia="Times New Roman"/>
          <w:szCs w:val="24"/>
        </w:rPr>
      </w:pPr>
      <w:r>
        <w:rPr>
          <w:rFonts w:eastAsia="Times New Roman"/>
          <w:szCs w:val="24"/>
        </w:rPr>
        <w:t>ΚΚΕ: Παρών.</w:t>
      </w:r>
    </w:p>
    <w:p w14:paraId="678A4464" w14:textId="77777777" w:rsidR="0099759A" w:rsidRDefault="00FE124F">
      <w:pPr>
        <w:spacing w:line="600" w:lineRule="auto"/>
        <w:ind w:firstLine="539"/>
        <w:contextualSpacing/>
        <w:jc w:val="both"/>
        <w:rPr>
          <w:rFonts w:eastAsia="Times New Roman"/>
          <w:szCs w:val="24"/>
        </w:rPr>
      </w:pPr>
      <w:r>
        <w:rPr>
          <w:rFonts w:eastAsia="Times New Roman"/>
          <w:szCs w:val="24"/>
        </w:rPr>
        <w:t>Ένωση Κεντρώων: Παρών.</w:t>
      </w:r>
    </w:p>
    <w:p w14:paraId="678A4465" w14:textId="77777777" w:rsidR="0099759A" w:rsidRDefault="00FE124F">
      <w:pPr>
        <w:spacing w:line="600" w:lineRule="auto"/>
        <w:ind w:firstLine="539"/>
        <w:contextualSpacing/>
        <w:jc w:val="both"/>
        <w:rPr>
          <w:rFonts w:eastAsia="Times New Roman"/>
          <w:bCs/>
          <w:szCs w:val="24"/>
        </w:rPr>
      </w:pPr>
      <w:r>
        <w:rPr>
          <w:rFonts w:eastAsia="Times New Roman"/>
          <w:bCs/>
          <w:szCs w:val="24"/>
        </w:rPr>
        <w:t>Άρθρο 30 ως έχει κατά πλειοψηφία.</w:t>
      </w:r>
    </w:p>
    <w:p w14:paraId="678A4466" w14:textId="77777777" w:rsidR="0099759A" w:rsidRDefault="00FE124F">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78A4467" w14:textId="77777777" w:rsidR="0099759A" w:rsidRDefault="00FE124F">
      <w:pPr>
        <w:spacing w:line="600" w:lineRule="auto"/>
        <w:ind w:firstLine="539"/>
        <w:contextualSpacing/>
        <w:jc w:val="both"/>
        <w:rPr>
          <w:rFonts w:eastAsia="Times New Roman"/>
          <w:szCs w:val="24"/>
        </w:rPr>
      </w:pPr>
      <w:r>
        <w:rPr>
          <w:rFonts w:eastAsia="Times New Roman"/>
          <w:szCs w:val="24"/>
        </w:rPr>
        <w:t>Νέα Δημοκρατία: Όχι.</w:t>
      </w:r>
    </w:p>
    <w:p w14:paraId="678A4468" w14:textId="77777777" w:rsidR="0099759A" w:rsidRDefault="00FE124F">
      <w:pPr>
        <w:spacing w:line="600" w:lineRule="auto"/>
        <w:ind w:firstLine="539"/>
        <w:contextualSpacing/>
        <w:jc w:val="both"/>
        <w:rPr>
          <w:rFonts w:eastAsia="Times New Roman"/>
          <w:szCs w:val="24"/>
        </w:rPr>
      </w:pPr>
      <w:r>
        <w:rPr>
          <w:rFonts w:eastAsia="Times New Roman"/>
          <w:szCs w:val="24"/>
        </w:rPr>
        <w:t>ΔΗΣΥ: Ναι.</w:t>
      </w:r>
    </w:p>
    <w:p w14:paraId="678A4469" w14:textId="77777777" w:rsidR="0099759A" w:rsidRDefault="00FE124F">
      <w:pPr>
        <w:spacing w:line="600" w:lineRule="auto"/>
        <w:ind w:firstLine="539"/>
        <w:contextualSpacing/>
        <w:jc w:val="both"/>
        <w:rPr>
          <w:rFonts w:eastAsia="Times New Roman"/>
          <w:szCs w:val="24"/>
        </w:rPr>
      </w:pPr>
      <w:r>
        <w:rPr>
          <w:rFonts w:eastAsia="Times New Roman"/>
          <w:szCs w:val="24"/>
        </w:rPr>
        <w:t xml:space="preserve">Λαϊκός </w:t>
      </w:r>
      <w:r>
        <w:rPr>
          <w:rFonts w:eastAsia="Times New Roman"/>
          <w:szCs w:val="24"/>
        </w:rPr>
        <w:t>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78A446A" w14:textId="77777777" w:rsidR="0099759A" w:rsidRDefault="00FE124F">
      <w:pPr>
        <w:spacing w:line="600" w:lineRule="auto"/>
        <w:ind w:firstLine="539"/>
        <w:contextualSpacing/>
        <w:jc w:val="both"/>
        <w:rPr>
          <w:rFonts w:eastAsia="Times New Roman"/>
          <w:szCs w:val="24"/>
        </w:rPr>
      </w:pPr>
      <w:r>
        <w:rPr>
          <w:rFonts w:eastAsia="Times New Roman"/>
          <w:szCs w:val="24"/>
        </w:rPr>
        <w:t>ΚΚΕ: Όχι.</w:t>
      </w:r>
    </w:p>
    <w:p w14:paraId="678A446B" w14:textId="77777777" w:rsidR="0099759A" w:rsidRDefault="00FE124F">
      <w:pPr>
        <w:spacing w:line="600" w:lineRule="auto"/>
        <w:ind w:firstLine="539"/>
        <w:contextualSpacing/>
        <w:jc w:val="both"/>
        <w:rPr>
          <w:rFonts w:eastAsia="Times New Roman"/>
          <w:szCs w:val="24"/>
        </w:rPr>
      </w:pPr>
      <w:r>
        <w:rPr>
          <w:rFonts w:eastAsia="Times New Roman"/>
          <w:szCs w:val="24"/>
        </w:rPr>
        <w:t>Ένωση Κεντρώων: Παρών.</w:t>
      </w:r>
    </w:p>
    <w:p w14:paraId="678A446C" w14:textId="77777777" w:rsidR="0099759A" w:rsidRDefault="00FE124F">
      <w:pPr>
        <w:spacing w:line="600" w:lineRule="auto"/>
        <w:ind w:firstLine="539"/>
        <w:contextualSpacing/>
        <w:jc w:val="both"/>
        <w:rPr>
          <w:rFonts w:eastAsia="Times New Roman"/>
          <w:bCs/>
          <w:szCs w:val="24"/>
        </w:rPr>
      </w:pPr>
      <w:r>
        <w:rPr>
          <w:rFonts w:eastAsia="Times New Roman"/>
          <w:bCs/>
          <w:szCs w:val="24"/>
        </w:rPr>
        <w:t>Άρθρο 31 ως έχει κατά πλειοψηφία.</w:t>
      </w:r>
    </w:p>
    <w:p w14:paraId="678A446D" w14:textId="77777777" w:rsidR="0099759A" w:rsidRDefault="00FE124F">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78A446E" w14:textId="77777777" w:rsidR="0099759A" w:rsidRDefault="00FE124F">
      <w:pPr>
        <w:spacing w:line="600" w:lineRule="auto"/>
        <w:ind w:firstLine="539"/>
        <w:contextualSpacing/>
        <w:jc w:val="both"/>
        <w:rPr>
          <w:rFonts w:eastAsia="Times New Roman"/>
          <w:szCs w:val="24"/>
        </w:rPr>
      </w:pPr>
      <w:r>
        <w:rPr>
          <w:rFonts w:eastAsia="Times New Roman"/>
          <w:szCs w:val="24"/>
        </w:rPr>
        <w:t>Νέα Δημοκρατία: Παρών.</w:t>
      </w:r>
    </w:p>
    <w:p w14:paraId="678A446F" w14:textId="77777777" w:rsidR="0099759A" w:rsidRDefault="00FE124F">
      <w:pPr>
        <w:spacing w:line="600" w:lineRule="auto"/>
        <w:ind w:firstLine="539"/>
        <w:contextualSpacing/>
        <w:jc w:val="both"/>
        <w:rPr>
          <w:rFonts w:eastAsia="Times New Roman"/>
          <w:szCs w:val="24"/>
        </w:rPr>
      </w:pPr>
      <w:r>
        <w:rPr>
          <w:rFonts w:eastAsia="Times New Roman"/>
          <w:szCs w:val="24"/>
        </w:rPr>
        <w:t>ΔΗΣΥ: Παρών.</w:t>
      </w:r>
    </w:p>
    <w:p w14:paraId="678A4470" w14:textId="77777777" w:rsidR="0099759A" w:rsidRDefault="00FE124F">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78A4471" w14:textId="77777777" w:rsidR="0099759A" w:rsidRDefault="00FE124F">
      <w:pPr>
        <w:spacing w:line="600" w:lineRule="auto"/>
        <w:ind w:firstLine="539"/>
        <w:contextualSpacing/>
        <w:jc w:val="both"/>
        <w:rPr>
          <w:rFonts w:eastAsia="Times New Roman"/>
          <w:szCs w:val="24"/>
        </w:rPr>
      </w:pPr>
      <w:r>
        <w:rPr>
          <w:rFonts w:eastAsia="Times New Roman"/>
          <w:szCs w:val="24"/>
        </w:rPr>
        <w:t>ΚΚΕ: Ναι.</w:t>
      </w:r>
    </w:p>
    <w:p w14:paraId="678A4472" w14:textId="77777777" w:rsidR="0099759A" w:rsidRDefault="00FE124F">
      <w:pPr>
        <w:spacing w:line="600" w:lineRule="auto"/>
        <w:ind w:firstLine="539"/>
        <w:contextualSpacing/>
        <w:jc w:val="both"/>
        <w:rPr>
          <w:rFonts w:eastAsia="Times New Roman"/>
          <w:szCs w:val="24"/>
        </w:rPr>
      </w:pPr>
      <w:r>
        <w:rPr>
          <w:rFonts w:eastAsia="Times New Roman"/>
          <w:szCs w:val="24"/>
        </w:rPr>
        <w:t>Ένωση Κεντρώων: Παρών.</w:t>
      </w:r>
    </w:p>
    <w:p w14:paraId="678A4473" w14:textId="77777777" w:rsidR="0099759A" w:rsidRDefault="00FE124F">
      <w:pPr>
        <w:spacing w:line="600" w:lineRule="auto"/>
        <w:ind w:firstLine="539"/>
        <w:contextualSpacing/>
        <w:jc w:val="both"/>
        <w:rPr>
          <w:rFonts w:eastAsia="Times New Roman"/>
          <w:bCs/>
          <w:szCs w:val="24"/>
        </w:rPr>
      </w:pPr>
      <w:r>
        <w:rPr>
          <w:rFonts w:eastAsia="Times New Roman"/>
          <w:bCs/>
          <w:szCs w:val="24"/>
        </w:rPr>
        <w:t>Άρθρο 32 ως έχει κατά πλειοψηφία.</w:t>
      </w:r>
    </w:p>
    <w:p w14:paraId="678A4474" w14:textId="77777777" w:rsidR="0099759A" w:rsidRDefault="00FE124F">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w:t>
      </w:r>
      <w:r>
        <w:rPr>
          <w:rFonts w:eastAsia="Times New Roman"/>
          <w:szCs w:val="24"/>
        </w:rPr>
        <w:t>Ναι.</w:t>
      </w:r>
    </w:p>
    <w:p w14:paraId="678A4475" w14:textId="77777777" w:rsidR="0099759A" w:rsidRDefault="00FE124F">
      <w:pPr>
        <w:spacing w:line="600" w:lineRule="auto"/>
        <w:ind w:firstLine="539"/>
        <w:contextualSpacing/>
        <w:jc w:val="both"/>
        <w:rPr>
          <w:rFonts w:eastAsia="Times New Roman"/>
          <w:szCs w:val="24"/>
        </w:rPr>
      </w:pPr>
      <w:r>
        <w:rPr>
          <w:rFonts w:eastAsia="Times New Roman"/>
          <w:szCs w:val="24"/>
        </w:rPr>
        <w:t>Νέα Δημοκρατία: Όχι.</w:t>
      </w:r>
    </w:p>
    <w:p w14:paraId="678A4476" w14:textId="77777777" w:rsidR="0099759A" w:rsidRDefault="00FE124F">
      <w:pPr>
        <w:spacing w:line="600" w:lineRule="auto"/>
        <w:ind w:firstLine="539"/>
        <w:contextualSpacing/>
        <w:jc w:val="both"/>
        <w:rPr>
          <w:rFonts w:eastAsia="Times New Roman"/>
          <w:szCs w:val="24"/>
        </w:rPr>
      </w:pPr>
      <w:r>
        <w:rPr>
          <w:rFonts w:eastAsia="Times New Roman"/>
          <w:szCs w:val="24"/>
        </w:rPr>
        <w:t>ΔΗΣΥ: Όχι.</w:t>
      </w:r>
    </w:p>
    <w:p w14:paraId="678A4477" w14:textId="77777777" w:rsidR="0099759A" w:rsidRDefault="00FE124F">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78A4478" w14:textId="77777777" w:rsidR="0099759A" w:rsidRDefault="00FE124F">
      <w:pPr>
        <w:spacing w:line="600" w:lineRule="auto"/>
        <w:ind w:firstLine="539"/>
        <w:contextualSpacing/>
        <w:jc w:val="both"/>
        <w:rPr>
          <w:rFonts w:eastAsia="Times New Roman"/>
          <w:szCs w:val="24"/>
        </w:rPr>
      </w:pPr>
      <w:r>
        <w:rPr>
          <w:rFonts w:eastAsia="Times New Roman"/>
          <w:szCs w:val="24"/>
        </w:rPr>
        <w:t>ΚΚΕ: Όχι.</w:t>
      </w:r>
    </w:p>
    <w:p w14:paraId="678A4479" w14:textId="77777777" w:rsidR="0099759A" w:rsidRDefault="00FE124F">
      <w:pPr>
        <w:spacing w:line="600" w:lineRule="auto"/>
        <w:ind w:firstLine="539"/>
        <w:contextualSpacing/>
        <w:jc w:val="both"/>
        <w:rPr>
          <w:rFonts w:eastAsia="Times New Roman"/>
          <w:szCs w:val="24"/>
        </w:rPr>
      </w:pPr>
      <w:r>
        <w:rPr>
          <w:rFonts w:eastAsia="Times New Roman"/>
          <w:szCs w:val="24"/>
        </w:rPr>
        <w:t>Ένωση Κεντρώων: Όχι.</w:t>
      </w:r>
    </w:p>
    <w:p w14:paraId="678A447A" w14:textId="77777777" w:rsidR="0099759A" w:rsidRDefault="00FE124F">
      <w:pPr>
        <w:spacing w:line="600" w:lineRule="auto"/>
        <w:ind w:firstLine="539"/>
        <w:contextualSpacing/>
        <w:jc w:val="both"/>
        <w:rPr>
          <w:rFonts w:eastAsia="Times New Roman"/>
          <w:bCs/>
          <w:szCs w:val="24"/>
        </w:rPr>
      </w:pPr>
      <w:r>
        <w:rPr>
          <w:rFonts w:eastAsia="Times New Roman"/>
          <w:bCs/>
          <w:szCs w:val="24"/>
        </w:rPr>
        <w:t>Άρθρο 33 ως έχει κατά πλειοψηφία.</w:t>
      </w:r>
    </w:p>
    <w:p w14:paraId="678A447B" w14:textId="77777777" w:rsidR="0099759A" w:rsidRDefault="00FE124F">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78A447C" w14:textId="77777777" w:rsidR="0099759A" w:rsidRDefault="00FE124F">
      <w:pPr>
        <w:spacing w:line="600" w:lineRule="auto"/>
        <w:ind w:firstLine="539"/>
        <w:contextualSpacing/>
        <w:jc w:val="both"/>
        <w:rPr>
          <w:rFonts w:eastAsia="Times New Roman"/>
          <w:szCs w:val="24"/>
        </w:rPr>
      </w:pPr>
      <w:r>
        <w:rPr>
          <w:rFonts w:eastAsia="Times New Roman"/>
          <w:szCs w:val="24"/>
        </w:rPr>
        <w:t>Νέα Δημοκρατία: Όχι.</w:t>
      </w:r>
    </w:p>
    <w:p w14:paraId="678A447D" w14:textId="77777777" w:rsidR="0099759A" w:rsidRDefault="00FE124F">
      <w:pPr>
        <w:spacing w:line="600" w:lineRule="auto"/>
        <w:ind w:firstLine="539"/>
        <w:contextualSpacing/>
        <w:jc w:val="both"/>
        <w:rPr>
          <w:rFonts w:eastAsia="Times New Roman"/>
          <w:szCs w:val="24"/>
        </w:rPr>
      </w:pPr>
      <w:r>
        <w:rPr>
          <w:rFonts w:eastAsia="Times New Roman"/>
          <w:szCs w:val="24"/>
        </w:rPr>
        <w:t>ΔΗΣΥ: Ναι.</w:t>
      </w:r>
    </w:p>
    <w:p w14:paraId="678A447E" w14:textId="77777777" w:rsidR="0099759A" w:rsidRDefault="00FE124F">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78A447F" w14:textId="77777777" w:rsidR="0099759A" w:rsidRDefault="00FE124F">
      <w:pPr>
        <w:spacing w:line="600" w:lineRule="auto"/>
        <w:ind w:firstLine="539"/>
        <w:contextualSpacing/>
        <w:jc w:val="both"/>
        <w:rPr>
          <w:rFonts w:eastAsia="Times New Roman"/>
          <w:szCs w:val="24"/>
        </w:rPr>
      </w:pPr>
      <w:r>
        <w:rPr>
          <w:rFonts w:eastAsia="Times New Roman"/>
          <w:szCs w:val="24"/>
        </w:rPr>
        <w:t xml:space="preserve">ΚΚΕ: Όχι. </w:t>
      </w:r>
    </w:p>
    <w:p w14:paraId="678A4480" w14:textId="77777777" w:rsidR="0099759A" w:rsidRDefault="00FE124F">
      <w:pPr>
        <w:spacing w:line="600" w:lineRule="auto"/>
        <w:ind w:firstLine="539"/>
        <w:contextualSpacing/>
        <w:jc w:val="both"/>
        <w:rPr>
          <w:rFonts w:eastAsia="Times New Roman"/>
          <w:szCs w:val="24"/>
        </w:rPr>
      </w:pPr>
      <w:r>
        <w:rPr>
          <w:rFonts w:eastAsia="Times New Roman"/>
          <w:szCs w:val="24"/>
        </w:rPr>
        <w:t>Ένωση Κεντρώων: Όχι.</w:t>
      </w:r>
    </w:p>
    <w:p w14:paraId="678A4481" w14:textId="77777777" w:rsidR="0099759A" w:rsidRDefault="00FE124F">
      <w:pPr>
        <w:spacing w:line="600" w:lineRule="auto"/>
        <w:ind w:firstLine="539"/>
        <w:contextualSpacing/>
        <w:jc w:val="both"/>
        <w:rPr>
          <w:rFonts w:eastAsia="Times New Roman"/>
          <w:bCs/>
          <w:szCs w:val="24"/>
        </w:rPr>
      </w:pPr>
      <w:r>
        <w:rPr>
          <w:rFonts w:eastAsia="Times New Roman"/>
          <w:bCs/>
          <w:szCs w:val="24"/>
        </w:rPr>
        <w:t>Άρθρο</w:t>
      </w:r>
      <w:r>
        <w:rPr>
          <w:rFonts w:eastAsia="Times New Roman"/>
          <w:bCs/>
          <w:szCs w:val="24"/>
        </w:rPr>
        <w:t xml:space="preserve"> 34 ως έχει κατά πλειοψηφία.</w:t>
      </w:r>
    </w:p>
    <w:p w14:paraId="678A4482" w14:textId="77777777" w:rsidR="0099759A" w:rsidRDefault="00FE124F">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78A4483" w14:textId="77777777" w:rsidR="0099759A" w:rsidRDefault="00FE124F">
      <w:pPr>
        <w:spacing w:line="600" w:lineRule="auto"/>
        <w:ind w:firstLine="539"/>
        <w:contextualSpacing/>
        <w:jc w:val="both"/>
        <w:rPr>
          <w:rFonts w:eastAsia="Times New Roman"/>
          <w:szCs w:val="24"/>
        </w:rPr>
      </w:pPr>
      <w:r>
        <w:rPr>
          <w:rFonts w:eastAsia="Times New Roman"/>
          <w:szCs w:val="24"/>
        </w:rPr>
        <w:t>Νέα Δημοκρατία: Όχι.</w:t>
      </w:r>
    </w:p>
    <w:p w14:paraId="678A4484" w14:textId="77777777" w:rsidR="0099759A" w:rsidRDefault="00FE124F">
      <w:pPr>
        <w:spacing w:line="600" w:lineRule="auto"/>
        <w:ind w:firstLine="539"/>
        <w:contextualSpacing/>
        <w:jc w:val="both"/>
        <w:rPr>
          <w:rFonts w:eastAsia="Times New Roman"/>
          <w:szCs w:val="24"/>
        </w:rPr>
      </w:pPr>
      <w:r>
        <w:rPr>
          <w:rFonts w:eastAsia="Times New Roman"/>
          <w:szCs w:val="24"/>
        </w:rPr>
        <w:t>ΔΗΣΥ: Παρών.</w:t>
      </w:r>
    </w:p>
    <w:p w14:paraId="678A4485" w14:textId="77777777" w:rsidR="0099759A" w:rsidRDefault="00FE124F">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78A4486" w14:textId="77777777" w:rsidR="0099759A" w:rsidRDefault="00FE124F">
      <w:pPr>
        <w:spacing w:line="600" w:lineRule="auto"/>
        <w:ind w:firstLine="539"/>
        <w:contextualSpacing/>
        <w:jc w:val="both"/>
        <w:rPr>
          <w:rFonts w:eastAsia="Times New Roman"/>
          <w:szCs w:val="24"/>
        </w:rPr>
      </w:pPr>
      <w:r>
        <w:rPr>
          <w:rFonts w:eastAsia="Times New Roman"/>
          <w:szCs w:val="24"/>
        </w:rPr>
        <w:t>ΚΚΕ: Όχι.</w:t>
      </w:r>
    </w:p>
    <w:p w14:paraId="678A4487" w14:textId="77777777" w:rsidR="0099759A" w:rsidRDefault="00FE124F">
      <w:pPr>
        <w:spacing w:line="600" w:lineRule="auto"/>
        <w:ind w:firstLine="539"/>
        <w:contextualSpacing/>
        <w:jc w:val="both"/>
        <w:rPr>
          <w:rFonts w:eastAsia="Times New Roman"/>
          <w:szCs w:val="24"/>
        </w:rPr>
      </w:pPr>
      <w:r>
        <w:rPr>
          <w:rFonts w:eastAsia="Times New Roman"/>
          <w:szCs w:val="24"/>
        </w:rPr>
        <w:t>Ένωση Κεντρώων: Όχι.</w:t>
      </w:r>
    </w:p>
    <w:p w14:paraId="678A4488" w14:textId="77777777" w:rsidR="0099759A" w:rsidRDefault="00FE124F">
      <w:pPr>
        <w:spacing w:line="600" w:lineRule="auto"/>
        <w:ind w:firstLine="539"/>
        <w:contextualSpacing/>
        <w:jc w:val="both"/>
        <w:rPr>
          <w:rFonts w:eastAsia="Times New Roman"/>
          <w:bCs/>
          <w:szCs w:val="24"/>
        </w:rPr>
      </w:pPr>
      <w:r>
        <w:rPr>
          <w:rFonts w:eastAsia="Times New Roman"/>
          <w:bCs/>
          <w:szCs w:val="24"/>
        </w:rPr>
        <w:t>Άρθρο 35 όπως τροποποιήθηκε κατά πλειοψηφία.</w:t>
      </w:r>
    </w:p>
    <w:p w14:paraId="678A4489" w14:textId="77777777" w:rsidR="0099759A" w:rsidRDefault="00FE124F">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78A448A" w14:textId="77777777" w:rsidR="0099759A" w:rsidRDefault="00FE124F">
      <w:pPr>
        <w:spacing w:line="600" w:lineRule="auto"/>
        <w:ind w:firstLine="539"/>
        <w:contextualSpacing/>
        <w:jc w:val="both"/>
        <w:rPr>
          <w:rFonts w:eastAsia="Times New Roman"/>
          <w:szCs w:val="24"/>
        </w:rPr>
      </w:pPr>
      <w:r>
        <w:rPr>
          <w:rFonts w:eastAsia="Times New Roman"/>
          <w:szCs w:val="24"/>
        </w:rPr>
        <w:t>Νέα Δημοκρατία: Όχι.</w:t>
      </w:r>
    </w:p>
    <w:p w14:paraId="678A448B" w14:textId="77777777" w:rsidR="0099759A" w:rsidRDefault="00FE124F">
      <w:pPr>
        <w:spacing w:line="600" w:lineRule="auto"/>
        <w:ind w:firstLine="539"/>
        <w:contextualSpacing/>
        <w:jc w:val="both"/>
        <w:rPr>
          <w:rFonts w:eastAsia="Times New Roman"/>
          <w:szCs w:val="24"/>
        </w:rPr>
      </w:pPr>
      <w:r>
        <w:rPr>
          <w:rFonts w:eastAsia="Times New Roman"/>
          <w:szCs w:val="24"/>
        </w:rPr>
        <w:t>ΔΗΣΥ: Ναι.</w:t>
      </w:r>
    </w:p>
    <w:p w14:paraId="678A448C" w14:textId="77777777" w:rsidR="0099759A" w:rsidRDefault="00FE124F">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w:t>
      </w:r>
      <w:r>
        <w:rPr>
          <w:rFonts w:eastAsia="Times New Roman"/>
          <w:szCs w:val="24"/>
        </w:rPr>
        <w:t>ή Αυγή: Όχι.</w:t>
      </w:r>
    </w:p>
    <w:p w14:paraId="678A448D" w14:textId="77777777" w:rsidR="0099759A" w:rsidRDefault="00FE124F">
      <w:pPr>
        <w:spacing w:line="600" w:lineRule="auto"/>
        <w:ind w:firstLine="539"/>
        <w:contextualSpacing/>
        <w:jc w:val="both"/>
        <w:rPr>
          <w:rFonts w:eastAsia="Times New Roman"/>
          <w:szCs w:val="24"/>
        </w:rPr>
      </w:pPr>
      <w:r>
        <w:rPr>
          <w:rFonts w:eastAsia="Times New Roman"/>
          <w:szCs w:val="24"/>
        </w:rPr>
        <w:t>ΚΚΕ: Όχι.</w:t>
      </w:r>
    </w:p>
    <w:p w14:paraId="678A448E" w14:textId="77777777" w:rsidR="0099759A" w:rsidRDefault="00FE124F">
      <w:pPr>
        <w:spacing w:line="600" w:lineRule="auto"/>
        <w:ind w:firstLine="539"/>
        <w:contextualSpacing/>
        <w:jc w:val="both"/>
        <w:rPr>
          <w:rFonts w:eastAsia="Times New Roman"/>
          <w:szCs w:val="24"/>
        </w:rPr>
      </w:pPr>
      <w:r>
        <w:rPr>
          <w:rFonts w:eastAsia="Times New Roman"/>
          <w:szCs w:val="24"/>
        </w:rPr>
        <w:t>Ένωση Κεντρώων: Ναι.</w:t>
      </w:r>
    </w:p>
    <w:p w14:paraId="678A448F" w14:textId="77777777" w:rsidR="0099759A" w:rsidRDefault="00FE124F">
      <w:pPr>
        <w:spacing w:line="600" w:lineRule="auto"/>
        <w:ind w:firstLine="539"/>
        <w:contextualSpacing/>
        <w:jc w:val="both"/>
        <w:rPr>
          <w:rFonts w:eastAsia="Times New Roman"/>
          <w:bCs/>
          <w:szCs w:val="24"/>
        </w:rPr>
      </w:pPr>
      <w:r>
        <w:rPr>
          <w:rFonts w:eastAsia="Times New Roman"/>
          <w:bCs/>
          <w:szCs w:val="24"/>
        </w:rPr>
        <w:t>Άρθρο 36 ως έχει κατά πλειοψηφία.</w:t>
      </w:r>
    </w:p>
    <w:p w14:paraId="678A4490" w14:textId="77777777" w:rsidR="0099759A" w:rsidRDefault="00FE124F">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78A4491" w14:textId="77777777" w:rsidR="0099759A" w:rsidRDefault="00FE124F">
      <w:pPr>
        <w:spacing w:line="600" w:lineRule="auto"/>
        <w:ind w:firstLine="539"/>
        <w:contextualSpacing/>
        <w:jc w:val="both"/>
        <w:rPr>
          <w:rFonts w:eastAsia="Times New Roman"/>
          <w:szCs w:val="24"/>
        </w:rPr>
      </w:pPr>
      <w:r>
        <w:rPr>
          <w:rFonts w:eastAsia="Times New Roman"/>
          <w:szCs w:val="24"/>
        </w:rPr>
        <w:t>Νέα Δημοκρατία: Όχι.</w:t>
      </w:r>
    </w:p>
    <w:p w14:paraId="678A4492" w14:textId="77777777" w:rsidR="0099759A" w:rsidRDefault="00FE124F">
      <w:pPr>
        <w:spacing w:line="600" w:lineRule="auto"/>
        <w:ind w:firstLine="539"/>
        <w:contextualSpacing/>
        <w:jc w:val="both"/>
        <w:rPr>
          <w:rFonts w:eastAsia="Times New Roman"/>
          <w:szCs w:val="24"/>
        </w:rPr>
      </w:pPr>
      <w:r>
        <w:rPr>
          <w:rFonts w:eastAsia="Times New Roman"/>
          <w:szCs w:val="24"/>
        </w:rPr>
        <w:t>ΔΗΣΥ: Ναι.</w:t>
      </w:r>
    </w:p>
    <w:p w14:paraId="678A4493" w14:textId="77777777" w:rsidR="0099759A" w:rsidRDefault="00FE124F">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78A4494" w14:textId="77777777" w:rsidR="0099759A" w:rsidRDefault="00FE124F">
      <w:pPr>
        <w:spacing w:line="600" w:lineRule="auto"/>
        <w:ind w:firstLine="539"/>
        <w:contextualSpacing/>
        <w:jc w:val="both"/>
        <w:rPr>
          <w:rFonts w:eastAsia="Times New Roman"/>
          <w:szCs w:val="24"/>
        </w:rPr>
      </w:pPr>
      <w:r>
        <w:rPr>
          <w:rFonts w:eastAsia="Times New Roman"/>
          <w:szCs w:val="24"/>
        </w:rPr>
        <w:t>ΚΚΕ: Όχι.</w:t>
      </w:r>
    </w:p>
    <w:p w14:paraId="678A4495" w14:textId="77777777" w:rsidR="0099759A" w:rsidRDefault="00FE124F">
      <w:pPr>
        <w:spacing w:line="600" w:lineRule="auto"/>
        <w:ind w:firstLine="539"/>
        <w:contextualSpacing/>
        <w:jc w:val="both"/>
        <w:rPr>
          <w:rFonts w:eastAsia="Times New Roman"/>
          <w:szCs w:val="24"/>
        </w:rPr>
      </w:pPr>
      <w:r>
        <w:rPr>
          <w:rFonts w:eastAsia="Times New Roman"/>
          <w:szCs w:val="24"/>
        </w:rPr>
        <w:t>Ένωση Κεντρώων: Ναι.</w:t>
      </w:r>
    </w:p>
    <w:p w14:paraId="678A4496" w14:textId="77777777" w:rsidR="0099759A" w:rsidRDefault="00FE124F">
      <w:pPr>
        <w:spacing w:line="600" w:lineRule="auto"/>
        <w:ind w:firstLine="539"/>
        <w:contextualSpacing/>
        <w:jc w:val="both"/>
        <w:rPr>
          <w:rFonts w:eastAsia="Times New Roman"/>
          <w:bCs/>
          <w:szCs w:val="24"/>
        </w:rPr>
      </w:pPr>
      <w:r>
        <w:rPr>
          <w:rFonts w:eastAsia="Times New Roman"/>
          <w:bCs/>
          <w:szCs w:val="24"/>
        </w:rPr>
        <w:t>Άρθρο 37 ως έχει κατά πλειοψηφία.</w:t>
      </w:r>
    </w:p>
    <w:p w14:paraId="678A4497" w14:textId="77777777" w:rsidR="0099759A" w:rsidRDefault="00FE124F">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78A4498" w14:textId="77777777" w:rsidR="0099759A" w:rsidRDefault="00FE124F">
      <w:pPr>
        <w:spacing w:line="600" w:lineRule="auto"/>
        <w:ind w:firstLine="539"/>
        <w:contextualSpacing/>
        <w:jc w:val="both"/>
        <w:rPr>
          <w:rFonts w:eastAsia="Times New Roman"/>
          <w:szCs w:val="24"/>
        </w:rPr>
      </w:pPr>
      <w:r>
        <w:rPr>
          <w:rFonts w:eastAsia="Times New Roman"/>
          <w:szCs w:val="24"/>
        </w:rPr>
        <w:t xml:space="preserve">Νέα Δημοκρατία: </w:t>
      </w:r>
      <w:r>
        <w:rPr>
          <w:rFonts w:eastAsia="Times New Roman"/>
          <w:szCs w:val="24"/>
        </w:rPr>
        <w:t>Όχι.</w:t>
      </w:r>
    </w:p>
    <w:p w14:paraId="678A4499" w14:textId="77777777" w:rsidR="0099759A" w:rsidRDefault="00FE124F">
      <w:pPr>
        <w:spacing w:line="600" w:lineRule="auto"/>
        <w:ind w:firstLine="539"/>
        <w:contextualSpacing/>
        <w:jc w:val="both"/>
        <w:rPr>
          <w:rFonts w:eastAsia="Times New Roman"/>
          <w:szCs w:val="24"/>
        </w:rPr>
      </w:pPr>
      <w:r>
        <w:rPr>
          <w:rFonts w:eastAsia="Times New Roman"/>
          <w:szCs w:val="24"/>
        </w:rPr>
        <w:t>ΔΗΣΥ: Ναι.</w:t>
      </w:r>
    </w:p>
    <w:p w14:paraId="678A449A" w14:textId="77777777" w:rsidR="0099759A" w:rsidRDefault="00FE124F">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78A449B" w14:textId="77777777" w:rsidR="0099759A" w:rsidRDefault="00FE124F">
      <w:pPr>
        <w:spacing w:line="600" w:lineRule="auto"/>
        <w:ind w:firstLine="539"/>
        <w:contextualSpacing/>
        <w:jc w:val="both"/>
        <w:rPr>
          <w:rFonts w:eastAsia="Times New Roman"/>
          <w:szCs w:val="24"/>
        </w:rPr>
      </w:pPr>
      <w:r>
        <w:rPr>
          <w:rFonts w:eastAsia="Times New Roman"/>
          <w:szCs w:val="24"/>
        </w:rPr>
        <w:t>ΚΚΕ: Παρών.</w:t>
      </w:r>
    </w:p>
    <w:p w14:paraId="678A449C" w14:textId="77777777" w:rsidR="0099759A" w:rsidRDefault="00FE124F">
      <w:pPr>
        <w:spacing w:line="600" w:lineRule="auto"/>
        <w:ind w:firstLine="539"/>
        <w:contextualSpacing/>
        <w:jc w:val="both"/>
        <w:rPr>
          <w:rFonts w:eastAsia="Times New Roman" w:cs="Times New Roman"/>
          <w:szCs w:val="24"/>
        </w:rPr>
      </w:pPr>
      <w:r>
        <w:rPr>
          <w:rFonts w:eastAsia="Times New Roman"/>
          <w:szCs w:val="24"/>
        </w:rPr>
        <w:t>Ένωση Κεντρώων: Ναι.</w:t>
      </w:r>
    </w:p>
    <w:p w14:paraId="678A449D"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Υπουργική τροπολογία 1943/45 ως έχει κατά πλειοψηφία.</w:t>
      </w:r>
    </w:p>
    <w:p w14:paraId="678A449E"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ΣΥΡΙΖΑ: Ναι. </w:t>
      </w:r>
    </w:p>
    <w:p w14:paraId="678A449F"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Νέα Δημοκρατία: Όχι.</w:t>
      </w:r>
    </w:p>
    <w:p w14:paraId="678A44A0"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ΔΗΣΥ:</w:t>
      </w:r>
      <w:r>
        <w:rPr>
          <w:rFonts w:eastAsia="Times New Roman" w:cs="Times New Roman"/>
          <w:b/>
          <w:szCs w:val="24"/>
        </w:rPr>
        <w:t xml:space="preserve"> </w:t>
      </w:r>
      <w:r>
        <w:rPr>
          <w:rFonts w:eastAsia="Times New Roman" w:cs="Times New Roman"/>
          <w:szCs w:val="24"/>
        </w:rPr>
        <w:t xml:space="preserve">Ναι. </w:t>
      </w:r>
    </w:p>
    <w:p w14:paraId="678A44A1" w14:textId="77777777" w:rsidR="0099759A" w:rsidRDefault="00FE124F">
      <w:pPr>
        <w:spacing w:line="600" w:lineRule="auto"/>
        <w:ind w:firstLine="720"/>
        <w:contextualSpacing/>
        <w:rPr>
          <w:rFonts w:eastAsia="Times New Roman" w:cs="Times New Roman"/>
          <w:szCs w:val="24"/>
        </w:rPr>
      </w:pPr>
      <w:r>
        <w:rPr>
          <w:rFonts w:eastAsia="Times New Roman" w:cs="Times New Roman"/>
          <w:szCs w:val="24"/>
        </w:rPr>
        <w:t>Λαϊκός Σύνδεσμος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w:t>
      </w:r>
      <w:r>
        <w:rPr>
          <w:rFonts w:eastAsia="Times New Roman" w:cs="Times New Roman"/>
          <w:b/>
          <w:szCs w:val="24"/>
        </w:rPr>
        <w:t xml:space="preserve"> </w:t>
      </w:r>
      <w:r>
        <w:rPr>
          <w:rFonts w:eastAsia="Times New Roman" w:cs="Times New Roman"/>
          <w:szCs w:val="24"/>
        </w:rPr>
        <w:t>Όχι.</w:t>
      </w:r>
    </w:p>
    <w:p w14:paraId="678A44A2" w14:textId="77777777" w:rsidR="0099759A" w:rsidRDefault="00FE124F">
      <w:pPr>
        <w:spacing w:line="600" w:lineRule="auto"/>
        <w:ind w:firstLine="720"/>
        <w:contextualSpacing/>
        <w:rPr>
          <w:rFonts w:eastAsia="Times New Roman" w:cs="Times New Roman"/>
          <w:szCs w:val="24"/>
        </w:rPr>
      </w:pPr>
      <w:r>
        <w:rPr>
          <w:rFonts w:eastAsia="Times New Roman" w:cs="Times New Roman"/>
          <w:szCs w:val="24"/>
        </w:rPr>
        <w:t>ΚΚΕ:</w:t>
      </w:r>
      <w:r>
        <w:rPr>
          <w:rFonts w:eastAsia="Times New Roman" w:cs="Times New Roman"/>
          <w:b/>
          <w:szCs w:val="24"/>
        </w:rPr>
        <w:t xml:space="preserve"> </w:t>
      </w:r>
      <w:r>
        <w:rPr>
          <w:rFonts w:eastAsia="Times New Roman" w:cs="Times New Roman"/>
          <w:szCs w:val="24"/>
        </w:rPr>
        <w:t>Ναι.</w:t>
      </w:r>
    </w:p>
    <w:p w14:paraId="678A44A3" w14:textId="77777777" w:rsidR="0099759A" w:rsidRDefault="00FE124F">
      <w:pPr>
        <w:spacing w:line="600" w:lineRule="auto"/>
        <w:ind w:firstLine="720"/>
        <w:contextualSpacing/>
        <w:rPr>
          <w:rFonts w:eastAsia="Times New Roman" w:cs="Times New Roman"/>
          <w:szCs w:val="24"/>
        </w:rPr>
      </w:pPr>
      <w:r>
        <w:rPr>
          <w:rFonts w:eastAsia="Times New Roman" w:cs="Times New Roman"/>
          <w:szCs w:val="24"/>
        </w:rPr>
        <w:t>Ένωση Κεντρώων: Ναι.</w:t>
      </w:r>
    </w:p>
    <w:p w14:paraId="678A44A4"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Υπουργική τροπολογία 1966/54 ως έχει κατά πλειοψηφία.</w:t>
      </w:r>
    </w:p>
    <w:p w14:paraId="678A44A5"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ΣΥΡΙΖΑ: Ναι. </w:t>
      </w:r>
    </w:p>
    <w:p w14:paraId="678A44A6"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Νέα Δημοκρατία: Όχι.</w:t>
      </w:r>
    </w:p>
    <w:p w14:paraId="678A44A7"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ΔΗΣΥ:</w:t>
      </w:r>
      <w:r>
        <w:rPr>
          <w:rFonts w:eastAsia="Times New Roman" w:cs="Times New Roman"/>
          <w:b/>
          <w:szCs w:val="24"/>
        </w:rPr>
        <w:t xml:space="preserve"> </w:t>
      </w:r>
      <w:r>
        <w:rPr>
          <w:rFonts w:eastAsia="Times New Roman" w:cs="Times New Roman"/>
          <w:szCs w:val="24"/>
        </w:rPr>
        <w:t xml:space="preserve">Ναι. </w:t>
      </w:r>
    </w:p>
    <w:p w14:paraId="678A44A8" w14:textId="77777777" w:rsidR="0099759A" w:rsidRDefault="00FE124F">
      <w:pPr>
        <w:spacing w:line="600" w:lineRule="auto"/>
        <w:ind w:firstLine="720"/>
        <w:contextualSpacing/>
        <w:rPr>
          <w:rFonts w:eastAsia="Times New Roman" w:cs="Times New Roman"/>
          <w:szCs w:val="24"/>
        </w:rPr>
      </w:pPr>
      <w:r>
        <w:rPr>
          <w:rFonts w:eastAsia="Times New Roman" w:cs="Times New Roman"/>
          <w:szCs w:val="24"/>
        </w:rPr>
        <w:t>Λαϊκός Σύνδεσμος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w:t>
      </w:r>
      <w:r>
        <w:rPr>
          <w:rFonts w:eastAsia="Times New Roman" w:cs="Times New Roman"/>
          <w:b/>
          <w:szCs w:val="24"/>
        </w:rPr>
        <w:t xml:space="preserve"> </w:t>
      </w:r>
      <w:r>
        <w:rPr>
          <w:rFonts w:eastAsia="Times New Roman" w:cs="Times New Roman"/>
          <w:szCs w:val="24"/>
        </w:rPr>
        <w:t>Όχι.</w:t>
      </w:r>
    </w:p>
    <w:p w14:paraId="678A44A9" w14:textId="77777777" w:rsidR="0099759A" w:rsidRDefault="00FE124F">
      <w:pPr>
        <w:spacing w:line="600" w:lineRule="auto"/>
        <w:ind w:firstLine="720"/>
        <w:contextualSpacing/>
        <w:rPr>
          <w:rFonts w:eastAsia="Times New Roman" w:cs="Times New Roman"/>
          <w:szCs w:val="24"/>
        </w:rPr>
      </w:pPr>
      <w:r>
        <w:rPr>
          <w:rFonts w:eastAsia="Times New Roman" w:cs="Times New Roman"/>
          <w:szCs w:val="24"/>
        </w:rPr>
        <w:t>ΚΚΕ:</w:t>
      </w:r>
      <w:r>
        <w:rPr>
          <w:rFonts w:eastAsia="Times New Roman" w:cs="Times New Roman"/>
          <w:b/>
          <w:szCs w:val="24"/>
        </w:rPr>
        <w:t xml:space="preserve"> </w:t>
      </w:r>
      <w:r>
        <w:rPr>
          <w:rFonts w:eastAsia="Times New Roman" w:cs="Times New Roman"/>
          <w:szCs w:val="24"/>
        </w:rPr>
        <w:t>Όχι.</w:t>
      </w:r>
    </w:p>
    <w:p w14:paraId="678A44AA" w14:textId="77777777" w:rsidR="0099759A" w:rsidRDefault="00FE124F">
      <w:pPr>
        <w:spacing w:line="600" w:lineRule="auto"/>
        <w:ind w:firstLine="720"/>
        <w:contextualSpacing/>
        <w:rPr>
          <w:rFonts w:eastAsia="Times New Roman" w:cs="Times New Roman"/>
          <w:szCs w:val="24"/>
        </w:rPr>
      </w:pPr>
      <w:r>
        <w:rPr>
          <w:rFonts w:eastAsia="Times New Roman" w:cs="Times New Roman"/>
          <w:szCs w:val="24"/>
        </w:rPr>
        <w:t>Ένωση Κεντρώων: Παρών.</w:t>
      </w:r>
    </w:p>
    <w:p w14:paraId="678A44AB"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Υπουργική τροπολογία 1967/55 ως έχει κατά πλειοψηφία.</w:t>
      </w:r>
    </w:p>
    <w:p w14:paraId="678A44AC"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ΣΥΡΙΖΑ: Ναι. </w:t>
      </w:r>
    </w:p>
    <w:p w14:paraId="678A44AD"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Νέα Δημοκρατία: </w:t>
      </w:r>
      <w:r>
        <w:rPr>
          <w:rFonts w:eastAsia="Times New Roman" w:cs="Times New Roman"/>
          <w:szCs w:val="24"/>
        </w:rPr>
        <w:t>Όχι.</w:t>
      </w:r>
    </w:p>
    <w:p w14:paraId="678A44AE"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ΔΗΣΥ:</w:t>
      </w:r>
      <w:r>
        <w:rPr>
          <w:rFonts w:eastAsia="Times New Roman" w:cs="Times New Roman"/>
          <w:b/>
          <w:szCs w:val="24"/>
        </w:rPr>
        <w:t xml:space="preserve"> </w:t>
      </w:r>
      <w:r>
        <w:rPr>
          <w:rFonts w:eastAsia="Times New Roman" w:cs="Times New Roman"/>
          <w:szCs w:val="24"/>
        </w:rPr>
        <w:t xml:space="preserve">Παρών. </w:t>
      </w:r>
    </w:p>
    <w:p w14:paraId="678A44AF" w14:textId="77777777" w:rsidR="0099759A" w:rsidRDefault="00FE124F">
      <w:pPr>
        <w:spacing w:line="600" w:lineRule="auto"/>
        <w:ind w:firstLine="720"/>
        <w:contextualSpacing/>
        <w:rPr>
          <w:rFonts w:eastAsia="Times New Roman" w:cs="Times New Roman"/>
          <w:szCs w:val="24"/>
        </w:rPr>
      </w:pPr>
      <w:r>
        <w:rPr>
          <w:rFonts w:eastAsia="Times New Roman" w:cs="Times New Roman"/>
          <w:szCs w:val="24"/>
        </w:rPr>
        <w:t>Λαϊκός Σύνδεσμος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w:t>
      </w:r>
      <w:r>
        <w:rPr>
          <w:rFonts w:eastAsia="Times New Roman" w:cs="Times New Roman"/>
          <w:b/>
          <w:szCs w:val="24"/>
        </w:rPr>
        <w:t xml:space="preserve"> </w:t>
      </w:r>
      <w:r>
        <w:rPr>
          <w:rFonts w:eastAsia="Times New Roman" w:cs="Times New Roman"/>
          <w:szCs w:val="24"/>
        </w:rPr>
        <w:t>Όχι.</w:t>
      </w:r>
    </w:p>
    <w:p w14:paraId="678A44B0" w14:textId="77777777" w:rsidR="0099759A" w:rsidRDefault="00FE124F">
      <w:pPr>
        <w:spacing w:line="600" w:lineRule="auto"/>
        <w:ind w:firstLine="720"/>
        <w:contextualSpacing/>
        <w:rPr>
          <w:rFonts w:eastAsia="Times New Roman" w:cs="Times New Roman"/>
          <w:szCs w:val="24"/>
        </w:rPr>
      </w:pPr>
      <w:r>
        <w:rPr>
          <w:rFonts w:eastAsia="Times New Roman" w:cs="Times New Roman"/>
          <w:szCs w:val="24"/>
        </w:rPr>
        <w:t>ΚΚΕ:</w:t>
      </w:r>
      <w:r>
        <w:rPr>
          <w:rFonts w:eastAsia="Times New Roman" w:cs="Times New Roman"/>
          <w:b/>
          <w:szCs w:val="24"/>
        </w:rPr>
        <w:t xml:space="preserve"> </w:t>
      </w:r>
      <w:r>
        <w:rPr>
          <w:rFonts w:eastAsia="Times New Roman" w:cs="Times New Roman"/>
          <w:szCs w:val="24"/>
        </w:rPr>
        <w:t>Όχι.</w:t>
      </w:r>
    </w:p>
    <w:p w14:paraId="678A44B1" w14:textId="77777777" w:rsidR="0099759A" w:rsidRDefault="00FE124F">
      <w:pPr>
        <w:spacing w:line="600" w:lineRule="auto"/>
        <w:ind w:firstLine="720"/>
        <w:contextualSpacing/>
        <w:rPr>
          <w:rFonts w:eastAsia="Times New Roman" w:cs="Times New Roman"/>
          <w:szCs w:val="24"/>
        </w:rPr>
      </w:pPr>
      <w:r>
        <w:rPr>
          <w:rFonts w:eastAsia="Times New Roman" w:cs="Times New Roman"/>
          <w:szCs w:val="24"/>
        </w:rPr>
        <w:t>Ένωση Κεντρώων: Παρών.</w:t>
      </w:r>
    </w:p>
    <w:p w14:paraId="678A44B2"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Υπουργική τροπολογία 1969/57 ως έχει κατά πλειοψηφία.</w:t>
      </w:r>
    </w:p>
    <w:p w14:paraId="678A44B3"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ΣΥΡΙΖΑ: Ναι. </w:t>
      </w:r>
    </w:p>
    <w:p w14:paraId="678A44B4"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Νέα Δημοκρατία: Όχι.</w:t>
      </w:r>
    </w:p>
    <w:p w14:paraId="678A44B5"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ΔΗΣΥ:</w:t>
      </w:r>
      <w:r>
        <w:rPr>
          <w:rFonts w:eastAsia="Times New Roman" w:cs="Times New Roman"/>
          <w:b/>
          <w:szCs w:val="24"/>
        </w:rPr>
        <w:t xml:space="preserve"> </w:t>
      </w:r>
      <w:r>
        <w:rPr>
          <w:rFonts w:eastAsia="Times New Roman" w:cs="Times New Roman"/>
          <w:szCs w:val="24"/>
        </w:rPr>
        <w:t xml:space="preserve">Παρών. </w:t>
      </w:r>
    </w:p>
    <w:p w14:paraId="678A44B6" w14:textId="77777777" w:rsidR="0099759A" w:rsidRDefault="00FE124F">
      <w:pPr>
        <w:spacing w:line="600" w:lineRule="auto"/>
        <w:ind w:firstLine="720"/>
        <w:contextualSpacing/>
        <w:rPr>
          <w:rFonts w:eastAsia="Times New Roman" w:cs="Times New Roman"/>
          <w:szCs w:val="24"/>
        </w:rPr>
      </w:pPr>
      <w:r>
        <w:rPr>
          <w:rFonts w:eastAsia="Times New Roman" w:cs="Times New Roman"/>
          <w:szCs w:val="24"/>
        </w:rPr>
        <w:t>Λαϊκός Σύνδεσμος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w:t>
      </w:r>
      <w:r>
        <w:rPr>
          <w:rFonts w:eastAsia="Times New Roman" w:cs="Times New Roman"/>
          <w:b/>
          <w:szCs w:val="24"/>
        </w:rPr>
        <w:t xml:space="preserve"> </w:t>
      </w:r>
      <w:r>
        <w:rPr>
          <w:rFonts w:eastAsia="Times New Roman" w:cs="Times New Roman"/>
          <w:szCs w:val="24"/>
        </w:rPr>
        <w:t>Όχι.</w:t>
      </w:r>
    </w:p>
    <w:p w14:paraId="678A44B7" w14:textId="77777777" w:rsidR="0099759A" w:rsidRDefault="00FE124F">
      <w:pPr>
        <w:spacing w:line="600" w:lineRule="auto"/>
        <w:ind w:firstLine="720"/>
        <w:contextualSpacing/>
        <w:rPr>
          <w:rFonts w:eastAsia="Times New Roman" w:cs="Times New Roman"/>
          <w:szCs w:val="24"/>
        </w:rPr>
      </w:pPr>
      <w:r>
        <w:rPr>
          <w:rFonts w:eastAsia="Times New Roman" w:cs="Times New Roman"/>
          <w:szCs w:val="24"/>
        </w:rPr>
        <w:t>ΚΚΕ:</w:t>
      </w:r>
      <w:r>
        <w:rPr>
          <w:rFonts w:eastAsia="Times New Roman" w:cs="Times New Roman"/>
          <w:b/>
          <w:szCs w:val="24"/>
        </w:rPr>
        <w:t xml:space="preserve"> </w:t>
      </w:r>
      <w:r>
        <w:rPr>
          <w:rFonts w:eastAsia="Times New Roman" w:cs="Times New Roman"/>
          <w:szCs w:val="24"/>
        </w:rPr>
        <w:t>Αποχή.</w:t>
      </w:r>
    </w:p>
    <w:p w14:paraId="678A44B8" w14:textId="77777777" w:rsidR="0099759A" w:rsidRDefault="00FE124F">
      <w:pPr>
        <w:spacing w:line="600" w:lineRule="auto"/>
        <w:ind w:firstLine="720"/>
        <w:contextualSpacing/>
        <w:rPr>
          <w:rFonts w:eastAsia="Times New Roman" w:cs="Times New Roman"/>
          <w:szCs w:val="24"/>
        </w:rPr>
      </w:pPr>
      <w:r>
        <w:rPr>
          <w:rFonts w:eastAsia="Times New Roman" w:cs="Times New Roman"/>
          <w:szCs w:val="24"/>
        </w:rPr>
        <w:t xml:space="preserve">Ένωση Κεντρώων: </w:t>
      </w:r>
      <w:r>
        <w:rPr>
          <w:rFonts w:eastAsia="Times New Roman" w:cs="Times New Roman"/>
          <w:szCs w:val="24"/>
        </w:rPr>
        <w:t>Όχι.</w:t>
      </w:r>
    </w:p>
    <w:p w14:paraId="678A44B9"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Βουλευτική τροπολογία 1964/53 ως έχει κατά πλειοψηφία.</w:t>
      </w:r>
    </w:p>
    <w:p w14:paraId="678A44BA"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ΣΥΡΙΖΑ: Ναι. </w:t>
      </w:r>
    </w:p>
    <w:p w14:paraId="678A44BB"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Νέα Δημοκρατία: Όχι.</w:t>
      </w:r>
    </w:p>
    <w:p w14:paraId="678A44BC"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ΔΗΣΥ:</w:t>
      </w:r>
      <w:r>
        <w:rPr>
          <w:rFonts w:eastAsia="Times New Roman" w:cs="Times New Roman"/>
          <w:b/>
          <w:szCs w:val="24"/>
        </w:rPr>
        <w:t xml:space="preserve"> </w:t>
      </w:r>
      <w:r>
        <w:rPr>
          <w:rFonts w:eastAsia="Times New Roman" w:cs="Times New Roman"/>
          <w:szCs w:val="24"/>
        </w:rPr>
        <w:t xml:space="preserve">Ναι. </w:t>
      </w:r>
    </w:p>
    <w:p w14:paraId="678A44BD" w14:textId="77777777" w:rsidR="0099759A" w:rsidRDefault="00FE124F">
      <w:pPr>
        <w:spacing w:line="600" w:lineRule="auto"/>
        <w:ind w:firstLine="720"/>
        <w:contextualSpacing/>
        <w:rPr>
          <w:rFonts w:eastAsia="Times New Roman" w:cs="Times New Roman"/>
          <w:szCs w:val="24"/>
        </w:rPr>
      </w:pPr>
      <w:r>
        <w:rPr>
          <w:rFonts w:eastAsia="Times New Roman" w:cs="Times New Roman"/>
          <w:szCs w:val="24"/>
        </w:rPr>
        <w:t>Λαϊκός Σύνδεσμος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w:t>
      </w:r>
      <w:r>
        <w:rPr>
          <w:rFonts w:eastAsia="Times New Roman" w:cs="Times New Roman"/>
          <w:b/>
          <w:szCs w:val="24"/>
        </w:rPr>
        <w:t xml:space="preserve"> </w:t>
      </w:r>
      <w:r>
        <w:rPr>
          <w:rFonts w:eastAsia="Times New Roman" w:cs="Times New Roman"/>
          <w:szCs w:val="24"/>
        </w:rPr>
        <w:t>Όχι.</w:t>
      </w:r>
    </w:p>
    <w:p w14:paraId="678A44BE" w14:textId="77777777" w:rsidR="0099759A" w:rsidRDefault="00FE124F">
      <w:pPr>
        <w:spacing w:line="600" w:lineRule="auto"/>
        <w:ind w:firstLine="720"/>
        <w:contextualSpacing/>
        <w:rPr>
          <w:rFonts w:eastAsia="Times New Roman" w:cs="Times New Roman"/>
          <w:szCs w:val="24"/>
        </w:rPr>
      </w:pPr>
      <w:r>
        <w:rPr>
          <w:rFonts w:eastAsia="Times New Roman" w:cs="Times New Roman"/>
          <w:szCs w:val="24"/>
        </w:rPr>
        <w:t>ΚΚΕ:</w:t>
      </w:r>
      <w:r>
        <w:rPr>
          <w:rFonts w:eastAsia="Times New Roman" w:cs="Times New Roman"/>
          <w:b/>
          <w:szCs w:val="24"/>
        </w:rPr>
        <w:t xml:space="preserve"> </w:t>
      </w:r>
      <w:r>
        <w:rPr>
          <w:rFonts w:eastAsia="Times New Roman" w:cs="Times New Roman"/>
          <w:szCs w:val="24"/>
        </w:rPr>
        <w:t>Ναι.</w:t>
      </w:r>
    </w:p>
    <w:p w14:paraId="678A44BF" w14:textId="77777777" w:rsidR="0099759A" w:rsidRDefault="00FE124F">
      <w:pPr>
        <w:spacing w:line="600" w:lineRule="auto"/>
        <w:ind w:firstLine="720"/>
        <w:contextualSpacing/>
        <w:rPr>
          <w:rFonts w:eastAsia="Times New Roman" w:cs="Times New Roman"/>
          <w:szCs w:val="24"/>
        </w:rPr>
      </w:pPr>
      <w:r>
        <w:rPr>
          <w:rFonts w:eastAsia="Times New Roman" w:cs="Times New Roman"/>
          <w:szCs w:val="24"/>
        </w:rPr>
        <w:t>Ένωση Κεντρώων: Ναι.</w:t>
      </w:r>
    </w:p>
    <w:p w14:paraId="678A44C0"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Βουλευτική τροπολογία 1968/56 όπως τροποποιήθηκε κατά πλειοψηφία.</w:t>
      </w:r>
    </w:p>
    <w:p w14:paraId="678A44C1"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ΣΥΡΙΖΑ: Ναι. </w:t>
      </w:r>
    </w:p>
    <w:p w14:paraId="678A44C2"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Νέ</w:t>
      </w:r>
      <w:r>
        <w:rPr>
          <w:rFonts w:eastAsia="Times New Roman" w:cs="Times New Roman"/>
          <w:szCs w:val="24"/>
        </w:rPr>
        <w:t>α Δημοκρατία: Όχι.</w:t>
      </w:r>
    </w:p>
    <w:p w14:paraId="678A44C3"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ΔΗΣΥ:</w:t>
      </w:r>
      <w:r>
        <w:rPr>
          <w:rFonts w:eastAsia="Times New Roman" w:cs="Times New Roman"/>
          <w:b/>
          <w:szCs w:val="24"/>
        </w:rPr>
        <w:t xml:space="preserve"> </w:t>
      </w:r>
      <w:r>
        <w:rPr>
          <w:rFonts w:eastAsia="Times New Roman" w:cs="Times New Roman"/>
          <w:szCs w:val="24"/>
        </w:rPr>
        <w:t xml:space="preserve">Ναι. </w:t>
      </w:r>
    </w:p>
    <w:p w14:paraId="678A44C4" w14:textId="77777777" w:rsidR="0099759A" w:rsidRDefault="00FE124F">
      <w:pPr>
        <w:spacing w:line="600" w:lineRule="auto"/>
        <w:ind w:firstLine="720"/>
        <w:contextualSpacing/>
        <w:rPr>
          <w:rFonts w:eastAsia="Times New Roman" w:cs="Times New Roman"/>
          <w:szCs w:val="24"/>
        </w:rPr>
      </w:pPr>
      <w:r>
        <w:rPr>
          <w:rFonts w:eastAsia="Times New Roman" w:cs="Times New Roman"/>
          <w:szCs w:val="24"/>
        </w:rPr>
        <w:t>Λαϊκός Σύνδεσμος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w:t>
      </w:r>
      <w:r>
        <w:rPr>
          <w:rFonts w:eastAsia="Times New Roman" w:cs="Times New Roman"/>
          <w:b/>
          <w:szCs w:val="24"/>
        </w:rPr>
        <w:t xml:space="preserve"> </w:t>
      </w:r>
      <w:r>
        <w:rPr>
          <w:rFonts w:eastAsia="Times New Roman" w:cs="Times New Roman"/>
          <w:szCs w:val="24"/>
        </w:rPr>
        <w:t>Όχι.</w:t>
      </w:r>
    </w:p>
    <w:p w14:paraId="678A44C5" w14:textId="77777777" w:rsidR="0099759A" w:rsidRDefault="00FE124F">
      <w:pPr>
        <w:spacing w:line="600" w:lineRule="auto"/>
        <w:ind w:firstLine="720"/>
        <w:contextualSpacing/>
        <w:rPr>
          <w:rFonts w:eastAsia="Times New Roman" w:cs="Times New Roman"/>
          <w:szCs w:val="24"/>
        </w:rPr>
      </w:pPr>
      <w:r>
        <w:rPr>
          <w:rFonts w:eastAsia="Times New Roman" w:cs="Times New Roman"/>
          <w:szCs w:val="24"/>
        </w:rPr>
        <w:t>ΚΚΕ:</w:t>
      </w:r>
      <w:r>
        <w:rPr>
          <w:rFonts w:eastAsia="Times New Roman" w:cs="Times New Roman"/>
          <w:b/>
          <w:szCs w:val="24"/>
        </w:rPr>
        <w:t xml:space="preserve"> </w:t>
      </w:r>
      <w:r>
        <w:rPr>
          <w:rFonts w:eastAsia="Times New Roman" w:cs="Times New Roman"/>
          <w:szCs w:val="24"/>
        </w:rPr>
        <w:t>Παρών.</w:t>
      </w:r>
    </w:p>
    <w:p w14:paraId="678A44C6" w14:textId="77777777" w:rsidR="0099759A" w:rsidRDefault="00FE124F">
      <w:pPr>
        <w:spacing w:line="600" w:lineRule="auto"/>
        <w:ind w:firstLine="720"/>
        <w:contextualSpacing/>
        <w:rPr>
          <w:rFonts w:eastAsia="Times New Roman" w:cs="Times New Roman"/>
          <w:szCs w:val="24"/>
        </w:rPr>
      </w:pPr>
      <w:r>
        <w:rPr>
          <w:rFonts w:eastAsia="Times New Roman" w:cs="Times New Roman"/>
          <w:szCs w:val="24"/>
        </w:rPr>
        <w:t>Ένωση Κεντρώων: Παρών.</w:t>
      </w:r>
    </w:p>
    <w:p w14:paraId="678A44C7" w14:textId="77777777" w:rsidR="0099759A" w:rsidRDefault="00FE124F">
      <w:pPr>
        <w:spacing w:line="600" w:lineRule="auto"/>
        <w:ind w:firstLine="720"/>
        <w:contextualSpacing/>
        <w:rPr>
          <w:rFonts w:eastAsia="Times New Roman" w:cs="Times New Roman"/>
          <w:szCs w:val="24"/>
        </w:rPr>
      </w:pPr>
      <w:r>
        <w:rPr>
          <w:rFonts w:eastAsia="Times New Roman" w:cs="Times New Roman"/>
          <w:szCs w:val="24"/>
        </w:rPr>
        <w:t>Ακροτελεύτιο άρθρο ως έχει κατά πλειοψηφία.</w:t>
      </w:r>
    </w:p>
    <w:p w14:paraId="678A44C8"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ΣΥΡΙΖΑ: Ναι. </w:t>
      </w:r>
    </w:p>
    <w:p w14:paraId="678A44C9"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Νέα Δημοκρατία: Όχι.</w:t>
      </w:r>
    </w:p>
    <w:p w14:paraId="678A44CA"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ΔΗΣΥ:</w:t>
      </w:r>
      <w:r>
        <w:rPr>
          <w:rFonts w:eastAsia="Times New Roman" w:cs="Times New Roman"/>
          <w:b/>
          <w:szCs w:val="24"/>
        </w:rPr>
        <w:t xml:space="preserve"> </w:t>
      </w:r>
      <w:r>
        <w:rPr>
          <w:rFonts w:eastAsia="Times New Roman" w:cs="Times New Roman"/>
          <w:szCs w:val="24"/>
        </w:rPr>
        <w:t xml:space="preserve">Ναι. </w:t>
      </w:r>
    </w:p>
    <w:p w14:paraId="678A44CB" w14:textId="77777777" w:rsidR="0099759A" w:rsidRDefault="00FE124F">
      <w:pPr>
        <w:spacing w:line="600" w:lineRule="auto"/>
        <w:ind w:firstLine="720"/>
        <w:contextualSpacing/>
        <w:rPr>
          <w:rFonts w:eastAsia="Times New Roman" w:cs="Times New Roman"/>
          <w:szCs w:val="24"/>
        </w:rPr>
      </w:pPr>
      <w:r>
        <w:rPr>
          <w:rFonts w:eastAsia="Times New Roman" w:cs="Times New Roman"/>
          <w:szCs w:val="24"/>
        </w:rPr>
        <w:t>Λαϊκός Σύνδεσμος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w:t>
      </w:r>
      <w:r>
        <w:rPr>
          <w:rFonts w:eastAsia="Times New Roman" w:cs="Times New Roman"/>
          <w:b/>
          <w:szCs w:val="24"/>
        </w:rPr>
        <w:t xml:space="preserve"> </w:t>
      </w:r>
      <w:r>
        <w:rPr>
          <w:rFonts w:eastAsia="Times New Roman" w:cs="Times New Roman"/>
          <w:szCs w:val="24"/>
        </w:rPr>
        <w:t>Όχι.</w:t>
      </w:r>
    </w:p>
    <w:p w14:paraId="678A44CC" w14:textId="77777777" w:rsidR="0099759A" w:rsidRDefault="00FE124F">
      <w:pPr>
        <w:spacing w:line="600" w:lineRule="auto"/>
        <w:ind w:firstLine="720"/>
        <w:contextualSpacing/>
        <w:rPr>
          <w:rFonts w:eastAsia="Times New Roman" w:cs="Times New Roman"/>
          <w:szCs w:val="24"/>
        </w:rPr>
      </w:pPr>
      <w:r>
        <w:rPr>
          <w:rFonts w:eastAsia="Times New Roman" w:cs="Times New Roman"/>
          <w:szCs w:val="24"/>
        </w:rPr>
        <w:t>ΚΚΕ:</w:t>
      </w:r>
      <w:r>
        <w:rPr>
          <w:rFonts w:eastAsia="Times New Roman" w:cs="Times New Roman"/>
          <w:b/>
          <w:szCs w:val="24"/>
        </w:rPr>
        <w:t xml:space="preserve"> </w:t>
      </w:r>
      <w:r>
        <w:rPr>
          <w:rFonts w:eastAsia="Times New Roman" w:cs="Times New Roman"/>
          <w:szCs w:val="24"/>
        </w:rPr>
        <w:t>Παρών.</w:t>
      </w:r>
    </w:p>
    <w:p w14:paraId="678A44CD" w14:textId="77777777" w:rsidR="0099759A" w:rsidRDefault="00FE124F">
      <w:pPr>
        <w:spacing w:line="600" w:lineRule="auto"/>
        <w:ind w:firstLine="720"/>
        <w:contextualSpacing/>
        <w:rPr>
          <w:rFonts w:eastAsia="Times New Roman" w:cs="Times New Roman"/>
          <w:szCs w:val="24"/>
        </w:rPr>
      </w:pPr>
      <w:r>
        <w:rPr>
          <w:rFonts w:eastAsia="Times New Roman" w:cs="Times New Roman"/>
          <w:szCs w:val="24"/>
        </w:rPr>
        <w:t>Ένωση Κεντρώων:</w:t>
      </w:r>
      <w:r>
        <w:rPr>
          <w:rFonts w:eastAsia="Times New Roman" w:cs="Times New Roman"/>
          <w:szCs w:val="24"/>
        </w:rPr>
        <w:t xml:space="preserve"> Παρών.</w:t>
      </w:r>
    </w:p>
    <w:p w14:paraId="678A44CE" w14:textId="77777777" w:rsidR="0099759A" w:rsidRDefault="00FE124F">
      <w:pPr>
        <w:spacing w:line="600" w:lineRule="auto"/>
        <w:ind w:firstLine="720"/>
        <w:contextualSpacing/>
        <w:rPr>
          <w:rFonts w:eastAsia="Times New Roman" w:cs="Times New Roman"/>
          <w:szCs w:val="24"/>
        </w:rPr>
      </w:pPr>
      <w:r>
        <w:rPr>
          <w:rFonts w:eastAsia="Times New Roman" w:cs="Times New Roman"/>
          <w:szCs w:val="24"/>
        </w:rPr>
        <w:t>Επί του συνόλου κατά πλειοψηφία.</w:t>
      </w:r>
    </w:p>
    <w:p w14:paraId="678A44CF"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 xml:space="preserve">ΣΥΡΙΖΑ: Ναι. </w:t>
      </w:r>
    </w:p>
    <w:p w14:paraId="678A44D0"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Νέα Δημοκρατία: Όχι.</w:t>
      </w:r>
    </w:p>
    <w:p w14:paraId="678A44D1"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ΔΗΣΥ:</w:t>
      </w:r>
      <w:r>
        <w:rPr>
          <w:rFonts w:eastAsia="Times New Roman" w:cs="Times New Roman"/>
          <w:b/>
          <w:szCs w:val="24"/>
        </w:rPr>
        <w:t xml:space="preserve"> </w:t>
      </w:r>
      <w:r>
        <w:rPr>
          <w:rFonts w:eastAsia="Times New Roman" w:cs="Times New Roman"/>
          <w:szCs w:val="24"/>
        </w:rPr>
        <w:t xml:space="preserve">Ναι. </w:t>
      </w:r>
    </w:p>
    <w:p w14:paraId="678A44D2" w14:textId="77777777" w:rsidR="0099759A" w:rsidRDefault="00FE124F">
      <w:pPr>
        <w:spacing w:line="600" w:lineRule="auto"/>
        <w:ind w:firstLine="720"/>
        <w:contextualSpacing/>
        <w:rPr>
          <w:rFonts w:eastAsia="Times New Roman" w:cs="Times New Roman"/>
          <w:szCs w:val="24"/>
        </w:rPr>
      </w:pPr>
      <w:r>
        <w:rPr>
          <w:rFonts w:eastAsia="Times New Roman" w:cs="Times New Roman"/>
          <w:szCs w:val="24"/>
        </w:rPr>
        <w:t>Λαϊκός Σύνδεσμος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w:t>
      </w:r>
      <w:r>
        <w:rPr>
          <w:rFonts w:eastAsia="Times New Roman" w:cs="Times New Roman"/>
          <w:b/>
          <w:szCs w:val="24"/>
        </w:rPr>
        <w:t xml:space="preserve"> </w:t>
      </w:r>
      <w:r>
        <w:rPr>
          <w:rFonts w:eastAsia="Times New Roman" w:cs="Times New Roman"/>
          <w:szCs w:val="24"/>
        </w:rPr>
        <w:t>Όχι.</w:t>
      </w:r>
    </w:p>
    <w:p w14:paraId="678A44D3" w14:textId="77777777" w:rsidR="0099759A" w:rsidRDefault="00FE124F">
      <w:pPr>
        <w:spacing w:line="600" w:lineRule="auto"/>
        <w:ind w:firstLine="720"/>
        <w:contextualSpacing/>
        <w:rPr>
          <w:rFonts w:eastAsia="Times New Roman" w:cs="Times New Roman"/>
          <w:szCs w:val="24"/>
        </w:rPr>
      </w:pPr>
      <w:r>
        <w:rPr>
          <w:rFonts w:eastAsia="Times New Roman" w:cs="Times New Roman"/>
          <w:szCs w:val="24"/>
        </w:rPr>
        <w:t>ΚΚΕ:</w:t>
      </w:r>
      <w:r>
        <w:rPr>
          <w:rFonts w:eastAsia="Times New Roman" w:cs="Times New Roman"/>
          <w:b/>
          <w:szCs w:val="24"/>
        </w:rPr>
        <w:t xml:space="preserve"> </w:t>
      </w:r>
      <w:r>
        <w:rPr>
          <w:rFonts w:eastAsia="Times New Roman" w:cs="Times New Roman"/>
          <w:szCs w:val="24"/>
        </w:rPr>
        <w:t>Παρών.</w:t>
      </w:r>
    </w:p>
    <w:p w14:paraId="678A44D4" w14:textId="77777777" w:rsidR="0099759A" w:rsidRDefault="00FE124F">
      <w:pPr>
        <w:spacing w:line="600" w:lineRule="auto"/>
        <w:ind w:firstLine="720"/>
        <w:contextualSpacing/>
        <w:rPr>
          <w:rFonts w:eastAsia="Times New Roman" w:cs="Times New Roman"/>
          <w:szCs w:val="24"/>
        </w:rPr>
      </w:pPr>
      <w:r>
        <w:rPr>
          <w:rFonts w:eastAsia="Times New Roman" w:cs="Times New Roman"/>
          <w:szCs w:val="24"/>
        </w:rPr>
        <w:t>Ένωση Κεντρώων: Παρών.</w:t>
      </w:r>
    </w:p>
    <w:p w14:paraId="678A44D5"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w:t>
      </w:r>
      <w:r>
        <w:rPr>
          <w:rFonts w:eastAsia="Times New Roman" w:cs="Times New Roman"/>
          <w:szCs w:val="24"/>
        </w:rPr>
        <w:t>ι</w:t>
      </w:r>
      <w:r>
        <w:rPr>
          <w:rFonts w:eastAsia="Times New Roman" w:cs="Times New Roman"/>
          <w:szCs w:val="24"/>
        </w:rPr>
        <w:t>, οι</w:t>
      </w:r>
      <w:r>
        <w:rPr>
          <w:rFonts w:eastAsia="Times New Roman" w:cs="Times New Roman"/>
          <w:szCs w:val="24"/>
        </w:rPr>
        <w:t xml:space="preserve"> θέσεις των κομμάτων, όπως αποτυπώθηκαν κατά την ψήφιση με το ηλεκτρονικό σύστημα, καταχωρίζονται στα </w:t>
      </w:r>
      <w:r>
        <w:rPr>
          <w:rFonts w:eastAsia="Times New Roman" w:cs="Times New Roman"/>
          <w:szCs w:val="24"/>
        </w:rPr>
        <w:t>Π</w:t>
      </w:r>
      <w:r>
        <w:rPr>
          <w:rFonts w:eastAsia="Times New Roman" w:cs="Times New Roman"/>
          <w:szCs w:val="24"/>
        </w:rPr>
        <w:t xml:space="preserve">ρακτικά της σημερινής συνεδρίασης και έχουν ως εξής: </w:t>
      </w:r>
    </w:p>
    <w:p w14:paraId="678A44D6" w14:textId="77777777" w:rsidR="0099759A" w:rsidRDefault="00FE124F">
      <w:pPr>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t>(</w:t>
      </w:r>
      <w:r w:rsidRPr="004C79A3">
        <w:rPr>
          <w:rFonts w:eastAsia="Times New Roman" w:cs="Times New Roman"/>
          <w:color w:val="FF0000"/>
          <w:szCs w:val="24"/>
        </w:rPr>
        <w:t>ΑΛΛΑΓΗ ΣΕΛΙΔΑΣ</w:t>
      </w:r>
      <w:r>
        <w:rPr>
          <w:rFonts w:eastAsia="Times New Roman" w:cs="Times New Roman"/>
          <w:color w:val="FF0000"/>
          <w:szCs w:val="24"/>
        </w:rPr>
        <w:t>)</w:t>
      </w:r>
    </w:p>
    <w:tbl>
      <w:tblPr>
        <w:tblW w:w="7400" w:type="dxa"/>
        <w:tblCellMar>
          <w:left w:w="10" w:type="dxa"/>
          <w:right w:w="10" w:type="dxa"/>
        </w:tblCellMar>
        <w:tblLook w:val="04A0" w:firstRow="1" w:lastRow="0" w:firstColumn="1" w:lastColumn="0" w:noHBand="0" w:noVBand="1"/>
      </w:tblPr>
      <w:tblGrid>
        <w:gridCol w:w="7400"/>
      </w:tblGrid>
      <w:tr w:rsidR="0099759A" w14:paraId="678A44D8" w14:textId="77777777">
        <w:trPr>
          <w:trHeight w:val="1485"/>
        </w:trPr>
        <w:tc>
          <w:tcPr>
            <w:tcW w:w="7400" w:type="dxa"/>
            <w:tcBorders>
              <w:top w:val="nil"/>
              <w:left w:val="nil"/>
              <w:bottom w:val="nil"/>
              <w:right w:val="nil"/>
            </w:tcBorders>
            <w:shd w:val="clear" w:color="auto" w:fill="auto"/>
            <w:vAlign w:val="center"/>
            <w:hideMark/>
          </w:tcPr>
          <w:p w14:paraId="678A44D7"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Δοκιμασία προσόντων και συμπεριφοράς υποψήφιων οδηγών και οδηγών για τη χορήγηση α</w:t>
            </w:r>
            <w:r w:rsidRPr="00865BFD">
              <w:rPr>
                <w:rFonts w:ascii="Calibri" w:eastAsia="Times New Roman" w:hAnsi="Calibri" w:cs="Times New Roman"/>
                <w:color w:val="000000"/>
                <w:sz w:val="22"/>
                <w:szCs w:val="22"/>
              </w:rPr>
              <w:t>δειών οδήγησης οχημάτων, άλλες διατάξεις για τις άδειες οδήγησης και λοιπές διατάξεις</w:t>
            </w:r>
          </w:p>
        </w:tc>
      </w:tr>
      <w:tr w:rsidR="0099759A" w14:paraId="678A44DA" w14:textId="77777777">
        <w:trPr>
          <w:trHeight w:val="150"/>
        </w:trPr>
        <w:tc>
          <w:tcPr>
            <w:tcW w:w="7400" w:type="dxa"/>
            <w:tcBorders>
              <w:top w:val="nil"/>
              <w:left w:val="nil"/>
              <w:bottom w:val="nil"/>
              <w:right w:val="nil"/>
            </w:tcBorders>
            <w:shd w:val="clear" w:color="auto" w:fill="auto"/>
            <w:vAlign w:val="center"/>
            <w:hideMark/>
          </w:tcPr>
          <w:p w14:paraId="678A44D9"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4DC" w14:textId="77777777">
        <w:trPr>
          <w:trHeight w:val="330"/>
        </w:trPr>
        <w:tc>
          <w:tcPr>
            <w:tcW w:w="7400" w:type="dxa"/>
            <w:tcBorders>
              <w:top w:val="nil"/>
              <w:left w:val="nil"/>
              <w:bottom w:val="nil"/>
              <w:right w:val="nil"/>
            </w:tcBorders>
            <w:shd w:val="clear" w:color="auto" w:fill="auto"/>
            <w:vAlign w:val="center"/>
            <w:hideMark/>
          </w:tcPr>
          <w:p w14:paraId="678A44D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Επί της Αρχής     ΚΑΤΑ ΠΛΕΙΟΨΗΦΙΑ</w:t>
            </w:r>
          </w:p>
        </w:tc>
      </w:tr>
      <w:tr w:rsidR="0099759A" w14:paraId="678A44DE" w14:textId="77777777">
        <w:trPr>
          <w:trHeight w:val="90"/>
        </w:trPr>
        <w:tc>
          <w:tcPr>
            <w:tcW w:w="7400" w:type="dxa"/>
            <w:tcBorders>
              <w:top w:val="nil"/>
              <w:left w:val="nil"/>
              <w:bottom w:val="nil"/>
              <w:right w:val="nil"/>
            </w:tcBorders>
            <w:shd w:val="clear" w:color="auto" w:fill="auto"/>
            <w:vAlign w:val="center"/>
            <w:hideMark/>
          </w:tcPr>
          <w:p w14:paraId="678A44D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4E0" w14:textId="77777777">
        <w:trPr>
          <w:trHeight w:val="345"/>
        </w:trPr>
        <w:tc>
          <w:tcPr>
            <w:tcW w:w="7400" w:type="dxa"/>
            <w:tcBorders>
              <w:top w:val="nil"/>
              <w:left w:val="nil"/>
              <w:bottom w:val="nil"/>
              <w:right w:val="nil"/>
            </w:tcBorders>
            <w:shd w:val="clear" w:color="auto" w:fill="auto"/>
            <w:vAlign w:val="center"/>
            <w:hideMark/>
          </w:tcPr>
          <w:p w14:paraId="678A44D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ΣΥΡΙΖΑ: ΝΑΙ</w:t>
            </w:r>
          </w:p>
        </w:tc>
      </w:tr>
      <w:tr w:rsidR="0099759A" w14:paraId="678A44E2" w14:textId="77777777">
        <w:trPr>
          <w:trHeight w:val="30"/>
        </w:trPr>
        <w:tc>
          <w:tcPr>
            <w:tcW w:w="7400" w:type="dxa"/>
            <w:tcBorders>
              <w:top w:val="nil"/>
              <w:left w:val="nil"/>
              <w:bottom w:val="nil"/>
              <w:right w:val="nil"/>
            </w:tcBorders>
            <w:shd w:val="clear" w:color="auto" w:fill="auto"/>
            <w:vAlign w:val="center"/>
            <w:hideMark/>
          </w:tcPr>
          <w:p w14:paraId="678A44E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4E4" w14:textId="77777777">
        <w:trPr>
          <w:trHeight w:val="330"/>
        </w:trPr>
        <w:tc>
          <w:tcPr>
            <w:tcW w:w="7400" w:type="dxa"/>
            <w:tcBorders>
              <w:top w:val="nil"/>
              <w:left w:val="nil"/>
              <w:bottom w:val="nil"/>
              <w:right w:val="nil"/>
            </w:tcBorders>
            <w:shd w:val="clear" w:color="auto" w:fill="auto"/>
            <w:vAlign w:val="center"/>
            <w:hideMark/>
          </w:tcPr>
          <w:p w14:paraId="678A44E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Ν.Δ.: OXI</w:t>
            </w:r>
          </w:p>
        </w:tc>
      </w:tr>
      <w:tr w:rsidR="0099759A" w14:paraId="678A44E6" w14:textId="77777777">
        <w:trPr>
          <w:trHeight w:val="45"/>
        </w:trPr>
        <w:tc>
          <w:tcPr>
            <w:tcW w:w="7400" w:type="dxa"/>
            <w:tcBorders>
              <w:top w:val="nil"/>
              <w:left w:val="nil"/>
              <w:bottom w:val="nil"/>
              <w:right w:val="nil"/>
            </w:tcBorders>
            <w:shd w:val="clear" w:color="auto" w:fill="auto"/>
            <w:vAlign w:val="center"/>
            <w:hideMark/>
          </w:tcPr>
          <w:p w14:paraId="678A44E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4E8" w14:textId="77777777">
        <w:trPr>
          <w:trHeight w:val="330"/>
        </w:trPr>
        <w:tc>
          <w:tcPr>
            <w:tcW w:w="7400" w:type="dxa"/>
            <w:tcBorders>
              <w:top w:val="nil"/>
              <w:left w:val="nil"/>
              <w:bottom w:val="nil"/>
              <w:right w:val="nil"/>
            </w:tcBorders>
            <w:shd w:val="clear" w:color="auto" w:fill="auto"/>
            <w:vAlign w:val="center"/>
            <w:hideMark/>
          </w:tcPr>
          <w:p w14:paraId="678A44E7"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ΔΗ.ΣΥ: ΝΑΙ</w:t>
            </w:r>
          </w:p>
        </w:tc>
      </w:tr>
      <w:tr w:rsidR="0099759A" w14:paraId="678A44EA" w14:textId="77777777">
        <w:trPr>
          <w:trHeight w:val="45"/>
        </w:trPr>
        <w:tc>
          <w:tcPr>
            <w:tcW w:w="7400" w:type="dxa"/>
            <w:tcBorders>
              <w:top w:val="nil"/>
              <w:left w:val="nil"/>
              <w:bottom w:val="nil"/>
              <w:right w:val="nil"/>
            </w:tcBorders>
            <w:shd w:val="clear" w:color="auto" w:fill="auto"/>
            <w:vAlign w:val="center"/>
            <w:hideMark/>
          </w:tcPr>
          <w:p w14:paraId="678A44E9"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4EC" w14:textId="77777777">
        <w:trPr>
          <w:trHeight w:val="330"/>
        </w:trPr>
        <w:tc>
          <w:tcPr>
            <w:tcW w:w="7400" w:type="dxa"/>
            <w:tcBorders>
              <w:top w:val="nil"/>
              <w:left w:val="nil"/>
              <w:bottom w:val="nil"/>
              <w:right w:val="nil"/>
            </w:tcBorders>
            <w:shd w:val="clear" w:color="auto" w:fill="auto"/>
            <w:vAlign w:val="center"/>
            <w:hideMark/>
          </w:tcPr>
          <w:p w14:paraId="678A44E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Χ.Α: OXI</w:t>
            </w:r>
          </w:p>
        </w:tc>
      </w:tr>
      <w:tr w:rsidR="0099759A" w14:paraId="678A44EE" w14:textId="77777777">
        <w:trPr>
          <w:trHeight w:val="45"/>
        </w:trPr>
        <w:tc>
          <w:tcPr>
            <w:tcW w:w="7400" w:type="dxa"/>
            <w:tcBorders>
              <w:top w:val="nil"/>
              <w:left w:val="nil"/>
              <w:bottom w:val="nil"/>
              <w:right w:val="nil"/>
            </w:tcBorders>
            <w:shd w:val="clear" w:color="auto" w:fill="auto"/>
            <w:vAlign w:val="center"/>
            <w:hideMark/>
          </w:tcPr>
          <w:p w14:paraId="678A44E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4F0" w14:textId="77777777">
        <w:trPr>
          <w:trHeight w:val="330"/>
        </w:trPr>
        <w:tc>
          <w:tcPr>
            <w:tcW w:w="7400" w:type="dxa"/>
            <w:tcBorders>
              <w:top w:val="nil"/>
              <w:left w:val="nil"/>
              <w:bottom w:val="nil"/>
              <w:right w:val="nil"/>
            </w:tcBorders>
            <w:shd w:val="clear" w:color="auto" w:fill="auto"/>
            <w:vAlign w:val="center"/>
            <w:hideMark/>
          </w:tcPr>
          <w:p w14:paraId="678A44E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Κ.Κ.Ε: ΠΡΝ</w:t>
            </w:r>
          </w:p>
        </w:tc>
      </w:tr>
      <w:tr w:rsidR="0099759A" w14:paraId="678A44F2" w14:textId="77777777">
        <w:trPr>
          <w:trHeight w:val="30"/>
        </w:trPr>
        <w:tc>
          <w:tcPr>
            <w:tcW w:w="7400" w:type="dxa"/>
            <w:tcBorders>
              <w:top w:val="nil"/>
              <w:left w:val="nil"/>
              <w:bottom w:val="nil"/>
              <w:right w:val="nil"/>
            </w:tcBorders>
            <w:shd w:val="clear" w:color="auto" w:fill="auto"/>
            <w:vAlign w:val="center"/>
            <w:hideMark/>
          </w:tcPr>
          <w:p w14:paraId="678A44F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4F4" w14:textId="77777777">
        <w:trPr>
          <w:trHeight w:val="330"/>
        </w:trPr>
        <w:tc>
          <w:tcPr>
            <w:tcW w:w="7400" w:type="dxa"/>
            <w:tcBorders>
              <w:top w:val="nil"/>
              <w:left w:val="nil"/>
              <w:bottom w:val="nil"/>
              <w:right w:val="nil"/>
            </w:tcBorders>
            <w:shd w:val="clear" w:color="auto" w:fill="auto"/>
            <w:vAlign w:val="center"/>
            <w:hideMark/>
          </w:tcPr>
          <w:p w14:paraId="678A44F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ΕΝ. ΚΕΝΤΡΩΩΝ: ΠΡΝ</w:t>
            </w:r>
          </w:p>
        </w:tc>
      </w:tr>
      <w:tr w:rsidR="0099759A" w14:paraId="678A44F6" w14:textId="77777777">
        <w:trPr>
          <w:trHeight w:val="45"/>
        </w:trPr>
        <w:tc>
          <w:tcPr>
            <w:tcW w:w="7400" w:type="dxa"/>
            <w:tcBorders>
              <w:top w:val="nil"/>
              <w:left w:val="nil"/>
              <w:bottom w:val="nil"/>
              <w:right w:val="nil"/>
            </w:tcBorders>
            <w:shd w:val="clear" w:color="auto" w:fill="auto"/>
            <w:vAlign w:val="center"/>
            <w:hideMark/>
          </w:tcPr>
          <w:p w14:paraId="678A44F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4F8" w14:textId="77777777">
        <w:trPr>
          <w:trHeight w:val="135"/>
        </w:trPr>
        <w:tc>
          <w:tcPr>
            <w:tcW w:w="7400" w:type="dxa"/>
            <w:tcBorders>
              <w:top w:val="nil"/>
              <w:left w:val="nil"/>
              <w:bottom w:val="nil"/>
              <w:right w:val="nil"/>
            </w:tcBorders>
            <w:shd w:val="clear" w:color="auto" w:fill="auto"/>
            <w:vAlign w:val="center"/>
            <w:hideMark/>
          </w:tcPr>
          <w:p w14:paraId="678A44F7" w14:textId="77777777" w:rsidR="00992F55" w:rsidRPr="00865BFD" w:rsidRDefault="00FE124F">
            <w:pPr>
              <w:contextualSpacing/>
              <w:jc w:val="center"/>
              <w:rPr>
                <w:rFonts w:ascii="Times New Roman" w:eastAsia="Times New Roman" w:hAnsi="Times New Roman" w:cs="Times New Roman"/>
                <w:sz w:val="20"/>
              </w:rPr>
            </w:pPr>
          </w:p>
        </w:tc>
      </w:tr>
      <w:tr w:rsidR="0099759A" w14:paraId="678A44FA" w14:textId="77777777">
        <w:trPr>
          <w:trHeight w:val="345"/>
        </w:trPr>
        <w:tc>
          <w:tcPr>
            <w:tcW w:w="7400" w:type="dxa"/>
            <w:tcBorders>
              <w:top w:val="nil"/>
              <w:left w:val="nil"/>
              <w:bottom w:val="nil"/>
              <w:right w:val="nil"/>
            </w:tcBorders>
            <w:shd w:val="clear" w:color="auto" w:fill="auto"/>
            <w:vAlign w:val="center"/>
            <w:hideMark/>
          </w:tcPr>
          <w:p w14:paraId="678A44F9" w14:textId="77777777" w:rsidR="00992F55" w:rsidRPr="00865BFD" w:rsidRDefault="00FE124F">
            <w:pPr>
              <w:contextualSpacing/>
              <w:jc w:val="center"/>
              <w:rPr>
                <w:rFonts w:ascii="Times New Roman" w:eastAsia="Times New Roman" w:hAnsi="Times New Roman" w:cs="Times New Roman"/>
                <w:sz w:val="20"/>
              </w:rPr>
            </w:pPr>
          </w:p>
        </w:tc>
      </w:tr>
      <w:tr w:rsidR="0099759A" w14:paraId="678A44FC" w14:textId="77777777">
        <w:trPr>
          <w:trHeight w:val="330"/>
        </w:trPr>
        <w:tc>
          <w:tcPr>
            <w:tcW w:w="7400" w:type="dxa"/>
            <w:tcBorders>
              <w:top w:val="nil"/>
              <w:left w:val="nil"/>
              <w:bottom w:val="nil"/>
              <w:right w:val="nil"/>
            </w:tcBorders>
            <w:shd w:val="clear" w:color="auto" w:fill="auto"/>
            <w:vAlign w:val="center"/>
            <w:hideMark/>
          </w:tcPr>
          <w:p w14:paraId="678A44F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Άρθρο 1 ως έχει     ΚΑΤΑ ΠΛΕΙΟΨΗΦΙΑ</w:t>
            </w:r>
          </w:p>
        </w:tc>
      </w:tr>
      <w:tr w:rsidR="0099759A" w14:paraId="678A44FE" w14:textId="77777777">
        <w:trPr>
          <w:trHeight w:val="105"/>
        </w:trPr>
        <w:tc>
          <w:tcPr>
            <w:tcW w:w="7400" w:type="dxa"/>
            <w:tcBorders>
              <w:top w:val="nil"/>
              <w:left w:val="nil"/>
              <w:bottom w:val="nil"/>
              <w:right w:val="nil"/>
            </w:tcBorders>
            <w:shd w:val="clear" w:color="auto" w:fill="auto"/>
            <w:vAlign w:val="center"/>
            <w:hideMark/>
          </w:tcPr>
          <w:p w14:paraId="678A44F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00" w14:textId="77777777">
        <w:trPr>
          <w:trHeight w:val="330"/>
        </w:trPr>
        <w:tc>
          <w:tcPr>
            <w:tcW w:w="7400" w:type="dxa"/>
            <w:tcBorders>
              <w:top w:val="nil"/>
              <w:left w:val="nil"/>
              <w:bottom w:val="nil"/>
              <w:right w:val="nil"/>
            </w:tcBorders>
            <w:shd w:val="clear" w:color="auto" w:fill="auto"/>
            <w:vAlign w:val="center"/>
            <w:hideMark/>
          </w:tcPr>
          <w:p w14:paraId="678A44F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ΣΥΡΙΖΑ: ΝΑΙ</w:t>
            </w:r>
          </w:p>
        </w:tc>
      </w:tr>
      <w:tr w:rsidR="0099759A" w14:paraId="678A4502" w14:textId="77777777">
        <w:trPr>
          <w:trHeight w:val="45"/>
        </w:trPr>
        <w:tc>
          <w:tcPr>
            <w:tcW w:w="7400" w:type="dxa"/>
            <w:tcBorders>
              <w:top w:val="nil"/>
              <w:left w:val="nil"/>
              <w:bottom w:val="nil"/>
              <w:right w:val="nil"/>
            </w:tcBorders>
            <w:shd w:val="clear" w:color="auto" w:fill="auto"/>
            <w:vAlign w:val="center"/>
            <w:hideMark/>
          </w:tcPr>
          <w:p w14:paraId="678A450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04" w14:textId="77777777">
        <w:trPr>
          <w:trHeight w:val="330"/>
        </w:trPr>
        <w:tc>
          <w:tcPr>
            <w:tcW w:w="7400" w:type="dxa"/>
            <w:tcBorders>
              <w:top w:val="nil"/>
              <w:left w:val="nil"/>
              <w:bottom w:val="nil"/>
              <w:right w:val="nil"/>
            </w:tcBorders>
            <w:shd w:val="clear" w:color="auto" w:fill="auto"/>
            <w:vAlign w:val="center"/>
            <w:hideMark/>
          </w:tcPr>
          <w:p w14:paraId="678A450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Ν.Δ.: OXI</w:t>
            </w:r>
          </w:p>
        </w:tc>
      </w:tr>
      <w:tr w:rsidR="0099759A" w14:paraId="678A4506" w14:textId="77777777">
        <w:trPr>
          <w:trHeight w:val="45"/>
        </w:trPr>
        <w:tc>
          <w:tcPr>
            <w:tcW w:w="7400" w:type="dxa"/>
            <w:tcBorders>
              <w:top w:val="nil"/>
              <w:left w:val="nil"/>
              <w:bottom w:val="nil"/>
              <w:right w:val="nil"/>
            </w:tcBorders>
            <w:shd w:val="clear" w:color="auto" w:fill="auto"/>
            <w:vAlign w:val="center"/>
            <w:hideMark/>
          </w:tcPr>
          <w:p w14:paraId="678A450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08" w14:textId="77777777">
        <w:trPr>
          <w:trHeight w:val="330"/>
        </w:trPr>
        <w:tc>
          <w:tcPr>
            <w:tcW w:w="7400" w:type="dxa"/>
            <w:tcBorders>
              <w:top w:val="nil"/>
              <w:left w:val="nil"/>
              <w:bottom w:val="nil"/>
              <w:right w:val="nil"/>
            </w:tcBorders>
            <w:shd w:val="clear" w:color="auto" w:fill="auto"/>
            <w:vAlign w:val="center"/>
            <w:hideMark/>
          </w:tcPr>
          <w:p w14:paraId="678A4507"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ΔΗ.ΣΥ: OXI</w:t>
            </w:r>
          </w:p>
        </w:tc>
      </w:tr>
      <w:tr w:rsidR="0099759A" w14:paraId="678A450A" w14:textId="77777777">
        <w:trPr>
          <w:trHeight w:val="45"/>
        </w:trPr>
        <w:tc>
          <w:tcPr>
            <w:tcW w:w="7400" w:type="dxa"/>
            <w:tcBorders>
              <w:top w:val="nil"/>
              <w:left w:val="nil"/>
              <w:bottom w:val="nil"/>
              <w:right w:val="nil"/>
            </w:tcBorders>
            <w:shd w:val="clear" w:color="auto" w:fill="auto"/>
            <w:vAlign w:val="center"/>
            <w:hideMark/>
          </w:tcPr>
          <w:p w14:paraId="678A4509"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0C" w14:textId="77777777">
        <w:trPr>
          <w:trHeight w:val="330"/>
        </w:trPr>
        <w:tc>
          <w:tcPr>
            <w:tcW w:w="7400" w:type="dxa"/>
            <w:tcBorders>
              <w:top w:val="nil"/>
              <w:left w:val="nil"/>
              <w:bottom w:val="nil"/>
              <w:right w:val="nil"/>
            </w:tcBorders>
            <w:shd w:val="clear" w:color="auto" w:fill="auto"/>
            <w:vAlign w:val="center"/>
            <w:hideMark/>
          </w:tcPr>
          <w:p w14:paraId="678A450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Χ.Α: OXI</w:t>
            </w:r>
          </w:p>
        </w:tc>
      </w:tr>
      <w:tr w:rsidR="0099759A" w14:paraId="678A450E" w14:textId="77777777">
        <w:trPr>
          <w:trHeight w:val="30"/>
        </w:trPr>
        <w:tc>
          <w:tcPr>
            <w:tcW w:w="7400" w:type="dxa"/>
            <w:tcBorders>
              <w:top w:val="nil"/>
              <w:left w:val="nil"/>
              <w:bottom w:val="nil"/>
              <w:right w:val="nil"/>
            </w:tcBorders>
            <w:shd w:val="clear" w:color="auto" w:fill="auto"/>
            <w:vAlign w:val="center"/>
            <w:hideMark/>
          </w:tcPr>
          <w:p w14:paraId="678A450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10" w14:textId="77777777">
        <w:trPr>
          <w:trHeight w:val="330"/>
        </w:trPr>
        <w:tc>
          <w:tcPr>
            <w:tcW w:w="7400" w:type="dxa"/>
            <w:tcBorders>
              <w:top w:val="nil"/>
              <w:left w:val="nil"/>
              <w:bottom w:val="nil"/>
              <w:right w:val="nil"/>
            </w:tcBorders>
            <w:shd w:val="clear" w:color="auto" w:fill="auto"/>
            <w:vAlign w:val="center"/>
            <w:hideMark/>
          </w:tcPr>
          <w:p w14:paraId="678A450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Κ.Κ.Ε: ΠΡΝ</w:t>
            </w:r>
          </w:p>
        </w:tc>
      </w:tr>
      <w:tr w:rsidR="0099759A" w14:paraId="678A4512" w14:textId="77777777">
        <w:trPr>
          <w:trHeight w:val="45"/>
        </w:trPr>
        <w:tc>
          <w:tcPr>
            <w:tcW w:w="7400" w:type="dxa"/>
            <w:tcBorders>
              <w:top w:val="nil"/>
              <w:left w:val="nil"/>
              <w:bottom w:val="nil"/>
              <w:right w:val="nil"/>
            </w:tcBorders>
            <w:shd w:val="clear" w:color="auto" w:fill="auto"/>
            <w:vAlign w:val="center"/>
            <w:hideMark/>
          </w:tcPr>
          <w:p w14:paraId="678A451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14" w14:textId="77777777">
        <w:trPr>
          <w:trHeight w:val="330"/>
        </w:trPr>
        <w:tc>
          <w:tcPr>
            <w:tcW w:w="7400" w:type="dxa"/>
            <w:tcBorders>
              <w:top w:val="nil"/>
              <w:left w:val="nil"/>
              <w:bottom w:val="nil"/>
              <w:right w:val="nil"/>
            </w:tcBorders>
            <w:shd w:val="clear" w:color="auto" w:fill="auto"/>
            <w:vAlign w:val="center"/>
            <w:hideMark/>
          </w:tcPr>
          <w:p w14:paraId="678A451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ΕΝ. ΚΕΝΤΡΩΩΝ: ΠΡΝ</w:t>
            </w:r>
          </w:p>
        </w:tc>
      </w:tr>
      <w:tr w:rsidR="0099759A" w14:paraId="678A4516" w14:textId="77777777">
        <w:trPr>
          <w:trHeight w:val="45"/>
        </w:trPr>
        <w:tc>
          <w:tcPr>
            <w:tcW w:w="7400" w:type="dxa"/>
            <w:tcBorders>
              <w:top w:val="nil"/>
              <w:left w:val="nil"/>
              <w:bottom w:val="nil"/>
              <w:right w:val="nil"/>
            </w:tcBorders>
            <w:shd w:val="clear" w:color="auto" w:fill="auto"/>
            <w:vAlign w:val="center"/>
            <w:hideMark/>
          </w:tcPr>
          <w:p w14:paraId="678A451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18" w14:textId="77777777">
        <w:trPr>
          <w:trHeight w:val="135"/>
        </w:trPr>
        <w:tc>
          <w:tcPr>
            <w:tcW w:w="7400" w:type="dxa"/>
            <w:tcBorders>
              <w:top w:val="nil"/>
              <w:left w:val="nil"/>
              <w:bottom w:val="nil"/>
              <w:right w:val="nil"/>
            </w:tcBorders>
            <w:shd w:val="clear" w:color="auto" w:fill="auto"/>
            <w:vAlign w:val="center"/>
            <w:hideMark/>
          </w:tcPr>
          <w:p w14:paraId="678A4517" w14:textId="77777777" w:rsidR="00992F55" w:rsidRPr="00865BFD" w:rsidRDefault="00FE124F">
            <w:pPr>
              <w:contextualSpacing/>
              <w:jc w:val="center"/>
              <w:rPr>
                <w:rFonts w:ascii="Times New Roman" w:eastAsia="Times New Roman" w:hAnsi="Times New Roman" w:cs="Times New Roman"/>
                <w:sz w:val="20"/>
              </w:rPr>
            </w:pPr>
          </w:p>
        </w:tc>
      </w:tr>
      <w:tr w:rsidR="0099759A" w14:paraId="678A451A" w14:textId="77777777">
        <w:trPr>
          <w:trHeight w:val="345"/>
        </w:trPr>
        <w:tc>
          <w:tcPr>
            <w:tcW w:w="7400" w:type="dxa"/>
            <w:tcBorders>
              <w:top w:val="nil"/>
              <w:left w:val="nil"/>
              <w:bottom w:val="nil"/>
              <w:right w:val="nil"/>
            </w:tcBorders>
            <w:shd w:val="clear" w:color="auto" w:fill="auto"/>
            <w:vAlign w:val="center"/>
            <w:hideMark/>
          </w:tcPr>
          <w:p w14:paraId="678A4519" w14:textId="77777777" w:rsidR="00992F55" w:rsidRPr="00865BFD" w:rsidRDefault="00FE124F">
            <w:pPr>
              <w:contextualSpacing/>
              <w:jc w:val="center"/>
              <w:rPr>
                <w:rFonts w:ascii="Times New Roman" w:eastAsia="Times New Roman" w:hAnsi="Times New Roman" w:cs="Times New Roman"/>
                <w:sz w:val="20"/>
              </w:rPr>
            </w:pPr>
          </w:p>
        </w:tc>
      </w:tr>
      <w:tr w:rsidR="0099759A" w14:paraId="678A451C" w14:textId="77777777">
        <w:trPr>
          <w:trHeight w:val="330"/>
        </w:trPr>
        <w:tc>
          <w:tcPr>
            <w:tcW w:w="7400" w:type="dxa"/>
            <w:tcBorders>
              <w:top w:val="nil"/>
              <w:left w:val="nil"/>
              <w:bottom w:val="nil"/>
              <w:right w:val="nil"/>
            </w:tcBorders>
            <w:shd w:val="clear" w:color="auto" w:fill="auto"/>
            <w:vAlign w:val="center"/>
            <w:hideMark/>
          </w:tcPr>
          <w:p w14:paraId="678A451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Άρθρο 2 όπως τροπ.     ΚΑΤΑ ΠΛΕΙΟΨΗΦΙΑ</w:t>
            </w:r>
          </w:p>
        </w:tc>
      </w:tr>
      <w:tr w:rsidR="0099759A" w14:paraId="678A451E" w14:textId="77777777">
        <w:trPr>
          <w:trHeight w:val="105"/>
        </w:trPr>
        <w:tc>
          <w:tcPr>
            <w:tcW w:w="7400" w:type="dxa"/>
            <w:tcBorders>
              <w:top w:val="nil"/>
              <w:left w:val="nil"/>
              <w:bottom w:val="nil"/>
              <w:right w:val="nil"/>
            </w:tcBorders>
            <w:shd w:val="clear" w:color="auto" w:fill="auto"/>
            <w:vAlign w:val="center"/>
            <w:hideMark/>
          </w:tcPr>
          <w:p w14:paraId="678A451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20" w14:textId="77777777">
        <w:trPr>
          <w:trHeight w:val="330"/>
        </w:trPr>
        <w:tc>
          <w:tcPr>
            <w:tcW w:w="7400" w:type="dxa"/>
            <w:tcBorders>
              <w:top w:val="nil"/>
              <w:left w:val="nil"/>
              <w:bottom w:val="nil"/>
              <w:right w:val="nil"/>
            </w:tcBorders>
            <w:shd w:val="clear" w:color="auto" w:fill="auto"/>
            <w:vAlign w:val="center"/>
            <w:hideMark/>
          </w:tcPr>
          <w:p w14:paraId="678A451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ΣΥΡΙΖΑ: ΝΑΙ</w:t>
            </w:r>
          </w:p>
        </w:tc>
      </w:tr>
      <w:tr w:rsidR="0099759A" w14:paraId="678A4522" w14:textId="77777777">
        <w:trPr>
          <w:trHeight w:val="45"/>
        </w:trPr>
        <w:tc>
          <w:tcPr>
            <w:tcW w:w="7400" w:type="dxa"/>
            <w:tcBorders>
              <w:top w:val="nil"/>
              <w:left w:val="nil"/>
              <w:bottom w:val="nil"/>
              <w:right w:val="nil"/>
            </w:tcBorders>
            <w:shd w:val="clear" w:color="auto" w:fill="auto"/>
            <w:vAlign w:val="center"/>
            <w:hideMark/>
          </w:tcPr>
          <w:p w14:paraId="678A452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24" w14:textId="77777777">
        <w:trPr>
          <w:trHeight w:val="330"/>
        </w:trPr>
        <w:tc>
          <w:tcPr>
            <w:tcW w:w="7400" w:type="dxa"/>
            <w:tcBorders>
              <w:top w:val="nil"/>
              <w:left w:val="nil"/>
              <w:bottom w:val="nil"/>
              <w:right w:val="nil"/>
            </w:tcBorders>
            <w:shd w:val="clear" w:color="auto" w:fill="auto"/>
            <w:vAlign w:val="center"/>
            <w:hideMark/>
          </w:tcPr>
          <w:p w14:paraId="678A452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Ν.Δ.: OXI</w:t>
            </w:r>
          </w:p>
        </w:tc>
      </w:tr>
      <w:tr w:rsidR="0099759A" w14:paraId="678A4526" w14:textId="77777777">
        <w:trPr>
          <w:trHeight w:val="30"/>
        </w:trPr>
        <w:tc>
          <w:tcPr>
            <w:tcW w:w="7400" w:type="dxa"/>
            <w:tcBorders>
              <w:top w:val="nil"/>
              <w:left w:val="nil"/>
              <w:bottom w:val="nil"/>
              <w:right w:val="nil"/>
            </w:tcBorders>
            <w:shd w:val="clear" w:color="auto" w:fill="auto"/>
            <w:vAlign w:val="center"/>
            <w:hideMark/>
          </w:tcPr>
          <w:p w14:paraId="678A452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28" w14:textId="77777777">
        <w:trPr>
          <w:trHeight w:val="345"/>
        </w:trPr>
        <w:tc>
          <w:tcPr>
            <w:tcW w:w="7400" w:type="dxa"/>
            <w:tcBorders>
              <w:top w:val="nil"/>
              <w:left w:val="nil"/>
              <w:bottom w:val="nil"/>
              <w:right w:val="nil"/>
            </w:tcBorders>
            <w:shd w:val="clear" w:color="auto" w:fill="auto"/>
            <w:vAlign w:val="center"/>
            <w:hideMark/>
          </w:tcPr>
          <w:p w14:paraId="678A4527"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ΔΗ.ΣΥ: ΝΑΙ</w:t>
            </w:r>
          </w:p>
        </w:tc>
      </w:tr>
      <w:tr w:rsidR="0099759A" w14:paraId="678A452A" w14:textId="77777777">
        <w:trPr>
          <w:trHeight w:val="30"/>
        </w:trPr>
        <w:tc>
          <w:tcPr>
            <w:tcW w:w="7400" w:type="dxa"/>
            <w:tcBorders>
              <w:top w:val="nil"/>
              <w:left w:val="nil"/>
              <w:bottom w:val="nil"/>
              <w:right w:val="nil"/>
            </w:tcBorders>
            <w:shd w:val="clear" w:color="auto" w:fill="auto"/>
            <w:vAlign w:val="center"/>
            <w:hideMark/>
          </w:tcPr>
          <w:p w14:paraId="678A4529"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2C" w14:textId="77777777">
        <w:trPr>
          <w:trHeight w:val="330"/>
        </w:trPr>
        <w:tc>
          <w:tcPr>
            <w:tcW w:w="7400" w:type="dxa"/>
            <w:tcBorders>
              <w:top w:val="nil"/>
              <w:left w:val="nil"/>
              <w:bottom w:val="nil"/>
              <w:right w:val="nil"/>
            </w:tcBorders>
            <w:shd w:val="clear" w:color="auto" w:fill="auto"/>
            <w:vAlign w:val="center"/>
            <w:hideMark/>
          </w:tcPr>
          <w:p w14:paraId="678A452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Χ.Α: OXI</w:t>
            </w:r>
          </w:p>
        </w:tc>
      </w:tr>
      <w:tr w:rsidR="0099759A" w14:paraId="678A452E" w14:textId="77777777">
        <w:trPr>
          <w:trHeight w:val="45"/>
        </w:trPr>
        <w:tc>
          <w:tcPr>
            <w:tcW w:w="7400" w:type="dxa"/>
            <w:tcBorders>
              <w:top w:val="nil"/>
              <w:left w:val="nil"/>
              <w:bottom w:val="nil"/>
              <w:right w:val="nil"/>
            </w:tcBorders>
            <w:shd w:val="clear" w:color="auto" w:fill="auto"/>
            <w:vAlign w:val="center"/>
            <w:hideMark/>
          </w:tcPr>
          <w:p w14:paraId="678A452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30" w14:textId="77777777">
        <w:trPr>
          <w:trHeight w:val="330"/>
        </w:trPr>
        <w:tc>
          <w:tcPr>
            <w:tcW w:w="7400" w:type="dxa"/>
            <w:tcBorders>
              <w:top w:val="nil"/>
              <w:left w:val="nil"/>
              <w:bottom w:val="nil"/>
              <w:right w:val="nil"/>
            </w:tcBorders>
            <w:shd w:val="clear" w:color="auto" w:fill="auto"/>
            <w:vAlign w:val="center"/>
            <w:hideMark/>
          </w:tcPr>
          <w:p w14:paraId="678A452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Κ.Κ.Ε: ΠΡΝ</w:t>
            </w:r>
          </w:p>
        </w:tc>
      </w:tr>
      <w:tr w:rsidR="0099759A" w14:paraId="678A4532" w14:textId="77777777">
        <w:trPr>
          <w:trHeight w:val="45"/>
        </w:trPr>
        <w:tc>
          <w:tcPr>
            <w:tcW w:w="7400" w:type="dxa"/>
            <w:tcBorders>
              <w:top w:val="nil"/>
              <w:left w:val="nil"/>
              <w:bottom w:val="nil"/>
              <w:right w:val="nil"/>
            </w:tcBorders>
            <w:shd w:val="clear" w:color="auto" w:fill="auto"/>
            <w:vAlign w:val="center"/>
            <w:hideMark/>
          </w:tcPr>
          <w:p w14:paraId="678A453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34" w14:textId="77777777">
        <w:trPr>
          <w:trHeight w:val="345"/>
        </w:trPr>
        <w:tc>
          <w:tcPr>
            <w:tcW w:w="7400" w:type="dxa"/>
            <w:tcBorders>
              <w:top w:val="nil"/>
              <w:left w:val="nil"/>
              <w:bottom w:val="nil"/>
              <w:right w:val="nil"/>
            </w:tcBorders>
            <w:shd w:val="clear" w:color="auto" w:fill="auto"/>
            <w:vAlign w:val="center"/>
            <w:hideMark/>
          </w:tcPr>
          <w:p w14:paraId="678A453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ΕΝ. ΚΕΝΤΡΩΩΝ: ΝΑΙ</w:t>
            </w:r>
          </w:p>
        </w:tc>
      </w:tr>
      <w:tr w:rsidR="0099759A" w14:paraId="678A4536" w14:textId="77777777">
        <w:trPr>
          <w:trHeight w:val="30"/>
        </w:trPr>
        <w:tc>
          <w:tcPr>
            <w:tcW w:w="7400" w:type="dxa"/>
            <w:tcBorders>
              <w:top w:val="nil"/>
              <w:left w:val="nil"/>
              <w:bottom w:val="nil"/>
              <w:right w:val="nil"/>
            </w:tcBorders>
            <w:shd w:val="clear" w:color="auto" w:fill="auto"/>
            <w:vAlign w:val="center"/>
            <w:hideMark/>
          </w:tcPr>
          <w:p w14:paraId="678A453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38" w14:textId="77777777">
        <w:trPr>
          <w:trHeight w:val="150"/>
        </w:trPr>
        <w:tc>
          <w:tcPr>
            <w:tcW w:w="7400" w:type="dxa"/>
            <w:tcBorders>
              <w:top w:val="nil"/>
              <w:left w:val="nil"/>
              <w:bottom w:val="nil"/>
              <w:right w:val="nil"/>
            </w:tcBorders>
            <w:shd w:val="clear" w:color="auto" w:fill="auto"/>
            <w:vAlign w:val="center"/>
            <w:hideMark/>
          </w:tcPr>
          <w:p w14:paraId="678A4537" w14:textId="77777777" w:rsidR="00992F55" w:rsidRPr="00865BFD" w:rsidRDefault="00FE124F">
            <w:pPr>
              <w:contextualSpacing/>
              <w:jc w:val="center"/>
              <w:rPr>
                <w:rFonts w:ascii="Times New Roman" w:eastAsia="Times New Roman" w:hAnsi="Times New Roman" w:cs="Times New Roman"/>
                <w:sz w:val="20"/>
              </w:rPr>
            </w:pPr>
          </w:p>
        </w:tc>
      </w:tr>
      <w:tr w:rsidR="0099759A" w14:paraId="678A453A" w14:textId="77777777">
        <w:trPr>
          <w:trHeight w:val="345"/>
        </w:trPr>
        <w:tc>
          <w:tcPr>
            <w:tcW w:w="7400" w:type="dxa"/>
            <w:tcBorders>
              <w:top w:val="nil"/>
              <w:left w:val="nil"/>
              <w:bottom w:val="nil"/>
              <w:right w:val="nil"/>
            </w:tcBorders>
            <w:shd w:val="clear" w:color="auto" w:fill="auto"/>
            <w:vAlign w:val="center"/>
            <w:hideMark/>
          </w:tcPr>
          <w:p w14:paraId="678A4539" w14:textId="77777777" w:rsidR="00992F55" w:rsidRPr="00865BFD" w:rsidRDefault="00FE124F">
            <w:pPr>
              <w:contextualSpacing/>
              <w:jc w:val="center"/>
              <w:rPr>
                <w:rFonts w:ascii="Times New Roman" w:eastAsia="Times New Roman" w:hAnsi="Times New Roman" w:cs="Times New Roman"/>
                <w:sz w:val="20"/>
              </w:rPr>
            </w:pPr>
          </w:p>
        </w:tc>
      </w:tr>
      <w:tr w:rsidR="0099759A" w14:paraId="678A453C" w14:textId="77777777">
        <w:trPr>
          <w:trHeight w:val="330"/>
        </w:trPr>
        <w:tc>
          <w:tcPr>
            <w:tcW w:w="7400" w:type="dxa"/>
            <w:tcBorders>
              <w:top w:val="nil"/>
              <w:left w:val="nil"/>
              <w:bottom w:val="nil"/>
              <w:right w:val="nil"/>
            </w:tcBorders>
            <w:shd w:val="clear" w:color="auto" w:fill="auto"/>
            <w:vAlign w:val="center"/>
            <w:hideMark/>
          </w:tcPr>
          <w:p w14:paraId="678A453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 xml:space="preserve">Άρθρο 3 όπως τροπ.     </w:t>
            </w:r>
            <w:r w:rsidRPr="00865BFD">
              <w:rPr>
                <w:rFonts w:ascii="Calibri" w:eastAsia="Times New Roman" w:hAnsi="Calibri" w:cs="Times New Roman"/>
                <w:color w:val="000000"/>
                <w:sz w:val="22"/>
                <w:szCs w:val="22"/>
              </w:rPr>
              <w:t>ΚΑΤΑ ΠΛΕΙΟΨΗΦΙΑ</w:t>
            </w:r>
          </w:p>
        </w:tc>
      </w:tr>
      <w:tr w:rsidR="0099759A" w14:paraId="678A453E" w14:textId="77777777">
        <w:trPr>
          <w:trHeight w:val="105"/>
        </w:trPr>
        <w:tc>
          <w:tcPr>
            <w:tcW w:w="7400" w:type="dxa"/>
            <w:tcBorders>
              <w:top w:val="nil"/>
              <w:left w:val="nil"/>
              <w:bottom w:val="nil"/>
              <w:right w:val="nil"/>
            </w:tcBorders>
            <w:shd w:val="clear" w:color="auto" w:fill="auto"/>
            <w:vAlign w:val="center"/>
            <w:hideMark/>
          </w:tcPr>
          <w:p w14:paraId="678A453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40" w14:textId="77777777">
        <w:trPr>
          <w:trHeight w:val="330"/>
        </w:trPr>
        <w:tc>
          <w:tcPr>
            <w:tcW w:w="7400" w:type="dxa"/>
            <w:tcBorders>
              <w:top w:val="nil"/>
              <w:left w:val="nil"/>
              <w:bottom w:val="nil"/>
              <w:right w:val="nil"/>
            </w:tcBorders>
            <w:shd w:val="clear" w:color="auto" w:fill="auto"/>
            <w:vAlign w:val="center"/>
            <w:hideMark/>
          </w:tcPr>
          <w:p w14:paraId="678A453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ΣΥΡΙΖΑ: ΝΑΙ</w:t>
            </w:r>
          </w:p>
        </w:tc>
      </w:tr>
      <w:tr w:rsidR="0099759A" w14:paraId="678A4542" w14:textId="77777777">
        <w:trPr>
          <w:trHeight w:val="30"/>
        </w:trPr>
        <w:tc>
          <w:tcPr>
            <w:tcW w:w="7400" w:type="dxa"/>
            <w:tcBorders>
              <w:top w:val="nil"/>
              <w:left w:val="nil"/>
              <w:bottom w:val="nil"/>
              <w:right w:val="nil"/>
            </w:tcBorders>
            <w:shd w:val="clear" w:color="auto" w:fill="auto"/>
            <w:vAlign w:val="center"/>
            <w:hideMark/>
          </w:tcPr>
          <w:p w14:paraId="678A454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44" w14:textId="77777777">
        <w:trPr>
          <w:trHeight w:val="330"/>
        </w:trPr>
        <w:tc>
          <w:tcPr>
            <w:tcW w:w="7400" w:type="dxa"/>
            <w:tcBorders>
              <w:top w:val="nil"/>
              <w:left w:val="nil"/>
              <w:bottom w:val="nil"/>
              <w:right w:val="nil"/>
            </w:tcBorders>
            <w:shd w:val="clear" w:color="auto" w:fill="auto"/>
            <w:vAlign w:val="center"/>
            <w:hideMark/>
          </w:tcPr>
          <w:p w14:paraId="678A454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Ν.Δ.: OXI</w:t>
            </w:r>
          </w:p>
        </w:tc>
      </w:tr>
      <w:tr w:rsidR="0099759A" w14:paraId="678A4546" w14:textId="77777777">
        <w:trPr>
          <w:trHeight w:val="45"/>
        </w:trPr>
        <w:tc>
          <w:tcPr>
            <w:tcW w:w="7400" w:type="dxa"/>
            <w:tcBorders>
              <w:top w:val="nil"/>
              <w:left w:val="nil"/>
              <w:bottom w:val="nil"/>
              <w:right w:val="nil"/>
            </w:tcBorders>
            <w:shd w:val="clear" w:color="auto" w:fill="auto"/>
            <w:vAlign w:val="center"/>
            <w:hideMark/>
          </w:tcPr>
          <w:p w14:paraId="678A454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48" w14:textId="77777777">
        <w:trPr>
          <w:trHeight w:val="330"/>
        </w:trPr>
        <w:tc>
          <w:tcPr>
            <w:tcW w:w="7400" w:type="dxa"/>
            <w:tcBorders>
              <w:top w:val="nil"/>
              <w:left w:val="nil"/>
              <w:bottom w:val="nil"/>
              <w:right w:val="nil"/>
            </w:tcBorders>
            <w:shd w:val="clear" w:color="auto" w:fill="auto"/>
            <w:vAlign w:val="center"/>
            <w:hideMark/>
          </w:tcPr>
          <w:p w14:paraId="678A4547"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ΔΗ.ΣΥ: OXI</w:t>
            </w:r>
          </w:p>
        </w:tc>
      </w:tr>
      <w:tr w:rsidR="0099759A" w14:paraId="678A454A" w14:textId="77777777">
        <w:trPr>
          <w:trHeight w:val="45"/>
        </w:trPr>
        <w:tc>
          <w:tcPr>
            <w:tcW w:w="7400" w:type="dxa"/>
            <w:tcBorders>
              <w:top w:val="nil"/>
              <w:left w:val="nil"/>
              <w:bottom w:val="nil"/>
              <w:right w:val="nil"/>
            </w:tcBorders>
            <w:shd w:val="clear" w:color="auto" w:fill="auto"/>
            <w:vAlign w:val="center"/>
            <w:hideMark/>
          </w:tcPr>
          <w:p w14:paraId="678A4549"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4C" w14:textId="77777777">
        <w:trPr>
          <w:trHeight w:val="330"/>
        </w:trPr>
        <w:tc>
          <w:tcPr>
            <w:tcW w:w="7400" w:type="dxa"/>
            <w:tcBorders>
              <w:top w:val="nil"/>
              <w:left w:val="nil"/>
              <w:bottom w:val="nil"/>
              <w:right w:val="nil"/>
            </w:tcBorders>
            <w:shd w:val="clear" w:color="auto" w:fill="auto"/>
            <w:vAlign w:val="center"/>
            <w:hideMark/>
          </w:tcPr>
          <w:p w14:paraId="678A454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Χ.Α: OXI</w:t>
            </w:r>
          </w:p>
        </w:tc>
      </w:tr>
      <w:tr w:rsidR="0099759A" w14:paraId="678A454E" w14:textId="77777777">
        <w:trPr>
          <w:trHeight w:val="45"/>
        </w:trPr>
        <w:tc>
          <w:tcPr>
            <w:tcW w:w="7400" w:type="dxa"/>
            <w:tcBorders>
              <w:top w:val="nil"/>
              <w:left w:val="nil"/>
              <w:bottom w:val="nil"/>
              <w:right w:val="nil"/>
            </w:tcBorders>
            <w:shd w:val="clear" w:color="auto" w:fill="auto"/>
            <w:vAlign w:val="center"/>
            <w:hideMark/>
          </w:tcPr>
          <w:p w14:paraId="678A454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50" w14:textId="77777777">
        <w:trPr>
          <w:trHeight w:val="330"/>
        </w:trPr>
        <w:tc>
          <w:tcPr>
            <w:tcW w:w="7400" w:type="dxa"/>
            <w:tcBorders>
              <w:top w:val="nil"/>
              <w:left w:val="nil"/>
              <w:bottom w:val="nil"/>
              <w:right w:val="nil"/>
            </w:tcBorders>
            <w:shd w:val="clear" w:color="auto" w:fill="auto"/>
            <w:vAlign w:val="center"/>
            <w:hideMark/>
          </w:tcPr>
          <w:p w14:paraId="678A454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Κ.Κ.Ε: ΠΡΝ</w:t>
            </w:r>
          </w:p>
        </w:tc>
      </w:tr>
      <w:tr w:rsidR="0099759A" w14:paraId="678A4552" w14:textId="77777777">
        <w:trPr>
          <w:trHeight w:val="45"/>
        </w:trPr>
        <w:tc>
          <w:tcPr>
            <w:tcW w:w="7400" w:type="dxa"/>
            <w:tcBorders>
              <w:top w:val="nil"/>
              <w:left w:val="nil"/>
              <w:bottom w:val="nil"/>
              <w:right w:val="nil"/>
            </w:tcBorders>
            <w:shd w:val="clear" w:color="auto" w:fill="auto"/>
            <w:vAlign w:val="center"/>
            <w:hideMark/>
          </w:tcPr>
          <w:p w14:paraId="678A455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54" w14:textId="77777777">
        <w:trPr>
          <w:trHeight w:val="330"/>
        </w:trPr>
        <w:tc>
          <w:tcPr>
            <w:tcW w:w="7400" w:type="dxa"/>
            <w:tcBorders>
              <w:top w:val="nil"/>
              <w:left w:val="nil"/>
              <w:bottom w:val="nil"/>
              <w:right w:val="nil"/>
            </w:tcBorders>
            <w:shd w:val="clear" w:color="auto" w:fill="auto"/>
            <w:vAlign w:val="center"/>
            <w:hideMark/>
          </w:tcPr>
          <w:p w14:paraId="678A455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ΕΝ. ΚΕΝΤΡΩΩΝ: ΠΡΝ</w:t>
            </w:r>
          </w:p>
        </w:tc>
      </w:tr>
      <w:tr w:rsidR="0099759A" w14:paraId="678A4556" w14:textId="77777777">
        <w:trPr>
          <w:trHeight w:val="45"/>
        </w:trPr>
        <w:tc>
          <w:tcPr>
            <w:tcW w:w="7400" w:type="dxa"/>
            <w:tcBorders>
              <w:top w:val="nil"/>
              <w:left w:val="nil"/>
              <w:bottom w:val="nil"/>
              <w:right w:val="nil"/>
            </w:tcBorders>
            <w:shd w:val="clear" w:color="auto" w:fill="auto"/>
            <w:vAlign w:val="center"/>
            <w:hideMark/>
          </w:tcPr>
          <w:p w14:paraId="678A455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58" w14:textId="77777777">
        <w:trPr>
          <w:trHeight w:val="150"/>
        </w:trPr>
        <w:tc>
          <w:tcPr>
            <w:tcW w:w="7400" w:type="dxa"/>
            <w:tcBorders>
              <w:top w:val="nil"/>
              <w:left w:val="nil"/>
              <w:bottom w:val="nil"/>
              <w:right w:val="nil"/>
            </w:tcBorders>
            <w:shd w:val="clear" w:color="auto" w:fill="auto"/>
            <w:vAlign w:val="center"/>
            <w:hideMark/>
          </w:tcPr>
          <w:p w14:paraId="678A4557" w14:textId="77777777" w:rsidR="00992F55" w:rsidRPr="00865BFD" w:rsidRDefault="00FE124F">
            <w:pPr>
              <w:contextualSpacing/>
              <w:jc w:val="center"/>
              <w:rPr>
                <w:rFonts w:ascii="Times New Roman" w:eastAsia="Times New Roman" w:hAnsi="Times New Roman" w:cs="Times New Roman"/>
                <w:sz w:val="20"/>
              </w:rPr>
            </w:pPr>
          </w:p>
        </w:tc>
      </w:tr>
      <w:tr w:rsidR="0099759A" w14:paraId="678A455A" w14:textId="77777777">
        <w:trPr>
          <w:trHeight w:val="330"/>
        </w:trPr>
        <w:tc>
          <w:tcPr>
            <w:tcW w:w="7400" w:type="dxa"/>
            <w:tcBorders>
              <w:top w:val="nil"/>
              <w:left w:val="nil"/>
              <w:bottom w:val="nil"/>
              <w:right w:val="nil"/>
            </w:tcBorders>
            <w:shd w:val="clear" w:color="auto" w:fill="auto"/>
            <w:vAlign w:val="center"/>
            <w:hideMark/>
          </w:tcPr>
          <w:p w14:paraId="678A4559" w14:textId="77777777" w:rsidR="00992F55" w:rsidRPr="00865BFD" w:rsidRDefault="00FE124F">
            <w:pPr>
              <w:contextualSpacing/>
              <w:jc w:val="center"/>
              <w:rPr>
                <w:rFonts w:ascii="Times New Roman" w:eastAsia="Times New Roman" w:hAnsi="Times New Roman" w:cs="Times New Roman"/>
                <w:sz w:val="20"/>
              </w:rPr>
            </w:pPr>
          </w:p>
        </w:tc>
      </w:tr>
      <w:tr w:rsidR="0099759A" w14:paraId="678A455C" w14:textId="77777777">
        <w:trPr>
          <w:trHeight w:val="330"/>
        </w:trPr>
        <w:tc>
          <w:tcPr>
            <w:tcW w:w="7400" w:type="dxa"/>
            <w:tcBorders>
              <w:top w:val="nil"/>
              <w:left w:val="nil"/>
              <w:bottom w:val="nil"/>
              <w:right w:val="nil"/>
            </w:tcBorders>
            <w:shd w:val="clear" w:color="auto" w:fill="auto"/>
            <w:vAlign w:val="center"/>
            <w:hideMark/>
          </w:tcPr>
          <w:p w14:paraId="678A455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Άρθρο 4 όπως τροπ.     ΚΑΤΑ ΠΛΕΙΟΨΗΦΙΑ</w:t>
            </w:r>
          </w:p>
        </w:tc>
      </w:tr>
      <w:tr w:rsidR="0099759A" w14:paraId="678A455E" w14:textId="77777777">
        <w:trPr>
          <w:trHeight w:val="105"/>
        </w:trPr>
        <w:tc>
          <w:tcPr>
            <w:tcW w:w="7400" w:type="dxa"/>
            <w:tcBorders>
              <w:top w:val="nil"/>
              <w:left w:val="nil"/>
              <w:bottom w:val="nil"/>
              <w:right w:val="nil"/>
            </w:tcBorders>
            <w:shd w:val="clear" w:color="auto" w:fill="auto"/>
            <w:vAlign w:val="center"/>
            <w:hideMark/>
          </w:tcPr>
          <w:p w14:paraId="678A455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60" w14:textId="77777777">
        <w:trPr>
          <w:trHeight w:val="330"/>
        </w:trPr>
        <w:tc>
          <w:tcPr>
            <w:tcW w:w="7400" w:type="dxa"/>
            <w:tcBorders>
              <w:top w:val="nil"/>
              <w:left w:val="nil"/>
              <w:bottom w:val="nil"/>
              <w:right w:val="nil"/>
            </w:tcBorders>
            <w:shd w:val="clear" w:color="auto" w:fill="auto"/>
            <w:vAlign w:val="center"/>
            <w:hideMark/>
          </w:tcPr>
          <w:p w14:paraId="678A455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ΣΥΡΙΖΑ: ΝΑΙ</w:t>
            </w:r>
          </w:p>
        </w:tc>
      </w:tr>
      <w:tr w:rsidR="0099759A" w14:paraId="678A4562" w14:textId="77777777">
        <w:trPr>
          <w:trHeight w:val="45"/>
        </w:trPr>
        <w:tc>
          <w:tcPr>
            <w:tcW w:w="7400" w:type="dxa"/>
            <w:tcBorders>
              <w:top w:val="nil"/>
              <w:left w:val="nil"/>
              <w:bottom w:val="nil"/>
              <w:right w:val="nil"/>
            </w:tcBorders>
            <w:shd w:val="clear" w:color="auto" w:fill="auto"/>
            <w:vAlign w:val="center"/>
            <w:hideMark/>
          </w:tcPr>
          <w:p w14:paraId="678A456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64" w14:textId="77777777">
        <w:trPr>
          <w:trHeight w:val="330"/>
        </w:trPr>
        <w:tc>
          <w:tcPr>
            <w:tcW w:w="7400" w:type="dxa"/>
            <w:tcBorders>
              <w:top w:val="nil"/>
              <w:left w:val="nil"/>
              <w:bottom w:val="nil"/>
              <w:right w:val="nil"/>
            </w:tcBorders>
            <w:shd w:val="clear" w:color="auto" w:fill="auto"/>
            <w:vAlign w:val="center"/>
            <w:hideMark/>
          </w:tcPr>
          <w:p w14:paraId="678A456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Ν.Δ.: OXI</w:t>
            </w:r>
          </w:p>
        </w:tc>
      </w:tr>
      <w:tr w:rsidR="0099759A" w14:paraId="678A4566" w14:textId="77777777">
        <w:trPr>
          <w:trHeight w:val="45"/>
        </w:trPr>
        <w:tc>
          <w:tcPr>
            <w:tcW w:w="7400" w:type="dxa"/>
            <w:tcBorders>
              <w:top w:val="nil"/>
              <w:left w:val="nil"/>
              <w:bottom w:val="nil"/>
              <w:right w:val="nil"/>
            </w:tcBorders>
            <w:shd w:val="clear" w:color="auto" w:fill="auto"/>
            <w:vAlign w:val="center"/>
            <w:hideMark/>
          </w:tcPr>
          <w:p w14:paraId="678A456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68" w14:textId="77777777">
        <w:trPr>
          <w:trHeight w:val="330"/>
        </w:trPr>
        <w:tc>
          <w:tcPr>
            <w:tcW w:w="7400" w:type="dxa"/>
            <w:tcBorders>
              <w:top w:val="nil"/>
              <w:left w:val="nil"/>
              <w:bottom w:val="nil"/>
              <w:right w:val="nil"/>
            </w:tcBorders>
            <w:shd w:val="clear" w:color="auto" w:fill="auto"/>
            <w:vAlign w:val="center"/>
            <w:hideMark/>
          </w:tcPr>
          <w:p w14:paraId="678A4567"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ΔΗ.ΣΥ: OXI</w:t>
            </w:r>
          </w:p>
        </w:tc>
      </w:tr>
      <w:tr w:rsidR="0099759A" w14:paraId="678A456A" w14:textId="77777777">
        <w:trPr>
          <w:trHeight w:val="45"/>
        </w:trPr>
        <w:tc>
          <w:tcPr>
            <w:tcW w:w="7400" w:type="dxa"/>
            <w:tcBorders>
              <w:top w:val="nil"/>
              <w:left w:val="nil"/>
              <w:bottom w:val="nil"/>
              <w:right w:val="nil"/>
            </w:tcBorders>
            <w:shd w:val="clear" w:color="auto" w:fill="auto"/>
            <w:vAlign w:val="center"/>
            <w:hideMark/>
          </w:tcPr>
          <w:p w14:paraId="678A4569"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6C" w14:textId="77777777">
        <w:trPr>
          <w:trHeight w:val="330"/>
        </w:trPr>
        <w:tc>
          <w:tcPr>
            <w:tcW w:w="7400" w:type="dxa"/>
            <w:tcBorders>
              <w:top w:val="nil"/>
              <w:left w:val="nil"/>
              <w:bottom w:val="nil"/>
              <w:right w:val="nil"/>
            </w:tcBorders>
            <w:shd w:val="clear" w:color="auto" w:fill="auto"/>
            <w:vAlign w:val="center"/>
            <w:hideMark/>
          </w:tcPr>
          <w:p w14:paraId="678A456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Χ.Α: OXI</w:t>
            </w:r>
          </w:p>
        </w:tc>
      </w:tr>
      <w:tr w:rsidR="0099759A" w14:paraId="678A456E" w14:textId="77777777">
        <w:trPr>
          <w:trHeight w:val="30"/>
        </w:trPr>
        <w:tc>
          <w:tcPr>
            <w:tcW w:w="7400" w:type="dxa"/>
            <w:tcBorders>
              <w:top w:val="nil"/>
              <w:left w:val="nil"/>
              <w:bottom w:val="nil"/>
              <w:right w:val="nil"/>
            </w:tcBorders>
            <w:shd w:val="clear" w:color="auto" w:fill="auto"/>
            <w:vAlign w:val="center"/>
            <w:hideMark/>
          </w:tcPr>
          <w:p w14:paraId="678A456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70" w14:textId="77777777">
        <w:trPr>
          <w:trHeight w:val="330"/>
        </w:trPr>
        <w:tc>
          <w:tcPr>
            <w:tcW w:w="7400" w:type="dxa"/>
            <w:tcBorders>
              <w:top w:val="nil"/>
              <w:left w:val="nil"/>
              <w:bottom w:val="nil"/>
              <w:right w:val="nil"/>
            </w:tcBorders>
            <w:shd w:val="clear" w:color="auto" w:fill="auto"/>
            <w:vAlign w:val="center"/>
            <w:hideMark/>
          </w:tcPr>
          <w:p w14:paraId="678A456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Κ.Κ.Ε: ΠΡΝ</w:t>
            </w:r>
          </w:p>
        </w:tc>
      </w:tr>
      <w:tr w:rsidR="0099759A" w14:paraId="678A4572" w14:textId="77777777">
        <w:trPr>
          <w:trHeight w:val="45"/>
        </w:trPr>
        <w:tc>
          <w:tcPr>
            <w:tcW w:w="7400" w:type="dxa"/>
            <w:tcBorders>
              <w:top w:val="nil"/>
              <w:left w:val="nil"/>
              <w:bottom w:val="nil"/>
              <w:right w:val="nil"/>
            </w:tcBorders>
            <w:shd w:val="clear" w:color="auto" w:fill="auto"/>
            <w:vAlign w:val="center"/>
            <w:hideMark/>
          </w:tcPr>
          <w:p w14:paraId="678A457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74" w14:textId="77777777">
        <w:trPr>
          <w:trHeight w:val="330"/>
        </w:trPr>
        <w:tc>
          <w:tcPr>
            <w:tcW w:w="7400" w:type="dxa"/>
            <w:tcBorders>
              <w:top w:val="nil"/>
              <w:left w:val="nil"/>
              <w:bottom w:val="nil"/>
              <w:right w:val="nil"/>
            </w:tcBorders>
            <w:shd w:val="clear" w:color="auto" w:fill="auto"/>
            <w:vAlign w:val="center"/>
            <w:hideMark/>
          </w:tcPr>
          <w:p w14:paraId="678A457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ΕΝ. ΚΕΝΤΡΩΩΝ: ΠΡΝ</w:t>
            </w:r>
          </w:p>
        </w:tc>
      </w:tr>
      <w:tr w:rsidR="0099759A" w14:paraId="678A4576" w14:textId="77777777">
        <w:trPr>
          <w:trHeight w:val="45"/>
        </w:trPr>
        <w:tc>
          <w:tcPr>
            <w:tcW w:w="7400" w:type="dxa"/>
            <w:tcBorders>
              <w:top w:val="nil"/>
              <w:left w:val="nil"/>
              <w:bottom w:val="nil"/>
              <w:right w:val="nil"/>
            </w:tcBorders>
            <w:shd w:val="clear" w:color="auto" w:fill="auto"/>
            <w:vAlign w:val="center"/>
            <w:hideMark/>
          </w:tcPr>
          <w:p w14:paraId="678A457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78" w14:textId="77777777">
        <w:trPr>
          <w:trHeight w:val="135"/>
        </w:trPr>
        <w:tc>
          <w:tcPr>
            <w:tcW w:w="7400" w:type="dxa"/>
            <w:tcBorders>
              <w:top w:val="nil"/>
              <w:left w:val="nil"/>
              <w:bottom w:val="nil"/>
              <w:right w:val="nil"/>
            </w:tcBorders>
            <w:shd w:val="clear" w:color="auto" w:fill="auto"/>
            <w:vAlign w:val="center"/>
            <w:hideMark/>
          </w:tcPr>
          <w:p w14:paraId="678A4577" w14:textId="77777777" w:rsidR="00992F55" w:rsidRPr="00865BFD" w:rsidRDefault="00FE124F">
            <w:pPr>
              <w:contextualSpacing/>
              <w:jc w:val="center"/>
              <w:rPr>
                <w:rFonts w:ascii="Times New Roman" w:eastAsia="Times New Roman" w:hAnsi="Times New Roman" w:cs="Times New Roman"/>
                <w:sz w:val="20"/>
              </w:rPr>
            </w:pPr>
          </w:p>
        </w:tc>
      </w:tr>
      <w:tr w:rsidR="0099759A" w14:paraId="678A457A" w14:textId="77777777">
        <w:trPr>
          <w:trHeight w:val="345"/>
        </w:trPr>
        <w:tc>
          <w:tcPr>
            <w:tcW w:w="7400" w:type="dxa"/>
            <w:tcBorders>
              <w:top w:val="nil"/>
              <w:left w:val="nil"/>
              <w:bottom w:val="nil"/>
              <w:right w:val="nil"/>
            </w:tcBorders>
            <w:shd w:val="clear" w:color="auto" w:fill="auto"/>
            <w:vAlign w:val="center"/>
            <w:hideMark/>
          </w:tcPr>
          <w:p w14:paraId="678A4579" w14:textId="77777777" w:rsidR="00992F55" w:rsidRPr="00865BFD" w:rsidRDefault="00FE124F">
            <w:pPr>
              <w:contextualSpacing/>
              <w:jc w:val="center"/>
              <w:rPr>
                <w:rFonts w:ascii="Times New Roman" w:eastAsia="Times New Roman" w:hAnsi="Times New Roman" w:cs="Times New Roman"/>
                <w:sz w:val="20"/>
              </w:rPr>
            </w:pPr>
          </w:p>
        </w:tc>
      </w:tr>
      <w:tr w:rsidR="0099759A" w14:paraId="678A457C" w14:textId="77777777">
        <w:trPr>
          <w:trHeight w:val="330"/>
        </w:trPr>
        <w:tc>
          <w:tcPr>
            <w:tcW w:w="7400" w:type="dxa"/>
            <w:tcBorders>
              <w:top w:val="nil"/>
              <w:left w:val="nil"/>
              <w:bottom w:val="nil"/>
              <w:right w:val="nil"/>
            </w:tcBorders>
            <w:shd w:val="clear" w:color="auto" w:fill="auto"/>
            <w:vAlign w:val="center"/>
            <w:hideMark/>
          </w:tcPr>
          <w:p w14:paraId="678A457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 xml:space="preserve">Άρθρο 5 </w:t>
            </w:r>
            <w:r w:rsidRPr="00865BFD">
              <w:rPr>
                <w:rFonts w:ascii="Calibri" w:eastAsia="Times New Roman" w:hAnsi="Calibri" w:cs="Times New Roman"/>
                <w:color w:val="000000"/>
                <w:sz w:val="22"/>
                <w:szCs w:val="22"/>
              </w:rPr>
              <w:t>όπως τροπ.     ΚΑΤΑ ΠΛΕΙΟΨΗΦΙΑ</w:t>
            </w:r>
          </w:p>
        </w:tc>
      </w:tr>
      <w:tr w:rsidR="0099759A" w14:paraId="678A457E" w14:textId="77777777">
        <w:trPr>
          <w:trHeight w:val="105"/>
        </w:trPr>
        <w:tc>
          <w:tcPr>
            <w:tcW w:w="7400" w:type="dxa"/>
            <w:tcBorders>
              <w:top w:val="nil"/>
              <w:left w:val="nil"/>
              <w:bottom w:val="nil"/>
              <w:right w:val="nil"/>
            </w:tcBorders>
            <w:shd w:val="clear" w:color="auto" w:fill="auto"/>
            <w:vAlign w:val="center"/>
            <w:hideMark/>
          </w:tcPr>
          <w:p w14:paraId="678A457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80" w14:textId="77777777">
        <w:trPr>
          <w:trHeight w:val="330"/>
        </w:trPr>
        <w:tc>
          <w:tcPr>
            <w:tcW w:w="7400" w:type="dxa"/>
            <w:tcBorders>
              <w:top w:val="nil"/>
              <w:left w:val="nil"/>
              <w:bottom w:val="nil"/>
              <w:right w:val="nil"/>
            </w:tcBorders>
            <w:shd w:val="clear" w:color="auto" w:fill="auto"/>
            <w:vAlign w:val="center"/>
            <w:hideMark/>
          </w:tcPr>
          <w:p w14:paraId="678A457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ΣΥΡΙΖΑ: ΝΑΙ</w:t>
            </w:r>
          </w:p>
        </w:tc>
      </w:tr>
      <w:tr w:rsidR="0099759A" w14:paraId="678A4582" w14:textId="77777777">
        <w:trPr>
          <w:trHeight w:val="45"/>
        </w:trPr>
        <w:tc>
          <w:tcPr>
            <w:tcW w:w="7400" w:type="dxa"/>
            <w:tcBorders>
              <w:top w:val="nil"/>
              <w:left w:val="nil"/>
              <w:bottom w:val="nil"/>
              <w:right w:val="nil"/>
            </w:tcBorders>
            <w:shd w:val="clear" w:color="auto" w:fill="auto"/>
            <w:vAlign w:val="center"/>
            <w:hideMark/>
          </w:tcPr>
          <w:p w14:paraId="678A458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84" w14:textId="77777777">
        <w:trPr>
          <w:trHeight w:val="330"/>
        </w:trPr>
        <w:tc>
          <w:tcPr>
            <w:tcW w:w="7400" w:type="dxa"/>
            <w:tcBorders>
              <w:top w:val="nil"/>
              <w:left w:val="nil"/>
              <w:bottom w:val="nil"/>
              <w:right w:val="nil"/>
            </w:tcBorders>
            <w:shd w:val="clear" w:color="auto" w:fill="auto"/>
            <w:vAlign w:val="center"/>
            <w:hideMark/>
          </w:tcPr>
          <w:p w14:paraId="678A458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Ν.Δ.: OXI</w:t>
            </w:r>
          </w:p>
        </w:tc>
      </w:tr>
      <w:tr w:rsidR="0099759A" w14:paraId="678A4586" w14:textId="77777777">
        <w:trPr>
          <w:trHeight w:val="30"/>
        </w:trPr>
        <w:tc>
          <w:tcPr>
            <w:tcW w:w="7400" w:type="dxa"/>
            <w:tcBorders>
              <w:top w:val="nil"/>
              <w:left w:val="nil"/>
              <w:bottom w:val="nil"/>
              <w:right w:val="nil"/>
            </w:tcBorders>
            <w:shd w:val="clear" w:color="auto" w:fill="auto"/>
            <w:vAlign w:val="center"/>
            <w:hideMark/>
          </w:tcPr>
          <w:p w14:paraId="678A458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88" w14:textId="77777777">
        <w:trPr>
          <w:trHeight w:val="345"/>
        </w:trPr>
        <w:tc>
          <w:tcPr>
            <w:tcW w:w="7400" w:type="dxa"/>
            <w:tcBorders>
              <w:top w:val="nil"/>
              <w:left w:val="nil"/>
              <w:bottom w:val="nil"/>
              <w:right w:val="nil"/>
            </w:tcBorders>
            <w:shd w:val="clear" w:color="auto" w:fill="auto"/>
            <w:vAlign w:val="center"/>
            <w:hideMark/>
          </w:tcPr>
          <w:p w14:paraId="678A4587"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ΔΗ.ΣΥ: ΝΑΙ</w:t>
            </w:r>
          </w:p>
        </w:tc>
      </w:tr>
      <w:tr w:rsidR="0099759A" w14:paraId="678A458A" w14:textId="77777777">
        <w:trPr>
          <w:trHeight w:val="30"/>
        </w:trPr>
        <w:tc>
          <w:tcPr>
            <w:tcW w:w="7400" w:type="dxa"/>
            <w:tcBorders>
              <w:top w:val="nil"/>
              <w:left w:val="nil"/>
              <w:bottom w:val="nil"/>
              <w:right w:val="nil"/>
            </w:tcBorders>
            <w:shd w:val="clear" w:color="auto" w:fill="auto"/>
            <w:vAlign w:val="center"/>
            <w:hideMark/>
          </w:tcPr>
          <w:p w14:paraId="678A4589"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8C" w14:textId="77777777">
        <w:trPr>
          <w:trHeight w:val="330"/>
        </w:trPr>
        <w:tc>
          <w:tcPr>
            <w:tcW w:w="7400" w:type="dxa"/>
            <w:tcBorders>
              <w:top w:val="nil"/>
              <w:left w:val="nil"/>
              <w:bottom w:val="nil"/>
              <w:right w:val="nil"/>
            </w:tcBorders>
            <w:shd w:val="clear" w:color="auto" w:fill="auto"/>
            <w:vAlign w:val="center"/>
            <w:hideMark/>
          </w:tcPr>
          <w:p w14:paraId="678A458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Χ.Α: OXI</w:t>
            </w:r>
          </w:p>
        </w:tc>
      </w:tr>
      <w:tr w:rsidR="0099759A" w14:paraId="678A458E" w14:textId="77777777">
        <w:trPr>
          <w:trHeight w:val="45"/>
        </w:trPr>
        <w:tc>
          <w:tcPr>
            <w:tcW w:w="7400" w:type="dxa"/>
            <w:tcBorders>
              <w:top w:val="nil"/>
              <w:left w:val="nil"/>
              <w:bottom w:val="nil"/>
              <w:right w:val="nil"/>
            </w:tcBorders>
            <w:shd w:val="clear" w:color="auto" w:fill="auto"/>
            <w:vAlign w:val="center"/>
            <w:hideMark/>
          </w:tcPr>
          <w:p w14:paraId="678A458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90" w14:textId="77777777">
        <w:trPr>
          <w:trHeight w:val="330"/>
        </w:trPr>
        <w:tc>
          <w:tcPr>
            <w:tcW w:w="7400" w:type="dxa"/>
            <w:tcBorders>
              <w:top w:val="nil"/>
              <w:left w:val="nil"/>
              <w:bottom w:val="nil"/>
              <w:right w:val="nil"/>
            </w:tcBorders>
            <w:shd w:val="clear" w:color="auto" w:fill="auto"/>
            <w:vAlign w:val="center"/>
            <w:hideMark/>
          </w:tcPr>
          <w:p w14:paraId="678A458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Κ.Κ.Ε: ΝΑΙ</w:t>
            </w:r>
          </w:p>
        </w:tc>
      </w:tr>
      <w:tr w:rsidR="0099759A" w14:paraId="678A4592" w14:textId="77777777">
        <w:trPr>
          <w:trHeight w:val="45"/>
        </w:trPr>
        <w:tc>
          <w:tcPr>
            <w:tcW w:w="7400" w:type="dxa"/>
            <w:tcBorders>
              <w:top w:val="nil"/>
              <w:left w:val="nil"/>
              <w:bottom w:val="nil"/>
              <w:right w:val="nil"/>
            </w:tcBorders>
            <w:shd w:val="clear" w:color="auto" w:fill="auto"/>
            <w:vAlign w:val="center"/>
            <w:hideMark/>
          </w:tcPr>
          <w:p w14:paraId="678A459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94" w14:textId="77777777">
        <w:trPr>
          <w:trHeight w:val="345"/>
        </w:trPr>
        <w:tc>
          <w:tcPr>
            <w:tcW w:w="7400" w:type="dxa"/>
            <w:tcBorders>
              <w:top w:val="nil"/>
              <w:left w:val="nil"/>
              <w:bottom w:val="nil"/>
              <w:right w:val="nil"/>
            </w:tcBorders>
            <w:shd w:val="clear" w:color="auto" w:fill="auto"/>
            <w:vAlign w:val="center"/>
            <w:hideMark/>
          </w:tcPr>
          <w:p w14:paraId="678A459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ΕΝ. ΚΕΝΤΡΩΩΝ: ΠΡΝ</w:t>
            </w:r>
          </w:p>
        </w:tc>
      </w:tr>
      <w:tr w:rsidR="0099759A" w14:paraId="678A4596" w14:textId="77777777">
        <w:trPr>
          <w:trHeight w:val="30"/>
        </w:trPr>
        <w:tc>
          <w:tcPr>
            <w:tcW w:w="7400" w:type="dxa"/>
            <w:tcBorders>
              <w:top w:val="nil"/>
              <w:left w:val="nil"/>
              <w:bottom w:val="nil"/>
              <w:right w:val="nil"/>
            </w:tcBorders>
            <w:shd w:val="clear" w:color="auto" w:fill="auto"/>
            <w:vAlign w:val="center"/>
            <w:hideMark/>
          </w:tcPr>
          <w:p w14:paraId="678A459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98" w14:textId="77777777">
        <w:trPr>
          <w:trHeight w:val="150"/>
        </w:trPr>
        <w:tc>
          <w:tcPr>
            <w:tcW w:w="7400" w:type="dxa"/>
            <w:tcBorders>
              <w:top w:val="nil"/>
              <w:left w:val="nil"/>
              <w:bottom w:val="nil"/>
              <w:right w:val="nil"/>
            </w:tcBorders>
            <w:shd w:val="clear" w:color="auto" w:fill="auto"/>
            <w:vAlign w:val="center"/>
            <w:hideMark/>
          </w:tcPr>
          <w:p w14:paraId="678A4597" w14:textId="77777777" w:rsidR="00992F55" w:rsidRPr="00865BFD" w:rsidRDefault="00FE124F">
            <w:pPr>
              <w:contextualSpacing/>
              <w:jc w:val="center"/>
              <w:rPr>
                <w:rFonts w:ascii="Times New Roman" w:eastAsia="Times New Roman" w:hAnsi="Times New Roman" w:cs="Times New Roman"/>
                <w:sz w:val="20"/>
              </w:rPr>
            </w:pPr>
          </w:p>
        </w:tc>
      </w:tr>
      <w:tr w:rsidR="0099759A" w14:paraId="678A459A" w14:textId="77777777">
        <w:trPr>
          <w:trHeight w:val="345"/>
        </w:trPr>
        <w:tc>
          <w:tcPr>
            <w:tcW w:w="7400" w:type="dxa"/>
            <w:tcBorders>
              <w:top w:val="nil"/>
              <w:left w:val="nil"/>
              <w:bottom w:val="nil"/>
              <w:right w:val="nil"/>
            </w:tcBorders>
            <w:shd w:val="clear" w:color="auto" w:fill="auto"/>
            <w:vAlign w:val="center"/>
            <w:hideMark/>
          </w:tcPr>
          <w:p w14:paraId="678A4599" w14:textId="77777777" w:rsidR="00992F55" w:rsidRPr="00865BFD" w:rsidRDefault="00FE124F">
            <w:pPr>
              <w:contextualSpacing/>
              <w:jc w:val="center"/>
              <w:rPr>
                <w:rFonts w:ascii="Times New Roman" w:eastAsia="Times New Roman" w:hAnsi="Times New Roman" w:cs="Times New Roman"/>
                <w:sz w:val="20"/>
              </w:rPr>
            </w:pPr>
          </w:p>
        </w:tc>
      </w:tr>
      <w:tr w:rsidR="0099759A" w14:paraId="678A459C" w14:textId="77777777">
        <w:trPr>
          <w:trHeight w:val="330"/>
        </w:trPr>
        <w:tc>
          <w:tcPr>
            <w:tcW w:w="7400" w:type="dxa"/>
            <w:tcBorders>
              <w:top w:val="nil"/>
              <w:left w:val="nil"/>
              <w:bottom w:val="nil"/>
              <w:right w:val="nil"/>
            </w:tcBorders>
            <w:shd w:val="clear" w:color="auto" w:fill="auto"/>
            <w:vAlign w:val="center"/>
            <w:hideMark/>
          </w:tcPr>
          <w:p w14:paraId="678A459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Άρθρο 6 ως έχει     ΚΑΤΑ ΠΛΕΙΟΨΗΦΙΑ</w:t>
            </w:r>
          </w:p>
        </w:tc>
      </w:tr>
      <w:tr w:rsidR="0099759A" w14:paraId="678A459E" w14:textId="77777777">
        <w:trPr>
          <w:trHeight w:val="105"/>
        </w:trPr>
        <w:tc>
          <w:tcPr>
            <w:tcW w:w="7400" w:type="dxa"/>
            <w:tcBorders>
              <w:top w:val="nil"/>
              <w:left w:val="nil"/>
              <w:bottom w:val="nil"/>
              <w:right w:val="nil"/>
            </w:tcBorders>
            <w:shd w:val="clear" w:color="auto" w:fill="auto"/>
            <w:vAlign w:val="center"/>
            <w:hideMark/>
          </w:tcPr>
          <w:p w14:paraId="678A459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A0" w14:textId="77777777">
        <w:trPr>
          <w:trHeight w:val="330"/>
        </w:trPr>
        <w:tc>
          <w:tcPr>
            <w:tcW w:w="7400" w:type="dxa"/>
            <w:tcBorders>
              <w:top w:val="nil"/>
              <w:left w:val="nil"/>
              <w:bottom w:val="nil"/>
              <w:right w:val="nil"/>
            </w:tcBorders>
            <w:shd w:val="clear" w:color="auto" w:fill="auto"/>
            <w:vAlign w:val="center"/>
            <w:hideMark/>
          </w:tcPr>
          <w:p w14:paraId="678A459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ΣΥΡΙΖΑ: ΝΑΙ</w:t>
            </w:r>
          </w:p>
        </w:tc>
      </w:tr>
      <w:tr w:rsidR="0099759A" w14:paraId="678A45A2" w14:textId="77777777">
        <w:trPr>
          <w:trHeight w:val="30"/>
        </w:trPr>
        <w:tc>
          <w:tcPr>
            <w:tcW w:w="7400" w:type="dxa"/>
            <w:tcBorders>
              <w:top w:val="nil"/>
              <w:left w:val="nil"/>
              <w:bottom w:val="nil"/>
              <w:right w:val="nil"/>
            </w:tcBorders>
            <w:shd w:val="clear" w:color="auto" w:fill="auto"/>
            <w:vAlign w:val="center"/>
            <w:hideMark/>
          </w:tcPr>
          <w:p w14:paraId="678A45A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A4" w14:textId="77777777">
        <w:trPr>
          <w:trHeight w:val="330"/>
        </w:trPr>
        <w:tc>
          <w:tcPr>
            <w:tcW w:w="7400" w:type="dxa"/>
            <w:tcBorders>
              <w:top w:val="nil"/>
              <w:left w:val="nil"/>
              <w:bottom w:val="nil"/>
              <w:right w:val="nil"/>
            </w:tcBorders>
            <w:shd w:val="clear" w:color="auto" w:fill="auto"/>
            <w:vAlign w:val="center"/>
            <w:hideMark/>
          </w:tcPr>
          <w:p w14:paraId="678A45A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Ν.Δ.: OXI</w:t>
            </w:r>
          </w:p>
        </w:tc>
      </w:tr>
      <w:tr w:rsidR="0099759A" w14:paraId="678A45A6" w14:textId="77777777">
        <w:trPr>
          <w:trHeight w:val="45"/>
        </w:trPr>
        <w:tc>
          <w:tcPr>
            <w:tcW w:w="7400" w:type="dxa"/>
            <w:tcBorders>
              <w:top w:val="nil"/>
              <w:left w:val="nil"/>
              <w:bottom w:val="nil"/>
              <w:right w:val="nil"/>
            </w:tcBorders>
            <w:shd w:val="clear" w:color="auto" w:fill="auto"/>
            <w:vAlign w:val="center"/>
            <w:hideMark/>
          </w:tcPr>
          <w:p w14:paraId="678A45A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A8" w14:textId="77777777">
        <w:trPr>
          <w:trHeight w:val="330"/>
        </w:trPr>
        <w:tc>
          <w:tcPr>
            <w:tcW w:w="7400" w:type="dxa"/>
            <w:tcBorders>
              <w:top w:val="nil"/>
              <w:left w:val="nil"/>
              <w:bottom w:val="nil"/>
              <w:right w:val="nil"/>
            </w:tcBorders>
            <w:shd w:val="clear" w:color="auto" w:fill="auto"/>
            <w:vAlign w:val="center"/>
            <w:hideMark/>
          </w:tcPr>
          <w:p w14:paraId="678A45A7"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ΔΗ.ΣΥ: ΝΑΙ</w:t>
            </w:r>
          </w:p>
        </w:tc>
      </w:tr>
      <w:tr w:rsidR="0099759A" w14:paraId="678A45AA" w14:textId="77777777">
        <w:trPr>
          <w:trHeight w:val="45"/>
        </w:trPr>
        <w:tc>
          <w:tcPr>
            <w:tcW w:w="7400" w:type="dxa"/>
            <w:tcBorders>
              <w:top w:val="nil"/>
              <w:left w:val="nil"/>
              <w:bottom w:val="nil"/>
              <w:right w:val="nil"/>
            </w:tcBorders>
            <w:shd w:val="clear" w:color="auto" w:fill="auto"/>
            <w:vAlign w:val="center"/>
            <w:hideMark/>
          </w:tcPr>
          <w:p w14:paraId="678A45A9"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AC" w14:textId="77777777">
        <w:trPr>
          <w:trHeight w:val="330"/>
        </w:trPr>
        <w:tc>
          <w:tcPr>
            <w:tcW w:w="7400" w:type="dxa"/>
            <w:tcBorders>
              <w:top w:val="nil"/>
              <w:left w:val="nil"/>
              <w:bottom w:val="nil"/>
              <w:right w:val="nil"/>
            </w:tcBorders>
            <w:shd w:val="clear" w:color="auto" w:fill="auto"/>
            <w:vAlign w:val="center"/>
            <w:hideMark/>
          </w:tcPr>
          <w:p w14:paraId="678A45A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Χ.Α: OXI</w:t>
            </w:r>
          </w:p>
        </w:tc>
      </w:tr>
      <w:tr w:rsidR="0099759A" w14:paraId="678A45AE" w14:textId="77777777">
        <w:trPr>
          <w:trHeight w:val="45"/>
        </w:trPr>
        <w:tc>
          <w:tcPr>
            <w:tcW w:w="7400" w:type="dxa"/>
            <w:tcBorders>
              <w:top w:val="nil"/>
              <w:left w:val="nil"/>
              <w:bottom w:val="nil"/>
              <w:right w:val="nil"/>
            </w:tcBorders>
            <w:shd w:val="clear" w:color="auto" w:fill="auto"/>
            <w:vAlign w:val="center"/>
            <w:hideMark/>
          </w:tcPr>
          <w:p w14:paraId="678A45A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B0" w14:textId="77777777">
        <w:trPr>
          <w:trHeight w:val="330"/>
        </w:trPr>
        <w:tc>
          <w:tcPr>
            <w:tcW w:w="7400" w:type="dxa"/>
            <w:tcBorders>
              <w:top w:val="nil"/>
              <w:left w:val="nil"/>
              <w:bottom w:val="nil"/>
              <w:right w:val="nil"/>
            </w:tcBorders>
            <w:shd w:val="clear" w:color="auto" w:fill="auto"/>
            <w:vAlign w:val="center"/>
            <w:hideMark/>
          </w:tcPr>
          <w:p w14:paraId="678A45A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Κ.Κ.Ε: ΝΑΙ</w:t>
            </w:r>
          </w:p>
        </w:tc>
      </w:tr>
      <w:tr w:rsidR="0099759A" w14:paraId="678A45B2" w14:textId="77777777">
        <w:trPr>
          <w:trHeight w:val="45"/>
        </w:trPr>
        <w:tc>
          <w:tcPr>
            <w:tcW w:w="7400" w:type="dxa"/>
            <w:tcBorders>
              <w:top w:val="nil"/>
              <w:left w:val="nil"/>
              <w:bottom w:val="nil"/>
              <w:right w:val="nil"/>
            </w:tcBorders>
            <w:shd w:val="clear" w:color="auto" w:fill="auto"/>
            <w:vAlign w:val="center"/>
            <w:hideMark/>
          </w:tcPr>
          <w:p w14:paraId="678A45B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B4" w14:textId="77777777">
        <w:trPr>
          <w:trHeight w:val="330"/>
        </w:trPr>
        <w:tc>
          <w:tcPr>
            <w:tcW w:w="7400" w:type="dxa"/>
            <w:tcBorders>
              <w:top w:val="nil"/>
              <w:left w:val="nil"/>
              <w:bottom w:val="nil"/>
              <w:right w:val="nil"/>
            </w:tcBorders>
            <w:shd w:val="clear" w:color="auto" w:fill="auto"/>
            <w:vAlign w:val="center"/>
            <w:hideMark/>
          </w:tcPr>
          <w:p w14:paraId="678A45B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ΕΝ. ΚΕΝΤΡΩΩΝ: ΠΡΝ</w:t>
            </w:r>
          </w:p>
        </w:tc>
      </w:tr>
      <w:tr w:rsidR="0099759A" w14:paraId="678A45B6" w14:textId="77777777">
        <w:trPr>
          <w:trHeight w:val="45"/>
        </w:trPr>
        <w:tc>
          <w:tcPr>
            <w:tcW w:w="7400" w:type="dxa"/>
            <w:tcBorders>
              <w:top w:val="nil"/>
              <w:left w:val="nil"/>
              <w:bottom w:val="nil"/>
              <w:right w:val="nil"/>
            </w:tcBorders>
            <w:shd w:val="clear" w:color="auto" w:fill="auto"/>
            <w:vAlign w:val="center"/>
            <w:hideMark/>
          </w:tcPr>
          <w:p w14:paraId="678A45B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B8" w14:textId="77777777">
        <w:trPr>
          <w:trHeight w:val="150"/>
        </w:trPr>
        <w:tc>
          <w:tcPr>
            <w:tcW w:w="7400" w:type="dxa"/>
            <w:tcBorders>
              <w:top w:val="nil"/>
              <w:left w:val="nil"/>
              <w:bottom w:val="nil"/>
              <w:right w:val="nil"/>
            </w:tcBorders>
            <w:shd w:val="clear" w:color="auto" w:fill="auto"/>
            <w:vAlign w:val="center"/>
            <w:hideMark/>
          </w:tcPr>
          <w:p w14:paraId="678A45B7" w14:textId="77777777" w:rsidR="00992F55" w:rsidRPr="00865BFD" w:rsidRDefault="00FE124F">
            <w:pPr>
              <w:contextualSpacing/>
              <w:jc w:val="center"/>
              <w:rPr>
                <w:rFonts w:ascii="Times New Roman" w:eastAsia="Times New Roman" w:hAnsi="Times New Roman" w:cs="Times New Roman"/>
                <w:sz w:val="20"/>
              </w:rPr>
            </w:pPr>
          </w:p>
        </w:tc>
      </w:tr>
      <w:tr w:rsidR="0099759A" w14:paraId="678A45BA" w14:textId="77777777">
        <w:trPr>
          <w:trHeight w:val="330"/>
        </w:trPr>
        <w:tc>
          <w:tcPr>
            <w:tcW w:w="7400" w:type="dxa"/>
            <w:tcBorders>
              <w:top w:val="nil"/>
              <w:left w:val="nil"/>
              <w:bottom w:val="nil"/>
              <w:right w:val="nil"/>
            </w:tcBorders>
            <w:shd w:val="clear" w:color="auto" w:fill="auto"/>
            <w:vAlign w:val="center"/>
            <w:hideMark/>
          </w:tcPr>
          <w:p w14:paraId="678A45B9" w14:textId="77777777" w:rsidR="00992F55" w:rsidRPr="00865BFD" w:rsidRDefault="00FE124F">
            <w:pPr>
              <w:contextualSpacing/>
              <w:jc w:val="center"/>
              <w:rPr>
                <w:rFonts w:ascii="Times New Roman" w:eastAsia="Times New Roman" w:hAnsi="Times New Roman" w:cs="Times New Roman"/>
                <w:sz w:val="20"/>
              </w:rPr>
            </w:pPr>
          </w:p>
        </w:tc>
      </w:tr>
      <w:tr w:rsidR="0099759A" w14:paraId="678A45BC" w14:textId="77777777">
        <w:trPr>
          <w:trHeight w:val="345"/>
        </w:trPr>
        <w:tc>
          <w:tcPr>
            <w:tcW w:w="7400" w:type="dxa"/>
            <w:tcBorders>
              <w:top w:val="nil"/>
              <w:left w:val="nil"/>
              <w:bottom w:val="nil"/>
              <w:right w:val="nil"/>
            </w:tcBorders>
            <w:shd w:val="clear" w:color="auto" w:fill="auto"/>
            <w:vAlign w:val="center"/>
            <w:hideMark/>
          </w:tcPr>
          <w:p w14:paraId="678A45B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Άρθρο 7 όπως τροπ.     ΚΑΤΑ ΠΛΕΙΟΨΗΦΙΑ</w:t>
            </w:r>
          </w:p>
        </w:tc>
      </w:tr>
      <w:tr w:rsidR="0099759A" w14:paraId="678A45BE" w14:textId="77777777">
        <w:trPr>
          <w:trHeight w:val="90"/>
        </w:trPr>
        <w:tc>
          <w:tcPr>
            <w:tcW w:w="7400" w:type="dxa"/>
            <w:tcBorders>
              <w:top w:val="nil"/>
              <w:left w:val="nil"/>
              <w:bottom w:val="nil"/>
              <w:right w:val="nil"/>
            </w:tcBorders>
            <w:shd w:val="clear" w:color="auto" w:fill="auto"/>
            <w:vAlign w:val="center"/>
            <w:hideMark/>
          </w:tcPr>
          <w:p w14:paraId="678A45B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C0" w14:textId="77777777">
        <w:trPr>
          <w:trHeight w:val="330"/>
        </w:trPr>
        <w:tc>
          <w:tcPr>
            <w:tcW w:w="7400" w:type="dxa"/>
            <w:tcBorders>
              <w:top w:val="nil"/>
              <w:left w:val="nil"/>
              <w:bottom w:val="nil"/>
              <w:right w:val="nil"/>
            </w:tcBorders>
            <w:shd w:val="clear" w:color="auto" w:fill="auto"/>
            <w:vAlign w:val="center"/>
            <w:hideMark/>
          </w:tcPr>
          <w:p w14:paraId="678A45B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ΣΥΡΙΖΑ: ΝΑΙ</w:t>
            </w:r>
          </w:p>
        </w:tc>
      </w:tr>
      <w:tr w:rsidR="0099759A" w14:paraId="678A45C2" w14:textId="77777777">
        <w:trPr>
          <w:trHeight w:val="45"/>
        </w:trPr>
        <w:tc>
          <w:tcPr>
            <w:tcW w:w="7400" w:type="dxa"/>
            <w:tcBorders>
              <w:top w:val="nil"/>
              <w:left w:val="nil"/>
              <w:bottom w:val="nil"/>
              <w:right w:val="nil"/>
            </w:tcBorders>
            <w:shd w:val="clear" w:color="auto" w:fill="auto"/>
            <w:vAlign w:val="center"/>
            <w:hideMark/>
          </w:tcPr>
          <w:p w14:paraId="678A45C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C4" w14:textId="77777777">
        <w:trPr>
          <w:trHeight w:val="330"/>
        </w:trPr>
        <w:tc>
          <w:tcPr>
            <w:tcW w:w="7400" w:type="dxa"/>
            <w:tcBorders>
              <w:top w:val="nil"/>
              <w:left w:val="nil"/>
              <w:bottom w:val="nil"/>
              <w:right w:val="nil"/>
            </w:tcBorders>
            <w:shd w:val="clear" w:color="auto" w:fill="auto"/>
            <w:vAlign w:val="center"/>
            <w:hideMark/>
          </w:tcPr>
          <w:p w14:paraId="678A45C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Ν.Δ.: OXI</w:t>
            </w:r>
          </w:p>
        </w:tc>
      </w:tr>
      <w:tr w:rsidR="0099759A" w14:paraId="678A45C6" w14:textId="77777777">
        <w:trPr>
          <w:trHeight w:val="45"/>
        </w:trPr>
        <w:tc>
          <w:tcPr>
            <w:tcW w:w="7400" w:type="dxa"/>
            <w:tcBorders>
              <w:top w:val="nil"/>
              <w:left w:val="nil"/>
              <w:bottom w:val="nil"/>
              <w:right w:val="nil"/>
            </w:tcBorders>
            <w:shd w:val="clear" w:color="auto" w:fill="auto"/>
            <w:vAlign w:val="center"/>
            <w:hideMark/>
          </w:tcPr>
          <w:p w14:paraId="678A45C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C8" w14:textId="77777777">
        <w:trPr>
          <w:trHeight w:val="330"/>
        </w:trPr>
        <w:tc>
          <w:tcPr>
            <w:tcW w:w="7400" w:type="dxa"/>
            <w:tcBorders>
              <w:top w:val="nil"/>
              <w:left w:val="nil"/>
              <w:bottom w:val="nil"/>
              <w:right w:val="nil"/>
            </w:tcBorders>
            <w:shd w:val="clear" w:color="auto" w:fill="auto"/>
            <w:vAlign w:val="center"/>
            <w:hideMark/>
          </w:tcPr>
          <w:p w14:paraId="678A45C7"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ΔΗ.ΣΥ: OXI</w:t>
            </w:r>
          </w:p>
        </w:tc>
      </w:tr>
      <w:tr w:rsidR="0099759A" w14:paraId="678A45CA" w14:textId="77777777">
        <w:trPr>
          <w:trHeight w:val="45"/>
        </w:trPr>
        <w:tc>
          <w:tcPr>
            <w:tcW w:w="7400" w:type="dxa"/>
            <w:tcBorders>
              <w:top w:val="nil"/>
              <w:left w:val="nil"/>
              <w:bottom w:val="nil"/>
              <w:right w:val="nil"/>
            </w:tcBorders>
            <w:shd w:val="clear" w:color="auto" w:fill="auto"/>
            <w:vAlign w:val="center"/>
            <w:hideMark/>
          </w:tcPr>
          <w:p w14:paraId="678A45C9"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CC" w14:textId="77777777">
        <w:trPr>
          <w:trHeight w:val="330"/>
        </w:trPr>
        <w:tc>
          <w:tcPr>
            <w:tcW w:w="7400" w:type="dxa"/>
            <w:tcBorders>
              <w:top w:val="nil"/>
              <w:left w:val="nil"/>
              <w:bottom w:val="nil"/>
              <w:right w:val="nil"/>
            </w:tcBorders>
            <w:shd w:val="clear" w:color="auto" w:fill="auto"/>
            <w:vAlign w:val="center"/>
            <w:hideMark/>
          </w:tcPr>
          <w:p w14:paraId="678A45C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Χ.Α: OXI</w:t>
            </w:r>
          </w:p>
        </w:tc>
      </w:tr>
      <w:tr w:rsidR="0099759A" w14:paraId="678A45CE" w14:textId="77777777">
        <w:trPr>
          <w:trHeight w:val="30"/>
        </w:trPr>
        <w:tc>
          <w:tcPr>
            <w:tcW w:w="7400" w:type="dxa"/>
            <w:tcBorders>
              <w:top w:val="nil"/>
              <w:left w:val="nil"/>
              <w:bottom w:val="nil"/>
              <w:right w:val="nil"/>
            </w:tcBorders>
            <w:shd w:val="clear" w:color="auto" w:fill="auto"/>
            <w:vAlign w:val="center"/>
            <w:hideMark/>
          </w:tcPr>
          <w:p w14:paraId="678A45C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D0" w14:textId="77777777">
        <w:trPr>
          <w:trHeight w:val="345"/>
        </w:trPr>
        <w:tc>
          <w:tcPr>
            <w:tcW w:w="7400" w:type="dxa"/>
            <w:tcBorders>
              <w:top w:val="nil"/>
              <w:left w:val="nil"/>
              <w:bottom w:val="nil"/>
              <w:right w:val="nil"/>
            </w:tcBorders>
            <w:shd w:val="clear" w:color="auto" w:fill="auto"/>
            <w:vAlign w:val="center"/>
            <w:hideMark/>
          </w:tcPr>
          <w:p w14:paraId="678A45C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Κ.Κ.Ε: ΠΡΝ</w:t>
            </w:r>
          </w:p>
        </w:tc>
      </w:tr>
      <w:tr w:rsidR="0099759A" w14:paraId="678A45D2" w14:textId="77777777">
        <w:trPr>
          <w:trHeight w:val="30"/>
        </w:trPr>
        <w:tc>
          <w:tcPr>
            <w:tcW w:w="7400" w:type="dxa"/>
            <w:tcBorders>
              <w:top w:val="nil"/>
              <w:left w:val="nil"/>
              <w:bottom w:val="nil"/>
              <w:right w:val="nil"/>
            </w:tcBorders>
            <w:shd w:val="clear" w:color="auto" w:fill="auto"/>
            <w:vAlign w:val="center"/>
            <w:hideMark/>
          </w:tcPr>
          <w:p w14:paraId="678A45D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D4" w14:textId="77777777">
        <w:trPr>
          <w:trHeight w:val="330"/>
        </w:trPr>
        <w:tc>
          <w:tcPr>
            <w:tcW w:w="7400" w:type="dxa"/>
            <w:tcBorders>
              <w:top w:val="nil"/>
              <w:left w:val="nil"/>
              <w:bottom w:val="nil"/>
              <w:right w:val="nil"/>
            </w:tcBorders>
            <w:shd w:val="clear" w:color="auto" w:fill="auto"/>
            <w:vAlign w:val="center"/>
            <w:hideMark/>
          </w:tcPr>
          <w:p w14:paraId="678A45D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ΕΝ. ΚΕΝΤΡΩΩΝ: ΠΡΝ</w:t>
            </w:r>
          </w:p>
        </w:tc>
      </w:tr>
      <w:tr w:rsidR="0099759A" w14:paraId="678A45D6" w14:textId="77777777">
        <w:trPr>
          <w:trHeight w:val="45"/>
        </w:trPr>
        <w:tc>
          <w:tcPr>
            <w:tcW w:w="7400" w:type="dxa"/>
            <w:tcBorders>
              <w:top w:val="nil"/>
              <w:left w:val="nil"/>
              <w:bottom w:val="nil"/>
              <w:right w:val="nil"/>
            </w:tcBorders>
            <w:shd w:val="clear" w:color="auto" w:fill="auto"/>
            <w:vAlign w:val="center"/>
            <w:hideMark/>
          </w:tcPr>
          <w:p w14:paraId="678A45D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D8" w14:textId="77777777">
        <w:trPr>
          <w:trHeight w:val="135"/>
        </w:trPr>
        <w:tc>
          <w:tcPr>
            <w:tcW w:w="7400" w:type="dxa"/>
            <w:tcBorders>
              <w:top w:val="nil"/>
              <w:left w:val="nil"/>
              <w:bottom w:val="nil"/>
              <w:right w:val="nil"/>
            </w:tcBorders>
            <w:shd w:val="clear" w:color="auto" w:fill="auto"/>
            <w:vAlign w:val="center"/>
            <w:hideMark/>
          </w:tcPr>
          <w:p w14:paraId="678A45D7" w14:textId="77777777" w:rsidR="00992F55" w:rsidRPr="00865BFD" w:rsidRDefault="00FE124F">
            <w:pPr>
              <w:contextualSpacing/>
              <w:jc w:val="center"/>
              <w:rPr>
                <w:rFonts w:ascii="Times New Roman" w:eastAsia="Times New Roman" w:hAnsi="Times New Roman" w:cs="Times New Roman"/>
                <w:sz w:val="20"/>
              </w:rPr>
            </w:pPr>
          </w:p>
        </w:tc>
      </w:tr>
      <w:tr w:rsidR="0099759A" w14:paraId="678A45DA" w14:textId="77777777">
        <w:trPr>
          <w:trHeight w:val="345"/>
        </w:trPr>
        <w:tc>
          <w:tcPr>
            <w:tcW w:w="7400" w:type="dxa"/>
            <w:tcBorders>
              <w:top w:val="nil"/>
              <w:left w:val="nil"/>
              <w:bottom w:val="nil"/>
              <w:right w:val="nil"/>
            </w:tcBorders>
            <w:shd w:val="clear" w:color="auto" w:fill="auto"/>
            <w:vAlign w:val="center"/>
            <w:hideMark/>
          </w:tcPr>
          <w:p w14:paraId="678A45D9" w14:textId="77777777" w:rsidR="00992F55" w:rsidRPr="00865BFD" w:rsidRDefault="00FE124F">
            <w:pPr>
              <w:contextualSpacing/>
              <w:jc w:val="center"/>
              <w:rPr>
                <w:rFonts w:ascii="Times New Roman" w:eastAsia="Times New Roman" w:hAnsi="Times New Roman" w:cs="Times New Roman"/>
                <w:sz w:val="20"/>
              </w:rPr>
            </w:pPr>
          </w:p>
        </w:tc>
      </w:tr>
      <w:tr w:rsidR="0099759A" w14:paraId="678A45DC" w14:textId="77777777">
        <w:trPr>
          <w:trHeight w:val="330"/>
        </w:trPr>
        <w:tc>
          <w:tcPr>
            <w:tcW w:w="7400" w:type="dxa"/>
            <w:tcBorders>
              <w:top w:val="nil"/>
              <w:left w:val="nil"/>
              <w:bottom w:val="nil"/>
              <w:right w:val="nil"/>
            </w:tcBorders>
            <w:shd w:val="clear" w:color="auto" w:fill="auto"/>
            <w:vAlign w:val="center"/>
            <w:hideMark/>
          </w:tcPr>
          <w:p w14:paraId="678A45D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Άρθρο 8 όπως τροπ.     ΚΑΤΑ ΠΛΕΙΟΨΗΦΙΑ</w:t>
            </w:r>
          </w:p>
        </w:tc>
      </w:tr>
      <w:tr w:rsidR="0099759A" w14:paraId="678A45DE" w14:textId="77777777">
        <w:trPr>
          <w:trHeight w:val="105"/>
        </w:trPr>
        <w:tc>
          <w:tcPr>
            <w:tcW w:w="7400" w:type="dxa"/>
            <w:tcBorders>
              <w:top w:val="nil"/>
              <w:left w:val="nil"/>
              <w:bottom w:val="nil"/>
              <w:right w:val="nil"/>
            </w:tcBorders>
            <w:shd w:val="clear" w:color="auto" w:fill="auto"/>
            <w:vAlign w:val="center"/>
            <w:hideMark/>
          </w:tcPr>
          <w:p w14:paraId="678A45D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E0" w14:textId="77777777">
        <w:trPr>
          <w:trHeight w:val="330"/>
        </w:trPr>
        <w:tc>
          <w:tcPr>
            <w:tcW w:w="7400" w:type="dxa"/>
            <w:tcBorders>
              <w:top w:val="nil"/>
              <w:left w:val="nil"/>
              <w:bottom w:val="nil"/>
              <w:right w:val="nil"/>
            </w:tcBorders>
            <w:shd w:val="clear" w:color="auto" w:fill="auto"/>
            <w:vAlign w:val="center"/>
            <w:hideMark/>
          </w:tcPr>
          <w:p w14:paraId="678A45D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ΣΥΡΙΖΑ: ΝΑΙ</w:t>
            </w:r>
          </w:p>
        </w:tc>
      </w:tr>
      <w:tr w:rsidR="0099759A" w14:paraId="678A45E2" w14:textId="77777777">
        <w:trPr>
          <w:trHeight w:val="45"/>
        </w:trPr>
        <w:tc>
          <w:tcPr>
            <w:tcW w:w="7400" w:type="dxa"/>
            <w:tcBorders>
              <w:top w:val="nil"/>
              <w:left w:val="nil"/>
              <w:bottom w:val="nil"/>
              <w:right w:val="nil"/>
            </w:tcBorders>
            <w:shd w:val="clear" w:color="auto" w:fill="auto"/>
            <w:vAlign w:val="center"/>
            <w:hideMark/>
          </w:tcPr>
          <w:p w14:paraId="678A45E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E4" w14:textId="77777777">
        <w:trPr>
          <w:trHeight w:val="330"/>
        </w:trPr>
        <w:tc>
          <w:tcPr>
            <w:tcW w:w="7400" w:type="dxa"/>
            <w:tcBorders>
              <w:top w:val="nil"/>
              <w:left w:val="nil"/>
              <w:bottom w:val="nil"/>
              <w:right w:val="nil"/>
            </w:tcBorders>
            <w:shd w:val="clear" w:color="auto" w:fill="auto"/>
            <w:vAlign w:val="center"/>
            <w:hideMark/>
          </w:tcPr>
          <w:p w14:paraId="678A45E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Ν.Δ.: OXI</w:t>
            </w:r>
          </w:p>
        </w:tc>
      </w:tr>
      <w:tr w:rsidR="0099759A" w14:paraId="678A45E6" w14:textId="77777777">
        <w:trPr>
          <w:trHeight w:val="45"/>
        </w:trPr>
        <w:tc>
          <w:tcPr>
            <w:tcW w:w="7400" w:type="dxa"/>
            <w:tcBorders>
              <w:top w:val="nil"/>
              <w:left w:val="nil"/>
              <w:bottom w:val="nil"/>
              <w:right w:val="nil"/>
            </w:tcBorders>
            <w:shd w:val="clear" w:color="auto" w:fill="auto"/>
            <w:vAlign w:val="center"/>
            <w:hideMark/>
          </w:tcPr>
          <w:p w14:paraId="678A45E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E8" w14:textId="77777777">
        <w:trPr>
          <w:trHeight w:val="330"/>
        </w:trPr>
        <w:tc>
          <w:tcPr>
            <w:tcW w:w="7400" w:type="dxa"/>
            <w:tcBorders>
              <w:top w:val="nil"/>
              <w:left w:val="nil"/>
              <w:bottom w:val="nil"/>
              <w:right w:val="nil"/>
            </w:tcBorders>
            <w:shd w:val="clear" w:color="auto" w:fill="auto"/>
            <w:vAlign w:val="center"/>
            <w:hideMark/>
          </w:tcPr>
          <w:p w14:paraId="678A45E7"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ΔΗ.ΣΥ: OXI</w:t>
            </w:r>
          </w:p>
        </w:tc>
      </w:tr>
      <w:tr w:rsidR="0099759A" w14:paraId="678A45EA" w14:textId="77777777">
        <w:trPr>
          <w:trHeight w:val="30"/>
        </w:trPr>
        <w:tc>
          <w:tcPr>
            <w:tcW w:w="7400" w:type="dxa"/>
            <w:tcBorders>
              <w:top w:val="nil"/>
              <w:left w:val="nil"/>
              <w:bottom w:val="nil"/>
              <w:right w:val="nil"/>
            </w:tcBorders>
            <w:shd w:val="clear" w:color="auto" w:fill="auto"/>
            <w:vAlign w:val="center"/>
            <w:hideMark/>
          </w:tcPr>
          <w:p w14:paraId="678A45E9"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EC" w14:textId="77777777">
        <w:trPr>
          <w:trHeight w:val="330"/>
        </w:trPr>
        <w:tc>
          <w:tcPr>
            <w:tcW w:w="7400" w:type="dxa"/>
            <w:tcBorders>
              <w:top w:val="nil"/>
              <w:left w:val="nil"/>
              <w:bottom w:val="nil"/>
              <w:right w:val="nil"/>
            </w:tcBorders>
            <w:shd w:val="clear" w:color="auto" w:fill="auto"/>
            <w:vAlign w:val="center"/>
            <w:hideMark/>
          </w:tcPr>
          <w:p w14:paraId="678A45E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Χ.Α: OXI</w:t>
            </w:r>
          </w:p>
        </w:tc>
      </w:tr>
      <w:tr w:rsidR="0099759A" w14:paraId="678A45EE" w14:textId="77777777">
        <w:trPr>
          <w:trHeight w:val="45"/>
        </w:trPr>
        <w:tc>
          <w:tcPr>
            <w:tcW w:w="7400" w:type="dxa"/>
            <w:tcBorders>
              <w:top w:val="nil"/>
              <w:left w:val="nil"/>
              <w:bottom w:val="nil"/>
              <w:right w:val="nil"/>
            </w:tcBorders>
            <w:shd w:val="clear" w:color="auto" w:fill="auto"/>
            <w:vAlign w:val="center"/>
            <w:hideMark/>
          </w:tcPr>
          <w:p w14:paraId="678A45E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F0" w14:textId="77777777">
        <w:trPr>
          <w:trHeight w:val="330"/>
        </w:trPr>
        <w:tc>
          <w:tcPr>
            <w:tcW w:w="7400" w:type="dxa"/>
            <w:tcBorders>
              <w:top w:val="nil"/>
              <w:left w:val="nil"/>
              <w:bottom w:val="nil"/>
              <w:right w:val="nil"/>
            </w:tcBorders>
            <w:shd w:val="clear" w:color="auto" w:fill="auto"/>
            <w:vAlign w:val="center"/>
            <w:hideMark/>
          </w:tcPr>
          <w:p w14:paraId="678A45E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Κ.Κ.Ε: ΝΑΙ</w:t>
            </w:r>
          </w:p>
        </w:tc>
      </w:tr>
      <w:tr w:rsidR="0099759A" w14:paraId="678A45F2" w14:textId="77777777">
        <w:trPr>
          <w:trHeight w:val="45"/>
        </w:trPr>
        <w:tc>
          <w:tcPr>
            <w:tcW w:w="7400" w:type="dxa"/>
            <w:tcBorders>
              <w:top w:val="nil"/>
              <w:left w:val="nil"/>
              <w:bottom w:val="nil"/>
              <w:right w:val="nil"/>
            </w:tcBorders>
            <w:shd w:val="clear" w:color="auto" w:fill="auto"/>
            <w:vAlign w:val="center"/>
            <w:hideMark/>
          </w:tcPr>
          <w:p w14:paraId="678A45F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F4" w14:textId="77777777">
        <w:trPr>
          <w:trHeight w:val="330"/>
        </w:trPr>
        <w:tc>
          <w:tcPr>
            <w:tcW w:w="7400" w:type="dxa"/>
            <w:tcBorders>
              <w:top w:val="nil"/>
              <w:left w:val="nil"/>
              <w:bottom w:val="nil"/>
              <w:right w:val="nil"/>
            </w:tcBorders>
            <w:shd w:val="clear" w:color="auto" w:fill="auto"/>
            <w:vAlign w:val="center"/>
            <w:hideMark/>
          </w:tcPr>
          <w:p w14:paraId="678A45F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 xml:space="preserve">ΕΝ. </w:t>
            </w:r>
            <w:r w:rsidRPr="00865BFD">
              <w:rPr>
                <w:rFonts w:ascii="Calibri" w:eastAsia="Times New Roman" w:hAnsi="Calibri" w:cs="Times New Roman"/>
                <w:color w:val="000000"/>
                <w:sz w:val="22"/>
                <w:szCs w:val="22"/>
              </w:rPr>
              <w:t>ΚΕΝΤΡΩΩΝ: ΠΡΝ</w:t>
            </w:r>
          </w:p>
        </w:tc>
      </w:tr>
      <w:tr w:rsidR="0099759A" w14:paraId="678A45F6" w14:textId="77777777">
        <w:trPr>
          <w:trHeight w:val="30"/>
        </w:trPr>
        <w:tc>
          <w:tcPr>
            <w:tcW w:w="7400" w:type="dxa"/>
            <w:tcBorders>
              <w:top w:val="nil"/>
              <w:left w:val="nil"/>
              <w:bottom w:val="nil"/>
              <w:right w:val="nil"/>
            </w:tcBorders>
            <w:shd w:val="clear" w:color="auto" w:fill="auto"/>
            <w:vAlign w:val="center"/>
            <w:hideMark/>
          </w:tcPr>
          <w:p w14:paraId="678A45F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5F8" w14:textId="77777777">
        <w:trPr>
          <w:trHeight w:val="150"/>
        </w:trPr>
        <w:tc>
          <w:tcPr>
            <w:tcW w:w="7400" w:type="dxa"/>
            <w:tcBorders>
              <w:top w:val="nil"/>
              <w:left w:val="nil"/>
              <w:bottom w:val="nil"/>
              <w:right w:val="nil"/>
            </w:tcBorders>
            <w:shd w:val="clear" w:color="auto" w:fill="auto"/>
            <w:vAlign w:val="center"/>
            <w:hideMark/>
          </w:tcPr>
          <w:p w14:paraId="678A45F7" w14:textId="77777777" w:rsidR="00992F55" w:rsidRPr="00865BFD" w:rsidRDefault="00FE124F">
            <w:pPr>
              <w:contextualSpacing/>
              <w:jc w:val="center"/>
              <w:rPr>
                <w:rFonts w:ascii="Times New Roman" w:eastAsia="Times New Roman" w:hAnsi="Times New Roman" w:cs="Times New Roman"/>
                <w:sz w:val="20"/>
              </w:rPr>
            </w:pPr>
          </w:p>
        </w:tc>
      </w:tr>
      <w:tr w:rsidR="0099759A" w14:paraId="678A45FA" w14:textId="77777777">
        <w:trPr>
          <w:trHeight w:val="345"/>
        </w:trPr>
        <w:tc>
          <w:tcPr>
            <w:tcW w:w="7400" w:type="dxa"/>
            <w:tcBorders>
              <w:top w:val="nil"/>
              <w:left w:val="nil"/>
              <w:bottom w:val="nil"/>
              <w:right w:val="nil"/>
            </w:tcBorders>
            <w:shd w:val="clear" w:color="auto" w:fill="auto"/>
            <w:vAlign w:val="center"/>
            <w:hideMark/>
          </w:tcPr>
          <w:p w14:paraId="678A45F9" w14:textId="77777777" w:rsidR="00992F55" w:rsidRPr="00865BFD" w:rsidRDefault="00FE124F">
            <w:pPr>
              <w:contextualSpacing/>
              <w:jc w:val="center"/>
              <w:rPr>
                <w:rFonts w:ascii="Times New Roman" w:eastAsia="Times New Roman" w:hAnsi="Times New Roman" w:cs="Times New Roman"/>
                <w:sz w:val="20"/>
              </w:rPr>
            </w:pPr>
          </w:p>
        </w:tc>
      </w:tr>
      <w:tr w:rsidR="0099759A" w14:paraId="678A45FC" w14:textId="77777777">
        <w:trPr>
          <w:trHeight w:val="330"/>
        </w:trPr>
        <w:tc>
          <w:tcPr>
            <w:tcW w:w="7400" w:type="dxa"/>
            <w:tcBorders>
              <w:top w:val="nil"/>
              <w:left w:val="nil"/>
              <w:bottom w:val="nil"/>
              <w:right w:val="nil"/>
            </w:tcBorders>
            <w:shd w:val="clear" w:color="auto" w:fill="auto"/>
            <w:vAlign w:val="center"/>
            <w:hideMark/>
          </w:tcPr>
          <w:p w14:paraId="678A45F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Άρθρο 9 ως έχει     ΚΑΤΑ ΠΛΕΙΟΨΗΦΙΑ</w:t>
            </w:r>
          </w:p>
        </w:tc>
      </w:tr>
      <w:tr w:rsidR="0099759A" w14:paraId="678A45FE" w14:textId="77777777">
        <w:trPr>
          <w:trHeight w:val="105"/>
        </w:trPr>
        <w:tc>
          <w:tcPr>
            <w:tcW w:w="7400" w:type="dxa"/>
            <w:tcBorders>
              <w:top w:val="nil"/>
              <w:left w:val="nil"/>
              <w:bottom w:val="nil"/>
              <w:right w:val="nil"/>
            </w:tcBorders>
            <w:shd w:val="clear" w:color="auto" w:fill="auto"/>
            <w:vAlign w:val="center"/>
            <w:hideMark/>
          </w:tcPr>
          <w:p w14:paraId="678A45F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00" w14:textId="77777777">
        <w:trPr>
          <w:trHeight w:val="330"/>
        </w:trPr>
        <w:tc>
          <w:tcPr>
            <w:tcW w:w="7400" w:type="dxa"/>
            <w:tcBorders>
              <w:top w:val="nil"/>
              <w:left w:val="nil"/>
              <w:bottom w:val="nil"/>
              <w:right w:val="nil"/>
            </w:tcBorders>
            <w:shd w:val="clear" w:color="auto" w:fill="auto"/>
            <w:vAlign w:val="center"/>
            <w:hideMark/>
          </w:tcPr>
          <w:p w14:paraId="678A45F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ΣΥΡΙΖΑ: ΝΑΙ</w:t>
            </w:r>
          </w:p>
        </w:tc>
      </w:tr>
      <w:tr w:rsidR="0099759A" w14:paraId="678A4602" w14:textId="77777777">
        <w:trPr>
          <w:trHeight w:val="30"/>
        </w:trPr>
        <w:tc>
          <w:tcPr>
            <w:tcW w:w="7400" w:type="dxa"/>
            <w:tcBorders>
              <w:top w:val="nil"/>
              <w:left w:val="nil"/>
              <w:bottom w:val="nil"/>
              <w:right w:val="nil"/>
            </w:tcBorders>
            <w:shd w:val="clear" w:color="auto" w:fill="auto"/>
            <w:vAlign w:val="center"/>
            <w:hideMark/>
          </w:tcPr>
          <w:p w14:paraId="678A460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04" w14:textId="77777777">
        <w:trPr>
          <w:trHeight w:val="330"/>
        </w:trPr>
        <w:tc>
          <w:tcPr>
            <w:tcW w:w="7400" w:type="dxa"/>
            <w:tcBorders>
              <w:top w:val="nil"/>
              <w:left w:val="nil"/>
              <w:bottom w:val="nil"/>
              <w:right w:val="nil"/>
            </w:tcBorders>
            <w:shd w:val="clear" w:color="auto" w:fill="auto"/>
            <w:vAlign w:val="center"/>
            <w:hideMark/>
          </w:tcPr>
          <w:p w14:paraId="678A460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Ν.Δ.: OXI</w:t>
            </w:r>
          </w:p>
        </w:tc>
      </w:tr>
      <w:tr w:rsidR="0099759A" w14:paraId="678A4606" w14:textId="77777777">
        <w:trPr>
          <w:trHeight w:val="45"/>
        </w:trPr>
        <w:tc>
          <w:tcPr>
            <w:tcW w:w="7400" w:type="dxa"/>
            <w:tcBorders>
              <w:top w:val="nil"/>
              <w:left w:val="nil"/>
              <w:bottom w:val="nil"/>
              <w:right w:val="nil"/>
            </w:tcBorders>
            <w:shd w:val="clear" w:color="auto" w:fill="auto"/>
            <w:vAlign w:val="center"/>
            <w:hideMark/>
          </w:tcPr>
          <w:p w14:paraId="678A460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08" w14:textId="77777777">
        <w:trPr>
          <w:trHeight w:val="330"/>
        </w:trPr>
        <w:tc>
          <w:tcPr>
            <w:tcW w:w="7400" w:type="dxa"/>
            <w:tcBorders>
              <w:top w:val="nil"/>
              <w:left w:val="nil"/>
              <w:bottom w:val="nil"/>
              <w:right w:val="nil"/>
            </w:tcBorders>
            <w:shd w:val="clear" w:color="auto" w:fill="auto"/>
            <w:vAlign w:val="center"/>
            <w:hideMark/>
          </w:tcPr>
          <w:p w14:paraId="678A4607"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ΔΗ.ΣΥ: OXI</w:t>
            </w:r>
          </w:p>
        </w:tc>
      </w:tr>
      <w:tr w:rsidR="0099759A" w14:paraId="678A460A" w14:textId="77777777">
        <w:trPr>
          <w:trHeight w:val="45"/>
        </w:trPr>
        <w:tc>
          <w:tcPr>
            <w:tcW w:w="7400" w:type="dxa"/>
            <w:tcBorders>
              <w:top w:val="nil"/>
              <w:left w:val="nil"/>
              <w:bottom w:val="nil"/>
              <w:right w:val="nil"/>
            </w:tcBorders>
            <w:shd w:val="clear" w:color="auto" w:fill="auto"/>
            <w:vAlign w:val="center"/>
            <w:hideMark/>
          </w:tcPr>
          <w:p w14:paraId="678A4609"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0C" w14:textId="77777777">
        <w:trPr>
          <w:trHeight w:val="330"/>
        </w:trPr>
        <w:tc>
          <w:tcPr>
            <w:tcW w:w="7400" w:type="dxa"/>
            <w:tcBorders>
              <w:top w:val="nil"/>
              <w:left w:val="nil"/>
              <w:bottom w:val="nil"/>
              <w:right w:val="nil"/>
            </w:tcBorders>
            <w:shd w:val="clear" w:color="auto" w:fill="auto"/>
            <w:vAlign w:val="center"/>
            <w:hideMark/>
          </w:tcPr>
          <w:p w14:paraId="678A460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Χ.Α: OXI</w:t>
            </w:r>
          </w:p>
        </w:tc>
      </w:tr>
      <w:tr w:rsidR="0099759A" w14:paraId="678A460E" w14:textId="77777777">
        <w:trPr>
          <w:trHeight w:val="45"/>
        </w:trPr>
        <w:tc>
          <w:tcPr>
            <w:tcW w:w="7400" w:type="dxa"/>
            <w:tcBorders>
              <w:top w:val="nil"/>
              <w:left w:val="nil"/>
              <w:bottom w:val="nil"/>
              <w:right w:val="nil"/>
            </w:tcBorders>
            <w:shd w:val="clear" w:color="auto" w:fill="auto"/>
            <w:vAlign w:val="center"/>
            <w:hideMark/>
          </w:tcPr>
          <w:p w14:paraId="678A460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10" w14:textId="77777777">
        <w:trPr>
          <w:trHeight w:val="330"/>
        </w:trPr>
        <w:tc>
          <w:tcPr>
            <w:tcW w:w="7400" w:type="dxa"/>
            <w:tcBorders>
              <w:top w:val="nil"/>
              <w:left w:val="nil"/>
              <w:bottom w:val="nil"/>
              <w:right w:val="nil"/>
            </w:tcBorders>
            <w:shd w:val="clear" w:color="auto" w:fill="auto"/>
            <w:vAlign w:val="center"/>
            <w:hideMark/>
          </w:tcPr>
          <w:p w14:paraId="678A460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Κ.Κ.Ε: ΝΑΙ</w:t>
            </w:r>
          </w:p>
        </w:tc>
      </w:tr>
      <w:tr w:rsidR="0099759A" w14:paraId="678A4612" w14:textId="77777777">
        <w:trPr>
          <w:trHeight w:val="45"/>
        </w:trPr>
        <w:tc>
          <w:tcPr>
            <w:tcW w:w="7400" w:type="dxa"/>
            <w:tcBorders>
              <w:top w:val="nil"/>
              <w:left w:val="nil"/>
              <w:bottom w:val="nil"/>
              <w:right w:val="nil"/>
            </w:tcBorders>
            <w:shd w:val="clear" w:color="auto" w:fill="auto"/>
            <w:vAlign w:val="center"/>
            <w:hideMark/>
          </w:tcPr>
          <w:p w14:paraId="678A461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14" w14:textId="77777777">
        <w:trPr>
          <w:trHeight w:val="330"/>
        </w:trPr>
        <w:tc>
          <w:tcPr>
            <w:tcW w:w="7400" w:type="dxa"/>
            <w:tcBorders>
              <w:top w:val="nil"/>
              <w:left w:val="nil"/>
              <w:bottom w:val="nil"/>
              <w:right w:val="nil"/>
            </w:tcBorders>
            <w:shd w:val="clear" w:color="auto" w:fill="auto"/>
            <w:vAlign w:val="center"/>
            <w:hideMark/>
          </w:tcPr>
          <w:p w14:paraId="678A461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ΕΝ. ΚΕΝΤΡΩΩΝ: ΠΡΝ</w:t>
            </w:r>
          </w:p>
        </w:tc>
      </w:tr>
      <w:tr w:rsidR="0099759A" w14:paraId="678A4616" w14:textId="77777777">
        <w:trPr>
          <w:trHeight w:val="45"/>
        </w:trPr>
        <w:tc>
          <w:tcPr>
            <w:tcW w:w="7400" w:type="dxa"/>
            <w:tcBorders>
              <w:top w:val="nil"/>
              <w:left w:val="nil"/>
              <w:bottom w:val="nil"/>
              <w:right w:val="nil"/>
            </w:tcBorders>
            <w:shd w:val="clear" w:color="auto" w:fill="auto"/>
            <w:vAlign w:val="center"/>
            <w:hideMark/>
          </w:tcPr>
          <w:p w14:paraId="678A461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18" w14:textId="77777777">
        <w:trPr>
          <w:trHeight w:val="150"/>
        </w:trPr>
        <w:tc>
          <w:tcPr>
            <w:tcW w:w="7400" w:type="dxa"/>
            <w:tcBorders>
              <w:top w:val="nil"/>
              <w:left w:val="nil"/>
              <w:bottom w:val="nil"/>
              <w:right w:val="nil"/>
            </w:tcBorders>
            <w:shd w:val="clear" w:color="auto" w:fill="auto"/>
            <w:vAlign w:val="center"/>
            <w:hideMark/>
          </w:tcPr>
          <w:p w14:paraId="678A4617" w14:textId="77777777" w:rsidR="00992F55" w:rsidRPr="00865BFD" w:rsidRDefault="00FE124F">
            <w:pPr>
              <w:contextualSpacing/>
              <w:jc w:val="center"/>
              <w:rPr>
                <w:rFonts w:ascii="Times New Roman" w:eastAsia="Times New Roman" w:hAnsi="Times New Roman" w:cs="Times New Roman"/>
                <w:sz w:val="20"/>
              </w:rPr>
            </w:pPr>
          </w:p>
        </w:tc>
      </w:tr>
      <w:tr w:rsidR="0099759A" w14:paraId="678A461A" w14:textId="77777777">
        <w:trPr>
          <w:trHeight w:val="330"/>
        </w:trPr>
        <w:tc>
          <w:tcPr>
            <w:tcW w:w="7400" w:type="dxa"/>
            <w:tcBorders>
              <w:top w:val="nil"/>
              <w:left w:val="nil"/>
              <w:bottom w:val="nil"/>
              <w:right w:val="nil"/>
            </w:tcBorders>
            <w:shd w:val="clear" w:color="auto" w:fill="auto"/>
            <w:vAlign w:val="center"/>
            <w:hideMark/>
          </w:tcPr>
          <w:p w14:paraId="678A4619" w14:textId="77777777" w:rsidR="00992F55" w:rsidRPr="00865BFD" w:rsidRDefault="00FE124F">
            <w:pPr>
              <w:contextualSpacing/>
              <w:jc w:val="center"/>
              <w:rPr>
                <w:rFonts w:ascii="Times New Roman" w:eastAsia="Times New Roman" w:hAnsi="Times New Roman" w:cs="Times New Roman"/>
                <w:sz w:val="20"/>
              </w:rPr>
            </w:pPr>
          </w:p>
        </w:tc>
      </w:tr>
      <w:tr w:rsidR="0099759A" w14:paraId="678A461C" w14:textId="77777777">
        <w:trPr>
          <w:trHeight w:val="345"/>
        </w:trPr>
        <w:tc>
          <w:tcPr>
            <w:tcW w:w="7400" w:type="dxa"/>
            <w:tcBorders>
              <w:top w:val="nil"/>
              <w:left w:val="nil"/>
              <w:bottom w:val="nil"/>
              <w:right w:val="nil"/>
            </w:tcBorders>
            <w:shd w:val="clear" w:color="auto" w:fill="auto"/>
            <w:vAlign w:val="center"/>
            <w:hideMark/>
          </w:tcPr>
          <w:p w14:paraId="678A461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Άρθρο 10 όπως τροπ.     ΚΑΤΑ ΠΛΕΙΟΨΗΦΙΑ</w:t>
            </w:r>
          </w:p>
        </w:tc>
      </w:tr>
      <w:tr w:rsidR="0099759A" w14:paraId="678A461E" w14:textId="77777777">
        <w:trPr>
          <w:trHeight w:val="90"/>
        </w:trPr>
        <w:tc>
          <w:tcPr>
            <w:tcW w:w="7400" w:type="dxa"/>
            <w:tcBorders>
              <w:top w:val="nil"/>
              <w:left w:val="nil"/>
              <w:bottom w:val="nil"/>
              <w:right w:val="nil"/>
            </w:tcBorders>
            <w:shd w:val="clear" w:color="auto" w:fill="auto"/>
            <w:vAlign w:val="center"/>
            <w:hideMark/>
          </w:tcPr>
          <w:p w14:paraId="678A461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20" w14:textId="77777777">
        <w:trPr>
          <w:trHeight w:val="330"/>
        </w:trPr>
        <w:tc>
          <w:tcPr>
            <w:tcW w:w="7400" w:type="dxa"/>
            <w:tcBorders>
              <w:top w:val="nil"/>
              <w:left w:val="nil"/>
              <w:bottom w:val="nil"/>
              <w:right w:val="nil"/>
            </w:tcBorders>
            <w:shd w:val="clear" w:color="auto" w:fill="auto"/>
            <w:vAlign w:val="center"/>
            <w:hideMark/>
          </w:tcPr>
          <w:p w14:paraId="678A461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ΣΥΡΙΖΑ: ΝΑΙ</w:t>
            </w:r>
          </w:p>
        </w:tc>
      </w:tr>
      <w:tr w:rsidR="0099759A" w14:paraId="678A4622" w14:textId="77777777">
        <w:trPr>
          <w:trHeight w:val="45"/>
        </w:trPr>
        <w:tc>
          <w:tcPr>
            <w:tcW w:w="7400" w:type="dxa"/>
            <w:tcBorders>
              <w:top w:val="nil"/>
              <w:left w:val="nil"/>
              <w:bottom w:val="nil"/>
              <w:right w:val="nil"/>
            </w:tcBorders>
            <w:shd w:val="clear" w:color="auto" w:fill="auto"/>
            <w:vAlign w:val="center"/>
            <w:hideMark/>
          </w:tcPr>
          <w:p w14:paraId="678A462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24" w14:textId="77777777">
        <w:trPr>
          <w:trHeight w:val="330"/>
        </w:trPr>
        <w:tc>
          <w:tcPr>
            <w:tcW w:w="7400" w:type="dxa"/>
            <w:tcBorders>
              <w:top w:val="nil"/>
              <w:left w:val="nil"/>
              <w:bottom w:val="nil"/>
              <w:right w:val="nil"/>
            </w:tcBorders>
            <w:shd w:val="clear" w:color="auto" w:fill="auto"/>
            <w:vAlign w:val="center"/>
            <w:hideMark/>
          </w:tcPr>
          <w:p w14:paraId="678A462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Ν.Δ.: OXI</w:t>
            </w:r>
          </w:p>
        </w:tc>
      </w:tr>
      <w:tr w:rsidR="0099759A" w14:paraId="678A4626" w14:textId="77777777">
        <w:trPr>
          <w:trHeight w:val="45"/>
        </w:trPr>
        <w:tc>
          <w:tcPr>
            <w:tcW w:w="7400" w:type="dxa"/>
            <w:tcBorders>
              <w:top w:val="nil"/>
              <w:left w:val="nil"/>
              <w:bottom w:val="nil"/>
              <w:right w:val="nil"/>
            </w:tcBorders>
            <w:shd w:val="clear" w:color="auto" w:fill="auto"/>
            <w:vAlign w:val="center"/>
            <w:hideMark/>
          </w:tcPr>
          <w:p w14:paraId="678A462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28" w14:textId="77777777">
        <w:trPr>
          <w:trHeight w:val="330"/>
        </w:trPr>
        <w:tc>
          <w:tcPr>
            <w:tcW w:w="7400" w:type="dxa"/>
            <w:tcBorders>
              <w:top w:val="nil"/>
              <w:left w:val="nil"/>
              <w:bottom w:val="nil"/>
              <w:right w:val="nil"/>
            </w:tcBorders>
            <w:shd w:val="clear" w:color="auto" w:fill="auto"/>
            <w:vAlign w:val="center"/>
            <w:hideMark/>
          </w:tcPr>
          <w:p w14:paraId="678A4627"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ΔΗ.ΣΥ: OXI</w:t>
            </w:r>
          </w:p>
        </w:tc>
      </w:tr>
      <w:tr w:rsidR="0099759A" w14:paraId="678A462A" w14:textId="77777777">
        <w:trPr>
          <w:trHeight w:val="45"/>
        </w:trPr>
        <w:tc>
          <w:tcPr>
            <w:tcW w:w="7400" w:type="dxa"/>
            <w:tcBorders>
              <w:top w:val="nil"/>
              <w:left w:val="nil"/>
              <w:bottom w:val="nil"/>
              <w:right w:val="nil"/>
            </w:tcBorders>
            <w:shd w:val="clear" w:color="auto" w:fill="auto"/>
            <w:vAlign w:val="center"/>
            <w:hideMark/>
          </w:tcPr>
          <w:p w14:paraId="678A4629"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2C" w14:textId="77777777">
        <w:trPr>
          <w:trHeight w:val="330"/>
        </w:trPr>
        <w:tc>
          <w:tcPr>
            <w:tcW w:w="7400" w:type="dxa"/>
            <w:tcBorders>
              <w:top w:val="nil"/>
              <w:left w:val="nil"/>
              <w:bottom w:val="nil"/>
              <w:right w:val="nil"/>
            </w:tcBorders>
            <w:shd w:val="clear" w:color="auto" w:fill="auto"/>
            <w:vAlign w:val="center"/>
            <w:hideMark/>
          </w:tcPr>
          <w:p w14:paraId="678A462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Χ.Α: OXI</w:t>
            </w:r>
          </w:p>
        </w:tc>
      </w:tr>
      <w:tr w:rsidR="0099759A" w14:paraId="678A462E" w14:textId="77777777">
        <w:trPr>
          <w:trHeight w:val="30"/>
        </w:trPr>
        <w:tc>
          <w:tcPr>
            <w:tcW w:w="7400" w:type="dxa"/>
            <w:tcBorders>
              <w:top w:val="nil"/>
              <w:left w:val="nil"/>
              <w:bottom w:val="nil"/>
              <w:right w:val="nil"/>
            </w:tcBorders>
            <w:shd w:val="clear" w:color="auto" w:fill="auto"/>
            <w:vAlign w:val="center"/>
            <w:hideMark/>
          </w:tcPr>
          <w:p w14:paraId="678A462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30" w14:textId="77777777">
        <w:trPr>
          <w:trHeight w:val="345"/>
        </w:trPr>
        <w:tc>
          <w:tcPr>
            <w:tcW w:w="7400" w:type="dxa"/>
            <w:tcBorders>
              <w:top w:val="nil"/>
              <w:left w:val="nil"/>
              <w:bottom w:val="nil"/>
              <w:right w:val="nil"/>
            </w:tcBorders>
            <w:shd w:val="clear" w:color="auto" w:fill="auto"/>
            <w:vAlign w:val="center"/>
            <w:hideMark/>
          </w:tcPr>
          <w:p w14:paraId="678A462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Κ.Κ.Ε:</w:t>
            </w:r>
            <w:r w:rsidRPr="00865BFD">
              <w:rPr>
                <w:rFonts w:ascii="Calibri" w:eastAsia="Times New Roman" w:hAnsi="Calibri" w:cs="Times New Roman"/>
                <w:color w:val="000000"/>
                <w:sz w:val="22"/>
                <w:szCs w:val="22"/>
              </w:rPr>
              <w:t xml:space="preserve"> ΠΡΝ</w:t>
            </w:r>
          </w:p>
        </w:tc>
      </w:tr>
      <w:tr w:rsidR="0099759A" w14:paraId="678A4632" w14:textId="77777777">
        <w:trPr>
          <w:trHeight w:val="30"/>
        </w:trPr>
        <w:tc>
          <w:tcPr>
            <w:tcW w:w="7400" w:type="dxa"/>
            <w:tcBorders>
              <w:top w:val="nil"/>
              <w:left w:val="nil"/>
              <w:bottom w:val="nil"/>
              <w:right w:val="nil"/>
            </w:tcBorders>
            <w:shd w:val="clear" w:color="auto" w:fill="auto"/>
            <w:vAlign w:val="center"/>
            <w:hideMark/>
          </w:tcPr>
          <w:p w14:paraId="678A463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34" w14:textId="77777777">
        <w:trPr>
          <w:trHeight w:val="330"/>
        </w:trPr>
        <w:tc>
          <w:tcPr>
            <w:tcW w:w="7400" w:type="dxa"/>
            <w:tcBorders>
              <w:top w:val="nil"/>
              <w:left w:val="nil"/>
              <w:bottom w:val="nil"/>
              <w:right w:val="nil"/>
            </w:tcBorders>
            <w:shd w:val="clear" w:color="auto" w:fill="auto"/>
            <w:vAlign w:val="center"/>
            <w:hideMark/>
          </w:tcPr>
          <w:p w14:paraId="678A463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ΕΝ. ΚΕΝΤΡΩΩΝ: ΠΡΝ</w:t>
            </w:r>
          </w:p>
        </w:tc>
      </w:tr>
      <w:tr w:rsidR="0099759A" w14:paraId="678A4636" w14:textId="77777777">
        <w:trPr>
          <w:trHeight w:val="45"/>
        </w:trPr>
        <w:tc>
          <w:tcPr>
            <w:tcW w:w="7400" w:type="dxa"/>
            <w:tcBorders>
              <w:top w:val="nil"/>
              <w:left w:val="nil"/>
              <w:bottom w:val="nil"/>
              <w:right w:val="nil"/>
            </w:tcBorders>
            <w:shd w:val="clear" w:color="auto" w:fill="auto"/>
            <w:vAlign w:val="center"/>
            <w:hideMark/>
          </w:tcPr>
          <w:p w14:paraId="678A463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38" w14:textId="77777777">
        <w:trPr>
          <w:trHeight w:val="135"/>
        </w:trPr>
        <w:tc>
          <w:tcPr>
            <w:tcW w:w="7400" w:type="dxa"/>
            <w:tcBorders>
              <w:top w:val="nil"/>
              <w:left w:val="nil"/>
              <w:bottom w:val="nil"/>
              <w:right w:val="nil"/>
            </w:tcBorders>
            <w:shd w:val="clear" w:color="auto" w:fill="auto"/>
            <w:vAlign w:val="center"/>
            <w:hideMark/>
          </w:tcPr>
          <w:p w14:paraId="678A4637" w14:textId="77777777" w:rsidR="00992F55" w:rsidRPr="00865BFD" w:rsidRDefault="00FE124F">
            <w:pPr>
              <w:contextualSpacing/>
              <w:jc w:val="center"/>
              <w:rPr>
                <w:rFonts w:ascii="Times New Roman" w:eastAsia="Times New Roman" w:hAnsi="Times New Roman" w:cs="Times New Roman"/>
                <w:sz w:val="20"/>
              </w:rPr>
            </w:pPr>
          </w:p>
        </w:tc>
      </w:tr>
      <w:tr w:rsidR="0099759A" w14:paraId="678A463A" w14:textId="77777777">
        <w:trPr>
          <w:trHeight w:val="345"/>
        </w:trPr>
        <w:tc>
          <w:tcPr>
            <w:tcW w:w="7400" w:type="dxa"/>
            <w:tcBorders>
              <w:top w:val="nil"/>
              <w:left w:val="nil"/>
              <w:bottom w:val="nil"/>
              <w:right w:val="nil"/>
            </w:tcBorders>
            <w:shd w:val="clear" w:color="auto" w:fill="auto"/>
            <w:vAlign w:val="center"/>
            <w:hideMark/>
          </w:tcPr>
          <w:p w14:paraId="678A4639" w14:textId="77777777" w:rsidR="00992F55" w:rsidRPr="00865BFD" w:rsidRDefault="00FE124F">
            <w:pPr>
              <w:contextualSpacing/>
              <w:jc w:val="center"/>
              <w:rPr>
                <w:rFonts w:ascii="Times New Roman" w:eastAsia="Times New Roman" w:hAnsi="Times New Roman" w:cs="Times New Roman"/>
                <w:sz w:val="20"/>
              </w:rPr>
            </w:pPr>
          </w:p>
        </w:tc>
      </w:tr>
      <w:tr w:rsidR="0099759A" w14:paraId="678A463C" w14:textId="77777777">
        <w:trPr>
          <w:trHeight w:val="330"/>
        </w:trPr>
        <w:tc>
          <w:tcPr>
            <w:tcW w:w="7400" w:type="dxa"/>
            <w:tcBorders>
              <w:top w:val="nil"/>
              <w:left w:val="nil"/>
              <w:bottom w:val="nil"/>
              <w:right w:val="nil"/>
            </w:tcBorders>
            <w:shd w:val="clear" w:color="auto" w:fill="auto"/>
            <w:vAlign w:val="center"/>
            <w:hideMark/>
          </w:tcPr>
          <w:p w14:paraId="678A463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Άρθρο 11 όπως τροπ.     ΚΑΤΑ ΠΛΕΙΟΨΗΦΙΑ</w:t>
            </w:r>
          </w:p>
        </w:tc>
      </w:tr>
      <w:tr w:rsidR="0099759A" w14:paraId="678A463E" w14:textId="77777777">
        <w:trPr>
          <w:trHeight w:val="105"/>
        </w:trPr>
        <w:tc>
          <w:tcPr>
            <w:tcW w:w="7400" w:type="dxa"/>
            <w:tcBorders>
              <w:top w:val="nil"/>
              <w:left w:val="nil"/>
              <w:bottom w:val="nil"/>
              <w:right w:val="nil"/>
            </w:tcBorders>
            <w:shd w:val="clear" w:color="auto" w:fill="auto"/>
            <w:vAlign w:val="center"/>
            <w:hideMark/>
          </w:tcPr>
          <w:p w14:paraId="678A463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40" w14:textId="77777777">
        <w:trPr>
          <w:trHeight w:val="330"/>
        </w:trPr>
        <w:tc>
          <w:tcPr>
            <w:tcW w:w="7400" w:type="dxa"/>
            <w:tcBorders>
              <w:top w:val="nil"/>
              <w:left w:val="nil"/>
              <w:bottom w:val="nil"/>
              <w:right w:val="nil"/>
            </w:tcBorders>
            <w:shd w:val="clear" w:color="auto" w:fill="auto"/>
            <w:vAlign w:val="center"/>
            <w:hideMark/>
          </w:tcPr>
          <w:p w14:paraId="678A463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ΣΥΡΙΖΑ: ΝΑΙ</w:t>
            </w:r>
          </w:p>
        </w:tc>
      </w:tr>
      <w:tr w:rsidR="0099759A" w14:paraId="678A4642" w14:textId="77777777">
        <w:trPr>
          <w:trHeight w:val="45"/>
        </w:trPr>
        <w:tc>
          <w:tcPr>
            <w:tcW w:w="7400" w:type="dxa"/>
            <w:tcBorders>
              <w:top w:val="nil"/>
              <w:left w:val="nil"/>
              <w:bottom w:val="nil"/>
              <w:right w:val="nil"/>
            </w:tcBorders>
            <w:shd w:val="clear" w:color="auto" w:fill="auto"/>
            <w:vAlign w:val="center"/>
            <w:hideMark/>
          </w:tcPr>
          <w:p w14:paraId="678A464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44" w14:textId="77777777">
        <w:trPr>
          <w:trHeight w:val="330"/>
        </w:trPr>
        <w:tc>
          <w:tcPr>
            <w:tcW w:w="7400" w:type="dxa"/>
            <w:tcBorders>
              <w:top w:val="nil"/>
              <w:left w:val="nil"/>
              <w:bottom w:val="nil"/>
              <w:right w:val="nil"/>
            </w:tcBorders>
            <w:shd w:val="clear" w:color="auto" w:fill="auto"/>
            <w:vAlign w:val="center"/>
            <w:hideMark/>
          </w:tcPr>
          <w:p w14:paraId="678A464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Ν.Δ.: OXI</w:t>
            </w:r>
          </w:p>
        </w:tc>
      </w:tr>
      <w:tr w:rsidR="0099759A" w14:paraId="678A4646" w14:textId="77777777">
        <w:trPr>
          <w:trHeight w:val="45"/>
        </w:trPr>
        <w:tc>
          <w:tcPr>
            <w:tcW w:w="7400" w:type="dxa"/>
            <w:tcBorders>
              <w:top w:val="nil"/>
              <w:left w:val="nil"/>
              <w:bottom w:val="nil"/>
              <w:right w:val="nil"/>
            </w:tcBorders>
            <w:shd w:val="clear" w:color="auto" w:fill="auto"/>
            <w:vAlign w:val="center"/>
            <w:hideMark/>
          </w:tcPr>
          <w:p w14:paraId="678A464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48" w14:textId="77777777">
        <w:trPr>
          <w:trHeight w:val="330"/>
        </w:trPr>
        <w:tc>
          <w:tcPr>
            <w:tcW w:w="7400" w:type="dxa"/>
            <w:tcBorders>
              <w:top w:val="nil"/>
              <w:left w:val="nil"/>
              <w:bottom w:val="nil"/>
              <w:right w:val="nil"/>
            </w:tcBorders>
            <w:shd w:val="clear" w:color="auto" w:fill="auto"/>
            <w:vAlign w:val="center"/>
            <w:hideMark/>
          </w:tcPr>
          <w:p w14:paraId="678A4647"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ΔΗ.ΣΥ: ΝΑΙ</w:t>
            </w:r>
          </w:p>
        </w:tc>
      </w:tr>
      <w:tr w:rsidR="0099759A" w14:paraId="678A464A" w14:textId="77777777">
        <w:trPr>
          <w:trHeight w:val="30"/>
        </w:trPr>
        <w:tc>
          <w:tcPr>
            <w:tcW w:w="7400" w:type="dxa"/>
            <w:tcBorders>
              <w:top w:val="nil"/>
              <w:left w:val="nil"/>
              <w:bottom w:val="nil"/>
              <w:right w:val="nil"/>
            </w:tcBorders>
            <w:shd w:val="clear" w:color="auto" w:fill="auto"/>
            <w:vAlign w:val="center"/>
            <w:hideMark/>
          </w:tcPr>
          <w:p w14:paraId="678A4649"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4C" w14:textId="77777777">
        <w:trPr>
          <w:trHeight w:val="330"/>
        </w:trPr>
        <w:tc>
          <w:tcPr>
            <w:tcW w:w="7400" w:type="dxa"/>
            <w:tcBorders>
              <w:top w:val="nil"/>
              <w:left w:val="nil"/>
              <w:bottom w:val="nil"/>
              <w:right w:val="nil"/>
            </w:tcBorders>
            <w:shd w:val="clear" w:color="auto" w:fill="auto"/>
            <w:vAlign w:val="center"/>
            <w:hideMark/>
          </w:tcPr>
          <w:p w14:paraId="678A464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Χ.Α: OXI</w:t>
            </w:r>
          </w:p>
        </w:tc>
      </w:tr>
      <w:tr w:rsidR="0099759A" w14:paraId="678A464E" w14:textId="77777777">
        <w:trPr>
          <w:trHeight w:val="45"/>
        </w:trPr>
        <w:tc>
          <w:tcPr>
            <w:tcW w:w="7400" w:type="dxa"/>
            <w:tcBorders>
              <w:top w:val="nil"/>
              <w:left w:val="nil"/>
              <w:bottom w:val="nil"/>
              <w:right w:val="nil"/>
            </w:tcBorders>
            <w:shd w:val="clear" w:color="auto" w:fill="auto"/>
            <w:vAlign w:val="center"/>
            <w:hideMark/>
          </w:tcPr>
          <w:p w14:paraId="678A464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50" w14:textId="77777777">
        <w:trPr>
          <w:trHeight w:val="330"/>
        </w:trPr>
        <w:tc>
          <w:tcPr>
            <w:tcW w:w="7400" w:type="dxa"/>
            <w:tcBorders>
              <w:top w:val="nil"/>
              <w:left w:val="nil"/>
              <w:bottom w:val="nil"/>
              <w:right w:val="nil"/>
            </w:tcBorders>
            <w:shd w:val="clear" w:color="auto" w:fill="auto"/>
            <w:vAlign w:val="center"/>
            <w:hideMark/>
          </w:tcPr>
          <w:p w14:paraId="678A464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Κ.Κ.Ε: ΠΡΝ</w:t>
            </w:r>
          </w:p>
        </w:tc>
      </w:tr>
      <w:tr w:rsidR="0099759A" w14:paraId="678A4652" w14:textId="77777777">
        <w:trPr>
          <w:trHeight w:val="45"/>
        </w:trPr>
        <w:tc>
          <w:tcPr>
            <w:tcW w:w="7400" w:type="dxa"/>
            <w:tcBorders>
              <w:top w:val="nil"/>
              <w:left w:val="nil"/>
              <w:bottom w:val="nil"/>
              <w:right w:val="nil"/>
            </w:tcBorders>
            <w:shd w:val="clear" w:color="auto" w:fill="auto"/>
            <w:vAlign w:val="center"/>
            <w:hideMark/>
          </w:tcPr>
          <w:p w14:paraId="678A465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54" w14:textId="77777777">
        <w:trPr>
          <w:trHeight w:val="330"/>
        </w:trPr>
        <w:tc>
          <w:tcPr>
            <w:tcW w:w="7400" w:type="dxa"/>
            <w:tcBorders>
              <w:top w:val="nil"/>
              <w:left w:val="nil"/>
              <w:bottom w:val="nil"/>
              <w:right w:val="nil"/>
            </w:tcBorders>
            <w:shd w:val="clear" w:color="auto" w:fill="auto"/>
            <w:vAlign w:val="center"/>
            <w:hideMark/>
          </w:tcPr>
          <w:p w14:paraId="678A465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ΕΝ. ΚΕΝΤΡΩΩΝ: ΠΡΝ</w:t>
            </w:r>
          </w:p>
        </w:tc>
      </w:tr>
      <w:tr w:rsidR="0099759A" w14:paraId="678A4656" w14:textId="77777777">
        <w:trPr>
          <w:trHeight w:val="30"/>
        </w:trPr>
        <w:tc>
          <w:tcPr>
            <w:tcW w:w="7400" w:type="dxa"/>
            <w:tcBorders>
              <w:top w:val="nil"/>
              <w:left w:val="nil"/>
              <w:bottom w:val="nil"/>
              <w:right w:val="nil"/>
            </w:tcBorders>
            <w:shd w:val="clear" w:color="auto" w:fill="auto"/>
            <w:vAlign w:val="center"/>
            <w:hideMark/>
          </w:tcPr>
          <w:p w14:paraId="678A465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58" w14:textId="77777777">
        <w:trPr>
          <w:trHeight w:val="150"/>
        </w:trPr>
        <w:tc>
          <w:tcPr>
            <w:tcW w:w="7400" w:type="dxa"/>
            <w:tcBorders>
              <w:top w:val="nil"/>
              <w:left w:val="nil"/>
              <w:bottom w:val="nil"/>
              <w:right w:val="nil"/>
            </w:tcBorders>
            <w:shd w:val="clear" w:color="auto" w:fill="auto"/>
            <w:vAlign w:val="center"/>
            <w:hideMark/>
          </w:tcPr>
          <w:p w14:paraId="678A4657" w14:textId="77777777" w:rsidR="00992F55" w:rsidRPr="00865BFD" w:rsidRDefault="00FE124F">
            <w:pPr>
              <w:contextualSpacing/>
              <w:jc w:val="center"/>
              <w:rPr>
                <w:rFonts w:ascii="Times New Roman" w:eastAsia="Times New Roman" w:hAnsi="Times New Roman" w:cs="Times New Roman"/>
                <w:sz w:val="20"/>
              </w:rPr>
            </w:pPr>
          </w:p>
        </w:tc>
      </w:tr>
      <w:tr w:rsidR="0099759A" w14:paraId="678A465A" w14:textId="77777777">
        <w:trPr>
          <w:trHeight w:val="345"/>
        </w:trPr>
        <w:tc>
          <w:tcPr>
            <w:tcW w:w="7400" w:type="dxa"/>
            <w:tcBorders>
              <w:top w:val="nil"/>
              <w:left w:val="nil"/>
              <w:bottom w:val="nil"/>
              <w:right w:val="nil"/>
            </w:tcBorders>
            <w:shd w:val="clear" w:color="auto" w:fill="auto"/>
            <w:vAlign w:val="center"/>
            <w:hideMark/>
          </w:tcPr>
          <w:p w14:paraId="678A4659" w14:textId="77777777" w:rsidR="00992F55" w:rsidRPr="00865BFD" w:rsidRDefault="00FE124F">
            <w:pPr>
              <w:contextualSpacing/>
              <w:jc w:val="center"/>
              <w:rPr>
                <w:rFonts w:ascii="Times New Roman" w:eastAsia="Times New Roman" w:hAnsi="Times New Roman" w:cs="Times New Roman"/>
                <w:sz w:val="20"/>
              </w:rPr>
            </w:pPr>
          </w:p>
        </w:tc>
      </w:tr>
      <w:tr w:rsidR="0099759A" w14:paraId="678A465C" w14:textId="77777777">
        <w:trPr>
          <w:trHeight w:val="330"/>
        </w:trPr>
        <w:tc>
          <w:tcPr>
            <w:tcW w:w="7400" w:type="dxa"/>
            <w:tcBorders>
              <w:top w:val="nil"/>
              <w:left w:val="nil"/>
              <w:bottom w:val="nil"/>
              <w:right w:val="nil"/>
            </w:tcBorders>
            <w:shd w:val="clear" w:color="auto" w:fill="auto"/>
            <w:vAlign w:val="center"/>
            <w:hideMark/>
          </w:tcPr>
          <w:p w14:paraId="678A465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Άρθρο 12 ως έχει     ΚΑΤΑ ΠΛΕΙΟΨΗΦΙΑ</w:t>
            </w:r>
          </w:p>
        </w:tc>
      </w:tr>
      <w:tr w:rsidR="0099759A" w14:paraId="678A465E" w14:textId="77777777">
        <w:trPr>
          <w:trHeight w:val="105"/>
        </w:trPr>
        <w:tc>
          <w:tcPr>
            <w:tcW w:w="7400" w:type="dxa"/>
            <w:tcBorders>
              <w:top w:val="nil"/>
              <w:left w:val="nil"/>
              <w:bottom w:val="nil"/>
              <w:right w:val="nil"/>
            </w:tcBorders>
            <w:shd w:val="clear" w:color="auto" w:fill="auto"/>
            <w:vAlign w:val="center"/>
            <w:hideMark/>
          </w:tcPr>
          <w:p w14:paraId="678A465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60" w14:textId="77777777">
        <w:trPr>
          <w:trHeight w:val="330"/>
        </w:trPr>
        <w:tc>
          <w:tcPr>
            <w:tcW w:w="7400" w:type="dxa"/>
            <w:tcBorders>
              <w:top w:val="nil"/>
              <w:left w:val="nil"/>
              <w:bottom w:val="nil"/>
              <w:right w:val="nil"/>
            </w:tcBorders>
            <w:shd w:val="clear" w:color="auto" w:fill="auto"/>
            <w:vAlign w:val="center"/>
            <w:hideMark/>
          </w:tcPr>
          <w:p w14:paraId="678A465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ΣΥΡΙΖΑ: ΝΑΙ</w:t>
            </w:r>
          </w:p>
        </w:tc>
      </w:tr>
      <w:tr w:rsidR="0099759A" w14:paraId="678A4662" w14:textId="77777777">
        <w:trPr>
          <w:trHeight w:val="30"/>
        </w:trPr>
        <w:tc>
          <w:tcPr>
            <w:tcW w:w="7400" w:type="dxa"/>
            <w:tcBorders>
              <w:top w:val="nil"/>
              <w:left w:val="nil"/>
              <w:bottom w:val="nil"/>
              <w:right w:val="nil"/>
            </w:tcBorders>
            <w:shd w:val="clear" w:color="auto" w:fill="auto"/>
            <w:vAlign w:val="center"/>
            <w:hideMark/>
          </w:tcPr>
          <w:p w14:paraId="678A466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64" w14:textId="77777777">
        <w:trPr>
          <w:trHeight w:val="345"/>
        </w:trPr>
        <w:tc>
          <w:tcPr>
            <w:tcW w:w="7400" w:type="dxa"/>
            <w:tcBorders>
              <w:top w:val="nil"/>
              <w:left w:val="nil"/>
              <w:bottom w:val="nil"/>
              <w:right w:val="nil"/>
            </w:tcBorders>
            <w:shd w:val="clear" w:color="auto" w:fill="auto"/>
            <w:vAlign w:val="center"/>
            <w:hideMark/>
          </w:tcPr>
          <w:p w14:paraId="678A466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Ν.Δ.: OXI</w:t>
            </w:r>
          </w:p>
        </w:tc>
      </w:tr>
      <w:tr w:rsidR="0099759A" w14:paraId="678A4666" w14:textId="77777777">
        <w:trPr>
          <w:trHeight w:val="30"/>
        </w:trPr>
        <w:tc>
          <w:tcPr>
            <w:tcW w:w="7400" w:type="dxa"/>
            <w:tcBorders>
              <w:top w:val="nil"/>
              <w:left w:val="nil"/>
              <w:bottom w:val="nil"/>
              <w:right w:val="nil"/>
            </w:tcBorders>
            <w:shd w:val="clear" w:color="auto" w:fill="auto"/>
            <w:vAlign w:val="center"/>
            <w:hideMark/>
          </w:tcPr>
          <w:p w14:paraId="678A466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68" w14:textId="77777777">
        <w:trPr>
          <w:trHeight w:val="330"/>
        </w:trPr>
        <w:tc>
          <w:tcPr>
            <w:tcW w:w="7400" w:type="dxa"/>
            <w:tcBorders>
              <w:top w:val="nil"/>
              <w:left w:val="nil"/>
              <w:bottom w:val="nil"/>
              <w:right w:val="nil"/>
            </w:tcBorders>
            <w:shd w:val="clear" w:color="auto" w:fill="auto"/>
            <w:vAlign w:val="center"/>
            <w:hideMark/>
          </w:tcPr>
          <w:p w14:paraId="678A4667"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ΔΗ.ΣΥ: OXI</w:t>
            </w:r>
          </w:p>
        </w:tc>
      </w:tr>
      <w:tr w:rsidR="0099759A" w14:paraId="678A466A" w14:textId="77777777">
        <w:trPr>
          <w:trHeight w:val="45"/>
        </w:trPr>
        <w:tc>
          <w:tcPr>
            <w:tcW w:w="7400" w:type="dxa"/>
            <w:tcBorders>
              <w:top w:val="nil"/>
              <w:left w:val="nil"/>
              <w:bottom w:val="nil"/>
              <w:right w:val="nil"/>
            </w:tcBorders>
            <w:shd w:val="clear" w:color="auto" w:fill="auto"/>
            <w:vAlign w:val="center"/>
            <w:hideMark/>
          </w:tcPr>
          <w:p w14:paraId="678A4669"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6C" w14:textId="77777777">
        <w:trPr>
          <w:trHeight w:val="330"/>
        </w:trPr>
        <w:tc>
          <w:tcPr>
            <w:tcW w:w="7400" w:type="dxa"/>
            <w:tcBorders>
              <w:top w:val="nil"/>
              <w:left w:val="nil"/>
              <w:bottom w:val="nil"/>
              <w:right w:val="nil"/>
            </w:tcBorders>
            <w:shd w:val="clear" w:color="auto" w:fill="auto"/>
            <w:vAlign w:val="center"/>
            <w:hideMark/>
          </w:tcPr>
          <w:p w14:paraId="678A466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 xml:space="preserve">Χ.Α: </w:t>
            </w:r>
            <w:r w:rsidRPr="00865BFD">
              <w:rPr>
                <w:rFonts w:ascii="Calibri" w:eastAsia="Times New Roman" w:hAnsi="Calibri" w:cs="Times New Roman"/>
                <w:color w:val="000000"/>
                <w:sz w:val="22"/>
                <w:szCs w:val="22"/>
              </w:rPr>
              <w:t>OXI</w:t>
            </w:r>
          </w:p>
        </w:tc>
      </w:tr>
      <w:tr w:rsidR="0099759A" w14:paraId="678A466E" w14:textId="77777777">
        <w:trPr>
          <w:trHeight w:val="45"/>
        </w:trPr>
        <w:tc>
          <w:tcPr>
            <w:tcW w:w="7400" w:type="dxa"/>
            <w:tcBorders>
              <w:top w:val="nil"/>
              <w:left w:val="nil"/>
              <w:bottom w:val="nil"/>
              <w:right w:val="nil"/>
            </w:tcBorders>
            <w:shd w:val="clear" w:color="auto" w:fill="auto"/>
            <w:vAlign w:val="center"/>
            <w:hideMark/>
          </w:tcPr>
          <w:p w14:paraId="678A466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70" w14:textId="77777777">
        <w:trPr>
          <w:trHeight w:val="330"/>
        </w:trPr>
        <w:tc>
          <w:tcPr>
            <w:tcW w:w="7400" w:type="dxa"/>
            <w:tcBorders>
              <w:top w:val="nil"/>
              <w:left w:val="nil"/>
              <w:bottom w:val="nil"/>
              <w:right w:val="nil"/>
            </w:tcBorders>
            <w:shd w:val="clear" w:color="auto" w:fill="auto"/>
            <w:vAlign w:val="center"/>
            <w:hideMark/>
          </w:tcPr>
          <w:p w14:paraId="678A466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Κ.Κ.Ε: ΠΡΝ</w:t>
            </w:r>
          </w:p>
        </w:tc>
      </w:tr>
      <w:tr w:rsidR="0099759A" w14:paraId="678A4672" w14:textId="77777777">
        <w:trPr>
          <w:trHeight w:val="45"/>
        </w:trPr>
        <w:tc>
          <w:tcPr>
            <w:tcW w:w="7400" w:type="dxa"/>
            <w:tcBorders>
              <w:top w:val="nil"/>
              <w:left w:val="nil"/>
              <w:bottom w:val="nil"/>
              <w:right w:val="nil"/>
            </w:tcBorders>
            <w:shd w:val="clear" w:color="auto" w:fill="auto"/>
            <w:vAlign w:val="center"/>
            <w:hideMark/>
          </w:tcPr>
          <w:p w14:paraId="678A467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74" w14:textId="77777777">
        <w:trPr>
          <w:trHeight w:val="330"/>
        </w:trPr>
        <w:tc>
          <w:tcPr>
            <w:tcW w:w="7400" w:type="dxa"/>
            <w:tcBorders>
              <w:top w:val="nil"/>
              <w:left w:val="nil"/>
              <w:bottom w:val="nil"/>
              <w:right w:val="nil"/>
            </w:tcBorders>
            <w:shd w:val="clear" w:color="auto" w:fill="auto"/>
            <w:vAlign w:val="center"/>
            <w:hideMark/>
          </w:tcPr>
          <w:p w14:paraId="678A467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ΕΝ. ΚΕΝΤΡΩΩΝ: ΠΡΝ</w:t>
            </w:r>
          </w:p>
        </w:tc>
      </w:tr>
      <w:tr w:rsidR="0099759A" w14:paraId="678A4676" w14:textId="77777777">
        <w:trPr>
          <w:trHeight w:val="45"/>
        </w:trPr>
        <w:tc>
          <w:tcPr>
            <w:tcW w:w="7400" w:type="dxa"/>
            <w:tcBorders>
              <w:top w:val="nil"/>
              <w:left w:val="nil"/>
              <w:bottom w:val="nil"/>
              <w:right w:val="nil"/>
            </w:tcBorders>
            <w:shd w:val="clear" w:color="auto" w:fill="auto"/>
            <w:vAlign w:val="center"/>
            <w:hideMark/>
          </w:tcPr>
          <w:p w14:paraId="678A467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78" w14:textId="77777777">
        <w:trPr>
          <w:trHeight w:val="150"/>
        </w:trPr>
        <w:tc>
          <w:tcPr>
            <w:tcW w:w="7400" w:type="dxa"/>
            <w:tcBorders>
              <w:top w:val="nil"/>
              <w:left w:val="nil"/>
              <w:bottom w:val="nil"/>
              <w:right w:val="nil"/>
            </w:tcBorders>
            <w:shd w:val="clear" w:color="auto" w:fill="auto"/>
            <w:vAlign w:val="center"/>
            <w:hideMark/>
          </w:tcPr>
          <w:p w14:paraId="678A4677" w14:textId="77777777" w:rsidR="00992F55" w:rsidRPr="00865BFD" w:rsidRDefault="00FE124F">
            <w:pPr>
              <w:contextualSpacing/>
              <w:jc w:val="center"/>
              <w:rPr>
                <w:rFonts w:ascii="Times New Roman" w:eastAsia="Times New Roman" w:hAnsi="Times New Roman" w:cs="Times New Roman"/>
                <w:sz w:val="20"/>
              </w:rPr>
            </w:pPr>
          </w:p>
        </w:tc>
      </w:tr>
      <w:tr w:rsidR="0099759A" w14:paraId="678A467A" w14:textId="77777777">
        <w:trPr>
          <w:trHeight w:val="345"/>
        </w:trPr>
        <w:tc>
          <w:tcPr>
            <w:tcW w:w="7400" w:type="dxa"/>
            <w:tcBorders>
              <w:top w:val="nil"/>
              <w:left w:val="nil"/>
              <w:bottom w:val="nil"/>
              <w:right w:val="nil"/>
            </w:tcBorders>
            <w:shd w:val="clear" w:color="auto" w:fill="auto"/>
            <w:vAlign w:val="center"/>
            <w:hideMark/>
          </w:tcPr>
          <w:p w14:paraId="678A4679" w14:textId="77777777" w:rsidR="00992F55" w:rsidRPr="00865BFD" w:rsidRDefault="00FE124F">
            <w:pPr>
              <w:contextualSpacing/>
              <w:jc w:val="center"/>
              <w:rPr>
                <w:rFonts w:ascii="Times New Roman" w:eastAsia="Times New Roman" w:hAnsi="Times New Roman" w:cs="Times New Roman"/>
                <w:sz w:val="20"/>
              </w:rPr>
            </w:pPr>
          </w:p>
        </w:tc>
      </w:tr>
      <w:tr w:rsidR="0099759A" w14:paraId="678A467C" w14:textId="77777777">
        <w:trPr>
          <w:trHeight w:val="330"/>
        </w:trPr>
        <w:tc>
          <w:tcPr>
            <w:tcW w:w="7400" w:type="dxa"/>
            <w:tcBorders>
              <w:top w:val="nil"/>
              <w:left w:val="nil"/>
              <w:bottom w:val="nil"/>
              <w:right w:val="nil"/>
            </w:tcBorders>
            <w:shd w:val="clear" w:color="auto" w:fill="auto"/>
            <w:vAlign w:val="center"/>
            <w:hideMark/>
          </w:tcPr>
          <w:p w14:paraId="678A467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Άρθρο 13 ως έχει     ΚΑΤΑ ΠΛΕΙΟΨΗΦΙΑ</w:t>
            </w:r>
          </w:p>
        </w:tc>
      </w:tr>
      <w:tr w:rsidR="0099759A" w14:paraId="678A467E" w14:textId="77777777">
        <w:trPr>
          <w:trHeight w:val="90"/>
        </w:trPr>
        <w:tc>
          <w:tcPr>
            <w:tcW w:w="7400" w:type="dxa"/>
            <w:tcBorders>
              <w:top w:val="nil"/>
              <w:left w:val="nil"/>
              <w:bottom w:val="nil"/>
              <w:right w:val="nil"/>
            </w:tcBorders>
            <w:shd w:val="clear" w:color="auto" w:fill="auto"/>
            <w:vAlign w:val="center"/>
            <w:hideMark/>
          </w:tcPr>
          <w:p w14:paraId="678A467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80" w14:textId="77777777">
        <w:trPr>
          <w:trHeight w:val="330"/>
        </w:trPr>
        <w:tc>
          <w:tcPr>
            <w:tcW w:w="7400" w:type="dxa"/>
            <w:tcBorders>
              <w:top w:val="nil"/>
              <w:left w:val="nil"/>
              <w:bottom w:val="nil"/>
              <w:right w:val="nil"/>
            </w:tcBorders>
            <w:shd w:val="clear" w:color="auto" w:fill="auto"/>
            <w:vAlign w:val="center"/>
            <w:hideMark/>
          </w:tcPr>
          <w:p w14:paraId="678A467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ΣΥΡΙΖΑ: ΝΑΙ</w:t>
            </w:r>
          </w:p>
        </w:tc>
      </w:tr>
      <w:tr w:rsidR="0099759A" w14:paraId="678A4682" w14:textId="77777777">
        <w:trPr>
          <w:trHeight w:val="45"/>
        </w:trPr>
        <w:tc>
          <w:tcPr>
            <w:tcW w:w="7400" w:type="dxa"/>
            <w:tcBorders>
              <w:top w:val="nil"/>
              <w:left w:val="nil"/>
              <w:bottom w:val="nil"/>
              <w:right w:val="nil"/>
            </w:tcBorders>
            <w:shd w:val="clear" w:color="auto" w:fill="auto"/>
            <w:vAlign w:val="center"/>
            <w:hideMark/>
          </w:tcPr>
          <w:p w14:paraId="678A468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84" w14:textId="77777777">
        <w:trPr>
          <w:trHeight w:val="330"/>
        </w:trPr>
        <w:tc>
          <w:tcPr>
            <w:tcW w:w="7400" w:type="dxa"/>
            <w:tcBorders>
              <w:top w:val="nil"/>
              <w:left w:val="nil"/>
              <w:bottom w:val="nil"/>
              <w:right w:val="nil"/>
            </w:tcBorders>
            <w:shd w:val="clear" w:color="auto" w:fill="auto"/>
            <w:vAlign w:val="center"/>
            <w:hideMark/>
          </w:tcPr>
          <w:p w14:paraId="678A468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Ν.Δ.: OXI</w:t>
            </w:r>
          </w:p>
        </w:tc>
      </w:tr>
      <w:tr w:rsidR="0099759A" w14:paraId="678A4686" w14:textId="77777777">
        <w:trPr>
          <w:trHeight w:val="45"/>
        </w:trPr>
        <w:tc>
          <w:tcPr>
            <w:tcW w:w="7400" w:type="dxa"/>
            <w:tcBorders>
              <w:top w:val="nil"/>
              <w:left w:val="nil"/>
              <w:bottom w:val="nil"/>
              <w:right w:val="nil"/>
            </w:tcBorders>
            <w:shd w:val="clear" w:color="auto" w:fill="auto"/>
            <w:vAlign w:val="center"/>
            <w:hideMark/>
          </w:tcPr>
          <w:p w14:paraId="678A468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88" w14:textId="77777777">
        <w:trPr>
          <w:trHeight w:val="330"/>
        </w:trPr>
        <w:tc>
          <w:tcPr>
            <w:tcW w:w="7400" w:type="dxa"/>
            <w:tcBorders>
              <w:top w:val="nil"/>
              <w:left w:val="nil"/>
              <w:bottom w:val="nil"/>
              <w:right w:val="nil"/>
            </w:tcBorders>
            <w:shd w:val="clear" w:color="auto" w:fill="auto"/>
            <w:vAlign w:val="center"/>
            <w:hideMark/>
          </w:tcPr>
          <w:p w14:paraId="678A4687"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ΔΗ.ΣΥ: OXI</w:t>
            </w:r>
          </w:p>
        </w:tc>
      </w:tr>
      <w:tr w:rsidR="0099759A" w14:paraId="678A468A" w14:textId="77777777">
        <w:trPr>
          <w:trHeight w:val="45"/>
        </w:trPr>
        <w:tc>
          <w:tcPr>
            <w:tcW w:w="7400" w:type="dxa"/>
            <w:tcBorders>
              <w:top w:val="nil"/>
              <w:left w:val="nil"/>
              <w:bottom w:val="nil"/>
              <w:right w:val="nil"/>
            </w:tcBorders>
            <w:shd w:val="clear" w:color="auto" w:fill="auto"/>
            <w:vAlign w:val="center"/>
            <w:hideMark/>
          </w:tcPr>
          <w:p w14:paraId="678A4689"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8C" w14:textId="77777777">
        <w:trPr>
          <w:trHeight w:val="330"/>
        </w:trPr>
        <w:tc>
          <w:tcPr>
            <w:tcW w:w="7400" w:type="dxa"/>
            <w:tcBorders>
              <w:top w:val="nil"/>
              <w:left w:val="nil"/>
              <w:bottom w:val="nil"/>
              <w:right w:val="nil"/>
            </w:tcBorders>
            <w:shd w:val="clear" w:color="auto" w:fill="auto"/>
            <w:vAlign w:val="center"/>
            <w:hideMark/>
          </w:tcPr>
          <w:p w14:paraId="678A468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Χ.Α: OXI</w:t>
            </w:r>
          </w:p>
        </w:tc>
      </w:tr>
      <w:tr w:rsidR="0099759A" w14:paraId="678A468E" w14:textId="77777777">
        <w:trPr>
          <w:trHeight w:val="45"/>
        </w:trPr>
        <w:tc>
          <w:tcPr>
            <w:tcW w:w="7400" w:type="dxa"/>
            <w:tcBorders>
              <w:top w:val="nil"/>
              <w:left w:val="nil"/>
              <w:bottom w:val="nil"/>
              <w:right w:val="nil"/>
            </w:tcBorders>
            <w:shd w:val="clear" w:color="auto" w:fill="auto"/>
            <w:vAlign w:val="center"/>
            <w:hideMark/>
          </w:tcPr>
          <w:p w14:paraId="678A468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90" w14:textId="77777777">
        <w:trPr>
          <w:trHeight w:val="330"/>
        </w:trPr>
        <w:tc>
          <w:tcPr>
            <w:tcW w:w="7400" w:type="dxa"/>
            <w:tcBorders>
              <w:top w:val="nil"/>
              <w:left w:val="nil"/>
              <w:bottom w:val="nil"/>
              <w:right w:val="nil"/>
            </w:tcBorders>
            <w:shd w:val="clear" w:color="auto" w:fill="auto"/>
            <w:vAlign w:val="center"/>
            <w:hideMark/>
          </w:tcPr>
          <w:p w14:paraId="678A468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Κ.Κ.Ε: OXI</w:t>
            </w:r>
          </w:p>
        </w:tc>
      </w:tr>
      <w:tr w:rsidR="0099759A" w14:paraId="678A4692" w14:textId="77777777">
        <w:trPr>
          <w:trHeight w:val="30"/>
        </w:trPr>
        <w:tc>
          <w:tcPr>
            <w:tcW w:w="7400" w:type="dxa"/>
            <w:tcBorders>
              <w:top w:val="nil"/>
              <w:left w:val="nil"/>
              <w:bottom w:val="nil"/>
              <w:right w:val="nil"/>
            </w:tcBorders>
            <w:shd w:val="clear" w:color="auto" w:fill="auto"/>
            <w:vAlign w:val="center"/>
            <w:hideMark/>
          </w:tcPr>
          <w:p w14:paraId="678A469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94" w14:textId="77777777">
        <w:trPr>
          <w:trHeight w:val="330"/>
        </w:trPr>
        <w:tc>
          <w:tcPr>
            <w:tcW w:w="7400" w:type="dxa"/>
            <w:tcBorders>
              <w:top w:val="nil"/>
              <w:left w:val="nil"/>
              <w:bottom w:val="nil"/>
              <w:right w:val="nil"/>
            </w:tcBorders>
            <w:shd w:val="clear" w:color="auto" w:fill="auto"/>
            <w:vAlign w:val="center"/>
            <w:hideMark/>
          </w:tcPr>
          <w:p w14:paraId="678A469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ΕΝ. ΚΕΝΤΡΩΩΝ: ΠΡΝ</w:t>
            </w:r>
          </w:p>
        </w:tc>
      </w:tr>
      <w:tr w:rsidR="0099759A" w14:paraId="678A4696" w14:textId="77777777">
        <w:trPr>
          <w:trHeight w:val="45"/>
        </w:trPr>
        <w:tc>
          <w:tcPr>
            <w:tcW w:w="7400" w:type="dxa"/>
            <w:tcBorders>
              <w:top w:val="nil"/>
              <w:left w:val="nil"/>
              <w:bottom w:val="nil"/>
              <w:right w:val="nil"/>
            </w:tcBorders>
            <w:shd w:val="clear" w:color="auto" w:fill="auto"/>
            <w:vAlign w:val="center"/>
            <w:hideMark/>
          </w:tcPr>
          <w:p w14:paraId="678A469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98" w14:textId="77777777">
        <w:trPr>
          <w:trHeight w:val="135"/>
        </w:trPr>
        <w:tc>
          <w:tcPr>
            <w:tcW w:w="7400" w:type="dxa"/>
            <w:tcBorders>
              <w:top w:val="nil"/>
              <w:left w:val="nil"/>
              <w:bottom w:val="nil"/>
              <w:right w:val="nil"/>
            </w:tcBorders>
            <w:shd w:val="clear" w:color="auto" w:fill="auto"/>
            <w:vAlign w:val="center"/>
            <w:hideMark/>
          </w:tcPr>
          <w:p w14:paraId="678A4697" w14:textId="77777777" w:rsidR="00992F55" w:rsidRPr="00865BFD" w:rsidRDefault="00FE124F">
            <w:pPr>
              <w:contextualSpacing/>
              <w:jc w:val="center"/>
              <w:rPr>
                <w:rFonts w:ascii="Times New Roman" w:eastAsia="Times New Roman" w:hAnsi="Times New Roman" w:cs="Times New Roman"/>
                <w:sz w:val="20"/>
              </w:rPr>
            </w:pPr>
          </w:p>
        </w:tc>
      </w:tr>
      <w:tr w:rsidR="0099759A" w14:paraId="678A469A" w14:textId="77777777">
        <w:trPr>
          <w:trHeight w:val="345"/>
        </w:trPr>
        <w:tc>
          <w:tcPr>
            <w:tcW w:w="7400" w:type="dxa"/>
            <w:tcBorders>
              <w:top w:val="nil"/>
              <w:left w:val="nil"/>
              <w:bottom w:val="nil"/>
              <w:right w:val="nil"/>
            </w:tcBorders>
            <w:shd w:val="clear" w:color="auto" w:fill="auto"/>
            <w:vAlign w:val="center"/>
            <w:hideMark/>
          </w:tcPr>
          <w:p w14:paraId="678A4699" w14:textId="77777777" w:rsidR="00992F55" w:rsidRPr="00865BFD" w:rsidRDefault="00FE124F">
            <w:pPr>
              <w:contextualSpacing/>
              <w:jc w:val="center"/>
              <w:rPr>
                <w:rFonts w:ascii="Times New Roman" w:eastAsia="Times New Roman" w:hAnsi="Times New Roman" w:cs="Times New Roman"/>
                <w:sz w:val="20"/>
              </w:rPr>
            </w:pPr>
          </w:p>
        </w:tc>
      </w:tr>
      <w:tr w:rsidR="0099759A" w14:paraId="678A469C" w14:textId="77777777">
        <w:trPr>
          <w:trHeight w:val="330"/>
        </w:trPr>
        <w:tc>
          <w:tcPr>
            <w:tcW w:w="7400" w:type="dxa"/>
            <w:tcBorders>
              <w:top w:val="nil"/>
              <w:left w:val="nil"/>
              <w:bottom w:val="nil"/>
              <w:right w:val="nil"/>
            </w:tcBorders>
            <w:shd w:val="clear" w:color="auto" w:fill="auto"/>
            <w:vAlign w:val="center"/>
            <w:hideMark/>
          </w:tcPr>
          <w:p w14:paraId="678A469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Άρθρο 14 όπως τροπ.     ΚΑΤΑ ΠΛΕΙΟΨΗΦΙΑ</w:t>
            </w:r>
          </w:p>
        </w:tc>
      </w:tr>
      <w:tr w:rsidR="0099759A" w14:paraId="678A469E" w14:textId="77777777">
        <w:trPr>
          <w:trHeight w:val="105"/>
        </w:trPr>
        <w:tc>
          <w:tcPr>
            <w:tcW w:w="7400" w:type="dxa"/>
            <w:tcBorders>
              <w:top w:val="nil"/>
              <w:left w:val="nil"/>
              <w:bottom w:val="nil"/>
              <w:right w:val="nil"/>
            </w:tcBorders>
            <w:shd w:val="clear" w:color="auto" w:fill="auto"/>
            <w:vAlign w:val="center"/>
            <w:hideMark/>
          </w:tcPr>
          <w:p w14:paraId="678A469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A0" w14:textId="77777777">
        <w:trPr>
          <w:trHeight w:val="330"/>
        </w:trPr>
        <w:tc>
          <w:tcPr>
            <w:tcW w:w="7400" w:type="dxa"/>
            <w:tcBorders>
              <w:top w:val="nil"/>
              <w:left w:val="nil"/>
              <w:bottom w:val="nil"/>
              <w:right w:val="nil"/>
            </w:tcBorders>
            <w:shd w:val="clear" w:color="auto" w:fill="auto"/>
            <w:vAlign w:val="center"/>
            <w:hideMark/>
          </w:tcPr>
          <w:p w14:paraId="678A469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ΣΥΡΙΖΑ: ΝΑΙ</w:t>
            </w:r>
          </w:p>
        </w:tc>
      </w:tr>
      <w:tr w:rsidR="0099759A" w14:paraId="678A46A2" w14:textId="77777777">
        <w:trPr>
          <w:trHeight w:val="45"/>
        </w:trPr>
        <w:tc>
          <w:tcPr>
            <w:tcW w:w="7400" w:type="dxa"/>
            <w:tcBorders>
              <w:top w:val="nil"/>
              <w:left w:val="nil"/>
              <w:bottom w:val="nil"/>
              <w:right w:val="nil"/>
            </w:tcBorders>
            <w:shd w:val="clear" w:color="auto" w:fill="auto"/>
            <w:vAlign w:val="center"/>
            <w:hideMark/>
          </w:tcPr>
          <w:p w14:paraId="678A46A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A4" w14:textId="77777777">
        <w:trPr>
          <w:trHeight w:val="330"/>
        </w:trPr>
        <w:tc>
          <w:tcPr>
            <w:tcW w:w="7400" w:type="dxa"/>
            <w:tcBorders>
              <w:top w:val="nil"/>
              <w:left w:val="nil"/>
              <w:bottom w:val="nil"/>
              <w:right w:val="nil"/>
            </w:tcBorders>
            <w:shd w:val="clear" w:color="auto" w:fill="auto"/>
            <w:vAlign w:val="center"/>
            <w:hideMark/>
          </w:tcPr>
          <w:p w14:paraId="678A46A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Ν.Δ.: OXI</w:t>
            </w:r>
          </w:p>
        </w:tc>
      </w:tr>
      <w:tr w:rsidR="0099759A" w14:paraId="678A46A6" w14:textId="77777777">
        <w:trPr>
          <w:trHeight w:val="45"/>
        </w:trPr>
        <w:tc>
          <w:tcPr>
            <w:tcW w:w="7400" w:type="dxa"/>
            <w:tcBorders>
              <w:top w:val="nil"/>
              <w:left w:val="nil"/>
              <w:bottom w:val="nil"/>
              <w:right w:val="nil"/>
            </w:tcBorders>
            <w:shd w:val="clear" w:color="auto" w:fill="auto"/>
            <w:vAlign w:val="center"/>
            <w:hideMark/>
          </w:tcPr>
          <w:p w14:paraId="678A46A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A8" w14:textId="77777777">
        <w:trPr>
          <w:trHeight w:val="330"/>
        </w:trPr>
        <w:tc>
          <w:tcPr>
            <w:tcW w:w="7400" w:type="dxa"/>
            <w:tcBorders>
              <w:top w:val="nil"/>
              <w:left w:val="nil"/>
              <w:bottom w:val="nil"/>
              <w:right w:val="nil"/>
            </w:tcBorders>
            <w:shd w:val="clear" w:color="auto" w:fill="auto"/>
            <w:vAlign w:val="center"/>
            <w:hideMark/>
          </w:tcPr>
          <w:p w14:paraId="678A46A7"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ΔΗ.ΣΥ:</w:t>
            </w:r>
            <w:r w:rsidRPr="00865BFD">
              <w:rPr>
                <w:rFonts w:ascii="Calibri" w:eastAsia="Times New Roman" w:hAnsi="Calibri" w:cs="Times New Roman"/>
                <w:color w:val="000000"/>
                <w:sz w:val="22"/>
                <w:szCs w:val="22"/>
              </w:rPr>
              <w:t xml:space="preserve"> ΝΑΙ</w:t>
            </w:r>
          </w:p>
        </w:tc>
      </w:tr>
      <w:tr w:rsidR="0099759A" w14:paraId="678A46AA" w14:textId="77777777">
        <w:trPr>
          <w:trHeight w:val="30"/>
        </w:trPr>
        <w:tc>
          <w:tcPr>
            <w:tcW w:w="7400" w:type="dxa"/>
            <w:tcBorders>
              <w:top w:val="nil"/>
              <w:left w:val="nil"/>
              <w:bottom w:val="nil"/>
              <w:right w:val="nil"/>
            </w:tcBorders>
            <w:shd w:val="clear" w:color="auto" w:fill="auto"/>
            <w:vAlign w:val="center"/>
            <w:hideMark/>
          </w:tcPr>
          <w:p w14:paraId="678A46A9"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AC" w14:textId="77777777">
        <w:trPr>
          <w:trHeight w:val="330"/>
        </w:trPr>
        <w:tc>
          <w:tcPr>
            <w:tcW w:w="7400" w:type="dxa"/>
            <w:tcBorders>
              <w:top w:val="nil"/>
              <w:left w:val="nil"/>
              <w:bottom w:val="nil"/>
              <w:right w:val="nil"/>
            </w:tcBorders>
            <w:shd w:val="clear" w:color="auto" w:fill="auto"/>
            <w:vAlign w:val="center"/>
            <w:hideMark/>
          </w:tcPr>
          <w:p w14:paraId="678A46A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Χ.Α: OXI</w:t>
            </w:r>
          </w:p>
        </w:tc>
      </w:tr>
      <w:tr w:rsidR="0099759A" w14:paraId="678A46AE" w14:textId="77777777">
        <w:trPr>
          <w:trHeight w:val="45"/>
        </w:trPr>
        <w:tc>
          <w:tcPr>
            <w:tcW w:w="7400" w:type="dxa"/>
            <w:tcBorders>
              <w:top w:val="nil"/>
              <w:left w:val="nil"/>
              <w:bottom w:val="nil"/>
              <w:right w:val="nil"/>
            </w:tcBorders>
            <w:shd w:val="clear" w:color="auto" w:fill="auto"/>
            <w:vAlign w:val="center"/>
            <w:hideMark/>
          </w:tcPr>
          <w:p w14:paraId="678A46A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B0" w14:textId="77777777">
        <w:trPr>
          <w:trHeight w:val="330"/>
        </w:trPr>
        <w:tc>
          <w:tcPr>
            <w:tcW w:w="7400" w:type="dxa"/>
            <w:tcBorders>
              <w:top w:val="nil"/>
              <w:left w:val="nil"/>
              <w:bottom w:val="nil"/>
              <w:right w:val="nil"/>
            </w:tcBorders>
            <w:shd w:val="clear" w:color="auto" w:fill="auto"/>
            <w:vAlign w:val="center"/>
            <w:hideMark/>
          </w:tcPr>
          <w:p w14:paraId="678A46A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Κ.Κ.Ε: ΝΑΙ</w:t>
            </w:r>
          </w:p>
        </w:tc>
      </w:tr>
      <w:tr w:rsidR="0099759A" w14:paraId="678A46B2" w14:textId="77777777">
        <w:trPr>
          <w:trHeight w:val="45"/>
        </w:trPr>
        <w:tc>
          <w:tcPr>
            <w:tcW w:w="7400" w:type="dxa"/>
            <w:tcBorders>
              <w:top w:val="nil"/>
              <w:left w:val="nil"/>
              <w:bottom w:val="nil"/>
              <w:right w:val="nil"/>
            </w:tcBorders>
            <w:shd w:val="clear" w:color="auto" w:fill="auto"/>
            <w:vAlign w:val="center"/>
            <w:hideMark/>
          </w:tcPr>
          <w:p w14:paraId="678A46B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B4" w14:textId="77777777">
        <w:trPr>
          <w:trHeight w:val="330"/>
        </w:trPr>
        <w:tc>
          <w:tcPr>
            <w:tcW w:w="7400" w:type="dxa"/>
            <w:tcBorders>
              <w:top w:val="nil"/>
              <w:left w:val="nil"/>
              <w:bottom w:val="nil"/>
              <w:right w:val="nil"/>
            </w:tcBorders>
            <w:shd w:val="clear" w:color="auto" w:fill="auto"/>
            <w:vAlign w:val="center"/>
            <w:hideMark/>
          </w:tcPr>
          <w:p w14:paraId="678A46B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ΕΝ. ΚΕΝΤΡΩΩΝ: OXI</w:t>
            </w:r>
          </w:p>
        </w:tc>
      </w:tr>
      <w:tr w:rsidR="0099759A" w14:paraId="678A46B6" w14:textId="77777777">
        <w:trPr>
          <w:trHeight w:val="30"/>
        </w:trPr>
        <w:tc>
          <w:tcPr>
            <w:tcW w:w="7400" w:type="dxa"/>
            <w:tcBorders>
              <w:top w:val="nil"/>
              <w:left w:val="nil"/>
              <w:bottom w:val="nil"/>
              <w:right w:val="nil"/>
            </w:tcBorders>
            <w:shd w:val="clear" w:color="auto" w:fill="auto"/>
            <w:vAlign w:val="center"/>
            <w:hideMark/>
          </w:tcPr>
          <w:p w14:paraId="678A46B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B8" w14:textId="77777777">
        <w:trPr>
          <w:trHeight w:val="150"/>
        </w:trPr>
        <w:tc>
          <w:tcPr>
            <w:tcW w:w="7400" w:type="dxa"/>
            <w:tcBorders>
              <w:top w:val="nil"/>
              <w:left w:val="nil"/>
              <w:bottom w:val="nil"/>
              <w:right w:val="nil"/>
            </w:tcBorders>
            <w:shd w:val="clear" w:color="auto" w:fill="auto"/>
            <w:vAlign w:val="center"/>
            <w:hideMark/>
          </w:tcPr>
          <w:p w14:paraId="678A46B7" w14:textId="77777777" w:rsidR="00992F55" w:rsidRPr="00865BFD" w:rsidRDefault="00FE124F">
            <w:pPr>
              <w:contextualSpacing/>
              <w:jc w:val="center"/>
              <w:rPr>
                <w:rFonts w:ascii="Times New Roman" w:eastAsia="Times New Roman" w:hAnsi="Times New Roman" w:cs="Times New Roman"/>
                <w:sz w:val="20"/>
              </w:rPr>
            </w:pPr>
          </w:p>
        </w:tc>
      </w:tr>
      <w:tr w:rsidR="0099759A" w14:paraId="678A46BA" w14:textId="77777777">
        <w:trPr>
          <w:trHeight w:val="345"/>
        </w:trPr>
        <w:tc>
          <w:tcPr>
            <w:tcW w:w="7400" w:type="dxa"/>
            <w:tcBorders>
              <w:top w:val="nil"/>
              <w:left w:val="nil"/>
              <w:bottom w:val="nil"/>
              <w:right w:val="nil"/>
            </w:tcBorders>
            <w:shd w:val="clear" w:color="auto" w:fill="auto"/>
            <w:vAlign w:val="center"/>
            <w:hideMark/>
          </w:tcPr>
          <w:p w14:paraId="678A46B9" w14:textId="77777777" w:rsidR="00992F55" w:rsidRPr="00865BFD" w:rsidRDefault="00FE124F">
            <w:pPr>
              <w:contextualSpacing/>
              <w:jc w:val="center"/>
              <w:rPr>
                <w:rFonts w:ascii="Times New Roman" w:eastAsia="Times New Roman" w:hAnsi="Times New Roman" w:cs="Times New Roman"/>
                <w:sz w:val="20"/>
              </w:rPr>
            </w:pPr>
          </w:p>
        </w:tc>
      </w:tr>
      <w:tr w:rsidR="0099759A" w14:paraId="678A46BC" w14:textId="77777777">
        <w:trPr>
          <w:trHeight w:val="330"/>
        </w:trPr>
        <w:tc>
          <w:tcPr>
            <w:tcW w:w="7400" w:type="dxa"/>
            <w:tcBorders>
              <w:top w:val="nil"/>
              <w:left w:val="nil"/>
              <w:bottom w:val="nil"/>
              <w:right w:val="nil"/>
            </w:tcBorders>
            <w:shd w:val="clear" w:color="auto" w:fill="auto"/>
            <w:vAlign w:val="center"/>
            <w:hideMark/>
          </w:tcPr>
          <w:p w14:paraId="678A46B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Άρθρο 15 όπως τροπ.     ΚΑΤΑ ΠΛΕΙΟΨΗΦΙΑ</w:t>
            </w:r>
          </w:p>
        </w:tc>
      </w:tr>
      <w:tr w:rsidR="0099759A" w14:paraId="678A46BE" w14:textId="77777777">
        <w:trPr>
          <w:trHeight w:val="105"/>
        </w:trPr>
        <w:tc>
          <w:tcPr>
            <w:tcW w:w="7400" w:type="dxa"/>
            <w:tcBorders>
              <w:top w:val="nil"/>
              <w:left w:val="nil"/>
              <w:bottom w:val="nil"/>
              <w:right w:val="nil"/>
            </w:tcBorders>
            <w:shd w:val="clear" w:color="auto" w:fill="auto"/>
            <w:vAlign w:val="center"/>
            <w:hideMark/>
          </w:tcPr>
          <w:p w14:paraId="678A46B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C0" w14:textId="77777777">
        <w:trPr>
          <w:trHeight w:val="330"/>
        </w:trPr>
        <w:tc>
          <w:tcPr>
            <w:tcW w:w="7400" w:type="dxa"/>
            <w:tcBorders>
              <w:top w:val="nil"/>
              <w:left w:val="nil"/>
              <w:bottom w:val="nil"/>
              <w:right w:val="nil"/>
            </w:tcBorders>
            <w:shd w:val="clear" w:color="auto" w:fill="auto"/>
            <w:vAlign w:val="center"/>
            <w:hideMark/>
          </w:tcPr>
          <w:p w14:paraId="678A46B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ΣΥΡΙΖΑ: ΝΑΙ</w:t>
            </w:r>
          </w:p>
        </w:tc>
      </w:tr>
      <w:tr w:rsidR="0099759A" w14:paraId="678A46C2" w14:textId="77777777">
        <w:trPr>
          <w:trHeight w:val="30"/>
        </w:trPr>
        <w:tc>
          <w:tcPr>
            <w:tcW w:w="7400" w:type="dxa"/>
            <w:tcBorders>
              <w:top w:val="nil"/>
              <w:left w:val="nil"/>
              <w:bottom w:val="nil"/>
              <w:right w:val="nil"/>
            </w:tcBorders>
            <w:shd w:val="clear" w:color="auto" w:fill="auto"/>
            <w:vAlign w:val="center"/>
            <w:hideMark/>
          </w:tcPr>
          <w:p w14:paraId="678A46C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C4" w14:textId="77777777">
        <w:trPr>
          <w:trHeight w:val="345"/>
        </w:trPr>
        <w:tc>
          <w:tcPr>
            <w:tcW w:w="7400" w:type="dxa"/>
            <w:tcBorders>
              <w:top w:val="nil"/>
              <w:left w:val="nil"/>
              <w:bottom w:val="nil"/>
              <w:right w:val="nil"/>
            </w:tcBorders>
            <w:shd w:val="clear" w:color="auto" w:fill="auto"/>
            <w:vAlign w:val="center"/>
            <w:hideMark/>
          </w:tcPr>
          <w:p w14:paraId="678A46C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Ν.Δ.: OXI</w:t>
            </w:r>
          </w:p>
        </w:tc>
      </w:tr>
      <w:tr w:rsidR="0099759A" w14:paraId="678A46C6" w14:textId="77777777">
        <w:trPr>
          <w:trHeight w:val="30"/>
        </w:trPr>
        <w:tc>
          <w:tcPr>
            <w:tcW w:w="7400" w:type="dxa"/>
            <w:tcBorders>
              <w:top w:val="nil"/>
              <w:left w:val="nil"/>
              <w:bottom w:val="nil"/>
              <w:right w:val="nil"/>
            </w:tcBorders>
            <w:shd w:val="clear" w:color="auto" w:fill="auto"/>
            <w:vAlign w:val="center"/>
            <w:hideMark/>
          </w:tcPr>
          <w:p w14:paraId="678A46C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C8" w14:textId="77777777">
        <w:trPr>
          <w:trHeight w:val="330"/>
        </w:trPr>
        <w:tc>
          <w:tcPr>
            <w:tcW w:w="7400" w:type="dxa"/>
            <w:tcBorders>
              <w:top w:val="nil"/>
              <w:left w:val="nil"/>
              <w:bottom w:val="nil"/>
              <w:right w:val="nil"/>
            </w:tcBorders>
            <w:shd w:val="clear" w:color="auto" w:fill="auto"/>
            <w:vAlign w:val="center"/>
            <w:hideMark/>
          </w:tcPr>
          <w:p w14:paraId="678A46C7"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ΔΗ.ΣΥ: ΝΑΙ</w:t>
            </w:r>
          </w:p>
        </w:tc>
      </w:tr>
      <w:tr w:rsidR="0099759A" w14:paraId="678A46CA" w14:textId="77777777">
        <w:trPr>
          <w:trHeight w:val="45"/>
        </w:trPr>
        <w:tc>
          <w:tcPr>
            <w:tcW w:w="7400" w:type="dxa"/>
            <w:tcBorders>
              <w:top w:val="nil"/>
              <w:left w:val="nil"/>
              <w:bottom w:val="nil"/>
              <w:right w:val="nil"/>
            </w:tcBorders>
            <w:shd w:val="clear" w:color="auto" w:fill="auto"/>
            <w:vAlign w:val="center"/>
            <w:hideMark/>
          </w:tcPr>
          <w:p w14:paraId="678A46C9"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CC" w14:textId="77777777">
        <w:trPr>
          <w:trHeight w:val="330"/>
        </w:trPr>
        <w:tc>
          <w:tcPr>
            <w:tcW w:w="7400" w:type="dxa"/>
            <w:tcBorders>
              <w:top w:val="nil"/>
              <w:left w:val="nil"/>
              <w:bottom w:val="nil"/>
              <w:right w:val="nil"/>
            </w:tcBorders>
            <w:shd w:val="clear" w:color="auto" w:fill="auto"/>
            <w:vAlign w:val="center"/>
            <w:hideMark/>
          </w:tcPr>
          <w:p w14:paraId="678A46C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Χ.Α: OXI</w:t>
            </w:r>
          </w:p>
        </w:tc>
      </w:tr>
      <w:tr w:rsidR="0099759A" w14:paraId="678A46CE" w14:textId="77777777">
        <w:trPr>
          <w:trHeight w:val="45"/>
        </w:trPr>
        <w:tc>
          <w:tcPr>
            <w:tcW w:w="7400" w:type="dxa"/>
            <w:tcBorders>
              <w:top w:val="nil"/>
              <w:left w:val="nil"/>
              <w:bottom w:val="nil"/>
              <w:right w:val="nil"/>
            </w:tcBorders>
            <w:shd w:val="clear" w:color="auto" w:fill="auto"/>
            <w:vAlign w:val="center"/>
            <w:hideMark/>
          </w:tcPr>
          <w:p w14:paraId="678A46C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D0" w14:textId="77777777">
        <w:trPr>
          <w:trHeight w:val="330"/>
        </w:trPr>
        <w:tc>
          <w:tcPr>
            <w:tcW w:w="7400" w:type="dxa"/>
            <w:tcBorders>
              <w:top w:val="nil"/>
              <w:left w:val="nil"/>
              <w:bottom w:val="nil"/>
              <w:right w:val="nil"/>
            </w:tcBorders>
            <w:shd w:val="clear" w:color="auto" w:fill="auto"/>
            <w:vAlign w:val="center"/>
            <w:hideMark/>
          </w:tcPr>
          <w:p w14:paraId="678A46C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Κ.Κ.Ε: ΠΡΝ</w:t>
            </w:r>
          </w:p>
        </w:tc>
      </w:tr>
      <w:tr w:rsidR="0099759A" w14:paraId="678A46D2" w14:textId="77777777">
        <w:trPr>
          <w:trHeight w:val="45"/>
        </w:trPr>
        <w:tc>
          <w:tcPr>
            <w:tcW w:w="7400" w:type="dxa"/>
            <w:tcBorders>
              <w:top w:val="nil"/>
              <w:left w:val="nil"/>
              <w:bottom w:val="nil"/>
              <w:right w:val="nil"/>
            </w:tcBorders>
            <w:shd w:val="clear" w:color="auto" w:fill="auto"/>
            <w:vAlign w:val="center"/>
            <w:hideMark/>
          </w:tcPr>
          <w:p w14:paraId="678A46D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D4" w14:textId="77777777">
        <w:trPr>
          <w:trHeight w:val="330"/>
        </w:trPr>
        <w:tc>
          <w:tcPr>
            <w:tcW w:w="7400" w:type="dxa"/>
            <w:tcBorders>
              <w:top w:val="nil"/>
              <w:left w:val="nil"/>
              <w:bottom w:val="nil"/>
              <w:right w:val="nil"/>
            </w:tcBorders>
            <w:shd w:val="clear" w:color="auto" w:fill="auto"/>
            <w:vAlign w:val="center"/>
            <w:hideMark/>
          </w:tcPr>
          <w:p w14:paraId="678A46D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ΕΝ. ΚΕΝΤΡΩΩΝ: ΠΡΝ</w:t>
            </w:r>
          </w:p>
        </w:tc>
      </w:tr>
      <w:tr w:rsidR="0099759A" w14:paraId="678A46D6" w14:textId="77777777">
        <w:trPr>
          <w:trHeight w:val="45"/>
        </w:trPr>
        <w:tc>
          <w:tcPr>
            <w:tcW w:w="7400" w:type="dxa"/>
            <w:tcBorders>
              <w:top w:val="nil"/>
              <w:left w:val="nil"/>
              <w:bottom w:val="nil"/>
              <w:right w:val="nil"/>
            </w:tcBorders>
            <w:shd w:val="clear" w:color="auto" w:fill="auto"/>
            <w:vAlign w:val="center"/>
            <w:hideMark/>
          </w:tcPr>
          <w:p w14:paraId="678A46D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D8" w14:textId="77777777">
        <w:trPr>
          <w:trHeight w:val="150"/>
        </w:trPr>
        <w:tc>
          <w:tcPr>
            <w:tcW w:w="7400" w:type="dxa"/>
            <w:tcBorders>
              <w:top w:val="nil"/>
              <w:left w:val="nil"/>
              <w:bottom w:val="nil"/>
              <w:right w:val="nil"/>
            </w:tcBorders>
            <w:shd w:val="clear" w:color="auto" w:fill="auto"/>
            <w:vAlign w:val="center"/>
            <w:hideMark/>
          </w:tcPr>
          <w:p w14:paraId="678A46D7" w14:textId="77777777" w:rsidR="00992F55" w:rsidRPr="00865BFD" w:rsidRDefault="00FE124F">
            <w:pPr>
              <w:contextualSpacing/>
              <w:jc w:val="center"/>
              <w:rPr>
                <w:rFonts w:ascii="Times New Roman" w:eastAsia="Times New Roman" w:hAnsi="Times New Roman" w:cs="Times New Roman"/>
                <w:sz w:val="20"/>
              </w:rPr>
            </w:pPr>
          </w:p>
        </w:tc>
      </w:tr>
      <w:tr w:rsidR="0099759A" w14:paraId="678A46DA" w14:textId="77777777">
        <w:trPr>
          <w:trHeight w:val="345"/>
        </w:trPr>
        <w:tc>
          <w:tcPr>
            <w:tcW w:w="7400" w:type="dxa"/>
            <w:tcBorders>
              <w:top w:val="nil"/>
              <w:left w:val="nil"/>
              <w:bottom w:val="nil"/>
              <w:right w:val="nil"/>
            </w:tcBorders>
            <w:shd w:val="clear" w:color="auto" w:fill="auto"/>
            <w:vAlign w:val="center"/>
            <w:hideMark/>
          </w:tcPr>
          <w:p w14:paraId="678A46D9" w14:textId="77777777" w:rsidR="00992F55" w:rsidRPr="00865BFD" w:rsidRDefault="00FE124F">
            <w:pPr>
              <w:contextualSpacing/>
              <w:jc w:val="center"/>
              <w:rPr>
                <w:rFonts w:ascii="Times New Roman" w:eastAsia="Times New Roman" w:hAnsi="Times New Roman" w:cs="Times New Roman"/>
                <w:sz w:val="20"/>
              </w:rPr>
            </w:pPr>
          </w:p>
        </w:tc>
      </w:tr>
      <w:tr w:rsidR="0099759A" w14:paraId="678A46DC" w14:textId="77777777">
        <w:trPr>
          <w:trHeight w:val="330"/>
        </w:trPr>
        <w:tc>
          <w:tcPr>
            <w:tcW w:w="7400" w:type="dxa"/>
            <w:tcBorders>
              <w:top w:val="nil"/>
              <w:left w:val="nil"/>
              <w:bottom w:val="nil"/>
              <w:right w:val="nil"/>
            </w:tcBorders>
            <w:shd w:val="clear" w:color="auto" w:fill="auto"/>
            <w:vAlign w:val="center"/>
            <w:hideMark/>
          </w:tcPr>
          <w:p w14:paraId="678A46D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Άρθρο 16 ως έχει     ΚΑΤΑ ΠΛΕΙΟΨΗΦΙΑ</w:t>
            </w:r>
          </w:p>
        </w:tc>
      </w:tr>
      <w:tr w:rsidR="0099759A" w14:paraId="678A46DE" w14:textId="77777777">
        <w:trPr>
          <w:trHeight w:val="90"/>
        </w:trPr>
        <w:tc>
          <w:tcPr>
            <w:tcW w:w="7400" w:type="dxa"/>
            <w:tcBorders>
              <w:top w:val="nil"/>
              <w:left w:val="nil"/>
              <w:bottom w:val="nil"/>
              <w:right w:val="nil"/>
            </w:tcBorders>
            <w:shd w:val="clear" w:color="auto" w:fill="auto"/>
            <w:vAlign w:val="center"/>
            <w:hideMark/>
          </w:tcPr>
          <w:p w14:paraId="678A46D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E0" w14:textId="77777777">
        <w:trPr>
          <w:trHeight w:val="330"/>
        </w:trPr>
        <w:tc>
          <w:tcPr>
            <w:tcW w:w="7400" w:type="dxa"/>
            <w:tcBorders>
              <w:top w:val="nil"/>
              <w:left w:val="nil"/>
              <w:bottom w:val="nil"/>
              <w:right w:val="nil"/>
            </w:tcBorders>
            <w:shd w:val="clear" w:color="auto" w:fill="auto"/>
            <w:vAlign w:val="center"/>
            <w:hideMark/>
          </w:tcPr>
          <w:p w14:paraId="678A46D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ΣΥΡΙΖΑ: ΝΑΙ</w:t>
            </w:r>
          </w:p>
        </w:tc>
      </w:tr>
      <w:tr w:rsidR="0099759A" w14:paraId="678A46E2" w14:textId="77777777">
        <w:trPr>
          <w:trHeight w:val="45"/>
        </w:trPr>
        <w:tc>
          <w:tcPr>
            <w:tcW w:w="7400" w:type="dxa"/>
            <w:tcBorders>
              <w:top w:val="nil"/>
              <w:left w:val="nil"/>
              <w:bottom w:val="nil"/>
              <w:right w:val="nil"/>
            </w:tcBorders>
            <w:shd w:val="clear" w:color="auto" w:fill="auto"/>
            <w:vAlign w:val="center"/>
            <w:hideMark/>
          </w:tcPr>
          <w:p w14:paraId="678A46E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E4" w14:textId="77777777">
        <w:trPr>
          <w:trHeight w:val="330"/>
        </w:trPr>
        <w:tc>
          <w:tcPr>
            <w:tcW w:w="7400" w:type="dxa"/>
            <w:tcBorders>
              <w:top w:val="nil"/>
              <w:left w:val="nil"/>
              <w:bottom w:val="nil"/>
              <w:right w:val="nil"/>
            </w:tcBorders>
            <w:shd w:val="clear" w:color="auto" w:fill="auto"/>
            <w:vAlign w:val="center"/>
            <w:hideMark/>
          </w:tcPr>
          <w:p w14:paraId="678A46E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 xml:space="preserve">Ν.Δ.: </w:t>
            </w:r>
            <w:r w:rsidRPr="00865BFD">
              <w:rPr>
                <w:rFonts w:ascii="Calibri" w:eastAsia="Times New Roman" w:hAnsi="Calibri" w:cs="Times New Roman"/>
                <w:color w:val="000000"/>
                <w:sz w:val="22"/>
                <w:szCs w:val="22"/>
              </w:rPr>
              <w:t>OXI</w:t>
            </w:r>
          </w:p>
        </w:tc>
      </w:tr>
      <w:tr w:rsidR="0099759A" w14:paraId="678A46E6" w14:textId="77777777">
        <w:trPr>
          <w:trHeight w:val="45"/>
        </w:trPr>
        <w:tc>
          <w:tcPr>
            <w:tcW w:w="7400" w:type="dxa"/>
            <w:tcBorders>
              <w:top w:val="nil"/>
              <w:left w:val="nil"/>
              <w:bottom w:val="nil"/>
              <w:right w:val="nil"/>
            </w:tcBorders>
            <w:shd w:val="clear" w:color="auto" w:fill="auto"/>
            <w:vAlign w:val="center"/>
            <w:hideMark/>
          </w:tcPr>
          <w:p w14:paraId="678A46E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E8" w14:textId="77777777">
        <w:trPr>
          <w:trHeight w:val="330"/>
        </w:trPr>
        <w:tc>
          <w:tcPr>
            <w:tcW w:w="7400" w:type="dxa"/>
            <w:tcBorders>
              <w:top w:val="nil"/>
              <w:left w:val="nil"/>
              <w:bottom w:val="nil"/>
              <w:right w:val="nil"/>
            </w:tcBorders>
            <w:shd w:val="clear" w:color="auto" w:fill="auto"/>
            <w:vAlign w:val="center"/>
            <w:hideMark/>
          </w:tcPr>
          <w:p w14:paraId="678A46E7"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ΔΗ.ΣΥ: ΝΑΙ</w:t>
            </w:r>
          </w:p>
        </w:tc>
      </w:tr>
      <w:tr w:rsidR="0099759A" w14:paraId="678A46EA" w14:textId="77777777">
        <w:trPr>
          <w:trHeight w:val="45"/>
        </w:trPr>
        <w:tc>
          <w:tcPr>
            <w:tcW w:w="7400" w:type="dxa"/>
            <w:tcBorders>
              <w:top w:val="nil"/>
              <w:left w:val="nil"/>
              <w:bottom w:val="nil"/>
              <w:right w:val="nil"/>
            </w:tcBorders>
            <w:shd w:val="clear" w:color="auto" w:fill="auto"/>
            <w:vAlign w:val="center"/>
            <w:hideMark/>
          </w:tcPr>
          <w:p w14:paraId="678A46E9"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EC" w14:textId="77777777">
        <w:trPr>
          <w:trHeight w:val="330"/>
        </w:trPr>
        <w:tc>
          <w:tcPr>
            <w:tcW w:w="7400" w:type="dxa"/>
            <w:tcBorders>
              <w:top w:val="nil"/>
              <w:left w:val="nil"/>
              <w:bottom w:val="nil"/>
              <w:right w:val="nil"/>
            </w:tcBorders>
            <w:shd w:val="clear" w:color="auto" w:fill="auto"/>
            <w:vAlign w:val="center"/>
            <w:hideMark/>
          </w:tcPr>
          <w:p w14:paraId="678A46E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Χ.Α: OXI</w:t>
            </w:r>
          </w:p>
        </w:tc>
      </w:tr>
      <w:tr w:rsidR="0099759A" w14:paraId="678A46EE" w14:textId="77777777">
        <w:trPr>
          <w:trHeight w:val="45"/>
        </w:trPr>
        <w:tc>
          <w:tcPr>
            <w:tcW w:w="7400" w:type="dxa"/>
            <w:tcBorders>
              <w:top w:val="nil"/>
              <w:left w:val="nil"/>
              <w:bottom w:val="nil"/>
              <w:right w:val="nil"/>
            </w:tcBorders>
            <w:shd w:val="clear" w:color="auto" w:fill="auto"/>
            <w:vAlign w:val="center"/>
            <w:hideMark/>
          </w:tcPr>
          <w:p w14:paraId="678A46E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F0" w14:textId="77777777">
        <w:trPr>
          <w:trHeight w:val="330"/>
        </w:trPr>
        <w:tc>
          <w:tcPr>
            <w:tcW w:w="7400" w:type="dxa"/>
            <w:tcBorders>
              <w:top w:val="nil"/>
              <w:left w:val="nil"/>
              <w:bottom w:val="nil"/>
              <w:right w:val="nil"/>
            </w:tcBorders>
            <w:shd w:val="clear" w:color="auto" w:fill="auto"/>
            <w:vAlign w:val="center"/>
            <w:hideMark/>
          </w:tcPr>
          <w:p w14:paraId="678A46E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Κ.Κ.Ε: OXI</w:t>
            </w:r>
          </w:p>
        </w:tc>
      </w:tr>
      <w:tr w:rsidR="0099759A" w14:paraId="678A46F2" w14:textId="77777777">
        <w:trPr>
          <w:trHeight w:val="30"/>
        </w:trPr>
        <w:tc>
          <w:tcPr>
            <w:tcW w:w="7400" w:type="dxa"/>
            <w:tcBorders>
              <w:top w:val="nil"/>
              <w:left w:val="nil"/>
              <w:bottom w:val="nil"/>
              <w:right w:val="nil"/>
            </w:tcBorders>
            <w:shd w:val="clear" w:color="auto" w:fill="auto"/>
            <w:vAlign w:val="center"/>
            <w:hideMark/>
          </w:tcPr>
          <w:p w14:paraId="678A46F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F4" w14:textId="77777777">
        <w:trPr>
          <w:trHeight w:val="330"/>
        </w:trPr>
        <w:tc>
          <w:tcPr>
            <w:tcW w:w="7400" w:type="dxa"/>
            <w:tcBorders>
              <w:top w:val="nil"/>
              <w:left w:val="nil"/>
              <w:bottom w:val="nil"/>
              <w:right w:val="nil"/>
            </w:tcBorders>
            <w:shd w:val="clear" w:color="auto" w:fill="auto"/>
            <w:vAlign w:val="center"/>
            <w:hideMark/>
          </w:tcPr>
          <w:p w14:paraId="678A46F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ΕΝ. ΚΕΝΤΡΩΩΝ: OXI</w:t>
            </w:r>
          </w:p>
        </w:tc>
      </w:tr>
      <w:tr w:rsidR="0099759A" w14:paraId="678A46F6" w14:textId="77777777">
        <w:trPr>
          <w:trHeight w:val="45"/>
        </w:trPr>
        <w:tc>
          <w:tcPr>
            <w:tcW w:w="7400" w:type="dxa"/>
            <w:tcBorders>
              <w:top w:val="nil"/>
              <w:left w:val="nil"/>
              <w:bottom w:val="nil"/>
              <w:right w:val="nil"/>
            </w:tcBorders>
            <w:shd w:val="clear" w:color="auto" w:fill="auto"/>
            <w:vAlign w:val="center"/>
            <w:hideMark/>
          </w:tcPr>
          <w:p w14:paraId="678A46F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6F8" w14:textId="77777777">
        <w:trPr>
          <w:trHeight w:val="135"/>
        </w:trPr>
        <w:tc>
          <w:tcPr>
            <w:tcW w:w="7400" w:type="dxa"/>
            <w:tcBorders>
              <w:top w:val="nil"/>
              <w:left w:val="nil"/>
              <w:bottom w:val="nil"/>
              <w:right w:val="nil"/>
            </w:tcBorders>
            <w:shd w:val="clear" w:color="auto" w:fill="auto"/>
            <w:vAlign w:val="center"/>
            <w:hideMark/>
          </w:tcPr>
          <w:p w14:paraId="678A46F7" w14:textId="77777777" w:rsidR="00992F55" w:rsidRPr="00865BFD" w:rsidRDefault="00FE124F">
            <w:pPr>
              <w:contextualSpacing/>
              <w:jc w:val="center"/>
              <w:rPr>
                <w:rFonts w:ascii="Times New Roman" w:eastAsia="Times New Roman" w:hAnsi="Times New Roman" w:cs="Times New Roman"/>
                <w:sz w:val="20"/>
              </w:rPr>
            </w:pPr>
          </w:p>
        </w:tc>
      </w:tr>
      <w:tr w:rsidR="0099759A" w14:paraId="678A46FA" w14:textId="77777777">
        <w:trPr>
          <w:trHeight w:val="345"/>
        </w:trPr>
        <w:tc>
          <w:tcPr>
            <w:tcW w:w="7400" w:type="dxa"/>
            <w:tcBorders>
              <w:top w:val="nil"/>
              <w:left w:val="nil"/>
              <w:bottom w:val="nil"/>
              <w:right w:val="nil"/>
            </w:tcBorders>
            <w:shd w:val="clear" w:color="auto" w:fill="auto"/>
            <w:vAlign w:val="center"/>
            <w:hideMark/>
          </w:tcPr>
          <w:p w14:paraId="678A46F9" w14:textId="77777777" w:rsidR="00992F55" w:rsidRPr="00865BFD" w:rsidRDefault="00FE124F">
            <w:pPr>
              <w:contextualSpacing/>
              <w:jc w:val="center"/>
              <w:rPr>
                <w:rFonts w:ascii="Times New Roman" w:eastAsia="Times New Roman" w:hAnsi="Times New Roman" w:cs="Times New Roman"/>
                <w:sz w:val="20"/>
              </w:rPr>
            </w:pPr>
          </w:p>
        </w:tc>
      </w:tr>
      <w:tr w:rsidR="0099759A" w14:paraId="678A46FC" w14:textId="77777777">
        <w:trPr>
          <w:trHeight w:val="330"/>
        </w:trPr>
        <w:tc>
          <w:tcPr>
            <w:tcW w:w="7400" w:type="dxa"/>
            <w:tcBorders>
              <w:top w:val="nil"/>
              <w:left w:val="nil"/>
              <w:bottom w:val="nil"/>
              <w:right w:val="nil"/>
            </w:tcBorders>
            <w:shd w:val="clear" w:color="auto" w:fill="auto"/>
            <w:vAlign w:val="center"/>
            <w:hideMark/>
          </w:tcPr>
          <w:p w14:paraId="678A46F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Άρθρο 17 όπως τροπ.     ΚΑΤΑ ΠΛΕΙΟΨΗΦΙΑ</w:t>
            </w:r>
          </w:p>
        </w:tc>
      </w:tr>
      <w:tr w:rsidR="0099759A" w14:paraId="678A46FE" w14:textId="77777777">
        <w:trPr>
          <w:trHeight w:val="105"/>
        </w:trPr>
        <w:tc>
          <w:tcPr>
            <w:tcW w:w="7400" w:type="dxa"/>
            <w:tcBorders>
              <w:top w:val="nil"/>
              <w:left w:val="nil"/>
              <w:bottom w:val="nil"/>
              <w:right w:val="nil"/>
            </w:tcBorders>
            <w:shd w:val="clear" w:color="auto" w:fill="auto"/>
            <w:vAlign w:val="center"/>
            <w:hideMark/>
          </w:tcPr>
          <w:p w14:paraId="678A46F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00" w14:textId="77777777">
        <w:trPr>
          <w:trHeight w:val="330"/>
        </w:trPr>
        <w:tc>
          <w:tcPr>
            <w:tcW w:w="7400" w:type="dxa"/>
            <w:tcBorders>
              <w:top w:val="nil"/>
              <w:left w:val="nil"/>
              <w:bottom w:val="nil"/>
              <w:right w:val="nil"/>
            </w:tcBorders>
            <w:shd w:val="clear" w:color="auto" w:fill="auto"/>
            <w:vAlign w:val="center"/>
            <w:hideMark/>
          </w:tcPr>
          <w:p w14:paraId="678A46F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ΣΥΡΙΖΑ: ΝΑΙ</w:t>
            </w:r>
          </w:p>
        </w:tc>
      </w:tr>
      <w:tr w:rsidR="0099759A" w14:paraId="678A4702" w14:textId="77777777">
        <w:trPr>
          <w:trHeight w:val="45"/>
        </w:trPr>
        <w:tc>
          <w:tcPr>
            <w:tcW w:w="7400" w:type="dxa"/>
            <w:tcBorders>
              <w:top w:val="nil"/>
              <w:left w:val="nil"/>
              <w:bottom w:val="nil"/>
              <w:right w:val="nil"/>
            </w:tcBorders>
            <w:shd w:val="clear" w:color="auto" w:fill="auto"/>
            <w:vAlign w:val="center"/>
            <w:hideMark/>
          </w:tcPr>
          <w:p w14:paraId="678A470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04" w14:textId="77777777">
        <w:trPr>
          <w:trHeight w:val="330"/>
        </w:trPr>
        <w:tc>
          <w:tcPr>
            <w:tcW w:w="7400" w:type="dxa"/>
            <w:tcBorders>
              <w:top w:val="nil"/>
              <w:left w:val="nil"/>
              <w:bottom w:val="nil"/>
              <w:right w:val="nil"/>
            </w:tcBorders>
            <w:shd w:val="clear" w:color="auto" w:fill="auto"/>
            <w:vAlign w:val="center"/>
            <w:hideMark/>
          </w:tcPr>
          <w:p w14:paraId="678A470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Ν.Δ.: OXI</w:t>
            </w:r>
          </w:p>
        </w:tc>
      </w:tr>
      <w:tr w:rsidR="0099759A" w14:paraId="678A4706" w14:textId="77777777">
        <w:trPr>
          <w:trHeight w:val="45"/>
        </w:trPr>
        <w:tc>
          <w:tcPr>
            <w:tcW w:w="7400" w:type="dxa"/>
            <w:tcBorders>
              <w:top w:val="nil"/>
              <w:left w:val="nil"/>
              <w:bottom w:val="nil"/>
              <w:right w:val="nil"/>
            </w:tcBorders>
            <w:shd w:val="clear" w:color="auto" w:fill="auto"/>
            <w:vAlign w:val="center"/>
            <w:hideMark/>
          </w:tcPr>
          <w:p w14:paraId="678A470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08" w14:textId="77777777">
        <w:trPr>
          <w:trHeight w:val="330"/>
        </w:trPr>
        <w:tc>
          <w:tcPr>
            <w:tcW w:w="7400" w:type="dxa"/>
            <w:tcBorders>
              <w:top w:val="nil"/>
              <w:left w:val="nil"/>
              <w:bottom w:val="nil"/>
              <w:right w:val="nil"/>
            </w:tcBorders>
            <w:shd w:val="clear" w:color="auto" w:fill="auto"/>
            <w:vAlign w:val="center"/>
            <w:hideMark/>
          </w:tcPr>
          <w:p w14:paraId="678A4707"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ΔΗ.ΣΥ: ΝΑΙ</w:t>
            </w:r>
          </w:p>
        </w:tc>
      </w:tr>
      <w:tr w:rsidR="0099759A" w14:paraId="678A470A" w14:textId="77777777">
        <w:trPr>
          <w:trHeight w:val="30"/>
        </w:trPr>
        <w:tc>
          <w:tcPr>
            <w:tcW w:w="7400" w:type="dxa"/>
            <w:tcBorders>
              <w:top w:val="nil"/>
              <w:left w:val="nil"/>
              <w:bottom w:val="nil"/>
              <w:right w:val="nil"/>
            </w:tcBorders>
            <w:shd w:val="clear" w:color="auto" w:fill="auto"/>
            <w:vAlign w:val="center"/>
            <w:hideMark/>
          </w:tcPr>
          <w:p w14:paraId="678A4709"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0C" w14:textId="77777777">
        <w:trPr>
          <w:trHeight w:val="345"/>
        </w:trPr>
        <w:tc>
          <w:tcPr>
            <w:tcW w:w="7400" w:type="dxa"/>
            <w:tcBorders>
              <w:top w:val="nil"/>
              <w:left w:val="nil"/>
              <w:bottom w:val="nil"/>
              <w:right w:val="nil"/>
            </w:tcBorders>
            <w:shd w:val="clear" w:color="auto" w:fill="auto"/>
            <w:vAlign w:val="center"/>
            <w:hideMark/>
          </w:tcPr>
          <w:p w14:paraId="678A470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Χ.Α: OXI</w:t>
            </w:r>
          </w:p>
        </w:tc>
      </w:tr>
      <w:tr w:rsidR="0099759A" w14:paraId="678A470E" w14:textId="77777777">
        <w:trPr>
          <w:trHeight w:val="30"/>
        </w:trPr>
        <w:tc>
          <w:tcPr>
            <w:tcW w:w="7400" w:type="dxa"/>
            <w:tcBorders>
              <w:top w:val="nil"/>
              <w:left w:val="nil"/>
              <w:bottom w:val="nil"/>
              <w:right w:val="nil"/>
            </w:tcBorders>
            <w:shd w:val="clear" w:color="auto" w:fill="auto"/>
            <w:vAlign w:val="center"/>
            <w:hideMark/>
          </w:tcPr>
          <w:p w14:paraId="678A470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10" w14:textId="77777777">
        <w:trPr>
          <w:trHeight w:val="330"/>
        </w:trPr>
        <w:tc>
          <w:tcPr>
            <w:tcW w:w="7400" w:type="dxa"/>
            <w:tcBorders>
              <w:top w:val="nil"/>
              <w:left w:val="nil"/>
              <w:bottom w:val="nil"/>
              <w:right w:val="nil"/>
            </w:tcBorders>
            <w:shd w:val="clear" w:color="auto" w:fill="auto"/>
            <w:vAlign w:val="center"/>
            <w:hideMark/>
          </w:tcPr>
          <w:p w14:paraId="678A470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Κ.Κ.Ε: ΠΡΝ</w:t>
            </w:r>
          </w:p>
        </w:tc>
      </w:tr>
      <w:tr w:rsidR="0099759A" w14:paraId="678A4712" w14:textId="77777777">
        <w:trPr>
          <w:trHeight w:val="45"/>
        </w:trPr>
        <w:tc>
          <w:tcPr>
            <w:tcW w:w="7400" w:type="dxa"/>
            <w:tcBorders>
              <w:top w:val="nil"/>
              <w:left w:val="nil"/>
              <w:bottom w:val="nil"/>
              <w:right w:val="nil"/>
            </w:tcBorders>
            <w:shd w:val="clear" w:color="auto" w:fill="auto"/>
            <w:vAlign w:val="center"/>
            <w:hideMark/>
          </w:tcPr>
          <w:p w14:paraId="678A471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14" w14:textId="77777777">
        <w:trPr>
          <w:trHeight w:val="330"/>
        </w:trPr>
        <w:tc>
          <w:tcPr>
            <w:tcW w:w="7400" w:type="dxa"/>
            <w:tcBorders>
              <w:top w:val="nil"/>
              <w:left w:val="nil"/>
              <w:bottom w:val="nil"/>
              <w:right w:val="nil"/>
            </w:tcBorders>
            <w:shd w:val="clear" w:color="auto" w:fill="auto"/>
            <w:vAlign w:val="center"/>
            <w:hideMark/>
          </w:tcPr>
          <w:p w14:paraId="678A471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ΕΝ. ΚΕΝΤΡΩΩΝ: ΠΡΝ</w:t>
            </w:r>
          </w:p>
        </w:tc>
      </w:tr>
      <w:tr w:rsidR="0099759A" w14:paraId="678A4716" w14:textId="77777777">
        <w:trPr>
          <w:trHeight w:val="30"/>
        </w:trPr>
        <w:tc>
          <w:tcPr>
            <w:tcW w:w="7400" w:type="dxa"/>
            <w:tcBorders>
              <w:top w:val="nil"/>
              <w:left w:val="nil"/>
              <w:bottom w:val="nil"/>
              <w:right w:val="nil"/>
            </w:tcBorders>
            <w:shd w:val="clear" w:color="auto" w:fill="auto"/>
            <w:vAlign w:val="center"/>
            <w:hideMark/>
          </w:tcPr>
          <w:p w14:paraId="678A471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18" w14:textId="77777777">
        <w:trPr>
          <w:trHeight w:val="150"/>
        </w:trPr>
        <w:tc>
          <w:tcPr>
            <w:tcW w:w="7400" w:type="dxa"/>
            <w:tcBorders>
              <w:top w:val="nil"/>
              <w:left w:val="nil"/>
              <w:bottom w:val="nil"/>
              <w:right w:val="nil"/>
            </w:tcBorders>
            <w:shd w:val="clear" w:color="auto" w:fill="auto"/>
            <w:vAlign w:val="center"/>
            <w:hideMark/>
          </w:tcPr>
          <w:p w14:paraId="678A4717" w14:textId="77777777" w:rsidR="00992F55" w:rsidRPr="00865BFD" w:rsidRDefault="00FE124F">
            <w:pPr>
              <w:contextualSpacing/>
              <w:jc w:val="center"/>
              <w:rPr>
                <w:rFonts w:ascii="Times New Roman" w:eastAsia="Times New Roman" w:hAnsi="Times New Roman" w:cs="Times New Roman"/>
                <w:sz w:val="20"/>
              </w:rPr>
            </w:pPr>
          </w:p>
        </w:tc>
      </w:tr>
      <w:tr w:rsidR="0099759A" w14:paraId="678A471A" w14:textId="77777777">
        <w:trPr>
          <w:trHeight w:val="345"/>
        </w:trPr>
        <w:tc>
          <w:tcPr>
            <w:tcW w:w="7400" w:type="dxa"/>
            <w:tcBorders>
              <w:top w:val="nil"/>
              <w:left w:val="nil"/>
              <w:bottom w:val="nil"/>
              <w:right w:val="nil"/>
            </w:tcBorders>
            <w:shd w:val="clear" w:color="auto" w:fill="auto"/>
            <w:vAlign w:val="center"/>
            <w:hideMark/>
          </w:tcPr>
          <w:p w14:paraId="678A4719" w14:textId="77777777" w:rsidR="00992F55" w:rsidRPr="00865BFD" w:rsidRDefault="00FE124F">
            <w:pPr>
              <w:contextualSpacing/>
              <w:jc w:val="center"/>
              <w:rPr>
                <w:rFonts w:ascii="Times New Roman" w:eastAsia="Times New Roman" w:hAnsi="Times New Roman" w:cs="Times New Roman"/>
                <w:sz w:val="20"/>
              </w:rPr>
            </w:pPr>
          </w:p>
        </w:tc>
      </w:tr>
      <w:tr w:rsidR="0099759A" w14:paraId="678A471C" w14:textId="77777777">
        <w:trPr>
          <w:trHeight w:val="330"/>
        </w:trPr>
        <w:tc>
          <w:tcPr>
            <w:tcW w:w="7400" w:type="dxa"/>
            <w:tcBorders>
              <w:top w:val="nil"/>
              <w:left w:val="nil"/>
              <w:bottom w:val="nil"/>
              <w:right w:val="nil"/>
            </w:tcBorders>
            <w:shd w:val="clear" w:color="auto" w:fill="auto"/>
            <w:vAlign w:val="center"/>
            <w:hideMark/>
          </w:tcPr>
          <w:p w14:paraId="678A471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Άρθρο 18 ως έχει     ΚΑΤΑ ΠΛΕΙΟΨΗΦΙΑ</w:t>
            </w:r>
          </w:p>
        </w:tc>
      </w:tr>
      <w:tr w:rsidR="0099759A" w14:paraId="678A471E" w14:textId="77777777">
        <w:trPr>
          <w:trHeight w:val="105"/>
        </w:trPr>
        <w:tc>
          <w:tcPr>
            <w:tcW w:w="7400" w:type="dxa"/>
            <w:tcBorders>
              <w:top w:val="nil"/>
              <w:left w:val="nil"/>
              <w:bottom w:val="nil"/>
              <w:right w:val="nil"/>
            </w:tcBorders>
            <w:shd w:val="clear" w:color="auto" w:fill="auto"/>
            <w:vAlign w:val="center"/>
            <w:hideMark/>
          </w:tcPr>
          <w:p w14:paraId="678A471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20" w14:textId="77777777">
        <w:trPr>
          <w:trHeight w:val="330"/>
        </w:trPr>
        <w:tc>
          <w:tcPr>
            <w:tcW w:w="7400" w:type="dxa"/>
            <w:tcBorders>
              <w:top w:val="nil"/>
              <w:left w:val="nil"/>
              <w:bottom w:val="nil"/>
              <w:right w:val="nil"/>
            </w:tcBorders>
            <w:shd w:val="clear" w:color="auto" w:fill="auto"/>
            <w:vAlign w:val="center"/>
            <w:hideMark/>
          </w:tcPr>
          <w:p w14:paraId="678A471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 xml:space="preserve">ΣΥΡΙΖΑ: </w:t>
            </w:r>
            <w:r w:rsidRPr="00865BFD">
              <w:rPr>
                <w:rFonts w:ascii="Calibri" w:eastAsia="Times New Roman" w:hAnsi="Calibri" w:cs="Times New Roman"/>
                <w:color w:val="000000"/>
                <w:sz w:val="22"/>
                <w:szCs w:val="22"/>
              </w:rPr>
              <w:t>ΝΑΙ</w:t>
            </w:r>
          </w:p>
        </w:tc>
      </w:tr>
      <w:tr w:rsidR="0099759A" w14:paraId="678A4722" w14:textId="77777777">
        <w:trPr>
          <w:trHeight w:val="45"/>
        </w:trPr>
        <w:tc>
          <w:tcPr>
            <w:tcW w:w="7400" w:type="dxa"/>
            <w:tcBorders>
              <w:top w:val="nil"/>
              <w:left w:val="nil"/>
              <w:bottom w:val="nil"/>
              <w:right w:val="nil"/>
            </w:tcBorders>
            <w:shd w:val="clear" w:color="auto" w:fill="auto"/>
            <w:vAlign w:val="center"/>
            <w:hideMark/>
          </w:tcPr>
          <w:p w14:paraId="678A472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24" w14:textId="77777777">
        <w:trPr>
          <w:trHeight w:val="330"/>
        </w:trPr>
        <w:tc>
          <w:tcPr>
            <w:tcW w:w="7400" w:type="dxa"/>
            <w:tcBorders>
              <w:top w:val="nil"/>
              <w:left w:val="nil"/>
              <w:bottom w:val="nil"/>
              <w:right w:val="nil"/>
            </w:tcBorders>
            <w:shd w:val="clear" w:color="auto" w:fill="auto"/>
            <w:vAlign w:val="center"/>
            <w:hideMark/>
          </w:tcPr>
          <w:p w14:paraId="678A472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Ν.Δ.: OXI</w:t>
            </w:r>
          </w:p>
        </w:tc>
      </w:tr>
      <w:tr w:rsidR="0099759A" w14:paraId="678A4726" w14:textId="77777777">
        <w:trPr>
          <w:trHeight w:val="30"/>
        </w:trPr>
        <w:tc>
          <w:tcPr>
            <w:tcW w:w="7400" w:type="dxa"/>
            <w:tcBorders>
              <w:top w:val="nil"/>
              <w:left w:val="nil"/>
              <w:bottom w:val="nil"/>
              <w:right w:val="nil"/>
            </w:tcBorders>
            <w:shd w:val="clear" w:color="auto" w:fill="auto"/>
            <w:vAlign w:val="center"/>
            <w:hideMark/>
          </w:tcPr>
          <w:p w14:paraId="678A472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28" w14:textId="77777777">
        <w:trPr>
          <w:trHeight w:val="330"/>
        </w:trPr>
        <w:tc>
          <w:tcPr>
            <w:tcW w:w="7400" w:type="dxa"/>
            <w:tcBorders>
              <w:top w:val="nil"/>
              <w:left w:val="nil"/>
              <w:bottom w:val="nil"/>
              <w:right w:val="nil"/>
            </w:tcBorders>
            <w:shd w:val="clear" w:color="auto" w:fill="auto"/>
            <w:vAlign w:val="center"/>
            <w:hideMark/>
          </w:tcPr>
          <w:p w14:paraId="678A4727"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ΔΗ.ΣΥ: OXI</w:t>
            </w:r>
          </w:p>
        </w:tc>
      </w:tr>
      <w:tr w:rsidR="0099759A" w14:paraId="678A472A" w14:textId="77777777">
        <w:trPr>
          <w:trHeight w:val="45"/>
        </w:trPr>
        <w:tc>
          <w:tcPr>
            <w:tcW w:w="7400" w:type="dxa"/>
            <w:tcBorders>
              <w:top w:val="nil"/>
              <w:left w:val="nil"/>
              <w:bottom w:val="nil"/>
              <w:right w:val="nil"/>
            </w:tcBorders>
            <w:shd w:val="clear" w:color="auto" w:fill="auto"/>
            <w:vAlign w:val="center"/>
            <w:hideMark/>
          </w:tcPr>
          <w:p w14:paraId="678A4729"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2C" w14:textId="77777777">
        <w:trPr>
          <w:trHeight w:val="330"/>
        </w:trPr>
        <w:tc>
          <w:tcPr>
            <w:tcW w:w="7400" w:type="dxa"/>
            <w:tcBorders>
              <w:top w:val="nil"/>
              <w:left w:val="nil"/>
              <w:bottom w:val="nil"/>
              <w:right w:val="nil"/>
            </w:tcBorders>
            <w:shd w:val="clear" w:color="auto" w:fill="auto"/>
            <w:vAlign w:val="center"/>
            <w:hideMark/>
          </w:tcPr>
          <w:p w14:paraId="678A472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Χ.Α: OXI</w:t>
            </w:r>
          </w:p>
        </w:tc>
      </w:tr>
      <w:tr w:rsidR="0099759A" w14:paraId="678A472E" w14:textId="77777777">
        <w:trPr>
          <w:trHeight w:val="45"/>
        </w:trPr>
        <w:tc>
          <w:tcPr>
            <w:tcW w:w="7400" w:type="dxa"/>
            <w:tcBorders>
              <w:top w:val="nil"/>
              <w:left w:val="nil"/>
              <w:bottom w:val="nil"/>
              <w:right w:val="nil"/>
            </w:tcBorders>
            <w:shd w:val="clear" w:color="auto" w:fill="auto"/>
            <w:vAlign w:val="center"/>
            <w:hideMark/>
          </w:tcPr>
          <w:p w14:paraId="678A472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30" w14:textId="77777777">
        <w:trPr>
          <w:trHeight w:val="330"/>
        </w:trPr>
        <w:tc>
          <w:tcPr>
            <w:tcW w:w="7400" w:type="dxa"/>
            <w:tcBorders>
              <w:top w:val="nil"/>
              <w:left w:val="nil"/>
              <w:bottom w:val="nil"/>
              <w:right w:val="nil"/>
            </w:tcBorders>
            <w:shd w:val="clear" w:color="auto" w:fill="auto"/>
            <w:vAlign w:val="center"/>
            <w:hideMark/>
          </w:tcPr>
          <w:p w14:paraId="678A472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Κ.Κ.Ε: ΠΡΝ</w:t>
            </w:r>
          </w:p>
        </w:tc>
      </w:tr>
      <w:tr w:rsidR="0099759A" w14:paraId="678A4732" w14:textId="77777777">
        <w:trPr>
          <w:trHeight w:val="45"/>
        </w:trPr>
        <w:tc>
          <w:tcPr>
            <w:tcW w:w="7400" w:type="dxa"/>
            <w:tcBorders>
              <w:top w:val="nil"/>
              <w:left w:val="nil"/>
              <w:bottom w:val="nil"/>
              <w:right w:val="nil"/>
            </w:tcBorders>
            <w:shd w:val="clear" w:color="auto" w:fill="auto"/>
            <w:vAlign w:val="center"/>
            <w:hideMark/>
          </w:tcPr>
          <w:p w14:paraId="678A473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34" w14:textId="77777777">
        <w:trPr>
          <w:trHeight w:val="330"/>
        </w:trPr>
        <w:tc>
          <w:tcPr>
            <w:tcW w:w="7400" w:type="dxa"/>
            <w:tcBorders>
              <w:top w:val="nil"/>
              <w:left w:val="nil"/>
              <w:bottom w:val="nil"/>
              <w:right w:val="nil"/>
            </w:tcBorders>
            <w:shd w:val="clear" w:color="auto" w:fill="auto"/>
            <w:vAlign w:val="center"/>
            <w:hideMark/>
          </w:tcPr>
          <w:p w14:paraId="678A473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ΕΝ. ΚΕΝΤΡΩΩΝ: ΠΡΝ</w:t>
            </w:r>
          </w:p>
        </w:tc>
      </w:tr>
      <w:tr w:rsidR="0099759A" w14:paraId="678A4736" w14:textId="77777777">
        <w:trPr>
          <w:trHeight w:val="45"/>
        </w:trPr>
        <w:tc>
          <w:tcPr>
            <w:tcW w:w="7400" w:type="dxa"/>
            <w:tcBorders>
              <w:top w:val="nil"/>
              <w:left w:val="nil"/>
              <w:bottom w:val="nil"/>
              <w:right w:val="nil"/>
            </w:tcBorders>
            <w:shd w:val="clear" w:color="auto" w:fill="auto"/>
            <w:vAlign w:val="center"/>
            <w:hideMark/>
          </w:tcPr>
          <w:p w14:paraId="678A473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38" w14:textId="77777777">
        <w:trPr>
          <w:trHeight w:val="150"/>
        </w:trPr>
        <w:tc>
          <w:tcPr>
            <w:tcW w:w="7400" w:type="dxa"/>
            <w:tcBorders>
              <w:top w:val="nil"/>
              <w:left w:val="nil"/>
              <w:bottom w:val="nil"/>
              <w:right w:val="nil"/>
            </w:tcBorders>
            <w:shd w:val="clear" w:color="auto" w:fill="auto"/>
            <w:vAlign w:val="center"/>
            <w:hideMark/>
          </w:tcPr>
          <w:p w14:paraId="678A4737" w14:textId="77777777" w:rsidR="00992F55" w:rsidRPr="00865BFD" w:rsidRDefault="00FE124F">
            <w:pPr>
              <w:contextualSpacing/>
              <w:jc w:val="center"/>
              <w:rPr>
                <w:rFonts w:ascii="Times New Roman" w:eastAsia="Times New Roman" w:hAnsi="Times New Roman" w:cs="Times New Roman"/>
                <w:sz w:val="20"/>
              </w:rPr>
            </w:pPr>
          </w:p>
        </w:tc>
      </w:tr>
      <w:tr w:rsidR="0099759A" w14:paraId="678A473A" w14:textId="77777777">
        <w:trPr>
          <w:trHeight w:val="345"/>
        </w:trPr>
        <w:tc>
          <w:tcPr>
            <w:tcW w:w="7400" w:type="dxa"/>
            <w:tcBorders>
              <w:top w:val="nil"/>
              <w:left w:val="nil"/>
              <w:bottom w:val="nil"/>
              <w:right w:val="nil"/>
            </w:tcBorders>
            <w:shd w:val="clear" w:color="auto" w:fill="auto"/>
            <w:vAlign w:val="center"/>
            <w:hideMark/>
          </w:tcPr>
          <w:p w14:paraId="678A4739" w14:textId="77777777" w:rsidR="00992F55" w:rsidRPr="00865BFD" w:rsidRDefault="00FE124F">
            <w:pPr>
              <w:contextualSpacing/>
              <w:jc w:val="center"/>
              <w:rPr>
                <w:rFonts w:ascii="Times New Roman" w:eastAsia="Times New Roman" w:hAnsi="Times New Roman" w:cs="Times New Roman"/>
                <w:sz w:val="20"/>
              </w:rPr>
            </w:pPr>
          </w:p>
        </w:tc>
      </w:tr>
      <w:tr w:rsidR="0099759A" w14:paraId="678A473C" w14:textId="77777777">
        <w:trPr>
          <w:trHeight w:val="330"/>
        </w:trPr>
        <w:tc>
          <w:tcPr>
            <w:tcW w:w="7400" w:type="dxa"/>
            <w:tcBorders>
              <w:top w:val="nil"/>
              <w:left w:val="nil"/>
              <w:bottom w:val="nil"/>
              <w:right w:val="nil"/>
            </w:tcBorders>
            <w:shd w:val="clear" w:color="auto" w:fill="auto"/>
            <w:vAlign w:val="center"/>
            <w:hideMark/>
          </w:tcPr>
          <w:p w14:paraId="678A473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Άρθρο 19 ως έχει     ΚΑΤΑ ΠΛΕΙΟΨΗΦΙΑ</w:t>
            </w:r>
          </w:p>
        </w:tc>
      </w:tr>
      <w:tr w:rsidR="0099759A" w14:paraId="678A473E" w14:textId="77777777">
        <w:trPr>
          <w:trHeight w:val="90"/>
        </w:trPr>
        <w:tc>
          <w:tcPr>
            <w:tcW w:w="7400" w:type="dxa"/>
            <w:tcBorders>
              <w:top w:val="nil"/>
              <w:left w:val="nil"/>
              <w:bottom w:val="nil"/>
              <w:right w:val="nil"/>
            </w:tcBorders>
            <w:shd w:val="clear" w:color="auto" w:fill="auto"/>
            <w:vAlign w:val="center"/>
            <w:hideMark/>
          </w:tcPr>
          <w:p w14:paraId="678A473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40" w14:textId="77777777">
        <w:trPr>
          <w:trHeight w:val="330"/>
        </w:trPr>
        <w:tc>
          <w:tcPr>
            <w:tcW w:w="7400" w:type="dxa"/>
            <w:tcBorders>
              <w:top w:val="nil"/>
              <w:left w:val="nil"/>
              <w:bottom w:val="nil"/>
              <w:right w:val="nil"/>
            </w:tcBorders>
            <w:shd w:val="clear" w:color="auto" w:fill="auto"/>
            <w:vAlign w:val="center"/>
            <w:hideMark/>
          </w:tcPr>
          <w:p w14:paraId="678A473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ΣΥΡΙΖΑ: ΝΑΙ</w:t>
            </w:r>
          </w:p>
        </w:tc>
      </w:tr>
      <w:tr w:rsidR="0099759A" w14:paraId="678A4742" w14:textId="77777777">
        <w:trPr>
          <w:trHeight w:val="45"/>
        </w:trPr>
        <w:tc>
          <w:tcPr>
            <w:tcW w:w="7400" w:type="dxa"/>
            <w:tcBorders>
              <w:top w:val="nil"/>
              <w:left w:val="nil"/>
              <w:bottom w:val="nil"/>
              <w:right w:val="nil"/>
            </w:tcBorders>
            <w:shd w:val="clear" w:color="auto" w:fill="auto"/>
            <w:vAlign w:val="center"/>
            <w:hideMark/>
          </w:tcPr>
          <w:p w14:paraId="678A474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44" w14:textId="77777777">
        <w:trPr>
          <w:trHeight w:val="330"/>
        </w:trPr>
        <w:tc>
          <w:tcPr>
            <w:tcW w:w="7400" w:type="dxa"/>
            <w:tcBorders>
              <w:top w:val="nil"/>
              <w:left w:val="nil"/>
              <w:bottom w:val="nil"/>
              <w:right w:val="nil"/>
            </w:tcBorders>
            <w:shd w:val="clear" w:color="auto" w:fill="auto"/>
            <w:vAlign w:val="center"/>
            <w:hideMark/>
          </w:tcPr>
          <w:p w14:paraId="678A474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Ν.Δ.: OXI</w:t>
            </w:r>
          </w:p>
        </w:tc>
      </w:tr>
      <w:tr w:rsidR="0099759A" w14:paraId="678A4746" w14:textId="77777777">
        <w:trPr>
          <w:trHeight w:val="45"/>
        </w:trPr>
        <w:tc>
          <w:tcPr>
            <w:tcW w:w="7400" w:type="dxa"/>
            <w:tcBorders>
              <w:top w:val="nil"/>
              <w:left w:val="nil"/>
              <w:bottom w:val="nil"/>
              <w:right w:val="nil"/>
            </w:tcBorders>
            <w:shd w:val="clear" w:color="auto" w:fill="auto"/>
            <w:vAlign w:val="center"/>
            <w:hideMark/>
          </w:tcPr>
          <w:p w14:paraId="678A474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48" w14:textId="77777777">
        <w:trPr>
          <w:trHeight w:val="330"/>
        </w:trPr>
        <w:tc>
          <w:tcPr>
            <w:tcW w:w="7400" w:type="dxa"/>
            <w:tcBorders>
              <w:top w:val="nil"/>
              <w:left w:val="nil"/>
              <w:bottom w:val="nil"/>
              <w:right w:val="nil"/>
            </w:tcBorders>
            <w:shd w:val="clear" w:color="auto" w:fill="auto"/>
            <w:vAlign w:val="center"/>
            <w:hideMark/>
          </w:tcPr>
          <w:p w14:paraId="678A4747"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ΔΗ.ΣΥ: ΝΑΙ</w:t>
            </w:r>
          </w:p>
        </w:tc>
      </w:tr>
      <w:tr w:rsidR="0099759A" w14:paraId="678A474A" w14:textId="77777777">
        <w:trPr>
          <w:trHeight w:val="45"/>
        </w:trPr>
        <w:tc>
          <w:tcPr>
            <w:tcW w:w="7400" w:type="dxa"/>
            <w:tcBorders>
              <w:top w:val="nil"/>
              <w:left w:val="nil"/>
              <w:bottom w:val="nil"/>
              <w:right w:val="nil"/>
            </w:tcBorders>
            <w:shd w:val="clear" w:color="auto" w:fill="auto"/>
            <w:vAlign w:val="center"/>
            <w:hideMark/>
          </w:tcPr>
          <w:p w14:paraId="678A4749"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4C" w14:textId="77777777">
        <w:trPr>
          <w:trHeight w:val="330"/>
        </w:trPr>
        <w:tc>
          <w:tcPr>
            <w:tcW w:w="7400" w:type="dxa"/>
            <w:tcBorders>
              <w:top w:val="nil"/>
              <w:left w:val="nil"/>
              <w:bottom w:val="nil"/>
              <w:right w:val="nil"/>
            </w:tcBorders>
            <w:shd w:val="clear" w:color="auto" w:fill="auto"/>
            <w:vAlign w:val="center"/>
            <w:hideMark/>
          </w:tcPr>
          <w:p w14:paraId="678A474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Χ.Α: OXI</w:t>
            </w:r>
          </w:p>
        </w:tc>
      </w:tr>
      <w:tr w:rsidR="0099759A" w14:paraId="678A474E" w14:textId="77777777">
        <w:trPr>
          <w:trHeight w:val="45"/>
        </w:trPr>
        <w:tc>
          <w:tcPr>
            <w:tcW w:w="7400" w:type="dxa"/>
            <w:tcBorders>
              <w:top w:val="nil"/>
              <w:left w:val="nil"/>
              <w:bottom w:val="nil"/>
              <w:right w:val="nil"/>
            </w:tcBorders>
            <w:shd w:val="clear" w:color="auto" w:fill="auto"/>
            <w:vAlign w:val="center"/>
            <w:hideMark/>
          </w:tcPr>
          <w:p w14:paraId="678A474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50" w14:textId="77777777">
        <w:trPr>
          <w:trHeight w:val="330"/>
        </w:trPr>
        <w:tc>
          <w:tcPr>
            <w:tcW w:w="7400" w:type="dxa"/>
            <w:tcBorders>
              <w:top w:val="nil"/>
              <w:left w:val="nil"/>
              <w:bottom w:val="nil"/>
              <w:right w:val="nil"/>
            </w:tcBorders>
            <w:shd w:val="clear" w:color="auto" w:fill="auto"/>
            <w:vAlign w:val="center"/>
            <w:hideMark/>
          </w:tcPr>
          <w:p w14:paraId="678A474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Κ.Κ.Ε: ΝΑΙ</w:t>
            </w:r>
          </w:p>
        </w:tc>
      </w:tr>
      <w:tr w:rsidR="0099759A" w14:paraId="678A4752" w14:textId="77777777">
        <w:trPr>
          <w:trHeight w:val="30"/>
        </w:trPr>
        <w:tc>
          <w:tcPr>
            <w:tcW w:w="7400" w:type="dxa"/>
            <w:tcBorders>
              <w:top w:val="nil"/>
              <w:left w:val="nil"/>
              <w:bottom w:val="nil"/>
              <w:right w:val="nil"/>
            </w:tcBorders>
            <w:shd w:val="clear" w:color="auto" w:fill="auto"/>
            <w:vAlign w:val="center"/>
            <w:hideMark/>
          </w:tcPr>
          <w:p w14:paraId="678A475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54" w14:textId="77777777">
        <w:trPr>
          <w:trHeight w:val="330"/>
        </w:trPr>
        <w:tc>
          <w:tcPr>
            <w:tcW w:w="7400" w:type="dxa"/>
            <w:tcBorders>
              <w:top w:val="nil"/>
              <w:left w:val="nil"/>
              <w:bottom w:val="nil"/>
              <w:right w:val="nil"/>
            </w:tcBorders>
            <w:shd w:val="clear" w:color="auto" w:fill="auto"/>
            <w:vAlign w:val="center"/>
            <w:hideMark/>
          </w:tcPr>
          <w:p w14:paraId="678A475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ΕΝ. ΚΕΝΤΡΩΩΝ: ΠΡΝ</w:t>
            </w:r>
          </w:p>
        </w:tc>
      </w:tr>
      <w:tr w:rsidR="0099759A" w14:paraId="678A4756" w14:textId="77777777">
        <w:trPr>
          <w:trHeight w:val="45"/>
        </w:trPr>
        <w:tc>
          <w:tcPr>
            <w:tcW w:w="7400" w:type="dxa"/>
            <w:tcBorders>
              <w:top w:val="nil"/>
              <w:left w:val="nil"/>
              <w:bottom w:val="nil"/>
              <w:right w:val="nil"/>
            </w:tcBorders>
            <w:shd w:val="clear" w:color="auto" w:fill="auto"/>
            <w:vAlign w:val="center"/>
            <w:hideMark/>
          </w:tcPr>
          <w:p w14:paraId="678A475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58" w14:textId="77777777">
        <w:trPr>
          <w:trHeight w:val="135"/>
        </w:trPr>
        <w:tc>
          <w:tcPr>
            <w:tcW w:w="7400" w:type="dxa"/>
            <w:tcBorders>
              <w:top w:val="nil"/>
              <w:left w:val="nil"/>
              <w:bottom w:val="nil"/>
              <w:right w:val="nil"/>
            </w:tcBorders>
            <w:shd w:val="clear" w:color="auto" w:fill="auto"/>
            <w:vAlign w:val="center"/>
            <w:hideMark/>
          </w:tcPr>
          <w:p w14:paraId="678A4757" w14:textId="77777777" w:rsidR="00992F55" w:rsidRPr="00865BFD" w:rsidRDefault="00FE124F">
            <w:pPr>
              <w:contextualSpacing/>
              <w:jc w:val="center"/>
              <w:rPr>
                <w:rFonts w:ascii="Times New Roman" w:eastAsia="Times New Roman" w:hAnsi="Times New Roman" w:cs="Times New Roman"/>
                <w:sz w:val="20"/>
              </w:rPr>
            </w:pPr>
          </w:p>
        </w:tc>
      </w:tr>
      <w:tr w:rsidR="0099759A" w14:paraId="678A475A" w14:textId="77777777">
        <w:trPr>
          <w:trHeight w:val="345"/>
        </w:trPr>
        <w:tc>
          <w:tcPr>
            <w:tcW w:w="7400" w:type="dxa"/>
            <w:tcBorders>
              <w:top w:val="nil"/>
              <w:left w:val="nil"/>
              <w:bottom w:val="nil"/>
              <w:right w:val="nil"/>
            </w:tcBorders>
            <w:shd w:val="clear" w:color="auto" w:fill="auto"/>
            <w:vAlign w:val="center"/>
            <w:hideMark/>
          </w:tcPr>
          <w:p w14:paraId="678A4759" w14:textId="77777777" w:rsidR="00992F55" w:rsidRPr="00865BFD" w:rsidRDefault="00FE124F">
            <w:pPr>
              <w:contextualSpacing/>
              <w:jc w:val="center"/>
              <w:rPr>
                <w:rFonts w:ascii="Times New Roman" w:eastAsia="Times New Roman" w:hAnsi="Times New Roman" w:cs="Times New Roman"/>
                <w:sz w:val="20"/>
              </w:rPr>
            </w:pPr>
          </w:p>
        </w:tc>
      </w:tr>
      <w:tr w:rsidR="0099759A" w14:paraId="678A475C" w14:textId="77777777">
        <w:trPr>
          <w:trHeight w:val="330"/>
        </w:trPr>
        <w:tc>
          <w:tcPr>
            <w:tcW w:w="7400" w:type="dxa"/>
            <w:tcBorders>
              <w:top w:val="nil"/>
              <w:left w:val="nil"/>
              <w:bottom w:val="nil"/>
              <w:right w:val="nil"/>
            </w:tcBorders>
            <w:shd w:val="clear" w:color="auto" w:fill="auto"/>
            <w:vAlign w:val="center"/>
            <w:hideMark/>
          </w:tcPr>
          <w:p w14:paraId="678A475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 xml:space="preserve">Άρθρο 20 όπως τροπ.     ΚΑΤΑ </w:t>
            </w:r>
            <w:r w:rsidRPr="00865BFD">
              <w:rPr>
                <w:rFonts w:ascii="Calibri" w:eastAsia="Times New Roman" w:hAnsi="Calibri" w:cs="Times New Roman"/>
                <w:color w:val="000000"/>
                <w:sz w:val="22"/>
                <w:szCs w:val="22"/>
              </w:rPr>
              <w:t>ΠΛΕΙΟΨΗΦΙΑ</w:t>
            </w:r>
          </w:p>
        </w:tc>
      </w:tr>
      <w:tr w:rsidR="0099759A" w14:paraId="678A475E" w14:textId="77777777">
        <w:trPr>
          <w:trHeight w:val="105"/>
        </w:trPr>
        <w:tc>
          <w:tcPr>
            <w:tcW w:w="7400" w:type="dxa"/>
            <w:tcBorders>
              <w:top w:val="nil"/>
              <w:left w:val="nil"/>
              <w:bottom w:val="nil"/>
              <w:right w:val="nil"/>
            </w:tcBorders>
            <w:shd w:val="clear" w:color="auto" w:fill="auto"/>
            <w:vAlign w:val="center"/>
            <w:hideMark/>
          </w:tcPr>
          <w:p w14:paraId="678A475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60" w14:textId="77777777">
        <w:trPr>
          <w:trHeight w:val="330"/>
        </w:trPr>
        <w:tc>
          <w:tcPr>
            <w:tcW w:w="7400" w:type="dxa"/>
            <w:tcBorders>
              <w:top w:val="nil"/>
              <w:left w:val="nil"/>
              <w:bottom w:val="nil"/>
              <w:right w:val="nil"/>
            </w:tcBorders>
            <w:shd w:val="clear" w:color="auto" w:fill="auto"/>
            <w:vAlign w:val="center"/>
            <w:hideMark/>
          </w:tcPr>
          <w:p w14:paraId="678A475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ΣΥΡΙΖΑ: ΝΑΙ</w:t>
            </w:r>
          </w:p>
        </w:tc>
      </w:tr>
      <w:tr w:rsidR="0099759A" w14:paraId="678A4762" w14:textId="77777777">
        <w:trPr>
          <w:trHeight w:val="45"/>
        </w:trPr>
        <w:tc>
          <w:tcPr>
            <w:tcW w:w="7400" w:type="dxa"/>
            <w:tcBorders>
              <w:top w:val="nil"/>
              <w:left w:val="nil"/>
              <w:bottom w:val="nil"/>
              <w:right w:val="nil"/>
            </w:tcBorders>
            <w:shd w:val="clear" w:color="auto" w:fill="auto"/>
            <w:vAlign w:val="center"/>
            <w:hideMark/>
          </w:tcPr>
          <w:p w14:paraId="678A476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64" w14:textId="77777777">
        <w:trPr>
          <w:trHeight w:val="330"/>
        </w:trPr>
        <w:tc>
          <w:tcPr>
            <w:tcW w:w="7400" w:type="dxa"/>
            <w:tcBorders>
              <w:top w:val="nil"/>
              <w:left w:val="nil"/>
              <w:bottom w:val="nil"/>
              <w:right w:val="nil"/>
            </w:tcBorders>
            <w:shd w:val="clear" w:color="auto" w:fill="auto"/>
            <w:vAlign w:val="center"/>
            <w:hideMark/>
          </w:tcPr>
          <w:p w14:paraId="678A476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Ν.Δ.: OXI</w:t>
            </w:r>
          </w:p>
        </w:tc>
      </w:tr>
      <w:tr w:rsidR="0099759A" w14:paraId="678A4766" w14:textId="77777777">
        <w:trPr>
          <w:trHeight w:val="45"/>
        </w:trPr>
        <w:tc>
          <w:tcPr>
            <w:tcW w:w="7400" w:type="dxa"/>
            <w:tcBorders>
              <w:top w:val="nil"/>
              <w:left w:val="nil"/>
              <w:bottom w:val="nil"/>
              <w:right w:val="nil"/>
            </w:tcBorders>
            <w:shd w:val="clear" w:color="auto" w:fill="auto"/>
            <w:vAlign w:val="center"/>
            <w:hideMark/>
          </w:tcPr>
          <w:p w14:paraId="678A476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68" w14:textId="77777777">
        <w:trPr>
          <w:trHeight w:val="330"/>
        </w:trPr>
        <w:tc>
          <w:tcPr>
            <w:tcW w:w="7400" w:type="dxa"/>
            <w:tcBorders>
              <w:top w:val="nil"/>
              <w:left w:val="nil"/>
              <w:bottom w:val="nil"/>
              <w:right w:val="nil"/>
            </w:tcBorders>
            <w:shd w:val="clear" w:color="auto" w:fill="auto"/>
            <w:vAlign w:val="center"/>
            <w:hideMark/>
          </w:tcPr>
          <w:p w14:paraId="678A4767"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ΔΗ.ΣΥ: ΝΑΙ</w:t>
            </w:r>
          </w:p>
        </w:tc>
      </w:tr>
      <w:tr w:rsidR="0099759A" w14:paraId="678A476A" w14:textId="77777777">
        <w:trPr>
          <w:trHeight w:val="30"/>
        </w:trPr>
        <w:tc>
          <w:tcPr>
            <w:tcW w:w="7400" w:type="dxa"/>
            <w:tcBorders>
              <w:top w:val="nil"/>
              <w:left w:val="nil"/>
              <w:bottom w:val="nil"/>
              <w:right w:val="nil"/>
            </w:tcBorders>
            <w:shd w:val="clear" w:color="auto" w:fill="auto"/>
            <w:vAlign w:val="center"/>
            <w:hideMark/>
          </w:tcPr>
          <w:p w14:paraId="678A4769"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6C" w14:textId="77777777">
        <w:trPr>
          <w:trHeight w:val="345"/>
        </w:trPr>
        <w:tc>
          <w:tcPr>
            <w:tcW w:w="7400" w:type="dxa"/>
            <w:tcBorders>
              <w:top w:val="nil"/>
              <w:left w:val="nil"/>
              <w:bottom w:val="nil"/>
              <w:right w:val="nil"/>
            </w:tcBorders>
            <w:shd w:val="clear" w:color="auto" w:fill="auto"/>
            <w:vAlign w:val="center"/>
            <w:hideMark/>
          </w:tcPr>
          <w:p w14:paraId="678A476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Χ.Α: OXI</w:t>
            </w:r>
          </w:p>
        </w:tc>
      </w:tr>
      <w:tr w:rsidR="0099759A" w14:paraId="678A476E" w14:textId="77777777">
        <w:trPr>
          <w:trHeight w:val="30"/>
        </w:trPr>
        <w:tc>
          <w:tcPr>
            <w:tcW w:w="7400" w:type="dxa"/>
            <w:tcBorders>
              <w:top w:val="nil"/>
              <w:left w:val="nil"/>
              <w:bottom w:val="nil"/>
              <w:right w:val="nil"/>
            </w:tcBorders>
            <w:shd w:val="clear" w:color="auto" w:fill="auto"/>
            <w:vAlign w:val="center"/>
            <w:hideMark/>
          </w:tcPr>
          <w:p w14:paraId="678A476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70" w14:textId="77777777">
        <w:trPr>
          <w:trHeight w:val="330"/>
        </w:trPr>
        <w:tc>
          <w:tcPr>
            <w:tcW w:w="7400" w:type="dxa"/>
            <w:tcBorders>
              <w:top w:val="nil"/>
              <w:left w:val="nil"/>
              <w:bottom w:val="nil"/>
              <w:right w:val="nil"/>
            </w:tcBorders>
            <w:shd w:val="clear" w:color="auto" w:fill="auto"/>
            <w:vAlign w:val="center"/>
            <w:hideMark/>
          </w:tcPr>
          <w:p w14:paraId="678A476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Κ.Κ.Ε: ΝΑΙ</w:t>
            </w:r>
          </w:p>
        </w:tc>
      </w:tr>
      <w:tr w:rsidR="0099759A" w14:paraId="678A4772" w14:textId="77777777">
        <w:trPr>
          <w:trHeight w:val="45"/>
        </w:trPr>
        <w:tc>
          <w:tcPr>
            <w:tcW w:w="7400" w:type="dxa"/>
            <w:tcBorders>
              <w:top w:val="nil"/>
              <w:left w:val="nil"/>
              <w:bottom w:val="nil"/>
              <w:right w:val="nil"/>
            </w:tcBorders>
            <w:shd w:val="clear" w:color="auto" w:fill="auto"/>
            <w:vAlign w:val="center"/>
            <w:hideMark/>
          </w:tcPr>
          <w:p w14:paraId="678A477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74" w14:textId="77777777">
        <w:trPr>
          <w:trHeight w:val="330"/>
        </w:trPr>
        <w:tc>
          <w:tcPr>
            <w:tcW w:w="7400" w:type="dxa"/>
            <w:tcBorders>
              <w:top w:val="nil"/>
              <w:left w:val="nil"/>
              <w:bottom w:val="nil"/>
              <w:right w:val="nil"/>
            </w:tcBorders>
            <w:shd w:val="clear" w:color="auto" w:fill="auto"/>
            <w:vAlign w:val="center"/>
            <w:hideMark/>
          </w:tcPr>
          <w:p w14:paraId="678A477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ΕΝ. ΚΕΝΤΡΩΩΝ: ΠΡΝ</w:t>
            </w:r>
          </w:p>
        </w:tc>
      </w:tr>
      <w:tr w:rsidR="0099759A" w14:paraId="678A4776" w14:textId="77777777">
        <w:trPr>
          <w:trHeight w:val="30"/>
        </w:trPr>
        <w:tc>
          <w:tcPr>
            <w:tcW w:w="7400" w:type="dxa"/>
            <w:tcBorders>
              <w:top w:val="nil"/>
              <w:left w:val="nil"/>
              <w:bottom w:val="nil"/>
              <w:right w:val="nil"/>
            </w:tcBorders>
            <w:shd w:val="clear" w:color="auto" w:fill="auto"/>
            <w:vAlign w:val="center"/>
            <w:hideMark/>
          </w:tcPr>
          <w:p w14:paraId="678A477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78" w14:textId="77777777">
        <w:trPr>
          <w:trHeight w:val="150"/>
        </w:trPr>
        <w:tc>
          <w:tcPr>
            <w:tcW w:w="7400" w:type="dxa"/>
            <w:tcBorders>
              <w:top w:val="nil"/>
              <w:left w:val="nil"/>
              <w:bottom w:val="nil"/>
              <w:right w:val="nil"/>
            </w:tcBorders>
            <w:shd w:val="clear" w:color="auto" w:fill="auto"/>
            <w:vAlign w:val="center"/>
            <w:hideMark/>
          </w:tcPr>
          <w:p w14:paraId="678A4777" w14:textId="77777777" w:rsidR="00992F55" w:rsidRPr="00865BFD" w:rsidRDefault="00FE124F">
            <w:pPr>
              <w:contextualSpacing/>
              <w:jc w:val="center"/>
              <w:rPr>
                <w:rFonts w:ascii="Times New Roman" w:eastAsia="Times New Roman" w:hAnsi="Times New Roman" w:cs="Times New Roman"/>
                <w:sz w:val="20"/>
              </w:rPr>
            </w:pPr>
          </w:p>
        </w:tc>
      </w:tr>
      <w:tr w:rsidR="0099759A" w14:paraId="678A477A" w14:textId="77777777">
        <w:trPr>
          <w:trHeight w:val="345"/>
        </w:trPr>
        <w:tc>
          <w:tcPr>
            <w:tcW w:w="7400" w:type="dxa"/>
            <w:tcBorders>
              <w:top w:val="nil"/>
              <w:left w:val="nil"/>
              <w:bottom w:val="nil"/>
              <w:right w:val="nil"/>
            </w:tcBorders>
            <w:shd w:val="clear" w:color="auto" w:fill="auto"/>
            <w:vAlign w:val="center"/>
            <w:hideMark/>
          </w:tcPr>
          <w:p w14:paraId="678A4779" w14:textId="77777777" w:rsidR="00992F55" w:rsidRPr="00865BFD" w:rsidRDefault="00FE124F">
            <w:pPr>
              <w:contextualSpacing/>
              <w:jc w:val="center"/>
              <w:rPr>
                <w:rFonts w:ascii="Times New Roman" w:eastAsia="Times New Roman" w:hAnsi="Times New Roman" w:cs="Times New Roman"/>
                <w:sz w:val="20"/>
              </w:rPr>
            </w:pPr>
          </w:p>
        </w:tc>
      </w:tr>
      <w:tr w:rsidR="0099759A" w14:paraId="678A477C" w14:textId="77777777">
        <w:trPr>
          <w:trHeight w:val="330"/>
        </w:trPr>
        <w:tc>
          <w:tcPr>
            <w:tcW w:w="7400" w:type="dxa"/>
            <w:tcBorders>
              <w:top w:val="nil"/>
              <w:left w:val="nil"/>
              <w:bottom w:val="nil"/>
              <w:right w:val="nil"/>
            </w:tcBorders>
            <w:shd w:val="clear" w:color="auto" w:fill="auto"/>
            <w:vAlign w:val="center"/>
            <w:hideMark/>
          </w:tcPr>
          <w:p w14:paraId="678A477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Άρθρο 21 ως έχει     ΚΑΤΑ ΠΛΕΙΟΨΗΦΙΑ</w:t>
            </w:r>
          </w:p>
        </w:tc>
      </w:tr>
      <w:tr w:rsidR="0099759A" w14:paraId="678A477E" w14:textId="77777777">
        <w:trPr>
          <w:trHeight w:val="105"/>
        </w:trPr>
        <w:tc>
          <w:tcPr>
            <w:tcW w:w="7400" w:type="dxa"/>
            <w:tcBorders>
              <w:top w:val="nil"/>
              <w:left w:val="nil"/>
              <w:bottom w:val="nil"/>
              <w:right w:val="nil"/>
            </w:tcBorders>
            <w:shd w:val="clear" w:color="auto" w:fill="auto"/>
            <w:vAlign w:val="center"/>
            <w:hideMark/>
          </w:tcPr>
          <w:p w14:paraId="678A477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80" w14:textId="77777777">
        <w:trPr>
          <w:trHeight w:val="330"/>
        </w:trPr>
        <w:tc>
          <w:tcPr>
            <w:tcW w:w="7400" w:type="dxa"/>
            <w:tcBorders>
              <w:top w:val="nil"/>
              <w:left w:val="nil"/>
              <w:bottom w:val="nil"/>
              <w:right w:val="nil"/>
            </w:tcBorders>
            <w:shd w:val="clear" w:color="auto" w:fill="auto"/>
            <w:vAlign w:val="center"/>
            <w:hideMark/>
          </w:tcPr>
          <w:p w14:paraId="678A477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ΣΥΡΙΖΑ: ΝΑΙ</w:t>
            </w:r>
          </w:p>
        </w:tc>
      </w:tr>
      <w:tr w:rsidR="0099759A" w14:paraId="678A4782" w14:textId="77777777">
        <w:trPr>
          <w:trHeight w:val="45"/>
        </w:trPr>
        <w:tc>
          <w:tcPr>
            <w:tcW w:w="7400" w:type="dxa"/>
            <w:tcBorders>
              <w:top w:val="nil"/>
              <w:left w:val="nil"/>
              <w:bottom w:val="nil"/>
              <w:right w:val="nil"/>
            </w:tcBorders>
            <w:shd w:val="clear" w:color="auto" w:fill="auto"/>
            <w:vAlign w:val="center"/>
            <w:hideMark/>
          </w:tcPr>
          <w:p w14:paraId="678A478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84" w14:textId="77777777">
        <w:trPr>
          <w:trHeight w:val="330"/>
        </w:trPr>
        <w:tc>
          <w:tcPr>
            <w:tcW w:w="7400" w:type="dxa"/>
            <w:tcBorders>
              <w:top w:val="nil"/>
              <w:left w:val="nil"/>
              <w:bottom w:val="nil"/>
              <w:right w:val="nil"/>
            </w:tcBorders>
            <w:shd w:val="clear" w:color="auto" w:fill="auto"/>
            <w:vAlign w:val="center"/>
            <w:hideMark/>
          </w:tcPr>
          <w:p w14:paraId="678A478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Ν.Δ.: OXI</w:t>
            </w:r>
          </w:p>
        </w:tc>
      </w:tr>
      <w:tr w:rsidR="0099759A" w14:paraId="678A4786" w14:textId="77777777">
        <w:trPr>
          <w:trHeight w:val="30"/>
        </w:trPr>
        <w:tc>
          <w:tcPr>
            <w:tcW w:w="7400" w:type="dxa"/>
            <w:tcBorders>
              <w:top w:val="nil"/>
              <w:left w:val="nil"/>
              <w:bottom w:val="nil"/>
              <w:right w:val="nil"/>
            </w:tcBorders>
            <w:shd w:val="clear" w:color="auto" w:fill="auto"/>
            <w:vAlign w:val="center"/>
            <w:hideMark/>
          </w:tcPr>
          <w:p w14:paraId="678A478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88" w14:textId="77777777">
        <w:trPr>
          <w:trHeight w:val="330"/>
        </w:trPr>
        <w:tc>
          <w:tcPr>
            <w:tcW w:w="7400" w:type="dxa"/>
            <w:tcBorders>
              <w:top w:val="nil"/>
              <w:left w:val="nil"/>
              <w:bottom w:val="nil"/>
              <w:right w:val="nil"/>
            </w:tcBorders>
            <w:shd w:val="clear" w:color="auto" w:fill="auto"/>
            <w:vAlign w:val="center"/>
            <w:hideMark/>
          </w:tcPr>
          <w:p w14:paraId="678A4787"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ΔΗ.ΣΥ: ΠΡΝ</w:t>
            </w:r>
          </w:p>
        </w:tc>
      </w:tr>
      <w:tr w:rsidR="0099759A" w14:paraId="678A478A" w14:textId="77777777">
        <w:trPr>
          <w:trHeight w:val="45"/>
        </w:trPr>
        <w:tc>
          <w:tcPr>
            <w:tcW w:w="7400" w:type="dxa"/>
            <w:tcBorders>
              <w:top w:val="nil"/>
              <w:left w:val="nil"/>
              <w:bottom w:val="nil"/>
              <w:right w:val="nil"/>
            </w:tcBorders>
            <w:shd w:val="clear" w:color="auto" w:fill="auto"/>
            <w:vAlign w:val="center"/>
            <w:hideMark/>
          </w:tcPr>
          <w:p w14:paraId="678A4789"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8C" w14:textId="77777777">
        <w:trPr>
          <w:trHeight w:val="330"/>
        </w:trPr>
        <w:tc>
          <w:tcPr>
            <w:tcW w:w="7400" w:type="dxa"/>
            <w:tcBorders>
              <w:top w:val="nil"/>
              <w:left w:val="nil"/>
              <w:bottom w:val="nil"/>
              <w:right w:val="nil"/>
            </w:tcBorders>
            <w:shd w:val="clear" w:color="auto" w:fill="auto"/>
            <w:vAlign w:val="center"/>
            <w:hideMark/>
          </w:tcPr>
          <w:p w14:paraId="678A478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Χ.Α: OXI</w:t>
            </w:r>
          </w:p>
        </w:tc>
      </w:tr>
      <w:tr w:rsidR="0099759A" w14:paraId="678A478E" w14:textId="77777777">
        <w:trPr>
          <w:trHeight w:val="45"/>
        </w:trPr>
        <w:tc>
          <w:tcPr>
            <w:tcW w:w="7400" w:type="dxa"/>
            <w:tcBorders>
              <w:top w:val="nil"/>
              <w:left w:val="nil"/>
              <w:bottom w:val="nil"/>
              <w:right w:val="nil"/>
            </w:tcBorders>
            <w:shd w:val="clear" w:color="auto" w:fill="auto"/>
            <w:vAlign w:val="center"/>
            <w:hideMark/>
          </w:tcPr>
          <w:p w14:paraId="678A478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90" w14:textId="77777777">
        <w:trPr>
          <w:trHeight w:val="330"/>
        </w:trPr>
        <w:tc>
          <w:tcPr>
            <w:tcW w:w="7400" w:type="dxa"/>
            <w:tcBorders>
              <w:top w:val="nil"/>
              <w:left w:val="nil"/>
              <w:bottom w:val="nil"/>
              <w:right w:val="nil"/>
            </w:tcBorders>
            <w:shd w:val="clear" w:color="auto" w:fill="auto"/>
            <w:vAlign w:val="center"/>
            <w:hideMark/>
          </w:tcPr>
          <w:p w14:paraId="678A478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Κ.Κ.Ε: ΠΡΝ</w:t>
            </w:r>
          </w:p>
        </w:tc>
      </w:tr>
      <w:tr w:rsidR="0099759A" w14:paraId="678A4792" w14:textId="77777777">
        <w:trPr>
          <w:trHeight w:val="45"/>
        </w:trPr>
        <w:tc>
          <w:tcPr>
            <w:tcW w:w="7400" w:type="dxa"/>
            <w:tcBorders>
              <w:top w:val="nil"/>
              <w:left w:val="nil"/>
              <w:bottom w:val="nil"/>
              <w:right w:val="nil"/>
            </w:tcBorders>
            <w:shd w:val="clear" w:color="auto" w:fill="auto"/>
            <w:vAlign w:val="center"/>
            <w:hideMark/>
          </w:tcPr>
          <w:p w14:paraId="678A479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94" w14:textId="77777777">
        <w:trPr>
          <w:trHeight w:val="330"/>
        </w:trPr>
        <w:tc>
          <w:tcPr>
            <w:tcW w:w="7400" w:type="dxa"/>
            <w:tcBorders>
              <w:top w:val="nil"/>
              <w:left w:val="nil"/>
              <w:bottom w:val="nil"/>
              <w:right w:val="nil"/>
            </w:tcBorders>
            <w:shd w:val="clear" w:color="auto" w:fill="auto"/>
            <w:vAlign w:val="center"/>
            <w:hideMark/>
          </w:tcPr>
          <w:p w14:paraId="678A479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ΕΝ. ΚΕΝΤΡΩΩΝ: ΠΡΝ</w:t>
            </w:r>
          </w:p>
        </w:tc>
      </w:tr>
      <w:tr w:rsidR="0099759A" w14:paraId="678A4796" w14:textId="77777777">
        <w:trPr>
          <w:trHeight w:val="45"/>
        </w:trPr>
        <w:tc>
          <w:tcPr>
            <w:tcW w:w="7400" w:type="dxa"/>
            <w:tcBorders>
              <w:top w:val="nil"/>
              <w:left w:val="nil"/>
              <w:bottom w:val="nil"/>
              <w:right w:val="nil"/>
            </w:tcBorders>
            <w:shd w:val="clear" w:color="auto" w:fill="auto"/>
            <w:vAlign w:val="center"/>
            <w:hideMark/>
          </w:tcPr>
          <w:p w14:paraId="678A479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98" w14:textId="77777777">
        <w:trPr>
          <w:trHeight w:val="150"/>
        </w:trPr>
        <w:tc>
          <w:tcPr>
            <w:tcW w:w="7400" w:type="dxa"/>
            <w:tcBorders>
              <w:top w:val="nil"/>
              <w:left w:val="nil"/>
              <w:bottom w:val="nil"/>
              <w:right w:val="nil"/>
            </w:tcBorders>
            <w:shd w:val="clear" w:color="auto" w:fill="auto"/>
            <w:vAlign w:val="center"/>
            <w:hideMark/>
          </w:tcPr>
          <w:p w14:paraId="678A4797" w14:textId="77777777" w:rsidR="00992F55" w:rsidRPr="00865BFD" w:rsidRDefault="00FE124F">
            <w:pPr>
              <w:contextualSpacing/>
              <w:jc w:val="center"/>
              <w:rPr>
                <w:rFonts w:ascii="Times New Roman" w:eastAsia="Times New Roman" w:hAnsi="Times New Roman" w:cs="Times New Roman"/>
                <w:sz w:val="20"/>
              </w:rPr>
            </w:pPr>
          </w:p>
        </w:tc>
      </w:tr>
      <w:tr w:rsidR="0099759A" w14:paraId="678A479A" w14:textId="77777777">
        <w:trPr>
          <w:trHeight w:val="345"/>
        </w:trPr>
        <w:tc>
          <w:tcPr>
            <w:tcW w:w="7400" w:type="dxa"/>
            <w:tcBorders>
              <w:top w:val="nil"/>
              <w:left w:val="nil"/>
              <w:bottom w:val="nil"/>
              <w:right w:val="nil"/>
            </w:tcBorders>
            <w:shd w:val="clear" w:color="auto" w:fill="auto"/>
            <w:vAlign w:val="center"/>
            <w:hideMark/>
          </w:tcPr>
          <w:p w14:paraId="678A4799" w14:textId="77777777" w:rsidR="00992F55" w:rsidRPr="00865BFD" w:rsidRDefault="00FE124F">
            <w:pPr>
              <w:contextualSpacing/>
              <w:jc w:val="center"/>
              <w:rPr>
                <w:rFonts w:ascii="Times New Roman" w:eastAsia="Times New Roman" w:hAnsi="Times New Roman" w:cs="Times New Roman"/>
                <w:sz w:val="20"/>
              </w:rPr>
            </w:pPr>
          </w:p>
        </w:tc>
      </w:tr>
      <w:tr w:rsidR="0099759A" w14:paraId="678A479C" w14:textId="77777777">
        <w:trPr>
          <w:trHeight w:val="330"/>
        </w:trPr>
        <w:tc>
          <w:tcPr>
            <w:tcW w:w="7400" w:type="dxa"/>
            <w:tcBorders>
              <w:top w:val="nil"/>
              <w:left w:val="nil"/>
              <w:bottom w:val="nil"/>
              <w:right w:val="nil"/>
            </w:tcBorders>
            <w:shd w:val="clear" w:color="auto" w:fill="auto"/>
            <w:vAlign w:val="center"/>
            <w:hideMark/>
          </w:tcPr>
          <w:p w14:paraId="678A479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 xml:space="preserve">Άρθρο 22 όπως </w:t>
            </w:r>
            <w:r w:rsidRPr="00865BFD">
              <w:rPr>
                <w:rFonts w:ascii="Calibri" w:eastAsia="Times New Roman" w:hAnsi="Calibri" w:cs="Times New Roman"/>
                <w:color w:val="000000"/>
                <w:sz w:val="22"/>
                <w:szCs w:val="22"/>
              </w:rPr>
              <w:t>τροπ.     ΚΑΤΑ ΠΛΕΙΟΨΗΦΙΑ</w:t>
            </w:r>
          </w:p>
        </w:tc>
      </w:tr>
      <w:tr w:rsidR="0099759A" w14:paraId="678A479E" w14:textId="77777777">
        <w:trPr>
          <w:trHeight w:val="90"/>
        </w:trPr>
        <w:tc>
          <w:tcPr>
            <w:tcW w:w="7400" w:type="dxa"/>
            <w:tcBorders>
              <w:top w:val="nil"/>
              <w:left w:val="nil"/>
              <w:bottom w:val="nil"/>
              <w:right w:val="nil"/>
            </w:tcBorders>
            <w:shd w:val="clear" w:color="auto" w:fill="auto"/>
            <w:vAlign w:val="center"/>
            <w:hideMark/>
          </w:tcPr>
          <w:p w14:paraId="678A479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A0" w14:textId="77777777">
        <w:trPr>
          <w:trHeight w:val="345"/>
        </w:trPr>
        <w:tc>
          <w:tcPr>
            <w:tcW w:w="7400" w:type="dxa"/>
            <w:tcBorders>
              <w:top w:val="nil"/>
              <w:left w:val="nil"/>
              <w:bottom w:val="nil"/>
              <w:right w:val="nil"/>
            </w:tcBorders>
            <w:shd w:val="clear" w:color="auto" w:fill="auto"/>
            <w:vAlign w:val="center"/>
            <w:hideMark/>
          </w:tcPr>
          <w:p w14:paraId="678A479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ΣΥΡΙΖΑ: ΝΑΙ</w:t>
            </w:r>
          </w:p>
        </w:tc>
      </w:tr>
      <w:tr w:rsidR="0099759A" w14:paraId="678A47A2" w14:textId="77777777">
        <w:trPr>
          <w:trHeight w:val="30"/>
        </w:trPr>
        <w:tc>
          <w:tcPr>
            <w:tcW w:w="7400" w:type="dxa"/>
            <w:tcBorders>
              <w:top w:val="nil"/>
              <w:left w:val="nil"/>
              <w:bottom w:val="nil"/>
              <w:right w:val="nil"/>
            </w:tcBorders>
            <w:shd w:val="clear" w:color="auto" w:fill="auto"/>
            <w:vAlign w:val="center"/>
            <w:hideMark/>
          </w:tcPr>
          <w:p w14:paraId="678A47A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A4" w14:textId="77777777">
        <w:trPr>
          <w:trHeight w:val="330"/>
        </w:trPr>
        <w:tc>
          <w:tcPr>
            <w:tcW w:w="7400" w:type="dxa"/>
            <w:tcBorders>
              <w:top w:val="nil"/>
              <w:left w:val="nil"/>
              <w:bottom w:val="nil"/>
              <w:right w:val="nil"/>
            </w:tcBorders>
            <w:shd w:val="clear" w:color="auto" w:fill="auto"/>
            <w:vAlign w:val="center"/>
            <w:hideMark/>
          </w:tcPr>
          <w:p w14:paraId="678A47A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Ν.Δ.: OXI</w:t>
            </w:r>
          </w:p>
        </w:tc>
      </w:tr>
      <w:tr w:rsidR="0099759A" w14:paraId="678A47A6" w14:textId="77777777">
        <w:trPr>
          <w:trHeight w:val="45"/>
        </w:trPr>
        <w:tc>
          <w:tcPr>
            <w:tcW w:w="7400" w:type="dxa"/>
            <w:tcBorders>
              <w:top w:val="nil"/>
              <w:left w:val="nil"/>
              <w:bottom w:val="nil"/>
              <w:right w:val="nil"/>
            </w:tcBorders>
            <w:shd w:val="clear" w:color="auto" w:fill="auto"/>
            <w:vAlign w:val="center"/>
            <w:hideMark/>
          </w:tcPr>
          <w:p w14:paraId="678A47A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A8" w14:textId="77777777">
        <w:trPr>
          <w:trHeight w:val="330"/>
        </w:trPr>
        <w:tc>
          <w:tcPr>
            <w:tcW w:w="7400" w:type="dxa"/>
            <w:tcBorders>
              <w:top w:val="nil"/>
              <w:left w:val="nil"/>
              <w:bottom w:val="nil"/>
              <w:right w:val="nil"/>
            </w:tcBorders>
            <w:shd w:val="clear" w:color="auto" w:fill="auto"/>
            <w:vAlign w:val="center"/>
            <w:hideMark/>
          </w:tcPr>
          <w:p w14:paraId="678A47A7"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ΔΗ.ΣΥ: ΝΑΙ</w:t>
            </w:r>
          </w:p>
        </w:tc>
      </w:tr>
      <w:tr w:rsidR="0099759A" w14:paraId="678A47AA" w14:textId="77777777">
        <w:trPr>
          <w:trHeight w:val="45"/>
        </w:trPr>
        <w:tc>
          <w:tcPr>
            <w:tcW w:w="7400" w:type="dxa"/>
            <w:tcBorders>
              <w:top w:val="nil"/>
              <w:left w:val="nil"/>
              <w:bottom w:val="nil"/>
              <w:right w:val="nil"/>
            </w:tcBorders>
            <w:shd w:val="clear" w:color="auto" w:fill="auto"/>
            <w:vAlign w:val="center"/>
            <w:hideMark/>
          </w:tcPr>
          <w:p w14:paraId="678A47A9"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AC" w14:textId="77777777">
        <w:trPr>
          <w:trHeight w:val="330"/>
        </w:trPr>
        <w:tc>
          <w:tcPr>
            <w:tcW w:w="7400" w:type="dxa"/>
            <w:tcBorders>
              <w:top w:val="nil"/>
              <w:left w:val="nil"/>
              <w:bottom w:val="nil"/>
              <w:right w:val="nil"/>
            </w:tcBorders>
            <w:shd w:val="clear" w:color="auto" w:fill="auto"/>
            <w:vAlign w:val="center"/>
            <w:hideMark/>
          </w:tcPr>
          <w:p w14:paraId="678A47A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Χ.Α: OXI</w:t>
            </w:r>
          </w:p>
        </w:tc>
      </w:tr>
      <w:tr w:rsidR="0099759A" w14:paraId="678A47AE" w14:textId="77777777">
        <w:trPr>
          <w:trHeight w:val="45"/>
        </w:trPr>
        <w:tc>
          <w:tcPr>
            <w:tcW w:w="7400" w:type="dxa"/>
            <w:tcBorders>
              <w:top w:val="nil"/>
              <w:left w:val="nil"/>
              <w:bottom w:val="nil"/>
              <w:right w:val="nil"/>
            </w:tcBorders>
            <w:shd w:val="clear" w:color="auto" w:fill="auto"/>
            <w:vAlign w:val="center"/>
            <w:hideMark/>
          </w:tcPr>
          <w:p w14:paraId="678A47A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B0" w14:textId="77777777">
        <w:trPr>
          <w:trHeight w:val="330"/>
        </w:trPr>
        <w:tc>
          <w:tcPr>
            <w:tcW w:w="7400" w:type="dxa"/>
            <w:tcBorders>
              <w:top w:val="nil"/>
              <w:left w:val="nil"/>
              <w:bottom w:val="nil"/>
              <w:right w:val="nil"/>
            </w:tcBorders>
            <w:shd w:val="clear" w:color="auto" w:fill="auto"/>
            <w:vAlign w:val="center"/>
            <w:hideMark/>
          </w:tcPr>
          <w:p w14:paraId="678A47A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Κ.Κ.Ε: ΠΡΝ</w:t>
            </w:r>
          </w:p>
        </w:tc>
      </w:tr>
      <w:tr w:rsidR="0099759A" w14:paraId="678A47B2" w14:textId="77777777">
        <w:trPr>
          <w:trHeight w:val="30"/>
        </w:trPr>
        <w:tc>
          <w:tcPr>
            <w:tcW w:w="7400" w:type="dxa"/>
            <w:tcBorders>
              <w:top w:val="nil"/>
              <w:left w:val="nil"/>
              <w:bottom w:val="nil"/>
              <w:right w:val="nil"/>
            </w:tcBorders>
            <w:shd w:val="clear" w:color="auto" w:fill="auto"/>
            <w:vAlign w:val="center"/>
            <w:hideMark/>
          </w:tcPr>
          <w:p w14:paraId="678A47B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B4" w14:textId="77777777">
        <w:trPr>
          <w:trHeight w:val="330"/>
        </w:trPr>
        <w:tc>
          <w:tcPr>
            <w:tcW w:w="7400" w:type="dxa"/>
            <w:tcBorders>
              <w:top w:val="nil"/>
              <w:left w:val="nil"/>
              <w:bottom w:val="nil"/>
              <w:right w:val="nil"/>
            </w:tcBorders>
            <w:shd w:val="clear" w:color="auto" w:fill="auto"/>
            <w:vAlign w:val="center"/>
            <w:hideMark/>
          </w:tcPr>
          <w:p w14:paraId="678A47B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ΕΝ. ΚΕΝΤΡΩΩΝ: ΝΑΙ</w:t>
            </w:r>
          </w:p>
        </w:tc>
      </w:tr>
      <w:tr w:rsidR="0099759A" w14:paraId="678A47B6" w14:textId="77777777">
        <w:trPr>
          <w:trHeight w:val="45"/>
        </w:trPr>
        <w:tc>
          <w:tcPr>
            <w:tcW w:w="7400" w:type="dxa"/>
            <w:tcBorders>
              <w:top w:val="nil"/>
              <w:left w:val="nil"/>
              <w:bottom w:val="nil"/>
              <w:right w:val="nil"/>
            </w:tcBorders>
            <w:shd w:val="clear" w:color="auto" w:fill="auto"/>
            <w:vAlign w:val="center"/>
            <w:hideMark/>
          </w:tcPr>
          <w:p w14:paraId="678A47B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B8" w14:textId="77777777">
        <w:trPr>
          <w:trHeight w:val="135"/>
        </w:trPr>
        <w:tc>
          <w:tcPr>
            <w:tcW w:w="7400" w:type="dxa"/>
            <w:tcBorders>
              <w:top w:val="nil"/>
              <w:left w:val="nil"/>
              <w:bottom w:val="nil"/>
              <w:right w:val="nil"/>
            </w:tcBorders>
            <w:shd w:val="clear" w:color="auto" w:fill="auto"/>
            <w:vAlign w:val="center"/>
            <w:hideMark/>
          </w:tcPr>
          <w:p w14:paraId="678A47B7" w14:textId="77777777" w:rsidR="00992F55" w:rsidRPr="00865BFD" w:rsidRDefault="00FE124F">
            <w:pPr>
              <w:contextualSpacing/>
              <w:jc w:val="center"/>
              <w:rPr>
                <w:rFonts w:ascii="Times New Roman" w:eastAsia="Times New Roman" w:hAnsi="Times New Roman" w:cs="Times New Roman"/>
                <w:sz w:val="20"/>
              </w:rPr>
            </w:pPr>
          </w:p>
        </w:tc>
      </w:tr>
      <w:tr w:rsidR="0099759A" w14:paraId="678A47BA" w14:textId="77777777">
        <w:trPr>
          <w:trHeight w:val="345"/>
        </w:trPr>
        <w:tc>
          <w:tcPr>
            <w:tcW w:w="7400" w:type="dxa"/>
            <w:tcBorders>
              <w:top w:val="nil"/>
              <w:left w:val="nil"/>
              <w:bottom w:val="nil"/>
              <w:right w:val="nil"/>
            </w:tcBorders>
            <w:shd w:val="clear" w:color="auto" w:fill="auto"/>
            <w:vAlign w:val="center"/>
            <w:hideMark/>
          </w:tcPr>
          <w:p w14:paraId="678A47B9" w14:textId="77777777" w:rsidR="00992F55" w:rsidRPr="00865BFD" w:rsidRDefault="00FE124F">
            <w:pPr>
              <w:contextualSpacing/>
              <w:jc w:val="center"/>
              <w:rPr>
                <w:rFonts w:ascii="Times New Roman" w:eastAsia="Times New Roman" w:hAnsi="Times New Roman" w:cs="Times New Roman"/>
                <w:sz w:val="20"/>
              </w:rPr>
            </w:pPr>
          </w:p>
        </w:tc>
      </w:tr>
      <w:tr w:rsidR="0099759A" w14:paraId="678A47BC" w14:textId="77777777">
        <w:trPr>
          <w:trHeight w:val="330"/>
        </w:trPr>
        <w:tc>
          <w:tcPr>
            <w:tcW w:w="7400" w:type="dxa"/>
            <w:tcBorders>
              <w:top w:val="nil"/>
              <w:left w:val="nil"/>
              <w:bottom w:val="nil"/>
              <w:right w:val="nil"/>
            </w:tcBorders>
            <w:shd w:val="clear" w:color="auto" w:fill="auto"/>
            <w:vAlign w:val="center"/>
            <w:hideMark/>
          </w:tcPr>
          <w:p w14:paraId="678A47B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Άρθρο 23 ως έχει     ΚΑΤΑ ΠΛΕΙΟΨΗΦΙΑ</w:t>
            </w:r>
          </w:p>
        </w:tc>
      </w:tr>
      <w:tr w:rsidR="0099759A" w14:paraId="678A47BE" w14:textId="77777777">
        <w:trPr>
          <w:trHeight w:val="105"/>
        </w:trPr>
        <w:tc>
          <w:tcPr>
            <w:tcW w:w="7400" w:type="dxa"/>
            <w:tcBorders>
              <w:top w:val="nil"/>
              <w:left w:val="nil"/>
              <w:bottom w:val="nil"/>
              <w:right w:val="nil"/>
            </w:tcBorders>
            <w:shd w:val="clear" w:color="auto" w:fill="auto"/>
            <w:vAlign w:val="center"/>
            <w:hideMark/>
          </w:tcPr>
          <w:p w14:paraId="678A47B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C0" w14:textId="77777777">
        <w:trPr>
          <w:trHeight w:val="330"/>
        </w:trPr>
        <w:tc>
          <w:tcPr>
            <w:tcW w:w="7400" w:type="dxa"/>
            <w:tcBorders>
              <w:top w:val="nil"/>
              <w:left w:val="nil"/>
              <w:bottom w:val="nil"/>
              <w:right w:val="nil"/>
            </w:tcBorders>
            <w:shd w:val="clear" w:color="auto" w:fill="auto"/>
            <w:vAlign w:val="center"/>
            <w:hideMark/>
          </w:tcPr>
          <w:p w14:paraId="678A47B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ΣΥΡΙΖΑ: ΝΑΙ</w:t>
            </w:r>
          </w:p>
        </w:tc>
      </w:tr>
      <w:tr w:rsidR="0099759A" w14:paraId="678A47C2" w14:textId="77777777">
        <w:trPr>
          <w:trHeight w:val="45"/>
        </w:trPr>
        <w:tc>
          <w:tcPr>
            <w:tcW w:w="7400" w:type="dxa"/>
            <w:tcBorders>
              <w:top w:val="nil"/>
              <w:left w:val="nil"/>
              <w:bottom w:val="nil"/>
              <w:right w:val="nil"/>
            </w:tcBorders>
            <w:shd w:val="clear" w:color="auto" w:fill="auto"/>
            <w:vAlign w:val="center"/>
            <w:hideMark/>
          </w:tcPr>
          <w:p w14:paraId="678A47C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C4" w14:textId="77777777">
        <w:trPr>
          <w:trHeight w:val="330"/>
        </w:trPr>
        <w:tc>
          <w:tcPr>
            <w:tcW w:w="7400" w:type="dxa"/>
            <w:tcBorders>
              <w:top w:val="nil"/>
              <w:left w:val="nil"/>
              <w:bottom w:val="nil"/>
              <w:right w:val="nil"/>
            </w:tcBorders>
            <w:shd w:val="clear" w:color="auto" w:fill="auto"/>
            <w:vAlign w:val="center"/>
            <w:hideMark/>
          </w:tcPr>
          <w:p w14:paraId="678A47C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Ν.Δ.: OXI</w:t>
            </w:r>
          </w:p>
        </w:tc>
      </w:tr>
      <w:tr w:rsidR="0099759A" w14:paraId="678A47C6" w14:textId="77777777">
        <w:trPr>
          <w:trHeight w:val="45"/>
        </w:trPr>
        <w:tc>
          <w:tcPr>
            <w:tcW w:w="7400" w:type="dxa"/>
            <w:tcBorders>
              <w:top w:val="nil"/>
              <w:left w:val="nil"/>
              <w:bottom w:val="nil"/>
              <w:right w:val="nil"/>
            </w:tcBorders>
            <w:shd w:val="clear" w:color="auto" w:fill="auto"/>
            <w:vAlign w:val="center"/>
            <w:hideMark/>
          </w:tcPr>
          <w:p w14:paraId="678A47C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C8" w14:textId="77777777">
        <w:trPr>
          <w:trHeight w:val="330"/>
        </w:trPr>
        <w:tc>
          <w:tcPr>
            <w:tcW w:w="7400" w:type="dxa"/>
            <w:tcBorders>
              <w:top w:val="nil"/>
              <w:left w:val="nil"/>
              <w:bottom w:val="nil"/>
              <w:right w:val="nil"/>
            </w:tcBorders>
            <w:shd w:val="clear" w:color="auto" w:fill="auto"/>
            <w:vAlign w:val="center"/>
            <w:hideMark/>
          </w:tcPr>
          <w:p w14:paraId="678A47C7"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ΔΗ.ΣΥ: ΝΑΙ</w:t>
            </w:r>
          </w:p>
        </w:tc>
      </w:tr>
      <w:tr w:rsidR="0099759A" w14:paraId="678A47CA" w14:textId="77777777">
        <w:trPr>
          <w:trHeight w:val="45"/>
        </w:trPr>
        <w:tc>
          <w:tcPr>
            <w:tcW w:w="7400" w:type="dxa"/>
            <w:tcBorders>
              <w:top w:val="nil"/>
              <w:left w:val="nil"/>
              <w:bottom w:val="nil"/>
              <w:right w:val="nil"/>
            </w:tcBorders>
            <w:shd w:val="clear" w:color="auto" w:fill="auto"/>
            <w:vAlign w:val="center"/>
            <w:hideMark/>
          </w:tcPr>
          <w:p w14:paraId="678A47C9"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CC" w14:textId="77777777">
        <w:trPr>
          <w:trHeight w:val="330"/>
        </w:trPr>
        <w:tc>
          <w:tcPr>
            <w:tcW w:w="7400" w:type="dxa"/>
            <w:tcBorders>
              <w:top w:val="nil"/>
              <w:left w:val="nil"/>
              <w:bottom w:val="nil"/>
              <w:right w:val="nil"/>
            </w:tcBorders>
            <w:shd w:val="clear" w:color="auto" w:fill="auto"/>
            <w:vAlign w:val="center"/>
            <w:hideMark/>
          </w:tcPr>
          <w:p w14:paraId="678A47C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Χ.Α: OXI</w:t>
            </w:r>
          </w:p>
        </w:tc>
      </w:tr>
      <w:tr w:rsidR="0099759A" w14:paraId="678A47CE" w14:textId="77777777">
        <w:trPr>
          <w:trHeight w:val="30"/>
        </w:trPr>
        <w:tc>
          <w:tcPr>
            <w:tcW w:w="7400" w:type="dxa"/>
            <w:tcBorders>
              <w:top w:val="nil"/>
              <w:left w:val="nil"/>
              <w:bottom w:val="nil"/>
              <w:right w:val="nil"/>
            </w:tcBorders>
            <w:shd w:val="clear" w:color="auto" w:fill="auto"/>
            <w:vAlign w:val="center"/>
            <w:hideMark/>
          </w:tcPr>
          <w:p w14:paraId="678A47C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D0" w14:textId="77777777">
        <w:trPr>
          <w:trHeight w:val="330"/>
        </w:trPr>
        <w:tc>
          <w:tcPr>
            <w:tcW w:w="7400" w:type="dxa"/>
            <w:tcBorders>
              <w:top w:val="nil"/>
              <w:left w:val="nil"/>
              <w:bottom w:val="nil"/>
              <w:right w:val="nil"/>
            </w:tcBorders>
            <w:shd w:val="clear" w:color="auto" w:fill="auto"/>
            <w:vAlign w:val="center"/>
            <w:hideMark/>
          </w:tcPr>
          <w:p w14:paraId="678A47C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Κ.Κ.Ε: ΝΑΙ</w:t>
            </w:r>
          </w:p>
        </w:tc>
      </w:tr>
      <w:tr w:rsidR="0099759A" w14:paraId="678A47D2" w14:textId="77777777">
        <w:trPr>
          <w:trHeight w:val="45"/>
        </w:trPr>
        <w:tc>
          <w:tcPr>
            <w:tcW w:w="7400" w:type="dxa"/>
            <w:tcBorders>
              <w:top w:val="nil"/>
              <w:left w:val="nil"/>
              <w:bottom w:val="nil"/>
              <w:right w:val="nil"/>
            </w:tcBorders>
            <w:shd w:val="clear" w:color="auto" w:fill="auto"/>
            <w:vAlign w:val="center"/>
            <w:hideMark/>
          </w:tcPr>
          <w:p w14:paraId="678A47D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D4" w14:textId="77777777">
        <w:trPr>
          <w:trHeight w:val="330"/>
        </w:trPr>
        <w:tc>
          <w:tcPr>
            <w:tcW w:w="7400" w:type="dxa"/>
            <w:tcBorders>
              <w:top w:val="nil"/>
              <w:left w:val="nil"/>
              <w:bottom w:val="nil"/>
              <w:right w:val="nil"/>
            </w:tcBorders>
            <w:shd w:val="clear" w:color="auto" w:fill="auto"/>
            <w:vAlign w:val="center"/>
            <w:hideMark/>
          </w:tcPr>
          <w:p w14:paraId="678A47D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ΕΝ. ΚΕΝΤΡΩΩΝ: ΝΑΙ</w:t>
            </w:r>
          </w:p>
        </w:tc>
      </w:tr>
      <w:tr w:rsidR="0099759A" w14:paraId="678A47D6" w14:textId="77777777">
        <w:trPr>
          <w:trHeight w:val="45"/>
        </w:trPr>
        <w:tc>
          <w:tcPr>
            <w:tcW w:w="7400" w:type="dxa"/>
            <w:tcBorders>
              <w:top w:val="nil"/>
              <w:left w:val="nil"/>
              <w:bottom w:val="nil"/>
              <w:right w:val="nil"/>
            </w:tcBorders>
            <w:shd w:val="clear" w:color="auto" w:fill="auto"/>
            <w:vAlign w:val="center"/>
            <w:hideMark/>
          </w:tcPr>
          <w:p w14:paraId="678A47D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D8" w14:textId="77777777">
        <w:trPr>
          <w:trHeight w:val="135"/>
        </w:trPr>
        <w:tc>
          <w:tcPr>
            <w:tcW w:w="7400" w:type="dxa"/>
            <w:tcBorders>
              <w:top w:val="nil"/>
              <w:left w:val="nil"/>
              <w:bottom w:val="nil"/>
              <w:right w:val="nil"/>
            </w:tcBorders>
            <w:shd w:val="clear" w:color="auto" w:fill="auto"/>
            <w:vAlign w:val="center"/>
            <w:hideMark/>
          </w:tcPr>
          <w:p w14:paraId="678A47D7" w14:textId="77777777" w:rsidR="00992F55" w:rsidRPr="00865BFD" w:rsidRDefault="00FE124F">
            <w:pPr>
              <w:contextualSpacing/>
              <w:jc w:val="center"/>
              <w:rPr>
                <w:rFonts w:ascii="Times New Roman" w:eastAsia="Times New Roman" w:hAnsi="Times New Roman" w:cs="Times New Roman"/>
                <w:sz w:val="20"/>
              </w:rPr>
            </w:pPr>
          </w:p>
        </w:tc>
      </w:tr>
      <w:tr w:rsidR="0099759A" w14:paraId="678A47DA" w14:textId="77777777">
        <w:trPr>
          <w:trHeight w:val="345"/>
        </w:trPr>
        <w:tc>
          <w:tcPr>
            <w:tcW w:w="7400" w:type="dxa"/>
            <w:tcBorders>
              <w:top w:val="nil"/>
              <w:left w:val="nil"/>
              <w:bottom w:val="nil"/>
              <w:right w:val="nil"/>
            </w:tcBorders>
            <w:shd w:val="clear" w:color="auto" w:fill="auto"/>
            <w:vAlign w:val="center"/>
            <w:hideMark/>
          </w:tcPr>
          <w:p w14:paraId="678A47D9" w14:textId="77777777" w:rsidR="00992F55" w:rsidRPr="00865BFD" w:rsidRDefault="00FE124F">
            <w:pPr>
              <w:contextualSpacing/>
              <w:jc w:val="center"/>
              <w:rPr>
                <w:rFonts w:ascii="Times New Roman" w:eastAsia="Times New Roman" w:hAnsi="Times New Roman" w:cs="Times New Roman"/>
                <w:sz w:val="20"/>
              </w:rPr>
            </w:pPr>
          </w:p>
        </w:tc>
      </w:tr>
      <w:tr w:rsidR="0099759A" w14:paraId="678A47DC" w14:textId="77777777">
        <w:trPr>
          <w:trHeight w:val="330"/>
        </w:trPr>
        <w:tc>
          <w:tcPr>
            <w:tcW w:w="7400" w:type="dxa"/>
            <w:tcBorders>
              <w:top w:val="nil"/>
              <w:left w:val="nil"/>
              <w:bottom w:val="nil"/>
              <w:right w:val="nil"/>
            </w:tcBorders>
            <w:shd w:val="clear" w:color="auto" w:fill="auto"/>
            <w:vAlign w:val="center"/>
            <w:hideMark/>
          </w:tcPr>
          <w:p w14:paraId="678A47D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Άρθρο 24 ως έχει     ΚΑΤΑ ΠΛΕΙΟΨΗΦΙΑ</w:t>
            </w:r>
          </w:p>
        </w:tc>
      </w:tr>
      <w:tr w:rsidR="0099759A" w14:paraId="678A47DE" w14:textId="77777777">
        <w:trPr>
          <w:trHeight w:val="105"/>
        </w:trPr>
        <w:tc>
          <w:tcPr>
            <w:tcW w:w="7400" w:type="dxa"/>
            <w:tcBorders>
              <w:top w:val="nil"/>
              <w:left w:val="nil"/>
              <w:bottom w:val="nil"/>
              <w:right w:val="nil"/>
            </w:tcBorders>
            <w:shd w:val="clear" w:color="auto" w:fill="auto"/>
            <w:vAlign w:val="center"/>
            <w:hideMark/>
          </w:tcPr>
          <w:p w14:paraId="678A47D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E0" w14:textId="77777777">
        <w:trPr>
          <w:trHeight w:val="330"/>
        </w:trPr>
        <w:tc>
          <w:tcPr>
            <w:tcW w:w="7400" w:type="dxa"/>
            <w:tcBorders>
              <w:top w:val="nil"/>
              <w:left w:val="nil"/>
              <w:bottom w:val="nil"/>
              <w:right w:val="nil"/>
            </w:tcBorders>
            <w:shd w:val="clear" w:color="auto" w:fill="auto"/>
            <w:vAlign w:val="center"/>
            <w:hideMark/>
          </w:tcPr>
          <w:p w14:paraId="678A47D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ΣΥΡΙΖΑ: ΝΑΙ</w:t>
            </w:r>
          </w:p>
        </w:tc>
      </w:tr>
      <w:tr w:rsidR="0099759A" w14:paraId="678A47E2" w14:textId="77777777">
        <w:trPr>
          <w:trHeight w:val="45"/>
        </w:trPr>
        <w:tc>
          <w:tcPr>
            <w:tcW w:w="7400" w:type="dxa"/>
            <w:tcBorders>
              <w:top w:val="nil"/>
              <w:left w:val="nil"/>
              <w:bottom w:val="nil"/>
              <w:right w:val="nil"/>
            </w:tcBorders>
            <w:shd w:val="clear" w:color="auto" w:fill="auto"/>
            <w:vAlign w:val="center"/>
            <w:hideMark/>
          </w:tcPr>
          <w:p w14:paraId="678A47E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E4" w14:textId="77777777">
        <w:trPr>
          <w:trHeight w:val="330"/>
        </w:trPr>
        <w:tc>
          <w:tcPr>
            <w:tcW w:w="7400" w:type="dxa"/>
            <w:tcBorders>
              <w:top w:val="nil"/>
              <w:left w:val="nil"/>
              <w:bottom w:val="nil"/>
              <w:right w:val="nil"/>
            </w:tcBorders>
            <w:shd w:val="clear" w:color="auto" w:fill="auto"/>
            <w:vAlign w:val="center"/>
            <w:hideMark/>
          </w:tcPr>
          <w:p w14:paraId="678A47E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Ν.Δ.: OXI</w:t>
            </w:r>
          </w:p>
        </w:tc>
      </w:tr>
      <w:tr w:rsidR="0099759A" w14:paraId="678A47E6" w14:textId="77777777">
        <w:trPr>
          <w:trHeight w:val="30"/>
        </w:trPr>
        <w:tc>
          <w:tcPr>
            <w:tcW w:w="7400" w:type="dxa"/>
            <w:tcBorders>
              <w:top w:val="nil"/>
              <w:left w:val="nil"/>
              <w:bottom w:val="nil"/>
              <w:right w:val="nil"/>
            </w:tcBorders>
            <w:shd w:val="clear" w:color="auto" w:fill="auto"/>
            <w:vAlign w:val="center"/>
            <w:hideMark/>
          </w:tcPr>
          <w:p w14:paraId="678A47E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E8" w14:textId="77777777">
        <w:trPr>
          <w:trHeight w:val="330"/>
        </w:trPr>
        <w:tc>
          <w:tcPr>
            <w:tcW w:w="7400" w:type="dxa"/>
            <w:tcBorders>
              <w:top w:val="nil"/>
              <w:left w:val="nil"/>
              <w:bottom w:val="nil"/>
              <w:right w:val="nil"/>
            </w:tcBorders>
            <w:shd w:val="clear" w:color="auto" w:fill="auto"/>
            <w:vAlign w:val="center"/>
            <w:hideMark/>
          </w:tcPr>
          <w:p w14:paraId="678A47E7"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ΔΗ.ΣΥ: ΝΑΙ</w:t>
            </w:r>
          </w:p>
        </w:tc>
      </w:tr>
      <w:tr w:rsidR="0099759A" w14:paraId="678A47EA" w14:textId="77777777">
        <w:trPr>
          <w:trHeight w:val="45"/>
        </w:trPr>
        <w:tc>
          <w:tcPr>
            <w:tcW w:w="7400" w:type="dxa"/>
            <w:tcBorders>
              <w:top w:val="nil"/>
              <w:left w:val="nil"/>
              <w:bottom w:val="nil"/>
              <w:right w:val="nil"/>
            </w:tcBorders>
            <w:shd w:val="clear" w:color="auto" w:fill="auto"/>
            <w:vAlign w:val="center"/>
            <w:hideMark/>
          </w:tcPr>
          <w:p w14:paraId="678A47E9"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EC" w14:textId="77777777">
        <w:trPr>
          <w:trHeight w:val="330"/>
        </w:trPr>
        <w:tc>
          <w:tcPr>
            <w:tcW w:w="7400" w:type="dxa"/>
            <w:tcBorders>
              <w:top w:val="nil"/>
              <w:left w:val="nil"/>
              <w:bottom w:val="nil"/>
              <w:right w:val="nil"/>
            </w:tcBorders>
            <w:shd w:val="clear" w:color="auto" w:fill="auto"/>
            <w:vAlign w:val="center"/>
            <w:hideMark/>
          </w:tcPr>
          <w:p w14:paraId="678A47E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Χ.Α: OXI</w:t>
            </w:r>
          </w:p>
        </w:tc>
      </w:tr>
      <w:tr w:rsidR="0099759A" w14:paraId="678A47EE" w14:textId="77777777">
        <w:trPr>
          <w:trHeight w:val="45"/>
        </w:trPr>
        <w:tc>
          <w:tcPr>
            <w:tcW w:w="7400" w:type="dxa"/>
            <w:tcBorders>
              <w:top w:val="nil"/>
              <w:left w:val="nil"/>
              <w:bottom w:val="nil"/>
              <w:right w:val="nil"/>
            </w:tcBorders>
            <w:shd w:val="clear" w:color="auto" w:fill="auto"/>
            <w:vAlign w:val="center"/>
            <w:hideMark/>
          </w:tcPr>
          <w:p w14:paraId="678A47E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F0" w14:textId="77777777">
        <w:trPr>
          <w:trHeight w:val="330"/>
        </w:trPr>
        <w:tc>
          <w:tcPr>
            <w:tcW w:w="7400" w:type="dxa"/>
            <w:tcBorders>
              <w:top w:val="nil"/>
              <w:left w:val="nil"/>
              <w:bottom w:val="nil"/>
              <w:right w:val="nil"/>
            </w:tcBorders>
            <w:shd w:val="clear" w:color="auto" w:fill="auto"/>
            <w:vAlign w:val="center"/>
            <w:hideMark/>
          </w:tcPr>
          <w:p w14:paraId="678A47E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Κ.Κ.Ε: ΝΑΙ</w:t>
            </w:r>
          </w:p>
        </w:tc>
      </w:tr>
      <w:tr w:rsidR="0099759A" w14:paraId="678A47F2" w14:textId="77777777">
        <w:trPr>
          <w:trHeight w:val="45"/>
        </w:trPr>
        <w:tc>
          <w:tcPr>
            <w:tcW w:w="7400" w:type="dxa"/>
            <w:tcBorders>
              <w:top w:val="nil"/>
              <w:left w:val="nil"/>
              <w:bottom w:val="nil"/>
              <w:right w:val="nil"/>
            </w:tcBorders>
            <w:shd w:val="clear" w:color="auto" w:fill="auto"/>
            <w:vAlign w:val="center"/>
            <w:hideMark/>
          </w:tcPr>
          <w:p w14:paraId="678A47F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F4" w14:textId="77777777">
        <w:trPr>
          <w:trHeight w:val="330"/>
        </w:trPr>
        <w:tc>
          <w:tcPr>
            <w:tcW w:w="7400" w:type="dxa"/>
            <w:tcBorders>
              <w:top w:val="nil"/>
              <w:left w:val="nil"/>
              <w:bottom w:val="nil"/>
              <w:right w:val="nil"/>
            </w:tcBorders>
            <w:shd w:val="clear" w:color="auto" w:fill="auto"/>
            <w:vAlign w:val="center"/>
            <w:hideMark/>
          </w:tcPr>
          <w:p w14:paraId="678A47F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ΕΝ. ΚΕΝΤΡΩΩΝ: ΝΑΙ</w:t>
            </w:r>
          </w:p>
        </w:tc>
      </w:tr>
      <w:tr w:rsidR="0099759A" w14:paraId="678A47F6" w14:textId="77777777">
        <w:trPr>
          <w:trHeight w:val="45"/>
        </w:trPr>
        <w:tc>
          <w:tcPr>
            <w:tcW w:w="7400" w:type="dxa"/>
            <w:tcBorders>
              <w:top w:val="nil"/>
              <w:left w:val="nil"/>
              <w:bottom w:val="nil"/>
              <w:right w:val="nil"/>
            </w:tcBorders>
            <w:shd w:val="clear" w:color="auto" w:fill="auto"/>
            <w:vAlign w:val="center"/>
            <w:hideMark/>
          </w:tcPr>
          <w:p w14:paraId="678A47F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7F8" w14:textId="77777777">
        <w:trPr>
          <w:trHeight w:val="150"/>
        </w:trPr>
        <w:tc>
          <w:tcPr>
            <w:tcW w:w="7400" w:type="dxa"/>
            <w:tcBorders>
              <w:top w:val="nil"/>
              <w:left w:val="nil"/>
              <w:bottom w:val="nil"/>
              <w:right w:val="nil"/>
            </w:tcBorders>
            <w:shd w:val="clear" w:color="auto" w:fill="auto"/>
            <w:vAlign w:val="center"/>
            <w:hideMark/>
          </w:tcPr>
          <w:p w14:paraId="678A47F7" w14:textId="77777777" w:rsidR="00992F55" w:rsidRPr="00865BFD" w:rsidRDefault="00FE124F">
            <w:pPr>
              <w:contextualSpacing/>
              <w:jc w:val="center"/>
              <w:rPr>
                <w:rFonts w:ascii="Times New Roman" w:eastAsia="Times New Roman" w:hAnsi="Times New Roman" w:cs="Times New Roman"/>
                <w:sz w:val="20"/>
              </w:rPr>
            </w:pPr>
          </w:p>
        </w:tc>
      </w:tr>
      <w:tr w:rsidR="0099759A" w14:paraId="678A47FA" w14:textId="77777777">
        <w:trPr>
          <w:trHeight w:val="345"/>
        </w:trPr>
        <w:tc>
          <w:tcPr>
            <w:tcW w:w="7400" w:type="dxa"/>
            <w:tcBorders>
              <w:top w:val="nil"/>
              <w:left w:val="nil"/>
              <w:bottom w:val="nil"/>
              <w:right w:val="nil"/>
            </w:tcBorders>
            <w:shd w:val="clear" w:color="auto" w:fill="auto"/>
            <w:vAlign w:val="center"/>
            <w:hideMark/>
          </w:tcPr>
          <w:p w14:paraId="678A47F9" w14:textId="77777777" w:rsidR="00992F55" w:rsidRPr="00865BFD" w:rsidRDefault="00FE124F">
            <w:pPr>
              <w:contextualSpacing/>
              <w:jc w:val="center"/>
              <w:rPr>
                <w:rFonts w:ascii="Times New Roman" w:eastAsia="Times New Roman" w:hAnsi="Times New Roman" w:cs="Times New Roman"/>
                <w:sz w:val="20"/>
              </w:rPr>
            </w:pPr>
          </w:p>
        </w:tc>
      </w:tr>
      <w:tr w:rsidR="0099759A" w14:paraId="678A47FC" w14:textId="77777777">
        <w:trPr>
          <w:trHeight w:val="330"/>
        </w:trPr>
        <w:tc>
          <w:tcPr>
            <w:tcW w:w="7400" w:type="dxa"/>
            <w:tcBorders>
              <w:top w:val="nil"/>
              <w:left w:val="nil"/>
              <w:bottom w:val="nil"/>
              <w:right w:val="nil"/>
            </w:tcBorders>
            <w:shd w:val="clear" w:color="auto" w:fill="auto"/>
            <w:vAlign w:val="center"/>
            <w:hideMark/>
          </w:tcPr>
          <w:p w14:paraId="678A47F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Άρθρο 25 ως έχει     ΚΑΤΑ ΠΛΕΙΟΨΗΦΙΑ</w:t>
            </w:r>
          </w:p>
        </w:tc>
      </w:tr>
      <w:tr w:rsidR="0099759A" w14:paraId="678A47FE" w14:textId="77777777">
        <w:trPr>
          <w:trHeight w:val="90"/>
        </w:trPr>
        <w:tc>
          <w:tcPr>
            <w:tcW w:w="7400" w:type="dxa"/>
            <w:tcBorders>
              <w:top w:val="nil"/>
              <w:left w:val="nil"/>
              <w:bottom w:val="nil"/>
              <w:right w:val="nil"/>
            </w:tcBorders>
            <w:shd w:val="clear" w:color="auto" w:fill="auto"/>
            <w:vAlign w:val="center"/>
            <w:hideMark/>
          </w:tcPr>
          <w:p w14:paraId="678A47F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00" w14:textId="77777777">
        <w:trPr>
          <w:trHeight w:val="345"/>
        </w:trPr>
        <w:tc>
          <w:tcPr>
            <w:tcW w:w="7400" w:type="dxa"/>
            <w:tcBorders>
              <w:top w:val="nil"/>
              <w:left w:val="nil"/>
              <w:bottom w:val="nil"/>
              <w:right w:val="nil"/>
            </w:tcBorders>
            <w:shd w:val="clear" w:color="auto" w:fill="auto"/>
            <w:vAlign w:val="center"/>
            <w:hideMark/>
          </w:tcPr>
          <w:p w14:paraId="678A47F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ΣΥΡΙΖΑ: ΝΑΙ</w:t>
            </w:r>
          </w:p>
        </w:tc>
      </w:tr>
      <w:tr w:rsidR="0099759A" w14:paraId="678A4802" w14:textId="77777777">
        <w:trPr>
          <w:trHeight w:val="30"/>
        </w:trPr>
        <w:tc>
          <w:tcPr>
            <w:tcW w:w="7400" w:type="dxa"/>
            <w:tcBorders>
              <w:top w:val="nil"/>
              <w:left w:val="nil"/>
              <w:bottom w:val="nil"/>
              <w:right w:val="nil"/>
            </w:tcBorders>
            <w:shd w:val="clear" w:color="auto" w:fill="auto"/>
            <w:vAlign w:val="center"/>
            <w:hideMark/>
          </w:tcPr>
          <w:p w14:paraId="678A480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04" w14:textId="77777777">
        <w:trPr>
          <w:trHeight w:val="330"/>
        </w:trPr>
        <w:tc>
          <w:tcPr>
            <w:tcW w:w="7400" w:type="dxa"/>
            <w:tcBorders>
              <w:top w:val="nil"/>
              <w:left w:val="nil"/>
              <w:bottom w:val="nil"/>
              <w:right w:val="nil"/>
            </w:tcBorders>
            <w:shd w:val="clear" w:color="auto" w:fill="auto"/>
            <w:vAlign w:val="center"/>
            <w:hideMark/>
          </w:tcPr>
          <w:p w14:paraId="678A480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Ν.Δ.: ΝΑΙ</w:t>
            </w:r>
          </w:p>
        </w:tc>
      </w:tr>
      <w:tr w:rsidR="0099759A" w14:paraId="678A4806" w14:textId="77777777">
        <w:trPr>
          <w:trHeight w:val="45"/>
        </w:trPr>
        <w:tc>
          <w:tcPr>
            <w:tcW w:w="7400" w:type="dxa"/>
            <w:tcBorders>
              <w:top w:val="nil"/>
              <w:left w:val="nil"/>
              <w:bottom w:val="nil"/>
              <w:right w:val="nil"/>
            </w:tcBorders>
            <w:shd w:val="clear" w:color="auto" w:fill="auto"/>
            <w:vAlign w:val="center"/>
            <w:hideMark/>
          </w:tcPr>
          <w:p w14:paraId="678A480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08" w14:textId="77777777">
        <w:trPr>
          <w:trHeight w:val="330"/>
        </w:trPr>
        <w:tc>
          <w:tcPr>
            <w:tcW w:w="7400" w:type="dxa"/>
            <w:tcBorders>
              <w:top w:val="nil"/>
              <w:left w:val="nil"/>
              <w:bottom w:val="nil"/>
              <w:right w:val="nil"/>
            </w:tcBorders>
            <w:shd w:val="clear" w:color="auto" w:fill="auto"/>
            <w:vAlign w:val="center"/>
            <w:hideMark/>
          </w:tcPr>
          <w:p w14:paraId="678A4807"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ΔΗ.ΣΥ: ΝΑΙ</w:t>
            </w:r>
          </w:p>
        </w:tc>
      </w:tr>
      <w:tr w:rsidR="0099759A" w14:paraId="678A480A" w14:textId="77777777">
        <w:trPr>
          <w:trHeight w:val="45"/>
        </w:trPr>
        <w:tc>
          <w:tcPr>
            <w:tcW w:w="7400" w:type="dxa"/>
            <w:tcBorders>
              <w:top w:val="nil"/>
              <w:left w:val="nil"/>
              <w:bottom w:val="nil"/>
              <w:right w:val="nil"/>
            </w:tcBorders>
            <w:shd w:val="clear" w:color="auto" w:fill="auto"/>
            <w:vAlign w:val="center"/>
            <w:hideMark/>
          </w:tcPr>
          <w:p w14:paraId="678A4809"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0C" w14:textId="77777777">
        <w:trPr>
          <w:trHeight w:val="330"/>
        </w:trPr>
        <w:tc>
          <w:tcPr>
            <w:tcW w:w="7400" w:type="dxa"/>
            <w:tcBorders>
              <w:top w:val="nil"/>
              <w:left w:val="nil"/>
              <w:bottom w:val="nil"/>
              <w:right w:val="nil"/>
            </w:tcBorders>
            <w:shd w:val="clear" w:color="auto" w:fill="auto"/>
            <w:vAlign w:val="center"/>
            <w:hideMark/>
          </w:tcPr>
          <w:p w14:paraId="678A480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Χ.Α: OXI</w:t>
            </w:r>
          </w:p>
        </w:tc>
      </w:tr>
      <w:tr w:rsidR="0099759A" w14:paraId="678A480E" w14:textId="77777777">
        <w:trPr>
          <w:trHeight w:val="45"/>
        </w:trPr>
        <w:tc>
          <w:tcPr>
            <w:tcW w:w="7400" w:type="dxa"/>
            <w:tcBorders>
              <w:top w:val="nil"/>
              <w:left w:val="nil"/>
              <w:bottom w:val="nil"/>
              <w:right w:val="nil"/>
            </w:tcBorders>
            <w:shd w:val="clear" w:color="auto" w:fill="auto"/>
            <w:vAlign w:val="center"/>
            <w:hideMark/>
          </w:tcPr>
          <w:p w14:paraId="678A480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10" w14:textId="77777777">
        <w:trPr>
          <w:trHeight w:val="330"/>
        </w:trPr>
        <w:tc>
          <w:tcPr>
            <w:tcW w:w="7400" w:type="dxa"/>
            <w:tcBorders>
              <w:top w:val="nil"/>
              <w:left w:val="nil"/>
              <w:bottom w:val="nil"/>
              <w:right w:val="nil"/>
            </w:tcBorders>
            <w:shd w:val="clear" w:color="auto" w:fill="auto"/>
            <w:vAlign w:val="center"/>
            <w:hideMark/>
          </w:tcPr>
          <w:p w14:paraId="678A480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Κ.Κ.Ε: ΝΑΙ</w:t>
            </w:r>
          </w:p>
        </w:tc>
      </w:tr>
      <w:tr w:rsidR="0099759A" w14:paraId="678A4812" w14:textId="77777777">
        <w:trPr>
          <w:trHeight w:val="30"/>
        </w:trPr>
        <w:tc>
          <w:tcPr>
            <w:tcW w:w="7400" w:type="dxa"/>
            <w:tcBorders>
              <w:top w:val="nil"/>
              <w:left w:val="nil"/>
              <w:bottom w:val="nil"/>
              <w:right w:val="nil"/>
            </w:tcBorders>
            <w:shd w:val="clear" w:color="auto" w:fill="auto"/>
            <w:vAlign w:val="center"/>
            <w:hideMark/>
          </w:tcPr>
          <w:p w14:paraId="678A481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14" w14:textId="77777777">
        <w:trPr>
          <w:trHeight w:val="330"/>
        </w:trPr>
        <w:tc>
          <w:tcPr>
            <w:tcW w:w="7400" w:type="dxa"/>
            <w:tcBorders>
              <w:top w:val="nil"/>
              <w:left w:val="nil"/>
              <w:bottom w:val="nil"/>
              <w:right w:val="nil"/>
            </w:tcBorders>
            <w:shd w:val="clear" w:color="auto" w:fill="auto"/>
            <w:vAlign w:val="center"/>
            <w:hideMark/>
          </w:tcPr>
          <w:p w14:paraId="678A481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 xml:space="preserve">ΕΝ. ΚΕΝΤΡΩΩΝ: </w:t>
            </w:r>
            <w:r w:rsidRPr="00865BFD">
              <w:rPr>
                <w:rFonts w:ascii="Calibri" w:eastAsia="Times New Roman" w:hAnsi="Calibri" w:cs="Times New Roman"/>
                <w:color w:val="000000"/>
                <w:sz w:val="22"/>
                <w:szCs w:val="22"/>
              </w:rPr>
              <w:t>ΝΑΙ</w:t>
            </w:r>
          </w:p>
        </w:tc>
      </w:tr>
      <w:tr w:rsidR="0099759A" w14:paraId="678A4816" w14:textId="77777777">
        <w:trPr>
          <w:trHeight w:val="45"/>
        </w:trPr>
        <w:tc>
          <w:tcPr>
            <w:tcW w:w="7400" w:type="dxa"/>
            <w:tcBorders>
              <w:top w:val="nil"/>
              <w:left w:val="nil"/>
              <w:bottom w:val="nil"/>
              <w:right w:val="nil"/>
            </w:tcBorders>
            <w:shd w:val="clear" w:color="auto" w:fill="auto"/>
            <w:vAlign w:val="center"/>
            <w:hideMark/>
          </w:tcPr>
          <w:p w14:paraId="678A481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18" w14:textId="77777777">
        <w:trPr>
          <w:trHeight w:val="135"/>
        </w:trPr>
        <w:tc>
          <w:tcPr>
            <w:tcW w:w="7400" w:type="dxa"/>
            <w:tcBorders>
              <w:top w:val="nil"/>
              <w:left w:val="nil"/>
              <w:bottom w:val="nil"/>
              <w:right w:val="nil"/>
            </w:tcBorders>
            <w:shd w:val="clear" w:color="auto" w:fill="auto"/>
            <w:vAlign w:val="center"/>
            <w:hideMark/>
          </w:tcPr>
          <w:p w14:paraId="678A4817" w14:textId="77777777" w:rsidR="00992F55" w:rsidRPr="00865BFD" w:rsidRDefault="00FE124F">
            <w:pPr>
              <w:contextualSpacing/>
              <w:jc w:val="center"/>
              <w:rPr>
                <w:rFonts w:ascii="Times New Roman" w:eastAsia="Times New Roman" w:hAnsi="Times New Roman" w:cs="Times New Roman"/>
                <w:sz w:val="20"/>
              </w:rPr>
            </w:pPr>
          </w:p>
        </w:tc>
      </w:tr>
      <w:tr w:rsidR="0099759A" w14:paraId="678A481A" w14:textId="77777777">
        <w:trPr>
          <w:trHeight w:val="345"/>
        </w:trPr>
        <w:tc>
          <w:tcPr>
            <w:tcW w:w="7400" w:type="dxa"/>
            <w:tcBorders>
              <w:top w:val="nil"/>
              <w:left w:val="nil"/>
              <w:bottom w:val="nil"/>
              <w:right w:val="nil"/>
            </w:tcBorders>
            <w:shd w:val="clear" w:color="auto" w:fill="auto"/>
            <w:vAlign w:val="center"/>
            <w:hideMark/>
          </w:tcPr>
          <w:p w14:paraId="678A4819" w14:textId="77777777" w:rsidR="00992F55" w:rsidRPr="00865BFD" w:rsidRDefault="00FE124F">
            <w:pPr>
              <w:contextualSpacing/>
              <w:jc w:val="center"/>
              <w:rPr>
                <w:rFonts w:ascii="Times New Roman" w:eastAsia="Times New Roman" w:hAnsi="Times New Roman" w:cs="Times New Roman"/>
                <w:sz w:val="20"/>
              </w:rPr>
            </w:pPr>
          </w:p>
        </w:tc>
      </w:tr>
      <w:tr w:rsidR="0099759A" w14:paraId="678A481C" w14:textId="77777777">
        <w:trPr>
          <w:trHeight w:val="330"/>
        </w:trPr>
        <w:tc>
          <w:tcPr>
            <w:tcW w:w="7400" w:type="dxa"/>
            <w:tcBorders>
              <w:top w:val="nil"/>
              <w:left w:val="nil"/>
              <w:bottom w:val="nil"/>
              <w:right w:val="nil"/>
            </w:tcBorders>
            <w:shd w:val="clear" w:color="auto" w:fill="auto"/>
            <w:vAlign w:val="center"/>
            <w:hideMark/>
          </w:tcPr>
          <w:p w14:paraId="678A481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Άρθρο 26 ως έχει     ΚΑΤΑ ΠΛΕΙΟΨΗΦΙΑ</w:t>
            </w:r>
          </w:p>
        </w:tc>
      </w:tr>
      <w:tr w:rsidR="0099759A" w14:paraId="678A481E" w14:textId="77777777">
        <w:trPr>
          <w:trHeight w:val="105"/>
        </w:trPr>
        <w:tc>
          <w:tcPr>
            <w:tcW w:w="7400" w:type="dxa"/>
            <w:tcBorders>
              <w:top w:val="nil"/>
              <w:left w:val="nil"/>
              <w:bottom w:val="nil"/>
              <w:right w:val="nil"/>
            </w:tcBorders>
            <w:shd w:val="clear" w:color="auto" w:fill="auto"/>
            <w:vAlign w:val="center"/>
            <w:hideMark/>
          </w:tcPr>
          <w:p w14:paraId="678A481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20" w14:textId="77777777">
        <w:trPr>
          <w:trHeight w:val="330"/>
        </w:trPr>
        <w:tc>
          <w:tcPr>
            <w:tcW w:w="7400" w:type="dxa"/>
            <w:tcBorders>
              <w:top w:val="nil"/>
              <w:left w:val="nil"/>
              <w:bottom w:val="nil"/>
              <w:right w:val="nil"/>
            </w:tcBorders>
            <w:shd w:val="clear" w:color="auto" w:fill="auto"/>
            <w:vAlign w:val="center"/>
            <w:hideMark/>
          </w:tcPr>
          <w:p w14:paraId="678A481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ΣΥΡΙΖΑ: ΝΑΙ</w:t>
            </w:r>
          </w:p>
        </w:tc>
      </w:tr>
      <w:tr w:rsidR="0099759A" w14:paraId="678A4822" w14:textId="77777777">
        <w:trPr>
          <w:trHeight w:val="45"/>
        </w:trPr>
        <w:tc>
          <w:tcPr>
            <w:tcW w:w="7400" w:type="dxa"/>
            <w:tcBorders>
              <w:top w:val="nil"/>
              <w:left w:val="nil"/>
              <w:bottom w:val="nil"/>
              <w:right w:val="nil"/>
            </w:tcBorders>
            <w:shd w:val="clear" w:color="auto" w:fill="auto"/>
            <w:vAlign w:val="center"/>
            <w:hideMark/>
          </w:tcPr>
          <w:p w14:paraId="678A482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24" w14:textId="77777777">
        <w:trPr>
          <w:trHeight w:val="330"/>
        </w:trPr>
        <w:tc>
          <w:tcPr>
            <w:tcW w:w="7400" w:type="dxa"/>
            <w:tcBorders>
              <w:top w:val="nil"/>
              <w:left w:val="nil"/>
              <w:bottom w:val="nil"/>
              <w:right w:val="nil"/>
            </w:tcBorders>
            <w:shd w:val="clear" w:color="auto" w:fill="auto"/>
            <w:vAlign w:val="center"/>
            <w:hideMark/>
          </w:tcPr>
          <w:p w14:paraId="678A482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Ν.Δ.: ΝΑΙ</w:t>
            </w:r>
          </w:p>
        </w:tc>
      </w:tr>
      <w:tr w:rsidR="0099759A" w14:paraId="678A4826" w14:textId="77777777">
        <w:trPr>
          <w:trHeight w:val="45"/>
        </w:trPr>
        <w:tc>
          <w:tcPr>
            <w:tcW w:w="7400" w:type="dxa"/>
            <w:tcBorders>
              <w:top w:val="nil"/>
              <w:left w:val="nil"/>
              <w:bottom w:val="nil"/>
              <w:right w:val="nil"/>
            </w:tcBorders>
            <w:shd w:val="clear" w:color="auto" w:fill="auto"/>
            <w:vAlign w:val="center"/>
            <w:hideMark/>
          </w:tcPr>
          <w:p w14:paraId="678A482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28" w14:textId="77777777">
        <w:trPr>
          <w:trHeight w:val="330"/>
        </w:trPr>
        <w:tc>
          <w:tcPr>
            <w:tcW w:w="7400" w:type="dxa"/>
            <w:tcBorders>
              <w:top w:val="nil"/>
              <w:left w:val="nil"/>
              <w:bottom w:val="nil"/>
              <w:right w:val="nil"/>
            </w:tcBorders>
            <w:shd w:val="clear" w:color="auto" w:fill="auto"/>
            <w:vAlign w:val="center"/>
            <w:hideMark/>
          </w:tcPr>
          <w:p w14:paraId="678A4827"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ΔΗ.ΣΥ: ΝΑΙ</w:t>
            </w:r>
          </w:p>
        </w:tc>
      </w:tr>
      <w:tr w:rsidR="0099759A" w14:paraId="678A482A" w14:textId="77777777">
        <w:trPr>
          <w:trHeight w:val="45"/>
        </w:trPr>
        <w:tc>
          <w:tcPr>
            <w:tcW w:w="7400" w:type="dxa"/>
            <w:tcBorders>
              <w:top w:val="nil"/>
              <w:left w:val="nil"/>
              <w:bottom w:val="nil"/>
              <w:right w:val="nil"/>
            </w:tcBorders>
            <w:shd w:val="clear" w:color="auto" w:fill="auto"/>
            <w:vAlign w:val="center"/>
            <w:hideMark/>
          </w:tcPr>
          <w:p w14:paraId="678A4829"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2C" w14:textId="77777777">
        <w:trPr>
          <w:trHeight w:val="330"/>
        </w:trPr>
        <w:tc>
          <w:tcPr>
            <w:tcW w:w="7400" w:type="dxa"/>
            <w:tcBorders>
              <w:top w:val="nil"/>
              <w:left w:val="nil"/>
              <w:bottom w:val="nil"/>
              <w:right w:val="nil"/>
            </w:tcBorders>
            <w:shd w:val="clear" w:color="auto" w:fill="auto"/>
            <w:vAlign w:val="center"/>
            <w:hideMark/>
          </w:tcPr>
          <w:p w14:paraId="678A482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Χ.Α: OXI</w:t>
            </w:r>
          </w:p>
        </w:tc>
      </w:tr>
      <w:tr w:rsidR="0099759A" w14:paraId="678A482E" w14:textId="77777777">
        <w:trPr>
          <w:trHeight w:val="30"/>
        </w:trPr>
        <w:tc>
          <w:tcPr>
            <w:tcW w:w="7400" w:type="dxa"/>
            <w:tcBorders>
              <w:top w:val="nil"/>
              <w:left w:val="nil"/>
              <w:bottom w:val="nil"/>
              <w:right w:val="nil"/>
            </w:tcBorders>
            <w:shd w:val="clear" w:color="auto" w:fill="auto"/>
            <w:vAlign w:val="center"/>
            <w:hideMark/>
          </w:tcPr>
          <w:p w14:paraId="678A482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30" w14:textId="77777777">
        <w:trPr>
          <w:trHeight w:val="330"/>
        </w:trPr>
        <w:tc>
          <w:tcPr>
            <w:tcW w:w="7400" w:type="dxa"/>
            <w:tcBorders>
              <w:top w:val="nil"/>
              <w:left w:val="nil"/>
              <w:bottom w:val="nil"/>
              <w:right w:val="nil"/>
            </w:tcBorders>
            <w:shd w:val="clear" w:color="auto" w:fill="auto"/>
            <w:vAlign w:val="center"/>
            <w:hideMark/>
          </w:tcPr>
          <w:p w14:paraId="678A482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Κ.Κ.Ε: ΝΑΙ</w:t>
            </w:r>
          </w:p>
        </w:tc>
      </w:tr>
      <w:tr w:rsidR="0099759A" w14:paraId="678A4832" w14:textId="77777777">
        <w:trPr>
          <w:trHeight w:val="45"/>
        </w:trPr>
        <w:tc>
          <w:tcPr>
            <w:tcW w:w="7400" w:type="dxa"/>
            <w:tcBorders>
              <w:top w:val="nil"/>
              <w:left w:val="nil"/>
              <w:bottom w:val="nil"/>
              <w:right w:val="nil"/>
            </w:tcBorders>
            <w:shd w:val="clear" w:color="auto" w:fill="auto"/>
            <w:vAlign w:val="center"/>
            <w:hideMark/>
          </w:tcPr>
          <w:p w14:paraId="678A483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34" w14:textId="77777777">
        <w:trPr>
          <w:trHeight w:val="330"/>
        </w:trPr>
        <w:tc>
          <w:tcPr>
            <w:tcW w:w="7400" w:type="dxa"/>
            <w:tcBorders>
              <w:top w:val="nil"/>
              <w:left w:val="nil"/>
              <w:bottom w:val="nil"/>
              <w:right w:val="nil"/>
            </w:tcBorders>
            <w:shd w:val="clear" w:color="auto" w:fill="auto"/>
            <w:vAlign w:val="center"/>
            <w:hideMark/>
          </w:tcPr>
          <w:p w14:paraId="678A483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ΕΝ. ΚΕΝΤΡΩΩΝ: ΝΑΙ</w:t>
            </w:r>
          </w:p>
        </w:tc>
      </w:tr>
      <w:tr w:rsidR="0099759A" w14:paraId="678A4836" w14:textId="77777777">
        <w:trPr>
          <w:trHeight w:val="45"/>
        </w:trPr>
        <w:tc>
          <w:tcPr>
            <w:tcW w:w="7400" w:type="dxa"/>
            <w:tcBorders>
              <w:top w:val="nil"/>
              <w:left w:val="nil"/>
              <w:bottom w:val="nil"/>
              <w:right w:val="nil"/>
            </w:tcBorders>
            <w:shd w:val="clear" w:color="auto" w:fill="auto"/>
            <w:vAlign w:val="center"/>
            <w:hideMark/>
          </w:tcPr>
          <w:p w14:paraId="678A483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38" w14:textId="77777777">
        <w:trPr>
          <w:trHeight w:val="135"/>
        </w:trPr>
        <w:tc>
          <w:tcPr>
            <w:tcW w:w="7400" w:type="dxa"/>
            <w:tcBorders>
              <w:top w:val="nil"/>
              <w:left w:val="nil"/>
              <w:bottom w:val="nil"/>
              <w:right w:val="nil"/>
            </w:tcBorders>
            <w:shd w:val="clear" w:color="auto" w:fill="auto"/>
            <w:vAlign w:val="center"/>
            <w:hideMark/>
          </w:tcPr>
          <w:p w14:paraId="678A4837" w14:textId="77777777" w:rsidR="00992F55" w:rsidRPr="00865BFD" w:rsidRDefault="00FE124F">
            <w:pPr>
              <w:contextualSpacing/>
              <w:jc w:val="center"/>
              <w:rPr>
                <w:rFonts w:ascii="Times New Roman" w:eastAsia="Times New Roman" w:hAnsi="Times New Roman" w:cs="Times New Roman"/>
                <w:sz w:val="20"/>
              </w:rPr>
            </w:pPr>
          </w:p>
        </w:tc>
      </w:tr>
      <w:tr w:rsidR="0099759A" w14:paraId="678A483A" w14:textId="77777777">
        <w:trPr>
          <w:trHeight w:val="345"/>
        </w:trPr>
        <w:tc>
          <w:tcPr>
            <w:tcW w:w="7400" w:type="dxa"/>
            <w:tcBorders>
              <w:top w:val="nil"/>
              <w:left w:val="nil"/>
              <w:bottom w:val="nil"/>
              <w:right w:val="nil"/>
            </w:tcBorders>
            <w:shd w:val="clear" w:color="auto" w:fill="auto"/>
            <w:vAlign w:val="center"/>
            <w:hideMark/>
          </w:tcPr>
          <w:p w14:paraId="678A4839" w14:textId="77777777" w:rsidR="00992F55" w:rsidRPr="00865BFD" w:rsidRDefault="00FE124F">
            <w:pPr>
              <w:contextualSpacing/>
              <w:jc w:val="center"/>
              <w:rPr>
                <w:rFonts w:ascii="Times New Roman" w:eastAsia="Times New Roman" w:hAnsi="Times New Roman" w:cs="Times New Roman"/>
                <w:sz w:val="20"/>
              </w:rPr>
            </w:pPr>
          </w:p>
        </w:tc>
      </w:tr>
      <w:tr w:rsidR="0099759A" w14:paraId="678A483C" w14:textId="77777777">
        <w:trPr>
          <w:trHeight w:val="330"/>
        </w:trPr>
        <w:tc>
          <w:tcPr>
            <w:tcW w:w="7400" w:type="dxa"/>
            <w:tcBorders>
              <w:top w:val="nil"/>
              <w:left w:val="nil"/>
              <w:bottom w:val="nil"/>
              <w:right w:val="nil"/>
            </w:tcBorders>
            <w:shd w:val="clear" w:color="auto" w:fill="auto"/>
            <w:vAlign w:val="center"/>
            <w:hideMark/>
          </w:tcPr>
          <w:p w14:paraId="678A483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Άρθρο 27 ως έχει     ΚΑΤΑ ΠΛΕΙΟΨΗΦΙΑ</w:t>
            </w:r>
          </w:p>
        </w:tc>
      </w:tr>
      <w:tr w:rsidR="0099759A" w14:paraId="678A483E" w14:textId="77777777">
        <w:trPr>
          <w:trHeight w:val="105"/>
        </w:trPr>
        <w:tc>
          <w:tcPr>
            <w:tcW w:w="7400" w:type="dxa"/>
            <w:tcBorders>
              <w:top w:val="nil"/>
              <w:left w:val="nil"/>
              <w:bottom w:val="nil"/>
              <w:right w:val="nil"/>
            </w:tcBorders>
            <w:shd w:val="clear" w:color="auto" w:fill="auto"/>
            <w:vAlign w:val="center"/>
            <w:hideMark/>
          </w:tcPr>
          <w:p w14:paraId="678A483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40" w14:textId="77777777">
        <w:trPr>
          <w:trHeight w:val="330"/>
        </w:trPr>
        <w:tc>
          <w:tcPr>
            <w:tcW w:w="7400" w:type="dxa"/>
            <w:tcBorders>
              <w:top w:val="nil"/>
              <w:left w:val="nil"/>
              <w:bottom w:val="nil"/>
              <w:right w:val="nil"/>
            </w:tcBorders>
            <w:shd w:val="clear" w:color="auto" w:fill="auto"/>
            <w:vAlign w:val="center"/>
            <w:hideMark/>
          </w:tcPr>
          <w:p w14:paraId="678A483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ΣΥΡΙΖΑ: ΝΑΙ</w:t>
            </w:r>
          </w:p>
        </w:tc>
      </w:tr>
      <w:tr w:rsidR="0099759A" w14:paraId="678A4842" w14:textId="77777777">
        <w:trPr>
          <w:trHeight w:val="45"/>
        </w:trPr>
        <w:tc>
          <w:tcPr>
            <w:tcW w:w="7400" w:type="dxa"/>
            <w:tcBorders>
              <w:top w:val="nil"/>
              <w:left w:val="nil"/>
              <w:bottom w:val="nil"/>
              <w:right w:val="nil"/>
            </w:tcBorders>
            <w:shd w:val="clear" w:color="auto" w:fill="auto"/>
            <w:vAlign w:val="center"/>
            <w:hideMark/>
          </w:tcPr>
          <w:p w14:paraId="678A484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44" w14:textId="77777777">
        <w:trPr>
          <w:trHeight w:val="330"/>
        </w:trPr>
        <w:tc>
          <w:tcPr>
            <w:tcW w:w="7400" w:type="dxa"/>
            <w:tcBorders>
              <w:top w:val="nil"/>
              <w:left w:val="nil"/>
              <w:bottom w:val="nil"/>
              <w:right w:val="nil"/>
            </w:tcBorders>
            <w:shd w:val="clear" w:color="auto" w:fill="auto"/>
            <w:vAlign w:val="center"/>
            <w:hideMark/>
          </w:tcPr>
          <w:p w14:paraId="678A484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Ν.Δ.: ΝΑΙ</w:t>
            </w:r>
          </w:p>
        </w:tc>
      </w:tr>
      <w:tr w:rsidR="0099759A" w14:paraId="678A4846" w14:textId="77777777">
        <w:trPr>
          <w:trHeight w:val="30"/>
        </w:trPr>
        <w:tc>
          <w:tcPr>
            <w:tcW w:w="7400" w:type="dxa"/>
            <w:tcBorders>
              <w:top w:val="nil"/>
              <w:left w:val="nil"/>
              <w:bottom w:val="nil"/>
              <w:right w:val="nil"/>
            </w:tcBorders>
            <w:shd w:val="clear" w:color="auto" w:fill="auto"/>
            <w:vAlign w:val="center"/>
            <w:hideMark/>
          </w:tcPr>
          <w:p w14:paraId="678A484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48" w14:textId="77777777">
        <w:trPr>
          <w:trHeight w:val="345"/>
        </w:trPr>
        <w:tc>
          <w:tcPr>
            <w:tcW w:w="7400" w:type="dxa"/>
            <w:tcBorders>
              <w:top w:val="nil"/>
              <w:left w:val="nil"/>
              <w:bottom w:val="nil"/>
              <w:right w:val="nil"/>
            </w:tcBorders>
            <w:shd w:val="clear" w:color="auto" w:fill="auto"/>
            <w:vAlign w:val="center"/>
            <w:hideMark/>
          </w:tcPr>
          <w:p w14:paraId="678A4847"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ΔΗ.ΣΥ: OXI</w:t>
            </w:r>
          </w:p>
        </w:tc>
      </w:tr>
      <w:tr w:rsidR="0099759A" w14:paraId="678A484A" w14:textId="77777777">
        <w:trPr>
          <w:trHeight w:val="30"/>
        </w:trPr>
        <w:tc>
          <w:tcPr>
            <w:tcW w:w="7400" w:type="dxa"/>
            <w:tcBorders>
              <w:top w:val="nil"/>
              <w:left w:val="nil"/>
              <w:bottom w:val="nil"/>
              <w:right w:val="nil"/>
            </w:tcBorders>
            <w:shd w:val="clear" w:color="auto" w:fill="auto"/>
            <w:vAlign w:val="center"/>
            <w:hideMark/>
          </w:tcPr>
          <w:p w14:paraId="678A4849"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4C" w14:textId="77777777">
        <w:trPr>
          <w:trHeight w:val="330"/>
        </w:trPr>
        <w:tc>
          <w:tcPr>
            <w:tcW w:w="7400" w:type="dxa"/>
            <w:tcBorders>
              <w:top w:val="nil"/>
              <w:left w:val="nil"/>
              <w:bottom w:val="nil"/>
              <w:right w:val="nil"/>
            </w:tcBorders>
            <w:shd w:val="clear" w:color="auto" w:fill="auto"/>
            <w:vAlign w:val="center"/>
            <w:hideMark/>
          </w:tcPr>
          <w:p w14:paraId="678A484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Χ.Α: OXI</w:t>
            </w:r>
          </w:p>
        </w:tc>
      </w:tr>
      <w:tr w:rsidR="0099759A" w14:paraId="678A484E" w14:textId="77777777">
        <w:trPr>
          <w:trHeight w:val="45"/>
        </w:trPr>
        <w:tc>
          <w:tcPr>
            <w:tcW w:w="7400" w:type="dxa"/>
            <w:tcBorders>
              <w:top w:val="nil"/>
              <w:left w:val="nil"/>
              <w:bottom w:val="nil"/>
              <w:right w:val="nil"/>
            </w:tcBorders>
            <w:shd w:val="clear" w:color="auto" w:fill="auto"/>
            <w:vAlign w:val="center"/>
            <w:hideMark/>
          </w:tcPr>
          <w:p w14:paraId="678A484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50" w14:textId="77777777">
        <w:trPr>
          <w:trHeight w:val="330"/>
        </w:trPr>
        <w:tc>
          <w:tcPr>
            <w:tcW w:w="7400" w:type="dxa"/>
            <w:tcBorders>
              <w:top w:val="nil"/>
              <w:left w:val="nil"/>
              <w:bottom w:val="nil"/>
              <w:right w:val="nil"/>
            </w:tcBorders>
            <w:shd w:val="clear" w:color="auto" w:fill="auto"/>
            <w:vAlign w:val="center"/>
            <w:hideMark/>
          </w:tcPr>
          <w:p w14:paraId="678A484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Κ.Κ.Ε: OXI</w:t>
            </w:r>
          </w:p>
        </w:tc>
      </w:tr>
      <w:tr w:rsidR="0099759A" w14:paraId="678A4852" w14:textId="77777777">
        <w:trPr>
          <w:trHeight w:val="45"/>
        </w:trPr>
        <w:tc>
          <w:tcPr>
            <w:tcW w:w="7400" w:type="dxa"/>
            <w:tcBorders>
              <w:top w:val="nil"/>
              <w:left w:val="nil"/>
              <w:bottom w:val="nil"/>
              <w:right w:val="nil"/>
            </w:tcBorders>
            <w:shd w:val="clear" w:color="auto" w:fill="auto"/>
            <w:vAlign w:val="center"/>
            <w:hideMark/>
          </w:tcPr>
          <w:p w14:paraId="678A485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54" w14:textId="77777777">
        <w:trPr>
          <w:trHeight w:val="345"/>
        </w:trPr>
        <w:tc>
          <w:tcPr>
            <w:tcW w:w="7400" w:type="dxa"/>
            <w:tcBorders>
              <w:top w:val="nil"/>
              <w:left w:val="nil"/>
              <w:bottom w:val="nil"/>
              <w:right w:val="nil"/>
            </w:tcBorders>
            <w:shd w:val="clear" w:color="auto" w:fill="auto"/>
            <w:vAlign w:val="center"/>
            <w:hideMark/>
          </w:tcPr>
          <w:p w14:paraId="678A485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 xml:space="preserve">ΕΝ. </w:t>
            </w:r>
            <w:r w:rsidRPr="00865BFD">
              <w:rPr>
                <w:rFonts w:ascii="Calibri" w:eastAsia="Times New Roman" w:hAnsi="Calibri" w:cs="Times New Roman"/>
                <w:color w:val="000000"/>
                <w:sz w:val="22"/>
                <w:szCs w:val="22"/>
              </w:rPr>
              <w:t>ΚΕΝΤΡΩΩΝ: ΠΡΝ</w:t>
            </w:r>
          </w:p>
        </w:tc>
      </w:tr>
      <w:tr w:rsidR="0099759A" w14:paraId="678A4856" w14:textId="77777777">
        <w:trPr>
          <w:trHeight w:val="30"/>
        </w:trPr>
        <w:tc>
          <w:tcPr>
            <w:tcW w:w="7400" w:type="dxa"/>
            <w:tcBorders>
              <w:top w:val="nil"/>
              <w:left w:val="nil"/>
              <w:bottom w:val="nil"/>
              <w:right w:val="nil"/>
            </w:tcBorders>
            <w:shd w:val="clear" w:color="auto" w:fill="auto"/>
            <w:vAlign w:val="center"/>
            <w:hideMark/>
          </w:tcPr>
          <w:p w14:paraId="678A485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58" w14:textId="77777777">
        <w:trPr>
          <w:trHeight w:val="150"/>
        </w:trPr>
        <w:tc>
          <w:tcPr>
            <w:tcW w:w="7400" w:type="dxa"/>
            <w:tcBorders>
              <w:top w:val="nil"/>
              <w:left w:val="nil"/>
              <w:bottom w:val="nil"/>
              <w:right w:val="nil"/>
            </w:tcBorders>
            <w:shd w:val="clear" w:color="auto" w:fill="auto"/>
            <w:vAlign w:val="center"/>
            <w:hideMark/>
          </w:tcPr>
          <w:p w14:paraId="678A4857" w14:textId="77777777" w:rsidR="00992F55" w:rsidRPr="00865BFD" w:rsidRDefault="00FE124F">
            <w:pPr>
              <w:contextualSpacing/>
              <w:jc w:val="center"/>
              <w:rPr>
                <w:rFonts w:ascii="Times New Roman" w:eastAsia="Times New Roman" w:hAnsi="Times New Roman" w:cs="Times New Roman"/>
                <w:sz w:val="20"/>
              </w:rPr>
            </w:pPr>
          </w:p>
        </w:tc>
      </w:tr>
      <w:tr w:rsidR="0099759A" w14:paraId="678A485A" w14:textId="77777777">
        <w:trPr>
          <w:trHeight w:val="345"/>
        </w:trPr>
        <w:tc>
          <w:tcPr>
            <w:tcW w:w="7400" w:type="dxa"/>
            <w:tcBorders>
              <w:top w:val="nil"/>
              <w:left w:val="nil"/>
              <w:bottom w:val="nil"/>
              <w:right w:val="nil"/>
            </w:tcBorders>
            <w:shd w:val="clear" w:color="auto" w:fill="auto"/>
            <w:vAlign w:val="center"/>
            <w:hideMark/>
          </w:tcPr>
          <w:p w14:paraId="678A4859" w14:textId="77777777" w:rsidR="00992F55" w:rsidRPr="00865BFD" w:rsidRDefault="00FE124F">
            <w:pPr>
              <w:contextualSpacing/>
              <w:jc w:val="center"/>
              <w:rPr>
                <w:rFonts w:ascii="Times New Roman" w:eastAsia="Times New Roman" w:hAnsi="Times New Roman" w:cs="Times New Roman"/>
                <w:sz w:val="20"/>
              </w:rPr>
            </w:pPr>
          </w:p>
        </w:tc>
      </w:tr>
      <w:tr w:rsidR="0099759A" w14:paraId="678A485C" w14:textId="77777777">
        <w:trPr>
          <w:trHeight w:val="330"/>
        </w:trPr>
        <w:tc>
          <w:tcPr>
            <w:tcW w:w="7400" w:type="dxa"/>
            <w:tcBorders>
              <w:top w:val="nil"/>
              <w:left w:val="nil"/>
              <w:bottom w:val="nil"/>
              <w:right w:val="nil"/>
            </w:tcBorders>
            <w:shd w:val="clear" w:color="auto" w:fill="auto"/>
            <w:vAlign w:val="center"/>
            <w:hideMark/>
          </w:tcPr>
          <w:p w14:paraId="678A485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Άρθρο 28 ως έχει     ΚΑΤΑ ΠΛΕΙΟΨΗΦΙΑ</w:t>
            </w:r>
          </w:p>
        </w:tc>
      </w:tr>
      <w:tr w:rsidR="0099759A" w14:paraId="678A485E" w14:textId="77777777">
        <w:trPr>
          <w:trHeight w:val="105"/>
        </w:trPr>
        <w:tc>
          <w:tcPr>
            <w:tcW w:w="7400" w:type="dxa"/>
            <w:tcBorders>
              <w:top w:val="nil"/>
              <w:left w:val="nil"/>
              <w:bottom w:val="nil"/>
              <w:right w:val="nil"/>
            </w:tcBorders>
            <w:shd w:val="clear" w:color="auto" w:fill="auto"/>
            <w:vAlign w:val="center"/>
            <w:hideMark/>
          </w:tcPr>
          <w:p w14:paraId="678A485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60" w14:textId="77777777">
        <w:trPr>
          <w:trHeight w:val="330"/>
        </w:trPr>
        <w:tc>
          <w:tcPr>
            <w:tcW w:w="7400" w:type="dxa"/>
            <w:tcBorders>
              <w:top w:val="nil"/>
              <w:left w:val="nil"/>
              <w:bottom w:val="nil"/>
              <w:right w:val="nil"/>
            </w:tcBorders>
            <w:shd w:val="clear" w:color="auto" w:fill="auto"/>
            <w:vAlign w:val="center"/>
            <w:hideMark/>
          </w:tcPr>
          <w:p w14:paraId="678A485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ΣΥΡΙΖΑ: ΝΑΙ</w:t>
            </w:r>
          </w:p>
        </w:tc>
      </w:tr>
      <w:tr w:rsidR="0099759A" w14:paraId="678A4862" w14:textId="77777777">
        <w:trPr>
          <w:trHeight w:val="30"/>
        </w:trPr>
        <w:tc>
          <w:tcPr>
            <w:tcW w:w="7400" w:type="dxa"/>
            <w:tcBorders>
              <w:top w:val="nil"/>
              <w:left w:val="nil"/>
              <w:bottom w:val="nil"/>
              <w:right w:val="nil"/>
            </w:tcBorders>
            <w:shd w:val="clear" w:color="auto" w:fill="auto"/>
            <w:vAlign w:val="center"/>
            <w:hideMark/>
          </w:tcPr>
          <w:p w14:paraId="678A486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64" w14:textId="77777777">
        <w:trPr>
          <w:trHeight w:val="330"/>
        </w:trPr>
        <w:tc>
          <w:tcPr>
            <w:tcW w:w="7400" w:type="dxa"/>
            <w:tcBorders>
              <w:top w:val="nil"/>
              <w:left w:val="nil"/>
              <w:bottom w:val="nil"/>
              <w:right w:val="nil"/>
            </w:tcBorders>
            <w:shd w:val="clear" w:color="auto" w:fill="auto"/>
            <w:vAlign w:val="center"/>
            <w:hideMark/>
          </w:tcPr>
          <w:p w14:paraId="678A486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Ν.Δ.: OXI</w:t>
            </w:r>
          </w:p>
        </w:tc>
      </w:tr>
      <w:tr w:rsidR="0099759A" w14:paraId="678A4866" w14:textId="77777777">
        <w:trPr>
          <w:trHeight w:val="45"/>
        </w:trPr>
        <w:tc>
          <w:tcPr>
            <w:tcW w:w="7400" w:type="dxa"/>
            <w:tcBorders>
              <w:top w:val="nil"/>
              <w:left w:val="nil"/>
              <w:bottom w:val="nil"/>
              <w:right w:val="nil"/>
            </w:tcBorders>
            <w:shd w:val="clear" w:color="auto" w:fill="auto"/>
            <w:vAlign w:val="center"/>
            <w:hideMark/>
          </w:tcPr>
          <w:p w14:paraId="678A486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68" w14:textId="77777777">
        <w:trPr>
          <w:trHeight w:val="330"/>
        </w:trPr>
        <w:tc>
          <w:tcPr>
            <w:tcW w:w="7400" w:type="dxa"/>
            <w:tcBorders>
              <w:top w:val="nil"/>
              <w:left w:val="nil"/>
              <w:bottom w:val="nil"/>
              <w:right w:val="nil"/>
            </w:tcBorders>
            <w:shd w:val="clear" w:color="auto" w:fill="auto"/>
            <w:vAlign w:val="center"/>
            <w:hideMark/>
          </w:tcPr>
          <w:p w14:paraId="678A4867"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ΔΗ.ΣΥ: ΠΡΝ</w:t>
            </w:r>
          </w:p>
        </w:tc>
      </w:tr>
      <w:tr w:rsidR="0099759A" w14:paraId="678A486A" w14:textId="77777777">
        <w:trPr>
          <w:trHeight w:val="45"/>
        </w:trPr>
        <w:tc>
          <w:tcPr>
            <w:tcW w:w="7400" w:type="dxa"/>
            <w:tcBorders>
              <w:top w:val="nil"/>
              <w:left w:val="nil"/>
              <w:bottom w:val="nil"/>
              <w:right w:val="nil"/>
            </w:tcBorders>
            <w:shd w:val="clear" w:color="auto" w:fill="auto"/>
            <w:vAlign w:val="center"/>
            <w:hideMark/>
          </w:tcPr>
          <w:p w14:paraId="678A4869"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6C" w14:textId="77777777">
        <w:trPr>
          <w:trHeight w:val="330"/>
        </w:trPr>
        <w:tc>
          <w:tcPr>
            <w:tcW w:w="7400" w:type="dxa"/>
            <w:tcBorders>
              <w:top w:val="nil"/>
              <w:left w:val="nil"/>
              <w:bottom w:val="nil"/>
              <w:right w:val="nil"/>
            </w:tcBorders>
            <w:shd w:val="clear" w:color="auto" w:fill="auto"/>
            <w:vAlign w:val="center"/>
            <w:hideMark/>
          </w:tcPr>
          <w:p w14:paraId="678A486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Χ.Α: OXI</w:t>
            </w:r>
          </w:p>
        </w:tc>
      </w:tr>
      <w:tr w:rsidR="0099759A" w14:paraId="678A486E" w14:textId="77777777">
        <w:trPr>
          <w:trHeight w:val="45"/>
        </w:trPr>
        <w:tc>
          <w:tcPr>
            <w:tcW w:w="7400" w:type="dxa"/>
            <w:tcBorders>
              <w:top w:val="nil"/>
              <w:left w:val="nil"/>
              <w:bottom w:val="nil"/>
              <w:right w:val="nil"/>
            </w:tcBorders>
            <w:shd w:val="clear" w:color="auto" w:fill="auto"/>
            <w:vAlign w:val="center"/>
            <w:hideMark/>
          </w:tcPr>
          <w:p w14:paraId="678A486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70" w14:textId="77777777">
        <w:trPr>
          <w:trHeight w:val="330"/>
        </w:trPr>
        <w:tc>
          <w:tcPr>
            <w:tcW w:w="7400" w:type="dxa"/>
            <w:tcBorders>
              <w:top w:val="nil"/>
              <w:left w:val="nil"/>
              <w:bottom w:val="nil"/>
              <w:right w:val="nil"/>
            </w:tcBorders>
            <w:shd w:val="clear" w:color="auto" w:fill="auto"/>
            <w:vAlign w:val="center"/>
            <w:hideMark/>
          </w:tcPr>
          <w:p w14:paraId="678A486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Κ.Κ.Ε: OXI</w:t>
            </w:r>
          </w:p>
        </w:tc>
      </w:tr>
      <w:tr w:rsidR="0099759A" w14:paraId="678A4872" w14:textId="77777777">
        <w:trPr>
          <w:trHeight w:val="45"/>
        </w:trPr>
        <w:tc>
          <w:tcPr>
            <w:tcW w:w="7400" w:type="dxa"/>
            <w:tcBorders>
              <w:top w:val="nil"/>
              <w:left w:val="nil"/>
              <w:bottom w:val="nil"/>
              <w:right w:val="nil"/>
            </w:tcBorders>
            <w:shd w:val="clear" w:color="auto" w:fill="auto"/>
            <w:vAlign w:val="center"/>
            <w:hideMark/>
          </w:tcPr>
          <w:p w14:paraId="678A487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74" w14:textId="77777777">
        <w:trPr>
          <w:trHeight w:val="330"/>
        </w:trPr>
        <w:tc>
          <w:tcPr>
            <w:tcW w:w="7400" w:type="dxa"/>
            <w:tcBorders>
              <w:top w:val="nil"/>
              <w:left w:val="nil"/>
              <w:bottom w:val="nil"/>
              <w:right w:val="nil"/>
            </w:tcBorders>
            <w:shd w:val="clear" w:color="auto" w:fill="auto"/>
            <w:vAlign w:val="center"/>
            <w:hideMark/>
          </w:tcPr>
          <w:p w14:paraId="678A487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ΕΝ. ΚΕΝΤΡΩΩΝ: ΠΡΝ</w:t>
            </w:r>
          </w:p>
        </w:tc>
      </w:tr>
      <w:tr w:rsidR="0099759A" w14:paraId="678A4876" w14:textId="77777777">
        <w:trPr>
          <w:trHeight w:val="45"/>
        </w:trPr>
        <w:tc>
          <w:tcPr>
            <w:tcW w:w="7400" w:type="dxa"/>
            <w:tcBorders>
              <w:top w:val="nil"/>
              <w:left w:val="nil"/>
              <w:bottom w:val="nil"/>
              <w:right w:val="nil"/>
            </w:tcBorders>
            <w:shd w:val="clear" w:color="auto" w:fill="auto"/>
            <w:vAlign w:val="center"/>
            <w:hideMark/>
          </w:tcPr>
          <w:p w14:paraId="678A487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78" w14:textId="77777777">
        <w:trPr>
          <w:trHeight w:val="150"/>
        </w:trPr>
        <w:tc>
          <w:tcPr>
            <w:tcW w:w="7400" w:type="dxa"/>
            <w:tcBorders>
              <w:top w:val="nil"/>
              <w:left w:val="nil"/>
              <w:bottom w:val="nil"/>
              <w:right w:val="nil"/>
            </w:tcBorders>
            <w:shd w:val="clear" w:color="auto" w:fill="auto"/>
            <w:vAlign w:val="center"/>
            <w:hideMark/>
          </w:tcPr>
          <w:p w14:paraId="678A4877" w14:textId="77777777" w:rsidR="00992F55" w:rsidRPr="00865BFD" w:rsidRDefault="00FE124F">
            <w:pPr>
              <w:contextualSpacing/>
              <w:jc w:val="center"/>
              <w:rPr>
                <w:rFonts w:ascii="Times New Roman" w:eastAsia="Times New Roman" w:hAnsi="Times New Roman" w:cs="Times New Roman"/>
                <w:sz w:val="20"/>
              </w:rPr>
            </w:pPr>
          </w:p>
        </w:tc>
      </w:tr>
      <w:tr w:rsidR="0099759A" w14:paraId="678A487A" w14:textId="77777777">
        <w:trPr>
          <w:trHeight w:val="330"/>
        </w:trPr>
        <w:tc>
          <w:tcPr>
            <w:tcW w:w="7400" w:type="dxa"/>
            <w:tcBorders>
              <w:top w:val="nil"/>
              <w:left w:val="nil"/>
              <w:bottom w:val="nil"/>
              <w:right w:val="nil"/>
            </w:tcBorders>
            <w:shd w:val="clear" w:color="auto" w:fill="auto"/>
            <w:vAlign w:val="center"/>
            <w:hideMark/>
          </w:tcPr>
          <w:p w14:paraId="678A4879" w14:textId="77777777" w:rsidR="00992F55" w:rsidRPr="00865BFD" w:rsidRDefault="00FE124F">
            <w:pPr>
              <w:contextualSpacing/>
              <w:jc w:val="center"/>
              <w:rPr>
                <w:rFonts w:ascii="Times New Roman" w:eastAsia="Times New Roman" w:hAnsi="Times New Roman" w:cs="Times New Roman"/>
                <w:sz w:val="20"/>
              </w:rPr>
            </w:pPr>
          </w:p>
        </w:tc>
      </w:tr>
      <w:tr w:rsidR="0099759A" w14:paraId="678A487C" w14:textId="77777777">
        <w:trPr>
          <w:trHeight w:val="330"/>
        </w:trPr>
        <w:tc>
          <w:tcPr>
            <w:tcW w:w="7400" w:type="dxa"/>
            <w:tcBorders>
              <w:top w:val="nil"/>
              <w:left w:val="nil"/>
              <w:bottom w:val="nil"/>
              <w:right w:val="nil"/>
            </w:tcBorders>
            <w:shd w:val="clear" w:color="auto" w:fill="auto"/>
            <w:vAlign w:val="center"/>
            <w:hideMark/>
          </w:tcPr>
          <w:p w14:paraId="678A487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Άρθρο 29 ως έχει     ΚΑΤΑ ΠΛΕΙΟΨΗΦΙΑ</w:t>
            </w:r>
          </w:p>
        </w:tc>
      </w:tr>
      <w:tr w:rsidR="0099759A" w14:paraId="678A487E" w14:textId="77777777">
        <w:trPr>
          <w:trHeight w:val="105"/>
        </w:trPr>
        <w:tc>
          <w:tcPr>
            <w:tcW w:w="7400" w:type="dxa"/>
            <w:tcBorders>
              <w:top w:val="nil"/>
              <w:left w:val="nil"/>
              <w:bottom w:val="nil"/>
              <w:right w:val="nil"/>
            </w:tcBorders>
            <w:shd w:val="clear" w:color="auto" w:fill="auto"/>
            <w:vAlign w:val="center"/>
            <w:hideMark/>
          </w:tcPr>
          <w:p w14:paraId="678A487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80" w14:textId="77777777">
        <w:trPr>
          <w:trHeight w:val="330"/>
        </w:trPr>
        <w:tc>
          <w:tcPr>
            <w:tcW w:w="7400" w:type="dxa"/>
            <w:tcBorders>
              <w:top w:val="nil"/>
              <w:left w:val="nil"/>
              <w:bottom w:val="nil"/>
              <w:right w:val="nil"/>
            </w:tcBorders>
            <w:shd w:val="clear" w:color="auto" w:fill="auto"/>
            <w:vAlign w:val="center"/>
            <w:hideMark/>
          </w:tcPr>
          <w:p w14:paraId="678A487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ΣΥΡΙΖΑ: ΝΑΙ</w:t>
            </w:r>
          </w:p>
        </w:tc>
      </w:tr>
      <w:tr w:rsidR="0099759A" w14:paraId="678A4882" w14:textId="77777777">
        <w:trPr>
          <w:trHeight w:val="45"/>
        </w:trPr>
        <w:tc>
          <w:tcPr>
            <w:tcW w:w="7400" w:type="dxa"/>
            <w:tcBorders>
              <w:top w:val="nil"/>
              <w:left w:val="nil"/>
              <w:bottom w:val="nil"/>
              <w:right w:val="nil"/>
            </w:tcBorders>
            <w:shd w:val="clear" w:color="auto" w:fill="auto"/>
            <w:vAlign w:val="center"/>
            <w:hideMark/>
          </w:tcPr>
          <w:p w14:paraId="678A488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84" w14:textId="77777777">
        <w:trPr>
          <w:trHeight w:val="330"/>
        </w:trPr>
        <w:tc>
          <w:tcPr>
            <w:tcW w:w="7400" w:type="dxa"/>
            <w:tcBorders>
              <w:top w:val="nil"/>
              <w:left w:val="nil"/>
              <w:bottom w:val="nil"/>
              <w:right w:val="nil"/>
            </w:tcBorders>
            <w:shd w:val="clear" w:color="auto" w:fill="auto"/>
            <w:vAlign w:val="center"/>
            <w:hideMark/>
          </w:tcPr>
          <w:p w14:paraId="678A488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Ν.Δ.: OXI</w:t>
            </w:r>
          </w:p>
        </w:tc>
      </w:tr>
      <w:tr w:rsidR="0099759A" w14:paraId="678A4886" w14:textId="77777777">
        <w:trPr>
          <w:trHeight w:val="45"/>
        </w:trPr>
        <w:tc>
          <w:tcPr>
            <w:tcW w:w="7400" w:type="dxa"/>
            <w:tcBorders>
              <w:top w:val="nil"/>
              <w:left w:val="nil"/>
              <w:bottom w:val="nil"/>
              <w:right w:val="nil"/>
            </w:tcBorders>
            <w:shd w:val="clear" w:color="auto" w:fill="auto"/>
            <w:vAlign w:val="center"/>
            <w:hideMark/>
          </w:tcPr>
          <w:p w14:paraId="678A488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88" w14:textId="77777777">
        <w:trPr>
          <w:trHeight w:val="330"/>
        </w:trPr>
        <w:tc>
          <w:tcPr>
            <w:tcW w:w="7400" w:type="dxa"/>
            <w:tcBorders>
              <w:top w:val="nil"/>
              <w:left w:val="nil"/>
              <w:bottom w:val="nil"/>
              <w:right w:val="nil"/>
            </w:tcBorders>
            <w:shd w:val="clear" w:color="auto" w:fill="auto"/>
            <w:vAlign w:val="center"/>
            <w:hideMark/>
          </w:tcPr>
          <w:p w14:paraId="678A4887"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ΔΗ.ΣΥ: ΝΑΙ</w:t>
            </w:r>
          </w:p>
        </w:tc>
      </w:tr>
      <w:tr w:rsidR="0099759A" w14:paraId="678A488A" w14:textId="77777777">
        <w:trPr>
          <w:trHeight w:val="45"/>
        </w:trPr>
        <w:tc>
          <w:tcPr>
            <w:tcW w:w="7400" w:type="dxa"/>
            <w:tcBorders>
              <w:top w:val="nil"/>
              <w:left w:val="nil"/>
              <w:bottom w:val="nil"/>
              <w:right w:val="nil"/>
            </w:tcBorders>
            <w:shd w:val="clear" w:color="auto" w:fill="auto"/>
            <w:vAlign w:val="center"/>
            <w:hideMark/>
          </w:tcPr>
          <w:p w14:paraId="678A4889"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8C" w14:textId="77777777">
        <w:trPr>
          <w:trHeight w:val="330"/>
        </w:trPr>
        <w:tc>
          <w:tcPr>
            <w:tcW w:w="7400" w:type="dxa"/>
            <w:tcBorders>
              <w:top w:val="nil"/>
              <w:left w:val="nil"/>
              <w:bottom w:val="nil"/>
              <w:right w:val="nil"/>
            </w:tcBorders>
            <w:shd w:val="clear" w:color="auto" w:fill="auto"/>
            <w:vAlign w:val="center"/>
            <w:hideMark/>
          </w:tcPr>
          <w:p w14:paraId="678A488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Χ.Α: OXI</w:t>
            </w:r>
          </w:p>
        </w:tc>
      </w:tr>
      <w:tr w:rsidR="0099759A" w14:paraId="678A488E" w14:textId="77777777">
        <w:trPr>
          <w:trHeight w:val="30"/>
        </w:trPr>
        <w:tc>
          <w:tcPr>
            <w:tcW w:w="7400" w:type="dxa"/>
            <w:tcBorders>
              <w:top w:val="nil"/>
              <w:left w:val="nil"/>
              <w:bottom w:val="nil"/>
              <w:right w:val="nil"/>
            </w:tcBorders>
            <w:shd w:val="clear" w:color="auto" w:fill="auto"/>
            <w:vAlign w:val="center"/>
            <w:hideMark/>
          </w:tcPr>
          <w:p w14:paraId="678A488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90" w14:textId="77777777">
        <w:trPr>
          <w:trHeight w:val="330"/>
        </w:trPr>
        <w:tc>
          <w:tcPr>
            <w:tcW w:w="7400" w:type="dxa"/>
            <w:tcBorders>
              <w:top w:val="nil"/>
              <w:left w:val="nil"/>
              <w:bottom w:val="nil"/>
              <w:right w:val="nil"/>
            </w:tcBorders>
            <w:shd w:val="clear" w:color="auto" w:fill="auto"/>
            <w:vAlign w:val="center"/>
            <w:hideMark/>
          </w:tcPr>
          <w:p w14:paraId="678A488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 xml:space="preserve">Κ.Κ.Ε: </w:t>
            </w:r>
            <w:r w:rsidRPr="00865BFD">
              <w:rPr>
                <w:rFonts w:ascii="Calibri" w:eastAsia="Times New Roman" w:hAnsi="Calibri" w:cs="Times New Roman"/>
                <w:color w:val="000000"/>
                <w:sz w:val="22"/>
                <w:szCs w:val="22"/>
              </w:rPr>
              <w:t>ΠΡΝ</w:t>
            </w:r>
          </w:p>
        </w:tc>
      </w:tr>
      <w:tr w:rsidR="0099759A" w14:paraId="678A4892" w14:textId="77777777">
        <w:trPr>
          <w:trHeight w:val="45"/>
        </w:trPr>
        <w:tc>
          <w:tcPr>
            <w:tcW w:w="7400" w:type="dxa"/>
            <w:tcBorders>
              <w:top w:val="nil"/>
              <w:left w:val="nil"/>
              <w:bottom w:val="nil"/>
              <w:right w:val="nil"/>
            </w:tcBorders>
            <w:shd w:val="clear" w:color="auto" w:fill="auto"/>
            <w:vAlign w:val="center"/>
            <w:hideMark/>
          </w:tcPr>
          <w:p w14:paraId="678A489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94" w14:textId="77777777">
        <w:trPr>
          <w:trHeight w:val="330"/>
        </w:trPr>
        <w:tc>
          <w:tcPr>
            <w:tcW w:w="7400" w:type="dxa"/>
            <w:tcBorders>
              <w:top w:val="nil"/>
              <w:left w:val="nil"/>
              <w:bottom w:val="nil"/>
              <w:right w:val="nil"/>
            </w:tcBorders>
            <w:shd w:val="clear" w:color="auto" w:fill="auto"/>
            <w:vAlign w:val="center"/>
            <w:hideMark/>
          </w:tcPr>
          <w:p w14:paraId="678A489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ΕΝ. ΚΕΝΤΡΩΩΝ: ΠΡΝ</w:t>
            </w:r>
          </w:p>
        </w:tc>
      </w:tr>
      <w:tr w:rsidR="0099759A" w14:paraId="678A4896" w14:textId="77777777">
        <w:trPr>
          <w:trHeight w:val="45"/>
        </w:trPr>
        <w:tc>
          <w:tcPr>
            <w:tcW w:w="7400" w:type="dxa"/>
            <w:tcBorders>
              <w:top w:val="nil"/>
              <w:left w:val="nil"/>
              <w:bottom w:val="nil"/>
              <w:right w:val="nil"/>
            </w:tcBorders>
            <w:shd w:val="clear" w:color="auto" w:fill="auto"/>
            <w:vAlign w:val="center"/>
            <w:hideMark/>
          </w:tcPr>
          <w:p w14:paraId="678A489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98" w14:textId="77777777">
        <w:trPr>
          <w:trHeight w:val="135"/>
        </w:trPr>
        <w:tc>
          <w:tcPr>
            <w:tcW w:w="7400" w:type="dxa"/>
            <w:tcBorders>
              <w:top w:val="nil"/>
              <w:left w:val="nil"/>
              <w:bottom w:val="nil"/>
              <w:right w:val="nil"/>
            </w:tcBorders>
            <w:shd w:val="clear" w:color="auto" w:fill="auto"/>
            <w:vAlign w:val="center"/>
            <w:hideMark/>
          </w:tcPr>
          <w:p w14:paraId="678A4897" w14:textId="77777777" w:rsidR="00992F55" w:rsidRPr="00865BFD" w:rsidRDefault="00FE124F">
            <w:pPr>
              <w:contextualSpacing/>
              <w:jc w:val="center"/>
              <w:rPr>
                <w:rFonts w:ascii="Times New Roman" w:eastAsia="Times New Roman" w:hAnsi="Times New Roman" w:cs="Times New Roman"/>
                <w:sz w:val="20"/>
              </w:rPr>
            </w:pPr>
          </w:p>
        </w:tc>
      </w:tr>
      <w:tr w:rsidR="0099759A" w14:paraId="678A489A" w14:textId="77777777">
        <w:trPr>
          <w:trHeight w:val="345"/>
        </w:trPr>
        <w:tc>
          <w:tcPr>
            <w:tcW w:w="7400" w:type="dxa"/>
            <w:tcBorders>
              <w:top w:val="nil"/>
              <w:left w:val="nil"/>
              <w:bottom w:val="nil"/>
              <w:right w:val="nil"/>
            </w:tcBorders>
            <w:shd w:val="clear" w:color="auto" w:fill="auto"/>
            <w:vAlign w:val="center"/>
            <w:hideMark/>
          </w:tcPr>
          <w:p w14:paraId="678A4899" w14:textId="77777777" w:rsidR="00992F55" w:rsidRPr="00865BFD" w:rsidRDefault="00FE124F">
            <w:pPr>
              <w:contextualSpacing/>
              <w:jc w:val="center"/>
              <w:rPr>
                <w:rFonts w:ascii="Times New Roman" w:eastAsia="Times New Roman" w:hAnsi="Times New Roman" w:cs="Times New Roman"/>
                <w:sz w:val="20"/>
              </w:rPr>
            </w:pPr>
          </w:p>
        </w:tc>
      </w:tr>
      <w:tr w:rsidR="0099759A" w14:paraId="678A489C" w14:textId="77777777">
        <w:trPr>
          <w:trHeight w:val="330"/>
        </w:trPr>
        <w:tc>
          <w:tcPr>
            <w:tcW w:w="7400" w:type="dxa"/>
            <w:tcBorders>
              <w:top w:val="nil"/>
              <w:left w:val="nil"/>
              <w:bottom w:val="nil"/>
              <w:right w:val="nil"/>
            </w:tcBorders>
            <w:shd w:val="clear" w:color="auto" w:fill="auto"/>
            <w:vAlign w:val="center"/>
            <w:hideMark/>
          </w:tcPr>
          <w:p w14:paraId="678A489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Άρθρο 30 ως έχει     ΚΑΤΑ ΠΛΕΙΟΨΗΦΙΑ</w:t>
            </w:r>
          </w:p>
        </w:tc>
      </w:tr>
      <w:tr w:rsidR="0099759A" w14:paraId="678A489E" w14:textId="77777777">
        <w:trPr>
          <w:trHeight w:val="105"/>
        </w:trPr>
        <w:tc>
          <w:tcPr>
            <w:tcW w:w="7400" w:type="dxa"/>
            <w:tcBorders>
              <w:top w:val="nil"/>
              <w:left w:val="nil"/>
              <w:bottom w:val="nil"/>
              <w:right w:val="nil"/>
            </w:tcBorders>
            <w:shd w:val="clear" w:color="auto" w:fill="auto"/>
            <w:vAlign w:val="center"/>
            <w:hideMark/>
          </w:tcPr>
          <w:p w14:paraId="678A489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A0" w14:textId="77777777">
        <w:trPr>
          <w:trHeight w:val="330"/>
        </w:trPr>
        <w:tc>
          <w:tcPr>
            <w:tcW w:w="7400" w:type="dxa"/>
            <w:tcBorders>
              <w:top w:val="nil"/>
              <w:left w:val="nil"/>
              <w:bottom w:val="nil"/>
              <w:right w:val="nil"/>
            </w:tcBorders>
            <w:shd w:val="clear" w:color="auto" w:fill="auto"/>
            <w:vAlign w:val="center"/>
            <w:hideMark/>
          </w:tcPr>
          <w:p w14:paraId="678A489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ΣΥΡΙΖΑ: ΝΑΙ</w:t>
            </w:r>
          </w:p>
        </w:tc>
      </w:tr>
      <w:tr w:rsidR="0099759A" w14:paraId="678A48A2" w14:textId="77777777">
        <w:trPr>
          <w:trHeight w:val="45"/>
        </w:trPr>
        <w:tc>
          <w:tcPr>
            <w:tcW w:w="7400" w:type="dxa"/>
            <w:tcBorders>
              <w:top w:val="nil"/>
              <w:left w:val="nil"/>
              <w:bottom w:val="nil"/>
              <w:right w:val="nil"/>
            </w:tcBorders>
            <w:shd w:val="clear" w:color="auto" w:fill="auto"/>
            <w:vAlign w:val="center"/>
            <w:hideMark/>
          </w:tcPr>
          <w:p w14:paraId="678A48A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A4" w14:textId="77777777">
        <w:trPr>
          <w:trHeight w:val="330"/>
        </w:trPr>
        <w:tc>
          <w:tcPr>
            <w:tcW w:w="7400" w:type="dxa"/>
            <w:tcBorders>
              <w:top w:val="nil"/>
              <w:left w:val="nil"/>
              <w:bottom w:val="nil"/>
              <w:right w:val="nil"/>
            </w:tcBorders>
            <w:shd w:val="clear" w:color="auto" w:fill="auto"/>
            <w:vAlign w:val="center"/>
            <w:hideMark/>
          </w:tcPr>
          <w:p w14:paraId="678A48A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Ν.Δ.: OXI</w:t>
            </w:r>
          </w:p>
        </w:tc>
      </w:tr>
      <w:tr w:rsidR="0099759A" w14:paraId="678A48A6" w14:textId="77777777">
        <w:trPr>
          <w:trHeight w:val="30"/>
        </w:trPr>
        <w:tc>
          <w:tcPr>
            <w:tcW w:w="7400" w:type="dxa"/>
            <w:tcBorders>
              <w:top w:val="nil"/>
              <w:left w:val="nil"/>
              <w:bottom w:val="nil"/>
              <w:right w:val="nil"/>
            </w:tcBorders>
            <w:shd w:val="clear" w:color="auto" w:fill="auto"/>
            <w:vAlign w:val="center"/>
            <w:hideMark/>
          </w:tcPr>
          <w:p w14:paraId="678A48A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A8" w14:textId="77777777">
        <w:trPr>
          <w:trHeight w:val="345"/>
        </w:trPr>
        <w:tc>
          <w:tcPr>
            <w:tcW w:w="7400" w:type="dxa"/>
            <w:tcBorders>
              <w:top w:val="nil"/>
              <w:left w:val="nil"/>
              <w:bottom w:val="nil"/>
              <w:right w:val="nil"/>
            </w:tcBorders>
            <w:shd w:val="clear" w:color="auto" w:fill="auto"/>
            <w:vAlign w:val="center"/>
            <w:hideMark/>
          </w:tcPr>
          <w:p w14:paraId="678A48A7"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ΔΗ.ΣΥ: ΝΑΙ</w:t>
            </w:r>
          </w:p>
        </w:tc>
      </w:tr>
      <w:tr w:rsidR="0099759A" w14:paraId="678A48AA" w14:textId="77777777">
        <w:trPr>
          <w:trHeight w:val="30"/>
        </w:trPr>
        <w:tc>
          <w:tcPr>
            <w:tcW w:w="7400" w:type="dxa"/>
            <w:tcBorders>
              <w:top w:val="nil"/>
              <w:left w:val="nil"/>
              <w:bottom w:val="nil"/>
              <w:right w:val="nil"/>
            </w:tcBorders>
            <w:shd w:val="clear" w:color="auto" w:fill="auto"/>
            <w:vAlign w:val="center"/>
            <w:hideMark/>
          </w:tcPr>
          <w:p w14:paraId="678A48A9"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AC" w14:textId="77777777">
        <w:trPr>
          <w:trHeight w:val="330"/>
        </w:trPr>
        <w:tc>
          <w:tcPr>
            <w:tcW w:w="7400" w:type="dxa"/>
            <w:tcBorders>
              <w:top w:val="nil"/>
              <w:left w:val="nil"/>
              <w:bottom w:val="nil"/>
              <w:right w:val="nil"/>
            </w:tcBorders>
            <w:shd w:val="clear" w:color="auto" w:fill="auto"/>
            <w:vAlign w:val="center"/>
            <w:hideMark/>
          </w:tcPr>
          <w:p w14:paraId="678A48A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Χ.Α: OXI</w:t>
            </w:r>
          </w:p>
        </w:tc>
      </w:tr>
      <w:tr w:rsidR="0099759A" w14:paraId="678A48AE" w14:textId="77777777">
        <w:trPr>
          <w:trHeight w:val="45"/>
        </w:trPr>
        <w:tc>
          <w:tcPr>
            <w:tcW w:w="7400" w:type="dxa"/>
            <w:tcBorders>
              <w:top w:val="nil"/>
              <w:left w:val="nil"/>
              <w:bottom w:val="nil"/>
              <w:right w:val="nil"/>
            </w:tcBorders>
            <w:shd w:val="clear" w:color="auto" w:fill="auto"/>
            <w:vAlign w:val="center"/>
            <w:hideMark/>
          </w:tcPr>
          <w:p w14:paraId="678A48A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B0" w14:textId="77777777">
        <w:trPr>
          <w:trHeight w:val="330"/>
        </w:trPr>
        <w:tc>
          <w:tcPr>
            <w:tcW w:w="7400" w:type="dxa"/>
            <w:tcBorders>
              <w:top w:val="nil"/>
              <w:left w:val="nil"/>
              <w:bottom w:val="nil"/>
              <w:right w:val="nil"/>
            </w:tcBorders>
            <w:shd w:val="clear" w:color="auto" w:fill="auto"/>
            <w:vAlign w:val="center"/>
            <w:hideMark/>
          </w:tcPr>
          <w:p w14:paraId="678A48A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Κ.Κ.Ε: OXI</w:t>
            </w:r>
          </w:p>
        </w:tc>
      </w:tr>
      <w:tr w:rsidR="0099759A" w14:paraId="678A48B2" w14:textId="77777777">
        <w:trPr>
          <w:trHeight w:val="45"/>
        </w:trPr>
        <w:tc>
          <w:tcPr>
            <w:tcW w:w="7400" w:type="dxa"/>
            <w:tcBorders>
              <w:top w:val="nil"/>
              <w:left w:val="nil"/>
              <w:bottom w:val="nil"/>
              <w:right w:val="nil"/>
            </w:tcBorders>
            <w:shd w:val="clear" w:color="auto" w:fill="auto"/>
            <w:vAlign w:val="center"/>
            <w:hideMark/>
          </w:tcPr>
          <w:p w14:paraId="678A48B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B4" w14:textId="77777777">
        <w:trPr>
          <w:trHeight w:val="345"/>
        </w:trPr>
        <w:tc>
          <w:tcPr>
            <w:tcW w:w="7400" w:type="dxa"/>
            <w:tcBorders>
              <w:top w:val="nil"/>
              <w:left w:val="nil"/>
              <w:bottom w:val="nil"/>
              <w:right w:val="nil"/>
            </w:tcBorders>
            <w:shd w:val="clear" w:color="auto" w:fill="auto"/>
            <w:vAlign w:val="center"/>
            <w:hideMark/>
          </w:tcPr>
          <w:p w14:paraId="678A48B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ΕΝ. ΚΕΝΤΡΩΩΝ: ΠΡΝ</w:t>
            </w:r>
          </w:p>
        </w:tc>
      </w:tr>
      <w:tr w:rsidR="0099759A" w14:paraId="678A48B6" w14:textId="77777777">
        <w:trPr>
          <w:trHeight w:val="30"/>
        </w:trPr>
        <w:tc>
          <w:tcPr>
            <w:tcW w:w="7400" w:type="dxa"/>
            <w:tcBorders>
              <w:top w:val="nil"/>
              <w:left w:val="nil"/>
              <w:bottom w:val="nil"/>
              <w:right w:val="nil"/>
            </w:tcBorders>
            <w:shd w:val="clear" w:color="auto" w:fill="auto"/>
            <w:vAlign w:val="center"/>
            <w:hideMark/>
          </w:tcPr>
          <w:p w14:paraId="678A48B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B8" w14:textId="77777777">
        <w:trPr>
          <w:trHeight w:val="150"/>
        </w:trPr>
        <w:tc>
          <w:tcPr>
            <w:tcW w:w="7400" w:type="dxa"/>
            <w:tcBorders>
              <w:top w:val="nil"/>
              <w:left w:val="nil"/>
              <w:bottom w:val="nil"/>
              <w:right w:val="nil"/>
            </w:tcBorders>
            <w:shd w:val="clear" w:color="auto" w:fill="auto"/>
            <w:vAlign w:val="center"/>
            <w:hideMark/>
          </w:tcPr>
          <w:p w14:paraId="678A48B7" w14:textId="77777777" w:rsidR="00992F55" w:rsidRPr="00865BFD" w:rsidRDefault="00FE124F">
            <w:pPr>
              <w:contextualSpacing/>
              <w:jc w:val="center"/>
              <w:rPr>
                <w:rFonts w:ascii="Times New Roman" w:eastAsia="Times New Roman" w:hAnsi="Times New Roman" w:cs="Times New Roman"/>
                <w:sz w:val="20"/>
              </w:rPr>
            </w:pPr>
          </w:p>
        </w:tc>
      </w:tr>
      <w:tr w:rsidR="0099759A" w14:paraId="678A48BA" w14:textId="77777777">
        <w:trPr>
          <w:trHeight w:val="345"/>
        </w:trPr>
        <w:tc>
          <w:tcPr>
            <w:tcW w:w="7400" w:type="dxa"/>
            <w:tcBorders>
              <w:top w:val="nil"/>
              <w:left w:val="nil"/>
              <w:bottom w:val="nil"/>
              <w:right w:val="nil"/>
            </w:tcBorders>
            <w:shd w:val="clear" w:color="auto" w:fill="auto"/>
            <w:vAlign w:val="center"/>
            <w:hideMark/>
          </w:tcPr>
          <w:p w14:paraId="678A48B9" w14:textId="77777777" w:rsidR="00992F55" w:rsidRPr="00865BFD" w:rsidRDefault="00FE124F">
            <w:pPr>
              <w:contextualSpacing/>
              <w:jc w:val="center"/>
              <w:rPr>
                <w:rFonts w:ascii="Times New Roman" w:eastAsia="Times New Roman" w:hAnsi="Times New Roman" w:cs="Times New Roman"/>
                <w:sz w:val="20"/>
              </w:rPr>
            </w:pPr>
          </w:p>
        </w:tc>
      </w:tr>
      <w:tr w:rsidR="0099759A" w14:paraId="678A48BC" w14:textId="77777777">
        <w:trPr>
          <w:trHeight w:val="330"/>
        </w:trPr>
        <w:tc>
          <w:tcPr>
            <w:tcW w:w="7400" w:type="dxa"/>
            <w:tcBorders>
              <w:top w:val="nil"/>
              <w:left w:val="nil"/>
              <w:bottom w:val="nil"/>
              <w:right w:val="nil"/>
            </w:tcBorders>
            <w:shd w:val="clear" w:color="auto" w:fill="auto"/>
            <w:vAlign w:val="center"/>
            <w:hideMark/>
          </w:tcPr>
          <w:p w14:paraId="678A48B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Άρθρο 31 ως έχει     ΚΑΤΑ ΠΛΕΙΟΨΗΦΙΑ</w:t>
            </w:r>
          </w:p>
        </w:tc>
      </w:tr>
      <w:tr w:rsidR="0099759A" w14:paraId="678A48BE" w14:textId="77777777">
        <w:trPr>
          <w:trHeight w:val="105"/>
        </w:trPr>
        <w:tc>
          <w:tcPr>
            <w:tcW w:w="7400" w:type="dxa"/>
            <w:tcBorders>
              <w:top w:val="nil"/>
              <w:left w:val="nil"/>
              <w:bottom w:val="nil"/>
              <w:right w:val="nil"/>
            </w:tcBorders>
            <w:shd w:val="clear" w:color="auto" w:fill="auto"/>
            <w:vAlign w:val="center"/>
            <w:hideMark/>
          </w:tcPr>
          <w:p w14:paraId="678A48B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C0" w14:textId="77777777">
        <w:trPr>
          <w:trHeight w:val="330"/>
        </w:trPr>
        <w:tc>
          <w:tcPr>
            <w:tcW w:w="7400" w:type="dxa"/>
            <w:tcBorders>
              <w:top w:val="nil"/>
              <w:left w:val="nil"/>
              <w:bottom w:val="nil"/>
              <w:right w:val="nil"/>
            </w:tcBorders>
            <w:shd w:val="clear" w:color="auto" w:fill="auto"/>
            <w:vAlign w:val="center"/>
            <w:hideMark/>
          </w:tcPr>
          <w:p w14:paraId="678A48B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ΣΥΡΙΖΑ: ΝΑΙ</w:t>
            </w:r>
          </w:p>
        </w:tc>
      </w:tr>
      <w:tr w:rsidR="0099759A" w14:paraId="678A48C2" w14:textId="77777777">
        <w:trPr>
          <w:trHeight w:val="30"/>
        </w:trPr>
        <w:tc>
          <w:tcPr>
            <w:tcW w:w="7400" w:type="dxa"/>
            <w:tcBorders>
              <w:top w:val="nil"/>
              <w:left w:val="nil"/>
              <w:bottom w:val="nil"/>
              <w:right w:val="nil"/>
            </w:tcBorders>
            <w:shd w:val="clear" w:color="auto" w:fill="auto"/>
            <w:vAlign w:val="center"/>
            <w:hideMark/>
          </w:tcPr>
          <w:p w14:paraId="678A48C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C4" w14:textId="77777777">
        <w:trPr>
          <w:trHeight w:val="330"/>
        </w:trPr>
        <w:tc>
          <w:tcPr>
            <w:tcW w:w="7400" w:type="dxa"/>
            <w:tcBorders>
              <w:top w:val="nil"/>
              <w:left w:val="nil"/>
              <w:bottom w:val="nil"/>
              <w:right w:val="nil"/>
            </w:tcBorders>
            <w:shd w:val="clear" w:color="auto" w:fill="auto"/>
            <w:vAlign w:val="center"/>
            <w:hideMark/>
          </w:tcPr>
          <w:p w14:paraId="678A48C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Ν.Δ.: ΠΡΝ</w:t>
            </w:r>
          </w:p>
        </w:tc>
      </w:tr>
      <w:tr w:rsidR="0099759A" w14:paraId="678A48C6" w14:textId="77777777">
        <w:trPr>
          <w:trHeight w:val="45"/>
        </w:trPr>
        <w:tc>
          <w:tcPr>
            <w:tcW w:w="7400" w:type="dxa"/>
            <w:tcBorders>
              <w:top w:val="nil"/>
              <w:left w:val="nil"/>
              <w:bottom w:val="nil"/>
              <w:right w:val="nil"/>
            </w:tcBorders>
            <w:shd w:val="clear" w:color="auto" w:fill="auto"/>
            <w:vAlign w:val="center"/>
            <w:hideMark/>
          </w:tcPr>
          <w:p w14:paraId="678A48C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C8" w14:textId="77777777">
        <w:trPr>
          <w:trHeight w:val="330"/>
        </w:trPr>
        <w:tc>
          <w:tcPr>
            <w:tcW w:w="7400" w:type="dxa"/>
            <w:tcBorders>
              <w:top w:val="nil"/>
              <w:left w:val="nil"/>
              <w:bottom w:val="nil"/>
              <w:right w:val="nil"/>
            </w:tcBorders>
            <w:shd w:val="clear" w:color="auto" w:fill="auto"/>
            <w:vAlign w:val="center"/>
            <w:hideMark/>
          </w:tcPr>
          <w:p w14:paraId="678A48C7"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ΔΗ.ΣΥ: ΠΡΝ</w:t>
            </w:r>
          </w:p>
        </w:tc>
      </w:tr>
      <w:tr w:rsidR="0099759A" w14:paraId="678A48CA" w14:textId="77777777">
        <w:trPr>
          <w:trHeight w:val="45"/>
        </w:trPr>
        <w:tc>
          <w:tcPr>
            <w:tcW w:w="7400" w:type="dxa"/>
            <w:tcBorders>
              <w:top w:val="nil"/>
              <w:left w:val="nil"/>
              <w:bottom w:val="nil"/>
              <w:right w:val="nil"/>
            </w:tcBorders>
            <w:shd w:val="clear" w:color="auto" w:fill="auto"/>
            <w:vAlign w:val="center"/>
            <w:hideMark/>
          </w:tcPr>
          <w:p w14:paraId="678A48C9"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CC" w14:textId="77777777">
        <w:trPr>
          <w:trHeight w:val="330"/>
        </w:trPr>
        <w:tc>
          <w:tcPr>
            <w:tcW w:w="7400" w:type="dxa"/>
            <w:tcBorders>
              <w:top w:val="nil"/>
              <w:left w:val="nil"/>
              <w:bottom w:val="nil"/>
              <w:right w:val="nil"/>
            </w:tcBorders>
            <w:shd w:val="clear" w:color="auto" w:fill="auto"/>
            <w:vAlign w:val="center"/>
            <w:hideMark/>
          </w:tcPr>
          <w:p w14:paraId="678A48C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Χ.Α: OXI</w:t>
            </w:r>
          </w:p>
        </w:tc>
      </w:tr>
      <w:tr w:rsidR="0099759A" w14:paraId="678A48CE" w14:textId="77777777">
        <w:trPr>
          <w:trHeight w:val="45"/>
        </w:trPr>
        <w:tc>
          <w:tcPr>
            <w:tcW w:w="7400" w:type="dxa"/>
            <w:tcBorders>
              <w:top w:val="nil"/>
              <w:left w:val="nil"/>
              <w:bottom w:val="nil"/>
              <w:right w:val="nil"/>
            </w:tcBorders>
            <w:shd w:val="clear" w:color="auto" w:fill="auto"/>
            <w:vAlign w:val="center"/>
            <w:hideMark/>
          </w:tcPr>
          <w:p w14:paraId="678A48C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D0" w14:textId="77777777">
        <w:trPr>
          <w:trHeight w:val="330"/>
        </w:trPr>
        <w:tc>
          <w:tcPr>
            <w:tcW w:w="7400" w:type="dxa"/>
            <w:tcBorders>
              <w:top w:val="nil"/>
              <w:left w:val="nil"/>
              <w:bottom w:val="nil"/>
              <w:right w:val="nil"/>
            </w:tcBorders>
            <w:shd w:val="clear" w:color="auto" w:fill="auto"/>
            <w:vAlign w:val="center"/>
            <w:hideMark/>
          </w:tcPr>
          <w:p w14:paraId="678A48C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Κ.Κ.Ε: ΝΑΙ</w:t>
            </w:r>
          </w:p>
        </w:tc>
      </w:tr>
      <w:tr w:rsidR="0099759A" w14:paraId="678A48D2" w14:textId="77777777">
        <w:trPr>
          <w:trHeight w:val="45"/>
        </w:trPr>
        <w:tc>
          <w:tcPr>
            <w:tcW w:w="7400" w:type="dxa"/>
            <w:tcBorders>
              <w:top w:val="nil"/>
              <w:left w:val="nil"/>
              <w:bottom w:val="nil"/>
              <w:right w:val="nil"/>
            </w:tcBorders>
            <w:shd w:val="clear" w:color="auto" w:fill="auto"/>
            <w:vAlign w:val="center"/>
            <w:hideMark/>
          </w:tcPr>
          <w:p w14:paraId="678A48D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D4" w14:textId="77777777">
        <w:trPr>
          <w:trHeight w:val="330"/>
        </w:trPr>
        <w:tc>
          <w:tcPr>
            <w:tcW w:w="7400" w:type="dxa"/>
            <w:tcBorders>
              <w:top w:val="nil"/>
              <w:left w:val="nil"/>
              <w:bottom w:val="nil"/>
              <w:right w:val="nil"/>
            </w:tcBorders>
            <w:shd w:val="clear" w:color="auto" w:fill="auto"/>
            <w:vAlign w:val="center"/>
            <w:hideMark/>
          </w:tcPr>
          <w:p w14:paraId="678A48D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ΕΝ. ΚΕΝΤΡΩΩΝ: ΠΡΝ</w:t>
            </w:r>
          </w:p>
        </w:tc>
      </w:tr>
      <w:tr w:rsidR="0099759A" w14:paraId="678A48D6" w14:textId="77777777">
        <w:trPr>
          <w:trHeight w:val="45"/>
        </w:trPr>
        <w:tc>
          <w:tcPr>
            <w:tcW w:w="7400" w:type="dxa"/>
            <w:tcBorders>
              <w:top w:val="nil"/>
              <w:left w:val="nil"/>
              <w:bottom w:val="nil"/>
              <w:right w:val="nil"/>
            </w:tcBorders>
            <w:shd w:val="clear" w:color="auto" w:fill="auto"/>
            <w:vAlign w:val="center"/>
            <w:hideMark/>
          </w:tcPr>
          <w:p w14:paraId="678A48D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D8" w14:textId="77777777">
        <w:trPr>
          <w:trHeight w:val="150"/>
        </w:trPr>
        <w:tc>
          <w:tcPr>
            <w:tcW w:w="7400" w:type="dxa"/>
            <w:tcBorders>
              <w:top w:val="nil"/>
              <w:left w:val="nil"/>
              <w:bottom w:val="nil"/>
              <w:right w:val="nil"/>
            </w:tcBorders>
            <w:shd w:val="clear" w:color="auto" w:fill="auto"/>
            <w:vAlign w:val="center"/>
            <w:hideMark/>
          </w:tcPr>
          <w:p w14:paraId="678A48D7" w14:textId="77777777" w:rsidR="00992F55" w:rsidRPr="00865BFD" w:rsidRDefault="00FE124F">
            <w:pPr>
              <w:contextualSpacing/>
              <w:jc w:val="center"/>
              <w:rPr>
                <w:rFonts w:ascii="Times New Roman" w:eastAsia="Times New Roman" w:hAnsi="Times New Roman" w:cs="Times New Roman"/>
                <w:sz w:val="20"/>
              </w:rPr>
            </w:pPr>
          </w:p>
        </w:tc>
      </w:tr>
      <w:tr w:rsidR="0099759A" w14:paraId="678A48DA" w14:textId="77777777">
        <w:trPr>
          <w:trHeight w:val="330"/>
        </w:trPr>
        <w:tc>
          <w:tcPr>
            <w:tcW w:w="7400" w:type="dxa"/>
            <w:tcBorders>
              <w:top w:val="nil"/>
              <w:left w:val="nil"/>
              <w:bottom w:val="nil"/>
              <w:right w:val="nil"/>
            </w:tcBorders>
            <w:shd w:val="clear" w:color="auto" w:fill="auto"/>
            <w:vAlign w:val="center"/>
            <w:hideMark/>
          </w:tcPr>
          <w:p w14:paraId="678A48D9" w14:textId="77777777" w:rsidR="00992F55" w:rsidRPr="00865BFD" w:rsidRDefault="00FE124F">
            <w:pPr>
              <w:contextualSpacing/>
              <w:jc w:val="center"/>
              <w:rPr>
                <w:rFonts w:ascii="Times New Roman" w:eastAsia="Times New Roman" w:hAnsi="Times New Roman" w:cs="Times New Roman"/>
                <w:sz w:val="20"/>
              </w:rPr>
            </w:pPr>
          </w:p>
        </w:tc>
      </w:tr>
      <w:tr w:rsidR="0099759A" w14:paraId="678A48DC" w14:textId="77777777">
        <w:trPr>
          <w:trHeight w:val="345"/>
        </w:trPr>
        <w:tc>
          <w:tcPr>
            <w:tcW w:w="7400" w:type="dxa"/>
            <w:tcBorders>
              <w:top w:val="nil"/>
              <w:left w:val="nil"/>
              <w:bottom w:val="nil"/>
              <w:right w:val="nil"/>
            </w:tcBorders>
            <w:shd w:val="clear" w:color="auto" w:fill="auto"/>
            <w:vAlign w:val="center"/>
            <w:hideMark/>
          </w:tcPr>
          <w:p w14:paraId="678A48D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Άρθρο 32 ως έχει     ΚΑΤΑ ΠΛΕΙΟΨΗΦΙΑ</w:t>
            </w:r>
          </w:p>
        </w:tc>
      </w:tr>
      <w:tr w:rsidR="0099759A" w14:paraId="678A48DE" w14:textId="77777777">
        <w:trPr>
          <w:trHeight w:val="90"/>
        </w:trPr>
        <w:tc>
          <w:tcPr>
            <w:tcW w:w="7400" w:type="dxa"/>
            <w:tcBorders>
              <w:top w:val="nil"/>
              <w:left w:val="nil"/>
              <w:bottom w:val="nil"/>
              <w:right w:val="nil"/>
            </w:tcBorders>
            <w:shd w:val="clear" w:color="auto" w:fill="auto"/>
            <w:vAlign w:val="center"/>
            <w:hideMark/>
          </w:tcPr>
          <w:p w14:paraId="678A48D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E0" w14:textId="77777777">
        <w:trPr>
          <w:trHeight w:val="330"/>
        </w:trPr>
        <w:tc>
          <w:tcPr>
            <w:tcW w:w="7400" w:type="dxa"/>
            <w:tcBorders>
              <w:top w:val="nil"/>
              <w:left w:val="nil"/>
              <w:bottom w:val="nil"/>
              <w:right w:val="nil"/>
            </w:tcBorders>
            <w:shd w:val="clear" w:color="auto" w:fill="auto"/>
            <w:vAlign w:val="center"/>
            <w:hideMark/>
          </w:tcPr>
          <w:p w14:paraId="678A48D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ΣΥΡΙΖΑ: ΝΑΙ</w:t>
            </w:r>
          </w:p>
        </w:tc>
      </w:tr>
      <w:tr w:rsidR="0099759A" w14:paraId="678A48E2" w14:textId="77777777">
        <w:trPr>
          <w:trHeight w:val="45"/>
        </w:trPr>
        <w:tc>
          <w:tcPr>
            <w:tcW w:w="7400" w:type="dxa"/>
            <w:tcBorders>
              <w:top w:val="nil"/>
              <w:left w:val="nil"/>
              <w:bottom w:val="nil"/>
              <w:right w:val="nil"/>
            </w:tcBorders>
            <w:shd w:val="clear" w:color="auto" w:fill="auto"/>
            <w:vAlign w:val="center"/>
            <w:hideMark/>
          </w:tcPr>
          <w:p w14:paraId="678A48E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E4" w14:textId="77777777">
        <w:trPr>
          <w:trHeight w:val="330"/>
        </w:trPr>
        <w:tc>
          <w:tcPr>
            <w:tcW w:w="7400" w:type="dxa"/>
            <w:tcBorders>
              <w:top w:val="nil"/>
              <w:left w:val="nil"/>
              <w:bottom w:val="nil"/>
              <w:right w:val="nil"/>
            </w:tcBorders>
            <w:shd w:val="clear" w:color="auto" w:fill="auto"/>
            <w:vAlign w:val="center"/>
            <w:hideMark/>
          </w:tcPr>
          <w:p w14:paraId="678A48E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Ν.Δ.: OXI</w:t>
            </w:r>
          </w:p>
        </w:tc>
      </w:tr>
      <w:tr w:rsidR="0099759A" w14:paraId="678A48E6" w14:textId="77777777">
        <w:trPr>
          <w:trHeight w:val="45"/>
        </w:trPr>
        <w:tc>
          <w:tcPr>
            <w:tcW w:w="7400" w:type="dxa"/>
            <w:tcBorders>
              <w:top w:val="nil"/>
              <w:left w:val="nil"/>
              <w:bottom w:val="nil"/>
              <w:right w:val="nil"/>
            </w:tcBorders>
            <w:shd w:val="clear" w:color="auto" w:fill="auto"/>
            <w:vAlign w:val="center"/>
            <w:hideMark/>
          </w:tcPr>
          <w:p w14:paraId="678A48E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E8" w14:textId="77777777">
        <w:trPr>
          <w:trHeight w:val="330"/>
        </w:trPr>
        <w:tc>
          <w:tcPr>
            <w:tcW w:w="7400" w:type="dxa"/>
            <w:tcBorders>
              <w:top w:val="nil"/>
              <w:left w:val="nil"/>
              <w:bottom w:val="nil"/>
              <w:right w:val="nil"/>
            </w:tcBorders>
            <w:shd w:val="clear" w:color="auto" w:fill="auto"/>
            <w:vAlign w:val="center"/>
            <w:hideMark/>
          </w:tcPr>
          <w:p w14:paraId="678A48E7"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ΔΗ.ΣΥ: OXI</w:t>
            </w:r>
          </w:p>
        </w:tc>
      </w:tr>
      <w:tr w:rsidR="0099759A" w14:paraId="678A48EA" w14:textId="77777777">
        <w:trPr>
          <w:trHeight w:val="45"/>
        </w:trPr>
        <w:tc>
          <w:tcPr>
            <w:tcW w:w="7400" w:type="dxa"/>
            <w:tcBorders>
              <w:top w:val="nil"/>
              <w:left w:val="nil"/>
              <w:bottom w:val="nil"/>
              <w:right w:val="nil"/>
            </w:tcBorders>
            <w:shd w:val="clear" w:color="auto" w:fill="auto"/>
            <w:vAlign w:val="center"/>
            <w:hideMark/>
          </w:tcPr>
          <w:p w14:paraId="678A48E9"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EC" w14:textId="77777777">
        <w:trPr>
          <w:trHeight w:val="330"/>
        </w:trPr>
        <w:tc>
          <w:tcPr>
            <w:tcW w:w="7400" w:type="dxa"/>
            <w:tcBorders>
              <w:top w:val="nil"/>
              <w:left w:val="nil"/>
              <w:bottom w:val="nil"/>
              <w:right w:val="nil"/>
            </w:tcBorders>
            <w:shd w:val="clear" w:color="auto" w:fill="auto"/>
            <w:vAlign w:val="center"/>
            <w:hideMark/>
          </w:tcPr>
          <w:p w14:paraId="678A48E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Χ.Α: OXI</w:t>
            </w:r>
          </w:p>
        </w:tc>
      </w:tr>
      <w:tr w:rsidR="0099759A" w14:paraId="678A48EE" w14:textId="77777777">
        <w:trPr>
          <w:trHeight w:val="30"/>
        </w:trPr>
        <w:tc>
          <w:tcPr>
            <w:tcW w:w="7400" w:type="dxa"/>
            <w:tcBorders>
              <w:top w:val="nil"/>
              <w:left w:val="nil"/>
              <w:bottom w:val="nil"/>
              <w:right w:val="nil"/>
            </w:tcBorders>
            <w:shd w:val="clear" w:color="auto" w:fill="auto"/>
            <w:vAlign w:val="center"/>
            <w:hideMark/>
          </w:tcPr>
          <w:p w14:paraId="678A48E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F0" w14:textId="77777777">
        <w:trPr>
          <w:trHeight w:val="345"/>
        </w:trPr>
        <w:tc>
          <w:tcPr>
            <w:tcW w:w="7400" w:type="dxa"/>
            <w:tcBorders>
              <w:top w:val="nil"/>
              <w:left w:val="nil"/>
              <w:bottom w:val="nil"/>
              <w:right w:val="nil"/>
            </w:tcBorders>
            <w:shd w:val="clear" w:color="auto" w:fill="auto"/>
            <w:vAlign w:val="center"/>
            <w:hideMark/>
          </w:tcPr>
          <w:p w14:paraId="678A48E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Κ.Κ.Ε: OXI</w:t>
            </w:r>
          </w:p>
        </w:tc>
      </w:tr>
      <w:tr w:rsidR="0099759A" w14:paraId="678A48F2" w14:textId="77777777">
        <w:trPr>
          <w:trHeight w:val="30"/>
        </w:trPr>
        <w:tc>
          <w:tcPr>
            <w:tcW w:w="7400" w:type="dxa"/>
            <w:tcBorders>
              <w:top w:val="nil"/>
              <w:left w:val="nil"/>
              <w:bottom w:val="nil"/>
              <w:right w:val="nil"/>
            </w:tcBorders>
            <w:shd w:val="clear" w:color="auto" w:fill="auto"/>
            <w:vAlign w:val="center"/>
            <w:hideMark/>
          </w:tcPr>
          <w:p w14:paraId="678A48F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F4" w14:textId="77777777">
        <w:trPr>
          <w:trHeight w:val="330"/>
        </w:trPr>
        <w:tc>
          <w:tcPr>
            <w:tcW w:w="7400" w:type="dxa"/>
            <w:tcBorders>
              <w:top w:val="nil"/>
              <w:left w:val="nil"/>
              <w:bottom w:val="nil"/>
              <w:right w:val="nil"/>
            </w:tcBorders>
            <w:shd w:val="clear" w:color="auto" w:fill="auto"/>
            <w:vAlign w:val="center"/>
            <w:hideMark/>
          </w:tcPr>
          <w:p w14:paraId="678A48F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ΕΝ. ΚΕΝΤΡΩΩΝ: OXI</w:t>
            </w:r>
          </w:p>
        </w:tc>
      </w:tr>
      <w:tr w:rsidR="0099759A" w14:paraId="678A48F6" w14:textId="77777777">
        <w:trPr>
          <w:trHeight w:val="45"/>
        </w:trPr>
        <w:tc>
          <w:tcPr>
            <w:tcW w:w="7400" w:type="dxa"/>
            <w:tcBorders>
              <w:top w:val="nil"/>
              <w:left w:val="nil"/>
              <w:bottom w:val="nil"/>
              <w:right w:val="nil"/>
            </w:tcBorders>
            <w:shd w:val="clear" w:color="auto" w:fill="auto"/>
            <w:vAlign w:val="center"/>
            <w:hideMark/>
          </w:tcPr>
          <w:p w14:paraId="678A48F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8F8" w14:textId="77777777">
        <w:trPr>
          <w:trHeight w:val="135"/>
        </w:trPr>
        <w:tc>
          <w:tcPr>
            <w:tcW w:w="7400" w:type="dxa"/>
            <w:tcBorders>
              <w:top w:val="nil"/>
              <w:left w:val="nil"/>
              <w:bottom w:val="nil"/>
              <w:right w:val="nil"/>
            </w:tcBorders>
            <w:shd w:val="clear" w:color="auto" w:fill="auto"/>
            <w:vAlign w:val="center"/>
            <w:hideMark/>
          </w:tcPr>
          <w:p w14:paraId="678A48F7" w14:textId="77777777" w:rsidR="00992F55" w:rsidRPr="00865BFD" w:rsidRDefault="00FE124F">
            <w:pPr>
              <w:contextualSpacing/>
              <w:jc w:val="center"/>
              <w:rPr>
                <w:rFonts w:ascii="Times New Roman" w:eastAsia="Times New Roman" w:hAnsi="Times New Roman" w:cs="Times New Roman"/>
                <w:sz w:val="20"/>
              </w:rPr>
            </w:pPr>
          </w:p>
        </w:tc>
      </w:tr>
      <w:tr w:rsidR="0099759A" w14:paraId="678A48FA" w14:textId="77777777">
        <w:trPr>
          <w:trHeight w:val="345"/>
        </w:trPr>
        <w:tc>
          <w:tcPr>
            <w:tcW w:w="7400" w:type="dxa"/>
            <w:tcBorders>
              <w:top w:val="nil"/>
              <w:left w:val="nil"/>
              <w:bottom w:val="nil"/>
              <w:right w:val="nil"/>
            </w:tcBorders>
            <w:shd w:val="clear" w:color="auto" w:fill="auto"/>
            <w:vAlign w:val="center"/>
            <w:hideMark/>
          </w:tcPr>
          <w:p w14:paraId="678A48F9" w14:textId="77777777" w:rsidR="00992F55" w:rsidRPr="00865BFD" w:rsidRDefault="00FE124F">
            <w:pPr>
              <w:contextualSpacing/>
              <w:jc w:val="center"/>
              <w:rPr>
                <w:rFonts w:ascii="Times New Roman" w:eastAsia="Times New Roman" w:hAnsi="Times New Roman" w:cs="Times New Roman"/>
                <w:sz w:val="20"/>
              </w:rPr>
            </w:pPr>
          </w:p>
        </w:tc>
      </w:tr>
      <w:tr w:rsidR="0099759A" w14:paraId="678A48FC" w14:textId="77777777">
        <w:trPr>
          <w:trHeight w:val="330"/>
        </w:trPr>
        <w:tc>
          <w:tcPr>
            <w:tcW w:w="7400" w:type="dxa"/>
            <w:tcBorders>
              <w:top w:val="nil"/>
              <w:left w:val="nil"/>
              <w:bottom w:val="nil"/>
              <w:right w:val="nil"/>
            </w:tcBorders>
            <w:shd w:val="clear" w:color="auto" w:fill="auto"/>
            <w:vAlign w:val="center"/>
            <w:hideMark/>
          </w:tcPr>
          <w:p w14:paraId="678A48F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Άρθρο 33 ως έχει     ΚΑΤΑ ΠΛΕΙΟΨΗΦΙΑ</w:t>
            </w:r>
          </w:p>
        </w:tc>
      </w:tr>
      <w:tr w:rsidR="0099759A" w14:paraId="678A48FE" w14:textId="77777777">
        <w:trPr>
          <w:trHeight w:val="105"/>
        </w:trPr>
        <w:tc>
          <w:tcPr>
            <w:tcW w:w="7400" w:type="dxa"/>
            <w:tcBorders>
              <w:top w:val="nil"/>
              <w:left w:val="nil"/>
              <w:bottom w:val="nil"/>
              <w:right w:val="nil"/>
            </w:tcBorders>
            <w:shd w:val="clear" w:color="auto" w:fill="auto"/>
            <w:vAlign w:val="center"/>
            <w:hideMark/>
          </w:tcPr>
          <w:p w14:paraId="678A48F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00" w14:textId="77777777">
        <w:trPr>
          <w:trHeight w:val="330"/>
        </w:trPr>
        <w:tc>
          <w:tcPr>
            <w:tcW w:w="7400" w:type="dxa"/>
            <w:tcBorders>
              <w:top w:val="nil"/>
              <w:left w:val="nil"/>
              <w:bottom w:val="nil"/>
              <w:right w:val="nil"/>
            </w:tcBorders>
            <w:shd w:val="clear" w:color="auto" w:fill="auto"/>
            <w:vAlign w:val="center"/>
            <w:hideMark/>
          </w:tcPr>
          <w:p w14:paraId="678A48F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ΣΥΡΙΖΑ: ΝΑΙ</w:t>
            </w:r>
          </w:p>
        </w:tc>
      </w:tr>
      <w:tr w:rsidR="0099759A" w14:paraId="678A4902" w14:textId="77777777">
        <w:trPr>
          <w:trHeight w:val="45"/>
        </w:trPr>
        <w:tc>
          <w:tcPr>
            <w:tcW w:w="7400" w:type="dxa"/>
            <w:tcBorders>
              <w:top w:val="nil"/>
              <w:left w:val="nil"/>
              <w:bottom w:val="nil"/>
              <w:right w:val="nil"/>
            </w:tcBorders>
            <w:shd w:val="clear" w:color="auto" w:fill="auto"/>
            <w:vAlign w:val="center"/>
            <w:hideMark/>
          </w:tcPr>
          <w:p w14:paraId="678A490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04" w14:textId="77777777">
        <w:trPr>
          <w:trHeight w:val="330"/>
        </w:trPr>
        <w:tc>
          <w:tcPr>
            <w:tcW w:w="7400" w:type="dxa"/>
            <w:tcBorders>
              <w:top w:val="nil"/>
              <w:left w:val="nil"/>
              <w:bottom w:val="nil"/>
              <w:right w:val="nil"/>
            </w:tcBorders>
            <w:shd w:val="clear" w:color="auto" w:fill="auto"/>
            <w:vAlign w:val="center"/>
            <w:hideMark/>
          </w:tcPr>
          <w:p w14:paraId="678A490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Ν.Δ.: OXI</w:t>
            </w:r>
          </w:p>
        </w:tc>
      </w:tr>
      <w:tr w:rsidR="0099759A" w14:paraId="678A4906" w14:textId="77777777">
        <w:trPr>
          <w:trHeight w:val="45"/>
        </w:trPr>
        <w:tc>
          <w:tcPr>
            <w:tcW w:w="7400" w:type="dxa"/>
            <w:tcBorders>
              <w:top w:val="nil"/>
              <w:left w:val="nil"/>
              <w:bottom w:val="nil"/>
              <w:right w:val="nil"/>
            </w:tcBorders>
            <w:shd w:val="clear" w:color="auto" w:fill="auto"/>
            <w:vAlign w:val="center"/>
            <w:hideMark/>
          </w:tcPr>
          <w:p w14:paraId="678A490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08" w14:textId="77777777">
        <w:trPr>
          <w:trHeight w:val="330"/>
        </w:trPr>
        <w:tc>
          <w:tcPr>
            <w:tcW w:w="7400" w:type="dxa"/>
            <w:tcBorders>
              <w:top w:val="nil"/>
              <w:left w:val="nil"/>
              <w:bottom w:val="nil"/>
              <w:right w:val="nil"/>
            </w:tcBorders>
            <w:shd w:val="clear" w:color="auto" w:fill="auto"/>
            <w:vAlign w:val="center"/>
            <w:hideMark/>
          </w:tcPr>
          <w:p w14:paraId="678A4907"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ΔΗ.ΣΥ: ΝΑΙ</w:t>
            </w:r>
          </w:p>
        </w:tc>
      </w:tr>
      <w:tr w:rsidR="0099759A" w14:paraId="678A490A" w14:textId="77777777">
        <w:trPr>
          <w:trHeight w:val="30"/>
        </w:trPr>
        <w:tc>
          <w:tcPr>
            <w:tcW w:w="7400" w:type="dxa"/>
            <w:tcBorders>
              <w:top w:val="nil"/>
              <w:left w:val="nil"/>
              <w:bottom w:val="nil"/>
              <w:right w:val="nil"/>
            </w:tcBorders>
            <w:shd w:val="clear" w:color="auto" w:fill="auto"/>
            <w:vAlign w:val="center"/>
            <w:hideMark/>
          </w:tcPr>
          <w:p w14:paraId="678A4909"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0C" w14:textId="77777777">
        <w:trPr>
          <w:trHeight w:val="330"/>
        </w:trPr>
        <w:tc>
          <w:tcPr>
            <w:tcW w:w="7400" w:type="dxa"/>
            <w:tcBorders>
              <w:top w:val="nil"/>
              <w:left w:val="nil"/>
              <w:bottom w:val="nil"/>
              <w:right w:val="nil"/>
            </w:tcBorders>
            <w:shd w:val="clear" w:color="auto" w:fill="auto"/>
            <w:vAlign w:val="center"/>
            <w:hideMark/>
          </w:tcPr>
          <w:p w14:paraId="678A490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Χ.Α: OXI</w:t>
            </w:r>
          </w:p>
        </w:tc>
      </w:tr>
      <w:tr w:rsidR="0099759A" w14:paraId="678A490E" w14:textId="77777777">
        <w:trPr>
          <w:trHeight w:val="45"/>
        </w:trPr>
        <w:tc>
          <w:tcPr>
            <w:tcW w:w="7400" w:type="dxa"/>
            <w:tcBorders>
              <w:top w:val="nil"/>
              <w:left w:val="nil"/>
              <w:bottom w:val="nil"/>
              <w:right w:val="nil"/>
            </w:tcBorders>
            <w:shd w:val="clear" w:color="auto" w:fill="auto"/>
            <w:vAlign w:val="center"/>
            <w:hideMark/>
          </w:tcPr>
          <w:p w14:paraId="678A490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10" w14:textId="77777777">
        <w:trPr>
          <w:trHeight w:val="330"/>
        </w:trPr>
        <w:tc>
          <w:tcPr>
            <w:tcW w:w="7400" w:type="dxa"/>
            <w:tcBorders>
              <w:top w:val="nil"/>
              <w:left w:val="nil"/>
              <w:bottom w:val="nil"/>
              <w:right w:val="nil"/>
            </w:tcBorders>
            <w:shd w:val="clear" w:color="auto" w:fill="auto"/>
            <w:vAlign w:val="center"/>
            <w:hideMark/>
          </w:tcPr>
          <w:p w14:paraId="678A490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Κ.Κ.Ε: OXI</w:t>
            </w:r>
          </w:p>
        </w:tc>
      </w:tr>
      <w:tr w:rsidR="0099759A" w14:paraId="678A4912" w14:textId="77777777">
        <w:trPr>
          <w:trHeight w:val="45"/>
        </w:trPr>
        <w:tc>
          <w:tcPr>
            <w:tcW w:w="7400" w:type="dxa"/>
            <w:tcBorders>
              <w:top w:val="nil"/>
              <w:left w:val="nil"/>
              <w:bottom w:val="nil"/>
              <w:right w:val="nil"/>
            </w:tcBorders>
            <w:shd w:val="clear" w:color="auto" w:fill="auto"/>
            <w:vAlign w:val="center"/>
            <w:hideMark/>
          </w:tcPr>
          <w:p w14:paraId="678A491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14" w14:textId="77777777">
        <w:trPr>
          <w:trHeight w:val="330"/>
        </w:trPr>
        <w:tc>
          <w:tcPr>
            <w:tcW w:w="7400" w:type="dxa"/>
            <w:tcBorders>
              <w:top w:val="nil"/>
              <w:left w:val="nil"/>
              <w:bottom w:val="nil"/>
              <w:right w:val="nil"/>
            </w:tcBorders>
            <w:shd w:val="clear" w:color="auto" w:fill="auto"/>
            <w:vAlign w:val="center"/>
            <w:hideMark/>
          </w:tcPr>
          <w:p w14:paraId="678A491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ΕΝ. ΚΕΝΤΡΩΩΝ: OXI</w:t>
            </w:r>
          </w:p>
        </w:tc>
      </w:tr>
      <w:tr w:rsidR="0099759A" w14:paraId="678A4916" w14:textId="77777777">
        <w:trPr>
          <w:trHeight w:val="30"/>
        </w:trPr>
        <w:tc>
          <w:tcPr>
            <w:tcW w:w="7400" w:type="dxa"/>
            <w:tcBorders>
              <w:top w:val="nil"/>
              <w:left w:val="nil"/>
              <w:bottom w:val="nil"/>
              <w:right w:val="nil"/>
            </w:tcBorders>
            <w:shd w:val="clear" w:color="auto" w:fill="auto"/>
            <w:vAlign w:val="center"/>
            <w:hideMark/>
          </w:tcPr>
          <w:p w14:paraId="678A491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18" w14:textId="77777777">
        <w:trPr>
          <w:trHeight w:val="150"/>
        </w:trPr>
        <w:tc>
          <w:tcPr>
            <w:tcW w:w="7400" w:type="dxa"/>
            <w:tcBorders>
              <w:top w:val="nil"/>
              <w:left w:val="nil"/>
              <w:bottom w:val="nil"/>
              <w:right w:val="nil"/>
            </w:tcBorders>
            <w:shd w:val="clear" w:color="auto" w:fill="auto"/>
            <w:vAlign w:val="center"/>
            <w:hideMark/>
          </w:tcPr>
          <w:p w14:paraId="678A4917" w14:textId="77777777" w:rsidR="00992F55" w:rsidRPr="00865BFD" w:rsidRDefault="00FE124F">
            <w:pPr>
              <w:contextualSpacing/>
              <w:jc w:val="center"/>
              <w:rPr>
                <w:rFonts w:ascii="Times New Roman" w:eastAsia="Times New Roman" w:hAnsi="Times New Roman" w:cs="Times New Roman"/>
                <w:sz w:val="20"/>
              </w:rPr>
            </w:pPr>
          </w:p>
        </w:tc>
      </w:tr>
      <w:tr w:rsidR="0099759A" w14:paraId="678A491A" w14:textId="77777777">
        <w:trPr>
          <w:trHeight w:val="345"/>
        </w:trPr>
        <w:tc>
          <w:tcPr>
            <w:tcW w:w="7400" w:type="dxa"/>
            <w:tcBorders>
              <w:top w:val="nil"/>
              <w:left w:val="nil"/>
              <w:bottom w:val="nil"/>
              <w:right w:val="nil"/>
            </w:tcBorders>
            <w:shd w:val="clear" w:color="auto" w:fill="auto"/>
            <w:vAlign w:val="center"/>
            <w:hideMark/>
          </w:tcPr>
          <w:p w14:paraId="678A4919" w14:textId="77777777" w:rsidR="00992F55" w:rsidRPr="00865BFD" w:rsidRDefault="00FE124F">
            <w:pPr>
              <w:contextualSpacing/>
              <w:jc w:val="center"/>
              <w:rPr>
                <w:rFonts w:ascii="Times New Roman" w:eastAsia="Times New Roman" w:hAnsi="Times New Roman" w:cs="Times New Roman"/>
                <w:sz w:val="20"/>
              </w:rPr>
            </w:pPr>
          </w:p>
        </w:tc>
      </w:tr>
      <w:tr w:rsidR="0099759A" w14:paraId="678A491C" w14:textId="77777777">
        <w:trPr>
          <w:trHeight w:val="330"/>
        </w:trPr>
        <w:tc>
          <w:tcPr>
            <w:tcW w:w="7400" w:type="dxa"/>
            <w:tcBorders>
              <w:top w:val="nil"/>
              <w:left w:val="nil"/>
              <w:bottom w:val="nil"/>
              <w:right w:val="nil"/>
            </w:tcBorders>
            <w:shd w:val="clear" w:color="auto" w:fill="auto"/>
            <w:vAlign w:val="center"/>
            <w:hideMark/>
          </w:tcPr>
          <w:p w14:paraId="678A491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Άρθρο 34 ως έχει     ΚΑΤΑ ΠΛΕΙΟΨΗΦΙΑ</w:t>
            </w:r>
          </w:p>
        </w:tc>
      </w:tr>
      <w:tr w:rsidR="0099759A" w14:paraId="678A491E" w14:textId="77777777">
        <w:trPr>
          <w:trHeight w:val="105"/>
        </w:trPr>
        <w:tc>
          <w:tcPr>
            <w:tcW w:w="7400" w:type="dxa"/>
            <w:tcBorders>
              <w:top w:val="nil"/>
              <w:left w:val="nil"/>
              <w:bottom w:val="nil"/>
              <w:right w:val="nil"/>
            </w:tcBorders>
            <w:shd w:val="clear" w:color="auto" w:fill="auto"/>
            <w:vAlign w:val="center"/>
            <w:hideMark/>
          </w:tcPr>
          <w:p w14:paraId="678A491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20" w14:textId="77777777">
        <w:trPr>
          <w:trHeight w:val="330"/>
        </w:trPr>
        <w:tc>
          <w:tcPr>
            <w:tcW w:w="7400" w:type="dxa"/>
            <w:tcBorders>
              <w:top w:val="nil"/>
              <w:left w:val="nil"/>
              <w:bottom w:val="nil"/>
              <w:right w:val="nil"/>
            </w:tcBorders>
            <w:shd w:val="clear" w:color="auto" w:fill="auto"/>
            <w:vAlign w:val="center"/>
            <w:hideMark/>
          </w:tcPr>
          <w:p w14:paraId="678A491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ΣΥΡΙΖΑ: ΝΑΙ</w:t>
            </w:r>
          </w:p>
        </w:tc>
      </w:tr>
      <w:tr w:rsidR="0099759A" w14:paraId="678A4922" w14:textId="77777777">
        <w:trPr>
          <w:trHeight w:val="30"/>
        </w:trPr>
        <w:tc>
          <w:tcPr>
            <w:tcW w:w="7400" w:type="dxa"/>
            <w:tcBorders>
              <w:top w:val="nil"/>
              <w:left w:val="nil"/>
              <w:bottom w:val="nil"/>
              <w:right w:val="nil"/>
            </w:tcBorders>
            <w:shd w:val="clear" w:color="auto" w:fill="auto"/>
            <w:vAlign w:val="center"/>
            <w:hideMark/>
          </w:tcPr>
          <w:p w14:paraId="678A492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24" w14:textId="77777777">
        <w:trPr>
          <w:trHeight w:val="330"/>
        </w:trPr>
        <w:tc>
          <w:tcPr>
            <w:tcW w:w="7400" w:type="dxa"/>
            <w:tcBorders>
              <w:top w:val="nil"/>
              <w:left w:val="nil"/>
              <w:bottom w:val="nil"/>
              <w:right w:val="nil"/>
            </w:tcBorders>
            <w:shd w:val="clear" w:color="auto" w:fill="auto"/>
            <w:vAlign w:val="center"/>
            <w:hideMark/>
          </w:tcPr>
          <w:p w14:paraId="678A492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Ν.Δ.: OXI</w:t>
            </w:r>
          </w:p>
        </w:tc>
      </w:tr>
      <w:tr w:rsidR="0099759A" w14:paraId="678A4926" w14:textId="77777777">
        <w:trPr>
          <w:trHeight w:val="45"/>
        </w:trPr>
        <w:tc>
          <w:tcPr>
            <w:tcW w:w="7400" w:type="dxa"/>
            <w:tcBorders>
              <w:top w:val="nil"/>
              <w:left w:val="nil"/>
              <w:bottom w:val="nil"/>
              <w:right w:val="nil"/>
            </w:tcBorders>
            <w:shd w:val="clear" w:color="auto" w:fill="auto"/>
            <w:vAlign w:val="center"/>
            <w:hideMark/>
          </w:tcPr>
          <w:p w14:paraId="678A492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28" w14:textId="77777777">
        <w:trPr>
          <w:trHeight w:val="330"/>
        </w:trPr>
        <w:tc>
          <w:tcPr>
            <w:tcW w:w="7400" w:type="dxa"/>
            <w:tcBorders>
              <w:top w:val="nil"/>
              <w:left w:val="nil"/>
              <w:bottom w:val="nil"/>
              <w:right w:val="nil"/>
            </w:tcBorders>
            <w:shd w:val="clear" w:color="auto" w:fill="auto"/>
            <w:vAlign w:val="center"/>
            <w:hideMark/>
          </w:tcPr>
          <w:p w14:paraId="678A4927"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ΔΗ.ΣΥ: ΠΡΝ</w:t>
            </w:r>
          </w:p>
        </w:tc>
      </w:tr>
      <w:tr w:rsidR="0099759A" w14:paraId="678A492A" w14:textId="77777777">
        <w:trPr>
          <w:trHeight w:val="45"/>
        </w:trPr>
        <w:tc>
          <w:tcPr>
            <w:tcW w:w="7400" w:type="dxa"/>
            <w:tcBorders>
              <w:top w:val="nil"/>
              <w:left w:val="nil"/>
              <w:bottom w:val="nil"/>
              <w:right w:val="nil"/>
            </w:tcBorders>
            <w:shd w:val="clear" w:color="auto" w:fill="auto"/>
            <w:vAlign w:val="center"/>
            <w:hideMark/>
          </w:tcPr>
          <w:p w14:paraId="678A4929"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2C" w14:textId="77777777">
        <w:trPr>
          <w:trHeight w:val="330"/>
        </w:trPr>
        <w:tc>
          <w:tcPr>
            <w:tcW w:w="7400" w:type="dxa"/>
            <w:tcBorders>
              <w:top w:val="nil"/>
              <w:left w:val="nil"/>
              <w:bottom w:val="nil"/>
              <w:right w:val="nil"/>
            </w:tcBorders>
            <w:shd w:val="clear" w:color="auto" w:fill="auto"/>
            <w:vAlign w:val="center"/>
            <w:hideMark/>
          </w:tcPr>
          <w:p w14:paraId="678A492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Χ.Α: OXI</w:t>
            </w:r>
          </w:p>
        </w:tc>
      </w:tr>
      <w:tr w:rsidR="0099759A" w14:paraId="678A492E" w14:textId="77777777">
        <w:trPr>
          <w:trHeight w:val="45"/>
        </w:trPr>
        <w:tc>
          <w:tcPr>
            <w:tcW w:w="7400" w:type="dxa"/>
            <w:tcBorders>
              <w:top w:val="nil"/>
              <w:left w:val="nil"/>
              <w:bottom w:val="nil"/>
              <w:right w:val="nil"/>
            </w:tcBorders>
            <w:shd w:val="clear" w:color="auto" w:fill="auto"/>
            <w:vAlign w:val="center"/>
            <w:hideMark/>
          </w:tcPr>
          <w:p w14:paraId="678A492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30" w14:textId="77777777">
        <w:trPr>
          <w:trHeight w:val="330"/>
        </w:trPr>
        <w:tc>
          <w:tcPr>
            <w:tcW w:w="7400" w:type="dxa"/>
            <w:tcBorders>
              <w:top w:val="nil"/>
              <w:left w:val="nil"/>
              <w:bottom w:val="nil"/>
              <w:right w:val="nil"/>
            </w:tcBorders>
            <w:shd w:val="clear" w:color="auto" w:fill="auto"/>
            <w:vAlign w:val="center"/>
            <w:hideMark/>
          </w:tcPr>
          <w:p w14:paraId="678A492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Κ.Κ.Ε: OXI</w:t>
            </w:r>
          </w:p>
        </w:tc>
      </w:tr>
      <w:tr w:rsidR="0099759A" w14:paraId="678A4932" w14:textId="77777777">
        <w:trPr>
          <w:trHeight w:val="45"/>
        </w:trPr>
        <w:tc>
          <w:tcPr>
            <w:tcW w:w="7400" w:type="dxa"/>
            <w:tcBorders>
              <w:top w:val="nil"/>
              <w:left w:val="nil"/>
              <w:bottom w:val="nil"/>
              <w:right w:val="nil"/>
            </w:tcBorders>
            <w:shd w:val="clear" w:color="auto" w:fill="auto"/>
            <w:vAlign w:val="center"/>
            <w:hideMark/>
          </w:tcPr>
          <w:p w14:paraId="678A493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34" w14:textId="77777777">
        <w:trPr>
          <w:trHeight w:val="330"/>
        </w:trPr>
        <w:tc>
          <w:tcPr>
            <w:tcW w:w="7400" w:type="dxa"/>
            <w:tcBorders>
              <w:top w:val="nil"/>
              <w:left w:val="nil"/>
              <w:bottom w:val="nil"/>
              <w:right w:val="nil"/>
            </w:tcBorders>
            <w:shd w:val="clear" w:color="auto" w:fill="auto"/>
            <w:vAlign w:val="center"/>
            <w:hideMark/>
          </w:tcPr>
          <w:p w14:paraId="678A493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ΕΝ. ΚΕΝΤΡΩΩΝ: OXI</w:t>
            </w:r>
          </w:p>
        </w:tc>
      </w:tr>
      <w:tr w:rsidR="0099759A" w14:paraId="678A4936" w14:textId="77777777">
        <w:trPr>
          <w:trHeight w:val="45"/>
        </w:trPr>
        <w:tc>
          <w:tcPr>
            <w:tcW w:w="7400" w:type="dxa"/>
            <w:tcBorders>
              <w:top w:val="nil"/>
              <w:left w:val="nil"/>
              <w:bottom w:val="nil"/>
              <w:right w:val="nil"/>
            </w:tcBorders>
            <w:shd w:val="clear" w:color="auto" w:fill="auto"/>
            <w:vAlign w:val="center"/>
            <w:hideMark/>
          </w:tcPr>
          <w:p w14:paraId="678A493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38" w14:textId="77777777">
        <w:trPr>
          <w:trHeight w:val="150"/>
        </w:trPr>
        <w:tc>
          <w:tcPr>
            <w:tcW w:w="7400" w:type="dxa"/>
            <w:tcBorders>
              <w:top w:val="nil"/>
              <w:left w:val="nil"/>
              <w:bottom w:val="nil"/>
              <w:right w:val="nil"/>
            </w:tcBorders>
            <w:shd w:val="clear" w:color="auto" w:fill="auto"/>
            <w:vAlign w:val="center"/>
            <w:hideMark/>
          </w:tcPr>
          <w:p w14:paraId="678A4937" w14:textId="77777777" w:rsidR="00992F55" w:rsidRPr="00865BFD" w:rsidRDefault="00FE124F">
            <w:pPr>
              <w:contextualSpacing/>
              <w:jc w:val="center"/>
              <w:rPr>
                <w:rFonts w:ascii="Times New Roman" w:eastAsia="Times New Roman" w:hAnsi="Times New Roman" w:cs="Times New Roman"/>
                <w:sz w:val="20"/>
              </w:rPr>
            </w:pPr>
          </w:p>
        </w:tc>
      </w:tr>
      <w:tr w:rsidR="0099759A" w14:paraId="678A493A" w14:textId="77777777">
        <w:trPr>
          <w:trHeight w:val="330"/>
        </w:trPr>
        <w:tc>
          <w:tcPr>
            <w:tcW w:w="7400" w:type="dxa"/>
            <w:tcBorders>
              <w:top w:val="nil"/>
              <w:left w:val="nil"/>
              <w:bottom w:val="nil"/>
              <w:right w:val="nil"/>
            </w:tcBorders>
            <w:shd w:val="clear" w:color="auto" w:fill="auto"/>
            <w:vAlign w:val="center"/>
            <w:hideMark/>
          </w:tcPr>
          <w:p w14:paraId="678A4939" w14:textId="77777777" w:rsidR="00992F55" w:rsidRPr="00865BFD" w:rsidRDefault="00FE124F">
            <w:pPr>
              <w:contextualSpacing/>
              <w:jc w:val="center"/>
              <w:rPr>
                <w:rFonts w:ascii="Times New Roman" w:eastAsia="Times New Roman" w:hAnsi="Times New Roman" w:cs="Times New Roman"/>
                <w:sz w:val="20"/>
              </w:rPr>
            </w:pPr>
          </w:p>
        </w:tc>
      </w:tr>
      <w:tr w:rsidR="0099759A" w14:paraId="678A493C" w14:textId="77777777">
        <w:trPr>
          <w:trHeight w:val="345"/>
        </w:trPr>
        <w:tc>
          <w:tcPr>
            <w:tcW w:w="7400" w:type="dxa"/>
            <w:tcBorders>
              <w:top w:val="nil"/>
              <w:left w:val="nil"/>
              <w:bottom w:val="nil"/>
              <w:right w:val="nil"/>
            </w:tcBorders>
            <w:shd w:val="clear" w:color="auto" w:fill="auto"/>
            <w:vAlign w:val="center"/>
            <w:hideMark/>
          </w:tcPr>
          <w:p w14:paraId="678A493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Άρθρο 35 όπως τροπ.     ΚΑΤΑ ΠΛΕΙΟΨΗΦΙΑ</w:t>
            </w:r>
          </w:p>
        </w:tc>
      </w:tr>
      <w:tr w:rsidR="0099759A" w14:paraId="678A493E" w14:textId="77777777">
        <w:trPr>
          <w:trHeight w:val="90"/>
        </w:trPr>
        <w:tc>
          <w:tcPr>
            <w:tcW w:w="7400" w:type="dxa"/>
            <w:tcBorders>
              <w:top w:val="nil"/>
              <w:left w:val="nil"/>
              <w:bottom w:val="nil"/>
              <w:right w:val="nil"/>
            </w:tcBorders>
            <w:shd w:val="clear" w:color="auto" w:fill="auto"/>
            <w:vAlign w:val="center"/>
            <w:hideMark/>
          </w:tcPr>
          <w:p w14:paraId="678A493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40" w14:textId="77777777">
        <w:trPr>
          <w:trHeight w:val="330"/>
        </w:trPr>
        <w:tc>
          <w:tcPr>
            <w:tcW w:w="7400" w:type="dxa"/>
            <w:tcBorders>
              <w:top w:val="nil"/>
              <w:left w:val="nil"/>
              <w:bottom w:val="nil"/>
              <w:right w:val="nil"/>
            </w:tcBorders>
            <w:shd w:val="clear" w:color="auto" w:fill="auto"/>
            <w:vAlign w:val="center"/>
            <w:hideMark/>
          </w:tcPr>
          <w:p w14:paraId="678A493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ΣΥΡΙΖΑ: ΝΑΙ</w:t>
            </w:r>
          </w:p>
        </w:tc>
      </w:tr>
      <w:tr w:rsidR="0099759A" w14:paraId="678A4942" w14:textId="77777777">
        <w:trPr>
          <w:trHeight w:val="45"/>
        </w:trPr>
        <w:tc>
          <w:tcPr>
            <w:tcW w:w="7400" w:type="dxa"/>
            <w:tcBorders>
              <w:top w:val="nil"/>
              <w:left w:val="nil"/>
              <w:bottom w:val="nil"/>
              <w:right w:val="nil"/>
            </w:tcBorders>
            <w:shd w:val="clear" w:color="auto" w:fill="auto"/>
            <w:vAlign w:val="center"/>
            <w:hideMark/>
          </w:tcPr>
          <w:p w14:paraId="678A494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44" w14:textId="77777777">
        <w:trPr>
          <w:trHeight w:val="330"/>
        </w:trPr>
        <w:tc>
          <w:tcPr>
            <w:tcW w:w="7400" w:type="dxa"/>
            <w:tcBorders>
              <w:top w:val="nil"/>
              <w:left w:val="nil"/>
              <w:bottom w:val="nil"/>
              <w:right w:val="nil"/>
            </w:tcBorders>
            <w:shd w:val="clear" w:color="auto" w:fill="auto"/>
            <w:vAlign w:val="center"/>
            <w:hideMark/>
          </w:tcPr>
          <w:p w14:paraId="678A494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Ν.Δ.: OXI</w:t>
            </w:r>
          </w:p>
        </w:tc>
      </w:tr>
      <w:tr w:rsidR="0099759A" w14:paraId="678A4946" w14:textId="77777777">
        <w:trPr>
          <w:trHeight w:val="45"/>
        </w:trPr>
        <w:tc>
          <w:tcPr>
            <w:tcW w:w="7400" w:type="dxa"/>
            <w:tcBorders>
              <w:top w:val="nil"/>
              <w:left w:val="nil"/>
              <w:bottom w:val="nil"/>
              <w:right w:val="nil"/>
            </w:tcBorders>
            <w:shd w:val="clear" w:color="auto" w:fill="auto"/>
            <w:vAlign w:val="center"/>
            <w:hideMark/>
          </w:tcPr>
          <w:p w14:paraId="678A494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48" w14:textId="77777777">
        <w:trPr>
          <w:trHeight w:val="330"/>
        </w:trPr>
        <w:tc>
          <w:tcPr>
            <w:tcW w:w="7400" w:type="dxa"/>
            <w:tcBorders>
              <w:top w:val="nil"/>
              <w:left w:val="nil"/>
              <w:bottom w:val="nil"/>
              <w:right w:val="nil"/>
            </w:tcBorders>
            <w:shd w:val="clear" w:color="auto" w:fill="auto"/>
            <w:vAlign w:val="center"/>
            <w:hideMark/>
          </w:tcPr>
          <w:p w14:paraId="678A4947"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ΔΗ.ΣΥ: ΝΑΙ</w:t>
            </w:r>
          </w:p>
        </w:tc>
      </w:tr>
      <w:tr w:rsidR="0099759A" w14:paraId="678A494A" w14:textId="77777777">
        <w:trPr>
          <w:trHeight w:val="45"/>
        </w:trPr>
        <w:tc>
          <w:tcPr>
            <w:tcW w:w="7400" w:type="dxa"/>
            <w:tcBorders>
              <w:top w:val="nil"/>
              <w:left w:val="nil"/>
              <w:bottom w:val="nil"/>
              <w:right w:val="nil"/>
            </w:tcBorders>
            <w:shd w:val="clear" w:color="auto" w:fill="auto"/>
            <w:vAlign w:val="center"/>
            <w:hideMark/>
          </w:tcPr>
          <w:p w14:paraId="678A4949"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4C" w14:textId="77777777">
        <w:trPr>
          <w:trHeight w:val="330"/>
        </w:trPr>
        <w:tc>
          <w:tcPr>
            <w:tcW w:w="7400" w:type="dxa"/>
            <w:tcBorders>
              <w:top w:val="nil"/>
              <w:left w:val="nil"/>
              <w:bottom w:val="nil"/>
              <w:right w:val="nil"/>
            </w:tcBorders>
            <w:shd w:val="clear" w:color="auto" w:fill="auto"/>
            <w:vAlign w:val="center"/>
            <w:hideMark/>
          </w:tcPr>
          <w:p w14:paraId="678A494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Χ.Α: OXI</w:t>
            </w:r>
          </w:p>
        </w:tc>
      </w:tr>
      <w:tr w:rsidR="0099759A" w14:paraId="678A494E" w14:textId="77777777">
        <w:trPr>
          <w:trHeight w:val="30"/>
        </w:trPr>
        <w:tc>
          <w:tcPr>
            <w:tcW w:w="7400" w:type="dxa"/>
            <w:tcBorders>
              <w:top w:val="nil"/>
              <w:left w:val="nil"/>
              <w:bottom w:val="nil"/>
              <w:right w:val="nil"/>
            </w:tcBorders>
            <w:shd w:val="clear" w:color="auto" w:fill="auto"/>
            <w:vAlign w:val="center"/>
            <w:hideMark/>
          </w:tcPr>
          <w:p w14:paraId="678A494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50" w14:textId="77777777">
        <w:trPr>
          <w:trHeight w:val="345"/>
        </w:trPr>
        <w:tc>
          <w:tcPr>
            <w:tcW w:w="7400" w:type="dxa"/>
            <w:tcBorders>
              <w:top w:val="nil"/>
              <w:left w:val="nil"/>
              <w:bottom w:val="nil"/>
              <w:right w:val="nil"/>
            </w:tcBorders>
            <w:shd w:val="clear" w:color="auto" w:fill="auto"/>
            <w:vAlign w:val="center"/>
            <w:hideMark/>
          </w:tcPr>
          <w:p w14:paraId="678A494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Κ.Κ.Ε: OXI</w:t>
            </w:r>
          </w:p>
        </w:tc>
      </w:tr>
      <w:tr w:rsidR="0099759A" w14:paraId="678A4952" w14:textId="77777777">
        <w:trPr>
          <w:trHeight w:val="30"/>
        </w:trPr>
        <w:tc>
          <w:tcPr>
            <w:tcW w:w="7400" w:type="dxa"/>
            <w:tcBorders>
              <w:top w:val="nil"/>
              <w:left w:val="nil"/>
              <w:bottom w:val="nil"/>
              <w:right w:val="nil"/>
            </w:tcBorders>
            <w:shd w:val="clear" w:color="auto" w:fill="auto"/>
            <w:vAlign w:val="center"/>
            <w:hideMark/>
          </w:tcPr>
          <w:p w14:paraId="678A495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54" w14:textId="77777777">
        <w:trPr>
          <w:trHeight w:val="330"/>
        </w:trPr>
        <w:tc>
          <w:tcPr>
            <w:tcW w:w="7400" w:type="dxa"/>
            <w:tcBorders>
              <w:top w:val="nil"/>
              <w:left w:val="nil"/>
              <w:bottom w:val="nil"/>
              <w:right w:val="nil"/>
            </w:tcBorders>
            <w:shd w:val="clear" w:color="auto" w:fill="auto"/>
            <w:vAlign w:val="center"/>
            <w:hideMark/>
          </w:tcPr>
          <w:p w14:paraId="678A495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ΕΝ. ΚΕΝΤΡΩΩΝ: ΝΑΙ</w:t>
            </w:r>
          </w:p>
        </w:tc>
      </w:tr>
      <w:tr w:rsidR="0099759A" w14:paraId="678A4956" w14:textId="77777777">
        <w:trPr>
          <w:trHeight w:val="45"/>
        </w:trPr>
        <w:tc>
          <w:tcPr>
            <w:tcW w:w="7400" w:type="dxa"/>
            <w:tcBorders>
              <w:top w:val="nil"/>
              <w:left w:val="nil"/>
              <w:bottom w:val="nil"/>
              <w:right w:val="nil"/>
            </w:tcBorders>
            <w:shd w:val="clear" w:color="auto" w:fill="auto"/>
            <w:vAlign w:val="center"/>
            <w:hideMark/>
          </w:tcPr>
          <w:p w14:paraId="678A495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58" w14:textId="77777777">
        <w:trPr>
          <w:trHeight w:val="135"/>
        </w:trPr>
        <w:tc>
          <w:tcPr>
            <w:tcW w:w="7400" w:type="dxa"/>
            <w:tcBorders>
              <w:top w:val="nil"/>
              <w:left w:val="nil"/>
              <w:bottom w:val="nil"/>
              <w:right w:val="nil"/>
            </w:tcBorders>
            <w:shd w:val="clear" w:color="auto" w:fill="auto"/>
            <w:vAlign w:val="center"/>
            <w:hideMark/>
          </w:tcPr>
          <w:p w14:paraId="678A4957" w14:textId="77777777" w:rsidR="00992F55" w:rsidRPr="00865BFD" w:rsidRDefault="00FE124F">
            <w:pPr>
              <w:contextualSpacing/>
              <w:jc w:val="center"/>
              <w:rPr>
                <w:rFonts w:ascii="Times New Roman" w:eastAsia="Times New Roman" w:hAnsi="Times New Roman" w:cs="Times New Roman"/>
                <w:sz w:val="20"/>
              </w:rPr>
            </w:pPr>
          </w:p>
        </w:tc>
      </w:tr>
      <w:tr w:rsidR="0099759A" w14:paraId="678A495A" w14:textId="77777777">
        <w:trPr>
          <w:trHeight w:val="345"/>
        </w:trPr>
        <w:tc>
          <w:tcPr>
            <w:tcW w:w="7400" w:type="dxa"/>
            <w:tcBorders>
              <w:top w:val="nil"/>
              <w:left w:val="nil"/>
              <w:bottom w:val="nil"/>
              <w:right w:val="nil"/>
            </w:tcBorders>
            <w:shd w:val="clear" w:color="auto" w:fill="auto"/>
            <w:vAlign w:val="center"/>
            <w:hideMark/>
          </w:tcPr>
          <w:p w14:paraId="678A4959" w14:textId="77777777" w:rsidR="00992F55" w:rsidRPr="00865BFD" w:rsidRDefault="00FE124F">
            <w:pPr>
              <w:contextualSpacing/>
              <w:jc w:val="center"/>
              <w:rPr>
                <w:rFonts w:ascii="Times New Roman" w:eastAsia="Times New Roman" w:hAnsi="Times New Roman" w:cs="Times New Roman"/>
                <w:sz w:val="20"/>
              </w:rPr>
            </w:pPr>
          </w:p>
        </w:tc>
      </w:tr>
      <w:tr w:rsidR="0099759A" w14:paraId="678A495C" w14:textId="77777777">
        <w:trPr>
          <w:trHeight w:val="330"/>
        </w:trPr>
        <w:tc>
          <w:tcPr>
            <w:tcW w:w="7400" w:type="dxa"/>
            <w:tcBorders>
              <w:top w:val="nil"/>
              <w:left w:val="nil"/>
              <w:bottom w:val="nil"/>
              <w:right w:val="nil"/>
            </w:tcBorders>
            <w:shd w:val="clear" w:color="auto" w:fill="auto"/>
            <w:vAlign w:val="center"/>
            <w:hideMark/>
          </w:tcPr>
          <w:p w14:paraId="678A495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Άρθρο 36 ως έχει     ΚΑΤΑ ΠΛΕΙΟΨΗΦΙΑ</w:t>
            </w:r>
          </w:p>
        </w:tc>
      </w:tr>
      <w:tr w:rsidR="0099759A" w14:paraId="678A495E" w14:textId="77777777">
        <w:trPr>
          <w:trHeight w:val="105"/>
        </w:trPr>
        <w:tc>
          <w:tcPr>
            <w:tcW w:w="7400" w:type="dxa"/>
            <w:tcBorders>
              <w:top w:val="nil"/>
              <w:left w:val="nil"/>
              <w:bottom w:val="nil"/>
              <w:right w:val="nil"/>
            </w:tcBorders>
            <w:shd w:val="clear" w:color="auto" w:fill="auto"/>
            <w:vAlign w:val="center"/>
            <w:hideMark/>
          </w:tcPr>
          <w:p w14:paraId="678A495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60" w14:textId="77777777">
        <w:trPr>
          <w:trHeight w:val="330"/>
        </w:trPr>
        <w:tc>
          <w:tcPr>
            <w:tcW w:w="7400" w:type="dxa"/>
            <w:tcBorders>
              <w:top w:val="nil"/>
              <w:left w:val="nil"/>
              <w:bottom w:val="nil"/>
              <w:right w:val="nil"/>
            </w:tcBorders>
            <w:shd w:val="clear" w:color="auto" w:fill="auto"/>
            <w:vAlign w:val="center"/>
            <w:hideMark/>
          </w:tcPr>
          <w:p w14:paraId="678A495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ΣΥΡΙΖΑ: ΝΑΙ</w:t>
            </w:r>
          </w:p>
        </w:tc>
      </w:tr>
      <w:tr w:rsidR="0099759A" w14:paraId="678A4962" w14:textId="77777777">
        <w:trPr>
          <w:trHeight w:val="45"/>
        </w:trPr>
        <w:tc>
          <w:tcPr>
            <w:tcW w:w="7400" w:type="dxa"/>
            <w:tcBorders>
              <w:top w:val="nil"/>
              <w:left w:val="nil"/>
              <w:bottom w:val="nil"/>
              <w:right w:val="nil"/>
            </w:tcBorders>
            <w:shd w:val="clear" w:color="auto" w:fill="auto"/>
            <w:vAlign w:val="center"/>
            <w:hideMark/>
          </w:tcPr>
          <w:p w14:paraId="678A496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64" w14:textId="77777777">
        <w:trPr>
          <w:trHeight w:val="330"/>
        </w:trPr>
        <w:tc>
          <w:tcPr>
            <w:tcW w:w="7400" w:type="dxa"/>
            <w:tcBorders>
              <w:top w:val="nil"/>
              <w:left w:val="nil"/>
              <w:bottom w:val="nil"/>
              <w:right w:val="nil"/>
            </w:tcBorders>
            <w:shd w:val="clear" w:color="auto" w:fill="auto"/>
            <w:vAlign w:val="center"/>
            <w:hideMark/>
          </w:tcPr>
          <w:p w14:paraId="678A496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Ν.Δ.: OXI</w:t>
            </w:r>
          </w:p>
        </w:tc>
      </w:tr>
      <w:tr w:rsidR="0099759A" w14:paraId="678A4966" w14:textId="77777777">
        <w:trPr>
          <w:trHeight w:val="45"/>
        </w:trPr>
        <w:tc>
          <w:tcPr>
            <w:tcW w:w="7400" w:type="dxa"/>
            <w:tcBorders>
              <w:top w:val="nil"/>
              <w:left w:val="nil"/>
              <w:bottom w:val="nil"/>
              <w:right w:val="nil"/>
            </w:tcBorders>
            <w:shd w:val="clear" w:color="auto" w:fill="auto"/>
            <w:vAlign w:val="center"/>
            <w:hideMark/>
          </w:tcPr>
          <w:p w14:paraId="678A496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68" w14:textId="77777777">
        <w:trPr>
          <w:trHeight w:val="330"/>
        </w:trPr>
        <w:tc>
          <w:tcPr>
            <w:tcW w:w="7400" w:type="dxa"/>
            <w:tcBorders>
              <w:top w:val="nil"/>
              <w:left w:val="nil"/>
              <w:bottom w:val="nil"/>
              <w:right w:val="nil"/>
            </w:tcBorders>
            <w:shd w:val="clear" w:color="auto" w:fill="auto"/>
            <w:vAlign w:val="center"/>
            <w:hideMark/>
          </w:tcPr>
          <w:p w14:paraId="678A4967"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ΔΗ.ΣΥ: ΝΑΙ</w:t>
            </w:r>
          </w:p>
        </w:tc>
      </w:tr>
      <w:tr w:rsidR="0099759A" w14:paraId="678A496A" w14:textId="77777777">
        <w:trPr>
          <w:trHeight w:val="30"/>
        </w:trPr>
        <w:tc>
          <w:tcPr>
            <w:tcW w:w="7400" w:type="dxa"/>
            <w:tcBorders>
              <w:top w:val="nil"/>
              <w:left w:val="nil"/>
              <w:bottom w:val="nil"/>
              <w:right w:val="nil"/>
            </w:tcBorders>
            <w:shd w:val="clear" w:color="auto" w:fill="auto"/>
            <w:vAlign w:val="center"/>
            <w:hideMark/>
          </w:tcPr>
          <w:p w14:paraId="678A4969"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6C" w14:textId="77777777">
        <w:trPr>
          <w:trHeight w:val="330"/>
        </w:trPr>
        <w:tc>
          <w:tcPr>
            <w:tcW w:w="7400" w:type="dxa"/>
            <w:tcBorders>
              <w:top w:val="nil"/>
              <w:left w:val="nil"/>
              <w:bottom w:val="nil"/>
              <w:right w:val="nil"/>
            </w:tcBorders>
            <w:shd w:val="clear" w:color="auto" w:fill="auto"/>
            <w:vAlign w:val="center"/>
            <w:hideMark/>
          </w:tcPr>
          <w:p w14:paraId="678A496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Χ.Α: OXI</w:t>
            </w:r>
          </w:p>
        </w:tc>
      </w:tr>
      <w:tr w:rsidR="0099759A" w14:paraId="678A496E" w14:textId="77777777">
        <w:trPr>
          <w:trHeight w:val="45"/>
        </w:trPr>
        <w:tc>
          <w:tcPr>
            <w:tcW w:w="7400" w:type="dxa"/>
            <w:tcBorders>
              <w:top w:val="nil"/>
              <w:left w:val="nil"/>
              <w:bottom w:val="nil"/>
              <w:right w:val="nil"/>
            </w:tcBorders>
            <w:shd w:val="clear" w:color="auto" w:fill="auto"/>
            <w:vAlign w:val="center"/>
            <w:hideMark/>
          </w:tcPr>
          <w:p w14:paraId="678A496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70" w14:textId="77777777">
        <w:trPr>
          <w:trHeight w:val="330"/>
        </w:trPr>
        <w:tc>
          <w:tcPr>
            <w:tcW w:w="7400" w:type="dxa"/>
            <w:tcBorders>
              <w:top w:val="nil"/>
              <w:left w:val="nil"/>
              <w:bottom w:val="nil"/>
              <w:right w:val="nil"/>
            </w:tcBorders>
            <w:shd w:val="clear" w:color="auto" w:fill="auto"/>
            <w:vAlign w:val="center"/>
            <w:hideMark/>
          </w:tcPr>
          <w:p w14:paraId="678A496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Κ.Κ.Ε: OXI</w:t>
            </w:r>
          </w:p>
        </w:tc>
      </w:tr>
      <w:tr w:rsidR="0099759A" w14:paraId="678A4972" w14:textId="77777777">
        <w:trPr>
          <w:trHeight w:val="45"/>
        </w:trPr>
        <w:tc>
          <w:tcPr>
            <w:tcW w:w="7400" w:type="dxa"/>
            <w:tcBorders>
              <w:top w:val="nil"/>
              <w:left w:val="nil"/>
              <w:bottom w:val="nil"/>
              <w:right w:val="nil"/>
            </w:tcBorders>
            <w:shd w:val="clear" w:color="auto" w:fill="auto"/>
            <w:vAlign w:val="center"/>
            <w:hideMark/>
          </w:tcPr>
          <w:p w14:paraId="678A497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74" w14:textId="77777777">
        <w:trPr>
          <w:trHeight w:val="330"/>
        </w:trPr>
        <w:tc>
          <w:tcPr>
            <w:tcW w:w="7400" w:type="dxa"/>
            <w:tcBorders>
              <w:top w:val="nil"/>
              <w:left w:val="nil"/>
              <w:bottom w:val="nil"/>
              <w:right w:val="nil"/>
            </w:tcBorders>
            <w:shd w:val="clear" w:color="auto" w:fill="auto"/>
            <w:vAlign w:val="center"/>
            <w:hideMark/>
          </w:tcPr>
          <w:p w14:paraId="678A497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ΕΝ. ΚΕΝΤΡΩΩΝ: ΝΑΙ</w:t>
            </w:r>
          </w:p>
        </w:tc>
      </w:tr>
      <w:tr w:rsidR="0099759A" w14:paraId="678A4976" w14:textId="77777777">
        <w:trPr>
          <w:trHeight w:val="30"/>
        </w:trPr>
        <w:tc>
          <w:tcPr>
            <w:tcW w:w="7400" w:type="dxa"/>
            <w:tcBorders>
              <w:top w:val="nil"/>
              <w:left w:val="nil"/>
              <w:bottom w:val="nil"/>
              <w:right w:val="nil"/>
            </w:tcBorders>
            <w:shd w:val="clear" w:color="auto" w:fill="auto"/>
            <w:vAlign w:val="center"/>
            <w:hideMark/>
          </w:tcPr>
          <w:p w14:paraId="678A497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78" w14:textId="77777777">
        <w:trPr>
          <w:trHeight w:val="150"/>
        </w:trPr>
        <w:tc>
          <w:tcPr>
            <w:tcW w:w="7400" w:type="dxa"/>
            <w:tcBorders>
              <w:top w:val="nil"/>
              <w:left w:val="nil"/>
              <w:bottom w:val="nil"/>
              <w:right w:val="nil"/>
            </w:tcBorders>
            <w:shd w:val="clear" w:color="auto" w:fill="auto"/>
            <w:vAlign w:val="center"/>
            <w:hideMark/>
          </w:tcPr>
          <w:p w14:paraId="678A4977" w14:textId="77777777" w:rsidR="00992F55" w:rsidRPr="00865BFD" w:rsidRDefault="00FE124F">
            <w:pPr>
              <w:contextualSpacing/>
              <w:jc w:val="center"/>
              <w:rPr>
                <w:rFonts w:ascii="Times New Roman" w:eastAsia="Times New Roman" w:hAnsi="Times New Roman" w:cs="Times New Roman"/>
                <w:sz w:val="20"/>
              </w:rPr>
            </w:pPr>
          </w:p>
        </w:tc>
      </w:tr>
      <w:tr w:rsidR="0099759A" w14:paraId="678A497A" w14:textId="77777777">
        <w:trPr>
          <w:trHeight w:val="345"/>
        </w:trPr>
        <w:tc>
          <w:tcPr>
            <w:tcW w:w="7400" w:type="dxa"/>
            <w:tcBorders>
              <w:top w:val="nil"/>
              <w:left w:val="nil"/>
              <w:bottom w:val="nil"/>
              <w:right w:val="nil"/>
            </w:tcBorders>
            <w:shd w:val="clear" w:color="auto" w:fill="auto"/>
            <w:vAlign w:val="center"/>
            <w:hideMark/>
          </w:tcPr>
          <w:p w14:paraId="678A4979" w14:textId="77777777" w:rsidR="00992F55" w:rsidRPr="00865BFD" w:rsidRDefault="00FE124F">
            <w:pPr>
              <w:contextualSpacing/>
              <w:jc w:val="center"/>
              <w:rPr>
                <w:rFonts w:ascii="Times New Roman" w:eastAsia="Times New Roman" w:hAnsi="Times New Roman" w:cs="Times New Roman"/>
                <w:sz w:val="20"/>
              </w:rPr>
            </w:pPr>
          </w:p>
        </w:tc>
      </w:tr>
      <w:tr w:rsidR="0099759A" w14:paraId="678A497C" w14:textId="77777777">
        <w:trPr>
          <w:trHeight w:val="330"/>
        </w:trPr>
        <w:tc>
          <w:tcPr>
            <w:tcW w:w="7400" w:type="dxa"/>
            <w:tcBorders>
              <w:top w:val="nil"/>
              <w:left w:val="nil"/>
              <w:bottom w:val="nil"/>
              <w:right w:val="nil"/>
            </w:tcBorders>
            <w:shd w:val="clear" w:color="auto" w:fill="auto"/>
            <w:vAlign w:val="center"/>
            <w:hideMark/>
          </w:tcPr>
          <w:p w14:paraId="678A497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Άρθρο 37 ως έχει     ΚΑΤΑ ΠΛΕΙΟΨΗΦΙΑ</w:t>
            </w:r>
          </w:p>
        </w:tc>
      </w:tr>
      <w:tr w:rsidR="0099759A" w14:paraId="678A497E" w14:textId="77777777">
        <w:trPr>
          <w:trHeight w:val="105"/>
        </w:trPr>
        <w:tc>
          <w:tcPr>
            <w:tcW w:w="7400" w:type="dxa"/>
            <w:tcBorders>
              <w:top w:val="nil"/>
              <w:left w:val="nil"/>
              <w:bottom w:val="nil"/>
              <w:right w:val="nil"/>
            </w:tcBorders>
            <w:shd w:val="clear" w:color="auto" w:fill="auto"/>
            <w:vAlign w:val="center"/>
            <w:hideMark/>
          </w:tcPr>
          <w:p w14:paraId="678A497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80" w14:textId="77777777">
        <w:trPr>
          <w:trHeight w:val="330"/>
        </w:trPr>
        <w:tc>
          <w:tcPr>
            <w:tcW w:w="7400" w:type="dxa"/>
            <w:tcBorders>
              <w:top w:val="nil"/>
              <w:left w:val="nil"/>
              <w:bottom w:val="nil"/>
              <w:right w:val="nil"/>
            </w:tcBorders>
            <w:shd w:val="clear" w:color="auto" w:fill="auto"/>
            <w:vAlign w:val="center"/>
            <w:hideMark/>
          </w:tcPr>
          <w:p w14:paraId="678A497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ΣΥΡΙΖΑ: ΝΑΙ</w:t>
            </w:r>
          </w:p>
        </w:tc>
      </w:tr>
      <w:tr w:rsidR="0099759A" w14:paraId="678A4982" w14:textId="77777777">
        <w:trPr>
          <w:trHeight w:val="30"/>
        </w:trPr>
        <w:tc>
          <w:tcPr>
            <w:tcW w:w="7400" w:type="dxa"/>
            <w:tcBorders>
              <w:top w:val="nil"/>
              <w:left w:val="nil"/>
              <w:bottom w:val="nil"/>
              <w:right w:val="nil"/>
            </w:tcBorders>
            <w:shd w:val="clear" w:color="auto" w:fill="auto"/>
            <w:vAlign w:val="center"/>
            <w:hideMark/>
          </w:tcPr>
          <w:p w14:paraId="678A498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84" w14:textId="77777777">
        <w:trPr>
          <w:trHeight w:val="345"/>
        </w:trPr>
        <w:tc>
          <w:tcPr>
            <w:tcW w:w="7400" w:type="dxa"/>
            <w:tcBorders>
              <w:top w:val="nil"/>
              <w:left w:val="nil"/>
              <w:bottom w:val="nil"/>
              <w:right w:val="nil"/>
            </w:tcBorders>
            <w:shd w:val="clear" w:color="auto" w:fill="auto"/>
            <w:vAlign w:val="center"/>
            <w:hideMark/>
          </w:tcPr>
          <w:p w14:paraId="678A498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Ν.Δ.: OXI</w:t>
            </w:r>
          </w:p>
        </w:tc>
      </w:tr>
      <w:tr w:rsidR="0099759A" w14:paraId="678A4986" w14:textId="77777777">
        <w:trPr>
          <w:trHeight w:val="30"/>
        </w:trPr>
        <w:tc>
          <w:tcPr>
            <w:tcW w:w="7400" w:type="dxa"/>
            <w:tcBorders>
              <w:top w:val="nil"/>
              <w:left w:val="nil"/>
              <w:bottom w:val="nil"/>
              <w:right w:val="nil"/>
            </w:tcBorders>
            <w:shd w:val="clear" w:color="auto" w:fill="auto"/>
            <w:vAlign w:val="center"/>
            <w:hideMark/>
          </w:tcPr>
          <w:p w14:paraId="678A498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88" w14:textId="77777777">
        <w:trPr>
          <w:trHeight w:val="330"/>
        </w:trPr>
        <w:tc>
          <w:tcPr>
            <w:tcW w:w="7400" w:type="dxa"/>
            <w:tcBorders>
              <w:top w:val="nil"/>
              <w:left w:val="nil"/>
              <w:bottom w:val="nil"/>
              <w:right w:val="nil"/>
            </w:tcBorders>
            <w:shd w:val="clear" w:color="auto" w:fill="auto"/>
            <w:vAlign w:val="center"/>
            <w:hideMark/>
          </w:tcPr>
          <w:p w14:paraId="678A4987"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ΔΗ.ΣΥ: ΝΑΙ</w:t>
            </w:r>
          </w:p>
        </w:tc>
      </w:tr>
      <w:tr w:rsidR="0099759A" w14:paraId="678A498A" w14:textId="77777777">
        <w:trPr>
          <w:trHeight w:val="45"/>
        </w:trPr>
        <w:tc>
          <w:tcPr>
            <w:tcW w:w="7400" w:type="dxa"/>
            <w:tcBorders>
              <w:top w:val="nil"/>
              <w:left w:val="nil"/>
              <w:bottom w:val="nil"/>
              <w:right w:val="nil"/>
            </w:tcBorders>
            <w:shd w:val="clear" w:color="auto" w:fill="auto"/>
            <w:vAlign w:val="center"/>
            <w:hideMark/>
          </w:tcPr>
          <w:p w14:paraId="678A4989"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8C" w14:textId="77777777">
        <w:trPr>
          <w:trHeight w:val="330"/>
        </w:trPr>
        <w:tc>
          <w:tcPr>
            <w:tcW w:w="7400" w:type="dxa"/>
            <w:tcBorders>
              <w:top w:val="nil"/>
              <w:left w:val="nil"/>
              <w:bottom w:val="nil"/>
              <w:right w:val="nil"/>
            </w:tcBorders>
            <w:shd w:val="clear" w:color="auto" w:fill="auto"/>
            <w:vAlign w:val="center"/>
            <w:hideMark/>
          </w:tcPr>
          <w:p w14:paraId="678A498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Χ.Α: OXI</w:t>
            </w:r>
          </w:p>
        </w:tc>
      </w:tr>
      <w:tr w:rsidR="0099759A" w14:paraId="678A498E" w14:textId="77777777">
        <w:trPr>
          <w:trHeight w:val="45"/>
        </w:trPr>
        <w:tc>
          <w:tcPr>
            <w:tcW w:w="7400" w:type="dxa"/>
            <w:tcBorders>
              <w:top w:val="nil"/>
              <w:left w:val="nil"/>
              <w:bottom w:val="nil"/>
              <w:right w:val="nil"/>
            </w:tcBorders>
            <w:shd w:val="clear" w:color="auto" w:fill="auto"/>
            <w:vAlign w:val="center"/>
            <w:hideMark/>
          </w:tcPr>
          <w:p w14:paraId="678A498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90" w14:textId="77777777">
        <w:trPr>
          <w:trHeight w:val="330"/>
        </w:trPr>
        <w:tc>
          <w:tcPr>
            <w:tcW w:w="7400" w:type="dxa"/>
            <w:tcBorders>
              <w:top w:val="nil"/>
              <w:left w:val="nil"/>
              <w:bottom w:val="nil"/>
              <w:right w:val="nil"/>
            </w:tcBorders>
            <w:shd w:val="clear" w:color="auto" w:fill="auto"/>
            <w:vAlign w:val="center"/>
            <w:hideMark/>
          </w:tcPr>
          <w:p w14:paraId="678A498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Κ.Κ.Ε: ΠΡΝ</w:t>
            </w:r>
          </w:p>
        </w:tc>
      </w:tr>
      <w:tr w:rsidR="0099759A" w14:paraId="678A4992" w14:textId="77777777">
        <w:trPr>
          <w:trHeight w:val="45"/>
        </w:trPr>
        <w:tc>
          <w:tcPr>
            <w:tcW w:w="7400" w:type="dxa"/>
            <w:tcBorders>
              <w:top w:val="nil"/>
              <w:left w:val="nil"/>
              <w:bottom w:val="nil"/>
              <w:right w:val="nil"/>
            </w:tcBorders>
            <w:shd w:val="clear" w:color="auto" w:fill="auto"/>
            <w:vAlign w:val="center"/>
            <w:hideMark/>
          </w:tcPr>
          <w:p w14:paraId="678A499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94" w14:textId="77777777">
        <w:trPr>
          <w:trHeight w:val="330"/>
        </w:trPr>
        <w:tc>
          <w:tcPr>
            <w:tcW w:w="7400" w:type="dxa"/>
            <w:tcBorders>
              <w:top w:val="nil"/>
              <w:left w:val="nil"/>
              <w:bottom w:val="nil"/>
              <w:right w:val="nil"/>
            </w:tcBorders>
            <w:shd w:val="clear" w:color="auto" w:fill="auto"/>
            <w:vAlign w:val="center"/>
            <w:hideMark/>
          </w:tcPr>
          <w:p w14:paraId="678A499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ΕΝ. ΚΕΝΤΡΩΩΝ: ΝΑΙ</w:t>
            </w:r>
          </w:p>
        </w:tc>
      </w:tr>
      <w:tr w:rsidR="0099759A" w14:paraId="678A4996" w14:textId="77777777">
        <w:trPr>
          <w:trHeight w:val="45"/>
        </w:trPr>
        <w:tc>
          <w:tcPr>
            <w:tcW w:w="7400" w:type="dxa"/>
            <w:tcBorders>
              <w:top w:val="nil"/>
              <w:left w:val="nil"/>
              <w:bottom w:val="nil"/>
              <w:right w:val="nil"/>
            </w:tcBorders>
            <w:shd w:val="clear" w:color="auto" w:fill="auto"/>
            <w:vAlign w:val="center"/>
            <w:hideMark/>
          </w:tcPr>
          <w:p w14:paraId="678A499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98" w14:textId="77777777">
        <w:trPr>
          <w:trHeight w:val="150"/>
        </w:trPr>
        <w:tc>
          <w:tcPr>
            <w:tcW w:w="7400" w:type="dxa"/>
            <w:tcBorders>
              <w:top w:val="nil"/>
              <w:left w:val="nil"/>
              <w:bottom w:val="nil"/>
              <w:right w:val="nil"/>
            </w:tcBorders>
            <w:shd w:val="clear" w:color="auto" w:fill="auto"/>
            <w:vAlign w:val="center"/>
            <w:hideMark/>
          </w:tcPr>
          <w:p w14:paraId="678A4997" w14:textId="77777777" w:rsidR="00992F55" w:rsidRPr="00865BFD" w:rsidRDefault="00FE124F">
            <w:pPr>
              <w:contextualSpacing/>
              <w:jc w:val="center"/>
              <w:rPr>
                <w:rFonts w:ascii="Times New Roman" w:eastAsia="Times New Roman" w:hAnsi="Times New Roman" w:cs="Times New Roman"/>
                <w:sz w:val="20"/>
              </w:rPr>
            </w:pPr>
          </w:p>
        </w:tc>
      </w:tr>
      <w:tr w:rsidR="0099759A" w14:paraId="678A499A" w14:textId="77777777">
        <w:trPr>
          <w:trHeight w:val="345"/>
        </w:trPr>
        <w:tc>
          <w:tcPr>
            <w:tcW w:w="7400" w:type="dxa"/>
            <w:tcBorders>
              <w:top w:val="nil"/>
              <w:left w:val="nil"/>
              <w:bottom w:val="nil"/>
              <w:right w:val="nil"/>
            </w:tcBorders>
            <w:shd w:val="clear" w:color="auto" w:fill="auto"/>
            <w:vAlign w:val="center"/>
            <w:hideMark/>
          </w:tcPr>
          <w:p w14:paraId="678A4999" w14:textId="77777777" w:rsidR="00992F55" w:rsidRPr="00865BFD" w:rsidRDefault="00FE124F">
            <w:pPr>
              <w:contextualSpacing/>
              <w:jc w:val="center"/>
              <w:rPr>
                <w:rFonts w:ascii="Times New Roman" w:eastAsia="Times New Roman" w:hAnsi="Times New Roman" w:cs="Times New Roman"/>
                <w:sz w:val="20"/>
              </w:rPr>
            </w:pPr>
          </w:p>
        </w:tc>
      </w:tr>
      <w:tr w:rsidR="0099759A" w14:paraId="678A499C" w14:textId="77777777">
        <w:trPr>
          <w:trHeight w:val="480"/>
        </w:trPr>
        <w:tc>
          <w:tcPr>
            <w:tcW w:w="7400" w:type="dxa"/>
            <w:tcBorders>
              <w:top w:val="nil"/>
              <w:left w:val="nil"/>
              <w:bottom w:val="nil"/>
              <w:right w:val="nil"/>
            </w:tcBorders>
            <w:shd w:val="clear" w:color="auto" w:fill="auto"/>
            <w:vAlign w:val="center"/>
            <w:hideMark/>
          </w:tcPr>
          <w:p w14:paraId="678A499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Υπουργική Τροπολογία  1943/45 (ως έχει)     ΚΑΤΑ ΠΛΕΙΟΨΗΦΙΑ</w:t>
            </w:r>
          </w:p>
        </w:tc>
      </w:tr>
      <w:tr w:rsidR="0099759A" w14:paraId="678A499E" w14:textId="77777777">
        <w:trPr>
          <w:trHeight w:val="105"/>
        </w:trPr>
        <w:tc>
          <w:tcPr>
            <w:tcW w:w="7400" w:type="dxa"/>
            <w:tcBorders>
              <w:top w:val="nil"/>
              <w:left w:val="nil"/>
              <w:bottom w:val="nil"/>
              <w:right w:val="nil"/>
            </w:tcBorders>
            <w:shd w:val="clear" w:color="auto" w:fill="auto"/>
            <w:vAlign w:val="center"/>
            <w:hideMark/>
          </w:tcPr>
          <w:p w14:paraId="678A499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A0" w14:textId="77777777">
        <w:trPr>
          <w:trHeight w:val="330"/>
        </w:trPr>
        <w:tc>
          <w:tcPr>
            <w:tcW w:w="7400" w:type="dxa"/>
            <w:tcBorders>
              <w:top w:val="nil"/>
              <w:left w:val="nil"/>
              <w:bottom w:val="nil"/>
              <w:right w:val="nil"/>
            </w:tcBorders>
            <w:shd w:val="clear" w:color="auto" w:fill="auto"/>
            <w:vAlign w:val="center"/>
            <w:hideMark/>
          </w:tcPr>
          <w:p w14:paraId="678A499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ΣΥΡΙΖΑ: ΝΑΙ</w:t>
            </w:r>
          </w:p>
        </w:tc>
      </w:tr>
      <w:tr w:rsidR="0099759A" w14:paraId="678A49A2" w14:textId="77777777">
        <w:trPr>
          <w:trHeight w:val="45"/>
        </w:trPr>
        <w:tc>
          <w:tcPr>
            <w:tcW w:w="7400" w:type="dxa"/>
            <w:tcBorders>
              <w:top w:val="nil"/>
              <w:left w:val="nil"/>
              <w:bottom w:val="nil"/>
              <w:right w:val="nil"/>
            </w:tcBorders>
            <w:shd w:val="clear" w:color="auto" w:fill="auto"/>
            <w:vAlign w:val="center"/>
            <w:hideMark/>
          </w:tcPr>
          <w:p w14:paraId="678A49A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A4" w14:textId="77777777">
        <w:trPr>
          <w:trHeight w:val="330"/>
        </w:trPr>
        <w:tc>
          <w:tcPr>
            <w:tcW w:w="7400" w:type="dxa"/>
            <w:tcBorders>
              <w:top w:val="nil"/>
              <w:left w:val="nil"/>
              <w:bottom w:val="nil"/>
              <w:right w:val="nil"/>
            </w:tcBorders>
            <w:shd w:val="clear" w:color="auto" w:fill="auto"/>
            <w:vAlign w:val="center"/>
            <w:hideMark/>
          </w:tcPr>
          <w:p w14:paraId="678A49A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Ν.Δ.: OXI</w:t>
            </w:r>
          </w:p>
        </w:tc>
      </w:tr>
      <w:tr w:rsidR="0099759A" w14:paraId="678A49A6" w14:textId="77777777">
        <w:trPr>
          <w:trHeight w:val="30"/>
        </w:trPr>
        <w:tc>
          <w:tcPr>
            <w:tcW w:w="7400" w:type="dxa"/>
            <w:tcBorders>
              <w:top w:val="nil"/>
              <w:left w:val="nil"/>
              <w:bottom w:val="nil"/>
              <w:right w:val="nil"/>
            </w:tcBorders>
            <w:shd w:val="clear" w:color="auto" w:fill="auto"/>
            <w:vAlign w:val="center"/>
            <w:hideMark/>
          </w:tcPr>
          <w:p w14:paraId="678A49A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A8" w14:textId="77777777">
        <w:trPr>
          <w:trHeight w:val="345"/>
        </w:trPr>
        <w:tc>
          <w:tcPr>
            <w:tcW w:w="7400" w:type="dxa"/>
            <w:tcBorders>
              <w:top w:val="nil"/>
              <w:left w:val="nil"/>
              <w:bottom w:val="nil"/>
              <w:right w:val="nil"/>
            </w:tcBorders>
            <w:shd w:val="clear" w:color="auto" w:fill="auto"/>
            <w:vAlign w:val="center"/>
            <w:hideMark/>
          </w:tcPr>
          <w:p w14:paraId="678A49A7"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ΔΗ.ΣΥ: ΝΑΙ</w:t>
            </w:r>
          </w:p>
        </w:tc>
      </w:tr>
      <w:tr w:rsidR="0099759A" w14:paraId="678A49AA" w14:textId="77777777">
        <w:trPr>
          <w:trHeight w:val="30"/>
        </w:trPr>
        <w:tc>
          <w:tcPr>
            <w:tcW w:w="7400" w:type="dxa"/>
            <w:tcBorders>
              <w:top w:val="nil"/>
              <w:left w:val="nil"/>
              <w:bottom w:val="nil"/>
              <w:right w:val="nil"/>
            </w:tcBorders>
            <w:shd w:val="clear" w:color="auto" w:fill="auto"/>
            <w:vAlign w:val="center"/>
            <w:hideMark/>
          </w:tcPr>
          <w:p w14:paraId="678A49A9"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AC" w14:textId="77777777">
        <w:trPr>
          <w:trHeight w:val="330"/>
        </w:trPr>
        <w:tc>
          <w:tcPr>
            <w:tcW w:w="7400" w:type="dxa"/>
            <w:tcBorders>
              <w:top w:val="nil"/>
              <w:left w:val="nil"/>
              <w:bottom w:val="nil"/>
              <w:right w:val="nil"/>
            </w:tcBorders>
            <w:shd w:val="clear" w:color="auto" w:fill="auto"/>
            <w:vAlign w:val="center"/>
            <w:hideMark/>
          </w:tcPr>
          <w:p w14:paraId="678A49A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Χ.Α: OXI</w:t>
            </w:r>
          </w:p>
        </w:tc>
      </w:tr>
      <w:tr w:rsidR="0099759A" w14:paraId="678A49AE" w14:textId="77777777">
        <w:trPr>
          <w:trHeight w:val="45"/>
        </w:trPr>
        <w:tc>
          <w:tcPr>
            <w:tcW w:w="7400" w:type="dxa"/>
            <w:tcBorders>
              <w:top w:val="nil"/>
              <w:left w:val="nil"/>
              <w:bottom w:val="nil"/>
              <w:right w:val="nil"/>
            </w:tcBorders>
            <w:shd w:val="clear" w:color="auto" w:fill="auto"/>
            <w:vAlign w:val="center"/>
            <w:hideMark/>
          </w:tcPr>
          <w:p w14:paraId="678A49A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B0" w14:textId="77777777">
        <w:trPr>
          <w:trHeight w:val="330"/>
        </w:trPr>
        <w:tc>
          <w:tcPr>
            <w:tcW w:w="7400" w:type="dxa"/>
            <w:tcBorders>
              <w:top w:val="nil"/>
              <w:left w:val="nil"/>
              <w:bottom w:val="nil"/>
              <w:right w:val="nil"/>
            </w:tcBorders>
            <w:shd w:val="clear" w:color="auto" w:fill="auto"/>
            <w:vAlign w:val="center"/>
            <w:hideMark/>
          </w:tcPr>
          <w:p w14:paraId="678A49A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Κ.Κ.Ε: ΝΑΙ</w:t>
            </w:r>
          </w:p>
        </w:tc>
      </w:tr>
      <w:tr w:rsidR="0099759A" w14:paraId="678A49B2" w14:textId="77777777">
        <w:trPr>
          <w:trHeight w:val="45"/>
        </w:trPr>
        <w:tc>
          <w:tcPr>
            <w:tcW w:w="7400" w:type="dxa"/>
            <w:tcBorders>
              <w:top w:val="nil"/>
              <w:left w:val="nil"/>
              <w:bottom w:val="nil"/>
              <w:right w:val="nil"/>
            </w:tcBorders>
            <w:shd w:val="clear" w:color="auto" w:fill="auto"/>
            <w:vAlign w:val="center"/>
            <w:hideMark/>
          </w:tcPr>
          <w:p w14:paraId="678A49B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B4" w14:textId="77777777">
        <w:trPr>
          <w:trHeight w:val="345"/>
        </w:trPr>
        <w:tc>
          <w:tcPr>
            <w:tcW w:w="7400" w:type="dxa"/>
            <w:tcBorders>
              <w:top w:val="nil"/>
              <w:left w:val="nil"/>
              <w:bottom w:val="nil"/>
              <w:right w:val="nil"/>
            </w:tcBorders>
            <w:shd w:val="clear" w:color="auto" w:fill="auto"/>
            <w:vAlign w:val="center"/>
            <w:hideMark/>
          </w:tcPr>
          <w:p w14:paraId="678A49B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ΕΝ. ΚΕΝΤΡΩΩΝ: ΝΑΙ</w:t>
            </w:r>
          </w:p>
        </w:tc>
      </w:tr>
      <w:tr w:rsidR="0099759A" w14:paraId="678A49B6" w14:textId="77777777">
        <w:trPr>
          <w:trHeight w:val="30"/>
        </w:trPr>
        <w:tc>
          <w:tcPr>
            <w:tcW w:w="7400" w:type="dxa"/>
            <w:tcBorders>
              <w:top w:val="nil"/>
              <w:left w:val="nil"/>
              <w:bottom w:val="nil"/>
              <w:right w:val="nil"/>
            </w:tcBorders>
            <w:shd w:val="clear" w:color="auto" w:fill="auto"/>
            <w:vAlign w:val="center"/>
            <w:hideMark/>
          </w:tcPr>
          <w:p w14:paraId="678A49B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B8" w14:textId="77777777">
        <w:trPr>
          <w:trHeight w:val="150"/>
        </w:trPr>
        <w:tc>
          <w:tcPr>
            <w:tcW w:w="7400" w:type="dxa"/>
            <w:tcBorders>
              <w:top w:val="nil"/>
              <w:left w:val="nil"/>
              <w:bottom w:val="nil"/>
              <w:right w:val="nil"/>
            </w:tcBorders>
            <w:shd w:val="clear" w:color="auto" w:fill="auto"/>
            <w:vAlign w:val="center"/>
            <w:hideMark/>
          </w:tcPr>
          <w:p w14:paraId="678A49B7" w14:textId="77777777" w:rsidR="00992F55" w:rsidRPr="00865BFD" w:rsidRDefault="00FE124F">
            <w:pPr>
              <w:contextualSpacing/>
              <w:jc w:val="center"/>
              <w:rPr>
                <w:rFonts w:ascii="Times New Roman" w:eastAsia="Times New Roman" w:hAnsi="Times New Roman" w:cs="Times New Roman"/>
                <w:sz w:val="20"/>
              </w:rPr>
            </w:pPr>
          </w:p>
        </w:tc>
      </w:tr>
      <w:tr w:rsidR="0099759A" w14:paraId="678A49BA" w14:textId="77777777">
        <w:trPr>
          <w:trHeight w:val="345"/>
        </w:trPr>
        <w:tc>
          <w:tcPr>
            <w:tcW w:w="7400" w:type="dxa"/>
            <w:tcBorders>
              <w:top w:val="nil"/>
              <w:left w:val="nil"/>
              <w:bottom w:val="nil"/>
              <w:right w:val="nil"/>
            </w:tcBorders>
            <w:shd w:val="clear" w:color="auto" w:fill="auto"/>
            <w:vAlign w:val="center"/>
            <w:hideMark/>
          </w:tcPr>
          <w:p w14:paraId="678A49B9" w14:textId="77777777" w:rsidR="00992F55" w:rsidRPr="00865BFD" w:rsidRDefault="00FE124F">
            <w:pPr>
              <w:contextualSpacing/>
              <w:jc w:val="center"/>
              <w:rPr>
                <w:rFonts w:ascii="Times New Roman" w:eastAsia="Times New Roman" w:hAnsi="Times New Roman" w:cs="Times New Roman"/>
                <w:sz w:val="20"/>
              </w:rPr>
            </w:pPr>
          </w:p>
        </w:tc>
      </w:tr>
      <w:tr w:rsidR="0099759A" w14:paraId="678A49BC" w14:textId="77777777">
        <w:trPr>
          <w:trHeight w:val="480"/>
        </w:trPr>
        <w:tc>
          <w:tcPr>
            <w:tcW w:w="7400" w:type="dxa"/>
            <w:tcBorders>
              <w:top w:val="nil"/>
              <w:left w:val="nil"/>
              <w:bottom w:val="nil"/>
              <w:right w:val="nil"/>
            </w:tcBorders>
            <w:shd w:val="clear" w:color="auto" w:fill="auto"/>
            <w:vAlign w:val="center"/>
            <w:hideMark/>
          </w:tcPr>
          <w:p w14:paraId="678A49B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 xml:space="preserve">Υπουργική Τροπολογία  </w:t>
            </w:r>
            <w:r w:rsidRPr="00865BFD">
              <w:rPr>
                <w:rFonts w:ascii="Calibri" w:eastAsia="Times New Roman" w:hAnsi="Calibri" w:cs="Times New Roman"/>
                <w:color w:val="000000"/>
                <w:sz w:val="22"/>
                <w:szCs w:val="22"/>
              </w:rPr>
              <w:t>1966/54 (ως έχει)     ΚΑΤΑ ΠΛΕΙΟΨΗΦΙΑ</w:t>
            </w:r>
          </w:p>
        </w:tc>
      </w:tr>
      <w:tr w:rsidR="0099759A" w14:paraId="678A49BE" w14:textId="77777777">
        <w:trPr>
          <w:trHeight w:val="105"/>
        </w:trPr>
        <w:tc>
          <w:tcPr>
            <w:tcW w:w="7400" w:type="dxa"/>
            <w:tcBorders>
              <w:top w:val="nil"/>
              <w:left w:val="nil"/>
              <w:bottom w:val="nil"/>
              <w:right w:val="nil"/>
            </w:tcBorders>
            <w:shd w:val="clear" w:color="auto" w:fill="auto"/>
            <w:vAlign w:val="center"/>
            <w:hideMark/>
          </w:tcPr>
          <w:p w14:paraId="678A49B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C0" w14:textId="77777777">
        <w:trPr>
          <w:trHeight w:val="330"/>
        </w:trPr>
        <w:tc>
          <w:tcPr>
            <w:tcW w:w="7400" w:type="dxa"/>
            <w:tcBorders>
              <w:top w:val="nil"/>
              <w:left w:val="nil"/>
              <w:bottom w:val="nil"/>
              <w:right w:val="nil"/>
            </w:tcBorders>
            <w:shd w:val="clear" w:color="auto" w:fill="auto"/>
            <w:vAlign w:val="center"/>
            <w:hideMark/>
          </w:tcPr>
          <w:p w14:paraId="678A49B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ΣΥΡΙΖΑ: ΝΑΙ</w:t>
            </w:r>
          </w:p>
        </w:tc>
      </w:tr>
      <w:tr w:rsidR="0099759A" w14:paraId="678A49C2" w14:textId="77777777">
        <w:trPr>
          <w:trHeight w:val="45"/>
        </w:trPr>
        <w:tc>
          <w:tcPr>
            <w:tcW w:w="7400" w:type="dxa"/>
            <w:tcBorders>
              <w:top w:val="nil"/>
              <w:left w:val="nil"/>
              <w:bottom w:val="nil"/>
              <w:right w:val="nil"/>
            </w:tcBorders>
            <w:shd w:val="clear" w:color="auto" w:fill="auto"/>
            <w:vAlign w:val="center"/>
            <w:hideMark/>
          </w:tcPr>
          <w:p w14:paraId="678A49C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C4" w14:textId="77777777">
        <w:trPr>
          <w:trHeight w:val="330"/>
        </w:trPr>
        <w:tc>
          <w:tcPr>
            <w:tcW w:w="7400" w:type="dxa"/>
            <w:tcBorders>
              <w:top w:val="nil"/>
              <w:left w:val="nil"/>
              <w:bottom w:val="nil"/>
              <w:right w:val="nil"/>
            </w:tcBorders>
            <w:shd w:val="clear" w:color="auto" w:fill="auto"/>
            <w:vAlign w:val="center"/>
            <w:hideMark/>
          </w:tcPr>
          <w:p w14:paraId="678A49C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Ν.Δ.: OXI</w:t>
            </w:r>
          </w:p>
        </w:tc>
      </w:tr>
      <w:tr w:rsidR="0099759A" w14:paraId="678A49C6" w14:textId="77777777">
        <w:trPr>
          <w:trHeight w:val="45"/>
        </w:trPr>
        <w:tc>
          <w:tcPr>
            <w:tcW w:w="7400" w:type="dxa"/>
            <w:tcBorders>
              <w:top w:val="nil"/>
              <w:left w:val="nil"/>
              <w:bottom w:val="nil"/>
              <w:right w:val="nil"/>
            </w:tcBorders>
            <w:shd w:val="clear" w:color="auto" w:fill="auto"/>
            <w:vAlign w:val="center"/>
            <w:hideMark/>
          </w:tcPr>
          <w:p w14:paraId="678A49C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C8" w14:textId="77777777">
        <w:trPr>
          <w:trHeight w:val="330"/>
        </w:trPr>
        <w:tc>
          <w:tcPr>
            <w:tcW w:w="7400" w:type="dxa"/>
            <w:tcBorders>
              <w:top w:val="nil"/>
              <w:left w:val="nil"/>
              <w:bottom w:val="nil"/>
              <w:right w:val="nil"/>
            </w:tcBorders>
            <w:shd w:val="clear" w:color="auto" w:fill="auto"/>
            <w:vAlign w:val="center"/>
            <w:hideMark/>
          </w:tcPr>
          <w:p w14:paraId="678A49C7"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ΔΗ.ΣΥ: ΝΑΙ</w:t>
            </w:r>
          </w:p>
        </w:tc>
      </w:tr>
      <w:tr w:rsidR="0099759A" w14:paraId="678A49CA" w14:textId="77777777">
        <w:trPr>
          <w:trHeight w:val="45"/>
        </w:trPr>
        <w:tc>
          <w:tcPr>
            <w:tcW w:w="7400" w:type="dxa"/>
            <w:tcBorders>
              <w:top w:val="nil"/>
              <w:left w:val="nil"/>
              <w:bottom w:val="nil"/>
              <w:right w:val="nil"/>
            </w:tcBorders>
            <w:shd w:val="clear" w:color="auto" w:fill="auto"/>
            <w:vAlign w:val="center"/>
            <w:hideMark/>
          </w:tcPr>
          <w:p w14:paraId="678A49C9"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CC" w14:textId="77777777">
        <w:trPr>
          <w:trHeight w:val="330"/>
        </w:trPr>
        <w:tc>
          <w:tcPr>
            <w:tcW w:w="7400" w:type="dxa"/>
            <w:tcBorders>
              <w:top w:val="nil"/>
              <w:left w:val="nil"/>
              <w:bottom w:val="nil"/>
              <w:right w:val="nil"/>
            </w:tcBorders>
            <w:shd w:val="clear" w:color="auto" w:fill="auto"/>
            <w:vAlign w:val="center"/>
            <w:hideMark/>
          </w:tcPr>
          <w:p w14:paraId="678A49C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Χ.Α: OXI</w:t>
            </w:r>
          </w:p>
        </w:tc>
      </w:tr>
      <w:tr w:rsidR="0099759A" w14:paraId="678A49CE" w14:textId="77777777">
        <w:trPr>
          <w:trHeight w:val="30"/>
        </w:trPr>
        <w:tc>
          <w:tcPr>
            <w:tcW w:w="7400" w:type="dxa"/>
            <w:tcBorders>
              <w:top w:val="nil"/>
              <w:left w:val="nil"/>
              <w:bottom w:val="nil"/>
              <w:right w:val="nil"/>
            </w:tcBorders>
            <w:shd w:val="clear" w:color="auto" w:fill="auto"/>
            <w:vAlign w:val="center"/>
            <w:hideMark/>
          </w:tcPr>
          <w:p w14:paraId="678A49C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D0" w14:textId="77777777">
        <w:trPr>
          <w:trHeight w:val="330"/>
        </w:trPr>
        <w:tc>
          <w:tcPr>
            <w:tcW w:w="7400" w:type="dxa"/>
            <w:tcBorders>
              <w:top w:val="nil"/>
              <w:left w:val="nil"/>
              <w:bottom w:val="nil"/>
              <w:right w:val="nil"/>
            </w:tcBorders>
            <w:shd w:val="clear" w:color="auto" w:fill="auto"/>
            <w:vAlign w:val="center"/>
            <w:hideMark/>
          </w:tcPr>
          <w:p w14:paraId="678A49C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Κ.Κ.Ε: OXI</w:t>
            </w:r>
          </w:p>
        </w:tc>
      </w:tr>
      <w:tr w:rsidR="0099759A" w14:paraId="678A49D2" w14:textId="77777777">
        <w:trPr>
          <w:trHeight w:val="45"/>
        </w:trPr>
        <w:tc>
          <w:tcPr>
            <w:tcW w:w="7400" w:type="dxa"/>
            <w:tcBorders>
              <w:top w:val="nil"/>
              <w:left w:val="nil"/>
              <w:bottom w:val="nil"/>
              <w:right w:val="nil"/>
            </w:tcBorders>
            <w:shd w:val="clear" w:color="auto" w:fill="auto"/>
            <w:vAlign w:val="center"/>
            <w:hideMark/>
          </w:tcPr>
          <w:p w14:paraId="678A49D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D4" w14:textId="77777777">
        <w:trPr>
          <w:trHeight w:val="330"/>
        </w:trPr>
        <w:tc>
          <w:tcPr>
            <w:tcW w:w="7400" w:type="dxa"/>
            <w:tcBorders>
              <w:top w:val="nil"/>
              <w:left w:val="nil"/>
              <w:bottom w:val="nil"/>
              <w:right w:val="nil"/>
            </w:tcBorders>
            <w:shd w:val="clear" w:color="auto" w:fill="auto"/>
            <w:vAlign w:val="center"/>
            <w:hideMark/>
          </w:tcPr>
          <w:p w14:paraId="678A49D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ΕΝ. ΚΕΝΤΡΩΩΝ: ΠΡΝ</w:t>
            </w:r>
          </w:p>
        </w:tc>
      </w:tr>
      <w:tr w:rsidR="0099759A" w14:paraId="678A49D6" w14:textId="77777777">
        <w:trPr>
          <w:trHeight w:val="45"/>
        </w:trPr>
        <w:tc>
          <w:tcPr>
            <w:tcW w:w="7400" w:type="dxa"/>
            <w:tcBorders>
              <w:top w:val="nil"/>
              <w:left w:val="nil"/>
              <w:bottom w:val="nil"/>
              <w:right w:val="nil"/>
            </w:tcBorders>
            <w:shd w:val="clear" w:color="auto" w:fill="auto"/>
            <w:vAlign w:val="center"/>
            <w:hideMark/>
          </w:tcPr>
          <w:p w14:paraId="678A49D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D8" w14:textId="77777777">
        <w:trPr>
          <w:trHeight w:val="135"/>
        </w:trPr>
        <w:tc>
          <w:tcPr>
            <w:tcW w:w="7400" w:type="dxa"/>
            <w:tcBorders>
              <w:top w:val="nil"/>
              <w:left w:val="nil"/>
              <w:bottom w:val="nil"/>
              <w:right w:val="nil"/>
            </w:tcBorders>
            <w:shd w:val="clear" w:color="auto" w:fill="auto"/>
            <w:vAlign w:val="center"/>
            <w:hideMark/>
          </w:tcPr>
          <w:p w14:paraId="678A49D7" w14:textId="77777777" w:rsidR="00992F55" w:rsidRPr="00865BFD" w:rsidRDefault="00FE124F">
            <w:pPr>
              <w:contextualSpacing/>
              <w:jc w:val="center"/>
              <w:rPr>
                <w:rFonts w:ascii="Times New Roman" w:eastAsia="Times New Roman" w:hAnsi="Times New Roman" w:cs="Times New Roman"/>
                <w:sz w:val="20"/>
              </w:rPr>
            </w:pPr>
          </w:p>
        </w:tc>
      </w:tr>
      <w:tr w:rsidR="0099759A" w14:paraId="678A49DA" w14:textId="77777777">
        <w:trPr>
          <w:trHeight w:val="345"/>
        </w:trPr>
        <w:tc>
          <w:tcPr>
            <w:tcW w:w="7400" w:type="dxa"/>
            <w:tcBorders>
              <w:top w:val="nil"/>
              <w:left w:val="nil"/>
              <w:bottom w:val="nil"/>
              <w:right w:val="nil"/>
            </w:tcBorders>
            <w:shd w:val="clear" w:color="auto" w:fill="auto"/>
            <w:vAlign w:val="center"/>
            <w:hideMark/>
          </w:tcPr>
          <w:p w14:paraId="678A49D9" w14:textId="77777777" w:rsidR="00992F55" w:rsidRPr="00865BFD" w:rsidRDefault="00FE124F">
            <w:pPr>
              <w:contextualSpacing/>
              <w:jc w:val="center"/>
              <w:rPr>
                <w:rFonts w:ascii="Times New Roman" w:eastAsia="Times New Roman" w:hAnsi="Times New Roman" w:cs="Times New Roman"/>
                <w:sz w:val="20"/>
              </w:rPr>
            </w:pPr>
          </w:p>
        </w:tc>
      </w:tr>
      <w:tr w:rsidR="0099759A" w14:paraId="678A49DC" w14:textId="77777777">
        <w:trPr>
          <w:trHeight w:val="495"/>
        </w:trPr>
        <w:tc>
          <w:tcPr>
            <w:tcW w:w="7400" w:type="dxa"/>
            <w:tcBorders>
              <w:top w:val="nil"/>
              <w:left w:val="nil"/>
              <w:bottom w:val="nil"/>
              <w:right w:val="nil"/>
            </w:tcBorders>
            <w:shd w:val="clear" w:color="auto" w:fill="auto"/>
            <w:vAlign w:val="center"/>
            <w:hideMark/>
          </w:tcPr>
          <w:p w14:paraId="678A49D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Υπουργική Τροπολογία  1967/55 (ως έχει)     ΚΑΤΑ ΠΛΕΙΟΨΗΦΙΑ</w:t>
            </w:r>
          </w:p>
        </w:tc>
      </w:tr>
      <w:tr w:rsidR="0099759A" w14:paraId="678A49DE" w14:textId="77777777">
        <w:trPr>
          <w:trHeight w:val="90"/>
        </w:trPr>
        <w:tc>
          <w:tcPr>
            <w:tcW w:w="7400" w:type="dxa"/>
            <w:tcBorders>
              <w:top w:val="nil"/>
              <w:left w:val="nil"/>
              <w:bottom w:val="nil"/>
              <w:right w:val="nil"/>
            </w:tcBorders>
            <w:shd w:val="clear" w:color="auto" w:fill="auto"/>
            <w:vAlign w:val="center"/>
            <w:hideMark/>
          </w:tcPr>
          <w:p w14:paraId="678A49D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E0" w14:textId="77777777">
        <w:trPr>
          <w:trHeight w:val="330"/>
        </w:trPr>
        <w:tc>
          <w:tcPr>
            <w:tcW w:w="7400" w:type="dxa"/>
            <w:tcBorders>
              <w:top w:val="nil"/>
              <w:left w:val="nil"/>
              <w:bottom w:val="nil"/>
              <w:right w:val="nil"/>
            </w:tcBorders>
            <w:shd w:val="clear" w:color="auto" w:fill="auto"/>
            <w:vAlign w:val="center"/>
            <w:hideMark/>
          </w:tcPr>
          <w:p w14:paraId="678A49D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ΣΥΡΙΖΑ: ΝΑΙ</w:t>
            </w:r>
          </w:p>
        </w:tc>
      </w:tr>
      <w:tr w:rsidR="0099759A" w14:paraId="678A49E2" w14:textId="77777777">
        <w:trPr>
          <w:trHeight w:val="45"/>
        </w:trPr>
        <w:tc>
          <w:tcPr>
            <w:tcW w:w="7400" w:type="dxa"/>
            <w:tcBorders>
              <w:top w:val="nil"/>
              <w:left w:val="nil"/>
              <w:bottom w:val="nil"/>
              <w:right w:val="nil"/>
            </w:tcBorders>
            <w:shd w:val="clear" w:color="auto" w:fill="auto"/>
            <w:vAlign w:val="center"/>
            <w:hideMark/>
          </w:tcPr>
          <w:p w14:paraId="678A49E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E4" w14:textId="77777777">
        <w:trPr>
          <w:trHeight w:val="330"/>
        </w:trPr>
        <w:tc>
          <w:tcPr>
            <w:tcW w:w="7400" w:type="dxa"/>
            <w:tcBorders>
              <w:top w:val="nil"/>
              <w:left w:val="nil"/>
              <w:bottom w:val="nil"/>
              <w:right w:val="nil"/>
            </w:tcBorders>
            <w:shd w:val="clear" w:color="auto" w:fill="auto"/>
            <w:vAlign w:val="center"/>
            <w:hideMark/>
          </w:tcPr>
          <w:p w14:paraId="678A49E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Ν.Δ.: OXI</w:t>
            </w:r>
          </w:p>
        </w:tc>
      </w:tr>
      <w:tr w:rsidR="0099759A" w14:paraId="678A49E6" w14:textId="77777777">
        <w:trPr>
          <w:trHeight w:val="45"/>
        </w:trPr>
        <w:tc>
          <w:tcPr>
            <w:tcW w:w="7400" w:type="dxa"/>
            <w:tcBorders>
              <w:top w:val="nil"/>
              <w:left w:val="nil"/>
              <w:bottom w:val="nil"/>
              <w:right w:val="nil"/>
            </w:tcBorders>
            <w:shd w:val="clear" w:color="auto" w:fill="auto"/>
            <w:vAlign w:val="center"/>
            <w:hideMark/>
          </w:tcPr>
          <w:p w14:paraId="678A49E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E8" w14:textId="77777777">
        <w:trPr>
          <w:trHeight w:val="330"/>
        </w:trPr>
        <w:tc>
          <w:tcPr>
            <w:tcW w:w="7400" w:type="dxa"/>
            <w:tcBorders>
              <w:top w:val="nil"/>
              <w:left w:val="nil"/>
              <w:bottom w:val="nil"/>
              <w:right w:val="nil"/>
            </w:tcBorders>
            <w:shd w:val="clear" w:color="auto" w:fill="auto"/>
            <w:vAlign w:val="center"/>
            <w:hideMark/>
          </w:tcPr>
          <w:p w14:paraId="678A49E7"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ΔΗ.ΣΥ: ΠΡΝ</w:t>
            </w:r>
          </w:p>
        </w:tc>
      </w:tr>
      <w:tr w:rsidR="0099759A" w14:paraId="678A49EA" w14:textId="77777777">
        <w:trPr>
          <w:trHeight w:val="45"/>
        </w:trPr>
        <w:tc>
          <w:tcPr>
            <w:tcW w:w="7400" w:type="dxa"/>
            <w:tcBorders>
              <w:top w:val="nil"/>
              <w:left w:val="nil"/>
              <w:bottom w:val="nil"/>
              <w:right w:val="nil"/>
            </w:tcBorders>
            <w:shd w:val="clear" w:color="auto" w:fill="auto"/>
            <w:vAlign w:val="center"/>
            <w:hideMark/>
          </w:tcPr>
          <w:p w14:paraId="678A49E9"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EC" w14:textId="77777777">
        <w:trPr>
          <w:trHeight w:val="330"/>
        </w:trPr>
        <w:tc>
          <w:tcPr>
            <w:tcW w:w="7400" w:type="dxa"/>
            <w:tcBorders>
              <w:top w:val="nil"/>
              <w:left w:val="nil"/>
              <w:bottom w:val="nil"/>
              <w:right w:val="nil"/>
            </w:tcBorders>
            <w:shd w:val="clear" w:color="auto" w:fill="auto"/>
            <w:vAlign w:val="center"/>
            <w:hideMark/>
          </w:tcPr>
          <w:p w14:paraId="678A49E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Χ.Α: OXI</w:t>
            </w:r>
          </w:p>
        </w:tc>
      </w:tr>
      <w:tr w:rsidR="0099759A" w14:paraId="678A49EE" w14:textId="77777777">
        <w:trPr>
          <w:trHeight w:val="45"/>
        </w:trPr>
        <w:tc>
          <w:tcPr>
            <w:tcW w:w="7400" w:type="dxa"/>
            <w:tcBorders>
              <w:top w:val="nil"/>
              <w:left w:val="nil"/>
              <w:bottom w:val="nil"/>
              <w:right w:val="nil"/>
            </w:tcBorders>
            <w:shd w:val="clear" w:color="auto" w:fill="auto"/>
            <w:vAlign w:val="center"/>
            <w:hideMark/>
          </w:tcPr>
          <w:p w14:paraId="678A49E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F0" w14:textId="77777777">
        <w:trPr>
          <w:trHeight w:val="330"/>
        </w:trPr>
        <w:tc>
          <w:tcPr>
            <w:tcW w:w="7400" w:type="dxa"/>
            <w:tcBorders>
              <w:top w:val="nil"/>
              <w:left w:val="nil"/>
              <w:bottom w:val="nil"/>
              <w:right w:val="nil"/>
            </w:tcBorders>
            <w:shd w:val="clear" w:color="auto" w:fill="auto"/>
            <w:vAlign w:val="center"/>
            <w:hideMark/>
          </w:tcPr>
          <w:p w14:paraId="678A49E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Κ.Κ.Ε: OXI</w:t>
            </w:r>
          </w:p>
        </w:tc>
      </w:tr>
      <w:tr w:rsidR="0099759A" w14:paraId="678A49F2" w14:textId="77777777">
        <w:trPr>
          <w:trHeight w:val="30"/>
        </w:trPr>
        <w:tc>
          <w:tcPr>
            <w:tcW w:w="7400" w:type="dxa"/>
            <w:tcBorders>
              <w:top w:val="nil"/>
              <w:left w:val="nil"/>
              <w:bottom w:val="nil"/>
              <w:right w:val="nil"/>
            </w:tcBorders>
            <w:shd w:val="clear" w:color="auto" w:fill="auto"/>
            <w:vAlign w:val="center"/>
            <w:hideMark/>
          </w:tcPr>
          <w:p w14:paraId="678A49F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F4" w14:textId="77777777">
        <w:trPr>
          <w:trHeight w:val="330"/>
        </w:trPr>
        <w:tc>
          <w:tcPr>
            <w:tcW w:w="7400" w:type="dxa"/>
            <w:tcBorders>
              <w:top w:val="nil"/>
              <w:left w:val="nil"/>
              <w:bottom w:val="nil"/>
              <w:right w:val="nil"/>
            </w:tcBorders>
            <w:shd w:val="clear" w:color="auto" w:fill="auto"/>
            <w:vAlign w:val="center"/>
            <w:hideMark/>
          </w:tcPr>
          <w:p w14:paraId="678A49F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ΕΝ. ΚΕΝΤΡΩΩΝ: ΠΡΝ</w:t>
            </w:r>
          </w:p>
        </w:tc>
      </w:tr>
      <w:tr w:rsidR="0099759A" w14:paraId="678A49F6" w14:textId="77777777">
        <w:trPr>
          <w:trHeight w:val="45"/>
        </w:trPr>
        <w:tc>
          <w:tcPr>
            <w:tcW w:w="7400" w:type="dxa"/>
            <w:tcBorders>
              <w:top w:val="nil"/>
              <w:left w:val="nil"/>
              <w:bottom w:val="nil"/>
              <w:right w:val="nil"/>
            </w:tcBorders>
            <w:shd w:val="clear" w:color="auto" w:fill="auto"/>
            <w:vAlign w:val="center"/>
            <w:hideMark/>
          </w:tcPr>
          <w:p w14:paraId="678A49F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9F8" w14:textId="77777777">
        <w:trPr>
          <w:trHeight w:val="135"/>
        </w:trPr>
        <w:tc>
          <w:tcPr>
            <w:tcW w:w="7400" w:type="dxa"/>
            <w:tcBorders>
              <w:top w:val="nil"/>
              <w:left w:val="nil"/>
              <w:bottom w:val="nil"/>
              <w:right w:val="nil"/>
            </w:tcBorders>
            <w:shd w:val="clear" w:color="auto" w:fill="auto"/>
            <w:vAlign w:val="center"/>
            <w:hideMark/>
          </w:tcPr>
          <w:p w14:paraId="678A49F7" w14:textId="77777777" w:rsidR="00992F55" w:rsidRPr="00865BFD" w:rsidRDefault="00FE124F">
            <w:pPr>
              <w:contextualSpacing/>
              <w:jc w:val="center"/>
              <w:rPr>
                <w:rFonts w:ascii="Times New Roman" w:eastAsia="Times New Roman" w:hAnsi="Times New Roman" w:cs="Times New Roman"/>
                <w:sz w:val="20"/>
              </w:rPr>
            </w:pPr>
          </w:p>
        </w:tc>
      </w:tr>
      <w:tr w:rsidR="0099759A" w14:paraId="678A49FA" w14:textId="77777777">
        <w:trPr>
          <w:trHeight w:val="345"/>
        </w:trPr>
        <w:tc>
          <w:tcPr>
            <w:tcW w:w="7400" w:type="dxa"/>
            <w:tcBorders>
              <w:top w:val="nil"/>
              <w:left w:val="nil"/>
              <w:bottom w:val="nil"/>
              <w:right w:val="nil"/>
            </w:tcBorders>
            <w:shd w:val="clear" w:color="auto" w:fill="auto"/>
            <w:vAlign w:val="center"/>
            <w:hideMark/>
          </w:tcPr>
          <w:p w14:paraId="678A49F9" w14:textId="77777777" w:rsidR="00992F55" w:rsidRPr="00865BFD" w:rsidRDefault="00FE124F">
            <w:pPr>
              <w:contextualSpacing/>
              <w:jc w:val="center"/>
              <w:rPr>
                <w:rFonts w:ascii="Times New Roman" w:eastAsia="Times New Roman" w:hAnsi="Times New Roman" w:cs="Times New Roman"/>
                <w:sz w:val="20"/>
              </w:rPr>
            </w:pPr>
          </w:p>
        </w:tc>
      </w:tr>
      <w:tr w:rsidR="0099759A" w14:paraId="678A49FC" w14:textId="77777777">
        <w:trPr>
          <w:trHeight w:val="495"/>
        </w:trPr>
        <w:tc>
          <w:tcPr>
            <w:tcW w:w="7400" w:type="dxa"/>
            <w:tcBorders>
              <w:top w:val="nil"/>
              <w:left w:val="nil"/>
              <w:bottom w:val="nil"/>
              <w:right w:val="nil"/>
            </w:tcBorders>
            <w:shd w:val="clear" w:color="auto" w:fill="auto"/>
            <w:vAlign w:val="center"/>
            <w:hideMark/>
          </w:tcPr>
          <w:p w14:paraId="678A49F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Υπουργική Τροπολογία  1969/57 (ως έχει)     ΚΑΤΑ ΠΛΕΙΟΨΗΦΙΑ</w:t>
            </w:r>
          </w:p>
        </w:tc>
      </w:tr>
      <w:tr w:rsidR="0099759A" w14:paraId="678A49FE" w14:textId="77777777">
        <w:trPr>
          <w:trHeight w:val="105"/>
        </w:trPr>
        <w:tc>
          <w:tcPr>
            <w:tcW w:w="7400" w:type="dxa"/>
            <w:tcBorders>
              <w:top w:val="nil"/>
              <w:left w:val="nil"/>
              <w:bottom w:val="nil"/>
              <w:right w:val="nil"/>
            </w:tcBorders>
            <w:shd w:val="clear" w:color="auto" w:fill="auto"/>
            <w:vAlign w:val="center"/>
            <w:hideMark/>
          </w:tcPr>
          <w:p w14:paraId="678A49F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A00" w14:textId="77777777">
        <w:trPr>
          <w:trHeight w:val="330"/>
        </w:trPr>
        <w:tc>
          <w:tcPr>
            <w:tcW w:w="7400" w:type="dxa"/>
            <w:tcBorders>
              <w:top w:val="nil"/>
              <w:left w:val="nil"/>
              <w:bottom w:val="nil"/>
              <w:right w:val="nil"/>
            </w:tcBorders>
            <w:shd w:val="clear" w:color="auto" w:fill="auto"/>
            <w:vAlign w:val="center"/>
            <w:hideMark/>
          </w:tcPr>
          <w:p w14:paraId="678A49F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ΣΥΡΙΖΑ: ΝΑΙ</w:t>
            </w:r>
          </w:p>
        </w:tc>
      </w:tr>
      <w:tr w:rsidR="0099759A" w14:paraId="678A4A02" w14:textId="77777777">
        <w:trPr>
          <w:trHeight w:val="30"/>
        </w:trPr>
        <w:tc>
          <w:tcPr>
            <w:tcW w:w="7400" w:type="dxa"/>
            <w:tcBorders>
              <w:top w:val="nil"/>
              <w:left w:val="nil"/>
              <w:bottom w:val="nil"/>
              <w:right w:val="nil"/>
            </w:tcBorders>
            <w:shd w:val="clear" w:color="auto" w:fill="auto"/>
            <w:vAlign w:val="center"/>
            <w:hideMark/>
          </w:tcPr>
          <w:p w14:paraId="678A4A0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A04" w14:textId="77777777">
        <w:trPr>
          <w:trHeight w:val="330"/>
        </w:trPr>
        <w:tc>
          <w:tcPr>
            <w:tcW w:w="7400" w:type="dxa"/>
            <w:tcBorders>
              <w:top w:val="nil"/>
              <w:left w:val="nil"/>
              <w:bottom w:val="nil"/>
              <w:right w:val="nil"/>
            </w:tcBorders>
            <w:shd w:val="clear" w:color="auto" w:fill="auto"/>
            <w:vAlign w:val="center"/>
            <w:hideMark/>
          </w:tcPr>
          <w:p w14:paraId="678A4A0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Ν.Δ.: OXI</w:t>
            </w:r>
          </w:p>
        </w:tc>
      </w:tr>
      <w:tr w:rsidR="0099759A" w14:paraId="678A4A06" w14:textId="77777777">
        <w:trPr>
          <w:trHeight w:val="45"/>
        </w:trPr>
        <w:tc>
          <w:tcPr>
            <w:tcW w:w="7400" w:type="dxa"/>
            <w:tcBorders>
              <w:top w:val="nil"/>
              <w:left w:val="nil"/>
              <w:bottom w:val="nil"/>
              <w:right w:val="nil"/>
            </w:tcBorders>
            <w:shd w:val="clear" w:color="auto" w:fill="auto"/>
            <w:vAlign w:val="center"/>
            <w:hideMark/>
          </w:tcPr>
          <w:p w14:paraId="678A4A0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A08" w14:textId="77777777">
        <w:trPr>
          <w:trHeight w:val="330"/>
        </w:trPr>
        <w:tc>
          <w:tcPr>
            <w:tcW w:w="7400" w:type="dxa"/>
            <w:tcBorders>
              <w:top w:val="nil"/>
              <w:left w:val="nil"/>
              <w:bottom w:val="nil"/>
              <w:right w:val="nil"/>
            </w:tcBorders>
            <w:shd w:val="clear" w:color="auto" w:fill="auto"/>
            <w:vAlign w:val="center"/>
            <w:hideMark/>
          </w:tcPr>
          <w:p w14:paraId="678A4A07"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ΔΗ.ΣΥ: ΠΡΝ</w:t>
            </w:r>
          </w:p>
        </w:tc>
      </w:tr>
      <w:tr w:rsidR="0099759A" w14:paraId="678A4A0A" w14:textId="77777777">
        <w:trPr>
          <w:trHeight w:val="45"/>
        </w:trPr>
        <w:tc>
          <w:tcPr>
            <w:tcW w:w="7400" w:type="dxa"/>
            <w:tcBorders>
              <w:top w:val="nil"/>
              <w:left w:val="nil"/>
              <w:bottom w:val="nil"/>
              <w:right w:val="nil"/>
            </w:tcBorders>
            <w:shd w:val="clear" w:color="auto" w:fill="auto"/>
            <w:vAlign w:val="center"/>
            <w:hideMark/>
          </w:tcPr>
          <w:p w14:paraId="678A4A09"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A0C" w14:textId="77777777">
        <w:trPr>
          <w:trHeight w:val="330"/>
        </w:trPr>
        <w:tc>
          <w:tcPr>
            <w:tcW w:w="7400" w:type="dxa"/>
            <w:tcBorders>
              <w:top w:val="nil"/>
              <w:left w:val="nil"/>
              <w:bottom w:val="nil"/>
              <w:right w:val="nil"/>
            </w:tcBorders>
            <w:shd w:val="clear" w:color="auto" w:fill="auto"/>
            <w:vAlign w:val="center"/>
            <w:hideMark/>
          </w:tcPr>
          <w:p w14:paraId="678A4A0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Χ.Α: OXI</w:t>
            </w:r>
          </w:p>
        </w:tc>
      </w:tr>
      <w:tr w:rsidR="0099759A" w14:paraId="678A4A0E" w14:textId="77777777">
        <w:trPr>
          <w:trHeight w:val="45"/>
        </w:trPr>
        <w:tc>
          <w:tcPr>
            <w:tcW w:w="7400" w:type="dxa"/>
            <w:tcBorders>
              <w:top w:val="nil"/>
              <w:left w:val="nil"/>
              <w:bottom w:val="nil"/>
              <w:right w:val="nil"/>
            </w:tcBorders>
            <w:shd w:val="clear" w:color="auto" w:fill="auto"/>
            <w:vAlign w:val="center"/>
            <w:hideMark/>
          </w:tcPr>
          <w:p w14:paraId="678A4A0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A10" w14:textId="77777777">
        <w:trPr>
          <w:trHeight w:val="330"/>
        </w:trPr>
        <w:tc>
          <w:tcPr>
            <w:tcW w:w="7400" w:type="dxa"/>
            <w:tcBorders>
              <w:top w:val="nil"/>
              <w:left w:val="nil"/>
              <w:bottom w:val="nil"/>
              <w:right w:val="nil"/>
            </w:tcBorders>
            <w:shd w:val="clear" w:color="auto" w:fill="auto"/>
            <w:vAlign w:val="center"/>
            <w:hideMark/>
          </w:tcPr>
          <w:p w14:paraId="678A4A0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Κ.Κ.Ε: -</w:t>
            </w:r>
          </w:p>
        </w:tc>
      </w:tr>
      <w:tr w:rsidR="0099759A" w14:paraId="678A4A12" w14:textId="77777777">
        <w:trPr>
          <w:trHeight w:val="45"/>
        </w:trPr>
        <w:tc>
          <w:tcPr>
            <w:tcW w:w="7400" w:type="dxa"/>
            <w:tcBorders>
              <w:top w:val="nil"/>
              <w:left w:val="nil"/>
              <w:bottom w:val="nil"/>
              <w:right w:val="nil"/>
            </w:tcBorders>
            <w:shd w:val="clear" w:color="auto" w:fill="auto"/>
            <w:vAlign w:val="center"/>
            <w:hideMark/>
          </w:tcPr>
          <w:p w14:paraId="678A4A1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A14" w14:textId="77777777">
        <w:trPr>
          <w:trHeight w:val="330"/>
        </w:trPr>
        <w:tc>
          <w:tcPr>
            <w:tcW w:w="7400" w:type="dxa"/>
            <w:tcBorders>
              <w:top w:val="nil"/>
              <w:left w:val="nil"/>
              <w:bottom w:val="nil"/>
              <w:right w:val="nil"/>
            </w:tcBorders>
            <w:shd w:val="clear" w:color="auto" w:fill="auto"/>
            <w:vAlign w:val="center"/>
            <w:hideMark/>
          </w:tcPr>
          <w:p w14:paraId="678A4A1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ΕΝ. ΚΕΝΤΡΩΩΝ: OXI</w:t>
            </w:r>
          </w:p>
        </w:tc>
      </w:tr>
      <w:tr w:rsidR="0099759A" w14:paraId="678A4A16" w14:textId="77777777">
        <w:trPr>
          <w:trHeight w:val="45"/>
        </w:trPr>
        <w:tc>
          <w:tcPr>
            <w:tcW w:w="7400" w:type="dxa"/>
            <w:tcBorders>
              <w:top w:val="nil"/>
              <w:left w:val="nil"/>
              <w:bottom w:val="nil"/>
              <w:right w:val="nil"/>
            </w:tcBorders>
            <w:shd w:val="clear" w:color="auto" w:fill="auto"/>
            <w:vAlign w:val="center"/>
            <w:hideMark/>
          </w:tcPr>
          <w:p w14:paraId="678A4A1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A18" w14:textId="77777777">
        <w:trPr>
          <w:trHeight w:val="150"/>
        </w:trPr>
        <w:tc>
          <w:tcPr>
            <w:tcW w:w="7400" w:type="dxa"/>
            <w:tcBorders>
              <w:top w:val="nil"/>
              <w:left w:val="nil"/>
              <w:bottom w:val="nil"/>
              <w:right w:val="nil"/>
            </w:tcBorders>
            <w:shd w:val="clear" w:color="auto" w:fill="auto"/>
            <w:vAlign w:val="center"/>
            <w:hideMark/>
          </w:tcPr>
          <w:p w14:paraId="678A4A17" w14:textId="77777777" w:rsidR="00992F55" w:rsidRPr="00865BFD" w:rsidRDefault="00FE124F">
            <w:pPr>
              <w:contextualSpacing/>
              <w:jc w:val="center"/>
              <w:rPr>
                <w:rFonts w:ascii="Times New Roman" w:eastAsia="Times New Roman" w:hAnsi="Times New Roman" w:cs="Times New Roman"/>
                <w:sz w:val="20"/>
              </w:rPr>
            </w:pPr>
          </w:p>
        </w:tc>
      </w:tr>
      <w:tr w:rsidR="0099759A" w14:paraId="678A4A1A" w14:textId="77777777">
        <w:trPr>
          <w:trHeight w:val="330"/>
        </w:trPr>
        <w:tc>
          <w:tcPr>
            <w:tcW w:w="7400" w:type="dxa"/>
            <w:tcBorders>
              <w:top w:val="nil"/>
              <w:left w:val="nil"/>
              <w:bottom w:val="nil"/>
              <w:right w:val="nil"/>
            </w:tcBorders>
            <w:shd w:val="clear" w:color="auto" w:fill="auto"/>
            <w:vAlign w:val="center"/>
            <w:hideMark/>
          </w:tcPr>
          <w:p w14:paraId="678A4A19" w14:textId="77777777" w:rsidR="00992F55" w:rsidRPr="00865BFD" w:rsidRDefault="00FE124F">
            <w:pPr>
              <w:contextualSpacing/>
              <w:jc w:val="center"/>
              <w:rPr>
                <w:rFonts w:ascii="Times New Roman" w:eastAsia="Times New Roman" w:hAnsi="Times New Roman" w:cs="Times New Roman"/>
                <w:sz w:val="20"/>
              </w:rPr>
            </w:pPr>
          </w:p>
        </w:tc>
      </w:tr>
      <w:tr w:rsidR="0099759A" w14:paraId="678A4A1C" w14:textId="77777777">
        <w:trPr>
          <w:trHeight w:val="495"/>
        </w:trPr>
        <w:tc>
          <w:tcPr>
            <w:tcW w:w="7400" w:type="dxa"/>
            <w:tcBorders>
              <w:top w:val="nil"/>
              <w:left w:val="nil"/>
              <w:bottom w:val="nil"/>
              <w:right w:val="nil"/>
            </w:tcBorders>
            <w:shd w:val="clear" w:color="auto" w:fill="auto"/>
            <w:vAlign w:val="center"/>
            <w:hideMark/>
          </w:tcPr>
          <w:p w14:paraId="678A4A1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Βουλευτική Τροπολογία  1964/53 (ως έχει)     ΚΑΤΑ ΠΛΕΙΟΨΗΦΙΑ</w:t>
            </w:r>
          </w:p>
        </w:tc>
      </w:tr>
      <w:tr w:rsidR="0099759A" w14:paraId="678A4A1E" w14:textId="77777777">
        <w:trPr>
          <w:trHeight w:val="105"/>
        </w:trPr>
        <w:tc>
          <w:tcPr>
            <w:tcW w:w="7400" w:type="dxa"/>
            <w:tcBorders>
              <w:top w:val="nil"/>
              <w:left w:val="nil"/>
              <w:bottom w:val="nil"/>
              <w:right w:val="nil"/>
            </w:tcBorders>
            <w:shd w:val="clear" w:color="auto" w:fill="auto"/>
            <w:vAlign w:val="center"/>
            <w:hideMark/>
          </w:tcPr>
          <w:p w14:paraId="678A4A1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A20" w14:textId="77777777">
        <w:trPr>
          <w:trHeight w:val="330"/>
        </w:trPr>
        <w:tc>
          <w:tcPr>
            <w:tcW w:w="7400" w:type="dxa"/>
            <w:tcBorders>
              <w:top w:val="nil"/>
              <w:left w:val="nil"/>
              <w:bottom w:val="nil"/>
              <w:right w:val="nil"/>
            </w:tcBorders>
            <w:shd w:val="clear" w:color="auto" w:fill="auto"/>
            <w:vAlign w:val="center"/>
            <w:hideMark/>
          </w:tcPr>
          <w:p w14:paraId="678A4A1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ΣΥΡΙΖΑ: ΝΑΙ</w:t>
            </w:r>
          </w:p>
        </w:tc>
      </w:tr>
      <w:tr w:rsidR="0099759A" w14:paraId="678A4A22" w14:textId="77777777">
        <w:trPr>
          <w:trHeight w:val="45"/>
        </w:trPr>
        <w:tc>
          <w:tcPr>
            <w:tcW w:w="7400" w:type="dxa"/>
            <w:tcBorders>
              <w:top w:val="nil"/>
              <w:left w:val="nil"/>
              <w:bottom w:val="nil"/>
              <w:right w:val="nil"/>
            </w:tcBorders>
            <w:shd w:val="clear" w:color="auto" w:fill="auto"/>
            <w:vAlign w:val="center"/>
            <w:hideMark/>
          </w:tcPr>
          <w:p w14:paraId="678A4A2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A24" w14:textId="77777777">
        <w:trPr>
          <w:trHeight w:val="330"/>
        </w:trPr>
        <w:tc>
          <w:tcPr>
            <w:tcW w:w="7400" w:type="dxa"/>
            <w:tcBorders>
              <w:top w:val="nil"/>
              <w:left w:val="nil"/>
              <w:bottom w:val="nil"/>
              <w:right w:val="nil"/>
            </w:tcBorders>
            <w:shd w:val="clear" w:color="auto" w:fill="auto"/>
            <w:vAlign w:val="center"/>
            <w:hideMark/>
          </w:tcPr>
          <w:p w14:paraId="678A4A2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Ν.Δ.: OXI</w:t>
            </w:r>
          </w:p>
        </w:tc>
      </w:tr>
      <w:tr w:rsidR="0099759A" w14:paraId="678A4A26" w14:textId="77777777">
        <w:trPr>
          <w:trHeight w:val="30"/>
        </w:trPr>
        <w:tc>
          <w:tcPr>
            <w:tcW w:w="7400" w:type="dxa"/>
            <w:tcBorders>
              <w:top w:val="nil"/>
              <w:left w:val="nil"/>
              <w:bottom w:val="nil"/>
              <w:right w:val="nil"/>
            </w:tcBorders>
            <w:shd w:val="clear" w:color="auto" w:fill="auto"/>
            <w:vAlign w:val="center"/>
            <w:hideMark/>
          </w:tcPr>
          <w:p w14:paraId="678A4A2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A28" w14:textId="77777777">
        <w:trPr>
          <w:trHeight w:val="345"/>
        </w:trPr>
        <w:tc>
          <w:tcPr>
            <w:tcW w:w="7400" w:type="dxa"/>
            <w:tcBorders>
              <w:top w:val="nil"/>
              <w:left w:val="nil"/>
              <w:bottom w:val="nil"/>
              <w:right w:val="nil"/>
            </w:tcBorders>
            <w:shd w:val="clear" w:color="auto" w:fill="auto"/>
            <w:vAlign w:val="center"/>
            <w:hideMark/>
          </w:tcPr>
          <w:p w14:paraId="678A4A27"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ΔΗ.ΣΥ: ΝΑΙ</w:t>
            </w:r>
          </w:p>
        </w:tc>
      </w:tr>
      <w:tr w:rsidR="0099759A" w14:paraId="678A4A2A" w14:textId="77777777">
        <w:trPr>
          <w:trHeight w:val="30"/>
        </w:trPr>
        <w:tc>
          <w:tcPr>
            <w:tcW w:w="7400" w:type="dxa"/>
            <w:tcBorders>
              <w:top w:val="nil"/>
              <w:left w:val="nil"/>
              <w:bottom w:val="nil"/>
              <w:right w:val="nil"/>
            </w:tcBorders>
            <w:shd w:val="clear" w:color="auto" w:fill="auto"/>
            <w:vAlign w:val="center"/>
            <w:hideMark/>
          </w:tcPr>
          <w:p w14:paraId="678A4A29"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A2C" w14:textId="77777777">
        <w:trPr>
          <w:trHeight w:val="330"/>
        </w:trPr>
        <w:tc>
          <w:tcPr>
            <w:tcW w:w="7400" w:type="dxa"/>
            <w:tcBorders>
              <w:top w:val="nil"/>
              <w:left w:val="nil"/>
              <w:bottom w:val="nil"/>
              <w:right w:val="nil"/>
            </w:tcBorders>
            <w:shd w:val="clear" w:color="auto" w:fill="auto"/>
            <w:vAlign w:val="center"/>
            <w:hideMark/>
          </w:tcPr>
          <w:p w14:paraId="678A4A2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Χ.Α: OXI</w:t>
            </w:r>
          </w:p>
        </w:tc>
      </w:tr>
      <w:tr w:rsidR="0099759A" w14:paraId="678A4A2E" w14:textId="77777777">
        <w:trPr>
          <w:trHeight w:val="45"/>
        </w:trPr>
        <w:tc>
          <w:tcPr>
            <w:tcW w:w="7400" w:type="dxa"/>
            <w:tcBorders>
              <w:top w:val="nil"/>
              <w:left w:val="nil"/>
              <w:bottom w:val="nil"/>
              <w:right w:val="nil"/>
            </w:tcBorders>
            <w:shd w:val="clear" w:color="auto" w:fill="auto"/>
            <w:vAlign w:val="center"/>
            <w:hideMark/>
          </w:tcPr>
          <w:p w14:paraId="678A4A2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A30" w14:textId="77777777">
        <w:trPr>
          <w:trHeight w:val="330"/>
        </w:trPr>
        <w:tc>
          <w:tcPr>
            <w:tcW w:w="7400" w:type="dxa"/>
            <w:tcBorders>
              <w:top w:val="nil"/>
              <w:left w:val="nil"/>
              <w:bottom w:val="nil"/>
              <w:right w:val="nil"/>
            </w:tcBorders>
            <w:shd w:val="clear" w:color="auto" w:fill="auto"/>
            <w:vAlign w:val="center"/>
            <w:hideMark/>
          </w:tcPr>
          <w:p w14:paraId="678A4A2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Κ.Κ.Ε: ΝΑΙ</w:t>
            </w:r>
          </w:p>
        </w:tc>
      </w:tr>
      <w:tr w:rsidR="0099759A" w14:paraId="678A4A32" w14:textId="77777777">
        <w:trPr>
          <w:trHeight w:val="45"/>
        </w:trPr>
        <w:tc>
          <w:tcPr>
            <w:tcW w:w="7400" w:type="dxa"/>
            <w:tcBorders>
              <w:top w:val="nil"/>
              <w:left w:val="nil"/>
              <w:bottom w:val="nil"/>
              <w:right w:val="nil"/>
            </w:tcBorders>
            <w:shd w:val="clear" w:color="auto" w:fill="auto"/>
            <w:vAlign w:val="center"/>
            <w:hideMark/>
          </w:tcPr>
          <w:p w14:paraId="678A4A3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A34" w14:textId="77777777">
        <w:trPr>
          <w:trHeight w:val="345"/>
        </w:trPr>
        <w:tc>
          <w:tcPr>
            <w:tcW w:w="7400" w:type="dxa"/>
            <w:tcBorders>
              <w:top w:val="nil"/>
              <w:left w:val="nil"/>
              <w:bottom w:val="nil"/>
              <w:right w:val="nil"/>
            </w:tcBorders>
            <w:shd w:val="clear" w:color="auto" w:fill="auto"/>
            <w:vAlign w:val="center"/>
            <w:hideMark/>
          </w:tcPr>
          <w:p w14:paraId="678A4A3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ΕΝ. ΚΕΝΤΡΩΩΝ: ΝΑΙ</w:t>
            </w:r>
          </w:p>
        </w:tc>
      </w:tr>
      <w:tr w:rsidR="0099759A" w14:paraId="678A4A36" w14:textId="77777777">
        <w:trPr>
          <w:trHeight w:val="30"/>
        </w:trPr>
        <w:tc>
          <w:tcPr>
            <w:tcW w:w="7400" w:type="dxa"/>
            <w:tcBorders>
              <w:top w:val="nil"/>
              <w:left w:val="nil"/>
              <w:bottom w:val="nil"/>
              <w:right w:val="nil"/>
            </w:tcBorders>
            <w:shd w:val="clear" w:color="auto" w:fill="auto"/>
            <w:vAlign w:val="center"/>
            <w:hideMark/>
          </w:tcPr>
          <w:p w14:paraId="678A4A3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A38" w14:textId="77777777">
        <w:trPr>
          <w:trHeight w:val="150"/>
        </w:trPr>
        <w:tc>
          <w:tcPr>
            <w:tcW w:w="7400" w:type="dxa"/>
            <w:tcBorders>
              <w:top w:val="nil"/>
              <w:left w:val="nil"/>
              <w:bottom w:val="nil"/>
              <w:right w:val="nil"/>
            </w:tcBorders>
            <w:shd w:val="clear" w:color="auto" w:fill="auto"/>
            <w:vAlign w:val="center"/>
            <w:hideMark/>
          </w:tcPr>
          <w:p w14:paraId="678A4A37" w14:textId="77777777" w:rsidR="00992F55" w:rsidRPr="00865BFD" w:rsidRDefault="00FE124F">
            <w:pPr>
              <w:contextualSpacing/>
              <w:jc w:val="center"/>
              <w:rPr>
                <w:rFonts w:ascii="Times New Roman" w:eastAsia="Times New Roman" w:hAnsi="Times New Roman" w:cs="Times New Roman"/>
                <w:sz w:val="20"/>
              </w:rPr>
            </w:pPr>
          </w:p>
        </w:tc>
      </w:tr>
      <w:tr w:rsidR="0099759A" w14:paraId="678A4A3A" w14:textId="77777777">
        <w:trPr>
          <w:trHeight w:val="345"/>
        </w:trPr>
        <w:tc>
          <w:tcPr>
            <w:tcW w:w="7400" w:type="dxa"/>
            <w:tcBorders>
              <w:top w:val="nil"/>
              <w:left w:val="nil"/>
              <w:bottom w:val="nil"/>
              <w:right w:val="nil"/>
            </w:tcBorders>
            <w:shd w:val="clear" w:color="auto" w:fill="auto"/>
            <w:vAlign w:val="center"/>
            <w:hideMark/>
          </w:tcPr>
          <w:p w14:paraId="678A4A39" w14:textId="77777777" w:rsidR="00992F55" w:rsidRPr="00865BFD" w:rsidRDefault="00FE124F">
            <w:pPr>
              <w:contextualSpacing/>
              <w:jc w:val="center"/>
              <w:rPr>
                <w:rFonts w:ascii="Times New Roman" w:eastAsia="Times New Roman" w:hAnsi="Times New Roman" w:cs="Times New Roman"/>
                <w:sz w:val="20"/>
              </w:rPr>
            </w:pPr>
          </w:p>
        </w:tc>
      </w:tr>
      <w:tr w:rsidR="0099759A" w14:paraId="678A4A3C" w14:textId="77777777">
        <w:trPr>
          <w:trHeight w:val="480"/>
        </w:trPr>
        <w:tc>
          <w:tcPr>
            <w:tcW w:w="7400" w:type="dxa"/>
            <w:tcBorders>
              <w:top w:val="nil"/>
              <w:left w:val="nil"/>
              <w:bottom w:val="nil"/>
              <w:right w:val="nil"/>
            </w:tcBorders>
            <w:shd w:val="clear" w:color="auto" w:fill="auto"/>
            <w:vAlign w:val="center"/>
            <w:hideMark/>
          </w:tcPr>
          <w:p w14:paraId="678A4A3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Βουλευτική Τροπολογία  1968/56 (</w:t>
            </w:r>
            <w:r>
              <w:rPr>
                <w:rFonts w:ascii="Calibri" w:eastAsia="Times New Roman" w:hAnsi="Calibri" w:cs="Times New Roman"/>
                <w:color w:val="000000"/>
                <w:sz w:val="22"/>
                <w:szCs w:val="22"/>
              </w:rPr>
              <w:t>όπως τροποπ</w:t>
            </w:r>
            <w:r w:rsidRPr="00865BFD">
              <w:rPr>
                <w:rFonts w:ascii="Calibri" w:eastAsia="Times New Roman" w:hAnsi="Calibri" w:cs="Times New Roman"/>
                <w:color w:val="000000"/>
                <w:sz w:val="22"/>
                <w:szCs w:val="22"/>
              </w:rPr>
              <w:t>)     ΚΑΤΑ ΠΛΕΙΟΨΗΦΙΑ</w:t>
            </w:r>
          </w:p>
        </w:tc>
      </w:tr>
      <w:tr w:rsidR="0099759A" w14:paraId="678A4A3E" w14:textId="77777777">
        <w:trPr>
          <w:trHeight w:val="105"/>
        </w:trPr>
        <w:tc>
          <w:tcPr>
            <w:tcW w:w="7400" w:type="dxa"/>
            <w:tcBorders>
              <w:top w:val="nil"/>
              <w:left w:val="nil"/>
              <w:bottom w:val="nil"/>
              <w:right w:val="nil"/>
            </w:tcBorders>
            <w:shd w:val="clear" w:color="auto" w:fill="auto"/>
            <w:vAlign w:val="center"/>
            <w:hideMark/>
          </w:tcPr>
          <w:p w14:paraId="678A4A3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A40" w14:textId="77777777">
        <w:trPr>
          <w:trHeight w:val="330"/>
        </w:trPr>
        <w:tc>
          <w:tcPr>
            <w:tcW w:w="7400" w:type="dxa"/>
            <w:tcBorders>
              <w:top w:val="nil"/>
              <w:left w:val="nil"/>
              <w:bottom w:val="nil"/>
              <w:right w:val="nil"/>
            </w:tcBorders>
            <w:shd w:val="clear" w:color="auto" w:fill="auto"/>
            <w:vAlign w:val="center"/>
            <w:hideMark/>
          </w:tcPr>
          <w:p w14:paraId="678A4A3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ΣΥΡΙΖΑ: ΝΑΙ</w:t>
            </w:r>
          </w:p>
        </w:tc>
      </w:tr>
      <w:tr w:rsidR="0099759A" w14:paraId="678A4A42" w14:textId="77777777">
        <w:trPr>
          <w:trHeight w:val="45"/>
        </w:trPr>
        <w:tc>
          <w:tcPr>
            <w:tcW w:w="7400" w:type="dxa"/>
            <w:tcBorders>
              <w:top w:val="nil"/>
              <w:left w:val="nil"/>
              <w:bottom w:val="nil"/>
              <w:right w:val="nil"/>
            </w:tcBorders>
            <w:shd w:val="clear" w:color="auto" w:fill="auto"/>
            <w:vAlign w:val="center"/>
            <w:hideMark/>
          </w:tcPr>
          <w:p w14:paraId="678A4A4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A44" w14:textId="77777777">
        <w:trPr>
          <w:trHeight w:val="330"/>
        </w:trPr>
        <w:tc>
          <w:tcPr>
            <w:tcW w:w="7400" w:type="dxa"/>
            <w:tcBorders>
              <w:top w:val="nil"/>
              <w:left w:val="nil"/>
              <w:bottom w:val="nil"/>
              <w:right w:val="nil"/>
            </w:tcBorders>
            <w:shd w:val="clear" w:color="auto" w:fill="auto"/>
            <w:vAlign w:val="center"/>
            <w:hideMark/>
          </w:tcPr>
          <w:p w14:paraId="678A4A4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Ν.Δ.: OXI</w:t>
            </w:r>
          </w:p>
        </w:tc>
      </w:tr>
      <w:tr w:rsidR="0099759A" w14:paraId="678A4A46" w14:textId="77777777">
        <w:trPr>
          <w:trHeight w:val="45"/>
        </w:trPr>
        <w:tc>
          <w:tcPr>
            <w:tcW w:w="7400" w:type="dxa"/>
            <w:tcBorders>
              <w:top w:val="nil"/>
              <w:left w:val="nil"/>
              <w:bottom w:val="nil"/>
              <w:right w:val="nil"/>
            </w:tcBorders>
            <w:shd w:val="clear" w:color="auto" w:fill="auto"/>
            <w:vAlign w:val="center"/>
            <w:hideMark/>
          </w:tcPr>
          <w:p w14:paraId="678A4A4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A48" w14:textId="77777777">
        <w:trPr>
          <w:trHeight w:val="330"/>
        </w:trPr>
        <w:tc>
          <w:tcPr>
            <w:tcW w:w="7400" w:type="dxa"/>
            <w:tcBorders>
              <w:top w:val="nil"/>
              <w:left w:val="nil"/>
              <w:bottom w:val="nil"/>
              <w:right w:val="nil"/>
            </w:tcBorders>
            <w:shd w:val="clear" w:color="auto" w:fill="auto"/>
            <w:vAlign w:val="center"/>
            <w:hideMark/>
          </w:tcPr>
          <w:p w14:paraId="678A4A47"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ΔΗ.ΣΥ: ΝΑΙ</w:t>
            </w:r>
          </w:p>
        </w:tc>
      </w:tr>
      <w:tr w:rsidR="0099759A" w14:paraId="678A4A4A" w14:textId="77777777">
        <w:trPr>
          <w:trHeight w:val="30"/>
        </w:trPr>
        <w:tc>
          <w:tcPr>
            <w:tcW w:w="7400" w:type="dxa"/>
            <w:tcBorders>
              <w:top w:val="nil"/>
              <w:left w:val="nil"/>
              <w:bottom w:val="nil"/>
              <w:right w:val="nil"/>
            </w:tcBorders>
            <w:shd w:val="clear" w:color="auto" w:fill="auto"/>
            <w:vAlign w:val="center"/>
            <w:hideMark/>
          </w:tcPr>
          <w:p w14:paraId="678A4A49"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A4C" w14:textId="77777777">
        <w:trPr>
          <w:trHeight w:val="345"/>
        </w:trPr>
        <w:tc>
          <w:tcPr>
            <w:tcW w:w="7400" w:type="dxa"/>
            <w:tcBorders>
              <w:top w:val="nil"/>
              <w:left w:val="nil"/>
              <w:bottom w:val="nil"/>
              <w:right w:val="nil"/>
            </w:tcBorders>
            <w:shd w:val="clear" w:color="auto" w:fill="auto"/>
            <w:vAlign w:val="center"/>
            <w:hideMark/>
          </w:tcPr>
          <w:p w14:paraId="678A4A4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Χ.Α: OXI</w:t>
            </w:r>
          </w:p>
        </w:tc>
      </w:tr>
      <w:tr w:rsidR="0099759A" w14:paraId="678A4A4E" w14:textId="77777777">
        <w:trPr>
          <w:trHeight w:val="30"/>
        </w:trPr>
        <w:tc>
          <w:tcPr>
            <w:tcW w:w="7400" w:type="dxa"/>
            <w:tcBorders>
              <w:top w:val="nil"/>
              <w:left w:val="nil"/>
              <w:bottom w:val="nil"/>
              <w:right w:val="nil"/>
            </w:tcBorders>
            <w:shd w:val="clear" w:color="auto" w:fill="auto"/>
            <w:vAlign w:val="center"/>
            <w:hideMark/>
          </w:tcPr>
          <w:p w14:paraId="678A4A4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A50" w14:textId="77777777">
        <w:trPr>
          <w:trHeight w:val="330"/>
        </w:trPr>
        <w:tc>
          <w:tcPr>
            <w:tcW w:w="7400" w:type="dxa"/>
            <w:tcBorders>
              <w:top w:val="nil"/>
              <w:left w:val="nil"/>
              <w:bottom w:val="nil"/>
              <w:right w:val="nil"/>
            </w:tcBorders>
            <w:shd w:val="clear" w:color="auto" w:fill="auto"/>
            <w:vAlign w:val="center"/>
            <w:hideMark/>
          </w:tcPr>
          <w:p w14:paraId="678A4A4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Κ.Κ.Ε: ΠΡΝ</w:t>
            </w:r>
          </w:p>
        </w:tc>
      </w:tr>
      <w:tr w:rsidR="0099759A" w14:paraId="678A4A52" w14:textId="77777777">
        <w:trPr>
          <w:trHeight w:val="45"/>
        </w:trPr>
        <w:tc>
          <w:tcPr>
            <w:tcW w:w="7400" w:type="dxa"/>
            <w:tcBorders>
              <w:top w:val="nil"/>
              <w:left w:val="nil"/>
              <w:bottom w:val="nil"/>
              <w:right w:val="nil"/>
            </w:tcBorders>
            <w:shd w:val="clear" w:color="auto" w:fill="auto"/>
            <w:vAlign w:val="center"/>
            <w:hideMark/>
          </w:tcPr>
          <w:p w14:paraId="678A4A5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A54" w14:textId="77777777">
        <w:trPr>
          <w:trHeight w:val="330"/>
        </w:trPr>
        <w:tc>
          <w:tcPr>
            <w:tcW w:w="7400" w:type="dxa"/>
            <w:tcBorders>
              <w:top w:val="nil"/>
              <w:left w:val="nil"/>
              <w:bottom w:val="nil"/>
              <w:right w:val="nil"/>
            </w:tcBorders>
            <w:shd w:val="clear" w:color="auto" w:fill="auto"/>
            <w:vAlign w:val="center"/>
            <w:hideMark/>
          </w:tcPr>
          <w:p w14:paraId="678A4A5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ΕΝ. ΚΕΝΤΡΩΩΝ: ΠΡΝ</w:t>
            </w:r>
          </w:p>
        </w:tc>
      </w:tr>
      <w:tr w:rsidR="0099759A" w14:paraId="678A4A56" w14:textId="77777777">
        <w:trPr>
          <w:trHeight w:val="30"/>
        </w:trPr>
        <w:tc>
          <w:tcPr>
            <w:tcW w:w="7400" w:type="dxa"/>
            <w:tcBorders>
              <w:top w:val="nil"/>
              <w:left w:val="nil"/>
              <w:bottom w:val="nil"/>
              <w:right w:val="nil"/>
            </w:tcBorders>
            <w:shd w:val="clear" w:color="auto" w:fill="auto"/>
            <w:vAlign w:val="center"/>
            <w:hideMark/>
          </w:tcPr>
          <w:p w14:paraId="678A4A5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A58" w14:textId="77777777">
        <w:trPr>
          <w:trHeight w:val="150"/>
        </w:trPr>
        <w:tc>
          <w:tcPr>
            <w:tcW w:w="7400" w:type="dxa"/>
            <w:tcBorders>
              <w:top w:val="nil"/>
              <w:left w:val="nil"/>
              <w:bottom w:val="nil"/>
              <w:right w:val="nil"/>
            </w:tcBorders>
            <w:shd w:val="clear" w:color="auto" w:fill="auto"/>
            <w:vAlign w:val="center"/>
            <w:hideMark/>
          </w:tcPr>
          <w:p w14:paraId="678A4A57" w14:textId="77777777" w:rsidR="00992F55" w:rsidRPr="00865BFD" w:rsidRDefault="00FE124F">
            <w:pPr>
              <w:contextualSpacing/>
              <w:jc w:val="center"/>
              <w:rPr>
                <w:rFonts w:ascii="Times New Roman" w:eastAsia="Times New Roman" w:hAnsi="Times New Roman" w:cs="Times New Roman"/>
                <w:sz w:val="20"/>
              </w:rPr>
            </w:pPr>
          </w:p>
        </w:tc>
      </w:tr>
      <w:tr w:rsidR="0099759A" w14:paraId="678A4A5A" w14:textId="77777777">
        <w:trPr>
          <w:trHeight w:val="345"/>
        </w:trPr>
        <w:tc>
          <w:tcPr>
            <w:tcW w:w="7400" w:type="dxa"/>
            <w:tcBorders>
              <w:top w:val="nil"/>
              <w:left w:val="nil"/>
              <w:bottom w:val="nil"/>
              <w:right w:val="nil"/>
            </w:tcBorders>
            <w:shd w:val="clear" w:color="auto" w:fill="auto"/>
            <w:vAlign w:val="center"/>
            <w:hideMark/>
          </w:tcPr>
          <w:p w14:paraId="678A4A59" w14:textId="77777777" w:rsidR="00992F55" w:rsidRPr="00865BFD" w:rsidRDefault="00FE124F">
            <w:pPr>
              <w:contextualSpacing/>
              <w:jc w:val="center"/>
              <w:rPr>
                <w:rFonts w:ascii="Times New Roman" w:eastAsia="Times New Roman" w:hAnsi="Times New Roman" w:cs="Times New Roman"/>
                <w:sz w:val="20"/>
              </w:rPr>
            </w:pPr>
          </w:p>
        </w:tc>
      </w:tr>
      <w:tr w:rsidR="0099759A" w14:paraId="678A4A5C" w14:textId="77777777">
        <w:trPr>
          <w:trHeight w:val="330"/>
        </w:trPr>
        <w:tc>
          <w:tcPr>
            <w:tcW w:w="7400" w:type="dxa"/>
            <w:tcBorders>
              <w:top w:val="nil"/>
              <w:left w:val="nil"/>
              <w:bottom w:val="nil"/>
              <w:right w:val="nil"/>
            </w:tcBorders>
            <w:shd w:val="clear" w:color="auto" w:fill="auto"/>
            <w:vAlign w:val="center"/>
            <w:hideMark/>
          </w:tcPr>
          <w:p w14:paraId="678A4A5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Ακροτελεύτιο άρθρο (ως έχει)     ΚΑΤΑ ΠΛΕΙΟΨΗΦΙΑ</w:t>
            </w:r>
          </w:p>
        </w:tc>
      </w:tr>
      <w:tr w:rsidR="0099759A" w14:paraId="678A4A5E" w14:textId="77777777">
        <w:trPr>
          <w:trHeight w:val="105"/>
        </w:trPr>
        <w:tc>
          <w:tcPr>
            <w:tcW w:w="7400" w:type="dxa"/>
            <w:tcBorders>
              <w:top w:val="nil"/>
              <w:left w:val="nil"/>
              <w:bottom w:val="nil"/>
              <w:right w:val="nil"/>
            </w:tcBorders>
            <w:shd w:val="clear" w:color="auto" w:fill="auto"/>
            <w:vAlign w:val="center"/>
            <w:hideMark/>
          </w:tcPr>
          <w:p w14:paraId="678A4A5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A60" w14:textId="77777777">
        <w:trPr>
          <w:trHeight w:val="330"/>
        </w:trPr>
        <w:tc>
          <w:tcPr>
            <w:tcW w:w="7400" w:type="dxa"/>
            <w:tcBorders>
              <w:top w:val="nil"/>
              <w:left w:val="nil"/>
              <w:bottom w:val="nil"/>
              <w:right w:val="nil"/>
            </w:tcBorders>
            <w:shd w:val="clear" w:color="auto" w:fill="auto"/>
            <w:vAlign w:val="center"/>
            <w:hideMark/>
          </w:tcPr>
          <w:p w14:paraId="678A4A5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ΣΥΡΙΖΑ: ΝΑΙ</w:t>
            </w:r>
          </w:p>
        </w:tc>
      </w:tr>
      <w:tr w:rsidR="0099759A" w14:paraId="678A4A62" w14:textId="77777777">
        <w:trPr>
          <w:trHeight w:val="45"/>
        </w:trPr>
        <w:tc>
          <w:tcPr>
            <w:tcW w:w="7400" w:type="dxa"/>
            <w:tcBorders>
              <w:top w:val="nil"/>
              <w:left w:val="nil"/>
              <w:bottom w:val="nil"/>
              <w:right w:val="nil"/>
            </w:tcBorders>
            <w:shd w:val="clear" w:color="auto" w:fill="auto"/>
            <w:vAlign w:val="center"/>
            <w:hideMark/>
          </w:tcPr>
          <w:p w14:paraId="678A4A6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A64" w14:textId="77777777">
        <w:trPr>
          <w:trHeight w:val="330"/>
        </w:trPr>
        <w:tc>
          <w:tcPr>
            <w:tcW w:w="7400" w:type="dxa"/>
            <w:tcBorders>
              <w:top w:val="nil"/>
              <w:left w:val="nil"/>
              <w:bottom w:val="nil"/>
              <w:right w:val="nil"/>
            </w:tcBorders>
            <w:shd w:val="clear" w:color="auto" w:fill="auto"/>
            <w:vAlign w:val="center"/>
            <w:hideMark/>
          </w:tcPr>
          <w:p w14:paraId="678A4A6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Ν.Δ.: OXI</w:t>
            </w:r>
          </w:p>
        </w:tc>
      </w:tr>
      <w:tr w:rsidR="0099759A" w14:paraId="678A4A66" w14:textId="77777777">
        <w:trPr>
          <w:trHeight w:val="30"/>
        </w:trPr>
        <w:tc>
          <w:tcPr>
            <w:tcW w:w="7400" w:type="dxa"/>
            <w:tcBorders>
              <w:top w:val="nil"/>
              <w:left w:val="nil"/>
              <w:bottom w:val="nil"/>
              <w:right w:val="nil"/>
            </w:tcBorders>
            <w:shd w:val="clear" w:color="auto" w:fill="auto"/>
            <w:vAlign w:val="center"/>
            <w:hideMark/>
          </w:tcPr>
          <w:p w14:paraId="678A4A6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A68" w14:textId="77777777">
        <w:trPr>
          <w:trHeight w:val="330"/>
        </w:trPr>
        <w:tc>
          <w:tcPr>
            <w:tcW w:w="7400" w:type="dxa"/>
            <w:tcBorders>
              <w:top w:val="nil"/>
              <w:left w:val="nil"/>
              <w:bottom w:val="nil"/>
              <w:right w:val="nil"/>
            </w:tcBorders>
            <w:shd w:val="clear" w:color="auto" w:fill="auto"/>
            <w:vAlign w:val="center"/>
            <w:hideMark/>
          </w:tcPr>
          <w:p w14:paraId="678A4A67"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ΔΗ.ΣΥ: ΝΑΙ</w:t>
            </w:r>
          </w:p>
        </w:tc>
      </w:tr>
      <w:tr w:rsidR="0099759A" w14:paraId="678A4A6A" w14:textId="77777777">
        <w:trPr>
          <w:trHeight w:val="45"/>
        </w:trPr>
        <w:tc>
          <w:tcPr>
            <w:tcW w:w="7400" w:type="dxa"/>
            <w:tcBorders>
              <w:top w:val="nil"/>
              <w:left w:val="nil"/>
              <w:bottom w:val="nil"/>
              <w:right w:val="nil"/>
            </w:tcBorders>
            <w:shd w:val="clear" w:color="auto" w:fill="auto"/>
            <w:vAlign w:val="center"/>
            <w:hideMark/>
          </w:tcPr>
          <w:p w14:paraId="678A4A69"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A6C" w14:textId="77777777">
        <w:trPr>
          <w:trHeight w:val="330"/>
        </w:trPr>
        <w:tc>
          <w:tcPr>
            <w:tcW w:w="7400" w:type="dxa"/>
            <w:tcBorders>
              <w:top w:val="nil"/>
              <w:left w:val="nil"/>
              <w:bottom w:val="nil"/>
              <w:right w:val="nil"/>
            </w:tcBorders>
            <w:shd w:val="clear" w:color="auto" w:fill="auto"/>
            <w:vAlign w:val="center"/>
            <w:hideMark/>
          </w:tcPr>
          <w:p w14:paraId="678A4A6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Χ.Α: OXI</w:t>
            </w:r>
          </w:p>
        </w:tc>
      </w:tr>
      <w:tr w:rsidR="0099759A" w14:paraId="678A4A6E" w14:textId="77777777">
        <w:trPr>
          <w:trHeight w:val="45"/>
        </w:trPr>
        <w:tc>
          <w:tcPr>
            <w:tcW w:w="7400" w:type="dxa"/>
            <w:tcBorders>
              <w:top w:val="nil"/>
              <w:left w:val="nil"/>
              <w:bottom w:val="nil"/>
              <w:right w:val="nil"/>
            </w:tcBorders>
            <w:shd w:val="clear" w:color="auto" w:fill="auto"/>
            <w:vAlign w:val="center"/>
            <w:hideMark/>
          </w:tcPr>
          <w:p w14:paraId="678A4A6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A70" w14:textId="77777777">
        <w:trPr>
          <w:trHeight w:val="330"/>
        </w:trPr>
        <w:tc>
          <w:tcPr>
            <w:tcW w:w="7400" w:type="dxa"/>
            <w:tcBorders>
              <w:top w:val="nil"/>
              <w:left w:val="nil"/>
              <w:bottom w:val="nil"/>
              <w:right w:val="nil"/>
            </w:tcBorders>
            <w:shd w:val="clear" w:color="auto" w:fill="auto"/>
            <w:vAlign w:val="center"/>
            <w:hideMark/>
          </w:tcPr>
          <w:p w14:paraId="678A4A6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Κ.Κ.Ε: ΠΡΝ</w:t>
            </w:r>
          </w:p>
        </w:tc>
      </w:tr>
      <w:tr w:rsidR="0099759A" w14:paraId="678A4A72" w14:textId="77777777">
        <w:trPr>
          <w:trHeight w:val="45"/>
        </w:trPr>
        <w:tc>
          <w:tcPr>
            <w:tcW w:w="7400" w:type="dxa"/>
            <w:tcBorders>
              <w:top w:val="nil"/>
              <w:left w:val="nil"/>
              <w:bottom w:val="nil"/>
              <w:right w:val="nil"/>
            </w:tcBorders>
            <w:shd w:val="clear" w:color="auto" w:fill="auto"/>
            <w:vAlign w:val="center"/>
            <w:hideMark/>
          </w:tcPr>
          <w:p w14:paraId="678A4A7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A74" w14:textId="77777777">
        <w:trPr>
          <w:trHeight w:val="330"/>
        </w:trPr>
        <w:tc>
          <w:tcPr>
            <w:tcW w:w="7400" w:type="dxa"/>
            <w:tcBorders>
              <w:top w:val="nil"/>
              <w:left w:val="nil"/>
              <w:bottom w:val="nil"/>
              <w:right w:val="nil"/>
            </w:tcBorders>
            <w:shd w:val="clear" w:color="auto" w:fill="auto"/>
            <w:vAlign w:val="center"/>
            <w:hideMark/>
          </w:tcPr>
          <w:p w14:paraId="678A4A7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ΕΝ. ΚΕΝΤΡΩΩΝ: ΠΡΝ</w:t>
            </w:r>
          </w:p>
        </w:tc>
      </w:tr>
      <w:tr w:rsidR="0099759A" w14:paraId="678A4A76" w14:textId="77777777">
        <w:trPr>
          <w:trHeight w:val="45"/>
        </w:trPr>
        <w:tc>
          <w:tcPr>
            <w:tcW w:w="7400" w:type="dxa"/>
            <w:tcBorders>
              <w:top w:val="nil"/>
              <w:left w:val="nil"/>
              <w:bottom w:val="nil"/>
              <w:right w:val="nil"/>
            </w:tcBorders>
            <w:shd w:val="clear" w:color="auto" w:fill="auto"/>
            <w:vAlign w:val="center"/>
            <w:hideMark/>
          </w:tcPr>
          <w:p w14:paraId="678A4A7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A78" w14:textId="77777777">
        <w:trPr>
          <w:trHeight w:val="150"/>
        </w:trPr>
        <w:tc>
          <w:tcPr>
            <w:tcW w:w="7400" w:type="dxa"/>
            <w:tcBorders>
              <w:top w:val="nil"/>
              <w:left w:val="nil"/>
              <w:bottom w:val="nil"/>
              <w:right w:val="nil"/>
            </w:tcBorders>
            <w:shd w:val="clear" w:color="auto" w:fill="auto"/>
            <w:vAlign w:val="center"/>
            <w:hideMark/>
          </w:tcPr>
          <w:p w14:paraId="678A4A77" w14:textId="77777777" w:rsidR="00992F55" w:rsidRPr="00865BFD" w:rsidRDefault="00FE124F">
            <w:pPr>
              <w:contextualSpacing/>
              <w:jc w:val="center"/>
              <w:rPr>
                <w:rFonts w:ascii="Times New Roman" w:eastAsia="Times New Roman" w:hAnsi="Times New Roman" w:cs="Times New Roman"/>
                <w:sz w:val="20"/>
              </w:rPr>
            </w:pPr>
          </w:p>
        </w:tc>
      </w:tr>
      <w:tr w:rsidR="0099759A" w14:paraId="678A4A7A" w14:textId="77777777">
        <w:trPr>
          <w:trHeight w:val="345"/>
        </w:trPr>
        <w:tc>
          <w:tcPr>
            <w:tcW w:w="7400" w:type="dxa"/>
            <w:tcBorders>
              <w:top w:val="nil"/>
              <w:left w:val="nil"/>
              <w:bottom w:val="nil"/>
              <w:right w:val="nil"/>
            </w:tcBorders>
            <w:shd w:val="clear" w:color="auto" w:fill="auto"/>
            <w:vAlign w:val="center"/>
            <w:hideMark/>
          </w:tcPr>
          <w:p w14:paraId="678A4A79" w14:textId="77777777" w:rsidR="00992F55" w:rsidRPr="00865BFD" w:rsidRDefault="00FE124F">
            <w:pPr>
              <w:contextualSpacing/>
              <w:jc w:val="center"/>
              <w:rPr>
                <w:rFonts w:ascii="Times New Roman" w:eastAsia="Times New Roman" w:hAnsi="Times New Roman" w:cs="Times New Roman"/>
                <w:sz w:val="20"/>
              </w:rPr>
            </w:pPr>
          </w:p>
        </w:tc>
      </w:tr>
      <w:tr w:rsidR="0099759A" w14:paraId="678A4A7C" w14:textId="77777777">
        <w:trPr>
          <w:trHeight w:val="330"/>
        </w:trPr>
        <w:tc>
          <w:tcPr>
            <w:tcW w:w="7400" w:type="dxa"/>
            <w:tcBorders>
              <w:top w:val="nil"/>
              <w:left w:val="nil"/>
              <w:bottom w:val="nil"/>
              <w:right w:val="nil"/>
            </w:tcBorders>
            <w:shd w:val="clear" w:color="auto" w:fill="auto"/>
            <w:vAlign w:val="center"/>
            <w:hideMark/>
          </w:tcPr>
          <w:p w14:paraId="678A4A7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Επί του Συνόλου     ΚΑΤΑ ΠΛΕΙΟΨΗΦΙΑ</w:t>
            </w:r>
          </w:p>
        </w:tc>
      </w:tr>
      <w:tr w:rsidR="0099759A" w14:paraId="678A4A7E" w14:textId="77777777">
        <w:trPr>
          <w:trHeight w:val="90"/>
        </w:trPr>
        <w:tc>
          <w:tcPr>
            <w:tcW w:w="7400" w:type="dxa"/>
            <w:tcBorders>
              <w:top w:val="nil"/>
              <w:left w:val="nil"/>
              <w:bottom w:val="nil"/>
              <w:right w:val="nil"/>
            </w:tcBorders>
            <w:shd w:val="clear" w:color="auto" w:fill="auto"/>
            <w:vAlign w:val="center"/>
            <w:hideMark/>
          </w:tcPr>
          <w:p w14:paraId="678A4A7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A80" w14:textId="77777777">
        <w:trPr>
          <w:trHeight w:val="345"/>
        </w:trPr>
        <w:tc>
          <w:tcPr>
            <w:tcW w:w="7400" w:type="dxa"/>
            <w:tcBorders>
              <w:top w:val="nil"/>
              <w:left w:val="nil"/>
              <w:bottom w:val="nil"/>
              <w:right w:val="nil"/>
            </w:tcBorders>
            <w:shd w:val="clear" w:color="auto" w:fill="auto"/>
            <w:vAlign w:val="center"/>
            <w:hideMark/>
          </w:tcPr>
          <w:p w14:paraId="678A4A7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ΣΥΡΙΖΑ: ΝΑΙ</w:t>
            </w:r>
          </w:p>
        </w:tc>
      </w:tr>
      <w:tr w:rsidR="0099759A" w14:paraId="678A4A82" w14:textId="77777777">
        <w:trPr>
          <w:trHeight w:val="30"/>
        </w:trPr>
        <w:tc>
          <w:tcPr>
            <w:tcW w:w="7400" w:type="dxa"/>
            <w:tcBorders>
              <w:top w:val="nil"/>
              <w:left w:val="nil"/>
              <w:bottom w:val="nil"/>
              <w:right w:val="nil"/>
            </w:tcBorders>
            <w:shd w:val="clear" w:color="auto" w:fill="auto"/>
            <w:vAlign w:val="center"/>
            <w:hideMark/>
          </w:tcPr>
          <w:p w14:paraId="678A4A8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A84" w14:textId="77777777">
        <w:trPr>
          <w:trHeight w:val="330"/>
        </w:trPr>
        <w:tc>
          <w:tcPr>
            <w:tcW w:w="7400" w:type="dxa"/>
            <w:tcBorders>
              <w:top w:val="nil"/>
              <w:left w:val="nil"/>
              <w:bottom w:val="nil"/>
              <w:right w:val="nil"/>
            </w:tcBorders>
            <w:shd w:val="clear" w:color="auto" w:fill="auto"/>
            <w:vAlign w:val="center"/>
            <w:hideMark/>
          </w:tcPr>
          <w:p w14:paraId="678A4A8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Ν.Δ.: OXI</w:t>
            </w:r>
          </w:p>
        </w:tc>
      </w:tr>
      <w:tr w:rsidR="0099759A" w14:paraId="678A4A86" w14:textId="77777777">
        <w:trPr>
          <w:trHeight w:val="45"/>
        </w:trPr>
        <w:tc>
          <w:tcPr>
            <w:tcW w:w="7400" w:type="dxa"/>
            <w:tcBorders>
              <w:top w:val="nil"/>
              <w:left w:val="nil"/>
              <w:bottom w:val="nil"/>
              <w:right w:val="nil"/>
            </w:tcBorders>
            <w:shd w:val="clear" w:color="auto" w:fill="auto"/>
            <w:vAlign w:val="center"/>
            <w:hideMark/>
          </w:tcPr>
          <w:p w14:paraId="678A4A8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A88" w14:textId="77777777">
        <w:trPr>
          <w:trHeight w:val="330"/>
        </w:trPr>
        <w:tc>
          <w:tcPr>
            <w:tcW w:w="7400" w:type="dxa"/>
            <w:tcBorders>
              <w:top w:val="nil"/>
              <w:left w:val="nil"/>
              <w:bottom w:val="nil"/>
              <w:right w:val="nil"/>
            </w:tcBorders>
            <w:shd w:val="clear" w:color="auto" w:fill="auto"/>
            <w:vAlign w:val="center"/>
            <w:hideMark/>
          </w:tcPr>
          <w:p w14:paraId="678A4A87"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ΔΗ.ΣΥ: ΝΑΙ</w:t>
            </w:r>
          </w:p>
        </w:tc>
      </w:tr>
      <w:tr w:rsidR="0099759A" w14:paraId="678A4A8A" w14:textId="77777777">
        <w:trPr>
          <w:trHeight w:val="45"/>
        </w:trPr>
        <w:tc>
          <w:tcPr>
            <w:tcW w:w="7400" w:type="dxa"/>
            <w:tcBorders>
              <w:top w:val="nil"/>
              <w:left w:val="nil"/>
              <w:bottom w:val="nil"/>
              <w:right w:val="nil"/>
            </w:tcBorders>
            <w:shd w:val="clear" w:color="auto" w:fill="auto"/>
            <w:vAlign w:val="center"/>
            <w:hideMark/>
          </w:tcPr>
          <w:p w14:paraId="678A4A89"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A8C" w14:textId="77777777">
        <w:trPr>
          <w:trHeight w:val="330"/>
        </w:trPr>
        <w:tc>
          <w:tcPr>
            <w:tcW w:w="7400" w:type="dxa"/>
            <w:tcBorders>
              <w:top w:val="nil"/>
              <w:left w:val="nil"/>
              <w:bottom w:val="nil"/>
              <w:right w:val="nil"/>
            </w:tcBorders>
            <w:shd w:val="clear" w:color="auto" w:fill="auto"/>
            <w:vAlign w:val="center"/>
            <w:hideMark/>
          </w:tcPr>
          <w:p w14:paraId="678A4A8B"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Χ.Α: OXI</w:t>
            </w:r>
          </w:p>
        </w:tc>
      </w:tr>
      <w:tr w:rsidR="0099759A" w14:paraId="678A4A8E" w14:textId="77777777">
        <w:trPr>
          <w:trHeight w:val="45"/>
        </w:trPr>
        <w:tc>
          <w:tcPr>
            <w:tcW w:w="7400" w:type="dxa"/>
            <w:tcBorders>
              <w:top w:val="nil"/>
              <w:left w:val="nil"/>
              <w:bottom w:val="nil"/>
              <w:right w:val="nil"/>
            </w:tcBorders>
            <w:shd w:val="clear" w:color="auto" w:fill="auto"/>
            <w:vAlign w:val="center"/>
            <w:hideMark/>
          </w:tcPr>
          <w:p w14:paraId="678A4A8D"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A90" w14:textId="77777777">
        <w:trPr>
          <w:trHeight w:val="330"/>
        </w:trPr>
        <w:tc>
          <w:tcPr>
            <w:tcW w:w="7400" w:type="dxa"/>
            <w:tcBorders>
              <w:top w:val="nil"/>
              <w:left w:val="nil"/>
              <w:bottom w:val="nil"/>
              <w:right w:val="nil"/>
            </w:tcBorders>
            <w:shd w:val="clear" w:color="auto" w:fill="auto"/>
            <w:vAlign w:val="center"/>
            <w:hideMark/>
          </w:tcPr>
          <w:p w14:paraId="678A4A8F"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Κ.Κ.Ε: ΠΡΝ</w:t>
            </w:r>
          </w:p>
        </w:tc>
      </w:tr>
      <w:tr w:rsidR="0099759A" w14:paraId="678A4A92" w14:textId="77777777">
        <w:trPr>
          <w:trHeight w:val="30"/>
        </w:trPr>
        <w:tc>
          <w:tcPr>
            <w:tcW w:w="7400" w:type="dxa"/>
            <w:tcBorders>
              <w:top w:val="nil"/>
              <w:left w:val="nil"/>
              <w:bottom w:val="nil"/>
              <w:right w:val="nil"/>
            </w:tcBorders>
            <w:shd w:val="clear" w:color="auto" w:fill="auto"/>
            <w:vAlign w:val="center"/>
            <w:hideMark/>
          </w:tcPr>
          <w:p w14:paraId="678A4A91"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A94" w14:textId="77777777">
        <w:trPr>
          <w:trHeight w:val="330"/>
        </w:trPr>
        <w:tc>
          <w:tcPr>
            <w:tcW w:w="7400" w:type="dxa"/>
            <w:tcBorders>
              <w:top w:val="nil"/>
              <w:left w:val="nil"/>
              <w:bottom w:val="nil"/>
              <w:right w:val="nil"/>
            </w:tcBorders>
            <w:shd w:val="clear" w:color="auto" w:fill="auto"/>
            <w:vAlign w:val="center"/>
            <w:hideMark/>
          </w:tcPr>
          <w:p w14:paraId="678A4A93" w14:textId="77777777" w:rsidR="00992F55" w:rsidRPr="00865BFD" w:rsidRDefault="00FE124F">
            <w:pPr>
              <w:contextualSpacing/>
              <w:jc w:val="center"/>
              <w:rPr>
                <w:rFonts w:ascii="Calibri" w:eastAsia="Times New Roman" w:hAnsi="Calibri" w:cs="Times New Roman"/>
                <w:color w:val="000000"/>
                <w:sz w:val="22"/>
                <w:szCs w:val="22"/>
              </w:rPr>
            </w:pPr>
            <w:r w:rsidRPr="00865BFD">
              <w:rPr>
                <w:rFonts w:ascii="Calibri" w:eastAsia="Times New Roman" w:hAnsi="Calibri" w:cs="Times New Roman"/>
                <w:color w:val="000000"/>
                <w:sz w:val="22"/>
                <w:szCs w:val="22"/>
              </w:rPr>
              <w:t xml:space="preserve">ΕΝ. </w:t>
            </w:r>
            <w:r w:rsidRPr="00865BFD">
              <w:rPr>
                <w:rFonts w:ascii="Calibri" w:eastAsia="Times New Roman" w:hAnsi="Calibri" w:cs="Times New Roman"/>
                <w:color w:val="000000"/>
                <w:sz w:val="22"/>
                <w:szCs w:val="22"/>
              </w:rPr>
              <w:t>ΚΕΝΤΡΩΩΝ: ΠΡΝ</w:t>
            </w:r>
          </w:p>
        </w:tc>
      </w:tr>
      <w:tr w:rsidR="0099759A" w14:paraId="678A4A96" w14:textId="77777777">
        <w:trPr>
          <w:trHeight w:val="45"/>
        </w:trPr>
        <w:tc>
          <w:tcPr>
            <w:tcW w:w="7400" w:type="dxa"/>
            <w:tcBorders>
              <w:top w:val="nil"/>
              <w:left w:val="nil"/>
              <w:bottom w:val="nil"/>
              <w:right w:val="nil"/>
            </w:tcBorders>
            <w:shd w:val="clear" w:color="auto" w:fill="auto"/>
            <w:vAlign w:val="center"/>
            <w:hideMark/>
          </w:tcPr>
          <w:p w14:paraId="678A4A95" w14:textId="77777777" w:rsidR="00992F55" w:rsidRPr="00865BFD" w:rsidRDefault="00FE124F">
            <w:pPr>
              <w:contextualSpacing/>
              <w:jc w:val="center"/>
              <w:rPr>
                <w:rFonts w:ascii="Calibri" w:eastAsia="Times New Roman" w:hAnsi="Calibri" w:cs="Times New Roman"/>
                <w:color w:val="000000"/>
                <w:sz w:val="22"/>
                <w:szCs w:val="22"/>
              </w:rPr>
            </w:pPr>
          </w:p>
        </w:tc>
      </w:tr>
      <w:tr w:rsidR="0099759A" w14:paraId="678A4A98" w14:textId="77777777">
        <w:trPr>
          <w:trHeight w:val="135"/>
        </w:trPr>
        <w:tc>
          <w:tcPr>
            <w:tcW w:w="7400" w:type="dxa"/>
            <w:tcBorders>
              <w:top w:val="nil"/>
              <w:left w:val="nil"/>
              <w:bottom w:val="nil"/>
              <w:right w:val="nil"/>
            </w:tcBorders>
            <w:shd w:val="clear" w:color="auto" w:fill="auto"/>
            <w:vAlign w:val="center"/>
            <w:hideMark/>
          </w:tcPr>
          <w:p w14:paraId="678A4A97" w14:textId="77777777" w:rsidR="00992F55" w:rsidRPr="00865BFD" w:rsidRDefault="00FE124F">
            <w:pPr>
              <w:contextualSpacing/>
              <w:jc w:val="center"/>
              <w:rPr>
                <w:rFonts w:ascii="Times New Roman" w:eastAsia="Times New Roman" w:hAnsi="Times New Roman" w:cs="Times New Roman"/>
                <w:sz w:val="20"/>
              </w:rPr>
            </w:pPr>
          </w:p>
        </w:tc>
      </w:tr>
      <w:tr w:rsidR="0099759A" w14:paraId="678A4A9A" w14:textId="77777777">
        <w:trPr>
          <w:trHeight w:val="345"/>
        </w:trPr>
        <w:tc>
          <w:tcPr>
            <w:tcW w:w="7400" w:type="dxa"/>
            <w:tcBorders>
              <w:top w:val="nil"/>
              <w:left w:val="nil"/>
              <w:bottom w:val="nil"/>
              <w:right w:val="nil"/>
            </w:tcBorders>
            <w:shd w:val="clear" w:color="auto" w:fill="auto"/>
            <w:vAlign w:val="center"/>
            <w:hideMark/>
          </w:tcPr>
          <w:p w14:paraId="678A4A99" w14:textId="77777777" w:rsidR="00992F55" w:rsidRPr="00865BFD" w:rsidRDefault="00FE124F">
            <w:pPr>
              <w:contextualSpacing/>
              <w:jc w:val="center"/>
              <w:rPr>
                <w:rFonts w:ascii="Times New Roman" w:eastAsia="Times New Roman" w:hAnsi="Times New Roman" w:cs="Times New Roman"/>
                <w:sz w:val="20"/>
              </w:rPr>
            </w:pPr>
          </w:p>
        </w:tc>
      </w:tr>
    </w:tbl>
    <w:p w14:paraId="678A4A9B" w14:textId="77777777" w:rsidR="0099759A" w:rsidRDefault="00FE124F">
      <w:pPr>
        <w:spacing w:line="600" w:lineRule="auto"/>
        <w:ind w:firstLine="720"/>
        <w:contextualSpacing/>
        <w:jc w:val="center"/>
        <w:rPr>
          <w:rFonts w:eastAsia="Times New Roman" w:cs="Times New Roman"/>
          <w:b/>
          <w:szCs w:val="24"/>
        </w:rPr>
      </w:pPr>
      <w:r>
        <w:rPr>
          <w:rFonts w:eastAsia="Times New Roman" w:cs="Times New Roman"/>
          <w:color w:val="FF0000"/>
          <w:szCs w:val="24"/>
        </w:rPr>
        <w:t>(</w:t>
      </w:r>
      <w:r w:rsidRPr="004C79A3">
        <w:rPr>
          <w:rFonts w:eastAsia="Times New Roman" w:cs="Times New Roman"/>
          <w:color w:val="FF0000"/>
          <w:szCs w:val="24"/>
        </w:rPr>
        <w:t>ΑΛΛΑΓΗ ΣΕΛΙΔΑΣ</w:t>
      </w:r>
      <w:r>
        <w:rPr>
          <w:rFonts w:eastAsia="Times New Roman" w:cs="Times New Roman"/>
          <w:color w:val="FF0000"/>
          <w:szCs w:val="24"/>
        </w:rPr>
        <w:t>)</w:t>
      </w:r>
    </w:p>
    <w:p w14:paraId="678A4A9C" w14:textId="77777777" w:rsidR="0099759A" w:rsidRDefault="00FE124F">
      <w:pPr>
        <w:spacing w:line="600" w:lineRule="auto"/>
        <w:ind w:firstLine="720"/>
        <w:contextualSpacing/>
        <w:jc w:val="both"/>
        <w:rPr>
          <w:rFonts w:eastAsia="Times New Roman"/>
          <w:color w:val="000000"/>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σχέδιο νόμου του Υπουργείου</w:t>
      </w:r>
      <w:r w:rsidRPr="00CF7E0A">
        <w:rPr>
          <w:rFonts w:ascii="Verdana" w:eastAsia="Times New Roman" w:hAnsi="Verdana" w:cs="Times New Roman"/>
          <w:color w:val="000000"/>
          <w:sz w:val="17"/>
          <w:szCs w:val="17"/>
        </w:rPr>
        <w:t xml:space="preserve"> </w:t>
      </w:r>
      <w:r w:rsidRPr="00CF7E0A">
        <w:rPr>
          <w:rFonts w:eastAsia="Times New Roman"/>
          <w:color w:val="000000"/>
          <w:szCs w:val="24"/>
        </w:rPr>
        <w:t xml:space="preserve">Υποδομών και Μεταφορών: «Δοκιμασία προσόντων και συμπεριφοράς υποψήφιων οδηγών και οδηγών για τη χορήγηση αδειών οδήγησης οχημάτων, άλλες </w:t>
      </w:r>
      <w:r w:rsidRPr="00CF7E0A">
        <w:rPr>
          <w:rFonts w:eastAsia="Times New Roman"/>
          <w:color w:val="000000"/>
          <w:szCs w:val="24"/>
        </w:rPr>
        <w:t>διατάξεις για τις άδειες οδήγησης και λοιπές διατάξεις»</w:t>
      </w:r>
      <w:r>
        <w:rPr>
          <w:rFonts w:eastAsia="Times New Roman"/>
          <w:color w:val="000000"/>
          <w:szCs w:val="24"/>
        </w:rPr>
        <w:t xml:space="preserve"> έγινε δεκτό κατά πλειοψηφία</w:t>
      </w:r>
      <w:r>
        <w:rPr>
          <w:rFonts w:eastAsia="Times New Roman"/>
          <w:color w:val="000000"/>
          <w:szCs w:val="24"/>
        </w:rPr>
        <w:t>,</w:t>
      </w:r>
      <w:r>
        <w:rPr>
          <w:rFonts w:eastAsia="Times New Roman"/>
          <w:color w:val="000000"/>
          <w:szCs w:val="24"/>
        </w:rPr>
        <w:t xml:space="preserve"> σε μόνη συζήτηση</w:t>
      </w:r>
      <w:r>
        <w:rPr>
          <w:rFonts w:eastAsia="Times New Roman"/>
          <w:color w:val="000000"/>
          <w:szCs w:val="24"/>
        </w:rPr>
        <w:t>,</w:t>
      </w:r>
      <w:r>
        <w:rPr>
          <w:rFonts w:eastAsia="Times New Roman"/>
          <w:color w:val="000000"/>
          <w:szCs w:val="24"/>
        </w:rPr>
        <w:t xml:space="preserve"> επί της αρχής, </w:t>
      </w:r>
      <w:r w:rsidRPr="008C5512">
        <w:rPr>
          <w:rFonts w:eastAsia="Times New Roman"/>
          <w:color w:val="000000"/>
          <w:szCs w:val="24"/>
        </w:rPr>
        <w:t>των άρθρων</w:t>
      </w:r>
      <w:r>
        <w:rPr>
          <w:rFonts w:eastAsia="Times New Roman"/>
          <w:color w:val="000000"/>
          <w:szCs w:val="24"/>
        </w:rPr>
        <w:t xml:space="preserve"> </w:t>
      </w:r>
      <w:r w:rsidRPr="008C5512">
        <w:rPr>
          <w:rFonts w:eastAsia="Times New Roman"/>
          <w:color w:val="000000"/>
          <w:szCs w:val="24"/>
        </w:rPr>
        <w:t>και του συνόλου</w:t>
      </w:r>
      <w:r>
        <w:rPr>
          <w:rFonts w:eastAsia="Times New Roman"/>
          <w:color w:val="000000"/>
          <w:szCs w:val="24"/>
        </w:rPr>
        <w:t xml:space="preserve"> και έχει ως εξής:</w:t>
      </w:r>
    </w:p>
    <w:p w14:paraId="678A4A9D" w14:textId="77777777" w:rsidR="0099759A" w:rsidRDefault="00FE124F">
      <w:pPr>
        <w:spacing w:line="600" w:lineRule="auto"/>
        <w:ind w:firstLine="720"/>
        <w:contextualSpacing/>
        <w:jc w:val="center"/>
        <w:rPr>
          <w:rFonts w:eastAsia="Times New Roman" w:cs="Times New Roman"/>
          <w:b/>
          <w:color w:val="FF0000"/>
          <w:szCs w:val="24"/>
        </w:rPr>
      </w:pPr>
      <w:r w:rsidRPr="00986F93">
        <w:rPr>
          <w:rFonts w:eastAsia="Times New Roman"/>
          <w:color w:val="FF0000"/>
          <w:szCs w:val="24"/>
        </w:rPr>
        <w:t>(Να καταχωριστεί το κείμενο του νομοσχεδίου</w:t>
      </w:r>
      <w:r w:rsidRPr="00986F93">
        <w:rPr>
          <w:rFonts w:eastAsia="Times New Roman"/>
          <w:color w:val="FF0000"/>
          <w:szCs w:val="24"/>
        </w:rPr>
        <w:t xml:space="preserve"> σελ.355α</w:t>
      </w:r>
      <w:r w:rsidRPr="00986F93">
        <w:rPr>
          <w:rFonts w:eastAsia="Times New Roman"/>
          <w:color w:val="FF0000"/>
          <w:szCs w:val="24"/>
        </w:rPr>
        <w:t>)</w:t>
      </w:r>
    </w:p>
    <w:p w14:paraId="678A4A9E"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678A4A9F"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ΟΙ</w:t>
      </w:r>
      <w:r>
        <w:rPr>
          <w:rFonts w:eastAsia="Times New Roman" w:cs="Times New Roman"/>
          <w:b/>
          <w:szCs w:val="24"/>
        </w:rPr>
        <w:t xml:space="preserve"> ΒΟΥΛΕΥΤΕΣ:</w:t>
      </w:r>
      <w:r>
        <w:rPr>
          <w:rFonts w:eastAsia="Times New Roman" w:cs="Times New Roman"/>
          <w:szCs w:val="24"/>
        </w:rPr>
        <w:t xml:space="preserve"> Μάλιστα, μάλιστα. </w:t>
      </w:r>
    </w:p>
    <w:p w14:paraId="678A4AA0" w14:textId="77777777" w:rsidR="0099759A" w:rsidRDefault="00FE124F">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w:t>
      </w:r>
      <w:r>
        <w:rPr>
          <w:rFonts w:eastAsia="Times New Roman" w:cs="Times New Roman"/>
          <w:szCs w:val="24"/>
        </w:rPr>
        <w:t>Σ</w:t>
      </w:r>
      <w:r>
        <w:rPr>
          <w:rFonts w:eastAsia="Times New Roman" w:cs="Times New Roman"/>
          <w:szCs w:val="24"/>
        </w:rPr>
        <w:t>υνεπώς τ</w:t>
      </w:r>
      <w:r>
        <w:rPr>
          <w:rFonts w:eastAsia="Times New Roman" w:cs="Times New Roman"/>
          <w:szCs w:val="24"/>
        </w:rPr>
        <w:t xml:space="preserve">ο Σώμα παρέσχε τη ζητηθείσα εξουσιοδότηση. </w:t>
      </w:r>
    </w:p>
    <w:p w14:paraId="678A4AA1" w14:textId="77777777" w:rsidR="0099759A" w:rsidRDefault="00FE124F">
      <w:pPr>
        <w:spacing w:line="600" w:lineRule="auto"/>
        <w:ind w:firstLine="720"/>
        <w:contextualSpacing/>
        <w:jc w:val="both"/>
        <w:rPr>
          <w:rFonts w:eastAsia="Times New Roman" w:cs="Times New Roman"/>
          <w:szCs w:val="24"/>
        </w:rPr>
      </w:pPr>
      <w:r w:rsidRPr="00C76C56">
        <w:rPr>
          <w:rFonts w:eastAsia="Times New Roman" w:cs="Times New Roman"/>
          <w:szCs w:val="24"/>
        </w:rPr>
        <w:t>Κ</w:t>
      </w:r>
      <w:r>
        <w:rPr>
          <w:rFonts w:eastAsia="Times New Roman" w:cs="Times New Roman"/>
          <w:szCs w:val="24"/>
        </w:rPr>
        <w:t>υρίες και κύριοι</w:t>
      </w:r>
      <w:r w:rsidRPr="00C76C56">
        <w:rPr>
          <w:rFonts w:eastAsia="Times New Roman" w:cs="Times New Roman"/>
          <w:szCs w:val="24"/>
        </w:rPr>
        <w:t xml:space="preserve"> συνάδελφοι, δέχεστε στο σημείο αυτό να λύσουμε τη συνεδρίαση;</w:t>
      </w:r>
    </w:p>
    <w:p w14:paraId="678A4AA2" w14:textId="77777777" w:rsidR="0099759A" w:rsidRDefault="00FE124F">
      <w:pPr>
        <w:spacing w:line="600" w:lineRule="auto"/>
        <w:ind w:firstLine="720"/>
        <w:contextualSpacing/>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14:paraId="678A4AA3" w14:textId="77777777" w:rsidR="0099759A" w:rsidRDefault="00FE124F">
      <w:pPr>
        <w:spacing w:line="600" w:lineRule="auto"/>
        <w:ind w:firstLine="720"/>
        <w:contextualSpacing/>
        <w:jc w:val="both"/>
        <w:rPr>
          <w:rFonts w:eastAsia="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w:t>
      </w:r>
      <w:r w:rsidRPr="00C76C56">
        <w:rPr>
          <w:rFonts w:eastAsia="Times New Roman" w:cs="Times New Roman"/>
          <w:szCs w:val="24"/>
        </w:rPr>
        <w:t>Με τη συν</w:t>
      </w:r>
      <w:r>
        <w:rPr>
          <w:rFonts w:eastAsia="Times New Roman" w:cs="Times New Roman"/>
          <w:szCs w:val="24"/>
        </w:rPr>
        <w:t>αίνεση του Σώματος και ώρα 17.40</w:t>
      </w:r>
      <w:r w:rsidRPr="00C76C56">
        <w:rPr>
          <w:rFonts w:eastAsia="Times New Roman" w:cs="Times New Roman"/>
          <w:szCs w:val="24"/>
        </w:rPr>
        <w:t>’ λύεται</w:t>
      </w:r>
      <w:r w:rsidRPr="00C76C56">
        <w:rPr>
          <w:rFonts w:eastAsia="Times New Roman" w:cs="Times New Roman"/>
          <w:szCs w:val="24"/>
        </w:rPr>
        <w:t xml:space="preserve"> η συνεδρίαση για</w:t>
      </w:r>
      <w:r>
        <w:rPr>
          <w:rFonts w:eastAsia="Times New Roman" w:cs="Times New Roman"/>
          <w:szCs w:val="24"/>
        </w:rPr>
        <w:t xml:space="preserve"> αύριο, ημέρα Πέμπτη 21 Φεβρουαρίου 2019 και ώρα 9.3</w:t>
      </w:r>
      <w:r w:rsidRPr="00C76C56">
        <w:rPr>
          <w:rFonts w:eastAsia="Times New Roman" w:cs="Times New Roman"/>
          <w:szCs w:val="24"/>
        </w:rPr>
        <w:t>0΄</w:t>
      </w:r>
      <w:r>
        <w:rPr>
          <w:rFonts w:eastAsia="Times New Roman" w:cs="Times New Roman"/>
          <w:szCs w:val="24"/>
        </w:rPr>
        <w:t>,</w:t>
      </w:r>
      <w:r w:rsidRPr="00C76C56">
        <w:rPr>
          <w:rFonts w:eastAsia="Times New Roman" w:cs="Times New Roman"/>
          <w:szCs w:val="24"/>
        </w:rPr>
        <w:t xml:space="preserve"> με α</w:t>
      </w:r>
      <w:r>
        <w:rPr>
          <w:rFonts w:eastAsia="Times New Roman" w:cs="Times New Roman"/>
          <w:szCs w:val="24"/>
        </w:rPr>
        <w:t>ντικείμενο εργασιών του Σώματος</w:t>
      </w:r>
      <w:r>
        <w:rPr>
          <w:rFonts w:eastAsia="Times New Roman" w:cs="Times New Roman"/>
          <w:szCs w:val="24"/>
        </w:rPr>
        <w:t>:</w:t>
      </w:r>
      <w:r>
        <w:rPr>
          <w:rFonts w:eastAsia="Times New Roman" w:cs="Times New Roman"/>
          <w:szCs w:val="24"/>
        </w:rPr>
        <w:t xml:space="preserve"> </w:t>
      </w:r>
      <w:r w:rsidRPr="00C76C56">
        <w:rPr>
          <w:rFonts w:eastAsia="Times New Roman" w:cs="Times New Roman"/>
          <w:szCs w:val="24"/>
        </w:rPr>
        <w:t>α) κοινοβουλευτικό έλεγχο</w:t>
      </w:r>
      <w:r>
        <w:rPr>
          <w:rFonts w:eastAsia="Times New Roman" w:cs="Times New Roman"/>
          <w:szCs w:val="24"/>
        </w:rPr>
        <w:t xml:space="preserve">, </w:t>
      </w:r>
      <w:r w:rsidRPr="00C76C56">
        <w:rPr>
          <w:rFonts w:eastAsia="Times New Roman" w:cs="Times New Roman"/>
          <w:szCs w:val="24"/>
        </w:rPr>
        <w:t>συζήτηση επικαίρων ερωτήσεων και β) νομοθετική εργασία</w:t>
      </w:r>
      <w:r>
        <w:rPr>
          <w:rFonts w:eastAsia="Times New Roman" w:cs="Times New Roman"/>
          <w:szCs w:val="24"/>
        </w:rPr>
        <w:t xml:space="preserve">, </w:t>
      </w:r>
      <w:r>
        <w:rPr>
          <w:rFonts w:eastAsia="Times New Roman" w:cs="Times New Roman"/>
          <w:szCs w:val="24"/>
        </w:rPr>
        <w:t>μόνη συζήτηση και ψήφιση επί της αρχής, των άρθρων</w:t>
      </w:r>
      <w:r>
        <w:rPr>
          <w:rFonts w:eastAsia="Times New Roman" w:cs="Times New Roman"/>
          <w:szCs w:val="24"/>
        </w:rPr>
        <w:t xml:space="preserve"> και του συνόλου του σχεδίου νόμου του Υπουργείου Ναυτιλίας και Νησιωτικής Πολιτικής</w:t>
      </w:r>
      <w:r>
        <w:rPr>
          <w:rFonts w:eastAsia="Times New Roman" w:cs="Times New Roman"/>
          <w:szCs w:val="24"/>
        </w:rPr>
        <w:t>:</w:t>
      </w:r>
      <w:r>
        <w:rPr>
          <w:rFonts w:eastAsia="Times New Roman" w:cs="Times New Roman"/>
          <w:szCs w:val="24"/>
        </w:rPr>
        <w:t xml:space="preserve"> </w:t>
      </w:r>
      <w:r w:rsidRPr="00AA642C">
        <w:rPr>
          <w:rFonts w:eastAsia="Times New Roman"/>
          <w:color w:val="000000"/>
          <w:szCs w:val="24"/>
        </w:rPr>
        <w:t>«Για την κύρωση των Συμβάσεων Παραχώρησης που έχουν συναφθεί μεταξύ του Ελληνικού Δημοσίου και των Οργανισμών Λιμένος Α.Ε. - Διατάξεις για τη λειτουργία του συστήματος λι</w:t>
      </w:r>
      <w:r w:rsidRPr="00AA642C">
        <w:rPr>
          <w:rFonts w:eastAsia="Times New Roman"/>
          <w:color w:val="000000"/>
          <w:szCs w:val="24"/>
        </w:rPr>
        <w:t>μενικής διακυβέρνησης και άλλες διατάξεις»</w:t>
      </w:r>
      <w:r>
        <w:rPr>
          <w:rFonts w:eastAsia="Times New Roman" w:cs="Times New Roman"/>
          <w:szCs w:val="24"/>
        </w:rPr>
        <w:t xml:space="preserve"> </w:t>
      </w:r>
      <w:r w:rsidRPr="00C76C56">
        <w:rPr>
          <w:rFonts w:eastAsia="Times New Roman" w:cs="Times New Roman"/>
          <w:szCs w:val="24"/>
        </w:rPr>
        <w:t xml:space="preserve">σύμφωνα με την </w:t>
      </w:r>
      <w:r w:rsidRPr="008C5512">
        <w:rPr>
          <w:rFonts w:eastAsia="Times New Roman" w:cs="Times New Roman"/>
          <w:szCs w:val="24"/>
        </w:rPr>
        <w:t>ημερήσια διάταξη</w:t>
      </w:r>
      <w:r w:rsidRPr="00C76C56">
        <w:rPr>
          <w:rFonts w:eastAsia="Times New Roman" w:cs="Times New Roman"/>
          <w:szCs w:val="24"/>
        </w:rPr>
        <w:t xml:space="preserve"> που</w:t>
      </w:r>
      <w:r>
        <w:rPr>
          <w:rFonts w:eastAsia="Times New Roman" w:cs="Times New Roman"/>
          <w:szCs w:val="24"/>
        </w:rPr>
        <w:t xml:space="preserve"> </w:t>
      </w:r>
      <w:r w:rsidRPr="008C5512">
        <w:rPr>
          <w:rFonts w:eastAsia="Times New Roman" w:cs="Times New Roman"/>
          <w:szCs w:val="24"/>
        </w:rPr>
        <w:t>σας έχει</w:t>
      </w:r>
      <w:r w:rsidRPr="00C76C56">
        <w:rPr>
          <w:rFonts w:eastAsia="Times New Roman" w:cs="Times New Roman"/>
          <w:szCs w:val="24"/>
        </w:rPr>
        <w:t xml:space="preserve"> διανεμηθεί. </w:t>
      </w:r>
    </w:p>
    <w:p w14:paraId="678A4AA4" w14:textId="77777777" w:rsidR="0099759A" w:rsidRDefault="00FE124F">
      <w:pPr>
        <w:spacing w:line="600" w:lineRule="auto"/>
        <w:ind w:left="720"/>
        <w:contextualSpacing/>
        <w:jc w:val="both"/>
        <w:rPr>
          <w:rFonts w:eastAsia="Times New Roman" w:cs="Times New Roman"/>
          <w:szCs w:val="24"/>
        </w:rPr>
      </w:pPr>
      <w:r w:rsidRPr="00C76C56">
        <w:rPr>
          <w:rFonts w:eastAsia="Times New Roman" w:cs="Times New Roman"/>
          <w:b/>
          <w:bCs/>
          <w:szCs w:val="24"/>
        </w:rPr>
        <w:t>Ο ΠΡΟΕΔΡΟΣ                                                        ΟΙ ΓΡΑΜΜΑΤΕΙΣ</w:t>
      </w:r>
      <w:r w:rsidRPr="00C76C56">
        <w:rPr>
          <w:rFonts w:eastAsia="Times New Roman" w:cs="Times New Roman"/>
          <w:szCs w:val="24"/>
        </w:rPr>
        <w:t xml:space="preserve"> </w:t>
      </w:r>
    </w:p>
    <w:sectPr w:rsidR="0099759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0002AFF" w:usb1="C000247B" w:usb2="00000009" w:usb3="00000000" w:csb0="000001F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ocumentProtection w:edit="trackedChanges" w:enforcement="1" w:cryptProviderType="rsaFull" w:cryptAlgorithmClass="hash" w:cryptAlgorithmType="typeAny" w:cryptAlgorithmSid="4" w:cryptSpinCount="50000" w:hash="6w357NObHstDfGAK9YXov+j9v3U=" w:salt="Q4nGGKi0jRz0o7x+/nTRh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59A"/>
    <w:rsid w:val="003430A2"/>
    <w:rsid w:val="0099759A"/>
    <w:rsid w:val="00FE124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A382C"/>
  <w15:docId w15:val="{B72079DB-BC98-449A-90E1-B8E150FBB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B5C7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B5C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791</MetadataID>
    <Session xmlns="641f345b-441b-4b81-9152-adc2e73ba5e1">Δ´</Session>
    <Date xmlns="641f345b-441b-4b81-9152-adc2e73ba5e1">2019-02-19T22:00:00+00:00</Date>
    <Status xmlns="641f345b-441b-4b81-9152-adc2e73ba5e1">
      <Url>https://intra.parliament.gr/praktika/Lists/Incoming_Metadata/EditForm.aspx?ID=791&amp;Source=/praktika/Recordings_Library/Forms/AllItems.aspx</Url>
      <Description>Δημοσιεύτηκε</Description>
    </Status>
    <Meeting xmlns="641f345b-441b-4b81-9152-adc2e73ba5e1">Π´</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D7B7DD-FCA0-45D9-8167-3A2248579481}">
  <ds:schemaRef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BB1BA4C4-F6CF-4E8C-B20F-2F282FA8DB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734D7A-6F52-4202-B9B4-66E9853B0B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60</Pages>
  <Words>59452</Words>
  <Characters>321046</Characters>
  <Application>Microsoft Office Word</Application>
  <DocSecurity>0</DocSecurity>
  <Lines>2675</Lines>
  <Paragraphs>759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379739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2019-02-28T08:49:00Z</dcterms:created>
  <dcterms:modified xsi:type="dcterms:W3CDTF">2019-02-28T08:49:00Z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