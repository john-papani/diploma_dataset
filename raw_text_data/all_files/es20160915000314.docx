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119BF" w14:textId="77777777" w:rsidR="003642EA" w:rsidRPr="003642EA" w:rsidRDefault="003642EA" w:rsidP="003642EA">
      <w:pPr>
        <w:spacing w:after="0" w:line="360" w:lineRule="auto"/>
        <w:rPr>
          <w:ins w:id="0" w:author="Φλούδα Χριστίνα" w:date="2016-09-21T12:16:00Z"/>
          <w:rFonts w:eastAsia="Times New Roman"/>
          <w:szCs w:val="24"/>
          <w:lang w:eastAsia="en-US"/>
        </w:rPr>
      </w:pPr>
      <w:bookmarkStart w:id="1" w:name="_GoBack"/>
      <w:bookmarkEnd w:id="1"/>
      <w:ins w:id="2" w:author="Φλούδα Χριστίνα" w:date="2016-09-21T12:16:00Z">
        <w:r w:rsidRPr="003642E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8E5A9CD" w14:textId="77777777" w:rsidR="003642EA" w:rsidRPr="003642EA" w:rsidRDefault="003642EA" w:rsidP="003642EA">
      <w:pPr>
        <w:spacing w:after="0" w:line="360" w:lineRule="auto"/>
        <w:rPr>
          <w:ins w:id="3" w:author="Φλούδα Χριστίνα" w:date="2016-09-21T12:16:00Z"/>
          <w:rFonts w:eastAsia="Times New Roman"/>
          <w:szCs w:val="24"/>
          <w:lang w:eastAsia="en-US"/>
        </w:rPr>
      </w:pPr>
    </w:p>
    <w:p w14:paraId="0DAFE93B" w14:textId="77777777" w:rsidR="003642EA" w:rsidRPr="003642EA" w:rsidRDefault="003642EA" w:rsidP="003642EA">
      <w:pPr>
        <w:spacing w:after="0" w:line="360" w:lineRule="auto"/>
        <w:rPr>
          <w:ins w:id="4" w:author="Φλούδα Χριστίνα" w:date="2016-09-21T12:16:00Z"/>
          <w:rFonts w:eastAsia="Times New Roman"/>
          <w:szCs w:val="24"/>
          <w:lang w:eastAsia="en-US"/>
        </w:rPr>
      </w:pPr>
      <w:ins w:id="5" w:author="Φλούδα Χριστίνα" w:date="2016-09-21T12:16:00Z">
        <w:r w:rsidRPr="003642EA">
          <w:rPr>
            <w:rFonts w:eastAsia="Times New Roman"/>
            <w:szCs w:val="24"/>
            <w:lang w:eastAsia="en-US"/>
          </w:rPr>
          <w:t>ΠΙΝΑΚΑΣ ΠΕΡΙΕΧΟΜΕΝΩΝ</w:t>
        </w:r>
      </w:ins>
    </w:p>
    <w:p w14:paraId="3093220D" w14:textId="77777777" w:rsidR="003642EA" w:rsidRPr="003642EA" w:rsidRDefault="003642EA" w:rsidP="003642EA">
      <w:pPr>
        <w:spacing w:after="0" w:line="360" w:lineRule="auto"/>
        <w:rPr>
          <w:ins w:id="6" w:author="Φλούδα Χριστίνα" w:date="2016-09-21T12:16:00Z"/>
          <w:rFonts w:eastAsia="Times New Roman"/>
          <w:szCs w:val="24"/>
          <w:lang w:eastAsia="en-US"/>
        </w:rPr>
      </w:pPr>
      <w:ins w:id="7" w:author="Φλούδα Χριστίνα" w:date="2016-09-21T12:16:00Z">
        <w:r w:rsidRPr="003642EA">
          <w:rPr>
            <w:rFonts w:eastAsia="Times New Roman"/>
            <w:szCs w:val="24"/>
            <w:lang w:eastAsia="en-US"/>
          </w:rPr>
          <w:t xml:space="preserve">ΙΖ΄ ΠΕΡΙΟΔΟΣ </w:t>
        </w:r>
      </w:ins>
    </w:p>
    <w:p w14:paraId="178E073F" w14:textId="77777777" w:rsidR="003642EA" w:rsidRPr="003642EA" w:rsidRDefault="003642EA" w:rsidP="003642EA">
      <w:pPr>
        <w:spacing w:after="0" w:line="360" w:lineRule="auto"/>
        <w:rPr>
          <w:ins w:id="8" w:author="Φλούδα Χριστίνα" w:date="2016-09-21T12:16:00Z"/>
          <w:rFonts w:eastAsia="Times New Roman"/>
          <w:szCs w:val="24"/>
          <w:lang w:eastAsia="en-US"/>
        </w:rPr>
      </w:pPr>
      <w:ins w:id="9" w:author="Φλούδα Χριστίνα" w:date="2016-09-21T12:16:00Z">
        <w:r w:rsidRPr="003642EA">
          <w:rPr>
            <w:rFonts w:eastAsia="Times New Roman"/>
            <w:szCs w:val="24"/>
            <w:lang w:eastAsia="en-US"/>
          </w:rPr>
          <w:t>ΠΡΟΕΔΡΕΥΟΜΕΝΗΣ ΚΟΙΝΟΒΟΥΛΕΥΤΙΚΗΣ ΔΗΜΟΚΡΑΤΙΑΣ</w:t>
        </w:r>
      </w:ins>
    </w:p>
    <w:p w14:paraId="3EB8AA0B" w14:textId="77777777" w:rsidR="003642EA" w:rsidRPr="003642EA" w:rsidRDefault="003642EA" w:rsidP="003642EA">
      <w:pPr>
        <w:spacing w:after="0" w:line="360" w:lineRule="auto"/>
        <w:rPr>
          <w:ins w:id="10" w:author="Φλούδα Χριστίνα" w:date="2016-09-21T12:16:00Z"/>
          <w:rFonts w:eastAsia="Times New Roman"/>
          <w:szCs w:val="24"/>
          <w:lang w:eastAsia="en-US"/>
        </w:rPr>
      </w:pPr>
      <w:ins w:id="11" w:author="Φλούδα Χριστίνα" w:date="2016-09-21T12:16:00Z">
        <w:r w:rsidRPr="003642EA">
          <w:rPr>
            <w:rFonts w:eastAsia="Times New Roman"/>
            <w:szCs w:val="24"/>
            <w:lang w:eastAsia="en-US"/>
          </w:rPr>
          <w:t>ΣΥΝΟΔΟΣ Α΄</w:t>
        </w:r>
      </w:ins>
    </w:p>
    <w:p w14:paraId="4D603DA3" w14:textId="77777777" w:rsidR="003642EA" w:rsidRPr="003642EA" w:rsidRDefault="003642EA" w:rsidP="003642EA">
      <w:pPr>
        <w:spacing w:after="0" w:line="360" w:lineRule="auto"/>
        <w:rPr>
          <w:ins w:id="12" w:author="Φλούδα Χριστίνα" w:date="2016-09-21T12:16:00Z"/>
          <w:rFonts w:eastAsia="Times New Roman"/>
          <w:szCs w:val="24"/>
          <w:lang w:eastAsia="en-US"/>
        </w:rPr>
      </w:pPr>
    </w:p>
    <w:p w14:paraId="002987A9" w14:textId="77777777" w:rsidR="003642EA" w:rsidRPr="003642EA" w:rsidRDefault="003642EA" w:rsidP="003642EA">
      <w:pPr>
        <w:spacing w:after="0" w:line="360" w:lineRule="auto"/>
        <w:rPr>
          <w:ins w:id="13" w:author="Φλούδα Χριστίνα" w:date="2016-09-21T12:16:00Z"/>
          <w:rFonts w:eastAsia="Times New Roman"/>
          <w:szCs w:val="24"/>
          <w:lang w:eastAsia="en-US"/>
        </w:rPr>
      </w:pPr>
      <w:ins w:id="14" w:author="Φλούδα Χριστίνα" w:date="2016-09-21T12:16:00Z">
        <w:r w:rsidRPr="003642EA">
          <w:rPr>
            <w:rFonts w:eastAsia="Times New Roman"/>
            <w:szCs w:val="24"/>
            <w:lang w:eastAsia="en-US"/>
          </w:rPr>
          <w:t>ΣΥΝΕΔΡΙΑΣΗ ΡΠΘ΄</w:t>
        </w:r>
      </w:ins>
    </w:p>
    <w:p w14:paraId="54461205" w14:textId="77777777" w:rsidR="003642EA" w:rsidRPr="003642EA" w:rsidRDefault="003642EA" w:rsidP="003642EA">
      <w:pPr>
        <w:spacing w:after="0" w:line="360" w:lineRule="auto"/>
        <w:rPr>
          <w:ins w:id="15" w:author="Φλούδα Χριστίνα" w:date="2016-09-21T12:16:00Z"/>
          <w:rFonts w:eastAsia="Times New Roman"/>
          <w:szCs w:val="24"/>
          <w:lang w:eastAsia="en-US"/>
        </w:rPr>
      </w:pPr>
      <w:ins w:id="16" w:author="Φλούδα Χριστίνα" w:date="2016-09-21T12:16:00Z">
        <w:r w:rsidRPr="003642EA">
          <w:rPr>
            <w:rFonts w:eastAsia="Times New Roman"/>
            <w:szCs w:val="24"/>
            <w:lang w:eastAsia="en-US"/>
          </w:rPr>
          <w:t>Πέμπτη  15 Σεπτεμβρίου 2016</w:t>
        </w:r>
      </w:ins>
    </w:p>
    <w:p w14:paraId="1F2E296E" w14:textId="77777777" w:rsidR="003642EA" w:rsidRPr="003642EA" w:rsidRDefault="003642EA" w:rsidP="003642EA">
      <w:pPr>
        <w:spacing w:after="0" w:line="360" w:lineRule="auto"/>
        <w:rPr>
          <w:ins w:id="17" w:author="Φλούδα Χριστίνα" w:date="2016-09-21T12:16:00Z"/>
          <w:rFonts w:eastAsia="Times New Roman"/>
          <w:szCs w:val="24"/>
          <w:lang w:eastAsia="en-US"/>
        </w:rPr>
      </w:pPr>
    </w:p>
    <w:p w14:paraId="48F81A22" w14:textId="77777777" w:rsidR="003642EA" w:rsidRPr="003642EA" w:rsidRDefault="003642EA" w:rsidP="003642EA">
      <w:pPr>
        <w:spacing w:after="0" w:line="360" w:lineRule="auto"/>
        <w:rPr>
          <w:ins w:id="18" w:author="Φλούδα Χριστίνα" w:date="2016-09-21T12:16:00Z"/>
          <w:rFonts w:eastAsia="Times New Roman"/>
          <w:szCs w:val="24"/>
          <w:lang w:eastAsia="en-US"/>
        </w:rPr>
      </w:pPr>
      <w:ins w:id="19" w:author="Φλούδα Χριστίνα" w:date="2016-09-21T12:16:00Z">
        <w:r w:rsidRPr="003642EA">
          <w:rPr>
            <w:rFonts w:eastAsia="Times New Roman"/>
            <w:szCs w:val="24"/>
            <w:lang w:eastAsia="en-US"/>
          </w:rPr>
          <w:t>ΘΕΜΑΤΑ</w:t>
        </w:r>
      </w:ins>
    </w:p>
    <w:p w14:paraId="710F5487" w14:textId="77777777" w:rsidR="003642EA" w:rsidRPr="003642EA" w:rsidRDefault="003642EA" w:rsidP="003642EA">
      <w:pPr>
        <w:spacing w:after="0" w:line="360" w:lineRule="auto"/>
        <w:rPr>
          <w:ins w:id="20" w:author="Φλούδα Χριστίνα" w:date="2016-09-21T12:16:00Z"/>
          <w:rFonts w:eastAsia="Times New Roman"/>
          <w:szCs w:val="24"/>
          <w:lang w:eastAsia="en-US"/>
        </w:rPr>
      </w:pPr>
      <w:ins w:id="21" w:author="Φλούδα Χριστίνα" w:date="2016-09-21T12:16:00Z">
        <w:r w:rsidRPr="003642EA">
          <w:rPr>
            <w:rFonts w:eastAsia="Times New Roman"/>
            <w:szCs w:val="24"/>
            <w:lang w:eastAsia="en-US"/>
          </w:rPr>
          <w:t xml:space="preserve"> </w:t>
        </w:r>
        <w:r w:rsidRPr="003642EA">
          <w:rPr>
            <w:rFonts w:eastAsia="Times New Roman"/>
            <w:szCs w:val="24"/>
            <w:lang w:eastAsia="en-US"/>
          </w:rPr>
          <w:br/>
          <w:t xml:space="preserve">Α. ΕΙΔΙΚΑ ΘΕΜΑΤΑ </w:t>
        </w:r>
        <w:r w:rsidRPr="003642EA">
          <w:rPr>
            <w:rFonts w:eastAsia="Times New Roman"/>
            <w:szCs w:val="24"/>
            <w:lang w:eastAsia="en-US"/>
          </w:rPr>
          <w:br/>
          <w:t xml:space="preserve">1. Επικύρωση Πρακτικών, σελ. </w:t>
        </w:r>
        <w:r w:rsidRPr="003642EA">
          <w:rPr>
            <w:rFonts w:eastAsia="Times New Roman"/>
            <w:szCs w:val="24"/>
            <w:lang w:eastAsia="en-US"/>
          </w:rPr>
          <w:br/>
          <w:t xml:space="preserve">2.  Άδεια απουσίας των Βουλευτών κ.κ. Β. Λεβέντη, Μ. Γεωργιάδη και Γ. Κατσαντώνη, σελ. </w:t>
        </w:r>
        <w:r w:rsidRPr="003642EA">
          <w:rPr>
            <w:rFonts w:eastAsia="Times New Roman"/>
            <w:szCs w:val="24"/>
            <w:lang w:eastAsia="en-US"/>
          </w:rPr>
          <w:br/>
          <w:t xml:space="preserve">3. Ανακοινώνεται ότι τη συνεδρίαση παρακολουθούν επισκέπτες από τον ξενώνα του Δρομοκαΐτειου Νοσοκομείου, σελ. </w:t>
        </w:r>
        <w:r w:rsidRPr="003642EA">
          <w:rPr>
            <w:rFonts w:eastAsia="Times New Roman"/>
            <w:szCs w:val="24"/>
            <w:lang w:eastAsia="en-US"/>
          </w:rPr>
          <w:br/>
          <w:t xml:space="preserve">4. Αναφορά στην 15 Σεπτεμβρίου, Διεθνή Ημέρα της Δημοκρατίας, σελ. </w:t>
        </w:r>
        <w:r w:rsidRPr="003642EA">
          <w:rPr>
            <w:rFonts w:eastAsia="Times New Roman"/>
            <w:szCs w:val="24"/>
            <w:lang w:eastAsia="en-US"/>
          </w:rPr>
          <w:br/>
          <w:t xml:space="preserve">5. Αναφορά στην 14η Σεπτεμβρίου, Ημέρα Εθνικής Μνήμης για την καταστροφή του Μικρασιατικού Ελληνισμού, σελ. </w:t>
        </w:r>
        <w:r w:rsidRPr="003642EA">
          <w:rPr>
            <w:rFonts w:eastAsia="Times New Roman"/>
            <w:szCs w:val="24"/>
            <w:lang w:eastAsia="en-US"/>
          </w:rPr>
          <w:br/>
          <w:t xml:space="preserve">6. Τήρηση ενός λεπτού σιγής στη μνήμη των θυμάτων της Μικρασιατικής καταστροφής, σελ. </w:t>
        </w:r>
        <w:r w:rsidRPr="003642EA">
          <w:rPr>
            <w:rFonts w:eastAsia="Times New Roman"/>
            <w:szCs w:val="24"/>
            <w:lang w:eastAsia="en-US"/>
          </w:rPr>
          <w:br/>
          <w:t>7. Ειδική Ημερήσια Διάταξη:</w:t>
        </w:r>
      </w:ins>
    </w:p>
    <w:p w14:paraId="742AB880" w14:textId="77777777" w:rsidR="003642EA" w:rsidRPr="003642EA" w:rsidRDefault="003642EA" w:rsidP="003642EA">
      <w:pPr>
        <w:spacing w:after="0" w:line="360" w:lineRule="auto"/>
        <w:rPr>
          <w:ins w:id="22" w:author="Φλούδα Χριστίνα" w:date="2016-09-21T12:16:00Z"/>
          <w:rFonts w:eastAsia="Times New Roman"/>
          <w:szCs w:val="24"/>
          <w:lang w:eastAsia="en-US"/>
        </w:rPr>
      </w:pPr>
      <w:ins w:id="23" w:author="Φλούδα Χριστίνα" w:date="2016-09-21T12:16:00Z">
        <w:r w:rsidRPr="003642EA">
          <w:rPr>
            <w:rFonts w:eastAsia="Times New Roman"/>
            <w:szCs w:val="24"/>
            <w:lang w:eastAsia="en-US"/>
          </w:rPr>
          <w:t xml:space="preserve">Συζήτηση και λήψη απόφασης, σύμφωνα με τα άρθρα 62 του Συντάγματος και 43α και 83 του Κανονισμού της Βουλής, για τις αιτήσεις άρσης ασυλίας των Βουλευτών κ. Παναγιώτη Καμμένου και Δημητρίου Δημητριάδη, σελ. </w:t>
        </w:r>
        <w:r w:rsidRPr="003642EA">
          <w:rPr>
            <w:rFonts w:eastAsia="Times New Roman"/>
            <w:szCs w:val="24"/>
            <w:lang w:eastAsia="en-US"/>
          </w:rPr>
          <w:br/>
          <w:t xml:space="preserve">8. Ανακοινώνεται ότι ο κ. Παναγιώτης Καμμένος απέστειλε επιστολή με την οποία αιτείται τη μεταφορά της συζήτησης και λήψης απόφασης για τη δικογραφία που τον αφορά για την Τρίτη 20 Σεπτεμβρίου 2016, σελ. </w:t>
        </w:r>
        <w:r w:rsidRPr="003642EA">
          <w:rPr>
            <w:rFonts w:eastAsia="Times New Roman"/>
            <w:szCs w:val="24"/>
            <w:lang w:eastAsia="en-US"/>
          </w:rPr>
          <w:br/>
          <w:t xml:space="preserve">9.  Έγκριση του σώματος για μεταφορά της συζήτησης και της λήψης απόφασης για τη δικογραφία που αφορά τον κ. Π. Καμμένο και τον κ. Δ. Δημητριάδη για την Τρίτη 20 Σεπτεμβρίου 2016, σελ. </w:t>
        </w:r>
        <w:r w:rsidRPr="003642EA">
          <w:rPr>
            <w:rFonts w:eastAsia="Times New Roman"/>
            <w:szCs w:val="24"/>
            <w:lang w:eastAsia="en-US"/>
          </w:rPr>
          <w:br/>
          <w:t xml:space="preserve">10. Επί διαδικαστικού θέματος, σελ. </w:t>
        </w:r>
        <w:r w:rsidRPr="003642EA">
          <w:rPr>
            <w:rFonts w:eastAsia="Times New Roman"/>
            <w:szCs w:val="24"/>
            <w:lang w:eastAsia="en-US"/>
          </w:rPr>
          <w:br/>
          <w:t xml:space="preserve"> </w:t>
        </w:r>
        <w:r w:rsidRPr="003642EA">
          <w:rPr>
            <w:rFonts w:eastAsia="Times New Roman"/>
            <w:szCs w:val="24"/>
            <w:lang w:eastAsia="en-US"/>
          </w:rPr>
          <w:br/>
          <w:t xml:space="preserve">Β. ΚΟΙΝΟΒΟΥΛΕΥΤΙΚΟΣ ΕΛΕΓΧΟΣ </w:t>
        </w:r>
        <w:r w:rsidRPr="003642EA">
          <w:rPr>
            <w:rFonts w:eastAsia="Times New Roman"/>
            <w:szCs w:val="24"/>
            <w:lang w:eastAsia="en-US"/>
          </w:rPr>
          <w:br/>
          <w:t xml:space="preserve">1. Ανακοίνωση του δελτίου επικαίρων ερωτήσεων και αναφορών - ερωτήσεων της Παρασκευής 16 Σεπτεμβρίου 2016, σελ. </w:t>
        </w:r>
        <w:r w:rsidRPr="003642EA">
          <w:rPr>
            <w:rFonts w:eastAsia="Times New Roman"/>
            <w:szCs w:val="24"/>
            <w:lang w:eastAsia="en-US"/>
          </w:rPr>
          <w:br/>
          <w:t>2. Συζήτηση επικαίρων ερωτήσεων:</w:t>
        </w:r>
        <w:r w:rsidRPr="003642EA">
          <w:rPr>
            <w:rFonts w:eastAsia="Times New Roman"/>
            <w:szCs w:val="24"/>
            <w:lang w:eastAsia="en-US"/>
          </w:rPr>
          <w:br/>
          <w:t xml:space="preserve">    α) Προς τον Υπουργό Εσωτερικών και Διοικητικής:</w:t>
        </w:r>
        <w:r w:rsidRPr="003642EA">
          <w:rPr>
            <w:rFonts w:eastAsia="Times New Roman"/>
            <w:szCs w:val="24"/>
            <w:lang w:eastAsia="en-US"/>
          </w:rPr>
          <w:br/>
          <w:t xml:space="preserve">        i. σχετικά με τις πρωτοφανείς καταστροφές στον Νομό Τρικάλων λόγω έντονης βροχόπτωσης, σελ. </w:t>
        </w:r>
        <w:r w:rsidRPr="003642EA">
          <w:rPr>
            <w:rFonts w:eastAsia="Times New Roman"/>
            <w:szCs w:val="24"/>
            <w:lang w:eastAsia="en-US"/>
          </w:rPr>
          <w:br/>
          <w:t xml:space="preserve">        ii. σχετικά με τον αποκλεισμό χιλιάδων παιδιών από τους παιδικούς σταθμούς της χώρας, σελ. </w:t>
        </w:r>
        <w:r w:rsidRPr="003642EA">
          <w:rPr>
            <w:rFonts w:eastAsia="Times New Roman"/>
            <w:szCs w:val="24"/>
            <w:lang w:eastAsia="en-US"/>
          </w:rPr>
          <w:br/>
          <w:t xml:space="preserve">        iii. σχετικά με την υποβάθμιση του Αστυνομικού Τμήματος της Αρναίας του Νομού Χαλκιδικής σε Αστυνομικό σταθμό, σύμφωνα με σχετικό σχέδιο Προεδρικού Διατάγματος, σελ. </w:t>
        </w:r>
        <w:r w:rsidRPr="003642EA">
          <w:rPr>
            <w:rFonts w:eastAsia="Times New Roman"/>
            <w:szCs w:val="24"/>
            <w:lang w:eastAsia="en-US"/>
          </w:rPr>
          <w:br/>
          <w:t xml:space="preserve">        iv. σχετικά με την αύξηση της παραβατικότητας με θύμα τους πολίτες, σελ. </w:t>
        </w:r>
        <w:r w:rsidRPr="003642EA">
          <w:rPr>
            <w:rFonts w:eastAsia="Times New Roman"/>
            <w:szCs w:val="24"/>
            <w:lang w:eastAsia="en-US"/>
          </w:rPr>
          <w:br/>
          <w:t xml:space="preserve">    β) Προς τον Υπουργό Αγροτικής Ανάπτυξης και Τροφίμων:</w:t>
        </w:r>
        <w:r w:rsidRPr="003642EA">
          <w:rPr>
            <w:rFonts w:eastAsia="Times New Roman"/>
            <w:szCs w:val="24"/>
            <w:lang w:eastAsia="en-US"/>
          </w:rPr>
          <w:br/>
          <w:t xml:space="preserve">        i. σχετικά με τον αποκλεισμό από την συνδεδεμένη ενίσχυση, με κριτήριο το άπιαστο όριο των 120 κιλών γάλα ανά ζώο, για χιλιάδες κτηνοτρόφους με εγχώριες φυλές εντατικής βοσκής, σελ. </w:t>
        </w:r>
        <w:r w:rsidRPr="003642EA">
          <w:rPr>
            <w:rFonts w:eastAsia="Times New Roman"/>
            <w:szCs w:val="24"/>
            <w:lang w:eastAsia="en-US"/>
          </w:rPr>
          <w:br/>
          <w:t xml:space="preserve">        ii. , σχετικά με την πορεία υλοποίησης των έργων του αρδευτικού δικτύου Αναβάλου Αργολίδας, σελ. </w:t>
        </w:r>
        <w:r w:rsidRPr="003642EA">
          <w:rPr>
            <w:rFonts w:eastAsia="Times New Roman"/>
            <w:szCs w:val="24"/>
            <w:lang w:eastAsia="en-US"/>
          </w:rPr>
          <w:br/>
          <w:t xml:space="preserve">     γ) Προς τον Υπουργό Εργασίας, Κοινωνικής Ασφάλισης και Κοινωνικής Αλληλεγγύης:</w:t>
        </w:r>
        <w:r w:rsidRPr="003642EA">
          <w:rPr>
            <w:rFonts w:eastAsia="Times New Roman"/>
            <w:szCs w:val="24"/>
            <w:lang w:eastAsia="en-US"/>
          </w:rPr>
          <w:br/>
          <w:t xml:space="preserve">         i. σχετικά με τις μειώσεις των επικουρικών συντάξεων, σελ.         </w:t>
        </w:r>
      </w:ins>
    </w:p>
    <w:p w14:paraId="25F4F146" w14:textId="77777777" w:rsidR="003642EA" w:rsidRPr="003642EA" w:rsidRDefault="003642EA" w:rsidP="003642EA">
      <w:pPr>
        <w:spacing w:after="0" w:line="360" w:lineRule="auto"/>
        <w:rPr>
          <w:ins w:id="24" w:author="Φλούδα Χριστίνα" w:date="2016-09-21T12:16:00Z"/>
          <w:rFonts w:eastAsia="Times New Roman"/>
          <w:szCs w:val="24"/>
          <w:lang w:eastAsia="en-US"/>
        </w:rPr>
      </w:pPr>
      <w:ins w:id="25" w:author="Φλούδα Χριστίνα" w:date="2016-09-21T12:16:00Z">
        <w:r w:rsidRPr="003642EA">
          <w:rPr>
            <w:rFonts w:eastAsia="Times New Roman"/>
            <w:szCs w:val="24"/>
            <w:lang w:eastAsia="en-US"/>
          </w:rPr>
          <w:t xml:space="preserve">         ii. σχετικά με τις αυξήσεις στις ασφαλιστικές εισφορές των αγροτών, σελ.      </w:t>
        </w:r>
      </w:ins>
    </w:p>
    <w:p w14:paraId="40D8DE20" w14:textId="77777777" w:rsidR="003642EA" w:rsidRPr="003642EA" w:rsidRDefault="003642EA" w:rsidP="003642EA">
      <w:pPr>
        <w:spacing w:after="0" w:line="360" w:lineRule="auto"/>
        <w:rPr>
          <w:ins w:id="26" w:author="Φλούδα Χριστίνα" w:date="2016-09-21T12:16:00Z"/>
          <w:rFonts w:eastAsia="Times New Roman"/>
          <w:szCs w:val="24"/>
          <w:lang w:eastAsia="en-US"/>
        </w:rPr>
      </w:pPr>
      <w:ins w:id="27" w:author="Φλούδα Χριστίνα" w:date="2016-09-21T12:16:00Z">
        <w:r w:rsidRPr="003642EA">
          <w:rPr>
            <w:rFonts w:eastAsia="Times New Roman"/>
            <w:szCs w:val="24"/>
            <w:lang w:eastAsia="en-US"/>
          </w:rPr>
          <w:t xml:space="preserve">     δ) Προς τον Υπουργό Οικονομικών:</w:t>
        </w:r>
        <w:r w:rsidRPr="003642EA">
          <w:rPr>
            <w:rFonts w:eastAsia="Times New Roman"/>
            <w:szCs w:val="24"/>
            <w:lang w:eastAsia="en-US"/>
          </w:rPr>
          <w:br/>
          <w:t xml:space="preserve">         i. σχετικά με την ανάγκη στήριξης των περιοχών της Λακωνίας και της Μεσσηνίας που επλήγησαν από την πρόσφατη κακοκαιρία, σελ. </w:t>
        </w:r>
        <w:r w:rsidRPr="003642EA">
          <w:rPr>
            <w:rFonts w:eastAsia="Times New Roman"/>
            <w:szCs w:val="24"/>
            <w:lang w:eastAsia="en-US"/>
          </w:rPr>
          <w:br/>
          <w:t xml:space="preserve">         ii. σχετικά με την απώλεια εσόδων ύψους 5 δισεκατομμυρίων ευρώ το 2014 από τον ΦΠΑ, σελ. </w:t>
        </w:r>
        <w:r w:rsidRPr="003642EA">
          <w:rPr>
            <w:rFonts w:eastAsia="Times New Roman"/>
            <w:szCs w:val="24"/>
            <w:lang w:eastAsia="en-US"/>
          </w:rPr>
          <w:br/>
          <w:t xml:space="preserve">         iii. σχετικά με τη δυνατότητα ένταξης και επανένταξης στη ρύθμιση των εκατό δόσεων τόσο για οφειλές στο Δημόσιο όσο και στα ασφαλιστικά Ταμεία, σελ. </w:t>
        </w:r>
        <w:r w:rsidRPr="003642EA">
          <w:rPr>
            <w:rFonts w:eastAsia="Times New Roman"/>
            <w:szCs w:val="24"/>
            <w:lang w:eastAsia="en-US"/>
          </w:rPr>
          <w:br/>
          <w:t xml:space="preserve">     ε) Προς τον Υπουργό Παιδείας,  Έρευνας και Θρησκευμάτων, σχετικά με την υποστελέχωση του Τ.Ε.Ι. Κιλκίς, σελ. </w:t>
        </w:r>
        <w:r w:rsidRPr="003642EA">
          <w:rPr>
            <w:rFonts w:eastAsia="Times New Roman"/>
            <w:szCs w:val="24"/>
            <w:lang w:eastAsia="en-US"/>
          </w:rPr>
          <w:br/>
          <w:t xml:space="preserve"> </w:t>
        </w:r>
        <w:r w:rsidRPr="003642EA">
          <w:rPr>
            <w:rFonts w:eastAsia="Times New Roman"/>
            <w:szCs w:val="24"/>
            <w:lang w:eastAsia="en-US"/>
          </w:rPr>
          <w:br/>
          <w:t xml:space="preserve">Γ. ΝΟΜΟΘΕΤΙΚΗ ΕΡΓΑΣΙΑ </w:t>
        </w:r>
        <w:r w:rsidRPr="003642EA">
          <w:rPr>
            <w:rFonts w:eastAsia="Times New Roman"/>
            <w:szCs w:val="24"/>
            <w:lang w:eastAsia="en-US"/>
          </w:rPr>
          <w:br/>
          <w:t>Κατάθεση Εκθέσεως Διαρκούς Επιτροπής:</w:t>
        </w:r>
      </w:ins>
    </w:p>
    <w:p w14:paraId="5ACE4757" w14:textId="77777777" w:rsidR="003642EA" w:rsidRPr="003642EA" w:rsidRDefault="003642EA" w:rsidP="003642EA">
      <w:pPr>
        <w:spacing w:after="0" w:line="360" w:lineRule="auto"/>
        <w:rPr>
          <w:ins w:id="28" w:author="Φλούδα Χριστίνα" w:date="2016-09-21T12:16:00Z"/>
          <w:rFonts w:eastAsia="Times New Roman"/>
          <w:szCs w:val="24"/>
          <w:lang w:eastAsia="en-US"/>
        </w:rPr>
      </w:pPr>
      <w:ins w:id="29" w:author="Φλούδα Χριστίνα" w:date="2016-09-21T12:16:00Z">
        <w:r w:rsidRPr="003642EA">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Αγροτικής Ανάπτυξης και Τροφίμων «Κύρωση του Μνημονίου Κατανόησης μεταξύ του Υπουργείου Αγροτικής Ανάπτυξης και Τροφίμων της Ελληνικής Δημοκρατίας και του Υπουργείου Γεωργίας και Εγγείων Βελτιώσεων της Αραβικής Δημοκρατίας της Αιγύπτου για συνεργασία στον τομέα της αλιείας και της υδατοκαλλιέργειας», σελ. </w:t>
        </w:r>
        <w:r w:rsidRPr="003642EA">
          <w:rPr>
            <w:rFonts w:eastAsia="Times New Roman"/>
            <w:szCs w:val="24"/>
            <w:lang w:eastAsia="en-US"/>
          </w:rPr>
          <w:br/>
        </w:r>
      </w:ins>
    </w:p>
    <w:p w14:paraId="3693CD04" w14:textId="77777777" w:rsidR="003642EA" w:rsidRPr="003642EA" w:rsidRDefault="003642EA" w:rsidP="003642EA">
      <w:pPr>
        <w:spacing w:after="0" w:line="360" w:lineRule="auto"/>
        <w:rPr>
          <w:ins w:id="30" w:author="Φλούδα Χριστίνα" w:date="2016-09-21T12:16:00Z"/>
          <w:rFonts w:eastAsia="Times New Roman"/>
          <w:szCs w:val="24"/>
          <w:lang w:eastAsia="en-US"/>
        </w:rPr>
      </w:pPr>
    </w:p>
    <w:p w14:paraId="5F2CE852" w14:textId="77777777" w:rsidR="003642EA" w:rsidRPr="003642EA" w:rsidRDefault="003642EA" w:rsidP="003642EA">
      <w:pPr>
        <w:spacing w:after="0" w:line="360" w:lineRule="auto"/>
        <w:rPr>
          <w:ins w:id="31" w:author="Φλούδα Χριστίνα" w:date="2016-09-21T12:16:00Z"/>
          <w:rFonts w:eastAsia="Times New Roman"/>
          <w:szCs w:val="24"/>
          <w:lang w:eastAsia="en-US"/>
        </w:rPr>
      </w:pPr>
      <w:ins w:id="32" w:author="Φλούδα Χριστίνα" w:date="2016-09-21T12:16:00Z">
        <w:r w:rsidRPr="003642EA">
          <w:rPr>
            <w:rFonts w:eastAsia="Times New Roman"/>
            <w:szCs w:val="24"/>
            <w:lang w:eastAsia="en-US"/>
          </w:rPr>
          <w:t>ΠΡΟΕΔΡΕΥΟΝΤΕΣ</w:t>
        </w:r>
      </w:ins>
    </w:p>
    <w:p w14:paraId="58D971C5" w14:textId="77777777" w:rsidR="003642EA" w:rsidRPr="003642EA" w:rsidRDefault="003642EA" w:rsidP="003642EA">
      <w:pPr>
        <w:spacing w:after="0" w:line="360" w:lineRule="auto"/>
        <w:rPr>
          <w:ins w:id="33" w:author="Φλούδα Χριστίνα" w:date="2016-09-21T12:16:00Z"/>
          <w:rFonts w:eastAsia="Times New Roman"/>
          <w:szCs w:val="24"/>
          <w:lang w:eastAsia="en-US"/>
        </w:rPr>
      </w:pPr>
    </w:p>
    <w:p w14:paraId="28EE868F" w14:textId="77777777" w:rsidR="003642EA" w:rsidRPr="003642EA" w:rsidRDefault="003642EA" w:rsidP="003642EA">
      <w:pPr>
        <w:spacing w:after="0" w:line="360" w:lineRule="auto"/>
        <w:rPr>
          <w:ins w:id="34" w:author="Φλούδα Χριστίνα" w:date="2016-09-21T12:16:00Z"/>
          <w:rFonts w:eastAsia="Times New Roman"/>
          <w:szCs w:val="24"/>
          <w:lang w:eastAsia="en-US"/>
        </w:rPr>
      </w:pPr>
      <w:ins w:id="35" w:author="Φλούδα Χριστίνα" w:date="2016-09-21T12:16:00Z">
        <w:r w:rsidRPr="003642EA">
          <w:rPr>
            <w:rFonts w:eastAsia="Times New Roman"/>
            <w:szCs w:val="24"/>
            <w:lang w:eastAsia="en-US"/>
          </w:rPr>
          <w:t>ΚΟΥΡΑΚΗΣ Α. , σελ.</w:t>
        </w:r>
        <w:r w:rsidRPr="003642EA">
          <w:rPr>
            <w:rFonts w:eastAsia="Times New Roman"/>
            <w:szCs w:val="24"/>
            <w:lang w:eastAsia="en-US"/>
          </w:rPr>
          <w:br/>
          <w:t>ΛΑΜΠΡΟΥΛΗΣ Γ. , σελ.</w:t>
        </w:r>
        <w:r w:rsidRPr="003642EA">
          <w:rPr>
            <w:rFonts w:eastAsia="Times New Roman"/>
            <w:szCs w:val="24"/>
            <w:lang w:eastAsia="en-US"/>
          </w:rPr>
          <w:br/>
        </w:r>
      </w:ins>
    </w:p>
    <w:p w14:paraId="61ACD651" w14:textId="77777777" w:rsidR="003642EA" w:rsidRPr="003642EA" w:rsidRDefault="003642EA" w:rsidP="003642EA">
      <w:pPr>
        <w:spacing w:after="0" w:line="360" w:lineRule="auto"/>
        <w:rPr>
          <w:ins w:id="36" w:author="Φλούδα Χριστίνα" w:date="2016-09-21T12:16:00Z"/>
          <w:rFonts w:eastAsia="Times New Roman"/>
          <w:szCs w:val="24"/>
          <w:lang w:eastAsia="en-US"/>
        </w:rPr>
      </w:pPr>
    </w:p>
    <w:p w14:paraId="3EA6CE5F" w14:textId="77777777" w:rsidR="003642EA" w:rsidRPr="003642EA" w:rsidRDefault="003642EA" w:rsidP="003642EA">
      <w:pPr>
        <w:spacing w:after="0" w:line="360" w:lineRule="auto"/>
        <w:rPr>
          <w:ins w:id="37" w:author="Φλούδα Χριστίνα" w:date="2016-09-21T12:16:00Z"/>
          <w:rFonts w:eastAsia="Times New Roman"/>
          <w:szCs w:val="24"/>
          <w:lang w:eastAsia="en-US"/>
        </w:rPr>
      </w:pPr>
      <w:ins w:id="38" w:author="Φλούδα Χριστίνα" w:date="2016-09-21T12:16:00Z">
        <w:r w:rsidRPr="003642EA">
          <w:rPr>
            <w:rFonts w:eastAsia="Times New Roman"/>
            <w:szCs w:val="24"/>
            <w:lang w:eastAsia="en-US"/>
          </w:rPr>
          <w:t>ΟΜΙΛΗΤΕΣ</w:t>
        </w:r>
      </w:ins>
    </w:p>
    <w:p w14:paraId="4034E7DF" w14:textId="2047F066" w:rsidR="003642EA" w:rsidRDefault="003642EA" w:rsidP="003642EA">
      <w:pPr>
        <w:spacing w:after="0" w:line="600" w:lineRule="auto"/>
        <w:ind w:firstLine="720"/>
        <w:contextualSpacing/>
        <w:jc w:val="both"/>
        <w:rPr>
          <w:ins w:id="39" w:author="Φλούδα Χριστίνα" w:date="2016-09-21T12:16:00Z"/>
          <w:rFonts w:eastAsia="Times New Roman"/>
          <w:szCs w:val="24"/>
        </w:rPr>
        <w:pPrChange w:id="40" w:author="Φλούδα Χριστίνα" w:date="2016-09-21T12:16:00Z">
          <w:pPr>
            <w:spacing w:after="0" w:line="600" w:lineRule="auto"/>
            <w:ind w:firstLine="720"/>
            <w:contextualSpacing/>
            <w:jc w:val="center"/>
          </w:pPr>
        </w:pPrChange>
      </w:pPr>
      <w:ins w:id="41" w:author="Φλούδα Χριστίνα" w:date="2016-09-21T12:16:00Z">
        <w:r w:rsidRPr="003642EA">
          <w:rPr>
            <w:rFonts w:eastAsia="Times New Roman"/>
            <w:szCs w:val="24"/>
            <w:lang w:eastAsia="en-US"/>
          </w:rPr>
          <w:br/>
          <w:t>Α. Επί της αναφοράς στην 15 Σεπτεμβρίου, Διεθνή Ημέρα της Δημοκρατίας:</w:t>
        </w:r>
        <w:r w:rsidRPr="003642EA">
          <w:rPr>
            <w:rFonts w:eastAsia="Times New Roman"/>
            <w:szCs w:val="24"/>
            <w:lang w:eastAsia="en-US"/>
          </w:rPr>
          <w:br/>
          <w:t>ΚΟΥΡΑΚΗΣ Α. , σελ.</w:t>
        </w:r>
        <w:r w:rsidRPr="003642EA">
          <w:rPr>
            <w:rFonts w:eastAsia="Times New Roman"/>
            <w:szCs w:val="24"/>
            <w:lang w:eastAsia="en-US"/>
          </w:rPr>
          <w:br/>
        </w:r>
        <w:r w:rsidRPr="003642EA">
          <w:rPr>
            <w:rFonts w:eastAsia="Times New Roman"/>
            <w:szCs w:val="24"/>
            <w:lang w:eastAsia="en-US"/>
          </w:rPr>
          <w:br/>
          <w:t>Β. Επί της αναφοράς στην 14η Σεπτεμβρίου, Ημέρα Εθνικής Μνήμης για την καταστροφή του Μικρασιατικού Ελληνισμού:</w:t>
        </w:r>
        <w:r w:rsidRPr="003642EA">
          <w:rPr>
            <w:rFonts w:eastAsia="Times New Roman"/>
            <w:szCs w:val="24"/>
            <w:lang w:eastAsia="en-US"/>
          </w:rPr>
          <w:br/>
          <w:t>ΑΪΒΑΤΙΔΗΣ Ι. , σελ.</w:t>
        </w:r>
        <w:r w:rsidRPr="003642EA">
          <w:rPr>
            <w:rFonts w:eastAsia="Times New Roman"/>
            <w:szCs w:val="24"/>
            <w:lang w:eastAsia="en-US"/>
          </w:rPr>
          <w:br/>
          <w:t>ΓΕΩΡΓΙΑΔΗΣ Μ. , σελ.</w:t>
        </w:r>
        <w:r w:rsidRPr="003642EA">
          <w:rPr>
            <w:rFonts w:eastAsia="Times New Roman"/>
            <w:szCs w:val="24"/>
            <w:lang w:eastAsia="en-US"/>
          </w:rPr>
          <w:br/>
          <w:t>ΔΑΝΕΛΛΗΣ Σ. , σελ.</w:t>
        </w:r>
        <w:r w:rsidRPr="003642EA">
          <w:rPr>
            <w:rFonts w:eastAsia="Times New Roman"/>
            <w:szCs w:val="24"/>
            <w:lang w:eastAsia="en-US"/>
          </w:rPr>
          <w:br/>
          <w:t>ΚΕΓΚΕΡΟΓΛΟΥ Β. , σελ.</w:t>
        </w:r>
        <w:r w:rsidRPr="003642EA">
          <w:rPr>
            <w:rFonts w:eastAsia="Times New Roman"/>
            <w:szCs w:val="24"/>
            <w:lang w:eastAsia="en-US"/>
          </w:rPr>
          <w:br/>
          <w:t>ΚΟΥΚΟΥΤΣΗΣ Δ. , σελ.</w:t>
        </w:r>
        <w:r w:rsidRPr="003642EA">
          <w:rPr>
            <w:rFonts w:eastAsia="Times New Roman"/>
            <w:szCs w:val="24"/>
            <w:lang w:eastAsia="en-US"/>
          </w:rPr>
          <w:br/>
          <w:t>ΚΟΥΡΑΚΗΣ Α. , σελ.</w:t>
        </w:r>
        <w:r w:rsidRPr="003642EA">
          <w:rPr>
            <w:rFonts w:eastAsia="Times New Roman"/>
            <w:szCs w:val="24"/>
            <w:lang w:eastAsia="en-US"/>
          </w:rPr>
          <w:br/>
          <w:t>ΛΑΖΑΡΙΔΗΣ Γ. , σελ.</w:t>
        </w:r>
        <w:r w:rsidRPr="003642EA">
          <w:rPr>
            <w:rFonts w:eastAsia="Times New Roman"/>
            <w:szCs w:val="24"/>
            <w:lang w:eastAsia="en-US"/>
          </w:rPr>
          <w:br/>
          <w:t>ΛΑΜΠΡΟΥΛΗΣ Γ. , σελ.</w:t>
        </w:r>
        <w:r w:rsidRPr="003642EA">
          <w:rPr>
            <w:rFonts w:eastAsia="Times New Roman"/>
            <w:szCs w:val="24"/>
            <w:lang w:eastAsia="en-US"/>
          </w:rPr>
          <w:br/>
          <w:t>ΜΙΧΕΛΗΣ Α. , σελ.</w:t>
        </w:r>
        <w:r w:rsidRPr="003642EA">
          <w:rPr>
            <w:rFonts w:eastAsia="Times New Roman"/>
            <w:szCs w:val="24"/>
            <w:lang w:eastAsia="en-US"/>
          </w:rPr>
          <w:br/>
          <w:t>ΠΕΛΕΓΡΙΝΗΣ Θ. , σελ.</w:t>
        </w:r>
        <w:r w:rsidRPr="003642EA">
          <w:rPr>
            <w:rFonts w:eastAsia="Times New Roman"/>
            <w:szCs w:val="24"/>
            <w:lang w:eastAsia="en-US"/>
          </w:rPr>
          <w:br/>
          <w:t>ΦΙΛΗΣ Ν. , σελ.</w:t>
        </w:r>
        <w:r w:rsidRPr="003642EA">
          <w:rPr>
            <w:rFonts w:eastAsia="Times New Roman"/>
            <w:szCs w:val="24"/>
            <w:lang w:eastAsia="en-US"/>
          </w:rPr>
          <w:br/>
          <w:t>ΧΑΡΑΚΟΠΟΥΛΟΣ Μ. , σελ.</w:t>
        </w:r>
        <w:r w:rsidRPr="003642EA">
          <w:rPr>
            <w:rFonts w:eastAsia="Times New Roman"/>
            <w:szCs w:val="24"/>
            <w:lang w:eastAsia="en-US"/>
          </w:rPr>
          <w:br/>
        </w:r>
        <w:r w:rsidRPr="003642EA">
          <w:rPr>
            <w:rFonts w:eastAsia="Times New Roman"/>
            <w:szCs w:val="24"/>
            <w:lang w:eastAsia="en-US"/>
          </w:rPr>
          <w:br/>
          <w:t>Γ. Επί διαδικαστικού θέματος:</w:t>
        </w:r>
        <w:r w:rsidRPr="003642EA">
          <w:rPr>
            <w:rFonts w:eastAsia="Times New Roman"/>
            <w:szCs w:val="24"/>
            <w:lang w:eastAsia="en-US"/>
          </w:rPr>
          <w:br/>
          <w:t>ΚΕΓΚΕΡΟΓΛΟΥ Β. , σελ.</w:t>
        </w:r>
        <w:r w:rsidRPr="003642EA">
          <w:rPr>
            <w:rFonts w:eastAsia="Times New Roman"/>
            <w:szCs w:val="24"/>
            <w:lang w:eastAsia="en-US"/>
          </w:rPr>
          <w:br/>
          <w:t>ΚΟΥΡΑΚΗΣ Α. , σελ.</w:t>
        </w:r>
        <w:r w:rsidRPr="003642EA">
          <w:rPr>
            <w:rFonts w:eastAsia="Times New Roman"/>
            <w:szCs w:val="24"/>
            <w:lang w:eastAsia="en-US"/>
          </w:rPr>
          <w:br/>
          <w:t>ΠΑΠΑΔΟΠΟΥΛΟΣ Ν. , σελ.</w:t>
        </w:r>
        <w:r w:rsidRPr="003642EA">
          <w:rPr>
            <w:rFonts w:eastAsia="Times New Roman"/>
            <w:szCs w:val="24"/>
            <w:lang w:eastAsia="en-US"/>
          </w:rPr>
          <w:br/>
          <w:t>ΧΑΡΑΚΟΠΟΥΛΟΣ Μ. , σελ.</w:t>
        </w:r>
        <w:r w:rsidRPr="003642EA">
          <w:rPr>
            <w:rFonts w:eastAsia="Times New Roman"/>
            <w:szCs w:val="24"/>
            <w:lang w:eastAsia="en-US"/>
          </w:rPr>
          <w:br/>
        </w:r>
        <w:r w:rsidRPr="003642EA">
          <w:rPr>
            <w:rFonts w:eastAsia="Times New Roman"/>
            <w:szCs w:val="24"/>
            <w:lang w:eastAsia="en-US"/>
          </w:rPr>
          <w:br/>
          <w:t>Δ. Επί των επικαίρων ερωτήσεων:</w:t>
        </w:r>
        <w:r w:rsidRPr="003642EA">
          <w:rPr>
            <w:rFonts w:eastAsia="Times New Roman"/>
            <w:szCs w:val="24"/>
            <w:lang w:eastAsia="en-US"/>
          </w:rPr>
          <w:br/>
          <w:t>ΑΛΕΞΙΑΔΗΣ Τ. , σελ.</w:t>
        </w:r>
        <w:r w:rsidRPr="003642EA">
          <w:rPr>
            <w:rFonts w:eastAsia="Times New Roman"/>
            <w:szCs w:val="24"/>
            <w:lang w:eastAsia="en-US"/>
          </w:rPr>
          <w:br/>
          <w:t>ΑΝΑΓΝΩΣΤΟΠΟΥΛΟΥ Α. , σελ.</w:t>
        </w:r>
        <w:r w:rsidRPr="003642EA">
          <w:rPr>
            <w:rFonts w:eastAsia="Times New Roman"/>
            <w:szCs w:val="24"/>
            <w:lang w:eastAsia="en-US"/>
          </w:rPr>
          <w:br/>
          <w:t>ΑΝΔΡΙΑΝΟΣ Ι. , σελ.</w:t>
        </w:r>
        <w:r w:rsidRPr="003642EA">
          <w:rPr>
            <w:rFonts w:eastAsia="Times New Roman"/>
            <w:szCs w:val="24"/>
            <w:lang w:eastAsia="en-US"/>
          </w:rPr>
          <w:br/>
          <w:t>ΑΠΟΣΤΟΛΟΥ Ε. , σελ.</w:t>
        </w:r>
        <w:r w:rsidRPr="003642EA">
          <w:rPr>
            <w:rFonts w:eastAsia="Times New Roman"/>
            <w:szCs w:val="24"/>
            <w:lang w:eastAsia="en-US"/>
          </w:rPr>
          <w:br/>
          <w:t>ΑΡΑΧΩΒΙΤΗΣ Σ. , σελ.</w:t>
        </w:r>
        <w:r w:rsidRPr="003642EA">
          <w:rPr>
            <w:rFonts w:eastAsia="Times New Roman"/>
            <w:szCs w:val="24"/>
            <w:lang w:eastAsia="en-US"/>
          </w:rPr>
          <w:br/>
          <w:t>ΒΑΓΙΩΝΑΣ Γ. , σελ.</w:t>
        </w:r>
        <w:r w:rsidRPr="003642EA">
          <w:rPr>
            <w:rFonts w:eastAsia="Times New Roman"/>
            <w:szCs w:val="24"/>
            <w:lang w:eastAsia="en-US"/>
          </w:rPr>
          <w:br/>
          <w:t>ΓΕΩΡΓΑΝΤΑΣ Γ. , σελ.</w:t>
        </w:r>
        <w:r w:rsidRPr="003642EA">
          <w:rPr>
            <w:rFonts w:eastAsia="Times New Roman"/>
            <w:szCs w:val="24"/>
            <w:lang w:eastAsia="en-US"/>
          </w:rPr>
          <w:br/>
          <w:t>ΚΑΜΜΕΝΟΣ Δ. , σελ.</w:t>
        </w:r>
        <w:r w:rsidRPr="003642EA">
          <w:rPr>
            <w:rFonts w:eastAsia="Times New Roman"/>
            <w:szCs w:val="24"/>
            <w:lang w:eastAsia="en-US"/>
          </w:rPr>
          <w:br/>
          <w:t>ΚΕΓΚΕΡΟΓΛΟΥ Β. , σελ.</w:t>
        </w:r>
        <w:r w:rsidRPr="003642EA">
          <w:rPr>
            <w:rFonts w:eastAsia="Times New Roman"/>
            <w:szCs w:val="24"/>
            <w:lang w:eastAsia="en-US"/>
          </w:rPr>
          <w:br/>
          <w:t>ΚΟΥΡΟΥΜΠΛΗΣ Π. , σελ.</w:t>
        </w:r>
        <w:r w:rsidRPr="003642EA">
          <w:rPr>
            <w:rFonts w:eastAsia="Times New Roman"/>
            <w:szCs w:val="24"/>
            <w:lang w:eastAsia="en-US"/>
          </w:rPr>
          <w:br/>
          <w:t>ΛΑΜΠΡΟΥΛΗΣ Γ. , σελ.</w:t>
        </w:r>
        <w:r w:rsidRPr="003642EA">
          <w:rPr>
            <w:rFonts w:eastAsia="Times New Roman"/>
            <w:szCs w:val="24"/>
            <w:lang w:eastAsia="en-US"/>
          </w:rPr>
          <w:br/>
          <w:t>ΜΩΡΑΪΤΗΣ Ν. , σελ.</w:t>
        </w:r>
        <w:r w:rsidRPr="003642EA">
          <w:rPr>
            <w:rFonts w:eastAsia="Times New Roman"/>
            <w:szCs w:val="24"/>
            <w:lang w:eastAsia="en-US"/>
          </w:rPr>
          <w:br/>
          <w:t>ΠΕΤΡΟΠΟΥΛΟΣ Α. , σελ.</w:t>
        </w:r>
        <w:r w:rsidRPr="003642EA">
          <w:rPr>
            <w:rFonts w:eastAsia="Times New Roman"/>
            <w:szCs w:val="24"/>
            <w:lang w:eastAsia="en-US"/>
          </w:rPr>
          <w:br/>
          <w:t>ΤΟΣΚΑΣ Ν. , σελ.</w:t>
        </w:r>
        <w:r w:rsidRPr="003642EA">
          <w:rPr>
            <w:rFonts w:eastAsia="Times New Roman"/>
            <w:szCs w:val="24"/>
            <w:lang w:eastAsia="en-US"/>
          </w:rPr>
          <w:br/>
          <w:t>ΤΣΙΑΡΑΣ Κ. , σελ.</w:t>
        </w:r>
        <w:r w:rsidRPr="003642EA">
          <w:rPr>
            <w:rFonts w:eastAsia="Times New Roman"/>
            <w:szCs w:val="24"/>
            <w:lang w:eastAsia="en-US"/>
          </w:rPr>
          <w:br/>
          <w:t>ΦΩΤΗΛΑΣ Ι. , σελ.</w:t>
        </w:r>
        <w:r w:rsidRPr="003642EA">
          <w:rPr>
            <w:rFonts w:eastAsia="Times New Roman"/>
            <w:szCs w:val="24"/>
            <w:lang w:eastAsia="en-US"/>
          </w:rPr>
          <w:br/>
          <w:t>ΧΡΙΣΤΟΦΙΛΟΠΟΥΛΟΥ Π. , σελ.</w:t>
        </w:r>
        <w:r w:rsidRPr="003642EA">
          <w:rPr>
            <w:rFonts w:eastAsia="Times New Roman"/>
            <w:szCs w:val="24"/>
            <w:lang w:eastAsia="en-US"/>
          </w:rPr>
          <w:br/>
        </w:r>
      </w:ins>
    </w:p>
    <w:p w14:paraId="100812A4" w14:textId="77777777" w:rsidR="00BF7D21" w:rsidRDefault="003642EA">
      <w:pPr>
        <w:spacing w:after="0" w:line="600" w:lineRule="auto"/>
        <w:ind w:firstLine="720"/>
        <w:contextualSpacing/>
        <w:jc w:val="center"/>
        <w:rPr>
          <w:rFonts w:eastAsia="Times New Roman"/>
          <w:szCs w:val="24"/>
        </w:rPr>
      </w:pPr>
      <w:r>
        <w:rPr>
          <w:rFonts w:eastAsia="Times New Roman"/>
          <w:szCs w:val="24"/>
        </w:rPr>
        <w:t>ΠΡΑΚΤΙΚΑ ΒΟΥΛΗΣ</w:t>
      </w:r>
    </w:p>
    <w:p w14:paraId="100812A5" w14:textId="77777777" w:rsidR="00BF7D21" w:rsidRDefault="003642EA">
      <w:pPr>
        <w:spacing w:after="0" w:line="600" w:lineRule="auto"/>
        <w:ind w:firstLine="720"/>
        <w:contextualSpacing/>
        <w:jc w:val="center"/>
        <w:rPr>
          <w:rFonts w:eastAsia="Times New Roman"/>
          <w:szCs w:val="24"/>
        </w:rPr>
      </w:pPr>
      <w:r>
        <w:rPr>
          <w:rFonts w:eastAsia="Times New Roman"/>
          <w:szCs w:val="24"/>
        </w:rPr>
        <w:t>ΙΖ΄ ΠΕΡΙΟΔΟΣ</w:t>
      </w:r>
    </w:p>
    <w:p w14:paraId="100812A6" w14:textId="77777777" w:rsidR="00BF7D21" w:rsidRDefault="003642EA">
      <w:pPr>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00812A7" w14:textId="77777777" w:rsidR="00BF7D21" w:rsidRDefault="003642EA">
      <w:pPr>
        <w:spacing w:after="0" w:line="600" w:lineRule="auto"/>
        <w:ind w:firstLine="720"/>
        <w:contextualSpacing/>
        <w:jc w:val="center"/>
        <w:rPr>
          <w:rFonts w:eastAsia="Times New Roman"/>
          <w:szCs w:val="24"/>
        </w:rPr>
      </w:pPr>
      <w:r>
        <w:rPr>
          <w:rFonts w:eastAsia="Times New Roman"/>
          <w:szCs w:val="24"/>
        </w:rPr>
        <w:t>ΣΥΝΟΔΟΣ Α΄</w:t>
      </w:r>
    </w:p>
    <w:p w14:paraId="100812A8" w14:textId="77777777" w:rsidR="00BF7D21" w:rsidRDefault="003642EA">
      <w:pPr>
        <w:spacing w:after="0" w:line="600" w:lineRule="auto"/>
        <w:ind w:firstLine="720"/>
        <w:contextualSpacing/>
        <w:jc w:val="center"/>
        <w:rPr>
          <w:rFonts w:eastAsia="Times New Roman"/>
          <w:szCs w:val="24"/>
        </w:rPr>
      </w:pPr>
      <w:r>
        <w:rPr>
          <w:rFonts w:eastAsia="Times New Roman"/>
          <w:szCs w:val="24"/>
        </w:rPr>
        <w:t>ΣΥΝΕΔΡΙΑΣΗ ΡΠΘ΄</w:t>
      </w:r>
    </w:p>
    <w:p w14:paraId="100812A9" w14:textId="77777777" w:rsidR="00BF7D21" w:rsidRDefault="003642EA">
      <w:pPr>
        <w:spacing w:after="0" w:line="600" w:lineRule="auto"/>
        <w:ind w:firstLine="720"/>
        <w:contextualSpacing/>
        <w:jc w:val="center"/>
        <w:rPr>
          <w:rFonts w:eastAsia="Times New Roman"/>
          <w:szCs w:val="24"/>
        </w:rPr>
      </w:pPr>
      <w:r>
        <w:rPr>
          <w:rFonts w:eastAsia="Times New Roman"/>
          <w:szCs w:val="24"/>
        </w:rPr>
        <w:t>Πέμπτη 15 Σεπτεμβρίου 2016</w:t>
      </w:r>
    </w:p>
    <w:p w14:paraId="100812AA" w14:textId="77777777" w:rsidR="00BF7D21" w:rsidRDefault="003642EA">
      <w:pPr>
        <w:spacing w:after="0" w:line="600" w:lineRule="auto"/>
        <w:ind w:firstLine="720"/>
        <w:contextualSpacing/>
        <w:jc w:val="both"/>
        <w:rPr>
          <w:rFonts w:eastAsia="Times New Roman"/>
          <w:szCs w:val="24"/>
        </w:rPr>
      </w:pPr>
      <w:r>
        <w:rPr>
          <w:rFonts w:eastAsia="Times New Roman"/>
          <w:szCs w:val="24"/>
        </w:rPr>
        <w:t>Αθήνα, σήμερα στις 15 Σεπτεμβρίου 2016, ημέρα Πέμπτη και ώρα 9</w:t>
      </w:r>
      <w:r>
        <w:rPr>
          <w:rFonts w:eastAsia="Times New Roman"/>
          <w:szCs w:val="24"/>
        </w:rPr>
        <w:t>.</w:t>
      </w:r>
      <w:r>
        <w:rPr>
          <w:rFonts w:eastAsia="Times New Roman"/>
          <w:szCs w:val="24"/>
        </w:rPr>
        <w:t xml:space="preserve">39΄ συνήλθε στην Αίθουσα των συνεδριάσεων του Βουλευτηρίου η Βουλή σε ολομέλεια για να συνεδριάσει υπό την προεδρία του Α΄ Αντιπροέδρου αυτής κ. </w:t>
      </w:r>
      <w:r w:rsidRPr="00C225BD">
        <w:rPr>
          <w:rFonts w:eastAsia="Times New Roman"/>
          <w:b/>
          <w:szCs w:val="24"/>
        </w:rPr>
        <w:t>ΑΝΑΣΤΑΣΙΟΥ ΚΟΥΡΑΚΗ</w:t>
      </w:r>
      <w:r>
        <w:rPr>
          <w:rFonts w:eastAsia="Times New Roman"/>
          <w:szCs w:val="24"/>
        </w:rPr>
        <w:t>.</w:t>
      </w:r>
    </w:p>
    <w:p w14:paraId="100812AB" w14:textId="77777777" w:rsidR="00BF7D21" w:rsidRDefault="003642EA">
      <w:pPr>
        <w:spacing w:after="0" w:line="600" w:lineRule="auto"/>
        <w:ind w:firstLine="720"/>
        <w:contextualSpacing/>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szCs w:val="24"/>
        </w:rPr>
        <w:t>Κυρίες και κύριοι συνάδελφοι, αρχίζει η συνεδρίαση.</w:t>
      </w:r>
    </w:p>
    <w:p w14:paraId="100812AC"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(ΕΠΙΚ</w:t>
      </w:r>
      <w:r>
        <w:rPr>
          <w:rFonts w:eastAsia="Times New Roman"/>
          <w:szCs w:val="24"/>
        </w:rPr>
        <w:t>ΥΡΩΣΗ ΠΡΑΚΤΙΚΩΝ: Σύμφωνα με την από 14</w:t>
      </w:r>
      <w:r w:rsidRPr="00C225BD">
        <w:rPr>
          <w:rFonts w:eastAsia="Times New Roman"/>
          <w:szCs w:val="24"/>
        </w:rPr>
        <w:t>-</w:t>
      </w:r>
      <w:r>
        <w:rPr>
          <w:rFonts w:eastAsia="Times New Roman"/>
          <w:szCs w:val="24"/>
        </w:rPr>
        <w:t>9</w:t>
      </w:r>
      <w:r w:rsidRPr="00C225BD">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ΡΠΗ΄ συνεδριάσεώς του, της Τετάρτης 14 Σεπτεμβρίου 2016, σε ό,τι αφορά στην ψήφιση στο </w:t>
      </w:r>
      <w:r>
        <w:rPr>
          <w:rFonts w:eastAsia="Times New Roman"/>
          <w:szCs w:val="24"/>
        </w:rPr>
        <w:t xml:space="preserve">σύνολο </w:t>
      </w:r>
      <w:r>
        <w:rPr>
          <w:rFonts w:eastAsia="Times New Roman"/>
          <w:szCs w:val="24"/>
        </w:rPr>
        <w:t>των σχεδίων νόμου:</w:t>
      </w:r>
    </w:p>
    <w:p w14:paraId="100812AD" w14:textId="77777777" w:rsidR="00BF7D21" w:rsidRDefault="003642EA">
      <w:pPr>
        <w:spacing w:after="0" w:line="600" w:lineRule="auto"/>
        <w:ind w:firstLine="720"/>
        <w:contextualSpacing/>
        <w:jc w:val="both"/>
        <w:rPr>
          <w:rFonts w:eastAsia="Times New Roman"/>
          <w:szCs w:val="24"/>
        </w:rPr>
      </w:pPr>
      <w:r>
        <w:rPr>
          <w:rFonts w:eastAsia="Times New Roman"/>
          <w:szCs w:val="24"/>
        </w:rPr>
        <w:t>1. «Κύρωση της Συ</w:t>
      </w:r>
      <w:r>
        <w:rPr>
          <w:rFonts w:eastAsia="Times New Roman"/>
          <w:szCs w:val="24"/>
        </w:rPr>
        <w:t xml:space="preserve">μφωνίας μεταξύ της Κυβέρνησης της Ελληνικής Δημοκρατίας και της Κυβέρνησης της Δημοκρατίας της Βουλγαρίας περί Διασυνοριακής Αστυνομικής Συνεργασίας και άλλες διατάξεις». </w:t>
      </w:r>
    </w:p>
    <w:p w14:paraId="100812AE" w14:textId="77777777" w:rsidR="00BF7D21" w:rsidRDefault="003642EA">
      <w:pPr>
        <w:spacing w:after="0" w:line="600" w:lineRule="auto"/>
        <w:ind w:firstLine="720"/>
        <w:contextualSpacing/>
        <w:jc w:val="both"/>
        <w:rPr>
          <w:rFonts w:eastAsia="Times New Roman"/>
          <w:szCs w:val="24"/>
        </w:rPr>
      </w:pPr>
      <w:r>
        <w:rPr>
          <w:rFonts w:eastAsia="Times New Roman"/>
          <w:szCs w:val="24"/>
        </w:rPr>
        <w:t>2. «Κύρωση του Τριμερούς Μνημονίου Κατανόησης μεταξύ της Κυβέρνησης της Ελληνικής Δη</w:t>
      </w:r>
      <w:r>
        <w:rPr>
          <w:rFonts w:eastAsia="Times New Roman"/>
          <w:szCs w:val="24"/>
        </w:rPr>
        <w:t>μοκρατίας, της Κυβέρνησης της Αραβικής Δημοκρατίας της Αιγύπτου και της Κυβέρνησης της Κυπριακής Δημοκρατίας για τη συνεργασία στον τομέα του τουρισμού».)</w:t>
      </w:r>
    </w:p>
    <w:p w14:paraId="100812AF" w14:textId="77777777" w:rsidR="00BF7D21" w:rsidRDefault="003642EA">
      <w:pPr>
        <w:spacing w:after="0" w:line="600" w:lineRule="auto"/>
        <w:ind w:firstLine="720"/>
        <w:contextualSpacing/>
        <w:jc w:val="both"/>
        <w:rPr>
          <w:rFonts w:eastAsia="Times New Roman"/>
          <w:szCs w:val="24"/>
        </w:rPr>
      </w:pPr>
      <w:r>
        <w:rPr>
          <w:rFonts w:eastAsia="Times New Roman"/>
          <w:szCs w:val="24"/>
        </w:rPr>
        <w:t>Κυρίες και κύριοι συνάδελφοι, όπως γνωρίζετε, σήμερα είναι η Παγκόσμια Ημέρα της Δημοκρατίας. Θα γίνε</w:t>
      </w:r>
      <w:r>
        <w:rPr>
          <w:rFonts w:eastAsia="Times New Roman"/>
          <w:szCs w:val="24"/>
        </w:rPr>
        <w:t>ι από πλευράς Προεδρείου μια σχετική ομιλία και θα προχωρήσουμε στα υπόλοιπα θέματα της ημερήσιας διάταξης.</w:t>
      </w:r>
    </w:p>
    <w:p w14:paraId="100812B0"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Κυρίες και κύριοι συνάδελφοι, εκ μέρους του Προεδρείου της Βουλής των Ελλήνων θα ήθελα να καταθέσω ορισμένες σκέψεις σχετικά με τη Διεθνή Ημέρα Δημο</w:t>
      </w:r>
      <w:r>
        <w:rPr>
          <w:rFonts w:eastAsia="Times New Roman"/>
          <w:szCs w:val="24"/>
        </w:rPr>
        <w:t xml:space="preserve">κρατίας, την οποία τιμούμε σήμερα. Ο εορτασμός της Διεθνούς Ημέρας Δημοκρατίας αποτελεί μια πρωτοβουλία της διακοινοβουλευτικής ένωσης ενός παγκόσμιου φορέα δράσης, στον οποίο συμμετέχουν τα </w:t>
      </w:r>
      <w:r>
        <w:rPr>
          <w:rFonts w:eastAsia="Times New Roman"/>
          <w:szCs w:val="24"/>
        </w:rPr>
        <w:t>κ</w:t>
      </w:r>
      <w:r>
        <w:rPr>
          <w:rFonts w:eastAsia="Times New Roman"/>
          <w:szCs w:val="24"/>
        </w:rPr>
        <w:t>οινοβούλια πάρα πολλών χωρών του πλανήτη, μεταξύ των οποίων βέβα</w:t>
      </w:r>
      <w:r>
        <w:rPr>
          <w:rFonts w:eastAsia="Times New Roman"/>
          <w:szCs w:val="24"/>
        </w:rPr>
        <w:t>ια και η Βουλή των Ελλήνων.</w:t>
      </w:r>
    </w:p>
    <w:p w14:paraId="100812B1"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Η Διεθνής Ημέρα Δημοκρατίας έχει ως στόχο της τον συντονισμό των θεσμών της </w:t>
      </w:r>
      <w:r>
        <w:rPr>
          <w:rFonts w:eastAsia="Times New Roman"/>
          <w:szCs w:val="24"/>
        </w:rPr>
        <w:t>δ</w:t>
      </w:r>
      <w:r>
        <w:rPr>
          <w:rFonts w:eastAsia="Times New Roman"/>
          <w:szCs w:val="24"/>
        </w:rPr>
        <w:t>ημοκρατίας παγκοσμίως και φυσικά των πολιτών στην κατεύθυνση της διεκδίκησης δημοκρατικών ελευθεριών και της ισχυροποίησης των δημοκρατικών θεσμικών κε</w:t>
      </w:r>
      <w:r>
        <w:rPr>
          <w:rFonts w:eastAsia="Times New Roman"/>
          <w:szCs w:val="24"/>
        </w:rPr>
        <w:t>κτημένων, όπως είναι φυσικά ο κοινοβουλευτισμός και η λαϊκή κυριαρχία.</w:t>
      </w:r>
    </w:p>
    <w:p w14:paraId="100812B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Ταυτοχρόνως, αποτίουμε φόρο τιμής και στους αγωνιστές της </w:t>
      </w:r>
      <w:r>
        <w:rPr>
          <w:rFonts w:eastAsia="Times New Roman" w:cs="Times New Roman"/>
          <w:szCs w:val="24"/>
        </w:rPr>
        <w:t>δ</w:t>
      </w:r>
      <w:r>
        <w:rPr>
          <w:rFonts w:eastAsia="Times New Roman" w:cs="Times New Roman"/>
          <w:szCs w:val="24"/>
        </w:rPr>
        <w:t xml:space="preserve">ημοκρατίας, χάρη στους οποίους απολαμβάνουμε τα αγαθά της ελευθερίας, της ειρήνης και της πολιτικής σταθερότητας, τουλάχιστον </w:t>
      </w:r>
      <w:r>
        <w:rPr>
          <w:rFonts w:eastAsia="Times New Roman" w:cs="Times New Roman"/>
          <w:szCs w:val="24"/>
        </w:rPr>
        <w:t xml:space="preserve">εκεί όπου υπάρχουν και ευδοκιμούν. </w:t>
      </w:r>
    </w:p>
    <w:p w14:paraId="100812B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επέτειος αυτή μας αναγκάζει να αναστοχαστούμε την έννοια και το περιεχόμενο της </w:t>
      </w:r>
      <w:r>
        <w:rPr>
          <w:rFonts w:eastAsia="Times New Roman" w:cs="Times New Roman"/>
          <w:szCs w:val="24"/>
        </w:rPr>
        <w:t>δ</w:t>
      </w:r>
      <w:r>
        <w:rPr>
          <w:rFonts w:eastAsia="Times New Roman" w:cs="Times New Roman"/>
          <w:szCs w:val="24"/>
        </w:rPr>
        <w:t xml:space="preserve">ημοκρατίας, να αναμετρηθούμε με το φαινομενικά αντιφατικό, ότι δηλαδή η </w:t>
      </w:r>
      <w:r>
        <w:rPr>
          <w:rFonts w:eastAsia="Times New Roman" w:cs="Times New Roman"/>
          <w:szCs w:val="24"/>
        </w:rPr>
        <w:t>δ</w:t>
      </w:r>
      <w:r>
        <w:rPr>
          <w:rFonts w:eastAsia="Times New Roman" w:cs="Times New Roman"/>
          <w:szCs w:val="24"/>
        </w:rPr>
        <w:t>ημοκρατία για πρώτη φορά στον μακρό ιστορικό χρόνο να χαίρει σχε</w:t>
      </w:r>
      <w:r>
        <w:rPr>
          <w:rFonts w:eastAsia="Times New Roman" w:cs="Times New Roman"/>
          <w:szCs w:val="24"/>
        </w:rPr>
        <w:t xml:space="preserve">δόν οικουμενικής κανονιστικής αποδοχής και πολιτειακής σταθερότητας, τουλάχιστον στον αυτοαποκαλούμενο ανεπτυγμένο κόσμο, και ταυτόχρονα να είναι διάχυτη μια αίσθηση ανεπάρκειας, αναποτελεσματικότητας και απαξίωσής </w:t>
      </w:r>
      <w:r>
        <w:rPr>
          <w:rFonts w:eastAsia="Times New Roman" w:cs="Times New Roman"/>
          <w:szCs w:val="24"/>
        </w:rPr>
        <w:t>της,</w:t>
      </w:r>
      <w:r>
        <w:rPr>
          <w:rFonts w:eastAsia="Times New Roman" w:cs="Times New Roman"/>
          <w:szCs w:val="24"/>
        </w:rPr>
        <w:t xml:space="preserve"> πολιτικά και ηθικά</w:t>
      </w:r>
      <w:r>
        <w:rPr>
          <w:rFonts w:eastAsia="Times New Roman" w:cs="Times New Roman"/>
          <w:szCs w:val="24"/>
        </w:rPr>
        <w:t>,</w:t>
      </w:r>
      <w:r>
        <w:rPr>
          <w:rFonts w:eastAsia="Times New Roman" w:cs="Times New Roman"/>
          <w:szCs w:val="24"/>
        </w:rPr>
        <w:t xml:space="preserve"> στις συνειδήσεις</w:t>
      </w:r>
      <w:r>
        <w:rPr>
          <w:rFonts w:eastAsia="Times New Roman" w:cs="Times New Roman"/>
          <w:szCs w:val="24"/>
        </w:rPr>
        <w:t xml:space="preserve"> των πολιτών, οι οποίοι κατανοούν ότι οι καίριες αποφάσεις για το παρόν και το μέλλον τους έχουν μετατοπιστεί και μετατοπίζονται καθημερινά ολοένα και περισσότερο από τον χώρο της συνταγματικά κατοχυρωμένης λαϊκής κυριαρχίας και των αιρετών εκπροσώπων τους</w:t>
      </w:r>
      <w:r>
        <w:rPr>
          <w:rFonts w:eastAsia="Times New Roman" w:cs="Times New Roman"/>
          <w:szCs w:val="24"/>
        </w:rPr>
        <w:t xml:space="preserve"> σε μια ανεξέλεγκτη παγκοσμιοποιημένη καπιταλιστική αγορά, υπό την καθοδήγηση των μη ελεγχόμενων</w:t>
      </w:r>
      <w:r>
        <w:rPr>
          <w:rFonts w:eastAsia="Times New Roman" w:cs="Times New Roman"/>
          <w:szCs w:val="24"/>
        </w:rPr>
        <w:t>,</w:t>
      </w:r>
      <w:r>
        <w:rPr>
          <w:rFonts w:eastAsia="Times New Roman" w:cs="Times New Roman"/>
          <w:szCs w:val="24"/>
        </w:rPr>
        <w:t xml:space="preserve"> άρα και μη δημοκρατικά νομιμοποιημένων υπερκρατικών οργανισμών, καθώς και των χρηματοοικονομικών παιχνιδιών χρηματιστηρίων, τραπεζών και ανεξέλεγκτων παγκοσμι</w:t>
      </w:r>
      <w:r>
        <w:rPr>
          <w:rFonts w:eastAsia="Times New Roman" w:cs="Times New Roman"/>
          <w:szCs w:val="24"/>
        </w:rPr>
        <w:t xml:space="preserve">οποιημένων επιχειρηματικών δραστηριοτήτων. </w:t>
      </w:r>
    </w:p>
    <w:p w14:paraId="100812B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καλό θα ήταν να επανέλθουμε στην αρχική σημασία της λέξεως «</w:t>
      </w:r>
      <w:r>
        <w:rPr>
          <w:rFonts w:eastAsia="Times New Roman" w:cs="Times New Roman"/>
          <w:szCs w:val="24"/>
        </w:rPr>
        <w:t>δ</w:t>
      </w:r>
      <w:r>
        <w:rPr>
          <w:rFonts w:eastAsia="Times New Roman" w:cs="Times New Roman"/>
          <w:szCs w:val="24"/>
        </w:rPr>
        <w:t xml:space="preserve">ημοκρατία». Δημοκρατία δεν σημαίνει, για παράδειγμα, τα ανθρώπινα δικαιώματα ή την έλλειψη λογοκρισίας ή εκλογές. Πρέπει να σας πω ότι στην αρχαία Ελλάδα δεν ήταν ταυτισμένη η έννοια της </w:t>
      </w:r>
      <w:r>
        <w:rPr>
          <w:rFonts w:eastAsia="Times New Roman" w:cs="Times New Roman"/>
          <w:szCs w:val="24"/>
        </w:rPr>
        <w:t>δ</w:t>
      </w:r>
      <w:r>
        <w:rPr>
          <w:rFonts w:eastAsia="Times New Roman" w:cs="Times New Roman"/>
          <w:szCs w:val="24"/>
        </w:rPr>
        <w:t xml:space="preserve">ημοκρατίας με τις εκλογές, καθώς η ανάδειξη των αρχόντων γινόταν με </w:t>
      </w:r>
      <w:r>
        <w:rPr>
          <w:rFonts w:eastAsia="Times New Roman" w:cs="Times New Roman"/>
          <w:szCs w:val="24"/>
        </w:rPr>
        <w:t>κλήρο και εκλογές είχαμε μόνο όταν είχαμε ορισμένες ειδικότητες εξειδικευμένες, όπως στρατηγοί ή κατασκευαστές κ</w:t>
      </w:r>
      <w:r>
        <w:rPr>
          <w:rFonts w:eastAsia="Times New Roman" w:cs="Times New Roman"/>
          <w:szCs w:val="24"/>
        </w:rPr>
        <w:t>αι λοιπά.</w:t>
      </w:r>
    </w:p>
    <w:p w14:paraId="100812B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Όλα τα προηγούμενα είναι επακόλουθα της </w:t>
      </w:r>
      <w:r>
        <w:rPr>
          <w:rFonts w:eastAsia="Times New Roman" w:cs="Times New Roman"/>
          <w:szCs w:val="24"/>
        </w:rPr>
        <w:t>δ</w:t>
      </w:r>
      <w:r>
        <w:rPr>
          <w:rFonts w:eastAsia="Times New Roman" w:cs="Times New Roman"/>
          <w:szCs w:val="24"/>
        </w:rPr>
        <w:t xml:space="preserve">ημοκρατίας. Δημοκρατία είναι το κράτος του δήμου και δήμος είναι ο λαός. Άρα </w:t>
      </w:r>
      <w:r>
        <w:rPr>
          <w:rFonts w:eastAsia="Times New Roman" w:cs="Times New Roman"/>
          <w:szCs w:val="24"/>
        </w:rPr>
        <w:t>δ</w:t>
      </w:r>
      <w:r>
        <w:rPr>
          <w:rFonts w:eastAsia="Times New Roman" w:cs="Times New Roman"/>
          <w:szCs w:val="24"/>
        </w:rPr>
        <w:t>ημοκρατία είναι</w:t>
      </w:r>
      <w:r>
        <w:rPr>
          <w:rFonts w:eastAsia="Times New Roman" w:cs="Times New Roman"/>
          <w:szCs w:val="24"/>
        </w:rPr>
        <w:t xml:space="preserve"> η εξουσία του δήμου, στον οποίο ανήκει οντολογικά σε όλες τις μορφές της </w:t>
      </w:r>
      <w:r>
        <w:rPr>
          <w:rFonts w:eastAsia="Times New Roman" w:cs="Times New Roman"/>
          <w:szCs w:val="24"/>
        </w:rPr>
        <w:t>δ</w:t>
      </w:r>
      <w:r>
        <w:rPr>
          <w:rFonts w:eastAsia="Times New Roman" w:cs="Times New Roman"/>
          <w:szCs w:val="24"/>
        </w:rPr>
        <w:t>ημοκρατίας η κυριαρχία, η οποία μέσω της αγοράς, με την κλασική έννοια της λέξης, δηλαδή της ελεύθερης δημόσιας συλλογικής διαβούλευσης, συγκροτεί τη δημόσια πολιτική σφαίρα, τον συ</w:t>
      </w:r>
      <w:r>
        <w:rPr>
          <w:rFonts w:eastAsia="Times New Roman" w:cs="Times New Roman"/>
          <w:szCs w:val="24"/>
        </w:rPr>
        <w:t xml:space="preserve">μβολικό τόπο όπου αυτή η κυριαρχία ασκείται. Χωρίς αγορά δεν υπάρχει πολιτική, δεν υπάρχουν πολίτες, παρά μόνο άμορφες μάζες, πολιτικά ανύπαρκτες. </w:t>
      </w:r>
    </w:p>
    <w:p w14:paraId="100812B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Όταν ο Θουκυδίδης θέλει να χαρακτηρίσει μια πόλη ως ελεύθερη, τη χαρακτηρίζει ως αυτόνομον, αυτόδικον και αυ</w:t>
      </w:r>
      <w:r>
        <w:rPr>
          <w:rFonts w:eastAsia="Times New Roman" w:cs="Times New Roman"/>
          <w:szCs w:val="24"/>
        </w:rPr>
        <w:t>τοτελή. Είναι αυτόνομος αυτός που δίνει ο ίδιος στον εαυτό του τους νόμους, που δεν τους δέχεται από κάποιον άλλον. Είναι αυτόδικος μια πόλη που δικάζει η ίδια, δηλαδή έχει τα δικά της δικαστήρια, μόνη αρχή επιφορτισμένη να ελέγχει τον σεβασμό των νόμων. Κ</w:t>
      </w:r>
      <w:r>
        <w:rPr>
          <w:rFonts w:eastAsia="Times New Roman" w:cs="Times New Roman"/>
          <w:szCs w:val="24"/>
        </w:rPr>
        <w:t>αι είναι αυτοτελής στο μέτρο που αυτοκυβερνάται. Έτσι, η εξουσία με την έννοια της Κυβέρνησης στα αρχαία ελληνικά εν τω τέλει είναι οι κυβερνώντες, δηλαδή μια πολιτεία, ένα σύνολο πολιτών που κυβερνούν οι ίδιοι τ</w:t>
      </w:r>
      <w:r>
        <w:rPr>
          <w:rFonts w:eastAsia="Times New Roman" w:cs="Times New Roman"/>
          <w:szCs w:val="24"/>
        </w:rPr>
        <w:t>ο</w:t>
      </w:r>
      <w:r>
        <w:rPr>
          <w:rFonts w:eastAsia="Times New Roman" w:cs="Times New Roman"/>
          <w:szCs w:val="24"/>
        </w:rPr>
        <w:t xml:space="preserve">ν εαυτό τους. </w:t>
      </w:r>
    </w:p>
    <w:p w14:paraId="100812B7" w14:textId="77777777" w:rsidR="00BF7D21" w:rsidRDefault="003642EA">
      <w:pPr>
        <w:spacing w:after="0" w:line="600" w:lineRule="auto"/>
        <w:ind w:firstLine="720"/>
        <w:contextualSpacing/>
        <w:jc w:val="both"/>
        <w:rPr>
          <w:rFonts w:eastAsia="Times New Roman"/>
          <w:bCs/>
          <w:szCs w:val="24"/>
        </w:rPr>
      </w:pPr>
      <w:r>
        <w:rPr>
          <w:rFonts w:eastAsia="Times New Roman"/>
          <w:szCs w:val="24"/>
        </w:rPr>
        <w:t xml:space="preserve">Συνεπώς, </w:t>
      </w:r>
      <w:r>
        <w:rPr>
          <w:rFonts w:eastAsia="Times New Roman"/>
          <w:bCs/>
          <w:szCs w:val="24"/>
        </w:rPr>
        <w:t>εάν δεν είμαστε αυτ</w:t>
      </w:r>
      <w:r>
        <w:rPr>
          <w:rFonts w:eastAsia="Times New Roman"/>
          <w:bCs/>
          <w:szCs w:val="24"/>
        </w:rPr>
        <w:t xml:space="preserve">όνομοι, αυτόδικοι και αυτοτελείς, δεν μπορούμε να ζούμε σε </w:t>
      </w:r>
      <w:r>
        <w:rPr>
          <w:rFonts w:eastAsia="Times New Roman"/>
          <w:bCs/>
          <w:szCs w:val="24"/>
        </w:rPr>
        <w:t>δ</w:t>
      </w:r>
      <w:r>
        <w:rPr>
          <w:rFonts w:eastAsia="Times New Roman"/>
          <w:bCs/>
          <w:szCs w:val="24"/>
        </w:rPr>
        <w:t xml:space="preserve">ημοκρατία, δεν μπορούμε να πούμε ότι ζούμε σε </w:t>
      </w:r>
      <w:r>
        <w:rPr>
          <w:rFonts w:eastAsia="Times New Roman"/>
          <w:bCs/>
          <w:szCs w:val="24"/>
        </w:rPr>
        <w:t>δ</w:t>
      </w:r>
      <w:r>
        <w:rPr>
          <w:rFonts w:eastAsia="Times New Roman"/>
          <w:bCs/>
          <w:szCs w:val="24"/>
        </w:rPr>
        <w:t>ημοκρατία. Αυτή είναι μια θεωρία όχι του διαχωρισμού, αλλά της διασύνδεσης των εξουσιών, που διαφέρει από τη σύγχρονη αντίληψη της διαίρεσης της εξου</w:t>
      </w:r>
      <w:r>
        <w:rPr>
          <w:rFonts w:eastAsia="Times New Roman"/>
          <w:bCs/>
          <w:szCs w:val="24"/>
        </w:rPr>
        <w:t>σίας σε νομοθετική, δικαστική και εκτελεστική.</w:t>
      </w:r>
    </w:p>
    <w:p w14:paraId="100812B8"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 xml:space="preserve">Η διαίρεση του Θουκυδίδη είναι πολύ πιο πλήρης, διότι διακρίνει μέσα στην εξουσία τη νομοθετική, τη δικαστική και την κυβερνητική λειτουργία, καθώς αυτό που στις μέρες μας ονομάζεται εκτελεστική </w:t>
      </w:r>
      <w:r>
        <w:rPr>
          <w:rFonts w:eastAsia="Times New Roman"/>
          <w:bCs/>
          <w:szCs w:val="24"/>
        </w:rPr>
        <w:lastRenderedPageBreak/>
        <w:t xml:space="preserve">εξουσία, στην </w:t>
      </w:r>
      <w:r>
        <w:rPr>
          <w:rFonts w:eastAsia="Times New Roman"/>
          <w:bCs/>
          <w:szCs w:val="24"/>
        </w:rPr>
        <w:t xml:space="preserve">πραγματικότητα συγχωνεύει αυτή την καθαρά κυβερνητική εξουσία με μια διοικητική λειτουργία, καθαρά εκτελεστική, που συνίσταται στη συγκεκριμενοποίηση επιλογών οι οποίες καθορίζονται στο γενικό τους πλαίσιο από τον νόμο. </w:t>
      </w:r>
    </w:p>
    <w:p w14:paraId="100812B9"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Άρα, λοιπόν, σήμερα έχουμε κυβερνητ</w:t>
      </w:r>
      <w:r>
        <w:rPr>
          <w:rFonts w:eastAsia="Times New Roman"/>
          <w:bCs/>
          <w:szCs w:val="24"/>
        </w:rPr>
        <w:t>ική εξουσία και όχι εκτελεστική με το νόημα που δίνουμε. Έτσι, λοιπόν, μέσα στον διευρυνόμενο οργανωμένο δήμο, συγκροτείται και η βασική αξιακή δημοκρατική επιταγή για ελευθερία και ισότητα και κοινωνική αλληλεγγύη, η οποία παραμένει σε μεγάλο βαθμό αιτούμ</w:t>
      </w:r>
      <w:r>
        <w:rPr>
          <w:rFonts w:eastAsia="Times New Roman"/>
          <w:bCs/>
          <w:szCs w:val="24"/>
        </w:rPr>
        <w:t xml:space="preserve">ενο. </w:t>
      </w:r>
    </w:p>
    <w:p w14:paraId="100812BA"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Κυρίες και κύριοι συνάδελφοι, όταν μιλάμε για ισότητα, δεν μιλάμε για ομοιομορφία των ατόμων μέσα στην κοινωνία. Μιλάμε για την ισότητα εκείνη η οποία είναι πολιτικά σημαντική, δηλαδή για την ισότητα των δυνατοτήτων που παρέχονται σε όλους να συμμετέ</w:t>
      </w:r>
      <w:r>
        <w:rPr>
          <w:rFonts w:eastAsia="Times New Roman"/>
          <w:bCs/>
          <w:szCs w:val="24"/>
        </w:rPr>
        <w:t>χουν πραγματικά στη θέσμιση της κοινωνίας και στην άσκηση οποι</w:t>
      </w:r>
      <w:r>
        <w:rPr>
          <w:rFonts w:eastAsia="Times New Roman"/>
          <w:bCs/>
          <w:szCs w:val="24"/>
        </w:rPr>
        <w:t>ω</w:t>
      </w:r>
      <w:r>
        <w:rPr>
          <w:rFonts w:eastAsia="Times New Roman"/>
          <w:bCs/>
          <w:szCs w:val="24"/>
        </w:rPr>
        <w:t>νδήποτε εξουσιών υπάρχουν μέσα σε αυτή την κοινωνία. Γνωρίζετε ότι η ισότητα που πραγματώνεται εντός του υπάρχοντος συστήματος παραμένει πάντα δυνάμει μόνο τυπική, καθώς ανάγεται στις υποτιθέμε</w:t>
      </w:r>
      <w:r>
        <w:rPr>
          <w:rFonts w:eastAsia="Times New Roman"/>
          <w:bCs/>
          <w:szCs w:val="24"/>
        </w:rPr>
        <w:t xml:space="preserve">να παρεχόμενες ίσες ευκαιρίες. Γνωρίζετε ότι οι ίσες ευκαιρίες δεν έχουν αντίκρισμα, </w:t>
      </w:r>
      <w:r>
        <w:rPr>
          <w:rFonts w:eastAsia="Times New Roman"/>
          <w:bCs/>
          <w:szCs w:val="24"/>
        </w:rPr>
        <w:lastRenderedPageBreak/>
        <w:t>όταν προσφέρονται σε άτομα που ξεκινούν από άνισες αφετηρίες ή, όπως έλεγε ο Αριστοτέλης, «δεν υπάρχει τίποτα πιο άνισο από την ίση μεταχείριση των ανίσων». Με βάση τα παρ</w:t>
      </w:r>
      <w:r>
        <w:rPr>
          <w:rFonts w:eastAsia="Times New Roman"/>
          <w:bCs/>
          <w:szCs w:val="24"/>
        </w:rPr>
        <w:t xml:space="preserve">απάνω, δεν ξέρω τι περιεχόμενο δικαιούμαστε να δώσουμε στην Παγκόσμια Ημέρα της Δημοκρατίας σήμερα. </w:t>
      </w:r>
    </w:p>
    <w:p w14:paraId="100812BB"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Κυρίες και κύριοι συνάδελφοι, τώρα που είμαστε πάνω από πέντε δισεκατομμύρια άνθρωποι στη Γη, γνωρίζετε ότι είναι ζήτημα αν υπάρχουν πεντακόσια, εξακόσια ή</w:t>
      </w:r>
      <w:r>
        <w:rPr>
          <w:rFonts w:eastAsia="Times New Roman"/>
          <w:bCs/>
          <w:szCs w:val="24"/>
        </w:rPr>
        <w:t xml:space="preserve"> το πολύ επτακόσια εκατομμύρια ανθρώπων που ζουν σε χώρες που η πείνα δεν είναι καθημερινό πρόβλημα, που η καταδίωξη, η φυλάκιση, η ανελευθερία δεν είναι καθημερινή πραγματικότητα. Ακόμη και σε αυτές τις οικονομικά αναπτυγμένες και πολιτικά, ας πούμε, φιλε</w:t>
      </w:r>
      <w:r>
        <w:rPr>
          <w:rFonts w:eastAsia="Times New Roman"/>
          <w:bCs/>
          <w:szCs w:val="24"/>
        </w:rPr>
        <w:t xml:space="preserve">λεύθερες χώρες, η κατάσταση, ενώ φαίνεται περίπου βιώσιμη, είναι στην πραγματικότητα απελπιστική. Και είναι απελπιστική, γιατί ο καθένας δυστυχώς δεν κοιτάει πιο μακριά από τη μύτη του. Τα προβλήματα που αντιμετωπίζει σήμερα η ανθρωπότητα είναι τεράστια. </w:t>
      </w:r>
    </w:p>
    <w:p w14:paraId="100812BC"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 xml:space="preserve">Θεωρώ ότι τα έξι έβδομα, αν όχι τα επτά όγδοα του κόσμου, ζουν σήμερα σε ένα καθεστώς φτώχειας και τεράστιας καταπίεσης. Ακόμη υπάρχουν καθεστώτα που αυτοαποκαλούνται δημοκρατίες, καθώς εκεί </w:t>
      </w:r>
      <w:r>
        <w:rPr>
          <w:rFonts w:eastAsia="Times New Roman"/>
          <w:bCs/>
          <w:szCs w:val="24"/>
        </w:rPr>
        <w:lastRenderedPageBreak/>
        <w:t>είναι δυνατό οποιοσδήποτε Αφρικανός δεκανέας με δέκα μυδραλιοβόλα</w:t>
      </w:r>
      <w:r>
        <w:rPr>
          <w:rFonts w:eastAsia="Times New Roman"/>
          <w:bCs/>
          <w:szCs w:val="24"/>
        </w:rPr>
        <w:t xml:space="preserve"> και είκοσι τζιπ να καταλάβει την εξουσία, να σφάξει τους αντιπάλους του και να αφιονίσει τον λαό του. </w:t>
      </w:r>
    </w:p>
    <w:p w14:paraId="100812BD"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Πέρα από αυτά, διερωτώμαι: Μπορούμε να μιλάμε για δημοκρατία αγνοώντας την οικολογική διάσταση στον πλανήτη; Μπορούμε να μην αναφερόμαστε στην κυριαρχία</w:t>
      </w:r>
      <w:r>
        <w:rPr>
          <w:rFonts w:eastAsia="Times New Roman"/>
          <w:bCs/>
          <w:szCs w:val="24"/>
        </w:rPr>
        <w:t xml:space="preserve"> της τεχνοεπιστήμης, στην αλλαγή του γενετικού υλικού -βλέπε γενετικά τροποποιημένα τρόφιμα-, στην εκτροφή κλωνοποιημένων ζώων και να μην θέτουμε το ζήτημα του ελέγχου και εν γένει ποιος είναι αυτός που ασκεί αυτή την εξουσία, το οποίο δεν αφορά κάποιες πλ</w:t>
      </w:r>
      <w:r>
        <w:rPr>
          <w:rFonts w:eastAsia="Times New Roman"/>
          <w:bCs/>
          <w:szCs w:val="24"/>
        </w:rPr>
        <w:t>ηθυσμιακές ομάδες, αλλά το μέλλον τη</w:t>
      </w:r>
      <w:r>
        <w:rPr>
          <w:rFonts w:eastAsia="Times New Roman"/>
          <w:bCs/>
          <w:szCs w:val="24"/>
        </w:rPr>
        <w:t>ς</w:t>
      </w:r>
      <w:r>
        <w:rPr>
          <w:rFonts w:eastAsia="Times New Roman"/>
          <w:bCs/>
          <w:szCs w:val="24"/>
        </w:rPr>
        <w:t xml:space="preserve"> βιόσφαιρας; </w:t>
      </w:r>
    </w:p>
    <w:p w14:paraId="100812BE"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 xml:space="preserve">Γνωρίζετε ότι ο εν δυνάμει κίνδυνος για όλη την ανθρωπότητα δεν είναι απλά ένας παγκόσμιος ή ακόμη και πυρηνικός πόλεμος, αλλά η αλλαγή του γενετικού υλικού φυτών, ζώων και μια εξουσία που δεν θα ελέγχει δημοκρατικά τις αποφάσεις και τα όριά της. </w:t>
      </w:r>
    </w:p>
    <w:p w14:paraId="100812BF"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Γνωρίζετ</w:t>
      </w:r>
      <w:r>
        <w:rPr>
          <w:rFonts w:eastAsia="Times New Roman"/>
          <w:bCs/>
          <w:szCs w:val="24"/>
        </w:rPr>
        <w:t xml:space="preserve">ε ότι ο άνθρωπος είναι ικανός για το καλύτερο και το χειρότερο. Στην ιστορία της ανθρωπότητας έχουν καταγραφεί υπέροχες στιγμές, όπως είναι οι αρχαίες τραγωδίες, η </w:t>
      </w:r>
      <w:r>
        <w:rPr>
          <w:rFonts w:eastAsia="Times New Roman"/>
          <w:bCs/>
          <w:szCs w:val="24"/>
        </w:rPr>
        <w:t>Γ</w:t>
      </w:r>
      <w:r>
        <w:rPr>
          <w:rFonts w:eastAsia="Times New Roman"/>
          <w:bCs/>
          <w:szCs w:val="24"/>
        </w:rPr>
        <w:t xml:space="preserve">αλλική </w:t>
      </w:r>
      <w:r>
        <w:rPr>
          <w:rFonts w:eastAsia="Times New Roman"/>
          <w:bCs/>
          <w:szCs w:val="24"/>
        </w:rPr>
        <w:t>Ε</w:t>
      </w:r>
      <w:r>
        <w:rPr>
          <w:rFonts w:eastAsia="Times New Roman"/>
          <w:bCs/>
          <w:szCs w:val="24"/>
        </w:rPr>
        <w:t xml:space="preserve">πανάσταση </w:t>
      </w:r>
      <w:r>
        <w:rPr>
          <w:rFonts w:eastAsia="Times New Roman"/>
          <w:bCs/>
          <w:szCs w:val="24"/>
        </w:rPr>
        <w:lastRenderedPageBreak/>
        <w:t>και πολλά άλλα, αλλά και τεράστιες στιγμές πτώσης, όπως είναι η Χιροσίμα,</w:t>
      </w:r>
      <w:r>
        <w:rPr>
          <w:rFonts w:eastAsia="Times New Roman"/>
          <w:bCs/>
          <w:szCs w:val="24"/>
        </w:rPr>
        <w:t xml:space="preserve"> το Άουσβιτς, τo Γκουαντάναμο κ</w:t>
      </w:r>
      <w:r>
        <w:rPr>
          <w:rFonts w:eastAsia="Times New Roman"/>
          <w:bCs/>
          <w:szCs w:val="24"/>
        </w:rPr>
        <w:t>αι λοιπά</w:t>
      </w:r>
      <w:r>
        <w:rPr>
          <w:rFonts w:eastAsia="Times New Roman"/>
          <w:bCs/>
          <w:szCs w:val="24"/>
        </w:rPr>
        <w:t xml:space="preserve">. </w:t>
      </w:r>
    </w:p>
    <w:p w14:paraId="100812C0"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Ο Σοφοκλής λέει «πολλά τα δεινά κουδέν ανθρώπου δεινότερον πέλει». Δηλαδή, δεν υπάρχει τίποτε πιο φοβερό και πιο θαυμάσιο από τον ίδιο τον άνθρωπο. Κανένας ανθρώπινος ή θεϊκός νόμος δεν θα εμποδίσει τον άνθρωπο από</w:t>
      </w:r>
      <w:r>
        <w:rPr>
          <w:rFonts w:eastAsia="Times New Roman"/>
          <w:bCs/>
          <w:szCs w:val="24"/>
        </w:rPr>
        <w:t xml:space="preserve"> το να αυτοκαταστραφεί, αν το επιθυμήσει. Αν θελήσει, θα το κάνει.</w:t>
      </w:r>
    </w:p>
    <w:p w14:paraId="100812C1"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Ο μόνος που μπορεί να αποτρέψει αυτή την καταστροφή είναι ο ίδιος ο άνθρωπος. </w:t>
      </w:r>
    </w:p>
    <w:p w14:paraId="100812C2"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 xml:space="preserve">Και λέει ο Σοφοκλής στην Αντιγόνη ότι αυτό που μπορεί να κάνει ο άνθρωπος για να αντιμετωπίσει όλες αυτές τις προκλήσεις είναι το φρονείν. Να μπορεί, δηλαδή, με σύνεση να αποφασίσει για το μέλλον του. Αλλά εκεί που φτάνει η αρχαία τραγωδία σε ύψιστο βαθμό </w:t>
      </w:r>
      <w:r>
        <w:rPr>
          <w:rFonts w:eastAsia="Times New Roman"/>
          <w:szCs w:val="24"/>
        </w:rPr>
        <w:t>είναι όταν λέει ότι όχι το μόνος φρονείν, μόνος του ο καθένας να συνεκτιμήσει τους παράγοντες για να πάρει τις αποφάσεις, αλλά το ίσ</w:t>
      </w:r>
      <w:r>
        <w:rPr>
          <w:rFonts w:eastAsia="Times New Roman"/>
          <w:szCs w:val="24"/>
        </w:rPr>
        <w:t>ον</w:t>
      </w:r>
      <w:r>
        <w:rPr>
          <w:rFonts w:eastAsia="Times New Roman"/>
          <w:szCs w:val="24"/>
        </w:rPr>
        <w:t xml:space="preserve"> φρονείν, δηλαδή όλοι μαζί να συνέλθουν μια διαβούλευση στην αγορά –όπως είπα προηγουμένως- και με ελεύθερο </w:t>
      </w:r>
      <w:r>
        <w:rPr>
          <w:rFonts w:eastAsia="Times New Roman"/>
          <w:szCs w:val="24"/>
        </w:rPr>
        <w:lastRenderedPageBreak/>
        <w:t xml:space="preserve">και συλλογικό </w:t>
      </w:r>
      <w:r>
        <w:rPr>
          <w:rFonts w:eastAsia="Times New Roman"/>
          <w:szCs w:val="24"/>
        </w:rPr>
        <w:t>τρόπο να αποφασίσουν. Και ο καλύτερος τρόπος για να ασκείται το ίσ</w:t>
      </w:r>
      <w:r>
        <w:rPr>
          <w:rFonts w:eastAsia="Times New Roman"/>
          <w:szCs w:val="24"/>
        </w:rPr>
        <w:t>ον</w:t>
      </w:r>
      <w:r>
        <w:rPr>
          <w:rFonts w:eastAsia="Times New Roman"/>
          <w:szCs w:val="24"/>
        </w:rPr>
        <w:t xml:space="preserve"> φρονείν είναι η </w:t>
      </w:r>
      <w:r>
        <w:rPr>
          <w:rFonts w:eastAsia="Times New Roman"/>
          <w:szCs w:val="24"/>
        </w:rPr>
        <w:t>δ</w:t>
      </w:r>
      <w:r>
        <w:rPr>
          <w:rFonts w:eastAsia="Times New Roman"/>
          <w:szCs w:val="24"/>
        </w:rPr>
        <w:t>ημοκρατία σε όλες τις μορφές της.</w:t>
      </w:r>
    </w:p>
    <w:p w14:paraId="100812C3"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Κλείνοντας αυτή τη μικρή αναφορά, θα έλεγα ότι είναι εξαιρετικά επείγον να δούμε πώς θα συμβάλουμε</w:t>
      </w:r>
      <w:r>
        <w:rPr>
          <w:rFonts w:eastAsia="Times New Roman"/>
          <w:szCs w:val="24"/>
        </w:rPr>
        <w:t>,</w:t>
      </w:r>
      <w:r>
        <w:rPr>
          <w:rFonts w:eastAsia="Times New Roman"/>
          <w:szCs w:val="24"/>
        </w:rPr>
        <w:t xml:space="preserve"> ώστε να δημιουργηθεί μια ευρύτερη δυ</w:t>
      </w:r>
      <w:r>
        <w:rPr>
          <w:rFonts w:eastAsia="Times New Roman"/>
          <w:szCs w:val="24"/>
        </w:rPr>
        <w:t>ναμική ειρήνης και να τερματιστούν οι συγκρούσεις που ταλανίζουν πολλά ακόμη μέρη του πλανήτη.</w:t>
      </w:r>
    </w:p>
    <w:p w14:paraId="100812C4"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 xml:space="preserve">Η σημερινή μέρα είναι -στο πλαίσιο που είπαμε- ημέρα διεθνούς δράσης. Η ειρήνη και η </w:t>
      </w:r>
      <w:r>
        <w:rPr>
          <w:rFonts w:eastAsia="Times New Roman"/>
          <w:szCs w:val="24"/>
        </w:rPr>
        <w:t>δ</w:t>
      </w:r>
      <w:r>
        <w:rPr>
          <w:rFonts w:eastAsia="Times New Roman"/>
          <w:szCs w:val="24"/>
        </w:rPr>
        <w:t xml:space="preserve">ημοκρατία αποτελούν παγκόσμιους στόχους και σε πολλές περιπτώσεις κρίσιμες </w:t>
      </w:r>
      <w:r>
        <w:rPr>
          <w:rFonts w:eastAsia="Times New Roman"/>
          <w:szCs w:val="24"/>
        </w:rPr>
        <w:t xml:space="preserve">πλανητικές αναγκαιότητες. Ο τερματισμός των πολεμικών συγκρούσεων διεθνώς είναι ίσως ο πιο κρίσιμος αγώνας που θα πρέπει η παγκόσμια κοινότητα να δώσει αυτή τη στιγμή και να αντιμετωπίσει, όπως καταλαβαίνετε, πέρα απ’ όλα τα άλλα, το τεράστιο πρόβλημα των </w:t>
      </w:r>
      <w:r>
        <w:rPr>
          <w:rFonts w:eastAsia="Times New Roman"/>
          <w:szCs w:val="24"/>
        </w:rPr>
        <w:t>εκατομμυρίων ανθρώπων που χάνουν τις εστίες τους.</w:t>
      </w:r>
    </w:p>
    <w:p w14:paraId="100812C5"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 xml:space="preserve">Σε αυτή την κατεύθυνση και η Βουλή των Ελλήνων συντονίζει τη δράση της με πολλούς και σημαντικούς παγκόσμιους θεσμούς και </w:t>
      </w:r>
      <w:r>
        <w:rPr>
          <w:rFonts w:eastAsia="Times New Roman"/>
          <w:szCs w:val="24"/>
          <w:lang w:val="en-US"/>
        </w:rPr>
        <w:t>fora</w:t>
      </w:r>
      <w:r>
        <w:rPr>
          <w:rFonts w:eastAsia="Times New Roman"/>
          <w:szCs w:val="24"/>
        </w:rPr>
        <w:t xml:space="preserve"> και παίρνει διεθνείς πρωτοβουλίες συμμετέχοντας ενεργά στις </w:t>
      </w:r>
      <w:r>
        <w:rPr>
          <w:rFonts w:eastAsia="Times New Roman"/>
          <w:szCs w:val="24"/>
        </w:rPr>
        <w:lastRenderedPageBreak/>
        <w:t>δράσεις του παγκόσμ</w:t>
      </w:r>
      <w:r>
        <w:rPr>
          <w:rFonts w:eastAsia="Times New Roman"/>
          <w:szCs w:val="24"/>
        </w:rPr>
        <w:t>ιου κινήματος για την ειρήνη. Να σας θυμίσω ότι μια τέτοια πρωτοβουλία είναι και η αυριανή συζήτηση την Παρασκευή που διοργανώνουν οι κοινοβουλευτικές ομάδες φιλίας με τους επιζήσαντες των πυρηνικών ολοκαυτωμάτων της Ιαπωνίας, με ιδιαίτερο θέμα το εξαιρετι</w:t>
      </w:r>
      <w:r>
        <w:rPr>
          <w:rFonts w:eastAsia="Times New Roman"/>
          <w:szCs w:val="24"/>
        </w:rPr>
        <w:t>κά επίκαιρο, δυστυχώς ακόμη, ζήτημα του διεθνούς αφοπλισμού.</w:t>
      </w:r>
    </w:p>
    <w:p w14:paraId="100812C6"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Με αυτές τις σκέψεις, κυρίες και κύριοι συνάδελφοι, μνημονεύουμε και φέτος τη Διεθνή Ημέρα Δημοκρατίας με την ευχή ότι μέχρι την επόμενη 15</w:t>
      </w:r>
      <w:r w:rsidRPr="00503201">
        <w:rPr>
          <w:rFonts w:eastAsia="Times New Roman"/>
          <w:szCs w:val="24"/>
          <w:vertAlign w:val="superscript"/>
        </w:rPr>
        <w:t>η</w:t>
      </w:r>
      <w:r>
        <w:rPr>
          <w:rFonts w:eastAsia="Times New Roman"/>
          <w:szCs w:val="24"/>
        </w:rPr>
        <w:t xml:space="preserve"> Σεπτεμβρίου τα βήματα που θα έχουν γίνει θα είναι ουσι</w:t>
      </w:r>
      <w:r>
        <w:rPr>
          <w:rFonts w:eastAsia="Times New Roman"/>
          <w:szCs w:val="24"/>
        </w:rPr>
        <w:t>αστικά για την παγκόσμια ειρήνη και για τη μεγαλύτερη θωράκιση των δημοκρατικών και κοινωνικών ελευθεριών σε ολόκληρο τον κόσμο.</w:t>
      </w:r>
    </w:p>
    <w:p w14:paraId="100812C7"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Σας ευχαριστώ.</w:t>
      </w:r>
    </w:p>
    <w:p w14:paraId="100812C8"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Κυρίες και κύριοι συνάδελφοι, σύμφωνα με την ημερήσια διάταξη, μπαίνουμε στο δεύτερο θέμα. Η 14</w:t>
      </w:r>
      <w:r w:rsidRPr="00503201">
        <w:rPr>
          <w:rFonts w:eastAsia="Times New Roman"/>
          <w:szCs w:val="24"/>
          <w:vertAlign w:val="superscript"/>
        </w:rPr>
        <w:t>η</w:t>
      </w:r>
      <w:r>
        <w:rPr>
          <w:rFonts w:eastAsia="Times New Roman"/>
          <w:szCs w:val="24"/>
        </w:rPr>
        <w:t xml:space="preserve"> </w:t>
      </w:r>
      <w:r>
        <w:rPr>
          <w:rFonts w:eastAsia="Times New Roman"/>
          <w:szCs w:val="24"/>
        </w:rPr>
        <w:t>Σεπτεμβρίου –το</w:t>
      </w:r>
      <w:r>
        <w:rPr>
          <w:rFonts w:eastAsia="Times New Roman"/>
          <w:szCs w:val="24"/>
        </w:rPr>
        <w:t xml:space="preserve"> γνωρίζετε- έχει καθιερωθεί ως Ημέρα Εθνικής Μνήμης για την καταστροφή του Μικρασιατικού Ελληνισμού.</w:t>
      </w:r>
    </w:p>
    <w:p w14:paraId="100812C9"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b/>
          <w:szCs w:val="24"/>
        </w:rPr>
        <w:lastRenderedPageBreak/>
        <w:t>ΜΑΞΙΜΟΣ ΧΑΡΑΚΟΠΟΥΛΟΣ:</w:t>
      </w:r>
      <w:r>
        <w:rPr>
          <w:rFonts w:eastAsia="Times New Roman"/>
          <w:szCs w:val="24"/>
        </w:rPr>
        <w:t xml:space="preserve"> Γενοκτονία του Μικρασιατικού Ελληνισμού.</w:t>
      </w:r>
    </w:p>
    <w:p w14:paraId="100812CA"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διαβάζω το θέμα της ημερήσιας διάταξης.</w:t>
      </w:r>
    </w:p>
    <w:p w14:paraId="100812CB"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Τα θέματα θα τ</w:t>
      </w:r>
      <w:r>
        <w:rPr>
          <w:rFonts w:eastAsia="Times New Roman" w:cs="Times New Roman"/>
          <w:szCs w:val="24"/>
        </w:rPr>
        <w:t>α αναφέρετε στην τοποθέτησή σας.</w:t>
      </w:r>
    </w:p>
    <w:p w14:paraId="100812CC"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b/>
          <w:szCs w:val="24"/>
        </w:rPr>
        <w:t>ΜΑΞΙΜΟΣ ΧΑΡΑΚΟΠΟΥΛΟΣ:</w:t>
      </w:r>
      <w:r>
        <w:rPr>
          <w:rFonts w:eastAsia="Times New Roman"/>
          <w:szCs w:val="24"/>
        </w:rPr>
        <w:t xml:space="preserve"> Άλλαξε το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 xml:space="preserve">ιάταγμα, κύριε Πρόεδρε; Το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 xml:space="preserve">ιάταγμα μιλά για </w:t>
      </w:r>
      <w:r>
        <w:rPr>
          <w:rFonts w:eastAsia="Times New Roman"/>
          <w:szCs w:val="24"/>
        </w:rPr>
        <w:t>Η</w:t>
      </w:r>
      <w:r>
        <w:rPr>
          <w:rFonts w:eastAsia="Times New Roman"/>
          <w:szCs w:val="24"/>
        </w:rPr>
        <w:t xml:space="preserve">μέρα </w:t>
      </w:r>
      <w:r>
        <w:rPr>
          <w:rFonts w:eastAsia="Times New Roman"/>
          <w:szCs w:val="24"/>
        </w:rPr>
        <w:t>Μ</w:t>
      </w:r>
      <w:r>
        <w:rPr>
          <w:rFonts w:eastAsia="Times New Roman"/>
          <w:szCs w:val="24"/>
        </w:rPr>
        <w:t xml:space="preserve">νήμης της </w:t>
      </w:r>
      <w:r>
        <w:rPr>
          <w:rFonts w:eastAsia="Times New Roman"/>
          <w:szCs w:val="24"/>
        </w:rPr>
        <w:t>Γ</w:t>
      </w:r>
      <w:r>
        <w:rPr>
          <w:rFonts w:eastAsia="Times New Roman"/>
          <w:szCs w:val="24"/>
        </w:rPr>
        <w:t>ενοκτονίας των Ελλήνων της Μικράς Ασίας από το τουρκικό κράτος.</w:t>
      </w:r>
    </w:p>
    <w:p w14:paraId="100812CD"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Και ο νόμος.</w:t>
      </w:r>
    </w:p>
    <w:p w14:paraId="100812CE"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b/>
          <w:szCs w:val="24"/>
        </w:rPr>
        <w:t>ΜΑΞΙΜΟΣ</w:t>
      </w:r>
      <w:r>
        <w:rPr>
          <w:rFonts w:eastAsia="Times New Roman"/>
          <w:b/>
          <w:szCs w:val="24"/>
        </w:rPr>
        <w:t xml:space="preserve"> ΧΑΡΑΚΟΠΟΥΛΟΣ:</w:t>
      </w:r>
      <w:r>
        <w:rPr>
          <w:rFonts w:eastAsia="Times New Roman"/>
          <w:szCs w:val="24"/>
        </w:rPr>
        <w:t xml:space="preserve"> Και ο νόμος! Έχει αλλάξει;</w:t>
      </w:r>
    </w:p>
    <w:p w14:paraId="100812CF"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δεν έχει αλλάξει. Αλλά κάθε χρόνο στην ημερήσια διάταξη αναφέρεται ότι η 14</w:t>
      </w:r>
      <w:r>
        <w:rPr>
          <w:rFonts w:eastAsia="Times New Roman" w:cs="Times New Roman"/>
          <w:szCs w:val="24"/>
          <w:vertAlign w:val="superscript"/>
        </w:rPr>
        <w:t xml:space="preserve">η </w:t>
      </w:r>
      <w:r>
        <w:rPr>
          <w:rFonts w:eastAsia="Times New Roman" w:cs="Times New Roman"/>
          <w:szCs w:val="24"/>
        </w:rPr>
        <w:t>Σεπτεμβρίου έχει καθιερωθεί ως ημέρα μνήμης. Μιλάμε για την ημέρα. Τα ζητήματα, τα οποία αναφέρετε</w:t>
      </w:r>
      <w:r>
        <w:rPr>
          <w:rFonts w:eastAsia="Times New Roman" w:cs="Times New Roman"/>
          <w:szCs w:val="24"/>
        </w:rPr>
        <w:t>, θα τα πιάσουν οι ομιλητές στις ομιλίες τους.</w:t>
      </w:r>
    </w:p>
    <w:p w14:paraId="100812D0"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θέμα αυτό θα τοποθετηθεί εκ μέρους της Κυβέρνησης ο Υφυπουργός Παιδείας, Έρευνας και Θρησκευμάτων κ. Θεοδόσης Πελεγρίνης και στη συνέχεια θα πάρουν τον λόγο οι εισηγητές των κομμάτων.</w:t>
      </w:r>
    </w:p>
    <w:p w14:paraId="100812D1"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Ορίστε, κύριε Υπουργέ</w:t>
      </w:r>
      <w:r>
        <w:rPr>
          <w:rFonts w:eastAsia="Times New Roman" w:cs="Times New Roman"/>
          <w:szCs w:val="24"/>
        </w:rPr>
        <w:t>, έχετε τον λόγο.</w:t>
      </w:r>
    </w:p>
    <w:p w14:paraId="100812D2"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szCs w:val="24"/>
        </w:rPr>
        <w:t xml:space="preserve"> Αξιότιμε κύριε Πρόεδρε της Βουλής των Ελλήνων, με τη </w:t>
      </w:r>
      <w:r>
        <w:rPr>
          <w:rFonts w:eastAsia="Times New Roman" w:cs="Times New Roman"/>
          <w:szCs w:val="24"/>
        </w:rPr>
        <w:t>Σ</w:t>
      </w:r>
      <w:r>
        <w:rPr>
          <w:rFonts w:eastAsia="Times New Roman" w:cs="Times New Roman"/>
          <w:szCs w:val="24"/>
        </w:rPr>
        <w:t xml:space="preserve">υνθήκη της Λωζάνης στις 24 Ιουλίου 1923 υπεγράφη η ληξιαρχική πράξη της Μικρασιατικής Καταστροφής, της μεγαλύτερης </w:t>
      </w:r>
      <w:r>
        <w:rPr>
          <w:rFonts w:eastAsia="Times New Roman" w:cs="Times New Roman"/>
          <w:szCs w:val="24"/>
        </w:rPr>
        <w:t xml:space="preserve">τραγωδίας του νεοελληνικού κράτους. </w:t>
      </w:r>
    </w:p>
    <w:p w14:paraId="100812D3"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μόνο οι </w:t>
      </w:r>
      <w:r>
        <w:rPr>
          <w:rFonts w:eastAsia="Times New Roman" w:cs="Times New Roman"/>
          <w:szCs w:val="24"/>
        </w:rPr>
        <w:t xml:space="preserve">πενήντα χιλιάδες </w:t>
      </w:r>
      <w:r>
        <w:rPr>
          <w:rFonts w:eastAsia="Times New Roman" w:cs="Times New Roman"/>
          <w:szCs w:val="24"/>
        </w:rPr>
        <w:t xml:space="preserve">νεκροί, οι </w:t>
      </w:r>
      <w:r>
        <w:rPr>
          <w:rFonts w:eastAsia="Times New Roman" w:cs="Times New Roman"/>
          <w:szCs w:val="24"/>
        </w:rPr>
        <w:t>εβδομήντα πέντε χιλιάδες</w:t>
      </w:r>
      <w:r>
        <w:rPr>
          <w:rFonts w:eastAsia="Times New Roman" w:cs="Times New Roman"/>
          <w:szCs w:val="24"/>
        </w:rPr>
        <w:t xml:space="preserve"> </w:t>
      </w:r>
      <w:r>
        <w:rPr>
          <w:rFonts w:eastAsia="Times New Roman" w:cs="Times New Roman"/>
          <w:szCs w:val="24"/>
        </w:rPr>
        <w:t xml:space="preserve">τραυματίες πολέμου και οι πάνω από </w:t>
      </w:r>
      <w:r>
        <w:rPr>
          <w:rFonts w:eastAsia="Times New Roman" w:cs="Times New Roman"/>
          <w:szCs w:val="24"/>
        </w:rPr>
        <w:t>ενάμισι</w:t>
      </w:r>
      <w:r>
        <w:rPr>
          <w:rFonts w:eastAsia="Times New Roman" w:cs="Times New Roman"/>
          <w:szCs w:val="24"/>
        </w:rPr>
        <w:t xml:space="preserve"> εκατομμύριο Έλληνες πρόσφυγες από τη Μικρά Ασία στην καθημαγμένη τότε Ελλάδα, αριθμοί εξαιρετικά μεγάλοι </w:t>
      </w:r>
      <w:r>
        <w:rPr>
          <w:rFonts w:eastAsia="Times New Roman" w:cs="Times New Roman"/>
          <w:szCs w:val="24"/>
        </w:rPr>
        <w:t xml:space="preserve">για την Ελλάδα των περίπου </w:t>
      </w:r>
      <w:r>
        <w:rPr>
          <w:rFonts w:eastAsia="Times New Roman" w:cs="Times New Roman"/>
          <w:szCs w:val="24"/>
        </w:rPr>
        <w:t>έξι</w:t>
      </w:r>
      <w:r>
        <w:rPr>
          <w:rFonts w:eastAsia="Times New Roman" w:cs="Times New Roman"/>
          <w:szCs w:val="24"/>
        </w:rPr>
        <w:t xml:space="preserve"> εκατομμυρίων κατοίκων που αποτυπώνεται </w:t>
      </w:r>
      <w:r>
        <w:rPr>
          <w:rFonts w:eastAsia="Times New Roman" w:cs="Times New Roman"/>
          <w:szCs w:val="24"/>
        </w:rPr>
        <w:lastRenderedPageBreak/>
        <w:t xml:space="preserve">το βαρύ τίμημα της Μικρασιατικής Καταστροφής. Είναι κυρίως το γεγονός ότι για πρώτη φορά ο </w:t>
      </w:r>
      <w:r>
        <w:rPr>
          <w:rFonts w:eastAsia="Times New Roman" w:cs="Times New Roman"/>
          <w:szCs w:val="24"/>
        </w:rPr>
        <w:t>Ε</w:t>
      </w:r>
      <w:r>
        <w:rPr>
          <w:rFonts w:eastAsia="Times New Roman" w:cs="Times New Roman"/>
          <w:szCs w:val="24"/>
        </w:rPr>
        <w:t>λληνισμός στην πολυαίωνη ιστορία του υποχρεώθηκε να περιοριστεί στη μια πλευρά του Αιγαίου, πο</w:t>
      </w:r>
      <w:r>
        <w:rPr>
          <w:rFonts w:eastAsia="Times New Roman" w:cs="Times New Roman"/>
          <w:szCs w:val="24"/>
        </w:rPr>
        <w:t>υ δηλώνει το μέγεθος της μεγάλης τραγωδίας.</w:t>
      </w:r>
    </w:p>
    <w:p w14:paraId="100812D4"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λληνισμός βέβαια κατόρθωσε, όσο δυσβάσταχτο και αν ήταν το άχθος της εθνικής αυτής τραγωδίας, να το σηκώσει και να προχωρήσει. Και αυτή ασφαλώς δεν είναι η μοναδική φορά που ο </w:t>
      </w:r>
      <w:r>
        <w:rPr>
          <w:rFonts w:eastAsia="Times New Roman" w:cs="Times New Roman"/>
          <w:szCs w:val="24"/>
        </w:rPr>
        <w:t>Ε</w:t>
      </w:r>
      <w:r>
        <w:rPr>
          <w:rFonts w:eastAsia="Times New Roman" w:cs="Times New Roman"/>
          <w:szCs w:val="24"/>
        </w:rPr>
        <w:t>λληνισμός πετυχαίνει να επιβιώσε</w:t>
      </w:r>
      <w:r>
        <w:rPr>
          <w:rFonts w:eastAsia="Times New Roman" w:cs="Times New Roman"/>
          <w:szCs w:val="24"/>
        </w:rPr>
        <w:t xml:space="preserve">ι μέσα από μια καταστροφή. </w:t>
      </w:r>
    </w:p>
    <w:p w14:paraId="100812D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Αλλεπάλληλες ήταν οι καταστροφές, άλλοτε μεγαλύτερες άλλοτε μικρότερες, είτε από δικές του αστοχίες είτε εκ της επιβουλής άλλων είτε από συνδυασμό δικών του λαθών και επιθέσεων άλλων, τις οποίες χρειάστηκε ο </w:t>
      </w:r>
      <w:r>
        <w:rPr>
          <w:rFonts w:eastAsia="Times New Roman" w:cs="Times New Roman"/>
          <w:szCs w:val="24"/>
        </w:rPr>
        <w:t>Ε</w:t>
      </w:r>
      <w:r>
        <w:rPr>
          <w:rFonts w:eastAsia="Times New Roman" w:cs="Times New Roman"/>
          <w:szCs w:val="24"/>
        </w:rPr>
        <w:t>λληνισμός να αντιμε</w:t>
      </w:r>
      <w:r>
        <w:rPr>
          <w:rFonts w:eastAsia="Times New Roman" w:cs="Times New Roman"/>
          <w:szCs w:val="24"/>
        </w:rPr>
        <w:t xml:space="preserve">τωπίσει. </w:t>
      </w:r>
    </w:p>
    <w:p w14:paraId="100812D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τη δύναμη της επιβίωσής του ο </w:t>
      </w:r>
      <w:r>
        <w:rPr>
          <w:rFonts w:eastAsia="Times New Roman" w:cs="Times New Roman"/>
          <w:szCs w:val="24"/>
        </w:rPr>
        <w:t>Ε</w:t>
      </w:r>
      <w:r>
        <w:rPr>
          <w:rFonts w:eastAsia="Times New Roman" w:cs="Times New Roman"/>
          <w:szCs w:val="24"/>
        </w:rPr>
        <w:t>λληνισμός την οφείλει πρωτίστως στον πολιτισμό του. Έναν πολιτισμό τέτοιας εμβέλειας</w:t>
      </w:r>
      <w:r>
        <w:rPr>
          <w:rFonts w:eastAsia="Times New Roman" w:cs="Times New Roman"/>
          <w:szCs w:val="24"/>
        </w:rPr>
        <w:t>,</w:t>
      </w:r>
      <w:r>
        <w:rPr>
          <w:rFonts w:eastAsia="Times New Roman" w:cs="Times New Roman"/>
          <w:szCs w:val="24"/>
        </w:rPr>
        <w:t xml:space="preserve"> ώστε για τη στήριξή του να μην απαιτείται η παρουσία των φυσικών φορέων του. Το 31 π.Χ., μετά τη μάχη του Ακτίου, καταλύεται</w:t>
      </w:r>
      <w:r>
        <w:rPr>
          <w:rFonts w:eastAsia="Times New Roman" w:cs="Times New Roman"/>
          <w:szCs w:val="24"/>
        </w:rPr>
        <w:t xml:space="preserve"> το ελληνικό κράτος, στον χάρτη δεν υπάρχει πουθενά </w:t>
      </w:r>
      <w:r>
        <w:rPr>
          <w:rFonts w:eastAsia="Times New Roman" w:cs="Times New Roman"/>
          <w:szCs w:val="24"/>
        </w:rPr>
        <w:lastRenderedPageBreak/>
        <w:t>ελληνικό κράτος, υπάρχουν διαδοχικά η Ρωμαϊκή Αυτοκρατορία, η Βυζαντινή Αυτοκρατορία, η Οθωμανική Αυτοκρατορία. Μόλις τον 19</w:t>
      </w:r>
      <w:r>
        <w:rPr>
          <w:rFonts w:eastAsia="Times New Roman" w:cs="Times New Roman"/>
          <w:szCs w:val="24"/>
          <w:vertAlign w:val="superscript"/>
        </w:rPr>
        <w:t>ο</w:t>
      </w:r>
      <w:r>
        <w:rPr>
          <w:rFonts w:eastAsia="Times New Roman" w:cs="Times New Roman"/>
          <w:szCs w:val="24"/>
        </w:rPr>
        <w:t xml:space="preserve"> αιώνα, μετά την </w:t>
      </w:r>
      <w:r>
        <w:rPr>
          <w:rFonts w:eastAsia="Times New Roman" w:cs="Times New Roman"/>
          <w:szCs w:val="24"/>
        </w:rPr>
        <w:t>Ε</w:t>
      </w:r>
      <w:r>
        <w:rPr>
          <w:rFonts w:eastAsia="Times New Roman" w:cs="Times New Roman"/>
          <w:szCs w:val="24"/>
        </w:rPr>
        <w:t>πανάσταση του 1821, δημιουργείται πάλι το ελληνικό κράτος. Όλ</w:t>
      </w:r>
      <w:r>
        <w:rPr>
          <w:rFonts w:eastAsia="Times New Roman" w:cs="Times New Roman"/>
          <w:szCs w:val="24"/>
        </w:rPr>
        <w:t>ους αυτούς τους αιώνες, όμως, ο ελληνικός πολιτισμός, παρά την απουσία των φυσικών φορέων του από τον χάρτη, συνεχίζει απρόσκοπτα το ταξίδι του στην ιστορία. Όχι σαν ένα επίτευγμα προς το παρελθόν, ένα απολίθωμα της ιστορίας, αλλά ως μια δημιουργική δύναμη</w:t>
      </w:r>
      <w:r>
        <w:rPr>
          <w:rFonts w:eastAsia="Times New Roman" w:cs="Times New Roman"/>
          <w:szCs w:val="24"/>
        </w:rPr>
        <w:t xml:space="preserve"> ικανή να γονιμοποιήσει άλλους πολιτισμούς, όπως τον ιταλικό, τον γαλλικό, τον αγγλικό, τον γερμανικό, με δυο λέξεις τον ευρωπαϊκό πολιτισμό και ακόμη γενικότερα τον δυτικό πολιτισμό έτσι ώστε δικαίως να θεωρείται ο ελληνικός πολιτισμός ως η κοιτίδα του δυ</w:t>
      </w:r>
      <w:r>
        <w:rPr>
          <w:rFonts w:eastAsia="Times New Roman" w:cs="Times New Roman"/>
          <w:szCs w:val="24"/>
        </w:rPr>
        <w:t>τικού πολιτισμού.</w:t>
      </w:r>
    </w:p>
    <w:p w14:paraId="100812D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Η σημερινή ημέρα μνήμης, που ορίστηκε ύστερα από απόφαση της Βουλής, μας δίνει ασφαλώς την ευκαιρία να θυμόμαστε εξ αφορμής της </w:t>
      </w:r>
      <w:r>
        <w:rPr>
          <w:rFonts w:eastAsia="Times New Roman" w:cs="Times New Roman"/>
          <w:szCs w:val="24"/>
        </w:rPr>
        <w:t>Μ</w:t>
      </w:r>
      <w:r>
        <w:rPr>
          <w:rFonts w:eastAsia="Times New Roman" w:cs="Times New Roman"/>
          <w:szCs w:val="24"/>
        </w:rPr>
        <w:t xml:space="preserve">ικρασιατικής </w:t>
      </w:r>
      <w:r>
        <w:rPr>
          <w:rFonts w:eastAsia="Times New Roman" w:cs="Times New Roman"/>
          <w:szCs w:val="24"/>
        </w:rPr>
        <w:t>Κ</w:t>
      </w:r>
      <w:r>
        <w:rPr>
          <w:rFonts w:eastAsia="Times New Roman" w:cs="Times New Roman"/>
          <w:szCs w:val="24"/>
        </w:rPr>
        <w:t xml:space="preserve">αταστροφής τις αλλεπάλληλες καταστροφές που υπέστη ο </w:t>
      </w:r>
      <w:r>
        <w:rPr>
          <w:rFonts w:eastAsia="Times New Roman" w:cs="Times New Roman"/>
          <w:szCs w:val="24"/>
        </w:rPr>
        <w:t>Ε</w:t>
      </w:r>
      <w:r>
        <w:rPr>
          <w:rFonts w:eastAsia="Times New Roman" w:cs="Times New Roman"/>
          <w:szCs w:val="24"/>
        </w:rPr>
        <w:t>λληνισμός. Αυτοί είμαστε, ένας λαός που η</w:t>
      </w:r>
      <w:r>
        <w:rPr>
          <w:rFonts w:eastAsia="Times New Roman" w:cs="Times New Roman"/>
          <w:szCs w:val="24"/>
        </w:rPr>
        <w:t xml:space="preserve"> μοίρα του είναι συνυφασμένη με καταστροφές, μέσα από τις οποίες, παρ’ όλα αυτά, κατορθώσαμε να επιβιώσουμε. Τούτο, βέβαια, δεν σημαίνει ότι </w:t>
      </w:r>
      <w:r>
        <w:rPr>
          <w:rFonts w:eastAsia="Times New Roman" w:cs="Times New Roman"/>
          <w:szCs w:val="24"/>
        </w:rPr>
        <w:lastRenderedPageBreak/>
        <w:t>πρέπει να είμαστε μοιρολάτρες, να περιμένουμε, παραμένοντας αδρανείς, την επόμενη καταστροφή ούτε αυτοϊκανοποιούμεν</w:t>
      </w:r>
      <w:r>
        <w:rPr>
          <w:rFonts w:eastAsia="Times New Roman" w:cs="Times New Roman"/>
          <w:szCs w:val="24"/>
        </w:rPr>
        <w:t>οι να εφησυχάζουμε ότι αφού τα καταφέραμε στο παρελθόν θα τα καταφέρουμε και στο μέλλον. Εκείνο που συνέβη στο παρελθόν δεν σημαίνει ότι θα επαναληφθεί κατ’ ανάγκη και στο μέλλον.</w:t>
      </w:r>
    </w:p>
    <w:p w14:paraId="100812D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μέλλον χάσκει μπροστά μας έτοιμο να μας καταπιεί αν δεν φροντίσουμε εν</w:t>
      </w:r>
      <w:r>
        <w:rPr>
          <w:rFonts w:eastAsia="Times New Roman" w:cs="Times New Roman"/>
          <w:szCs w:val="24"/>
        </w:rPr>
        <w:t xml:space="preserve"> </w:t>
      </w:r>
      <w:r>
        <w:rPr>
          <w:rFonts w:eastAsia="Times New Roman" w:cs="Times New Roman"/>
          <w:szCs w:val="24"/>
        </w:rPr>
        <w:t>τω</w:t>
      </w:r>
      <w:r>
        <w:rPr>
          <w:rFonts w:eastAsia="Times New Roman" w:cs="Times New Roman"/>
          <w:szCs w:val="24"/>
        </w:rPr>
        <w:t xml:space="preserve"> </w:t>
      </w:r>
      <w:r>
        <w:rPr>
          <w:rFonts w:eastAsia="Times New Roman" w:cs="Times New Roman"/>
          <w:szCs w:val="24"/>
        </w:rPr>
        <w:t xml:space="preserve">μεταξύ να λάβουμε τα μέτρα μας για να αντιμετωπίσουμε την καταστροφή που ποιος μπορεί να το αποκλείσει ότι είναι ενδεχόμενο να επέλθει. </w:t>
      </w:r>
    </w:p>
    <w:p w14:paraId="100812D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Ας σκεφτούμε, λοιπόν, μην εφησυχάζοντας, το παράδειγμα του εβραϊκού λαού. Όσο και αν το </w:t>
      </w:r>
      <w:r>
        <w:rPr>
          <w:rFonts w:eastAsia="Times New Roman" w:cs="Times New Roman"/>
          <w:szCs w:val="24"/>
        </w:rPr>
        <w:t>ο</w:t>
      </w:r>
      <w:r>
        <w:rPr>
          <w:rFonts w:eastAsia="Times New Roman" w:cs="Times New Roman"/>
          <w:szCs w:val="24"/>
        </w:rPr>
        <w:t xml:space="preserve">λοκαύτωμα παραπέμπει γενικώς </w:t>
      </w:r>
      <w:r>
        <w:rPr>
          <w:rFonts w:eastAsia="Times New Roman" w:cs="Times New Roman"/>
          <w:szCs w:val="24"/>
        </w:rPr>
        <w:t>στον διωγμό και τη γενοκτονία που επιχειρεί κάποιο κράτος ή καθεστώς εναντίον εθνικών, θρησκευτικών, κοινωνικών ή πολιτικών ομάδων που δρουν στους κόλπους ενός λαού, οι Εβραίοι πέτυχαν να ταυτίσουν το Ολοκαύτωμα προς την τραγική μοίρα του έθνους των, προκε</w:t>
      </w:r>
      <w:r>
        <w:rPr>
          <w:rFonts w:eastAsia="Times New Roman" w:cs="Times New Roman"/>
          <w:szCs w:val="24"/>
        </w:rPr>
        <w:t xml:space="preserve">ιμένου </w:t>
      </w:r>
      <w:r>
        <w:rPr>
          <w:rFonts w:eastAsia="Times New Roman" w:cs="Times New Roman"/>
          <w:szCs w:val="24"/>
        </w:rPr>
        <w:lastRenderedPageBreak/>
        <w:t>να αναδείξουν τα εγκλήματα του ναζιστικού καθεστώτος εις βάρος των με απώτερο στόχο να προκαλέσουν την οργή εναντίον εκείνων που εγκλημάτησαν κατά της εθνικής των υπόστασης και τη συμπάθεια του πολιτισμένου κόσμου για όσα υπέστησαν.</w:t>
      </w:r>
    </w:p>
    <w:p w14:paraId="100812D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Με ανάλογο τρόπο</w:t>
      </w:r>
      <w:r>
        <w:rPr>
          <w:rFonts w:eastAsia="Times New Roman" w:cs="Times New Roman"/>
          <w:szCs w:val="24"/>
        </w:rPr>
        <w:t xml:space="preserve"> ίσως θα μπορούσαμε και εμείς να οικειοποιηθούμε την καταστροφή, σταθερό παρακολούθημα της ιστορίας του </w:t>
      </w:r>
      <w:r>
        <w:rPr>
          <w:rFonts w:eastAsia="Times New Roman" w:cs="Times New Roman"/>
          <w:szCs w:val="24"/>
        </w:rPr>
        <w:t>Ε</w:t>
      </w:r>
      <w:r>
        <w:rPr>
          <w:rFonts w:eastAsia="Times New Roman" w:cs="Times New Roman"/>
          <w:szCs w:val="24"/>
        </w:rPr>
        <w:t>λληνισμού. Επειδή δε πρόκειται για τη διαμόρφωση μιας νοοτροπίας και ως εκ τούτου αποτελεί ζήτημα παιδείας, η προσήκουσα εκστρατεία θα ήταν σκόπιμο, ίσ</w:t>
      </w:r>
      <w:r>
        <w:rPr>
          <w:rFonts w:eastAsia="Times New Roman" w:cs="Times New Roman"/>
          <w:szCs w:val="24"/>
        </w:rPr>
        <w:t xml:space="preserve">ως, να αναληφθεί σε πρώτη φάση από τις διάφορες βαθμίδες της εκπαίδευσης, από το ανώτατο πνευματικό ίδρυμα της χώρας μας, την Ακαδημία Αθηνών, και τα ανώτατα εκπαιδευτικά ιδρύματα, τα πανεπιστήμια, έως τις πρώτες τάξεις του δημοτικού. </w:t>
      </w:r>
    </w:p>
    <w:p w14:paraId="100812D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 όρος καταστροφή, ί</w:t>
      </w:r>
      <w:r>
        <w:rPr>
          <w:rFonts w:eastAsia="Times New Roman" w:cs="Times New Roman"/>
          <w:szCs w:val="24"/>
        </w:rPr>
        <w:t xml:space="preserve">διος στις λατινογενείς γλώσσες, στα αγγλικά </w:t>
      </w:r>
      <w:r>
        <w:rPr>
          <w:rFonts w:eastAsia="Times New Roman" w:cs="Times New Roman"/>
          <w:szCs w:val="24"/>
          <w:lang w:val="en-US"/>
        </w:rPr>
        <w:t>catastrophe</w:t>
      </w:r>
      <w:r>
        <w:rPr>
          <w:rFonts w:eastAsia="Times New Roman" w:cs="Times New Roman"/>
          <w:szCs w:val="24"/>
        </w:rPr>
        <w:t xml:space="preserve">, στα γαλλικά </w:t>
      </w:r>
      <w:r>
        <w:rPr>
          <w:rFonts w:eastAsia="Times New Roman" w:cs="Times New Roman"/>
          <w:szCs w:val="24"/>
          <w:lang w:val="en-US"/>
        </w:rPr>
        <w:t>catastrophe</w:t>
      </w:r>
      <w:r>
        <w:rPr>
          <w:rFonts w:eastAsia="Times New Roman" w:cs="Times New Roman"/>
          <w:szCs w:val="24"/>
        </w:rPr>
        <w:t>, στα γερμανικά Κ</w:t>
      </w:r>
      <w:r>
        <w:rPr>
          <w:rFonts w:eastAsia="Times New Roman" w:cs="Times New Roman"/>
          <w:szCs w:val="24"/>
          <w:lang w:val="en-US"/>
        </w:rPr>
        <w:t>atastrophe</w:t>
      </w:r>
      <w:r>
        <w:rPr>
          <w:rFonts w:eastAsia="Times New Roman" w:cs="Times New Roman"/>
          <w:szCs w:val="24"/>
        </w:rPr>
        <w:t xml:space="preserve">, στα ιταλικά </w:t>
      </w:r>
      <w:r>
        <w:rPr>
          <w:rFonts w:eastAsia="Times New Roman" w:cs="Times New Roman"/>
          <w:szCs w:val="24"/>
          <w:lang w:val="en-US"/>
        </w:rPr>
        <w:t>catastrofe</w:t>
      </w:r>
      <w:r>
        <w:rPr>
          <w:rFonts w:eastAsia="Times New Roman" w:cs="Times New Roman"/>
          <w:szCs w:val="24"/>
        </w:rPr>
        <w:t xml:space="preserve">, στα ισπανικά </w:t>
      </w:r>
      <w:r>
        <w:rPr>
          <w:rFonts w:eastAsia="Times New Roman" w:cs="Times New Roman"/>
          <w:szCs w:val="24"/>
          <w:lang w:val="en-US"/>
        </w:rPr>
        <w:t>catastrofe</w:t>
      </w:r>
      <w:r>
        <w:rPr>
          <w:rFonts w:eastAsia="Times New Roman" w:cs="Times New Roman"/>
          <w:szCs w:val="24"/>
        </w:rPr>
        <w:t>, μπορεί να συντελέσει στην ευρεία εξάπλωση της οικειοποίησής του εκ μέρους μας. Μέσα στο κλίμα συμπ</w:t>
      </w:r>
      <w:r>
        <w:rPr>
          <w:rFonts w:eastAsia="Times New Roman" w:cs="Times New Roman"/>
          <w:szCs w:val="24"/>
        </w:rPr>
        <w:t xml:space="preserve">άθειας που ήθελε </w:t>
      </w:r>
      <w:r>
        <w:rPr>
          <w:rFonts w:eastAsia="Times New Roman" w:cs="Times New Roman"/>
          <w:szCs w:val="24"/>
        </w:rPr>
        <w:lastRenderedPageBreak/>
        <w:t xml:space="preserve">διαμορφωθεί από τη συσχέτιση του </w:t>
      </w:r>
      <w:r>
        <w:rPr>
          <w:rFonts w:eastAsia="Times New Roman" w:cs="Times New Roman"/>
          <w:szCs w:val="24"/>
        </w:rPr>
        <w:t>Ε</w:t>
      </w:r>
      <w:r>
        <w:rPr>
          <w:rFonts w:eastAsia="Times New Roman" w:cs="Times New Roman"/>
          <w:szCs w:val="24"/>
        </w:rPr>
        <w:t>λληνισμού προς την καταστροφή, ενδεχομένως η διεκδίκηση αποζημιώσεων για όσα υπέστημεν εξ υπαιτιότητος άλλων να μπορεί να καταστεί αποτελεσματική. Να δειχθεί ότι η διεκδίκηση αυτή είναι αίτημα αποκατάσταση</w:t>
      </w:r>
      <w:r>
        <w:rPr>
          <w:rFonts w:eastAsia="Times New Roman" w:cs="Times New Roman"/>
          <w:szCs w:val="24"/>
        </w:rPr>
        <w:t>ς του δικαίου και όχι ζήτημα αντιπαράθεσης προς αυτόν ή εκείνον τον λαό.</w:t>
      </w:r>
    </w:p>
    <w:p w14:paraId="100812D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υπάρχει αμφιβολία ότι η προτεινόμενη οικειοποίηση της καταστροφής από τον </w:t>
      </w:r>
      <w:r>
        <w:rPr>
          <w:rFonts w:eastAsia="Times New Roman" w:cs="Times New Roman"/>
          <w:szCs w:val="24"/>
        </w:rPr>
        <w:t>Ε</w:t>
      </w:r>
      <w:r>
        <w:rPr>
          <w:rFonts w:eastAsia="Times New Roman" w:cs="Times New Roman"/>
          <w:szCs w:val="24"/>
        </w:rPr>
        <w:t>λληνισμό θα χρειαστεί χρόνο, προκειμένου να επιτευχθεί το προσδοκώμενο αποτέλεσμα. Είναι δείγμα σωφροσύν</w:t>
      </w:r>
      <w:r>
        <w:rPr>
          <w:rFonts w:eastAsia="Times New Roman" w:cs="Times New Roman"/>
          <w:szCs w:val="24"/>
        </w:rPr>
        <w:t>ης, κυρίες και κύριοι Βουλευταί, να περιμένεις προετοιμαζόμενος παρά να σπεύδεις ανέτοιμος.</w:t>
      </w:r>
    </w:p>
    <w:p w14:paraId="100812D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Ευχαριστώ για την προσοχή σας.</w:t>
      </w:r>
    </w:p>
    <w:p w14:paraId="100812DE" w14:textId="77777777" w:rsidR="00BF7D21" w:rsidRDefault="003642E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100812D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Υφυπουργό Παιδείας, Έρευνας και Θρησκευμάτων κ. Θεοδόση Πελεγρίνη</w:t>
      </w:r>
      <w:r>
        <w:rPr>
          <w:rFonts w:eastAsia="Times New Roman" w:cs="Times New Roman"/>
          <w:szCs w:val="24"/>
        </w:rPr>
        <w:t>, που μίλησε εκ μέρους της Κυβέρνησης.</w:t>
      </w:r>
    </w:p>
    <w:p w14:paraId="100812E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Βουλευτής Φθιώτιδας του Συνασπισμού Ριζοσπαστικής Αριστεράς κ. Αθανάσιος Μιχελής.</w:t>
      </w:r>
    </w:p>
    <w:p w14:paraId="100812E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Κύριε Πρόεδρε, κύριοι Υπουργοί, κύριοι Βουλευτές, αξιότιμοι προσκεκλημένοι, άλλη μια επέτειος προσφύ</w:t>
      </w:r>
      <w:r>
        <w:rPr>
          <w:rFonts w:eastAsia="Times New Roman" w:cs="Times New Roman"/>
          <w:szCs w:val="24"/>
        </w:rPr>
        <w:t xml:space="preserve">γων σήμερα. Ελλήνων προσφύγων, κατατρεγμένων, ξεριζωμένων αλλά και δολοφονημένων από τους Νεότουρκους. </w:t>
      </w:r>
    </w:p>
    <w:p w14:paraId="100812E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Σεπτέμβρης 1922-Σεπτέμβρης 2016, σχεδόν ένας αιώνας από τις σφαγές και τον ξεριζωμό των εκατοντάδων χιλιάδων Ελλήνων από τη Μικρά Ασία, έναν χώρο ελληνι</w:t>
      </w:r>
      <w:r>
        <w:rPr>
          <w:rFonts w:eastAsia="Times New Roman" w:cs="Times New Roman"/>
          <w:szCs w:val="24"/>
        </w:rPr>
        <w:t xml:space="preserve">κής παρουσίας και πολιτισμού από την αρχαιοελληνική εποχή. </w:t>
      </w:r>
    </w:p>
    <w:p w14:paraId="100812E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Καλούμαστε, λοιπόν, σήμερα να ξαναθυμηθούμε τα τραγικά γεγονότα και να τιμήσουμε τη μνήμη τους, αλλά -θα συμπλήρωνα- και να προβληματιστούμε και να βγάλουμε τα αναγκαία συμπεράσματα για την περαιτ</w:t>
      </w:r>
      <w:r>
        <w:rPr>
          <w:rFonts w:eastAsia="Times New Roman" w:cs="Times New Roman"/>
          <w:szCs w:val="24"/>
        </w:rPr>
        <w:t>έρω διαδρομή μας ως λαός, ως πολιτικό σύστημα και ως κράτος. Γιατί φρονώ πως τιμές και μνήμες χωρίς προβληματισμούς και συμπεράσματα καταλήγουν ως έπεα πτερόεντα.</w:t>
      </w:r>
    </w:p>
    <w:p w14:paraId="100812E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Ας σταθώ πολύ συνοπτικά στα δεδομένα της εποχής. Ο Α΄ Παγκόσμιος Πόλεμος είχε τελειώσει. Η επ</w:t>
      </w:r>
      <w:r>
        <w:rPr>
          <w:rFonts w:eastAsia="Times New Roman" w:cs="Times New Roman"/>
          <w:szCs w:val="24"/>
        </w:rPr>
        <w:t xml:space="preserve">ιδιωκόμενη αναδιανομή πηγών πλούτου, κυρίως των πετρελαίων της Μέσης Ανατολής, μέσα από την αναδιανομή εδαφών ή την εμφάνιση νέων κρατών ήδη συντελέστηκε. Η χώρα μας, ύστερα από τον εθνικό </w:t>
      </w:r>
      <w:r>
        <w:rPr>
          <w:rFonts w:eastAsia="Times New Roman" w:cs="Times New Roman"/>
          <w:szCs w:val="24"/>
        </w:rPr>
        <w:t>δ</w:t>
      </w:r>
      <w:r>
        <w:rPr>
          <w:rFonts w:eastAsia="Times New Roman" w:cs="Times New Roman"/>
          <w:szCs w:val="24"/>
        </w:rPr>
        <w:t>ιχασμό και τη συμμετοχή της στο πλευρό της Αντάντ, δηλαδή των νικη</w:t>
      </w:r>
      <w:r>
        <w:rPr>
          <w:rFonts w:eastAsia="Times New Roman" w:cs="Times New Roman"/>
          <w:szCs w:val="24"/>
        </w:rPr>
        <w:t xml:space="preserve">τών, αποβιβάζει το 1919 στρατεύματα στη Σμύρνη, με στόχο να προστατεύσει τον εκεί ελληνικό πληθυσμό. Στόχος των συμμάχων, που τότε την παρότρυναν, ο περαιτέρω διαμελισμός ή η υποταγή της Οθωμανικής Αυτοκρατορίας. </w:t>
      </w:r>
    </w:p>
    <w:p w14:paraId="100812E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Οι καταστάσεις οδηγούν στη Συνθήκη των Σεβ</w:t>
      </w:r>
      <w:r>
        <w:rPr>
          <w:rFonts w:eastAsia="Times New Roman" w:cs="Times New Roman"/>
          <w:szCs w:val="24"/>
        </w:rPr>
        <w:t xml:space="preserve">ρών του 1920, μια ιδιαίτερα ευνοϊκή συνθήκη για τη χώρα μας, αλλά και επισφαλής –θα σημείωνα- για το μέλλον της χωρίς συμμαχική στήριξη. Ο </w:t>
      </w:r>
      <w:r>
        <w:rPr>
          <w:rFonts w:eastAsia="Times New Roman" w:cs="Times New Roman"/>
          <w:szCs w:val="24"/>
        </w:rPr>
        <w:t>Ε</w:t>
      </w:r>
      <w:r>
        <w:rPr>
          <w:rFonts w:eastAsia="Times New Roman" w:cs="Times New Roman"/>
          <w:szCs w:val="24"/>
        </w:rPr>
        <w:t xml:space="preserve">λληνικός Στρατός γίνεται δεκτός με ενθουσιασμό στη Σμύρνη. Ωστόσο, διανύει πλέον τον όγδοο χρόνο σε συνεχή εμπόλεμη </w:t>
      </w:r>
      <w:r>
        <w:rPr>
          <w:rFonts w:eastAsia="Times New Roman" w:cs="Times New Roman"/>
          <w:szCs w:val="24"/>
        </w:rPr>
        <w:t xml:space="preserve">κατάσταση. </w:t>
      </w:r>
    </w:p>
    <w:p w14:paraId="100812E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Στις εκλογές που προκηρύσσονται το 1920 το άστοχο και δημαγωγικό σύνθημα των βασιλοφρόνων «οίκαδε» βρίσκει ευρεία λαϊκή απήχηση. Ο Βενιζέλος ηττάται. Η κυβέρνηση των βασιλοφρόνων, συνεπαρμένη από μεγαλοϊδεατισμό, αντί της επιστροφής στην πατρίδ</w:t>
      </w:r>
      <w:r>
        <w:rPr>
          <w:rFonts w:eastAsia="Times New Roman" w:cs="Times New Roman"/>
          <w:szCs w:val="24"/>
        </w:rPr>
        <w:t xml:space="preserve">α, ξεκινά να κατακτήσει την Άγκυρα. </w:t>
      </w:r>
    </w:p>
    <w:p w14:paraId="100812E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Την ίδια στιγμή, οι Νεότουρκοι αναδιοργανώνονται διεκδικώντας ένα νέο κράτος, τουρκικό πλέον κράτος. Βρίσκουν πεδίο συνεννόησης με τους δυτικούς συμμάχους μας. Οι διεθνείς ισορροπίες, λοιπόν, έχουν ήδη ανατραπεί. Η μόνη</w:t>
      </w:r>
      <w:r>
        <w:rPr>
          <w:rFonts w:eastAsia="Times New Roman" w:cs="Times New Roman"/>
          <w:szCs w:val="24"/>
        </w:rPr>
        <w:t xml:space="preserve"> που δεν το αντιλαμβάνεται είναι η ελληνική κυβέρνηση. </w:t>
      </w:r>
    </w:p>
    <w:p w14:paraId="100812E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Με αυτά τα δεδομένα το αποτέλεσμα ήταν ήδη προδιαγεγραμμένο. Η πρώτη φάση του ελληνικού δράματος ολοκληρώνεται με την υποχώρηση, την ήττα και πυρπόληση της Σμύρνης, με χιλιάδες νεκρούς και τον σταδιακ</w:t>
      </w:r>
      <w:r>
        <w:rPr>
          <w:rFonts w:eastAsia="Times New Roman" w:cs="Times New Roman"/>
          <w:szCs w:val="24"/>
        </w:rPr>
        <w:t xml:space="preserve">ό ξεριζωμό πλέον του ενός εκατομμυρίου Ελλήνων από τα παράλια της Μικράς Ασίας. Είναι η πρώτη μεγάλη ήττα του </w:t>
      </w:r>
      <w:r>
        <w:rPr>
          <w:rFonts w:eastAsia="Times New Roman" w:cs="Times New Roman"/>
          <w:szCs w:val="24"/>
        </w:rPr>
        <w:t>Ε</w:t>
      </w:r>
      <w:r>
        <w:rPr>
          <w:rFonts w:eastAsia="Times New Roman" w:cs="Times New Roman"/>
          <w:szCs w:val="24"/>
        </w:rPr>
        <w:t xml:space="preserve">λληνισμού ως νέο ελληνικό κράτος και η κατάρρευση του ελληνικού ιδεολογήματος του μεγαλοϊδεατισμού. </w:t>
      </w:r>
    </w:p>
    <w:p w14:paraId="100812E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δεύτερη φάση του δράματος εξελίσσεται στην</w:t>
      </w:r>
      <w:r>
        <w:rPr>
          <w:rFonts w:eastAsia="Times New Roman" w:cs="Times New Roman"/>
          <w:szCs w:val="24"/>
        </w:rPr>
        <w:t xml:space="preserve"> ίδια τη χώρα μας. Οι Μικρασιάτες πρόσφυγες, πληθυσμός κατά κανόνα με υψηλότερο μορφωτικό επίπεδο από τους αυτόχθονες, αποτέλεσαν εξαιρετικό φθηνό εργατικό δυναμικό για το ελληνικό κεφάλαιο. Στο δεύτερο προστέθηκαν και Μικρασιάτες επιχειρηματίες, που ομολο</w:t>
      </w:r>
      <w:r>
        <w:rPr>
          <w:rFonts w:eastAsia="Times New Roman" w:cs="Times New Roman"/>
          <w:szCs w:val="24"/>
        </w:rPr>
        <w:t xml:space="preserve">γουμένως αποτέλεσαν φωτεινά παραδείγματα επιχειρηματικότητας. </w:t>
      </w:r>
    </w:p>
    <w:p w14:paraId="100812E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Την εποχή εκείνη του Μεσοπολέμου, η χώρα είχε γοργούς ρυθμούς οικονομικής ανάπτυξης, κυρίως εξαιτίας αυτών των δεδομένων. Το κοινωνικό, όμως, πρόβλημα της αποκατάστασης των Μικρασιατών προσφύγων διαιωνίστηκε επί δεκαετίες. Με δεδομένο μάλιστα το γεγονός ότ</w:t>
      </w:r>
      <w:r>
        <w:rPr>
          <w:rFonts w:eastAsia="Times New Roman" w:cs="Times New Roman"/>
          <w:szCs w:val="24"/>
        </w:rPr>
        <w:t xml:space="preserve">ι οι Μικρασιάτες πολιτικά ήταν στη συντριπτική τους πλειοψηφία βενιζελικοί και σε μεγάλο ποσοστό εξελίχθηκαν και λόγω της νέας κοινωνικής τους θέσης σε ψηφοφόρους της Αριστεράς, αυτό αποτέλεσε έναν ακόμα επιβαρυντικό για αυτούς παράγοντα. </w:t>
      </w:r>
    </w:p>
    <w:p w14:paraId="100812E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Σήμερα, σχεδόν έ</w:t>
      </w:r>
      <w:r>
        <w:rPr>
          <w:rFonts w:eastAsia="Times New Roman" w:cs="Times New Roman"/>
          <w:szCs w:val="24"/>
        </w:rPr>
        <w:t xml:space="preserve">ναν αιώνα μετά τα γεγονότα, μακριά από προσωπικές εμπειρίες και πέραν της δικαιολογημένης ή και αναγκαίας συναισθηματικής φόρτισης, είναι απαραίτητο να τιμούμε την επέτειο, </w:t>
      </w:r>
      <w:r>
        <w:rPr>
          <w:rFonts w:eastAsia="Times New Roman" w:cs="Times New Roman"/>
          <w:szCs w:val="24"/>
        </w:rPr>
        <w:lastRenderedPageBreak/>
        <w:t>να τιμούμε τους χιλιάδες νεκρούς, να τιμούμε τις θυσίες και τους αγώνες τους για επ</w:t>
      </w:r>
      <w:r>
        <w:rPr>
          <w:rFonts w:eastAsia="Times New Roman" w:cs="Times New Roman"/>
          <w:szCs w:val="24"/>
        </w:rPr>
        <w:t xml:space="preserve">ιβίωση, αλλά κυρίως να βγάζουμε τα αναγκαία συμπεράσματα. </w:t>
      </w:r>
    </w:p>
    <w:p w14:paraId="100812EC" w14:textId="77777777" w:rsidR="00BF7D21" w:rsidRDefault="003642EA">
      <w:pPr>
        <w:spacing w:after="0" w:line="600" w:lineRule="auto"/>
        <w:ind w:firstLine="720"/>
        <w:contextualSpacing/>
        <w:jc w:val="both"/>
        <w:rPr>
          <w:rFonts w:eastAsia="Times New Roman" w:cs="Times New Roman"/>
          <w:szCs w:val="24"/>
        </w:rPr>
      </w:pPr>
      <w:r w:rsidRPr="00B75D94">
        <w:rPr>
          <w:rFonts w:eastAsia="Times New Roman" w:cs="Times New Roman"/>
          <w:color w:val="000000" w:themeColor="text1"/>
          <w:szCs w:val="24"/>
        </w:rPr>
        <w:t>Ο Θουκυδίδης</w:t>
      </w:r>
      <w:r w:rsidRPr="00B75D94">
        <w:rPr>
          <w:rFonts w:eastAsia="Times New Roman" w:cs="Times New Roman"/>
          <w:color w:val="000000" w:themeColor="text1"/>
          <w:szCs w:val="24"/>
        </w:rPr>
        <w:t>,</w:t>
      </w:r>
      <w:r w:rsidRPr="00B75D94">
        <w:rPr>
          <w:rFonts w:eastAsia="Times New Roman" w:cs="Times New Roman"/>
          <w:color w:val="000000" w:themeColor="text1"/>
          <w:szCs w:val="24"/>
        </w:rPr>
        <w:t xml:space="preserve"> αιώνες πριν, μελετώντας τον Πελοποννησιακό </w:t>
      </w:r>
      <w:r w:rsidRPr="00B75D94">
        <w:rPr>
          <w:rFonts w:eastAsia="Times New Roman" w:cs="Times New Roman"/>
          <w:color w:val="000000" w:themeColor="text1"/>
          <w:szCs w:val="24"/>
        </w:rPr>
        <w:t>Π</w:t>
      </w:r>
      <w:r w:rsidRPr="00B75D94">
        <w:rPr>
          <w:rFonts w:eastAsia="Times New Roman" w:cs="Times New Roman"/>
          <w:color w:val="000000" w:themeColor="text1"/>
          <w:szCs w:val="24"/>
        </w:rPr>
        <w:t>όλεμο</w:t>
      </w:r>
      <w:r w:rsidRPr="00B75D94">
        <w:rPr>
          <w:rFonts w:eastAsia="Times New Roman" w:cs="Times New Roman"/>
          <w:color w:val="000000" w:themeColor="text1"/>
          <w:szCs w:val="24"/>
        </w:rPr>
        <w:t>,</w:t>
      </w:r>
      <w:r w:rsidRPr="00B75D94">
        <w:rPr>
          <w:rFonts w:eastAsia="Times New Roman" w:cs="Times New Roman"/>
          <w:color w:val="000000" w:themeColor="text1"/>
          <w:szCs w:val="24"/>
        </w:rPr>
        <w:t xml:space="preserve"> κατέληξε στο συμπέρασμα πως μεταξύ κρατών δεν υπάρχουν εχθροί και φίλοι </w:t>
      </w:r>
      <w:r>
        <w:rPr>
          <w:rFonts w:eastAsia="Times New Roman" w:cs="Times New Roman"/>
          <w:szCs w:val="24"/>
        </w:rPr>
        <w:t>αλλά υπάρχουν συμφέροντα</w:t>
      </w:r>
      <w:r>
        <w:rPr>
          <w:rFonts w:eastAsia="Times New Roman" w:cs="Times New Roman"/>
          <w:szCs w:val="24"/>
        </w:rPr>
        <w:t>,</w:t>
      </w:r>
      <w:r>
        <w:rPr>
          <w:rFonts w:eastAsia="Times New Roman" w:cs="Times New Roman"/>
          <w:szCs w:val="24"/>
        </w:rPr>
        <w:t xml:space="preserve"> που συμπίπτουν ή συγκρούονται. Η σ</w:t>
      </w:r>
      <w:r>
        <w:rPr>
          <w:rFonts w:eastAsia="Times New Roman" w:cs="Times New Roman"/>
          <w:szCs w:val="24"/>
        </w:rPr>
        <w:t>ύγχρονη διεθνής εμπειρία διδάσκει ότι όποιος δεν λαμβάνει υπ’ όψιν του τα διεθνή δεδομένα, τα συμφέρονται που συγκρούονται εντός κι εκτός της χώρας του και τη διάταξη των δυνάμεων στον περίγυρό του</w:t>
      </w:r>
      <w:r>
        <w:rPr>
          <w:rFonts w:eastAsia="Times New Roman" w:cs="Times New Roman"/>
          <w:szCs w:val="24"/>
        </w:rPr>
        <w:t>,</w:t>
      </w:r>
      <w:r>
        <w:rPr>
          <w:rFonts w:eastAsia="Times New Roman" w:cs="Times New Roman"/>
          <w:szCs w:val="24"/>
        </w:rPr>
        <w:t xml:space="preserve"> κινδυνεύει να βρεθεί ηττημένος. </w:t>
      </w:r>
    </w:p>
    <w:p w14:paraId="100812E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Οι πολιτικές δυνάμεις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κυριαρχούσαν στη χώρα την εποχή εκείνη, βενιζελικοί και βασιλόφρονες, υπερτίμησαν τις προηγούμενες επιτυχίες της χώρας μας και υποτίμησαν τα διεθνή συμφέροντα και δεδομένα της ευρύτερης περιοχής εκείνη την εποχή. Οι βασιλόφρονες</w:t>
      </w:r>
      <w:r>
        <w:rPr>
          <w:rFonts w:eastAsia="Times New Roman" w:cs="Times New Roman"/>
          <w:szCs w:val="24"/>
        </w:rPr>
        <w:t>,</w:t>
      </w:r>
      <w:r>
        <w:rPr>
          <w:rFonts w:eastAsia="Times New Roman" w:cs="Times New Roman"/>
          <w:szCs w:val="24"/>
        </w:rPr>
        <w:t xml:space="preserve"> που διαχειρίστηκαν τα π</w:t>
      </w:r>
      <w:r>
        <w:rPr>
          <w:rFonts w:eastAsia="Times New Roman" w:cs="Times New Roman"/>
          <w:szCs w:val="24"/>
        </w:rPr>
        <w:t>ράγματα μετά τη νίκη τους το 1920</w:t>
      </w:r>
      <w:r>
        <w:rPr>
          <w:rFonts w:eastAsia="Times New Roman" w:cs="Times New Roman"/>
          <w:szCs w:val="24"/>
        </w:rPr>
        <w:t>,</w:t>
      </w:r>
      <w:r>
        <w:rPr>
          <w:rFonts w:eastAsia="Times New Roman" w:cs="Times New Roman"/>
          <w:szCs w:val="24"/>
        </w:rPr>
        <w:t xml:space="preserve"> έδρασαν, στην απλούστερη των περιπτώσεων, υπό την επήρεια του μεγαλοϊδεατισμού απολύτως παρορμητικά, δεδομένα που οδήγησαν στην ήττα. </w:t>
      </w:r>
    </w:p>
    <w:p w14:paraId="100812E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Τιμούμε σήμερα με σεβασμό και θλίψη τους ξεριζωμένους Έλληνες της Μικράς Ασίας. Δεν ξε</w:t>
      </w:r>
      <w:r>
        <w:rPr>
          <w:rFonts w:eastAsia="Times New Roman" w:cs="Times New Roman"/>
          <w:szCs w:val="24"/>
        </w:rPr>
        <w:t xml:space="preserve">χνούμε τα δεινά που υπέστησαν. Τον ιδιαίτερο πολιτισμό τους τον κάναμε κτήμα όλων μας. Σήμερα, όπως </w:t>
      </w:r>
      <w:r>
        <w:rPr>
          <w:rFonts w:eastAsia="Times New Roman" w:cs="Times New Roman"/>
          <w:szCs w:val="24"/>
        </w:rPr>
        <w:t>σε</w:t>
      </w:r>
      <w:r>
        <w:rPr>
          <w:rFonts w:eastAsia="Times New Roman" w:cs="Times New Roman"/>
          <w:szCs w:val="24"/>
        </w:rPr>
        <w:t xml:space="preserve"> κάθε εποχή, έχουμε μπροστά μας νέες προκλήσεις. Το Κυπριακό έρχεται για λύση. Ποια λύση; Με κατοχικά στρατεύματα στο νησί; Ας αντιμετωπίσουμε τα επερχόμε</w:t>
      </w:r>
      <w:r>
        <w:rPr>
          <w:rFonts w:eastAsia="Times New Roman" w:cs="Times New Roman"/>
          <w:szCs w:val="24"/>
        </w:rPr>
        <w:t xml:space="preserve">να με αποφασιστικότητα, αλλά με νου και σύνεση, με τόλμη και αρετή, με ανεκτικότητα και ανθρωπιά στους νέους πρόσφυγες κι ας είναι άλλων εθνικοτήτων. </w:t>
      </w:r>
    </w:p>
    <w:p w14:paraId="100812E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00812F0" w14:textId="77777777" w:rsidR="00BF7D21" w:rsidRDefault="003642E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00812F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w:t>
      </w:r>
    </w:p>
    <w:p w14:paraId="100812F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Λ</w:t>
      </w:r>
      <w:r>
        <w:rPr>
          <w:rFonts w:eastAsia="Times New Roman" w:cs="Times New Roman"/>
          <w:szCs w:val="24"/>
        </w:rPr>
        <w:t>α</w:t>
      </w:r>
      <w:r>
        <w:rPr>
          <w:rFonts w:eastAsia="Times New Roman" w:cs="Times New Roman"/>
          <w:szCs w:val="24"/>
        </w:rPr>
        <w:t>ρ</w:t>
      </w:r>
      <w:r>
        <w:rPr>
          <w:rFonts w:eastAsia="Times New Roman" w:cs="Times New Roman"/>
          <w:szCs w:val="24"/>
        </w:rPr>
        <w:t>ίση</w:t>
      </w:r>
      <w:r>
        <w:rPr>
          <w:rFonts w:eastAsia="Times New Roman" w:cs="Times New Roman"/>
          <w:szCs w:val="24"/>
        </w:rPr>
        <w:t xml:space="preserve">ς της Νέας Δημοκρατίας κ. Μάξιμος Χαρακόπουλος. </w:t>
      </w:r>
    </w:p>
    <w:p w14:paraId="100812F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Ευχαριστώ, κύριε Πρόεδρε. </w:t>
      </w:r>
    </w:p>
    <w:p w14:paraId="100812F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να θυμίσω στην Ολομέλεια, γιατί φοβούμαι ότι δεν έχει γίνει ξεκάθαρο έως τώρα, ότι</w:t>
      </w:r>
      <w:r>
        <w:rPr>
          <w:rFonts w:eastAsia="Times New Roman" w:cs="Times New Roman"/>
          <w:szCs w:val="24"/>
        </w:rPr>
        <w:t xml:space="preserve"> τιμούμε τα θύματα της πρώτης μεγάλης </w:t>
      </w:r>
      <w:r>
        <w:rPr>
          <w:rFonts w:eastAsia="Times New Roman" w:cs="Times New Roman"/>
          <w:szCs w:val="24"/>
        </w:rPr>
        <w:t>γ</w:t>
      </w:r>
      <w:r>
        <w:rPr>
          <w:rFonts w:eastAsia="Times New Roman" w:cs="Times New Roman"/>
          <w:szCs w:val="24"/>
        </w:rPr>
        <w:t>ενοκτονίας του αιματηρού 20</w:t>
      </w:r>
      <w:r>
        <w:rPr>
          <w:rFonts w:eastAsia="Times New Roman" w:cs="Times New Roman"/>
          <w:szCs w:val="24"/>
          <w:vertAlign w:val="superscript"/>
        </w:rPr>
        <w:t>ου</w:t>
      </w:r>
      <w:r>
        <w:rPr>
          <w:rFonts w:eastAsia="Times New Roman" w:cs="Times New Roman"/>
          <w:szCs w:val="24"/>
        </w:rPr>
        <w:t xml:space="preserve"> αιώνα</w:t>
      </w:r>
      <w:r>
        <w:rPr>
          <w:rFonts w:eastAsia="Times New Roman" w:cs="Times New Roman"/>
          <w:szCs w:val="24"/>
        </w:rPr>
        <w:t>,</w:t>
      </w:r>
      <w:r>
        <w:rPr>
          <w:rFonts w:eastAsia="Times New Roman" w:cs="Times New Roman"/>
          <w:szCs w:val="24"/>
        </w:rPr>
        <w:t xml:space="preserve"> που άνοιξε τον δρόμο σε όσες γενοκτονίες ακολούθησαν από ολοκληρωτικά καθεστώτα με ρατσιστική ιδεολογία. </w:t>
      </w:r>
    </w:p>
    <w:p w14:paraId="100812F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γ</w:t>
      </w:r>
      <w:r>
        <w:rPr>
          <w:rFonts w:eastAsia="Times New Roman" w:cs="Times New Roman"/>
          <w:szCs w:val="24"/>
        </w:rPr>
        <w:t>ενοκτονία των Ελλήνων της Μικράς Ασίας από το τουρκικό κράτος, άριστα σ</w:t>
      </w:r>
      <w:r>
        <w:rPr>
          <w:rFonts w:eastAsia="Times New Roman" w:cs="Times New Roman"/>
          <w:szCs w:val="24"/>
        </w:rPr>
        <w:t>χεδιασμένη και αδίστακτα εφαρμοσμένη, στόχο είχε την παντελή εξάλειψη των χριστιανών της Ανατολής. Σκόπευε στην ολοκληρωτική εξαφάνιση των χριστιανικών πληθυσμών, Ρωμιών, Αρμενίων, Ασσυρίων, που στέκονταν εμπόδιο στη δημιουργία ενός ομογενοποιημένου εθνικά</w:t>
      </w:r>
      <w:r>
        <w:rPr>
          <w:rFonts w:eastAsia="Times New Roman" w:cs="Times New Roman"/>
          <w:szCs w:val="24"/>
        </w:rPr>
        <w:t xml:space="preserve"> και θρησκευτικά κράτους της νέας Τουρκίας, ενός κράτους όπως το οραματίστηκαν οι ηγέτες των Νεότουρκων, αλλά και ξένοι σύμβουλοί τους, για να προωθήσουν τα δικά τους στυγνά οικονομικά και γεωπολιτικά συμφέροντα. </w:t>
      </w:r>
    </w:p>
    <w:p w14:paraId="100812F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Αναμφίβολα έγιναν λάθη και από τη δική μας πλευρά. Στις πιο κρίσιμες στιγμές δεν βρεθήκαμε ενωμένοι, αλλά αντιθέτως, οξύνθηκε ο εθνικός διχασμός, οι αλληλοκατηγορίες των πολιτικών παρατάξεων. Το αποτέλεσμα ήταν καταστροφικό, καθώς μπήκε μια απότομη και βία</w:t>
      </w:r>
      <w:r>
        <w:rPr>
          <w:rFonts w:eastAsia="Times New Roman" w:cs="Times New Roman"/>
          <w:szCs w:val="24"/>
        </w:rPr>
        <w:t xml:space="preserve">ιη τελεία σε έναν πολιτισμό </w:t>
      </w:r>
      <w:r>
        <w:rPr>
          <w:rFonts w:eastAsia="Times New Roman" w:cs="Times New Roman"/>
          <w:szCs w:val="24"/>
        </w:rPr>
        <w:lastRenderedPageBreak/>
        <w:t xml:space="preserve">χιλιάδων ετών. Ο </w:t>
      </w:r>
      <w:r>
        <w:rPr>
          <w:rFonts w:eastAsia="Times New Roman" w:cs="Times New Roman"/>
          <w:szCs w:val="24"/>
        </w:rPr>
        <w:t>Ε</w:t>
      </w:r>
      <w:r>
        <w:rPr>
          <w:rFonts w:eastAsia="Times New Roman" w:cs="Times New Roman"/>
          <w:szCs w:val="24"/>
        </w:rPr>
        <w:t xml:space="preserve">λληνισμός βίωσε τότε μία από της μεγαλύτερες τραγωδίες </w:t>
      </w:r>
      <w:r>
        <w:rPr>
          <w:rFonts w:eastAsia="Times New Roman" w:cs="Times New Roman"/>
          <w:szCs w:val="24"/>
        </w:rPr>
        <w:t>-</w:t>
      </w:r>
      <w:r>
        <w:rPr>
          <w:rFonts w:eastAsia="Times New Roman" w:cs="Times New Roman"/>
          <w:szCs w:val="24"/>
        </w:rPr>
        <w:t>αν όχι τη μεγαλύτερη</w:t>
      </w:r>
      <w:r>
        <w:rPr>
          <w:rFonts w:eastAsia="Times New Roman" w:cs="Times New Roman"/>
          <w:szCs w:val="24"/>
        </w:rPr>
        <w:t>-</w:t>
      </w:r>
      <w:r>
        <w:rPr>
          <w:rFonts w:eastAsia="Times New Roman" w:cs="Times New Roman"/>
          <w:szCs w:val="24"/>
        </w:rPr>
        <w:t xml:space="preserve"> της ιστορίας του. </w:t>
      </w:r>
    </w:p>
    <w:p w14:paraId="100812F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Οι εσωτερικές ευθύνες, όμως, δεν μετριάζουν το έγκλημα που συντελέστηκε και κυρίως δεν το αποχαρακτηρίζουν ως γεν</w:t>
      </w:r>
      <w:r>
        <w:rPr>
          <w:rFonts w:eastAsia="Times New Roman" w:cs="Times New Roman"/>
          <w:szCs w:val="24"/>
        </w:rPr>
        <w:t>οκτονία. Διότι, παρά τις ανυπόστατες και ανεύθυνες φωνές που ακούγονται από κυβερνητικούς παράγοντες, απότοκο κι αυτό χρόνιων ιδεοληπτικών εμμονών αλλά κι ελλιπέστατης γνώσης της ιστορικής πραγματικότητας, ο διωγμός των Ελλήνων της Μικράς Ασίας έχει όλα τα</w:t>
      </w:r>
      <w:r>
        <w:rPr>
          <w:rFonts w:eastAsia="Times New Roman" w:cs="Times New Roman"/>
          <w:szCs w:val="24"/>
        </w:rPr>
        <w:t xml:space="preserve"> επιμέρους στοιχεία της γενοκτονίας, όπως έχουν οριστεί από τη διεθνή κοινότητα. </w:t>
      </w:r>
    </w:p>
    <w:p w14:paraId="100812F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σημείωνε σε αναφορά του στο </w:t>
      </w:r>
      <w:r>
        <w:rPr>
          <w:rFonts w:eastAsia="Times New Roman" w:cs="Times New Roman"/>
          <w:szCs w:val="24"/>
          <w:lang w:val="en-US"/>
        </w:rPr>
        <w:t>State</w:t>
      </w:r>
      <w:r>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xml:space="preserve"> ο </w:t>
      </w:r>
      <w:r>
        <w:rPr>
          <w:rFonts w:eastAsia="Times New Roman" w:cs="Times New Roman"/>
          <w:szCs w:val="24"/>
        </w:rPr>
        <w:t>Τζωρτζ Χόρτον</w:t>
      </w:r>
      <w:r>
        <w:rPr>
          <w:rFonts w:eastAsia="Times New Roman" w:cs="Times New Roman"/>
          <w:szCs w:val="24"/>
        </w:rPr>
        <w:t>, Γενικός Πρόξενος των Ηνωμένων Πολιτειών Αμερικής στη Σμύρνη την περίοδο της Μικρασιατικής Καταστροφής, όλες</w:t>
      </w:r>
      <w:r>
        <w:rPr>
          <w:rFonts w:eastAsia="Times New Roman" w:cs="Times New Roman"/>
          <w:szCs w:val="24"/>
        </w:rPr>
        <w:t xml:space="preserve"> οι σφαγές που έχουν γίνει στην ιστορία του τουρκικού λαού σε βάρος πληθυσμών διατάσσονταν πάντα από ανώτερες αρχές και δεν αποτελούσαν πρωτοβουλία κατώτερων αξιωματικών ή αυθόρμητες βιαιότητες του όχλου. Κατ’ αυτόν τον τρόπο απαντά πλήρως στον ορισμό που </w:t>
      </w:r>
      <w:r>
        <w:rPr>
          <w:rFonts w:eastAsia="Times New Roman" w:cs="Times New Roman"/>
          <w:szCs w:val="24"/>
        </w:rPr>
        <w:t xml:space="preserve">δίδει στις γενοκτονίες ο ΟΗΕ ήδη από το </w:t>
      </w:r>
      <w:r>
        <w:rPr>
          <w:rFonts w:eastAsia="Times New Roman" w:cs="Times New Roman"/>
          <w:szCs w:val="24"/>
        </w:rPr>
        <w:lastRenderedPageBreak/>
        <w:t>1948. Όσοι, λοιπόν, διαστρεβλώνουν την αλήθεια</w:t>
      </w:r>
      <w:r>
        <w:rPr>
          <w:rFonts w:eastAsia="Times New Roman" w:cs="Times New Roman"/>
          <w:szCs w:val="24"/>
        </w:rPr>
        <w:t>,</w:t>
      </w:r>
      <w:r>
        <w:rPr>
          <w:rFonts w:eastAsia="Times New Roman" w:cs="Times New Roman"/>
          <w:szCs w:val="24"/>
        </w:rPr>
        <w:t xml:space="preserve"> προσφέρουν κάκιστες υπηρεσίες, ταυτιζόμενοι με την τουρκική επιχειρηματολογία. </w:t>
      </w:r>
    </w:p>
    <w:p w14:paraId="100812F9" w14:textId="77777777" w:rsidR="00BF7D21" w:rsidRDefault="003642EA">
      <w:pPr>
        <w:spacing w:after="0" w:line="600" w:lineRule="auto"/>
        <w:ind w:firstLine="720"/>
        <w:contextualSpacing/>
        <w:jc w:val="both"/>
        <w:rPr>
          <w:rFonts w:eastAsia="Times New Roman"/>
          <w:szCs w:val="24"/>
        </w:rPr>
      </w:pPr>
      <w:r>
        <w:rPr>
          <w:rFonts w:eastAsia="Times New Roman" w:cs="Times New Roman"/>
          <w:szCs w:val="24"/>
        </w:rPr>
        <w:t xml:space="preserve">Ο αρνητής της </w:t>
      </w:r>
      <w:r>
        <w:rPr>
          <w:rFonts w:eastAsia="Times New Roman" w:cs="Times New Roman"/>
          <w:szCs w:val="24"/>
        </w:rPr>
        <w:t>γ</w:t>
      </w:r>
      <w:r>
        <w:rPr>
          <w:rFonts w:eastAsia="Times New Roman" w:cs="Times New Roman"/>
          <w:szCs w:val="24"/>
        </w:rPr>
        <w:t>ενοκτονίας Υπουργός Παιδείας μια μέρα θα αποτελεί παρελθόν. Ωστόσο, η ζημ</w:t>
      </w:r>
      <w:r>
        <w:rPr>
          <w:rFonts w:eastAsia="Times New Roman" w:cs="Times New Roman"/>
          <w:szCs w:val="24"/>
        </w:rPr>
        <w:t xml:space="preserve">ία που προκάλεσε με τις απόψεις του στην εθνική υπόθεση της διεθνοποίησης του αιτήματος της </w:t>
      </w:r>
      <w:r>
        <w:rPr>
          <w:rFonts w:eastAsia="Times New Roman" w:cs="Times New Roman"/>
          <w:szCs w:val="24"/>
        </w:rPr>
        <w:t>γ</w:t>
      </w:r>
      <w:r>
        <w:rPr>
          <w:rFonts w:eastAsia="Times New Roman" w:cs="Times New Roman"/>
          <w:szCs w:val="24"/>
        </w:rPr>
        <w:t xml:space="preserve">ενοκτονίας είναι μεγάλη. </w:t>
      </w:r>
      <w:r>
        <w:rPr>
          <w:rFonts w:eastAsia="Times New Roman"/>
          <w:szCs w:val="24"/>
        </w:rPr>
        <w:t>Ο θύτης, το τουρκικό κράτος, θα τις επικαλείται για να αποσείσει τις ιστορικές του ευθύνες.</w:t>
      </w:r>
    </w:p>
    <w:p w14:paraId="100812FA"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Κυρίες και κύριοι συνάδελφοι, η τελευταία πράξ</w:t>
      </w:r>
      <w:r>
        <w:rPr>
          <w:rFonts w:eastAsia="Times New Roman"/>
          <w:szCs w:val="24"/>
        </w:rPr>
        <w:t xml:space="preserve">η της </w:t>
      </w:r>
      <w:r>
        <w:rPr>
          <w:rFonts w:eastAsia="Times New Roman"/>
          <w:szCs w:val="24"/>
        </w:rPr>
        <w:t>γ</w:t>
      </w:r>
      <w:r>
        <w:rPr>
          <w:rFonts w:eastAsia="Times New Roman"/>
          <w:szCs w:val="24"/>
        </w:rPr>
        <w:t xml:space="preserve">ενοκτονίας των Ελλήνων της Μικρασίας ήταν η σφαγή της Σμύρνης, για την οποία βλάσφημα κάποιοι μίλησαν για «συνωστισμό». Τέτοιες απόψεις </w:t>
      </w:r>
      <w:r>
        <w:rPr>
          <w:rFonts w:eastAsia="Times New Roman"/>
          <w:szCs w:val="24"/>
        </w:rPr>
        <w:t>-</w:t>
      </w:r>
      <w:r>
        <w:rPr>
          <w:rFonts w:eastAsia="Times New Roman"/>
          <w:szCs w:val="24"/>
        </w:rPr>
        <w:t xml:space="preserve">κι ακόμη περισσότερο η άρνηση της </w:t>
      </w:r>
      <w:r>
        <w:rPr>
          <w:rFonts w:eastAsia="Times New Roman"/>
          <w:szCs w:val="24"/>
        </w:rPr>
        <w:t>γ</w:t>
      </w:r>
      <w:r>
        <w:rPr>
          <w:rFonts w:eastAsia="Times New Roman"/>
          <w:szCs w:val="24"/>
        </w:rPr>
        <w:t>ενοκτονίας</w:t>
      </w:r>
      <w:r>
        <w:rPr>
          <w:rFonts w:eastAsia="Times New Roman"/>
          <w:szCs w:val="24"/>
        </w:rPr>
        <w:t>-</w:t>
      </w:r>
      <w:r>
        <w:rPr>
          <w:rFonts w:eastAsia="Times New Roman"/>
          <w:szCs w:val="24"/>
        </w:rPr>
        <w:t xml:space="preserve"> είναι ύβρεις στη μνήμη των σφαγιασθέντων αλλά και όσων επέζησαν τ</w:t>
      </w:r>
      <w:r>
        <w:rPr>
          <w:rFonts w:eastAsia="Times New Roman"/>
          <w:szCs w:val="24"/>
        </w:rPr>
        <w:t xml:space="preserve">ων διωγμών και της προσφυγιάς. </w:t>
      </w:r>
    </w:p>
    <w:p w14:paraId="100812FB"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 xml:space="preserve">Και αναρωτιέμαι: Αν τώρα λέγονται και γράφονται τέτοιες τερατολογίες, που είναι νωπή η μνήμη και τα ακούσματα που έχουμε όσοι χάσαμε μέλη της οικογένειάς μας στη σφαγή, τι θα ακολουθήσει αργότερα; </w:t>
      </w:r>
      <w:r>
        <w:rPr>
          <w:rFonts w:eastAsia="Times New Roman"/>
          <w:szCs w:val="24"/>
        </w:rPr>
        <w:lastRenderedPageBreak/>
        <w:t>Γιατί, αγαπητοί συνάδελφοι,</w:t>
      </w:r>
      <w:r>
        <w:rPr>
          <w:rFonts w:eastAsia="Times New Roman"/>
          <w:szCs w:val="24"/>
        </w:rPr>
        <w:t xml:space="preserve"> η σημερινή εκδήλωση δεν έχει μόνο τα χαρακτηριστικά ενός μνημοσύνου. Δεν ερχόμαστε εδώ για να κλάψουμε για το παρελθόν. Η Ιστορία δεν είναι μόνο παρελθόν. Είναι παρόν και κυρίως μέλλον. Όποιος την αρνείται, δεν κάνει μόνο επιστημονικό ατόπημα αλλά κυρίως </w:t>
      </w:r>
      <w:r>
        <w:rPr>
          <w:rFonts w:eastAsia="Times New Roman"/>
          <w:szCs w:val="24"/>
        </w:rPr>
        <w:t xml:space="preserve">πολιτικό σφάλμα. </w:t>
      </w:r>
    </w:p>
    <w:p w14:paraId="100812FC"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 xml:space="preserve">Σήμερα τιμούμε τη </w:t>
      </w:r>
      <w:r>
        <w:rPr>
          <w:rFonts w:eastAsia="Times New Roman"/>
          <w:szCs w:val="24"/>
        </w:rPr>
        <w:t xml:space="preserve">γενοκτονία </w:t>
      </w:r>
      <w:r>
        <w:rPr>
          <w:rFonts w:eastAsia="Times New Roman"/>
          <w:szCs w:val="24"/>
        </w:rPr>
        <w:t xml:space="preserve">των Ελλήνων Μικρασιατών κυρίως διότι πρόκειται για ένα διαρκές έγκλημα, το οποίο δεν έχει βρει ακόμη τη δικαίωσή του και θα τη βρει μόνο αν το ίδιο το τουρκικό κράτος αποδεχθεί τη διάπραξη της </w:t>
      </w:r>
      <w:r>
        <w:rPr>
          <w:rFonts w:eastAsia="Times New Roman"/>
          <w:szCs w:val="24"/>
        </w:rPr>
        <w:t>γενοκτονίας</w:t>
      </w:r>
      <w:r>
        <w:rPr>
          <w:rFonts w:eastAsia="Times New Roman"/>
          <w:szCs w:val="24"/>
        </w:rPr>
        <w:t xml:space="preserve">. </w:t>
      </w:r>
    </w:p>
    <w:p w14:paraId="100812FD"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Κά</w:t>
      </w:r>
      <w:r>
        <w:rPr>
          <w:rFonts w:eastAsia="Times New Roman"/>
          <w:szCs w:val="24"/>
        </w:rPr>
        <w:t>τι τέτοιο δεν θα συνιστά μόνο δικαίωση των νεκρών και των διωχθέντων. Θα συνιστά παράλληλα την παύση της γενοκτονίας της μνήμης</w:t>
      </w:r>
      <w:r>
        <w:rPr>
          <w:rFonts w:eastAsia="Times New Roman"/>
          <w:szCs w:val="24"/>
        </w:rPr>
        <w:t>,</w:t>
      </w:r>
      <w:r>
        <w:rPr>
          <w:rFonts w:eastAsia="Times New Roman"/>
          <w:szCs w:val="24"/>
        </w:rPr>
        <w:t xml:space="preserve"> που συντελείται με τη μετατροπή βυζαντινών εκκλησιών σε τζαμιά, της Αγίας Σοφίας στη Νίκαια της Βηθυνίας, της Αγίας Σοφίας στην</w:t>
      </w:r>
      <w:r>
        <w:rPr>
          <w:rFonts w:eastAsia="Times New Roman"/>
          <w:szCs w:val="24"/>
        </w:rPr>
        <w:t xml:space="preserve"> Τραπεζούντα, της Αγίας Σοφίας στην Αδριανούπολη. Και</w:t>
      </w:r>
      <w:r>
        <w:rPr>
          <w:rFonts w:eastAsia="Times New Roman"/>
          <w:szCs w:val="24"/>
        </w:rPr>
        <w:t>,</w:t>
      </w:r>
      <w:r>
        <w:rPr>
          <w:rFonts w:eastAsia="Times New Roman"/>
          <w:szCs w:val="24"/>
        </w:rPr>
        <w:t xml:space="preserve"> φυσικά</w:t>
      </w:r>
      <w:r>
        <w:rPr>
          <w:rFonts w:eastAsia="Times New Roman"/>
          <w:szCs w:val="24"/>
        </w:rPr>
        <w:t>,</w:t>
      </w:r>
      <w:r>
        <w:rPr>
          <w:rFonts w:eastAsia="Times New Roman"/>
          <w:szCs w:val="24"/>
        </w:rPr>
        <w:t xml:space="preserve"> δεν είναι τυχαίο που κάθε εκκλησία που μετατρέπουν σε τζαμί είναι Αγία Σοφία. Δεν κρύβουν τι θέλουν να κάνουν και μετρούν αντιδράσεις για τη μετατροπή σε τέμενος και </w:t>
      </w:r>
      <w:r>
        <w:rPr>
          <w:rFonts w:eastAsia="Times New Roman"/>
          <w:szCs w:val="24"/>
        </w:rPr>
        <w:lastRenderedPageBreak/>
        <w:t>αυτού του συμβόλου της Οικο</w:t>
      </w:r>
      <w:r>
        <w:rPr>
          <w:rFonts w:eastAsia="Times New Roman"/>
          <w:szCs w:val="24"/>
        </w:rPr>
        <w:t>υμενικής Ορθοδοξίας αλλά και μνημείου του παγκόσμιου πολιτισμού, της Αγίας Σοφιάς στην Πόλη.</w:t>
      </w:r>
    </w:p>
    <w:p w14:paraId="100812FE"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 xml:space="preserve">Η αναγνώριση, όμως, της </w:t>
      </w:r>
      <w:r>
        <w:rPr>
          <w:rFonts w:eastAsia="Times New Roman"/>
          <w:szCs w:val="24"/>
        </w:rPr>
        <w:t>γ</w:t>
      </w:r>
      <w:r>
        <w:rPr>
          <w:rFonts w:eastAsia="Times New Roman"/>
          <w:szCs w:val="24"/>
        </w:rPr>
        <w:t>ενοκτονίας των Μικρασιατών θα είναι κι ένα μήνυμα σε όσους σήμερα προβαίνουν σε διωγμό των χριστιανών της Ανατολής, διωγμό που κατ’ ουσίαν</w:t>
      </w:r>
      <w:r>
        <w:rPr>
          <w:rFonts w:eastAsia="Times New Roman"/>
          <w:szCs w:val="24"/>
        </w:rPr>
        <w:t xml:space="preserve"> αποτελεί τη συνέχεια και την ολοκλήρωση της γενοκτονίας των χριστιανών της Ανατολής τις πρώτες δεκαετίας του εικοστού αιώνα στη Μικρασία. </w:t>
      </w:r>
    </w:p>
    <w:p w14:paraId="100812FF"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 xml:space="preserve">Γι’ αυτό καλούμε τους αρνητές της </w:t>
      </w:r>
      <w:r>
        <w:rPr>
          <w:rFonts w:eastAsia="Times New Roman"/>
          <w:szCs w:val="24"/>
        </w:rPr>
        <w:t>γ</w:t>
      </w:r>
      <w:r>
        <w:rPr>
          <w:rFonts w:eastAsia="Times New Roman"/>
          <w:szCs w:val="24"/>
        </w:rPr>
        <w:t xml:space="preserve">ενοκτονίας, που κόπτονται για κάποιες σημαντικές λευκές σελίδες της Ιστορίας, να </w:t>
      </w:r>
      <w:r>
        <w:rPr>
          <w:rFonts w:eastAsia="Times New Roman"/>
          <w:szCs w:val="24"/>
        </w:rPr>
        <w:t>αντιληφθούν τις ευθύνες τους και να μη μαυρίζουν άλλες τουλάχιστον εξίσου σημαντικές.</w:t>
      </w:r>
    </w:p>
    <w:p w14:paraId="10081300"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 xml:space="preserve">Τέλος, κύριε Πρόεδρε, θα ήθελα να πω ότι η Ελλάδα της προσφυγιάς και της μετανάστευσης, παρά την οικονομική κρίση και σηκώνοντας μεγαλύτερο μέρος ευθύνης από εκείνο που της αναλογεί σε σχέση </w:t>
      </w:r>
      <w:r>
        <w:rPr>
          <w:rFonts w:eastAsia="Times New Roman"/>
          <w:szCs w:val="24"/>
        </w:rPr>
        <w:lastRenderedPageBreak/>
        <w:t>με άλλες χώρες της Ευρωπαϊκής Ένωσης, οφείλει να προσφέρει τη δυν</w:t>
      </w:r>
      <w:r>
        <w:rPr>
          <w:rFonts w:eastAsia="Times New Roman"/>
          <w:szCs w:val="24"/>
        </w:rPr>
        <w:t>ατότητα πρόσβασης στην εκπαίδευση στα παιδιά των προσφύγων</w:t>
      </w:r>
      <w:r>
        <w:rPr>
          <w:rFonts w:eastAsia="Times New Roman"/>
          <w:szCs w:val="24"/>
        </w:rPr>
        <w:t>,</w:t>
      </w:r>
      <w:r>
        <w:rPr>
          <w:rFonts w:eastAsia="Times New Roman"/>
          <w:szCs w:val="24"/>
        </w:rPr>
        <w:t xml:space="preserve"> που είναι τα αθώα θύματα του πολέμου.</w:t>
      </w:r>
    </w:p>
    <w:p w14:paraId="10081301"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Αντί, λοιπόν, για αφορισμούς προς τις τοπικές κοινωνίες που διατυπώνουν ανησυχίες, η Κυβέρνηση οφείλει με συγκροτημένο σχέδιο να πείσει ότι μπορεί να διαχειρι</w:t>
      </w:r>
      <w:r>
        <w:rPr>
          <w:rFonts w:eastAsia="Times New Roman"/>
          <w:szCs w:val="24"/>
        </w:rPr>
        <w:t>στεί αποτελεσματικά το προσφυγικό-μεταναστευτικό πρόβλημα, κάτι που έως σήμερα δεν έχει καταφέρει.</w:t>
      </w:r>
    </w:p>
    <w:p w14:paraId="10081302"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Σας ευχαριστώ.</w:t>
      </w:r>
    </w:p>
    <w:p w14:paraId="10081303" w14:textId="77777777" w:rsidR="00BF7D21" w:rsidRDefault="003642EA">
      <w:pPr>
        <w:tabs>
          <w:tab w:val="left" w:pos="2608"/>
        </w:tabs>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0081304" w14:textId="77777777" w:rsidR="00BF7D21" w:rsidRDefault="003642EA">
      <w:pPr>
        <w:tabs>
          <w:tab w:val="left" w:pos="2820"/>
        </w:tabs>
        <w:spacing w:after="0" w:line="600" w:lineRule="auto"/>
        <w:ind w:firstLine="720"/>
        <w:contextualSpacing/>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Κύριε Πρόεδρε, θα ήθελα το</w:t>
      </w:r>
      <w:r>
        <w:rPr>
          <w:rFonts w:eastAsia="Times New Roman"/>
          <w:szCs w:val="24"/>
        </w:rPr>
        <w:t>ν λόγο.</w:t>
      </w:r>
    </w:p>
    <w:p w14:paraId="10081305"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 έχετε τον λόγο για ένα λεπτό, γιατί είμαστε σε άλλη διαδικασία.</w:t>
      </w:r>
    </w:p>
    <w:p w14:paraId="10081306" w14:textId="77777777" w:rsidR="00BF7D21" w:rsidRDefault="003642EA">
      <w:pPr>
        <w:tabs>
          <w:tab w:val="left" w:pos="2820"/>
        </w:tabs>
        <w:spacing w:after="0" w:line="600" w:lineRule="auto"/>
        <w:ind w:firstLine="720"/>
        <w:contextualSpacing/>
        <w:jc w:val="both"/>
        <w:rPr>
          <w:rFonts w:eastAsia="Times New Roman"/>
          <w:szCs w:val="24"/>
        </w:rPr>
      </w:pPr>
      <w:r>
        <w:rPr>
          <w:rFonts w:eastAsia="Times New Roman"/>
          <w:b/>
          <w:szCs w:val="24"/>
        </w:rPr>
        <w:lastRenderedPageBreak/>
        <w:t xml:space="preserve">ΝΙΚΟΛΑΟΣ ΦΙΛΗΣ (Υπουργός Παιδείας, Έρευνας και Θρησκευμάτων): </w:t>
      </w:r>
      <w:r>
        <w:rPr>
          <w:rFonts w:eastAsia="Times New Roman"/>
          <w:szCs w:val="24"/>
        </w:rPr>
        <w:t xml:space="preserve">Ήρθαμε εδώ για να τιμήσουμε τα θύματα της Μικρασιατικής Καταστροφής και δεν πρέπει αυτές οι επέτειοι να προκαλούν αντιδικίες ανάμεσά μας, αλλά πρέπει να είναι αφορμή για να εκφράζουμε ένα αίσθημα εθνικής ενότητας. </w:t>
      </w:r>
    </w:p>
    <w:p w14:paraId="10081307" w14:textId="77777777" w:rsidR="00BF7D21" w:rsidRDefault="003642EA">
      <w:pPr>
        <w:tabs>
          <w:tab w:val="left" w:pos="2820"/>
        </w:tabs>
        <w:spacing w:after="0" w:line="600" w:lineRule="auto"/>
        <w:ind w:firstLine="720"/>
        <w:contextualSpacing/>
        <w:jc w:val="both"/>
        <w:rPr>
          <w:rFonts w:eastAsia="Times New Roman"/>
          <w:szCs w:val="24"/>
        </w:rPr>
      </w:pPr>
      <w:r>
        <w:rPr>
          <w:rFonts w:eastAsia="Times New Roman"/>
          <w:szCs w:val="24"/>
        </w:rPr>
        <w:t xml:space="preserve">Λυπάμαι που ο εκπρόσωπος της Αξιωματικής </w:t>
      </w:r>
      <w:r>
        <w:rPr>
          <w:rFonts w:eastAsia="Times New Roman"/>
          <w:szCs w:val="24"/>
        </w:rPr>
        <w:t xml:space="preserve">Αντιπολίτευσης κατά τρόπο προκλητικό προσπάθησε τη σημερινή συζήτηση εθνικής συνεννοήσεως και εθνικής </w:t>
      </w:r>
      <w:r>
        <w:rPr>
          <w:rFonts w:eastAsia="Times New Roman"/>
          <w:szCs w:val="24"/>
        </w:rPr>
        <w:t>-</w:t>
      </w:r>
      <w:r>
        <w:rPr>
          <w:rFonts w:eastAsia="Times New Roman"/>
          <w:szCs w:val="24"/>
        </w:rPr>
        <w:t>για το μέλλον</w:t>
      </w:r>
      <w:r>
        <w:rPr>
          <w:rFonts w:eastAsia="Times New Roman"/>
          <w:szCs w:val="24"/>
        </w:rPr>
        <w:t>-</w:t>
      </w:r>
      <w:r>
        <w:rPr>
          <w:rFonts w:eastAsia="Times New Roman"/>
          <w:szCs w:val="24"/>
        </w:rPr>
        <w:t xml:space="preserve"> προόδου να τη μετατρέψει σε μια στείρα προσωπική και κομματική αντιδικία. Θα ήθελα να πω ότι εκτελεί διατεταγμένη υπηρεσία του κόμματός το</w:t>
      </w:r>
      <w:r>
        <w:rPr>
          <w:rFonts w:eastAsia="Times New Roman"/>
          <w:szCs w:val="24"/>
        </w:rPr>
        <w:t xml:space="preserve">υ. Είναι η υπηρεσία της δολοφονίας χαρακτήρων. </w:t>
      </w:r>
    </w:p>
    <w:p w14:paraId="10081308" w14:textId="77777777" w:rsidR="00BF7D21" w:rsidRDefault="003642EA">
      <w:pPr>
        <w:tabs>
          <w:tab w:val="left" w:pos="2820"/>
        </w:tabs>
        <w:spacing w:after="0" w:line="600" w:lineRule="auto"/>
        <w:ind w:firstLine="720"/>
        <w:contextualSpacing/>
        <w:jc w:val="both"/>
        <w:rPr>
          <w:rFonts w:eastAsia="Times New Roman"/>
          <w:szCs w:val="24"/>
        </w:rPr>
      </w:pPr>
      <w:r>
        <w:rPr>
          <w:rFonts w:eastAsia="Times New Roman"/>
          <w:szCs w:val="24"/>
        </w:rPr>
        <w:t>Δεν προτίθεμαι να απαντήσω περισσότερο. Νομίζω όμως ότι η ελληνική Βουλή πρέπει να γνωρίζει ότι αυτή η τακτική της δολοφονίας χαρακτήρων δεν έχει κα</w:t>
      </w:r>
      <w:r>
        <w:rPr>
          <w:rFonts w:eastAsia="Times New Roman"/>
          <w:szCs w:val="24"/>
        </w:rPr>
        <w:t>μ</w:t>
      </w:r>
      <w:r>
        <w:rPr>
          <w:rFonts w:eastAsia="Times New Roman"/>
          <w:szCs w:val="24"/>
        </w:rPr>
        <w:t>μιά σχέση με την εθνική ενότητα.</w:t>
      </w:r>
    </w:p>
    <w:p w14:paraId="10081309" w14:textId="77777777" w:rsidR="00BF7D21" w:rsidRDefault="003642EA">
      <w:pPr>
        <w:tabs>
          <w:tab w:val="left" w:pos="2820"/>
        </w:tabs>
        <w:spacing w:after="0" w:line="600" w:lineRule="auto"/>
        <w:ind w:firstLine="720"/>
        <w:contextualSpacing/>
        <w:jc w:val="both"/>
        <w:rPr>
          <w:rFonts w:eastAsia="Times New Roman"/>
          <w:szCs w:val="24"/>
        </w:rPr>
      </w:pPr>
      <w:r>
        <w:rPr>
          <w:rFonts w:eastAsia="Times New Roman"/>
          <w:szCs w:val="24"/>
        </w:rPr>
        <w:t>Ευχαριστώ.</w:t>
      </w:r>
    </w:p>
    <w:p w14:paraId="1008130A" w14:textId="77777777" w:rsidR="00BF7D21" w:rsidRDefault="003642EA">
      <w:pPr>
        <w:tabs>
          <w:tab w:val="left" w:pos="2820"/>
        </w:tabs>
        <w:spacing w:after="0" w:line="600" w:lineRule="auto"/>
        <w:ind w:firstLine="720"/>
        <w:contextualSpacing/>
        <w:jc w:val="both"/>
        <w:rPr>
          <w:rFonts w:eastAsia="Times New Roman"/>
          <w:szCs w:val="24"/>
        </w:rPr>
      </w:pPr>
      <w:r>
        <w:rPr>
          <w:rFonts w:eastAsia="Times New Roman"/>
          <w:b/>
          <w:szCs w:val="24"/>
        </w:rPr>
        <w:t>ΜΑΞΙΜΟΣ ΧΑΡΑΚΟΠ</w:t>
      </w:r>
      <w:r>
        <w:rPr>
          <w:rFonts w:eastAsia="Times New Roman"/>
          <w:b/>
          <w:szCs w:val="24"/>
        </w:rPr>
        <w:t xml:space="preserve">ΟΥΛΟΣ: </w:t>
      </w:r>
      <w:r>
        <w:rPr>
          <w:rFonts w:eastAsia="Times New Roman"/>
          <w:szCs w:val="24"/>
        </w:rPr>
        <w:t>Κύριε Πρόεδρε, θα ήθελα τον λόγο.</w:t>
      </w:r>
    </w:p>
    <w:p w14:paraId="1008130B" w14:textId="77777777" w:rsidR="00BF7D21" w:rsidRDefault="003642EA">
      <w:pPr>
        <w:tabs>
          <w:tab w:val="left" w:pos="2820"/>
        </w:tabs>
        <w:spacing w:after="0"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Ορίστε, έχετε τον λόγο για ένα λεπτό, κύριε Χαρακόπουλε.</w:t>
      </w:r>
    </w:p>
    <w:p w14:paraId="1008130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Κύριε Πρόεδρε, προκλητικές είναι οι δηλώσεις του Υπουργού Παιδείας, ο οποίος ακόμη και τούτη τη στιγμή</w:t>
      </w:r>
      <w:r>
        <w:rPr>
          <w:rFonts w:eastAsia="Times New Roman" w:cs="Times New Roman"/>
          <w:szCs w:val="24"/>
        </w:rPr>
        <w:t xml:space="preserve"> δεν έχει συναίσθηση της ζημίας που προκαλεί με τις απόψεις που διατυπώνει ως αρνητής της </w:t>
      </w:r>
      <w:r>
        <w:rPr>
          <w:rFonts w:eastAsia="Times New Roman" w:cs="Times New Roman"/>
          <w:szCs w:val="24"/>
        </w:rPr>
        <w:t>γ</w:t>
      </w:r>
      <w:r>
        <w:rPr>
          <w:rFonts w:eastAsia="Times New Roman" w:cs="Times New Roman"/>
          <w:szCs w:val="24"/>
        </w:rPr>
        <w:t xml:space="preserve">ενοκτονίας στην εθνική υπόθεση της διεθνοποίησης του αιτήματος της </w:t>
      </w:r>
      <w:r>
        <w:rPr>
          <w:rFonts w:eastAsia="Times New Roman" w:cs="Times New Roman"/>
          <w:szCs w:val="24"/>
        </w:rPr>
        <w:t>γ</w:t>
      </w:r>
      <w:r>
        <w:rPr>
          <w:rFonts w:eastAsia="Times New Roman" w:cs="Times New Roman"/>
          <w:szCs w:val="24"/>
        </w:rPr>
        <w:t>ενοκτονίας, του Υπουργού ο οποίος αφαίρεσε από την εξεταστέα και διδακτέα ύλη του βιβλίου της Ιστ</w:t>
      </w:r>
      <w:r>
        <w:rPr>
          <w:rFonts w:eastAsia="Times New Roman" w:cs="Times New Roman"/>
          <w:szCs w:val="24"/>
        </w:rPr>
        <w:t xml:space="preserve">ορίας τον Παρευξείνιο Ελληνισμό και τις αναφορές που υπάρχουν εκεί στη </w:t>
      </w:r>
      <w:r>
        <w:rPr>
          <w:rFonts w:eastAsia="Times New Roman" w:cs="Times New Roman"/>
          <w:szCs w:val="24"/>
        </w:rPr>
        <w:t>γ</w:t>
      </w:r>
      <w:r>
        <w:rPr>
          <w:rFonts w:eastAsia="Times New Roman" w:cs="Times New Roman"/>
          <w:szCs w:val="24"/>
        </w:rPr>
        <w:t>ενοκτονία των Ελλήνων της Μικράς Ασίας.</w:t>
      </w:r>
    </w:p>
    <w:p w14:paraId="1008130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Θλίβομαι, διότι μέχρι στιγμής από πλευράς της Κυβέρνησης και του Υφυπουργού</w:t>
      </w:r>
      <w:r>
        <w:rPr>
          <w:rFonts w:eastAsia="Times New Roman" w:cs="Times New Roman"/>
          <w:szCs w:val="24"/>
        </w:rPr>
        <w:t>,</w:t>
      </w:r>
      <w:r>
        <w:rPr>
          <w:rFonts w:eastAsia="Times New Roman" w:cs="Times New Roman"/>
          <w:szCs w:val="24"/>
        </w:rPr>
        <w:t xml:space="preserve"> που μίλησε νωρίτερα και του Υπουργού</w:t>
      </w:r>
      <w:r>
        <w:rPr>
          <w:rFonts w:eastAsia="Times New Roman" w:cs="Times New Roman"/>
          <w:szCs w:val="24"/>
        </w:rPr>
        <w:t>,</w:t>
      </w:r>
      <w:r>
        <w:rPr>
          <w:rFonts w:eastAsia="Times New Roman" w:cs="Times New Roman"/>
          <w:szCs w:val="24"/>
        </w:rPr>
        <w:t xml:space="preserve"> δεν υπήρξε η αναφορά στη </w:t>
      </w:r>
      <w:r>
        <w:rPr>
          <w:rFonts w:eastAsia="Times New Roman" w:cs="Times New Roman"/>
          <w:szCs w:val="24"/>
        </w:rPr>
        <w:t>γ</w:t>
      </w:r>
      <w:r>
        <w:rPr>
          <w:rFonts w:eastAsia="Times New Roman" w:cs="Times New Roman"/>
          <w:szCs w:val="24"/>
        </w:rPr>
        <w:t>ενο</w:t>
      </w:r>
      <w:r>
        <w:rPr>
          <w:rFonts w:eastAsia="Times New Roman" w:cs="Times New Roman"/>
          <w:szCs w:val="24"/>
        </w:rPr>
        <w:t>κτονία των Ελλήνων της Μικράς Ασίας, που η Βουλή σήμερα τιμά. Διολισθαίνοντας και αντί να χρησιμοποιούμε τον όρο «</w:t>
      </w:r>
      <w:r>
        <w:rPr>
          <w:rFonts w:eastAsia="Times New Roman" w:cs="Times New Roman"/>
          <w:szCs w:val="24"/>
        </w:rPr>
        <w:t>γ</w:t>
      </w:r>
      <w:r>
        <w:rPr>
          <w:rFonts w:eastAsia="Times New Roman" w:cs="Times New Roman"/>
          <w:szCs w:val="24"/>
        </w:rPr>
        <w:t>ενοκτονία», να ομιλούμε για Μικρασιατική Καταστροφή</w:t>
      </w:r>
      <w:r>
        <w:rPr>
          <w:rFonts w:eastAsia="Times New Roman" w:cs="Times New Roman"/>
          <w:szCs w:val="24"/>
        </w:rPr>
        <w:t>,</w:t>
      </w:r>
      <w:r>
        <w:rPr>
          <w:rFonts w:eastAsia="Times New Roman" w:cs="Times New Roman"/>
          <w:szCs w:val="24"/>
        </w:rPr>
        <w:t xml:space="preserve"> δεν υπηρετούμε την εθνική υπόθεση.</w:t>
      </w:r>
    </w:p>
    <w:p w14:paraId="1008130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1008130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w:t>
      </w:r>
      <w:r>
        <w:rPr>
          <w:rFonts w:eastAsia="Times New Roman" w:cs="Times New Roman"/>
          <w:b/>
          <w:szCs w:val="24"/>
        </w:rPr>
        <w:t>υνας και Θρησκευμάτων):</w:t>
      </w:r>
      <w:r>
        <w:rPr>
          <w:rFonts w:eastAsia="Times New Roman" w:cs="Times New Roman"/>
          <w:szCs w:val="24"/>
        </w:rPr>
        <w:t xml:space="preserve"> Ξανά λάθη κάνει ο κ. Χαρακόπουλος. Θα ήθελα τον λόγο, κύριε Πρόεδρε, για πολύ λίγο.</w:t>
      </w:r>
    </w:p>
    <w:p w14:paraId="1008131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Μπορείτε να πείτε μόνο αυτό και κλείνουμε, σας παρακαλώ.</w:t>
      </w:r>
    </w:p>
    <w:p w14:paraId="1008131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1008131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b/>
          <w:szCs w:val="24"/>
        </w:rPr>
        <w:t xml:space="preserve"> (Υπουργός Παιδείας, Έρευνας και Θρησκευμάτων):</w:t>
      </w:r>
      <w:r>
        <w:rPr>
          <w:rFonts w:eastAsia="Times New Roman" w:cs="Times New Roman"/>
          <w:szCs w:val="24"/>
        </w:rPr>
        <w:t xml:space="preserve"> Για την ιστορία, λοιπόν, για τα Πρακτικά της Βουλής, δεν είμαι ο Υπουργός που αφαίρεσε τα κεφάλαια που λέτε από το βιβλίο. Τα κεφάλαια της Ιστορίας υπάρχουν στο βιβλίο. </w:t>
      </w:r>
    </w:p>
    <w:p w14:paraId="1008131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Τι διδάσκεται, κ</w:t>
      </w:r>
      <w:r>
        <w:rPr>
          <w:rFonts w:eastAsia="Times New Roman" w:cs="Times New Roman"/>
          <w:szCs w:val="24"/>
        </w:rPr>
        <w:t>ύριε Υπουργέ;</w:t>
      </w:r>
    </w:p>
    <w:p w14:paraId="1008131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Διδάσκονται στα παιδιά. Δεν είναι στην εξεταστέα ύλη στο τέλος.</w:t>
      </w:r>
    </w:p>
    <w:p w14:paraId="1008131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υπάρχει ο παιδαγωγικός συντηρητισμός, που λέει </w:t>
      </w:r>
      <w:r>
        <w:rPr>
          <w:rFonts w:eastAsia="Times New Roman" w:cs="Times New Roman"/>
          <w:szCs w:val="24"/>
        </w:rPr>
        <w:t xml:space="preserve">πως </w:t>
      </w:r>
      <w:r>
        <w:rPr>
          <w:rFonts w:eastAsia="Times New Roman" w:cs="Times New Roman"/>
          <w:szCs w:val="24"/>
        </w:rPr>
        <w:t>ό,τι δεν εξετάζεται δεν διδάσκεται. Αυτό είναι, πράγματι</w:t>
      </w:r>
      <w:r>
        <w:rPr>
          <w:rFonts w:eastAsia="Times New Roman" w:cs="Times New Roman"/>
          <w:szCs w:val="24"/>
        </w:rPr>
        <w:t>, μια αντιδραστική παιδαγωγική αντίληψη, που δεν μας βρίσκει σύμφωνους.</w:t>
      </w:r>
    </w:p>
    <w:p w14:paraId="1008131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Όλα τα άλλα σας τα επιστρέφω.</w:t>
      </w:r>
    </w:p>
    <w:p w14:paraId="1008131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1008131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με τον Βουλευτή Κερκύρας του Λαϊκού Συνδέσμου-Χρυσή Αυγή κ. Ιωάννη Αϊβατίδη.</w:t>
      </w:r>
    </w:p>
    <w:p w14:paraId="1008131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Αϊβατίδη, έχετε</w:t>
      </w:r>
      <w:r>
        <w:rPr>
          <w:rFonts w:eastAsia="Times New Roman" w:cs="Times New Roman"/>
          <w:szCs w:val="24"/>
        </w:rPr>
        <w:t xml:space="preserve"> τον λόγο.</w:t>
      </w:r>
    </w:p>
    <w:p w14:paraId="1008131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Κύριε Πρόεδρε, κύριοι Υπουργοί, κυρίες και κύριοι Βουλευτές, με τον ν.2645/1998 και ομόφωνη απόφαση της Βουλής των Ελλήνων, η 14</w:t>
      </w:r>
      <w:r>
        <w:rPr>
          <w:rFonts w:eastAsia="Times New Roman" w:cs="Times New Roman"/>
          <w:szCs w:val="24"/>
          <w:vertAlign w:val="superscript"/>
        </w:rPr>
        <w:t>η</w:t>
      </w:r>
      <w:r>
        <w:rPr>
          <w:rFonts w:eastAsia="Times New Roman" w:cs="Times New Roman"/>
          <w:szCs w:val="24"/>
        </w:rPr>
        <w:t xml:space="preserve"> Σεπτεμβρίου εκάστου έτους καθιερώθηκε ως </w:t>
      </w:r>
      <w:r>
        <w:rPr>
          <w:rFonts w:eastAsia="Times New Roman" w:cs="Times New Roman"/>
          <w:szCs w:val="24"/>
        </w:rPr>
        <w:t>Η</w:t>
      </w:r>
      <w:r>
        <w:rPr>
          <w:rFonts w:eastAsia="Times New Roman" w:cs="Times New Roman"/>
          <w:szCs w:val="24"/>
        </w:rPr>
        <w:t xml:space="preserve">μέρα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Μ</w:t>
      </w:r>
      <w:r>
        <w:rPr>
          <w:rFonts w:eastAsia="Times New Roman" w:cs="Times New Roman"/>
          <w:szCs w:val="24"/>
        </w:rPr>
        <w:t>νήμης της Γενοκτονίας των Ελλήνων της Μι</w:t>
      </w:r>
      <w:r>
        <w:rPr>
          <w:rFonts w:eastAsia="Times New Roman" w:cs="Times New Roman"/>
          <w:szCs w:val="24"/>
        </w:rPr>
        <w:t>κράς Ασίας από το τουρκικό κράτος.</w:t>
      </w:r>
    </w:p>
    <w:p w14:paraId="1008131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λόγους ηθικής τάξεως αναφέρω ότι η τότε πρόταση νόμου εισήχθη από τρεις Βουλευτές μικρασιατικής καταγωγής της τότε κυβερνητικής πλειοψηφίας, τον Ιωάννη Καψή, τον Ιωάννη Διαμαντίδη και τον Ιωάννη Χαραλάμπους.</w:t>
      </w:r>
    </w:p>
    <w:p w14:paraId="1008131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Στις αρχέ</w:t>
      </w:r>
      <w:r>
        <w:rPr>
          <w:rFonts w:eastAsia="Times New Roman" w:cs="Times New Roman"/>
          <w:szCs w:val="24"/>
        </w:rPr>
        <w:t>ς του εικοστού αιώνα ο συνολικός πληθυσμός των Ελλήνων της Μικράς Ασίας ανέρχονταν στα τρία εκατομμύρια τετρακόσιες χιλιάδες άτομα, ήτοι το 25% του συνολικού πληθυσμού των κατοίκων της Μικράς Ασίας, ενώ οι Οθωμανοί Τούρκοι δεν ξεπερνούσαν το 20%.</w:t>
      </w:r>
    </w:p>
    <w:p w14:paraId="1008131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γ</w:t>
      </w:r>
      <w:r>
        <w:rPr>
          <w:rFonts w:eastAsia="Times New Roman" w:cs="Times New Roman"/>
          <w:szCs w:val="24"/>
        </w:rPr>
        <w:t>ενοκτο</w:t>
      </w:r>
      <w:r>
        <w:rPr>
          <w:rFonts w:eastAsia="Times New Roman" w:cs="Times New Roman"/>
          <w:szCs w:val="24"/>
        </w:rPr>
        <w:t>νία των Ελλήνων της Μικράς Ασίας, συμπεριλαμβανομένου του Πόντου και της Ανατολικής Θράκης, όπως και άλλων χριστιανικών εθνοτήτων, από τους Νεότουρκους και κεμαλικούς ήταν εγκληματική πράξη προσχεδιασμένη και αποσκοπούσε στον αναγκαστικό εξισλαμισμό, τον ε</w:t>
      </w:r>
      <w:r>
        <w:rPr>
          <w:rFonts w:eastAsia="Times New Roman" w:cs="Times New Roman"/>
          <w:szCs w:val="24"/>
        </w:rPr>
        <w:t>κτοπισμό, τη βίαιη αλλοίωση της εθνικής ταυτότητας, τον βιολογικό αφανισμό και την εκρίζωση των Ελλήνων  από τις πατρογονικές εστίες.</w:t>
      </w:r>
    </w:p>
    <w:p w14:paraId="1008131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Εξελίχθηκε σε δύο φάσεις κατά τα έτη 1913 και 1918, με γενικευμένους διωγμούς, σφαγές, ακρότητες και την εμφάνιση των ταγμ</w:t>
      </w:r>
      <w:r>
        <w:rPr>
          <w:rFonts w:eastAsia="Times New Roman" w:cs="Times New Roman"/>
          <w:szCs w:val="24"/>
        </w:rPr>
        <w:t xml:space="preserve">άτων εργασίας με εξοντωτικές πορείες θανάτου προς το εσωτερικό της Μικράς Ασίας για τους Έλληνες των παραλίων. Ο συνολικός αριθμός των θυμάτων φαίνεται πως ξεπερνά το ένα εκατομμύριο. </w:t>
      </w:r>
    </w:p>
    <w:p w14:paraId="1008131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Στις 15 Μαΐου του 1919, σύμφωνα με το διάγγελμα του Ελευθερίου Βενιζέλου, η Ελλάς εκλήθη υπό του Συνεδρίου της Ειρήνης να καταλάβει τη Σμύρνη. Αυτή η απόβαση ήταν η απαρχή της Μικρασιατικής Εκστρατείας, που την 8</w:t>
      </w:r>
      <w:r>
        <w:rPr>
          <w:rFonts w:eastAsia="Times New Roman" w:cs="Times New Roman"/>
          <w:szCs w:val="24"/>
          <w:vertAlign w:val="superscript"/>
        </w:rPr>
        <w:t>η</w:t>
      </w:r>
      <w:r>
        <w:rPr>
          <w:rFonts w:eastAsia="Times New Roman" w:cs="Times New Roman"/>
          <w:szCs w:val="24"/>
        </w:rPr>
        <w:t xml:space="preserve"> Αυγούστου του 1921 οδήγησε στη διάβαση του</w:t>
      </w:r>
      <w:r>
        <w:rPr>
          <w:rFonts w:eastAsia="Times New Roman" w:cs="Times New Roman"/>
          <w:szCs w:val="24"/>
        </w:rPr>
        <w:t xml:space="preserve"> Σαγγάριου ποταμού και στα εκατό χιλιόμετρα από την Άγκυρα. Και ενώ επί έναν χρόνο ο ελληνικός στρατός παρέμενε σε θέση ενεργητικής αμύνης στον Σαγγάριο, η πολιτική αστάθεια και ο εθνικός διχασμός</w:t>
      </w:r>
      <w:r>
        <w:rPr>
          <w:rFonts w:eastAsia="Times New Roman" w:cs="Times New Roman"/>
          <w:szCs w:val="24"/>
        </w:rPr>
        <w:t>,</w:t>
      </w:r>
      <w:r>
        <w:rPr>
          <w:rFonts w:eastAsia="Times New Roman" w:cs="Times New Roman"/>
          <w:szCs w:val="24"/>
        </w:rPr>
        <w:t xml:space="preserve"> που προέκυψε μετά τις εκλογές που προκήρυξε ο Ελευθέριος Β</w:t>
      </w:r>
      <w:r>
        <w:rPr>
          <w:rFonts w:eastAsia="Times New Roman" w:cs="Times New Roman"/>
          <w:szCs w:val="24"/>
        </w:rPr>
        <w:t xml:space="preserve">ενιζέλος εν καιρώ πολέμου, σε συνδυασμό με την άρνηση των Μεγάλων Δυνάμεων να παράσχουν οικονομική και διπλωματική βοήθεια στον Δημήτριο Γούναρη και την Ελλάδα, αλλά και μυστικές συμφωνίες εξοπλισμού του Μουσταφά Κεμάλ από τους μπολσεβίκους της </w:t>
      </w:r>
      <w:r>
        <w:rPr>
          <w:rFonts w:eastAsia="Times New Roman" w:cs="Times New Roman"/>
          <w:szCs w:val="24"/>
        </w:rPr>
        <w:lastRenderedPageBreak/>
        <w:t>νεοπαγούς τ</w:t>
      </w:r>
      <w:r>
        <w:rPr>
          <w:rFonts w:eastAsia="Times New Roman" w:cs="Times New Roman"/>
          <w:szCs w:val="24"/>
        </w:rPr>
        <w:t>ότε Σοβιετικής Ενώσεως, καθώς και συμφωνίες με Κούρδους αυτονομιστές, έφεραν τη γενική τουρκική επίθεση την 26</w:t>
      </w:r>
      <w:r>
        <w:rPr>
          <w:rFonts w:eastAsia="Times New Roman" w:cs="Times New Roman"/>
          <w:szCs w:val="24"/>
          <w:vertAlign w:val="superscript"/>
        </w:rPr>
        <w:t>η</w:t>
      </w:r>
      <w:r>
        <w:rPr>
          <w:rFonts w:eastAsia="Times New Roman" w:cs="Times New Roman"/>
          <w:szCs w:val="24"/>
        </w:rPr>
        <w:t xml:space="preserve"> Αυγούστου του 1922.</w:t>
      </w:r>
    </w:p>
    <w:p w14:paraId="1008132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Στις 9 Σεπτεμβρίου 1922 ο τουρκικός στρατός και άτακτοι εισήλθαν στη Σμύρνη. Δολοφονήθηκε από τον μαινόμενο τουρκικό όχλο ο </w:t>
      </w:r>
      <w:r>
        <w:rPr>
          <w:rFonts w:eastAsia="Times New Roman" w:cs="Times New Roman"/>
          <w:szCs w:val="24"/>
        </w:rPr>
        <w:t xml:space="preserve">ηρωικός Μητροπολίτης Χρυσόστομος. Η Σμύρνη παραδόθηκε στις φλόγες. </w:t>
      </w:r>
    </w:p>
    <w:p w14:paraId="1008132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Η καταστροφή που ακολούθησε είναι γνωστή, ανείπωτη. Ένα εκατομμύριο διακόσιες χιλιάδες και πλέον Έλληνες κατάφεραν να διασωθούν και ήλθαν στη μητέρα Ελλάδα, ενώ τετρακόσιες χιλιάδες από αυ</w:t>
      </w:r>
      <w:r>
        <w:rPr>
          <w:rFonts w:eastAsia="Times New Roman" w:cs="Times New Roman"/>
          <w:szCs w:val="24"/>
        </w:rPr>
        <w:t xml:space="preserve">τούς διέφυγαν προς την τότε Σοβιετική Ένωση. </w:t>
      </w:r>
    </w:p>
    <w:p w14:paraId="1008132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Η κατάρρευση του μικρασιατικού μετώπου έφερε τη στρατιωτική επανάσταση με ηγέτες τον Νικόλαο Πλαστήρα και Στυλιανό Γονατά. Το Έκτακτο Επαναστατικό Δικαστήριο Αθηνών καταδίκασε σε θάνατο τους Δημήτριο Γούναρη, Π</w:t>
      </w:r>
      <w:r>
        <w:rPr>
          <w:rFonts w:eastAsia="Times New Roman" w:cs="Times New Roman"/>
          <w:szCs w:val="24"/>
        </w:rPr>
        <w:t xml:space="preserve">έτρο Πρωτοπαπαδάκη, Νικόλαο Στράτο, Γεώργιο Μπαλτατζή, Νικόλαο Θεοτόκη και τον </w:t>
      </w:r>
      <w:r>
        <w:rPr>
          <w:rFonts w:eastAsia="Times New Roman" w:cs="Times New Roman"/>
          <w:szCs w:val="24"/>
        </w:rPr>
        <w:t>α</w:t>
      </w:r>
      <w:r>
        <w:rPr>
          <w:rFonts w:eastAsia="Times New Roman" w:cs="Times New Roman"/>
          <w:szCs w:val="24"/>
        </w:rPr>
        <w:t xml:space="preserve">ρχιστράτηγο Γεώργιο Χατζανέστη. </w:t>
      </w:r>
    </w:p>
    <w:p w14:paraId="1008132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Όπως αποδείχθηκε και σύμφωνα με την υπ’ αριθμόν 1675/2010 ιστορική απόφαση του Ζ΄ Ποινικού Τμήματος του Αρείου Πάγου, ήταν αθώοι και αποτέλεσαν</w:t>
      </w:r>
      <w:r>
        <w:rPr>
          <w:rFonts w:eastAsia="Times New Roman" w:cs="Times New Roman"/>
          <w:szCs w:val="24"/>
        </w:rPr>
        <w:t xml:space="preserve"> εξιλαστήρια θύματα. Βασικό αποδεικτικό μέσο αποτέλεσε η επιστολή του Ελευθερίου Βενιζέλου προς τον Παναγή Τσαλδάρη τον Ιανουάριο του 1929, που διαβεβαίωνε πως οι εκτελεσθέντες πολιτικοί ηγέτες δεν διέπραξαν προδοσία και δεν είχαν δόλο να προκληθεί η Μικρα</w:t>
      </w:r>
      <w:r>
        <w:rPr>
          <w:rFonts w:eastAsia="Times New Roman" w:cs="Times New Roman"/>
          <w:szCs w:val="24"/>
        </w:rPr>
        <w:t>σιατική Καταστροφή. Ίσως ο Ελευθέριος Βενιζέλος διακατεχόταν από τύψεις για την προκήρυξη εκλογών την 1</w:t>
      </w:r>
      <w:r>
        <w:rPr>
          <w:rFonts w:eastAsia="Times New Roman" w:cs="Times New Roman"/>
          <w:szCs w:val="24"/>
          <w:vertAlign w:val="superscript"/>
        </w:rPr>
        <w:t xml:space="preserve">η </w:t>
      </w:r>
      <w:r>
        <w:rPr>
          <w:rFonts w:eastAsia="Times New Roman" w:cs="Times New Roman"/>
          <w:szCs w:val="24"/>
        </w:rPr>
        <w:t xml:space="preserve">Νοεμβρίου 1920. </w:t>
      </w:r>
    </w:p>
    <w:p w14:paraId="1008132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Η άρνηση της </w:t>
      </w:r>
      <w:r>
        <w:rPr>
          <w:rFonts w:eastAsia="Times New Roman" w:cs="Times New Roman"/>
          <w:szCs w:val="24"/>
        </w:rPr>
        <w:t>γ</w:t>
      </w:r>
      <w:r>
        <w:rPr>
          <w:rFonts w:eastAsia="Times New Roman" w:cs="Times New Roman"/>
          <w:szCs w:val="24"/>
        </w:rPr>
        <w:t>ενοκτονίας συνιστά ποινικό αδίκημα και εθνική μειοδοσία. Η Χρυσή Αυγή καταδικάζει δόλιους, αριστερίστικους παραλληλισμού</w:t>
      </w:r>
      <w:r>
        <w:rPr>
          <w:rFonts w:eastAsia="Times New Roman" w:cs="Times New Roman"/>
          <w:szCs w:val="24"/>
        </w:rPr>
        <w:t>ς του τότε εθνικού προσφυγικού κύματος με σημερινές καταστάσεις κεκαλυμμένης λαθρομετανάστευσης. Καταδικάζει πολιτικές της ψευδεπίγραφης ελληνοτουρκικής φιλίας, διανθισμένης με αναφορές περί «συνωστισμού», απορρίπτει τη λήθη που αλλοτριώνει το εθνικό ιστορ</w:t>
      </w:r>
      <w:r>
        <w:rPr>
          <w:rFonts w:eastAsia="Times New Roman" w:cs="Times New Roman"/>
          <w:szCs w:val="24"/>
        </w:rPr>
        <w:t xml:space="preserve">ικό παρελθόν και λογίζει τη Μικρά Ασία ως πατρογονική ελληνική γη με ιστορία και πολιτισμό τριών χιλιετηρίδων. </w:t>
      </w:r>
    </w:p>
    <w:p w14:paraId="1008132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 Σμύρνη για εμάς τους Έλληνες εθνικιστές της Χρυσής Αυγής θα είναι για πάντα η Νύμφη της ελληνικής Ιωνίας. </w:t>
      </w:r>
    </w:p>
    <w:p w14:paraId="1008132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0081327" w14:textId="77777777" w:rsidR="00BF7D21" w:rsidRDefault="003642EA">
      <w:pPr>
        <w:spacing w:after="0"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Χρυσής Αυγής)</w:t>
      </w:r>
    </w:p>
    <w:p w14:paraId="1008132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1008132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Ηρακλείου της Δημοκρατικής Συμπαράταξης ΠΑΣΟΚ-ΔΗΜΑΡ κ. Βασίλειος Κεγκέρογλου. </w:t>
      </w:r>
    </w:p>
    <w:p w14:paraId="1008132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w:t>
      </w:r>
      <w:r>
        <w:rPr>
          <w:rFonts w:eastAsia="Times New Roman" w:cs="Times New Roman"/>
          <w:szCs w:val="24"/>
        </w:rPr>
        <w:t>ύ</w:t>
      </w:r>
      <w:r>
        <w:rPr>
          <w:rFonts w:eastAsia="Times New Roman" w:cs="Times New Roman"/>
          <w:szCs w:val="24"/>
        </w:rPr>
        <w:t>στερα από επτά και</w:t>
      </w:r>
      <w:r>
        <w:rPr>
          <w:rFonts w:eastAsia="Times New Roman" w:cs="Times New Roman"/>
          <w:szCs w:val="24"/>
        </w:rPr>
        <w:t xml:space="preserve"> πλέον δεκαετίες πολιτικής</w:t>
      </w:r>
      <w:r>
        <w:rPr>
          <w:rFonts w:eastAsia="Times New Roman" w:cs="Times New Roman"/>
          <w:szCs w:val="24"/>
        </w:rPr>
        <w:t xml:space="preserve"> </w:t>
      </w:r>
      <w:r>
        <w:rPr>
          <w:rFonts w:eastAsia="Times New Roman" w:cs="Times New Roman"/>
          <w:szCs w:val="24"/>
        </w:rPr>
        <w:t>- ιστορικής λήθης, η 14</w:t>
      </w:r>
      <w:r>
        <w:rPr>
          <w:rFonts w:eastAsia="Times New Roman" w:cs="Times New Roman"/>
          <w:szCs w:val="24"/>
          <w:vertAlign w:val="superscript"/>
        </w:rPr>
        <w:t>η</w:t>
      </w:r>
      <w:r>
        <w:rPr>
          <w:rFonts w:eastAsia="Times New Roman" w:cs="Times New Roman"/>
          <w:szCs w:val="24"/>
        </w:rPr>
        <w:t xml:space="preserve"> Σεπτεμβρίου καθιερώθηκε ως </w:t>
      </w:r>
      <w:r>
        <w:rPr>
          <w:rFonts w:eastAsia="Times New Roman" w:cs="Times New Roman"/>
          <w:szCs w:val="24"/>
        </w:rPr>
        <w:t xml:space="preserve">η Ημέρα Εθνικής Μνήμης </w:t>
      </w:r>
      <w:r>
        <w:rPr>
          <w:rFonts w:eastAsia="Times New Roman" w:cs="Times New Roman"/>
          <w:szCs w:val="24"/>
        </w:rPr>
        <w:t xml:space="preserve">της Γενοκτονίας των Ελλήνων της Μικράς Ασίας από το τουρκικό κράτος, με νόμο που ψηφίστηκε </w:t>
      </w:r>
      <w:r>
        <w:rPr>
          <w:rFonts w:eastAsia="Times New Roman" w:cs="Times New Roman"/>
          <w:szCs w:val="24"/>
        </w:rPr>
        <w:t xml:space="preserve">το 1998 </w:t>
      </w:r>
      <w:r>
        <w:rPr>
          <w:rFonts w:eastAsia="Times New Roman" w:cs="Times New Roman"/>
          <w:szCs w:val="24"/>
        </w:rPr>
        <w:t>ομόφωνα από τη Βουλή των Ελλήνων, ύστερα από σχετική πρ</w:t>
      </w:r>
      <w:r>
        <w:rPr>
          <w:rFonts w:eastAsia="Times New Roman" w:cs="Times New Roman"/>
          <w:szCs w:val="24"/>
        </w:rPr>
        <w:t xml:space="preserve">όταση των Βουλευτών του ΠΑΣΟΚ. Είχε προηγηθεί </w:t>
      </w:r>
      <w:r>
        <w:rPr>
          <w:rFonts w:eastAsia="Times New Roman" w:cs="Times New Roman"/>
          <w:szCs w:val="24"/>
        </w:rPr>
        <w:lastRenderedPageBreak/>
        <w:t xml:space="preserve">η έκδοση προεδρικού διατάγματος με παρόμοιο περιεχόμενο το 1986 και πάλι με πρωτοβουλία της τότε </w:t>
      </w:r>
      <w:r>
        <w:rPr>
          <w:rFonts w:eastAsia="Times New Roman" w:cs="Times New Roman"/>
          <w:szCs w:val="24"/>
        </w:rPr>
        <w:t>κυβέρνησης</w:t>
      </w:r>
      <w:r>
        <w:rPr>
          <w:rFonts w:eastAsia="Times New Roman" w:cs="Times New Roman"/>
          <w:szCs w:val="24"/>
        </w:rPr>
        <w:t xml:space="preserve">. </w:t>
      </w:r>
    </w:p>
    <w:p w14:paraId="1008132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Έχουν περάσει ενενήντα τέσσερα χρόνια από τη Μικρασιατική Καταστροφή, τη μεγαλύτερη καταστροφή που υ</w:t>
      </w:r>
      <w:r>
        <w:rPr>
          <w:rFonts w:eastAsia="Times New Roman" w:cs="Times New Roman"/>
          <w:szCs w:val="24"/>
        </w:rPr>
        <w:t xml:space="preserve">πέστη το </w:t>
      </w:r>
      <w:r>
        <w:rPr>
          <w:rFonts w:eastAsia="Times New Roman" w:cs="Times New Roman"/>
          <w:szCs w:val="24"/>
        </w:rPr>
        <w:t>έ</w:t>
      </w:r>
      <w:r>
        <w:rPr>
          <w:rFonts w:eastAsia="Times New Roman" w:cs="Times New Roman"/>
          <w:szCs w:val="24"/>
        </w:rPr>
        <w:t xml:space="preserve">θνος μας στην ιστορία του. Η μνήμη της </w:t>
      </w:r>
      <w:r>
        <w:rPr>
          <w:rFonts w:eastAsia="Times New Roman" w:cs="Times New Roman"/>
          <w:szCs w:val="24"/>
        </w:rPr>
        <w:t>γε</w:t>
      </w:r>
      <w:r>
        <w:rPr>
          <w:rFonts w:eastAsia="Times New Roman" w:cs="Times New Roman"/>
          <w:szCs w:val="24"/>
        </w:rPr>
        <w:t xml:space="preserve">νοκτονίας των Μικρασιατών Ελλήνων, ενός εγκλήματος που παραβιάζει το διεθνές ανθρωπιστικό δίκαιο και ως τέτοιο πλήττει ακόμα ολόκληρη την ανθρωπότητα, παραμένει ακόμα ζωντανή και διδάσκει. </w:t>
      </w:r>
    </w:p>
    <w:p w14:paraId="1008132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Η ημέρα αυτή δε</w:t>
      </w:r>
      <w:r>
        <w:rPr>
          <w:rFonts w:eastAsia="Times New Roman" w:cs="Times New Roman"/>
          <w:szCs w:val="24"/>
        </w:rPr>
        <w:t xml:space="preserve">ν μπορεί και δεν πρέπει να εξαντλείται στην οργάνωση εκδηλώσεων σε όλη την Ελλάδα ή και στο εξωτερικό, ούτε να αποτελεί ένα μνημόσυνο μίσους ή αλυτρωτισμού. </w:t>
      </w:r>
    </w:p>
    <w:p w14:paraId="1008132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μεγάλη ευκαιρία να θυμηθούμε τα καταστροφικά αποτελέσματα του </w:t>
      </w:r>
      <w:r>
        <w:rPr>
          <w:rFonts w:eastAsia="Times New Roman" w:cs="Times New Roman"/>
          <w:szCs w:val="24"/>
        </w:rPr>
        <w:t>δ</w:t>
      </w:r>
      <w:r>
        <w:rPr>
          <w:rFonts w:eastAsia="Times New Roman" w:cs="Times New Roman"/>
          <w:szCs w:val="24"/>
        </w:rPr>
        <w:t>ιχασμού και την καταστροφ</w:t>
      </w:r>
      <w:r>
        <w:rPr>
          <w:rFonts w:eastAsia="Times New Roman" w:cs="Times New Roman"/>
          <w:szCs w:val="24"/>
        </w:rPr>
        <w:t>ική πολιτική των επιλογών της αντιβενιζελικής κυρίως πτέρυγας μετά τις εκλογές του 1920.</w:t>
      </w:r>
    </w:p>
    <w:p w14:paraId="1008132E"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Είναι μια πρόκληση για όλους μας να γνωρίσουμε ως λαός το γεωπολιτικό περιβάλλον</w:t>
      </w:r>
      <w:r>
        <w:rPr>
          <w:rFonts w:eastAsia="Times New Roman" w:cs="Times New Roman"/>
          <w:szCs w:val="24"/>
        </w:rPr>
        <w:t>,</w:t>
      </w:r>
      <w:r>
        <w:rPr>
          <w:rFonts w:eastAsia="Times New Roman" w:cs="Times New Roman"/>
          <w:szCs w:val="24"/>
        </w:rPr>
        <w:t xml:space="preserve"> μέσα στο οποίο ζούμε σήμερα και να χαράξουμε </w:t>
      </w:r>
      <w:r>
        <w:rPr>
          <w:rFonts w:eastAsia="Times New Roman" w:cs="Times New Roman"/>
          <w:szCs w:val="24"/>
        </w:rPr>
        <w:t>-</w:t>
      </w:r>
      <w:r>
        <w:rPr>
          <w:rFonts w:eastAsia="Times New Roman" w:cs="Times New Roman"/>
          <w:szCs w:val="24"/>
        </w:rPr>
        <w:t>πέρα από κομματικές αντιπαραθέσεις</w:t>
      </w:r>
      <w:r>
        <w:rPr>
          <w:rFonts w:eastAsia="Times New Roman" w:cs="Times New Roman"/>
          <w:szCs w:val="24"/>
        </w:rPr>
        <w:t>-</w:t>
      </w:r>
      <w:r>
        <w:rPr>
          <w:rFonts w:eastAsia="Times New Roman" w:cs="Times New Roman"/>
          <w:szCs w:val="24"/>
        </w:rPr>
        <w:t xml:space="preserve"> μια</w:t>
      </w:r>
      <w:r>
        <w:rPr>
          <w:rFonts w:eastAsia="Times New Roman" w:cs="Times New Roman"/>
          <w:szCs w:val="24"/>
        </w:rPr>
        <w:t xml:space="preserve"> εθνική στρατηγική με </w:t>
      </w:r>
      <w:r>
        <w:rPr>
          <w:rFonts w:eastAsia="Times New Roman" w:cs="Times New Roman"/>
          <w:szCs w:val="24"/>
        </w:rPr>
        <w:lastRenderedPageBreak/>
        <w:t xml:space="preserve">βάθος, συνέχεια, </w:t>
      </w:r>
      <w:r>
        <w:rPr>
          <w:rFonts w:eastAsia="Times New Roman" w:cs="Times New Roman"/>
          <w:szCs w:val="24"/>
        </w:rPr>
        <w:t xml:space="preserve">κάτι </w:t>
      </w:r>
      <w:r>
        <w:rPr>
          <w:rFonts w:eastAsia="Times New Roman" w:cs="Times New Roman"/>
          <w:szCs w:val="24"/>
        </w:rPr>
        <w:t>που προοιωνίζε</w:t>
      </w:r>
      <w:r>
        <w:rPr>
          <w:rFonts w:eastAsia="Times New Roman" w:cs="Times New Roman"/>
          <w:szCs w:val="24"/>
        </w:rPr>
        <w:t xml:space="preserve">ται </w:t>
      </w:r>
      <w:r>
        <w:rPr>
          <w:rFonts w:eastAsia="Times New Roman" w:cs="Times New Roman"/>
          <w:szCs w:val="24"/>
        </w:rPr>
        <w:t>και αποτελεσματικότητα, μια εθνική πολιτική</w:t>
      </w:r>
      <w:r>
        <w:rPr>
          <w:rFonts w:eastAsia="Times New Roman" w:cs="Times New Roman"/>
          <w:szCs w:val="24"/>
        </w:rPr>
        <w:t>,</w:t>
      </w:r>
      <w:r>
        <w:rPr>
          <w:rFonts w:eastAsia="Times New Roman" w:cs="Times New Roman"/>
          <w:szCs w:val="24"/>
        </w:rPr>
        <w:t xml:space="preserve"> που θα αποτρέπει την ηθική ραστώνη έναντι της ιστορίας μας και θα επιτρέψει να ασχοληθούμε με τις σχέσεις με τους Ευρωπαίους εταίρους αλλά και με του</w:t>
      </w:r>
      <w:r>
        <w:rPr>
          <w:rFonts w:eastAsia="Times New Roman" w:cs="Times New Roman"/>
          <w:szCs w:val="24"/>
        </w:rPr>
        <w:t xml:space="preserve">ς γειτονικούς λαούς κατά τρόπο σοβαρό και υπεύθυνο, χωρίς φανφάρες και υστερίες, με σεβασμό στην ιστορία μας, αλλά ταυτόχρονα χωρίς αλαζονεία και κομπασμό. </w:t>
      </w:r>
    </w:p>
    <w:p w14:paraId="1008132F"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Στόχος των σημερινών εκδηλώσεων μνήμης δεν είναι να εξάπτονται τα πάθη, να οδηγούμαστε σε ένα διαρκ</w:t>
      </w:r>
      <w:r>
        <w:rPr>
          <w:rFonts w:eastAsia="Times New Roman" w:cs="Times New Roman"/>
          <w:szCs w:val="24"/>
        </w:rPr>
        <w:t xml:space="preserve">ές ετήσιο μέτωπο με τον γειτονικό λαό. </w:t>
      </w:r>
    </w:p>
    <w:p w14:paraId="10081330"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Στόχος είναι να μην καλύπτονται, όμως, οι βαναυσότητες που η λήθη επιτρέπει στην επανάληψή τους, να μην επιτρέπεται να καθίσταται η βία νόμος της διεθνούς τάξης, πράγμα το οποίο συμβαίνει σήμερα σε γειτονικές –θα έλε</w:t>
      </w:r>
      <w:r>
        <w:rPr>
          <w:rFonts w:eastAsia="Times New Roman" w:cs="Times New Roman"/>
          <w:szCs w:val="24"/>
        </w:rPr>
        <w:t xml:space="preserve">γα- περιοχές. </w:t>
      </w:r>
    </w:p>
    <w:p w14:paraId="10081331"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Στόχος είναι να μελετηθεί ψύχραιμα η ιστορία μας και να εξαχθούν συμπεράσματα κατά τρόπο τέτοιο, ώστε να τιμηθεί η εθνική μας κληρονομιά και να μελετηθούν τα γεωπολιτικά δεδομένα της πολιτικής με φρόνηση και προβλεπτικότητα. </w:t>
      </w:r>
    </w:p>
    <w:p w14:paraId="10081332"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Κύριος στόχος, </w:t>
      </w:r>
      <w:r>
        <w:rPr>
          <w:rFonts w:eastAsia="Times New Roman" w:cs="Times New Roman"/>
          <w:szCs w:val="24"/>
        </w:rPr>
        <w:t xml:space="preserve">όμως, είναι να ευαισθητοποιήσουμε τη νεολαία μας και να την εφοδιάσουμε με στόχους και οράματα, στέλνοντας παράλληλα ένα μήνυμα ειρηνικής συμβίωσης στην περιοχή, στηριγμένη στον αλληλοσεβασμό και όχι στη βία και τον φόβο. </w:t>
      </w:r>
    </w:p>
    <w:p w14:paraId="10081333"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Η εκτροπή στη μισαλλοδοξία και η </w:t>
      </w:r>
      <w:r>
        <w:rPr>
          <w:rFonts w:eastAsia="Times New Roman" w:cs="Times New Roman"/>
          <w:szCs w:val="24"/>
        </w:rPr>
        <w:t xml:space="preserve">εκμετάλλευση της ιστορίας από λαϊκιστικές δυνάμεις είναι πραγματικός και καθόλου αμελητέος κίνδυνος. Σε αυτό, δυστυχώς, δεν παραλείπουν πολλές φορές οι κυβερνώντες να δίνουν μεγάλες ευκαιρίες. </w:t>
      </w:r>
    </w:p>
    <w:p w14:paraId="10081334"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Το γεγονός αυτό, όμως, δεν μπορεί να μας οδηγήσει στο να παραδ</w:t>
      </w:r>
      <w:r>
        <w:rPr>
          <w:rFonts w:eastAsia="Times New Roman" w:cs="Times New Roman"/>
          <w:szCs w:val="24"/>
        </w:rPr>
        <w:t xml:space="preserve">ώσουμε στη λήθη την τραγωδία μας, την τραγωδία της </w:t>
      </w:r>
      <w:r>
        <w:rPr>
          <w:rFonts w:eastAsia="Times New Roman" w:cs="Times New Roman"/>
          <w:szCs w:val="24"/>
        </w:rPr>
        <w:t>γ</w:t>
      </w:r>
      <w:r>
        <w:rPr>
          <w:rFonts w:eastAsia="Times New Roman" w:cs="Times New Roman"/>
          <w:szCs w:val="24"/>
        </w:rPr>
        <w:t xml:space="preserve">ενοκτονίας του Μικρασιατικού Ελληνισμού. Η μνήμη παρέμεινε πάντοτε και παραμένει ακόμα ζωντανή στην ελληνική κοινωνία και ιδιαίτερα στους απογόνους των προσφύγων, των ζωντανών μαρτύρων της τραγωδίας. </w:t>
      </w:r>
    </w:p>
    <w:p w14:paraId="10081335"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Ο προσφυγικός κόσμος της κυρίως Ελλάδας, αλλά και της διασποράς με τις οργανώσεις και τους συλλόγους του λειτούργησε ως κιβωτός διάσωσης της ιστορικής μνήμης. Αυτή η ιστορική μνήμη που </w:t>
      </w:r>
      <w:r>
        <w:rPr>
          <w:rFonts w:eastAsia="Times New Roman" w:cs="Times New Roman"/>
          <w:szCs w:val="24"/>
        </w:rPr>
        <w:lastRenderedPageBreak/>
        <w:t>διατηρήθηκε ζωντανή αποτελεί ζωτική ανάγκη για κάθε λαό που θέλει να συ</w:t>
      </w:r>
      <w:r>
        <w:rPr>
          <w:rFonts w:eastAsia="Times New Roman" w:cs="Times New Roman"/>
          <w:szCs w:val="24"/>
        </w:rPr>
        <w:t xml:space="preserve">γκροτήσει υπεύθυνα τη συλλογική του ταυτότητα. Είναι, όμως, παράλληλα και ηθικό χρέος του. </w:t>
      </w:r>
    </w:p>
    <w:p w14:paraId="10081336"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Αυτό το χρέος καλούμαστε σήμερα να εκπληρώσουμε με τη σημερινή εκδήλωση τιμής στο Κοινοβούλιο, αλλά και με την καθημερινή στάση και πρακτική μας. </w:t>
      </w:r>
    </w:p>
    <w:p w14:paraId="10081337"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Ξαναθυμίζω: 14 Σεπτέμβρη, </w:t>
      </w:r>
      <w:r>
        <w:rPr>
          <w:rFonts w:eastAsia="Times New Roman" w:cs="Times New Roman"/>
          <w:szCs w:val="24"/>
        </w:rPr>
        <w:t>Η</w:t>
      </w:r>
      <w:r>
        <w:rPr>
          <w:rFonts w:eastAsia="Times New Roman" w:cs="Times New Roman"/>
          <w:szCs w:val="24"/>
        </w:rPr>
        <w:t xml:space="preserve">μέρα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Μ</w:t>
      </w:r>
      <w:r>
        <w:rPr>
          <w:rFonts w:eastAsia="Times New Roman" w:cs="Times New Roman"/>
          <w:szCs w:val="24"/>
        </w:rPr>
        <w:t xml:space="preserve">νήμης της Γενοκτονίας των Ελλήνων της Μικράς Ασίας. </w:t>
      </w:r>
    </w:p>
    <w:p w14:paraId="10081338" w14:textId="77777777" w:rsidR="00BF7D21" w:rsidRDefault="003642EA">
      <w:pPr>
        <w:tabs>
          <w:tab w:val="left" w:pos="2738"/>
          <w:tab w:val="center" w:pos="4753"/>
          <w:tab w:val="left" w:pos="5723"/>
        </w:tabs>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10081339"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w:t>
      </w:r>
    </w:p>
    <w:p w14:paraId="1008133A"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Τον λόγο έχει ο Βουλευτής του Κομμουνιστικού Κόμματος Ελλάδας κ. Γεώργιος Λαμπρούλης. </w:t>
      </w:r>
    </w:p>
    <w:p w14:paraId="1008133B"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ΓΕΩΡΓΙΟΣ </w:t>
      </w:r>
      <w:r>
        <w:rPr>
          <w:rFonts w:eastAsia="Times New Roman"/>
          <w:b/>
          <w:szCs w:val="24"/>
        </w:rPr>
        <w:t xml:space="preserve">ΛΑΜΠΡΟΥΛΗΣ (ΣΤ΄ Αντιπρόεδρος της Βουλής): </w:t>
      </w:r>
      <w:r>
        <w:rPr>
          <w:rFonts w:eastAsia="Times New Roman"/>
          <w:szCs w:val="24"/>
        </w:rPr>
        <w:t xml:space="preserve">Κύριε Πρόεδρε, η ημέρα μνήμης της μικρασιατικής τραγωδίας θεωρούμε πως αποτελεί ευκαιρία να οδηγούμαστε σε μια σειρά από σημαντικά συμπεράσματα, αλλά και να αντλούμε ως λαός τα αναγκαία διδάγματα, απαραίτητα στους </w:t>
      </w:r>
      <w:r>
        <w:rPr>
          <w:rFonts w:eastAsia="Times New Roman"/>
          <w:szCs w:val="24"/>
        </w:rPr>
        <w:t xml:space="preserve">σημερινούς </w:t>
      </w:r>
      <w:r>
        <w:rPr>
          <w:rFonts w:eastAsia="Times New Roman"/>
          <w:szCs w:val="24"/>
        </w:rPr>
        <w:lastRenderedPageBreak/>
        <w:t>δύσκολους καιρούς, πολύτιμα για το παρόν και το μέλλον, συμπεράσματα αναγκαία για το σήμερα και για την τραγική κατάσταση που βιώνει η εργατική τάξη, τα λαϊκά στρώματα εξαιτίας του καπιταλιστικού συστήματος, όπως και για την αναζήτηση διεξόδου –</w:t>
      </w:r>
      <w:r>
        <w:rPr>
          <w:rFonts w:eastAsia="Times New Roman"/>
          <w:szCs w:val="24"/>
        </w:rPr>
        <w:t xml:space="preserve">αν υπάρχει- από την καπιταλιστική κρίση προς όφελος του λαού. </w:t>
      </w:r>
    </w:p>
    <w:p w14:paraId="1008133C"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Συγχρόνως θεωρούμε πως η συγκεκριμένη τραγική ιστορική περίοδος αποτελεί πηγή άντλησης και χρήσιμων συμπερασμάτων για το λαϊκό κίνημα και την πάλη προς τις σύγχρονες συνθήκες. </w:t>
      </w:r>
    </w:p>
    <w:p w14:paraId="1008133D" w14:textId="77777777" w:rsidR="00BF7D21" w:rsidRDefault="003642EA">
      <w:pPr>
        <w:spacing w:after="0" w:line="600" w:lineRule="auto"/>
        <w:ind w:firstLine="720"/>
        <w:contextualSpacing/>
        <w:jc w:val="both"/>
        <w:rPr>
          <w:rFonts w:eastAsia="Times New Roman"/>
          <w:szCs w:val="24"/>
        </w:rPr>
      </w:pPr>
      <w:r>
        <w:rPr>
          <w:rFonts w:eastAsia="Times New Roman"/>
          <w:szCs w:val="24"/>
        </w:rPr>
        <w:t>Οι πενήντα χιλιά</w:t>
      </w:r>
      <w:r>
        <w:rPr>
          <w:rFonts w:eastAsia="Times New Roman"/>
          <w:szCs w:val="24"/>
        </w:rPr>
        <w:t xml:space="preserve">δες νεκροί, οι εβδομήντα πέντε χιλιάδες τραυματίες, οι περίπου ή και πλέον του ενάμισι εκατομμυρίου πρόσφυγες αποτελούν τον φρικιαστικό απολογισμό από τη συμμετοχή της ελληνικής αστικής τάξης στα ιμπεριαλιστικά σχέδια στην ευρύτερη περιοχή με πρόσχημα την </w:t>
      </w:r>
      <w:r>
        <w:rPr>
          <w:rFonts w:eastAsia="Times New Roman"/>
          <w:szCs w:val="24"/>
        </w:rPr>
        <w:t xml:space="preserve">προστασία των Ελλήνων της Μικράς Ασίας. </w:t>
      </w:r>
    </w:p>
    <w:p w14:paraId="1008133E"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Αβίαστα προκύπτει το πανθομολογούμενο συμπέρασμα, ανεξάρτητα από το πώς χαρακτηρίζει καθένας αυτά τα γεγονότα, ότι πρόκειται για μια καταστροφή αθώων, απλών ανθρώπων</w:t>
      </w:r>
      <w:r>
        <w:rPr>
          <w:rFonts w:eastAsia="Times New Roman"/>
          <w:szCs w:val="24"/>
        </w:rPr>
        <w:t>,</w:t>
      </w:r>
      <w:r>
        <w:rPr>
          <w:rFonts w:eastAsia="Times New Roman"/>
          <w:szCs w:val="24"/>
        </w:rPr>
        <w:t xml:space="preserve"> που πλήρωσαν με αίμα και βάσανα τους ιμπεριαλιστ</w:t>
      </w:r>
      <w:r>
        <w:rPr>
          <w:rFonts w:eastAsia="Times New Roman"/>
          <w:szCs w:val="24"/>
        </w:rPr>
        <w:t xml:space="preserve">ικούς σχεδιασμούς και την υλοποίηση της Μεγάλης Ιδέας. </w:t>
      </w:r>
    </w:p>
    <w:p w14:paraId="1008133F" w14:textId="77777777" w:rsidR="00BF7D21" w:rsidRDefault="003642EA">
      <w:pPr>
        <w:spacing w:after="0" w:line="600" w:lineRule="auto"/>
        <w:ind w:firstLine="720"/>
        <w:contextualSpacing/>
        <w:jc w:val="both"/>
        <w:rPr>
          <w:rFonts w:eastAsia="Times New Roman" w:cs="Times New Roman"/>
          <w:szCs w:val="24"/>
        </w:rPr>
      </w:pPr>
      <w:r>
        <w:rPr>
          <w:rFonts w:eastAsia="Times New Roman"/>
          <w:szCs w:val="24"/>
        </w:rPr>
        <w:t>Και οι αιτίες αυτού του δράματος πρέπει να αναζητηθούν από τη μια μεριά στην επιλογή της αστικής τάξης να προχωρήσει τότε η Ελλάδα στην προσάρτηση νέων εδαφών με στόχο τη διεύρυνση της εσωτερικής αγορ</w:t>
      </w:r>
      <w:r>
        <w:rPr>
          <w:rFonts w:eastAsia="Times New Roman"/>
          <w:szCs w:val="24"/>
        </w:rPr>
        <w:t xml:space="preserve">άς, μια επιλογή που εντάχθηκε στους συνολικότερους στρατηγικούς σχεδιασμούς των νικητριών δυνάμεων του Α΄ Παγκοσμίου Πολέμου, προκειμένου να αποκτήσουν τον έλεγχο των πετρελαϊκών κοιτασμάτων στη Μοσούλη, αλλά και </w:t>
      </w:r>
      <w:r w:rsidRPr="00B75D94">
        <w:rPr>
          <w:rFonts w:eastAsia="Times New Roman"/>
          <w:color w:val="000000" w:themeColor="text1"/>
          <w:szCs w:val="24"/>
        </w:rPr>
        <w:t>τον έλεγχο στην ευρύτερη περιοχή. Η στρατηγ</w:t>
      </w:r>
      <w:r w:rsidRPr="00B75D94">
        <w:rPr>
          <w:rFonts w:eastAsia="Times New Roman"/>
          <w:color w:val="000000" w:themeColor="text1"/>
          <w:szCs w:val="24"/>
        </w:rPr>
        <w:t>ική της Μεγάλης Ιδέας είχε χρεοκοπήσει.</w:t>
      </w:r>
    </w:p>
    <w:p w14:paraId="10081340" w14:textId="77777777" w:rsidR="00BF7D21" w:rsidRDefault="003642EA">
      <w:pPr>
        <w:spacing w:after="0" w:line="600" w:lineRule="auto"/>
        <w:ind w:firstLine="720"/>
        <w:contextualSpacing/>
        <w:jc w:val="both"/>
        <w:rPr>
          <w:rFonts w:eastAsia="Times New Roman"/>
          <w:szCs w:val="24"/>
        </w:rPr>
      </w:pPr>
      <w:r w:rsidRPr="009407C3">
        <w:rPr>
          <w:rFonts w:eastAsia="Times New Roman"/>
          <w:color w:val="000000" w:themeColor="text1"/>
          <w:szCs w:val="24"/>
        </w:rPr>
        <w:t xml:space="preserve">Από την άλλη βαρύτατες, εκτός της αστικής τάξης, είναι </w:t>
      </w:r>
      <w:r>
        <w:rPr>
          <w:rFonts w:eastAsia="Times New Roman"/>
          <w:szCs w:val="24"/>
        </w:rPr>
        <w:t xml:space="preserve">και οι ευθύνες που βαραίνουν τόσο το Λαϊκό Κόμμα όσο και το </w:t>
      </w:r>
      <w:r>
        <w:rPr>
          <w:rFonts w:eastAsia="Times New Roman"/>
          <w:szCs w:val="24"/>
        </w:rPr>
        <w:t>κ</w:t>
      </w:r>
      <w:r>
        <w:rPr>
          <w:rFonts w:eastAsia="Times New Roman"/>
          <w:szCs w:val="24"/>
        </w:rPr>
        <w:t>όμμα των Φιλελευθέρων, δηλαδή τόσο τους βασιλικούς όσο και τους αντιβασιλικούς, που με την μικρασιατ</w:t>
      </w:r>
      <w:r>
        <w:rPr>
          <w:rFonts w:eastAsia="Times New Roman"/>
          <w:szCs w:val="24"/>
        </w:rPr>
        <w:t>ική τραγωδία βύθισαν στο αίμα και τη δυστυχία τον λαό μας.</w:t>
      </w:r>
    </w:p>
    <w:p w14:paraId="10081341"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Το μοναδικό κόμμα που αντιτάχθηκε στον άδικο πόλεμο, που προειδοποίησε τον λαό και πάλεψε όσο μπορούσε, για να αποτραπεί αυτός ο πόλεμος, αψηφώντας τις διώξεις, ήταν το Κομμουνιστικό Κόμμα Ελλάδας.</w:t>
      </w:r>
    </w:p>
    <w:p w14:paraId="10081342"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Θυμίζουμε πως τότε φυλακίστηκε ολόκληρη η </w:t>
      </w:r>
      <w:r>
        <w:rPr>
          <w:rFonts w:eastAsia="Times New Roman"/>
          <w:szCs w:val="24"/>
        </w:rPr>
        <w:t>κ</w:t>
      </w:r>
      <w:r>
        <w:rPr>
          <w:rFonts w:eastAsia="Times New Roman"/>
          <w:szCs w:val="24"/>
        </w:rPr>
        <w:t xml:space="preserve">εντρική </w:t>
      </w:r>
      <w:r>
        <w:rPr>
          <w:rFonts w:eastAsia="Times New Roman"/>
          <w:szCs w:val="24"/>
        </w:rPr>
        <w:t>ε</w:t>
      </w:r>
      <w:r>
        <w:rPr>
          <w:rFonts w:eastAsia="Times New Roman"/>
          <w:szCs w:val="24"/>
        </w:rPr>
        <w:t xml:space="preserve">πιτροπή του Κομμουνιστικού Κόμματος, φυλακίστηκαν και εξορίστηκαν πολλά στελέχη του κόμματος. Αυτή η στάση αποτελεί τίτλο τιμής για το Κομμουνιστικό Κόμμα, που ανταποκρίνεται στα σύγχρονα συμφέροντα του </w:t>
      </w:r>
      <w:r>
        <w:rPr>
          <w:rFonts w:eastAsia="Times New Roman"/>
          <w:szCs w:val="24"/>
        </w:rPr>
        <w:t>λαού μας.</w:t>
      </w:r>
    </w:p>
    <w:p w14:paraId="10081343" w14:textId="77777777" w:rsidR="00BF7D21" w:rsidRDefault="003642EA">
      <w:pPr>
        <w:spacing w:after="0" w:line="600" w:lineRule="auto"/>
        <w:ind w:firstLine="720"/>
        <w:contextualSpacing/>
        <w:jc w:val="both"/>
        <w:rPr>
          <w:rFonts w:eastAsia="Times New Roman"/>
          <w:szCs w:val="24"/>
        </w:rPr>
      </w:pPr>
      <w:r>
        <w:rPr>
          <w:rFonts w:eastAsia="Times New Roman"/>
          <w:szCs w:val="24"/>
        </w:rPr>
        <w:t>Συγχρόνως το ΚΚΕ</w:t>
      </w:r>
      <w:r>
        <w:rPr>
          <w:rFonts w:eastAsia="Times New Roman"/>
          <w:szCs w:val="24"/>
        </w:rPr>
        <w:t>,</w:t>
      </w:r>
      <w:r>
        <w:rPr>
          <w:rFonts w:eastAsia="Times New Roman"/>
          <w:szCs w:val="24"/>
        </w:rPr>
        <w:t xml:space="preserve"> είναι το μοναδικό κόμμα που στάθηκε με ειλικρίνεια και συνέπεια στο πλευρό των προσφύγων, αντιπάλεψε τον ρατσισμό και την ξενοφοβία, που καλλιεργούνταν από πολλές πλευρές. Ιδιαίτερα αποκαλυπτική για το σήμερα είναι η στάση τότε </w:t>
      </w:r>
      <w:r>
        <w:rPr>
          <w:rFonts w:eastAsia="Times New Roman"/>
          <w:szCs w:val="24"/>
        </w:rPr>
        <w:t>των λεγόμενων «πατριωτών», των εθνικιστών της εποχής ενάντια στους πρόσφυγες, γιατί ο σοβινισμός και η καλλιέργεια του μίσους ταιριάζει στην αστική τάξη και στα κόμματα τύπου Χρυσής Αυγής που τον πριμοδοτούν.</w:t>
      </w:r>
    </w:p>
    <w:p w14:paraId="10081344"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 xml:space="preserve">Τα διδάγματα της </w:t>
      </w:r>
      <w:r>
        <w:rPr>
          <w:rFonts w:eastAsia="Times New Roman"/>
          <w:szCs w:val="24"/>
        </w:rPr>
        <w:t>Μ</w:t>
      </w:r>
      <w:r>
        <w:rPr>
          <w:rFonts w:eastAsia="Times New Roman"/>
          <w:szCs w:val="24"/>
        </w:rPr>
        <w:t xml:space="preserve">ικρασιατικής </w:t>
      </w:r>
      <w:r>
        <w:rPr>
          <w:rFonts w:eastAsia="Times New Roman"/>
          <w:szCs w:val="24"/>
        </w:rPr>
        <w:t>Κ</w:t>
      </w:r>
      <w:r>
        <w:rPr>
          <w:rFonts w:eastAsia="Times New Roman"/>
          <w:szCs w:val="24"/>
        </w:rPr>
        <w:t>αταστροφής αναμ</w:t>
      </w:r>
      <w:r>
        <w:rPr>
          <w:rFonts w:eastAsia="Times New Roman"/>
          <w:szCs w:val="24"/>
        </w:rPr>
        <w:t xml:space="preserve">φισβήτητα είναι επίκαιρα για το σήμερα. Μέσα από τα γεγονότα της </w:t>
      </w:r>
      <w:r>
        <w:rPr>
          <w:rFonts w:eastAsia="Times New Roman"/>
          <w:szCs w:val="24"/>
        </w:rPr>
        <w:t>μ</w:t>
      </w:r>
      <w:r>
        <w:rPr>
          <w:rFonts w:eastAsia="Times New Roman"/>
          <w:szCs w:val="24"/>
        </w:rPr>
        <w:t xml:space="preserve">ικρασιατικής </w:t>
      </w:r>
      <w:r>
        <w:rPr>
          <w:rFonts w:eastAsia="Times New Roman"/>
          <w:szCs w:val="24"/>
        </w:rPr>
        <w:t>ε</w:t>
      </w:r>
      <w:r>
        <w:rPr>
          <w:rFonts w:eastAsia="Times New Roman"/>
          <w:szCs w:val="24"/>
        </w:rPr>
        <w:t xml:space="preserve">κστρατείας και </w:t>
      </w:r>
      <w:r>
        <w:rPr>
          <w:rFonts w:eastAsia="Times New Roman"/>
          <w:szCs w:val="24"/>
        </w:rPr>
        <w:t>κ</w:t>
      </w:r>
      <w:r>
        <w:rPr>
          <w:rFonts w:eastAsia="Times New Roman"/>
          <w:szCs w:val="24"/>
        </w:rPr>
        <w:t>αταστροφής</w:t>
      </w:r>
      <w:r>
        <w:rPr>
          <w:rFonts w:eastAsia="Times New Roman"/>
          <w:szCs w:val="24"/>
        </w:rPr>
        <w:t>,</w:t>
      </w:r>
      <w:r>
        <w:rPr>
          <w:rFonts w:eastAsia="Times New Roman"/>
          <w:szCs w:val="24"/>
        </w:rPr>
        <w:t xml:space="preserve"> φωτίζεται και η σύγχρονη πραγματικότητα που διαμορφώνει η ιμπεριαλιστική τάξη πραγμάτων, διαμορφώνοντας τις προϋποθέσεις για μία γενικότερη πολεμική ανάφλεξη στην περιοχή μας, γεγονός που είναι φανερό με την ιμπεριαλιστική επέμβαση στη Συρία αλλά και στην</w:t>
      </w:r>
      <w:r>
        <w:rPr>
          <w:rFonts w:eastAsia="Times New Roman"/>
          <w:szCs w:val="24"/>
        </w:rPr>
        <w:t xml:space="preserve"> ευρύτερη περιοχή της Μέσης Ανατολής, στη </w:t>
      </w:r>
      <w:r>
        <w:rPr>
          <w:rFonts w:eastAsia="Times New Roman"/>
          <w:szCs w:val="24"/>
        </w:rPr>
        <w:t>Ν</w:t>
      </w:r>
      <w:r>
        <w:rPr>
          <w:rFonts w:eastAsia="Times New Roman"/>
          <w:szCs w:val="24"/>
        </w:rPr>
        <w:t xml:space="preserve">οτιοανατολική Μεσόγειο, στη </w:t>
      </w:r>
      <w:r>
        <w:rPr>
          <w:rFonts w:eastAsia="Times New Roman"/>
          <w:szCs w:val="24"/>
        </w:rPr>
        <w:t>Β</w:t>
      </w:r>
      <w:r>
        <w:rPr>
          <w:rFonts w:eastAsia="Times New Roman"/>
          <w:szCs w:val="24"/>
        </w:rPr>
        <w:t>όρεια Αφρική.</w:t>
      </w:r>
    </w:p>
    <w:p w14:paraId="10081345" w14:textId="77777777" w:rsidR="00BF7D21" w:rsidRDefault="003642EA">
      <w:pPr>
        <w:spacing w:after="0" w:line="600" w:lineRule="auto"/>
        <w:ind w:firstLine="720"/>
        <w:contextualSpacing/>
        <w:jc w:val="both"/>
        <w:rPr>
          <w:rFonts w:eastAsia="Times New Roman"/>
          <w:szCs w:val="24"/>
        </w:rPr>
      </w:pPr>
      <w:r>
        <w:rPr>
          <w:rFonts w:eastAsia="Times New Roman"/>
          <w:szCs w:val="24"/>
        </w:rPr>
        <w:t>Πρόκειται για έναν πόλεμο</w:t>
      </w:r>
      <w:r>
        <w:rPr>
          <w:rFonts w:eastAsia="Times New Roman"/>
          <w:szCs w:val="24"/>
        </w:rPr>
        <w:t>,</w:t>
      </w:r>
      <w:r>
        <w:rPr>
          <w:rFonts w:eastAsia="Times New Roman"/>
          <w:szCs w:val="24"/>
        </w:rPr>
        <w:t xml:space="preserve"> που αφορά και μόνον το μοίρασμα των αγορών, τον έλεγχο των κοιτασμάτων πετρελαίου και φυσικού αερίου, τον έλεγχο των δικτύων μεταφοράς τους, συ</w:t>
      </w:r>
      <w:r>
        <w:rPr>
          <w:rFonts w:eastAsia="Times New Roman"/>
          <w:szCs w:val="24"/>
        </w:rPr>
        <w:t xml:space="preserve">νολικά τον έλεγχο της ευρύτερης περιοχής, στο πλαίσιο των σφοδρότατων ενδοϊμπεριαλιστικών ανταγωνισμών. </w:t>
      </w:r>
    </w:p>
    <w:p w14:paraId="10081346" w14:textId="77777777" w:rsidR="00BF7D21" w:rsidRDefault="003642EA">
      <w:pPr>
        <w:spacing w:after="0" w:line="600" w:lineRule="auto"/>
        <w:ind w:firstLine="720"/>
        <w:contextualSpacing/>
        <w:jc w:val="both"/>
        <w:rPr>
          <w:rFonts w:eastAsia="Times New Roman"/>
          <w:szCs w:val="24"/>
        </w:rPr>
      </w:pPr>
      <w:r>
        <w:rPr>
          <w:rFonts w:eastAsia="Times New Roman"/>
          <w:szCs w:val="24"/>
        </w:rPr>
        <w:t>Από αυτόν τον πόλεμο ο ελληνικός λαός δεν έχει κανένα συμφέρον. Συμφέρον έχει μόνον η πλουτοκρατία, που σήμερα μιλάει για μετατροπή της Ελλάδας σε ενερ</w:t>
      </w:r>
      <w:r>
        <w:rPr>
          <w:rFonts w:eastAsia="Times New Roman"/>
          <w:szCs w:val="24"/>
        </w:rPr>
        <w:t>γειακό κόμβο, ενώ τότε μιλούσε για τη Μεγάλη Ιδέα, αυτή δηλαδή η πλουτοκρατία</w:t>
      </w:r>
      <w:r>
        <w:rPr>
          <w:rFonts w:eastAsia="Times New Roman"/>
          <w:szCs w:val="24"/>
        </w:rPr>
        <w:t>,</w:t>
      </w:r>
      <w:r>
        <w:rPr>
          <w:rFonts w:eastAsia="Times New Roman"/>
          <w:szCs w:val="24"/>
        </w:rPr>
        <w:t xml:space="preserve"> που είναι υπεύθυνη και για την καπιταλιστική κρίση. Είναι η </w:t>
      </w:r>
      <w:r>
        <w:rPr>
          <w:rFonts w:eastAsia="Times New Roman"/>
          <w:szCs w:val="24"/>
        </w:rPr>
        <w:lastRenderedPageBreak/>
        <w:t>τάξη που κερδίζει και από τον πόλεμο αλλά κερδίζει και από την ειρήνη, ενώ η εργατική τάξη και τα φτωχά λαϊκά στρώματ</w:t>
      </w:r>
      <w:r>
        <w:rPr>
          <w:rFonts w:eastAsia="Times New Roman"/>
          <w:szCs w:val="24"/>
        </w:rPr>
        <w:t>α υποφέρουν και στον πόλεμο και στην ειρήνη για τα δικά της συμφέροντα, που τα ονομάζει «συμφέροντα της πατρίδας».</w:t>
      </w:r>
    </w:p>
    <w:p w14:paraId="10081347" w14:textId="77777777" w:rsidR="00BF7D21" w:rsidRDefault="003642EA">
      <w:pPr>
        <w:spacing w:after="0" w:line="600" w:lineRule="auto"/>
        <w:ind w:firstLine="720"/>
        <w:contextualSpacing/>
        <w:jc w:val="both"/>
        <w:rPr>
          <w:rFonts w:eastAsia="Times New Roman"/>
          <w:szCs w:val="24"/>
        </w:rPr>
      </w:pPr>
      <w:r>
        <w:rPr>
          <w:rFonts w:eastAsia="Times New Roman"/>
          <w:szCs w:val="24"/>
        </w:rPr>
        <w:t>Να γιατί, κατά την άποψη του Κομμουνιστικού Κόμματος Ελλάδας, η πάλη του λαού μας πρέπει να κατευθύνεται στη μη συμμετοχή της Ελλάδας στον εν</w:t>
      </w:r>
      <w:r>
        <w:rPr>
          <w:rFonts w:eastAsia="Times New Roman"/>
          <w:szCs w:val="24"/>
        </w:rPr>
        <w:t xml:space="preserve">δεχόμενο ιμπεριαλιστικό πόλεμο, στην αποδέσμευση της Ελλάδας από το ΝΑΤΟ και την Ευρωπαϊκή Ένωση, στην απομάκρυνση όλων των ξένων βάσεων και πρώτα απ’ όλα της Σούδας, στην επιστροφή των στρατιωτικών τμημάτων που βρίσκονται σε διάφορες χώρες. </w:t>
      </w:r>
    </w:p>
    <w:p w14:paraId="10081348" w14:textId="77777777" w:rsidR="00BF7D21" w:rsidRDefault="003642EA">
      <w:pPr>
        <w:spacing w:after="0" w:line="600" w:lineRule="auto"/>
        <w:ind w:firstLine="720"/>
        <w:contextualSpacing/>
        <w:jc w:val="both"/>
        <w:rPr>
          <w:rFonts w:eastAsia="Times New Roman"/>
          <w:szCs w:val="24"/>
        </w:rPr>
      </w:pPr>
      <w:r>
        <w:rPr>
          <w:rFonts w:eastAsia="Times New Roman"/>
          <w:szCs w:val="24"/>
        </w:rPr>
        <w:t>Ε</w:t>
      </w:r>
      <w:r>
        <w:rPr>
          <w:rFonts w:eastAsia="Times New Roman"/>
          <w:szCs w:val="24"/>
        </w:rPr>
        <w:t>πειδή ο πόλε</w:t>
      </w:r>
      <w:r>
        <w:rPr>
          <w:rFonts w:eastAsia="Times New Roman"/>
          <w:szCs w:val="24"/>
        </w:rPr>
        <w:t>μος δεν είναι τίποτα άλλο παρά η συνέχιση της ίδιας πολιτικής με πολιτικά μέσα, λέμε καθαρά ότι στο ενδεχόμενο εμπλοκής της Ελλάδας σε έναν άδικο ιμπεριαλιστικό πόλεμο, ο ελληνικός λαός δεν πρέπει να χύσει το αίμα του για τα συμφέροντα της αστικής τάξης, ν</w:t>
      </w:r>
      <w:r>
        <w:rPr>
          <w:rFonts w:eastAsia="Times New Roman"/>
          <w:szCs w:val="24"/>
        </w:rPr>
        <w:t xml:space="preserve">α μην εμπιστευθεί την αστική τάξη και την όποια κυβέρνησή της, αλλά να αγωνιστεί για ριζικές αλλαγές στην Ελλάδα, διότι μόνον αυτές </w:t>
      </w:r>
      <w:r>
        <w:rPr>
          <w:rFonts w:eastAsia="Times New Roman"/>
          <w:szCs w:val="24"/>
        </w:rPr>
        <w:lastRenderedPageBreak/>
        <w:t>οι ριζικές αλλαγές σε επίπεδο εξουσίας, οικονομίας και κοινωνίας, μπορούν να τον γλιτώσουν από τη φτώχεια, την εξαθλίωση και</w:t>
      </w:r>
      <w:r>
        <w:rPr>
          <w:rFonts w:eastAsia="Times New Roman"/>
          <w:szCs w:val="24"/>
        </w:rPr>
        <w:t xml:space="preserve"> τις οδύνες του πολέμου. Μόνον έτσι μπορεί να υπάρξει ειρήνη στην ευρύτερη περιοχή.</w:t>
      </w:r>
    </w:p>
    <w:p w14:paraId="10081349"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w:t>
      </w:r>
    </w:p>
    <w:p w14:paraId="1008134A" w14:textId="77777777" w:rsidR="00BF7D21" w:rsidRDefault="003642EA">
      <w:pPr>
        <w:spacing w:after="0" w:line="600" w:lineRule="auto"/>
        <w:ind w:firstLine="720"/>
        <w:contextualSpacing/>
        <w:jc w:val="both"/>
        <w:rPr>
          <w:rFonts w:eastAsia="Times New Roman"/>
          <w:szCs w:val="24"/>
        </w:rPr>
      </w:pPr>
      <w:r>
        <w:rPr>
          <w:rFonts w:eastAsia="Times New Roman"/>
          <w:szCs w:val="24"/>
        </w:rPr>
        <w:t>Τον λόγο έχει ο Βουλευτής Ηρακλείου από το Ποτάμι κ. Σπυρίδων Δανέλλης.</w:t>
      </w:r>
    </w:p>
    <w:p w14:paraId="1008134B"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Ευχαριστώ, κύριε Πρόεδρε.</w:t>
      </w:r>
    </w:p>
    <w:p w14:paraId="1008134C"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Κυρίες και συνάδελφοι, η </w:t>
      </w:r>
      <w:r>
        <w:rPr>
          <w:rFonts w:eastAsia="Times New Roman"/>
          <w:szCs w:val="24"/>
        </w:rPr>
        <w:t>δ</w:t>
      </w:r>
      <w:r>
        <w:rPr>
          <w:rFonts w:eastAsia="Times New Roman"/>
          <w:szCs w:val="24"/>
        </w:rPr>
        <w:t>ημοκρατία δοκιμάζεται στις μέρες μας παγκοσμίως. Ο κοινοβουλευτισμός έχει απαξιωθεί στα μάτια των πολιτών. Τα πολιτικά κόμματα και η Βουλή, όπως σταθερά μαρτυρούν οι δημοσκοπήσεις –και όχι μόνο στη χώρα μας- βρίσκονται στα τελευτα</w:t>
      </w:r>
      <w:r>
        <w:rPr>
          <w:rFonts w:eastAsia="Times New Roman"/>
          <w:szCs w:val="24"/>
        </w:rPr>
        <w:t>ία σκαλοπάτια αποδοχής.</w:t>
      </w:r>
    </w:p>
    <w:p w14:paraId="1008134D" w14:textId="77777777" w:rsidR="00BF7D21" w:rsidRDefault="003642EA">
      <w:pPr>
        <w:spacing w:after="0" w:line="600" w:lineRule="auto"/>
        <w:ind w:firstLine="720"/>
        <w:contextualSpacing/>
        <w:jc w:val="both"/>
        <w:rPr>
          <w:rFonts w:eastAsia="Times New Roman"/>
          <w:szCs w:val="24"/>
        </w:rPr>
      </w:pPr>
      <w:r>
        <w:rPr>
          <w:rFonts w:eastAsia="Times New Roman"/>
          <w:szCs w:val="24"/>
        </w:rPr>
        <w:t>Τα τελευταία χρόνια όλο και περισσότερο εδραιώνεται διεθνώς η αντίληψη</w:t>
      </w:r>
      <w:r>
        <w:rPr>
          <w:rFonts w:eastAsia="Times New Roman"/>
          <w:szCs w:val="24"/>
        </w:rPr>
        <w:t>,</w:t>
      </w:r>
      <w:r>
        <w:rPr>
          <w:rFonts w:eastAsia="Times New Roman"/>
          <w:szCs w:val="24"/>
        </w:rPr>
        <w:t xml:space="preserve"> πως πραγματικό κουμάντο δεν κάνουν οι εκλεγμένες πολιτικές ηγεσίες, που διαθέτουν τη δημοκρατική νομιμοποίηση, αλλά κάποια αόρατα και ανεξέλεγκτα εξωθεσμικά κέν</w:t>
      </w:r>
      <w:r>
        <w:rPr>
          <w:rFonts w:eastAsia="Times New Roman"/>
          <w:szCs w:val="24"/>
        </w:rPr>
        <w:t>τρα, οικονομικά κέντρα μάλιστα.</w:t>
      </w:r>
    </w:p>
    <w:p w14:paraId="1008134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Σήμερα είναι αναγκαίο όσο ποτέ</w:t>
      </w:r>
      <w:r>
        <w:rPr>
          <w:rFonts w:eastAsia="Times New Roman" w:cs="Times New Roman"/>
          <w:szCs w:val="24"/>
        </w:rPr>
        <w:t>,</w:t>
      </w:r>
      <w:r>
        <w:rPr>
          <w:rFonts w:eastAsia="Times New Roman" w:cs="Times New Roman"/>
          <w:szCs w:val="24"/>
        </w:rPr>
        <w:t xml:space="preserve"> να καταφέρουν οι δημοκρατικά νομιμοποιημένες ηγεσίες να ρυθμίσουν το ανεξέλεγκτο παγκοσμιοποιημένο τοπίο. Η παγκοσμιοποίηση άλλωστε είναι μια διαδικασία με τα αρνητικά αλλά και τα θετικά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που είτε μας αρέσει είτε όχι, δεν μπορεί να γυρίσει πίσω.</w:t>
      </w:r>
    </w:p>
    <w:p w14:paraId="1008134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Ρύθμιση, λοιπόν, μέσω της μέγιστης διεθνούς συνεργασίας με την υιοθέτηση κοινών κανόνων. Ο έλεγχος των φορολογικών παραδείσων, επί παραδείγματι, είναι ένα πεδίο όπου η διεθνής συνεργασία θα μπορούσε</w:t>
      </w:r>
      <w:r>
        <w:rPr>
          <w:rFonts w:eastAsia="Times New Roman" w:cs="Times New Roman"/>
          <w:szCs w:val="24"/>
        </w:rPr>
        <w:t xml:space="preserve"> να φέρει αποτελέσματα.</w:t>
      </w:r>
    </w:p>
    <w:p w14:paraId="1008135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πολίτευμά μας, η δημοκρατία ούτε δεδομένη είναι ούτε χωρίς διαρκείς απαιτήσεις. Απαιτεί συνθέσεις, απαιτεί κανόνες και σεβασμό στην τήρησή τους. Επιβάλλεται η συνεχής ενίσχυση των ποιοτικών της χαρακτηριστικών, σεβασμός στη διάκρ</w:t>
      </w:r>
      <w:r>
        <w:rPr>
          <w:rFonts w:eastAsia="Times New Roman" w:cs="Times New Roman"/>
          <w:szCs w:val="24"/>
        </w:rPr>
        <w:t xml:space="preserve">ιση των εξουσιών, προστασία των ανεξαρτήτων αρχών, εξισορρόπηση μεταξύ των αρχών του κράτους δικαίου και των κατακτήσεων της δημοκρατίας. </w:t>
      </w:r>
    </w:p>
    <w:p w14:paraId="1008135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ας μην έχουμε αυταπάτες. Στη χώρα μας η κρίση βοήθησε τον υφέρποντα εθνολαϊκισμό, τον π</w:t>
      </w:r>
      <w:r>
        <w:rPr>
          <w:rFonts w:eastAsia="Times New Roman" w:cs="Times New Roman"/>
          <w:szCs w:val="24"/>
        </w:rPr>
        <w:t xml:space="preserve">αραλογισμό, την απομάκρυνση από τον ορθό λόγο. Γι’ αυτό βολικές ερμηνείες </w:t>
      </w:r>
      <w:r>
        <w:rPr>
          <w:rFonts w:eastAsia="Times New Roman" w:cs="Times New Roman"/>
          <w:szCs w:val="24"/>
        </w:rPr>
        <w:lastRenderedPageBreak/>
        <w:t>υπεραπλούστευσης και συνωμοσιολογίας, υποβοηθούμενες από αυτό που πάντα μας χαρακτήριζε, δηλαδή την αντίληψη</w:t>
      </w:r>
      <w:r>
        <w:rPr>
          <w:rFonts w:eastAsia="Times New Roman" w:cs="Times New Roman"/>
          <w:szCs w:val="24"/>
        </w:rPr>
        <w:t>,</w:t>
      </w:r>
      <w:r>
        <w:rPr>
          <w:rFonts w:eastAsia="Times New Roman" w:cs="Times New Roman"/>
          <w:szCs w:val="24"/>
        </w:rPr>
        <w:t xml:space="preserve"> πως αφού ήμαστε ο περιούσιος λαός όλοι επιβουλεύονται, είναι διάχυτες. </w:t>
      </w:r>
    </w:p>
    <w:p w14:paraId="1008135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Από την άλλη πλευρά η ιστορία ενός λαού δεν είναι μονοσήμαντη. Η ιστορία ενός λαού</w:t>
      </w:r>
      <w:r>
        <w:rPr>
          <w:rFonts w:eastAsia="Times New Roman" w:cs="Times New Roman"/>
          <w:szCs w:val="24"/>
        </w:rPr>
        <w:t>,</w:t>
      </w:r>
      <w:r>
        <w:rPr>
          <w:rFonts w:eastAsia="Times New Roman" w:cs="Times New Roman"/>
          <w:szCs w:val="24"/>
        </w:rPr>
        <w:t xml:space="preserve"> χαρακτηρίζεται τόσο από τις λαμπρές όσο και από τις μελανές της στιγμές και πρέπει να παραμένει ζωντανή στη συλλογική μνήμη. </w:t>
      </w:r>
    </w:p>
    <w:p w14:paraId="1008135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Κάθε μέρα ιστορικής μνήμης θα έπρεπε ωστόσο να</w:t>
      </w:r>
      <w:r>
        <w:rPr>
          <w:rFonts w:eastAsia="Times New Roman" w:cs="Times New Roman"/>
          <w:szCs w:val="24"/>
        </w:rPr>
        <w:t xml:space="preserve"> αποτελεί μια ευκαιρία, μια ευκαιρία αναστοχασμού για την πορεία στην εθνική αυτογνωσία, μια διαδικασία με άλλα λόγια</w:t>
      </w:r>
      <w:r>
        <w:rPr>
          <w:rFonts w:eastAsia="Times New Roman" w:cs="Times New Roman"/>
          <w:szCs w:val="24"/>
        </w:rPr>
        <w:t>,</w:t>
      </w:r>
      <w:r>
        <w:rPr>
          <w:rFonts w:eastAsia="Times New Roman" w:cs="Times New Roman"/>
          <w:szCs w:val="24"/>
        </w:rPr>
        <w:t xml:space="preserve"> που μας παρέχει τη δυνατότητα να προλάβουμε ανάλογες οδυνηρές καταστάσεις στο παρόν ή στο μέλλον, ανάλογες με αυτές που ζήσαμε στο παρελθόν.</w:t>
      </w:r>
    </w:p>
    <w:p w14:paraId="1008135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Αυτό, βεβαίως, προϋποθέτει την ανάγνωση της ιστορίας χωρίς τους παραμορφωτικούς φακούς της σκοπιμότητας, ανάλογα μ</w:t>
      </w:r>
      <w:r>
        <w:rPr>
          <w:rFonts w:eastAsia="Times New Roman" w:cs="Times New Roman"/>
          <w:szCs w:val="24"/>
        </w:rPr>
        <w:t>ε τη συγκυρία. Δεν υπάρχει ούτε ένα έθνος εξάλλου που δεν αρέσκεται στην κατασκευή βολικών ιστορικών μύθων, μύθων</w:t>
      </w:r>
      <w:r>
        <w:rPr>
          <w:rFonts w:eastAsia="Times New Roman" w:cs="Times New Roman"/>
          <w:szCs w:val="24"/>
        </w:rPr>
        <w:t>,</w:t>
      </w:r>
      <w:r>
        <w:rPr>
          <w:rFonts w:eastAsia="Times New Roman" w:cs="Times New Roman"/>
          <w:szCs w:val="24"/>
        </w:rPr>
        <w:t xml:space="preserve"> που είτε υπερτονίζουν τον θετικό ιστορικό ρόλο του ίδιου </w:t>
      </w:r>
      <w:r>
        <w:rPr>
          <w:rFonts w:eastAsia="Times New Roman" w:cs="Times New Roman"/>
          <w:szCs w:val="24"/>
        </w:rPr>
        <w:lastRenderedPageBreak/>
        <w:t xml:space="preserve">είτε διογκώνουν τον αρνητικό ρόλο των ιστορικών του εχθρών είτε εξαφανίζουν από τον </w:t>
      </w:r>
      <w:r>
        <w:rPr>
          <w:rFonts w:eastAsia="Times New Roman" w:cs="Times New Roman"/>
          <w:szCs w:val="24"/>
        </w:rPr>
        <w:t xml:space="preserve">δικό τους χάρτη τους μη βολικούς γείτονες. </w:t>
      </w:r>
      <w:r>
        <w:rPr>
          <w:rFonts w:eastAsia="Times New Roman" w:cs="Times New Roman"/>
          <w:szCs w:val="24"/>
        </w:rPr>
        <w:t>Δ</w:t>
      </w:r>
      <w:r>
        <w:rPr>
          <w:rFonts w:eastAsia="Times New Roman" w:cs="Times New Roman"/>
          <w:szCs w:val="24"/>
        </w:rPr>
        <w:t xml:space="preserve">υστυχώς σε αυτό το πλαίσιο η νεοελληνική πραγματικότητα βρίθει παραδειγμάτων. </w:t>
      </w:r>
    </w:p>
    <w:p w14:paraId="1008135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Μ</w:t>
      </w:r>
      <w:r>
        <w:rPr>
          <w:rFonts w:eastAsia="Times New Roman" w:cs="Times New Roman"/>
          <w:szCs w:val="24"/>
        </w:rPr>
        <w:t xml:space="preserve">ικρασιατική </w:t>
      </w:r>
      <w:r>
        <w:rPr>
          <w:rFonts w:eastAsia="Times New Roman" w:cs="Times New Roman"/>
          <w:szCs w:val="24"/>
        </w:rPr>
        <w:t>Κ</w:t>
      </w:r>
      <w:r>
        <w:rPr>
          <w:rFonts w:eastAsia="Times New Roman" w:cs="Times New Roman"/>
          <w:szCs w:val="24"/>
        </w:rPr>
        <w:t xml:space="preserve">αταστροφή ωστόσο δεν ανήκει στον κύκλο αυτών των ιστορικών μυθευμάτων. Η καταστροφή του </w:t>
      </w:r>
      <w:r>
        <w:rPr>
          <w:rFonts w:eastAsia="Times New Roman" w:cs="Times New Roman"/>
          <w:szCs w:val="24"/>
        </w:rPr>
        <w:t>Μ</w:t>
      </w:r>
      <w:r>
        <w:rPr>
          <w:rFonts w:eastAsia="Times New Roman" w:cs="Times New Roman"/>
          <w:szCs w:val="24"/>
        </w:rPr>
        <w:t>ικρασιατικού Ελληνισμού συνέ</w:t>
      </w:r>
      <w:r>
        <w:rPr>
          <w:rFonts w:eastAsia="Times New Roman" w:cs="Times New Roman"/>
          <w:szCs w:val="24"/>
        </w:rPr>
        <w:t xml:space="preserve">βη πραγματικά, με ανυπολόγιστες συνέπειες για ενάμισι εκατομμύριο πρόσφυγες που κατέφυγαν κυνηγημένοι και εξαθλιωμένοι στην Ελλάδα, συν μισό περίπου εκατομμύριο νεκρούς. </w:t>
      </w:r>
    </w:p>
    <w:p w14:paraId="1008135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Αρεσκόμενοι συνήθως στις ιστορικές ακροβασίες, αποφεύγουμε να μιλήσουμε για τις πραγμ</w:t>
      </w:r>
      <w:r>
        <w:rPr>
          <w:rFonts w:eastAsia="Times New Roman" w:cs="Times New Roman"/>
          <w:szCs w:val="24"/>
        </w:rPr>
        <w:t>ατικές αιτίες αλλά και στις συνέπειες του μεγαλοϊδεατισμού στη μικρασιατική εκστρατεία. Η ελληνική επιθετικότητα, ο ελληνικός μικροϊμπεριαλισμός, βασιζόμενος στο θυμικό, αυτονομημένος από τη λογική, οδήγησε στο όνομα του πατριωτισμού και των δικαίων της φυ</w:t>
      </w:r>
      <w:r>
        <w:rPr>
          <w:rFonts w:eastAsia="Times New Roman" w:cs="Times New Roman"/>
          <w:szCs w:val="24"/>
        </w:rPr>
        <w:t xml:space="preserve">λής, στην πλήρη καταστροφή. </w:t>
      </w:r>
    </w:p>
    <w:p w14:paraId="1008135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μνήμη για να είναι ουσιαστική, ζητάει ενσυναίσθηση. Επιλέγουμε να ξεχάσουμε τον ρόλο του εθνικού διχασμού, όπως και τις οδυνηρές συνέπειες της </w:t>
      </w:r>
      <w:r>
        <w:rPr>
          <w:rFonts w:eastAsia="Times New Roman" w:cs="Times New Roman"/>
          <w:szCs w:val="24"/>
        </w:rPr>
        <w:t>δ</w:t>
      </w:r>
      <w:r>
        <w:rPr>
          <w:rFonts w:eastAsia="Times New Roman" w:cs="Times New Roman"/>
          <w:szCs w:val="24"/>
        </w:rPr>
        <w:t xml:space="preserve">ίκης των </w:t>
      </w:r>
      <w:r>
        <w:rPr>
          <w:rFonts w:eastAsia="Times New Roman" w:cs="Times New Roman"/>
          <w:szCs w:val="24"/>
        </w:rPr>
        <w:t>έ</w:t>
      </w:r>
      <w:r>
        <w:rPr>
          <w:rFonts w:eastAsia="Times New Roman" w:cs="Times New Roman"/>
          <w:szCs w:val="24"/>
        </w:rPr>
        <w:t xml:space="preserve">ξι και της εκτέλεσής τους που ακολούθησε, </w:t>
      </w:r>
      <w:r>
        <w:rPr>
          <w:rFonts w:eastAsia="Times New Roman" w:cs="Times New Roman"/>
          <w:szCs w:val="24"/>
        </w:rPr>
        <w:t>όπως,</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αποφεύγαμε πάν</w:t>
      </w:r>
      <w:r>
        <w:rPr>
          <w:rFonts w:eastAsia="Times New Roman" w:cs="Times New Roman"/>
          <w:szCs w:val="24"/>
        </w:rPr>
        <w:t xml:space="preserve">τα να αναφερθούμε στις μη βολικές αγριότητες και στα δεινά που επιφύλαξε ο προελαύνων </w:t>
      </w:r>
      <w:r>
        <w:rPr>
          <w:rFonts w:eastAsia="Times New Roman" w:cs="Times New Roman"/>
          <w:szCs w:val="24"/>
        </w:rPr>
        <w:t>Ε</w:t>
      </w:r>
      <w:r>
        <w:rPr>
          <w:rFonts w:eastAsia="Times New Roman" w:cs="Times New Roman"/>
          <w:szCs w:val="24"/>
        </w:rPr>
        <w:t xml:space="preserve">λληνικός </w:t>
      </w:r>
      <w:r>
        <w:rPr>
          <w:rFonts w:eastAsia="Times New Roman" w:cs="Times New Roman"/>
          <w:szCs w:val="24"/>
        </w:rPr>
        <w:t>Σ</w:t>
      </w:r>
      <w:r>
        <w:rPr>
          <w:rFonts w:eastAsia="Times New Roman" w:cs="Times New Roman"/>
          <w:szCs w:val="24"/>
        </w:rPr>
        <w:t>τρατός στον τουρκικό πληθυσμό, αλλά και το γεγονός του ξεριζωμού άνω του μισού εκατομμυρίου μουσουλμάνων από την Ελλάδα με την υποχρεωτική ανταλλαγή των πληθυσ</w:t>
      </w:r>
      <w:r>
        <w:rPr>
          <w:rFonts w:eastAsia="Times New Roman" w:cs="Times New Roman"/>
          <w:szCs w:val="24"/>
        </w:rPr>
        <w:t>μών.</w:t>
      </w:r>
    </w:p>
    <w:p w14:paraId="1008135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Ξεχνάμε, επίσης, την αντίληψη του αναμφισβήτητα πατριώτη Ελευθερίου Βενιζέλου περί </w:t>
      </w:r>
      <w:r>
        <w:rPr>
          <w:rFonts w:eastAsia="Times New Roman" w:cs="Times New Roman"/>
          <w:szCs w:val="24"/>
        </w:rPr>
        <w:t>Ε</w:t>
      </w:r>
      <w:r>
        <w:rPr>
          <w:rFonts w:eastAsia="Times New Roman" w:cs="Times New Roman"/>
          <w:szCs w:val="24"/>
        </w:rPr>
        <w:t xml:space="preserve">λληνοτουρκικών σχέσεων και τον τρόπο αντιμετώπισης, μετά την καταστροφή, της Άγκυρας και του Κεμάλ. Ξεχνάμε όλα τα διδάγματά του για την εξωτερική πολιτική. </w:t>
      </w:r>
    </w:p>
    <w:p w14:paraId="10081359" w14:textId="77777777" w:rsidR="00BF7D21" w:rsidRDefault="003642EA">
      <w:pPr>
        <w:tabs>
          <w:tab w:val="left" w:pos="1134"/>
        </w:tabs>
        <w:spacing w:after="0"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κτυπάει το κουδούνι λήξεως του χρόνου ομιλίας του κυρίου Βουλευτή)</w:t>
      </w:r>
    </w:p>
    <w:p w14:paraId="1008135A" w14:textId="77777777" w:rsidR="00BF7D21" w:rsidRDefault="003642EA">
      <w:pPr>
        <w:tabs>
          <w:tab w:val="left" w:pos="1134"/>
        </w:tabs>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w:t>
      </w:r>
    </w:p>
    <w:p w14:paraId="1008135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Ας θυμόμαστε, λοιπόν, με συγκίνηση αλλά με σύνεση και θάρρος, γιατί η επιλεκτική μνήμη και η ωραιοποίηση της ιστορίας φτιάχνουν τα νέα Ωραιόκαστρα. Τα φοβικά</w:t>
      </w:r>
      <w:r>
        <w:rPr>
          <w:rFonts w:eastAsia="Times New Roman" w:cs="Times New Roman"/>
          <w:szCs w:val="24"/>
        </w:rPr>
        <w:t xml:space="preserve"> στερεότυπα του τουρκόσπορου και της παστρικιάς του τότε, σήμερα εμφανίζονται ως ο ισλαμιστής Σύριος πρόσφυγας και το παιδί του, υποτιθέμενα φορέας μικροβίων. </w:t>
      </w:r>
    </w:p>
    <w:p w14:paraId="1008135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μια προσωπική αναφορά. </w:t>
      </w:r>
      <w:r>
        <w:rPr>
          <w:rFonts w:eastAsia="Times New Roman" w:cs="Times New Roman"/>
          <w:szCs w:val="24"/>
        </w:rPr>
        <w:t>Η</w:t>
      </w:r>
      <w:r>
        <w:rPr>
          <w:rFonts w:eastAsia="Times New Roman" w:cs="Times New Roman"/>
          <w:szCs w:val="24"/>
        </w:rPr>
        <w:t xml:space="preserve"> μάνα μου</w:t>
      </w:r>
      <w:r>
        <w:rPr>
          <w:rFonts w:eastAsia="Times New Roman" w:cs="Times New Roman"/>
          <w:szCs w:val="24"/>
        </w:rPr>
        <w:t>,</w:t>
      </w:r>
      <w:r>
        <w:rPr>
          <w:rFonts w:eastAsia="Times New Roman" w:cs="Times New Roman"/>
          <w:szCs w:val="24"/>
        </w:rPr>
        <w:t xml:space="preserve"> γεννημένη στο Ηράκλειο από Μικρασιάτες γονε</w:t>
      </w:r>
      <w:r>
        <w:rPr>
          <w:rFonts w:eastAsia="Times New Roman" w:cs="Times New Roman"/>
          <w:szCs w:val="24"/>
        </w:rPr>
        <w:t>ίς</w:t>
      </w:r>
      <w:r>
        <w:rPr>
          <w:rFonts w:eastAsia="Times New Roman" w:cs="Times New Roman"/>
          <w:szCs w:val="24"/>
        </w:rPr>
        <w:t>,</w:t>
      </w:r>
      <w:r>
        <w:rPr>
          <w:rFonts w:eastAsia="Times New Roman" w:cs="Times New Roman"/>
          <w:szCs w:val="24"/>
        </w:rPr>
        <w:t xml:space="preserve"> ήταν το «προσφυγόπουλο» -που ήταν υποτιμητικό- στο δημοτικό. </w:t>
      </w:r>
    </w:p>
    <w:p w14:paraId="1008135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Η γιαγιά που μας μεγάλωσε</w:t>
      </w:r>
      <w:r>
        <w:rPr>
          <w:rFonts w:eastAsia="Times New Roman" w:cs="Times New Roman"/>
          <w:szCs w:val="24"/>
        </w:rPr>
        <w:t>,</w:t>
      </w:r>
      <w:r>
        <w:rPr>
          <w:rFonts w:eastAsia="Times New Roman" w:cs="Times New Roman"/>
          <w:szCs w:val="24"/>
        </w:rPr>
        <w:t xml:space="preserve"> μπόρεσε με την ακριβοδίκαιη κρίση της να μας μεταφέρει, χωρίς μισαλλοδοξία, τις συνθήκες της ζωής τους εκεί πριν από την </w:t>
      </w:r>
      <w:r>
        <w:rPr>
          <w:rFonts w:eastAsia="Times New Roman" w:cs="Times New Roman"/>
          <w:szCs w:val="24"/>
        </w:rPr>
        <w:t>κ</w:t>
      </w:r>
      <w:r>
        <w:rPr>
          <w:rFonts w:eastAsia="Times New Roman" w:cs="Times New Roman"/>
          <w:szCs w:val="24"/>
        </w:rPr>
        <w:t xml:space="preserve">αταστροφή, την εξέλιξη της τραγωδίας του </w:t>
      </w:r>
      <w:r>
        <w:rPr>
          <w:rFonts w:eastAsia="Times New Roman" w:cs="Times New Roman"/>
          <w:szCs w:val="24"/>
        </w:rPr>
        <w:t xml:space="preserve">ξεριζωμού αλλά και τον </w:t>
      </w:r>
      <w:r>
        <w:rPr>
          <w:rFonts w:eastAsia="Times New Roman" w:cs="Times New Roman"/>
          <w:szCs w:val="24"/>
        </w:rPr>
        <w:t>γ</w:t>
      </w:r>
      <w:r>
        <w:rPr>
          <w:rFonts w:eastAsia="Times New Roman" w:cs="Times New Roman"/>
          <w:szCs w:val="24"/>
        </w:rPr>
        <w:t>ολγοθά της επιβίωσης στις αντίξοες συνθήκες μετά στη νέα πατρίδα.</w:t>
      </w:r>
    </w:p>
    <w:p w14:paraId="1008135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Αν όντως η αγάπη προς την πατρίδα και το ενδιαφέρον για την ευημερία του λαού </w:t>
      </w:r>
      <w:r>
        <w:rPr>
          <w:rFonts w:eastAsia="Times New Roman" w:cs="Times New Roman"/>
          <w:szCs w:val="24"/>
        </w:rPr>
        <w:t>μας</w:t>
      </w:r>
      <w:r>
        <w:rPr>
          <w:rFonts w:eastAsia="Times New Roman" w:cs="Times New Roman"/>
          <w:szCs w:val="24"/>
        </w:rPr>
        <w:t xml:space="preserve"> είναι το κίνητρό μας για τη σημερινή ημέρα μνήμης, ας θυμόμαστε, όπως λέει και ο Σαί</w:t>
      </w:r>
      <w:r>
        <w:rPr>
          <w:rFonts w:eastAsia="Times New Roman" w:cs="Times New Roman"/>
          <w:szCs w:val="24"/>
        </w:rPr>
        <w:t xml:space="preserve">ξπηρ, πως «το παρελθόν </w:t>
      </w:r>
      <w:r>
        <w:rPr>
          <w:rFonts w:eastAsia="Times New Roman" w:cs="Times New Roman"/>
          <w:szCs w:val="24"/>
        </w:rPr>
        <w:lastRenderedPageBreak/>
        <w:t xml:space="preserve">είναι ο πρόλογος του μέλλοντος». </w:t>
      </w:r>
      <w:r>
        <w:rPr>
          <w:rFonts w:eastAsia="Times New Roman" w:cs="Times New Roman"/>
          <w:szCs w:val="24"/>
        </w:rPr>
        <w:t>Α</w:t>
      </w:r>
      <w:r>
        <w:rPr>
          <w:rFonts w:eastAsia="Times New Roman" w:cs="Times New Roman"/>
          <w:szCs w:val="24"/>
        </w:rPr>
        <w:t>υτό σημαίνει πως μόνο μέσω αυτογνωσίας</w:t>
      </w:r>
      <w:r>
        <w:rPr>
          <w:rFonts w:eastAsia="Times New Roman" w:cs="Times New Roman"/>
          <w:szCs w:val="24"/>
        </w:rPr>
        <w:t>,</w:t>
      </w:r>
      <w:r>
        <w:rPr>
          <w:rFonts w:eastAsia="Times New Roman" w:cs="Times New Roman"/>
          <w:szCs w:val="24"/>
        </w:rPr>
        <w:t xml:space="preserve"> μπορούμε να σχεδιάσουμε ένα καλύτερο μέλλον για μας και τα παιδιά μας.</w:t>
      </w:r>
    </w:p>
    <w:p w14:paraId="1008135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10081360" w14:textId="77777777" w:rsidR="00BF7D21" w:rsidRDefault="003642E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1008136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Ευχαριστούμε.</w:t>
      </w:r>
    </w:p>
    <w:p w14:paraId="1008136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Β΄ Θεσσαλονίκης των Ανεξαρτήτων Ελλήνων κ. Γεώργιος Λαζαρίδης.</w:t>
      </w:r>
    </w:p>
    <w:p w14:paraId="1008136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1008136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μόνο οδύνη, θλίψη, πόνος και δυσάρεστες θύμισες έρχονται στο μυαλό μας, όταν φέρνουμε αναμνήσεις για τη </w:t>
      </w:r>
      <w:r>
        <w:rPr>
          <w:rFonts w:eastAsia="Times New Roman" w:cs="Times New Roman"/>
          <w:szCs w:val="24"/>
        </w:rPr>
        <w:t>Μ</w:t>
      </w:r>
      <w:r>
        <w:rPr>
          <w:rFonts w:eastAsia="Times New Roman" w:cs="Times New Roman"/>
          <w:szCs w:val="24"/>
        </w:rPr>
        <w:t xml:space="preserve">ικρασιατική </w:t>
      </w:r>
      <w:r>
        <w:rPr>
          <w:rFonts w:eastAsia="Times New Roman" w:cs="Times New Roman"/>
          <w:szCs w:val="24"/>
        </w:rPr>
        <w:t>Κ</w:t>
      </w:r>
      <w:r>
        <w:rPr>
          <w:rFonts w:eastAsia="Times New Roman" w:cs="Times New Roman"/>
          <w:szCs w:val="24"/>
        </w:rPr>
        <w:t xml:space="preserve">αταστροφή. </w:t>
      </w:r>
    </w:p>
    <w:p w14:paraId="1008136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τον όρο </w:t>
      </w:r>
      <w:r>
        <w:rPr>
          <w:rFonts w:eastAsia="Times New Roman" w:cs="Times New Roman"/>
          <w:szCs w:val="24"/>
        </w:rPr>
        <w:t>Μ</w:t>
      </w:r>
      <w:r>
        <w:rPr>
          <w:rFonts w:eastAsia="Times New Roman" w:cs="Times New Roman"/>
          <w:szCs w:val="24"/>
        </w:rPr>
        <w:t xml:space="preserve">ικρασιατική </w:t>
      </w:r>
      <w:r>
        <w:rPr>
          <w:rFonts w:eastAsia="Times New Roman" w:cs="Times New Roman"/>
          <w:szCs w:val="24"/>
        </w:rPr>
        <w:t>Κ</w:t>
      </w:r>
      <w:r>
        <w:rPr>
          <w:rFonts w:eastAsia="Times New Roman" w:cs="Times New Roman"/>
          <w:szCs w:val="24"/>
        </w:rPr>
        <w:t>αταστροφή περιγράφεται περισσότερο η τελευταία φάση της μικρασιατικής ε</w:t>
      </w:r>
      <w:r>
        <w:rPr>
          <w:rFonts w:eastAsia="Times New Roman" w:cs="Times New Roman"/>
          <w:szCs w:val="24"/>
        </w:rPr>
        <w:t>κστρατείας, δηλαδή το τέλος του Ελληνοτουρκικού Πολέμου του 1918-1922. Περιλαμβάνει δε και τη φυγή από την Τουρκία της ελληνικής διοίκησης</w:t>
      </w:r>
      <w:r>
        <w:rPr>
          <w:rFonts w:eastAsia="Times New Roman" w:cs="Times New Roman"/>
          <w:szCs w:val="24"/>
        </w:rPr>
        <w:t>,</w:t>
      </w:r>
      <w:r>
        <w:rPr>
          <w:rFonts w:eastAsia="Times New Roman" w:cs="Times New Roman"/>
          <w:szCs w:val="24"/>
        </w:rPr>
        <w:t xml:space="preserve"> που είχε εγκατασταθεί στα δυτικά μικρασιατικά παράλια, </w:t>
      </w:r>
      <w:r>
        <w:rPr>
          <w:rFonts w:eastAsia="Times New Roman" w:cs="Times New Roman"/>
          <w:szCs w:val="24"/>
        </w:rPr>
        <w:lastRenderedPageBreak/>
        <w:t>στη Σμύρνη, κατά τη Συνθήκη των Σεβρών, όπως και τη σχεδόν άτ</w:t>
      </w:r>
      <w:r>
        <w:rPr>
          <w:rFonts w:eastAsia="Times New Roman" w:cs="Times New Roman"/>
          <w:szCs w:val="24"/>
        </w:rPr>
        <w:t xml:space="preserve">ακτη υποχώρηση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Σ</w:t>
      </w:r>
      <w:r>
        <w:rPr>
          <w:rFonts w:eastAsia="Times New Roman" w:cs="Times New Roman"/>
          <w:szCs w:val="24"/>
        </w:rPr>
        <w:t xml:space="preserve">τρατού μετά την κατάρρευση του μετώπου και τη γενικευμένη πλέον εκδίωξη μεγάλου μέρους του ελληνικού και χριστιανικού πληθυσμού από τη Μικρά Ασία. Η εκδίωξη είχε ξεκινήσει πολύ νωρίτερα με τη </w:t>
      </w:r>
      <w:r>
        <w:rPr>
          <w:rFonts w:eastAsia="Times New Roman" w:cs="Times New Roman"/>
          <w:szCs w:val="24"/>
        </w:rPr>
        <w:t>σ</w:t>
      </w:r>
      <w:r>
        <w:rPr>
          <w:rFonts w:eastAsia="Times New Roman" w:cs="Times New Roman"/>
          <w:szCs w:val="24"/>
        </w:rPr>
        <w:t>υνθήκη του 1914, που είχε συνομολ</w:t>
      </w:r>
      <w:r>
        <w:rPr>
          <w:rFonts w:eastAsia="Times New Roman" w:cs="Times New Roman"/>
          <w:szCs w:val="24"/>
        </w:rPr>
        <w:t>ογήσει ο Ελευθέριος Βενιζέλος και είχε διακοπεί με την ανακωχή της Συνθήκης του Μούδρου. Κύρια αιτία ήταν ο πολιτικός και εθνικός διχασμός.</w:t>
      </w:r>
    </w:p>
    <w:p w14:paraId="1008136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Πριν από ακριβώς ενενήντα δύο χρόνια έλαβε χώρα η μεγαλύτερη καταστροφή που γνώρισε ποτέ ο Ελληνισμός. Το ορθόδοξο γ</w:t>
      </w:r>
      <w:r>
        <w:rPr>
          <w:rFonts w:eastAsia="Times New Roman" w:cs="Times New Roman"/>
          <w:szCs w:val="24"/>
        </w:rPr>
        <w:t xml:space="preserve">ένος </w:t>
      </w:r>
      <w:r>
        <w:rPr>
          <w:rFonts w:eastAsia="Times New Roman" w:cs="Times New Roman"/>
          <w:szCs w:val="24"/>
        </w:rPr>
        <w:t>μας</w:t>
      </w:r>
      <w:r>
        <w:rPr>
          <w:rFonts w:eastAsia="Times New Roman" w:cs="Times New Roman"/>
          <w:szCs w:val="24"/>
        </w:rPr>
        <w:t xml:space="preserve"> έχασε την από αιώνων ελληνική Ιωνία, ενώ χιλιάδες Έλληνες έχασαν τις περιουσίες τους, τις οικογένειές τους και ξεριζώθηκαν βίαια από τις πατρογονικές εστίες τους. Οι αρπαγές και οι λεηλασίες σπιτιών και περιουσιών, οι γεωργικές και κτηνοτροφικές κ</w:t>
      </w:r>
      <w:r>
        <w:rPr>
          <w:rFonts w:eastAsia="Times New Roman" w:cs="Times New Roman"/>
          <w:szCs w:val="24"/>
        </w:rPr>
        <w:t>αταστροφές, το γκρέμισμα σχολείων, ναών και άλλων ευαγών ιδρυμάτων, η χρεοκοπία και η καταστροφή βιοτεχνικών και βιομηχανικών επιχειρήσεων, με τον παράλληλο ευτελισμό κάθε ανθρώπινης αξιοπρέπειας -μαρτυρικοί βασανισμοί αιχμαλώτων, βιασμοί- και η ηθική οδύν</w:t>
      </w:r>
      <w:r>
        <w:rPr>
          <w:rFonts w:eastAsia="Times New Roman" w:cs="Times New Roman"/>
          <w:szCs w:val="24"/>
        </w:rPr>
        <w:t xml:space="preserve">η υπό το κλίμα του τρόμου και της απειλής του </w:t>
      </w:r>
      <w:r>
        <w:rPr>
          <w:rFonts w:eastAsia="Times New Roman" w:cs="Times New Roman"/>
          <w:szCs w:val="24"/>
        </w:rPr>
        <w:lastRenderedPageBreak/>
        <w:t>θανάτου, αλλά και οι ατέλειωτες πορείες αιχμαλώτων στα περιώνυμα τάγματα εργασίας, με άγνωστο αριθμό ανθρώπων που χάθηκαν σε αυτά, οι σφαγές, οι θηριωδίες, μέχρι και οι εκτελέσεις, δεν έχουν μέχρι σήμερα ερευνη</w:t>
      </w:r>
      <w:r>
        <w:rPr>
          <w:rFonts w:eastAsia="Times New Roman" w:cs="Times New Roman"/>
          <w:szCs w:val="24"/>
        </w:rPr>
        <w:t>θεί πλήρως.</w:t>
      </w:r>
    </w:p>
    <w:p w14:paraId="1008136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Αμέσως μετά τη λήξη του Α΄ Παγκοσμίου Πολέμου το 1918 ξεκίνησαν οι εργασίες στη Σύνοδο Ειρήνης στο Παρίσι μεταξύ των νικητριών χωρών και την Ελλάδα. Ύστερα από αγγλική και γαλλική </w:t>
      </w:r>
      <w:r>
        <w:rPr>
          <w:rFonts w:eastAsia="Times New Roman" w:cs="Times New Roman"/>
          <w:szCs w:val="24"/>
        </w:rPr>
        <w:t>σ</w:t>
      </w:r>
      <w:r>
        <w:rPr>
          <w:rFonts w:eastAsia="Times New Roman" w:cs="Times New Roman"/>
          <w:szCs w:val="24"/>
        </w:rPr>
        <w:t>υμφωνία, η Α΄ Μεραρχία του Ελληνικού Στρατού υπό τις διαταγές τ</w:t>
      </w:r>
      <w:r>
        <w:rPr>
          <w:rFonts w:eastAsia="Times New Roman" w:cs="Times New Roman"/>
          <w:szCs w:val="24"/>
        </w:rPr>
        <w:t xml:space="preserve">ου </w:t>
      </w:r>
      <w:r>
        <w:rPr>
          <w:rFonts w:eastAsia="Times New Roman" w:cs="Times New Roman"/>
          <w:szCs w:val="24"/>
        </w:rPr>
        <w:t>σ</w:t>
      </w:r>
      <w:r>
        <w:rPr>
          <w:rFonts w:eastAsia="Times New Roman" w:cs="Times New Roman"/>
          <w:szCs w:val="24"/>
        </w:rPr>
        <w:t>υνταγματάρχη Ζαφειρίου αποβιβάστηκε στη Σμύρνη στις 2 Μαΐου 1919, με σκοπό να εγκαταστήσει ελληνική διοίκηση και να προστατεύσει τους χριστιανικούς πληθυσμούς. Άλλωστε γινόταν ήδη από το 1913</w:t>
      </w:r>
      <w:r>
        <w:rPr>
          <w:rFonts w:eastAsia="Times New Roman" w:cs="Times New Roman"/>
          <w:szCs w:val="24"/>
        </w:rPr>
        <w:t>,</w:t>
      </w:r>
      <w:r>
        <w:rPr>
          <w:rFonts w:eastAsia="Times New Roman" w:cs="Times New Roman"/>
          <w:szCs w:val="24"/>
        </w:rPr>
        <w:t xml:space="preserve"> διαδικασία εκκαθάρισης όλων των μη μουσουλμανικών στοιχείων</w:t>
      </w:r>
      <w:r>
        <w:rPr>
          <w:rFonts w:eastAsia="Times New Roman" w:cs="Times New Roman"/>
          <w:szCs w:val="24"/>
        </w:rPr>
        <w:t>.</w:t>
      </w:r>
    </w:p>
    <w:p w14:paraId="1008136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Τον Αύγουστο του 1920 υπογράφηκε τελικά η Συνθήκη των Σεβρών, με την οποία γινόταν η οριστική παραχώρηση όλης της Θράκης, σχεδόν μέχρι την Κωνσταντινούπολη, καθώς και η παραχώρηση της διοίκησης της περιοχής της Σμύρνης για πέντε έτη στην Ελλάδα</w:t>
      </w:r>
      <w:r>
        <w:rPr>
          <w:rFonts w:eastAsia="Times New Roman" w:cs="Times New Roman"/>
          <w:szCs w:val="24"/>
        </w:rPr>
        <w:t>,</w:t>
      </w:r>
      <w:r>
        <w:rPr>
          <w:rFonts w:eastAsia="Times New Roman" w:cs="Times New Roman"/>
          <w:szCs w:val="24"/>
        </w:rPr>
        <w:t xml:space="preserve"> με το δι</w:t>
      </w:r>
      <w:r>
        <w:rPr>
          <w:rFonts w:eastAsia="Times New Roman" w:cs="Times New Roman"/>
          <w:szCs w:val="24"/>
        </w:rPr>
        <w:t xml:space="preserve">καίωμα, όμως, ενσωμάτωσής </w:t>
      </w:r>
      <w:r>
        <w:rPr>
          <w:rFonts w:eastAsia="Times New Roman" w:cs="Times New Roman"/>
          <w:szCs w:val="24"/>
        </w:rPr>
        <w:lastRenderedPageBreak/>
        <w:t xml:space="preserve">της μετά από δημοψήφισμα. Μέχρι τις 10 Αυγούστου θα ακολουθούσε και η προσάρτηση της Ανατολικής Θράκης, αλλά και επίσημα η προσάρτηση των νησιών του Αιγαίου, τα οποία ήδη κατείχε η Ελλάδα από τους Βαλκανικούς </w:t>
      </w:r>
      <w:r>
        <w:rPr>
          <w:rFonts w:eastAsia="Times New Roman" w:cs="Times New Roman"/>
          <w:szCs w:val="24"/>
        </w:rPr>
        <w:t>Π</w:t>
      </w:r>
      <w:r>
        <w:rPr>
          <w:rFonts w:eastAsia="Times New Roman" w:cs="Times New Roman"/>
          <w:szCs w:val="24"/>
        </w:rPr>
        <w:t>ολέμους. Ο Βενιζέλος</w:t>
      </w:r>
      <w:r>
        <w:rPr>
          <w:rFonts w:eastAsia="Times New Roman" w:cs="Times New Roman"/>
          <w:szCs w:val="24"/>
        </w:rPr>
        <w:t>,</w:t>
      </w:r>
      <w:r>
        <w:rPr>
          <w:rFonts w:eastAsia="Times New Roman" w:cs="Times New Roman"/>
          <w:szCs w:val="24"/>
        </w:rPr>
        <w:t xml:space="preserve"> με μυστική συμφωνία με την Ιταλία, το Σύμφωνο Βενιζέλου-Τιττόνι, ρύθμιζε και το ζήτημα της ενσωμάτωσης της Βορείου Ηπείρου στο ελληνικό κράτος και την τύχη των Δωδεκανήσων, που κατείχαν οι Ιταλοί.</w:t>
      </w:r>
    </w:p>
    <w:p w14:paraId="10081369"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Κρίσιμη καμπή για την εξέλιξη της </w:t>
      </w:r>
      <w:r>
        <w:rPr>
          <w:rFonts w:eastAsia="Times New Roman"/>
          <w:szCs w:val="24"/>
        </w:rPr>
        <w:t>μ</w:t>
      </w:r>
      <w:r>
        <w:rPr>
          <w:rFonts w:eastAsia="Times New Roman"/>
          <w:szCs w:val="24"/>
        </w:rPr>
        <w:t xml:space="preserve">ικρασιατικής </w:t>
      </w:r>
      <w:r>
        <w:rPr>
          <w:rFonts w:eastAsia="Times New Roman"/>
          <w:szCs w:val="24"/>
        </w:rPr>
        <w:t>ε</w:t>
      </w:r>
      <w:r>
        <w:rPr>
          <w:rFonts w:eastAsia="Times New Roman"/>
          <w:szCs w:val="24"/>
        </w:rPr>
        <w:t>κστρατείας αποτέλεσαν οι εκλογές του 1920. Το αποτέλεσμα των εκλογών μέσα σε συνθήκες εθνικού διχασμού και δυσαρέσκειας του ελληνικού λαού για την παρατεταμένη παραμονή των ελληνικών στρατευμάτων στη Μικρά Ασία ήταν καθοριστικό για τη μετέπειτα ιστορία του</w:t>
      </w:r>
      <w:r>
        <w:rPr>
          <w:rFonts w:eastAsia="Times New Roman"/>
          <w:szCs w:val="24"/>
        </w:rPr>
        <w:t xml:space="preserve"> ελληνικού έθνους. </w:t>
      </w:r>
    </w:p>
    <w:p w14:paraId="1008136A"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Ο Βενιζέλος ηττήθηκε στις εκλογές από τον Γούναρη, ο οποίος στις προεκλογικές του δεσμεύσεις είχε περιλάβει την άμεση διακοπή των εχθροπραξιών. Μόλις ένα μήνα πριν ο φιλοανταντικός βασιλιάς </w:t>
      </w:r>
      <w:r>
        <w:rPr>
          <w:rFonts w:eastAsia="Times New Roman"/>
          <w:szCs w:val="24"/>
        </w:rPr>
        <w:lastRenderedPageBreak/>
        <w:t xml:space="preserve">Αλέξανδρος πέθανε αιφνιδίως. Τον Νοέμβριο του </w:t>
      </w:r>
      <w:r>
        <w:rPr>
          <w:rFonts w:eastAsia="Times New Roman"/>
          <w:szCs w:val="24"/>
        </w:rPr>
        <w:t>’20 ο Κωνσταντίνος επέστρεψε στον θρόνο ύστερα από δημοψήφισμα.</w:t>
      </w:r>
    </w:p>
    <w:p w14:paraId="1008136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08136C" w14:textId="77777777" w:rsidR="00BF7D21" w:rsidRDefault="003642EA">
      <w:pPr>
        <w:spacing w:after="0" w:line="600" w:lineRule="auto"/>
        <w:ind w:firstLine="720"/>
        <w:contextualSpacing/>
        <w:jc w:val="both"/>
        <w:rPr>
          <w:rFonts w:eastAsia="Times New Roman"/>
          <w:szCs w:val="24"/>
        </w:rPr>
      </w:pPr>
      <w:r>
        <w:rPr>
          <w:rFonts w:eastAsia="Times New Roman"/>
          <w:szCs w:val="24"/>
        </w:rPr>
        <w:t>Τελειώνω, κύριε Πρόεδρε.</w:t>
      </w:r>
    </w:p>
    <w:p w14:paraId="1008136D" w14:textId="77777777" w:rsidR="00BF7D21" w:rsidRDefault="003642EA">
      <w:pPr>
        <w:spacing w:after="0" w:line="600" w:lineRule="auto"/>
        <w:ind w:firstLine="720"/>
        <w:contextualSpacing/>
        <w:jc w:val="both"/>
        <w:rPr>
          <w:rFonts w:eastAsia="Times New Roman"/>
          <w:szCs w:val="24"/>
        </w:rPr>
      </w:pPr>
      <w:r>
        <w:rPr>
          <w:rFonts w:eastAsia="Times New Roman"/>
          <w:szCs w:val="24"/>
        </w:rPr>
        <w:t>Ο Κωνσταντίνος ήταν εξαιρετικά αντιπαθής στις συμμαχικές δυνάμεις</w:t>
      </w:r>
      <w:r>
        <w:rPr>
          <w:rFonts w:eastAsia="Times New Roman"/>
          <w:szCs w:val="24"/>
        </w:rPr>
        <w:t>,</w:t>
      </w:r>
      <w:r>
        <w:rPr>
          <w:rFonts w:eastAsia="Times New Roman"/>
          <w:szCs w:val="24"/>
        </w:rPr>
        <w:t xml:space="preserve"> για τον ρόλο που</w:t>
      </w:r>
      <w:r>
        <w:rPr>
          <w:rFonts w:eastAsia="Times New Roman"/>
          <w:szCs w:val="24"/>
        </w:rPr>
        <w:t xml:space="preserve"> διαδραμάτισε στον Πρώτο Παγκόσμιο Πόλεμο. Αγγλία, Γαλλία και Ιταλία, είχαν προειδοποιήσει τη νέα κυβέρνηση</w:t>
      </w:r>
      <w:r>
        <w:rPr>
          <w:rFonts w:eastAsia="Times New Roman"/>
          <w:szCs w:val="24"/>
        </w:rPr>
        <w:t>,</w:t>
      </w:r>
      <w:r>
        <w:rPr>
          <w:rFonts w:eastAsia="Times New Roman"/>
          <w:szCs w:val="24"/>
        </w:rPr>
        <w:t xml:space="preserve"> για το τι θα σήμαινε μια πιθανή επιστροφή του Κωνσταντίνου στις σχέσεις του με αυτές.</w:t>
      </w:r>
    </w:p>
    <w:p w14:paraId="1008136E" w14:textId="77777777" w:rsidR="00BF7D21" w:rsidRDefault="003642EA">
      <w:pPr>
        <w:spacing w:after="0" w:line="600" w:lineRule="auto"/>
        <w:ind w:firstLine="720"/>
        <w:contextualSpacing/>
        <w:jc w:val="both"/>
        <w:rPr>
          <w:rFonts w:eastAsia="Times New Roman"/>
          <w:szCs w:val="24"/>
        </w:rPr>
      </w:pPr>
      <w:r>
        <w:rPr>
          <w:rFonts w:eastAsia="Times New Roman"/>
          <w:szCs w:val="24"/>
        </w:rPr>
        <w:t>Ο Κεμάλ, ως αρχιστράτηγος του τουρκικού στρατού, με μυστική σ</w:t>
      </w:r>
      <w:r>
        <w:rPr>
          <w:rFonts w:eastAsia="Times New Roman"/>
          <w:szCs w:val="24"/>
        </w:rPr>
        <w:t xml:space="preserve">υμφωνία με τους Γάλλους ακύρωσε τη Συνθήκη των Σεβρών, ενώ παράλληλα οι Γάλλοι εγκατέλειψαν την Κιλικία, αφήνοντας άφθονο πολεμικό υλικό στα χέρια των Τούρκων. Στις 5 Απριλίου η Ιταλία εκκένωσε την περιοχή της Εφέσου, την οποία και κατέλαβε ο </w:t>
      </w:r>
      <w:r>
        <w:rPr>
          <w:rFonts w:eastAsia="Times New Roman"/>
          <w:szCs w:val="24"/>
        </w:rPr>
        <w:t>Ε</w:t>
      </w:r>
      <w:r>
        <w:rPr>
          <w:rFonts w:eastAsia="Times New Roman"/>
          <w:szCs w:val="24"/>
        </w:rPr>
        <w:t xml:space="preserve">λληνικός </w:t>
      </w:r>
      <w:r>
        <w:rPr>
          <w:rFonts w:eastAsia="Times New Roman"/>
          <w:szCs w:val="24"/>
        </w:rPr>
        <w:t>Σ</w:t>
      </w:r>
      <w:r>
        <w:rPr>
          <w:rFonts w:eastAsia="Times New Roman"/>
          <w:szCs w:val="24"/>
        </w:rPr>
        <w:t>τρ</w:t>
      </w:r>
      <w:r>
        <w:rPr>
          <w:rFonts w:eastAsia="Times New Roman"/>
          <w:szCs w:val="24"/>
        </w:rPr>
        <w:t xml:space="preserve">ατός. Η προέλαση του </w:t>
      </w:r>
      <w:r>
        <w:rPr>
          <w:rFonts w:eastAsia="Times New Roman"/>
          <w:szCs w:val="24"/>
        </w:rPr>
        <w:t>Ε</w:t>
      </w:r>
      <w:r>
        <w:rPr>
          <w:rFonts w:eastAsia="Times New Roman"/>
          <w:szCs w:val="24"/>
        </w:rPr>
        <w:t xml:space="preserve">λληνικού </w:t>
      </w:r>
      <w:r>
        <w:rPr>
          <w:rFonts w:eastAsia="Times New Roman"/>
          <w:szCs w:val="24"/>
        </w:rPr>
        <w:t>Σ</w:t>
      </w:r>
      <w:r>
        <w:rPr>
          <w:rFonts w:eastAsia="Times New Roman"/>
          <w:szCs w:val="24"/>
        </w:rPr>
        <w:t xml:space="preserve">τρατού τερματίστηκε στην άτυχη </w:t>
      </w:r>
      <w:r>
        <w:rPr>
          <w:rFonts w:eastAsia="Times New Roman"/>
          <w:szCs w:val="24"/>
        </w:rPr>
        <w:lastRenderedPageBreak/>
        <w:t xml:space="preserve">μάχη στον Σαγγάριο ποταμό τον Αύγουστο του ’21. Ακολούθησε στασιμότητα για μεγάλο χρονικό διάστημα και τον Μάιο του ’22 η κυβέρνηση Γούναρη παραιτήθηκε υπό το βάρος των εξελίξεων. Επίσης και ο </w:t>
      </w:r>
      <w:r>
        <w:rPr>
          <w:rFonts w:eastAsia="Times New Roman"/>
          <w:szCs w:val="24"/>
        </w:rPr>
        <w:t>αντιστράτηγος Παπούλιας παραιτήθηκε.</w:t>
      </w:r>
    </w:p>
    <w:p w14:paraId="1008136F" w14:textId="77777777" w:rsidR="00BF7D21" w:rsidRDefault="003642EA">
      <w:pPr>
        <w:spacing w:after="0" w:line="600" w:lineRule="auto"/>
        <w:ind w:firstLine="720"/>
        <w:contextualSpacing/>
        <w:jc w:val="both"/>
        <w:rPr>
          <w:rFonts w:eastAsia="Times New Roman"/>
          <w:szCs w:val="24"/>
        </w:rPr>
      </w:pPr>
      <w:r>
        <w:rPr>
          <w:rFonts w:eastAsia="Times New Roman"/>
          <w:szCs w:val="24"/>
        </w:rPr>
        <w:t>Επισπεύδω τώρα την τοποθέτησή μου λόγω χρόνου.</w:t>
      </w:r>
    </w:p>
    <w:p w14:paraId="10081370"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Από τον Σεπτέμβριο του 1921 ο κύριος όγκος των δυνάμεων του </w:t>
      </w:r>
      <w:r>
        <w:rPr>
          <w:rFonts w:eastAsia="Times New Roman"/>
          <w:szCs w:val="24"/>
        </w:rPr>
        <w:t>Ε</w:t>
      </w:r>
      <w:r>
        <w:rPr>
          <w:rFonts w:eastAsia="Times New Roman"/>
          <w:szCs w:val="24"/>
        </w:rPr>
        <w:t xml:space="preserve">λληνικού </w:t>
      </w:r>
      <w:r>
        <w:rPr>
          <w:rFonts w:eastAsia="Times New Roman"/>
          <w:szCs w:val="24"/>
        </w:rPr>
        <w:t>Σ</w:t>
      </w:r>
      <w:r>
        <w:rPr>
          <w:rFonts w:eastAsia="Times New Roman"/>
          <w:szCs w:val="24"/>
        </w:rPr>
        <w:t>τρατού είχε συγκεντρωθεί στο Αφιόν Καραχισάρ. Ήταν από τα λάθη στρατηγικής, τα οποία πρέπει να επισημ</w:t>
      </w:r>
      <w:r>
        <w:rPr>
          <w:rFonts w:eastAsia="Times New Roman"/>
          <w:szCs w:val="24"/>
        </w:rPr>
        <w:t>άνει κανείς στην ανάλυσή του για τη Μικρασιατική Καταστροφή. Οι ανώτεροι αξιωματικοί πίστευαν ότι ελέγχοντας το Αφιόν Καραχισάρ</w:t>
      </w:r>
      <w:r>
        <w:rPr>
          <w:rFonts w:eastAsia="Times New Roman"/>
          <w:szCs w:val="24"/>
        </w:rPr>
        <w:t>,</w:t>
      </w:r>
      <w:r>
        <w:rPr>
          <w:rFonts w:eastAsia="Times New Roman"/>
          <w:szCs w:val="24"/>
        </w:rPr>
        <w:t xml:space="preserve"> μπορούσαν να ανακόψουν την τροφοδοσία του τουρκικού στρατού.</w:t>
      </w:r>
    </w:p>
    <w:p w14:paraId="10081371" w14:textId="77777777" w:rsidR="00BF7D21" w:rsidRDefault="003642EA">
      <w:pPr>
        <w:spacing w:after="0" w:line="600" w:lineRule="auto"/>
        <w:ind w:firstLine="720"/>
        <w:contextualSpacing/>
        <w:jc w:val="both"/>
        <w:rPr>
          <w:rFonts w:eastAsia="Times New Roman"/>
          <w:szCs w:val="24"/>
        </w:rPr>
      </w:pPr>
      <w:r>
        <w:rPr>
          <w:rFonts w:eastAsia="Times New Roman"/>
          <w:szCs w:val="24"/>
        </w:rPr>
        <w:t>Προσπαθώ να το επισπεύσω, κύριε Πρόεδρε.</w:t>
      </w:r>
    </w:p>
    <w:p w14:paraId="10081372" w14:textId="77777777" w:rsidR="00BF7D21" w:rsidRDefault="003642EA">
      <w:pPr>
        <w:spacing w:after="0" w:line="600" w:lineRule="auto"/>
        <w:ind w:firstLine="720"/>
        <w:contextualSpacing/>
        <w:jc w:val="both"/>
        <w:rPr>
          <w:rFonts w:eastAsia="Times New Roman"/>
          <w:szCs w:val="24"/>
        </w:rPr>
      </w:pPr>
      <w:r>
        <w:rPr>
          <w:rFonts w:eastAsia="Times New Roman"/>
          <w:szCs w:val="24"/>
        </w:rPr>
        <w:t>Το πρωί της 13</w:t>
      </w:r>
      <w:r>
        <w:rPr>
          <w:rFonts w:eastAsia="Times New Roman"/>
          <w:szCs w:val="24"/>
          <w:vertAlign w:val="superscript"/>
        </w:rPr>
        <w:t>ης</w:t>
      </w:r>
      <w:r>
        <w:rPr>
          <w:rFonts w:eastAsia="Times New Roman"/>
          <w:szCs w:val="24"/>
        </w:rPr>
        <w:t xml:space="preserve"> Αυγούστο</w:t>
      </w:r>
      <w:r>
        <w:rPr>
          <w:rFonts w:eastAsia="Times New Roman"/>
          <w:szCs w:val="24"/>
        </w:rPr>
        <w:t>υ του ιδίου έτους</w:t>
      </w:r>
      <w:r>
        <w:rPr>
          <w:rFonts w:eastAsia="Times New Roman"/>
          <w:szCs w:val="24"/>
        </w:rPr>
        <w:t>,</w:t>
      </w:r>
      <w:r>
        <w:rPr>
          <w:rFonts w:eastAsia="Times New Roman"/>
          <w:szCs w:val="24"/>
        </w:rPr>
        <w:t xml:space="preserve"> ο τουρκικός στρατός επιτέθηκε στις ελληνικές δυνάμεις στο Αφιόν Καραχισάρ. Η επίθεση των Τούρκων την οποία διεύθυνε ο ίδιος ο Κεμάλ, ήταν αναμενόμενη. </w:t>
      </w:r>
      <w:r>
        <w:rPr>
          <w:rFonts w:eastAsia="Times New Roman"/>
          <w:szCs w:val="24"/>
        </w:rPr>
        <w:lastRenderedPageBreak/>
        <w:t xml:space="preserve">Παρ’ όλα αυτά αιφνιδίασε με την ποιότητά της την ηγεσία του </w:t>
      </w:r>
      <w:r>
        <w:rPr>
          <w:rFonts w:eastAsia="Times New Roman"/>
          <w:szCs w:val="24"/>
        </w:rPr>
        <w:t>Ε</w:t>
      </w:r>
      <w:r>
        <w:rPr>
          <w:rFonts w:eastAsia="Times New Roman"/>
          <w:szCs w:val="24"/>
        </w:rPr>
        <w:t xml:space="preserve">λληνικού </w:t>
      </w:r>
      <w:r>
        <w:rPr>
          <w:rFonts w:eastAsia="Times New Roman"/>
          <w:szCs w:val="24"/>
        </w:rPr>
        <w:t>Σ</w:t>
      </w:r>
      <w:r>
        <w:rPr>
          <w:rFonts w:eastAsia="Times New Roman"/>
          <w:szCs w:val="24"/>
        </w:rPr>
        <w:t>τρατού</w:t>
      </w:r>
      <w:r>
        <w:rPr>
          <w:rFonts w:eastAsia="Times New Roman"/>
          <w:szCs w:val="24"/>
        </w:rPr>
        <w:t>,</w:t>
      </w:r>
      <w:r>
        <w:rPr>
          <w:rFonts w:eastAsia="Times New Roman"/>
          <w:szCs w:val="24"/>
        </w:rPr>
        <w:t xml:space="preserve"> που περ</w:t>
      </w:r>
      <w:r>
        <w:rPr>
          <w:rFonts w:eastAsia="Times New Roman"/>
          <w:szCs w:val="24"/>
        </w:rPr>
        <w:t>ίμενε να αντιμετωπίσει άτακτα σώματα στρατού. Οι ενισχύσεις δεν κατάφεραν να φτάσουν</w:t>
      </w:r>
      <w:r>
        <w:rPr>
          <w:rFonts w:eastAsia="Times New Roman"/>
          <w:szCs w:val="24"/>
        </w:rPr>
        <w:t>,</w:t>
      </w:r>
      <w:r>
        <w:rPr>
          <w:rFonts w:eastAsia="Times New Roman"/>
          <w:szCs w:val="24"/>
        </w:rPr>
        <w:t xml:space="preserve"> λόγω της ανασφάλειας και λόγω της αποδιοργάνωσης που υπήρχε στον στρατό.</w:t>
      </w:r>
    </w:p>
    <w:p w14:paraId="10081373" w14:textId="77777777" w:rsidR="00BF7D21" w:rsidRDefault="003642EA">
      <w:pPr>
        <w:spacing w:after="0" w:line="600" w:lineRule="auto"/>
        <w:ind w:firstLine="720"/>
        <w:contextualSpacing/>
        <w:jc w:val="both"/>
        <w:rPr>
          <w:rFonts w:eastAsia="Times New Roman"/>
          <w:szCs w:val="24"/>
        </w:rPr>
      </w:pPr>
      <w:r>
        <w:rPr>
          <w:rFonts w:eastAsia="Times New Roman"/>
          <w:szCs w:val="24"/>
        </w:rPr>
        <w:t>Σημαντική αιτία ήταν και η στρατολόγηση γεωργών και άμαχων χριστιανών, οπότε δημιουργήθηκε μια απ</w:t>
      </w:r>
      <w:r>
        <w:rPr>
          <w:rFonts w:eastAsia="Times New Roman"/>
          <w:szCs w:val="24"/>
        </w:rPr>
        <w:t xml:space="preserve">οδιοργάνωση και δεν μπορούσε να συντονιστεί ο </w:t>
      </w:r>
      <w:r>
        <w:rPr>
          <w:rFonts w:eastAsia="Times New Roman"/>
          <w:szCs w:val="24"/>
        </w:rPr>
        <w:t>Ε</w:t>
      </w:r>
      <w:r>
        <w:rPr>
          <w:rFonts w:eastAsia="Times New Roman"/>
          <w:szCs w:val="24"/>
        </w:rPr>
        <w:t xml:space="preserve">λληνικός </w:t>
      </w:r>
      <w:r>
        <w:rPr>
          <w:rFonts w:eastAsia="Times New Roman"/>
          <w:szCs w:val="24"/>
        </w:rPr>
        <w:t>Σ</w:t>
      </w:r>
      <w:r>
        <w:rPr>
          <w:rFonts w:eastAsia="Times New Roman"/>
          <w:szCs w:val="24"/>
        </w:rPr>
        <w:t>τρατός και ξεκίνησε η κατάρρευση πλέον του μετώπου με τις τραγικές συνέπειες.</w:t>
      </w:r>
    </w:p>
    <w:p w14:paraId="10081374"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Στο πρωτοσέλιδο της εφημερίδας </w:t>
      </w:r>
      <w:r>
        <w:rPr>
          <w:rFonts w:eastAsia="Times New Roman"/>
          <w:szCs w:val="24"/>
        </w:rPr>
        <w:t>«</w:t>
      </w:r>
      <w:r>
        <w:rPr>
          <w:rFonts w:eastAsia="Times New Roman"/>
          <w:szCs w:val="24"/>
        </w:rPr>
        <w:t>ΕΛΕΥΘΕΡΟ ΒΗΜΑ</w:t>
      </w:r>
      <w:r>
        <w:rPr>
          <w:rFonts w:eastAsia="Times New Roman"/>
          <w:szCs w:val="24"/>
        </w:rPr>
        <w:t>»</w:t>
      </w:r>
      <w:r>
        <w:rPr>
          <w:rFonts w:eastAsia="Times New Roman"/>
          <w:szCs w:val="24"/>
        </w:rPr>
        <w:t xml:space="preserve"> στις 2 Σεπτεμβρίου του 1922 γίνονται αναφορές για σφαγές από την πλευρά των Τούρκων. Η κοινή γνώμη αγνοούσε την ταχύτητα της κατάρρευσης του </w:t>
      </w:r>
      <w:r>
        <w:rPr>
          <w:rFonts w:eastAsia="Times New Roman"/>
          <w:szCs w:val="24"/>
        </w:rPr>
        <w:t>Ε</w:t>
      </w:r>
      <w:r>
        <w:rPr>
          <w:rFonts w:eastAsia="Times New Roman"/>
          <w:szCs w:val="24"/>
        </w:rPr>
        <w:t xml:space="preserve">λληνικού </w:t>
      </w:r>
      <w:r>
        <w:rPr>
          <w:rFonts w:eastAsia="Times New Roman"/>
          <w:szCs w:val="24"/>
        </w:rPr>
        <w:t>Σ</w:t>
      </w:r>
      <w:r>
        <w:rPr>
          <w:rFonts w:eastAsia="Times New Roman"/>
          <w:szCs w:val="24"/>
        </w:rPr>
        <w:t>τρατού στο μέτωπο. Τα νέα για την εγκατάλειψη των Ελλήνων της Μικράς Ασίας στην τύχη τους και οι θηριωδ</w:t>
      </w:r>
      <w:r>
        <w:rPr>
          <w:rFonts w:eastAsia="Times New Roman"/>
          <w:szCs w:val="24"/>
        </w:rPr>
        <w:t>ίες που ακολούθησαν έφτασαν σαν κεραυνός εν αιθρία.</w:t>
      </w:r>
    </w:p>
    <w:p w14:paraId="10081375" w14:textId="77777777" w:rsidR="00BF7D21" w:rsidRDefault="003642EA">
      <w:pPr>
        <w:spacing w:after="0" w:line="600" w:lineRule="auto"/>
        <w:ind w:firstLine="720"/>
        <w:contextualSpacing/>
        <w:jc w:val="both"/>
        <w:rPr>
          <w:rFonts w:eastAsia="Times New Roman"/>
          <w:szCs w:val="24"/>
        </w:rPr>
      </w:pPr>
      <w:r>
        <w:rPr>
          <w:rFonts w:eastAsia="Times New Roman"/>
          <w:b/>
          <w:bCs/>
          <w:szCs w:val="24"/>
        </w:rPr>
        <w:t xml:space="preserve">ΠΡΟΕΔΡΕΥΩΝ (Αναστάσιος Κουράκης): </w:t>
      </w:r>
      <w:r>
        <w:rPr>
          <w:rFonts w:eastAsia="Times New Roman"/>
          <w:bCs/>
          <w:szCs w:val="24"/>
        </w:rPr>
        <w:t>Ολοκληρώστε, σας παρακαλώ, κύριε συνάδελφε.</w:t>
      </w:r>
    </w:p>
    <w:p w14:paraId="10081376" w14:textId="77777777" w:rsidR="00BF7D21" w:rsidRDefault="003642EA">
      <w:pPr>
        <w:spacing w:after="0"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Ολοκληρώνω, κύριε Πρόεδρε.</w:t>
      </w:r>
    </w:p>
    <w:p w14:paraId="10081377"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Θα ήθελα επισπεύδοντας την τοποθέτησή μου</w:t>
      </w:r>
      <w:r>
        <w:rPr>
          <w:rFonts w:eastAsia="Times New Roman"/>
          <w:szCs w:val="24"/>
        </w:rPr>
        <w:t>,</w:t>
      </w:r>
      <w:r>
        <w:rPr>
          <w:rFonts w:eastAsia="Times New Roman"/>
          <w:szCs w:val="24"/>
        </w:rPr>
        <w:t xml:space="preserve"> να κάνω και μια αναφορά...</w:t>
      </w:r>
    </w:p>
    <w:p w14:paraId="10081378" w14:textId="77777777" w:rsidR="00BF7D21" w:rsidRDefault="003642EA">
      <w:pPr>
        <w:spacing w:after="0" w:line="600" w:lineRule="auto"/>
        <w:ind w:firstLine="720"/>
        <w:contextualSpacing/>
        <w:jc w:val="both"/>
        <w:rPr>
          <w:rFonts w:eastAsia="Times New Roman"/>
          <w:b/>
          <w:bCs/>
          <w:szCs w:val="24"/>
        </w:rPr>
      </w:pPr>
      <w:r>
        <w:rPr>
          <w:rFonts w:eastAsia="Times New Roman"/>
          <w:b/>
          <w:bCs/>
          <w:szCs w:val="24"/>
        </w:rPr>
        <w:t>ΠΡΟΕΔΡΕΥΩ</w:t>
      </w:r>
      <w:r>
        <w:rPr>
          <w:rFonts w:eastAsia="Times New Roman"/>
          <w:b/>
          <w:bCs/>
          <w:szCs w:val="24"/>
        </w:rPr>
        <w:t xml:space="preserve">Ν (Αναστάσιος Κουράκης): </w:t>
      </w:r>
      <w:r>
        <w:rPr>
          <w:rFonts w:eastAsia="Times New Roman"/>
          <w:bCs/>
          <w:szCs w:val="24"/>
        </w:rPr>
        <w:t>Υποθέτω ότι ήσασταν προετοιμασμένος για μισή ώρα τουλάχιστον.</w:t>
      </w:r>
    </w:p>
    <w:p w14:paraId="10081379" w14:textId="77777777" w:rsidR="00BF7D21" w:rsidRDefault="003642EA">
      <w:pPr>
        <w:spacing w:after="0" w:line="600" w:lineRule="auto"/>
        <w:ind w:firstLine="720"/>
        <w:contextualSpacing/>
        <w:jc w:val="both"/>
        <w:rPr>
          <w:rFonts w:eastAsia="Times New Roman"/>
          <w:b/>
          <w:bCs/>
          <w:szCs w:val="24"/>
        </w:rPr>
      </w:pPr>
      <w:r>
        <w:rPr>
          <w:rFonts w:eastAsia="Times New Roman"/>
          <w:b/>
          <w:szCs w:val="24"/>
        </w:rPr>
        <w:t xml:space="preserve">ΓΕΩΡΓΙΟΣ ΛΑΖΑΡΙΔΗΣ: </w:t>
      </w:r>
      <w:r>
        <w:rPr>
          <w:rFonts w:eastAsia="Times New Roman"/>
          <w:szCs w:val="24"/>
        </w:rPr>
        <w:t xml:space="preserve">Να σας πω, κύριε Πρόεδρε, ήμουν προετοιμασμένος όχι για μισή ώρα, αλλά επειδή όταν κάναμε την επέτειο </w:t>
      </w:r>
      <w:r>
        <w:rPr>
          <w:rFonts w:eastAsia="Times New Roman"/>
          <w:szCs w:val="24"/>
        </w:rPr>
        <w:t>Μ</w:t>
      </w:r>
      <w:r>
        <w:rPr>
          <w:rFonts w:eastAsia="Times New Roman"/>
          <w:szCs w:val="24"/>
        </w:rPr>
        <w:t>νήμης της Γενοκτονίας του Ποντιακού Ελληνισμού</w:t>
      </w:r>
      <w:r>
        <w:rPr>
          <w:rFonts w:eastAsia="Times New Roman"/>
          <w:szCs w:val="24"/>
        </w:rPr>
        <w:t>, οι τοποθετήσεις μας είχαν διάρκεια ενός τετάρτου, είχα την εντύπωση ότι κάτι αντίστοιχο θα γινόταν και σήμερα. Γι’ αυτό τώρα βλέπετε ότι συνεχώς κόβω από την τοποθέτησή μου.</w:t>
      </w:r>
    </w:p>
    <w:p w14:paraId="1008137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πάω κατευθείαν στον επίλογο, κύριε Πρόεδρε. </w:t>
      </w:r>
    </w:p>
    <w:p w14:paraId="1008137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w:t>
      </w:r>
      <w:r>
        <w:rPr>
          <w:rFonts w:eastAsia="Times New Roman" w:cs="Times New Roman"/>
          <w:b/>
          <w:szCs w:val="24"/>
        </w:rPr>
        <w:t>τάσιος Κουράκης):</w:t>
      </w:r>
      <w:r>
        <w:rPr>
          <w:rFonts w:eastAsia="Times New Roman" w:cs="Times New Roman"/>
          <w:szCs w:val="24"/>
        </w:rPr>
        <w:t xml:space="preserve"> Να μη θεωρηθεί ότι κάνω παρατήρηση… </w:t>
      </w:r>
    </w:p>
    <w:p w14:paraId="1008137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Όχι, για το όνομα του </w:t>
      </w:r>
      <w:r>
        <w:rPr>
          <w:rFonts w:eastAsia="Times New Roman" w:cs="Times New Roman"/>
          <w:szCs w:val="24"/>
        </w:rPr>
        <w:t>θ</w:t>
      </w:r>
      <w:r>
        <w:rPr>
          <w:rFonts w:eastAsia="Times New Roman" w:cs="Times New Roman"/>
          <w:szCs w:val="24"/>
        </w:rPr>
        <w:t>εού.</w:t>
      </w:r>
    </w:p>
    <w:p w14:paraId="1008137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…όμως τότε είχατε μιλήσει είκοσι πέντε λεπτά. </w:t>
      </w:r>
    </w:p>
    <w:p w14:paraId="1008137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Τώρα τελειώνω, κύριε Πρόεδρε. </w:t>
      </w:r>
    </w:p>
    <w:p w14:paraId="1008137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w:t>
      </w:r>
      <w:r>
        <w:rPr>
          <w:rFonts w:eastAsia="Times New Roman" w:cs="Times New Roman"/>
          <w:szCs w:val="24"/>
        </w:rPr>
        <w:t xml:space="preserve"> και κύριοι συνάδελφοι, κλείνοντας, θα πω ότι η Μικρασιατική Καταστροφή ακόμα πονάει. Είναι ένα τραύμα που ακόμη είναι ανοιχτό. </w:t>
      </w:r>
      <w:r>
        <w:rPr>
          <w:rFonts w:eastAsia="Times New Roman" w:cs="Times New Roman"/>
          <w:szCs w:val="24"/>
        </w:rPr>
        <w:t>Κ</w:t>
      </w:r>
      <w:r>
        <w:rPr>
          <w:rFonts w:eastAsia="Times New Roman" w:cs="Times New Roman"/>
          <w:szCs w:val="24"/>
        </w:rPr>
        <w:t xml:space="preserve">άθε χρόνο τέτοιες μέρες, η θλιβερή επέτειος του ξεριζωμού του </w:t>
      </w:r>
      <w:r>
        <w:rPr>
          <w:rFonts w:eastAsia="Times New Roman" w:cs="Times New Roman"/>
          <w:szCs w:val="24"/>
        </w:rPr>
        <w:t>Ε</w:t>
      </w:r>
      <w:r>
        <w:rPr>
          <w:rFonts w:eastAsia="Times New Roman" w:cs="Times New Roman"/>
          <w:szCs w:val="24"/>
        </w:rPr>
        <w:t>λληνισμού της Ιωνίας με τρόπο απάνθρωπο, βίαιο και αιματηρό ανοί</w:t>
      </w:r>
      <w:r>
        <w:rPr>
          <w:rFonts w:eastAsia="Times New Roman" w:cs="Times New Roman"/>
          <w:szCs w:val="24"/>
        </w:rPr>
        <w:t xml:space="preserve">γει και πάλι την πληγή. Τα όσα έκαναν οι ορδές του Κεμάλ, όχι μόνο στην προκυμαία της Σμύρνης αλλά όπου κι αν βρήκαν Έλληνα, είναι δύσκολο να περιγραφούν με λόγια ακόμα και με εικόνες. Οι σφαγές που έγιναν δεν μπορούν να χωρέσουν στον ανθρώπινο νου. </w:t>
      </w:r>
    </w:p>
    <w:p w14:paraId="1008138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Εδώ</w:t>
      </w:r>
      <w:r>
        <w:rPr>
          <w:rFonts w:eastAsia="Times New Roman" w:cs="Times New Roman"/>
          <w:szCs w:val="24"/>
        </w:rPr>
        <w:t xml:space="preserve"> κλείνοντας, απλώς θα κάνω μια αναφορά -δεν μπορούμε να μην το κάνουμε αυτό, κύριε Πρόεδρε- στη θυσία των κληρικών. Είναι μια προσευχή στη μνήμη των αθώων κληρικών, όπου για άλλη μια φορά ο </w:t>
      </w:r>
      <w:r>
        <w:rPr>
          <w:rFonts w:eastAsia="Times New Roman" w:cs="Times New Roman"/>
          <w:szCs w:val="24"/>
        </w:rPr>
        <w:t>Κ</w:t>
      </w:r>
      <w:r>
        <w:rPr>
          <w:rFonts w:eastAsia="Times New Roman" w:cs="Times New Roman"/>
          <w:szCs w:val="24"/>
        </w:rPr>
        <w:t xml:space="preserve">λήρος, η </w:t>
      </w:r>
      <w:r>
        <w:rPr>
          <w:rFonts w:eastAsia="Times New Roman" w:cs="Times New Roman"/>
          <w:szCs w:val="24"/>
        </w:rPr>
        <w:t>Ε</w:t>
      </w:r>
      <w:r>
        <w:rPr>
          <w:rFonts w:eastAsia="Times New Roman" w:cs="Times New Roman"/>
          <w:szCs w:val="24"/>
        </w:rPr>
        <w:t>κκλησία</w:t>
      </w:r>
      <w:r>
        <w:rPr>
          <w:rFonts w:eastAsia="Times New Roman" w:cs="Times New Roman"/>
          <w:szCs w:val="24"/>
        </w:rPr>
        <w:t>,</w:t>
      </w:r>
      <w:r>
        <w:rPr>
          <w:rFonts w:eastAsia="Times New Roman" w:cs="Times New Roman"/>
          <w:szCs w:val="24"/>
        </w:rPr>
        <w:t xml:space="preserve"> στάθηκε πραγματικά στο πλευρό των κυνηγημένων. Η αιματοβαμμένη προσφορά του </w:t>
      </w:r>
      <w:r>
        <w:rPr>
          <w:rFonts w:eastAsia="Times New Roman" w:cs="Times New Roman"/>
          <w:szCs w:val="24"/>
        </w:rPr>
        <w:t>Κ</w:t>
      </w:r>
      <w:r>
        <w:rPr>
          <w:rFonts w:eastAsia="Times New Roman" w:cs="Times New Roman"/>
          <w:szCs w:val="24"/>
        </w:rPr>
        <w:t>λήρου μέσα σε αυτή την εθνική καταστροφή</w:t>
      </w:r>
      <w:r>
        <w:rPr>
          <w:rFonts w:eastAsia="Times New Roman" w:cs="Times New Roman"/>
          <w:szCs w:val="24"/>
        </w:rPr>
        <w:t>,</w:t>
      </w:r>
      <w:r>
        <w:rPr>
          <w:rFonts w:eastAsia="Times New Roman" w:cs="Times New Roman"/>
          <w:szCs w:val="24"/>
        </w:rPr>
        <w:t xml:space="preserve"> δεν μπορεί να αγνοηθεί. Πάρα πολλοί ήταν οι ιερείς οι οποίοι βρήκαν τραγικό τέλος και μαρτύρησαν για του Χριστού την πίστη την </w:t>
      </w:r>
      <w:r>
        <w:rPr>
          <w:rFonts w:eastAsia="Times New Roman" w:cs="Times New Roman"/>
          <w:szCs w:val="24"/>
        </w:rPr>
        <w:t>Α</w:t>
      </w:r>
      <w:r>
        <w:rPr>
          <w:rFonts w:eastAsia="Times New Roman" w:cs="Times New Roman"/>
          <w:szCs w:val="24"/>
        </w:rPr>
        <w:t xml:space="preserve">γία. Οι </w:t>
      </w:r>
      <w:r>
        <w:rPr>
          <w:rFonts w:eastAsia="Times New Roman" w:cs="Times New Roman"/>
          <w:szCs w:val="24"/>
        </w:rPr>
        <w:t xml:space="preserve">περισσότεροι </w:t>
      </w:r>
      <w:r>
        <w:rPr>
          <w:rFonts w:eastAsia="Times New Roman" w:cs="Times New Roman"/>
          <w:szCs w:val="24"/>
        </w:rPr>
        <w:lastRenderedPageBreak/>
        <w:t>μαρτύρησαν με φρικτά βασανιστήρια. Εκτός από τον Μητροπολίτη Σμύρνης Χρυσόστομο, μαζί του βρήκαν τραγικό θάνατο άλλοι τριακόσιοι σαράντα δύο κληρικοί. Για παράδειγμα ο Ιεροδιάκονος Πατήρ Γρηγόριος κάηκε ζωντανός, ο Μητροπολίτης Κυδωνίων το ίδι</w:t>
      </w:r>
      <w:r>
        <w:rPr>
          <w:rFonts w:eastAsia="Times New Roman" w:cs="Times New Roman"/>
          <w:szCs w:val="24"/>
        </w:rPr>
        <w:t>ο.</w:t>
      </w:r>
    </w:p>
    <w:p w14:paraId="1008138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αρχίσουμε τα παραδείγματα. </w:t>
      </w:r>
    </w:p>
    <w:p w14:paraId="1008138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Και κλείνω. </w:t>
      </w:r>
    </w:p>
    <w:p w14:paraId="1008138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Τα όσα έκαναν οι Τούρκοι</w:t>
      </w:r>
      <w:r>
        <w:rPr>
          <w:rFonts w:eastAsia="Times New Roman" w:cs="Times New Roman"/>
          <w:szCs w:val="24"/>
        </w:rPr>
        <w:t>,</w:t>
      </w:r>
      <w:r>
        <w:rPr>
          <w:rFonts w:eastAsia="Times New Roman" w:cs="Times New Roman"/>
          <w:szCs w:val="24"/>
        </w:rPr>
        <w:t xml:space="preserve"> μπορούν να συγκριθούν μόνο με τις ναζιστικές θηριωδίες, τις οποίες ο ίδιος ο Χίτλερ για να τις δικαιολογήσει</w:t>
      </w:r>
      <w:r>
        <w:rPr>
          <w:rFonts w:eastAsia="Times New Roman" w:cs="Times New Roman"/>
          <w:szCs w:val="24"/>
        </w:rPr>
        <w:t>,</w:t>
      </w:r>
      <w:r>
        <w:rPr>
          <w:rFonts w:eastAsia="Times New Roman" w:cs="Times New Roman"/>
          <w:szCs w:val="24"/>
        </w:rPr>
        <w:t xml:space="preserve"> είχε θυμίσει τα όσ</w:t>
      </w:r>
      <w:r>
        <w:rPr>
          <w:rFonts w:eastAsia="Times New Roman" w:cs="Times New Roman"/>
          <w:szCs w:val="24"/>
        </w:rPr>
        <w:t xml:space="preserve">α έκαναν οι Τούρκοι σε Αρμένιους, Έλληνες κ.λπ.. Η </w:t>
      </w:r>
      <w:r>
        <w:rPr>
          <w:rFonts w:eastAsia="Times New Roman" w:cs="Times New Roman"/>
          <w:szCs w:val="24"/>
        </w:rPr>
        <w:t>ε</w:t>
      </w:r>
      <w:r>
        <w:rPr>
          <w:rFonts w:eastAsia="Times New Roman" w:cs="Times New Roman"/>
          <w:szCs w:val="24"/>
        </w:rPr>
        <w:t>λληνική Βουλή έχει υποχρέωση να θυμίζει κάθε χρόνο τα γεγονότα</w:t>
      </w:r>
      <w:r>
        <w:rPr>
          <w:rFonts w:eastAsia="Times New Roman" w:cs="Times New Roman"/>
          <w:szCs w:val="24"/>
        </w:rPr>
        <w:t>,</w:t>
      </w:r>
      <w:r>
        <w:rPr>
          <w:rFonts w:eastAsia="Times New Roman" w:cs="Times New Roman"/>
          <w:szCs w:val="24"/>
        </w:rPr>
        <w:t xml:space="preserve"> που οδήγησαν στη Μικρασιατική Καταστροφή και να απαντήσει σε όλα τα ερωτήματα και τις αφέλειες που ακόμη κυριαρχούν. Για να γίνει αυτό, υπάρ</w:t>
      </w:r>
      <w:r>
        <w:rPr>
          <w:rFonts w:eastAsia="Times New Roman" w:cs="Times New Roman"/>
          <w:szCs w:val="24"/>
        </w:rPr>
        <w:t>χουν οι έγγραφες μαρτυρίες ανθρώπων που ήταν αυτόπτες μάρτυρες στη σφαγή, όχι Έλληνες αλλά ξένοι</w:t>
      </w:r>
      <w:r>
        <w:rPr>
          <w:rFonts w:eastAsia="Times New Roman" w:cs="Times New Roman"/>
          <w:szCs w:val="24"/>
        </w:rPr>
        <w:t>,</w:t>
      </w:r>
      <w:r>
        <w:rPr>
          <w:rFonts w:eastAsia="Times New Roman" w:cs="Times New Roman"/>
          <w:szCs w:val="24"/>
        </w:rPr>
        <w:t xml:space="preserve"> που είδαν με τα μάτια τους τι έγινε και γράφουν στα κείμενά τους λεπτομέρειες συγκλονιστικές, ακόμα και ονόματα σφαγιασθέντων. </w:t>
      </w:r>
    </w:p>
    <w:p w14:paraId="1008138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w:t>
      </w:r>
      <w:r>
        <w:rPr>
          <w:rFonts w:eastAsia="Times New Roman" w:cs="Times New Roman"/>
          <w:szCs w:val="24"/>
        </w:rPr>
        <w:t xml:space="preserve">ως </w:t>
      </w:r>
      <w:r>
        <w:rPr>
          <w:rFonts w:eastAsia="Times New Roman" w:cs="Times New Roman"/>
          <w:szCs w:val="24"/>
        </w:rPr>
        <w:t>Έλληνες λέμε: «Δεν ξε</w:t>
      </w:r>
      <w:r>
        <w:rPr>
          <w:rFonts w:eastAsia="Times New Roman" w:cs="Times New Roman"/>
          <w:szCs w:val="24"/>
        </w:rPr>
        <w:t>χνούμε»!</w:t>
      </w:r>
    </w:p>
    <w:p w14:paraId="1008138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008138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1008138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Προχωρούμε στον τελευταίο ομιλητή Βουλευτή Α΄ Αθηνών της Ένωσης Κεντρώων κ. Μάριο Γεωργιάδη. </w:t>
      </w:r>
    </w:p>
    <w:p w14:paraId="1008138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Ευχαριστώ, κύριε Πρόεδρε. Καλημέρα σε όλους. </w:t>
      </w:r>
    </w:p>
    <w:p w14:paraId="1008138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Βουλευτές, η σημερινή τελετή στο </w:t>
      </w:r>
      <w:r>
        <w:rPr>
          <w:rFonts w:eastAsia="Times New Roman" w:cs="Times New Roman"/>
          <w:szCs w:val="24"/>
        </w:rPr>
        <w:t>ε</w:t>
      </w:r>
      <w:r>
        <w:rPr>
          <w:rFonts w:eastAsia="Times New Roman" w:cs="Times New Roman"/>
          <w:szCs w:val="24"/>
        </w:rPr>
        <w:t>θνικό Κοινοβούλιο έχει διττό χαρακτήρα. Τιμούμε την Παγκόσμια Ημέρα της Δημοκρατίας και ταυτόχρονα ενώνουμε τις σκέψεις μας ως έθνος, ώστε να τιμήσουμε τη χθεσινή Ημέρα Εθνικής Μνήμης για την καταστροφή του Μικρασιατικού Ε</w:t>
      </w:r>
      <w:r>
        <w:rPr>
          <w:rFonts w:eastAsia="Times New Roman" w:cs="Times New Roman"/>
          <w:szCs w:val="24"/>
        </w:rPr>
        <w:t xml:space="preserve">λληνισμού. </w:t>
      </w:r>
    </w:p>
    <w:p w14:paraId="1008138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Αγαπητοί συνάδελφοι, αντιλαμβάνομαι ότι σήμερα επιβάλλεται να μην αντιδικήσουμε. Όμως αδυνατώ να καταλάβω</w:t>
      </w:r>
      <w:r>
        <w:rPr>
          <w:rFonts w:eastAsia="Times New Roman" w:cs="Times New Roman"/>
          <w:szCs w:val="24"/>
        </w:rPr>
        <w:t>,</w:t>
      </w:r>
      <w:r>
        <w:rPr>
          <w:rFonts w:eastAsia="Times New Roman" w:cs="Times New Roman"/>
          <w:szCs w:val="24"/>
        </w:rPr>
        <w:t xml:space="preserve"> γιατί έγινε η επιλογή να μην τιμήσουμε εχθές την Ημέρα Εθνικής Μνήμης για την </w:t>
      </w:r>
      <w:r>
        <w:rPr>
          <w:rFonts w:eastAsia="Times New Roman" w:cs="Times New Roman"/>
          <w:szCs w:val="24"/>
        </w:rPr>
        <w:t>κ</w:t>
      </w:r>
      <w:r>
        <w:rPr>
          <w:rFonts w:eastAsia="Times New Roman" w:cs="Times New Roman"/>
          <w:szCs w:val="24"/>
        </w:rPr>
        <w:t>αταστροφή του Μικρασιατικού Ελληνισμού, αφού όλοι γνωρίζου</w:t>
      </w:r>
      <w:r>
        <w:rPr>
          <w:rFonts w:eastAsia="Times New Roman" w:cs="Times New Roman"/>
          <w:szCs w:val="24"/>
        </w:rPr>
        <w:t xml:space="preserve">με ότι η καταστροφή των Μικρασιατών </w:t>
      </w:r>
      <w:r>
        <w:rPr>
          <w:rFonts w:eastAsia="Times New Roman" w:cs="Times New Roman"/>
          <w:szCs w:val="24"/>
        </w:rPr>
        <w:lastRenderedPageBreak/>
        <w:t>δεν οφείλεται σε φυσικά φαινόμενα ή σε «συνωστισμούς» και όλοι γνωρίζουμε ότι η 14</w:t>
      </w:r>
      <w:r>
        <w:rPr>
          <w:rFonts w:eastAsia="Times New Roman" w:cs="Times New Roman"/>
          <w:szCs w:val="24"/>
          <w:vertAlign w:val="superscript"/>
        </w:rPr>
        <w:t>η</w:t>
      </w:r>
      <w:r>
        <w:rPr>
          <w:rFonts w:eastAsia="Times New Roman" w:cs="Times New Roman"/>
          <w:szCs w:val="24"/>
        </w:rPr>
        <w:t xml:space="preserve"> Σεπτεμβρίου δεν ορίστηκε τυχαία. Είναι η αποφράδα ημέρα της καταστροφής της Σμύρνης, μία από τις τελευταίες της παρουσίας του Ελληνισμού στη Μικρά Ασία. Ακόμη και η λέξη καταστροφή είναι ίσως ακατάλληλη να περιγράψει τα τότε γεγονότα. </w:t>
      </w:r>
    </w:p>
    <w:p w14:paraId="1008138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Όπως αναφέρθη σωστά</w:t>
      </w:r>
      <w:r>
        <w:rPr>
          <w:rFonts w:eastAsia="Times New Roman" w:cs="Times New Roman"/>
          <w:szCs w:val="24"/>
        </w:rPr>
        <w:t xml:space="preserve"> και από τους συναδέλφους, ο ν.2465/1998 καθιερώνει την 14</w:t>
      </w:r>
      <w:r>
        <w:rPr>
          <w:rFonts w:eastAsia="Times New Roman" w:cs="Times New Roman"/>
          <w:szCs w:val="24"/>
          <w:vertAlign w:val="superscript"/>
        </w:rPr>
        <w:t>η</w:t>
      </w:r>
      <w:r>
        <w:rPr>
          <w:rFonts w:eastAsia="Times New Roman" w:cs="Times New Roman"/>
          <w:szCs w:val="24"/>
        </w:rPr>
        <w:t xml:space="preserve"> Σεπτεμβρίου ως Ημέρα Εθνικής Μνήμης -και προσέξτε παρακαλώ- της </w:t>
      </w:r>
      <w:r>
        <w:rPr>
          <w:rFonts w:eastAsia="Times New Roman" w:cs="Times New Roman"/>
          <w:szCs w:val="24"/>
        </w:rPr>
        <w:t>γ</w:t>
      </w:r>
      <w:r>
        <w:rPr>
          <w:rFonts w:eastAsia="Times New Roman" w:cs="Times New Roman"/>
          <w:szCs w:val="24"/>
        </w:rPr>
        <w:t>ενοκτονίας των Ελλήνων της Μικράς Ασίας από το τουρκικό κράτος. Εκατοντάδες χιλιάδες Ελλήνων ένιωσαν τότε στο κορμί τους και στην ψ</w:t>
      </w:r>
      <w:r>
        <w:rPr>
          <w:rFonts w:eastAsia="Times New Roman" w:cs="Times New Roman"/>
          <w:szCs w:val="24"/>
        </w:rPr>
        <w:t xml:space="preserve">υχή τους τι σημαίνει ξεριζωμός, τι σημαίνει διωγμός, ακόμη και τι σημαίνει αφανισμός. Πραγματικά ο ορισμός της γενοκτονίας. Ένα μέλος του Ελληνισμού ακρωτηριάστηκε. Ένας πολιτισμός με </w:t>
      </w:r>
      <w:r>
        <w:rPr>
          <w:rFonts w:eastAsia="Times New Roman" w:cs="Times New Roman"/>
          <w:szCs w:val="24"/>
        </w:rPr>
        <w:t>Ε</w:t>
      </w:r>
      <w:r>
        <w:rPr>
          <w:rFonts w:eastAsia="Times New Roman" w:cs="Times New Roman"/>
          <w:szCs w:val="24"/>
        </w:rPr>
        <w:t>λληνορθόδοξες παραδόσεις με τοπική παρουσία χιλιάδων χρόνων έπαψε να υπ</w:t>
      </w:r>
      <w:r>
        <w:rPr>
          <w:rFonts w:eastAsia="Times New Roman" w:cs="Times New Roman"/>
          <w:szCs w:val="24"/>
        </w:rPr>
        <w:t>άρχει. Ακόμη και στην κυρίως Ελλάδα που υποδέχθηκε όσους επέζησαν από τη μανία των απέναντι, το σοκ ήταν τεράστιο.</w:t>
      </w:r>
    </w:p>
    <w:p w14:paraId="1008138C"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Μια εξαντλημένη και ηττημένη στον πόλεμο χώρα με μηδενικούς πόρους, έπρεπε μέσα στον θρήνο και στο πένθος</w:t>
      </w:r>
      <w:r>
        <w:rPr>
          <w:rFonts w:eastAsia="Times New Roman"/>
          <w:szCs w:val="24"/>
        </w:rPr>
        <w:t>,</w:t>
      </w:r>
      <w:r>
        <w:rPr>
          <w:rFonts w:eastAsia="Times New Roman"/>
          <w:szCs w:val="24"/>
        </w:rPr>
        <w:t xml:space="preserve"> να βρει κουράγιο, να φροντίσει όλο</w:t>
      </w:r>
      <w:r>
        <w:rPr>
          <w:rFonts w:eastAsia="Times New Roman"/>
          <w:szCs w:val="24"/>
        </w:rPr>
        <w:t xml:space="preserve">υς τους πρόσφυγες, να τους εντάξει στην κοινωνική ζωή, να δημιουργήσει υποδομές αλλά και νέες πατρίδες, όπως η Νέα Σμύρνη στην οποία μεγάλωσα, η Καλαμαριά, η Νέα Φιλαδέλφεια, η Νέα Μηχανιώνα και δεκάδες άλλες πόλεις σε όλη την Ελλάδα. Γιατί ο κίνδυνος και </w:t>
      </w:r>
      <w:r>
        <w:rPr>
          <w:rFonts w:eastAsia="Times New Roman"/>
          <w:szCs w:val="24"/>
        </w:rPr>
        <w:t xml:space="preserve">η φρίκη του αφανισμού βρήκαν τελικά όλους τους Έλληνες της περιοχής, στη Μικρά Ασία, στον Πόντο, αλλά και αλλού. </w:t>
      </w:r>
    </w:p>
    <w:p w14:paraId="1008138D" w14:textId="77777777" w:rsidR="00BF7D21" w:rsidRDefault="003642EA">
      <w:pPr>
        <w:spacing w:after="0" w:line="600" w:lineRule="auto"/>
        <w:ind w:firstLine="720"/>
        <w:contextualSpacing/>
        <w:jc w:val="both"/>
        <w:rPr>
          <w:rFonts w:eastAsia="Times New Roman"/>
          <w:szCs w:val="24"/>
        </w:rPr>
      </w:pPr>
      <w:r>
        <w:rPr>
          <w:rFonts w:eastAsia="Times New Roman"/>
          <w:szCs w:val="24"/>
        </w:rPr>
        <w:t>Εκατομμύρια Ελλήνων έχουν ακούσει περιγραφές από τους γονείς και τους παππούδες τους για τις άσχημες εμπειρίες της εποχής. Ένας εξ αυτών είμαι</w:t>
      </w:r>
      <w:r>
        <w:rPr>
          <w:rFonts w:eastAsia="Times New Roman"/>
          <w:szCs w:val="24"/>
        </w:rPr>
        <w:t xml:space="preserve"> κι εγώ και θα μου επιτρέψετε μια προσωπική αναφορά, μιας και οι οικογένειες και των δύο παππούδων μου ζούσαν στη Μικρά Ασία και συγκεκριμένα στην Ίμβρο και στην Τραπεζούντα. Άρον άρον, μάλιστα, ο παππούς μου, ο Κωνσταντίνος Αρχοντώνης, αναγκάστηκε να εγκα</w:t>
      </w:r>
      <w:r>
        <w:rPr>
          <w:rFonts w:eastAsia="Times New Roman"/>
          <w:szCs w:val="24"/>
        </w:rPr>
        <w:t>ταλείψει την Ίμβρο, να αλλάξει το επώνυμό του σε Γεωργιάδης και φυσικά να χάσει τα πάντα εκεί. Αντίστοιχα, ο έτερος παππούς μου, Ιωάννης Μεντεσίδης, εγκατέλειψε την Τραπεζούντα</w:t>
      </w:r>
      <w:r>
        <w:rPr>
          <w:rFonts w:eastAsia="Times New Roman"/>
          <w:szCs w:val="24"/>
        </w:rPr>
        <w:t>,</w:t>
      </w:r>
      <w:r>
        <w:rPr>
          <w:rFonts w:eastAsia="Times New Roman"/>
          <w:szCs w:val="24"/>
        </w:rPr>
        <w:t xml:space="preserve"> για </w:t>
      </w:r>
      <w:r>
        <w:rPr>
          <w:rFonts w:eastAsia="Times New Roman"/>
          <w:szCs w:val="24"/>
        </w:rPr>
        <w:lastRenderedPageBreak/>
        <w:t xml:space="preserve">να βρει καταφύγιο στη όμορφη Καβάλα. Όπως αντιλαμβάνεστε, κομμάτι του </w:t>
      </w:r>
      <w:r>
        <w:rPr>
          <w:rFonts w:eastAsia="Times New Roman"/>
          <w:szCs w:val="24"/>
          <w:lang w:val="en-US"/>
        </w:rPr>
        <w:t>DNA</w:t>
      </w:r>
      <w:r>
        <w:rPr>
          <w:rFonts w:eastAsia="Times New Roman"/>
          <w:szCs w:val="24"/>
        </w:rPr>
        <w:t xml:space="preserve"> </w:t>
      </w:r>
      <w:r>
        <w:rPr>
          <w:rFonts w:eastAsia="Times New Roman"/>
          <w:szCs w:val="24"/>
        </w:rPr>
        <w:t xml:space="preserve">μου είναι μικρασιάτικο και η συγκίνηση της χθεσινής μνήμης για εμένα είναι τεράστια. </w:t>
      </w:r>
    </w:p>
    <w:p w14:paraId="1008138E" w14:textId="77777777" w:rsidR="00BF7D21" w:rsidRDefault="003642EA">
      <w:pPr>
        <w:spacing w:after="0" w:line="600" w:lineRule="auto"/>
        <w:ind w:firstLine="720"/>
        <w:contextualSpacing/>
        <w:jc w:val="both"/>
        <w:rPr>
          <w:rFonts w:eastAsia="Times New Roman"/>
          <w:szCs w:val="24"/>
        </w:rPr>
      </w:pPr>
      <w:r>
        <w:rPr>
          <w:rFonts w:eastAsia="Times New Roman"/>
          <w:szCs w:val="24"/>
        </w:rPr>
        <w:t>Αναμφισβήτητα η Μικρασιατική Καταστροφή υπήρξε μία από τις μεγαλύτερες στην ιστορία του Ελληνισμού. Δεν μπορώ να αντιληφθώ, όμως, γιατί ορισμένοι προσπαθούν να μειώσουν τ</w:t>
      </w:r>
      <w:r>
        <w:rPr>
          <w:rFonts w:eastAsia="Times New Roman"/>
          <w:szCs w:val="24"/>
        </w:rPr>
        <w:t xml:space="preserve">ο μέγεθος του εγκλήματος, ακόμη και σήμερα που το σύνολο των ιστορικών αποδείξεων είναι στη διάθεσή μας. Πρέπει να τιμούμε και να πενθούμε τους νεκρούς μας, τους μάρτυρες του έθνους και της πίστης μας. Πρέπει, ως λαός, να διατηρήσουμε άσβεστη τη συλλογική </w:t>
      </w:r>
      <w:r>
        <w:rPr>
          <w:rFonts w:eastAsia="Times New Roman"/>
          <w:szCs w:val="24"/>
        </w:rPr>
        <w:t xml:space="preserve">μνήμη μας και να τη μεταφέρουμε από γενιά σε γενιά, ως μέρος του </w:t>
      </w:r>
      <w:r>
        <w:rPr>
          <w:rFonts w:eastAsia="Times New Roman"/>
          <w:szCs w:val="24"/>
          <w:lang w:val="en-US"/>
        </w:rPr>
        <w:t>DNA</w:t>
      </w:r>
      <w:r>
        <w:rPr>
          <w:rFonts w:eastAsia="Times New Roman"/>
          <w:szCs w:val="24"/>
        </w:rPr>
        <w:t xml:space="preserve"> μας, όσοι αιώνες και αν περάσουν. </w:t>
      </w:r>
    </w:p>
    <w:p w14:paraId="1008138F" w14:textId="77777777" w:rsidR="00BF7D21" w:rsidRDefault="003642EA">
      <w:pPr>
        <w:spacing w:after="0" w:line="600" w:lineRule="auto"/>
        <w:ind w:firstLine="720"/>
        <w:contextualSpacing/>
        <w:jc w:val="both"/>
        <w:rPr>
          <w:rFonts w:eastAsia="Times New Roman"/>
          <w:szCs w:val="24"/>
        </w:rPr>
      </w:pPr>
      <w:r>
        <w:rPr>
          <w:rFonts w:eastAsia="Times New Roman"/>
          <w:szCs w:val="24"/>
        </w:rPr>
        <w:t>¨Ο</w:t>
      </w:r>
      <w:r>
        <w:rPr>
          <w:rFonts w:eastAsia="Times New Roman"/>
          <w:szCs w:val="24"/>
        </w:rPr>
        <w:t xml:space="preserve">πως κανένας Έλληνας δεν μένει ασυγκίνητος στο άκουσμα της λέξης Κωνσταντινούπολη, έτσι δεν θα ξεχάσουμε ποτέ τη Μικρασιατική Καταστροφή και ποιος την </w:t>
      </w:r>
      <w:r>
        <w:rPr>
          <w:rFonts w:eastAsia="Times New Roman"/>
          <w:szCs w:val="24"/>
        </w:rPr>
        <w:t>προξένησε. Δηλαδή δεν θα ξεχάσουμε ποτέ ότι η γενοκτονία των Ελλήνων της Μικράς Ασίας</w:t>
      </w:r>
      <w:r>
        <w:rPr>
          <w:rFonts w:eastAsia="Times New Roman"/>
          <w:szCs w:val="24"/>
        </w:rPr>
        <w:t>,</w:t>
      </w:r>
      <w:r>
        <w:rPr>
          <w:rFonts w:eastAsia="Times New Roman"/>
          <w:szCs w:val="24"/>
        </w:rPr>
        <w:t xml:space="preserve"> πραγματοποιήθηκε οργανωμένα από το τουρκικό κράτος. Αιωνία η μνήμη τους, λοιπόν. </w:t>
      </w:r>
    </w:p>
    <w:p w14:paraId="10081390"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Αγαπητοί συνάδελφοι Βουλευτές, με λύπη μου σήμερα βλέπω στην Παγκόσμια Ημέρα της Δημοκρ</w:t>
      </w:r>
      <w:r>
        <w:rPr>
          <w:rFonts w:eastAsia="Times New Roman"/>
          <w:szCs w:val="24"/>
        </w:rPr>
        <w:t xml:space="preserve">ατίας ο ναός της </w:t>
      </w:r>
      <w:r>
        <w:rPr>
          <w:rFonts w:eastAsia="Times New Roman"/>
          <w:szCs w:val="24"/>
        </w:rPr>
        <w:t>δ</w:t>
      </w:r>
      <w:r>
        <w:rPr>
          <w:rFonts w:eastAsia="Times New Roman"/>
          <w:szCs w:val="24"/>
        </w:rPr>
        <w:t xml:space="preserve">ημοκρατίας να είναι άδειος. </w:t>
      </w:r>
    </w:p>
    <w:p w14:paraId="10081391" w14:textId="77777777" w:rsidR="00BF7D21" w:rsidRDefault="003642EA">
      <w:pPr>
        <w:spacing w:after="0" w:line="600" w:lineRule="auto"/>
        <w:ind w:firstLine="720"/>
        <w:contextualSpacing/>
        <w:jc w:val="both"/>
        <w:rPr>
          <w:rFonts w:eastAsia="Times New Roman"/>
          <w:szCs w:val="24"/>
        </w:rPr>
      </w:pPr>
      <w:r>
        <w:rPr>
          <w:rFonts w:eastAsia="Times New Roman"/>
          <w:szCs w:val="24"/>
        </w:rPr>
        <w:t>Η Ημέρα της Δημοκρατίας</w:t>
      </w:r>
      <w:r>
        <w:rPr>
          <w:rFonts w:eastAsia="Times New Roman"/>
          <w:szCs w:val="24"/>
        </w:rPr>
        <w:t>,</w:t>
      </w:r>
      <w:r>
        <w:rPr>
          <w:rFonts w:eastAsia="Times New Roman"/>
          <w:szCs w:val="24"/>
        </w:rPr>
        <w:t xml:space="preserve"> είναι σημαντικότατη ευκαιρία περισυλλογής ιδιαίτερα για εμάς τους Έλληνες, που ως λαός από τα αρχαία χρόνια ακόμα νιώσαμε την ανάγκη, συλλάβαμε την ιδέα, εγκαθιδρύσαμε, ζήσαμε και υπερ</w:t>
      </w:r>
      <w:r>
        <w:rPr>
          <w:rFonts w:eastAsia="Times New Roman"/>
          <w:szCs w:val="24"/>
        </w:rPr>
        <w:t xml:space="preserve">ασπιστήκαμε τη </w:t>
      </w:r>
      <w:r>
        <w:rPr>
          <w:rFonts w:eastAsia="Times New Roman"/>
          <w:szCs w:val="24"/>
        </w:rPr>
        <w:t>δ</w:t>
      </w:r>
      <w:r>
        <w:rPr>
          <w:rFonts w:eastAsia="Times New Roman"/>
          <w:szCs w:val="24"/>
        </w:rPr>
        <w:t>ημοκρατία. Λαμπρά παραδείγματα για τα οποία αισθανόμαστε περήφανοι</w:t>
      </w:r>
      <w:r>
        <w:rPr>
          <w:rFonts w:eastAsia="Times New Roman"/>
          <w:szCs w:val="24"/>
        </w:rPr>
        <w:t>,</w:t>
      </w:r>
      <w:r>
        <w:rPr>
          <w:rFonts w:eastAsia="Times New Roman"/>
          <w:szCs w:val="24"/>
        </w:rPr>
        <w:t xml:space="preserve"> είναι η </w:t>
      </w:r>
      <w:r>
        <w:rPr>
          <w:rFonts w:eastAsia="Times New Roman"/>
          <w:szCs w:val="24"/>
        </w:rPr>
        <w:t>δ</w:t>
      </w:r>
      <w:r>
        <w:rPr>
          <w:rFonts w:eastAsia="Times New Roman"/>
          <w:szCs w:val="24"/>
        </w:rPr>
        <w:t>ημοκρατία του Κλεισθένη και του Περικλή, ανεπανάληπτα πνευματικά και κοινωνικά επιτεύγματα της ελληνικής αρχαιότητας και ανυπολόγιστης αξίας κληρονομιά στην ανθρωπ</w:t>
      </w:r>
      <w:r>
        <w:rPr>
          <w:rFonts w:eastAsia="Times New Roman"/>
          <w:szCs w:val="24"/>
        </w:rPr>
        <w:t xml:space="preserve">ότητα. </w:t>
      </w:r>
    </w:p>
    <w:p w14:paraId="10081392"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Σήμερα μετά από τόσους αιώνες, το ίδιο απαραίτητη μας φαίνεται και είναι η </w:t>
      </w:r>
      <w:r>
        <w:rPr>
          <w:rFonts w:eastAsia="Times New Roman"/>
          <w:szCs w:val="24"/>
        </w:rPr>
        <w:t>δ</w:t>
      </w:r>
      <w:r>
        <w:rPr>
          <w:rFonts w:eastAsia="Times New Roman"/>
          <w:szCs w:val="24"/>
        </w:rPr>
        <w:t xml:space="preserve">ημοκρατία, την ίδια ανάγκη γι’ αυτή αισθανόμαστε και τις ίδιες θυσίες είμαστε διατεθειμένοι να υποστούμε για χάρη της. Γιατί η </w:t>
      </w:r>
      <w:r>
        <w:rPr>
          <w:rFonts w:eastAsia="Times New Roman"/>
          <w:szCs w:val="24"/>
        </w:rPr>
        <w:t>δ</w:t>
      </w:r>
      <w:r>
        <w:rPr>
          <w:rFonts w:eastAsia="Times New Roman"/>
          <w:szCs w:val="24"/>
        </w:rPr>
        <w:t>ημοκρατία δεν είναι απλά ένα σύστημα διακυβέ</w:t>
      </w:r>
      <w:r>
        <w:rPr>
          <w:rFonts w:eastAsia="Times New Roman"/>
          <w:szCs w:val="24"/>
        </w:rPr>
        <w:t>ρνησης και άσκησης εξουσίας. Είναι ένα σύνολο ανώτερων και πανανθρώπινων αξιών και ιδανικών, που βασίζονται στη δικαιοσύνη, στην ισότητα, στον σε</w:t>
      </w:r>
      <w:r>
        <w:rPr>
          <w:rFonts w:eastAsia="Times New Roman"/>
          <w:szCs w:val="24"/>
        </w:rPr>
        <w:lastRenderedPageBreak/>
        <w:t>βασμό στην προσωπικότητα και στη ζωή, στον παράλληλο σεβασμό στην πλειοψηφία αλλά και στη διαφορετικότητα. Είνα</w:t>
      </w:r>
      <w:r>
        <w:rPr>
          <w:rFonts w:eastAsia="Times New Roman"/>
          <w:szCs w:val="24"/>
        </w:rPr>
        <w:t xml:space="preserve">ι ένας ιδεατός χώρος, όπου πολίτες έχουν το δικαίωμα της επιλογής, έχουν το δικαίωμα με τη θέλησή τους να δραστηριοποιούνται και να ακολουθούν κανόνες, δημιουργώντας οφέλη για τους ίδιους αλλά και για το κοινωνικό σύνολο. </w:t>
      </w:r>
    </w:p>
    <w:p w14:paraId="10081393" w14:textId="77777777" w:rsidR="00BF7D21" w:rsidRDefault="003642EA">
      <w:pPr>
        <w:spacing w:after="0" w:line="600" w:lineRule="auto"/>
        <w:ind w:firstLine="720"/>
        <w:contextualSpacing/>
        <w:jc w:val="both"/>
        <w:rPr>
          <w:rFonts w:eastAsia="Times New Roman"/>
          <w:szCs w:val="24"/>
        </w:rPr>
      </w:pPr>
      <w:r>
        <w:rPr>
          <w:rFonts w:eastAsia="Times New Roman"/>
          <w:szCs w:val="24"/>
        </w:rPr>
        <w:t>Όσοι ισχυρίζονται ότι παρόμοιες α</w:t>
      </w:r>
      <w:r>
        <w:rPr>
          <w:rFonts w:eastAsia="Times New Roman"/>
          <w:szCs w:val="24"/>
        </w:rPr>
        <w:t xml:space="preserve">ξίες υπάρχουν σε κάποιες άλλης μορφής εξουσίες ή ότι η </w:t>
      </w:r>
      <w:r>
        <w:rPr>
          <w:rFonts w:eastAsia="Times New Roman"/>
          <w:szCs w:val="24"/>
        </w:rPr>
        <w:t>δ</w:t>
      </w:r>
      <w:r>
        <w:rPr>
          <w:rFonts w:eastAsia="Times New Roman"/>
          <w:szCs w:val="24"/>
        </w:rPr>
        <w:t>ημοκρατία δεν είναι για όλους τους λαούς ή ότι πρέπει να έχει παραλλαγές κατά περίπτωση, πλανώνται και μάλιστα ηθελημένα. Αυτό είναι το πολύτιμο αγαθό</w:t>
      </w:r>
      <w:r>
        <w:rPr>
          <w:rFonts w:eastAsia="Times New Roman"/>
          <w:szCs w:val="24"/>
        </w:rPr>
        <w:t>,</w:t>
      </w:r>
      <w:r>
        <w:rPr>
          <w:rFonts w:eastAsia="Times New Roman"/>
          <w:szCs w:val="24"/>
        </w:rPr>
        <w:t xml:space="preserve"> που πάγια πρέπει όλοι να διαφυλάττουμε ως κόρη οφθαλμού. </w:t>
      </w:r>
    </w:p>
    <w:p w14:paraId="10081394" w14:textId="77777777" w:rsidR="00BF7D21" w:rsidRDefault="003642EA">
      <w:pPr>
        <w:spacing w:after="0" w:line="600" w:lineRule="auto"/>
        <w:ind w:firstLine="720"/>
        <w:contextualSpacing/>
        <w:jc w:val="both"/>
        <w:rPr>
          <w:rFonts w:eastAsia="Times New Roman"/>
          <w:szCs w:val="24"/>
        </w:rPr>
      </w:pPr>
      <w:r>
        <w:rPr>
          <w:rFonts w:eastAsia="Times New Roman"/>
          <w:szCs w:val="24"/>
        </w:rPr>
        <w:t>Από την πλευρά μας, ως Ένωση Κεντρώων, υποστηρίζουμε κάθε πρωτοβουλία στην Ελλάδα και στο εξωτερικό</w:t>
      </w:r>
      <w:r>
        <w:rPr>
          <w:rFonts w:eastAsia="Times New Roman"/>
          <w:szCs w:val="24"/>
        </w:rPr>
        <w:t>,</w:t>
      </w:r>
      <w:r>
        <w:rPr>
          <w:rFonts w:eastAsia="Times New Roman"/>
          <w:szCs w:val="24"/>
        </w:rPr>
        <w:t xml:space="preserve"> που προβάλλει τις αξίες και τη μοναδικότητα της </w:t>
      </w:r>
      <w:r>
        <w:rPr>
          <w:rFonts w:eastAsia="Times New Roman"/>
          <w:szCs w:val="24"/>
        </w:rPr>
        <w:t>δ</w:t>
      </w:r>
      <w:r>
        <w:rPr>
          <w:rFonts w:eastAsia="Times New Roman"/>
          <w:szCs w:val="24"/>
        </w:rPr>
        <w:t>ημοκρατίας αλλά και τη σημασία της γενέτειράς τ</w:t>
      </w:r>
      <w:r>
        <w:rPr>
          <w:rFonts w:eastAsia="Times New Roman"/>
          <w:szCs w:val="24"/>
        </w:rPr>
        <w:t xml:space="preserve">ης. </w:t>
      </w:r>
    </w:p>
    <w:p w14:paraId="10081395"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 xml:space="preserve">Κλείνοντας, αγαπητοί συνάδελφοι της Κυβερνήσεως ΣΥΡΙΖΑ-ΑΝΕΛ, θα ήθελα να σας απευθύνω μια ερώτηση, μιας και μιλάμε για </w:t>
      </w:r>
      <w:r>
        <w:rPr>
          <w:rFonts w:eastAsia="Times New Roman"/>
          <w:szCs w:val="24"/>
        </w:rPr>
        <w:t>δ</w:t>
      </w:r>
      <w:r>
        <w:rPr>
          <w:rFonts w:eastAsia="Times New Roman"/>
          <w:szCs w:val="24"/>
        </w:rPr>
        <w:t xml:space="preserve">ημοκρατία. Αυτή είναι η </w:t>
      </w:r>
      <w:r>
        <w:rPr>
          <w:rFonts w:eastAsia="Times New Roman"/>
          <w:szCs w:val="24"/>
        </w:rPr>
        <w:t>δ</w:t>
      </w:r>
      <w:r>
        <w:rPr>
          <w:rFonts w:eastAsia="Times New Roman"/>
          <w:szCs w:val="24"/>
        </w:rPr>
        <w:t xml:space="preserve">ημοκρατία που ονειρεύεστε; </w:t>
      </w:r>
    </w:p>
    <w:p w14:paraId="10081396" w14:textId="77777777" w:rsidR="00BF7D21" w:rsidRDefault="003642EA">
      <w:pPr>
        <w:spacing w:after="0" w:line="600" w:lineRule="auto"/>
        <w:ind w:firstLine="720"/>
        <w:contextualSpacing/>
        <w:jc w:val="both"/>
        <w:rPr>
          <w:rFonts w:eastAsia="Times New Roman"/>
          <w:szCs w:val="24"/>
        </w:rPr>
      </w:pPr>
      <w:r>
        <w:rPr>
          <w:rFonts w:eastAsia="Times New Roman"/>
          <w:szCs w:val="24"/>
        </w:rPr>
        <w:t>Σας ευχαριστώ πάρα πολύ.</w:t>
      </w:r>
    </w:p>
    <w:p w14:paraId="10081397" w14:textId="77777777" w:rsidR="00BF7D21" w:rsidRDefault="003642EA">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Ένωσης Κεντρώων)</w:t>
      </w:r>
    </w:p>
    <w:p w14:paraId="10081398"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Κύριε Πρόεδρε, έγινε κάποια αναφορά, χωρίς να υπάρχει ένα διχαστικό κλίμα, και σε εμάς σαφέστατα. Θα θέλαμε τριάντα δευτερόλεπτα</w:t>
      </w:r>
      <w:r>
        <w:rPr>
          <w:rFonts w:eastAsia="Times New Roman"/>
          <w:szCs w:val="24"/>
        </w:rPr>
        <w:t>,</w:t>
      </w:r>
      <w:r>
        <w:rPr>
          <w:rFonts w:eastAsia="Times New Roman"/>
          <w:szCs w:val="24"/>
        </w:rPr>
        <w:t xml:space="preserve"> για να απευθυνθούμε.</w:t>
      </w:r>
    </w:p>
    <w:p w14:paraId="10081399"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έχετε τον λόγο.</w:t>
      </w:r>
    </w:p>
    <w:p w14:paraId="1008139A"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Σας</w:t>
      </w:r>
      <w:r>
        <w:rPr>
          <w:rFonts w:eastAsia="Times New Roman"/>
          <w:szCs w:val="24"/>
        </w:rPr>
        <w:t xml:space="preserve"> ευχαριστώ πάρα πολύ.</w:t>
      </w:r>
    </w:p>
    <w:p w14:paraId="1008139B"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Αξιότιμοι κύριοι Βουλευτές, κύριοι Υπουργοί, κύριε Πρόεδρε, το ζήτημα είναι το εξής. Εδώ</w:t>
      </w:r>
      <w:r>
        <w:rPr>
          <w:rFonts w:eastAsia="Times New Roman"/>
          <w:szCs w:val="24"/>
        </w:rPr>
        <w:t>,</w:t>
      </w:r>
      <w:r>
        <w:rPr>
          <w:rFonts w:eastAsia="Times New Roman"/>
          <w:szCs w:val="24"/>
        </w:rPr>
        <w:t xml:space="preserve"> σε αυτήν την Αίθουσα</w:t>
      </w:r>
      <w:r>
        <w:rPr>
          <w:rFonts w:eastAsia="Times New Roman"/>
          <w:szCs w:val="24"/>
        </w:rPr>
        <w:t>,</w:t>
      </w:r>
      <w:r>
        <w:rPr>
          <w:rFonts w:eastAsia="Times New Roman"/>
          <w:szCs w:val="24"/>
        </w:rPr>
        <w:t xml:space="preserve"> καταδικάζουμε γενικώς τη μικρασιατική εκστρατεία ή μας πονά το αποτέλεσμα, η τακτική και ο διχασμός που επήλθε στον λαό αυ</w:t>
      </w:r>
      <w:r>
        <w:rPr>
          <w:rFonts w:eastAsia="Times New Roman"/>
          <w:szCs w:val="24"/>
        </w:rPr>
        <w:t xml:space="preserve">τό; </w:t>
      </w:r>
    </w:p>
    <w:p w14:paraId="1008139C"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lastRenderedPageBreak/>
        <w:t>Ας μην ξεχνάμε ότι αυτά τα παλικάρια που πολέμησαν στη Μικρά Ασία για να απελευθερώσουν ελληνικά εδάφη έγραψαν ιστορία</w:t>
      </w:r>
      <w:r>
        <w:rPr>
          <w:rFonts w:eastAsia="Times New Roman"/>
          <w:szCs w:val="24"/>
        </w:rPr>
        <w:t>,</w:t>
      </w:r>
      <w:r>
        <w:rPr>
          <w:rFonts w:eastAsia="Times New Roman"/>
          <w:szCs w:val="24"/>
        </w:rPr>
        <w:t xml:space="preserve"> πολεμώντας δέκα χρόνια από το έπος του ’12, ’13. Με τη λογική, λοιπόν, αυτή ότι ήταν ένας πόλεμος των μπουρζουάδων, έπρεπε κανονικά</w:t>
      </w:r>
      <w:r>
        <w:rPr>
          <w:rFonts w:eastAsia="Times New Roman"/>
          <w:szCs w:val="24"/>
        </w:rPr>
        <w:t xml:space="preserve"> να πουν οι παππούδες μας να μείνουμε μέχρι τη Λαμία, να μην προχωρήσουμε παραπάνω. Τελικά</w:t>
      </w:r>
      <w:r>
        <w:rPr>
          <w:rFonts w:eastAsia="Times New Roman"/>
          <w:szCs w:val="24"/>
        </w:rPr>
        <w:t>,</w:t>
      </w:r>
      <w:r>
        <w:rPr>
          <w:rFonts w:eastAsia="Times New Roman"/>
          <w:szCs w:val="24"/>
        </w:rPr>
        <w:t xml:space="preserve"> μήπως ήξερε κάτι παραπάνω ο μακαρίτης ιστορικός ο Κορδάτος;</w:t>
      </w:r>
    </w:p>
    <w:p w14:paraId="1008139D"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Ευχαριστώ πολύ.</w:t>
      </w:r>
    </w:p>
    <w:p w14:paraId="1008139E"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w:t>
      </w:r>
    </w:p>
    <w:p w14:paraId="1008139F"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 xml:space="preserve"> Κυρίες και κύριοι συνάδελφοι, ολοκληρώθ</w:t>
      </w:r>
      <w:r>
        <w:rPr>
          <w:rFonts w:eastAsia="Times New Roman" w:cs="Times New Roman"/>
          <w:szCs w:val="24"/>
        </w:rPr>
        <w:t>ηκε η συζήτηση.</w:t>
      </w:r>
    </w:p>
    <w:p w14:paraId="100813A0"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Θα παρακαλούσα τις κυρίες και τους κυρίους συναδέλφους να τηρήσουμε ενός λεπτού σιγή.</w:t>
      </w:r>
    </w:p>
    <w:p w14:paraId="100813A1" w14:textId="77777777" w:rsidR="00BF7D21" w:rsidRDefault="003642EA">
      <w:pPr>
        <w:tabs>
          <w:tab w:val="left" w:pos="3695"/>
        </w:tabs>
        <w:spacing w:after="0" w:line="600" w:lineRule="auto"/>
        <w:ind w:firstLine="720"/>
        <w:contextualSpacing/>
        <w:jc w:val="center"/>
        <w:rPr>
          <w:rFonts w:eastAsia="Times New Roman" w:cs="Times New Roman"/>
          <w:szCs w:val="24"/>
        </w:rPr>
      </w:pPr>
      <w:r>
        <w:rPr>
          <w:rFonts w:eastAsia="Times New Roman" w:cs="Times New Roman"/>
          <w:szCs w:val="24"/>
        </w:rPr>
        <w:t xml:space="preserve">(Στο σημείο αυτό τηρείται </w:t>
      </w:r>
      <w:r>
        <w:rPr>
          <w:rFonts w:eastAsia="Times New Roman" w:cs="Times New Roman"/>
          <w:szCs w:val="24"/>
        </w:rPr>
        <w:t xml:space="preserve">στην Αίθουσα </w:t>
      </w:r>
      <w:r>
        <w:rPr>
          <w:rFonts w:eastAsia="Times New Roman" w:cs="Times New Roman"/>
          <w:szCs w:val="24"/>
        </w:rPr>
        <w:t>ενός λεπτού σιγή)</w:t>
      </w:r>
    </w:p>
    <w:p w14:paraId="100813A2"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Αιωνία τους η μνήμη!</w:t>
      </w:r>
    </w:p>
    <w:p w14:paraId="100813A3"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πριν εισέλθουμε στη συζήτηση των επικαίρων ερω</w:t>
      </w:r>
      <w:r>
        <w:rPr>
          <w:rFonts w:eastAsia="Times New Roman" w:cs="Times New Roman"/>
          <w:szCs w:val="24"/>
        </w:rPr>
        <w:t>τήσεων, έχω την τιμή να ανακοινώσω στο Σώμα το δελτίο επικαίρων ερωτήσεων της Παρασκευής 16 Σεπτεμβρίου 2016.</w:t>
      </w:r>
    </w:p>
    <w:p w14:paraId="100813A4" w14:textId="77777777" w:rsidR="00BF7D21" w:rsidRDefault="003642EA">
      <w:pPr>
        <w:spacing w:after="0" w:line="600" w:lineRule="auto"/>
        <w:ind w:firstLine="720"/>
        <w:contextualSpacing/>
        <w:jc w:val="both"/>
        <w:rPr>
          <w:rFonts w:eastAsia="Times New Roman"/>
          <w:b/>
          <w:szCs w:val="24"/>
        </w:rPr>
      </w:pPr>
      <w:r>
        <w:rPr>
          <w:rFonts w:eastAsia="Times New Roman"/>
          <w:bCs/>
          <w:szCs w:val="24"/>
        </w:rPr>
        <w:t>Α. ΕΠΙΚΑΙΡΕΣ ΕΡΩΤΗΣΕΙΣ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00813A5"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1. Η με αριθμό 1258/13-9-2016 επίκαιρη ερώτηση του Βουλευτή Χίου της Νέας Δημοκρατίας κ. </w:t>
      </w:r>
      <w:r>
        <w:rPr>
          <w:rFonts w:eastAsia="Times New Roman"/>
          <w:bCs/>
          <w:szCs w:val="24"/>
        </w:rPr>
        <w:t>Παναγιώτη (Νότη) Μηταράκη</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Εσωτερικών και Διοικητικής Ανασυγκρότησης,</w:t>
      </w:r>
      <w:r>
        <w:rPr>
          <w:rFonts w:eastAsia="Times New Roman"/>
          <w:szCs w:val="24"/>
        </w:rPr>
        <w:t xml:space="preserve"> σχετικά με την έξαρση του μεταναστευτικού προβλήματος στη Χίο.</w:t>
      </w:r>
    </w:p>
    <w:p w14:paraId="100813A6" w14:textId="77777777" w:rsidR="00BF7D21" w:rsidRDefault="003642EA">
      <w:pPr>
        <w:spacing w:after="0" w:line="600" w:lineRule="auto"/>
        <w:ind w:firstLine="720"/>
        <w:contextualSpacing/>
        <w:jc w:val="both"/>
        <w:rPr>
          <w:rFonts w:eastAsia="Times New Roman"/>
          <w:szCs w:val="24"/>
        </w:rPr>
      </w:pPr>
      <w:r>
        <w:rPr>
          <w:rFonts w:eastAsia="Times New Roman"/>
          <w:szCs w:val="24"/>
        </w:rPr>
        <w:t>2. Η με αριθμό 125</w:t>
      </w:r>
      <w:r>
        <w:rPr>
          <w:rFonts w:eastAsia="Times New Roman"/>
          <w:szCs w:val="24"/>
        </w:rPr>
        <w:t xml:space="preserve">2/12-9-2016 επίκαιρη ερώτηση του Βουλευτή Β΄ Αθηνών του Λαϊκού Συνδέσμου – Χρυσή Αυγή κ. </w:t>
      </w:r>
      <w:r>
        <w:rPr>
          <w:rFonts w:eastAsia="Times New Roman"/>
          <w:bCs/>
          <w:szCs w:val="24"/>
        </w:rPr>
        <w:t>Ηλία Παναγιώταρου</w:t>
      </w:r>
      <w:r>
        <w:rPr>
          <w:rFonts w:eastAsia="Times New Roman"/>
          <w:szCs w:val="24"/>
        </w:rPr>
        <w:t xml:space="preserve"> προς τον Υπουργό</w:t>
      </w:r>
      <w:r>
        <w:rPr>
          <w:rFonts w:eastAsia="Times New Roman"/>
          <w:szCs w:val="24"/>
        </w:rPr>
        <w:t xml:space="preserve"> </w:t>
      </w:r>
      <w:r>
        <w:rPr>
          <w:rFonts w:eastAsia="Times New Roman"/>
          <w:bCs/>
          <w:szCs w:val="24"/>
        </w:rPr>
        <w:t>Εσωτερικών και Διοικητικής Ανασυγκρότησης,</w:t>
      </w:r>
      <w:r>
        <w:rPr>
          <w:rFonts w:eastAsia="Times New Roman"/>
          <w:szCs w:val="24"/>
        </w:rPr>
        <w:t xml:space="preserve"> σχετικά με την «ανθελληνική δράση τούρκων πρακτόρων και εκπροσώπων τους στη Θράκη».</w:t>
      </w:r>
    </w:p>
    <w:p w14:paraId="100813A7"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 xml:space="preserve">3. Η </w:t>
      </w:r>
      <w:r>
        <w:rPr>
          <w:rFonts w:eastAsia="Times New Roman"/>
          <w:szCs w:val="24"/>
        </w:rPr>
        <w:t xml:space="preserve">με αριθμό 1254/12-9-2016 επίκαιρη ερώτηση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σχετικά με την κατάσταση στον Οργανισμό Μεγάρου Μουσικής Αθηνών.</w:t>
      </w:r>
    </w:p>
    <w:p w14:paraId="100813A8" w14:textId="77777777" w:rsidR="00BF7D21" w:rsidRDefault="003642EA">
      <w:pPr>
        <w:spacing w:after="0" w:line="600" w:lineRule="auto"/>
        <w:ind w:firstLine="720"/>
        <w:contextualSpacing/>
        <w:jc w:val="both"/>
        <w:rPr>
          <w:rFonts w:eastAsia="Times New Roman"/>
          <w:szCs w:val="24"/>
        </w:rPr>
      </w:pPr>
      <w:r>
        <w:rPr>
          <w:rFonts w:eastAsia="Times New Roman"/>
          <w:szCs w:val="24"/>
        </w:rPr>
        <w:t>4. Η με αριθμό 1263</w:t>
      </w:r>
      <w:r>
        <w:rPr>
          <w:rFonts w:eastAsia="Times New Roman"/>
          <w:szCs w:val="24"/>
        </w:rPr>
        <w:t xml:space="preserve">/13-9-2016 επίκαιρη ερώτηση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Χρήστου Κατσώτη</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αντιμετώπιση των προβλημάτων των δημόσιων νοσοκομείων εξαιτίας των ελλείψεων σε σύγχρονο ιατροτεχνολογικό εξοπ</w:t>
      </w:r>
      <w:r>
        <w:rPr>
          <w:rFonts w:eastAsia="Times New Roman"/>
          <w:szCs w:val="24"/>
        </w:rPr>
        <w:t>λισμό.</w:t>
      </w:r>
    </w:p>
    <w:p w14:paraId="100813A9"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5. Η με αριθμό 1249/12-9-2016 επίκαιρη ερώτηση  του Βουλευτή Αχαΐας του Ποταμιού κ. </w:t>
      </w:r>
      <w:r>
        <w:rPr>
          <w:rFonts w:eastAsia="Times New Roman"/>
          <w:bCs/>
          <w:szCs w:val="24"/>
        </w:rPr>
        <w:t>Ιάσονα Φωτήλα</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 με την επαναφορά της ενιαίας τιμής βιβλίου.</w:t>
      </w:r>
    </w:p>
    <w:p w14:paraId="100813AA"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6. Η με αριθμό 1255/13-9-2016 επίκαιρη ερώτησ</w:t>
      </w:r>
      <w:r>
        <w:rPr>
          <w:rFonts w:eastAsia="Times New Roman"/>
          <w:szCs w:val="24"/>
        </w:rPr>
        <w:t xml:space="preserve">η του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καταπολέμηση του λαθρεμπορίου καυσίμων.</w:t>
      </w:r>
    </w:p>
    <w:p w14:paraId="100813AB"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7. Η με αριθμό 1250/12-9-2016 επίκαιρη ερώτηση του Βουλευτή A΄ Θεσσαλονίκης της Ένωσης Κεντρώων κ. </w:t>
      </w:r>
      <w:r>
        <w:rPr>
          <w:rFonts w:eastAsia="Times New Roman"/>
          <w:bCs/>
          <w:szCs w:val="24"/>
        </w:rPr>
        <w:t>Ιωάννη Σαρίδη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την υποστελέχωση της Τεχνικής Υπηρεσίας του Δήμου Αρριανών του Νομού Ροδόπης.</w:t>
      </w:r>
    </w:p>
    <w:p w14:paraId="100813AC" w14:textId="77777777" w:rsidR="00BF7D21" w:rsidRDefault="003642EA">
      <w:pPr>
        <w:spacing w:after="0" w:line="600" w:lineRule="auto"/>
        <w:ind w:firstLine="720"/>
        <w:contextualSpacing/>
        <w:jc w:val="both"/>
        <w:rPr>
          <w:rFonts w:eastAsia="Times New Roman"/>
          <w:b/>
          <w:szCs w:val="24"/>
        </w:rPr>
      </w:pPr>
      <w:r>
        <w:rPr>
          <w:rFonts w:eastAsia="Times New Roman"/>
          <w:bCs/>
          <w:szCs w:val="24"/>
        </w:rPr>
        <w:t>Β. ΕΠΙΚΑΙΡΕΣ ΕΡΩΤΗΣΕΙΣ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w:t>
      </w:r>
      <w:r>
        <w:rPr>
          <w:rFonts w:eastAsia="Times New Roman"/>
          <w:bCs/>
          <w:szCs w:val="24"/>
        </w:rPr>
        <w:t>ς)</w:t>
      </w:r>
    </w:p>
    <w:p w14:paraId="100813AD" w14:textId="77777777" w:rsidR="00BF7D21" w:rsidRDefault="003642EA">
      <w:pPr>
        <w:spacing w:after="0" w:line="600" w:lineRule="auto"/>
        <w:ind w:firstLine="720"/>
        <w:contextualSpacing/>
        <w:jc w:val="both"/>
        <w:rPr>
          <w:rFonts w:eastAsia="Times New Roman"/>
          <w:szCs w:val="24"/>
        </w:rPr>
      </w:pPr>
      <w:r>
        <w:rPr>
          <w:rFonts w:eastAsia="Times New Roman"/>
          <w:szCs w:val="24"/>
        </w:rPr>
        <w:t>1. Η με αριθμό 1259/13-9-2016 επίκαιρη ερώτηση της Βουλευτού Σερρών της Νέας Δημοκρατίας κ</w:t>
      </w:r>
      <w:r>
        <w:rPr>
          <w:rFonts w:eastAsia="Times New Roman"/>
          <w:szCs w:val="24"/>
        </w:rPr>
        <w:t>.</w:t>
      </w:r>
      <w:r>
        <w:rPr>
          <w:rFonts w:eastAsia="Times New Roman"/>
          <w:szCs w:val="24"/>
        </w:rPr>
        <w:t xml:space="preserve"> </w:t>
      </w:r>
      <w:r>
        <w:rPr>
          <w:rFonts w:eastAsia="Times New Roman"/>
          <w:bCs/>
          <w:szCs w:val="24"/>
        </w:rPr>
        <w:t>Φωτεινής Αραμπατζή</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αδράνεια για την αντιμετώπιση των «γκρίζων μισθώσεων» στις μισθώσεις ιδιωτικών χώρων ως τουριστικ</w:t>
      </w:r>
      <w:r>
        <w:rPr>
          <w:rFonts w:eastAsia="Times New Roman"/>
          <w:szCs w:val="24"/>
        </w:rPr>
        <w:t>ών καταλυμάτων.</w:t>
      </w:r>
    </w:p>
    <w:p w14:paraId="100813AE"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 xml:space="preserve">2. Η με αριθμό 1264/13-9-2016 επίκαιρη ερώτηση του Βουλευτή Αιτωλοακαρνανίας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Νικολάου Μωραΐτη</w:t>
      </w:r>
      <w:r>
        <w:rPr>
          <w:rFonts w:eastAsia="Times New Roman"/>
          <w:b/>
          <w:bCs/>
          <w:szCs w:val="24"/>
        </w:rPr>
        <w:t xml:space="preserve"> </w:t>
      </w:r>
      <w:r>
        <w:rPr>
          <w:rFonts w:eastAsia="Times New Roman"/>
          <w:szCs w:val="24"/>
        </w:rPr>
        <w:t>προς τους Υπουργούς</w:t>
      </w:r>
      <w:r>
        <w:rPr>
          <w:rFonts w:eastAsia="Times New Roman"/>
          <w:b/>
          <w:bCs/>
          <w:szCs w:val="24"/>
        </w:rPr>
        <w:t xml:space="preserve"> </w:t>
      </w:r>
      <w:r>
        <w:rPr>
          <w:rFonts w:eastAsia="Times New Roman"/>
          <w:bCs/>
          <w:szCs w:val="24"/>
        </w:rPr>
        <w:t>Εσωτερικών και Διοικητικής Ανασυγκρότησης</w:t>
      </w:r>
      <w:r>
        <w:rPr>
          <w:rFonts w:eastAsia="Times New Roman"/>
          <w:b/>
          <w:bCs/>
          <w:szCs w:val="24"/>
        </w:rPr>
        <w:t xml:space="preserve"> </w:t>
      </w:r>
      <w:r>
        <w:rPr>
          <w:rFonts w:eastAsia="Times New Roman"/>
          <w:szCs w:val="24"/>
        </w:rPr>
        <w:t xml:space="preserve">και </w:t>
      </w:r>
      <w:r>
        <w:rPr>
          <w:rFonts w:eastAsia="Times New Roman"/>
          <w:bCs/>
          <w:szCs w:val="24"/>
        </w:rPr>
        <w:t>Αγροτικής</w:t>
      </w:r>
      <w:r>
        <w:rPr>
          <w:rFonts w:eastAsia="Times New Roman"/>
          <w:b/>
          <w:bCs/>
          <w:szCs w:val="24"/>
        </w:rPr>
        <w:t xml:space="preserve"> </w:t>
      </w:r>
      <w:r>
        <w:rPr>
          <w:rFonts w:eastAsia="Times New Roman"/>
          <w:bCs/>
          <w:szCs w:val="24"/>
        </w:rPr>
        <w:t>Ανάπτυξης και Τροφίμων,</w:t>
      </w:r>
      <w:r>
        <w:rPr>
          <w:rFonts w:eastAsia="Times New Roman"/>
          <w:szCs w:val="24"/>
        </w:rPr>
        <w:t xml:space="preserve"> σχετικά με τις πρόσφατες καταστροφικές πλημμύρες στην Πελοπόννησο.</w:t>
      </w:r>
    </w:p>
    <w:p w14:paraId="100813AF"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3. Η με αριθμό 1256/13-9-2016 επίκαιρη ερώτηση του Βουλευτή Β΄ Αθηνών των Ανεξαρτήτων Ελλήνων κ. </w:t>
      </w:r>
      <w:r>
        <w:rPr>
          <w:rFonts w:eastAsia="Times New Roman"/>
          <w:bCs/>
          <w:szCs w:val="24"/>
        </w:rPr>
        <w:t>Αθανασίου Παπαχριστόπουλου</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την Ηλεκτρονική Διακυβέρνηση.</w:t>
      </w:r>
    </w:p>
    <w:p w14:paraId="100813B0"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4. Η με αριθμό 1248/12-9-2016 επίκαιρη ερώτηση του Ανεξάρτητου Βουλευτή Β΄ Αθηνών κ. </w:t>
      </w:r>
      <w:r>
        <w:rPr>
          <w:rFonts w:eastAsia="Times New Roman"/>
          <w:bCs/>
          <w:szCs w:val="24"/>
        </w:rPr>
        <w:t>Ευσταθίου (Στάθη) Παναγούλη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το κόστος των «εκπροσώπων των θεσμών» στο δημόσιο.</w:t>
      </w:r>
    </w:p>
    <w:p w14:paraId="100813B1"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5. Η με α</w:t>
      </w:r>
      <w:r>
        <w:rPr>
          <w:rFonts w:eastAsia="Times New Roman"/>
          <w:szCs w:val="24"/>
        </w:rPr>
        <w:t xml:space="preserve">ριθμό 1210/5-9-2016 επίκαιρη ερώτηση του Βουλευτή Κοζάνης του Συνασπισμού Ριζοσπαστικής Αριστεράς κ. </w:t>
      </w:r>
      <w:r>
        <w:rPr>
          <w:rFonts w:eastAsia="Times New Roman"/>
          <w:bCs/>
          <w:szCs w:val="24"/>
        </w:rPr>
        <w:t>Ιωάννη Θεοφύλακτου</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προστασία από την κατάσχεση των αναδρομικά κα</w:t>
      </w:r>
      <w:r>
        <w:rPr>
          <w:rFonts w:eastAsia="Times New Roman"/>
          <w:szCs w:val="24"/>
        </w:rPr>
        <w:t>ταβαλλόμενων συντάξεων.</w:t>
      </w:r>
    </w:p>
    <w:p w14:paraId="100813B2"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6. Η με αριθμό 1206/31-8-2016 επίκαιρη ερώτηση του Βουλευτή Β΄ Αθηνών του Λαϊκού Συνδέσμου – Χρυσή Αυγή κ. </w:t>
      </w:r>
      <w:r>
        <w:rPr>
          <w:rFonts w:eastAsia="Times New Roman"/>
          <w:bCs/>
          <w:szCs w:val="24"/>
        </w:rPr>
        <w:t>Ηλία Παναγιώταρου</w:t>
      </w:r>
      <w:r>
        <w:rPr>
          <w:rFonts w:eastAsia="Times New Roman"/>
          <w:szCs w:val="24"/>
        </w:rPr>
        <w:t xml:space="preserve"> προς τον Υπουργό </w:t>
      </w:r>
      <w:r>
        <w:rPr>
          <w:rFonts w:eastAsia="Times New Roman"/>
          <w:bCs/>
          <w:szCs w:val="24"/>
        </w:rPr>
        <w:t>Εξωτερικών,</w:t>
      </w:r>
      <w:r>
        <w:rPr>
          <w:rFonts w:eastAsia="Times New Roman"/>
          <w:b/>
          <w:bCs/>
          <w:szCs w:val="24"/>
        </w:rPr>
        <w:t xml:space="preserve"> </w:t>
      </w:r>
      <w:r>
        <w:rPr>
          <w:rFonts w:eastAsia="Times New Roman"/>
          <w:szCs w:val="24"/>
        </w:rPr>
        <w:t>σχετικά με την «ανθελληνική δράση τούρκων πρακτόρων και εκπροσώπων τους στη Θρ</w:t>
      </w:r>
      <w:r>
        <w:rPr>
          <w:rFonts w:eastAsia="Times New Roman"/>
          <w:szCs w:val="24"/>
        </w:rPr>
        <w:t>άκη».</w:t>
      </w:r>
    </w:p>
    <w:p w14:paraId="100813B3"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7. Η με αριθμό 1216/5-9-2016 επίκαιρη ερώτηση του Βουλευτή Ηρακλείου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 λήψη μέτρων για την απορρόφηση όλων των παιδιών </w:t>
      </w:r>
      <w:r>
        <w:rPr>
          <w:rFonts w:eastAsia="Times New Roman"/>
          <w:szCs w:val="24"/>
        </w:rPr>
        <w:t>στους παιδικούς σταθμούς.</w:t>
      </w:r>
    </w:p>
    <w:p w14:paraId="100813B4"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 xml:space="preserve">8. Η με αριθμό 1208/2-9-2016 επίκαιρη ερώτηση του Βουλευτή Β΄ Θεσσαλονίκης των Ανεξαρτήτων Ελλήνων κ. </w:t>
      </w:r>
      <w:r>
        <w:rPr>
          <w:rFonts w:eastAsia="Times New Roman"/>
          <w:bCs/>
          <w:szCs w:val="24"/>
        </w:rPr>
        <w:t>Γεωργίου Λαζαρίδη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τις συγχωνεύσεις Αστυνομικών Τμημάτων σ</w:t>
      </w:r>
      <w:r>
        <w:rPr>
          <w:rFonts w:eastAsia="Times New Roman"/>
          <w:szCs w:val="24"/>
        </w:rPr>
        <w:t>το Νομό Θεσσαλονίκης.</w:t>
      </w:r>
    </w:p>
    <w:p w14:paraId="100813B5" w14:textId="77777777" w:rsidR="00BF7D21" w:rsidRDefault="003642EA">
      <w:pPr>
        <w:spacing w:after="0" w:line="600" w:lineRule="auto"/>
        <w:ind w:firstLine="720"/>
        <w:contextualSpacing/>
        <w:jc w:val="both"/>
        <w:rPr>
          <w:rFonts w:eastAsia="Times New Roman"/>
          <w:b/>
          <w:szCs w:val="24"/>
        </w:rPr>
      </w:pPr>
      <w:r>
        <w:rPr>
          <w:rFonts w:eastAsia="Times New Roman"/>
          <w:bCs/>
          <w:szCs w:val="24"/>
        </w:rPr>
        <w:t>ΑΝΑΦΟΡΕΣ-ΕΡΩΤΗΣΕΙΣ (Άρθρο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00813B6"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1. Η με αριθμό 5916/6-6-2016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Εξωτερικών</w:t>
      </w:r>
      <w:r>
        <w:rPr>
          <w:rFonts w:eastAsia="Times New Roman"/>
          <w:b/>
          <w:bCs/>
          <w:szCs w:val="24"/>
        </w:rPr>
        <w:t>,</w:t>
      </w:r>
      <w:r>
        <w:rPr>
          <w:rFonts w:eastAsia="Times New Roman"/>
          <w:szCs w:val="24"/>
        </w:rPr>
        <w:t xml:space="preserve"> σχετικά με το πάγωμα των διμερών σχ</w:t>
      </w:r>
      <w:r>
        <w:rPr>
          <w:rFonts w:eastAsia="Times New Roman"/>
          <w:szCs w:val="24"/>
        </w:rPr>
        <w:t>έσεων με το Ιράν.</w:t>
      </w:r>
    </w:p>
    <w:p w14:paraId="100813B7"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2. Η με αριθμό 4117/21-3-2016 ερώτηση του Βουλευτή Ηρακλείου της Δημοκρατικής Συμπαράταξης ΠΑΣΟΚ – ΔΗΜΑΡ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Εργασίας, Κοινωνικής Ασφάλισης και Κοινωνικής</w:t>
      </w:r>
      <w:r>
        <w:rPr>
          <w:rFonts w:eastAsia="Times New Roman"/>
          <w:b/>
          <w:bCs/>
          <w:szCs w:val="24"/>
        </w:rPr>
        <w:t xml:space="preserve"> </w:t>
      </w:r>
      <w:r>
        <w:rPr>
          <w:rFonts w:eastAsia="Times New Roman"/>
          <w:bCs/>
          <w:szCs w:val="24"/>
        </w:rPr>
        <w:t>Αλληλεγγύης,</w:t>
      </w:r>
      <w:r>
        <w:rPr>
          <w:rFonts w:eastAsia="Times New Roman"/>
          <w:szCs w:val="24"/>
        </w:rPr>
        <w:t xml:space="preserve"> σχετικά με τον αποκλεισμό από το</w:t>
      </w:r>
      <w:r>
        <w:rPr>
          <w:rFonts w:eastAsia="Times New Roman"/>
          <w:szCs w:val="24"/>
        </w:rPr>
        <w:t xml:space="preserve"> νέο πρόγραμμα Κοινωφελούς εργασίας Δήμων και ανέργων από ολόκληρες Περιφέρειες.</w:t>
      </w:r>
    </w:p>
    <w:p w14:paraId="100813B8" w14:textId="77777777" w:rsidR="00BF7D21" w:rsidRDefault="003642EA">
      <w:pPr>
        <w:spacing w:after="0" w:line="600" w:lineRule="auto"/>
        <w:ind w:firstLine="720"/>
        <w:contextualSpacing/>
        <w:jc w:val="center"/>
        <w:rPr>
          <w:rFonts w:eastAsia="Times New Roman"/>
          <w:szCs w:val="24"/>
        </w:rPr>
      </w:pPr>
      <w:r>
        <w:rPr>
          <w:rFonts w:eastAsia="Times New Roman"/>
          <w:szCs w:val="24"/>
        </w:rPr>
        <w:t>(ΑΛΛΑΓΗ ΣΕΛΙΔΑΣ ΛΟΓΩ ΑΛΛΑΓΗΣ ΘΕΜΑΤΟΣ)</w:t>
      </w:r>
    </w:p>
    <w:p w14:paraId="100813B9" w14:textId="77777777" w:rsidR="00BF7D21" w:rsidRDefault="00BF7D21">
      <w:pPr>
        <w:spacing w:after="0"/>
        <w:contextualSpacing/>
        <w:rPr>
          <w:rFonts w:eastAsia="Times New Roman"/>
          <w:szCs w:val="24"/>
        </w:rPr>
      </w:pPr>
    </w:p>
    <w:p w14:paraId="100813BA" w14:textId="77777777" w:rsidR="00BF7D21" w:rsidRDefault="003642EA">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Κυρίες και κύριοι συνάδελφοι, εισερχόμαστε στη συζήτηση των </w:t>
      </w:r>
    </w:p>
    <w:p w14:paraId="100813BB" w14:textId="77777777" w:rsidR="00BF7D21" w:rsidRDefault="003642EA">
      <w:pPr>
        <w:spacing w:after="0" w:line="600" w:lineRule="auto"/>
        <w:ind w:firstLine="720"/>
        <w:contextualSpacing/>
        <w:jc w:val="center"/>
        <w:rPr>
          <w:rFonts w:eastAsia="Times New Roman"/>
          <w:b/>
          <w:szCs w:val="24"/>
        </w:rPr>
      </w:pPr>
      <w:r>
        <w:rPr>
          <w:rFonts w:eastAsia="Times New Roman"/>
          <w:b/>
          <w:szCs w:val="24"/>
        </w:rPr>
        <w:t>ΕΠΙΚΑΙΡΩΝ ΕΡΩΤΗΣΕΩΝ</w:t>
      </w:r>
    </w:p>
    <w:p w14:paraId="100813BC" w14:textId="77777777" w:rsidR="00BF7D21" w:rsidRDefault="003642EA">
      <w:pPr>
        <w:spacing w:after="0" w:line="600" w:lineRule="auto"/>
        <w:ind w:firstLine="720"/>
        <w:contextualSpacing/>
        <w:jc w:val="both"/>
        <w:rPr>
          <w:rFonts w:eastAsia="Times New Roman"/>
          <w:bCs/>
          <w:szCs w:val="24"/>
        </w:rPr>
      </w:pPr>
      <w:r w:rsidRPr="00DF5138">
        <w:rPr>
          <w:rFonts w:eastAsia="Times New Roman"/>
          <w:szCs w:val="24"/>
        </w:rPr>
        <w:t xml:space="preserve">Κατ’ αρχάς θα ήθελα </w:t>
      </w:r>
      <w:r w:rsidRPr="00DF5138">
        <w:rPr>
          <w:rFonts w:eastAsia="Times New Roman"/>
          <w:szCs w:val="24"/>
        </w:rPr>
        <w:t>να σας διαβάσω μία επιστολή από τη Γραμματεία της Κυβέρνησης</w:t>
      </w:r>
      <w:r>
        <w:rPr>
          <w:rFonts w:eastAsia="Times New Roman"/>
          <w:bCs/>
          <w:szCs w:val="24"/>
        </w:rPr>
        <w:t xml:space="preserve"> </w:t>
      </w:r>
      <w:r>
        <w:rPr>
          <w:rFonts w:eastAsia="Times New Roman"/>
          <w:bCs/>
          <w:szCs w:val="24"/>
        </w:rPr>
        <w:t>προς τη Βουλή των Ελλήνων</w:t>
      </w:r>
      <w:r>
        <w:rPr>
          <w:rFonts w:eastAsia="Times New Roman"/>
          <w:bCs/>
          <w:szCs w:val="24"/>
        </w:rPr>
        <w:t>, η οποία έχει ως εξής:</w:t>
      </w:r>
    </w:p>
    <w:p w14:paraId="100813BD"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 xml:space="preserve"> «Με την παρούσα σας ενημερώνουμε ότι σχετικά με τη συζήτηση των επικαίρων ερωτήσεων στο πλαίσιο του κοινοβουλευτικού ελέγχου, της Πέμπτης 15 Σεπτ</w:t>
      </w:r>
      <w:r>
        <w:rPr>
          <w:rFonts w:eastAsia="Times New Roman"/>
          <w:bCs/>
          <w:szCs w:val="24"/>
        </w:rPr>
        <w:t>εμβρίου 2016, καθίσταται αδύνατη η παρουσία:</w:t>
      </w:r>
    </w:p>
    <w:p w14:paraId="100813BE"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α) του Υπουργού Οικονομικών κ. Ευκλείδη Τσακαλώτου για την υπ’ αριθμ</w:t>
      </w:r>
      <w:r>
        <w:rPr>
          <w:rFonts w:eastAsia="Times New Roman"/>
          <w:bCs/>
          <w:szCs w:val="24"/>
        </w:rPr>
        <w:t>όν</w:t>
      </w:r>
      <w:r>
        <w:rPr>
          <w:rFonts w:eastAsia="Times New Roman"/>
          <w:bCs/>
          <w:szCs w:val="24"/>
        </w:rPr>
        <w:t xml:space="preserve"> 1241/8-9-2016 επίκαιρη ερώτηση, καθ΄ όσον θα βρίσκεται σε συνάντηση με τους εκπροσώπους των Θεσμών. </w:t>
      </w:r>
    </w:p>
    <w:p w14:paraId="100813BF"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lastRenderedPageBreak/>
        <w:t>β) του Υπουργού Εργασίας, Κοινωνικής Ασ</w:t>
      </w:r>
      <w:r>
        <w:rPr>
          <w:rFonts w:eastAsia="Times New Roman"/>
          <w:bCs/>
          <w:szCs w:val="24"/>
        </w:rPr>
        <w:t>φάλισης και Κοινωνικής Αλληλεγγύης κ. Γεωργίου Κατρούγκαλου για την υπ’ αριθμ</w:t>
      </w:r>
      <w:r>
        <w:rPr>
          <w:rFonts w:eastAsia="Times New Roman"/>
          <w:bCs/>
          <w:szCs w:val="24"/>
        </w:rPr>
        <w:t>όν</w:t>
      </w:r>
      <w:r>
        <w:rPr>
          <w:rFonts w:eastAsia="Times New Roman"/>
          <w:bCs/>
          <w:szCs w:val="24"/>
        </w:rPr>
        <w:t xml:space="preserve"> 1242/8-9-2016 επίκαιρη ερώτηση, καθ’ όσον θα βρίσκεται σε συνάντηση με τους εκπροσώπους των Θεσμών.»</w:t>
      </w:r>
    </w:p>
    <w:p w14:paraId="100813C0"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 xml:space="preserve">Οι υπόλοιπες επίκαιρες ερωτήσεις θα απαντηθούν κανονικά και συγκεκριμένα: </w:t>
      </w:r>
    </w:p>
    <w:p w14:paraId="100813C1"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Οι με αριθμούς 1239/8-9-2016, 1243/8-9-2016 και 1245/8-9-2016, από τον Αναπληρωτή Υπουργό Οικονομικών κ. Τρύφωνα Αλεξιάδη.</w:t>
      </w:r>
    </w:p>
    <w:p w14:paraId="100813C2"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Οι με αριθμούς 1240/8-9-2016 και 1211/5-9-2016 από τον Υφυπουργό Εργασίας, Κοινωνικής Ασφάλισης και Κοινωνικής Αλληλεγγύης κ. Αναστάσ</w:t>
      </w:r>
      <w:r>
        <w:rPr>
          <w:rFonts w:eastAsia="Times New Roman"/>
          <w:bCs/>
          <w:szCs w:val="24"/>
        </w:rPr>
        <w:t xml:space="preserve">ιο Πετρόπουλο. </w:t>
      </w:r>
    </w:p>
    <w:p w14:paraId="100813C3"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Οι με αριθμούς 1246/12-9-2016 και 1190/29-8-2016 από τον Υπουργό Εσωτερικών και Διοικητικής Ανασυγκρότησης κ. Παναγιώτη Κουρουμπλή.</w:t>
      </w:r>
    </w:p>
    <w:p w14:paraId="100813C4"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Οι με αριθμούς 1247/12-9-2016 και 1202/30-8-2016 από τον Υπουργό Αγροτικής Ανάπτυξης και Τροφίμων κ. Ευάγγελ</w:t>
      </w:r>
      <w:r>
        <w:rPr>
          <w:rFonts w:eastAsia="Times New Roman"/>
          <w:bCs/>
          <w:szCs w:val="24"/>
        </w:rPr>
        <w:t>ο Αποστόλου.</w:t>
      </w:r>
    </w:p>
    <w:p w14:paraId="100813C5"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lastRenderedPageBreak/>
        <w:t>Οι με αριθμούς 1244/12-9-2016 και 1204/30-8-2016 από τον Αναπληρωτή Υπουργό Εσωτερικών και Διοικητικής ανασυγκρότησης κ. Νικόλαο Τόσκα.</w:t>
      </w:r>
    </w:p>
    <w:p w14:paraId="100813C6"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Η με αριθμό 1194/29-8-2016 από την Αναπληρώτρια Υπουργό Παιδείας, Έρευνας και Θρησκευμάτων κ. Αθανασία Αναγ</w:t>
      </w:r>
      <w:r>
        <w:rPr>
          <w:rFonts w:eastAsia="Times New Roman"/>
          <w:bCs/>
          <w:szCs w:val="24"/>
        </w:rPr>
        <w:t>νωστοπούλου.</w:t>
      </w:r>
    </w:p>
    <w:p w14:paraId="100813C7" w14:textId="77777777" w:rsidR="00BF7D21" w:rsidRDefault="003642EA">
      <w:pPr>
        <w:spacing w:after="0" w:line="600" w:lineRule="auto"/>
        <w:ind w:left="-181" w:firstLine="720"/>
        <w:contextualSpacing/>
        <w:jc w:val="both"/>
        <w:rPr>
          <w:rFonts w:eastAsia="Times New Roman"/>
          <w:szCs w:val="24"/>
        </w:rPr>
      </w:pPr>
      <w:r>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έχω την τιμή να ανακοινώσω στο</w:t>
      </w:r>
      <w:r>
        <w:rPr>
          <w:rFonts w:eastAsia="Times New Roman" w:cs="Times New Roman"/>
          <w:szCs w:val="24"/>
        </w:rPr>
        <w:t xml:space="preserve">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w:t>
      </w:r>
      <w:r>
        <w:rPr>
          <w:rFonts w:eastAsia="Times New Roman"/>
          <w:szCs w:val="24"/>
        </w:rPr>
        <w:t xml:space="preserve">,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ΒΕΝΙΖΕΛΟΣ», επισκέπτες από τον ξενώνα του Δρομοκαΐτειου Νοσοκομείου.</w:t>
      </w:r>
    </w:p>
    <w:p w14:paraId="100813C8" w14:textId="77777777" w:rsidR="00BF7D21" w:rsidRDefault="003642EA">
      <w:pPr>
        <w:tabs>
          <w:tab w:val="left" w:pos="6787"/>
        </w:tabs>
        <w:spacing w:after="0" w:line="600" w:lineRule="auto"/>
        <w:ind w:left="-181" w:firstLine="720"/>
        <w:contextualSpacing/>
        <w:jc w:val="both"/>
        <w:rPr>
          <w:rFonts w:eastAsia="Times New Roman"/>
          <w:szCs w:val="24"/>
        </w:rPr>
      </w:pPr>
      <w:r>
        <w:rPr>
          <w:rFonts w:eastAsia="Times New Roman"/>
          <w:szCs w:val="24"/>
        </w:rPr>
        <w:t xml:space="preserve">Η Βουλή τούς καλωσορίζει. </w:t>
      </w:r>
    </w:p>
    <w:p w14:paraId="100813C9" w14:textId="77777777" w:rsidR="00BF7D21" w:rsidRDefault="003642EA">
      <w:pPr>
        <w:spacing w:after="0" w:line="600" w:lineRule="auto"/>
        <w:ind w:firstLine="720"/>
        <w:contextualSpacing/>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 όλες τις πτέρυγες της Βουλής)</w:t>
      </w:r>
    </w:p>
    <w:p w14:paraId="100813C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φίλοι, βρίσκεστε στη διαδικασία των επικαίρων ερωτήσεων, είναι ο κοινοβουλευτικός έλεγχος. Τίθεται ερώτηση από τον Βουλευτή που υποβάλλει την ερώτηση, απαντάει ο Υπουργός, παίρνει </w:t>
      </w:r>
      <w:r>
        <w:rPr>
          <w:rFonts w:eastAsia="Times New Roman" w:cs="Times New Roman"/>
          <w:szCs w:val="24"/>
        </w:rPr>
        <w:lastRenderedPageBreak/>
        <w:t>δεύτερη φορά τον λόγο ο Β</w:t>
      </w:r>
      <w:r>
        <w:rPr>
          <w:rFonts w:eastAsia="Times New Roman" w:cs="Times New Roman"/>
          <w:szCs w:val="24"/>
        </w:rPr>
        <w:t>ουλευτής και κλείνει ο Υπουργός. Η όλη διαδικασία κάθε επίκαιρης ερώτησης κρατάει γύρω στα δέκα με δώδεκα λεπτά.</w:t>
      </w:r>
    </w:p>
    <w:p w14:paraId="100813C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πέμπτη </w:t>
      </w:r>
      <w:r>
        <w:rPr>
          <w:rFonts w:eastAsia="Times New Roman" w:cs="Times New Roman"/>
          <w:szCs w:val="24"/>
        </w:rPr>
        <w:t xml:space="preserve">με αριθμό 1246/12-9-2016 </w:t>
      </w:r>
      <w:r>
        <w:rPr>
          <w:rFonts w:eastAsia="Times New Roman" w:cs="Times New Roman"/>
          <w:szCs w:val="24"/>
        </w:rPr>
        <w:t xml:space="preserve">επίκαιρη </w:t>
      </w:r>
      <w:r>
        <w:rPr>
          <w:rFonts w:eastAsia="Times New Roman" w:cs="Times New Roman"/>
          <w:szCs w:val="24"/>
        </w:rPr>
        <w:t xml:space="preserve">ερώτηση δεύτερου κύκλου </w:t>
      </w:r>
      <w:r>
        <w:rPr>
          <w:rFonts w:eastAsia="Times New Roman" w:cs="Times New Roman"/>
          <w:szCs w:val="24"/>
        </w:rPr>
        <w:t xml:space="preserve">του ΣΤ΄ Αντιπροέδρου της Βουλής και Βουλευτή Λάρισας του Κομμουνιστικού Κόμματος </w:t>
      </w:r>
      <w:r>
        <w:rPr>
          <w:rFonts w:eastAsia="Times New Roman" w:cs="Times New Roman"/>
          <w:szCs w:val="24"/>
        </w:rPr>
        <w:t xml:space="preserve">Ελλάδας </w:t>
      </w:r>
      <w:r>
        <w:rPr>
          <w:rFonts w:eastAsia="Times New Roman" w:cs="Times New Roman"/>
          <w:szCs w:val="24"/>
        </w:rPr>
        <w:t>κ. Γεωργίου Λαμπρούλη προς τους Υπουργούς Εσωτερικών και Διοικητικής Ανασυγκρότησης και Αγροτικής Ανάπτυξης και Τροφίμων, σχετικά με τις πρωτοφανείς καταστροφές στον Ν</w:t>
      </w:r>
      <w:r>
        <w:rPr>
          <w:rFonts w:eastAsia="Times New Roman" w:cs="Times New Roman"/>
          <w:szCs w:val="24"/>
        </w:rPr>
        <w:t>ομό Τρικάλων λόγω έντονης βροχόπτωσης.</w:t>
      </w:r>
    </w:p>
    <w:p w14:paraId="100813C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ΣΤ΄ Αντιπρόεδρος της Βουλής και Βουλευτής του Κομμουνιστικού Κόμματος Ελλάδας κ. Γεώργιος Λαμπρούλης.</w:t>
      </w:r>
    </w:p>
    <w:p w14:paraId="100813C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ΓΕΩΡΓΙΟΣ ΛΑΜΠΡΟΥΛΗΣ</w:t>
      </w:r>
      <w:r>
        <w:rPr>
          <w:rFonts w:eastAsia="Times New Roman" w:cs="Times New Roman"/>
          <w:b/>
          <w:szCs w:val="24"/>
        </w:rPr>
        <w:t xml:space="preserve"> (ΣΤ΄ Αντιπρόεδρος της Βουλής)</w:t>
      </w:r>
      <w:r>
        <w:rPr>
          <w:rFonts w:eastAsia="Times New Roman" w:cs="Times New Roman"/>
          <w:b/>
          <w:szCs w:val="24"/>
        </w:rPr>
        <w:t>:</w:t>
      </w:r>
      <w:r>
        <w:rPr>
          <w:rFonts w:eastAsia="Times New Roman" w:cs="Times New Roman"/>
          <w:szCs w:val="24"/>
        </w:rPr>
        <w:t xml:space="preserve"> Ευχαριστώ, κύριε Πρόεδρε.</w:t>
      </w:r>
    </w:p>
    <w:p w14:paraId="100813C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έντονες βροχοπτώσει</w:t>
      </w:r>
      <w:r>
        <w:rPr>
          <w:rFonts w:eastAsia="Times New Roman" w:cs="Times New Roman"/>
          <w:szCs w:val="24"/>
        </w:rPr>
        <w:t xml:space="preserve">ς που έπληξαν τις τελευταίες ημέρες, και συγκεκριμένα στις 9 και 10 Σεπτεμβρίου, τον Νομό Τρικάλων προκάλεσαν τεράστιες και πρωτοφανείς καταστροφές σε πολλές περιοχές του </w:t>
      </w:r>
      <w:r>
        <w:rPr>
          <w:rFonts w:eastAsia="Times New Roman" w:cs="Times New Roman"/>
          <w:szCs w:val="24"/>
        </w:rPr>
        <w:t>ν</w:t>
      </w:r>
      <w:r>
        <w:rPr>
          <w:rFonts w:eastAsia="Times New Roman" w:cs="Times New Roman"/>
          <w:szCs w:val="24"/>
        </w:rPr>
        <w:t>ομού, σε αρκετά χωριά της Καλαμπάκας, σε παραπήνειες περιοχές του Νομού Τρικάλων και</w:t>
      </w:r>
      <w:r>
        <w:rPr>
          <w:rFonts w:eastAsia="Times New Roman" w:cs="Times New Roman"/>
          <w:szCs w:val="24"/>
        </w:rPr>
        <w:t xml:space="preserve"> σε άλλα χωριά του </w:t>
      </w:r>
      <w:r>
        <w:rPr>
          <w:rFonts w:eastAsia="Times New Roman" w:cs="Times New Roman"/>
          <w:szCs w:val="24"/>
        </w:rPr>
        <w:t>ν</w:t>
      </w:r>
      <w:r>
        <w:rPr>
          <w:rFonts w:eastAsia="Times New Roman" w:cs="Times New Roman"/>
          <w:szCs w:val="24"/>
        </w:rPr>
        <w:t xml:space="preserve">ομού. Πλημμύρισαν σπίτια, καλλιέργειες καταστράφηκαν, ποιμνιοστάσια καταστράφηκαν μαζί και ζώα που πνίγηκαν, ενώ μεγάλες ήταν και οι ζημιές που έγιναν στο οδικό δίκτυο, αλλά και σε υποδομές. </w:t>
      </w:r>
    </w:p>
    <w:p w14:paraId="100813C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Οι μεγάλες καταστροφές δεν μπορούν να αποδοθ</w:t>
      </w:r>
      <w:r>
        <w:rPr>
          <w:rFonts w:eastAsia="Times New Roman" w:cs="Times New Roman"/>
          <w:szCs w:val="24"/>
        </w:rPr>
        <w:t>ούν στην πρωτοφανή, πράγματι, βροχόπτωση. Οι καταστροφές δεν ήταν αναπόφευκτες και βεβαίως</w:t>
      </w:r>
      <w:r>
        <w:rPr>
          <w:rFonts w:eastAsia="Times New Roman" w:cs="Times New Roman"/>
          <w:szCs w:val="24"/>
        </w:rPr>
        <w:t>,</w:t>
      </w:r>
      <w:r>
        <w:rPr>
          <w:rFonts w:eastAsia="Times New Roman" w:cs="Times New Roman"/>
          <w:szCs w:val="24"/>
        </w:rPr>
        <w:t xml:space="preserve"> η έλλειψη των αναγκαίων αντιπλημμυρικών έργων, όπως και η έλλειψη καθαρισμού των ρεμάτων, των καναλιών και των ποταμών είναι οι παράγοντες που συντέλεσαν στην κατασ</w:t>
      </w:r>
      <w:r>
        <w:rPr>
          <w:rFonts w:eastAsia="Times New Roman" w:cs="Times New Roman"/>
          <w:szCs w:val="24"/>
        </w:rPr>
        <w:t xml:space="preserve">τροφή. Άλλωστε, δεν είναι η πρώτη φορά που σημειώνονται πλημμύρες, ειδικά </w:t>
      </w:r>
      <w:r>
        <w:rPr>
          <w:rFonts w:eastAsia="Times New Roman" w:cs="Times New Roman"/>
          <w:szCs w:val="24"/>
        </w:rPr>
        <w:lastRenderedPageBreak/>
        <w:t xml:space="preserve">στις παραπήνειες περιοχές, αφού και σε επίκαιρη ερώτηση προ τριμήνου είχαμε αναδείξει ότι στην παραπήνεια περιοχή του Νομού Τρικάλων στην περιοχή της Φαρκαδόνας είχαν πλημμυρίσει τα </w:t>
      </w:r>
      <w:r>
        <w:rPr>
          <w:rFonts w:eastAsia="Times New Roman" w:cs="Times New Roman"/>
          <w:szCs w:val="24"/>
        </w:rPr>
        <w:t>χωράφια και οι καλλιέργειες υπέστησαν τεράστιες ζημιές.</w:t>
      </w:r>
    </w:p>
    <w:p w14:paraId="100813D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Οι ερωτήσεις, λοιπόν, προς το αντίστοιχο Υπουργείο, κύριε Πρόεδρε, είναι να γίνει άμεση καταγραφή όλων των ζημιών και καταβολή των αποζημιώσεων στους πληγέντες για το σύνολο των καταστροφών τους και ν</w:t>
      </w:r>
      <w:r>
        <w:rPr>
          <w:rFonts w:eastAsia="Times New Roman" w:cs="Times New Roman"/>
          <w:szCs w:val="24"/>
        </w:rPr>
        <w:t>α δοθεί άμεσα έκτακτη ενίσχυση για τις τρέχουσες ανάγκες του συνόλου των πληγέντων. Και βεβαίως</w:t>
      </w:r>
      <w:r>
        <w:rPr>
          <w:rFonts w:eastAsia="Times New Roman" w:cs="Times New Roman"/>
          <w:szCs w:val="24"/>
        </w:rPr>
        <w:t>,</w:t>
      </w:r>
      <w:r>
        <w:rPr>
          <w:rFonts w:eastAsia="Times New Roman" w:cs="Times New Roman"/>
          <w:szCs w:val="24"/>
        </w:rPr>
        <w:t xml:space="preserve"> μέτρα όπως η απαλλαγή από την καταβολή του ΕΝΦΙΑ, αλλά και τις άλλες τρέχουσες υποχρεώσεις τους προς το κράτος, ενδεχόμενα δάνεια προς τράπεζες, εισφορές και λ</w:t>
      </w:r>
      <w:r>
        <w:rPr>
          <w:rFonts w:eastAsia="Times New Roman" w:cs="Times New Roman"/>
          <w:szCs w:val="24"/>
        </w:rPr>
        <w:t>οιπά να παγώσουν. Επίσης, να πραγματοποιηθούν όλες οι αναγκαίες εργασίες αποκατάστασης και συντήρησης όλων των υποδομών που υπέστησαν καταστροφές στην περιοχή, αλλά και να χρηματοδοτηθούν από τον κρατικό προϋπολογισμό τα απαραίτητα και αναγκαία αντιπλημμυρ</w:t>
      </w:r>
      <w:r>
        <w:rPr>
          <w:rFonts w:eastAsia="Times New Roman" w:cs="Times New Roman"/>
          <w:szCs w:val="24"/>
        </w:rPr>
        <w:t xml:space="preserve">ικά και εγγειοβελτιωτικά έργα αντίστοιχα. </w:t>
      </w:r>
    </w:p>
    <w:p w14:paraId="100813D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100813D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κύριε Λαμπρούλη.</w:t>
      </w:r>
    </w:p>
    <w:p w14:paraId="100813D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Εσωτερικών και Διοικητικής Ανασυγκρότησης  κ. Παναγιώτης Κουρουμπλής για τρία λεπτά.</w:t>
      </w:r>
    </w:p>
    <w:p w14:paraId="100813D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w:t>
      </w:r>
      <w:r>
        <w:rPr>
          <w:rFonts w:eastAsia="Times New Roman" w:cs="Times New Roman"/>
          <w:b/>
          <w:szCs w:val="24"/>
        </w:rPr>
        <w:t>υργός Εσωτερικών και Διοικητικής Ανασυγκρότησης):</w:t>
      </w:r>
      <w:r>
        <w:rPr>
          <w:rFonts w:eastAsia="Times New Roman" w:cs="Times New Roman"/>
          <w:szCs w:val="24"/>
        </w:rPr>
        <w:t xml:space="preserve"> Κύριε Πρόεδρε, κυρίες και κύριοι συνάδελφοι, είμαστε σε μια δύσκολη, θα έλεγα, κλιματολογική περίοδο, διότι έχουμε φαινόμενα κλιματολογικά που εμπεριέχουν το στοιχείο της βίας. Δηλαδή, έρχονται με βιαιότητα</w:t>
      </w:r>
      <w:r>
        <w:rPr>
          <w:rFonts w:eastAsia="Times New Roman" w:cs="Times New Roman"/>
          <w:szCs w:val="24"/>
        </w:rPr>
        <w:t xml:space="preserve"> οι βροχές, οι καταιγίδες, με συνέπεια να έχουμε πολύ σημαντικά προβλήματα</w:t>
      </w:r>
      <w:r>
        <w:rPr>
          <w:rFonts w:eastAsia="Times New Roman" w:cs="Times New Roman"/>
          <w:szCs w:val="24"/>
        </w:rPr>
        <w:t>,</w:t>
      </w:r>
      <w:r>
        <w:rPr>
          <w:rFonts w:eastAsia="Times New Roman" w:cs="Times New Roman"/>
          <w:szCs w:val="24"/>
        </w:rPr>
        <w:t xml:space="preserve"> ιδιαίτερα σε υποδομές όπως είναι οι δρόμοι, οι αγροτικοί δρόμοι κυρίως. Ένα απ’ αυτά τα φαινόμενα συνέβη και στην περιοχή των Τρικάλων.</w:t>
      </w:r>
    </w:p>
    <w:p w14:paraId="100813D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Εχθές, κύριε Πρόεδρε, είχαμε μια συνάντηση σ</w:t>
      </w:r>
      <w:r>
        <w:rPr>
          <w:rFonts w:eastAsia="Times New Roman" w:cs="Times New Roman"/>
          <w:szCs w:val="24"/>
        </w:rPr>
        <w:t xml:space="preserve">το Υπουργείο. Κάλεσα τους παράγοντες της περιοχής, τον Δήμαρχο Τρικάλων, τον Αντιπεριφερειάρχη, τους Βουλευτές όλους και έγινε μια πάρα πολύ σοβαρή και ουσιαστική συζήτηση. Εντοπίσαμε τα προβλήματα που έχουν προκύψει. </w:t>
      </w:r>
    </w:p>
    <w:p w14:paraId="100813D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Υπουργείο είναι αποφασισμένο να στ</w:t>
      </w:r>
      <w:r>
        <w:rPr>
          <w:rFonts w:eastAsia="Times New Roman" w:cs="Times New Roman"/>
          <w:szCs w:val="24"/>
        </w:rPr>
        <w:t>ηρίξει τους δήμους. Θα ανταποκριθούμε στο αίτημα των δήμων για οικονομική ενίσχυση, για να προχωρήσουν σε άμεσες παρεμβάσεις σε ό,τι αφορά τη βελτίωση των αγροτικών δρόμων. Το Υπουργείο Εργασίας είναι έτοιμο να δεχθεί τις προτάσεις που θα υπάρχουν μετά την</w:t>
      </w:r>
      <w:r>
        <w:rPr>
          <w:rFonts w:eastAsia="Times New Roman" w:cs="Times New Roman"/>
          <w:szCs w:val="24"/>
        </w:rPr>
        <w:t xml:space="preserve"> καταγραφή, αν υπάρχουν οικογένειες που έχουν υποστεί ζημίες για να καλυφθούν οι ανάγκες τους με ένα άμεσο επίδομα.</w:t>
      </w:r>
    </w:p>
    <w:p w14:paraId="100813D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Είμαστε σε συνεννόηση και σε συνεργασία με την </w:t>
      </w:r>
      <w:r>
        <w:rPr>
          <w:rFonts w:eastAsia="Times New Roman" w:cs="Times New Roman"/>
          <w:szCs w:val="24"/>
        </w:rPr>
        <w:t>π</w:t>
      </w:r>
      <w:r>
        <w:rPr>
          <w:rFonts w:eastAsia="Times New Roman" w:cs="Times New Roman"/>
          <w:szCs w:val="24"/>
        </w:rPr>
        <w:t xml:space="preserve">εριφέρεια, για να μπορέσουμε να βοηθήσουμε, στον βαθμό που και η </w:t>
      </w:r>
      <w:r>
        <w:rPr>
          <w:rFonts w:eastAsia="Times New Roman" w:cs="Times New Roman"/>
          <w:szCs w:val="24"/>
        </w:rPr>
        <w:t>π</w:t>
      </w:r>
      <w:r>
        <w:rPr>
          <w:rFonts w:eastAsia="Times New Roman" w:cs="Times New Roman"/>
          <w:szCs w:val="24"/>
        </w:rPr>
        <w:t>εριφέρεια πρέπει να εξαντλ</w:t>
      </w:r>
      <w:r>
        <w:rPr>
          <w:rFonts w:eastAsia="Times New Roman" w:cs="Times New Roman"/>
          <w:szCs w:val="24"/>
        </w:rPr>
        <w:t>ήσει τις δικές της δυνατότητες για τον καθαρισμό των ρεμάτων, γιατί πολλές φορές έχουμε αυτά τα βίαια καιρικά και κλιματολογικά φαινόμενα, αλλά δεν έχουμε ίσως λάβει σε πολλές των περιπτώσεων την απαραίτητη πρόνοια να υπάρχει καθαρισμός και των ρεμάτων, αλ</w:t>
      </w:r>
      <w:r>
        <w:rPr>
          <w:rFonts w:eastAsia="Times New Roman" w:cs="Times New Roman"/>
          <w:szCs w:val="24"/>
        </w:rPr>
        <w:t>λά και των δικτύων αποχέτευσης των δήμων, για να μπορεί να διευκολύνεται η απορροή των υδάτων.</w:t>
      </w:r>
    </w:p>
    <w:p w14:paraId="100813D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Έγινε μια πολύ καλή συζήτηση, κύριε συνάδελφε, χθες με όλους τους ανθρώπους της περιοχής, σε ένα κλίμα αμοιβαίας κατανόησης και νομίζω ότι πολύ σύντομα, τις επόμ</w:t>
      </w:r>
      <w:r>
        <w:rPr>
          <w:rFonts w:eastAsia="Times New Roman" w:cs="Times New Roman"/>
          <w:szCs w:val="24"/>
        </w:rPr>
        <w:t>ενες ημέρες, θα υπάρξουν συγκεκριμένες πρωτοβουλίες από την Κυβέρνηση.</w:t>
      </w:r>
    </w:p>
    <w:p w14:paraId="100813D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100813D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Υπουργό. </w:t>
      </w:r>
    </w:p>
    <w:p w14:paraId="100813D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Λαμπρούλης για τρία λεπτά.</w:t>
      </w:r>
    </w:p>
    <w:p w14:paraId="100813D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Ευχαριστώ,</w:t>
      </w:r>
      <w:r>
        <w:rPr>
          <w:rFonts w:eastAsia="Times New Roman" w:cs="Times New Roman"/>
          <w:szCs w:val="24"/>
        </w:rPr>
        <w:t xml:space="preserve"> κύριε Πρόεδρε.</w:t>
      </w:r>
    </w:p>
    <w:p w14:paraId="100813D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Και στις συγκεκριμένες καταστροφές στο Νομό Τρικάλων, κύριε Πρόεδρε, κύριε Υπουργέ, όπως και στην υπόλοιπη Ελλάδα, το τελευταίο διάστημα αναδεικνύονται ξεκάθαρα -το γνωρίζετε πολύ καλά και εσείς νομίζω ότι συμφωνείτε σ’ αυτό- οι τραγικές ελ</w:t>
      </w:r>
      <w:r>
        <w:rPr>
          <w:rFonts w:eastAsia="Times New Roman" w:cs="Times New Roman"/>
          <w:szCs w:val="24"/>
        </w:rPr>
        <w:t xml:space="preserve">λείψεις σε υποδομές αντιπλημμυρικής προστασίας, </w:t>
      </w:r>
      <w:r>
        <w:rPr>
          <w:rFonts w:eastAsia="Times New Roman" w:cs="Times New Roman"/>
          <w:szCs w:val="24"/>
        </w:rPr>
        <w:lastRenderedPageBreak/>
        <w:t xml:space="preserve">αλλά και οι ελλείψεις συντήρησης, όπως προείπα, καθαρισμού των ρεμάτων, των καναλιών, των ποταμών, που αποτελούν παράγοντες που συντελούν πάντα στις καταστροφές. Έτσι έγινε και στη συγκεκριμένη περίπτωση στο </w:t>
      </w:r>
      <w:r>
        <w:rPr>
          <w:rFonts w:eastAsia="Times New Roman" w:cs="Times New Roman"/>
          <w:szCs w:val="24"/>
        </w:rPr>
        <w:t>Νομό Τρικάλων.</w:t>
      </w:r>
    </w:p>
    <w:p w14:paraId="100813D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Δείτε το εξής: Η τοπική διοίκηση α΄ και β΄ βαθμού πότε πήρε κονδύλια γι’ αυτά τα πράγματα; Σημειωτέον ότι τα κονδύλια είναι ελλιπέστατα, πετσοκομμένα, αλλά πότε πήραν κονδύλια, για να προχωρήσουν –ας το πω έτσι- έστω στον όποιον καθαρισμό, σ</w:t>
      </w:r>
      <w:r>
        <w:rPr>
          <w:rFonts w:eastAsia="Times New Roman" w:cs="Times New Roman"/>
          <w:szCs w:val="24"/>
        </w:rPr>
        <w:t>τη συντήρηση κλπ. των έργων υποδομής;</w:t>
      </w:r>
    </w:p>
    <w:p w14:paraId="100813D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Εξάλλου, δεν είναι η πρώτη φορά που σημειώνονται πλημμύρες, ειδικά στις παραπήνειες περιοχές του Νομού Τρικάλων. Είπα και στην πρωτολογία μου τι έγινε πριν από τρεις μήνες. Και δεν είναι μόνο το τι έγινε πριν από τρεις</w:t>
      </w:r>
      <w:r>
        <w:rPr>
          <w:rFonts w:eastAsia="Times New Roman" w:cs="Times New Roman"/>
          <w:szCs w:val="24"/>
        </w:rPr>
        <w:t xml:space="preserve"> μήνες, αλλά και πέρυσι, πρόπερσι. Χρόνια τώρα η ίδια ιστορία επαναλαμβάνεται στην ίδια περιοχή.</w:t>
      </w:r>
    </w:p>
    <w:p w14:paraId="100813E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Τεράστιες και εγκληματικές, κύριε Πρόεδρε, είναι οι ευθύνες όλων των έως τώρα κυβερνήσεων και των τοπικών αρχών, που μονίμως τοποθετούν τα ζωτικής σημασίας αντ</w:t>
      </w:r>
      <w:r>
        <w:rPr>
          <w:rFonts w:eastAsia="Times New Roman" w:cs="Times New Roman"/>
          <w:szCs w:val="24"/>
        </w:rPr>
        <w:t>ιπλημμυρικά έργα εκτός προτεραιοτήτων</w:t>
      </w:r>
      <w:r>
        <w:rPr>
          <w:rFonts w:eastAsia="Times New Roman" w:cs="Times New Roman"/>
          <w:szCs w:val="24"/>
        </w:rPr>
        <w:t>,</w:t>
      </w:r>
      <w:r>
        <w:rPr>
          <w:rFonts w:eastAsia="Times New Roman" w:cs="Times New Roman"/>
          <w:szCs w:val="24"/>
        </w:rPr>
        <w:t xml:space="preserve"> στο όνομα των εκτάκτων αναγκών της δημοσιονομικής προσαρμογής, των δυνατοτήτων -όπως λένε- της κοινωνίας, αλλά και με γνώμονα την επιλεξιμότητα των έργων. Αυτό γίνεται. </w:t>
      </w:r>
    </w:p>
    <w:p w14:paraId="100813E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Και βέβαια</w:t>
      </w:r>
      <w:r>
        <w:rPr>
          <w:rFonts w:eastAsia="Times New Roman" w:cs="Times New Roman"/>
          <w:szCs w:val="24"/>
        </w:rPr>
        <w:t>,</w:t>
      </w:r>
      <w:r>
        <w:rPr>
          <w:rFonts w:eastAsia="Times New Roman" w:cs="Times New Roman"/>
          <w:szCs w:val="24"/>
        </w:rPr>
        <w:t xml:space="preserve"> οι τραγικές συνέπειες από τις κατασ</w:t>
      </w:r>
      <w:r>
        <w:rPr>
          <w:rFonts w:eastAsia="Times New Roman" w:cs="Times New Roman"/>
          <w:szCs w:val="24"/>
        </w:rPr>
        <w:t>τροφές έρχονται να προστεθούν στην πολιτική φορολεηλασίας των λαϊκών στρωμάτων, τα οποία αναγκάζονται να πληρώνουν και να ξαναπληρώνουν για να υλοποιηθούν έργα, τα οποία όμως έχουν τι κριτήριο; Το πού και ποιος θα επενδύσει για να κερδοφορήσει, τα συμφέρον</w:t>
      </w:r>
      <w:r>
        <w:rPr>
          <w:rFonts w:eastAsia="Times New Roman" w:cs="Times New Roman"/>
          <w:szCs w:val="24"/>
        </w:rPr>
        <w:t>τα δηλαδή των επιχειρηματιών και των μονοπωλίων και σ’ αυτόν τον τομέα.</w:t>
      </w:r>
    </w:p>
    <w:p w14:paraId="100813E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Θεωρούμε απαραίτητο, χωρίς καμ</w:t>
      </w:r>
      <w:r>
        <w:rPr>
          <w:rFonts w:eastAsia="Times New Roman" w:cs="Times New Roman"/>
          <w:szCs w:val="24"/>
        </w:rPr>
        <w:t>μ</w:t>
      </w:r>
      <w:r>
        <w:rPr>
          <w:rFonts w:eastAsia="Times New Roman" w:cs="Times New Roman"/>
          <w:szCs w:val="24"/>
        </w:rPr>
        <w:t>ία άλλη καθυστέρηση, εφόσον βρισκόμαστε στις αρχές του φθινοπώρου, πως θα πρέπει να προχωρήσει άμεσα η ενίσχυση και η συντήρηση των όποιων αντιπλημμυ</w:t>
      </w:r>
      <w:r>
        <w:rPr>
          <w:rFonts w:eastAsia="Times New Roman" w:cs="Times New Roman"/>
          <w:szCs w:val="24"/>
        </w:rPr>
        <w:t xml:space="preserve">ρικών υποδομών, καθώς και η εκπόνηση ολοκληρωμένου σχεδίου προληπτικής προστασίας του πληθυσμού απέναντι σε έντονα καιρικά φαινόμενα. Και το λέω με αφορμή τον Νομό Τρικάλων. Όχι μόνο στη </w:t>
      </w:r>
      <w:r>
        <w:rPr>
          <w:rFonts w:eastAsia="Times New Roman" w:cs="Times New Roman"/>
          <w:szCs w:val="24"/>
        </w:rPr>
        <w:lastRenderedPageBreak/>
        <w:t>Θεσσαλία, αλλά σε όλη την επικράτεια θα πρέπει να ισχύει αυτό. Να υπά</w:t>
      </w:r>
      <w:r>
        <w:rPr>
          <w:rFonts w:eastAsia="Times New Roman" w:cs="Times New Roman"/>
          <w:szCs w:val="24"/>
        </w:rPr>
        <w:t>ρξει σχέδιο προληπτικής προστασίας του πληθυσμού απέναντι σε έντονα καιρικά φαινόμενα και κυρίως</w:t>
      </w:r>
      <w:r>
        <w:rPr>
          <w:rFonts w:eastAsia="Times New Roman" w:cs="Times New Roman"/>
          <w:szCs w:val="24"/>
        </w:rPr>
        <w:t>,</w:t>
      </w:r>
      <w:r>
        <w:rPr>
          <w:rFonts w:eastAsia="Times New Roman" w:cs="Times New Roman"/>
          <w:szCs w:val="24"/>
        </w:rPr>
        <w:t xml:space="preserve"> να γίνει η κατασκευή των απαραίτητων και αναγκαίων αντιπλημμυρικών και εγγειοβελτιωτικών έργων, όπως είπα.</w:t>
      </w:r>
    </w:p>
    <w:p w14:paraId="100813E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Υπάρχουν ακραία καιρικά φαινόμενα. Δεν μπορούμε, όμ</w:t>
      </w:r>
      <w:r>
        <w:rPr>
          <w:rFonts w:eastAsia="Times New Roman" w:cs="Times New Roman"/>
          <w:szCs w:val="24"/>
        </w:rPr>
        <w:t>ως, να τα ρίχνουμε όλα στα ακραία καιρικά φαινόμενα, στον καιρό, στην κακή μας τη μοίρα και πάει λέγοντας. Συμφωνείτε ή όχι ότι σήμερα υπάρχουν οι σύγχρονες δυνατότητες της τεχνολογίας και της επιστήμης, ώστε να προβλέπονται και να αντιμετωπίζονται αντίστο</w:t>
      </w:r>
      <w:r>
        <w:rPr>
          <w:rFonts w:eastAsia="Times New Roman" w:cs="Times New Roman"/>
          <w:szCs w:val="24"/>
        </w:rPr>
        <w:t>ιχα αυτά τα φαινόμενα; Αυτό μπορεί να ισχύσει τουλάχιστον ως προς την πρόβλεψη. Παράλληλα, υπάρχουν οι δυνατότητες που δίνουν η επιστήμη, η τεχνολογία και το έμπειρο εργατοτεχνικό προσωπικό</w:t>
      </w:r>
      <w:r>
        <w:rPr>
          <w:rFonts w:eastAsia="Times New Roman" w:cs="Times New Roman"/>
          <w:szCs w:val="24"/>
        </w:rPr>
        <w:t>,</w:t>
      </w:r>
      <w:r>
        <w:rPr>
          <w:rFonts w:eastAsia="Times New Roman" w:cs="Times New Roman"/>
          <w:szCs w:val="24"/>
        </w:rPr>
        <w:t xml:space="preserve"> που έχουμε και στη χώρα μας για την κατασκευή των αντίστοιχων ανα</w:t>
      </w:r>
      <w:r>
        <w:rPr>
          <w:rFonts w:eastAsia="Times New Roman" w:cs="Times New Roman"/>
          <w:szCs w:val="24"/>
        </w:rPr>
        <w:t>γκαίων έργων. Υπάρχουν αυτές οι δυνατότητες. Κονδύλια δεν υπάρχουν, κονδύλια δεν δίνετε. Και βεβαίως</w:t>
      </w:r>
      <w:r>
        <w:rPr>
          <w:rFonts w:eastAsia="Times New Roman" w:cs="Times New Roman"/>
          <w:szCs w:val="24"/>
        </w:rPr>
        <w:t>,</w:t>
      </w:r>
      <w:r>
        <w:rPr>
          <w:rFonts w:eastAsia="Times New Roman" w:cs="Times New Roman"/>
          <w:szCs w:val="24"/>
        </w:rPr>
        <w:t xml:space="preserve"> ο λαός υποφέρει και πληρώνει τα αποτελέσματα αυτών των πολιτικών. </w:t>
      </w:r>
    </w:p>
    <w:p w14:paraId="100813E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Να, γιατί εμείς ως Κομμουνιστικό Κόμμα</w:t>
      </w:r>
      <w:r>
        <w:rPr>
          <w:rFonts w:eastAsia="Times New Roman" w:cs="Times New Roman"/>
          <w:szCs w:val="24"/>
        </w:rPr>
        <w:t>,</w:t>
      </w:r>
      <w:r>
        <w:rPr>
          <w:rFonts w:eastAsia="Times New Roman" w:cs="Times New Roman"/>
          <w:szCs w:val="24"/>
        </w:rPr>
        <w:t xml:space="preserve"> καλούμε τους αγρότες της περιοχής, τα λαϊκά στρ</w:t>
      </w:r>
      <w:r>
        <w:rPr>
          <w:rFonts w:eastAsia="Times New Roman" w:cs="Times New Roman"/>
          <w:szCs w:val="24"/>
        </w:rPr>
        <w:t xml:space="preserve">ώματα, να οργανώσουν την πάλη τους και να διεκδικήσουν μία άμεση λύση, για μέτρα και αντιπλημμυρικής προστασίας, ιδιαίτερα βεβαίως στις περιοχές που έχουν εντοπισμένα προβλήματα, πέρα από μέτρα άμεσης ανακούφισης. </w:t>
      </w:r>
    </w:p>
    <w:p w14:paraId="100813E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Είπατε, για παράδειγμα, ότι θα δοθεί ένα </w:t>
      </w:r>
      <w:r>
        <w:rPr>
          <w:rFonts w:eastAsia="Times New Roman" w:cs="Times New Roman"/>
          <w:szCs w:val="24"/>
        </w:rPr>
        <w:t>έκτακτο βοήθημα, τα 600 ευρώ δηλαδή για τις οικοσκευές. Αυτό προβλέπει ο νόμος. Και σαν δοθεί το έκτακτο βοήθημα, το επόμενο δίμηνο, τρίμηνο, τι θα γίνει; Να πάρει, για παράδειγμα, τις οικοσκευές να τις κάνει τι; Πού να τις βάλει; Σε ποια σπίτια; Στα κατεσ</w:t>
      </w:r>
      <w:r>
        <w:rPr>
          <w:rFonts w:eastAsia="Times New Roman" w:cs="Times New Roman"/>
          <w:szCs w:val="24"/>
        </w:rPr>
        <w:t>τραμμένα σπίτια; Τα χωριά εκεί ρημάχτηκαν όλα, ειδικά τα ορεινά στη περιοχή της Καλαμπάκας. Στέκονται στον αέρα. Έπεσαν οι τοίχοι. Έπεσαν τα σπίτια. Πού να μπουν; Άρα, δεν πρέπει να μεριμνήσει το κράτος για τη στέγασή τους, πρώτον; Δεν πρέπει να πάρει μέτρ</w:t>
      </w:r>
      <w:r>
        <w:rPr>
          <w:rFonts w:eastAsia="Times New Roman" w:cs="Times New Roman"/>
          <w:szCs w:val="24"/>
        </w:rPr>
        <w:t xml:space="preserve">α; Εμείς προτείναμε μέτρα και στην ερώτηση -να μην τα επαναλαμβάνω- για τα ζητήματα που αφορούν ενδεχομένως το «πάγωμα» των δανείων τους, των εισφορών τους, όλα αυτά τα φορολογικά μέτρα που επιβαρύνουν βεβαίως και αυτές τις κατηγορίες. </w:t>
      </w:r>
    </w:p>
    <w:p w14:paraId="100813E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σε ό,τι </w:t>
      </w:r>
      <w:r>
        <w:rPr>
          <w:rFonts w:eastAsia="Times New Roman" w:cs="Times New Roman"/>
          <w:szCs w:val="24"/>
        </w:rPr>
        <w:t>αφορά το αγροτικό κομμάτι, βεβαίως θα μου πείτε ότι είστε αναρμόδιο Υπουργείο, αλλά υπάρχουν και καταστροφές στην αγροτική παραγωγή, σε ζωικό κεφάλαιο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οι οποίες πρέπει να αποζημιωθούν. Κι εδώ μπαίνει ένα ζήτημα, που το αναδεικνύουμε συνεχώς και οι ί</w:t>
      </w:r>
      <w:r>
        <w:rPr>
          <w:rFonts w:eastAsia="Times New Roman" w:cs="Times New Roman"/>
          <w:szCs w:val="24"/>
        </w:rPr>
        <w:t>διοι οι αγρότες το διεκδικούν, κατά πόσο θα πρέπει να αποζημιωθούν για τις ζημιές –διότι οι αποζημιώσεις είναι για συγκεκριμένες κατηγορίες- οι αγροτοκτηνοτρόφοι από τον ΕΛΓΑ. Εμείς λέμε 100%. Ενώ χαρατσώνονται οι αγρότες και πληρώνουν στον ΕΛΓΑ, δεν έχουν</w:t>
      </w:r>
      <w:r>
        <w:rPr>
          <w:rFonts w:eastAsia="Times New Roman" w:cs="Times New Roman"/>
          <w:szCs w:val="24"/>
        </w:rPr>
        <w:t xml:space="preserve"> αντίστοιχες απολαβές για τις αποζημιώσεις της παραγωγής τους όταν πλήττονται.</w:t>
      </w:r>
    </w:p>
    <w:p w14:paraId="100813E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αυτήν την κατεύθυνση εμείς καλούμε και τον λαό των Τρικάλων, τους αγρότες, τους εργαζόμενους, να διεκδικήσουν μέτρα αναγκαία, που να απαντούν στις σύγχρονες ανάγκες τους. </w:t>
      </w:r>
    </w:p>
    <w:p w14:paraId="100813E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ταθέτω και σχετικό υπόμνημα της Ομοσπονδίας Αγροτικών Συλλόγων Ν</w:t>
      </w:r>
      <w:r>
        <w:rPr>
          <w:rFonts w:eastAsia="Times New Roman" w:cs="Times New Roman"/>
          <w:szCs w:val="24"/>
        </w:rPr>
        <w:t>ομού</w:t>
      </w:r>
      <w:r>
        <w:rPr>
          <w:rFonts w:eastAsia="Times New Roman" w:cs="Times New Roman"/>
          <w:szCs w:val="24"/>
        </w:rPr>
        <w:t xml:space="preserve"> Τρικάλων «Η </w:t>
      </w:r>
      <w:r>
        <w:rPr>
          <w:rFonts w:eastAsia="Times New Roman" w:cs="Times New Roman"/>
          <w:szCs w:val="24"/>
        </w:rPr>
        <w:t>Άνοιξη</w:t>
      </w:r>
      <w:r>
        <w:rPr>
          <w:rFonts w:eastAsia="Times New Roman" w:cs="Times New Roman"/>
          <w:szCs w:val="24"/>
        </w:rPr>
        <w:t>».</w:t>
      </w:r>
    </w:p>
    <w:p w14:paraId="100813E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100813E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ΣΤ΄ Αντιπρόεδρος της Βουλής κ. Γεώργιος Λαμπρούλης καταθέτει για τα Πρακτικά το προαναφερθέν υπόμνημα, το οποίο βρί</w:t>
      </w:r>
      <w:r>
        <w:rPr>
          <w:rFonts w:eastAsia="Times New Roman" w:cs="Times New Roman"/>
          <w:szCs w:val="24"/>
        </w:rPr>
        <w:t>σκεται στο αρχείο του Τμήματος Γραμματείας της Διεύθυνσης Στενογραφίας και  Πρακτικών της Βουλής)</w:t>
      </w:r>
    </w:p>
    <w:p w14:paraId="100813E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έχετε τον λόγο. </w:t>
      </w:r>
    </w:p>
    <w:p w14:paraId="100813E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Κύριε συνάδελφε</w:t>
      </w:r>
      <w:r>
        <w:rPr>
          <w:rFonts w:eastAsia="Times New Roman" w:cs="Times New Roman"/>
          <w:szCs w:val="24"/>
        </w:rPr>
        <w:t xml:space="preserve">, το Κομμουνιστικό Κόμμα μάς έχει συνηθίσει να έχει μέτρο στον λόγο του, χωρίς υπερβολές. Σήμερα, νομίζω ότι δεν το τηρήσατε. Και ήρθατε και λίγο χωρίς καλή ενημέρωση. </w:t>
      </w:r>
    </w:p>
    <w:p w14:paraId="100813E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Εγκαίρως το Υπουργείο χρηματοδότησε και την Περιφέρεια και τον Δήμο Τρικκαίων και τον Δ</w:t>
      </w:r>
      <w:r>
        <w:rPr>
          <w:rFonts w:eastAsia="Times New Roman" w:cs="Times New Roman"/>
          <w:szCs w:val="24"/>
        </w:rPr>
        <w:t>ήμο Πύλης για προληπτικές παρεμβάσεις. Αυτό είναι το πρώτο.</w:t>
      </w:r>
    </w:p>
    <w:p w14:paraId="100813E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στη σύσκεψη που έγινε χθες δεν κατετέθη άποψη ότι υπήρξαν καταστροφές σε σπίτια. </w:t>
      </w:r>
    </w:p>
    <w:p w14:paraId="100813E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Τρίτον, το Υπουργείο Οικονομικών, ο κ. Αλεξιάδης, ήδη έχει προβεί στις αναγκαίες διαδικασίες και υπουργι</w:t>
      </w:r>
      <w:r>
        <w:rPr>
          <w:rFonts w:eastAsia="Times New Roman" w:cs="Times New Roman"/>
          <w:szCs w:val="24"/>
        </w:rPr>
        <w:t xml:space="preserve">κές αποφάσεις, με τις οποίες σε κάθε περιοχή που κηρύσσεται σε κατάσταση έκτακτης ανάγκης θα διευκολύνονται τα προβλήματα των μικρομεσαίων επιχειρήσεων που υφίστανται ζημίες. </w:t>
      </w:r>
    </w:p>
    <w:p w14:paraId="100813F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Ήδη, λοιπόν, πρέπει να σας πω –και πρέπει να λέμε και τα καλά- ότι διαπιστώθηκε </w:t>
      </w:r>
      <w:r>
        <w:rPr>
          <w:rFonts w:eastAsia="Times New Roman" w:cs="Times New Roman"/>
          <w:szCs w:val="24"/>
        </w:rPr>
        <w:t xml:space="preserve">χθες στη συζήτηση ότι υπήρξε ένας συντονισμός διά του Υπουργείου Πολιτικής Προστασίας, το οποίο εγκαίρως, πρέπει να σας πω, ενημερώνει για τον ερχομό καιρικών φαινομένων. Υπήρξε, λοιπόν, ένας συντονισμός, μπορώ να πω, και της </w:t>
      </w:r>
      <w:r>
        <w:rPr>
          <w:rFonts w:eastAsia="Times New Roman" w:cs="Times New Roman"/>
          <w:szCs w:val="24"/>
        </w:rPr>
        <w:t>π</w:t>
      </w:r>
      <w:r>
        <w:rPr>
          <w:rFonts w:eastAsia="Times New Roman" w:cs="Times New Roman"/>
          <w:szCs w:val="24"/>
        </w:rPr>
        <w:t>εριφέρειας και των δήμων, ώστ</w:t>
      </w:r>
      <w:r>
        <w:rPr>
          <w:rFonts w:eastAsia="Times New Roman" w:cs="Times New Roman"/>
          <w:szCs w:val="24"/>
        </w:rPr>
        <w:t xml:space="preserve">ε να περιοριστούν οι επιπτώσεις αυτών των φαινομένων. </w:t>
      </w:r>
    </w:p>
    <w:p w14:paraId="100813F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Ήδη το Υπουργείο έχει αποστείλει μια προειδοποίηση σε όλες τις περιφέρειες, σε όλους τους δήμους, αλλά και στη Διεύθυνση Εγγείων Βελτιώσεων να προβούν στις αναγκαίες πρόνοιες, ώστε όλα αυτά τα δίκτυα π</w:t>
      </w:r>
      <w:r>
        <w:rPr>
          <w:rFonts w:eastAsia="Times New Roman" w:cs="Times New Roman"/>
          <w:szCs w:val="24"/>
        </w:rPr>
        <w:t xml:space="preserve">ου σχετίζονται με την απορροή των υδάτων να έχουν την απαραίτητη παρακολούθηση και φροντίδα. Άρα, πρέπει να είμαστε και λίγο κοντά στην πραγματικότητα. Εγώ κατανοώ την αγωνία. Από εκεί </w:t>
      </w:r>
      <w:r>
        <w:rPr>
          <w:rFonts w:eastAsia="Times New Roman" w:cs="Times New Roman"/>
          <w:szCs w:val="24"/>
        </w:rPr>
        <w:lastRenderedPageBreak/>
        <w:t>και πέρα, όμως, πρέπει να δεχθείτε τουλάχιστον αυτά που γίνονται και να</w:t>
      </w:r>
      <w:r>
        <w:rPr>
          <w:rFonts w:eastAsia="Times New Roman" w:cs="Times New Roman"/>
          <w:szCs w:val="24"/>
        </w:rPr>
        <w:t xml:space="preserve"> τα αναγνωρίζουμε. Νομίζω ότι σ’ ένα τέτοιο πνεύμα κινούμαστε και στην περιοχή των Τρικάλων. </w:t>
      </w:r>
    </w:p>
    <w:p w14:paraId="100813F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00813F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Υπουργό. </w:t>
      </w:r>
    </w:p>
    <w:p w14:paraId="100813F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πειδή στις 12</w:t>
      </w:r>
      <w:r>
        <w:rPr>
          <w:rFonts w:eastAsia="Times New Roman" w:cs="Times New Roman"/>
          <w:szCs w:val="24"/>
        </w:rPr>
        <w:t>.</w:t>
      </w:r>
      <w:r>
        <w:rPr>
          <w:rFonts w:eastAsia="Times New Roman" w:cs="Times New Roman"/>
          <w:szCs w:val="24"/>
        </w:rPr>
        <w:t>00΄ ο Υπουργός κ. Αποστόλου έχει ένα πολύ σημαντικό ραντεβού με</w:t>
      </w:r>
      <w:r>
        <w:rPr>
          <w:rFonts w:eastAsia="Times New Roman" w:cs="Times New Roman"/>
          <w:szCs w:val="24"/>
        </w:rPr>
        <w:t xml:space="preserve"> έναν ξένο παράγοντα, </w:t>
      </w:r>
      <w:r>
        <w:rPr>
          <w:rFonts w:eastAsia="Times New Roman" w:cs="Times New Roman"/>
          <w:szCs w:val="24"/>
        </w:rPr>
        <w:t xml:space="preserve">θα ήθελα </w:t>
      </w:r>
      <w:r>
        <w:rPr>
          <w:rFonts w:eastAsia="Times New Roman" w:cs="Times New Roman"/>
          <w:szCs w:val="24"/>
        </w:rPr>
        <w:t xml:space="preserve">να παρακαλέσω την κ. Χριστοφιλοπούλου να αναπτύξει την επίκαιρη ερώτησή της όσο γίνεται πιο συνοπτικά και με αυστηρότητα, ώστε να μην την αναβάλλουμε. Όπως επίσης, θα παρακαλέσω  και τον Υπουργό κ. Κουρουμπλή να απαντήσει με </w:t>
      </w:r>
      <w:r>
        <w:rPr>
          <w:rFonts w:eastAsia="Times New Roman" w:cs="Times New Roman"/>
          <w:szCs w:val="24"/>
        </w:rPr>
        <w:t xml:space="preserve">πολύ μεγάλη οικονομία χρόνου, για να προλάβει ο Υπουργός να πάει στο ραντεβού του.  </w:t>
      </w:r>
    </w:p>
    <w:p w14:paraId="100813F5"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Θα σας παρακαλούσα, χωρίς να σας κόψω το χρόνο -όσο χρόνο δικαιούστε θα τον έχετε- να είστε σύντομη.</w:t>
      </w:r>
    </w:p>
    <w:p w14:paraId="100813F6"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szCs w:val="24"/>
        </w:rPr>
        <w:lastRenderedPageBreak/>
        <w:t xml:space="preserve">Προχωρούμε στην έβδομη </w:t>
      </w:r>
      <w:r>
        <w:rPr>
          <w:rFonts w:eastAsia="Times New Roman"/>
          <w:szCs w:val="24"/>
        </w:rPr>
        <w:t xml:space="preserve">με αριθμό </w:t>
      </w:r>
      <w:r>
        <w:rPr>
          <w:rFonts w:eastAsia="Times New Roman" w:cs="Times New Roman"/>
          <w:szCs w:val="24"/>
        </w:rPr>
        <w:t xml:space="preserve">1190/29-8-2016 </w:t>
      </w:r>
      <w:r>
        <w:rPr>
          <w:rFonts w:eastAsia="Times New Roman"/>
          <w:szCs w:val="24"/>
        </w:rPr>
        <w:t>επίκαιρη ερώτηση δε</w:t>
      </w:r>
      <w:r>
        <w:rPr>
          <w:rFonts w:eastAsia="Times New Roman"/>
          <w:szCs w:val="24"/>
        </w:rPr>
        <w:t>ύ</w:t>
      </w:r>
      <w:r>
        <w:rPr>
          <w:rFonts w:eastAsia="Times New Roman"/>
          <w:szCs w:val="24"/>
        </w:rPr>
        <w:t>τ</w:t>
      </w:r>
      <w:r>
        <w:rPr>
          <w:rFonts w:eastAsia="Times New Roman"/>
          <w:szCs w:val="24"/>
        </w:rPr>
        <w:t>ε</w:t>
      </w:r>
      <w:r>
        <w:rPr>
          <w:rFonts w:eastAsia="Times New Roman"/>
          <w:szCs w:val="24"/>
        </w:rPr>
        <w:t>ρου κύκλου</w:t>
      </w:r>
      <w:r>
        <w:rPr>
          <w:rFonts w:eastAsia="Times New Roman" w:cs="Times New Roman"/>
          <w:szCs w:val="24"/>
        </w:rPr>
        <w:t xml:space="preserve"> της Βουλευτού Αττικής της Δημοκρατικής Συμπαράταξης ΠΑΣΟΚ-ΔΗΜΑΡ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 Χριστοφιλοπούλου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σχετικά με τον αποκλεισμό χιλιάδων παιδιών από τους παιδικούς σταθμούς της χώρας.</w:t>
      </w:r>
    </w:p>
    <w:p w14:paraId="100813F7"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Στην ερώ</w:t>
      </w:r>
      <w:r>
        <w:rPr>
          <w:rFonts w:eastAsia="Times New Roman" w:cs="Times New Roman"/>
          <w:szCs w:val="24"/>
        </w:rPr>
        <w:t>τηση θα απαντήσει ο Υπουργός κ. Παναγιώτης Κουρουμπλής.</w:t>
      </w:r>
    </w:p>
    <w:p w14:paraId="100813F8"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Κυρία Χριστοφιλοπούλου, έχετε τον λόγο.</w:t>
      </w:r>
    </w:p>
    <w:p w14:paraId="100813F9"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Ευχαριστώ, κύριε Πρόεδρε.</w:t>
      </w:r>
    </w:p>
    <w:p w14:paraId="100813FA"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Κύριε Υπουργέ, βρισκόμαστε στα μέσα Σεπτεμβρίου και η κατάσταση δεν έχει βελτιωθεί στους βρεφικούς και παι</w:t>
      </w:r>
      <w:r>
        <w:rPr>
          <w:rFonts w:eastAsia="Times New Roman" w:cs="Times New Roman"/>
          <w:szCs w:val="24"/>
        </w:rPr>
        <w:t xml:space="preserve">δικούς σταθμούς, στα Κέντρα Δημιουργικής Απασχόλησης Παιδιών και στα Κέντρα Δημιουργικής Απασχόλησης Παιδιών με Αναπηρίες. Αυτή η κατάσταση δείχνει κάτι θα έλεγα ανησυχητικό, ανησυχητικό για το κράτος, για την κοινωνία μας και πάνω από όλα για τους γονείς </w:t>
      </w:r>
      <w:r>
        <w:rPr>
          <w:rFonts w:eastAsia="Times New Roman" w:cs="Times New Roman"/>
          <w:szCs w:val="24"/>
        </w:rPr>
        <w:t xml:space="preserve">και τα παιδιά. </w:t>
      </w:r>
    </w:p>
    <w:p w14:paraId="100813FB"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στα τρία παιδιά δεν μπορεί να βρει θέση γιατί οι αιτήσεις έχουν απορριφθεί. Άρα υπάρχει ένας μεγάλος αριθμός, γύρω στις τριάντα έξι χιλιάδες παιδιά, που δεν έχουν εγκριθεί οι αιτήσεις τους για να έχουν το περίφημο </w:t>
      </w:r>
      <w:r>
        <w:rPr>
          <w:rFonts w:eastAsia="Times New Roman" w:cs="Times New Roman"/>
          <w:szCs w:val="24"/>
          <w:lang w:val="en-US"/>
        </w:rPr>
        <w:t>voucher</w:t>
      </w:r>
      <w:r>
        <w:rPr>
          <w:rFonts w:eastAsia="Times New Roman" w:cs="Times New Roman"/>
          <w:szCs w:val="24"/>
        </w:rPr>
        <w:t xml:space="preserve">. </w:t>
      </w:r>
    </w:p>
    <w:p w14:paraId="100813FC"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Όμως και από</w:t>
      </w:r>
      <w:r>
        <w:rPr>
          <w:rFonts w:eastAsia="Times New Roman" w:cs="Times New Roman"/>
          <w:szCs w:val="24"/>
        </w:rPr>
        <w:t xml:space="preserve"> τους κατόχους του </w:t>
      </w:r>
      <w:r>
        <w:rPr>
          <w:rFonts w:eastAsia="Times New Roman" w:cs="Times New Roman"/>
          <w:szCs w:val="24"/>
          <w:lang w:val="en-US"/>
        </w:rPr>
        <w:t>voucher</w:t>
      </w:r>
      <w:r>
        <w:rPr>
          <w:rFonts w:eastAsia="Times New Roman" w:cs="Times New Roman"/>
          <w:szCs w:val="24"/>
        </w:rPr>
        <w:t xml:space="preserve">, κύριε Υπουργέ, το οποίο εσείς, η Κυβέρνησή σας δηλαδή, το Υπουργείο Εργασίας συγκεκριμένα θεσμοθέτησε και έθεσε σε εφαρμογή, από τα ογδόντα τέσσερις χιλιάδες πεντακόσια </w:t>
      </w:r>
      <w:r>
        <w:rPr>
          <w:rFonts w:eastAsia="Times New Roman" w:cs="Times New Roman"/>
          <w:szCs w:val="24"/>
          <w:lang w:val="en-US"/>
        </w:rPr>
        <w:t>voucher</w:t>
      </w:r>
      <w:r>
        <w:rPr>
          <w:rFonts w:eastAsia="Times New Roman" w:cs="Times New Roman"/>
          <w:szCs w:val="24"/>
        </w:rPr>
        <w:t xml:space="preserve"> πόσα έχουν πραγματικά αξιοποιηθεί; Πόσα, κύριε Υπου</w:t>
      </w:r>
      <w:r>
        <w:rPr>
          <w:rFonts w:eastAsia="Times New Roman" w:cs="Times New Roman"/>
          <w:szCs w:val="24"/>
        </w:rPr>
        <w:t xml:space="preserve">ργέ, έχουν μπορέσει να βρουν ανταπόκριση; Πόσοι γονείς έχουν μπορέσει να βρουν θέση για τα παιδιά τους από τους ογδόντα τέσσερις χιλιάδες πεντακόσιους; </w:t>
      </w:r>
    </w:p>
    <w:p w14:paraId="100813FD"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Είναι πολλές χιλιάδες, κύριε Πρόεδρε. Είναι πάνω από δέκα χιλιάδες, όπως λένε οι πληροφορίες μας και πα</w:t>
      </w:r>
      <w:r>
        <w:rPr>
          <w:rFonts w:eastAsia="Times New Roman" w:cs="Times New Roman"/>
          <w:szCs w:val="24"/>
        </w:rPr>
        <w:t xml:space="preserve">ρακαλώ τον Υπουργό να δώσει στη Βουλή των Ελλήνων τα στοιχεία ότι έχουμε πάνω από δέκα χιλιάδες κατόχους, δικαιούχους </w:t>
      </w:r>
      <w:r>
        <w:rPr>
          <w:rFonts w:eastAsia="Times New Roman" w:cs="Times New Roman"/>
          <w:szCs w:val="24"/>
          <w:lang w:val="en-US"/>
        </w:rPr>
        <w:t>voucher</w:t>
      </w:r>
      <w:r>
        <w:rPr>
          <w:rFonts w:eastAsia="Times New Roman" w:cs="Times New Roman"/>
          <w:szCs w:val="24"/>
        </w:rPr>
        <w:t xml:space="preserve"> οι οποίοι δεν μπορούν να βρουν θέση, διότι υπάρχουν περιοχές της χώρας που έχουν δοθεί περισσότερα </w:t>
      </w:r>
      <w:r>
        <w:rPr>
          <w:rFonts w:eastAsia="Times New Roman" w:cs="Times New Roman"/>
          <w:szCs w:val="24"/>
          <w:lang w:val="en-US"/>
        </w:rPr>
        <w:t>voucher</w:t>
      </w:r>
      <w:r>
        <w:rPr>
          <w:rFonts w:eastAsia="Times New Roman" w:cs="Times New Roman"/>
          <w:szCs w:val="24"/>
        </w:rPr>
        <w:t xml:space="preserve"> -να τα πούμε κουπόνια σ</w:t>
      </w:r>
      <w:r>
        <w:rPr>
          <w:rFonts w:eastAsia="Times New Roman" w:cs="Times New Roman"/>
          <w:szCs w:val="24"/>
        </w:rPr>
        <w:t xml:space="preserve">την ελληνική γλώσσα- </w:t>
      </w:r>
      <w:r>
        <w:rPr>
          <w:rFonts w:eastAsia="Times New Roman" w:cs="Times New Roman"/>
          <w:szCs w:val="24"/>
        </w:rPr>
        <w:lastRenderedPageBreak/>
        <w:t xml:space="preserve">για παιδικούς και βρεφονηπιακούς σταθμούς από όσες δομές δημόσιες, δημοτικές και ιδιωτικές έχει η συγκεκριμένη περιοχή. </w:t>
      </w:r>
    </w:p>
    <w:p w14:paraId="100813FE"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Αυτοί οι άνθρωποι δικαιούνται, αλλά δεν μπορούν να βρουν θέση, ενώ υπάρχουν κι άλλοι -κι εμείς έχουμε προτείνει λύ</w:t>
      </w:r>
      <w:r>
        <w:rPr>
          <w:rFonts w:eastAsia="Times New Roman" w:cs="Times New Roman"/>
          <w:szCs w:val="24"/>
        </w:rPr>
        <w:t>σεις στη Δημοκρατική Συμπαράταξη- των οποίων έχουν απορριφθεί οι αιτήσεις. Και υπάρχουν κενές θέσεις αυτή τη στιγμή σε μια σειρά από δήμους και μάλιστα σε δήμους σε περιοχές εργατικές, περιοχές ανθρώπων μεσαίας και χαμηλότερων εισοδηματικών τάξεων, που έχο</w:t>
      </w:r>
      <w:r>
        <w:rPr>
          <w:rFonts w:eastAsia="Times New Roman" w:cs="Times New Roman"/>
          <w:szCs w:val="24"/>
        </w:rPr>
        <w:t xml:space="preserve">υν πολύ μεγάλη ανάγκη τις υπηρεσίες αυτές, και τις έχουν ανάγκη και τα παιδιά και τις έχουν ανάγκη και οι γονείς. Γιατί γνωρίζετε πάρα πολύ καλά, κύριε Υπουργέ, πόσο σημαντικό είναι το ζήτημα της φροντίδας και της προσχολικής εκπαίδευσης. </w:t>
      </w:r>
    </w:p>
    <w:p w14:paraId="100813FF"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Παρακαλώ, λοιπόν</w:t>
      </w:r>
      <w:r>
        <w:rPr>
          <w:rFonts w:eastAsia="Times New Roman" w:cs="Times New Roman"/>
          <w:szCs w:val="24"/>
        </w:rPr>
        <w:t>, να μας δώσετε τα στοιχεία. Πώς είναι αυτή τη στιγμή η κατάσταση; Και ως συντονίζον Υπουργείο -γι’ αυτό και αποτάθηκα σε εσάς, είστε το συντονίζον Υπουργείο- πώς θα λύσετε το πρόβλημα;</w:t>
      </w:r>
    </w:p>
    <w:p w14:paraId="10081400"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την κ</w:t>
      </w:r>
      <w:r>
        <w:rPr>
          <w:rFonts w:eastAsia="Times New Roman"/>
          <w:szCs w:val="24"/>
        </w:rPr>
        <w:t>.</w:t>
      </w:r>
      <w:r>
        <w:rPr>
          <w:rFonts w:eastAsia="Times New Roman"/>
          <w:szCs w:val="24"/>
        </w:rPr>
        <w:t xml:space="preserve"> Χριστοφιλοπούλου</w:t>
      </w:r>
      <w:r>
        <w:rPr>
          <w:rFonts w:eastAsia="Times New Roman"/>
          <w:szCs w:val="24"/>
        </w:rPr>
        <w:t>.</w:t>
      </w:r>
    </w:p>
    <w:p w14:paraId="10081401"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Κύριε Υπουργέ, έχετε τον λόγο.</w:t>
      </w:r>
    </w:p>
    <w:p w14:paraId="10081402" w14:textId="77777777" w:rsidR="00BF7D21" w:rsidRDefault="003642EA">
      <w:pPr>
        <w:tabs>
          <w:tab w:val="left" w:pos="2608"/>
        </w:tabs>
        <w:spacing w:after="0" w:line="600" w:lineRule="auto"/>
        <w:ind w:firstLine="720"/>
        <w:contextualSpacing/>
        <w:jc w:val="both"/>
        <w:rPr>
          <w:rFonts w:eastAsia="Times New Roman" w:cs="Times New Roman"/>
          <w:bCs/>
          <w:szCs w:val="24"/>
        </w:rPr>
      </w:pPr>
      <w:r>
        <w:rPr>
          <w:rFonts w:eastAsia="Times New Roman"/>
          <w:b/>
          <w:szCs w:val="24"/>
        </w:rPr>
        <w:t xml:space="preserve">ΠΑΝΑΓΙΩΤΗΣ ΚΟΥΡΟΥΜΠΛΗΣ (Υπουργός </w:t>
      </w:r>
      <w:r>
        <w:rPr>
          <w:rFonts w:eastAsia="Times New Roman" w:cs="Times New Roman"/>
          <w:b/>
          <w:bCs/>
          <w:szCs w:val="24"/>
        </w:rPr>
        <w:t>Εσωτερικών και Διοικητικής Ανασυγκρότησης):</w:t>
      </w:r>
      <w:r>
        <w:rPr>
          <w:rFonts w:eastAsia="Times New Roman" w:cs="Times New Roman"/>
          <w:bCs/>
          <w:szCs w:val="24"/>
        </w:rPr>
        <w:t xml:space="preserve"> Θέλω, κύριε Πρόεδρε, να ευχαριστήσω ιδιαίτερα την κ</w:t>
      </w:r>
      <w:r>
        <w:rPr>
          <w:rFonts w:eastAsia="Times New Roman" w:cs="Times New Roman"/>
          <w:bCs/>
          <w:szCs w:val="24"/>
        </w:rPr>
        <w:t>.</w:t>
      </w:r>
      <w:r>
        <w:rPr>
          <w:rFonts w:eastAsia="Times New Roman" w:cs="Times New Roman"/>
          <w:bCs/>
          <w:szCs w:val="24"/>
        </w:rPr>
        <w:t xml:space="preserve"> Χριστοφιλοπούλου για την ερώτηση. Είναι πολύ ενδιαφέρουσα ερώτηση θα έλεγα. Όμως θα ήθελα να την παρακαλέσω στη δευτερολογία της να μου πει το 2014 πόσες χιλιάδες παιδιά μπήκαν στους παιδικούς σταθμούς. </w:t>
      </w:r>
    </w:p>
    <w:p w14:paraId="10081403"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bCs/>
          <w:szCs w:val="24"/>
        </w:rPr>
        <w:t xml:space="preserve">Κυρία Χριστοφιλοπούλου, πράγματι δέκα χιλιάδες </w:t>
      </w:r>
      <w:r>
        <w:rPr>
          <w:rFonts w:eastAsia="Times New Roman" w:cs="Times New Roman"/>
          <w:szCs w:val="24"/>
          <w:lang w:val="en-US"/>
        </w:rPr>
        <w:t>vouc</w:t>
      </w:r>
      <w:r>
        <w:rPr>
          <w:rFonts w:eastAsia="Times New Roman" w:cs="Times New Roman"/>
          <w:szCs w:val="24"/>
          <w:lang w:val="en-US"/>
        </w:rPr>
        <w:t>her</w:t>
      </w:r>
      <w:r>
        <w:rPr>
          <w:rFonts w:eastAsia="Times New Roman" w:cs="Times New Roman"/>
          <w:szCs w:val="24"/>
        </w:rPr>
        <w:t xml:space="preserve"> δεν έχουν καλυφθεί, γιατί δεν υπάρχουν δομές. Όμως το ερώτημα έπρεπε να το θέσετε στον εαυτό σας. Γιατί δεν υπάρχουν δομές; Φταίει η Κυβέρνηση αυτή; </w:t>
      </w:r>
    </w:p>
    <w:p w14:paraId="10081404"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Ξέρετε, κυρία Χριστοφιλοπούλου, πόσα ΚΔΑΠ ΑΜΕΑ υπάρχουν στη χώρα; Στους τριακόσιους είκοσι πέντε δήμου</w:t>
      </w:r>
      <w:r>
        <w:rPr>
          <w:rFonts w:eastAsia="Times New Roman" w:cs="Times New Roman"/>
          <w:szCs w:val="24"/>
        </w:rPr>
        <w:t xml:space="preserve">ς υπάρχουν μόνο τριάντα ή σαράντα. Γιατί δεν υπάρχουν στους άλλους δήμους; Φταίει αυτή </w:t>
      </w:r>
      <w:r>
        <w:rPr>
          <w:rFonts w:eastAsia="Times New Roman" w:cs="Times New Roman"/>
          <w:szCs w:val="24"/>
        </w:rPr>
        <w:lastRenderedPageBreak/>
        <w:t xml:space="preserve">η Κυβέρνηση; Έγινε χθες δηλαδή και κλείσανε; Ξέρετε πόσα ΚΔΑΠ υπάρχουν στη χώρα; Έχετε πληροφόρηση πόσοι δήμοι δεν έχουνε ΚΔΑΠ, κυρία Χριστοφιλοπούλου; Μήπως τα έκλεισε </w:t>
      </w:r>
      <w:r>
        <w:rPr>
          <w:rFonts w:eastAsia="Times New Roman" w:cs="Times New Roman"/>
          <w:szCs w:val="24"/>
        </w:rPr>
        <w:t>αυτή η Κυβέρνηση;</w:t>
      </w:r>
    </w:p>
    <w:p w14:paraId="10081405"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 xml:space="preserve">Ακριβώς οι δέκα χιλιάδες </w:t>
      </w:r>
      <w:r>
        <w:rPr>
          <w:rFonts w:eastAsia="Times New Roman" w:cs="Times New Roman"/>
          <w:szCs w:val="24"/>
          <w:lang w:val="en-US"/>
        </w:rPr>
        <w:t>voucher</w:t>
      </w:r>
      <w:r>
        <w:rPr>
          <w:rFonts w:eastAsia="Times New Roman" w:cs="Times New Roman"/>
          <w:szCs w:val="24"/>
        </w:rPr>
        <w:t xml:space="preserve"> που δεν βρίσκουν ούτε καν σε ιδιωτικούς σταθμούς στην Περιφέρεια θέσεις είναι η τραγική εικόνα της χώρας. Αυτή είναι η τραγική εικόνα της χώρας. </w:t>
      </w:r>
    </w:p>
    <w:p w14:paraId="10081406"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cs="Times New Roman"/>
          <w:szCs w:val="24"/>
        </w:rPr>
        <w:t>Εγώ θέλω να σας πω και να το καταγράψετε αυτό και να το κρα</w:t>
      </w:r>
      <w:r>
        <w:rPr>
          <w:rFonts w:eastAsia="Times New Roman" w:cs="Times New Roman"/>
          <w:szCs w:val="24"/>
        </w:rPr>
        <w:t>τήσετε, ότι στον επόμενο χρόνο δεν θα υπάρχει δήμος χωρίς ΚΔΑΠ ΑΜΕΑ και χωρίς ΚΔΑΠ. Να είμαστε καθαροί και σαφείς.</w:t>
      </w:r>
    </w:p>
    <w:p w14:paraId="1008140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Τώρα, λοιπόν, μου είπατε για τις τριάντα έξι χιλιάδες, αφού, βέβαια, περιμένω να μου πείτε πόσα παιδιά είχαν μπει το 2014 -όχι το 1914, το πρ</w:t>
      </w:r>
      <w:r>
        <w:rPr>
          <w:rFonts w:eastAsia="Times New Roman" w:cs="Times New Roman"/>
          <w:szCs w:val="24"/>
        </w:rPr>
        <w:t xml:space="preserve">οχθεσινό </w:t>
      </w:r>
      <w:r>
        <w:rPr>
          <w:rFonts w:eastAsia="Times New Roman" w:cs="Times New Roman"/>
          <w:szCs w:val="24"/>
        </w:rPr>
        <w:t>΄</w:t>
      </w:r>
      <w:r>
        <w:rPr>
          <w:rFonts w:eastAsia="Times New Roman" w:cs="Times New Roman"/>
          <w:szCs w:val="24"/>
        </w:rPr>
        <w:t>14, πριν από δύο χρόνια- για να συνεννοηθούμε ακριβώς.</w:t>
      </w:r>
    </w:p>
    <w:p w14:paraId="1008140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2014 πόσα χρήματα είχαν δοθεί; Είχαν δοθεί 170 εκατομμύρια από το ΕΣΠΑ και 12 εκατομμύρια από το Πρόγραμμα Δημοσίων Επενδύσεων, δηλαδή από εθνικά χρήματα. Τι κάνατε ως καλοί αλχημιστές τότ</w:t>
      </w:r>
      <w:r>
        <w:rPr>
          <w:rFonts w:eastAsia="Times New Roman" w:cs="Times New Roman"/>
          <w:szCs w:val="24"/>
        </w:rPr>
        <w:t xml:space="preserve">ε; Πήρατε τα λεφτά εμπροσθοβαρώς όλου του προγράμματος της εξαετίας, με συνέπεια το 2015 να </w:t>
      </w:r>
      <w:r>
        <w:rPr>
          <w:rFonts w:eastAsia="Times New Roman" w:cs="Times New Roman"/>
          <w:szCs w:val="24"/>
        </w:rPr>
        <w:lastRenderedPageBreak/>
        <w:t>πρέπει η Κυβέρνηση, για να καλύψει αυτές τις ανάγκες, να διαθέσει από τα 12 εκατομμύρια, που διετέθησαν το 2014 για την κάλυψη των αναγκών από το Πρόγραμμα Δημοσίων</w:t>
      </w:r>
      <w:r>
        <w:rPr>
          <w:rFonts w:eastAsia="Times New Roman" w:cs="Times New Roman"/>
          <w:szCs w:val="24"/>
        </w:rPr>
        <w:t xml:space="preserve"> Επενδύσεων, 54 εκατομμύρια και το 2016, φέτος, 93 εκατομμύρια από το Πρόγραμμα Δημοσίων Επενδύσεων. Αυτά τα λέω για να δούμε πώς ιεραρχεί κανείς τις ανάγκες και τις επιλογές.</w:t>
      </w:r>
    </w:p>
    <w:p w14:paraId="1008140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2000, λοιπόν, έγιναν οι προδιαγραφές των ΚΔΑΠ. Σας ρωτώ: Έχετε υπ’ όψιν σας α</w:t>
      </w:r>
      <w:r>
        <w:rPr>
          <w:rFonts w:eastAsia="Times New Roman" w:cs="Times New Roman"/>
          <w:szCs w:val="24"/>
        </w:rPr>
        <w:t>ν υπάρχει κανονισμός στα ΚΔΑΠ ακόμη; Πέρασαν δεκαέξι χρόνια από τότε.</w:t>
      </w:r>
    </w:p>
    <w:p w14:paraId="1008140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Τα υπόλοιπα θα τα πω στη δευτερολογία μου, κύριε Πρόεδρε.</w:t>
      </w:r>
    </w:p>
    <w:p w14:paraId="1008140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 κύριε Υπουργέ.</w:t>
      </w:r>
    </w:p>
    <w:p w14:paraId="1008140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Κυρία Χριστοφιλοπούλου, έχετε τον λόγο.</w:t>
      </w:r>
    </w:p>
    <w:p w14:paraId="1008140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w:t>
      </w:r>
      <w:r>
        <w:rPr>
          <w:rFonts w:eastAsia="Times New Roman" w:cs="Times New Roman"/>
          <w:szCs w:val="24"/>
        </w:rPr>
        <w:t>Κύριε Υπουργέ, δεν απαντήσατε. Κάνετε ακόμη αντιπολίτευση στην αντιπολίτευση Δικαίωμά σας! Δεν απαντήσατε πώς θα λύσετε το πρόβλημα και σας θυμίζω ότι είστε Κυβέρνηση.</w:t>
      </w:r>
    </w:p>
    <w:p w14:paraId="1008140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ΚΟΥΡΟΥΜΠΛΗΣ (Υπουργός Εσωτερικών και Διοικητικής Ανασυγκρότησης):</w:t>
      </w:r>
      <w:r>
        <w:rPr>
          <w:rFonts w:eastAsia="Times New Roman" w:cs="Times New Roman"/>
          <w:szCs w:val="24"/>
        </w:rPr>
        <w:t xml:space="preserve"> Θα σας απαντήσω τώρα.</w:t>
      </w:r>
    </w:p>
    <w:p w14:paraId="1008140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Θέλω, επίσης, να σας θυμίσω ότι το 1999 επί </w:t>
      </w:r>
      <w:r>
        <w:rPr>
          <w:rFonts w:eastAsia="Times New Roman" w:cs="Times New Roman"/>
          <w:szCs w:val="24"/>
        </w:rPr>
        <w:t>κ</w:t>
      </w:r>
      <w:r>
        <w:rPr>
          <w:rFonts w:eastAsia="Times New Roman" w:cs="Times New Roman"/>
          <w:szCs w:val="24"/>
        </w:rPr>
        <w:t xml:space="preserve">υβερνήσεως ΠΑΣΟΚ άλλαξε ο κανονισμός της Ευρωπαϊκής Επιτροπής για να μπορέσει να χρηματοδοτηθεί η χώρα για πρώτη φορά και ιδρύθηκαν για πρώτη φορά παιδικοί και </w:t>
      </w:r>
      <w:r>
        <w:rPr>
          <w:rFonts w:eastAsia="Times New Roman" w:cs="Times New Roman"/>
          <w:szCs w:val="24"/>
        </w:rPr>
        <w:t>βρεφονηπιακοί σταθμοί και ΚΔΑΠ και ΚΔΑΠ-ΜΕΑ σε όλη τη χώρα.</w:t>
      </w:r>
    </w:p>
    <w:p w14:paraId="1008141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Πέρα από αυτό, όμως -και δεν θα μπω στην, αν θέλετε, παγίδα να αρχίσουμε να κάνουμε καλλιστεία εδώ πέρα για το ποιος έκανε τα περισσότερα- πάμε στο σημερινό, αφού σας πω εν τάχει ότι το 2014 το 17</w:t>
      </w:r>
      <w:r>
        <w:rPr>
          <w:rFonts w:eastAsia="Times New Roman" w:cs="Times New Roman"/>
          <w:szCs w:val="24"/>
        </w:rPr>
        <w:t>% δεν βρήκε θέση και απορρίφθηκε και το 2013 το 16%. Φέτος, το 30%! Με τις υγείες σας!</w:t>
      </w:r>
    </w:p>
    <w:p w14:paraId="1008141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Πείτε μου πόσες χιλιάδες παιδιά μπήκαν στους παιδικούς σταθμούς. </w:t>
      </w:r>
    </w:p>
    <w:p w14:paraId="1008141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b/>
          <w:szCs w:val="24"/>
        </w:rPr>
        <w:t xml:space="preserve">: </w:t>
      </w:r>
      <w:r>
        <w:rPr>
          <w:rFonts w:eastAsia="Times New Roman" w:cs="Times New Roman"/>
          <w:szCs w:val="24"/>
        </w:rPr>
        <w:t>Ηρεμήστε και ακούστε. Πάμε παραπέρα.</w:t>
      </w:r>
    </w:p>
    <w:p w14:paraId="1008141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Κύριε Υπουργέ, στην τοποθέτησή σας να μιλήσετε.</w:t>
      </w:r>
    </w:p>
    <w:p w14:paraId="1008141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Καλείστε, λοιπόν, να μου εξηγήσετε γιατί δεν ακούσατε -όχι αν ακούσατε τις δικές μας προτάσεις, γιατί, όπως</w:t>
      </w:r>
      <w:r>
        <w:rPr>
          <w:rFonts w:eastAsia="Times New Roman" w:cs="Times New Roman"/>
          <w:szCs w:val="24"/>
        </w:rPr>
        <w:t xml:space="preserve"> είπαμε, κάνετε αντιπολίτευση στην αντιπολίτευση- τις προτάσεις της Κεντρικής Ένωσης Δήμων Ελλάδος -ήταν ομόφωνες δε, όλων των παρατάξεων- που σας έλεγαν ότι το προηγούμενο σύστημα αυστηρής μοριοδότησης, που επικέντρωνε στην τοποθέτηση παιδιών στις υπάρχου</w:t>
      </w:r>
      <w:r>
        <w:rPr>
          <w:rFonts w:eastAsia="Times New Roman" w:cs="Times New Roman"/>
          <w:szCs w:val="24"/>
        </w:rPr>
        <w:t xml:space="preserve">σες δομές, ήταν ένα πολύ καλύτερο σύστημα και δεν δημιούργησε τα προβλήματα που δημιουργεί το σύστημα </w:t>
      </w:r>
      <w:r>
        <w:rPr>
          <w:rFonts w:eastAsia="Times New Roman" w:cs="Times New Roman"/>
          <w:szCs w:val="24"/>
          <w:lang w:val="en-US"/>
        </w:rPr>
        <w:t>voucher</w:t>
      </w:r>
      <w:r>
        <w:rPr>
          <w:rFonts w:eastAsia="Times New Roman" w:cs="Times New Roman"/>
          <w:szCs w:val="24"/>
        </w:rPr>
        <w:t>, που η δική σας Κυβέρνηση έφερε και έφερε αυτό το αλαλούμ. Εκεί απαντήστε.</w:t>
      </w:r>
    </w:p>
    <w:p w14:paraId="1008141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Απαντήστε αυτήν τη στιγμή στις μητέρες, σε δήμους εργατικούς, όπως ο Δή</w:t>
      </w:r>
      <w:r>
        <w:rPr>
          <w:rFonts w:eastAsia="Times New Roman" w:cs="Times New Roman"/>
          <w:szCs w:val="24"/>
        </w:rPr>
        <w:t>μος Αχαρνών, όπως οι δήμοι σε όλες τις επαρχίες τις ελληνικές, όπου υπάρχει -κύριε Υπουργέ, θέλω να με ακούσετε- υπερπλη</w:t>
      </w:r>
      <w:r>
        <w:rPr>
          <w:rFonts w:eastAsia="Times New Roman" w:cs="Times New Roman"/>
          <w:szCs w:val="24"/>
        </w:rPr>
        <w:lastRenderedPageBreak/>
        <w:t>θώρα δομών. Υπάρχουν ΚΔΑΠ, υπάρχουν ΚΔΑΠ ατόμων με αναπηρίες και υπάρχουν και παιδικοί σταθμοί και έχουν κενές θέσεις, κύριε Πρόεδρε. Εσ</w:t>
      </w:r>
      <w:r>
        <w:rPr>
          <w:rFonts w:eastAsia="Times New Roman" w:cs="Times New Roman"/>
          <w:szCs w:val="24"/>
        </w:rPr>
        <w:t xml:space="preserve">είς πετάτε την μπάλα και κάνετε καινούρια. Κάντε τα. Εμείς θα σας πούμε μπράβο, γιατί δεν θα λαϊκίσουμε ούτε θα μηδενίσουμε. </w:t>
      </w:r>
    </w:p>
    <w:p w14:paraId="1008141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έργο που ξεκινήσαμε εμείς, αν το συνεχίσετε και φέρετε περισσότερα ΚΔΑΠ και περισσότερους παιδικούς σταθμούς, εγώ η ίδια, κύριε</w:t>
      </w:r>
      <w:r>
        <w:rPr>
          <w:rFonts w:eastAsia="Times New Roman" w:cs="Times New Roman"/>
          <w:szCs w:val="24"/>
        </w:rPr>
        <w:t xml:space="preserve"> Υπουργέ, θα έλθω και θα σας πω: «Μπράβο, κάντε το».</w:t>
      </w:r>
    </w:p>
    <w:p w14:paraId="1008141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Κάντε το, λοιπόν, αλλά απαντήστε μου. Αυτήν τη στιγμή υπάρχουν παιδιά, που ζητούν θέση. Υπάρχουν άδειες θέσεις. Και δεν είναι μόνο αυτό. Τους αφήνετε με αυτό το σύστημα βορά στους ιδιώτες. Πώς τους αφήνε</w:t>
      </w:r>
      <w:r>
        <w:rPr>
          <w:rFonts w:eastAsia="Times New Roman" w:cs="Times New Roman"/>
          <w:szCs w:val="24"/>
        </w:rPr>
        <w:t>ι η Κυβέρνηση της δήθεν Αριστεράς βορά στους ιδιώτες;</w:t>
      </w:r>
    </w:p>
    <w:p w14:paraId="1008141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σας εξηγήσω, λοιπόν. Με το προηγούμενο σύστημα το έπαιρνε ο ιδιώτης το παιδί ήθελε δεν ήθελε, με το σύστημα αυτό της αυστηρής μοριοδότησης χωρίς </w:t>
      </w:r>
      <w:r>
        <w:rPr>
          <w:rFonts w:eastAsia="Times New Roman" w:cs="Times New Roman"/>
          <w:szCs w:val="24"/>
          <w:lang w:val="en-US"/>
        </w:rPr>
        <w:t>voucher</w:t>
      </w:r>
      <w:r>
        <w:rPr>
          <w:rFonts w:eastAsia="Times New Roman" w:cs="Times New Roman"/>
          <w:szCs w:val="24"/>
        </w:rPr>
        <w:t xml:space="preserve">. </w:t>
      </w:r>
    </w:p>
    <w:p w14:paraId="1008141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Τώρα ο ιδιώτης τι λέει, κύριε Πρόεδρε; Προτε</w:t>
      </w:r>
      <w:r>
        <w:rPr>
          <w:rFonts w:eastAsia="Times New Roman" w:cs="Times New Roman"/>
          <w:szCs w:val="24"/>
        </w:rPr>
        <w:t xml:space="preserve">ίνει στον γονιό: «Μήπως θέλεις να το πάρει το σχολικό λεωφορείο;». «Όχι, δεν χρειάζομαι σχολικό λεωφορείο. Θα το πάω εγώ το παιδί μου». «Μήπως μπορείς </w:t>
      </w:r>
      <w:r>
        <w:rPr>
          <w:rFonts w:eastAsia="Times New Roman" w:cs="Times New Roman"/>
          <w:szCs w:val="24"/>
        </w:rPr>
        <w:lastRenderedPageBreak/>
        <w:t>να μπεις στο «Θεατρική Αγωγή»; Κοστίζει 80 ευρώ». «Όχι, δεν θέλω. Θέλω σκέτο αυτό με το «</w:t>
      </w:r>
      <w:r>
        <w:rPr>
          <w:rFonts w:eastAsia="Times New Roman" w:cs="Times New Roman"/>
          <w:szCs w:val="24"/>
          <w:lang w:val="en-US"/>
        </w:rPr>
        <w:t>voucher</w:t>
      </w:r>
      <w:r>
        <w:rPr>
          <w:rFonts w:eastAsia="Times New Roman" w:cs="Times New Roman"/>
          <w:szCs w:val="24"/>
        </w:rPr>
        <w:t>»». «Θα σ</w:t>
      </w:r>
      <w:r>
        <w:rPr>
          <w:rFonts w:eastAsia="Times New Roman" w:cs="Times New Roman"/>
          <w:szCs w:val="24"/>
        </w:rPr>
        <w:t>ου απαντήσουμε. Δεν ξέρουμε αν έχουμε θέσεις».</w:t>
      </w:r>
    </w:p>
    <w:p w14:paraId="1008141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Γίνονται έρμαια στους ιδιώτες οι γονείς με το σύστημα </w:t>
      </w:r>
      <w:r>
        <w:rPr>
          <w:rFonts w:eastAsia="Times New Roman" w:cs="Times New Roman"/>
          <w:szCs w:val="24"/>
          <w:lang w:val="en-US"/>
        </w:rPr>
        <w:t>voucher</w:t>
      </w:r>
      <w:r>
        <w:rPr>
          <w:rFonts w:eastAsia="Times New Roman" w:cs="Times New Roman"/>
          <w:szCs w:val="24"/>
        </w:rPr>
        <w:t xml:space="preserve">. Το ξέρετε. Τα έχετε κάνει -να μην πω πως τα έχετε κάνει- χάλια στο Υπουργείο Εργασίας. Σας το απευθύνω. </w:t>
      </w:r>
      <w:r>
        <w:rPr>
          <w:rFonts w:eastAsia="Times New Roman" w:cs="Times New Roman"/>
          <w:szCs w:val="24"/>
        </w:rPr>
        <w:t>Μπορεί να μην είναι προσωπικές σας οι ευθύ</w:t>
      </w:r>
      <w:r>
        <w:rPr>
          <w:rFonts w:eastAsia="Times New Roman" w:cs="Times New Roman"/>
          <w:szCs w:val="24"/>
        </w:rPr>
        <w:t>νες, αλλά πρέπει να δείτε ως συντονίζον Υπουργείο, πώς θα λύσετε το πρόβλημα!</w:t>
      </w:r>
      <w:r>
        <w:rPr>
          <w:rFonts w:eastAsia="Times New Roman" w:cs="Times New Roman"/>
          <w:szCs w:val="24"/>
        </w:rPr>
        <w:t xml:space="preserve"> </w:t>
      </w:r>
      <w:r>
        <w:rPr>
          <w:rFonts w:eastAsia="Times New Roman" w:cs="Times New Roman"/>
          <w:szCs w:val="24"/>
        </w:rPr>
        <w:t xml:space="preserve">Αφήστε, λοιπόν, το παρελθόν και κοιτάξτε το σήμερα, γιατί είστε μέρος του παρελθόντος. </w:t>
      </w:r>
    </w:p>
    <w:p w14:paraId="1008141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1008141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1008141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Δεν μου απαντήσατε, κυρία Χριστοφιλοπούλου, πόσα παιδιά πήγαν το 2014.</w:t>
      </w:r>
    </w:p>
    <w:p w14:paraId="1008141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Εγώ ρωτάω. Εσείς απαντάτε!</w:t>
      </w:r>
    </w:p>
    <w:p w14:paraId="1008141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ΠΑΝΑΓΙ</w:t>
      </w:r>
      <w:r>
        <w:rPr>
          <w:rFonts w:eastAsia="Times New Roman" w:cs="Times New Roman"/>
          <w:b/>
          <w:szCs w:val="24"/>
        </w:rPr>
        <w:t xml:space="preserve">ΩΤΗΣ ΚΟΥΡΟΥΜΠΛΗΣ (Υπουργός Εσωτερικών και Διοικητικής Ανασυγκρότησης): </w:t>
      </w:r>
      <w:r>
        <w:rPr>
          <w:rFonts w:eastAsia="Times New Roman" w:cs="Times New Roman"/>
          <w:szCs w:val="24"/>
        </w:rPr>
        <w:t xml:space="preserve">Δεν μου απαντήσατε, για να καταλάβουμε ποιος πετάει τη μπάλα στην εξέδρα. </w:t>
      </w:r>
    </w:p>
    <w:p w14:paraId="1008142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Εσείς είστε Κυβέρνηση. Εγώ ρωτάω ως Αντιπολίτευση. </w:t>
      </w:r>
    </w:p>
    <w:p w14:paraId="1008142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w:t>
      </w:r>
      <w:r>
        <w:rPr>
          <w:rFonts w:eastAsia="Times New Roman" w:cs="Times New Roman"/>
          <w:b/>
          <w:szCs w:val="24"/>
        </w:rPr>
        <w:t xml:space="preserve">ός Εσωτερικών και Διοικητικής Ανασυγκρότησης): </w:t>
      </w:r>
      <w:r>
        <w:rPr>
          <w:rFonts w:eastAsia="Times New Roman" w:cs="Times New Roman"/>
          <w:szCs w:val="24"/>
        </w:rPr>
        <w:t xml:space="preserve">Να μου ξανακάνετε την ερώτηση σε δέκα ημέρες, για να πάρετε την απάντηση για το πόσα παιδιά θα πάνε τελικώς σε παιδικούς σταθμούς. Διότι οι δέκα χιλιάδες θέσεις </w:t>
      </w:r>
      <w:r>
        <w:rPr>
          <w:rFonts w:eastAsia="Times New Roman" w:cs="Times New Roman"/>
          <w:szCs w:val="24"/>
          <w:lang w:val="en-US"/>
        </w:rPr>
        <w:t>voucher</w:t>
      </w:r>
      <w:r>
        <w:rPr>
          <w:rFonts w:eastAsia="Times New Roman" w:cs="Times New Roman"/>
          <w:szCs w:val="24"/>
        </w:rPr>
        <w:t xml:space="preserve"> που δεν έχουν καλυφθεί θα δοθούν σε γονε</w:t>
      </w:r>
      <w:r>
        <w:rPr>
          <w:rFonts w:eastAsia="Times New Roman" w:cs="Times New Roman"/>
          <w:szCs w:val="24"/>
        </w:rPr>
        <w:t xml:space="preserve">ίς σε περιοχές που υπάρχουν δομές και μπορούν να τακτοποιηθούν. Και αυτό γίνεται αυτή τη στιγμή, σε συνεργασία με την Κεντρική Ένωση Δήμων και Κοινοτήτων. Ούτε αυτό το γνωρίζετε. </w:t>
      </w:r>
    </w:p>
    <w:p w14:paraId="1008142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Θα σας πω και κάτι ακόμη, αφού δεν μου απαντάτε εσείς: Φέτος πηγαίνουν τέσσε</w:t>
      </w:r>
      <w:r>
        <w:rPr>
          <w:rFonts w:eastAsia="Times New Roman" w:cs="Times New Roman"/>
          <w:szCs w:val="24"/>
        </w:rPr>
        <w:t xml:space="preserve">ρις χιλιάδες περισσότερα παιδιά από ό,τι πήγαν το 2014 και το 2015, χωρίς να αρνούμαι και να ωραιοποιώ την κατάσταση λέγοντας ότι έχουμε καλύψει όλες τις ανάγκες. </w:t>
      </w:r>
    </w:p>
    <w:p w14:paraId="1008142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σύστημα αυτό που εφαρμόσαμε, κυρία Χριστοφιλοπούλου, είναι δίκαιο, διότι δεν ευνοεί αυτού</w:t>
      </w:r>
      <w:r>
        <w:rPr>
          <w:rFonts w:eastAsia="Times New Roman" w:cs="Times New Roman"/>
          <w:szCs w:val="24"/>
        </w:rPr>
        <w:t xml:space="preserve">ς που ευνοούνταν πάντοτε αλλά εκείνους που έχουν πραγματικές ανάγκες. Είναι η πρώτη φορά στη χώρα που καλύφθηκαν οι ανάγκες όσων είναι κάτω από το όριο της φτώχειας. Άρα είναι δίκαιο και διαφανέστατο. </w:t>
      </w:r>
    </w:p>
    <w:p w14:paraId="1008142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Επίσης, δεν μας είπατε, εσείς που κλαίτε εύκολα, πώς π</w:t>
      </w:r>
      <w:r>
        <w:rPr>
          <w:rFonts w:eastAsia="Times New Roman" w:cs="Times New Roman"/>
          <w:szCs w:val="24"/>
        </w:rPr>
        <w:t>ληρώνονταν οι εργαζόμενοι και πώς θα πληρώνονται τώρα κάθε μήνα.</w:t>
      </w:r>
    </w:p>
    <w:p w14:paraId="1008142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Εμείς κλαίμε; Ο κ. Σπίρτζης κλαίει!</w:t>
      </w:r>
    </w:p>
    <w:p w14:paraId="1008142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Δεν μας είπατε και κάτι ακόμα: Γιατί δεν στεγάσατε</w:t>
      </w:r>
      <w:r>
        <w:rPr>
          <w:rFonts w:eastAsia="Times New Roman" w:cs="Times New Roman"/>
          <w:szCs w:val="24"/>
        </w:rPr>
        <w:t xml:space="preserve"> τα ΚΔΑΠ στα σχολεία, κυρία Χριστοφιλοπούλου, που ήσασταν και Υπουργός Παιδείας; Εμείς θα στεγάσουμε τις απογευματινές ώρες τα ΚΔΑΠ στα σχολεία. </w:t>
      </w:r>
    </w:p>
    <w:p w14:paraId="1008142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Αντί λοιπόν στα σχολεία τα απογεύματα να γίνεται αυτό που ξέρετε και εσείς και εγώ, θα στεγάζουν τα Κέντρα Δημ</w:t>
      </w:r>
      <w:r>
        <w:rPr>
          <w:rFonts w:eastAsia="Times New Roman" w:cs="Times New Roman"/>
          <w:szCs w:val="24"/>
        </w:rPr>
        <w:t xml:space="preserve">ιουργικής Απασχόλησης. Αυτό που δεν κάνατε ή δεν σκεφτήκατε να κάνετε, θα το κάνουμε </w:t>
      </w:r>
      <w:r>
        <w:rPr>
          <w:rFonts w:eastAsia="Times New Roman" w:cs="Times New Roman"/>
          <w:szCs w:val="24"/>
        </w:rPr>
        <w:lastRenderedPageBreak/>
        <w:t xml:space="preserve">τώρα εμείς. Όπως θα κάνουμε και τον νέο Κανονισμό, γιατί δεν μπορούν να λειτουργούν αυτά τα κέντρα χωρίς Κανονισμό. </w:t>
      </w:r>
    </w:p>
    <w:p w14:paraId="1008142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«Θα», «θα», όλο «θα»!</w:t>
      </w:r>
    </w:p>
    <w:p w14:paraId="1008142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ΠΑΝΑ</w:t>
      </w:r>
      <w:r>
        <w:rPr>
          <w:rFonts w:eastAsia="Times New Roman" w:cs="Times New Roman"/>
          <w:b/>
          <w:szCs w:val="24"/>
        </w:rPr>
        <w:t xml:space="preserve">ΓΙΩΤΗΣ ΚΟΥΡΟΥΜΠΛΗΣ (Υπουργός Εσωτερικών και Διοικητικής Ανασυγκρότησης): </w:t>
      </w:r>
      <w:r>
        <w:rPr>
          <w:rFonts w:eastAsia="Times New Roman" w:cs="Times New Roman"/>
          <w:szCs w:val="24"/>
        </w:rPr>
        <w:t>Διότι είναι κέντρα που επιδρούν στον χαρακτήρα των παιδιών σε μια ευαίσθητη ηλικία.</w:t>
      </w:r>
    </w:p>
    <w:p w14:paraId="1008142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λοιπόν, κάνουμε και στο τέλος θα πρέπει κάποια στιγμή να μου απαντήσετε πόσα ΚΔΑΠ υπάρχουν στη χώρα.  </w:t>
      </w:r>
    </w:p>
    <w:p w14:paraId="1008142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Εσείς απαντάτε. Εγώ ρωτάω. Εσείς είστε Κυβέρνηση. </w:t>
      </w:r>
    </w:p>
    <w:p w14:paraId="1008142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w:t>
      </w:r>
      <w:r>
        <w:rPr>
          <w:rFonts w:eastAsia="Times New Roman" w:cs="Times New Roman"/>
          <w:b/>
          <w:szCs w:val="24"/>
        </w:rPr>
        <w:t xml:space="preserve">ότησης): </w:t>
      </w:r>
      <w:r>
        <w:rPr>
          <w:rFonts w:eastAsia="Times New Roman" w:cs="Times New Roman"/>
          <w:szCs w:val="24"/>
        </w:rPr>
        <w:t xml:space="preserve">Επίσης, να μου πείτε πόσα ΚΔΑΠ για ΑΜΕΑ υπάρχουν, για να δούμε τη δουλειά που κάνατε δεκαπέντε χρόνια όντας στα υπουργεία. </w:t>
      </w:r>
    </w:p>
    <w:p w14:paraId="1008142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Να είστε καλά!</w:t>
      </w:r>
    </w:p>
    <w:p w14:paraId="1008142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Εσείς να είστε καλά και να απαντάτε. </w:t>
      </w:r>
    </w:p>
    <w:p w14:paraId="1008142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w:t>
      </w:r>
      <w:r>
        <w:rPr>
          <w:rFonts w:eastAsia="Times New Roman" w:cs="Times New Roman"/>
          <w:szCs w:val="24"/>
        </w:rPr>
        <w:t xml:space="preserve">ούμε, κύριε Υπουργέ.  </w:t>
      </w:r>
    </w:p>
    <w:p w14:paraId="10081430" w14:textId="77777777" w:rsidR="00BF7D21" w:rsidRDefault="003642EA">
      <w:pPr>
        <w:spacing w:after="0" w:line="600" w:lineRule="auto"/>
        <w:ind w:firstLine="720"/>
        <w:contextualSpacing/>
        <w:jc w:val="both"/>
        <w:rPr>
          <w:rFonts w:eastAsia="Times New Roman"/>
          <w:color w:val="000000"/>
          <w:szCs w:val="24"/>
        </w:rPr>
      </w:pPr>
      <w:r>
        <w:rPr>
          <w:rFonts w:eastAsia="Times New Roman"/>
          <w:szCs w:val="24"/>
        </w:rPr>
        <w:t xml:space="preserve">Προχωρούμε στην τέταρτη με αριθμό </w:t>
      </w:r>
      <w:r>
        <w:rPr>
          <w:rFonts w:eastAsia="Times New Roman"/>
          <w:color w:val="000000"/>
          <w:szCs w:val="24"/>
        </w:rPr>
        <w:t>1247/12-9-2016 επίκαιρη ερώτηση δε</w:t>
      </w:r>
      <w:r>
        <w:rPr>
          <w:rFonts w:eastAsia="Times New Roman"/>
          <w:color w:val="000000"/>
          <w:szCs w:val="24"/>
        </w:rPr>
        <w:t>ύτερ</w:t>
      </w:r>
      <w:r>
        <w:rPr>
          <w:rFonts w:eastAsia="Times New Roman"/>
          <w:color w:val="000000"/>
          <w:szCs w:val="24"/>
        </w:rPr>
        <w:t>ου κύκλου του Βουλευτή Αιτωλοακαρνανίας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Νικολάου Μωραΐτη</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Αγροτικής Ανάπτυξης και Τροφίμων,</w:t>
      </w:r>
      <w:r>
        <w:rPr>
          <w:rFonts w:eastAsia="Times New Roman"/>
          <w:b/>
          <w:color w:val="000000"/>
          <w:szCs w:val="24"/>
        </w:rPr>
        <w:t xml:space="preserve"> </w:t>
      </w:r>
      <w:r>
        <w:rPr>
          <w:rFonts w:eastAsia="Times New Roman"/>
          <w:color w:val="000000"/>
          <w:szCs w:val="24"/>
        </w:rPr>
        <w:t>σχετικά με τον</w:t>
      </w:r>
      <w:r>
        <w:rPr>
          <w:rFonts w:eastAsia="Times New Roman"/>
          <w:color w:val="000000"/>
          <w:szCs w:val="24"/>
        </w:rPr>
        <w:t xml:space="preserve"> αποκλεισμό από την συνδεδεμένη ενίσχυση, με κριτήριο το άπιαστο όριο των 120 κιλών γάλα ανά ζώο, για χιλιάδες κτηνοτρόφους με εγχώριες φυλές εντατικής βοσκής.  </w:t>
      </w:r>
    </w:p>
    <w:p w14:paraId="10081431" w14:textId="77777777" w:rsidR="00BF7D21" w:rsidRDefault="003642EA">
      <w:pPr>
        <w:spacing w:after="0" w:line="600" w:lineRule="auto"/>
        <w:ind w:firstLine="720"/>
        <w:contextualSpacing/>
        <w:jc w:val="both"/>
        <w:rPr>
          <w:rFonts w:eastAsia="Times New Roman"/>
          <w:color w:val="000000"/>
          <w:szCs w:val="24"/>
        </w:rPr>
      </w:pPr>
      <w:r>
        <w:rPr>
          <w:rFonts w:eastAsia="Times New Roman"/>
          <w:color w:val="000000"/>
          <w:szCs w:val="24"/>
        </w:rPr>
        <w:t xml:space="preserve">Στην ερώτηση θα απαντήσει ο Υπουργός κ. Ευάγγελος Αποστόλου. </w:t>
      </w:r>
    </w:p>
    <w:p w14:paraId="10081432" w14:textId="77777777" w:rsidR="00BF7D21" w:rsidRDefault="003642EA">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Μωραΐτη, έχετε τον λόγο. </w:t>
      </w:r>
    </w:p>
    <w:p w14:paraId="10081433" w14:textId="77777777" w:rsidR="00BF7D21" w:rsidRDefault="003642EA">
      <w:pPr>
        <w:spacing w:after="0" w:line="600" w:lineRule="auto"/>
        <w:ind w:firstLine="720"/>
        <w:contextualSpacing/>
        <w:jc w:val="both"/>
        <w:rPr>
          <w:rFonts w:eastAsia="Times New Roman"/>
          <w:color w:val="000000"/>
          <w:szCs w:val="24"/>
        </w:rPr>
      </w:pPr>
      <w:r>
        <w:rPr>
          <w:rFonts w:eastAsia="Times New Roman"/>
          <w:b/>
          <w:color w:val="000000"/>
          <w:szCs w:val="24"/>
        </w:rPr>
        <w:t>ΝΙΚΟΛΑΟΣ ΜΩΡΑΪΤΗΣ:</w:t>
      </w:r>
      <w:r>
        <w:rPr>
          <w:rFonts w:eastAsia="Times New Roman"/>
          <w:color w:val="000000"/>
          <w:szCs w:val="24"/>
        </w:rPr>
        <w:t xml:space="preserve"> Κύριε Πρόεδρε, μετά από περιπέτεια σχεδόν σαράντα ημερών, έρχεται αυτή η ερώτηση να συζητηθεί στη Βουλή. </w:t>
      </w:r>
    </w:p>
    <w:p w14:paraId="10081434" w14:textId="77777777" w:rsidR="00BF7D21" w:rsidRDefault="003642EA">
      <w:pPr>
        <w:spacing w:after="0" w:line="600" w:lineRule="auto"/>
        <w:ind w:firstLine="720"/>
        <w:contextualSpacing/>
        <w:jc w:val="both"/>
        <w:rPr>
          <w:rFonts w:eastAsia="Times New Roman"/>
          <w:color w:val="000000"/>
          <w:szCs w:val="24"/>
        </w:rPr>
      </w:pPr>
      <w:r>
        <w:rPr>
          <w:rFonts w:eastAsia="Times New Roman"/>
          <w:color w:val="000000"/>
          <w:szCs w:val="24"/>
        </w:rPr>
        <w:lastRenderedPageBreak/>
        <w:t>Κύριε Υπουργέ, μεταφέρουμε την απόγνωση και την αγωνία χιλιάδων φτωχομεσαίων κτηνοτρόφων, ιδιαίτερα κτηνοτρόφων ορεινών και μειονεκ</w:t>
      </w:r>
      <w:r>
        <w:rPr>
          <w:rFonts w:eastAsia="Times New Roman"/>
          <w:color w:val="000000"/>
          <w:szCs w:val="24"/>
        </w:rPr>
        <w:t xml:space="preserve">τικών περιοχών που βιώνουν τις συνέπειες της αντιαγροτικής πολιτικής της Ευρωπαϊκής Ένωσης, που και εσείς εφαρμόζετε με ευλάβεια. </w:t>
      </w:r>
    </w:p>
    <w:p w14:paraId="10081435" w14:textId="77777777" w:rsidR="00BF7D21" w:rsidRDefault="003642EA">
      <w:pPr>
        <w:spacing w:after="0" w:line="600" w:lineRule="auto"/>
        <w:ind w:firstLine="720"/>
        <w:contextualSpacing/>
        <w:jc w:val="both"/>
        <w:rPr>
          <w:rFonts w:eastAsia="Times New Roman"/>
          <w:color w:val="000000"/>
          <w:szCs w:val="24"/>
        </w:rPr>
      </w:pPr>
      <w:r>
        <w:rPr>
          <w:rFonts w:eastAsia="Times New Roman"/>
          <w:color w:val="000000"/>
          <w:szCs w:val="24"/>
        </w:rPr>
        <w:t>Πάνω σε αυτή τη βάρβαρη πολιτική που βιώνουν οι κτηνοτρόφοι, ήρθε να προστεθεί και η συνδεδεμένη ενίσχυση, που την έχασε σχεδ</w:t>
      </w:r>
      <w:r>
        <w:rPr>
          <w:rFonts w:eastAsia="Times New Roman"/>
          <w:color w:val="000000"/>
          <w:szCs w:val="24"/>
        </w:rPr>
        <w:t xml:space="preserve">όν το σύνολο αυτών των κτηνοτρόφων, που είναι σε αυτές τις περιοχές και εκτρέφουν ντόπιες φυλές. </w:t>
      </w:r>
    </w:p>
    <w:p w14:paraId="10081436" w14:textId="77777777" w:rsidR="00BF7D21" w:rsidRDefault="003642EA">
      <w:pPr>
        <w:spacing w:after="0" w:line="600" w:lineRule="auto"/>
        <w:ind w:firstLine="720"/>
        <w:contextualSpacing/>
        <w:jc w:val="both"/>
        <w:rPr>
          <w:rFonts w:eastAsia="Times New Roman"/>
          <w:color w:val="000000"/>
          <w:szCs w:val="24"/>
        </w:rPr>
      </w:pPr>
      <w:r>
        <w:rPr>
          <w:rFonts w:eastAsia="Times New Roman"/>
          <w:color w:val="000000"/>
          <w:szCs w:val="24"/>
        </w:rPr>
        <w:t>Τι έγινε; Βάλατε όριο έξι τόνους σε ορεινές περιοχές και δέκα σε πεδινές, αλλά ταυτόχρονα βάλατε και το άπιαστο όριο των εκατόν είκοσι κιλών ανά ζώο. Από αυτό</w:t>
      </w:r>
      <w:r>
        <w:rPr>
          <w:rFonts w:eastAsia="Times New Roman"/>
          <w:color w:val="000000"/>
          <w:szCs w:val="24"/>
        </w:rPr>
        <w:t xml:space="preserve"> το μέτρο έχουν πληγεί ιδιαίτερα οι αιγοτρόφοι, γιατί αυτοί αρμέγουν –και το ξέρετε πολύ καλά- όχι περισσότερο από δύο με τρείς μήνες. Επομένως, δεν πιάνονται αυτά τα κιλά. </w:t>
      </w:r>
    </w:p>
    <w:p w14:paraId="10081437" w14:textId="77777777" w:rsidR="00BF7D21" w:rsidRDefault="003642EA">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Επίσης, δεν πήρατε καθόλου υπ’ όψιν σας, κύριε Υπουργέ, ότι τα προηγούμενα χρόνια </w:t>
      </w:r>
      <w:r>
        <w:rPr>
          <w:rFonts w:eastAsia="Times New Roman"/>
          <w:color w:val="000000"/>
          <w:szCs w:val="24"/>
        </w:rPr>
        <w:t xml:space="preserve">ο καταρροϊκός πυρετός θέρισε τα κοπάδια σχεδόν σε όλη τη χώρα, με αποτέλεσμα να έχουμε και απώλεια των ζώων, αλλά πολύ περισσότερο να έχουμε μειωμένη παραγωγή στους κτηνοτρόφους. </w:t>
      </w:r>
    </w:p>
    <w:p w14:paraId="1008143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Εκτός από τα άλλα, βάζετε και μια προϋπόθεση, τα ποιοτικά χαρακτηριστικά, το</w:t>
      </w:r>
      <w:r>
        <w:rPr>
          <w:rFonts w:eastAsia="Times New Roman" w:cs="Times New Roman"/>
          <w:szCs w:val="24"/>
        </w:rPr>
        <w:t xml:space="preserve"> μικροβιακό φορτίο του γάλακτος. Εμείς συμφωνούμε απόλυτα. Αυτό είναι συνδεδεμένο και με την υγεία του λαού. </w:t>
      </w:r>
    </w:p>
    <w:p w14:paraId="10081439"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Όμως για να δούμε αν υπάρχουν αυτές οι προϋποθέσεις σε αυτούς τους κτηνοτρόφους ορεινών περιοχών, γιατί αυτό προϋποθέτει αρμεκτικά και προϋποθέτει</w:t>
      </w:r>
      <w:r>
        <w:rPr>
          <w:rFonts w:eastAsia="Times New Roman" w:cs="Times New Roman"/>
          <w:szCs w:val="24"/>
        </w:rPr>
        <w:t xml:space="preserve"> ηλεκτρικό ρεύμα. </w:t>
      </w:r>
    </w:p>
    <w:p w14:paraId="1008143A"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Κύριε Υπουργέ, το ξέρετε πάρα πολύ καλά ότι σε αυτές τις περιοχές δεν υπάρχουν δίκτυα της ΔΕΗ, με αποτέλεσμα να μην μπορούν αυτοί οι κτηνοτρόφοι να εγκαταστήσουν αρμεκτικά. Και αν αποφασίσουν να το κάνουν μόνοι τους, μιλάμε για ένα κόστο</w:t>
      </w:r>
      <w:r>
        <w:rPr>
          <w:rFonts w:eastAsia="Times New Roman" w:cs="Times New Roman"/>
          <w:szCs w:val="24"/>
        </w:rPr>
        <w:t xml:space="preserve">ς το οποίο είναι δυσβάσταχτο. Δεν μπορούν να το πληρώσουν, γιατί μιλάμε για ποσό των 20.000 και 30.000 ευρώ, ανάλογα με τις αποστάσεις. </w:t>
      </w:r>
    </w:p>
    <w:p w14:paraId="1008143B"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008143C" w14:textId="77777777" w:rsidR="00BF7D21" w:rsidRDefault="003642EA">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Ο</w:t>
      </w:r>
      <w:r>
        <w:rPr>
          <w:rFonts w:eastAsia="Times New Roman"/>
          <w:szCs w:val="24"/>
        </w:rPr>
        <w:t xml:space="preserve">λοκληρώστε την ερώτηση, κύριε συνάδελφε, γιατί ο Υπουργός έχει πίεση χρόνου, όπως σας είπα στην αρχή. </w:t>
      </w:r>
    </w:p>
    <w:p w14:paraId="1008143D"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ΝΙΚΟΛΑΟΣ ΜΩΡΑΪΤΗΣ: </w:t>
      </w:r>
      <w:r>
        <w:rPr>
          <w:rFonts w:eastAsia="Times New Roman"/>
          <w:szCs w:val="24"/>
        </w:rPr>
        <w:t>Εντάξει, κύριε Πρόεδρε, αλλά μιλάμε μετά από σαράντα μέρες.</w:t>
      </w:r>
    </w:p>
    <w:p w14:paraId="1008143E" w14:textId="77777777" w:rsidR="00BF7D21" w:rsidRDefault="003642EA">
      <w:pPr>
        <w:spacing w:after="0" w:line="600" w:lineRule="auto"/>
        <w:ind w:firstLine="720"/>
        <w:contextualSpacing/>
        <w:jc w:val="both"/>
        <w:rPr>
          <w:rFonts w:eastAsia="Times New Roman"/>
          <w:szCs w:val="24"/>
        </w:rPr>
      </w:pPr>
      <w:r>
        <w:rPr>
          <w:rFonts w:eastAsia="Times New Roman"/>
          <w:szCs w:val="24"/>
        </w:rPr>
        <w:t>Κύριε Υπουργέ, τα όργανα, βέβαια, άρχισαν για τους αγρότες. Χθες υπήρξε μι</w:t>
      </w:r>
      <w:r>
        <w:rPr>
          <w:rFonts w:eastAsia="Times New Roman"/>
          <w:szCs w:val="24"/>
        </w:rPr>
        <w:t xml:space="preserve">α συμφωνία μεταξύ Κυβέρνησης και «κουαρτέτου» και μιλάμε για τριπλασιασμό των ασφαλιστικών εισφορών για την υγεία ανάμεσα στα άλλα, τον ΕΝΦΙΑ στα μαντριά και όλα τα άλλα τα οποία πλήττουν τη φτωχομεσαία αγροτιά. </w:t>
      </w:r>
    </w:p>
    <w:p w14:paraId="1008143F" w14:textId="77777777" w:rsidR="00BF7D21" w:rsidRDefault="003642EA">
      <w:pPr>
        <w:spacing w:after="0" w:line="600" w:lineRule="auto"/>
        <w:ind w:firstLine="720"/>
        <w:contextualSpacing/>
        <w:jc w:val="both"/>
        <w:rPr>
          <w:rFonts w:eastAsia="Times New Roman"/>
          <w:szCs w:val="24"/>
        </w:rPr>
      </w:pPr>
      <w:r>
        <w:rPr>
          <w:rFonts w:eastAsia="Times New Roman"/>
          <w:szCs w:val="24"/>
        </w:rPr>
        <w:t>Εμείς ρωτάμε το εξής -βέβαια, θα μιλήσω γι</w:t>
      </w:r>
      <w:r>
        <w:rPr>
          <w:rFonts w:eastAsia="Times New Roman"/>
          <w:szCs w:val="24"/>
        </w:rPr>
        <w:t>’</w:t>
      </w:r>
      <w:r>
        <w:rPr>
          <w:rFonts w:eastAsia="Times New Roman"/>
          <w:szCs w:val="24"/>
        </w:rPr>
        <w:t xml:space="preserve"> αυτό και στη δευτερολογία μου-</w:t>
      </w:r>
      <w:r>
        <w:rPr>
          <w:rFonts w:eastAsia="Times New Roman"/>
          <w:szCs w:val="24"/>
        </w:rPr>
        <w:t xml:space="preserve"> </w:t>
      </w:r>
      <w:r>
        <w:rPr>
          <w:rFonts w:eastAsia="Times New Roman"/>
          <w:szCs w:val="24"/>
        </w:rPr>
        <w:t xml:space="preserve">για τις σταυλικές εγκαταστάσεις και να δώσετε απάντηση, κύριε Υπουργέ: Μας είπατε χθες στην </w:t>
      </w:r>
      <w:r>
        <w:rPr>
          <w:rFonts w:eastAsia="Times New Roman"/>
          <w:szCs w:val="24"/>
        </w:rPr>
        <w:t>ε</w:t>
      </w:r>
      <w:r>
        <w:rPr>
          <w:rFonts w:eastAsia="Times New Roman"/>
          <w:szCs w:val="24"/>
        </w:rPr>
        <w:t>πιτροπή ότι θα έρθει μια τροπολογία την επόμενη βδομάδα για παράταση των αδειών για τις σταυλικές εγκαταστάσεις. Εμείς συμφωνούμε α</w:t>
      </w:r>
      <w:r>
        <w:rPr>
          <w:rFonts w:eastAsia="Times New Roman"/>
          <w:szCs w:val="24"/>
        </w:rPr>
        <w:t xml:space="preserve">πόλυτα. Όμως θα σας πω ότι δεν είναι μόνο η παράταση. Ζητάμε να γίνει δωρεάν αδειοδότηση και ηλεκτροδότηση. Είναι σοβαρό ζήτημα για να μην αφανιστούν αυτοί οι φτωχομεσαίοι κτηνοτρόφοι. </w:t>
      </w:r>
    </w:p>
    <w:p w14:paraId="10081440"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Ευχαριστώ. </w:t>
      </w:r>
    </w:p>
    <w:p w14:paraId="10081441" w14:textId="77777777" w:rsidR="00BF7D21" w:rsidRDefault="003642EA">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Ευχαριστούμε και εμείς. </w:t>
      </w:r>
    </w:p>
    <w:p w14:paraId="10081442"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Ορίστε, κύριε Υπουργέ, έχετε τον λόγο. </w:t>
      </w:r>
    </w:p>
    <w:p w14:paraId="10081443"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Αγαπητέ συνάδελφε, ο ετήσιος προϋπολογισμός της συνδεδεμένης ενίσχυσης αιγοπρόβειου κρέατος των ορεινών περιοχών το 2015 ανερχόταν στα 22 εκατομμύρια ευρώ, τα οποία καταβλήθηκαν στο σύνολό τους στους δικαιούχους κτηνοτρόφους. Δηλαδή, οι κτηνοτρόφοι των ορε</w:t>
      </w:r>
      <w:r>
        <w:rPr>
          <w:rFonts w:eastAsia="Times New Roman"/>
          <w:szCs w:val="24"/>
        </w:rPr>
        <w:t>ινών μειονεκτικών περιοχών, στους οποίους αναφέρεστε, αξιοποίησαν πλήρως τα πλεονεκτήματα της συνδεδεμένης ενίσχυσης, γιατί πληρούσαν στο σύνολό τους τα κριτήρια και τις προϋποθέσεις που ορίζονται από τον σχετικό Κανονισμό και από το εθνικό πλαίσιο. Και αυ</w:t>
      </w:r>
      <w:r>
        <w:rPr>
          <w:rFonts w:eastAsia="Times New Roman"/>
          <w:szCs w:val="24"/>
        </w:rPr>
        <w:t xml:space="preserve">τά είναι η παραγωγή ποιοτικών προϊόντων και η διατήρηση παραγωγικών ζώων. Έκλεισε αυτή η χρονιά. </w:t>
      </w:r>
    </w:p>
    <w:p w14:paraId="10081444"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Τι κάνουμε τώρα εμείς την επόμενη χρονιά; Αξιοποιώντας πλήρως τη δυνατότητα τροποποίησης των όρων χορήγησης της συνδεδεμένης ενίσχυσης προς όφελος των αιγοπρο</w:t>
      </w:r>
      <w:r>
        <w:rPr>
          <w:rFonts w:eastAsia="Times New Roman"/>
          <w:szCs w:val="24"/>
        </w:rPr>
        <w:t xml:space="preserve">βατοτρόφων των συγκεκριμένων ορεινών μειονεκτικών περιοχών από το 2017, στείλαμε τεκμηριωμένες προτάσεις στην Ευρωπαϊκή Επιτροπή, ούτως ώστε από το νέο έτος η εφαρμογή τους να είναι άμεση. </w:t>
      </w:r>
    </w:p>
    <w:p w14:paraId="10081445"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Για παράδειγμα, μειώσαμε το όριο των εκατόν είκοσι κιλών σε εκατό </w:t>
      </w:r>
      <w:r>
        <w:rPr>
          <w:rFonts w:eastAsia="Times New Roman"/>
          <w:szCs w:val="24"/>
        </w:rPr>
        <w:t>κιλά ανά ζώο. Αυτό ήταν κάτι που μας δημιουργούσε πρόβλημα. Βεβαίως, με την πρότασή μας ορθολογικοποιούμε περισσότερο τις σχετικές κατανομές, γιατί έχουμε ως στόχο, πέραν της υπηρέτησης των συγκεκριμένων στρατηγικών επιλογών που έχουμε ειδικά για την κτηνο</w:t>
      </w:r>
      <w:r>
        <w:rPr>
          <w:rFonts w:eastAsia="Times New Roman"/>
          <w:szCs w:val="24"/>
        </w:rPr>
        <w:t xml:space="preserve">τροφία, να υπηρετήσουμε και την απορροφητικότητα. </w:t>
      </w:r>
    </w:p>
    <w:p w14:paraId="10081446" w14:textId="77777777" w:rsidR="00BF7D21" w:rsidRDefault="003642EA">
      <w:pPr>
        <w:spacing w:after="0" w:line="600" w:lineRule="auto"/>
        <w:ind w:firstLine="720"/>
        <w:contextualSpacing/>
        <w:jc w:val="both"/>
        <w:rPr>
          <w:rFonts w:eastAsia="Times New Roman"/>
          <w:szCs w:val="24"/>
        </w:rPr>
      </w:pPr>
      <w:r>
        <w:rPr>
          <w:rFonts w:eastAsia="Times New Roman"/>
          <w:szCs w:val="24"/>
        </w:rPr>
        <w:t>Δίνουμε ιδιαίτερο βάρος στην κτηνοτροφία. Ενισχύουμε το ζωικό κεφάλαιο. Στα αιγοπρόβατα, από 5 και 7 ευρώ που είναι σήμερα</w:t>
      </w:r>
      <w:r>
        <w:rPr>
          <w:rFonts w:eastAsia="Times New Roman"/>
          <w:szCs w:val="24"/>
        </w:rPr>
        <w:t>,</w:t>
      </w:r>
      <w:r>
        <w:rPr>
          <w:rFonts w:eastAsia="Times New Roman"/>
          <w:szCs w:val="24"/>
        </w:rPr>
        <w:t xml:space="preserve"> ανεβάζουμε το ποσό στα 11 ευρώ ανά ζώο, δηλαδή διπλασιάζουμε την ενίσχυση. Ανεβάζ</w:t>
      </w:r>
      <w:r>
        <w:rPr>
          <w:rFonts w:eastAsia="Times New Roman"/>
          <w:szCs w:val="24"/>
        </w:rPr>
        <w:t xml:space="preserve">ουμε το ποσό από τα 22 εκατομμύρια στα 51 εκατομμύρια ευρώ. </w:t>
      </w:r>
    </w:p>
    <w:p w14:paraId="10081447"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Επιπλέον, αυξάνουμε το διαθέσιμο ποσό για τις πρωτεϊνούχες καλλιέργειες, διότι γνωρίζετε ότι το μεγάλο πρόβλημα της κτηνοτροφίας είναι οι ζωοτροφές και ανεβάζουμε το ποσό από τα 7 εκατομμύρια στα</w:t>
      </w:r>
      <w:r>
        <w:rPr>
          <w:rFonts w:eastAsia="Times New Roman"/>
          <w:szCs w:val="24"/>
        </w:rPr>
        <w:t xml:space="preserve"> 33 εκατομμύρια ευρώ. Δηλαδή φυτά, μηδική, ψυχανθή, τριφύλλι εντάσσονται όλα σε αυτή τη διαδικασία, πράγμα που σημαίνει ότι εμμέσως ενισχύεται η κτηνοτροφία με πολύ περισσότερα χρήματα. Έτσι, ενώ είχαμε προηγουμένως συνολικά γύρω στα 62, 63 εκατομμύρια ευρ</w:t>
      </w:r>
      <w:r>
        <w:rPr>
          <w:rFonts w:eastAsia="Times New Roman"/>
          <w:szCs w:val="24"/>
        </w:rPr>
        <w:t xml:space="preserve">ώ, πάμε τις συνδεδεμένες ενισχύσεις στη ζωική παραγωγή στα 124 εκατομμύρια ευρώ, ανατρέποντας τη σχέση «67% ζωική παραγωγή-33% φυτική παραγωγή». </w:t>
      </w:r>
    </w:p>
    <w:p w14:paraId="10081448" w14:textId="77777777" w:rsidR="00BF7D21" w:rsidRDefault="003642EA">
      <w:pPr>
        <w:spacing w:after="0" w:line="600" w:lineRule="auto"/>
        <w:ind w:firstLine="720"/>
        <w:contextualSpacing/>
        <w:jc w:val="both"/>
        <w:rPr>
          <w:rFonts w:eastAsia="Times New Roman"/>
          <w:szCs w:val="24"/>
        </w:rPr>
      </w:pPr>
      <w:r>
        <w:rPr>
          <w:rFonts w:eastAsia="Times New Roman"/>
          <w:szCs w:val="24"/>
        </w:rPr>
        <w:t>Και επειδή αναφερθήκατε στις πεδινές εκτροφές, τις χρειαζόμαστε, αγαπητέ συνάδελφε και αυτές τις εκτροφές, αλλ</w:t>
      </w:r>
      <w:r>
        <w:rPr>
          <w:rFonts w:eastAsia="Times New Roman"/>
          <w:szCs w:val="24"/>
        </w:rPr>
        <w:t xml:space="preserve">ά τα ποσά που δίνουμε οπωσδήποτε είναι λιγότερα. Πέρυσι δώσαμε 2,2 εκατομμύρια ευρώ και βεβαίως θα το επαναλάβουμε και την επόμενη χρονιά. </w:t>
      </w:r>
    </w:p>
    <w:p w14:paraId="10081449" w14:textId="77777777" w:rsidR="00BF7D21" w:rsidRDefault="003642EA">
      <w:pPr>
        <w:spacing w:after="0" w:line="600" w:lineRule="auto"/>
        <w:ind w:firstLine="720"/>
        <w:contextualSpacing/>
        <w:jc w:val="both"/>
        <w:rPr>
          <w:rFonts w:eastAsia="Times New Roman"/>
          <w:szCs w:val="24"/>
        </w:rPr>
      </w:pPr>
      <w:r>
        <w:rPr>
          <w:rFonts w:eastAsia="Times New Roman"/>
          <w:szCs w:val="24"/>
        </w:rPr>
        <w:t>Θέλω, όμως, να ξεκαθαρίσω ένα πράγμα προς τους αγρότες, προς τους κτηνοτρόφους: Να γίνει κατανοητό ότι θα επωφεληθού</w:t>
      </w:r>
      <w:r>
        <w:rPr>
          <w:rFonts w:eastAsia="Times New Roman"/>
          <w:szCs w:val="24"/>
        </w:rPr>
        <w:t xml:space="preserve">ν αυτών των συνδεδεμένων ενισχύσεων, αλλά η ωφέλεια αυτή θα συνδεθεί </w:t>
      </w:r>
      <w:r>
        <w:rPr>
          <w:rFonts w:eastAsia="Times New Roman"/>
          <w:szCs w:val="24"/>
        </w:rPr>
        <w:lastRenderedPageBreak/>
        <w:t>με την εξυγίανση της διακίνησης των προϊόντων, πράγμα που σημαίνει ότι θα πληρώνονται οι αγρότες τις αντίστοιχες ενισχύσεις, εφ’ όσον βεβαίως υπάρχουν τα αντίστοιχα παραστατικά, γιατί επι</w:t>
      </w:r>
      <w:r>
        <w:rPr>
          <w:rFonts w:eastAsia="Times New Roman"/>
          <w:szCs w:val="24"/>
        </w:rPr>
        <w:t xml:space="preserve">τέλους πρέπει να βάλουμε κάποια τάξη, πόσω μάλλον σε έναν χώρο που θέλουμε ιδιαίτερα να τον ενισχύσουμε και αυτό κάνουμε. </w:t>
      </w:r>
    </w:p>
    <w:p w14:paraId="1008144A"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Μωραΐτη, έχετε τον λόγο για τη δευτερολογία σας.</w:t>
      </w:r>
    </w:p>
    <w:p w14:paraId="1008144B"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ΝΙΚΟΛΑΟΣ ΜΩΡΑΪΤΗΣ: </w:t>
      </w:r>
      <w:r>
        <w:rPr>
          <w:rFonts w:eastAsia="Times New Roman"/>
          <w:szCs w:val="24"/>
        </w:rPr>
        <w:t>Κύριε Υπουργέ, δεν νομίζο</w:t>
      </w:r>
      <w:r>
        <w:rPr>
          <w:rFonts w:eastAsia="Times New Roman"/>
          <w:szCs w:val="24"/>
        </w:rPr>
        <w:t>υμε ότι δεν γνωρίζετε. Συνειδητά παραποιείτε την αλήθεια.</w:t>
      </w:r>
    </w:p>
    <w:p w14:paraId="1008144C" w14:textId="77777777" w:rsidR="00BF7D21" w:rsidRDefault="003642EA">
      <w:pPr>
        <w:spacing w:after="0" w:line="600" w:lineRule="auto"/>
        <w:ind w:firstLine="720"/>
        <w:contextualSpacing/>
        <w:jc w:val="both"/>
        <w:rPr>
          <w:rFonts w:eastAsia="Times New Roman"/>
          <w:szCs w:val="24"/>
        </w:rPr>
      </w:pPr>
      <w:r>
        <w:rPr>
          <w:rFonts w:eastAsia="Times New Roman"/>
          <w:szCs w:val="24"/>
        </w:rPr>
        <w:t>Τα ποσά μπορεί να δόθηκαν, αλλά έμεινε έξω –σας ακούν, βέβαια, τώρα οι κτηνοτρόφοι και μπορούν να βγάλουν συμπεράσματ</w:t>
      </w:r>
      <w:r>
        <w:rPr>
          <w:rFonts w:eastAsia="Times New Roman"/>
          <w:szCs w:val="24"/>
        </w:rPr>
        <w:t>α</w:t>
      </w:r>
      <w:r>
        <w:rPr>
          <w:rFonts w:eastAsia="Times New Roman"/>
          <w:szCs w:val="24"/>
        </w:rPr>
        <w:t>- η συντριπτική πλειοψηφία των κτηνοτρόφων ορεινών και μειονεκτικών περιοχών. Αυ</w:t>
      </w:r>
      <w:r>
        <w:rPr>
          <w:rFonts w:eastAsia="Times New Roman"/>
          <w:szCs w:val="24"/>
        </w:rPr>
        <w:t>τή είναι η πραγματικότητα. Ιδιαίτερα οι αιγοτρόφοι έμειναν έξω.</w:t>
      </w:r>
    </w:p>
    <w:p w14:paraId="1008144D"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Οι κτηνοτρόφοι που βιώνουν σήμερα αυτές τις συνέπειες και είναι σε αφανισμό, παρά αυτά τα οποία λέτε, δεν είναι αντιμέτωποι μόνο με τη συνδεδεμένη ενίσχυση. Ήδη αυτήν τη στιγμή δεν έχουν πάρει</w:t>
      </w:r>
      <w:r>
        <w:rPr>
          <w:rFonts w:eastAsia="Times New Roman"/>
          <w:szCs w:val="24"/>
        </w:rPr>
        <w:t xml:space="preserve"> ακόμα εκκρεμότητες εξισωτικής αποζημίωσης από το 2013, 2014 και 2015. </w:t>
      </w:r>
    </w:p>
    <w:p w14:paraId="1008144E" w14:textId="77777777" w:rsidR="00BF7D21" w:rsidRDefault="003642EA">
      <w:pPr>
        <w:spacing w:after="0" w:line="600" w:lineRule="auto"/>
        <w:ind w:firstLine="720"/>
        <w:contextualSpacing/>
        <w:jc w:val="both"/>
        <w:rPr>
          <w:rFonts w:eastAsia="Times New Roman"/>
          <w:szCs w:val="24"/>
        </w:rPr>
      </w:pPr>
      <w:r>
        <w:rPr>
          <w:rFonts w:eastAsia="Times New Roman"/>
          <w:szCs w:val="24"/>
        </w:rPr>
        <w:t>Επίσης, βρίσκονται αντιμέτωποι και με άλλα πολύ σοβαρά ζητήματα, που συνδέονται με τις σταβλικές εγκαταστάσεις. Για παράδειγμα, αυτοί που έχουν ενταχθεί στη βιολογική κτηνοτροφία εδώ κ</w:t>
      </w:r>
      <w:r>
        <w:rPr>
          <w:rFonts w:eastAsia="Times New Roman"/>
          <w:szCs w:val="24"/>
        </w:rPr>
        <w:t xml:space="preserve">αι πέντε χρόνια έχουν πληρωθεί, κύριε Υπουργέ; Παρ’ ότι έχουν δαπανήσει αρκετά ποσά από το πενιχρό εισόδημά τους, για να πάρουν πιστοποιήσεις από ιδιωτικές εταιρείες για τη βιολογική κτηνοτροφία, μένουν έξω. Για ποιον λόγο; Γιατί υπάρχει διάλυση σε όλα τα </w:t>
      </w:r>
      <w:r>
        <w:rPr>
          <w:rFonts w:eastAsia="Times New Roman"/>
          <w:szCs w:val="24"/>
        </w:rPr>
        <w:t>δασαρχεία και κτηνιατρεία της χώρας. Και δεν φτάνει παράταση. Εμείς είπαμε ότι συμφωνούμε, άλλωστε με τροπολογία ζητήσαμε να δοθεί παράταση σε ό,τι αφορά τις σταβλικές εγκαταστάσεις. Αν δεν στελεχωθούν τα δασαρχεία, και δέκα χρόνια παρατάσεις να δώσετε, δε</w:t>
      </w:r>
      <w:r>
        <w:rPr>
          <w:rFonts w:eastAsia="Times New Roman"/>
          <w:szCs w:val="24"/>
        </w:rPr>
        <w:t xml:space="preserve">ν πρόκειται να πάρουν άδειες. </w:t>
      </w:r>
    </w:p>
    <w:p w14:paraId="1008144F"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Θα σας πω ένα χαρακτηριστικό παράδειγμα: Στο δασαρχείο της Αμφιλοχίας στην Αιτωλοακαρνανία υπάρχουν χίλιες διακόσιες αιτήσεις εδώ και τρία χρόνια και δεν μπόρεσαν να δώσουν ούτε μία άδεια, γιατί δεν υπάρχει προσωπικό, παρά τι</w:t>
      </w:r>
      <w:r>
        <w:rPr>
          <w:rFonts w:eastAsia="Times New Roman"/>
          <w:szCs w:val="24"/>
        </w:rPr>
        <w:t>ς φιλότιμες προσπάθειες των εργαζομένων στα δασαρχεία.</w:t>
      </w:r>
    </w:p>
    <w:p w14:paraId="10081450"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Εμείς ζητάμε, πέρα από την παράταση, αυτοί που έχουν καταθέσει ολοκληρωμένο φάκελο για τη βιολογική κτηνοτροφία να πληρωθούν αμέσως. </w:t>
      </w:r>
    </w:p>
    <w:p w14:paraId="10081451" w14:textId="77777777" w:rsidR="00BF7D21" w:rsidRDefault="003642EA">
      <w:pPr>
        <w:spacing w:after="0" w:line="600" w:lineRule="auto"/>
        <w:ind w:firstLine="720"/>
        <w:contextualSpacing/>
        <w:jc w:val="both"/>
        <w:rPr>
          <w:rFonts w:eastAsia="Times New Roman"/>
          <w:szCs w:val="24"/>
        </w:rPr>
      </w:pPr>
      <w:r>
        <w:rPr>
          <w:rFonts w:eastAsia="Times New Roman"/>
          <w:szCs w:val="24"/>
        </w:rPr>
        <w:t>Άλλες επιπτώσεις που υφίστανται οι μικρομεσαίοι κτηνοτρόφοι: Ξέρετε</w:t>
      </w:r>
      <w:r>
        <w:rPr>
          <w:rFonts w:eastAsia="Times New Roman"/>
          <w:szCs w:val="24"/>
        </w:rPr>
        <w:t>, κύριε Υπουργέ, ότι ένα μεγάλο μέρος των κτηνοτρόφων βοοειδών, ιδιαίτερα αυτών που είναι για κρεατοπαραγωγή, δεν μπόρεσαν να πάρουν τη συνδεδεμένη, παρ’ ότι πήγαν έγκαιρα στα κτηνιατρεία και δήλωσαν τις γεννήσεις των ζώων. Τα κτηνιατρεία όντας υποστελεχωμ</w:t>
      </w:r>
      <w:r>
        <w:rPr>
          <w:rFonts w:eastAsia="Times New Roman"/>
          <w:szCs w:val="24"/>
        </w:rPr>
        <w:t>ένα δεν μπόρεσαν να τα δώσουν πριν από το τέλος του χρόνου. Γι’ αυτούς πρέπει να δώσετε τη δυνατότητα να υποβάλουν ενστάσεις και όλα αυτά να γίνουν από την αρχή.</w:t>
      </w:r>
    </w:p>
    <w:p w14:paraId="10081452"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Κύριε Υπουργέ, εμείς ξέρουμε καθαρά ότι η βιωσιμότητα της κτηνοτροφίας σκοντάφτει πάνω στην αν</w:t>
      </w:r>
      <w:r>
        <w:rPr>
          <w:rFonts w:eastAsia="Times New Roman"/>
          <w:szCs w:val="24"/>
        </w:rPr>
        <w:t>τιαγροτική, την αντικτηνοτροφική πολιτική της Ευρωπαϊκής Ένωσης, της ΚΑΠ, που πραγματικά στοχεύει στο να ξεκληρίσει τους μικρούς και μεσαίους κτηνοτρόφους, να μαζευτεί γη και ζωική παραγωγή σε λίγα χέρια.</w:t>
      </w:r>
    </w:p>
    <w:p w14:paraId="10081453" w14:textId="77777777" w:rsidR="00BF7D21" w:rsidRDefault="003642EA">
      <w:pPr>
        <w:spacing w:after="0" w:line="600" w:lineRule="auto"/>
        <w:ind w:firstLine="720"/>
        <w:contextualSpacing/>
        <w:jc w:val="both"/>
        <w:rPr>
          <w:rFonts w:eastAsia="Times New Roman"/>
          <w:szCs w:val="24"/>
        </w:rPr>
      </w:pPr>
      <w:r>
        <w:rPr>
          <w:rFonts w:eastAsia="Times New Roman"/>
          <w:szCs w:val="24"/>
        </w:rPr>
        <w:t>Κύριε Υπουργέ, αυτά τα μέτρα, τα οποία πραγματικά τ</w:t>
      </w:r>
      <w:r>
        <w:rPr>
          <w:rFonts w:eastAsia="Times New Roman"/>
          <w:szCs w:val="24"/>
        </w:rPr>
        <w:t xml:space="preserve">σακίζουν την κτηνοτροφία, παίρνονται σε μία χώρα που έχει αρνητικό αγροτικό ισοζύγιο, που δαπανά τεράστια ποσά, που αγγίζουν σχεδόν τα 3 δισεκατομμύρια για την εισαγωγή κτηνοτροφικών προϊόντων. </w:t>
      </w:r>
    </w:p>
    <w:p w14:paraId="10081454" w14:textId="77777777" w:rsidR="00BF7D21" w:rsidRDefault="003642EA">
      <w:pPr>
        <w:spacing w:after="0" w:line="600" w:lineRule="auto"/>
        <w:ind w:firstLine="720"/>
        <w:contextualSpacing/>
        <w:jc w:val="both"/>
        <w:rPr>
          <w:rFonts w:eastAsia="Times New Roman"/>
          <w:szCs w:val="24"/>
        </w:rPr>
      </w:pPr>
      <w:r>
        <w:rPr>
          <w:rFonts w:eastAsia="Times New Roman"/>
          <w:szCs w:val="24"/>
        </w:rPr>
        <w:t>Εμείς θεωρούμε ότι πρέπει οι φτωχομεσαίοι κτηνοτρόφοι, μαζί μ</w:t>
      </w:r>
      <w:r>
        <w:rPr>
          <w:rFonts w:eastAsia="Times New Roman"/>
          <w:szCs w:val="24"/>
        </w:rPr>
        <w:t>ε τους άλλους εργαζόμενους, να αξιοποιήσουν αυτές τις δυνατότητες, να παλέψουν για μία άλλη πολιτική, για μια πολιτική που να δίνει τις δυνατότητες να καλυφθούν οι σύγχρονες διατροφικές ανάγκες του λαού μας και να μπορούν να επιβιώσουν με αξιοπρέπεια οι κτ</w:t>
      </w:r>
      <w:r>
        <w:rPr>
          <w:rFonts w:eastAsia="Times New Roman"/>
          <w:szCs w:val="24"/>
        </w:rPr>
        <w:t>ηνοτρόφοι και οι αγρότες στα χωριά τους και στα χωράφια τους.</w:t>
      </w:r>
    </w:p>
    <w:p w14:paraId="10081455"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Ευχαριστώ. </w:t>
      </w:r>
    </w:p>
    <w:p w14:paraId="10081456" w14:textId="77777777" w:rsidR="00BF7D21" w:rsidRDefault="003642EA">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Ευχαριστούμε τον κύριο Μωραΐτη.</w:t>
      </w:r>
    </w:p>
    <w:p w14:paraId="10081457" w14:textId="77777777" w:rsidR="00BF7D21" w:rsidRDefault="003642EA">
      <w:pPr>
        <w:spacing w:after="0" w:line="600" w:lineRule="auto"/>
        <w:ind w:firstLine="720"/>
        <w:contextualSpacing/>
        <w:jc w:val="both"/>
        <w:rPr>
          <w:rFonts w:eastAsia="Times New Roman"/>
          <w:szCs w:val="24"/>
        </w:rPr>
      </w:pPr>
      <w:r>
        <w:rPr>
          <w:rFonts w:eastAsia="Times New Roman"/>
          <w:szCs w:val="24"/>
        </w:rPr>
        <w:t>Κύριε Υπουργέ, έχετε τον λόγο για τη δευτερολογία σας.</w:t>
      </w:r>
    </w:p>
    <w:p w14:paraId="10081458" w14:textId="77777777" w:rsidR="00BF7D21" w:rsidRDefault="003642EA">
      <w:pPr>
        <w:spacing w:after="0"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w:t>
      </w:r>
      <w:r>
        <w:rPr>
          <w:rFonts w:eastAsia="Times New Roman"/>
          <w:b/>
          <w:szCs w:val="24"/>
        </w:rPr>
        <w:t xml:space="preserve">ν): </w:t>
      </w:r>
      <w:r>
        <w:rPr>
          <w:rFonts w:eastAsia="Times New Roman"/>
          <w:szCs w:val="24"/>
        </w:rPr>
        <w:t>Κύριε συνάδελφε, είναι εύκολο να μιλάμε για την κακή αγροτική πολιτική και όντως μπορεί να είχε και είχε αρνητικές συνέπειες για τον αγροτικό χώρο. Μια και μιλήσατε για συνδεδεμένες ενισχύσεις, εγώ σας είπα ότι δόθηκαν όλα τα χρήματα, θα δοθούν του χρό</w:t>
      </w:r>
      <w:r>
        <w:rPr>
          <w:rFonts w:eastAsia="Times New Roman"/>
          <w:szCs w:val="24"/>
        </w:rPr>
        <w:t xml:space="preserve">νου σχεδόν διπλάσιες. Ξέρετε ότι αυτοί οι πόροι είναι μέσω της Κοινής Αγροτικής Πολιτικής. Αυτά πρέπει να τα ξεκαθαρίσουμε μεταξύ μας. </w:t>
      </w:r>
    </w:p>
    <w:p w14:paraId="10081459" w14:textId="77777777" w:rsidR="00BF7D21" w:rsidRDefault="003642EA">
      <w:pPr>
        <w:spacing w:after="0" w:line="600" w:lineRule="auto"/>
        <w:ind w:firstLine="720"/>
        <w:contextualSpacing/>
        <w:jc w:val="both"/>
        <w:rPr>
          <w:rFonts w:eastAsia="Times New Roman"/>
          <w:szCs w:val="24"/>
        </w:rPr>
      </w:pPr>
      <w:r>
        <w:rPr>
          <w:rFonts w:eastAsia="Times New Roman"/>
          <w:szCs w:val="24"/>
        </w:rPr>
        <w:t>Όντως υπήρχαν πάρα πολλά προβλήματα, ιδιαίτερα για τις πληρωμές των αγροτοπεριβαλλοντικών. Από το 2008 βρήκαμε εκκρεμότη</w:t>
      </w:r>
      <w:r>
        <w:rPr>
          <w:rFonts w:eastAsia="Times New Roman"/>
          <w:szCs w:val="24"/>
        </w:rPr>
        <w:t>τες. Ήδη έχουμε πληρώσει πάρα πολλά και η δέσμευσή μας είναι ξεκάθαρη: Μέχρι τις 15 Οκτωβρίου, που επιτρέπονται οι πληρωμές, θα έχουν κλείσει όλες οι εκκρεμότητες των περασμένων χρόνων.</w:t>
      </w:r>
    </w:p>
    <w:p w14:paraId="1008145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βεβαίως, υπάρχουν και άλλα προβλήματα, όπως αυτό στ</w:t>
      </w:r>
      <w:r>
        <w:rPr>
          <w:rFonts w:eastAsia="Times New Roman" w:cs="Times New Roman"/>
          <w:szCs w:val="24"/>
        </w:rPr>
        <w:t>ο οποίο αναφερθήκατε για τις σταβλικές εγκαταστάσεις. Χθες, στην Επιτροπή Παραγωγής και Εμπορίου, που είχαμε σχετική συζήτηση, είπαμε -και είναι θέμα μιας-δύο ημερών- ότι θα καταθέσουμε τροπολογία παράτασης μέχρι το τέλος του 2018, αλλά το ζήτημα εκεί είνα</w:t>
      </w:r>
      <w:r>
        <w:rPr>
          <w:rFonts w:eastAsia="Times New Roman" w:cs="Times New Roman"/>
          <w:szCs w:val="24"/>
        </w:rPr>
        <w:t xml:space="preserve">ι ότι πρέπει οπωσδήποτε να λύσουμε μόνιμα το πρόβλημα, προτείνοντας πιο εύκολες διαδικασίες αδειοδότησης. </w:t>
      </w:r>
    </w:p>
    <w:p w14:paraId="1008145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Για παράδειγμα, να επιλέξουμε δύο-τρεις τύπους που να ταιριάζουν και στο ζωικό κεφάλαιο, ιδιαίτερα στον πληθυσμό, να δούμε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πώς αυτή η διαδι</w:t>
      </w:r>
      <w:r>
        <w:rPr>
          <w:rFonts w:eastAsia="Times New Roman" w:cs="Times New Roman"/>
          <w:szCs w:val="24"/>
        </w:rPr>
        <w:t xml:space="preserve">κασία θα γίνει πιο εύκολη με τη συμμετοχή της </w:t>
      </w:r>
      <w:r>
        <w:rPr>
          <w:rFonts w:eastAsia="Times New Roman" w:cs="Times New Roman"/>
          <w:szCs w:val="24"/>
        </w:rPr>
        <w:t>τοπικής αυτοδιοίκησης</w:t>
      </w:r>
      <w:r>
        <w:rPr>
          <w:rFonts w:eastAsia="Times New Roman" w:cs="Times New Roman"/>
          <w:szCs w:val="24"/>
        </w:rPr>
        <w:t>, όχι τόσο γραφειοκρατική που είναι σήμερα. Και βέβαια, υπάρχουν και τα προβλήματα που προκύπτουν από τη λειτουργία της Δασικής Υπηρεσίας εξαιτίας, κυρίως, της έλλειψης προσωπικού που έχει.</w:t>
      </w:r>
      <w:r>
        <w:rPr>
          <w:rFonts w:eastAsia="Times New Roman" w:cs="Times New Roman"/>
          <w:szCs w:val="24"/>
        </w:rPr>
        <w:t xml:space="preserve"> Είναι θέματα που πρέπει να δούμε πώς θα τα αντιμετωπίσουμε.</w:t>
      </w:r>
    </w:p>
    <w:p w14:paraId="1008145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Κλείνοντας, θέλω να πω πολύ απλά ότι για όλα αυτά, που αφορούν ιδιαίτερα την κτηνοτροφία, ξέρετε ότι δίνουμε ιδιαίτερο βάρος, θέλοντας να ανατρέψουμε τη σχέση που υπάρχει μεταξύ φυτικής και ζωική</w:t>
      </w:r>
      <w:r>
        <w:rPr>
          <w:rFonts w:eastAsia="Times New Roman" w:cs="Times New Roman"/>
          <w:szCs w:val="24"/>
        </w:rPr>
        <w:t xml:space="preserve">ς </w:t>
      </w:r>
      <w:r>
        <w:rPr>
          <w:rFonts w:eastAsia="Times New Roman" w:cs="Times New Roman"/>
          <w:szCs w:val="24"/>
        </w:rPr>
        <w:lastRenderedPageBreak/>
        <w:t>παραγωγής, έχοντας ως στόχο την κάλυψη των διατροφικών αναγκών της χώρας μας και επιπλέον το να καταστήσουμε πιο ανταγωνιστικά τα προϊόντα αυτά που μπορούν να σταθούν στη διεθνή αγορά. Αυτός είναι ο βασικός μας στόχος.</w:t>
      </w:r>
    </w:p>
    <w:p w14:paraId="1008145D" w14:textId="77777777" w:rsidR="00BF7D21" w:rsidRDefault="003642EA">
      <w:pPr>
        <w:spacing w:after="0"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w:t>
      </w:r>
      <w:r>
        <w:rPr>
          <w:rFonts w:eastAsia="Times New Roman" w:cs="Times New Roman"/>
          <w:szCs w:val="24"/>
        </w:rPr>
        <w:t xml:space="preserve">υχαριστούμε τον Υπουργό Αγροτικής Ανάπτυξης κ. Αποστόλου. </w:t>
      </w:r>
    </w:p>
    <w:p w14:paraId="1008145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πέμπτη με αριθμό 1202/30-8-2016 επίκαιρη ερώτηση δεύτερου κύκλου του Βουλευτή Αργολίδας της Νέας Δημοκρατίας κ. </w:t>
      </w:r>
      <w:r>
        <w:rPr>
          <w:rFonts w:eastAsia="Times New Roman" w:cs="Times New Roman"/>
          <w:bCs/>
          <w:szCs w:val="24"/>
        </w:rPr>
        <w:t>Ιωάννη Ανδριανού</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πορεία υλοποίησης των έργων του αρδευτικού δικτύου Αναβάλου Αργολίδας.</w:t>
      </w:r>
    </w:p>
    <w:p w14:paraId="1008145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Ανδριανέ, έχετε τον λόγο.</w:t>
      </w:r>
    </w:p>
    <w:p w14:paraId="1008146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κύριε Πρόεδρε.</w:t>
      </w:r>
    </w:p>
    <w:p w14:paraId="1008146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θέλω κατ’ αρχάς να πω ότι είναι θετικό το γεγονός ότι ήρθατε σήμερα να απαντήσετε προσωπικά σε αυτό το εξαιρετικά κρίσιμο για την Αργολίδα θέμα, την υλοποίηση δηλαδή των έργων </w:t>
      </w:r>
      <w:r>
        <w:rPr>
          <w:rFonts w:eastAsia="Times New Roman" w:cs="Times New Roman"/>
          <w:szCs w:val="24"/>
        </w:rPr>
        <w:t xml:space="preserve">του </w:t>
      </w:r>
      <w:r>
        <w:rPr>
          <w:rFonts w:eastAsia="Times New Roman" w:cs="Times New Roman"/>
          <w:szCs w:val="24"/>
        </w:rPr>
        <w:t xml:space="preserve">Αναβάλου, γεγονός που δείχνει το ενδιαφέρον σας για το έργο. </w:t>
      </w:r>
    </w:p>
    <w:p w14:paraId="1008146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Βεβαίως, η απόδειξη θα είναι οι συγκεκριμένες απαντήσεις που θα δώσετε στα ερωτήματα για το θέμα. Το θέμα αυτό, όπως γνωρίζετε, το παρακολουθώ στενά και ζητώ ενημέρωση σε τακτά χρονικά διαστήματα, στο πλαίσιο του κοινοβουλευτικού ελέγχου, καθώς μεταξύ άλλ</w:t>
      </w:r>
      <w:r>
        <w:rPr>
          <w:rFonts w:eastAsia="Times New Roman" w:cs="Times New Roman"/>
          <w:szCs w:val="24"/>
        </w:rPr>
        <w:t>ων τα εμπόδια που κατά καιρούς παρουσιάζονται είναι πολλά, πολύπλοκα και απαιτούν συχνά αποφασιστική δράση για την επίλυσή τους.</w:t>
      </w:r>
    </w:p>
    <w:p w14:paraId="1008146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Η επίκαιρη ερώτηση, λοιπόν, αφορά την υλοποίηση των έργων του Αναβάλου και συγκεκριμένα, πρώτον, των έργων μεταφοράς και διανομ</w:t>
      </w:r>
      <w:r>
        <w:rPr>
          <w:rFonts w:eastAsia="Times New Roman" w:cs="Times New Roman"/>
          <w:szCs w:val="24"/>
        </w:rPr>
        <w:t xml:space="preserve">ής νερού άρδευσης από τα δίκτυα Αναβάλου σε Κουτσοπόδι, Μυκήνες, Μοναστηράκι, Φίχτια, Χώνικα, Αεροδρόμιο, Ελληνικό και Μιδέα, έργο το οποίο, όπως αναφέρετε και στην απάντησή σας σε σχετικά πρόσφατη ερώτησή μου, δεν έχει ενταχθεί ακόμα στη ΣΑΕ 082/1, </w:t>
      </w:r>
      <w:r>
        <w:rPr>
          <w:rFonts w:eastAsia="Times New Roman" w:cs="Times New Roman"/>
          <w:szCs w:val="24"/>
        </w:rPr>
        <w:lastRenderedPageBreak/>
        <w:t>αλλά ε</w:t>
      </w:r>
      <w:r>
        <w:rPr>
          <w:rFonts w:eastAsia="Times New Roman" w:cs="Times New Roman"/>
          <w:szCs w:val="24"/>
        </w:rPr>
        <w:t xml:space="preserve">ίναι καταχωρημένο ως ανειλημμένη υποχρέωση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Ανάπτυξης της Ελλάδας 2007-2013 και ως τέτοιο αναφέρετε ότι σύντομα θα εγγραφεί στην εν λόγω ΣΑΕ.</w:t>
      </w:r>
    </w:p>
    <w:p w14:paraId="1008146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Δεύτερον, των έργων μεταφοράς και διανομής νερού άρδευσης από τα δίκτυα του Αναβάλου στη</w:t>
      </w:r>
      <w:r>
        <w:rPr>
          <w:rFonts w:eastAsia="Times New Roman" w:cs="Times New Roman"/>
          <w:szCs w:val="24"/>
        </w:rPr>
        <w:t xml:space="preserve">ν Ερμιονίδα, που έχει γίνει η οριστική παράδοση της μελέτης. Τα τεύχη δημοπράτησης είναι έτοιμα εδώ και ενάμιση χρόνο. Όπως μου έχετε απαντήσει, έχει ενταχθεί στη ΣΑΕ 081/8, αλλά δεν έχει δημοπρατηθεί. Είναι ένα έργο 47.350.000 ευρώ. </w:t>
      </w:r>
    </w:p>
    <w:p w14:paraId="1008146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Τρίτον, των έργων επέ</w:t>
      </w:r>
      <w:r>
        <w:rPr>
          <w:rFonts w:eastAsia="Times New Roman" w:cs="Times New Roman"/>
          <w:szCs w:val="24"/>
        </w:rPr>
        <w:t>κτασης του αρδευτικού δικτύου του Αναβάλου προς Επίδαυρο, η συνέχιση του οποίου έχει ενταχθεί ήδη στο μέτρο 4.3 του Προγράμματος Αγροτικής Ανάπτυξης 2014-2020 και στη ΣΑΕ 082/1, ως ανειλημμένη υποχρέωση προϋπολογισμού 32.557.000 ευρώ.</w:t>
      </w:r>
    </w:p>
    <w:p w14:paraId="1008146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Η δημοπράτηση και ανά</w:t>
      </w:r>
      <w:r>
        <w:rPr>
          <w:rFonts w:eastAsia="Times New Roman" w:cs="Times New Roman"/>
          <w:szCs w:val="24"/>
        </w:rPr>
        <w:t>δειξη του αναδόχου, κύριε Υπουργέ, έχει γίνει από τις αρχές του 2015. Έχουν γίνει όλες οι απαραίτητες διαδικασίες που προβλέπονται και ακόμα δεν έχει υπογραφεί η εργολαβική σύμβαση για να προχωρήσει το έργο που προβλέπεται να ολοκληρωθεί σε είκοσι τέσσερις</w:t>
      </w:r>
      <w:r>
        <w:rPr>
          <w:rFonts w:eastAsia="Times New Roman" w:cs="Times New Roman"/>
          <w:szCs w:val="24"/>
        </w:rPr>
        <w:t xml:space="preserve"> μήνες. </w:t>
      </w:r>
    </w:p>
    <w:p w14:paraId="1008146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καλώ, λοιπόν, να ενημερώσετε από το Βήμα της Βουλής τους πολίτες της Αργολίδας για το συγκεκριμένο χρονοδιάγραμμα των έργων και κυρίως για την εκτιμώμενη ημερομηνία παράδοσής τους προς χρήση των παραγωγών μας. </w:t>
      </w:r>
    </w:p>
    <w:p w14:paraId="1008146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0081469" w14:textId="77777777" w:rsidR="00BF7D21" w:rsidRDefault="003642EA">
      <w:pPr>
        <w:spacing w:after="0" w:line="600" w:lineRule="auto"/>
        <w:ind w:firstLine="720"/>
        <w:contextualSpacing/>
        <w:jc w:val="both"/>
        <w:rPr>
          <w:rFonts w:eastAsia="Times New Roman" w:cs="Times New Roman"/>
          <w:szCs w:val="24"/>
        </w:rPr>
      </w:pPr>
      <w:r>
        <w:rPr>
          <w:rFonts w:eastAsia="Times New Roman"/>
          <w:b/>
          <w:bCs/>
        </w:rPr>
        <w:t>ΠΡΟΕΔΡΕΥΩΝ (Ανασ</w:t>
      </w:r>
      <w:r>
        <w:rPr>
          <w:rFonts w:eastAsia="Times New Roman"/>
          <w:b/>
          <w:bCs/>
        </w:rPr>
        <w:t>τάσιος Κουράκης):</w:t>
      </w:r>
      <w:r>
        <w:rPr>
          <w:rFonts w:eastAsia="Times New Roman" w:cs="Times New Roman"/>
          <w:szCs w:val="24"/>
        </w:rPr>
        <w:t xml:space="preserve"> Ευχαριστούμε τον κ. Ανδριανό. </w:t>
      </w:r>
    </w:p>
    <w:p w14:paraId="1008146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008146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Ευχαριστώ, κύριε Πρόεδρε. </w:t>
      </w:r>
    </w:p>
    <w:p w14:paraId="1008146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 αρχάς, να σας ευχαριστήσω για τα καλά σας λόγια. Πιστεύω ότι οι απαντήσεις που </w:t>
      </w:r>
      <w:r>
        <w:rPr>
          <w:rFonts w:eastAsia="Times New Roman" w:cs="Times New Roman"/>
          <w:szCs w:val="24"/>
        </w:rPr>
        <w:t xml:space="preserve">θα σας δώσω, θα σας ικανοποιήσουν, οπότε θα συμπληρώσουν τα καλά λόγια και τις ευχαριστίες. </w:t>
      </w:r>
    </w:p>
    <w:p w14:paraId="1008146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Αγαπητέ συνάδελφε, όντως τα φαινόμενα λειψυδρίας, ιδιαίτερα στην Πελοπόννησο, μας απασχολούν. Έχουμε κάνει έναν μακροχρόνιο σχεδιασμό -και αναφέρομαι στο Υπουργείο</w:t>
      </w:r>
      <w:r>
        <w:rPr>
          <w:rFonts w:eastAsia="Times New Roman" w:cs="Times New Roman"/>
          <w:szCs w:val="24"/>
        </w:rPr>
        <w:t xml:space="preserve"> Γεωργίας και των παλαιοτέρων κυβερνήσεων- που αποβλέπει στην εκτέλεση εγγειοβελτιωτικών έργων και στην εκπόνηση μελετών που είχαν να αντιμετωπίσουν αυτό το μεγάλο πρόβλημα. Το τεχνικό αντικείμενο των έργων που αναφέρετε αφορά κυρίως την κατασκευή δευτερευ</w:t>
      </w:r>
      <w:r>
        <w:rPr>
          <w:rFonts w:eastAsia="Times New Roman" w:cs="Times New Roman"/>
          <w:szCs w:val="24"/>
        </w:rPr>
        <w:t xml:space="preserve">όντων αγωγών –έργων προσαγωγής, έτσι τα λέμε- και αντλιοστασίων με σκοπό τη μεταφορά νερού προς άρδευση σε περιοχές του Αργολικού Πεδίου. </w:t>
      </w:r>
    </w:p>
    <w:p w14:paraId="1008146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Στο σημείο τροφοδοσίας των αγωγών αυτών είναι η κατασκευασμένη από μακρού χρόνου κεντρική διώρυγα Αναβάλου, που μεταφ</w:t>
      </w:r>
      <w:r>
        <w:rPr>
          <w:rFonts w:eastAsia="Times New Roman" w:cs="Times New Roman"/>
          <w:szCs w:val="24"/>
        </w:rPr>
        <w:t>έρει νερό από τις πηγές της περιοχής του οικισμού Κυβερίου.</w:t>
      </w:r>
    </w:p>
    <w:p w14:paraId="1008146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στα έργα που αναφέρατε στο ερώτημά μας. Το πρώτο έργο, η μεταφορά και διανομή νερού ύδρευσης από δίκτυα </w:t>
      </w:r>
      <w:r>
        <w:rPr>
          <w:rFonts w:eastAsia="Times New Roman" w:cs="Times New Roman"/>
          <w:caps/>
          <w:szCs w:val="24"/>
        </w:rPr>
        <w:t>Α</w:t>
      </w:r>
      <w:r>
        <w:rPr>
          <w:rFonts w:eastAsia="Times New Roman" w:cs="Times New Roman"/>
          <w:szCs w:val="24"/>
        </w:rPr>
        <w:t>ναβάλου σε Κουτσοπόδι, Μυκήνες, Μοναστηράκι, Φίχτια, Χώνια, Αεροδρόμιο, Ελληνι</w:t>
      </w:r>
      <w:r>
        <w:rPr>
          <w:rFonts w:eastAsia="Times New Roman" w:cs="Times New Roman"/>
          <w:szCs w:val="24"/>
        </w:rPr>
        <w:t xml:space="preserve">κό και Μιδέα έχει προϋπολογισμό 8,8 εκατομμύρια ευρώ. Από το συνολικό οικονομικό αντικείμενο μέχρι σήμερα έχουν εκταμιευθεί 4,8 εκατομμύρια ευρώ, εκ των οποίων 800.000 ευρώ αφορούν </w:t>
      </w:r>
      <w:r>
        <w:rPr>
          <w:rFonts w:eastAsia="Times New Roman" w:cs="Times New Roman"/>
          <w:szCs w:val="24"/>
        </w:rPr>
        <w:lastRenderedPageBreak/>
        <w:t>προκαταβολές υλικών. Με απόφαση του Υπουργείου μας εγκρίθηκε χορήγηση παράτ</w:t>
      </w:r>
      <w:r>
        <w:rPr>
          <w:rFonts w:eastAsia="Times New Roman" w:cs="Times New Roman"/>
          <w:szCs w:val="24"/>
        </w:rPr>
        <w:t>ασης δέκα μηνών στη συνολική προθεσμία της σύμβασης κατασκευής του έργου, δηλαδή μέχρι τις 27 Οκτωβρίου 2016. Υπάρχει εκκρεμότητα σχετικά με τις απαλλοτριώσεις του έργου και συγκεκριμένα με τις θέσεις τεσσάρων αντλιοστασίων, όπου οι αρμόδιες υπηρεσίες έχου</w:t>
      </w:r>
      <w:r>
        <w:rPr>
          <w:rFonts w:eastAsia="Times New Roman" w:cs="Times New Roman"/>
          <w:szCs w:val="24"/>
        </w:rPr>
        <w:t xml:space="preserve">ν προβεί στις απαραίτητες ενέργειες προς το </w:t>
      </w:r>
      <w:r>
        <w:rPr>
          <w:rFonts w:eastAsia="Times New Roman" w:cs="Times New Roman"/>
          <w:szCs w:val="24"/>
        </w:rPr>
        <w:t xml:space="preserve">γραφείο Δημόσιας </w:t>
      </w:r>
      <w:r>
        <w:rPr>
          <w:rFonts w:eastAsia="Times New Roman" w:cs="Times New Roman"/>
          <w:szCs w:val="24"/>
        </w:rPr>
        <w:t xml:space="preserve">Περιουσίας Αργολίδας, αλλά και προς την </w:t>
      </w:r>
      <w:r>
        <w:rPr>
          <w:rFonts w:eastAsia="Times New Roman" w:cs="Times New Roman"/>
          <w:szCs w:val="24"/>
        </w:rPr>
        <w:t xml:space="preserve">Περιφερειακή Διεύθυνση </w:t>
      </w:r>
      <w:r>
        <w:rPr>
          <w:rFonts w:eastAsia="Times New Roman" w:cs="Times New Roman"/>
          <w:szCs w:val="24"/>
        </w:rPr>
        <w:t xml:space="preserve">Δημόσιας </w:t>
      </w:r>
      <w:r>
        <w:rPr>
          <w:rFonts w:eastAsia="Times New Roman" w:cs="Times New Roman"/>
          <w:szCs w:val="24"/>
        </w:rPr>
        <w:t xml:space="preserve">Περιουσίας </w:t>
      </w:r>
      <w:r>
        <w:rPr>
          <w:rFonts w:eastAsia="Times New Roman" w:cs="Times New Roman"/>
          <w:szCs w:val="24"/>
        </w:rPr>
        <w:t>Πελοποννήσου-Δυτικής Ελλάδας, προκειμένου να συντελεστεί κήρυξη της απαλλοτρίωσης, ώστε να εξασφαλιστεί ένα επαρ</w:t>
      </w:r>
      <w:r>
        <w:rPr>
          <w:rFonts w:eastAsia="Times New Roman" w:cs="Times New Roman"/>
          <w:szCs w:val="24"/>
        </w:rPr>
        <w:t>κές μέτωπο εργασιών από εδώ και πέρα.</w:t>
      </w:r>
    </w:p>
    <w:p w14:paraId="1008147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Έγινε η σχετική δημόσια πρόσκληση προς τους ιδιοκτήτες ακινήτων για προσκόμιση τίτλων ιδιοκτησίας για την απευθείας εξαγορά αυτών, για να συντομευθούν οι διαδικασίες. Απαραίτητη προϋπόθεση, όμως, είναι η εκτίμηση της α</w:t>
      </w:r>
      <w:r>
        <w:rPr>
          <w:rFonts w:eastAsia="Times New Roman" w:cs="Times New Roman"/>
          <w:szCs w:val="24"/>
        </w:rPr>
        <w:t xml:space="preserve">ξίας των προς εξαγορά ακινήτων από έναν ανεξάρτητο πιστοποιημένο εκτιμητή. Θα γίνει και γι’ αυτή τη διαδικασία όσο μπορούμε πιο γρήγορα ο σχετικός διαγωνισμός για την </w:t>
      </w:r>
      <w:r>
        <w:rPr>
          <w:rFonts w:eastAsia="Times New Roman" w:cs="Times New Roman"/>
          <w:szCs w:val="24"/>
        </w:rPr>
        <w:lastRenderedPageBreak/>
        <w:t xml:space="preserve">ανάθεσή της που δεν έχει προγραμματισθεί ακόμη γιατί εκκρεμούσε η συνέχιση της πράξης. Η </w:t>
      </w:r>
      <w:r>
        <w:rPr>
          <w:rFonts w:eastAsia="Times New Roman" w:cs="Times New Roman"/>
          <w:szCs w:val="24"/>
        </w:rPr>
        <w:t xml:space="preserve">πράξη έχει ήδη εγκριθεί και ήδη έχει ενταχθεί πλέον στο νέο επιχειρησιακό πρόγραμμα 2014-2020. </w:t>
      </w:r>
    </w:p>
    <w:p w14:paraId="1008147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Εμείς αυτή την ώρα αναζητούμε το νομικό πλαίσιο γύρω από το οποίο θα μπορέσουμε να υλοποιήσουμε αυτή τη διαδικασία όσο γίνεται πιο γρήγορα. Αυτή την ώρα βρίσκετ</w:t>
      </w:r>
      <w:r>
        <w:rPr>
          <w:rFonts w:eastAsia="Times New Roman" w:cs="Times New Roman"/>
          <w:szCs w:val="24"/>
        </w:rPr>
        <w:t xml:space="preserve">αι σε διακοπή από τις 18 Απριλίου λόγω μη εξόφλησης τριών λογαριασμών. Εμείς δεσμευθήκαμε με απόφαση –και σας το λέμε και εσάς- ότι εντός του Σεπτεμβρίου θα πληρωθούν οι συγκεκριμένοι λογαριασμοί. </w:t>
      </w:r>
    </w:p>
    <w:p w14:paraId="1008147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τα υπόλοιπα δυο έργα θα μιλήσω στη δευτερολογία μου. </w:t>
      </w:r>
    </w:p>
    <w:p w14:paraId="10081473" w14:textId="77777777" w:rsidR="00BF7D21" w:rsidRDefault="003642EA">
      <w:pPr>
        <w:spacing w:after="0"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κύριε Υπουργέ. </w:t>
      </w:r>
    </w:p>
    <w:p w14:paraId="1008147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Ανδριανός έχει τον λόγο για τη δευτερολογία </w:t>
      </w:r>
      <w:r>
        <w:rPr>
          <w:rFonts w:eastAsia="Times New Roman" w:cs="Times New Roman"/>
          <w:szCs w:val="24"/>
        </w:rPr>
        <w:t>του</w:t>
      </w:r>
      <w:r>
        <w:rPr>
          <w:rFonts w:eastAsia="Times New Roman" w:cs="Times New Roman"/>
          <w:szCs w:val="24"/>
        </w:rPr>
        <w:t xml:space="preserve">. </w:t>
      </w:r>
    </w:p>
    <w:p w14:paraId="1008147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κύριε Πρόεδρε. </w:t>
      </w:r>
    </w:p>
    <w:p w14:paraId="1008147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Κρατώ τη δέσμευση του Υπουργού. Βεβαίως, θα ήθελα, για να απαντήσω και στη δευτερολογία μου, να ακούσω τη δέσμευση και για τα δυο έργα γιατί έχουν σχέση. </w:t>
      </w:r>
    </w:p>
    <w:p w14:paraId="1008147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Προς τη θετική κατεύθυνση θα είναι.</w:t>
      </w:r>
    </w:p>
    <w:p w14:paraId="1008147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Κρατώ, λοιπόν, κύριε Υπουργέ, τις δεσμεύσεις, γιατί όπως είπατε και εσείς και το γνωρίζουμε και εμείς καλά και οι αγρότες μας, το πρόβλημα της λειψυδρίας, της υφαλμύρωσης του υδροφόρου ορίζοντα και της αύξησης του κόστους παραγωγής για τ</w:t>
      </w:r>
      <w:r>
        <w:rPr>
          <w:rFonts w:eastAsia="Times New Roman" w:cs="Times New Roman"/>
          <w:szCs w:val="24"/>
        </w:rPr>
        <w:t>ους αγρότες μας γίνεται ολοένα και οξύτερο. Ο Ανάβαλος με την ολοκλήρωσή του θα αποτελέσει μια πραγματική ανάσα ζωής τόσο για την πρωτογενή παραγωγή και την τοπική μας οικονομία όσο και για την προστασία και τη διαφύλαξη της βιωσιμότητας του φυσικού περιβά</w:t>
      </w:r>
      <w:r>
        <w:rPr>
          <w:rFonts w:eastAsia="Times New Roman" w:cs="Times New Roman"/>
          <w:szCs w:val="24"/>
        </w:rPr>
        <w:t>λλοντος.</w:t>
      </w:r>
    </w:p>
    <w:p w14:paraId="10081479" w14:textId="77777777" w:rsidR="00BF7D21" w:rsidRDefault="003642EA">
      <w:pPr>
        <w:spacing w:after="0" w:line="600" w:lineRule="auto"/>
        <w:ind w:firstLine="720"/>
        <w:contextualSpacing/>
        <w:jc w:val="both"/>
        <w:rPr>
          <w:rFonts w:eastAsia="Times New Roman"/>
          <w:szCs w:val="24"/>
        </w:rPr>
      </w:pPr>
      <w:r>
        <w:rPr>
          <w:rFonts w:eastAsia="Times New Roman"/>
          <w:szCs w:val="24"/>
        </w:rPr>
        <w:t>Σε αυτό το πλαίσιο θα ήταν χρήσιμο, κύριε Υπουργέ, αφού δρομολογηθούν και υλοποιηθούν τα απαραίτητα έργα σύμφωνα με τις δεσμεύσεις σας, γιατί πρωτογενής παραγωγή χωρίς νερό δεν μπορεί να υπάρξει, να εξετάσετε σε συνεργασία με συναρμόδιους Υπουργού</w:t>
      </w:r>
      <w:r>
        <w:rPr>
          <w:rFonts w:eastAsia="Times New Roman"/>
          <w:szCs w:val="24"/>
        </w:rPr>
        <w:t xml:space="preserve">ς την αξιοποίηση και κοινοτικών </w:t>
      </w:r>
      <w:r>
        <w:rPr>
          <w:rFonts w:eastAsia="Times New Roman"/>
          <w:szCs w:val="24"/>
        </w:rPr>
        <w:lastRenderedPageBreak/>
        <w:t>κονδυλίων του ΣΕΣ, του νέου ΕΣΠΑ, για φωτοβολταϊκές εγκαταστάσεις στην παραγωγή ηλεκτρικού ρεύματος για τις αντλίες του Αναβάλου και του δικτύου μεταφοράς, επειδή είναι ενεργοβόρες και πραγματικά θα συνέβαλε αυτό το έργο στη</w:t>
      </w:r>
      <w:r>
        <w:rPr>
          <w:rFonts w:eastAsia="Times New Roman"/>
          <w:szCs w:val="24"/>
        </w:rPr>
        <w:t xml:space="preserve"> μείωση του κόστους μεταφοράς του νερού, άρα στην ουσία το κόστος που πληρώνει ο κάθε αγρότης.</w:t>
      </w:r>
    </w:p>
    <w:p w14:paraId="1008147A" w14:textId="77777777" w:rsidR="00BF7D21" w:rsidRDefault="003642EA">
      <w:pPr>
        <w:spacing w:after="0" w:line="600" w:lineRule="auto"/>
        <w:ind w:firstLine="720"/>
        <w:contextualSpacing/>
        <w:jc w:val="both"/>
        <w:rPr>
          <w:rFonts w:eastAsia="Times New Roman"/>
          <w:szCs w:val="24"/>
        </w:rPr>
      </w:pPr>
      <w:r>
        <w:rPr>
          <w:rFonts w:eastAsia="Times New Roman"/>
          <w:szCs w:val="24"/>
        </w:rPr>
        <w:t>Δεδομένης, λοιπόν, της σημασίας του έργου για την τοπική αγροτική οικονομία, καθώς η φετινή ανομβρία ήδη έχει δημιουργήσει σοβαρές ζημιές στους παραγωγούς, η ολο</w:t>
      </w:r>
      <w:r>
        <w:rPr>
          <w:rFonts w:eastAsia="Times New Roman"/>
          <w:szCs w:val="24"/>
        </w:rPr>
        <w:t>κλήρωση του έργου καθίσταται αναγκαία όχι μόνο για την περαιτέρω ανάπτυξη της πρωτογενούς παραγωγής, αλλά και για την επιβίωση των υπαρχουσών καλλιεργειών.</w:t>
      </w:r>
    </w:p>
    <w:p w14:paraId="1008147B" w14:textId="77777777" w:rsidR="00BF7D21" w:rsidRDefault="003642EA">
      <w:pPr>
        <w:spacing w:after="0" w:line="600" w:lineRule="auto"/>
        <w:ind w:firstLine="720"/>
        <w:contextualSpacing/>
        <w:jc w:val="both"/>
        <w:rPr>
          <w:rFonts w:eastAsia="Times New Roman"/>
          <w:szCs w:val="24"/>
        </w:rPr>
      </w:pPr>
      <w:r>
        <w:rPr>
          <w:rFonts w:eastAsia="Times New Roman"/>
          <w:szCs w:val="24"/>
        </w:rPr>
        <w:t>Φέτος, κύριε Υπουργέ, τα προβλήματα που αντιμετώπισαν οι αγρότες λόγω της ανομβρίας είναι τεράστια -τα γνωρίζετε, τα έχω επισημάνει και σας έκαναν και σχετικές ερωτήσεις- με αποτέλεσμα να έχουμε επιπτώσεις στην καρπόδεση και επομένως η ζημιά στους παραγωγο</w:t>
      </w:r>
      <w:r>
        <w:rPr>
          <w:rFonts w:eastAsia="Times New Roman"/>
          <w:szCs w:val="24"/>
        </w:rPr>
        <w:t xml:space="preserve">ύς να είναι τεράστια. Σε μια περίοδο που η οικονομική κρίση έχει αγγίξει τους πάντες και τους πλήττει, το να μην έχουν και εισόδημα </w:t>
      </w:r>
      <w:r>
        <w:rPr>
          <w:rFonts w:eastAsia="Times New Roman"/>
          <w:szCs w:val="24"/>
        </w:rPr>
        <w:lastRenderedPageBreak/>
        <w:t>είναι πλέον πολύ σκληρό. Νομίζω ότι σε αυτό το πλαίσιο πρέπει να δείτε όλο αυτό το πλέγμα του κόστους παραγωγής.</w:t>
      </w:r>
    </w:p>
    <w:p w14:paraId="1008147C" w14:textId="77777777" w:rsidR="00BF7D21" w:rsidRDefault="003642EA">
      <w:pPr>
        <w:spacing w:after="0" w:line="600" w:lineRule="auto"/>
        <w:ind w:firstLine="720"/>
        <w:contextualSpacing/>
        <w:jc w:val="both"/>
        <w:rPr>
          <w:rFonts w:eastAsia="Times New Roman"/>
          <w:szCs w:val="24"/>
        </w:rPr>
      </w:pPr>
      <w:r>
        <w:rPr>
          <w:rFonts w:eastAsia="Times New Roman"/>
          <w:szCs w:val="24"/>
        </w:rPr>
        <w:t>Κλείνοντας,</w:t>
      </w:r>
      <w:r>
        <w:rPr>
          <w:rFonts w:eastAsia="Times New Roman"/>
          <w:szCs w:val="24"/>
        </w:rPr>
        <w:t xml:space="preserve"> θέλω να πω το εξής: Ακούγεται ότι θα υπάρξει επιβολή τέλους περιβάλλοντος για περιβαλλοντικούς λόγους στην άντληση νερού αγροτικής χρήσης. Αυτό πραγματικά θα είναι δυσβάστακτο για τους αγρότες με την τιμή του ηλεκτρικού ρεύματος, με τον ΦΠΑ που πληρώνουν </w:t>
      </w:r>
      <w:r>
        <w:rPr>
          <w:rFonts w:eastAsia="Times New Roman"/>
          <w:szCs w:val="24"/>
        </w:rPr>
        <w:t xml:space="preserve">στο ηλεκτρικό ρεύμα αγροτικής χρήσης και με όλες τις επιπτώσεις που έχουν αυτά που προείπα. Νομίζω, λοιπόν, ότι θα είναι δυσβάστακτο αυτό το κόστος και νομίζω ότι καλό θα είναι το </w:t>
      </w:r>
      <w:r>
        <w:rPr>
          <w:rFonts w:eastAsia="Times New Roman"/>
          <w:szCs w:val="24"/>
        </w:rPr>
        <w:t xml:space="preserve">υπουργείο </w:t>
      </w:r>
      <w:r>
        <w:rPr>
          <w:rFonts w:eastAsia="Times New Roman"/>
          <w:szCs w:val="24"/>
        </w:rPr>
        <w:t xml:space="preserve">με τα συναρμόδια </w:t>
      </w:r>
      <w:r>
        <w:rPr>
          <w:rFonts w:eastAsia="Times New Roman"/>
          <w:szCs w:val="24"/>
        </w:rPr>
        <w:t xml:space="preserve">υπουργεία </w:t>
      </w:r>
      <w:r>
        <w:rPr>
          <w:rFonts w:eastAsia="Times New Roman"/>
          <w:szCs w:val="24"/>
        </w:rPr>
        <w:t>να το εξετάσουν και πάλι.</w:t>
      </w:r>
    </w:p>
    <w:p w14:paraId="1008147D" w14:textId="77777777" w:rsidR="00BF7D21" w:rsidRDefault="003642EA">
      <w:pPr>
        <w:spacing w:after="0" w:line="600" w:lineRule="auto"/>
        <w:ind w:firstLine="720"/>
        <w:contextualSpacing/>
        <w:jc w:val="both"/>
        <w:rPr>
          <w:rFonts w:eastAsia="Times New Roman"/>
          <w:szCs w:val="24"/>
        </w:rPr>
      </w:pPr>
      <w:r>
        <w:rPr>
          <w:rFonts w:eastAsia="Times New Roman"/>
          <w:szCs w:val="24"/>
        </w:rPr>
        <w:t>Ευχαριστώ πολ</w:t>
      </w:r>
      <w:r>
        <w:rPr>
          <w:rFonts w:eastAsia="Times New Roman"/>
          <w:szCs w:val="24"/>
        </w:rPr>
        <w:t>ύ.</w:t>
      </w:r>
    </w:p>
    <w:p w14:paraId="1008147E" w14:textId="77777777" w:rsidR="00BF7D21" w:rsidRDefault="003642EA">
      <w:pPr>
        <w:spacing w:after="0" w:line="600" w:lineRule="auto"/>
        <w:ind w:firstLine="720"/>
        <w:contextualSpacing/>
        <w:jc w:val="both"/>
        <w:rPr>
          <w:rFonts w:eastAsia="Times New Roman"/>
          <w:bCs/>
          <w:szCs w:val="24"/>
        </w:rPr>
      </w:pPr>
      <w:r>
        <w:rPr>
          <w:rFonts w:eastAsia="Times New Roman"/>
          <w:b/>
          <w:bCs/>
          <w:szCs w:val="24"/>
        </w:rPr>
        <w:t>ΠΡΟΕΔΡΕΥΩΝ (Αναστάσιος Κουράκης):</w:t>
      </w:r>
      <w:r>
        <w:rPr>
          <w:rFonts w:eastAsia="Times New Roman"/>
          <w:bCs/>
          <w:szCs w:val="24"/>
        </w:rPr>
        <w:t xml:space="preserve"> Ευχαριστούμε τον κ. Ανδριανό.</w:t>
      </w:r>
    </w:p>
    <w:p w14:paraId="1008147F"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 xml:space="preserve">Κύριε Υπουργέ, έχετε τον λόγο για τρία λεπτά για την δευτερολογία σας. </w:t>
      </w:r>
    </w:p>
    <w:p w14:paraId="10081480" w14:textId="77777777" w:rsidR="00BF7D21" w:rsidRDefault="003642EA">
      <w:pPr>
        <w:spacing w:after="0" w:line="600" w:lineRule="auto"/>
        <w:ind w:firstLine="720"/>
        <w:contextualSpacing/>
        <w:jc w:val="both"/>
        <w:rPr>
          <w:rFonts w:eastAsia="Times New Roman"/>
          <w:bCs/>
          <w:szCs w:val="24"/>
        </w:rPr>
      </w:pPr>
      <w:r>
        <w:rPr>
          <w:rFonts w:eastAsia="Times New Roman"/>
          <w:b/>
          <w:bCs/>
          <w:szCs w:val="24"/>
        </w:rPr>
        <w:lastRenderedPageBreak/>
        <w:t xml:space="preserve">ΕΥΑΓΓΕΛΟΣ ΑΠΟΣΤΟΛΟΥ (Υπουργός Αγροτικής Ανάπτυξης και Τροφίμων): </w:t>
      </w:r>
      <w:r>
        <w:rPr>
          <w:rFonts w:eastAsia="Times New Roman"/>
          <w:bCs/>
          <w:szCs w:val="24"/>
        </w:rPr>
        <w:t>Αναφερόμενος στο δεύτερο έργο, όπου σύντομα θα υπάρξ</w:t>
      </w:r>
      <w:r>
        <w:rPr>
          <w:rFonts w:eastAsia="Times New Roman"/>
          <w:bCs/>
          <w:szCs w:val="24"/>
        </w:rPr>
        <w:t xml:space="preserve">ει προέγκριση της υπογραφής από την διαχειριστική αρχή, έχει ενταχθεί στο νέο </w:t>
      </w:r>
      <w:r>
        <w:rPr>
          <w:rFonts w:eastAsia="Times New Roman"/>
          <w:bCs/>
          <w:szCs w:val="24"/>
        </w:rPr>
        <w:t xml:space="preserve">πρόγραμμα </w:t>
      </w:r>
      <w:r>
        <w:rPr>
          <w:rFonts w:eastAsia="Times New Roman"/>
          <w:bCs/>
          <w:szCs w:val="24"/>
        </w:rPr>
        <w:t xml:space="preserve">2014 – 2020 με προϋπολογισμό 30,6 εκατομμύρια ευρώ και ο χρόνος κατασκευής του, απ’ ό,τι προβλέπεται, θα είναι είκοσι τέσσερις μήνες. </w:t>
      </w:r>
    </w:p>
    <w:p w14:paraId="10081481"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Το τρίτο έργο που αφορά την μεταφ</w:t>
      </w:r>
      <w:r>
        <w:rPr>
          <w:rFonts w:eastAsia="Times New Roman"/>
          <w:bCs/>
          <w:szCs w:val="24"/>
        </w:rPr>
        <w:t xml:space="preserve">ορά και διανομή στην Ερμιονίδα του νερού του Αναβάλου, έχει γίνει η παραλαβή της οριστικής μελέτης, η οποία ήταν ενταγμένη στο </w:t>
      </w:r>
      <w:r>
        <w:rPr>
          <w:rFonts w:eastAsia="Times New Roman"/>
          <w:bCs/>
          <w:szCs w:val="24"/>
        </w:rPr>
        <w:t>π</w:t>
      </w:r>
      <w:r>
        <w:rPr>
          <w:rFonts w:eastAsia="Times New Roman"/>
          <w:bCs/>
          <w:szCs w:val="24"/>
        </w:rPr>
        <w:t>ρόγραμμα 2007 - 2013. Για την κατασκευή του έργου πρέπει να υποβληθεί σχετική πρόταση στο πλαίσιο των προσκλήσεων του μέτρου: «έ</w:t>
      </w:r>
      <w:r>
        <w:rPr>
          <w:rFonts w:eastAsia="Times New Roman"/>
          <w:bCs/>
          <w:szCs w:val="24"/>
        </w:rPr>
        <w:t>γγειες βελτιώσεις, υποδομές εγγείων βελτιώσεων» που σύντομα -και όταν λέω σύντομα, εννοώ αρχές του χρόνου, γιατί ήδη έχουμε σχεδιάσει να προκηρύξουμε άλλα έργα μέχρι το τέλος του χρόνου- θα υπάρξει η σχετική προκήρυξη.</w:t>
      </w:r>
    </w:p>
    <w:p w14:paraId="10081482"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Η πρόταση αυτή θα αξιολογηθεί με βάση</w:t>
      </w:r>
      <w:r>
        <w:rPr>
          <w:rFonts w:eastAsia="Times New Roman"/>
          <w:bCs/>
          <w:szCs w:val="24"/>
        </w:rPr>
        <w:t xml:space="preserve"> τα κριτήρια που υπάρχουν για να ενταχθεί στο </w:t>
      </w:r>
      <w:r>
        <w:rPr>
          <w:rFonts w:eastAsia="Times New Roman"/>
          <w:bCs/>
          <w:szCs w:val="24"/>
        </w:rPr>
        <w:t xml:space="preserve">πρόγραμμα </w:t>
      </w:r>
      <w:r>
        <w:rPr>
          <w:rFonts w:eastAsia="Times New Roman"/>
          <w:bCs/>
          <w:szCs w:val="24"/>
        </w:rPr>
        <w:t xml:space="preserve">2014 - 2020. Πιστεύω ότι δεν θα υπάρξει κανένα πρόβλημα πόσω μάλλον όταν υπάρχει το κριτήριο της </w:t>
      </w:r>
      <w:r>
        <w:rPr>
          <w:rFonts w:eastAsia="Times New Roman"/>
          <w:bCs/>
          <w:szCs w:val="24"/>
        </w:rPr>
        <w:lastRenderedPageBreak/>
        <w:t>συμπληρωματικότητας, δηλαδή έργα τα οποία έχουν συμπληρωματική σχέση με έργα που είχαν ενταχθεί στο προ</w:t>
      </w:r>
      <w:r>
        <w:rPr>
          <w:rFonts w:eastAsia="Times New Roman"/>
          <w:bCs/>
          <w:szCs w:val="24"/>
        </w:rPr>
        <w:t>ηγούμενο πρόγραμμα προηγούνται στη σχετική αξιολόγηση. Πιστεύω ότι δεν θα υπάρξει κανένα πρόβλημα.</w:t>
      </w:r>
    </w:p>
    <w:p w14:paraId="10081483"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Κλείνοντας, όμως, αυτό, αγαπητέ συνάδελφε, πιστεύω ότι ένα έργο που επί δεκαετίες καρκινοβατούσε παίρνει τον δρόμο του και θα λύσει προβλήματα όχι μόνο αποφυ</w:t>
      </w:r>
      <w:r>
        <w:rPr>
          <w:rFonts w:eastAsia="Times New Roman"/>
          <w:bCs/>
          <w:szCs w:val="24"/>
        </w:rPr>
        <w:t xml:space="preserve">γής της ερημοποίησης που απειλούσε τις συγκεκριμένες εκτάσεις -εσείς αναφέρετε για 60.000 στρέμματα- αλλά κυρίως θα αποτελέσει σημείο αναφοράς στη φυτική παραγωγή της χώρας. </w:t>
      </w:r>
    </w:p>
    <w:p w14:paraId="10081484" w14:textId="77777777" w:rsidR="00BF7D21" w:rsidRDefault="003642EA">
      <w:pPr>
        <w:spacing w:after="0" w:line="600" w:lineRule="auto"/>
        <w:ind w:firstLine="720"/>
        <w:contextualSpacing/>
        <w:jc w:val="both"/>
        <w:rPr>
          <w:rFonts w:eastAsia="Times New Roman"/>
          <w:bCs/>
          <w:szCs w:val="24"/>
        </w:rPr>
      </w:pPr>
      <w:r>
        <w:rPr>
          <w:rFonts w:eastAsia="Times New Roman"/>
          <w:bCs/>
          <w:szCs w:val="24"/>
        </w:rPr>
        <w:t xml:space="preserve">Θα αναφερθώ και σε δύο πράγματα από αυτά που είπατε. Υπάρχει μια </w:t>
      </w:r>
      <w:r>
        <w:rPr>
          <w:rFonts w:eastAsia="Times New Roman"/>
          <w:bCs/>
          <w:szCs w:val="24"/>
        </w:rPr>
        <w:t>οδηγία</w:t>
      </w:r>
      <w:r>
        <w:rPr>
          <w:rFonts w:eastAsia="Times New Roman"/>
          <w:bCs/>
          <w:szCs w:val="24"/>
        </w:rPr>
        <w:t xml:space="preserve"> για διαβο</w:t>
      </w:r>
      <w:r>
        <w:rPr>
          <w:rFonts w:eastAsia="Times New Roman"/>
          <w:bCs/>
          <w:szCs w:val="24"/>
        </w:rPr>
        <w:t xml:space="preserve">ύλευση της Ευρωπαϊκής Ένωσης που αφορά στην κοστολόγηση του αρδευτικού νερού. Το θέμα της τιμολόγησης είναι θέμα πολιτικής απόφασης. Δεν υπάρχει καμμία περίπτωση να έχουμε, τουλάχιστον την επόμενη περίοδο, συζήτηση πάνω στο θέμα επιβολής του συγκεκριμένου </w:t>
      </w:r>
      <w:r>
        <w:rPr>
          <w:rFonts w:eastAsia="Times New Roman"/>
          <w:bCs/>
          <w:szCs w:val="24"/>
        </w:rPr>
        <w:t xml:space="preserve">τέλους που αναφέρεται στην σχετική </w:t>
      </w:r>
      <w:r>
        <w:rPr>
          <w:rFonts w:eastAsia="Times New Roman"/>
          <w:bCs/>
          <w:szCs w:val="24"/>
        </w:rPr>
        <w:t>οδηγία</w:t>
      </w:r>
      <w:r>
        <w:rPr>
          <w:rFonts w:eastAsia="Times New Roman"/>
          <w:bCs/>
          <w:szCs w:val="24"/>
        </w:rPr>
        <w:t>.</w:t>
      </w:r>
    </w:p>
    <w:p w14:paraId="10081485" w14:textId="77777777" w:rsidR="00BF7D21" w:rsidRDefault="003642EA">
      <w:pPr>
        <w:spacing w:after="0" w:line="600" w:lineRule="auto"/>
        <w:contextualSpacing/>
        <w:jc w:val="both"/>
        <w:rPr>
          <w:rFonts w:eastAsia="Times New Roman" w:cs="Times New Roman"/>
          <w:szCs w:val="24"/>
        </w:rPr>
      </w:pPr>
      <w:r>
        <w:rPr>
          <w:rFonts w:eastAsia="Times New Roman"/>
          <w:bCs/>
          <w:szCs w:val="24"/>
        </w:rPr>
        <w:lastRenderedPageBreak/>
        <w:t>Όσον αφορά τα άλλα που βάλατε σχετικά με το ενεργειακό, θέλω να πω ότι αυτή η ρύθμιση που φέραμε, που δίνει τη δυνατότητα της χρήσης φωτοβολταϊκών στον αγροτικό χώρο και της σύνδεσής τους με το σύστημα διανομής το</w:t>
      </w:r>
      <w:r>
        <w:rPr>
          <w:rFonts w:eastAsia="Times New Roman"/>
          <w:bCs/>
          <w:szCs w:val="24"/>
        </w:rPr>
        <w:t>υ ηλεκτρικού ρεύματος, είναι μια πολύ σημαντική πρωτοβουλία.</w:t>
      </w:r>
      <w:r>
        <w:rPr>
          <w:rFonts w:eastAsia="Times New Roman" w:cs="Times New Roman"/>
          <w:szCs w:val="24"/>
        </w:rPr>
        <w:t xml:space="preserve"> </w:t>
      </w:r>
      <w:r>
        <w:rPr>
          <w:rFonts w:eastAsia="Times New Roman" w:cs="Times New Roman"/>
          <w:szCs w:val="24"/>
        </w:rPr>
        <w:t xml:space="preserve">Έχουμε δυνατότητες, και μέσω του Προγράμματος Αγροτικής Ανάπτυξης 2014-2020, αλλά ταυτόχρονα, βεβαίως, σε συνεννόηση με το αρμόδιο Υπουργείο, να το εντάξουμε και σε έργα ΕΣΠΑ. </w:t>
      </w:r>
    </w:p>
    <w:p w14:paraId="1008148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008148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(Αναστάσιος Κουράκης):</w:t>
      </w:r>
      <w:r>
        <w:rPr>
          <w:rFonts w:eastAsia="Times New Roman" w:cs="Times New Roman"/>
          <w:szCs w:val="24"/>
        </w:rPr>
        <w:t xml:space="preserve"> Ευχαριστούμε τον κύριο Υπουργό. </w:t>
      </w:r>
    </w:p>
    <w:p w14:paraId="1008148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κάνω μία ανακοίνωση προς το Σώμα: Η Διαρκής Επιτροπή Παραγωγής και Εμπορίου, καταθέτει την </w:t>
      </w:r>
      <w:r>
        <w:rPr>
          <w:rFonts w:eastAsia="Times New Roman" w:cs="Times New Roman"/>
          <w:szCs w:val="24"/>
        </w:rPr>
        <w:t xml:space="preserve">έκθεσή </w:t>
      </w:r>
      <w:r>
        <w:rPr>
          <w:rFonts w:eastAsia="Times New Roman" w:cs="Times New Roman"/>
          <w:szCs w:val="24"/>
        </w:rPr>
        <w:t>της στο σχέδιο νόμου του Υπουργείου Αγροτικής Ανάπτυξης και Τροφίμων «Κύρωση του Μνημονίο</w:t>
      </w:r>
      <w:r>
        <w:rPr>
          <w:rFonts w:eastAsia="Times New Roman" w:cs="Times New Roman"/>
          <w:szCs w:val="24"/>
        </w:rPr>
        <w:t>υ Κατανόησης μεταξύ του Υπουργείου Αγροτικής Ανάπτυξης και Τροφίμων της Ελληνικής Δημοκρατίας και του Υπουργείου Γεωργίας και Εγγείων Βελτιώσεων της Αραβικής Δημοκρατίας της Αιγύπτου για συνεργασία στον τομέα της αλιείας και της υδατοκαλλιέργειας».</w:t>
      </w:r>
    </w:p>
    <w:p w14:paraId="1008148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Προχωρούμε στην τέταρτη με αριθμό 1240/8-9-2016 επίκαιρη ερώτηση πρώτου κύκλου της Βουλευτού Αττικής της Δημοκρατικής Συμπαράταξης ΠΑΣΟΚ–ΔΗΜΑΡ κ. Παρασκευής Χριστοφιλοπούλου προς τον Υπουργό Εργασίας, Κοινωνικής Ασφάλισης και Κοινωνικής Αλληλεγγύης, σχετικ</w:t>
      </w:r>
      <w:r>
        <w:rPr>
          <w:rFonts w:eastAsia="Times New Roman" w:cs="Times New Roman"/>
          <w:szCs w:val="24"/>
        </w:rPr>
        <w:t>ά με τις μειώσεις των επικουρικών συντάξεων.</w:t>
      </w:r>
    </w:p>
    <w:p w14:paraId="1008148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ερώτηση της κ. Χριστοφιλοπούλου θα απαντήσει ο Υφυπουργός, κ. Αναστάσιος Πετρόπουλος. </w:t>
      </w:r>
    </w:p>
    <w:p w14:paraId="1008148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Χριστοφιλοπούλου, για να αναπτύξει την ερώτησή της. </w:t>
      </w:r>
    </w:p>
    <w:p w14:paraId="1008148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w:t>
      </w:r>
      <w:r>
        <w:rPr>
          <w:rFonts w:eastAsia="Times New Roman" w:cs="Times New Roman"/>
          <w:szCs w:val="24"/>
        </w:rPr>
        <w:t xml:space="preserve">όεδρε. </w:t>
      </w:r>
    </w:p>
    <w:p w14:paraId="1008148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Οι συνταξιούχοι, κύριε Υπουργέ, συνεχίζουν να βλέπουν την παράσταση «δεν κόβουμε συντάξεις». Μόνο το 10% των συνταξιούχων άκουσαν τον κ. Τσίπρα να λέει στη ΔΕΘ ότι θα υποστούν μειώσεις και την ώρα που πάνε οι συνταξιούχοι μπροστά στα ΑΤΜ για να δου</w:t>
      </w:r>
      <w:r>
        <w:rPr>
          <w:rFonts w:eastAsia="Times New Roman" w:cs="Times New Roman"/>
          <w:szCs w:val="24"/>
        </w:rPr>
        <w:t xml:space="preserve">ν και να εισπράξουν τη σύνταξή τους, βρίσκονται προ οδυνηρών εκπλήξεων. </w:t>
      </w:r>
    </w:p>
    <w:p w14:paraId="1008148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δεν είναι μόνο -γιατί η ερώτηση αφορά τις επικουρικές- οι επικουρικές. Εδώ πρέπει να δει κανείς ότι τριακόσιες ογδόντα πέντε χιλιάδες συνταξιούχοι θα χάσουν το ΕΚΑΣ, οι τριακόσιες</w:t>
      </w:r>
      <w:r>
        <w:rPr>
          <w:rFonts w:eastAsia="Times New Roman" w:cs="Times New Roman"/>
          <w:szCs w:val="24"/>
        </w:rPr>
        <w:t xml:space="preserve"> χιλιάδες απ’ αυτούς, κύριε Υπουργέ, έως το τέλος του 2016 με τις αρχές του 2017. Τους στέλνετε στα συσσίτια, δικαιούχους συσσιτίων τους κάνετε! </w:t>
      </w:r>
    </w:p>
    <w:p w14:paraId="1008148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w:t>
      </w:r>
      <w:r w:rsidRPr="0089112A">
        <w:rPr>
          <w:rFonts w:eastAsia="Times New Roman" w:cs="Times New Roman"/>
          <w:szCs w:val="24"/>
        </w:rPr>
        <w:t>κ.</w:t>
      </w:r>
      <w:r w:rsidRPr="00890272">
        <w:rPr>
          <w:rFonts w:eastAsia="Times New Roman" w:cs="Times New Roman"/>
          <w:b/>
          <w:szCs w:val="24"/>
        </w:rPr>
        <w:t xml:space="preserve"> ΓΕΩΡΓΙΟΣ ΛΑΜΠΡΟΥΛΗΣ</w:t>
      </w:r>
      <w:r>
        <w:rPr>
          <w:rFonts w:eastAsia="Times New Roman" w:cs="Times New Roman"/>
          <w:szCs w:val="24"/>
        </w:rPr>
        <w:t>)</w:t>
      </w:r>
    </w:p>
    <w:p w14:paraId="1008149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Δεν είν</w:t>
      </w:r>
      <w:r>
        <w:rPr>
          <w:rFonts w:eastAsia="Times New Roman" w:cs="Times New Roman"/>
          <w:szCs w:val="24"/>
        </w:rPr>
        <w:t>αι, όμως, μόνο αυτοί. Είναι και διακόσιες εξήντα χιλιάδες δικαιούχοι επικουρικών συντάξεων, οι οποίοι βλέπουν τις συντάξεις τους πετσοκομμένες, αλλά πώς; Πώς εφαρμόστηκε και πώς εφαρμόζεται στην πράξη, κύριε Υπουργέ, ο νόμος σας, ο νόμος Κατρούγκαλου, ο «μ</w:t>
      </w:r>
      <w:r>
        <w:rPr>
          <w:rFonts w:eastAsia="Times New Roman" w:cs="Times New Roman"/>
          <w:szCs w:val="24"/>
        </w:rPr>
        <w:t xml:space="preserve">ακελάρης» του ασφαλιστικού, χωρίς να το καταστήσει βιώσιμο; Άλλο ψέμα Τσίπρα. Ούτε το κάνατε βιώσιμο και κόψατε τα πάντα. </w:t>
      </w:r>
    </w:p>
    <w:p w14:paraId="1008149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Πώς το εφαρμόζετε, λοιπόν; Απαντήστε μας. Πώς εφαρμόζετε το περίφημο άρθρο του κόφτη; Πάνω από 1300 ευρώ κόβεται η επικουρική αναλόγω</w:t>
      </w:r>
      <w:r>
        <w:rPr>
          <w:rFonts w:eastAsia="Times New Roman" w:cs="Times New Roman"/>
          <w:szCs w:val="24"/>
        </w:rPr>
        <w:t xml:space="preserve">ς μέχρι να φτάσουν στο ποσό αυτό. Διότι έχουμε αυτή τη </w:t>
      </w:r>
      <w:r>
        <w:rPr>
          <w:rFonts w:eastAsia="Times New Roman" w:cs="Times New Roman"/>
          <w:szCs w:val="24"/>
        </w:rPr>
        <w:lastRenderedPageBreak/>
        <w:t xml:space="preserve">στιγμή στη διάθεσή μας στοιχεία ότι δεν εφαρμόστηκε καν ο νόμος και ο συντελεστής που προβλέπει ο νόμος, αλλά υψηλότερος συντελεστής και ότι τα </w:t>
      </w:r>
      <w:r>
        <w:rPr>
          <w:rFonts w:eastAsia="Times New Roman" w:cs="Times New Roman"/>
          <w:szCs w:val="24"/>
        </w:rPr>
        <w:t xml:space="preserve">ταμεία </w:t>
      </w:r>
      <w:r>
        <w:rPr>
          <w:rFonts w:eastAsia="Times New Roman" w:cs="Times New Roman"/>
          <w:szCs w:val="24"/>
        </w:rPr>
        <w:t>δεν έχουν εκδώσει κανονικές αιτιολογημένες, διαπισ</w:t>
      </w:r>
      <w:r>
        <w:rPr>
          <w:rFonts w:eastAsia="Times New Roman" w:cs="Times New Roman"/>
          <w:szCs w:val="24"/>
        </w:rPr>
        <w:t xml:space="preserve">τωτικές πράξεις των επικουρικών συντάξεων. Θα ήθελα να το διαψεύσετε, κύριε Υπουργέ και να καταθέσετε στη Βουλή στοιχεία ότι δεν συμβαίνει. </w:t>
      </w:r>
    </w:p>
    <w:p w14:paraId="1008149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Όμως, θέλω να σας πω ότι έχω στη διάθεσή μου -και είμαι σίγουρη ότι έχετε κι εσείς και θέλω να ακούσω τι κάνετε γι’</w:t>
      </w:r>
      <w:r>
        <w:rPr>
          <w:rFonts w:eastAsia="Times New Roman" w:cs="Times New Roman"/>
          <w:szCs w:val="24"/>
        </w:rPr>
        <w:t xml:space="preserve"> αυτό- ενημερωτικά σημειώματα συνταξιούχων, οι οποίοι έχασαν έως 40% και σε πολλές περιπτώσεις, ειδικές περιπτώσεις, ακόμα και το 50% της σύνταξής τους. </w:t>
      </w:r>
    </w:p>
    <w:p w14:paraId="1008149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Τι προτίθεστε να κάνετε γι’ αυτό; Θα επανυπολογίσετε και πώς όσους είχαν περισσότερες περικοπές; Τι θα</w:t>
      </w:r>
      <w:r>
        <w:rPr>
          <w:rFonts w:eastAsia="Times New Roman" w:cs="Times New Roman"/>
          <w:szCs w:val="24"/>
        </w:rPr>
        <w:t xml:space="preserve"> κάνετε για τα αναδρομικά; Διότι θα υπάρξει περίπτωση τον Οκτώβρη συνταξιούχος να δει «μηδέν ίσον μηδέν» και το ξέρετε και τρέχετε να βάλετε πλαφόν. </w:t>
      </w:r>
    </w:p>
    <w:p w14:paraId="1008149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008149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Τέλος, τι θα κάνετε με τις συντάξεις των αναπήρων; Διότι δεν εξαιρούνται οι συντάξεις των αναπήρων από το κόψιμο αυτό. Και θέλω να μου απαντήσετε ευθαρσώς αν η Κυβέρνησή σας θα μεταχειριστεί κάπως ευνοϊκότερα, ως όφειλε, τους αναπήρους συνταξιούχους και όχ</w:t>
      </w:r>
      <w:r>
        <w:rPr>
          <w:rFonts w:eastAsia="Times New Roman" w:cs="Times New Roman"/>
          <w:szCs w:val="24"/>
        </w:rPr>
        <w:t xml:space="preserve">ι βέβαια τις συντάξεις αναπηρίας. Είμαι σαφής ως προς αυτό. </w:t>
      </w:r>
    </w:p>
    <w:p w14:paraId="1008149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οι συνταξιούχοι απαιτούν απαντήσεις, απαιτούν να βγουν στη διαφάνεια οι συντελεστές, το πώς κόβονται οι συντάξεις και με ποιον τρόπο και ποιες θα είναι οι επόμενες φουρνιές. Δεν θέ</w:t>
      </w:r>
      <w:r>
        <w:rPr>
          <w:rFonts w:eastAsia="Times New Roman" w:cs="Times New Roman"/>
          <w:szCs w:val="24"/>
        </w:rPr>
        <w:t xml:space="preserve">λουμε άλλο «μόνο τόσο εμείς και μόνο τόσο». Θέλουν αλήθειες οι συνταξιούχοι απ’ όπου κι αν προέρχονται! </w:t>
      </w:r>
    </w:p>
    <w:p w14:paraId="1008149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Κλείνετε, κυρία Χριστοφιλοπούλου. </w:t>
      </w:r>
    </w:p>
    <w:p w14:paraId="1008149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1008149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w:t>
      </w:r>
      <w:r>
        <w:rPr>
          <w:rFonts w:eastAsia="Times New Roman" w:cs="Times New Roman"/>
          <w:b/>
          <w:szCs w:val="24"/>
        </w:rPr>
        <w:t xml:space="preserve">λης): </w:t>
      </w:r>
      <w:r>
        <w:rPr>
          <w:rFonts w:eastAsia="Times New Roman" w:cs="Times New Roman"/>
          <w:szCs w:val="24"/>
        </w:rPr>
        <w:t xml:space="preserve">Ο Υφυπουργός Εργασίας, Κοινωνικής Ασφάλισης και Κοινωνικής Αλληλεγγύης, κ. Αναστάσιος Πετρόπουλος έχει τον λόγο. </w:t>
      </w:r>
    </w:p>
    <w:p w14:paraId="1008149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πολύ, κύριε Πρόεδρε. </w:t>
      </w:r>
    </w:p>
    <w:p w14:paraId="1008149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Για το ΕΚ</w:t>
      </w:r>
      <w:r>
        <w:rPr>
          <w:rFonts w:eastAsia="Times New Roman" w:cs="Times New Roman"/>
          <w:szCs w:val="24"/>
        </w:rPr>
        <w:t>ΑΣ υπάρχει μία σαφής δέσμευση της Κυβέρνησής μας και γίνεται αυτή η διόρθωση ήδη στην πράξη, μια διόρθωση, η οποία φέρνει ξανά το εισόδημα εκείνων που είχαν αναπηρία 80% στο ακέραιο ποσό που το ελάμβαναν και με το ΕΚΑΣ. Ήδη έχει καταβληθεί από τις 8 Σεπτεμ</w:t>
      </w:r>
      <w:r>
        <w:rPr>
          <w:rFonts w:eastAsia="Times New Roman" w:cs="Times New Roman"/>
          <w:szCs w:val="24"/>
        </w:rPr>
        <w:t xml:space="preserve">βρίου το ποσό αυτό στους λογαριασμούς των δικαιούχων. </w:t>
      </w:r>
    </w:p>
    <w:p w14:paraId="1008149C"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Εντείνεται η χορήγηση της προπληρωμένης κάρτας που καλύπτει το 30% σε όσους είχαν χάσει ΕΚΑΣ πάνω από 117 ευρώ. Ήδη όλοι οι ασφαλισμένοι του ΕΚΑΣ μπορούν να πάρουν βεβαίωση από τα </w:t>
      </w:r>
      <w:r>
        <w:rPr>
          <w:rFonts w:eastAsia="Times New Roman"/>
          <w:szCs w:val="24"/>
        </w:rPr>
        <w:t xml:space="preserve">ταμεία </w:t>
      </w:r>
      <w:r>
        <w:rPr>
          <w:rFonts w:eastAsia="Times New Roman"/>
          <w:szCs w:val="24"/>
        </w:rPr>
        <w:t>τους για να έχ</w:t>
      </w:r>
      <w:r>
        <w:rPr>
          <w:rFonts w:eastAsia="Times New Roman"/>
          <w:szCs w:val="24"/>
        </w:rPr>
        <w:t xml:space="preserve">ουν δωρεάν υγειονομική περίθαλψη, που είχαμε περικοπές. Επίκειται και η διαδικασία ενημέρωσης του συστήματος για να μην καταβάλλουν εισφορά για την υγεία αυτοί που είχαν απόλυτη απώλεια του ΕΚΑΣ. </w:t>
      </w:r>
    </w:p>
    <w:p w14:paraId="1008149D"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Αυτά είναι τα μέτρα που δεσμευθήκαμε να πάρουμε και τα πήρα</w:t>
      </w:r>
      <w:r>
        <w:rPr>
          <w:rFonts w:eastAsia="Times New Roman"/>
          <w:szCs w:val="24"/>
        </w:rPr>
        <w:t>με, διότι οφείλαμε να τα πάρουμε γι’ αυτές τις κατηγορίες των συμπολιτών μας, επειδή είμαστε μια Κυβέρνηση που ενδιαφέρεται για την κοινωνική προστασία.</w:t>
      </w:r>
    </w:p>
    <w:p w14:paraId="1008149E" w14:textId="77777777" w:rsidR="00BF7D21" w:rsidRDefault="003642EA">
      <w:pPr>
        <w:spacing w:after="0" w:line="600" w:lineRule="auto"/>
        <w:ind w:firstLine="720"/>
        <w:contextualSpacing/>
        <w:jc w:val="both"/>
        <w:rPr>
          <w:rFonts w:eastAsia="Times New Roman"/>
          <w:szCs w:val="24"/>
        </w:rPr>
      </w:pPr>
      <w:r>
        <w:rPr>
          <w:rFonts w:eastAsia="Times New Roman"/>
          <w:szCs w:val="24"/>
        </w:rPr>
        <w:t>Σχετικά με τον κόφτη στα 1.300 ευρώ που είπατε, ενδεχομένως υπάρχει μια παρανόηση που διατηρείται ως πα</w:t>
      </w:r>
      <w:r>
        <w:rPr>
          <w:rFonts w:eastAsia="Times New Roman"/>
          <w:szCs w:val="24"/>
        </w:rPr>
        <w:t>ρανόηση. Τα 1.300 ευρώ είναι ένα όριο προστασίας για να μην υπάρξει μείωση. Δεν σημαίνει ότι όποιος παίρνει παραπάνω από τα 1.300 του κόβεται ό,τι περισσεύει πάνω από αυτό. Το έχω πει κατ’ επανάληψη ότι όλοι όσοι λαμβάνουν σύνταξη και πάνω από τα 1.300 ευρ</w:t>
      </w:r>
      <w:r>
        <w:rPr>
          <w:rFonts w:eastAsia="Times New Roman"/>
          <w:szCs w:val="24"/>
        </w:rPr>
        <w:t>ώ -μπορεί να είναι και 2.000 ευρώ η σύνταξή τους η μία, ως ανώτατο όριο που έχει προσδιοριστεί, μέχρι και 3.000 ευρώ καθαρά, για παραπάνω από μία συντάξεις-, δεν σημαίνει ότι αυτοί δεν θα πάρουν και επικουρική, αν η επικουρική τους σύνταξη είναι το αποτέλε</w:t>
      </w:r>
      <w:r>
        <w:rPr>
          <w:rFonts w:eastAsia="Times New Roman"/>
          <w:szCs w:val="24"/>
        </w:rPr>
        <w:t xml:space="preserve">σμα του συντελεστή 0,45%, που είναι ο νέος συντελεστής υπολογισμού της αναπλήρωσης των επικουρικών συντάξεων. Ό,τι προκύπτει από το 0,45% θα το λαμβάνουν. Δεν </w:t>
      </w:r>
      <w:r>
        <w:rPr>
          <w:rFonts w:eastAsia="Times New Roman"/>
          <w:szCs w:val="24"/>
        </w:rPr>
        <w:lastRenderedPageBreak/>
        <w:t>κάνουμε μια περικοπή. Απλώς, όσοι μετά τον υπολογισμό του 0,45% οδηγούνται σε ένα άθροισμα συντάξ</w:t>
      </w:r>
      <w:r>
        <w:rPr>
          <w:rFonts w:eastAsia="Times New Roman"/>
          <w:szCs w:val="24"/>
        </w:rPr>
        <w:t>εων, κύριων και επικουρικών, κάτω από τα 1.300 ευρώ, θα λάβουν ως όριο προστασίας τα 1.300 ευρώ. Είναι σαφής η εξήγησή μας και πολλοί επαναλαμβάνουν το ίδιο ακριβώς σκηνικό.</w:t>
      </w:r>
    </w:p>
    <w:p w14:paraId="1008149F" w14:textId="77777777" w:rsidR="00BF7D21" w:rsidRDefault="003642EA">
      <w:pPr>
        <w:spacing w:after="0" w:line="600" w:lineRule="auto"/>
        <w:ind w:firstLine="720"/>
        <w:contextualSpacing/>
        <w:jc w:val="both"/>
        <w:rPr>
          <w:rFonts w:eastAsia="Times New Roman"/>
          <w:szCs w:val="24"/>
        </w:rPr>
      </w:pPr>
      <w:r>
        <w:rPr>
          <w:rFonts w:eastAsia="Times New Roman"/>
          <w:szCs w:val="24"/>
        </w:rPr>
        <w:t>Όσον αφορά τις αναπηρικές, σε κα</w:t>
      </w:r>
      <w:r>
        <w:rPr>
          <w:rFonts w:eastAsia="Times New Roman"/>
          <w:szCs w:val="24"/>
        </w:rPr>
        <w:t>μ</w:t>
      </w:r>
      <w:r>
        <w:rPr>
          <w:rFonts w:eastAsia="Times New Roman"/>
          <w:szCs w:val="24"/>
        </w:rPr>
        <w:t>μία περίπτωση τα αναπηρικά επιδόματα δεν λαμβάνον</w:t>
      </w:r>
      <w:r>
        <w:rPr>
          <w:rFonts w:eastAsia="Times New Roman"/>
          <w:szCs w:val="24"/>
        </w:rPr>
        <w:t>ται υπ</w:t>
      </w:r>
      <w:r>
        <w:rPr>
          <w:rFonts w:eastAsia="Times New Roman"/>
          <w:szCs w:val="24"/>
        </w:rPr>
        <w:t>’ όψιν</w:t>
      </w:r>
      <w:r>
        <w:rPr>
          <w:rFonts w:eastAsia="Times New Roman"/>
          <w:szCs w:val="24"/>
        </w:rPr>
        <w:t xml:space="preserve"> για τον προσδιορισμό αυτού του ορίου.</w:t>
      </w:r>
    </w:p>
    <w:p w14:paraId="100814A0"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Για τις συντάξεις των αναπήρων…</w:t>
      </w:r>
    </w:p>
    <w:p w14:paraId="100814A1"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Μη διακόπτετε παρακαλώ. Κύριε Υπουργέ, συνεχίστε. </w:t>
      </w:r>
    </w:p>
    <w:p w14:paraId="100814A2"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Σε όλα τα επιδόματα της αναπηρίας δεν λαμβάνονται υπ</w:t>
      </w:r>
      <w:r>
        <w:rPr>
          <w:rFonts w:eastAsia="Times New Roman"/>
          <w:szCs w:val="24"/>
        </w:rPr>
        <w:t>’ όψιν</w:t>
      </w:r>
      <w:r>
        <w:rPr>
          <w:rFonts w:eastAsia="Times New Roman"/>
          <w:szCs w:val="24"/>
        </w:rPr>
        <w:t xml:space="preserve"> αυτά τα όρια, προστίθενται και σε κα</w:t>
      </w:r>
      <w:r>
        <w:rPr>
          <w:rFonts w:eastAsia="Times New Roman"/>
          <w:szCs w:val="24"/>
        </w:rPr>
        <w:t>μ</w:t>
      </w:r>
      <w:r>
        <w:rPr>
          <w:rFonts w:eastAsia="Times New Roman"/>
          <w:szCs w:val="24"/>
        </w:rPr>
        <w:t>μία περίπτωση δεν κάνουμε κάτι περισσότερο απ' ό,τι ίσχυε ήδη από</w:t>
      </w:r>
      <w:r>
        <w:rPr>
          <w:rFonts w:eastAsia="Times New Roman"/>
          <w:szCs w:val="24"/>
        </w:rPr>
        <w:t xml:space="preserve"> τους παλιότερους νόμους, ήδη από το 1951, για τον προσδιορισμό των αναπηρικών συντάξεων.</w:t>
      </w:r>
    </w:p>
    <w:p w14:paraId="100814A3"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Όσον αφορά τα ποσοστά της μείωσης των όσων μειώσεων έχουν επέλθει, είναι ένα θέμα που πρέπει να δούμε. Η στατιστική σου δίνει τη δυνατότητα να βγάζεις μαγικά αποτελέσ</w:t>
      </w:r>
      <w:r>
        <w:rPr>
          <w:rFonts w:eastAsia="Times New Roman"/>
          <w:szCs w:val="24"/>
        </w:rPr>
        <w:t xml:space="preserve">ματα και νούμερα. Αυτό δεν σημαίνει ότι δεν έχει τεράστια σημασία για εμάς. Ακόμα κι όταν ένας έχει μια μείωση σύνταξης, έχει σημασία. Η περικοπή, όμως, αυτή είναι αυτή που προβλέπει ο νόμος, δεν υπάρχει κάποια άλλη και δημιουργήσαμε μια άλλη βάση για την </w:t>
      </w:r>
      <w:r>
        <w:rPr>
          <w:rFonts w:eastAsia="Times New Roman"/>
          <w:szCs w:val="24"/>
        </w:rPr>
        <w:t xml:space="preserve">ανάπτυξη της κοινωνικής ασφάλισης, που η βιωσιμότητά της εξαρτάται από την οικονομική ανάπτυξη, ασφαλώς, και εξαρτάται από το δημογραφικό πρόβλημα. </w:t>
      </w:r>
    </w:p>
    <w:p w14:paraId="100814A4" w14:textId="77777777" w:rsidR="00BF7D21" w:rsidRDefault="003642EA">
      <w:pPr>
        <w:spacing w:after="0" w:line="600" w:lineRule="auto"/>
        <w:ind w:firstLine="720"/>
        <w:contextualSpacing/>
        <w:jc w:val="both"/>
        <w:rPr>
          <w:rFonts w:eastAsia="Times New Roman"/>
          <w:szCs w:val="24"/>
        </w:rPr>
      </w:pPr>
      <w:r>
        <w:rPr>
          <w:rFonts w:eastAsia="Times New Roman"/>
          <w:szCs w:val="24"/>
        </w:rPr>
        <w:t>Εμείς πρέπει να παίρνουμε εκείνα τα κατάλληλα μέτρα που δίνουν έναν αισιόδοξο ορίζοντα για το σύστημα αυτό.</w:t>
      </w:r>
      <w:r>
        <w:rPr>
          <w:rFonts w:eastAsia="Times New Roman"/>
          <w:szCs w:val="24"/>
        </w:rPr>
        <w:t xml:space="preserve"> Δεν κάναμε οριζόντιες περικοπές και πρέπει να μας πείτε εσείς τι αποτέλεσμα θα είχαμε αν διατηρούσαμε τη ρήτρα μηδενικού ελλείμματος στις επικουρικές συντάξεις. Έχετε κάνει λογαριασμούς και τι θα έβγαινε από αυτό; Διότι η δική μας εικόνα είναι δραματικότα</w:t>
      </w:r>
      <w:r>
        <w:rPr>
          <w:rFonts w:eastAsia="Times New Roman"/>
          <w:szCs w:val="24"/>
        </w:rPr>
        <w:t>τη.</w:t>
      </w:r>
    </w:p>
    <w:p w14:paraId="100814A5"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Κυρία Χριστοφιλοπούλου, έχετε τον λόγο για τη δευτερολογία σας. </w:t>
      </w:r>
    </w:p>
    <w:p w14:paraId="100814A6" w14:textId="77777777" w:rsidR="00BF7D21" w:rsidRDefault="003642EA">
      <w:pPr>
        <w:spacing w:after="0" w:line="600" w:lineRule="auto"/>
        <w:ind w:firstLine="720"/>
        <w:contextualSpacing/>
        <w:jc w:val="both"/>
        <w:rPr>
          <w:rFonts w:eastAsia="Times New Roman"/>
          <w:szCs w:val="24"/>
        </w:rPr>
      </w:pPr>
      <w:r>
        <w:rPr>
          <w:rFonts w:eastAsia="Times New Roman"/>
          <w:b/>
          <w:szCs w:val="24"/>
        </w:rPr>
        <w:lastRenderedPageBreak/>
        <w:t xml:space="preserve">ΠΑΡΑΣΚΕΥΗ ΧΡΙΣΤΟΦΙΛΟΠΟΥΛΟΥ: </w:t>
      </w:r>
      <w:r>
        <w:rPr>
          <w:rFonts w:eastAsia="Times New Roman"/>
          <w:szCs w:val="24"/>
        </w:rPr>
        <w:t>Κύριε Υπουργέ, αν εφαρμοζόταν η ρήτρα μηδενικού ελλείμματος, θα είχαμε περικοπές της τάξεως του 5% στις επικουρικές. Σήμερα φ</w:t>
      </w:r>
      <w:r>
        <w:rPr>
          <w:rFonts w:eastAsia="Times New Roman"/>
          <w:szCs w:val="24"/>
        </w:rPr>
        <w:t xml:space="preserve">τάνουμε και το 50%. </w:t>
      </w:r>
    </w:p>
    <w:p w14:paraId="100814A7" w14:textId="77777777" w:rsidR="00BF7D21" w:rsidRDefault="003642EA">
      <w:pPr>
        <w:spacing w:after="0" w:line="600" w:lineRule="auto"/>
        <w:ind w:firstLine="720"/>
        <w:contextualSpacing/>
        <w:jc w:val="both"/>
        <w:rPr>
          <w:rFonts w:eastAsia="Times New Roman"/>
          <w:szCs w:val="24"/>
        </w:rPr>
      </w:pPr>
      <w:r>
        <w:rPr>
          <w:rFonts w:eastAsia="Times New Roman"/>
          <w:szCs w:val="24"/>
        </w:rPr>
        <w:t>Θέλω να σας πω ότι κι εμείς κάναμε μειώσεις -επί ελλειμμάτων δε, όχι επί πλεονασμάτων- αλλά φαίνεται ότι η Κυβέρνησή σας που διαπραγματεύεται τόσο καλά είπε «δεν φτάνουν αυτές οι μειώσεις που έκαναν οι προηγούμενοι, εμείς θα κάνουμε πε</w:t>
      </w:r>
      <w:r>
        <w:rPr>
          <w:rFonts w:eastAsia="Times New Roman"/>
          <w:szCs w:val="24"/>
        </w:rPr>
        <w:t xml:space="preserve">ρισσότερες». </w:t>
      </w:r>
    </w:p>
    <w:p w14:paraId="100814A8"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Πρέπει, επίσης, να σας θυμίσω ότι εμείς δεν ενδώσαμε ποτέ στους </w:t>
      </w:r>
      <w:r>
        <w:rPr>
          <w:rFonts w:eastAsia="Times New Roman"/>
          <w:szCs w:val="24"/>
        </w:rPr>
        <w:t xml:space="preserve">θεσμούς </w:t>
      </w:r>
      <w:r>
        <w:rPr>
          <w:rFonts w:eastAsia="Times New Roman"/>
          <w:szCs w:val="24"/>
        </w:rPr>
        <w:t>για την κατάργηση του ΕΚΑΣ. Εσείς το στείλατε στα σκυλιά.</w:t>
      </w:r>
    </w:p>
    <w:p w14:paraId="100814A9" w14:textId="77777777" w:rsidR="00BF7D21" w:rsidRDefault="003642EA">
      <w:pPr>
        <w:spacing w:after="0" w:line="600" w:lineRule="auto"/>
        <w:ind w:firstLine="720"/>
        <w:contextualSpacing/>
        <w:jc w:val="both"/>
        <w:rPr>
          <w:rFonts w:eastAsia="Times New Roman"/>
          <w:b/>
          <w:bCs/>
          <w:szCs w:val="24"/>
        </w:rPr>
      </w:pPr>
      <w:r>
        <w:rPr>
          <w:rFonts w:eastAsia="Times New Roman"/>
          <w:szCs w:val="24"/>
        </w:rPr>
        <w:t>Σήμερα προσπαθείτε να εφαρμόσετε μέτρα ανακούφισης. Παρακαλώ να κάνετε γρήγορα αυτό που είπατε ότι θα κάνετε για</w:t>
      </w:r>
      <w:r>
        <w:rPr>
          <w:rFonts w:eastAsia="Times New Roman"/>
          <w:szCs w:val="24"/>
        </w:rPr>
        <w:t xml:space="preserve"> τους συνταξιούχους που έχασαν το ΕΚΑΣ, να έχουν μηδενική συμμετοχή στα φάρμακα. Διότι πάνε οι άνθρωποι και –το έχω ξαναπεί εδώ από το Βήμα της Βουλής- τους λένε ότι δεν δικαιούνται γιατί το σύστημα δεν τους υποστηρίζει. Μου το είπατε εμμέσως. Πείτε μας πό</w:t>
      </w:r>
      <w:r>
        <w:rPr>
          <w:rFonts w:eastAsia="Times New Roman"/>
          <w:szCs w:val="24"/>
        </w:rPr>
        <w:t>τε θα τους υποστηρίξει το σύστημα για να μπορέσουν τουλάχιστον να έχουν αυτό το μέτρο που εφαρμόσατε.</w:t>
      </w:r>
    </w:p>
    <w:p w14:paraId="100814AA"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lastRenderedPageBreak/>
        <w:t>Δεύτερον, αντί για τα επιμέρους μέτρα –για να κλείσω με το ΕΚΑΣ- θα μπορούσατε μήπως να διαπραγματευτείτε, όπως εμείς τουλάχιστον σας προτείναμε, μ</w:t>
      </w:r>
      <w:r>
        <w:rPr>
          <w:rFonts w:eastAsia="Times New Roman"/>
          <w:szCs w:val="24"/>
        </w:rPr>
        <w:t>ί</w:t>
      </w:r>
      <w:r>
        <w:rPr>
          <w:rFonts w:eastAsia="Times New Roman"/>
          <w:szCs w:val="24"/>
        </w:rPr>
        <w:t>α αναδ</w:t>
      </w:r>
      <w:r>
        <w:rPr>
          <w:rFonts w:eastAsia="Times New Roman"/>
          <w:szCs w:val="24"/>
        </w:rPr>
        <w:t>ιαμόρφωση ενός νέου επιδόματος χαμηλοσυνταξιούχων που δεν θα είναι προπληρωμένη κάρτα συσσιτίων; Θα είχατε το σθένος να το διαπραγματευτείτε ως Κυβέρνηση;</w:t>
      </w:r>
    </w:p>
    <w:p w14:paraId="100814AB"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 xml:space="preserve">Σε ό,τι αφορά τις επικουρικές, κύριε Υπουργέ, φοβάμαι ότι κάνετε λάθος, όχι μόνο στο πόσο εάν ήταν η </w:t>
      </w:r>
      <w:r>
        <w:rPr>
          <w:rFonts w:eastAsia="Times New Roman"/>
          <w:szCs w:val="24"/>
        </w:rPr>
        <w:t xml:space="preserve">ρήτρα μηδενικού ελλείμματος. Και παρακαλώ πολύ μη μου πείτε μετά για το </w:t>
      </w:r>
      <w:r>
        <w:rPr>
          <w:rFonts w:eastAsia="Times New Roman"/>
          <w:szCs w:val="24"/>
          <w:lang w:val="en-US"/>
        </w:rPr>
        <w:t>PSI</w:t>
      </w:r>
      <w:r>
        <w:rPr>
          <w:rFonts w:eastAsia="Times New Roman"/>
          <w:szCs w:val="24"/>
        </w:rPr>
        <w:t>, γιατί θα καταντήσει η Κυβέρνηση και εσείς προσωπικά γραφικοί. Πήγε η Κυβέρνησή σας και σωστά το υποστήριξε, διότι έσωσε την κατάσταση και το δημόσιο χρέος αυτή η ιστορία και πολλα</w:t>
      </w:r>
      <w:r>
        <w:rPr>
          <w:rFonts w:eastAsia="Times New Roman"/>
          <w:szCs w:val="24"/>
        </w:rPr>
        <w:t xml:space="preserve">πλά οφέλη είχαν τα ασφαλιστικά </w:t>
      </w:r>
      <w:r>
        <w:rPr>
          <w:rFonts w:eastAsia="Times New Roman"/>
          <w:szCs w:val="24"/>
        </w:rPr>
        <w:t xml:space="preserve">ταμεία </w:t>
      </w:r>
      <w:r>
        <w:rPr>
          <w:rFonts w:eastAsia="Times New Roman"/>
          <w:szCs w:val="24"/>
        </w:rPr>
        <w:t xml:space="preserve">μετά μέσω επιδοτήσεων και των δικών σας κυβερνήσεων. Και εσείς συνεχίζετε να επιδοτείτε τα </w:t>
      </w:r>
      <w:r>
        <w:rPr>
          <w:rFonts w:eastAsia="Times New Roman"/>
          <w:szCs w:val="24"/>
        </w:rPr>
        <w:t xml:space="preserve">ταμεία </w:t>
      </w:r>
      <w:r>
        <w:rPr>
          <w:rFonts w:eastAsia="Times New Roman"/>
          <w:szCs w:val="24"/>
        </w:rPr>
        <w:t xml:space="preserve">και εμείς επιδοτούσαμε τα </w:t>
      </w:r>
      <w:r>
        <w:rPr>
          <w:rFonts w:eastAsia="Times New Roman"/>
          <w:szCs w:val="24"/>
        </w:rPr>
        <w:t xml:space="preserve">ταμεία </w:t>
      </w:r>
      <w:r>
        <w:rPr>
          <w:rFonts w:eastAsia="Times New Roman"/>
          <w:szCs w:val="24"/>
        </w:rPr>
        <w:t xml:space="preserve">με δημόσιο χρήμα και το ξέρετε πάρα πολύ καλά. </w:t>
      </w:r>
    </w:p>
    <w:p w14:paraId="100814AC"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Απαντήστε μου, λοιπόν, όσον αφορά τις ε</w:t>
      </w:r>
      <w:r>
        <w:rPr>
          <w:rFonts w:eastAsia="Times New Roman"/>
          <w:szCs w:val="24"/>
        </w:rPr>
        <w:t xml:space="preserve">πικουρικές. Είναι αλήθεια ότι δεν έχουν εκδοθεί διαπιστωτικές πράξεις και ότι έχουμε ποσά τα οποία έχουν κοπεί με συντελεστή 0,49, όταν ο νόμος που ψηφίσατε </w:t>
      </w:r>
      <w:r>
        <w:rPr>
          <w:rFonts w:eastAsia="Times New Roman"/>
          <w:szCs w:val="24"/>
        </w:rPr>
        <w:lastRenderedPageBreak/>
        <w:t>λέει 0,45; Υπάρχουν τέτοιες περιπτώσεις, κύριε Υπουργέ; Τι θα κάνετε γι’ αυτές τις περιπτώσεις; Για</w:t>
      </w:r>
      <w:r>
        <w:rPr>
          <w:rFonts w:eastAsia="Times New Roman"/>
          <w:szCs w:val="24"/>
        </w:rPr>
        <w:t xml:space="preserve">τί εδώ πρόκειται για αδικία και αστοχία. Δεν μας έφτασε ό,τι κόψαμε εμείς, κόβετε πολύ περισσότερα. Δεν φτάνει αυτό και τώρα εφαρμόζετε </w:t>
      </w:r>
      <w:r>
        <w:rPr>
          <w:rFonts w:eastAsia="Times New Roman"/>
          <w:szCs w:val="24"/>
        </w:rPr>
        <w:t xml:space="preserve">τον </w:t>
      </w:r>
      <w:r>
        <w:rPr>
          <w:rFonts w:eastAsia="Times New Roman"/>
          <w:szCs w:val="24"/>
        </w:rPr>
        <w:t xml:space="preserve">νόμο σας με τρόπο που υπάρχουν υψηλότεροι συντελεστές απ’ αυτούς που εσείς νομοθετήσατε. Τι θα κάνετε γι’ αυτό; </w:t>
      </w:r>
    </w:p>
    <w:p w14:paraId="100814AD"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Απα</w:t>
      </w:r>
      <w:r>
        <w:rPr>
          <w:rFonts w:eastAsia="Times New Roman"/>
          <w:szCs w:val="24"/>
        </w:rPr>
        <w:t>ντήστε σε αυτούς του συνταξιούχους που ψάχνονται ακόμα γιατί έχει κοπεί περισσότερο η επικουρική τους απ’ όσο ο δικός σας νόμος το προέβλεπε. Νομίζω ότι είναι αυτό το οποίο θα πρέπει να κάνετε. Εάν δεν μπορείτε να μου απαντήσετε σήμερα, ευχαρίστως να ξανακ</w:t>
      </w:r>
      <w:r>
        <w:rPr>
          <w:rFonts w:eastAsia="Times New Roman"/>
          <w:szCs w:val="24"/>
        </w:rPr>
        <w:t>αταθέσω την ερώτηση. Περιμένω, όμως, κύριε Υπουργέ, μια πρώτη απάντηση.</w:t>
      </w:r>
    </w:p>
    <w:p w14:paraId="100814AE"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κύριος Υπουργός για τη δευτερολογία του.</w:t>
      </w:r>
    </w:p>
    <w:p w14:paraId="100814AF"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Κάνω σαφές σε όλους τους δικαιούχους του ΕΚΑΣ -που τους περιεκόπη το ΕΚΑΣ- </w:t>
      </w:r>
      <w:r>
        <w:rPr>
          <w:rFonts w:eastAsia="Times New Roman" w:cs="Times New Roman"/>
          <w:szCs w:val="24"/>
        </w:rPr>
        <w:lastRenderedPageBreak/>
        <w:t>απολύτως ότι με βεβαιώσεις που θα εφοδιαστούν από τα Ταμεία τους έχουν ήδη από τις 7 ή 8 του Σεπτεμβρίου, αν θυμάμαι καλά, το δικαίωμα να λαμβάνουν δωρεάν τα φάρμακά τ</w:t>
      </w:r>
      <w:r>
        <w:rPr>
          <w:rFonts w:eastAsia="Times New Roman" w:cs="Times New Roman"/>
          <w:szCs w:val="24"/>
        </w:rPr>
        <w:t xml:space="preserve">ους. Πρέπει να πάρουν τη βεβαίωση από τα </w:t>
      </w:r>
      <w:r>
        <w:rPr>
          <w:rFonts w:eastAsia="Times New Roman" w:cs="Times New Roman"/>
          <w:szCs w:val="24"/>
        </w:rPr>
        <w:t xml:space="preserve">ταμεία </w:t>
      </w:r>
      <w:r>
        <w:rPr>
          <w:rFonts w:eastAsia="Times New Roman" w:cs="Times New Roman"/>
          <w:szCs w:val="24"/>
        </w:rPr>
        <w:t>τους, διότι το μηχανογραφικό σύστημα δεν έχει ολοκληρωθεί. Επίκειται η ολοκλήρωσή του και δεν χρειάζεται να ταλαιπωρούνται με αυτόν τον τρόπο. Είναι, όμως, έτοιμες οι βεβαιώσεις τους να τις πάρουν για να παίρ</w:t>
      </w:r>
      <w:r>
        <w:rPr>
          <w:rFonts w:eastAsia="Times New Roman" w:cs="Times New Roman"/>
          <w:szCs w:val="24"/>
        </w:rPr>
        <w:t>νουν δωρεάν φάρμακα.</w:t>
      </w:r>
    </w:p>
    <w:p w14:paraId="100814B0"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Για το ΕΚΑΣ του μέλλοντος, εμείς έχουμε δώσει τη λύση της αναπλήρωσης της σύνταξης του κάθε ασφαλισμένου με έναν τρόπο δίκαιο που αφορά την εθνική σύνταξη των 384 ευρώ για όλους και το αναλογικό τμήμα που αντιστοιχεί στις εισφορές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έχουν καταβάλει. Δεν είναι προς τιμήν της χώρας να μιλάει για συντάξεις που προσαυξάνονται κατά 120% για αυτούς που έχουν μέσο εισόδημα 500 ευρώ, αλλά είναι μια πραγματικότητα.</w:t>
      </w:r>
    </w:p>
    <w:p w14:paraId="100814B1"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εκεί που είμαστε, έπρεπε να πάρουμε μέτρα να ενισχύσουμε τα χαμηλά εισοδήμ</w:t>
      </w:r>
      <w:r>
        <w:rPr>
          <w:rFonts w:eastAsia="Times New Roman" w:cs="Times New Roman"/>
          <w:szCs w:val="24"/>
        </w:rPr>
        <w:t xml:space="preserve">ατα και τα ενισχύουμε. Ο συντελεστής αναπλήρωσης για ένα μέσο εισόδημα 500 ευρώ είναι 120%. Αυτός ο συντελεστής στα υψηλά εισοδήματα είναι πραγματικά ελαττωμένος. </w:t>
      </w:r>
    </w:p>
    <w:p w14:paraId="100814B2"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επικουρικές συντάξεις, το 0,45% είναι ο συντελεστής ο οποίος προσαυξάνει τις </w:t>
      </w:r>
      <w:r>
        <w:rPr>
          <w:rFonts w:eastAsia="Times New Roman" w:cs="Times New Roman"/>
          <w:szCs w:val="24"/>
        </w:rPr>
        <w:t>επικουρικές. Όσοι είχαν πάνω –το εξήγησα και προηγουμένως- από το 0,45% έχουν την αντίστοιχη μείωση. Για εκείνους, όμως, που καταβαλλόταν εισφορά πάνω από το 6% -γιατί ως γνωστόν κατά κανόνα το ποσοστό εισφοράς για τις επικουρικές είναι 3% ο εργαζόμενος κα</w:t>
      </w:r>
      <w:r>
        <w:rPr>
          <w:rFonts w:eastAsia="Times New Roman" w:cs="Times New Roman"/>
          <w:szCs w:val="24"/>
        </w:rPr>
        <w:t>ι 3% ο εργοδότης- θα έχουν μια προσαύξηση ανάλογη της αυξημένης εισφοράς που καταβαλλόταν πάντα από το 6%.</w:t>
      </w:r>
    </w:p>
    <w:p w14:paraId="100814B3"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 xml:space="preserve">Αυτό το σύστημα προφανώς δεν έχει ολοκληρωθεί σε όλες τις περιπτώσεις. Γι’ αυτό υπάρχουν και οι καθυστερήσεις στην έκδοση των συντάξεων των επικουρικών. Όσες έχουν εκδοθεί είναι σαφώς σε ένα προσδιορισμένο ύψος που δεν υπόκειται σε άλλη μελλοντική μείωση. </w:t>
      </w:r>
      <w:r>
        <w:rPr>
          <w:rFonts w:eastAsia="Times New Roman" w:cs="Times New Roman"/>
          <w:szCs w:val="24"/>
        </w:rPr>
        <w:t xml:space="preserve">Δεν υπάρχει τέτοια περίπτωση. </w:t>
      </w:r>
    </w:p>
    <w:p w14:paraId="100814B4"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cs="Times New Roman"/>
          <w:szCs w:val="24"/>
        </w:rPr>
        <w:lastRenderedPageBreak/>
        <w:t>Κάνουμε έναν αγώνα δρόμου και μέσα στον μήνα Οκτώβριο να έχει μια αναλυτική ενημέρωση ο κάθε ασφαλισμένος. Δεν έχουμε κανέναν λόγο να κρύψουμε μια κατάσταση η οποία είναι πάρα πολύ δύσκολη. Εμείς θέλουμε τον λαό μας συμμέτοχο</w:t>
      </w:r>
      <w:r>
        <w:rPr>
          <w:rFonts w:eastAsia="Times New Roman" w:cs="Times New Roman"/>
          <w:szCs w:val="24"/>
        </w:rPr>
        <w:t xml:space="preserve"> σε αυτήν την προσπάθεια. Και είναι η ώρα του συλλογικού μας απολογισμού όλης της κοινωνίας με έναν τρόπο ειλικρινή, αλλά σε μια προοπτική</w:t>
      </w:r>
      <w:r>
        <w:rPr>
          <w:rFonts w:eastAsia="Times New Roman" w:cs="Times New Roman"/>
          <w:szCs w:val="24"/>
        </w:rPr>
        <w:t>,</w:t>
      </w:r>
      <w:r>
        <w:rPr>
          <w:rFonts w:eastAsia="Times New Roman" w:cs="Times New Roman"/>
          <w:szCs w:val="24"/>
        </w:rPr>
        <w:t xml:space="preserve"> που βάζει αισιόδοξα τα πράγματα για το μέλλον, εφόσον φυσικά καταφέρουμε όλοι μαζί να έχουμε την ανάπτυξη που αξίζει</w:t>
      </w:r>
      <w:r>
        <w:rPr>
          <w:rFonts w:eastAsia="Times New Roman" w:cs="Times New Roman"/>
          <w:szCs w:val="24"/>
        </w:rPr>
        <w:t xml:space="preserve"> η χώρα μας και την προοπτική που πραγματικά οι ίδιες οι διατάξεις και η πολιτική μας θέτουν για ένα τέτοιο μέλλον, που δεν θα είναι στηριγμένο σε μια μίζερη γκρίνια και αντίληψη αλλά σε μια κοινή προσπάθεια, με την αλήθεια όμως.</w:t>
      </w:r>
    </w:p>
    <w:p w14:paraId="100814B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Αυτά είναι που έχουν συμβε</w:t>
      </w:r>
      <w:r>
        <w:rPr>
          <w:rFonts w:eastAsia="Times New Roman" w:cs="Times New Roman"/>
          <w:szCs w:val="24"/>
        </w:rPr>
        <w:t>ί και εγώ σε κα</w:t>
      </w:r>
      <w:r>
        <w:rPr>
          <w:rFonts w:eastAsia="Times New Roman" w:cs="Times New Roman"/>
          <w:szCs w:val="24"/>
        </w:rPr>
        <w:t>μ</w:t>
      </w:r>
      <w:r>
        <w:rPr>
          <w:rFonts w:eastAsia="Times New Roman" w:cs="Times New Roman"/>
          <w:szCs w:val="24"/>
        </w:rPr>
        <w:t xml:space="preserve">μία περίπτωση δεν θα υπερασπιστώ πολιτικές όλων των προηγούμενων ετών, παλιών και πρόσφατων, που οδήγησαν την κατάσταση εδώ. </w:t>
      </w:r>
      <w:r>
        <w:rPr>
          <w:rFonts w:eastAsia="Times New Roman" w:cs="Times New Roman"/>
          <w:szCs w:val="24"/>
        </w:rPr>
        <w:t>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δεν θα είναι επιτυχία ούτε για εμένα ούτε για την Κυβέρνησή μας να ακολουθήσουμε τα ίδια χνάρια και γι’ αυ</w:t>
      </w:r>
      <w:r>
        <w:rPr>
          <w:rFonts w:eastAsia="Times New Roman" w:cs="Times New Roman"/>
          <w:szCs w:val="24"/>
        </w:rPr>
        <w:t xml:space="preserve">τό </w:t>
      </w:r>
      <w:r>
        <w:rPr>
          <w:rFonts w:eastAsia="Times New Roman" w:cs="Times New Roman"/>
          <w:szCs w:val="24"/>
        </w:rPr>
        <w:lastRenderedPageBreak/>
        <w:t>δεν το κάναμε, γι’ αυτό κάναμε όλη αυτήν τη μεγάλη μεταβολή την οποία θα αναπτύξουμε και θα μπορούμε να αναπτύσσουμε στο μέλλον.</w:t>
      </w:r>
    </w:p>
    <w:p w14:paraId="100814B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100814B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όγδοη με αριθμό 1211/5-9-2016 </w:t>
      </w:r>
      <w:r>
        <w:rPr>
          <w:rFonts w:eastAsia="Times New Roman" w:cs="Times New Roman"/>
          <w:szCs w:val="24"/>
        </w:rPr>
        <w:t xml:space="preserve">επίκαιρη </w:t>
      </w:r>
      <w:r>
        <w:rPr>
          <w:rFonts w:eastAsia="Times New Roman" w:cs="Times New Roman"/>
          <w:szCs w:val="24"/>
        </w:rPr>
        <w:t xml:space="preserve">ερώτηση δεύτερου κύκλου </w:t>
      </w:r>
      <w:r>
        <w:rPr>
          <w:rFonts w:eastAsia="Times New Roman" w:cs="Times New Roman"/>
          <w:szCs w:val="24"/>
        </w:rPr>
        <w:t xml:space="preserve">του Βουλευτή Καρδίτσας της Νέας Δημοκρατίας κ. </w:t>
      </w:r>
      <w:r>
        <w:rPr>
          <w:rFonts w:eastAsia="Times New Roman" w:cs="Times New Roman"/>
          <w:bCs/>
          <w:szCs w:val="24"/>
        </w:rPr>
        <w:t>Κωνσταντίνου Τσιάρα</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αυξήσεις στις ασφαλιστικές εισφορές των αγροτών.</w:t>
      </w:r>
    </w:p>
    <w:p w14:paraId="100814B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Τσιάρα, έχετε τον λ</w:t>
      </w:r>
      <w:r>
        <w:rPr>
          <w:rFonts w:eastAsia="Times New Roman" w:cs="Times New Roman"/>
          <w:szCs w:val="24"/>
        </w:rPr>
        <w:t>όγο.</w:t>
      </w:r>
    </w:p>
    <w:p w14:paraId="100814B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Ευχαριστώ, κύριε Πρόεδρε.</w:t>
      </w:r>
    </w:p>
    <w:p w14:paraId="100814B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με βάση τον ν.4387/2016 η κυβερνητική πλειοψηφία πήρε κάποιες αποφάσεις. Μέσα σε αυτές είναι η σταδιακή αύξηση των ασφαλιστικών εισφορών για τους αγρότες</w:t>
      </w:r>
      <w:r>
        <w:rPr>
          <w:rFonts w:eastAsia="Times New Roman" w:cs="Times New Roman"/>
          <w:szCs w:val="24"/>
        </w:rPr>
        <w:t>,</w:t>
      </w:r>
      <w:r>
        <w:rPr>
          <w:rFonts w:eastAsia="Times New Roman" w:cs="Times New Roman"/>
          <w:szCs w:val="24"/>
        </w:rPr>
        <w:t xml:space="preserve"> που θα φτάνουν στο </w:t>
      </w:r>
      <w:r>
        <w:rPr>
          <w:rFonts w:eastAsia="Times New Roman" w:cs="Times New Roman"/>
          <w:szCs w:val="24"/>
        </w:rPr>
        <w:lastRenderedPageBreak/>
        <w:t>20% του εισοδή</w:t>
      </w:r>
      <w:r>
        <w:rPr>
          <w:rFonts w:eastAsia="Times New Roman" w:cs="Times New Roman"/>
          <w:szCs w:val="24"/>
        </w:rPr>
        <w:t>ματός τους μέχρι το 2022. Ταυτόχρονα υπήρχε μια πρόβλεψη ότι οι εισφορές που αφορούν στην ασθένεια, δηλαδή</w:t>
      </w:r>
      <w:r>
        <w:rPr>
          <w:rFonts w:eastAsia="Times New Roman" w:cs="Times New Roman"/>
          <w:szCs w:val="24"/>
        </w:rPr>
        <w:t>,</w:t>
      </w:r>
      <w:r>
        <w:rPr>
          <w:rFonts w:eastAsia="Times New Roman" w:cs="Times New Roman"/>
          <w:szCs w:val="24"/>
        </w:rPr>
        <w:t xml:space="preserve"> για την υγειονομική κάλυψη των αγροτών, θα διπλασιάζονταν περίπου την επόμενη τριετία από το 3,61% στο 6,95% του εισοδήματος των αγροτών. </w:t>
      </w:r>
    </w:p>
    <w:p w14:paraId="100814B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τελευτ</w:t>
      </w:r>
      <w:r>
        <w:rPr>
          <w:rFonts w:eastAsia="Times New Roman" w:cs="Times New Roman"/>
          <w:szCs w:val="24"/>
        </w:rPr>
        <w:t>αίο χρονικό διάστημα υπάρχει μια πληθώρα δημοσιευμάτων τα οποία αναφέρουν συγκεκριμένα ότι η Κυβέρνηση, προκειμένου να κλείσει το κομμάτι της αξιολόγησης για το οποίο προσπαθεί και να πάρει την υποδόση των 2,8 δισεκατομμυρίων ευρώ, προτίθεται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w:t>
      </w:r>
      <w:r>
        <w:rPr>
          <w:rFonts w:eastAsia="Times New Roman" w:cs="Times New Roman"/>
          <w:szCs w:val="24"/>
        </w:rPr>
        <w:t xml:space="preserve">να αυξήσει απότομα τις εισφορές υγείας για τους αγρότες στο ανώτατο ποσοστό που προεβλέπετο να καταλήξουν μετά την τριετία, στο 6,95%. </w:t>
      </w:r>
    </w:p>
    <w:p w14:paraId="100814B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Δεν ξέρω –βεβαίως περιμένω την απάντησή σας- αν όντως αντιλαμβανόμαστε τι πρόκειται να συμβεί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αν όντως</w:t>
      </w:r>
      <w:r>
        <w:rPr>
          <w:rFonts w:eastAsia="Times New Roman" w:cs="Times New Roman"/>
          <w:szCs w:val="24"/>
        </w:rPr>
        <w:t xml:space="preserve"> αυτή είναι η επιλογή της Κυβέρνησης και αν όντως προχωρήσει σε αυτήν τη ρύθμιση σε αυτό το μικρό χρονικό διάστημα που υπάρχει μπροστά μας. </w:t>
      </w:r>
    </w:p>
    <w:p w14:paraId="100814B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σας πω χαρακτηριστικά ότι μια, θα έλεγα, χαμηλών εισοδημάτων αγροτική οικογένεια, η οποία με βάση τον νόμο, όπως</w:t>
      </w:r>
      <w:r>
        <w:rPr>
          <w:rFonts w:eastAsia="Times New Roman" w:cs="Times New Roman"/>
          <w:szCs w:val="24"/>
        </w:rPr>
        <w:t xml:space="preserve"> έχει ψηφιστεί, θα πλήρωνε εισφορά 332 ευρώ, θα φτάσει να πληρώνει το κάθε μέλος της 487 ευρώ, δηλαδή 155 ευρώ περισσότερα. Σε μια τετραμελή οικογένεια αυτό επιμερίζεται σε ένα ποσό 620 ευρώ περισσότερα ετησίως μόνο για τις εισφορές υγείας. </w:t>
      </w:r>
    </w:p>
    <w:p w14:paraId="100814B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Θα ήθελα, λοιπ</w:t>
      </w:r>
      <w:r>
        <w:rPr>
          <w:rFonts w:eastAsia="Times New Roman" w:cs="Times New Roman"/>
          <w:szCs w:val="24"/>
        </w:rPr>
        <w:t>όν, και γι’ αυτό βρίσκομαι απέναντί σας ερωτών, κύριε Υπουργέ, να μου πείτε–γιατί θα περίμενε κανείς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μια διάψευση, αν δεν υπήρχε αυτό στη σκέψη της Κυβέρνησης- αν όντως είναι τελική επιλογή της Κυβέρνησης οι εισφορές υγείας να αυξηθούν στο 6,</w:t>
      </w:r>
      <w:r>
        <w:rPr>
          <w:rFonts w:eastAsia="Times New Roman" w:cs="Times New Roman"/>
          <w:szCs w:val="24"/>
        </w:rPr>
        <w:t>95% του αγροτικού εισοδήματος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και βεβαίως, αν συμβαίνει κάτι τέτοιο, ποια άλλα μέτρα ενδεχομένως απορρίψατε, ποια άλλα ισοδύναμα απορρίψατε, προκειμένου να οδηγηθείτε σε μια τέτοια επιλογή.</w:t>
      </w:r>
    </w:p>
    <w:p w14:paraId="100814B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w:t>
      </w:r>
      <w:r>
        <w:rPr>
          <w:rFonts w:eastAsia="Times New Roman" w:cs="Times New Roman"/>
          <w:szCs w:val="24"/>
        </w:rPr>
        <w:t>έχετε τον λόγο.</w:t>
      </w:r>
    </w:p>
    <w:p w14:paraId="100814C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100814C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προκύπτει από τα δεδομένα τα οποία δεν λάβατε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και θα σας αναπτύξω; Τα δεδομένα που δεν λάβατε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w:t>
      </w:r>
      <w:r>
        <w:rPr>
          <w:rFonts w:eastAsia="Times New Roman" w:cs="Times New Roman"/>
          <w:szCs w:val="24"/>
        </w:rPr>
        <w:t>σας είναι ότι το 2018, για το εισόδημα του 2017</w:t>
      </w:r>
      <w:r>
        <w:rPr>
          <w:rFonts w:eastAsia="Times New Roman" w:cs="Times New Roman"/>
          <w:szCs w:val="24"/>
        </w:rPr>
        <w:t>,</w:t>
      </w:r>
      <w:r>
        <w:rPr>
          <w:rFonts w:eastAsia="Times New Roman" w:cs="Times New Roman"/>
          <w:szCs w:val="24"/>
        </w:rPr>
        <w:t xml:space="preserve"> δηλαδή, η εισφορά υπολογίζεται στο καθαρό εισόδημα των αγροτών. Αυτή η βαθμιαία μετάβαση στον υπολογισμό του εισοδήματος των αγροτών δημιουργεί αυτό το παράδοξο αποτέλεσμα να έχει μεγαλύτερη προσαύξηση ο αγρότης με το 3,61%, που είναι σήμερα για την υγεία</w:t>
      </w:r>
      <w:r>
        <w:rPr>
          <w:rFonts w:eastAsia="Times New Roman" w:cs="Times New Roman"/>
          <w:szCs w:val="24"/>
        </w:rPr>
        <w:t>, και να έχει μείωση με 6,95%. Στην τρίτη ασφαλιστική κατηγορία είναι η πλειονότητα των αγροτών.</w:t>
      </w:r>
    </w:p>
    <w:p w14:paraId="100814C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Βεβαίως.</w:t>
      </w:r>
    </w:p>
    <w:p w14:paraId="100814C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Η συντριπτική πλειοψηφία είναι στ</w:t>
      </w:r>
      <w:r>
        <w:rPr>
          <w:rFonts w:eastAsia="Times New Roman" w:cs="Times New Roman"/>
          <w:szCs w:val="24"/>
        </w:rPr>
        <w:t>ην τρίτη κατηγορία. Το ξέρετε και εσείς και το επιβεβαιώνετε.</w:t>
      </w:r>
    </w:p>
    <w:p w14:paraId="100814C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Με 3,61%, με βάση την ασφαλιστική κατηγορία που ισχύει με τον παλιό νόμο, τον οποίο διατηρούμε για το 2017, διότι υπήρχε μια αξίωση να πάμε κλιμακωτά σ’ αυτό το νέο σύστημα, είναι 38,47 ευρώ. Με</w:t>
      </w:r>
      <w:r>
        <w:rPr>
          <w:rFonts w:eastAsia="Times New Roman" w:cs="Times New Roman"/>
          <w:szCs w:val="24"/>
        </w:rPr>
        <w:t xml:space="preserve"> </w:t>
      </w:r>
      <w:r>
        <w:rPr>
          <w:rFonts w:eastAsia="Times New Roman" w:cs="Times New Roman"/>
          <w:szCs w:val="24"/>
        </w:rPr>
        <w:lastRenderedPageBreak/>
        <w:t xml:space="preserve">3,61% στην τρίτη ασφαλιστική κατηγορία η εισφορά για τον ΕΟΠΥΥ είναι 38,47 ευρώ. Το 2017 θα είναι 10 ευρώ χαμηλότερα. Με 6,95% θα είναι στα 26 ευρώ. </w:t>
      </w:r>
    </w:p>
    <w:p w14:paraId="100814C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Να σας πω ότι με βάση και τα στοιχεία που προκύπτουν…</w:t>
      </w:r>
    </w:p>
    <w:p w14:paraId="100814C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Κύριε Υπουργέ, ξαναπείτε το.</w:t>
      </w:r>
      <w:r>
        <w:rPr>
          <w:rFonts w:eastAsia="Times New Roman" w:cs="Times New Roman"/>
          <w:szCs w:val="24"/>
        </w:rPr>
        <w:t xml:space="preserve"> </w:t>
      </w:r>
    </w:p>
    <w:p w14:paraId="100814C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Θέλετε να το ακούσ</w:t>
      </w:r>
      <w:r>
        <w:rPr>
          <w:rFonts w:eastAsia="Times New Roman" w:cs="Times New Roman"/>
          <w:szCs w:val="24"/>
        </w:rPr>
        <w:t>ε</w:t>
      </w:r>
      <w:r>
        <w:rPr>
          <w:rFonts w:eastAsia="Times New Roman" w:cs="Times New Roman"/>
          <w:szCs w:val="24"/>
        </w:rPr>
        <w:t xml:space="preserve">τε καλά, κύριε Παπαδόπουλε; Μάλλον θέλετε να το ξανακούσετε, γιατί ήδη το ακούσατε. </w:t>
      </w:r>
    </w:p>
    <w:p w14:paraId="100814C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Δεν το καταλαβαίνουν ούτε οι δικοί σας! </w:t>
      </w:r>
    </w:p>
    <w:p w14:paraId="100814C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Δεν το καταλαβαίνετε. Ωραία, θα το ξαναπώ. </w:t>
      </w:r>
    </w:p>
    <w:p w14:paraId="100814C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 ποσοστό εισφοράς 3,61% στην τρίτη ασφαλιστική κατηγορία, που, όπως και ο</w:t>
      </w:r>
      <w:r>
        <w:rPr>
          <w:rFonts w:eastAsia="Times New Roman" w:cs="Times New Roman"/>
          <w:szCs w:val="24"/>
        </w:rPr>
        <w:t xml:space="preserve"> κ. Τσιάρας παραδέχεται, είναι η συντριπτική πλειοψηφία των αγροτών, πληρώνουν 38,47 ευρώ ΕΟΠΥΥ. </w:t>
      </w:r>
    </w:p>
    <w:p w14:paraId="100814C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Το μήνα.</w:t>
      </w:r>
    </w:p>
    <w:p w14:paraId="100814C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Με βάση τον δικό μας νόμο, με 6</w:t>
      </w:r>
      <w:r>
        <w:rPr>
          <w:rFonts w:eastAsia="Times New Roman" w:cs="Times New Roman"/>
          <w:szCs w:val="24"/>
        </w:rPr>
        <w:t>,95% υπολογισμένη ασφαλιστική εισφορά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πρόκειται να γίνει -διότι υπάρχει ένα ζήτημα γιατί εξαιρέσαμε τους αγρότες ως προς την υγεία, που είναι ένας χώρος ευαίσθητος και έχει ανάγκη ενίσχυσης- με αυξημένη εισφορά, λοιπόν, με 6,95%, θα πληρώνου</w:t>
      </w:r>
      <w:r>
        <w:rPr>
          <w:rFonts w:eastAsia="Times New Roman" w:cs="Times New Roman"/>
          <w:szCs w:val="24"/>
        </w:rPr>
        <w:t xml:space="preserve">ν οι ίδιοι λιγότερα, δηλαδή 28,51 ευρώ. Δηλαδή, θα πληρώνουν 10 ευρώ παρακάτω, με αυξημένο ποσοστό εισφοράς, με βάση το εισόδημα. </w:t>
      </w:r>
    </w:p>
    <w:p w14:paraId="100814C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Δεν είναι επί του εισοδήματός τους; </w:t>
      </w:r>
    </w:p>
    <w:p w14:paraId="100814C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w:t>
      </w:r>
      <w:r>
        <w:rPr>
          <w:rFonts w:eastAsia="Times New Roman" w:cs="Times New Roman"/>
          <w:b/>
          <w:szCs w:val="24"/>
        </w:rPr>
        <w:t xml:space="preserve">και Κοινωνικής Αλληλεγγύης): </w:t>
      </w:r>
      <w:r>
        <w:rPr>
          <w:rFonts w:eastAsia="Times New Roman" w:cs="Times New Roman"/>
          <w:szCs w:val="24"/>
        </w:rPr>
        <w:t xml:space="preserve">Το εισόδημα, το οποίο ξέρουμε ποιο είναι, διότι διαθέτει η πολιτεία, το Υπουργείο </w:t>
      </w:r>
      <w:r>
        <w:rPr>
          <w:rFonts w:eastAsia="Times New Roman" w:cs="Times New Roman"/>
          <w:szCs w:val="24"/>
        </w:rPr>
        <w:lastRenderedPageBreak/>
        <w:t>Οικονομικών, τα οικονομικά στοιχεία των αγροτών και τα έχουμε πει κατ’ επανάληψη, είναι τέτοιο</w:t>
      </w:r>
      <w:r w:rsidRPr="00555902">
        <w:rPr>
          <w:rFonts w:eastAsia="Times New Roman" w:cs="Times New Roman"/>
          <w:szCs w:val="24"/>
        </w:rPr>
        <w:t>,</w:t>
      </w:r>
      <w:r>
        <w:rPr>
          <w:rFonts w:eastAsia="Times New Roman" w:cs="Times New Roman"/>
          <w:szCs w:val="24"/>
        </w:rPr>
        <w:t xml:space="preserve"> που οδηγεί στην πραγματικότητα, όχι τη συντριπτικ</w:t>
      </w:r>
      <w:r>
        <w:rPr>
          <w:rFonts w:eastAsia="Times New Roman" w:cs="Times New Roman"/>
          <w:szCs w:val="24"/>
        </w:rPr>
        <w:t>ή πλειοψηφία, αλλά μια μικρή εξαίρεση, με ένα αυξημένο εισόδημα, που θα πληρώσει. Είναι μια πολύ μικρή εξαίρεση μεγάλων εισοδημάτων, τεράστιων σε σύγκριση με τους πολλούς αγρότες, που δεν νομίζω ότι είναι άδικο να συνεισφέρουν και θα έπρεπε και να θέλουν ν</w:t>
      </w:r>
      <w:r>
        <w:rPr>
          <w:rFonts w:eastAsia="Times New Roman" w:cs="Times New Roman"/>
          <w:szCs w:val="24"/>
        </w:rPr>
        <w:t>α συνεισφέρουν σ’ αυτή την προσπάθεια που κάνουμε, γιατί αυτό αναλογεί δικαίως, σύμφωνα με το Σύνταγμά μας, σ’ αυτούς που έχουν παραπάνω δυνατότητα να πληρώνουν. Προστατεύουμε αυτούς που δεν έχουν. Έτσι είναι τα πράγματα στην ανθρωπιστική κρίση που βρεθήκα</w:t>
      </w:r>
      <w:r>
        <w:rPr>
          <w:rFonts w:eastAsia="Times New Roman" w:cs="Times New Roman"/>
          <w:szCs w:val="24"/>
        </w:rPr>
        <w:t xml:space="preserve">με. </w:t>
      </w:r>
    </w:p>
    <w:p w14:paraId="100814CF" w14:textId="77777777" w:rsidR="00BF7D21" w:rsidRDefault="003642EA">
      <w:pPr>
        <w:spacing w:after="0"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Υφυπουργού)</w:t>
      </w:r>
    </w:p>
    <w:p w14:paraId="100814D0" w14:textId="77777777" w:rsidR="00BF7D21" w:rsidRDefault="003642EA">
      <w:pPr>
        <w:spacing w:after="0" w:line="600" w:lineRule="auto"/>
        <w:ind w:firstLine="720"/>
        <w:contextualSpacing/>
        <w:jc w:val="both"/>
        <w:rPr>
          <w:rFonts w:eastAsia="Times New Roman"/>
          <w:bCs/>
        </w:rPr>
      </w:pPr>
      <w:r>
        <w:rPr>
          <w:rFonts w:eastAsia="Times New Roman"/>
          <w:b/>
          <w:bCs/>
        </w:rPr>
        <w:t>ΠΡΟΕΔΡΕΥΩΝ (Γεώργιος Λαμπρούλης):</w:t>
      </w:r>
      <w:r>
        <w:rPr>
          <w:rFonts w:eastAsia="Times New Roman"/>
          <w:bCs/>
        </w:rPr>
        <w:t xml:space="preserve"> Κύριε Υπουργέ, ολοκληρώστε την πρωτολογία σας.</w:t>
      </w:r>
    </w:p>
    <w:p w14:paraId="100814D1" w14:textId="77777777" w:rsidR="00BF7D21" w:rsidRDefault="003642EA">
      <w:pPr>
        <w:spacing w:after="0" w:line="600" w:lineRule="auto"/>
        <w:ind w:firstLine="720"/>
        <w:contextualSpacing/>
        <w:jc w:val="both"/>
        <w:rPr>
          <w:rFonts w:eastAsia="Times New Roman"/>
          <w:bCs/>
        </w:rPr>
      </w:pPr>
      <w:r>
        <w:rPr>
          <w:rFonts w:eastAsia="Times New Roman"/>
          <w:b/>
          <w:bCs/>
        </w:rPr>
        <w:lastRenderedPageBreak/>
        <w:t>ΑΝΑΣΤΑΣΙΟΣ ΠΕΤΡΟΠΟΥΛΟΣ (Υφυπουργός Εργασίας, Κοινωνικής Ασφάλισης και Κοινωνικής Αλλ</w:t>
      </w:r>
      <w:r>
        <w:rPr>
          <w:rFonts w:eastAsia="Times New Roman"/>
          <w:b/>
          <w:bCs/>
        </w:rPr>
        <w:t xml:space="preserve">ηλεγγύης): </w:t>
      </w:r>
      <w:r>
        <w:rPr>
          <w:rFonts w:eastAsia="Times New Roman"/>
          <w:bCs/>
        </w:rPr>
        <w:t>Εξήγησα τι ποσό είναι, αλλά από το 2017. Δυστυχώς, για το 2017 ως προς το εισόδημα του 2016 θα υπάρχει πραγματικά μια μικρή επιβάρυνση. Θα θέλαμε να έχουμε νωρίτερα τον νέο τρόπο υπολογισμού των εισφορών.</w:t>
      </w:r>
    </w:p>
    <w:p w14:paraId="100814D2" w14:textId="77777777" w:rsidR="00BF7D21" w:rsidRDefault="003642EA">
      <w:pPr>
        <w:spacing w:after="0" w:line="600" w:lineRule="auto"/>
        <w:ind w:firstLine="720"/>
        <w:contextualSpacing/>
        <w:jc w:val="both"/>
        <w:rPr>
          <w:rFonts w:eastAsia="Times New Roman"/>
          <w:bCs/>
        </w:rPr>
      </w:pPr>
      <w:r>
        <w:rPr>
          <w:rFonts w:eastAsia="Times New Roman"/>
          <w:b/>
          <w:bCs/>
        </w:rPr>
        <w:t>ΠΡΟΕΔΡΕΥΩΝ (Γεώργιος Λαμπρούλης):</w:t>
      </w:r>
      <w:r>
        <w:rPr>
          <w:rFonts w:eastAsia="Times New Roman"/>
          <w:bCs/>
        </w:rPr>
        <w:t xml:space="preserve"> Κύριε </w:t>
      </w:r>
      <w:r>
        <w:rPr>
          <w:rFonts w:eastAsia="Times New Roman"/>
          <w:bCs/>
        </w:rPr>
        <w:t xml:space="preserve">Τσιάρα, έχετε τον λόγο για τη δευτερολογία σας. </w:t>
      </w:r>
    </w:p>
    <w:p w14:paraId="100814D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Κύριε Υπουργέ, δεν σας το κρύβω ότι είχα μέσα μου ένα ερωτηματικό, ότι θα ερχόμουν εδώ και </w:t>
      </w:r>
      <w:r>
        <w:rPr>
          <w:rFonts w:eastAsia="Times New Roman" w:cs="Times New Roman"/>
          <w:szCs w:val="24"/>
        </w:rPr>
        <w:t xml:space="preserve">θα </w:t>
      </w:r>
      <w:r>
        <w:rPr>
          <w:rFonts w:eastAsia="Times New Roman" w:cs="Times New Roman"/>
          <w:szCs w:val="24"/>
        </w:rPr>
        <w:t>με διαψεύδατε, ότι θα λέγατε ότι όλα αυτά που είδαν το φως της δημοσιότητας δεν είναι αλήθε</w:t>
      </w:r>
      <w:r>
        <w:rPr>
          <w:rFonts w:eastAsia="Times New Roman" w:cs="Times New Roman"/>
          <w:szCs w:val="24"/>
        </w:rPr>
        <w:t>ια.</w:t>
      </w:r>
    </w:p>
    <w:p w14:paraId="100814D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Λυπάμαι πραγματικά –και χαίρομαι που είναι αρκετοί συνάδελφοι από την κυβερνητική </w:t>
      </w:r>
      <w:r>
        <w:rPr>
          <w:rFonts w:eastAsia="Times New Roman" w:cs="Times New Roman"/>
          <w:szCs w:val="24"/>
        </w:rPr>
        <w:t>π</w:t>
      </w:r>
      <w:r>
        <w:rPr>
          <w:rFonts w:eastAsia="Times New Roman" w:cs="Times New Roman"/>
          <w:szCs w:val="24"/>
        </w:rPr>
        <w:t>λειοψηφία παρόντες στην Αίθουσα- που τελικά η Κυβέρνηση αποδεικνύεται είτε εντελώς ανίκανη να υλοποιήσει έναν νόμο</w:t>
      </w:r>
      <w:r>
        <w:rPr>
          <w:rFonts w:eastAsia="Times New Roman" w:cs="Times New Roman"/>
          <w:szCs w:val="24"/>
        </w:rPr>
        <w:t>,</w:t>
      </w:r>
      <w:r>
        <w:rPr>
          <w:rFonts w:eastAsia="Times New Roman" w:cs="Times New Roman"/>
          <w:szCs w:val="24"/>
        </w:rPr>
        <w:t xml:space="preserve"> που η ίδια υπερψηφίζει είτε γιατί από την άλλη πλευρά</w:t>
      </w:r>
      <w:r>
        <w:rPr>
          <w:rFonts w:eastAsia="Times New Roman" w:cs="Times New Roman"/>
          <w:szCs w:val="24"/>
        </w:rPr>
        <w:t xml:space="preserve"> προσπαθεί δια της διολισθήσεως, δια της </w:t>
      </w:r>
      <w:r>
        <w:rPr>
          <w:rFonts w:eastAsia="Times New Roman" w:cs="Times New Roman"/>
          <w:szCs w:val="24"/>
        </w:rPr>
        <w:lastRenderedPageBreak/>
        <w:t>κοροϊδίας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Ελλήνων πολιτών, να υιοθετήσει μέτρα πολύ νωρίτερα σε σχέση με τον χρόνο</w:t>
      </w:r>
      <w:r>
        <w:rPr>
          <w:rFonts w:eastAsia="Times New Roman" w:cs="Times New Roman"/>
          <w:szCs w:val="24"/>
        </w:rPr>
        <w:t>,</w:t>
      </w:r>
      <w:r>
        <w:rPr>
          <w:rFonts w:eastAsia="Times New Roman" w:cs="Times New Roman"/>
          <w:szCs w:val="24"/>
        </w:rPr>
        <w:t xml:space="preserve"> που είχε προβλέψει νομοθετώντας.</w:t>
      </w:r>
    </w:p>
    <w:p w14:paraId="100814D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όλα αυτά </w:t>
      </w:r>
      <w:r>
        <w:rPr>
          <w:rFonts w:eastAsia="Times New Roman" w:cs="Times New Roman"/>
          <w:szCs w:val="24"/>
        </w:rPr>
        <w:t xml:space="preserve">τα </w:t>
      </w:r>
      <w:r>
        <w:rPr>
          <w:rFonts w:eastAsia="Times New Roman" w:cs="Times New Roman"/>
          <w:szCs w:val="24"/>
        </w:rPr>
        <w:t xml:space="preserve">λογιστικά τρικ, προκειμένου να βρείτε εάν είναι περισσότερος ή </w:t>
      </w:r>
      <w:r>
        <w:rPr>
          <w:rFonts w:eastAsia="Times New Roman" w:cs="Times New Roman"/>
          <w:szCs w:val="24"/>
        </w:rPr>
        <w:t xml:space="preserve">λιγότερος ο φόρος, δεν είχαν αναφορά όταν ψηφίζατε τον νόμο. Εδώ, λοιπόν, επιβεβαιώνεται ότι η Κυβέρνηση, αδυνατώντας να υλοποιήσει είτε δικές της δεσμεύσεις είτε να ικανοποιήσει προαπαιτούμενα σε προηγούμενο χρόνο, αναγκάζεται να προβεί σε υπερφορολόγηση </w:t>
      </w:r>
      <w:r>
        <w:rPr>
          <w:rFonts w:eastAsia="Times New Roman" w:cs="Times New Roman"/>
          <w:szCs w:val="24"/>
        </w:rPr>
        <w:t>είτε αφορά εισφορές υγείας είτε ενδεχομένως και ασφαλιστικές εισφορές.</w:t>
      </w:r>
    </w:p>
    <w:p w14:paraId="100814D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Πείτε μου, κύριε Υπουργέ, ποιος αλήθεια από την Κυβέρνηση μπορεί να μας διαβεβαιώσει μετά απ’ αυτό ότι οι πραγματικές ασφαλιστικές εισφορές</w:t>
      </w:r>
      <w:r>
        <w:rPr>
          <w:rFonts w:eastAsia="Times New Roman" w:cs="Times New Roman"/>
          <w:szCs w:val="24"/>
        </w:rPr>
        <w:t>,</w:t>
      </w:r>
      <w:r>
        <w:rPr>
          <w:rFonts w:eastAsia="Times New Roman" w:cs="Times New Roman"/>
          <w:szCs w:val="24"/>
        </w:rPr>
        <w:t xml:space="preserve"> που θα φτάσουν στο 20% του αγροτικού εισοδήμ</w:t>
      </w:r>
      <w:r>
        <w:rPr>
          <w:rFonts w:eastAsia="Times New Roman" w:cs="Times New Roman"/>
          <w:szCs w:val="24"/>
        </w:rPr>
        <w:t>ατος το 2022 δεν θα φθάσουν νωρίτερα σ’ αυτό το 20%; Πού είναι η αξιοπιστία της Κυβέρνησης, όταν ψηφίζει έναν νόμο μόλις τέσσερις μήνες νωρίτερα -στις 8 Μαΐου, εάν θυμάμαι καλά, είχαμε ψηφίσει τον συγκεκριμένο νόμο- και λίγους μήνες μετά έρχεται η ίδια η Κ</w:t>
      </w:r>
      <w:r>
        <w:rPr>
          <w:rFonts w:eastAsia="Times New Roman" w:cs="Times New Roman"/>
          <w:szCs w:val="24"/>
        </w:rPr>
        <w:t xml:space="preserve">υβέρνηση να τον αναιρέσει; </w:t>
      </w:r>
    </w:p>
    <w:p w14:paraId="100814D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Πραγματικά –και, αγαπητοί κύριοι συνάδελφοι, επιτρέψτε μου να απευθυνθώ προς εσάς- είναι ένα ζήτημα</w:t>
      </w:r>
      <w:r>
        <w:rPr>
          <w:rFonts w:eastAsia="Times New Roman" w:cs="Times New Roman"/>
          <w:szCs w:val="24"/>
        </w:rPr>
        <w:t>,</w:t>
      </w:r>
      <w:r>
        <w:rPr>
          <w:rFonts w:eastAsia="Times New Roman" w:cs="Times New Roman"/>
          <w:szCs w:val="24"/>
        </w:rPr>
        <w:t xml:space="preserve"> που πρέπει να σας προβληματίσει όλους. Πρέπει όλους να μας προβληματίσει. Η όποια επιστροφή μας στον δικό μας τόπο και στην τοπ</w:t>
      </w:r>
      <w:r>
        <w:rPr>
          <w:rFonts w:eastAsia="Times New Roman" w:cs="Times New Roman"/>
          <w:szCs w:val="24"/>
        </w:rPr>
        <w:t xml:space="preserve">ική μας κοινωνία θα πρέπει να έχει το στοιχείο της αξιοπιστίας, εάν θέλουμε να είμαστε σοβαροί και όλα αυτά που ουσιαστικά είπατε σε μια ερώτηση νωρίτερα, απαντώντας στην κυρία συνάδελφο, ως πολιτικό σύστημα να μπορούμε να υλοποιήσουμε βήμα-βήμα. </w:t>
      </w:r>
    </w:p>
    <w:p w14:paraId="100814D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Διότι αν</w:t>
      </w:r>
      <w:r>
        <w:rPr>
          <w:rFonts w:eastAsia="Times New Roman" w:cs="Times New Roman"/>
          <w:szCs w:val="24"/>
        </w:rPr>
        <w:t xml:space="preserve"> σας προσθέσω κι ένα σωρό άλλα τα οποία έχουν γίνει, δηλαδή</w:t>
      </w:r>
      <w:r>
        <w:rPr>
          <w:rFonts w:eastAsia="Times New Roman" w:cs="Times New Roman"/>
          <w:szCs w:val="24"/>
        </w:rPr>
        <w:t>,</w:t>
      </w:r>
      <w:r>
        <w:rPr>
          <w:rFonts w:eastAsia="Times New Roman" w:cs="Times New Roman"/>
          <w:szCs w:val="24"/>
        </w:rPr>
        <w:t xml:space="preserve"> ότι αν πάει κάποιος να εξαγοράσει τα πλασματικά χρόνια στον ΟΓΑ δεν υπάρχει πλέον η έκπτωση του 15%, αλλά μόλις ένα 2% ή ότι πηγαίνουν σε άλλο καθεστώς ασφάλισης στον ΟΓΑ οι ιδιοκτήτες των τουρισ</w:t>
      </w:r>
      <w:r>
        <w:rPr>
          <w:rFonts w:eastAsia="Times New Roman" w:cs="Times New Roman"/>
          <w:szCs w:val="24"/>
        </w:rPr>
        <w:t>τικών καταλυμάτων σε πολύ μικρά χωριά κάτω από δύο χιλιάδες κατοίκους, αντιλαμβάνεστε ότι δημιουργείται μια καινούρια πραγματικότητα. Και αυτήν την πραγματικότητα, κακά τα ψέματα, δεν μπορούν να την υποστηρίξουν σήμερα, όπως είναι αυτή η αλήθεια και αυτή η</w:t>
      </w:r>
      <w:r>
        <w:rPr>
          <w:rFonts w:eastAsia="Times New Roman" w:cs="Times New Roman"/>
          <w:szCs w:val="24"/>
        </w:rPr>
        <w:t xml:space="preserve"> πραγματικότητα που ζουν, οι Έλληνες πολίτες. </w:t>
      </w:r>
    </w:p>
    <w:p w14:paraId="100814D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Επιπλέον, για εμένα –και το λέω χωρίς να θέλω να κάνω αντιπολίτευση σ’ εσάς- υπάρχει ένα σοβαρό ζήτημα αξιοπιστίας. Η Κυβέρνηση ψηφίζει νόμο λίγους μήνες νωρίτερα και τον αναιρεί, υπό το βάρος της δικής της αδ</w:t>
      </w:r>
      <w:r>
        <w:rPr>
          <w:rFonts w:eastAsia="Times New Roman" w:cs="Times New Roman"/>
          <w:szCs w:val="24"/>
        </w:rPr>
        <w:t>υναμίας είτε να υλοποιήσει μέτρα είτε εν πάση περιπτώσει να φανεί συνεπής σε δεσμεύσεις. Αυτό προφανώς, κύριε Υπουργέ, πέραν όλων ημών που μπορούμε να κάνουμε τον κοινοβουλευτικό έλεγχο και να βρισκόμαστε απέναντί σας και να σας ερωτούμε, προφανώς</w:t>
      </w:r>
      <w:r>
        <w:rPr>
          <w:rFonts w:eastAsia="Times New Roman" w:cs="Times New Roman"/>
          <w:szCs w:val="24"/>
        </w:rPr>
        <w:t>,</w:t>
      </w:r>
      <w:r>
        <w:rPr>
          <w:rFonts w:eastAsia="Times New Roman" w:cs="Times New Roman"/>
          <w:szCs w:val="24"/>
        </w:rPr>
        <w:t xml:space="preserve"> ενδιαφε</w:t>
      </w:r>
      <w:r>
        <w:rPr>
          <w:rFonts w:eastAsia="Times New Roman" w:cs="Times New Roman"/>
          <w:szCs w:val="24"/>
        </w:rPr>
        <w:t xml:space="preserve">ρόμενοι για κοινωνικές ομάδες είτε της τοπικής μας κοινωνίας είτε γενικότερα της χώρας, αφορά και σε ένα σοβαρό ζήτημα αξιοπιστίας και συνέπειας της Κυβέρνησης. </w:t>
      </w:r>
    </w:p>
    <w:p w14:paraId="100814D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00814D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Τσιάρα. </w:t>
      </w:r>
    </w:p>
    <w:p w14:paraId="100814D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έχετε τον λόγο για τη δευτερολογία σας. </w:t>
      </w:r>
    </w:p>
    <w:p w14:paraId="100814D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Προφανώς, κύριε Τσιάρα, αυτή η συζήτηση θα κρατήσει πολύ καιρό. Όταν θα ολοκληρωθεί η εικόνα και θα δουν όλοι το αποτέλ</w:t>
      </w:r>
      <w:r>
        <w:rPr>
          <w:rFonts w:eastAsia="Times New Roman" w:cs="Times New Roman"/>
          <w:szCs w:val="24"/>
        </w:rPr>
        <w:t>εσμα, θα είναι εκείνη η στιγμή</w:t>
      </w:r>
      <w:r>
        <w:rPr>
          <w:rFonts w:eastAsia="Times New Roman" w:cs="Times New Roman"/>
          <w:szCs w:val="24"/>
        </w:rPr>
        <w:t>,</w:t>
      </w:r>
      <w:r>
        <w:rPr>
          <w:rFonts w:eastAsia="Times New Roman" w:cs="Times New Roman"/>
          <w:szCs w:val="24"/>
        </w:rPr>
        <w:t xml:space="preserve"> που θα συμπίπτει με τις επόμενες εκλογές το 2019. Τότε, όλοι θα δουν το θετικό αποτέλεσμα αυτής της πολιτικής και θα μας επιδοκιμάσουν. Σας είπα ένα στοιχείο. Θα σας πω και μερικά άλλα και θα επιβεβαιωθούν. </w:t>
      </w:r>
    </w:p>
    <w:p w14:paraId="100814D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70% του μισθο</w:t>
      </w:r>
      <w:r>
        <w:rPr>
          <w:rFonts w:eastAsia="Times New Roman" w:cs="Times New Roman"/>
          <w:szCs w:val="24"/>
        </w:rPr>
        <w:t>ύ του ανειδίκευτου εργάτη</w:t>
      </w:r>
      <w:r>
        <w:rPr>
          <w:rFonts w:eastAsia="Times New Roman" w:cs="Times New Roman"/>
          <w:szCs w:val="24"/>
        </w:rPr>
        <w:t>,</w:t>
      </w:r>
      <w:r>
        <w:rPr>
          <w:rFonts w:eastAsia="Times New Roman" w:cs="Times New Roman"/>
          <w:szCs w:val="24"/>
        </w:rPr>
        <w:t xml:space="preserve"> που είναι το ποσοστό που ισούται με 586 ευρώ, όπως έχει προσδιοριστεί και στον νόμο, οδηγεί σε ένα ποσό των 410 ευρώ πάνω στο οποίο υπολογίζεται ο κλιμακωτός συντελεστής προσαρμογής για τις εισφορές των αγροτών. </w:t>
      </w:r>
    </w:p>
    <w:p w14:paraId="100814D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Επομένως, τα πρά</w:t>
      </w:r>
      <w:r>
        <w:rPr>
          <w:rFonts w:eastAsia="Times New Roman" w:cs="Times New Roman"/>
          <w:szCs w:val="24"/>
        </w:rPr>
        <w:t>γματα είναι δεδομένα. Τα νούμερα είναι γνωστά. Η Γενική Γραμματεία Εσόδων μ</w:t>
      </w:r>
      <w:r>
        <w:rPr>
          <w:rFonts w:eastAsia="Times New Roman" w:cs="Times New Roman"/>
          <w:szCs w:val="24"/>
        </w:rPr>
        <w:t>α</w:t>
      </w:r>
      <w:r>
        <w:rPr>
          <w:rFonts w:eastAsia="Times New Roman" w:cs="Times New Roman"/>
          <w:szCs w:val="24"/>
        </w:rPr>
        <w:t>ς τα έχει γνωστοποιήσει. Το 2017 οι ασφαλισμένοι θα έχουν μια ελάφρυνση της τάξεως των 27 ευρώ το έτος για την πρώτη ασφαλιστική κατηγορία και πάνω. Στην τρίτη ασφαλιστική κατηγορί</w:t>
      </w:r>
      <w:r>
        <w:rPr>
          <w:rFonts w:eastAsia="Times New Roman" w:cs="Times New Roman"/>
          <w:szCs w:val="24"/>
        </w:rPr>
        <w:t xml:space="preserve">α ξεπερνάει τα 314 ευρώ το έτος. Με το νέο σύστημα, θα έχουν μια ελάφρυνση του ύψος των 314 ευρώ, σε σχέση με </w:t>
      </w:r>
      <w:r>
        <w:rPr>
          <w:rFonts w:eastAsia="Times New Roman" w:cs="Times New Roman"/>
          <w:szCs w:val="24"/>
        </w:rPr>
        <w:lastRenderedPageBreak/>
        <w:t xml:space="preserve">αυτό που ίσχυε με τις ασφαλιστικές κατηγορίες που είχαμε. Στην πρώτη κατηγορία είναι αυτό που είπα πριν και που ξεπερνάει τα 27 ευρώ το έτος αυτή </w:t>
      </w:r>
      <w:r>
        <w:rPr>
          <w:rFonts w:eastAsia="Times New Roman" w:cs="Times New Roman"/>
          <w:szCs w:val="24"/>
        </w:rPr>
        <w:t xml:space="preserve">η ωφέλεια. </w:t>
      </w:r>
    </w:p>
    <w:p w14:paraId="100814E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Όταν το καθαρό φορολογητέο εισόδημα των αγροτών στον μέσο όρο είναι περίπου στα 4.920 ευρώ, αντιλαμβάνεστε ότι δημιουργεί τη βάση για να επιβεβαιώνει την ορθότητα αυτού που σας λέω. Συνεπώς, κάνετε λίγη υπομονή. Το να διορθώνουμε διατάξεις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μόλις ρυθμίσαμε και το να έρχεται το Κοινοβούλιο και να βλέπει πλευρές του νομοθετικού έργου για μια δεύτερη φορά δεν είναι κάτι στην ιστορία που γίνεται τώρα μόνο. Αν δείτε λιγάκι τον κοινοβουλευτικό βίο –κι έχετε μακρά θητεία- θα δείτε ότι πάντα συνέβαι</w:t>
      </w:r>
      <w:r>
        <w:rPr>
          <w:rFonts w:eastAsia="Times New Roman" w:cs="Times New Roman"/>
          <w:szCs w:val="24"/>
        </w:rPr>
        <w:t>νε. Πού είναι το κακό δηλαδή;</w:t>
      </w:r>
    </w:p>
    <w:p w14:paraId="100814E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πρόβλημα δεν είναι εκεί. Το πρόβλημά μας είναι να πετυχαίνουμε τα θετικά βήματα που επιδιώκουμε. Σε αυτό θέλουμε τη συμβολή όλων. Σε αυτό εσείς απέχετε. Αυτό είναι το πρόβλημα. </w:t>
      </w:r>
    </w:p>
    <w:p w14:paraId="100814E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Αυτό θα το κρίνουν οι Έ</w:t>
      </w:r>
      <w:r>
        <w:rPr>
          <w:rFonts w:eastAsia="Times New Roman" w:cs="Times New Roman"/>
          <w:szCs w:val="24"/>
        </w:rPr>
        <w:t xml:space="preserve">λληνες πολίτες, κύριε Υπουργέ. </w:t>
      </w:r>
    </w:p>
    <w:p w14:paraId="100814E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 </w:t>
      </w:r>
    </w:p>
    <w:p w14:paraId="100814E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θα διακόψουμε τη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100814E5" w14:textId="77777777" w:rsidR="00BF7D21" w:rsidRDefault="003642EA">
      <w:pPr>
        <w:spacing w:after="0" w:line="600" w:lineRule="auto"/>
        <w:ind w:firstLine="720"/>
        <w:contextualSpacing/>
        <w:jc w:val="center"/>
        <w:rPr>
          <w:rFonts w:eastAsia="Times New Roman" w:cs="Times New Roman"/>
          <w:szCs w:val="24"/>
        </w:rPr>
      </w:pPr>
      <w:r>
        <w:rPr>
          <w:rFonts w:eastAsia="Times New Roman" w:cs="Times New Roman"/>
          <w:szCs w:val="24"/>
        </w:rPr>
        <w:t>ΑΛΛΑΓΗ ΣΕΛΙΔΑΣ</w:t>
      </w:r>
      <w:r>
        <w:rPr>
          <w:rFonts w:eastAsia="Times New Roman" w:cs="Times New Roman"/>
          <w:szCs w:val="24"/>
        </w:rPr>
        <w:t xml:space="preserve"> ΛΟΓΩ ΑΛΛΑΓΗΣ ΘΕΜΑΤΟΣ</w:t>
      </w:r>
    </w:p>
    <w:p w14:paraId="100814E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εισερχόμαστε στην </w:t>
      </w:r>
    </w:p>
    <w:p w14:paraId="100814E7" w14:textId="77777777" w:rsidR="00BF7D21" w:rsidRDefault="003642EA">
      <w:pPr>
        <w:spacing w:after="0"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100814E8" w14:textId="77777777" w:rsidR="00BF7D21" w:rsidRDefault="003642EA">
      <w:pPr>
        <w:spacing w:after="0" w:line="600" w:lineRule="auto"/>
        <w:contextualSpacing/>
        <w:jc w:val="both"/>
        <w:rPr>
          <w:rFonts w:eastAsia="Times New Roman" w:cs="Times New Roman"/>
          <w:szCs w:val="24"/>
        </w:rPr>
      </w:pPr>
      <w:r>
        <w:rPr>
          <w:rFonts w:eastAsia="Times New Roman" w:cs="Times New Roman"/>
          <w:b/>
          <w:szCs w:val="24"/>
        </w:rPr>
        <w:tab/>
      </w:r>
      <w:r w:rsidRPr="00A02A9B">
        <w:rPr>
          <w:rFonts w:eastAsia="Times New Roman" w:cs="Times New Roman"/>
          <w:szCs w:val="24"/>
        </w:rPr>
        <w:t xml:space="preserve">Αιτήσεις </w:t>
      </w:r>
      <w:r>
        <w:rPr>
          <w:rFonts w:eastAsia="Times New Roman" w:cs="Times New Roman"/>
          <w:szCs w:val="24"/>
        </w:rPr>
        <w:t>άρσης ασυλίας Βουλευτών: σ</w:t>
      </w:r>
      <w:r w:rsidRPr="007F040C">
        <w:rPr>
          <w:rFonts w:eastAsia="Times New Roman" w:cs="Times New Roman"/>
          <w:szCs w:val="24"/>
        </w:rPr>
        <w:t>υζήτηση και λήψη απόφασης, σύμφωνα με τ</w:t>
      </w:r>
      <w:r w:rsidRPr="007F040C">
        <w:rPr>
          <w:rFonts w:eastAsia="Times New Roman" w:cs="Times New Roman"/>
          <w:szCs w:val="24"/>
        </w:rPr>
        <w:t>ο</w:t>
      </w:r>
      <w:r w:rsidRPr="007D6435">
        <w:rPr>
          <w:rFonts w:eastAsia="Times New Roman" w:cs="Times New Roman"/>
          <w:szCs w:val="24"/>
        </w:rPr>
        <w:t xml:space="preserve"> άρθρ</w:t>
      </w:r>
      <w:r w:rsidRPr="007D6435">
        <w:rPr>
          <w:rFonts w:eastAsia="Times New Roman" w:cs="Times New Roman"/>
          <w:szCs w:val="24"/>
        </w:rPr>
        <w:t>ο</w:t>
      </w:r>
      <w:r w:rsidRPr="007D6435">
        <w:rPr>
          <w:rFonts w:eastAsia="Times New Roman" w:cs="Times New Roman"/>
          <w:szCs w:val="24"/>
        </w:rPr>
        <w:t xml:space="preserve"> 62 του Συντάγματος και </w:t>
      </w:r>
      <w:r w:rsidRPr="007D6435">
        <w:rPr>
          <w:rFonts w:eastAsia="Times New Roman" w:cs="Times New Roman"/>
          <w:szCs w:val="24"/>
        </w:rPr>
        <w:t>το άρθρο</w:t>
      </w:r>
      <w:r w:rsidRPr="00A02A9B">
        <w:rPr>
          <w:rFonts w:eastAsia="Times New Roman" w:cs="Times New Roman"/>
          <w:szCs w:val="24"/>
        </w:rPr>
        <w:t xml:space="preserve"> 83 του Κανονισμού της Βουλής, για τις αιτήσεις άρσης ασυλίας των Βο</w:t>
      </w:r>
      <w:r w:rsidRPr="00A02A9B">
        <w:rPr>
          <w:rFonts w:eastAsia="Times New Roman" w:cs="Times New Roman"/>
          <w:szCs w:val="24"/>
        </w:rPr>
        <w:t>υλευτών κ</w:t>
      </w:r>
      <w:r w:rsidRPr="00A02A9B">
        <w:rPr>
          <w:rFonts w:eastAsia="Times New Roman" w:cs="Times New Roman"/>
          <w:szCs w:val="24"/>
        </w:rPr>
        <w:t>υρίων</w:t>
      </w:r>
      <w:r w:rsidRPr="00A02A9B">
        <w:rPr>
          <w:rFonts w:eastAsia="Times New Roman" w:cs="Times New Roman"/>
          <w:szCs w:val="24"/>
        </w:rPr>
        <w:t xml:space="preserve"> Παναγιώτη Καμμένου και Δημητρίου Δημητριάδη. </w:t>
      </w:r>
    </w:p>
    <w:p w14:paraId="100814E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Οφείλουμε να πούμε στο Σώμα το εξής: Ο κ. Παναγιώτης Καμμένος απέστειλε επιστολή, η οποία θα καταχωρ</w:t>
      </w:r>
      <w:r>
        <w:rPr>
          <w:rFonts w:eastAsia="Times New Roman" w:cs="Times New Roman"/>
          <w:szCs w:val="24"/>
        </w:rPr>
        <w:t>ισ</w:t>
      </w:r>
      <w:r>
        <w:rPr>
          <w:rFonts w:eastAsia="Times New Roman" w:cs="Times New Roman"/>
          <w:szCs w:val="24"/>
        </w:rPr>
        <w:t>θεί στα Πρακτικά, με την οποία αιτείται τη μεταφορά της συζήτησης και λήψης απόφασης για τη δ</w:t>
      </w:r>
      <w:r>
        <w:rPr>
          <w:rFonts w:eastAsia="Times New Roman" w:cs="Times New Roman"/>
          <w:szCs w:val="24"/>
        </w:rPr>
        <w:t>ικογραφία</w:t>
      </w:r>
      <w:r>
        <w:rPr>
          <w:rFonts w:eastAsia="Times New Roman" w:cs="Times New Roman"/>
          <w:szCs w:val="24"/>
        </w:rPr>
        <w:t>,</w:t>
      </w:r>
      <w:r>
        <w:rPr>
          <w:rFonts w:eastAsia="Times New Roman" w:cs="Times New Roman"/>
          <w:szCs w:val="24"/>
        </w:rPr>
        <w:t xml:space="preserve"> που τον αφορά για την Τρίτη 20 Σεπτεμβρίου 2016, που είναι η επόμενη προγραμματισμένη συνεδρίαση της νομοθετικής εργασίας. </w:t>
      </w:r>
    </w:p>
    <w:p w14:paraId="100814EA"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 xml:space="preserve">Η επιστολή έχει ως εξής: </w:t>
      </w:r>
    </w:p>
    <w:p w14:paraId="100814EB"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lastRenderedPageBreak/>
        <w:t>«Κύριε Πρόεδρε, παρακαλώ να τεθεί προς έγκριση από το Σώμα η μεταφορά της συζήτησης και λήψη απ</w:t>
      </w:r>
      <w:r>
        <w:rPr>
          <w:rFonts w:eastAsia="Times New Roman"/>
          <w:szCs w:val="24"/>
        </w:rPr>
        <w:t>όφασης για τη δικογραφία που με αφορά, σύμφωνα με την ημερήσια διάταξη της 9</w:t>
      </w:r>
      <w:r>
        <w:rPr>
          <w:rFonts w:eastAsia="Times New Roman"/>
          <w:szCs w:val="24"/>
          <w:vertAlign w:val="superscript"/>
        </w:rPr>
        <w:t>ης</w:t>
      </w:r>
      <w:r>
        <w:rPr>
          <w:rFonts w:eastAsia="Times New Roman"/>
          <w:szCs w:val="24"/>
        </w:rPr>
        <w:t xml:space="preserve"> Σεπτεμβρίου 2016, για την Τρίτη 20 Σεπτεμβρίου 2016, διότι εγώ προσωπικά και οι Βουλευτές του Κόμματός μου παρευρισκόμαστε σε επίσημη επίσκεψη στη Διεθνή Έκθεση Θεσσαλονίκης.»</w:t>
      </w:r>
    </w:p>
    <w:p w14:paraId="100814EC"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w:t>
      </w:r>
      <w:r>
        <w:rPr>
          <w:rFonts w:eastAsia="Times New Roman"/>
          <w:szCs w:val="24"/>
        </w:rPr>
        <w:t>Η προαναφερθείσα επιστολή του Υπουργού Εθνικής Άμυνας και Προέδρου των Ανεξαρτήτων Ελλήνων κ. Παναγιώτη Καμμένου</w:t>
      </w:r>
      <w:r>
        <w:rPr>
          <w:rFonts w:eastAsia="Times New Roman"/>
          <w:szCs w:val="24"/>
        </w:rPr>
        <w:t xml:space="preserve"> </w:t>
      </w:r>
      <w:r>
        <w:rPr>
          <w:rFonts w:eastAsia="Times New Roman"/>
          <w:szCs w:val="24"/>
        </w:rPr>
        <w:t>έχει ως εξής:</w:t>
      </w:r>
    </w:p>
    <w:p w14:paraId="100814ED" w14:textId="77777777" w:rsidR="00BF7D21" w:rsidRDefault="003642EA">
      <w:pPr>
        <w:tabs>
          <w:tab w:val="left" w:pos="2608"/>
        </w:tabs>
        <w:spacing w:after="0" w:line="600" w:lineRule="auto"/>
        <w:ind w:firstLine="720"/>
        <w:contextualSpacing/>
        <w:jc w:val="center"/>
        <w:rPr>
          <w:rFonts w:eastAsia="Times New Roman"/>
          <w:szCs w:val="24"/>
        </w:rPr>
      </w:pPr>
      <w:r>
        <w:rPr>
          <w:rFonts w:eastAsia="Times New Roman"/>
          <w:szCs w:val="24"/>
        </w:rPr>
        <w:t>ΑΛΛΑΓΗ ΣΕΛΙΔΑΣ</w:t>
      </w:r>
    </w:p>
    <w:p w14:paraId="100814EE" w14:textId="77777777" w:rsidR="00BF7D21" w:rsidRDefault="003642EA">
      <w:pPr>
        <w:tabs>
          <w:tab w:val="left" w:pos="2608"/>
        </w:tabs>
        <w:spacing w:after="0" w:line="600" w:lineRule="auto"/>
        <w:ind w:firstLine="720"/>
        <w:contextualSpacing/>
        <w:jc w:val="center"/>
        <w:rPr>
          <w:rFonts w:eastAsia="Times New Roman"/>
          <w:szCs w:val="24"/>
        </w:rPr>
      </w:pPr>
      <w:r>
        <w:rPr>
          <w:rFonts w:eastAsia="Times New Roman"/>
          <w:szCs w:val="24"/>
        </w:rPr>
        <w:t>(Να μπει η σελίδα 140 )</w:t>
      </w:r>
    </w:p>
    <w:p w14:paraId="100814EF" w14:textId="77777777" w:rsidR="00BF7D21" w:rsidRDefault="003642EA">
      <w:pPr>
        <w:tabs>
          <w:tab w:val="left" w:pos="2608"/>
        </w:tabs>
        <w:spacing w:after="0" w:line="600" w:lineRule="auto"/>
        <w:ind w:firstLine="720"/>
        <w:contextualSpacing/>
        <w:jc w:val="center"/>
        <w:rPr>
          <w:rFonts w:eastAsia="Times New Roman"/>
          <w:szCs w:val="24"/>
        </w:rPr>
      </w:pPr>
      <w:r>
        <w:rPr>
          <w:rFonts w:eastAsia="Times New Roman"/>
          <w:szCs w:val="24"/>
        </w:rPr>
        <w:t xml:space="preserve"> ΑΛΛΑΓΗ ΣΕΛΙΔΑΣ</w:t>
      </w:r>
    </w:p>
    <w:p w14:paraId="100814F0"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Ερωτάται, λοιπόν, το Σώμα αν συμφωνεί για την αναβολή της ψηφοφορίας σε ό,τι αφορά την άρση ασυλίας του κ. Παναγιώτη Καμμένου. </w:t>
      </w:r>
      <w:r>
        <w:rPr>
          <w:rFonts w:eastAsia="Times New Roman"/>
          <w:szCs w:val="24"/>
        </w:rPr>
        <w:t>Τ</w:t>
      </w:r>
      <w:r>
        <w:rPr>
          <w:rFonts w:eastAsia="Times New Roman"/>
          <w:szCs w:val="24"/>
        </w:rPr>
        <w:t>ο Σώμα</w:t>
      </w:r>
      <w:r>
        <w:rPr>
          <w:rFonts w:eastAsia="Times New Roman"/>
          <w:szCs w:val="24"/>
        </w:rPr>
        <w:t xml:space="preserve"> συμφωνεί</w:t>
      </w:r>
      <w:r>
        <w:rPr>
          <w:rFonts w:eastAsia="Times New Roman"/>
          <w:szCs w:val="24"/>
        </w:rPr>
        <w:t>;</w:t>
      </w:r>
    </w:p>
    <w:p w14:paraId="100814F1"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100814F2"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 xml:space="preserve">Συνεπώς το Σώμα συμφώνησε ομοφώνως. </w:t>
      </w:r>
    </w:p>
    <w:p w14:paraId="100814F3"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Παρ</w:t>
      </w:r>
      <w:r>
        <w:rPr>
          <w:rFonts w:eastAsia="Times New Roman"/>
          <w:szCs w:val="24"/>
        </w:rPr>
        <w:t>άλληλα, μετά την απόφαση που μόλις πήραμε, προτείνω να μεταφερθεί για την Τρίτη 20 Σεπτεμβρίου 2016 και η υπόθεση που αφορά στον συνάδελφο κ. Δημήτριο Δημητριάδη, ώστε η ψηφοφορία να γίνει και για τους δύο συναδέλφους μαζί.</w:t>
      </w:r>
    </w:p>
    <w:p w14:paraId="100814F4"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Τ</w:t>
      </w:r>
      <w:r>
        <w:rPr>
          <w:rFonts w:eastAsia="Times New Roman"/>
          <w:szCs w:val="24"/>
        </w:rPr>
        <w:t>ο Σώμα</w:t>
      </w:r>
      <w:r>
        <w:rPr>
          <w:rFonts w:eastAsia="Times New Roman"/>
          <w:szCs w:val="24"/>
        </w:rPr>
        <w:t xml:space="preserve"> συμφωνεί</w:t>
      </w:r>
      <w:r>
        <w:rPr>
          <w:rFonts w:eastAsia="Times New Roman"/>
          <w:szCs w:val="24"/>
        </w:rPr>
        <w:t>;</w:t>
      </w:r>
    </w:p>
    <w:p w14:paraId="100814F5"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t>ΟΛΟΙ ΟΙ ΒΟΥΛΕΥ</w:t>
      </w:r>
      <w:r>
        <w:rPr>
          <w:rFonts w:eastAsia="Times New Roman"/>
          <w:b/>
          <w:szCs w:val="24"/>
        </w:rPr>
        <w:t xml:space="preserve">ΤΕΣ: </w:t>
      </w:r>
      <w:r>
        <w:rPr>
          <w:rFonts w:eastAsia="Times New Roman"/>
          <w:szCs w:val="24"/>
        </w:rPr>
        <w:t>Μάλιστα, μάλιστα.</w:t>
      </w:r>
    </w:p>
    <w:p w14:paraId="100814F6"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Συνεπώς τ</w:t>
      </w:r>
      <w:r>
        <w:rPr>
          <w:rFonts w:eastAsia="Times New Roman"/>
          <w:szCs w:val="24"/>
        </w:rPr>
        <w:t xml:space="preserve">ο Σώμα </w:t>
      </w:r>
      <w:r>
        <w:rPr>
          <w:rFonts w:eastAsia="Times New Roman"/>
          <w:szCs w:val="24"/>
        </w:rPr>
        <w:t xml:space="preserve">συμφώνησε </w:t>
      </w:r>
      <w:r>
        <w:rPr>
          <w:rFonts w:eastAsia="Times New Roman"/>
          <w:szCs w:val="24"/>
        </w:rPr>
        <w:t>ομοφώνως.</w:t>
      </w:r>
    </w:p>
    <w:p w14:paraId="100814F7"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Άρα</w:t>
      </w:r>
      <w:r>
        <w:rPr>
          <w:rFonts w:eastAsia="Times New Roman"/>
          <w:szCs w:val="24"/>
        </w:rPr>
        <w:t xml:space="preserve"> </w:t>
      </w:r>
      <w:r>
        <w:rPr>
          <w:rFonts w:eastAsia="Times New Roman"/>
          <w:szCs w:val="24"/>
        </w:rPr>
        <w:t>συνεχίζουμε με τον κοινοβουλευτικό έλεγχο και τη συζήτηση των ε</w:t>
      </w:r>
      <w:r>
        <w:rPr>
          <w:rFonts w:eastAsia="Times New Roman"/>
          <w:szCs w:val="24"/>
        </w:rPr>
        <w:t>πίκ</w:t>
      </w:r>
      <w:r>
        <w:rPr>
          <w:rFonts w:eastAsia="Times New Roman"/>
          <w:szCs w:val="24"/>
        </w:rPr>
        <w:t>α</w:t>
      </w:r>
      <w:r>
        <w:rPr>
          <w:rFonts w:eastAsia="Times New Roman"/>
          <w:szCs w:val="24"/>
        </w:rPr>
        <w:t>ι</w:t>
      </w:r>
      <w:r>
        <w:rPr>
          <w:rFonts w:eastAsia="Times New Roman"/>
          <w:szCs w:val="24"/>
        </w:rPr>
        <w:t>ρων ερωτήσεων.</w:t>
      </w:r>
    </w:p>
    <w:p w14:paraId="100814F8" w14:textId="77777777" w:rsidR="00BF7D21" w:rsidRDefault="003642EA">
      <w:pPr>
        <w:tabs>
          <w:tab w:val="left" w:pos="2608"/>
        </w:tabs>
        <w:spacing w:after="0" w:line="600" w:lineRule="auto"/>
        <w:ind w:firstLine="720"/>
        <w:contextualSpacing/>
        <w:jc w:val="both"/>
        <w:rPr>
          <w:rFonts w:eastAsia="Times New Roman" w:cs="Times New Roman"/>
          <w:szCs w:val="24"/>
        </w:rPr>
      </w:pPr>
      <w:r>
        <w:rPr>
          <w:rFonts w:eastAsia="Times New Roman"/>
          <w:szCs w:val="24"/>
        </w:rPr>
        <w:t xml:space="preserve">Σειρά έχει τώρα να συζητηθεί η πρώτη </w:t>
      </w:r>
      <w:r>
        <w:rPr>
          <w:rFonts w:eastAsia="Times New Roman"/>
          <w:szCs w:val="24"/>
        </w:rPr>
        <w:t xml:space="preserve">με αριθμό </w:t>
      </w:r>
      <w:r>
        <w:rPr>
          <w:rFonts w:eastAsia="Times New Roman" w:cs="Times New Roman"/>
          <w:szCs w:val="24"/>
        </w:rPr>
        <w:t xml:space="preserve">1239/8-9-2016 </w:t>
      </w:r>
      <w:r>
        <w:rPr>
          <w:rFonts w:eastAsia="Times New Roman"/>
          <w:szCs w:val="24"/>
        </w:rPr>
        <w:t xml:space="preserve">επίκαιρη ερώτηση πρώτου κύκλου </w:t>
      </w:r>
      <w:r>
        <w:rPr>
          <w:rFonts w:eastAsia="Times New Roman" w:cs="Times New Roman"/>
          <w:szCs w:val="24"/>
        </w:rPr>
        <w:t xml:space="preserve">του Βουλευτή Λακωνίας του Συνασπισμού Ριζοσπαστικής Αριστεράς κ. </w:t>
      </w:r>
      <w:r>
        <w:rPr>
          <w:rFonts w:eastAsia="Times New Roman" w:cs="Times New Roman"/>
          <w:bCs/>
          <w:szCs w:val="24"/>
        </w:rPr>
        <w:t>Σταύρου Αραχωβίτη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ανάγκη στήριξης των περιοχών της Λακωνίας και της Μεσσηνίας που επλήγησαν από την πρόσφατη κακοκα</w:t>
      </w:r>
      <w:r>
        <w:rPr>
          <w:rFonts w:eastAsia="Times New Roman" w:cs="Times New Roman"/>
          <w:szCs w:val="24"/>
        </w:rPr>
        <w:t>ιρία.</w:t>
      </w:r>
    </w:p>
    <w:p w14:paraId="100814F9"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lastRenderedPageBreak/>
        <w:t>Στην επίκαιρη ερώτηση θα απαντήσει ο Αναπληρωτής Υπουργός  Οικονομικών κ. Τρύφων Αλεξιάδης.</w:t>
      </w:r>
    </w:p>
    <w:p w14:paraId="100814FA"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Κύριε Αραχωβίτη, έχετε τον λόγο.</w:t>
      </w:r>
    </w:p>
    <w:p w14:paraId="100814FB"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t xml:space="preserve">ΣΤΑΥΡΟΣ ΑΡΑΧΩΒΙΤΗΣ: </w:t>
      </w:r>
      <w:r>
        <w:rPr>
          <w:rFonts w:eastAsia="Times New Roman"/>
          <w:szCs w:val="24"/>
        </w:rPr>
        <w:t>Ευχαριστώ πολύ, κύριε Πρόεδρε.</w:t>
      </w:r>
    </w:p>
    <w:p w14:paraId="100814FC"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 xml:space="preserve">Καλημέρα σας, κύριοι Υπουργοί. Όλοι γνωρίζετε ότι πριν από λίγες μέρες </w:t>
      </w:r>
      <w:r>
        <w:rPr>
          <w:rFonts w:eastAsia="Times New Roman"/>
          <w:szCs w:val="24"/>
        </w:rPr>
        <w:t>σφοδρή κακοκαιρία χτύπησε τους Νομούς τόσο της Λακωνίας όσο και της Μεσσηνίας και ιδιαίτερα τις πρώτες πρωινές ώρες της Τετάρτης 7</w:t>
      </w:r>
      <w:r>
        <w:rPr>
          <w:rFonts w:eastAsia="Times New Roman"/>
          <w:szCs w:val="24"/>
          <w:vertAlign w:val="superscript"/>
        </w:rPr>
        <w:t>ης</w:t>
      </w:r>
      <w:r>
        <w:rPr>
          <w:rFonts w:eastAsia="Times New Roman"/>
          <w:szCs w:val="24"/>
        </w:rPr>
        <w:t xml:space="preserve"> Σεπτεμβρίου 2016, όπου επέφερε μεγάλες καταστροφές…</w:t>
      </w:r>
    </w:p>
    <w:p w14:paraId="100814FD" w14:textId="77777777" w:rsidR="00BF7D21" w:rsidRDefault="003642EA">
      <w:pPr>
        <w:tabs>
          <w:tab w:val="left" w:pos="2608"/>
        </w:tabs>
        <w:spacing w:after="0" w:line="600" w:lineRule="auto"/>
        <w:ind w:firstLine="720"/>
        <w:contextualSpacing/>
        <w:jc w:val="center"/>
        <w:rPr>
          <w:rFonts w:eastAsia="Times New Roman"/>
          <w:szCs w:val="24"/>
        </w:rPr>
      </w:pPr>
      <w:r>
        <w:rPr>
          <w:rFonts w:eastAsia="Times New Roman"/>
          <w:szCs w:val="24"/>
        </w:rPr>
        <w:t>(Θόρυβος στην Αίθουσα)</w:t>
      </w:r>
    </w:p>
    <w:p w14:paraId="100814FE"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Αραχωβίτ</w:t>
      </w:r>
      <w:r>
        <w:rPr>
          <w:rFonts w:eastAsia="Times New Roman"/>
          <w:szCs w:val="24"/>
        </w:rPr>
        <w:t>η, χίλια συγ</w:t>
      </w:r>
      <w:r>
        <w:rPr>
          <w:rFonts w:eastAsia="Times New Roman"/>
          <w:szCs w:val="24"/>
        </w:rPr>
        <w:t>γ</w:t>
      </w:r>
      <w:r>
        <w:rPr>
          <w:rFonts w:eastAsia="Times New Roman"/>
          <w:szCs w:val="24"/>
        </w:rPr>
        <w:t>νώμη.</w:t>
      </w:r>
    </w:p>
    <w:p w14:paraId="100814FF"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Παρακαλώ πάρα πολύ το Σώμα, αλλά και από τα υπουργικά έδρανα τους Υπουργούς να κάνετε ησυχία. Δείξτε</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τον πρέποντα σεβασμό στον ερωτώντα Βουλευτή. Σας παρακαλώ πολύ.</w:t>
      </w:r>
    </w:p>
    <w:p w14:paraId="10081500"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Συγ</w:t>
      </w:r>
      <w:r>
        <w:rPr>
          <w:rFonts w:eastAsia="Times New Roman"/>
          <w:szCs w:val="24"/>
        </w:rPr>
        <w:t>γ</w:t>
      </w:r>
      <w:r>
        <w:rPr>
          <w:rFonts w:eastAsia="Times New Roman"/>
          <w:szCs w:val="24"/>
        </w:rPr>
        <w:t xml:space="preserve">νώμη για τη διακοπή, κύριε Αραχωβίτη. Έχετε τον λόγο. </w:t>
      </w:r>
      <w:r>
        <w:rPr>
          <w:rFonts w:eastAsia="Times New Roman"/>
          <w:szCs w:val="24"/>
        </w:rPr>
        <w:t>Συνεχίστε.</w:t>
      </w:r>
    </w:p>
    <w:p w14:paraId="10081501"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lastRenderedPageBreak/>
        <w:t xml:space="preserve">ΣΤΑΥΡΟΣ ΑΡΑΧΩΒΙΤΗΣ: </w:t>
      </w:r>
      <w:r>
        <w:rPr>
          <w:rFonts w:eastAsia="Times New Roman"/>
          <w:szCs w:val="24"/>
        </w:rPr>
        <w:t>Η κακοκαιρία αυτή επέφερε μεγάλες καταστροφές τόσο σε υποδομές, δηλαδή</w:t>
      </w:r>
      <w:r>
        <w:rPr>
          <w:rFonts w:eastAsia="Times New Roman"/>
          <w:szCs w:val="24"/>
        </w:rPr>
        <w:t>,</w:t>
      </w:r>
      <w:r>
        <w:rPr>
          <w:rFonts w:eastAsia="Times New Roman"/>
          <w:szCs w:val="24"/>
        </w:rPr>
        <w:t xml:space="preserve"> σε αγροτικό και επαρχιακό δίκτυο, όσο και κατοικίες, καταστήματα αλλά και αγροτικές καλλιέργειες. </w:t>
      </w:r>
    </w:p>
    <w:p w14:paraId="10081502"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Ειδικότερα, στους Μολάους του Δήμου Μονεμβασίας και στ</w:t>
      </w:r>
      <w:r>
        <w:rPr>
          <w:rFonts w:eastAsia="Times New Roman"/>
          <w:szCs w:val="24"/>
        </w:rPr>
        <w:t>η Σκάλα του Δήμου Ευρώτα υπήρξαν ζημιές στις καλλιέργειες, ενώ τα ορμητικά νερά του ποταμού Ευρώτα κάλυψαν εξ</w:t>
      </w:r>
      <w:r>
        <w:rPr>
          <w:rFonts w:eastAsia="Times New Roman"/>
          <w:szCs w:val="24"/>
        </w:rPr>
        <w:t xml:space="preserve"> </w:t>
      </w:r>
      <w:r>
        <w:rPr>
          <w:rFonts w:eastAsia="Times New Roman"/>
          <w:szCs w:val="24"/>
        </w:rPr>
        <w:t>ολοκλήρου τη γέφυρα της Σκάλας. Η γέφυρα αυτή είναι η μοναδική διάβαση από την κεντρική προς τη νότια και από την ανατολική προς τη δυτική Λακωνία</w:t>
      </w:r>
      <w:r>
        <w:rPr>
          <w:rFonts w:eastAsia="Times New Roman"/>
          <w:szCs w:val="24"/>
        </w:rPr>
        <w:t xml:space="preserve">, με αποτέλεσμα για πολλές ώρες ο </w:t>
      </w:r>
      <w:r>
        <w:rPr>
          <w:rFonts w:eastAsia="Times New Roman"/>
          <w:szCs w:val="24"/>
        </w:rPr>
        <w:t>ν</w:t>
      </w:r>
      <w:r>
        <w:rPr>
          <w:rFonts w:eastAsia="Times New Roman"/>
          <w:szCs w:val="24"/>
        </w:rPr>
        <w:t xml:space="preserve">ομός να κοπεί ουσιαστικά στα δύο. </w:t>
      </w:r>
    </w:p>
    <w:p w14:paraId="10081503"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Ταυτόχρονα μεγάλες ζημιές στις καλλιέργειες και στο οδικό δίκτυο έχουν παρατηρηθεί σε περιοχές του Πάρνωνα, όπως στα χωριά Γεράκι, Κεφαλάς, Γκοριτσά, κ</w:t>
      </w:r>
      <w:r>
        <w:rPr>
          <w:rFonts w:eastAsia="Times New Roman"/>
          <w:szCs w:val="24"/>
        </w:rPr>
        <w:t>.</w:t>
      </w:r>
      <w:r>
        <w:rPr>
          <w:rFonts w:eastAsia="Times New Roman"/>
          <w:szCs w:val="24"/>
        </w:rPr>
        <w:t>λπ.. Στον Δήμο της Σπάρτης ήδη από</w:t>
      </w:r>
      <w:r>
        <w:rPr>
          <w:rFonts w:eastAsia="Times New Roman"/>
          <w:szCs w:val="24"/>
        </w:rPr>
        <w:t xml:space="preserve"> το απόγευμα της προηγούμενης μέρας προκλήθηκαν μεγάλες ζημιές σε υπόγειους χώρους και καταστήματα, σε καλλιέργειες και σε οδικό δίκτυο. </w:t>
      </w:r>
    </w:p>
    <w:p w14:paraId="10081504"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lastRenderedPageBreak/>
        <w:t xml:space="preserve">Το ξημέρωμα βρήκε τον Νομό Λακωνίας χτυπημένο για άλλη μια φορά από τα ακραία καιρικά φαινόμενα, με τους κατοίκους να </w:t>
      </w:r>
      <w:r>
        <w:rPr>
          <w:rFonts w:eastAsia="Times New Roman"/>
          <w:szCs w:val="24"/>
        </w:rPr>
        <w:t xml:space="preserve">είναι εύλογα σε απόγνωση από τις καταστροφές τόσο των περιουσιών τους όσο και των οδικών δικτύων του </w:t>
      </w:r>
      <w:r>
        <w:rPr>
          <w:rFonts w:eastAsia="Times New Roman"/>
          <w:szCs w:val="24"/>
        </w:rPr>
        <w:t>ν</w:t>
      </w:r>
      <w:r>
        <w:rPr>
          <w:rFonts w:eastAsia="Times New Roman"/>
          <w:szCs w:val="24"/>
        </w:rPr>
        <w:t>ομού.</w:t>
      </w:r>
    </w:p>
    <w:p w14:paraId="10081505"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 xml:space="preserve">Διαρκώς λαμβάνουμε πληροφορίες για ζημιές και μάλιστα εχθές υπήρξε μία σύσκεψη στο Υπουργείο Εσωτερικών, που ήταν προσκεκλημένοι οι </w:t>
      </w:r>
      <w:r>
        <w:rPr>
          <w:rFonts w:eastAsia="Times New Roman"/>
          <w:szCs w:val="24"/>
        </w:rPr>
        <w:t>δ</w:t>
      </w:r>
      <w:r>
        <w:rPr>
          <w:rFonts w:eastAsia="Times New Roman"/>
          <w:szCs w:val="24"/>
        </w:rPr>
        <w:t xml:space="preserve">ήμαρχοι και οι </w:t>
      </w:r>
      <w:r>
        <w:rPr>
          <w:rFonts w:eastAsia="Times New Roman"/>
          <w:szCs w:val="24"/>
        </w:rPr>
        <w:t xml:space="preserve"> Περιφέρειες Λακωνίας και Μεσσηνίας, όπου εκεί με τον Υπουργό Εσωτερικών έγινε μια συζήτηση για την καταγραφή των ζημιών.</w:t>
      </w:r>
    </w:p>
    <w:p w14:paraId="10081506"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Τώρα, κατόπιν όλων των παραπάνω ερωτάσθε, κύριε Υπουργέ: Σε ποιες ενέργειες σκοπεύει να προβεί το Υπουργείο σας ώστε, πρώτον, άμεσα να</w:t>
      </w:r>
      <w:r>
        <w:rPr>
          <w:rFonts w:eastAsia="Times New Roman"/>
          <w:szCs w:val="24"/>
        </w:rPr>
        <w:t xml:space="preserve"> ξεκινήσουν από τις αρμόδιες υπηρεσίες οι διαδικασίες καταγραφής και αποτίμησης των ζημιών</w:t>
      </w:r>
      <w:r>
        <w:rPr>
          <w:rFonts w:eastAsia="Times New Roman"/>
          <w:szCs w:val="24"/>
        </w:rPr>
        <w:t>,</w:t>
      </w:r>
      <w:r>
        <w:rPr>
          <w:rFonts w:eastAsia="Times New Roman"/>
          <w:szCs w:val="24"/>
        </w:rPr>
        <w:t xml:space="preserve"> που αφορούν το δικό σας Υπουργείο και δεύτερον, να αποζημιωθούν και να ελαφρυνθούν οι πληγέντες –τα δύο σκέλη του ερωτήματος- από την καταστροφική καταιγίδα της 7</w:t>
      </w:r>
      <w:r>
        <w:rPr>
          <w:rFonts w:eastAsia="Times New Roman"/>
          <w:szCs w:val="24"/>
          <w:vertAlign w:val="superscript"/>
        </w:rPr>
        <w:t>ης</w:t>
      </w:r>
      <w:r>
        <w:rPr>
          <w:rFonts w:eastAsia="Times New Roman"/>
          <w:szCs w:val="24"/>
        </w:rPr>
        <w:t xml:space="preserve"> Σεπτεμβρίου;</w:t>
      </w:r>
    </w:p>
    <w:p w14:paraId="10081507"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Ευχαριστώ πολύ.</w:t>
      </w:r>
    </w:p>
    <w:p w14:paraId="1008150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 Αραχωβίτη.</w:t>
      </w:r>
    </w:p>
    <w:p w14:paraId="1008150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008150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Πολύ σωστά θέτετε, κύριε Βουλευτά, το θέμα της αποκατάστασης των μεγάλων κατα</w:t>
      </w:r>
      <w:r>
        <w:rPr>
          <w:rFonts w:eastAsia="Times New Roman" w:cs="Times New Roman"/>
          <w:szCs w:val="24"/>
        </w:rPr>
        <w:t>στροφών</w:t>
      </w:r>
      <w:r>
        <w:rPr>
          <w:rFonts w:eastAsia="Times New Roman" w:cs="Times New Roman"/>
          <w:szCs w:val="24"/>
        </w:rPr>
        <w:t>,</w:t>
      </w:r>
      <w:r>
        <w:rPr>
          <w:rFonts w:eastAsia="Times New Roman" w:cs="Times New Roman"/>
          <w:szCs w:val="24"/>
        </w:rPr>
        <w:t xml:space="preserve"> που έγιναν στη συγκεκριμένη περιοχή. Αυτό που θέλω να σας πω</w:t>
      </w:r>
      <w:r>
        <w:rPr>
          <w:rFonts w:eastAsia="Times New Roman" w:cs="Times New Roman"/>
          <w:szCs w:val="24"/>
        </w:rPr>
        <w:t>,</w:t>
      </w:r>
      <w:r>
        <w:rPr>
          <w:rFonts w:eastAsia="Times New Roman" w:cs="Times New Roman"/>
          <w:szCs w:val="24"/>
        </w:rPr>
        <w:t xml:space="preserve"> είναι ότι δεν ήλθα εδώ σήμερα να πω τι σκοπεύουμε να κάνουμε, αλλά να σας πω τι κάναμε ήδη, διότι αλίμονο εάν το </w:t>
      </w:r>
      <w:r>
        <w:rPr>
          <w:rFonts w:eastAsia="Times New Roman" w:cs="Times New Roman"/>
          <w:szCs w:val="24"/>
        </w:rPr>
        <w:t>δ</w:t>
      </w:r>
      <w:r>
        <w:rPr>
          <w:rFonts w:eastAsia="Times New Roman" w:cs="Times New Roman"/>
          <w:szCs w:val="24"/>
        </w:rPr>
        <w:t xml:space="preserve">ημόσιο, ο κρατικός μηχανισμός, σε αυτά τα πράγματα απαντάει με </w:t>
      </w:r>
      <w:r>
        <w:rPr>
          <w:rFonts w:eastAsia="Times New Roman" w:cs="Times New Roman"/>
          <w:szCs w:val="24"/>
        </w:rPr>
        <w:t>σχεδιασμούς.</w:t>
      </w:r>
    </w:p>
    <w:p w14:paraId="1008150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Θέλω να πω ότι σ’ αυτήν την περίοδο, παρά τα οικονομικά και τα άλλα προβλήματα που αντιμετωπίζει η χώρα, κινήθηκε όλος ο μηχανισμός με μεγάλη ταχύτητα. Οι βροχοπτώσεις έγιναν στις 7</w:t>
      </w:r>
      <w:r>
        <w:rPr>
          <w:rFonts w:eastAsia="Times New Roman" w:cs="Times New Roman"/>
          <w:szCs w:val="24"/>
        </w:rPr>
        <w:t xml:space="preserve"> Σεπτεμβρίου</w:t>
      </w:r>
      <w:r>
        <w:rPr>
          <w:rFonts w:eastAsia="Times New Roman" w:cs="Times New Roman"/>
          <w:szCs w:val="24"/>
        </w:rPr>
        <w:t>. Στις 8</w:t>
      </w:r>
      <w:r>
        <w:rPr>
          <w:rFonts w:eastAsia="Times New Roman" w:cs="Times New Roman"/>
          <w:szCs w:val="24"/>
        </w:rPr>
        <w:t xml:space="preserve"> Σεπτεμβρίου</w:t>
      </w:r>
      <w:r>
        <w:rPr>
          <w:rFonts w:eastAsia="Times New Roman" w:cs="Times New Roman"/>
          <w:szCs w:val="24"/>
        </w:rPr>
        <w:t xml:space="preserve"> το Υπουργείο Εσωτερικών και Δ</w:t>
      </w:r>
      <w:r>
        <w:rPr>
          <w:rFonts w:eastAsia="Times New Roman" w:cs="Times New Roman"/>
          <w:szCs w:val="24"/>
        </w:rPr>
        <w:t>ιοικητικής Ανασυγκρότησης</w:t>
      </w:r>
      <w:r>
        <w:rPr>
          <w:rFonts w:eastAsia="Times New Roman" w:cs="Times New Roman"/>
          <w:szCs w:val="24"/>
        </w:rPr>
        <w:t>,</w:t>
      </w:r>
      <w:r>
        <w:rPr>
          <w:rFonts w:eastAsia="Times New Roman" w:cs="Times New Roman"/>
          <w:szCs w:val="24"/>
        </w:rPr>
        <w:t xml:space="preserve"> η Γενική Γραμματεία Πολιτικής Προστασίας που έχει την αρμοδιότητα, κήρυξε τον Δήμο Ευρώτα της Περιφερειακής Ενότητας Λακωνίας και τη Δημοτική Ενότητα Μολάων του Δήμου Μονεμβάσιας σε κατάσταση έκτακτης </w:t>
      </w:r>
      <w:r>
        <w:rPr>
          <w:rFonts w:eastAsia="Times New Roman" w:cs="Times New Roman"/>
          <w:szCs w:val="24"/>
        </w:rPr>
        <w:lastRenderedPageBreak/>
        <w:t>ανάγκης και πολιτικής προστα</w:t>
      </w:r>
      <w:r>
        <w:rPr>
          <w:rFonts w:eastAsia="Times New Roman" w:cs="Times New Roman"/>
          <w:szCs w:val="24"/>
        </w:rPr>
        <w:t>σίας. Αμέσως μετά την κήρυξη αυτή –γιατί είναι αναγκαία προϋπόθεση- και μετά από παρεμβάσεις και Βουλευτών της περιοχής και περιφερειαρχών και άλλων παραγόντων κινήθηκε η διαδικασία στο Υπουργείο Οικονομικών. Γιατί πρέπει να κινηθούν σε διάφορα Υπουργεία μ</w:t>
      </w:r>
      <w:r>
        <w:rPr>
          <w:rFonts w:eastAsia="Times New Roman" w:cs="Times New Roman"/>
          <w:szCs w:val="24"/>
        </w:rPr>
        <w:t xml:space="preserve">ηχανισμοί. </w:t>
      </w:r>
    </w:p>
    <w:p w14:paraId="1008150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το Υπουργείο Οικονομικών κινήθηκε η διαδικασία και ήδη βγήκε η απόφαση με χθεσινή ημερομηνία 14</w:t>
      </w:r>
      <w:r>
        <w:rPr>
          <w:rFonts w:eastAsia="Times New Roman" w:cs="Times New Roman"/>
          <w:szCs w:val="24"/>
        </w:rPr>
        <w:t xml:space="preserve"> Σεπτεμβρίου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χουμε δύο υπουργικές αποφάσεις, με τις οποίες παρατείνονται μέχρι και την 7</w:t>
      </w:r>
      <w:r>
        <w:rPr>
          <w:rFonts w:eastAsia="Times New Roman" w:cs="Times New Roman"/>
          <w:szCs w:val="24"/>
        </w:rPr>
        <w:t xml:space="preserve"> Μαρτίου</w:t>
      </w:r>
      <w:r>
        <w:rPr>
          <w:rFonts w:eastAsia="Times New Roman" w:cs="Times New Roman"/>
          <w:szCs w:val="24"/>
        </w:rPr>
        <w:t xml:space="preserve"> από την ημερομηνία έκδοσης της απόφα</w:t>
      </w:r>
      <w:r>
        <w:rPr>
          <w:rFonts w:eastAsia="Times New Roman" w:cs="Times New Roman"/>
          <w:szCs w:val="24"/>
        </w:rPr>
        <w:t>σης</w:t>
      </w:r>
      <w:r>
        <w:rPr>
          <w:rFonts w:eastAsia="Times New Roman" w:cs="Times New Roman"/>
          <w:szCs w:val="24"/>
        </w:rPr>
        <w:t>,</w:t>
      </w:r>
      <w:r>
        <w:rPr>
          <w:rFonts w:eastAsia="Times New Roman" w:cs="Times New Roman"/>
          <w:szCs w:val="24"/>
        </w:rPr>
        <w:t xml:space="preserve"> οι προθεσμίες καταβολής βεβαιωμένων οφειλών φυσικών και νομικών προσώπων και οντοτήτων που έχουν την κύρια κατοικία ή την κύρια εγκατάσταση στις περιοχές αυτές που επλήγησαν, όπως επίσης αναστέλλεται μέχρι και 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η πληρωμή των βεβαιωμένων και λη</w:t>
      </w:r>
      <w:r>
        <w:rPr>
          <w:rFonts w:eastAsia="Times New Roman" w:cs="Times New Roman"/>
          <w:szCs w:val="24"/>
        </w:rPr>
        <w:t>ξιπρόθεσμων οφειλών μέχρι την ημερομηνία έκδοσης της παρούσας οφειλής των ανωτέρω προσώπων και οντοτήτων.</w:t>
      </w:r>
    </w:p>
    <w:p w14:paraId="1008150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μπορούσε να γίνει και από εμάς πιο γρήγορα, αλλά καθυστέρησε διότι στο Υπουργείο Οικονομικών για να βγει αυτή η απόφαση χρειάστηκαν εννιά υπογραφές</w:t>
      </w:r>
      <w:r>
        <w:rPr>
          <w:rFonts w:eastAsia="Times New Roman" w:cs="Times New Roman"/>
          <w:szCs w:val="24"/>
        </w:rPr>
        <w:t>. Δεν είναι και σε εμάς εύκολο λόγω της εσωτερικής διαδικασίας και γραφειοκρατίας να γίνει πιο γρήγορα. Αυτό χρειάζεται, διότι επιφέρει μεγάλες αλλαγές στα μηχανογραφικά συστήματα του Υπουργείου Οικονομικών ως προς την είσπραξη των χρεών. Αυτές οι αποφάσει</w:t>
      </w:r>
      <w:r>
        <w:rPr>
          <w:rFonts w:eastAsia="Times New Roman" w:cs="Times New Roman"/>
          <w:szCs w:val="24"/>
        </w:rPr>
        <w:t>ς δεν είναι κάτι το οποίο μπορεί να γίνει άμεσα μέσα σε μ</w:t>
      </w:r>
      <w:r>
        <w:rPr>
          <w:rFonts w:eastAsia="Times New Roman" w:cs="Times New Roman"/>
          <w:szCs w:val="24"/>
        </w:rPr>
        <w:t>ί</w:t>
      </w:r>
      <w:r>
        <w:rPr>
          <w:rFonts w:eastAsia="Times New Roman" w:cs="Times New Roman"/>
          <w:szCs w:val="24"/>
        </w:rPr>
        <w:t>α ημέρα -παρ’ όλα αυτά, έγινε πολύ γρήγορα και στις υπηρεσίες του Υπουργείου Οικονομικών- και δημιουργείται και βλάβη στον προϋπολογισμό, διότι έχουμε προϋπολογίσει άλλα ποσά και πρέπει να δοθούν άλ</w:t>
      </w:r>
      <w:r>
        <w:rPr>
          <w:rFonts w:eastAsia="Times New Roman" w:cs="Times New Roman"/>
          <w:szCs w:val="24"/>
        </w:rPr>
        <w:t>λα ποσά.</w:t>
      </w:r>
    </w:p>
    <w:p w14:paraId="1008150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θέλω να σας πω ότι σύμφωνα με έγγραφο -θα σας δώσω αντίγραφο για όλα αυτά, για να μη χαθεί χρόνος- της αρμόδιας </w:t>
      </w:r>
      <w:r>
        <w:rPr>
          <w:rFonts w:eastAsia="Times New Roman" w:cs="Times New Roman"/>
          <w:szCs w:val="24"/>
        </w:rPr>
        <w:t>δ</w:t>
      </w:r>
      <w:r>
        <w:rPr>
          <w:rFonts w:eastAsia="Times New Roman" w:cs="Times New Roman"/>
          <w:szCs w:val="24"/>
        </w:rPr>
        <w:t xml:space="preserve">ιεύθυνσης σε σχέση με τη φορολογία της ακίνητης περιουσίας, ξεκαθαρίζεται το τι ακριβώς γίνεται εάν σε κάποιο κτίσμα υπάρχει πρόβλημα, δηλαδή τι γίνεται με τον ΕΝΦΙΑ ακριβώς σε αυτά τα κτίσματα, σύμφωνα με νόμο του 2013 και με εγκύκλιο του 2014, δηλαδή το </w:t>
      </w:r>
      <w:r>
        <w:rPr>
          <w:rFonts w:eastAsia="Times New Roman" w:cs="Times New Roman"/>
          <w:szCs w:val="24"/>
        </w:rPr>
        <w:t>τι ακριβώς γίνεται στις περιπτώσεις που έχουν υπάρξει βλάβη στα κτήρια.</w:t>
      </w:r>
    </w:p>
    <w:p w14:paraId="1008150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Άρα κλείνοντας, θα σας πω -και στη δευτερομιλία θα πω τα επόμενα- ότι κινηθήκαμε άμεσα. Κάναμε ό,τι ήταν δυνατόν να κάνουμε σε επίπεδο Υπουργείου Οικονομικών και στη δευτερομιλία θα σα</w:t>
      </w:r>
      <w:r>
        <w:rPr>
          <w:rFonts w:eastAsia="Times New Roman" w:cs="Times New Roman"/>
          <w:szCs w:val="24"/>
        </w:rPr>
        <w:t>ς πω και το τι σχεδιάζεται να γίνεται από τα άλλα Υπουργεία.</w:t>
      </w:r>
    </w:p>
    <w:p w14:paraId="1008151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Υπουργέ.</w:t>
      </w:r>
    </w:p>
    <w:p w14:paraId="1008151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Αραχωβίτης για τη δευτερολογία του.</w:t>
      </w:r>
    </w:p>
    <w:p w14:paraId="1008151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w:t>
      </w:r>
    </w:p>
    <w:p w14:paraId="1008151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γεγονός ότι όλοι </w:t>
      </w:r>
      <w:r>
        <w:rPr>
          <w:rFonts w:eastAsia="Times New Roman" w:cs="Times New Roman"/>
          <w:szCs w:val="24"/>
        </w:rPr>
        <w:t>αναγνωρίζουν -και οι δήμαρχοι και οι κάτοικοι της περιοχής- ότι η ταχύτητα της αντίδρασης του κρατικού μηχανισμού ήταν άμεση, όπως και η ταχύτητα κήρυξης της περιοχής σε έκτακτη ανάγκη -αυτό που είπατε είναι βασικό- προκειμένου να μπορούν να γίνουν ορισμέν</w:t>
      </w:r>
      <w:r>
        <w:rPr>
          <w:rFonts w:eastAsia="Times New Roman" w:cs="Times New Roman"/>
          <w:szCs w:val="24"/>
        </w:rPr>
        <w:t>ες διαδικασίες σε πολύ πιο σύντομο χρόνο από ό,τι γινόντουσαν στο παρελθόν. Είναι θεαματική αλλαγή. Είναι αλήθεια αυτό.</w:t>
      </w:r>
    </w:p>
    <w:p w14:paraId="1008151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Ξεκινήσατε να αναφέρεστε στον ΕΝΦΙΑ. Θα ήθελα να μας εξειδικεύσετε ακριβώς αυτό το σημείο, γιατί έχουμε, από τη μία πλευρά, τα ακίνητα τ</w:t>
      </w:r>
      <w:r>
        <w:rPr>
          <w:rFonts w:eastAsia="Times New Roman" w:cs="Times New Roman"/>
          <w:szCs w:val="24"/>
        </w:rPr>
        <w:t>α οποία όντως έχουν υποστεί ζημιές και από την άλλη έχουμε και απώλεια εισοδήματος στους παραγωγούς αγρότες, γατί είναι αγροτική περιοχή, και στα καταστήματα. Αυτά, βέβαια, ήταν λιγότερα, αλλά δεν παύει να δημιουργεί απώλεια εσόδων στην περιοχή.</w:t>
      </w:r>
    </w:p>
    <w:p w14:paraId="1008151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Άρα οι βεβ</w:t>
      </w:r>
      <w:r>
        <w:rPr>
          <w:rFonts w:eastAsia="Times New Roman" w:cs="Times New Roman"/>
          <w:szCs w:val="24"/>
        </w:rPr>
        <w:t>αιωμένες οφειλές σαφώς αναστέλλονται, όπως είπατε, μέχρι 7</w:t>
      </w:r>
      <w:r>
        <w:rPr>
          <w:rFonts w:eastAsia="Times New Roman" w:cs="Times New Roman"/>
          <w:szCs w:val="24"/>
        </w:rPr>
        <w:t xml:space="preserve"> Μαρτίου</w:t>
      </w:r>
      <w:r>
        <w:rPr>
          <w:rFonts w:eastAsia="Times New Roman" w:cs="Times New Roman"/>
          <w:szCs w:val="24"/>
        </w:rPr>
        <w:t>. Θα ήθελα να δούμε με την αναστολή το ενδεχόμενο της μη καταβολής του ΕΝΦΙΑ για μ</w:t>
      </w:r>
      <w:r>
        <w:rPr>
          <w:rFonts w:eastAsia="Times New Roman" w:cs="Times New Roman"/>
          <w:szCs w:val="24"/>
        </w:rPr>
        <w:t>ί</w:t>
      </w:r>
      <w:r>
        <w:rPr>
          <w:rFonts w:eastAsia="Times New Roman" w:cs="Times New Roman"/>
          <w:szCs w:val="24"/>
        </w:rPr>
        <w:t>α χρονιά, ακριβώς λόγω της απώλειας εισοδήματος στην περιοχή.</w:t>
      </w:r>
    </w:p>
    <w:p w14:paraId="1008151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δεύτερο που θα ήθελα να δούμε είναι η επιτ</w:t>
      </w:r>
      <w:r>
        <w:rPr>
          <w:rFonts w:eastAsia="Times New Roman" w:cs="Times New Roman"/>
          <w:szCs w:val="24"/>
        </w:rPr>
        <w:t xml:space="preserve">άχυνση της διαδικασίας συμψηφισμού των οφειλών με τις επιστροφές από το αγροτικό πετρέλαιο. Οι περιοχές της Λακωνίας και της Μεσσηνίας που επλήγησαν είναι κατά κύριο λόγο αγροτικές. Γνωρίζετε το πρόβλημα με την επιστροφή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ατανάλωσης στο α</w:t>
      </w:r>
      <w:r>
        <w:rPr>
          <w:rFonts w:eastAsia="Times New Roman" w:cs="Times New Roman"/>
          <w:szCs w:val="24"/>
        </w:rPr>
        <w:t xml:space="preserve">γροτικό πετρέλαιο. Θα ήθελα να δούμε, λοιπόν, αν λόγω ακριβώς των καταστροφών, </w:t>
      </w:r>
      <w:r>
        <w:rPr>
          <w:rFonts w:eastAsia="Times New Roman" w:cs="Times New Roman"/>
          <w:szCs w:val="24"/>
        </w:rPr>
        <w:lastRenderedPageBreak/>
        <w:t>μπορούσαμε να επιταχύνουμε τις διαδικασίες συμψηφισμού όπου υπάρχουν οφειλές ή επιστροφής όπου δεν υπάρχουν.</w:t>
      </w:r>
    </w:p>
    <w:p w14:paraId="1008151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Αυτά τα δύο σημεία θα έδιναν ανακούφιση στην περιοχή, γιατί εκτός τη</w:t>
      </w:r>
      <w:r>
        <w:rPr>
          <w:rFonts w:eastAsia="Times New Roman" w:cs="Times New Roman"/>
          <w:szCs w:val="24"/>
        </w:rPr>
        <w:t xml:space="preserve">ς αποκατάστασης των ζημιών ο κόσμος έχει να αντιμετωπίσει και την απώλεια παραγωγής που θα έχει το επόμενο διάστημα. Δηλαδή θα βρεθεί χωρίς εισόδημα για το επόμενο διάστημα. </w:t>
      </w:r>
    </w:p>
    <w:p w14:paraId="1008151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δεδομένες, λοιπόν, τις οφειλές, θα υπάρξει πραγματικά έλλειψη ρευστότητας γι’ </w:t>
      </w:r>
      <w:r>
        <w:rPr>
          <w:rFonts w:eastAsia="Times New Roman" w:cs="Times New Roman"/>
          <w:szCs w:val="24"/>
        </w:rPr>
        <w:t xml:space="preserve">αυτό το διάστημα για τον κόσμο της περιοχής. </w:t>
      </w:r>
    </w:p>
    <w:p w14:paraId="1008151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008151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Αραχωβίτη. </w:t>
      </w:r>
    </w:p>
    <w:p w14:paraId="1008151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1008151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 xml:space="preserve">Κύριε Βουλευτά, όπως γνωρίζετε, χθες έγινε σύσκεψη στο Υπουργείο Εσωτερικών, όπου ενημερώθηκα ότι αντιμετώπισε τα διάφορα αυτά θέματα και γενικότερα τον συντονισμό των υπηρεσιών του </w:t>
      </w:r>
      <w:r>
        <w:rPr>
          <w:rFonts w:eastAsia="Times New Roman" w:cs="Times New Roman"/>
          <w:szCs w:val="24"/>
        </w:rPr>
        <w:t>δ</w:t>
      </w:r>
      <w:r>
        <w:rPr>
          <w:rFonts w:eastAsia="Times New Roman" w:cs="Times New Roman"/>
          <w:szCs w:val="24"/>
        </w:rPr>
        <w:t xml:space="preserve">ημοσίου. </w:t>
      </w:r>
    </w:p>
    <w:p w14:paraId="1008151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Μακάρι να μπορούσαμε να κάνουμε αυτό που θα έπρεπε να κάνουμε. </w:t>
      </w:r>
      <w:r>
        <w:rPr>
          <w:rFonts w:eastAsia="Times New Roman" w:cs="Times New Roman"/>
          <w:szCs w:val="24"/>
        </w:rPr>
        <w:t>Κάνουμε αυτό που μπορούμε να κάνουμε, με βάση τις δημοσιονομικές συνθήκες της χώρας και τις δυνατότητες που έχουμε, αλλά ήδη κάνουμε πάρα πολλά.</w:t>
      </w:r>
    </w:p>
    <w:p w14:paraId="1008151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Σας είπα ότι σε ό,τι αφορά στο Υπουργείο Οικονομικών δόθηκε παράταση και αναστολή καταβολής βεβαιωμένων οφειλών</w:t>
      </w:r>
      <w:r>
        <w:rPr>
          <w:rFonts w:eastAsia="Times New Roman" w:cs="Times New Roman"/>
          <w:szCs w:val="24"/>
        </w:rPr>
        <w:t xml:space="preserve"> μέχρι και τον Μάρτιο, δηλαδή για όσο καιρό διαρκεί η κατάσταση έκτακτης ανάγκης. </w:t>
      </w:r>
    </w:p>
    <w:p w14:paraId="1008151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στα προβλήματα της περιοχής και στον βαθμό καταστροφής, μου έδειξε προηγουμένως φωτογραφίες ο κ. Τόσκας, ο οποίος είχε και ίδια εικόνα από την περιοχή και εκεί</w:t>
      </w:r>
      <w:r>
        <w:rPr>
          <w:rFonts w:eastAsia="Times New Roman" w:cs="Times New Roman"/>
          <w:szCs w:val="24"/>
        </w:rPr>
        <w:t xml:space="preserve"> πραγματικά η καταστροφή είναι πολύ μεγάλη. </w:t>
      </w:r>
    </w:p>
    <w:p w14:paraId="1008152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Αυτό που θέλω να πω είναι ότι είχαμε πάρα πολλές καταστροφές φέτος και τα εύσημα είναι για τις υπηρεσίες του αντίστοιχου Υπουργείου και του κ. Τόσκα που πραγματικά σε πάρα πολλές περιπτώσεις παρενέβησαν και βοήθ</w:t>
      </w:r>
      <w:r>
        <w:rPr>
          <w:rFonts w:eastAsia="Times New Roman" w:cs="Times New Roman"/>
          <w:szCs w:val="24"/>
        </w:rPr>
        <w:t>ησαν τις περιοχές αυτές.</w:t>
      </w:r>
    </w:p>
    <w:p w14:paraId="1008152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Εκτός από τις αποφάσεις που λάβαμε χθες και δίνουμε παρατάσεις σε πάρα πολλές περιοχές, σήμερα ή αύριο βγαίνει καινούρ</w:t>
      </w:r>
      <w:r>
        <w:rPr>
          <w:rFonts w:eastAsia="Times New Roman" w:cs="Times New Roman"/>
          <w:szCs w:val="24"/>
        </w:rPr>
        <w:t>γ</w:t>
      </w:r>
      <w:r>
        <w:rPr>
          <w:rFonts w:eastAsia="Times New Roman" w:cs="Times New Roman"/>
          <w:szCs w:val="24"/>
        </w:rPr>
        <w:t>ια απόφαση, με την οποία δίνουμε πάλι την ίδια παράταση για τις καταστροφές της Χίου, του Θερμαϊκού Θεσσαλονίκης</w:t>
      </w:r>
      <w:r>
        <w:rPr>
          <w:rFonts w:eastAsia="Times New Roman" w:cs="Times New Roman"/>
          <w:szCs w:val="24"/>
        </w:rPr>
        <w:t xml:space="preserve">, του Πύργου, του Γυθείου, της Ανατολικής Μάνης, του Οιτύλου, της Ηλείας, της Θάσου, της Ουρανούπολης και σε άλλες περιοχές που είχαν πρόβλημα. </w:t>
      </w:r>
    </w:p>
    <w:p w14:paraId="1008152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Άρα συνεχίζεται αυτό. Δεν έχουμε δυνατότητα για όλες αυτές τις περιοχές να πάμε σε ένα πρόγραμμα φορολογικών ελ</w:t>
      </w:r>
      <w:r>
        <w:rPr>
          <w:rFonts w:eastAsia="Times New Roman" w:cs="Times New Roman"/>
          <w:szCs w:val="24"/>
        </w:rPr>
        <w:t xml:space="preserve">αφρύνσεων, που θα ανταποκρινόταν στις ανάγκες των πολιτών. Μακάρι να μπορούσαμε να το κάνουμε αυτό, αλλά όπως καταλαβαίνετε, δεν έχουμε τη δημοσιονομική δυνατότητα. Παρ’ όλα αυτά, σας είπα τι θα γίνει στα φορολογικά. </w:t>
      </w:r>
    </w:p>
    <w:p w14:paraId="1008152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η Γενική Γραμματεία Οικονομική</w:t>
      </w:r>
      <w:r>
        <w:rPr>
          <w:rFonts w:eastAsia="Times New Roman" w:cs="Times New Roman"/>
          <w:szCs w:val="24"/>
        </w:rPr>
        <w:t>ς Πολιτικής του Υπουργείου Οικονομικών με ενημέρωσε ότι σύμφωνα με το υφιστάμενο θεσμικό πλαίσιο, προβλέπεται και η αποζημίωση επιχειρήσεων με την επιχορήγηση έως 30% της ζημίας για κτηριακές εγκαταστάσεις, μηχανολογικό εξοπλισμό και διάφορα άλλα. Δεν θα χ</w:t>
      </w:r>
      <w:r>
        <w:rPr>
          <w:rFonts w:eastAsia="Times New Roman" w:cs="Times New Roman"/>
          <w:szCs w:val="24"/>
        </w:rPr>
        <w:t xml:space="preserve">αθεί χρόνος σε αυτό. Καταθέτω το σχετικό έγγραφο για να έχετε σχετική εικόνα. </w:t>
      </w:r>
    </w:p>
    <w:p w14:paraId="1008152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w:t>
      </w:r>
      <w:r>
        <w:rPr>
          <w:rFonts w:eastAsia="Times New Roman" w:cs="Times New Roman"/>
          <w:szCs w:val="24"/>
        </w:rPr>
        <w:t xml:space="preserve"> της Διεύθυνσης Στενογραφίας και Πρακτικών της Βουλής)</w:t>
      </w:r>
    </w:p>
    <w:p w14:paraId="1008152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στο θέμα του ΕΝΦΙΑ, θέλω να ξεκαθαρίσω γενικότερα ότι με βάση τον ν.4223/2013 και την εγκύκλιο ΠΟΛ 1052/2014, υπάρχει συγκεκριμένος τρόπος με τον οποίο θα υπάρχει αναγραφή περιουσιακών στ</w:t>
      </w:r>
      <w:r>
        <w:rPr>
          <w:rFonts w:eastAsia="Times New Roman" w:cs="Times New Roman"/>
          <w:szCs w:val="24"/>
        </w:rPr>
        <w:t xml:space="preserve">οιχείων στη δήλωση στοιχείων ακινήτων, ότι κτίσμα στο οποίο υπάρχει μερική έλλειψη στέγης ή άλλες ουσιώδεις βλάβες που το καθιστούν μη λειτουργικό, χαρακτηριστικά που παραπέμπουν </w:t>
      </w:r>
      <w:r>
        <w:rPr>
          <w:rFonts w:eastAsia="Times New Roman" w:cs="Times New Roman"/>
          <w:szCs w:val="24"/>
        </w:rPr>
        <w:lastRenderedPageBreak/>
        <w:t>ευθέως σε κτίσμα σεισμόπληκτο, πυρόπληκτο ή πλημμυροπαθές, αναγράφεται ως ημι</w:t>
      </w:r>
      <w:r>
        <w:rPr>
          <w:rFonts w:eastAsia="Times New Roman" w:cs="Times New Roman"/>
          <w:szCs w:val="24"/>
        </w:rPr>
        <w:t xml:space="preserve">τελές και μετά υπάρχει η σχετική έκπτωση. </w:t>
      </w:r>
    </w:p>
    <w:p w14:paraId="1008152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και στο θέμα του ΕΝΦΙΑ υπάρχει η πρόβλεψη αυτή. Θα δούμε εάν χρειαστεί άλλη παρέμβαση. </w:t>
      </w:r>
    </w:p>
    <w:p w14:paraId="1008152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Κλείνοντας, επειδή τελειώνει και ο χρόνος, θέλω να πω ότι με τις δυνατότητες που έχουμε σε επίπεδο Υπουργείου Οικονομικών</w:t>
      </w:r>
      <w:r>
        <w:rPr>
          <w:rFonts w:eastAsia="Times New Roman" w:cs="Times New Roman"/>
          <w:szCs w:val="24"/>
        </w:rPr>
        <w:t>, κινηθήκαμε τάχιστα, εκδόθηκαν οι αντίστοιχες αποφάσεις και θα είμαστε στο πλευρό των πολιτών αυτών και στη συγκεκριμένη περιοχή και οπουδήποτε αλλού στη χώρα. Διότι το κράτος πραγματικά πρέπει σε αυτή τη δύσκολη στιγμή να δείξει το πρόσωπο της αλληλεγγύη</w:t>
      </w:r>
      <w:r>
        <w:rPr>
          <w:rFonts w:eastAsia="Times New Roman" w:cs="Times New Roman"/>
          <w:szCs w:val="24"/>
        </w:rPr>
        <w:t xml:space="preserve">ς που πρέπει να έχει σε αυτούς τους πολίτες. </w:t>
      </w:r>
    </w:p>
    <w:p w14:paraId="1008152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Υπουργό. </w:t>
      </w:r>
    </w:p>
    <w:p w14:paraId="10081529"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Πριν περάσουμε στην επόμενη επίκαιρη ερώτηση, σας ενημερώνω ότι η δεύτερη με αριθμό </w:t>
      </w:r>
      <w:r>
        <w:rPr>
          <w:rFonts w:eastAsia="Times New Roman"/>
          <w:color w:val="000000"/>
          <w:szCs w:val="24"/>
          <w:shd w:val="clear" w:color="auto" w:fill="FFFFFF"/>
        </w:rPr>
        <w:t>1237/7-9-2016 επίκαιρη ερώτηση πρώτου κύκλου του Βουλευτή Β΄ Α</w:t>
      </w:r>
      <w:r>
        <w:rPr>
          <w:rFonts w:eastAsia="Times New Roman"/>
          <w:color w:val="000000"/>
          <w:szCs w:val="24"/>
          <w:shd w:val="clear" w:color="auto" w:fill="FFFFFF"/>
        </w:rPr>
        <w:t>θηνών της Νέας Δημοκρατίας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Γεράσιμου </w:t>
      </w:r>
      <w:r>
        <w:rPr>
          <w:rFonts w:eastAsia="Times New Roman"/>
          <w:bCs/>
          <w:color w:val="000000"/>
          <w:szCs w:val="24"/>
          <w:shd w:val="clear" w:color="auto" w:fill="FFFFFF"/>
        </w:rPr>
        <w:lastRenderedPageBreak/>
        <w:t xml:space="preserve">Γιακουμάτου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Pr>
          <w:rFonts w:eastAsia="Times New Roman"/>
          <w:color w:val="000000"/>
          <w:szCs w:val="24"/>
          <w:shd w:val="clear" w:color="auto" w:fill="FFFFFF"/>
        </w:rPr>
        <w:t>σχετικά με τον ΕΝΦΙΑ των εθελοντικών οργανισμών,</w:t>
      </w:r>
      <w:r>
        <w:rPr>
          <w:rFonts w:eastAsia="Times New Roman"/>
          <w:szCs w:val="24"/>
        </w:rPr>
        <w:t xml:space="preserve"> δεν θα συζητηθεί λόγω αναρμοδιότητας. </w:t>
      </w:r>
    </w:p>
    <w:p w14:paraId="1008152A" w14:textId="77777777" w:rsidR="00BF7D21" w:rsidRDefault="003642EA">
      <w:pPr>
        <w:spacing w:after="0" w:line="600" w:lineRule="auto"/>
        <w:ind w:firstLine="720"/>
        <w:contextualSpacing/>
        <w:jc w:val="both"/>
        <w:rPr>
          <w:rFonts w:eastAsia="Times New Roman"/>
          <w:color w:val="000000"/>
          <w:szCs w:val="24"/>
          <w:shd w:val="clear" w:color="auto" w:fill="FFFFFF"/>
        </w:rPr>
      </w:pPr>
      <w:r>
        <w:rPr>
          <w:rFonts w:eastAsia="Times New Roman"/>
          <w:szCs w:val="24"/>
        </w:rPr>
        <w:t xml:space="preserve">Επίσης, δεν θα συζητηθούν λόγω κωλύματος των αρμοδίων Υπουργών και θα επαναπροσδιοριστούν βεβαίως για συζήτηση, η τρίτη </w:t>
      </w:r>
      <w:r>
        <w:rPr>
          <w:rFonts w:eastAsia="Times New Roman"/>
          <w:color w:val="000000"/>
          <w:szCs w:val="24"/>
          <w:shd w:val="clear" w:color="auto" w:fill="FFFFFF"/>
        </w:rPr>
        <w:t>με αριθμό 1241/8-9-2016 επίκαιρη ερώτηση πρώτου κύκλου του Βουλευτή Εύβοιας του Λαϊκού Συνδέσμου – Χρυσή Αυγή κ.</w:t>
      </w:r>
      <w:r>
        <w:rPr>
          <w:rFonts w:eastAsia="Times New Roman"/>
          <w:color w:val="000000"/>
          <w:szCs w:val="24"/>
          <w:shd w:val="clear" w:color="auto" w:fill="FFFFFF"/>
        </w:rPr>
        <w:t xml:space="preserve"> </w:t>
      </w:r>
      <w:r>
        <w:rPr>
          <w:rFonts w:eastAsia="Times New Roman"/>
          <w:bCs/>
          <w:color w:val="000000"/>
          <w:szCs w:val="24"/>
          <w:shd w:val="clear" w:color="auto" w:fill="FFFFFF"/>
        </w:rPr>
        <w:t>Νικολάου Μίχου</w:t>
      </w:r>
      <w:r>
        <w:rPr>
          <w:rFonts w:eastAsia="Times New Roman"/>
          <w:color w:val="000000"/>
          <w:szCs w:val="24"/>
          <w:shd w:val="clear" w:color="auto" w:fill="FFFFFF"/>
        </w:rPr>
        <w:t xml:space="preserve"> </w:t>
      </w:r>
      <w:r>
        <w:rPr>
          <w:rFonts w:eastAsia="Times New Roman"/>
          <w:color w:val="000000"/>
          <w:szCs w:val="24"/>
          <w:shd w:val="clear" w:color="auto" w:fill="FFFFFF"/>
        </w:rPr>
        <w:t>προς τον</w:t>
      </w:r>
      <w:r>
        <w:rPr>
          <w:rFonts w:eastAsia="Times New Roman"/>
          <w:color w:val="000000"/>
          <w:szCs w:val="24"/>
          <w:shd w:val="clear" w:color="auto" w:fill="FFFFFF"/>
        </w:rPr>
        <w:t xml:space="preserve">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«σκανδαλώδη</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 πώληση της </w:t>
      </w:r>
      <w:r>
        <w:rPr>
          <w:rFonts w:eastAsia="Times New Roman"/>
          <w:color w:val="000000"/>
          <w:szCs w:val="24"/>
          <w:shd w:val="clear" w:color="auto" w:fill="FFFFFF"/>
        </w:rPr>
        <w:t>«</w:t>
      </w:r>
      <w:r>
        <w:rPr>
          <w:rFonts w:eastAsia="Times New Roman"/>
          <w:color w:val="000000"/>
          <w:szCs w:val="24"/>
          <w:shd w:val="clear" w:color="auto" w:fill="FFFFFF"/>
        </w:rPr>
        <w:t>ΤΡΑΙΝΟΣΕ</w:t>
      </w:r>
      <w:r>
        <w:rPr>
          <w:rFonts w:eastAsia="Times New Roman"/>
          <w:color w:val="000000"/>
          <w:szCs w:val="24"/>
          <w:shd w:val="clear" w:color="auto" w:fill="FFFFFF"/>
        </w:rPr>
        <w:t>»</w:t>
      </w:r>
      <w:r>
        <w:rPr>
          <w:rFonts w:eastAsia="Times New Roman"/>
          <w:color w:val="000000"/>
          <w:szCs w:val="24"/>
          <w:shd w:val="clear" w:color="auto" w:fill="FFFFFF"/>
        </w:rPr>
        <w:t xml:space="preserve"> έναντι του ευτελούς τιμήματος των 45 εκατομμυρίων ευρώ» και η δεύτερη με αριθμό 1242/8-9-2016 επίκαιρη ερώτηση δευτέρου κύκλου του Βουλευτή Κέρκυρας του Λαϊκού Συνδέσμου – Χρυσή Αυγή κ</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bCs/>
          <w:color w:val="000000"/>
          <w:szCs w:val="24"/>
          <w:shd w:val="clear" w:color="auto" w:fill="FFFFFF"/>
        </w:rPr>
        <w:t>Ιωάννη Αϊβατίδη</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«αδυναμία εγκατάστασης των δικαιούχων στις εργατικές κατοικίες που βρίσκονται στην περιοχή του Αγ</w:t>
      </w:r>
      <w:r>
        <w:rPr>
          <w:rFonts w:eastAsia="Times New Roman"/>
          <w:color w:val="000000"/>
          <w:szCs w:val="24"/>
          <w:shd w:val="clear" w:color="auto" w:fill="FFFFFF"/>
        </w:rPr>
        <w:t>ίου</w:t>
      </w:r>
      <w:r>
        <w:rPr>
          <w:rFonts w:eastAsia="Times New Roman"/>
          <w:color w:val="000000"/>
          <w:szCs w:val="24"/>
          <w:shd w:val="clear" w:color="auto" w:fill="FFFFFF"/>
        </w:rPr>
        <w:t xml:space="preserve"> Ιωάννη Κέρκυρας».</w:t>
      </w:r>
    </w:p>
    <w:p w14:paraId="1008152B"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Εισερχόμ</w:t>
      </w:r>
      <w:r>
        <w:rPr>
          <w:rFonts w:eastAsia="Times New Roman" w:cs="Times New Roman"/>
          <w:szCs w:val="24"/>
        </w:rPr>
        <w:t>αστε</w:t>
      </w:r>
      <w:r>
        <w:rPr>
          <w:rFonts w:eastAsia="Times New Roman" w:cs="Times New Roman"/>
          <w:szCs w:val="24"/>
        </w:rPr>
        <w:t xml:space="preserve"> στην έκτη με αρ</w:t>
      </w:r>
      <w:r>
        <w:rPr>
          <w:rFonts w:eastAsia="Times New Roman" w:cs="Times New Roman"/>
          <w:szCs w:val="24"/>
        </w:rPr>
        <w:t>ιθμό 1243/9-9-2016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Ανεξάρτητων Ελλήνων κ. Δημητρίου Καμμένου προς τον Υπουργό Οικονομικών, σχετικά με την απώλεια εσόδων ύψους 5 δισεκατομμυρίων ευρώ το 2014 από τον ΦΠΑ. </w:t>
      </w:r>
    </w:p>
    <w:p w14:paraId="1008152C"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Ορίστε, κύριε Καμμέν</w:t>
      </w:r>
      <w:r>
        <w:rPr>
          <w:rFonts w:eastAsia="Times New Roman" w:cs="Times New Roman"/>
          <w:szCs w:val="24"/>
        </w:rPr>
        <w:t>ε</w:t>
      </w:r>
      <w:r>
        <w:rPr>
          <w:rFonts w:eastAsia="Times New Roman" w:cs="Times New Roman"/>
          <w:szCs w:val="24"/>
        </w:rPr>
        <w:t xml:space="preserve">, έχετε τον λόγο. </w:t>
      </w:r>
    </w:p>
    <w:p w14:paraId="1008152D"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κύριε Πρόεδρε.</w:t>
      </w:r>
    </w:p>
    <w:p w14:paraId="1008152E"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ζήτημα το έχουμε συζητήσει αρκετές φορές. Σύμφωνα με την τελευταία έκθεση της Ευρωπαϊκής Επιτροπής που δημοσιεύτηκε, το ελληνικό κράτος έχει μια απώλεια εσόδων από τον </w:t>
      </w:r>
      <w:r>
        <w:rPr>
          <w:rFonts w:eastAsia="Times New Roman" w:cs="Times New Roman"/>
          <w:szCs w:val="24"/>
        </w:rPr>
        <w:t>ΦΠΑ για το 2014 ύψους 4,926 δισεκατομμυρίων ευρώ, για το 2013 ύψους 6,347 δισεκατομμυρίων ευρώ, για το 2012 ύψους 6,068 δισεκατομμυρίων ευρώ, για το 2011 ύψους 8,501 δισεκατομμυρίων ευρώ και για το 2010 ύψους 6,412 δισεκατομμυρίων ευρώ. Από το 2010 έως και</w:t>
      </w:r>
      <w:r>
        <w:rPr>
          <w:rFonts w:eastAsia="Times New Roman" w:cs="Times New Roman"/>
          <w:szCs w:val="24"/>
        </w:rPr>
        <w:t xml:space="preserve"> το 2014, για όλες αυτές τις φορολογικές χρονιές, το ελληνικό </w:t>
      </w:r>
      <w:r>
        <w:rPr>
          <w:rFonts w:eastAsia="Times New Roman" w:cs="Times New Roman"/>
          <w:szCs w:val="24"/>
        </w:rPr>
        <w:t>δ</w:t>
      </w:r>
      <w:r>
        <w:rPr>
          <w:rFonts w:eastAsia="Times New Roman" w:cs="Times New Roman"/>
          <w:szCs w:val="24"/>
        </w:rPr>
        <w:t xml:space="preserve">ημόσιο έχει απολέσει στο σύνολο έσοδα ΦΠΑ 32,2 δισεκατομμυρίων ευρώ. Το ποσό είναι τεράστιο και εξωφρενικό. </w:t>
      </w:r>
    </w:p>
    <w:p w14:paraId="1008152F"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επανέλθω στη δευτερολογία μου, όπου θα έχω λίγο περισσότερο χρόνο.</w:t>
      </w:r>
    </w:p>
    <w:p w14:paraId="10081530"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Ερωτάσθε, κύρι</w:t>
      </w:r>
      <w:r>
        <w:rPr>
          <w:rFonts w:eastAsia="Times New Roman" w:cs="Times New Roman"/>
          <w:szCs w:val="24"/>
        </w:rPr>
        <w:t xml:space="preserve">ε Υπουργέ: Πώς προτίθεστε να βάλετε τέλος στο έλλειμμα που εμφανίζει η είσπραξη του ΦΠΑ στη χώρα μας, που οδήγησε σε απώλεια εσόδων ύψους 32 δισεκατομμυρίων την τελευταία πενταετία; </w:t>
      </w:r>
    </w:p>
    <w:p w14:paraId="10081531"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Πότε θα συνδεθούν τα </w:t>
      </w:r>
      <w:r>
        <w:rPr>
          <w:rFonts w:eastAsia="Times New Roman" w:cs="Times New Roman"/>
          <w:szCs w:val="24"/>
          <w:lang w:val="en-US"/>
        </w:rPr>
        <w:t>POS</w:t>
      </w:r>
      <w:r>
        <w:rPr>
          <w:rFonts w:eastAsia="Times New Roman" w:cs="Times New Roman"/>
          <w:szCs w:val="24"/>
        </w:rPr>
        <w:t xml:space="preserve"> με το </w:t>
      </w:r>
      <w:r>
        <w:rPr>
          <w:rFonts w:eastAsia="Times New Roman" w:cs="Times New Roman"/>
          <w:szCs w:val="24"/>
          <w:lang w:val="en-US"/>
        </w:rPr>
        <w:t>TAXIS</w:t>
      </w:r>
      <w:r>
        <w:rPr>
          <w:rFonts w:eastAsia="Times New Roman" w:cs="Times New Roman"/>
          <w:szCs w:val="24"/>
        </w:rPr>
        <w:t xml:space="preserve"> και ποια θα είναι η διαδικασία απόδο</w:t>
      </w:r>
      <w:r>
        <w:rPr>
          <w:rFonts w:eastAsia="Times New Roman" w:cs="Times New Roman"/>
          <w:szCs w:val="24"/>
        </w:rPr>
        <w:t xml:space="preserve">σης φόρων στο κράτος κατά τη σύνδεση όλων των ταμειακών μηχανών με τα κέντρα ελέγχου του Υπουργείου Οικονομικών σε πραγματικό χρόνο, που θα βοηθήσει την ορθή και αποτελεσματική είσπραξη του ΦΠΑ; </w:t>
      </w:r>
    </w:p>
    <w:p w14:paraId="10081532"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υπάρχει πρόβλεψη για συνεργασία με την </w:t>
      </w:r>
      <w:r>
        <w:rPr>
          <w:rFonts w:eastAsia="Times New Roman"/>
          <w:szCs w:val="24"/>
        </w:rPr>
        <w:t>Ευρωπαϊκή Ένωσ</w:t>
      </w:r>
      <w:r>
        <w:rPr>
          <w:rFonts w:eastAsia="Times New Roman"/>
          <w:szCs w:val="24"/>
        </w:rPr>
        <w:t xml:space="preserve">η </w:t>
      </w:r>
      <w:r>
        <w:rPr>
          <w:rFonts w:eastAsia="Times New Roman" w:cs="Times New Roman"/>
          <w:szCs w:val="24"/>
        </w:rPr>
        <w:t xml:space="preserve">για ριζική αναμόρφωση του συστήματος ΦΠΑ της Ευρωπαϊκής Ένωσης, προκειμένου να γίνει αποτελεσματικότερο και να καταπολεμηθεί η απάτη και η απώλεια εσόδων; </w:t>
      </w:r>
    </w:p>
    <w:p w14:paraId="10081533" w14:textId="77777777" w:rsidR="00BF7D21" w:rsidRDefault="003642E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0081534"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Ορίστε, κύριε Υπουργέ, έχετε τον λόγο. </w:t>
      </w:r>
    </w:p>
    <w:p w14:paraId="10081535" w14:textId="77777777" w:rsidR="00BF7D21" w:rsidRDefault="003642EA">
      <w:pPr>
        <w:spacing w:after="0" w:line="600" w:lineRule="auto"/>
        <w:ind w:firstLine="720"/>
        <w:contextualSpacing/>
        <w:jc w:val="both"/>
        <w:rPr>
          <w:rFonts w:eastAsia="Times New Roman"/>
          <w:szCs w:val="24"/>
        </w:rPr>
      </w:pPr>
      <w:r>
        <w:rPr>
          <w:rFonts w:eastAsia="Times New Roman"/>
          <w:b/>
          <w:szCs w:val="24"/>
        </w:rPr>
        <w:lastRenderedPageBreak/>
        <w:t xml:space="preserve">ΤΡΥΦΩΝ </w:t>
      </w:r>
      <w:r>
        <w:rPr>
          <w:rFonts w:eastAsia="Times New Roman"/>
          <w:b/>
          <w:szCs w:val="24"/>
        </w:rPr>
        <w:t xml:space="preserve">ΑΛΕΞΙΑΔΗΣ (Αναπληρωτής Υπουργός Οικονομικών): </w:t>
      </w:r>
      <w:r>
        <w:rPr>
          <w:rFonts w:eastAsia="Times New Roman"/>
          <w:szCs w:val="24"/>
        </w:rPr>
        <w:t xml:space="preserve">Ευχαριστώ, κύριε Πρόεδρε. </w:t>
      </w:r>
    </w:p>
    <w:p w14:paraId="10081536" w14:textId="77777777" w:rsidR="00BF7D21" w:rsidRDefault="003642EA">
      <w:pPr>
        <w:spacing w:after="0" w:line="600" w:lineRule="auto"/>
        <w:ind w:firstLine="720"/>
        <w:contextualSpacing/>
        <w:jc w:val="both"/>
        <w:rPr>
          <w:rFonts w:eastAsia="Times New Roman"/>
          <w:szCs w:val="24"/>
        </w:rPr>
      </w:pPr>
      <w:r>
        <w:rPr>
          <w:rFonts w:eastAsia="Times New Roman"/>
          <w:szCs w:val="24"/>
        </w:rPr>
        <w:t>Θέτετε, κύριε Βουλευτά, ένα τεράστιο θέμα σε σχέση με το ποια είναι τα βασικά χαρακτηριστικά και η κατεύθυνση της φορολογικής πολιτικής, με το αν έχει νόημα δηλαδή να επικεντρώνουμε π</w:t>
      </w:r>
      <w:r>
        <w:rPr>
          <w:rFonts w:eastAsia="Times New Roman"/>
          <w:szCs w:val="24"/>
        </w:rPr>
        <w:t xml:space="preserve">ροσπάθειες στην αύξηση φορολογικών συντελεστών και στην επιβολή νέων φορολογικών ή στη διεύρυνση φορολογικών υποχρεώσεων, ή με το αν πρέπει να κατευθυνθούμε στην αύξηση της εισπραξιμότητας του ήδη υφιστάμενου θεσμικού πλαισίου. </w:t>
      </w:r>
    </w:p>
    <w:p w14:paraId="10081537" w14:textId="77777777" w:rsidR="00BF7D21" w:rsidRDefault="003642EA">
      <w:pPr>
        <w:spacing w:after="0" w:line="600" w:lineRule="auto"/>
        <w:ind w:firstLine="720"/>
        <w:contextualSpacing/>
        <w:jc w:val="both"/>
        <w:rPr>
          <w:rFonts w:eastAsia="Times New Roman"/>
          <w:szCs w:val="24"/>
        </w:rPr>
      </w:pPr>
      <w:r>
        <w:rPr>
          <w:rFonts w:eastAsia="Times New Roman"/>
          <w:szCs w:val="24"/>
        </w:rPr>
        <w:t>Είναι μ</w:t>
      </w:r>
      <w:r>
        <w:rPr>
          <w:rFonts w:eastAsia="Times New Roman"/>
          <w:szCs w:val="24"/>
        </w:rPr>
        <w:t>ί</w:t>
      </w:r>
      <w:r>
        <w:rPr>
          <w:rFonts w:eastAsia="Times New Roman"/>
          <w:szCs w:val="24"/>
        </w:rPr>
        <w:t xml:space="preserve">α μεγάλη συζήτηση, </w:t>
      </w:r>
      <w:r>
        <w:rPr>
          <w:rFonts w:eastAsia="Times New Roman"/>
          <w:szCs w:val="24"/>
        </w:rPr>
        <w:t>πραγματικά, που πρέπει να την κάνουμε και να δούμε και τα αποτελέσματα και από πρόσφατες και από παλαιότερες ρυθμίσεις, διότι δεν έχει νόημα να αυξάνει κανείς συνεχώς τους φορολογικούς συντελεστές, όταν υπάρχει ένα μεγάλο άνοιγμα σε μ</w:t>
      </w:r>
      <w:r>
        <w:rPr>
          <w:rFonts w:eastAsia="Times New Roman"/>
          <w:szCs w:val="24"/>
        </w:rPr>
        <w:t>ί</w:t>
      </w:r>
      <w:r>
        <w:rPr>
          <w:rFonts w:eastAsia="Times New Roman"/>
          <w:szCs w:val="24"/>
        </w:rPr>
        <w:t>α τέτοια δύσκολη περί</w:t>
      </w:r>
      <w:r>
        <w:rPr>
          <w:rFonts w:eastAsia="Times New Roman"/>
          <w:szCs w:val="24"/>
        </w:rPr>
        <w:t xml:space="preserve">οδο στην είσπραξη φόρων, οι οποίοι έχουν πληρωθεί από τους πολίτες και κάποιοι επιτήδειοι μέχρι να τους εισπράξει το </w:t>
      </w:r>
      <w:r>
        <w:rPr>
          <w:rFonts w:eastAsia="Times New Roman"/>
          <w:szCs w:val="24"/>
        </w:rPr>
        <w:t>δ</w:t>
      </w:r>
      <w:r>
        <w:rPr>
          <w:rFonts w:eastAsia="Times New Roman"/>
          <w:szCs w:val="24"/>
        </w:rPr>
        <w:t xml:space="preserve">ημόσιο τούς έβαλαν στην τσέπη τους, δηλαδή τους έκλεψαν από το </w:t>
      </w:r>
      <w:r>
        <w:rPr>
          <w:rFonts w:eastAsia="Times New Roman"/>
          <w:szCs w:val="24"/>
        </w:rPr>
        <w:t>δ</w:t>
      </w:r>
      <w:r>
        <w:rPr>
          <w:rFonts w:eastAsia="Times New Roman"/>
          <w:szCs w:val="24"/>
        </w:rPr>
        <w:t xml:space="preserve">ημόσιο. </w:t>
      </w:r>
    </w:p>
    <w:p w14:paraId="10081538"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Αυτή, όμως, είναι μ</w:t>
      </w:r>
      <w:r>
        <w:rPr>
          <w:rFonts w:eastAsia="Times New Roman"/>
          <w:szCs w:val="24"/>
        </w:rPr>
        <w:t>ί</w:t>
      </w:r>
      <w:r>
        <w:rPr>
          <w:rFonts w:eastAsia="Times New Roman"/>
          <w:szCs w:val="24"/>
        </w:rPr>
        <w:t xml:space="preserve">α μεγάλη συζήτηση που πρέπει να γίνει κάποια </w:t>
      </w:r>
      <w:r>
        <w:rPr>
          <w:rFonts w:eastAsia="Times New Roman"/>
          <w:szCs w:val="24"/>
        </w:rPr>
        <w:t xml:space="preserve">στιγμή, για να δούμε πώς χαράσσουμε τη φορολογική και οικονομική πολιτική μας και το τι κάνουμε. </w:t>
      </w:r>
    </w:p>
    <w:p w14:paraId="10081539" w14:textId="77777777" w:rsidR="00BF7D21" w:rsidRDefault="003642EA">
      <w:pPr>
        <w:spacing w:after="0" w:line="600" w:lineRule="auto"/>
        <w:ind w:firstLine="720"/>
        <w:contextualSpacing/>
        <w:jc w:val="both"/>
        <w:rPr>
          <w:rFonts w:eastAsia="Times New Roman"/>
          <w:szCs w:val="24"/>
        </w:rPr>
      </w:pPr>
      <w:r>
        <w:rPr>
          <w:rFonts w:eastAsia="Times New Roman"/>
          <w:szCs w:val="24"/>
        </w:rPr>
        <w:t>Σε ό,τι αφορά τώρα την ουσία της ερώτησής σας, πραγματικά κάνουμε μ</w:t>
      </w:r>
      <w:r>
        <w:rPr>
          <w:rFonts w:eastAsia="Times New Roman"/>
          <w:szCs w:val="24"/>
        </w:rPr>
        <w:t>ί</w:t>
      </w:r>
      <w:r>
        <w:rPr>
          <w:rFonts w:eastAsia="Times New Roman"/>
          <w:szCs w:val="24"/>
        </w:rPr>
        <w:t xml:space="preserve">α μεγάλη προσπάθεια στα θέματα φοροδιαφυγής. Έχω καταθέσει στη Βουλή πάρα πολλά στοιχεία. </w:t>
      </w:r>
      <w:r>
        <w:rPr>
          <w:rFonts w:eastAsia="Times New Roman"/>
          <w:szCs w:val="24"/>
        </w:rPr>
        <w:t>Έχω εξηγήσει τον προγραμματισμό της Κυβέρνησης. Κάνουμε μ</w:t>
      </w:r>
      <w:r>
        <w:rPr>
          <w:rFonts w:eastAsia="Times New Roman"/>
          <w:szCs w:val="24"/>
        </w:rPr>
        <w:t>ί</w:t>
      </w:r>
      <w:r>
        <w:rPr>
          <w:rFonts w:eastAsia="Times New Roman"/>
          <w:szCs w:val="24"/>
        </w:rPr>
        <w:t xml:space="preserve">α πολύ μεγάλη προσπάθεια, η οποία φαίνεται και φαίνεται στα αποτελέσματα που έχουμε όλο αυτό το διάστημα. </w:t>
      </w:r>
    </w:p>
    <w:p w14:paraId="1008153A"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Μην παρασύρεστε από το τι λένε ορισμένα μέσα μαζικής ενημέρωσης σε σχέση με τα έσοδα του ελληνικού </w:t>
      </w:r>
      <w:r>
        <w:rPr>
          <w:rFonts w:eastAsia="Times New Roman"/>
          <w:szCs w:val="24"/>
        </w:rPr>
        <w:t>δ</w:t>
      </w:r>
      <w:r>
        <w:rPr>
          <w:rFonts w:eastAsia="Times New Roman"/>
          <w:szCs w:val="24"/>
        </w:rPr>
        <w:t>ημοσίου. Είχαμε την ευκαιρία και έχουμε καταθέσει πάρα πολλές φορές τα στοιχεία με τα οποία φαίνεται το τι γίνεται με μεγάλες υποθέσεις φοροδιαφυγής και γεν</w:t>
      </w:r>
      <w:r>
        <w:rPr>
          <w:rFonts w:eastAsia="Times New Roman"/>
          <w:szCs w:val="24"/>
        </w:rPr>
        <w:t>ικά με την αύξηση της εισπραξιμότητας και του ΦΠΑ, παραδείγματος χάριν στα νησιά, όπου υπάρχει η παραπληροφόρηση, ακούγεται η καταστροφολογία ότι πέφτουν τα έσοδα, ενώ τα στοιχεία που καταθέσαμε δείχνουν ότι αυξάνονται ακόμα και κατά 50% σε μεγάλους τουρισ</w:t>
      </w:r>
      <w:r>
        <w:rPr>
          <w:rFonts w:eastAsia="Times New Roman"/>
          <w:szCs w:val="24"/>
        </w:rPr>
        <w:t xml:space="preserve">τικούς προορισμούς. </w:t>
      </w:r>
    </w:p>
    <w:p w14:paraId="1008153B"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 xml:space="preserve">Γενικά για τα θέματα της φοροδιαφυγής έχουμε μιλήσει πάρα πολύ. Ειδικά για το θέμα του ΦΠΑ υπάρχει το επιχειρησιακό σχέδιο της Γενικής Γραμματείας Δημοσίων Εσόδων, υπάρχει το επιχειρησιακό σχέδιο της </w:t>
      </w:r>
      <w:r>
        <w:rPr>
          <w:rFonts w:eastAsia="Times New Roman"/>
          <w:szCs w:val="24"/>
        </w:rPr>
        <w:t>ε</w:t>
      </w:r>
      <w:r>
        <w:rPr>
          <w:rFonts w:eastAsia="Times New Roman"/>
          <w:szCs w:val="24"/>
        </w:rPr>
        <w:t xml:space="preserve">ιδικής </w:t>
      </w:r>
      <w:r>
        <w:rPr>
          <w:rFonts w:eastAsia="Times New Roman"/>
          <w:szCs w:val="24"/>
        </w:rPr>
        <w:t>γ</w:t>
      </w:r>
      <w:r>
        <w:rPr>
          <w:rFonts w:eastAsia="Times New Roman"/>
          <w:szCs w:val="24"/>
        </w:rPr>
        <w:t>ραμματείας του ΣΔΟΕ στο μέ</w:t>
      </w:r>
      <w:r>
        <w:rPr>
          <w:rFonts w:eastAsia="Times New Roman"/>
          <w:szCs w:val="24"/>
        </w:rPr>
        <w:t xml:space="preserve">ρος όπου έχει την αρμοδιότητα σε αυτό το θέμα και υπάρχει και η συνεργασία όλων των φορέων της Κυβέρνησης για αυτό το ζήτημα. Δεν έχουμε κάνει αυτά τα οποία θα μας κάνουν ευτυχισμένους και θα μας κάνουν να εφησυχάσουμε. </w:t>
      </w:r>
    </w:p>
    <w:p w14:paraId="1008153C" w14:textId="77777777" w:rsidR="00BF7D21" w:rsidRDefault="003642EA">
      <w:pPr>
        <w:spacing w:after="0" w:line="600" w:lineRule="auto"/>
        <w:ind w:firstLine="720"/>
        <w:contextualSpacing/>
        <w:jc w:val="both"/>
        <w:rPr>
          <w:rFonts w:eastAsia="Times New Roman"/>
          <w:szCs w:val="24"/>
        </w:rPr>
      </w:pPr>
      <w:r>
        <w:rPr>
          <w:rFonts w:eastAsia="Times New Roman"/>
          <w:szCs w:val="24"/>
        </w:rPr>
        <w:t>Στα θέματα φοροδιαφυγής, λαθρεμπορί</w:t>
      </w:r>
      <w:r>
        <w:rPr>
          <w:rFonts w:eastAsia="Times New Roman"/>
          <w:szCs w:val="24"/>
        </w:rPr>
        <w:t xml:space="preserve">ου και διαφθοράς θα περάσουν πάρα πολλά χρόνια για να εφησυχάσουμε και να είμαστε ικανοποιημένοι. Θα δίνουμε συνεχώς αγώνες. </w:t>
      </w:r>
    </w:p>
    <w:p w14:paraId="1008153D" w14:textId="77777777" w:rsidR="00BF7D21" w:rsidRDefault="003642EA">
      <w:pPr>
        <w:spacing w:after="0" w:line="600" w:lineRule="auto"/>
        <w:ind w:firstLine="720"/>
        <w:contextualSpacing/>
        <w:jc w:val="both"/>
        <w:rPr>
          <w:rFonts w:eastAsia="Times New Roman"/>
          <w:szCs w:val="24"/>
        </w:rPr>
      </w:pPr>
      <w:r>
        <w:rPr>
          <w:rFonts w:eastAsia="Times New Roman"/>
          <w:szCs w:val="24"/>
        </w:rPr>
        <w:t>Όμως, βεβαίως και υπάρχει μ</w:t>
      </w:r>
      <w:r>
        <w:rPr>
          <w:rFonts w:eastAsia="Times New Roman"/>
          <w:szCs w:val="24"/>
        </w:rPr>
        <w:t>ί</w:t>
      </w:r>
      <w:r>
        <w:rPr>
          <w:rFonts w:eastAsia="Times New Roman"/>
          <w:szCs w:val="24"/>
        </w:rPr>
        <w:t>α ενεργοποίηση των υπηρεσιών και ένας συντονισμός για μεγαλύτερη αποτελεσματικότητα σε όλα αυτά τα θέμ</w:t>
      </w:r>
      <w:r>
        <w:rPr>
          <w:rFonts w:eastAsia="Times New Roman"/>
          <w:szCs w:val="24"/>
        </w:rPr>
        <w:t xml:space="preserve">ατα. </w:t>
      </w:r>
      <w:r>
        <w:rPr>
          <w:rFonts w:eastAsia="Times New Roman"/>
          <w:szCs w:val="24"/>
        </w:rPr>
        <w:t>Β</w:t>
      </w:r>
      <w:r>
        <w:rPr>
          <w:rFonts w:eastAsia="Times New Roman"/>
          <w:szCs w:val="24"/>
        </w:rPr>
        <w:t xml:space="preserve">εβαίως, υπάρχει και συνεργασία με την Ευρωπαϊκή Ένωση στα θέματα του ΦΠΑ και γενικότερα της αύξησης της εισπραξιμότητας. </w:t>
      </w:r>
    </w:p>
    <w:p w14:paraId="1008153E" w14:textId="77777777" w:rsidR="00BF7D21" w:rsidRDefault="003642EA">
      <w:pPr>
        <w:spacing w:after="0" w:line="600" w:lineRule="auto"/>
        <w:ind w:firstLine="720"/>
        <w:contextualSpacing/>
        <w:jc w:val="both"/>
        <w:rPr>
          <w:rFonts w:eastAsia="Times New Roman" w:cs="Times New Roman"/>
          <w:szCs w:val="24"/>
        </w:rPr>
      </w:pPr>
      <w:r>
        <w:rPr>
          <w:rFonts w:eastAsia="Times New Roman"/>
          <w:szCs w:val="24"/>
        </w:rPr>
        <w:t>Σε ό,τι αφορά το θέμα της διασύνδεσης των φορολογικών μηχανισμών με τη Γενική Γραμματεία Πληροφοριακών Συστημάτων ή με το Υπουργ</w:t>
      </w:r>
      <w:r>
        <w:rPr>
          <w:rFonts w:eastAsia="Times New Roman"/>
          <w:szCs w:val="24"/>
        </w:rPr>
        <w:t xml:space="preserve">είο Οικονομικών γενικότερα, με τις φορολογικές υπηρεσίες, </w:t>
      </w:r>
      <w:r>
        <w:rPr>
          <w:rFonts w:eastAsia="Times New Roman"/>
          <w:szCs w:val="24"/>
        </w:rPr>
        <w:lastRenderedPageBreak/>
        <w:t>δυστυχώς, εκεί υπάρχουν καθυστερήσεις. Ενώ το θεσμικό πλαίσιο είναι έτοιμο από το 2010, υπάρχουν καθυστερήσεις και στην υπάρχουσα περίοδο, οι οποίες κλείνουν με το νομοσχέδιο για το «πλαστικό» χρήμα</w:t>
      </w:r>
      <w:r>
        <w:rPr>
          <w:rFonts w:eastAsia="Times New Roman"/>
          <w:szCs w:val="24"/>
        </w:rPr>
        <w:t xml:space="preserve"> το οποίο θα έρθει πολύ σύντομα στη Βουλή. Σε αυτό το νομοσχέδιο υπάρχει διάταξη που τροποποιεί το υφιστάμενο θεσμικό πλαίσιο, δίνει πλέον απάντηση σε αυτό το ζήτημα και δίνει δυνατότητα να υπάρξει η άμεση διασύνδεση, με την οποία θα μπορέσουμε να κάνουμε </w:t>
      </w:r>
      <w:r>
        <w:rPr>
          <w:rFonts w:eastAsia="Times New Roman"/>
          <w:szCs w:val="24"/>
        </w:rPr>
        <w:t xml:space="preserve">πολύ καλύτερους ελέγχους. </w:t>
      </w:r>
      <w:r>
        <w:rPr>
          <w:rFonts w:eastAsia="Times New Roman"/>
          <w:szCs w:val="24"/>
        </w:rPr>
        <w:t>Α</w:t>
      </w:r>
      <w:r>
        <w:rPr>
          <w:rFonts w:eastAsia="Times New Roman"/>
          <w:szCs w:val="24"/>
        </w:rPr>
        <w:t>υτό γιατί θα μπορεί κάποιος ελεγκτής από το γραφείο του να τηλεφωνεί σε μ</w:t>
      </w:r>
      <w:r>
        <w:rPr>
          <w:rFonts w:eastAsia="Times New Roman"/>
          <w:szCs w:val="24"/>
        </w:rPr>
        <w:t>ί</w:t>
      </w:r>
      <w:r>
        <w:rPr>
          <w:rFonts w:eastAsia="Times New Roman"/>
          <w:szCs w:val="24"/>
        </w:rPr>
        <w:t>α επιχείρηση και να λέει: «Κύριε, έχετε εκατό τραπέζια και βλέπω ότι έχετε κόψει απόδειξη στα είκοσι. Να έρθουμε για έλεγχο ή θα συμμορφωθείτε;».</w:t>
      </w:r>
      <w:r>
        <w:rPr>
          <w:rFonts w:eastAsia="Times New Roman" w:cs="Times New Roman"/>
          <w:szCs w:val="24"/>
        </w:rPr>
        <w:t xml:space="preserve"> </w:t>
      </w:r>
    </w:p>
    <w:p w14:paraId="1008153F" w14:textId="77777777" w:rsidR="00BF7D21" w:rsidRDefault="003642EA">
      <w:pPr>
        <w:spacing w:after="0" w:line="600" w:lineRule="auto"/>
        <w:ind w:firstLine="720"/>
        <w:contextualSpacing/>
        <w:jc w:val="both"/>
        <w:rPr>
          <w:rFonts w:eastAsia="Times New Roman"/>
          <w:szCs w:val="24"/>
        </w:rPr>
      </w:pPr>
      <w:r>
        <w:rPr>
          <w:rFonts w:eastAsia="Times New Roman"/>
          <w:szCs w:val="24"/>
        </w:rPr>
        <w:t>Κάτι που</w:t>
      </w:r>
      <w:r>
        <w:rPr>
          <w:rFonts w:eastAsia="Times New Roman"/>
          <w:szCs w:val="24"/>
        </w:rPr>
        <w:t xml:space="preserve"> τώρα μας κοστίζει πάρα πολύ σε ελεγκτικό προσωπικό, σε χρόνο, σε χρήμα και σε μ</w:t>
      </w:r>
      <w:r>
        <w:rPr>
          <w:rFonts w:eastAsia="Times New Roman"/>
          <w:szCs w:val="24"/>
        </w:rPr>
        <w:t>ί</w:t>
      </w:r>
      <w:r>
        <w:rPr>
          <w:rFonts w:eastAsia="Times New Roman"/>
          <w:szCs w:val="24"/>
        </w:rPr>
        <w:t xml:space="preserve">α σειρά από άλλες διαδικασίες. Αυτά θα τελειώσουν. Θα γίνουν πιο αυτόματες οι διαδικασίες και θα μπορούμε να ελέγχουμε καλύτερα. </w:t>
      </w:r>
    </w:p>
    <w:p w14:paraId="10081540"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 xml:space="preserve">Θα καταθέσω έγγραφα από τέσσερις </w:t>
      </w:r>
      <w:r>
        <w:rPr>
          <w:rFonts w:eastAsia="Times New Roman"/>
          <w:szCs w:val="24"/>
        </w:rPr>
        <w:t>δ</w:t>
      </w:r>
      <w:r>
        <w:rPr>
          <w:rFonts w:eastAsia="Times New Roman"/>
          <w:szCs w:val="24"/>
        </w:rPr>
        <w:t>ιευθύνσεις.</w:t>
      </w:r>
      <w:r>
        <w:rPr>
          <w:rFonts w:eastAsia="Times New Roman"/>
          <w:szCs w:val="24"/>
        </w:rPr>
        <w:t xml:space="preserve"> Υπάρχει μεταξύ αυτών και έγγραφο της Διεύθυνσης Υποστήριξης Ηλεκτρονικών Υπηρεσιών, που δηλώνει με σαφήνεια ότι είναι απολύτως έτοιμη η </w:t>
      </w:r>
      <w:r>
        <w:rPr>
          <w:rFonts w:eastAsia="Times New Roman"/>
          <w:szCs w:val="24"/>
        </w:rPr>
        <w:t>δ</w:t>
      </w:r>
      <w:r>
        <w:rPr>
          <w:rFonts w:eastAsia="Times New Roman"/>
          <w:szCs w:val="24"/>
        </w:rPr>
        <w:t>ιεύθυνση να δεχθεί τον όγκο των δεδομένων των συναλλαγών χονδρικής και λιανικής για το σύνολο των φορολογικών μηχανισμ</w:t>
      </w:r>
      <w:r>
        <w:rPr>
          <w:rFonts w:eastAsia="Times New Roman"/>
          <w:szCs w:val="24"/>
        </w:rPr>
        <w:t>ών πανελλαδικά.</w:t>
      </w:r>
    </w:p>
    <w:p w14:paraId="10081541"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Το λέω αυτό γιατί κάποιοι που δεν θέλουν να «ζυμώσουν», προσπαθούν να βρουν δικαιολογία ότι δεν μπορεί τεχνικά να αξιοποιηθεί αυτή η πληροφορία. Γι’ αυτό θα καταθέσω και έγγραφο της αντίστοιχης </w:t>
      </w:r>
      <w:r>
        <w:rPr>
          <w:rFonts w:eastAsia="Times New Roman"/>
          <w:szCs w:val="24"/>
        </w:rPr>
        <w:t>δ</w:t>
      </w:r>
      <w:r>
        <w:rPr>
          <w:rFonts w:eastAsia="Times New Roman"/>
          <w:szCs w:val="24"/>
        </w:rPr>
        <w:t>ιεύθυνσης, που αποδεικνύει ότι δεν υπάρχει κα</w:t>
      </w:r>
      <w:r>
        <w:rPr>
          <w:rFonts w:eastAsia="Times New Roman"/>
          <w:szCs w:val="24"/>
        </w:rPr>
        <w:t>μ</w:t>
      </w:r>
      <w:r>
        <w:rPr>
          <w:rFonts w:eastAsia="Times New Roman"/>
          <w:szCs w:val="24"/>
        </w:rPr>
        <w:t>μία δικαιολογία και ότι μπορεί να λειτουργήσει αυτή η εφαρμογή.</w:t>
      </w:r>
    </w:p>
    <w:p w14:paraId="1008154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w:t>
      </w:r>
      <w:r>
        <w:rPr>
          <w:rFonts w:eastAsia="Times New Roman" w:cs="Times New Roman"/>
          <w:szCs w:val="24"/>
        </w:rPr>
        <w:t>νσης Στενογραφίας και Πρακτικών της Βουλής)</w:t>
      </w:r>
    </w:p>
    <w:p w14:paraId="1008154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Καμμένο, έχετε τον λόγο.</w:t>
      </w:r>
    </w:p>
    <w:p w14:paraId="1008154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Ευχαριστώ πολύ, κύριε Υπουργέ.</w:t>
      </w:r>
    </w:p>
    <w:p w14:paraId="1008154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Με την ευκαιρία να πω ότι τα 5 δισεκατομμύρια που απωλέσαμε μόνο τον τελευταίο χρόνο είναι σχεδόν, τηρουμένων των αναλογιών, το ύψος των μέτρων που αναγκάστηκε αυτή η Κυβέρνηση μετά από τη σκληρή διαπραγμάτευση πέρσι να πάρει για τα επόμενα τρία χρόνια. Να</w:t>
      </w:r>
      <w:r>
        <w:rPr>
          <w:rFonts w:eastAsia="Times New Roman" w:cs="Times New Roman"/>
          <w:szCs w:val="24"/>
        </w:rPr>
        <w:t xml:space="preserve"> φαντασθούμε, δηλαδή, πόσο απλό είναι αυτό που λέω, που καταγράφεται αυτήν τη στιγμή στη Βουλή, ότι αν είχαμε εισπράξει το 2014 τα 5 δισεκατομμύρια ευρώ θα τα είχαμε στο ταμείο. Θα έπρεπε, βέβαια, να αναδιαρθρώσουμε, να οργανώσουμε το κράτος, να κάνουμε κα</w:t>
      </w:r>
      <w:r>
        <w:rPr>
          <w:rFonts w:eastAsia="Times New Roman" w:cs="Times New Roman"/>
          <w:szCs w:val="24"/>
        </w:rPr>
        <w:t xml:space="preserve">λύτερες τις υπηρεσίες, να γίνουν πιο ανταγωνιστικές. Δεν το συζητάει κανένας αυτό, τις διαρθρωτικές αλλαγές που πρέπει να γίνουν. Στο ταμείο, όμως, θα είχαμε 5 δισεκατομμύρια. </w:t>
      </w:r>
    </w:p>
    <w:p w14:paraId="1008154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νέο, λοιπόν, που μας φέρνετε αυτήν τη στιγμή και θα ελεγχθεί αυτή η Κυβέρνησ</w:t>
      </w:r>
      <w:r>
        <w:rPr>
          <w:rFonts w:eastAsia="Times New Roman" w:cs="Times New Roman"/>
          <w:szCs w:val="24"/>
        </w:rPr>
        <w:t xml:space="preserve">η -και με όλο τον σεβασμό το λέω ότι είμαστε εδώ για να ελέγχουμε την Κυβέρνηση-, είναι ότι εφόσον υπάρχει αυτήν τη στιγμή η δυνατότητα της διασύνδεσης ηλεκτρονικά των ταμειακών μηχανών και μπορούν να σηκώσουν </w:t>
      </w:r>
      <w:r>
        <w:rPr>
          <w:rFonts w:eastAsia="Times New Roman" w:cs="Times New Roman"/>
          <w:szCs w:val="24"/>
        </w:rPr>
        <w:lastRenderedPageBreak/>
        <w:t xml:space="preserve">τον όγκο των δεδομένων και των συναλλαγών, οι </w:t>
      </w:r>
      <w:r>
        <w:rPr>
          <w:rFonts w:eastAsia="Times New Roman" w:cs="Times New Roman"/>
          <w:szCs w:val="24"/>
        </w:rPr>
        <w:t>οποίες είναι εκατομμύρια καθημερινά και σε πραγματικό χρόνο, το βράδυ ή μια ημέρα, θα γίνεται η άμεση απόδοση του ΦΠΑ ή προείσπραξη του ΦΠΑ. Στο εξωτερικό, ξέρετε, κάνουν το 50% καθημερινά και το εκκαθαρίζουν στο τέλος του χρόνου, για να τους αφήσουν και λ</w:t>
      </w:r>
      <w:r>
        <w:rPr>
          <w:rFonts w:eastAsia="Times New Roman" w:cs="Times New Roman"/>
          <w:szCs w:val="24"/>
        </w:rPr>
        <w:t xml:space="preserve">ίγο </w:t>
      </w:r>
      <w:r>
        <w:rPr>
          <w:rFonts w:eastAsia="Times New Roman" w:cs="Times New Roman"/>
          <w:szCs w:val="24"/>
          <w:lang w:val="en-US"/>
        </w:rPr>
        <w:t>cash</w:t>
      </w:r>
      <w:r>
        <w:rPr>
          <w:rFonts w:eastAsia="Times New Roman" w:cs="Times New Roman"/>
          <w:szCs w:val="24"/>
        </w:rPr>
        <w:t xml:space="preserve"> </w:t>
      </w:r>
      <w:r>
        <w:rPr>
          <w:rFonts w:eastAsia="Times New Roman" w:cs="Times New Roman"/>
          <w:szCs w:val="24"/>
          <w:lang w:val="en-US"/>
        </w:rPr>
        <w:t>flow</w:t>
      </w:r>
      <w:r>
        <w:rPr>
          <w:rFonts w:eastAsia="Times New Roman" w:cs="Times New Roman"/>
          <w:szCs w:val="24"/>
        </w:rPr>
        <w:t xml:space="preserve">, λίγα χρήματα στο ταμείο. Τους εκκαθαρίζουν αναγκαστικά στην ταμειακή μηχανή στο τέλος του μήνα. Μπορούμε να βρούμε και εμείς πολλά σενάρια. </w:t>
      </w:r>
    </w:p>
    <w:p w14:paraId="1008154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 βασικό, το νέο που βγαίνει σήμερα, είναι ότι είμαστε έτοιμοι τεχνικά. Με ενδιαφέρει πολύ το τεχνι</w:t>
      </w:r>
      <w:r>
        <w:rPr>
          <w:rFonts w:eastAsia="Times New Roman" w:cs="Times New Roman"/>
          <w:szCs w:val="24"/>
        </w:rPr>
        <w:t xml:space="preserve">κό, διότι εάν έρθουν πέντε εμπειρογνώμονες και κάνουν διαφορετικές εισηγήσεις στον Υπουργό για τεχνικά ζητήματα των οποίων ούτε εσείς ούτε εγώ μπορούμε να γνωρίζουμε το εύρος και την κάθε τεχνική λεπτομέρεια και μας φοβίσουν ή μας πουν: «Ξέρετε, μήπως δεν </w:t>
      </w:r>
      <w:r>
        <w:rPr>
          <w:rFonts w:eastAsia="Times New Roman" w:cs="Times New Roman"/>
          <w:szCs w:val="24"/>
        </w:rPr>
        <w:t>είναι σωστό; Μήπως χάσουμε; Μήπως γίνει κάτι λάθος;» και δεν πάρουμε την απόφαση να εισπράξουμε από εδώ και πέρα για τα επόμενα πέντε χρόνια, θα χάσουμε όχι 32 δισεκατομμύρια, γιατί με την ανάπτυξη που θα έρθει στην ελληνική οικονομία, προσέξτε, τα 32,2 δι</w:t>
      </w:r>
      <w:r>
        <w:rPr>
          <w:rFonts w:eastAsia="Times New Roman" w:cs="Times New Roman"/>
          <w:szCs w:val="24"/>
        </w:rPr>
        <w:t xml:space="preserve">σεκατομμύρια που χάσαμε από τον ΦΠΑ πέντε χρόνια τώρα, από το 2016 μέχρι το </w:t>
      </w:r>
      <w:r>
        <w:rPr>
          <w:rFonts w:eastAsia="Times New Roman" w:cs="Times New Roman"/>
          <w:szCs w:val="24"/>
        </w:rPr>
        <w:lastRenderedPageBreak/>
        <w:t>2021, θα είναι πάνω από 40 δισεκατομμύρια. Θα έχει ανάπτυξη η οικονομία, θα έχουμε πιο πολλές συναλλαγές, άρα το ΑΕΠ θα αυξηθεί, οπότε προβλέπουμε τώρα ότι αν πάμε με τα ίδια νούμε</w:t>
      </w:r>
      <w:r>
        <w:rPr>
          <w:rFonts w:eastAsia="Times New Roman" w:cs="Times New Roman"/>
          <w:szCs w:val="24"/>
        </w:rPr>
        <w:t xml:space="preserve">ρα της προηγουμένης πενταετίας στην επόμενη, θα χάσουμε, αν δεν κινηθούμε σήμερα, πάνω από 40 δισεκατομμύρια. </w:t>
      </w:r>
    </w:p>
    <w:p w14:paraId="1008154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κυβέρνηση στον κόσμο και πόσω μάλλον η ελληνική δεν θέλει να επιβάλει υψηλή φορολόγηση. Όμως αναγκάζεται, επειδή υπάρχει φοροαποφυγή, φορο</w:t>
      </w:r>
      <w:r>
        <w:rPr>
          <w:rFonts w:eastAsia="Times New Roman" w:cs="Times New Roman"/>
          <w:szCs w:val="24"/>
        </w:rPr>
        <w:t>διαφυγή, να επιβάλει υψηλή φορολόγηση, που αναγκαστήκαμε να βάλουμε αυτήν τη στιγμή, η οποία φέρνει σε μη ανταγωνιστική θέση την πατρίδα μας, τόσο στα φυσικά όσο και στα νομικά πρόσωπα, πόσω μάλλον ο ΕΝΦΙΑ, για τον οποίο θα ακούσουμε την Κυριακή και τον κ.</w:t>
      </w:r>
      <w:r>
        <w:rPr>
          <w:rFonts w:eastAsia="Times New Roman" w:cs="Times New Roman"/>
          <w:szCs w:val="24"/>
        </w:rPr>
        <w:t xml:space="preserve"> Μητσοτάκη. Πού θα βρει το 30%, τα 800 εκατομμύρια τον χρόνο; Πώς θα τα ελαφρύνει; Να τα 800 εκατομμύρια. Από τα 5 δισεκατομμύρια, με τα 800 εκατομμύρια από τον ΦΠΑ, να «κουρέψουν» άμεσα τον ΕΝΦΙΑ, να γίνει πιο δίκαιος, όχι να μην υπάρχει. Να πέσει οριζόντ</w:t>
      </w:r>
      <w:r>
        <w:rPr>
          <w:rFonts w:eastAsia="Times New Roman" w:cs="Times New Roman"/>
          <w:szCs w:val="24"/>
        </w:rPr>
        <w:t xml:space="preserve">ια, να πάει σε χαμηλότερη κλίμακα όλος ο κόσμος και αυτός που έχει πολλά ακίνητα να πληρώσει, αυτός που έχει </w:t>
      </w:r>
      <w:r>
        <w:rPr>
          <w:rFonts w:eastAsia="Times New Roman" w:cs="Times New Roman"/>
          <w:szCs w:val="24"/>
        </w:rPr>
        <w:lastRenderedPageBreak/>
        <w:t>λιγότερα να ελαφρυνθεί. Έχουμε το ΕΚΑΣ. Έχουμε «τρύπες» οι οποίες δεν βοηθούν αυτήν τη στιγμή τα έσοδα και το διαθέσιμο εισόδημα της κάθε οικογένει</w:t>
      </w:r>
      <w:r>
        <w:rPr>
          <w:rFonts w:eastAsia="Times New Roman" w:cs="Times New Roman"/>
          <w:szCs w:val="24"/>
        </w:rPr>
        <w:t>ας, άμεσους και έμμεσους φόροι, που πρέπει να τους ελαφρύνουμε.</w:t>
      </w:r>
    </w:p>
    <w:p w14:paraId="1008154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Οπότε δεσμευόμαστε ως Κυβέρνηση και ελπίζω μέσα στον χρόνο –και εδώ είμαστε για να το ελέγξουμε, κύριε Υπουργέ, μαζί- να φέρουμε τη διασύνδεση σε πραγματικό χρόνο, να ξεκινήσει η είσπραξη μαζί</w:t>
      </w:r>
      <w:r>
        <w:rPr>
          <w:rFonts w:eastAsia="Times New Roman" w:cs="Times New Roman"/>
          <w:szCs w:val="24"/>
        </w:rPr>
        <w:t xml:space="preserve"> με τα </w:t>
      </w:r>
      <w:r>
        <w:rPr>
          <w:rFonts w:eastAsia="Times New Roman" w:cs="Times New Roman"/>
          <w:szCs w:val="24"/>
          <w:lang w:val="en-US"/>
        </w:rPr>
        <w:t>POS</w:t>
      </w:r>
      <w:r>
        <w:rPr>
          <w:rFonts w:eastAsia="Times New Roman" w:cs="Times New Roman"/>
          <w:szCs w:val="24"/>
        </w:rPr>
        <w:t>, έτσι ώστε να ελαφρυνθεί η ελληνική οικονομία και του χρόνου, όταν καταρτίσουμε τον προϋπολογισμό του 2018, τέτοια εποχή το 2017, να έχουμε ήδη ξεκινήσει προείσπραξη και να μπορέσουμε να βάλουμε τα πραγματικά έσοδα στο έσοδο του ΦΠΑ όχι 13 και 1</w:t>
      </w:r>
      <w:r>
        <w:rPr>
          <w:rFonts w:eastAsia="Times New Roman" w:cs="Times New Roman"/>
          <w:szCs w:val="24"/>
        </w:rPr>
        <w:t xml:space="preserve">4 και 15 τον χρόνο, αλλά να τα βάζουμε 20, 21 και 22. </w:t>
      </w:r>
    </w:p>
    <w:p w14:paraId="1008154A" w14:textId="77777777" w:rsidR="00BF7D21" w:rsidRDefault="003642EA">
      <w:pPr>
        <w:spacing w:after="0" w:line="600" w:lineRule="auto"/>
        <w:ind w:firstLine="720"/>
        <w:contextualSpacing/>
        <w:jc w:val="both"/>
        <w:rPr>
          <w:rFonts w:eastAsia="Times New Roman"/>
          <w:szCs w:val="24"/>
        </w:rPr>
      </w:pPr>
      <w:r>
        <w:rPr>
          <w:rFonts w:eastAsia="Times New Roman" w:cs="Times New Roman"/>
          <w:szCs w:val="24"/>
        </w:rPr>
        <w:t xml:space="preserve">Έτσι και οι </w:t>
      </w:r>
      <w:r>
        <w:rPr>
          <w:rFonts w:eastAsia="Times New Roman" w:cs="Times New Roman"/>
          <w:szCs w:val="24"/>
        </w:rPr>
        <w:t>θ</w:t>
      </w:r>
      <w:r>
        <w:rPr>
          <w:rFonts w:eastAsia="Times New Roman" w:cs="Times New Roman"/>
          <w:szCs w:val="24"/>
        </w:rPr>
        <w:t>εσμοί και οι Ευρωπαίοι και όλοι αυτοί με τους οποίους συνεργαζόμαστε και διαπραγματευόμαστε αυτήν την περίοδο θα δουν ότι μόνιμα έφερε λύση η Κυβέρνηση, μόνιμα πάταξε τη φοροαποφυγή και τη</w:t>
      </w:r>
      <w:r>
        <w:rPr>
          <w:rFonts w:eastAsia="Times New Roman" w:cs="Times New Roman"/>
          <w:szCs w:val="24"/>
        </w:rPr>
        <w:t xml:space="preserve"> φοροδιαφυγή και έφερε ένα μόνιμο δημοσιονομικό μέτρο, το οποίο μπορεί και δικαιολογείται </w:t>
      </w:r>
      <w:r>
        <w:rPr>
          <w:rFonts w:eastAsia="Times New Roman" w:cs="Times New Roman"/>
          <w:szCs w:val="24"/>
        </w:rPr>
        <w:lastRenderedPageBreak/>
        <w:t>να ελαφρύνει τις τάξεις, οι οποίες έχουν ανάγκη και πρόβλημα, την ανταγωνιστικότητα της ελληνικής οικονομίας, τον ΦΠΑ και τις επιχειρήσεις, αλλά και το χρέος.</w:t>
      </w:r>
    </w:p>
    <w:p w14:paraId="1008154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w:t>
      </w:r>
      <w:r>
        <w:rPr>
          <w:rFonts w:eastAsia="Times New Roman" w:cs="Times New Roman"/>
          <w:szCs w:val="24"/>
        </w:rPr>
        <w:t>με αυτό, δηλαδή τα 5 δισεκατομμύρια φανταστείτε ότι είναι το 90% της εξυπηρέτησης των τόκων τον χρόνο, για να ξέρουμε σχηματικά για πόσα λεπτά μιλάμε. Το 2014 5 δισεκατομμύρια ΦΠΑ, 5.870 ήταν οι τόκοι που πληρώσαμε. Άρα δεν θα είχαμε ανάγκη τους τόκους. Γι</w:t>
      </w:r>
      <w:r>
        <w:rPr>
          <w:rFonts w:eastAsia="Times New Roman" w:cs="Times New Roman"/>
          <w:szCs w:val="24"/>
        </w:rPr>
        <w:t>α ποιο πλεόνασμα μιλάμε; Έχουμε πλέον πλεόνασμα άμεσα. Παρακαλώ να το δείτε και να φέρουμε λύσεις σε αυτό το ζήτημα.</w:t>
      </w:r>
    </w:p>
    <w:p w14:paraId="1008154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008154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w:t>
      </w:r>
    </w:p>
    <w:p w14:paraId="1008154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Σε ό,</w:t>
      </w:r>
      <w:r>
        <w:rPr>
          <w:rFonts w:eastAsia="Times New Roman" w:cs="Times New Roman"/>
          <w:szCs w:val="24"/>
        </w:rPr>
        <w:t xml:space="preserve">τι αφορά αυτό που είπατε για τις εξαγγελίες του Αρχηγού της Αξιωματικής Αντιπολίτευσης, σίγουρα όλοι περιμένουμε με ενδιαφέρον να ακούσουμε την πρόταση, πού θα βρεθεί το </w:t>
      </w:r>
      <w:r>
        <w:rPr>
          <w:rFonts w:eastAsia="Times New Roman" w:cs="Times New Roman"/>
          <w:szCs w:val="24"/>
        </w:rPr>
        <w:t>1</w:t>
      </w:r>
      <w:r>
        <w:rPr>
          <w:rFonts w:eastAsia="Times New Roman" w:cs="Times New Roman"/>
          <w:szCs w:val="24"/>
        </w:rPr>
        <w:t xml:space="preserve"> </w:t>
      </w:r>
      <w:r>
        <w:rPr>
          <w:rFonts w:eastAsia="Times New Roman" w:cs="Times New Roman"/>
          <w:szCs w:val="24"/>
        </w:rPr>
        <w:t>δισ</w:t>
      </w:r>
      <w:r>
        <w:rPr>
          <w:rFonts w:eastAsia="Times New Roman" w:cs="Times New Roman"/>
          <w:szCs w:val="24"/>
        </w:rPr>
        <w:t>εκατομμύριο και παραπάνω τον χρόνο για να πραγματοποιηθούν οι εξαγγελίες που έχου</w:t>
      </w:r>
      <w:r>
        <w:rPr>
          <w:rFonts w:eastAsia="Times New Roman" w:cs="Times New Roman"/>
          <w:szCs w:val="24"/>
        </w:rPr>
        <w:t xml:space="preserve">ν γίνει μέχρι τώρα και αυτές που θα γίνουν </w:t>
      </w:r>
    </w:p>
    <w:p w14:paraId="1008154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Γιατί εγώ ένα</w:t>
      </w:r>
      <w:r>
        <w:rPr>
          <w:rFonts w:eastAsia="Times New Roman" w:cs="Times New Roman"/>
          <w:szCs w:val="24"/>
        </w:rPr>
        <w:t>ν</w:t>
      </w:r>
      <w:r>
        <w:rPr>
          <w:rFonts w:eastAsia="Times New Roman" w:cs="Times New Roman"/>
          <w:szCs w:val="24"/>
        </w:rPr>
        <w:t xml:space="preserve"> χρόνο ως Αναπληρωτής Υπουργός Οικονομικών δεν έχω ακούσει ούτε μία πρόταση για αύξηση των δημοσίων εσόδων από κάπου</w:t>
      </w:r>
      <w:r>
        <w:rPr>
          <w:rFonts w:eastAsia="Times New Roman" w:cs="Times New Roman"/>
          <w:szCs w:val="24"/>
        </w:rPr>
        <w:t>,</w:t>
      </w:r>
      <w:r>
        <w:rPr>
          <w:rFonts w:eastAsia="Times New Roman" w:cs="Times New Roman"/>
          <w:szCs w:val="24"/>
        </w:rPr>
        <w:t xml:space="preserve"> ούτε μία πρόταση για περιορισμό των δαπανών από κάπου αλλού. Γιατί αλλιώς μπορού</w:t>
      </w:r>
      <w:r>
        <w:rPr>
          <w:rFonts w:eastAsia="Times New Roman" w:cs="Times New Roman"/>
          <w:szCs w:val="24"/>
        </w:rPr>
        <w:t>με να λέμε ωραία λόγια, να καταργήσουμε τα πάντα, να κάνουμε ένα σωρό αλλαγές, όμως στα οικονομικά πρέπει να κάνουμε συγκεκριμένα πράγματα. Στη λογιστική υπάρχει το ισοζύγιο, χρέωση, πίστωση, υπόλοιπο. Δεν μπορείς να λες πράγματα που δεν ανταποκρίνονται στ</w:t>
      </w:r>
      <w:r>
        <w:rPr>
          <w:rFonts w:eastAsia="Times New Roman" w:cs="Times New Roman"/>
          <w:szCs w:val="24"/>
        </w:rPr>
        <w:t xml:space="preserve">α πραγματικά δεδομένα. </w:t>
      </w:r>
    </w:p>
    <w:p w14:paraId="1008155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Περιμένουμε, όμως, να γίνουμε όλοι σοφότεροι από τη συγκεκριμένη ομιλία και από το πού θα βρεθούν αυτά τα έσοδα. Ελπίζουμε να μην είναι η συνέχεια του προγράμματος που είχε ξεκινήσει, δηλαδή περιορισμός των δαπανών του δημοσίου από </w:t>
      </w:r>
      <w:r>
        <w:rPr>
          <w:rFonts w:eastAsia="Times New Roman" w:cs="Times New Roman"/>
          <w:szCs w:val="24"/>
        </w:rPr>
        <w:t>εκεί που είχε ανάγκη, δηλαδή την υγεία, την παιδεία ή με τις απολύσεις που είχαν ξεκινήσει και ευτυχώς σταμάτησαν. Ελπίζουμε να μην είναι από εκεί. Αν είναι από εκεί, θα είναι και πιο εύκολη η απάντηση.</w:t>
      </w:r>
    </w:p>
    <w:p w14:paraId="1008155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την ουσία αυτού που είπατε, θέλω να τον</w:t>
      </w:r>
      <w:r>
        <w:rPr>
          <w:rFonts w:eastAsia="Times New Roman" w:cs="Times New Roman"/>
          <w:szCs w:val="24"/>
        </w:rPr>
        <w:t xml:space="preserve">ίσω –όπως το λέει και η απάντηση της σχετικής υπηρεσίας- ότι έχουν ήδη διασυνδεθεί περίπου επτακόσιοι σαράντα φορολογικοί μηχανισμοί πανελλαδικά και έχει διαβιβαστεί ένας τεράστιος όγκος παραστατικών συναλλαγών χονδρικής και λιανικής. </w:t>
      </w:r>
    </w:p>
    <w:p w14:paraId="1008155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Ήδη, είμαστε σίγουρο</w:t>
      </w:r>
      <w:r>
        <w:rPr>
          <w:rFonts w:eastAsia="Times New Roman" w:cs="Times New Roman"/>
          <w:szCs w:val="24"/>
        </w:rPr>
        <w:t xml:space="preserve">ι τεχνικά γι’ αυτό και σας κατέθεσα το σχετικό έγγραφο της αρμόδιας διεύθυνσης, που είναι Διεύθυνση της Γενικής Γραμματείας Δημοσίων Εσόδων, η οποία επιβεβαιώνει την τεχνική ικανότητα της συγκεκριμένης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γ</w:t>
      </w:r>
      <w:r>
        <w:rPr>
          <w:rFonts w:eastAsia="Times New Roman" w:cs="Times New Roman"/>
          <w:szCs w:val="24"/>
        </w:rPr>
        <w:t>ραμματείας γι’ αυτά τα πράγματα.</w:t>
      </w:r>
    </w:p>
    <w:p w14:paraId="1008155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και </w:t>
      </w:r>
      <w:r>
        <w:rPr>
          <w:rFonts w:eastAsia="Times New Roman" w:cs="Times New Roman"/>
          <w:szCs w:val="24"/>
        </w:rPr>
        <w:t xml:space="preserve">δεν θα είναι εύκολο από την αρχή να διασυνδεθούν όλοι οι μηχανισμοί και δεν υπάρχει και λόγος. Αυτό θα πρέπει να γίνει ανά περιοχές, ανά κλάδους, ανά αντικείμενο, έτσι ώστε να μπορούμε να αντιμετωπίσουμε στοχευμένα θέματα φοροδιαφυγής και να δούμε πώς όλα </w:t>
      </w:r>
      <w:r>
        <w:rPr>
          <w:rFonts w:eastAsia="Times New Roman" w:cs="Times New Roman"/>
          <w:szCs w:val="24"/>
        </w:rPr>
        <w:t>αυτά τα ζητήματα θα αντιμετωπιστούν.</w:t>
      </w:r>
    </w:p>
    <w:p w14:paraId="1008155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τα ζητήματα εισπραξιμότητας του ΦΠΑ, νομίζω ότι πρέπει να είμαστε συγκρατημένοι ως προς τα ποσά που ακούμε. Λαμβάνουμε υπ’ όψιν σίγουρα τη συγκεκριμένη μελέτη για τα 5 δισεκατομμύρια. Πρέπει όμως να δούμε </w:t>
      </w:r>
      <w:r>
        <w:rPr>
          <w:rFonts w:eastAsia="Times New Roman" w:cs="Times New Roman"/>
          <w:szCs w:val="24"/>
        </w:rPr>
        <w:t>αν αυτά τα στοιχεία που αφορούν το 2014, με έναν διαφορετικό τζίρο στην αγορά, μπορούν να μας βγάλουν τα ίδια συμπεράσματα σήμερα, με έναν τελείως διαφορετικό τζίρο στην αγορά και με μία διαφορετική δυνατότητα στις οικονομικές συναλλαγές που είχαμε και στη</w:t>
      </w:r>
      <w:r>
        <w:rPr>
          <w:rFonts w:eastAsia="Times New Roman" w:cs="Times New Roman"/>
          <w:szCs w:val="24"/>
        </w:rPr>
        <w:t>ν οικονομική δυνατότητα των πολιτών.</w:t>
      </w:r>
    </w:p>
    <w:p w14:paraId="1008155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Αυτό που θέλω να πω κλείνοντας είναι ότι το Υπουργείο Οικονομικών έχει έναν συγκεκριμένο σχεδιασμό, ο οποίος βασίζεται στον ν.4336, έχει συγκεκριμένα χρονοδιαγράμματα. Μέσα από τη διαδικασία των διαπραγματεύσεων με τους</w:t>
      </w:r>
      <w:r>
        <w:rPr>
          <w:rFonts w:eastAsia="Times New Roman" w:cs="Times New Roman"/>
          <w:szCs w:val="24"/>
        </w:rPr>
        <w:t xml:space="preserve"> θεσμούς βελτιώνουμε το θεσμικό πλαίσιο και υλοποιούμε τον ν.4336. Αυτό που μπορούμε να δηλώσουμε είναι ότι κάνουμε ό,τι είναι ανθρωπίνως δυνατό για να έχουμε τα μεγαλύτερα δυνατά αποτελέσματα.</w:t>
      </w:r>
    </w:p>
    <w:p w14:paraId="1008155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w:t>
      </w:r>
      <w:r>
        <w:rPr>
          <w:rFonts w:eastAsia="Times New Roman" w:cs="Times New Roman"/>
          <w:szCs w:val="24"/>
        </w:rPr>
        <w:t>γό.</w:t>
      </w:r>
    </w:p>
    <w:p w14:paraId="1008155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Συνεχίζουμε με την τρίτη με αριθμό 1245/12-9-2016 επίκαιρη ερώτηση</w:t>
      </w:r>
      <w:r>
        <w:rPr>
          <w:rFonts w:eastAsia="Times New Roman" w:cs="Times New Roman"/>
          <w:szCs w:val="24"/>
        </w:rPr>
        <w:t xml:space="preserve"> δεύτερου κύκλου</w:t>
      </w:r>
      <w:r>
        <w:rPr>
          <w:rFonts w:eastAsia="Times New Roman" w:cs="Times New Roman"/>
          <w:szCs w:val="24"/>
        </w:rPr>
        <w:t xml:space="preserve"> του Βουλευτή Ηρακλείου της Δημοκρατικής Συμπαράταξης ΠΑΣΟΚ–ΔΗΜΑΡ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δυνατότητα ένταξης και επανένταξης </w:t>
      </w:r>
      <w:r>
        <w:rPr>
          <w:rFonts w:eastAsia="Times New Roman" w:cs="Times New Roman"/>
          <w:szCs w:val="24"/>
        </w:rPr>
        <w:t xml:space="preserve">στη ρύθμιση των εκατό δόσεων τόσο για οφειλές στο </w:t>
      </w:r>
      <w:r>
        <w:rPr>
          <w:rFonts w:eastAsia="Times New Roman" w:cs="Times New Roman"/>
          <w:szCs w:val="24"/>
        </w:rPr>
        <w:t>δ</w:t>
      </w:r>
      <w:r>
        <w:rPr>
          <w:rFonts w:eastAsia="Times New Roman" w:cs="Times New Roman"/>
          <w:szCs w:val="24"/>
        </w:rPr>
        <w:t xml:space="preserve">ημόσιο όσο και στα ασφαλιστικά </w:t>
      </w:r>
      <w:r>
        <w:rPr>
          <w:rFonts w:eastAsia="Times New Roman" w:cs="Times New Roman"/>
          <w:szCs w:val="24"/>
        </w:rPr>
        <w:t>τ</w:t>
      </w:r>
      <w:r>
        <w:rPr>
          <w:rFonts w:eastAsia="Times New Roman" w:cs="Times New Roman"/>
          <w:szCs w:val="24"/>
        </w:rPr>
        <w:t>αμεία.</w:t>
      </w:r>
    </w:p>
    <w:p w14:paraId="1008155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Κεγκέρογλου.</w:t>
      </w:r>
    </w:p>
    <w:p w14:paraId="1008155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1008155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ας προσγειωθούμε στην πραγματικότητα, μετά από τα δισεκατομμύρια που μ</w:t>
      </w:r>
      <w:r>
        <w:rPr>
          <w:rFonts w:eastAsia="Times New Roman" w:cs="Times New Roman"/>
          <w:szCs w:val="24"/>
        </w:rPr>
        <w:t>αζέψατε προηγουμένως με τον κ. Καμμένο. Καλό θα είναι να εξετάσουμε, βέβαια, αυτά που πρότεινε, για να δούμε μήπως υπάρξει κάποια βελτίωση.</w:t>
      </w:r>
    </w:p>
    <w:p w14:paraId="1008155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Ας προσγειωθούμε στην πραγματικότητα, η οποία τι λέει; Σήμερα υπάρχει αδυναμία ανταπόκρισης και των ασφαλισμένων και</w:t>
      </w:r>
      <w:r>
        <w:rPr>
          <w:rFonts w:eastAsia="Times New Roman" w:cs="Times New Roman"/>
          <w:szCs w:val="24"/>
        </w:rPr>
        <w:t xml:space="preserve"> των φορολογουμένων να εκπληρώνουν τις υποχρεώσεις τους, ακόμα και από αυτούς που εντάχθηκαν στο σύστημα των εκατό δόσεων.</w:t>
      </w:r>
    </w:p>
    <w:p w14:paraId="1008155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ενδεικτικό ότι από τις εκατόν τριάντα πέντε χιλιάδες που εντάχθηκαν στο ΙΚΑ έχουν μείνει περίπου πενήντα πέντε χιλιάδες που τηρ</w:t>
      </w:r>
      <w:r>
        <w:rPr>
          <w:rFonts w:eastAsia="Times New Roman" w:cs="Times New Roman"/>
          <w:szCs w:val="24"/>
        </w:rPr>
        <w:t xml:space="preserve">ούν τη ρύθμιση. Από τις εκατόν πέντε χιλιάδες που εντάχθηκαν στον ΟΑΕΕ έχουν μείνει περίπου πενήντα μία χιλιάδες που τηρούν τη ρύθμιση. </w:t>
      </w:r>
      <w:r>
        <w:rPr>
          <w:rFonts w:eastAsia="Times New Roman" w:cs="Times New Roman"/>
          <w:szCs w:val="24"/>
        </w:rPr>
        <w:t xml:space="preserve">Αντίστοιχα, ή αν είναι διαφορετικά τα νούμερα γι’ αυτούς που εντάχθηκαν για οφειλές στο δημόσιο καθαρά, μπορείτε να μας </w:t>
      </w:r>
      <w:r>
        <w:rPr>
          <w:rFonts w:eastAsia="Times New Roman" w:cs="Times New Roman"/>
          <w:szCs w:val="24"/>
        </w:rPr>
        <w:t xml:space="preserve">ενημερώσετε πόσοι είναι. </w:t>
      </w:r>
    </w:p>
    <w:p w14:paraId="1008155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Πιστεύω ότι μετά τις εξαγγελίες του Πρωθυπουργού για πάγωμα των ληξιπρόθεσμων οφειλών για τον ΟΑΕΕ και για το ΕΤΑΑ, εγείρονται ερωτηματικά και ως προς τον τρόπο εφαρμογής. Δηλαδή, αυτό αφορά και τους ανθρώπους που τηρούν μέχρι τώρ</w:t>
      </w:r>
      <w:r>
        <w:rPr>
          <w:rFonts w:eastAsia="Times New Roman" w:cs="Times New Roman"/>
          <w:szCs w:val="24"/>
        </w:rPr>
        <w:t>α τη ρύθμιση, που μπορούσαν να την τηρούν και δεν θα μπορούν τον επόμενο μήνα; Αφορά και τους αγρότες; Ή γιατί δεν αφορά τους αγρότες -δεν ακούστηκε αυτό- που είναι η ίδια κατηγορία ασφαλισμένων που εντάχθηκαν στη ρύθμιση ή που την έχασαν. Ή γιατί δεν αφορ</w:t>
      </w:r>
      <w:r>
        <w:rPr>
          <w:rFonts w:eastAsia="Times New Roman" w:cs="Times New Roman"/>
          <w:szCs w:val="24"/>
        </w:rPr>
        <w:t>ά και τις οφειλές προς το δημόσιο;</w:t>
      </w:r>
    </w:p>
    <w:p w14:paraId="1008155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Εγείρονται, λοιπόν, τέτοιας μορφής ερωτηματικά. Εγώ, όμως, θα ήθελα να επικεντρωθώ κυρίως στη δυνατότητα αναβίωσης της ρύθμισης των εκατό δόσεων για ανθρώπους που την έχασαν για διάφορους λόγους, ανεξάρτητα του λόγου που </w:t>
      </w:r>
      <w:r>
        <w:rPr>
          <w:rFonts w:eastAsia="Times New Roman" w:cs="Times New Roman"/>
          <w:szCs w:val="24"/>
        </w:rPr>
        <w:t xml:space="preserve">την έχασαν. Αυτό γίνεται μερικώς για τα ασφαλιστικά ταμεία. Δεν γίνεται για τις οφειλές στο δημόσιο. </w:t>
      </w:r>
    </w:p>
    <w:p w14:paraId="1008155F" w14:textId="77777777" w:rsidR="00BF7D21" w:rsidRDefault="003642EA">
      <w:pPr>
        <w:spacing w:after="0" w:line="600" w:lineRule="auto"/>
        <w:ind w:firstLine="720"/>
        <w:contextualSpacing/>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1008156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Θα ήθελα λίγο χρόνο, κύριε Πρόεδρε.</w:t>
      </w:r>
    </w:p>
    <w:p w14:paraId="1008156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θα δοθεί η δυνατότητα ένταξης </w:t>
      </w:r>
      <w:r>
        <w:rPr>
          <w:rFonts w:eastAsia="Times New Roman" w:cs="Times New Roman"/>
          <w:szCs w:val="24"/>
        </w:rPr>
        <w:t>σε βιώσιμη ρύθμιση -που μπορεί να μην είναι αυτή των εκατό δόσεων, αλλά κάποια άλλη που θα σκεφθείτε ή που θα επεξεργαστείτε ή που θα σας προτείνουμε- των ανθρώπων που σήμερα έχουν ληξιπρόθεσμες οφειλές, αλλά δεν είχαν ενταχθεί σε προηγούμενες ρυθμίσεις οπ</w:t>
      </w:r>
      <w:r>
        <w:rPr>
          <w:rFonts w:eastAsia="Times New Roman" w:cs="Times New Roman"/>
          <w:szCs w:val="24"/>
        </w:rPr>
        <w:t>οιασδήποτε κατηγορίας.</w:t>
      </w:r>
    </w:p>
    <w:p w14:paraId="1008156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0081563" w14:textId="77777777" w:rsidR="00BF7D21" w:rsidRDefault="003642EA">
      <w:pPr>
        <w:spacing w:after="0" w:line="600" w:lineRule="auto"/>
        <w:ind w:firstLine="720"/>
        <w:contextualSpacing/>
        <w:jc w:val="both"/>
        <w:rPr>
          <w:rFonts w:eastAsia="Times New Roman"/>
          <w:bCs/>
        </w:rPr>
      </w:pPr>
      <w:r>
        <w:rPr>
          <w:rFonts w:eastAsia="Times New Roman"/>
          <w:b/>
          <w:bCs/>
        </w:rPr>
        <w:t xml:space="preserve">ΠΡΟΕΔΡΕΥΩΝ (Γεώργιος Λαμπρούλης): </w:t>
      </w:r>
      <w:r>
        <w:rPr>
          <w:rFonts w:eastAsia="Times New Roman"/>
          <w:bCs/>
        </w:rPr>
        <w:t>Τον λόγο έχει ο κύριος Υπουργός.</w:t>
      </w:r>
    </w:p>
    <w:p w14:paraId="10081564" w14:textId="77777777" w:rsidR="00BF7D21" w:rsidRDefault="003642EA">
      <w:pPr>
        <w:spacing w:after="0" w:line="600" w:lineRule="auto"/>
        <w:ind w:firstLine="720"/>
        <w:contextualSpacing/>
        <w:jc w:val="both"/>
        <w:rPr>
          <w:rFonts w:eastAsia="Times New Roman"/>
          <w:bCs/>
        </w:rPr>
      </w:pPr>
      <w:r>
        <w:rPr>
          <w:rFonts w:eastAsia="Times New Roman"/>
          <w:b/>
          <w:bCs/>
        </w:rPr>
        <w:lastRenderedPageBreak/>
        <w:t xml:space="preserve">ΤΡΥΦΩΝ ΑΛΕΞΙΑΔΗΣ (Αναπληρωτής Υπουργός Οικονομικών): </w:t>
      </w:r>
      <w:r>
        <w:rPr>
          <w:rFonts w:eastAsia="Times New Roman"/>
          <w:bCs/>
        </w:rPr>
        <w:t>Ευχαριστώ, κύριε Πρόεδρε.</w:t>
      </w:r>
    </w:p>
    <w:p w14:paraId="10081565" w14:textId="77777777" w:rsidR="00BF7D21" w:rsidRDefault="003642EA">
      <w:pPr>
        <w:spacing w:after="0" w:line="600" w:lineRule="auto"/>
        <w:ind w:firstLine="720"/>
        <w:contextualSpacing/>
        <w:jc w:val="both"/>
        <w:rPr>
          <w:rFonts w:eastAsia="Times New Roman"/>
          <w:bCs/>
        </w:rPr>
      </w:pPr>
      <w:r>
        <w:rPr>
          <w:rFonts w:eastAsia="Times New Roman"/>
          <w:bCs/>
        </w:rPr>
        <w:t>Κύριε Βουλευτά, αν και σας παρακολούθησα με προσοχή, δεν κατά</w:t>
      </w:r>
      <w:r>
        <w:rPr>
          <w:rFonts w:eastAsia="Times New Roman"/>
          <w:bCs/>
        </w:rPr>
        <w:t>λαβα αν η αμφισβήτηση της πραγματικότητας ήταν ως προς το ύψος της φοροδιαφυγής ή αν είναι ως προς την αναγκαιότητα να υλοποιηθούν οι δεσμεύσεις του Πρωθυπουργού. Δεν κατάλαβα εάν συμφωνείτε ή διαφωνείτε με αυτές τις δεσμεύσεις του Πρωθυπουργού, δηλαδή εάν</w:t>
      </w:r>
      <w:r>
        <w:rPr>
          <w:rFonts w:eastAsia="Times New Roman"/>
          <w:bCs/>
        </w:rPr>
        <w:t xml:space="preserve"> είναι σωστό ή όχι το πάγωμα των ρυθμίσεων. </w:t>
      </w:r>
    </w:p>
    <w:p w14:paraId="10081566" w14:textId="77777777" w:rsidR="00BF7D21" w:rsidRDefault="003642EA">
      <w:pPr>
        <w:spacing w:after="0" w:line="600" w:lineRule="auto"/>
        <w:ind w:firstLine="720"/>
        <w:contextualSpacing/>
        <w:jc w:val="both"/>
        <w:rPr>
          <w:rFonts w:eastAsia="Times New Roman"/>
          <w:bCs/>
        </w:rPr>
      </w:pPr>
      <w:r>
        <w:rPr>
          <w:rFonts w:eastAsia="Times New Roman"/>
          <w:bCs/>
        </w:rPr>
        <w:t>Εν πάση περιπτώσει, αρμόδιος να απαντήσει για τα θέματα κοινωνικής ασφάλισης είναι άλλος Υπουργός. Παρ’ ότι αναφέρεστε στην ερώτησή σας, που είναι προς το Υπουργείο Οικονομικών, σε θέματα που αφορούν ασφαλιστικά</w:t>
      </w:r>
      <w:r>
        <w:rPr>
          <w:rFonts w:eastAsia="Times New Roman"/>
          <w:bCs/>
        </w:rPr>
        <w:t xml:space="preserve"> ταμεία, εγώ θα σας απαντήσω σε ό,τι αφορά τα θέματα των χρεών προς το δημόσιο. Και ελπίζω να μην ξαναδώ αναρτήσεις και εκπομπές ότι άλλα λέει ο Αλεξιάδης, άλλα λέει ο Κατρούγκαλος. Εγώ, όταν αναφέρομαι σε ρύθμιση δόσεων, αναφέρομαι σε ρύθμιση δόσεων για χ</w:t>
      </w:r>
      <w:r>
        <w:rPr>
          <w:rFonts w:eastAsia="Times New Roman"/>
          <w:bCs/>
        </w:rPr>
        <w:t xml:space="preserve">ρέη προς το δημόσιο, δηλαδή προς εφορίες και ταμεία –εννοώ ταμεία του δημοσίου- και όταν μιλάει ο κ. </w:t>
      </w:r>
      <w:r>
        <w:rPr>
          <w:rFonts w:eastAsia="Times New Roman"/>
          <w:bCs/>
        </w:rPr>
        <w:lastRenderedPageBreak/>
        <w:t>Κατρούγκαλος, αφορά χρέη προς ασφαλιστικά ταμεία. Ορισμένοι δεν μπορούν να καταλάβουν αυτή τη διαφορά και αρχίζουν και λένε διάφορα. Δεν πειράζει. Καταλαβα</w:t>
      </w:r>
      <w:r>
        <w:rPr>
          <w:rFonts w:eastAsia="Times New Roman"/>
          <w:bCs/>
        </w:rPr>
        <w:t>ίνουμε τους πολιτικούς λόγους.</w:t>
      </w:r>
    </w:p>
    <w:p w14:paraId="10081567" w14:textId="77777777" w:rsidR="00BF7D21" w:rsidRDefault="003642EA">
      <w:pPr>
        <w:spacing w:after="0" w:line="600" w:lineRule="auto"/>
        <w:ind w:firstLine="720"/>
        <w:contextualSpacing/>
        <w:jc w:val="both"/>
        <w:rPr>
          <w:rFonts w:eastAsia="Times New Roman"/>
          <w:bCs/>
        </w:rPr>
      </w:pPr>
      <w:r>
        <w:rPr>
          <w:rFonts w:eastAsia="Times New Roman"/>
          <w:bCs/>
        </w:rPr>
        <w:t>Σε ό,τι αφορά, λοιπόν, συγκεκριμένα για το θέμα που ρωτάτε, για την επανενεργοποίηση της ρύθμισης των εκατό δόσεων, έχω απαντήσει και άλλη φορά. Να φέρνουμε συνέχεια ρυθμίσεις των εκατό δόσεων δεν υπάρχει η δυνατότητα. Η χώρα</w:t>
      </w:r>
      <w:r>
        <w:rPr>
          <w:rFonts w:eastAsia="Times New Roman"/>
          <w:bCs/>
        </w:rPr>
        <w:t xml:space="preserve"> είναι σε ένα συγκεκριμένο πολιτικό πλαίσιο, με συγκεκριμένη συμφωνία. Δεν μπορούμε συνέχεια και συνέχεια να φέρνουμε ρυθμίσεις για εκατό δόσεις. Έτσι, θα υπονομεύαμε τους στόχους που έχουμε βάλει για εισπραξιμότητα και θα υπονομεύαμε την ίδια τη λειτουργί</w:t>
      </w:r>
      <w:r>
        <w:rPr>
          <w:rFonts w:eastAsia="Times New Roman"/>
          <w:bCs/>
        </w:rPr>
        <w:t xml:space="preserve">α του </w:t>
      </w:r>
      <w:r>
        <w:rPr>
          <w:rFonts w:eastAsia="Times New Roman"/>
          <w:bCs/>
        </w:rPr>
        <w:t>π</w:t>
      </w:r>
      <w:r>
        <w:rPr>
          <w:rFonts w:eastAsia="Times New Roman"/>
          <w:bCs/>
        </w:rPr>
        <w:t>ροϋπολογισμού. Δεν υπάρχει αυτή η δυνατότητα. Αυτό που κοιτάμε να κάνουμε είναι πώς θα φέρουμε ρυθμίσεις που θα βοηθήσουν επιχειρήσεις να παραμείνουν στη ρύθμιση των εκατό δόσεων και πώς θα φέρουμε ρυθμίσεις ή θα ενεργοποιήσουμε υφιστάμενες</w:t>
      </w:r>
      <w:r>
        <w:rPr>
          <w:rFonts w:eastAsia="Times New Roman"/>
          <w:bCs/>
        </w:rPr>
        <w:t xml:space="preserve"> ρυθμίσει</w:t>
      </w:r>
      <w:r>
        <w:rPr>
          <w:rFonts w:eastAsia="Times New Roman"/>
          <w:bCs/>
        </w:rPr>
        <w:t>ς</w:t>
      </w:r>
      <w:r>
        <w:rPr>
          <w:rFonts w:eastAsia="Times New Roman"/>
          <w:bCs/>
        </w:rPr>
        <w:t>,</w:t>
      </w:r>
      <w:r>
        <w:rPr>
          <w:rFonts w:eastAsia="Times New Roman"/>
          <w:bCs/>
        </w:rPr>
        <w:t xml:space="preserve"> ώστε</w:t>
      </w:r>
      <w:r>
        <w:rPr>
          <w:rFonts w:eastAsia="Times New Roman"/>
          <w:bCs/>
        </w:rPr>
        <w:t xml:space="preserve"> επιχειρήσεις που ήταν στις εκατό δόσεις, τις έχασαν για κάποιο</w:t>
      </w:r>
      <w:r>
        <w:rPr>
          <w:rFonts w:eastAsia="Times New Roman"/>
          <w:bCs/>
        </w:rPr>
        <w:t>ν</w:t>
      </w:r>
      <w:r>
        <w:rPr>
          <w:rFonts w:eastAsia="Times New Roman"/>
          <w:bCs/>
        </w:rPr>
        <w:t xml:space="preserve"> λόγο και θα επανενταχθούν στις εκατό δόσεις. Αυτό βεβαίως και το προσπαθούμε. </w:t>
      </w:r>
    </w:p>
    <w:p w14:paraId="10081568" w14:textId="77777777" w:rsidR="00BF7D21" w:rsidRDefault="003642EA">
      <w:pPr>
        <w:spacing w:after="0" w:line="600" w:lineRule="auto"/>
        <w:ind w:firstLine="720"/>
        <w:contextualSpacing/>
        <w:jc w:val="both"/>
        <w:rPr>
          <w:rFonts w:eastAsia="Times New Roman"/>
          <w:bCs/>
        </w:rPr>
      </w:pPr>
      <w:r>
        <w:rPr>
          <w:rFonts w:eastAsia="Times New Roman"/>
          <w:bCs/>
        </w:rPr>
        <w:lastRenderedPageBreak/>
        <w:t>Σε αυτό το σημείο θα ήθελα να σας πω ότι δεν είστε δίκαιος στην κριτική που κάνετε. Βλέπω ότι είστε στο Κ</w:t>
      </w:r>
      <w:r>
        <w:rPr>
          <w:rFonts w:eastAsia="Times New Roman"/>
          <w:bCs/>
        </w:rPr>
        <w:t>οινοβούλιο πάρα πολλές ώρες και παρακολουθείτε. Και νομίζω ότι θα έχετε ακούσει και άλλη φορά ότι έχω απαντήσει σε ερώτηση του Υπουργείου Οικονομικών –όχι σε δική σας ερώτηση, σε ερώτηση στη Βουλή- και το έχω πει και σε ομιλία, γιατί συνεχώς ασκείται από ά</w:t>
      </w:r>
      <w:r>
        <w:rPr>
          <w:rFonts w:eastAsia="Times New Roman"/>
          <w:bCs/>
        </w:rPr>
        <w:t xml:space="preserve">λλους αυτή η κριτική. Το Υπουργείο Οικονομικών από τον Οκτώβριο του 2015 έχει εκδώσει την </w:t>
      </w:r>
      <w:r>
        <w:rPr>
          <w:rFonts w:eastAsia="Times New Roman"/>
          <w:bCs/>
        </w:rPr>
        <w:t>ε</w:t>
      </w:r>
      <w:r>
        <w:rPr>
          <w:rFonts w:eastAsia="Times New Roman"/>
          <w:bCs/>
        </w:rPr>
        <w:t xml:space="preserve">γκύκλιο 1226, η οποία έχει αναρτηθεί στη </w:t>
      </w:r>
      <w:r>
        <w:rPr>
          <w:rFonts w:eastAsia="Times New Roman"/>
          <w:bCs/>
        </w:rPr>
        <w:t>«</w:t>
      </w:r>
      <w:r>
        <w:rPr>
          <w:rFonts w:eastAsia="Times New Roman"/>
          <w:bCs/>
        </w:rPr>
        <w:t>ΔΙΑΥΓΕΙΑ</w:t>
      </w:r>
      <w:r>
        <w:rPr>
          <w:rFonts w:eastAsia="Times New Roman"/>
          <w:bCs/>
        </w:rPr>
        <w:t>»</w:t>
      </w:r>
      <w:r>
        <w:rPr>
          <w:rFonts w:eastAsia="Times New Roman"/>
          <w:bCs/>
        </w:rPr>
        <w:t>. Στη σελίδα 8 λέει: «Εκ παραδρομής μη καταβολή ποσοστού δόσης. Για λόγους χρηστής διοίκησης και προστασίας της εύ</w:t>
      </w:r>
      <w:r>
        <w:rPr>
          <w:rFonts w:eastAsia="Times New Roman"/>
          <w:bCs/>
        </w:rPr>
        <w:t>λογης εμπιστοσύνης του διοικούμενου, απώλεια ρύθμισης δεν επέρχεται όταν ο φορολογούμενος εκ παραδρομής δεν έχει καταβάλει το ποσό επιβάρυνσης εκπρόθεσμης καταβολής δόσης ή</w:t>
      </w:r>
      <w:r>
        <w:rPr>
          <w:rFonts w:eastAsia="Times New Roman"/>
          <w:bCs/>
        </w:rPr>
        <w:t>,</w:t>
      </w:r>
      <w:r>
        <w:rPr>
          <w:rFonts w:eastAsia="Times New Roman"/>
          <w:bCs/>
        </w:rPr>
        <w:t xml:space="preserve"> εν γένει, εξαιτίας ποσών μικρού ύψους, που έχουν παραμείνει ανεξόφλητα από παραδρο</w:t>
      </w:r>
      <w:r>
        <w:rPr>
          <w:rFonts w:eastAsia="Times New Roman"/>
          <w:bCs/>
        </w:rPr>
        <w:t xml:space="preserve">μή. Οι προϊστάμενοι των υπηρεσιών παρακαλούν για τις ενέργειές τους σε τέτοιες περιπτώσεις, ώστε τα εκ παραδρομής μη καταβληθέντα ποσά να καλύπτουν τον φορολογούμενο, οι δε ρυθμίσεις να μην θεωρούνται απολεσθείσες». </w:t>
      </w:r>
    </w:p>
    <w:p w14:paraId="10081569" w14:textId="77777777" w:rsidR="00BF7D21" w:rsidRDefault="003642EA">
      <w:pPr>
        <w:spacing w:after="0" w:line="600" w:lineRule="auto"/>
        <w:ind w:firstLine="720"/>
        <w:contextualSpacing/>
        <w:jc w:val="both"/>
        <w:rPr>
          <w:rFonts w:eastAsia="Times New Roman" w:cs="Times New Roman"/>
          <w:szCs w:val="24"/>
        </w:rPr>
      </w:pPr>
      <w:r>
        <w:rPr>
          <w:rFonts w:eastAsia="Times New Roman"/>
          <w:bCs/>
        </w:rPr>
        <w:lastRenderedPageBreak/>
        <w:t>Εμείς, λοιπόν, από τον Οκτώβριο του 201</w:t>
      </w:r>
      <w:r>
        <w:rPr>
          <w:rFonts w:eastAsia="Times New Roman"/>
          <w:bCs/>
        </w:rPr>
        <w:t xml:space="preserve">5 –και παράκληση αυτή η </w:t>
      </w:r>
      <w:r>
        <w:rPr>
          <w:rFonts w:eastAsia="Times New Roman"/>
          <w:bCs/>
        </w:rPr>
        <w:t>ε</w:t>
      </w:r>
      <w:r>
        <w:rPr>
          <w:rFonts w:eastAsia="Times New Roman"/>
          <w:bCs/>
        </w:rPr>
        <w:t xml:space="preserve">γκύκλιος 1226 να μελετηθεί από όσους δεν έχουν εικόνα- έχουμε φέρει το νομοθετικό πλαίσιο ακριβώς για να αντιμετωπίσουμε τέτοιους είδους ρυθμίσεις. </w:t>
      </w:r>
    </w:p>
    <w:p w14:paraId="1008156A" w14:textId="77777777" w:rsidR="00BF7D21" w:rsidRDefault="003642EA">
      <w:pPr>
        <w:spacing w:after="0" w:line="600" w:lineRule="auto"/>
        <w:ind w:firstLine="720"/>
        <w:contextualSpacing/>
        <w:jc w:val="both"/>
        <w:rPr>
          <w:rFonts w:eastAsia="Times New Roman"/>
          <w:szCs w:val="24"/>
        </w:rPr>
      </w:pPr>
      <w:r>
        <w:rPr>
          <w:rFonts w:eastAsia="Times New Roman"/>
          <w:szCs w:val="24"/>
        </w:rPr>
        <w:t>Το Υπουργείο Εργασίας και Κοινωνικής Ασφάλισης -και θα καταθέσω στα Πρακτικά τα σχ</w:t>
      </w:r>
      <w:r>
        <w:rPr>
          <w:rFonts w:eastAsia="Times New Roman"/>
          <w:szCs w:val="24"/>
        </w:rPr>
        <w:t>ετικά έγγραφα για να μην χάσω χρόνο να σας τα αναλύω- έχει εκδώσει εγκύκλιο στις 26</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2016, όπως επισημαίνει η </w:t>
      </w:r>
      <w:r>
        <w:rPr>
          <w:rFonts w:eastAsia="Times New Roman"/>
          <w:szCs w:val="24"/>
        </w:rPr>
        <w:t>α</w:t>
      </w:r>
      <w:r>
        <w:rPr>
          <w:rFonts w:eastAsia="Times New Roman"/>
          <w:szCs w:val="24"/>
        </w:rPr>
        <w:t xml:space="preserve">ρμόδια </w:t>
      </w:r>
      <w:r>
        <w:rPr>
          <w:rFonts w:eastAsia="Times New Roman"/>
          <w:szCs w:val="24"/>
        </w:rPr>
        <w:t>δ</w:t>
      </w:r>
      <w:r>
        <w:rPr>
          <w:rFonts w:eastAsia="Times New Roman"/>
          <w:szCs w:val="24"/>
        </w:rPr>
        <w:t xml:space="preserve">ιεύθυνση του Υπουργείου Εργασίας και Κοινωνικής Ασφάλισης, που δίνει δυνατότητα για επανένταξη όταν υπάρχουν κάποια προβλήματα απώλειας </w:t>
      </w:r>
      <w:r>
        <w:rPr>
          <w:rFonts w:eastAsia="Times New Roman"/>
          <w:szCs w:val="24"/>
        </w:rPr>
        <w:t>των εκατό δόσεων. Άρα και από εκεί έχει λυθεί το θέμα.</w:t>
      </w:r>
    </w:p>
    <w:p w14:paraId="1008156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Αναπληρωτής Υπουργός Οικονομικών</w:t>
      </w:r>
      <w:r>
        <w:rPr>
          <w:rFonts w:eastAsia="Times New Roman"/>
          <w:b/>
          <w:szCs w:val="24"/>
        </w:rPr>
        <w:t xml:space="preserve"> </w:t>
      </w:r>
      <w:r>
        <w:rPr>
          <w:rFonts w:eastAsia="Times New Roman" w:cs="Times New Roman"/>
          <w:szCs w:val="24"/>
        </w:rPr>
        <w:t xml:space="preserve">κ. Τρύφων Αλεξιάδης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w:t>
      </w:r>
      <w:r>
        <w:rPr>
          <w:rFonts w:eastAsia="Times New Roman" w:cs="Times New Roman"/>
          <w:szCs w:val="24"/>
        </w:rPr>
        <w:t>Στενογραφίας και Πρακτικών της Βουλής)</w:t>
      </w:r>
    </w:p>
    <w:p w14:paraId="1008156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γενικότερα τα ζητήματα των ρυθμίσεων αυτών</w:t>
      </w:r>
      <w:r>
        <w:rPr>
          <w:rFonts w:eastAsia="Times New Roman" w:cs="Times New Roman"/>
          <w:szCs w:val="24"/>
        </w:rPr>
        <w:t>,</w:t>
      </w:r>
      <w:r>
        <w:rPr>
          <w:rFonts w:eastAsia="Times New Roman" w:cs="Times New Roman"/>
          <w:szCs w:val="24"/>
        </w:rPr>
        <w:t xml:space="preserve"> είπα ότι η δική μας η προσπάθεια είναι η διατήρηση των εκατό δόσεων, η επανένταξη αυτών που την έχουν χάσει, όταν υπάρχει η δυνατότητα, αν κάποιος έχει αφήσει </w:t>
      </w:r>
      <w:r>
        <w:rPr>
          <w:rFonts w:eastAsia="Times New Roman" w:cs="Times New Roman"/>
          <w:szCs w:val="24"/>
        </w:rPr>
        <w:t>απλήρωτες πέντε μήνες δόσεις, δεν μπορεί να επανενταχθεί, έχει επιλέξει ότι δεν θέλει να είναι στην ρύθμιση.</w:t>
      </w:r>
    </w:p>
    <w:p w14:paraId="1008156D" w14:textId="77777777" w:rsidR="00BF7D21" w:rsidRDefault="003642EA">
      <w:pPr>
        <w:spacing w:after="0" w:line="600" w:lineRule="auto"/>
        <w:ind w:firstLine="720"/>
        <w:contextualSpacing/>
        <w:jc w:val="both"/>
        <w:rPr>
          <w:rFonts w:eastAsia="Times New Roman"/>
          <w:szCs w:val="24"/>
        </w:rPr>
      </w:pPr>
      <w:r>
        <w:rPr>
          <w:rFonts w:eastAsia="Times New Roman" w:cs="Times New Roman"/>
          <w:szCs w:val="24"/>
        </w:rPr>
        <w:t xml:space="preserve">Θέλω να σας υπενθυμίσω ότι υπάρχει η δυνατότητα και τώρα για ληξιπρόθεσμες οφειλές, που δεν μπορεί κάποιος να πληρώσει, να ενταχθεί στις ρυθμίσεις </w:t>
      </w:r>
      <w:r>
        <w:rPr>
          <w:rFonts w:eastAsia="Times New Roman" w:cs="Times New Roman"/>
          <w:szCs w:val="24"/>
        </w:rPr>
        <w:t>που ήδη υπάρχουν και είναι ως είκοσι τέσσερις μηνιαίες δόσεις.</w:t>
      </w:r>
    </w:p>
    <w:p w14:paraId="1008156E" w14:textId="77777777" w:rsidR="00BF7D21" w:rsidRDefault="003642EA">
      <w:pPr>
        <w:spacing w:after="0" w:line="600" w:lineRule="auto"/>
        <w:ind w:firstLine="720"/>
        <w:contextualSpacing/>
        <w:jc w:val="both"/>
        <w:rPr>
          <w:rFonts w:eastAsia="Times New Roman"/>
          <w:b/>
          <w:bCs/>
          <w:szCs w:val="24"/>
        </w:rPr>
      </w:pPr>
      <w:r>
        <w:rPr>
          <w:rFonts w:eastAsia="Times New Roman"/>
          <w:b/>
          <w:bCs/>
          <w:szCs w:val="24"/>
        </w:rPr>
        <w:t xml:space="preserve">ΠΡΟΕΔΡΕΥΩΝ (Γεώργιος Λαμπρούλης): </w:t>
      </w:r>
      <w:r>
        <w:rPr>
          <w:rFonts w:eastAsia="Times New Roman"/>
          <w:bCs/>
          <w:szCs w:val="24"/>
        </w:rPr>
        <w:t>Κύριε Κεγκέρογλου, έχετε τον λόγο για τη δευτερολογία σας.</w:t>
      </w:r>
    </w:p>
    <w:p w14:paraId="1008156F"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Ο φορολογούμενος και ο ασφαλισμένος δεν διαχωρίζουν τις δηλώσεις ούτε του Υπο</w:t>
      </w:r>
      <w:r>
        <w:rPr>
          <w:rFonts w:eastAsia="Times New Roman"/>
          <w:szCs w:val="24"/>
        </w:rPr>
        <w:t xml:space="preserve">υργού Οικονομικών ούτε του Υπουργού Ασφάλισης όταν φτάνουν στον γκισέ της εφορίας ή στο ταμείο. Αυτό που με αγωνία ρωτούν είναι εάν μπορούν να βρουν ικανοποίηση του αιτήματος, </w:t>
      </w:r>
      <w:r>
        <w:rPr>
          <w:rFonts w:eastAsia="Times New Roman"/>
          <w:szCs w:val="24"/>
        </w:rPr>
        <w:lastRenderedPageBreak/>
        <w:t>είτε αυτό αφορά την αναβίωση της ρύθμισης για όσους την έχουν χάσει έστω και για</w:t>
      </w:r>
      <w:r>
        <w:rPr>
          <w:rFonts w:eastAsia="Times New Roman"/>
          <w:szCs w:val="24"/>
        </w:rPr>
        <w:t xml:space="preserve"> δύο μήνες και θέλουν να πληρώσουν έστω και με επιβάρυνση και δεν μπορούν τώρα, όταν είναι οφειλές προς το </w:t>
      </w:r>
      <w:r>
        <w:rPr>
          <w:rFonts w:eastAsia="Times New Roman"/>
          <w:szCs w:val="24"/>
        </w:rPr>
        <w:t>δ</w:t>
      </w:r>
      <w:r>
        <w:rPr>
          <w:rFonts w:eastAsia="Times New Roman"/>
          <w:szCs w:val="24"/>
        </w:rPr>
        <w:t xml:space="preserve">ημόσιο, ενώ στο </w:t>
      </w:r>
      <w:r>
        <w:rPr>
          <w:rFonts w:eastAsia="Times New Roman"/>
          <w:szCs w:val="24"/>
        </w:rPr>
        <w:t>α</w:t>
      </w:r>
      <w:r>
        <w:rPr>
          <w:rFonts w:eastAsia="Times New Roman"/>
          <w:szCs w:val="24"/>
        </w:rPr>
        <w:t xml:space="preserve">σφαλιστικό </w:t>
      </w:r>
      <w:r>
        <w:rPr>
          <w:rFonts w:eastAsia="Times New Roman"/>
          <w:szCs w:val="24"/>
        </w:rPr>
        <w:t>τ</w:t>
      </w:r>
      <w:r>
        <w:rPr>
          <w:rFonts w:eastAsia="Times New Roman"/>
          <w:szCs w:val="24"/>
        </w:rPr>
        <w:t>αμείο μπορούν.</w:t>
      </w:r>
    </w:p>
    <w:p w14:paraId="10081570"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Υπάρχει μια τεράστια διαφοροποίηση, την οποία πρέπει να την δείτε. Το ΚΕΑΟ και γενικά το σύστημα στα </w:t>
      </w:r>
      <w:r>
        <w:rPr>
          <w:rFonts w:eastAsia="Times New Roman"/>
          <w:szCs w:val="24"/>
        </w:rPr>
        <w:t>α</w:t>
      </w:r>
      <w:r>
        <w:rPr>
          <w:rFonts w:eastAsia="Times New Roman"/>
          <w:szCs w:val="24"/>
        </w:rPr>
        <w:t>σφ</w:t>
      </w:r>
      <w:r>
        <w:rPr>
          <w:rFonts w:eastAsia="Times New Roman"/>
          <w:szCs w:val="24"/>
        </w:rPr>
        <w:t xml:space="preserve">αλιστικά </w:t>
      </w:r>
      <w:r>
        <w:rPr>
          <w:rFonts w:eastAsia="Times New Roman"/>
          <w:szCs w:val="24"/>
        </w:rPr>
        <w:t>τ</w:t>
      </w:r>
      <w:r>
        <w:rPr>
          <w:rFonts w:eastAsia="Times New Roman"/>
          <w:szCs w:val="24"/>
        </w:rPr>
        <w:t>αμεία επιτρέπει την ένταξη, ακόμα και δύο και τρεις μήνες να έχεις χάσει, εφόσον τη δικαιολογείς με κάποιον τρόπο που είναι σοβαρός, όχι χωρίς δικαιολόγηση.</w:t>
      </w:r>
    </w:p>
    <w:p w14:paraId="10081571"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Αντίστοιχα, στο Υπουργείο Οικονομικών δεν υπάρχει αυτή η δυνατότητα παρά μόνο όταν αφορά </w:t>
      </w:r>
      <w:r>
        <w:rPr>
          <w:rFonts w:eastAsia="Times New Roman"/>
          <w:szCs w:val="24"/>
        </w:rPr>
        <w:t>την επιπλέον επιβάρυνση λόγω αλλαγής του επιτοκίου ή μικρά ποσά, τα οποία δεν καταβλήθηκαν. Εάν είναι, όπως είπατε και εσείς, δύο, τρεις, τέσσερις, πέντε μήνες δεν το δέχεται.</w:t>
      </w:r>
    </w:p>
    <w:p w14:paraId="10081572" w14:textId="77777777" w:rsidR="00BF7D21" w:rsidRDefault="003642EA">
      <w:pPr>
        <w:spacing w:after="0" w:line="600" w:lineRule="auto"/>
        <w:ind w:firstLine="720"/>
        <w:contextualSpacing/>
        <w:jc w:val="both"/>
        <w:rPr>
          <w:rFonts w:eastAsia="Times New Roman"/>
          <w:szCs w:val="24"/>
        </w:rPr>
      </w:pPr>
      <w:r>
        <w:rPr>
          <w:rFonts w:eastAsia="Times New Roman"/>
          <w:szCs w:val="24"/>
        </w:rPr>
        <w:t>Και λέω τώρα εγώ: Γιατί να μην δώσετε τη δυνατότητα σε αυτόν που για διάφορους λ</w:t>
      </w:r>
      <w:r>
        <w:rPr>
          <w:rFonts w:eastAsia="Times New Roman"/>
          <w:szCs w:val="24"/>
        </w:rPr>
        <w:t xml:space="preserve">όγους τους προηγούμενους τέσσερις μήνες ήταν αδύνατη η καταβολή λόγω οικονομικής δυσχέρειας ή λόγω οποιασδήποτε άλλης αιτίας, όχι λόγω επιλογής, είχε δηλαδή τα λεφτά και δεν πλήρωνε, να πληρώσουν τις πέντε </w:t>
      </w:r>
      <w:r>
        <w:rPr>
          <w:rFonts w:eastAsia="Times New Roman"/>
          <w:szCs w:val="24"/>
        </w:rPr>
        <w:lastRenderedPageBreak/>
        <w:t>δόσεις που χρωστούν, να τους βάλετε και ένα επιτόκ</w:t>
      </w:r>
      <w:r>
        <w:rPr>
          <w:rFonts w:eastAsia="Times New Roman"/>
          <w:szCs w:val="24"/>
        </w:rPr>
        <w:t xml:space="preserve">ιο κατά την κρίση σας και να επανενταχθούν στην ρύθμιση; Γιατί να μη γίνει αυτό, δηλαδή; Τι είναι αυτό; Χαλασμός Κυρίου; Θα χαλάσει το σύστημα; </w:t>
      </w:r>
    </w:p>
    <w:p w14:paraId="10081573" w14:textId="77777777" w:rsidR="00BF7D21" w:rsidRDefault="003642EA">
      <w:pPr>
        <w:spacing w:after="0" w:line="600" w:lineRule="auto"/>
        <w:ind w:firstLine="720"/>
        <w:contextualSpacing/>
        <w:jc w:val="both"/>
        <w:rPr>
          <w:rFonts w:eastAsia="Times New Roman"/>
          <w:szCs w:val="24"/>
        </w:rPr>
      </w:pPr>
      <w:r>
        <w:rPr>
          <w:rFonts w:eastAsia="Times New Roman"/>
          <w:szCs w:val="24"/>
        </w:rPr>
        <w:t>Αντίθετα, νομίζω ότι είναι εφαρμογή – διεύρυνση. Έχω εδώ την εγκύκλιο που αναφερθήκατε -στην οποία σωστά είπατε</w:t>
      </w:r>
      <w:r>
        <w:rPr>
          <w:rFonts w:eastAsia="Times New Roman"/>
          <w:szCs w:val="24"/>
        </w:rPr>
        <w:t xml:space="preserve"> τι αναφέρει στην παράγραφο 8- αλλά αναφέρει για μικρά ποσά και για μια φορά ίσως. Γι’ αυτό, λοιπόν, σας λέω ότι μπορείτε να το διευρύνετε αυτό και αυτό θα αυξήσει τα έσοδα του </w:t>
      </w:r>
      <w:r>
        <w:rPr>
          <w:rFonts w:eastAsia="Times New Roman"/>
          <w:szCs w:val="24"/>
        </w:rPr>
        <w:t>δ</w:t>
      </w:r>
      <w:r>
        <w:rPr>
          <w:rFonts w:eastAsia="Times New Roman"/>
          <w:szCs w:val="24"/>
        </w:rPr>
        <w:t xml:space="preserve">ημοσίου και των </w:t>
      </w:r>
      <w:r>
        <w:rPr>
          <w:rFonts w:eastAsia="Times New Roman"/>
          <w:szCs w:val="24"/>
        </w:rPr>
        <w:t>α</w:t>
      </w:r>
      <w:r>
        <w:rPr>
          <w:rFonts w:eastAsia="Times New Roman"/>
          <w:szCs w:val="24"/>
        </w:rPr>
        <w:t xml:space="preserve">σφαλιστικών </w:t>
      </w:r>
      <w:r>
        <w:rPr>
          <w:rFonts w:eastAsia="Times New Roman"/>
          <w:szCs w:val="24"/>
        </w:rPr>
        <w:t>τ</w:t>
      </w:r>
      <w:r>
        <w:rPr>
          <w:rFonts w:eastAsia="Times New Roman"/>
          <w:szCs w:val="24"/>
        </w:rPr>
        <w:t>αμείων.</w:t>
      </w:r>
    </w:p>
    <w:p w14:paraId="10081574" w14:textId="77777777" w:rsidR="00BF7D21" w:rsidRDefault="003642EA">
      <w:pPr>
        <w:spacing w:after="0" w:line="600" w:lineRule="auto"/>
        <w:ind w:firstLine="720"/>
        <w:contextualSpacing/>
        <w:jc w:val="both"/>
        <w:rPr>
          <w:rFonts w:eastAsia="Times New Roman"/>
          <w:szCs w:val="24"/>
        </w:rPr>
      </w:pPr>
      <w:r>
        <w:rPr>
          <w:rFonts w:eastAsia="Times New Roman"/>
          <w:szCs w:val="24"/>
        </w:rPr>
        <w:t>Βεβαίως, όταν ακούσει κάποιος τον Πρωθυπ</w:t>
      </w:r>
      <w:r>
        <w:rPr>
          <w:rFonts w:eastAsia="Times New Roman"/>
          <w:szCs w:val="24"/>
        </w:rPr>
        <w:t xml:space="preserve">ουργό να μιλάει για πάγωμα οφειλών που αφορούν τον ΟΑΕΕ και τον ΕΤΑΑ αναρωτιέται γιατί αυτό δεν ισχύει και για τους αγρότες. Άρα, λοιπόν, όχι μόνο λέω ότι είναι πολύ καλό αυτό να συμβεί, αλλά θα πρέπει να ισχύσει και για τις άλλες κατηγορίες. Θα πρέπει να </w:t>
      </w:r>
      <w:r>
        <w:rPr>
          <w:rFonts w:eastAsia="Times New Roman"/>
          <w:szCs w:val="24"/>
        </w:rPr>
        <w:t xml:space="preserve">ισχύσει και στους αγρότες, γιατί δεν ισχύει για τους αγρότες το πάγωμα των οφειλών εφόσον πληρώνουν τα τρέχοντα; Και γιατί να μην ισχύσει και για τις οφειλές του </w:t>
      </w:r>
      <w:r>
        <w:rPr>
          <w:rFonts w:eastAsia="Times New Roman"/>
          <w:szCs w:val="24"/>
        </w:rPr>
        <w:t>δ</w:t>
      </w:r>
      <w:r>
        <w:rPr>
          <w:rFonts w:eastAsia="Times New Roman"/>
          <w:szCs w:val="24"/>
        </w:rPr>
        <w:t xml:space="preserve">ημοσίου με την ίδια λογική; Να υπάρξει </w:t>
      </w:r>
      <w:r>
        <w:rPr>
          <w:rFonts w:eastAsia="Times New Roman"/>
          <w:szCs w:val="24"/>
        </w:rPr>
        <w:lastRenderedPageBreak/>
        <w:t>πάγωμα των ληξιπρόθεσμων, εφόσον πληρώνουν τα τρέχοντα</w:t>
      </w:r>
      <w:r>
        <w:rPr>
          <w:rFonts w:eastAsia="Times New Roman"/>
          <w:szCs w:val="24"/>
        </w:rPr>
        <w:t>. Δεν μπορώ να αντιληφθώ γιατί θα περιοριστεί μόνο σε αυτό που είπαμε ότι είναι πάρα πολύ καλό.</w:t>
      </w:r>
    </w:p>
    <w:p w14:paraId="10081575" w14:textId="77777777" w:rsidR="00BF7D21" w:rsidRDefault="003642EA">
      <w:pPr>
        <w:spacing w:after="0" w:line="600" w:lineRule="auto"/>
        <w:ind w:firstLine="720"/>
        <w:contextualSpacing/>
        <w:jc w:val="both"/>
        <w:rPr>
          <w:rFonts w:eastAsia="Times New Roman"/>
          <w:szCs w:val="24"/>
        </w:rPr>
      </w:pPr>
      <w:r>
        <w:rPr>
          <w:rFonts w:eastAsia="Times New Roman"/>
          <w:szCs w:val="24"/>
        </w:rPr>
        <w:t>Βεβαίως, έχει πολλούς κινδύνους, αλλά τούτη την ώρα νομίζω ότι διευκολύνει αυτούς οι οποίοι δεν μπορούν. Η διευκρίνιση, λοιπόν, την οποία θέλω και η απάντηση στ</w:t>
      </w:r>
      <w:r>
        <w:rPr>
          <w:rFonts w:eastAsia="Times New Roman"/>
          <w:szCs w:val="24"/>
        </w:rPr>
        <w:t>α ερωτήματα αφορά τη δυνατότητα αναβίωσης των ρυθμίσεων ακόμα και αν είναι δύο, τρεις, τέσσερις δόσεις, αλλά με την αντίστοιχη καταβολή βεβαίως των οφειλομένων δεν ξέρω με τι επιβάρυνση και βεβαίως την επανενεργοποίηση αυτής ή άλλης ρύθμισης πέραν από αυτή</w:t>
      </w:r>
      <w:r>
        <w:rPr>
          <w:rFonts w:eastAsia="Times New Roman"/>
          <w:szCs w:val="24"/>
        </w:rPr>
        <w:t>ν που αναφερθήκατε, που πράγματι υπάρχει, των εικοσιτεσσάρων δόσεων, εάν υπάρχει καμμία σκέψη ή καμμία δυνατότητα να βελτιωθεί για ληξιπρόθεσμες οφειλές.</w:t>
      </w:r>
    </w:p>
    <w:p w14:paraId="10081576" w14:textId="77777777" w:rsidR="00BF7D21" w:rsidRDefault="003642EA">
      <w:pPr>
        <w:spacing w:after="0" w:line="600" w:lineRule="auto"/>
        <w:ind w:firstLine="720"/>
        <w:contextualSpacing/>
        <w:jc w:val="both"/>
        <w:rPr>
          <w:rFonts w:eastAsia="Times New Roman"/>
          <w:szCs w:val="24"/>
        </w:rPr>
      </w:pPr>
      <w:r>
        <w:rPr>
          <w:rFonts w:eastAsia="Times New Roman"/>
          <w:szCs w:val="24"/>
        </w:rPr>
        <w:t>Ευχαριστώ, κύριε Πρόεδρε.</w:t>
      </w:r>
    </w:p>
    <w:p w14:paraId="10081577" w14:textId="77777777" w:rsidR="00BF7D21" w:rsidRDefault="003642EA">
      <w:pPr>
        <w:spacing w:after="0" w:line="600" w:lineRule="auto"/>
        <w:ind w:firstLine="720"/>
        <w:contextualSpacing/>
        <w:jc w:val="both"/>
        <w:rPr>
          <w:rFonts w:eastAsia="Times New Roman"/>
          <w:b/>
          <w:szCs w:val="24"/>
        </w:rPr>
      </w:pPr>
      <w:r>
        <w:rPr>
          <w:rFonts w:eastAsia="Times New Roman"/>
          <w:b/>
          <w:bCs/>
          <w:szCs w:val="24"/>
        </w:rPr>
        <w:t xml:space="preserve">ΠΡΟΕΔΡΕΥΩΝ (Γεώργιος Λαμπρούλης): </w:t>
      </w:r>
      <w:r>
        <w:rPr>
          <w:rFonts w:eastAsia="Times New Roman"/>
          <w:bCs/>
          <w:szCs w:val="24"/>
        </w:rPr>
        <w:t>Κύριε Υπουργέ, έχετε τον λόγο.</w:t>
      </w:r>
    </w:p>
    <w:p w14:paraId="10081578" w14:textId="77777777" w:rsidR="00BF7D21" w:rsidRDefault="003642EA">
      <w:pPr>
        <w:spacing w:after="0" w:line="600" w:lineRule="auto"/>
        <w:ind w:firstLine="720"/>
        <w:contextualSpacing/>
        <w:jc w:val="both"/>
        <w:rPr>
          <w:rFonts w:eastAsia="Times New Roman"/>
          <w:szCs w:val="24"/>
        </w:rPr>
      </w:pPr>
      <w:r>
        <w:rPr>
          <w:rFonts w:eastAsia="Times New Roman"/>
          <w:b/>
          <w:szCs w:val="24"/>
        </w:rPr>
        <w:t>ΤΡΥΦΩΝ ΑΛΕΞ</w:t>
      </w:r>
      <w:r>
        <w:rPr>
          <w:rFonts w:eastAsia="Times New Roman"/>
          <w:b/>
          <w:szCs w:val="24"/>
        </w:rPr>
        <w:t xml:space="preserve">ΙΑΔΗΣ (Αναπληρωτής Υπουργός Οικονομικών): </w:t>
      </w:r>
      <w:r>
        <w:rPr>
          <w:rFonts w:eastAsia="Times New Roman"/>
          <w:szCs w:val="24"/>
        </w:rPr>
        <w:t>Ευχαριστώ, κύριε Πρόεδρε.</w:t>
      </w:r>
    </w:p>
    <w:p w14:paraId="10081579" w14:textId="77777777" w:rsidR="00BF7D21" w:rsidRDefault="003642EA">
      <w:pPr>
        <w:spacing w:after="0" w:line="600" w:lineRule="auto"/>
        <w:ind w:firstLine="720"/>
        <w:contextualSpacing/>
        <w:jc w:val="both"/>
        <w:rPr>
          <w:rFonts w:eastAsia="Times New Roman" w:cs="Times New Roman"/>
          <w:szCs w:val="24"/>
        </w:rPr>
      </w:pPr>
      <w:r>
        <w:rPr>
          <w:rFonts w:eastAsia="Times New Roman"/>
          <w:szCs w:val="24"/>
        </w:rPr>
        <w:lastRenderedPageBreak/>
        <w:t xml:space="preserve">Κύριε Βουλευτά, απάντησα στην ερώτησή σας με στοιχεία και αναφερόμενος στην εγκύκλιο τη συγκεκριμένη. Δεν ισχύει αυτό που είπατε ότι άλλο γίνεται στον ένα φορέα και άλλο στο άλλο. Θέλω να </w:t>
      </w:r>
      <w:r>
        <w:rPr>
          <w:rFonts w:eastAsia="Times New Roman"/>
          <w:szCs w:val="24"/>
        </w:rPr>
        <w:t xml:space="preserve">ξεκαθαρίσω. Ο Πρωθυπουργός έκανε την εξαγγελία -διαβάστε, σας παρακαλώ, ακριβώς την δήλωση δεν θέλω να επαναλάβω ή να ερμηνεύσω εγώ τον Πρωθυπουργό- και εξήγησε γιατί γίνεται αυτό. </w:t>
      </w:r>
    </w:p>
    <w:p w14:paraId="1008157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είναι αρμοδιότητα άλλου Υπουργού. Δεν μπορώ εγώ να απαντώ για θέματα που αφορούν άλλο Υπουργείο. </w:t>
      </w:r>
    </w:p>
    <w:p w14:paraId="1008157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το Υπουργείο Οικονομικών, δεν μπορούμε να έχουμε συνέχεια νέες ρυθμίσεις των εκατό δόσεων. Αυτοί που έχουν ενταχθεί στη ρύθμιση των εκατό δόσεων πρέπει να την εξυπηρετούν. Και πρέπει, αν μια νέα υποχρέωση δεν μπορεί να πληρωθεί, να τη ρυθμίζο</w:t>
      </w:r>
      <w:r>
        <w:rPr>
          <w:rFonts w:eastAsia="Times New Roman" w:cs="Times New Roman"/>
          <w:szCs w:val="24"/>
        </w:rPr>
        <w:t xml:space="preserve">υν με τις ρυθμίσεις που υπάρχουν, που φτάνουν έως είκοσι τέσσερις δόσεις. Αυτή είναι η πραγματικότητα. </w:t>
      </w:r>
    </w:p>
    <w:p w14:paraId="1008157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Και επειδή πολλές φορές ακούω «γιατί δεν κάνετε αυτό, γιατί δεν κάνετε εκείνο, γιατί δεν κάνετε το άλλο;», δεν είναι θέμα κακής ψυχοσύνθεσης ή πολιτικής</w:t>
      </w:r>
      <w:r>
        <w:rPr>
          <w:rFonts w:eastAsia="Times New Roman" w:cs="Times New Roman"/>
          <w:szCs w:val="24"/>
        </w:rPr>
        <w:t xml:space="preserve"> επιλογής. Να το ξεκαθαρίσω αυτό. Εδώ πρέπει </w:t>
      </w:r>
      <w:r>
        <w:rPr>
          <w:rFonts w:eastAsia="Times New Roman" w:cs="Times New Roman"/>
          <w:szCs w:val="24"/>
        </w:rPr>
        <w:lastRenderedPageBreak/>
        <w:t xml:space="preserve">να υλοποιήσουμε έναν νόμο που ψήφισε αυτή η Βουλή με διακόσιους είκοσι έναν Βουλευτές, τον ν.4336/2015, που στη σελίδα 1017 γράφει: «Οι </w:t>
      </w:r>
      <w:r>
        <w:rPr>
          <w:rFonts w:eastAsia="Times New Roman" w:cs="Times New Roman"/>
          <w:szCs w:val="24"/>
        </w:rPr>
        <w:t>α</w:t>
      </w:r>
      <w:r>
        <w:rPr>
          <w:rFonts w:eastAsia="Times New Roman" w:cs="Times New Roman"/>
          <w:szCs w:val="24"/>
        </w:rPr>
        <w:t>ρχές δεσμεύονται να λάβουν άμεσα μέτρα επιβολής, όσον αφορά τους οφειλέτες</w:t>
      </w:r>
      <w:r>
        <w:rPr>
          <w:rFonts w:eastAsia="Times New Roman" w:cs="Times New Roman"/>
          <w:szCs w:val="24"/>
        </w:rPr>
        <w:t xml:space="preserve"> που δεν καταβάλουν εγκαίρως τις δόσεις τους ή τις τρέχουσες υποχρεώσεις τους…» Αυτό που κάναμε, οι νομοθετικές ρυθμίσεις που φέραμε αργότερα. Και παρ</w:t>
      </w:r>
      <w:r>
        <w:rPr>
          <w:rFonts w:eastAsia="Times New Roman" w:cs="Times New Roman"/>
          <w:szCs w:val="24"/>
        </w:rPr>
        <w:t xml:space="preserve">’ </w:t>
      </w:r>
      <w:r>
        <w:rPr>
          <w:rFonts w:eastAsia="Times New Roman" w:cs="Times New Roman"/>
          <w:szCs w:val="24"/>
        </w:rPr>
        <w:t>ότι αυτό ψηφίστηκε από διακόσιους είκοσι ένα, η εφαρμογή μετά ψηφίστηκε από λιγότερους Βουλευτές. Το αφή</w:t>
      </w:r>
      <w:r>
        <w:rPr>
          <w:rFonts w:eastAsia="Times New Roman" w:cs="Times New Roman"/>
          <w:szCs w:val="24"/>
        </w:rPr>
        <w:t xml:space="preserve">νουμε, όμως, αυτό. </w:t>
      </w:r>
    </w:p>
    <w:p w14:paraId="1008157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γράφει πιο κάτω: «Οι </w:t>
      </w:r>
      <w:r>
        <w:rPr>
          <w:rFonts w:eastAsia="Times New Roman" w:cs="Times New Roman"/>
          <w:szCs w:val="24"/>
        </w:rPr>
        <w:t>α</w:t>
      </w:r>
      <w:r>
        <w:rPr>
          <w:rFonts w:eastAsia="Times New Roman" w:cs="Times New Roman"/>
          <w:szCs w:val="24"/>
        </w:rPr>
        <w:t>ρχές δεν θα θεσπίσουν νέες ρυθμίσεις δόσεων ή άλλες ρυθμίσεις αμνηστίας ή δια κανονισμού, ούτε θα τροποποιήσουν τις ισχύουσες ρυθμίσεις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αραδείγματος </w:t>
      </w:r>
      <w:r>
        <w:rPr>
          <w:rFonts w:eastAsia="Times New Roman" w:cs="Times New Roman"/>
          <w:szCs w:val="24"/>
        </w:rPr>
        <w:t>χ</w:t>
      </w:r>
      <w:r>
        <w:rPr>
          <w:rFonts w:eastAsia="Times New Roman" w:cs="Times New Roman"/>
          <w:szCs w:val="24"/>
        </w:rPr>
        <w:t>άριν,</w:t>
      </w:r>
      <w:r>
        <w:rPr>
          <w:rFonts w:eastAsia="Times New Roman" w:cs="Times New Roman"/>
          <w:szCs w:val="24"/>
        </w:rPr>
        <w:t xml:space="preserve"> παρατείνοντας προθεσμίες». Άρα το πλαίσιο είναι συγκ</w:t>
      </w:r>
      <w:r>
        <w:rPr>
          <w:rFonts w:eastAsia="Times New Roman" w:cs="Times New Roman"/>
          <w:szCs w:val="24"/>
        </w:rPr>
        <w:t>εκριμένο. Παρ’ όλα αυτά</w:t>
      </w:r>
      <w:r>
        <w:rPr>
          <w:rFonts w:eastAsia="Times New Roman" w:cs="Times New Roman"/>
          <w:szCs w:val="24"/>
        </w:rPr>
        <w:t>,</w:t>
      </w:r>
      <w:r>
        <w:rPr>
          <w:rFonts w:eastAsia="Times New Roman" w:cs="Times New Roman"/>
          <w:szCs w:val="24"/>
        </w:rPr>
        <w:t xml:space="preserve"> ξέρετε ότι οι διαπραγματεύσεις που έγιναν και οι διαπραγματεύσεις που συνεχίζουν να γίνονται και από τον κ. Τσακαλώτο και από τον κ. Χουλιαράκη και από τον κ. Σταθάκη στο θέμα της διαμεσολάβησης για τα ζητήματα των χρεών κ.λπ., είν</w:t>
      </w:r>
      <w:r>
        <w:rPr>
          <w:rFonts w:eastAsia="Times New Roman" w:cs="Times New Roman"/>
          <w:szCs w:val="24"/>
        </w:rPr>
        <w:t xml:space="preserve">αι στην κατεύθυνση του πώς θα αντιμετωπίσουμε το πρόβλημα των πολιτών που δεν μπορούν </w:t>
      </w:r>
      <w:r>
        <w:rPr>
          <w:rFonts w:eastAsia="Times New Roman" w:cs="Times New Roman"/>
          <w:szCs w:val="24"/>
        </w:rPr>
        <w:lastRenderedPageBreak/>
        <w:t>να πληρώσουν τις δόσεις τους. Αυτό το συζητάμε. Όμως, δεν είναι πολιτική επιλογή της Κυβέρνησης, είναι πολιτική αναγκαιότητα αυτό το οποίο έχουμε. Πολιτική διαφορά σε αυτ</w:t>
      </w:r>
      <w:r>
        <w:rPr>
          <w:rFonts w:eastAsia="Times New Roman" w:cs="Times New Roman"/>
          <w:szCs w:val="24"/>
        </w:rPr>
        <w:t xml:space="preserve">ό μπορεί να υπάρχει, αλλά ας ακούσουμε και κάποια φορά μία πρόταση στο τι έχουμε να κάνουμε γι’ αυτό το πράγμα και όχι μόνο την πολιτική διαφωνία. </w:t>
      </w:r>
    </w:p>
    <w:p w14:paraId="1008157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Αυτό που θέλω να επισημάνω εγώ</w:t>
      </w:r>
      <w:r>
        <w:rPr>
          <w:rFonts w:eastAsia="Times New Roman" w:cs="Times New Roman"/>
          <w:szCs w:val="24"/>
        </w:rPr>
        <w:t>,</w:t>
      </w:r>
      <w:r>
        <w:rPr>
          <w:rFonts w:eastAsia="Times New Roman" w:cs="Times New Roman"/>
          <w:szCs w:val="24"/>
        </w:rPr>
        <w:t xml:space="preserve"> είναι ότι εκατό δόσεις δεν μπορούμε να έχουμε συνέχεια. Προσπάθεια να προστα</w:t>
      </w:r>
      <w:r>
        <w:rPr>
          <w:rFonts w:eastAsia="Times New Roman" w:cs="Times New Roman"/>
          <w:szCs w:val="24"/>
        </w:rPr>
        <w:t>τεύσουμε αυτούς που είναι στις εκατό δόσεις ή να επανεντάξουμε αυτούς που έχουν βγει</w:t>
      </w:r>
      <w:r>
        <w:rPr>
          <w:rFonts w:eastAsia="Times New Roman" w:cs="Times New Roman"/>
          <w:szCs w:val="24"/>
        </w:rPr>
        <w:t>,</w:t>
      </w:r>
      <w:r>
        <w:rPr>
          <w:rFonts w:eastAsia="Times New Roman" w:cs="Times New Roman"/>
          <w:szCs w:val="24"/>
        </w:rPr>
        <w:t xml:space="preserve"> γίνεται. Υπάρχει το θεσμικό πλαίσιο και μακάρι μέσα στις διαπραγματεύσεις να έχουμε και νέο θεσμικό πλαίσιο, το οποίο θα ανακοινωθεί. </w:t>
      </w:r>
    </w:p>
    <w:p w14:paraId="1008157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008158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Λαμπρούλης): </w:t>
      </w:r>
      <w:r>
        <w:rPr>
          <w:rFonts w:eastAsia="Times New Roman" w:cs="Times New Roman"/>
          <w:szCs w:val="24"/>
        </w:rPr>
        <w:t xml:space="preserve">Ευχαριστούμε τον κύριο Υπουργό. </w:t>
      </w:r>
    </w:p>
    <w:p w14:paraId="1008158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Πριν προχωρήσουμε στην επόμενη επίκαιρη ερώτηση, επιτρέψτε μου να κάνω μια ανακοίνωση προς το Σώμα που αναφέρεται σε τρεις Βουλευτές για χορήγηση άδειας απουσίας στο εξωτερικό. </w:t>
      </w:r>
    </w:p>
    <w:p w14:paraId="1008158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Συγκεκριμένα ο</w:t>
      </w:r>
      <w:r>
        <w:rPr>
          <w:rFonts w:eastAsia="Times New Roman"/>
          <w:bCs/>
          <w:szCs w:val="24"/>
        </w:rPr>
        <w:t xml:space="preserve"> Πρόεδρος της Έν</w:t>
      </w:r>
      <w:r>
        <w:rPr>
          <w:rFonts w:eastAsia="Times New Roman"/>
          <w:bCs/>
          <w:szCs w:val="24"/>
        </w:rPr>
        <w:t>ωσης Κεντρώων, κ. Βασίλης Λεβέντης, ο Βουλευτής Α΄ Αθηνών, κ. Μάριος Γεωργιάδης, και ο Βουλευτής Λ</w:t>
      </w:r>
      <w:r>
        <w:rPr>
          <w:rFonts w:eastAsia="Times New Roman"/>
          <w:bCs/>
          <w:szCs w:val="24"/>
        </w:rPr>
        <w:t>α</w:t>
      </w:r>
      <w:r>
        <w:rPr>
          <w:rFonts w:eastAsia="Times New Roman"/>
          <w:bCs/>
          <w:szCs w:val="24"/>
        </w:rPr>
        <w:t>ρ</w:t>
      </w:r>
      <w:r>
        <w:rPr>
          <w:rFonts w:eastAsia="Times New Roman"/>
          <w:bCs/>
          <w:szCs w:val="24"/>
        </w:rPr>
        <w:t>ί</w:t>
      </w:r>
      <w:r>
        <w:rPr>
          <w:rFonts w:eastAsia="Times New Roman"/>
          <w:bCs/>
          <w:szCs w:val="24"/>
        </w:rPr>
        <w:t>σ</w:t>
      </w:r>
      <w:r>
        <w:rPr>
          <w:rFonts w:eastAsia="Times New Roman"/>
          <w:bCs/>
          <w:szCs w:val="24"/>
        </w:rPr>
        <w:t>η</w:t>
      </w:r>
      <w:r>
        <w:rPr>
          <w:rFonts w:eastAsia="Times New Roman"/>
          <w:bCs/>
          <w:szCs w:val="24"/>
        </w:rPr>
        <w:t>ς, κ. Γεώργιος Κατσαντώνης αιτούνται και οι τρεις για το ίδιο διάστημα, δηλαδή από 17 έως 23 Σεπτεμβρίου, άδειες</w:t>
      </w:r>
      <w:r>
        <w:rPr>
          <w:rFonts w:eastAsia="Times New Roman"/>
          <w:bCs/>
          <w:szCs w:val="24"/>
        </w:rPr>
        <w:t xml:space="preserve"> απουσίας</w:t>
      </w:r>
      <w:r>
        <w:rPr>
          <w:rFonts w:eastAsia="Times New Roman"/>
          <w:bCs/>
          <w:szCs w:val="24"/>
        </w:rPr>
        <w:t>, προκειμένου να συμμετάσχουν στ</w:t>
      </w:r>
      <w:r>
        <w:rPr>
          <w:rFonts w:eastAsia="Times New Roman"/>
          <w:bCs/>
          <w:szCs w:val="24"/>
        </w:rPr>
        <w:t xml:space="preserve">η Σύνοδο Κορυφής </w:t>
      </w:r>
      <w:r>
        <w:rPr>
          <w:rFonts w:eastAsia="Times New Roman"/>
          <w:bCs/>
          <w:szCs w:val="24"/>
          <w:lang w:val="en-US"/>
        </w:rPr>
        <w:t>CONCORDIA</w:t>
      </w:r>
      <w:r>
        <w:rPr>
          <w:rFonts w:eastAsia="Times New Roman"/>
          <w:bCs/>
          <w:szCs w:val="24"/>
        </w:rPr>
        <w:t xml:space="preserve"> 2016, που θα πραγματοποιηθεί στη Νέα Υόρκη των ΗΠΑ. Η Βουλή εγκρίνει;</w:t>
      </w:r>
    </w:p>
    <w:p w14:paraId="10081583" w14:textId="77777777" w:rsidR="00BF7D21" w:rsidRDefault="003642EA">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
          <w:bCs/>
          <w:szCs w:val="24"/>
        </w:rPr>
        <w:t>ΟΛΟΙ ΟΙ</w:t>
      </w:r>
      <w:r>
        <w:rPr>
          <w:rFonts w:eastAsia="Times New Roman"/>
          <w:b/>
          <w:bCs/>
          <w:szCs w:val="24"/>
        </w:rPr>
        <w:t xml:space="preserve"> ΒΟΥΛΕΥΤΕΣ: </w:t>
      </w:r>
      <w:r>
        <w:rPr>
          <w:rFonts w:eastAsia="Times New Roman"/>
          <w:bCs/>
          <w:szCs w:val="24"/>
        </w:rPr>
        <w:t xml:space="preserve"> Μάλιστα, μάλιστα.</w:t>
      </w:r>
    </w:p>
    <w:p w14:paraId="10081584" w14:textId="77777777" w:rsidR="00BF7D21" w:rsidRDefault="003642EA">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
          <w:bCs/>
          <w:szCs w:val="24"/>
        </w:rPr>
        <w:t>ΠΡΟΕΔΡΕΥΩΝ (Γεώργιος Λαμπρούλης):</w:t>
      </w:r>
      <w:r>
        <w:rPr>
          <w:rFonts w:eastAsia="Times New Roman"/>
          <w:bCs/>
          <w:szCs w:val="24"/>
        </w:rPr>
        <w:t xml:space="preserve"> </w:t>
      </w:r>
      <w:r>
        <w:rPr>
          <w:rFonts w:eastAsia="Times New Roman"/>
          <w:bCs/>
          <w:szCs w:val="24"/>
        </w:rPr>
        <w:t xml:space="preserve">Συνεπώς η </w:t>
      </w:r>
      <w:r>
        <w:rPr>
          <w:rFonts w:eastAsia="Times New Roman"/>
          <w:bCs/>
          <w:szCs w:val="24"/>
        </w:rPr>
        <w:t>Βουλή ενέκρινε τις ζητηθείσες άδειες.</w:t>
      </w:r>
    </w:p>
    <w:p w14:paraId="10081585" w14:textId="77777777" w:rsidR="00BF7D21" w:rsidRDefault="003642EA">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Cs/>
          <w:szCs w:val="24"/>
        </w:rPr>
        <w:t>Σ</w:t>
      </w:r>
      <w:r>
        <w:rPr>
          <w:rFonts w:eastAsia="Times New Roman"/>
          <w:bCs/>
          <w:szCs w:val="24"/>
        </w:rPr>
        <w:t xml:space="preserve">υνεχίζουμε με την έκτη με αριθμό </w:t>
      </w:r>
      <w:r>
        <w:rPr>
          <w:rFonts w:eastAsia="Times New Roman"/>
          <w:bCs/>
          <w:szCs w:val="24"/>
        </w:rPr>
        <w:t xml:space="preserve">1194/29-8-2016 επίκαιρη ερώτηση δεύτερου κύκλου του Βουλευτή Κιλκίς της Νέας Δημοκρατίας κ. </w:t>
      </w:r>
      <w:r>
        <w:rPr>
          <w:rFonts w:eastAsia="Times New Roman"/>
          <w:szCs w:val="24"/>
        </w:rPr>
        <w:t>Γεωργίου Γεωργαντά</w:t>
      </w:r>
      <w:r>
        <w:rPr>
          <w:rFonts w:eastAsia="Times New Roman"/>
          <w:bCs/>
          <w:szCs w:val="24"/>
        </w:rPr>
        <w:t xml:space="preserve"> προς τον Υπουργό</w:t>
      </w:r>
      <w:r>
        <w:rPr>
          <w:rFonts w:eastAsia="Times New Roman"/>
          <w:szCs w:val="24"/>
        </w:rPr>
        <w:t xml:space="preserve"> Παιδείας, Έρευνας και Θρησκευμάτων,</w:t>
      </w:r>
      <w:r>
        <w:rPr>
          <w:rFonts w:eastAsia="Times New Roman"/>
          <w:bCs/>
          <w:szCs w:val="24"/>
        </w:rPr>
        <w:t xml:space="preserve"> σχετικά με την υποστελέχωση του ΤΕΙ Κιλκίς.</w:t>
      </w:r>
    </w:p>
    <w:p w14:paraId="10081586" w14:textId="77777777" w:rsidR="00BF7D21" w:rsidRDefault="003642EA">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Cs/>
          <w:szCs w:val="24"/>
        </w:rPr>
        <w:t>Στην ερώτηση του κ. Γεωργίου Γεωργαντά θα απαντή</w:t>
      </w:r>
      <w:r>
        <w:rPr>
          <w:rFonts w:eastAsia="Times New Roman"/>
          <w:bCs/>
          <w:szCs w:val="24"/>
        </w:rPr>
        <w:t xml:space="preserve">σει η Αναπληρώτρια Υπουργός Παιδείας, Έρευνας και Θρησκευμάτων, κ. Αθανασία Αναγνωστοπούλου. </w:t>
      </w:r>
    </w:p>
    <w:p w14:paraId="10081587" w14:textId="77777777" w:rsidR="00BF7D21" w:rsidRDefault="003642EA">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Cs/>
          <w:szCs w:val="24"/>
        </w:rPr>
        <w:lastRenderedPageBreak/>
        <w:t xml:space="preserve">Τον λόγο έχει ο κ. Γεώργιος Γεωργαντάς. </w:t>
      </w:r>
    </w:p>
    <w:p w14:paraId="10081588" w14:textId="77777777" w:rsidR="00BF7D21" w:rsidRDefault="003642EA">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
          <w:bCs/>
          <w:szCs w:val="24"/>
        </w:rPr>
        <w:t>ΓΕΩΡΓΙΟΣ ΓΕΩΡΓΑΝΤΑΣ:</w:t>
      </w:r>
      <w:r>
        <w:rPr>
          <w:rFonts w:eastAsia="Times New Roman"/>
          <w:bCs/>
          <w:szCs w:val="24"/>
        </w:rPr>
        <w:t xml:space="preserve"> Ευχαριστώ, κύριε Πρόεδρε. </w:t>
      </w:r>
    </w:p>
    <w:p w14:paraId="10081589" w14:textId="77777777" w:rsidR="00BF7D21" w:rsidRDefault="003642EA">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Cs/>
          <w:szCs w:val="24"/>
        </w:rPr>
        <w:t>Κυρία Υπουργέ, γνωρίζετε πολύ καλά, γιατί πριν από λίγο καιρό ασχοληθήκατ</w:t>
      </w:r>
      <w:r>
        <w:rPr>
          <w:rFonts w:eastAsia="Times New Roman"/>
          <w:bCs/>
          <w:szCs w:val="24"/>
        </w:rPr>
        <w:t xml:space="preserve">ε με το ζήτημα, για το Τμήμα Σχεδιασμού και Τεχνολογίας Ένδυσης που λειτουργεί στο Κιλκίς ως παράρτημα του ΤΕΙ Κεντρικής Μακεδονίας. Είναι ένα πολύπαθο </w:t>
      </w:r>
      <w:r>
        <w:rPr>
          <w:rFonts w:eastAsia="Times New Roman"/>
          <w:bCs/>
          <w:szCs w:val="24"/>
        </w:rPr>
        <w:t>τ</w:t>
      </w:r>
      <w:r>
        <w:rPr>
          <w:rFonts w:eastAsia="Times New Roman"/>
          <w:bCs/>
          <w:szCs w:val="24"/>
        </w:rPr>
        <w:t xml:space="preserve">μήμα, καθώς υπήρχαν και υπάρχουν ακόμα σε εξέλιξη και σε εκκρεμότητα, δύο μεγάλα ζητήματα. </w:t>
      </w:r>
    </w:p>
    <w:p w14:paraId="1008158A" w14:textId="77777777" w:rsidR="00BF7D21" w:rsidRDefault="003642EA">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Cs/>
          <w:szCs w:val="24"/>
        </w:rPr>
        <w:t>Το ένα είνα</w:t>
      </w:r>
      <w:r>
        <w:rPr>
          <w:rFonts w:eastAsia="Times New Roman"/>
          <w:bCs/>
          <w:szCs w:val="24"/>
        </w:rPr>
        <w:t xml:space="preserve">ι η στέγασή του, για την οποία, ενώ έχει χτιστεί με ευρωπαϊκά κονδύλια ένα υπερσύγχρονο κτήριο, για διάφορα ζητήματα τεχνικά που υπήρχαν και άλλα νομικά κωλύματα καθυστερούσε η μετεγκατάσταση από εκεί που βρίσκεται σήμερα και λειτουργεί το </w:t>
      </w:r>
      <w:r>
        <w:rPr>
          <w:rFonts w:eastAsia="Times New Roman"/>
          <w:bCs/>
          <w:szCs w:val="24"/>
        </w:rPr>
        <w:t>τ</w:t>
      </w:r>
      <w:r>
        <w:rPr>
          <w:rFonts w:eastAsia="Times New Roman"/>
          <w:bCs/>
          <w:szCs w:val="24"/>
        </w:rPr>
        <w:t>μήμα. Ευτυχώς α</w:t>
      </w:r>
      <w:r>
        <w:rPr>
          <w:rFonts w:eastAsia="Times New Roman"/>
          <w:bCs/>
          <w:szCs w:val="24"/>
        </w:rPr>
        <w:t>ρχίζει και διαφαίνεται μια λύση στο ζήτημα αυτό και με δική σας παρέμβαση -πρέπει να το αναγνωρίσω- και με την τροπολογία που είχα καταθέσει ο ίδιος και κάνατε δεκτή εσείς πριν από μερικούς μήνες. Οπότε ευελπιστώ ότι όσον αφορά το ζήτημα της μετεγκατάσταση</w:t>
      </w:r>
      <w:r>
        <w:rPr>
          <w:rFonts w:eastAsia="Times New Roman"/>
          <w:bCs/>
          <w:szCs w:val="24"/>
        </w:rPr>
        <w:t xml:space="preserve">ς θα επιλυθεί άμεσα το θέμα, καθώς αυτό που εκκρεμεί είναι να </w:t>
      </w:r>
      <w:r>
        <w:rPr>
          <w:rFonts w:eastAsia="Times New Roman"/>
          <w:bCs/>
          <w:szCs w:val="24"/>
        </w:rPr>
        <w:lastRenderedPageBreak/>
        <w:t xml:space="preserve">ανευρεθεί το απαιτούμενο κονδύλιο για τη μετεγκατάσταση. </w:t>
      </w:r>
    </w:p>
    <w:p w14:paraId="1008158B" w14:textId="77777777" w:rsidR="00BF7D21" w:rsidRDefault="003642EA">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Cs/>
          <w:szCs w:val="24"/>
        </w:rPr>
        <w:t>Στο ζήτημα, όμως, του διδακτικού τεχνικού και εργαστηριακού προσωπικού είναι επιτακτική ανάγκη -και άσχετα από τη μετεγκατάσταση του- άμ</w:t>
      </w:r>
      <w:r>
        <w:rPr>
          <w:rFonts w:eastAsia="Times New Roman"/>
          <w:bCs/>
          <w:szCs w:val="24"/>
        </w:rPr>
        <w:t xml:space="preserve">εσα πράγματι να ενδυναμωθεί το </w:t>
      </w:r>
      <w:r>
        <w:rPr>
          <w:rFonts w:eastAsia="Times New Roman"/>
          <w:bCs/>
          <w:szCs w:val="24"/>
        </w:rPr>
        <w:t>τ</w:t>
      </w:r>
      <w:r>
        <w:rPr>
          <w:rFonts w:eastAsia="Times New Roman"/>
          <w:bCs/>
          <w:szCs w:val="24"/>
        </w:rPr>
        <w:t xml:space="preserve">μήμα, καθώς θα αναφέρω το εξής απλό: Από τις δέκα οργανικές θέσεις μελών ΔΕΠ που υπάρχουν στο </w:t>
      </w:r>
      <w:r>
        <w:rPr>
          <w:rFonts w:eastAsia="Times New Roman"/>
          <w:bCs/>
          <w:szCs w:val="24"/>
        </w:rPr>
        <w:t>τ</w:t>
      </w:r>
      <w:r>
        <w:rPr>
          <w:rFonts w:eastAsia="Times New Roman"/>
          <w:bCs/>
          <w:szCs w:val="24"/>
        </w:rPr>
        <w:t>μήμα, αυτήν τη στιγμή έχουν καλυφθεί μόνο οι δύο. Καταλαβαίνετε πολύ καλά και καταλαβαίνει ο καθένας ότι μόνο με δυο οργανικές θέ</w:t>
      </w:r>
      <w:r>
        <w:rPr>
          <w:rFonts w:eastAsia="Times New Roman"/>
          <w:bCs/>
          <w:szCs w:val="24"/>
        </w:rPr>
        <w:t xml:space="preserve">σεις επιστημονικού προσωπικού δεν μπορεί το </w:t>
      </w:r>
      <w:r>
        <w:rPr>
          <w:rFonts w:eastAsia="Times New Roman"/>
          <w:bCs/>
          <w:szCs w:val="24"/>
        </w:rPr>
        <w:t>τ</w:t>
      </w:r>
      <w:r>
        <w:rPr>
          <w:rFonts w:eastAsia="Times New Roman"/>
          <w:bCs/>
          <w:szCs w:val="24"/>
        </w:rPr>
        <w:t>μήμα αυτό -για το οποίο στη δευτερολογία μου θα αναφέρω το πολύ μεγάλο εκπαιδευτικό έργο, το οποίο παράγει και την πολύ μεγάλη επιτυχία την οποία έχουν οι απόφοιτοί του στην απορρόφησή τους από τις παραγωγικές μ</w:t>
      </w:r>
      <w:r>
        <w:rPr>
          <w:rFonts w:eastAsia="Times New Roman"/>
          <w:bCs/>
          <w:szCs w:val="24"/>
        </w:rPr>
        <w:t xml:space="preserve">ονάδες της περιοχής- να λειτουργήσει. </w:t>
      </w:r>
    </w:p>
    <w:p w14:paraId="1008158C"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Καταλαβαίνετε, λοιπόν, πολύ καλά ότι απαξιώνεται ουσιαστικά στην πράξη ένα </w:t>
      </w:r>
      <w:r>
        <w:rPr>
          <w:rFonts w:eastAsia="Times New Roman"/>
          <w:szCs w:val="24"/>
        </w:rPr>
        <w:t>τ</w:t>
      </w:r>
      <w:r>
        <w:rPr>
          <w:rFonts w:eastAsia="Times New Roman"/>
          <w:szCs w:val="24"/>
        </w:rPr>
        <w:t>μήμα το οποίο έχει προοπτικές και το οποίο κάθε χρόνο τα στοιχεία δείχνουν ότι βελτιώνεται συνέχεια, σε σχέση με τη διασύνδεσή του με την παρ</w:t>
      </w:r>
      <w:r>
        <w:rPr>
          <w:rFonts w:eastAsia="Times New Roman"/>
          <w:szCs w:val="24"/>
        </w:rPr>
        <w:t xml:space="preserve">αγωγική διαδικασία. </w:t>
      </w:r>
    </w:p>
    <w:p w14:paraId="1008158D"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 xml:space="preserve">Θα περιμένω μία πρώτη τοποθέτησή σας και θα τοποθετηθώ στη συνέχεια, κυρία Υπουργέ. </w:t>
      </w:r>
    </w:p>
    <w:p w14:paraId="1008158E"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Κυρία Υπουργέ, έχετε τον λόγο.</w:t>
      </w:r>
    </w:p>
    <w:p w14:paraId="1008158F"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ΑΘΑΝΑΣΙΑ ΑΝΑΓΝΩΣΤΟΠΟΥΛΟΥ (Αναπληρώτρια Υπουργός Παιδείας, Έρευνας και Θρησκευμάτων): </w:t>
      </w:r>
      <w:r>
        <w:rPr>
          <w:rFonts w:eastAsia="Times New Roman"/>
          <w:szCs w:val="24"/>
        </w:rPr>
        <w:t xml:space="preserve">Κύριε συνάδελφε, το Υπουργείο έδωσε πεντακόσιες θέσεις στα </w:t>
      </w:r>
      <w:r>
        <w:rPr>
          <w:rFonts w:eastAsia="Times New Roman"/>
          <w:szCs w:val="24"/>
        </w:rPr>
        <w:t>α</w:t>
      </w:r>
      <w:r>
        <w:rPr>
          <w:rFonts w:eastAsia="Times New Roman"/>
          <w:szCs w:val="24"/>
        </w:rPr>
        <w:t xml:space="preserve">νώτατα </w:t>
      </w:r>
      <w:r>
        <w:rPr>
          <w:rFonts w:eastAsia="Times New Roman"/>
          <w:szCs w:val="24"/>
        </w:rPr>
        <w:t>ι</w:t>
      </w:r>
      <w:r>
        <w:rPr>
          <w:rFonts w:eastAsia="Times New Roman"/>
          <w:szCs w:val="24"/>
        </w:rPr>
        <w:t xml:space="preserve">δρύματα μετά από έξι χρόνια. Έδωσε και στα ΤΕΙ και στο ΤΕΙ Κεντρικής Μακεδονίας, σε μία προσπάθεια να βελτιώσει την αναλογία ανάμεσα σε διδάσκοντες και διδασκόμενους. </w:t>
      </w:r>
    </w:p>
    <w:p w14:paraId="10081590" w14:textId="77777777" w:rsidR="00BF7D21" w:rsidRDefault="003642EA">
      <w:pPr>
        <w:spacing w:after="0" w:line="600" w:lineRule="auto"/>
        <w:ind w:firstLine="720"/>
        <w:contextualSpacing/>
        <w:jc w:val="both"/>
        <w:rPr>
          <w:rFonts w:eastAsia="Times New Roman"/>
          <w:szCs w:val="24"/>
        </w:rPr>
      </w:pPr>
      <w:r>
        <w:rPr>
          <w:rFonts w:eastAsia="Times New Roman"/>
          <w:szCs w:val="24"/>
        </w:rPr>
        <w:t>Το αν έδωσε το ΤΕΙ σ</w:t>
      </w:r>
      <w:r>
        <w:rPr>
          <w:rFonts w:eastAsia="Times New Roman"/>
          <w:szCs w:val="24"/>
        </w:rPr>
        <w:t xml:space="preserve">ε συγκεκριμένα </w:t>
      </w:r>
      <w:r>
        <w:rPr>
          <w:rFonts w:eastAsia="Times New Roman"/>
          <w:szCs w:val="24"/>
        </w:rPr>
        <w:t>τ</w:t>
      </w:r>
      <w:r>
        <w:rPr>
          <w:rFonts w:eastAsia="Times New Roman"/>
          <w:szCs w:val="24"/>
        </w:rPr>
        <w:t xml:space="preserve">μήματα ή όχι, αυτό δεν είναι θέμα του Υπουργείου. Η εσωτερική κατανομή γίνεται από τα ίδια τα ιδρύματα. Και εσείς ο ίδιος που μου κάνετε αυτή την ερώτηση και η παράταξή σας, εάν εγώ έλεγα ότι πρέπει να δώσετε δύο θέσεις σε αυτό το </w:t>
      </w:r>
      <w:r>
        <w:rPr>
          <w:rFonts w:eastAsia="Times New Roman"/>
          <w:szCs w:val="24"/>
        </w:rPr>
        <w:t>τ</w:t>
      </w:r>
      <w:r>
        <w:rPr>
          <w:rFonts w:eastAsia="Times New Roman"/>
          <w:szCs w:val="24"/>
        </w:rPr>
        <w:t>μήμα, θα</w:t>
      </w:r>
      <w:r>
        <w:rPr>
          <w:rFonts w:eastAsia="Times New Roman"/>
          <w:szCs w:val="24"/>
        </w:rPr>
        <w:t xml:space="preserve"> γινόταν χαμός και θα λέγατε ότι είμαστε αυταρχικού, σοβιετικού, σταλινικού τύπου εξουσία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r>
        <w:rPr>
          <w:rFonts w:eastAsia="Times New Roman"/>
          <w:szCs w:val="24"/>
        </w:rPr>
        <w:t xml:space="preserve">Είναι εσωτερική δημοκρατία των ιδρυμάτων να κατανείμουν τις θέσεις. Ελάχιστες φορές ονοματίζουμε εμείς και μόνο στις περιπτώσεις που έχουμε είτε από την </w:t>
      </w:r>
      <w:r>
        <w:rPr>
          <w:rFonts w:eastAsia="Times New Roman"/>
          <w:szCs w:val="24"/>
        </w:rPr>
        <w:t>κοινωνία είτε για καθαρά ακαδημαϊκούς λόγους που θέλουμε μία θέση.</w:t>
      </w:r>
    </w:p>
    <w:p w14:paraId="10081591"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 xml:space="preserve">Συνέβη το παράδοξο στο ΤΕΙ της Κεντρικής Μακεδονίας και ενώ δόθηκαν επτά θέσεις κι ενώ το συγκεκριμένο </w:t>
      </w:r>
      <w:r>
        <w:rPr>
          <w:rFonts w:eastAsia="Times New Roman"/>
          <w:szCs w:val="24"/>
        </w:rPr>
        <w:t>τ</w:t>
      </w:r>
      <w:r>
        <w:rPr>
          <w:rFonts w:eastAsia="Times New Roman"/>
          <w:szCs w:val="24"/>
        </w:rPr>
        <w:t>μήμα –και δικαίως λέτε- δεν έχει μέλη ΔΕΠ, είναι υποστελεχωμένο, όλως παραδόξως δεν δ</w:t>
      </w:r>
      <w:r>
        <w:rPr>
          <w:rFonts w:eastAsia="Times New Roman"/>
          <w:szCs w:val="24"/>
        </w:rPr>
        <w:t xml:space="preserve">όθηκαν θέσεις σε αυτό το </w:t>
      </w:r>
      <w:r>
        <w:rPr>
          <w:rFonts w:eastAsia="Times New Roman"/>
          <w:szCs w:val="24"/>
        </w:rPr>
        <w:t>τ</w:t>
      </w:r>
      <w:r>
        <w:rPr>
          <w:rFonts w:eastAsia="Times New Roman"/>
          <w:szCs w:val="24"/>
        </w:rPr>
        <w:t xml:space="preserve">μήμα. Ενώ δόθηκαν σε άλλα που έχουν επτά ή δέκα ή και είκοσι μέλη ΔΕΠ, σε αυτό το </w:t>
      </w:r>
      <w:r>
        <w:rPr>
          <w:rFonts w:eastAsia="Times New Roman"/>
          <w:szCs w:val="24"/>
        </w:rPr>
        <w:t>τ</w:t>
      </w:r>
      <w:r>
        <w:rPr>
          <w:rFonts w:eastAsia="Times New Roman"/>
          <w:szCs w:val="24"/>
        </w:rPr>
        <w:t>μήμα δεν δόθηκαν. Αυτό, όμως, δεν μπορεί η πολιτική ηγεσία του Υπουργείου Παιδείας να το ρυθμίσει.</w:t>
      </w:r>
    </w:p>
    <w:p w14:paraId="10081592" w14:textId="77777777" w:rsidR="00BF7D21" w:rsidRDefault="003642EA">
      <w:pPr>
        <w:spacing w:after="0" w:line="600" w:lineRule="auto"/>
        <w:ind w:firstLine="720"/>
        <w:contextualSpacing/>
        <w:jc w:val="both"/>
        <w:rPr>
          <w:rFonts w:eastAsia="Times New Roman"/>
          <w:szCs w:val="24"/>
        </w:rPr>
      </w:pPr>
      <w:r>
        <w:rPr>
          <w:rFonts w:eastAsia="Times New Roman"/>
          <w:szCs w:val="24"/>
        </w:rPr>
        <w:t>Κι εδώ ερχόμαστε σε ένα άλλο κρίσιμο θέμα στο οπ</w:t>
      </w:r>
      <w:r>
        <w:rPr>
          <w:rFonts w:eastAsia="Times New Roman"/>
          <w:szCs w:val="24"/>
        </w:rPr>
        <w:t>οίο, επίσης, η παράταξή σας λέει άλλα, ενώ η πραγματικότητα μας βγάζει άλλα. Γιατί σε ένα ίδρυμα δεν ακούγεται η φωνή της κοινότητας για το πού πρέπει να κατανεμηθούν οι θέσεις; Μήπως το θεσμικό πλαίσιο δεν είναι πια τόσο δημοκρατικό για να ακούγονται κι ά</w:t>
      </w:r>
      <w:r>
        <w:rPr>
          <w:rFonts w:eastAsia="Times New Roman"/>
          <w:szCs w:val="24"/>
        </w:rPr>
        <w:t>λλες φωνές; Γιατί δεν ακούστηκαν οι φωνές των φοιτητών για παράδειγμα; Έχουν ανάγκη από μέλη ΕΠ. Γιατί δεν ακούστηκαν; Άρα εδώ πέρα τίθεται κι ένα άλλο θέμα.</w:t>
      </w:r>
    </w:p>
    <w:p w14:paraId="10081593" w14:textId="77777777" w:rsidR="00BF7D21" w:rsidRDefault="003642EA">
      <w:pPr>
        <w:spacing w:after="0" w:line="600" w:lineRule="auto"/>
        <w:ind w:firstLine="720"/>
        <w:contextualSpacing/>
        <w:jc w:val="both"/>
        <w:rPr>
          <w:rFonts w:eastAsia="Times New Roman"/>
          <w:szCs w:val="24"/>
        </w:rPr>
      </w:pPr>
      <w:r>
        <w:rPr>
          <w:rFonts w:eastAsia="Times New Roman"/>
          <w:szCs w:val="24"/>
        </w:rPr>
        <w:lastRenderedPageBreak/>
        <w:t>Και το τελευταίο θέμα, κύριε Γεωργαντά, είναι ότι εγώ περιμένω ακόμα και σήμερα -και ελπίζω στην π</w:t>
      </w:r>
      <w:r>
        <w:rPr>
          <w:rFonts w:eastAsia="Times New Roman"/>
          <w:szCs w:val="24"/>
        </w:rPr>
        <w:t xml:space="preserve">ρο ημερησίας συζήτηση για την παιδεία να υπάρχει από το κόμμα σας- να μου πείτε τι γίνεται με το σχέδιο ΑΘΗΝΑ, που διέλυσε τα ΤΕΙ και προσπαθούμε να βρούμε άκρη αυτή τη στιγμή. </w:t>
      </w:r>
    </w:p>
    <w:p w14:paraId="10081594"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Ξέρετε πολύ καλά ότι περάσαμε διάταξη και δικαίως για το ΤΕΙ Κεντρικής Μακεδονίας, το Κιλκίς είχε δίκιο, φτιαχνόταν ένα κτήριο. Έφυγε το </w:t>
      </w:r>
      <w:r>
        <w:rPr>
          <w:rFonts w:eastAsia="Times New Roman"/>
          <w:szCs w:val="24"/>
        </w:rPr>
        <w:t>τ</w:t>
      </w:r>
      <w:r>
        <w:rPr>
          <w:rFonts w:eastAsia="Times New Roman"/>
          <w:szCs w:val="24"/>
        </w:rPr>
        <w:t>μήμα αυτό από τη Θεσσαλονίκη, πήγε στην Κεντρική Μακεδονία, το κτήριο ανήκει στο ΤΕΙ Θεσσαλονίκης, δηλαδή ένα απίστευτ</w:t>
      </w:r>
      <w:r>
        <w:rPr>
          <w:rFonts w:eastAsia="Times New Roman"/>
          <w:szCs w:val="24"/>
        </w:rPr>
        <w:t xml:space="preserve">ο μπέρδεμα. Εδώ, αν θέλουμε να μην κάνουμε αντιπολιτευτική σύγκρουση μόνο για τη σύγκρουση, θα πρέπει να βάλουμε κάτω τα πράγματα για το τι δημιούργησε αυτό το σχέδιο </w:t>
      </w:r>
      <w:r>
        <w:rPr>
          <w:rFonts w:eastAsia="Times New Roman"/>
          <w:szCs w:val="24"/>
        </w:rPr>
        <w:t>«</w:t>
      </w:r>
      <w:r>
        <w:rPr>
          <w:rFonts w:eastAsia="Times New Roman"/>
          <w:szCs w:val="24"/>
        </w:rPr>
        <w:t>ΑΘΗΝΑ</w:t>
      </w:r>
      <w:r>
        <w:rPr>
          <w:rFonts w:eastAsia="Times New Roman"/>
          <w:szCs w:val="24"/>
        </w:rPr>
        <w:t>»</w:t>
      </w:r>
      <w:r>
        <w:rPr>
          <w:rFonts w:eastAsia="Times New Roman"/>
          <w:szCs w:val="24"/>
        </w:rPr>
        <w:t>, πόσο ανορθολογικό ήταν και τι μπορούμε να κάνουμε τώρα, γιατί το βλέπουμε συνέχε</w:t>
      </w:r>
      <w:r>
        <w:rPr>
          <w:rFonts w:eastAsia="Times New Roman"/>
          <w:szCs w:val="24"/>
        </w:rPr>
        <w:t>ια μπροστά μας.</w:t>
      </w:r>
    </w:p>
    <w:p w14:paraId="10081595"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Ευχαριστώ. </w:t>
      </w:r>
    </w:p>
    <w:p w14:paraId="10081596" w14:textId="77777777" w:rsidR="00BF7D21" w:rsidRDefault="003642EA">
      <w:pPr>
        <w:spacing w:after="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Γεωργαντά, έχετε τον λόγο για τη δευτερολογία σας.  </w:t>
      </w:r>
    </w:p>
    <w:p w14:paraId="10081597" w14:textId="77777777" w:rsidR="00BF7D21" w:rsidRDefault="003642EA">
      <w:pPr>
        <w:spacing w:after="0" w:line="600" w:lineRule="auto"/>
        <w:ind w:firstLine="720"/>
        <w:contextualSpacing/>
        <w:jc w:val="both"/>
        <w:rPr>
          <w:rFonts w:eastAsia="Times New Roman"/>
          <w:szCs w:val="24"/>
        </w:rPr>
      </w:pPr>
      <w:r>
        <w:rPr>
          <w:rFonts w:eastAsia="Times New Roman"/>
          <w:b/>
          <w:szCs w:val="24"/>
        </w:rPr>
        <w:lastRenderedPageBreak/>
        <w:t xml:space="preserve">ΓΕΩΡΓΙΟΣ ΓΕΩΡΓΑΝΤΑΣ: </w:t>
      </w:r>
      <w:r>
        <w:rPr>
          <w:rFonts w:eastAsia="Times New Roman"/>
          <w:szCs w:val="24"/>
        </w:rPr>
        <w:t>Κυρία Υπουργέ, δεν ξεκίνησα την πρωτολογία μου με καμμία αντιπολιτευτική διάθεση και νομίζω ότι αδικείτε την τοποθ</w:t>
      </w:r>
      <w:r>
        <w:rPr>
          <w:rFonts w:eastAsia="Times New Roman"/>
          <w:szCs w:val="24"/>
        </w:rPr>
        <w:t xml:space="preserve">έτησή μου και τη στάση μου στο συνολικό ζήτημα. </w:t>
      </w:r>
    </w:p>
    <w:p w14:paraId="10081598" w14:textId="77777777" w:rsidR="00BF7D21" w:rsidRDefault="003642EA">
      <w:pPr>
        <w:spacing w:after="0" w:line="600" w:lineRule="auto"/>
        <w:ind w:firstLine="720"/>
        <w:contextualSpacing/>
        <w:jc w:val="both"/>
        <w:rPr>
          <w:rFonts w:eastAsia="Times New Roman"/>
          <w:szCs w:val="24"/>
        </w:rPr>
      </w:pPr>
      <w:r>
        <w:rPr>
          <w:rFonts w:eastAsia="Times New Roman"/>
          <w:szCs w:val="24"/>
        </w:rPr>
        <w:t xml:space="preserve">Εγώ έχω να πω το εξής. Έξω από τα μέλη ΔΕΠ, που κατανοώ και το λέω και στην ερώτησή μου ότι η αρμοδιότητα είναι του </w:t>
      </w:r>
      <w:r>
        <w:rPr>
          <w:rFonts w:eastAsia="Times New Roman"/>
          <w:szCs w:val="24"/>
        </w:rPr>
        <w:t>ι</w:t>
      </w:r>
      <w:r>
        <w:rPr>
          <w:rFonts w:eastAsia="Times New Roman"/>
          <w:szCs w:val="24"/>
        </w:rPr>
        <w:t>δρύματος για να αποφασίσει την κατανομή, η οποία έγινε σε βάρος του παραρτήματος του Κιλκί</w:t>
      </w:r>
      <w:r>
        <w:rPr>
          <w:rFonts w:eastAsia="Times New Roman"/>
          <w:szCs w:val="24"/>
        </w:rPr>
        <w:t xml:space="preserve">ς, βλέπετε ότι υπάρχει η δυνατότητα τελικά να ονοματίσετε. </w:t>
      </w:r>
    </w:p>
    <w:p w14:paraId="10081599" w14:textId="77777777" w:rsidR="00BF7D21" w:rsidRDefault="003642EA">
      <w:pPr>
        <w:spacing w:after="0" w:line="600" w:lineRule="auto"/>
        <w:ind w:firstLine="720"/>
        <w:contextualSpacing/>
        <w:jc w:val="both"/>
        <w:rPr>
          <w:rFonts w:eastAsia="Times New Roman"/>
          <w:b/>
          <w:bCs/>
          <w:szCs w:val="24"/>
        </w:rPr>
      </w:pPr>
      <w:r>
        <w:rPr>
          <w:rFonts w:eastAsia="Times New Roman"/>
          <w:szCs w:val="24"/>
        </w:rPr>
        <w:t>Δεν μπορώ να δεχθώ εγώ ως Βουλευτής του Νομού Κιλκίς, εκπροσωπώντας τους κατοίκους ότι από τις δέκα θέσεις ΔΕΠ είναι καλυμμένες μόνο οι δύο. Δεν μπορεί να συνεχίσει τη λειτουργία του. Δεν είναι, ό</w:t>
      </w:r>
      <w:r>
        <w:rPr>
          <w:rFonts w:eastAsia="Times New Roman"/>
          <w:szCs w:val="24"/>
        </w:rPr>
        <w:t>μως, μόνο οι θέσεις Διδακτικού Επιστημονικού Προσωπικού. Έχουν έρθει αιτήματα απευθείας σε εσάς, με πράξη την οποία έχω από τον Μάιο, σε συνέχεια παλαιότερων οχλήσεων, και για μέλη Τεχνικού Προσωπικού ΕΤΕΠ, αλλά και Εργαστηριακού Διδακτικού Προσωπικού.</w:t>
      </w:r>
    </w:p>
    <w:p w14:paraId="1008159A"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Αυτ</w:t>
      </w:r>
      <w:r>
        <w:rPr>
          <w:rFonts w:eastAsia="Times New Roman"/>
          <w:szCs w:val="24"/>
        </w:rPr>
        <w:t xml:space="preserve">ό, λοιπόν, δεν έχει να κάνει με την κατανομή την οποία κάνει συνολικά το </w:t>
      </w:r>
      <w:r>
        <w:rPr>
          <w:rFonts w:eastAsia="Times New Roman"/>
          <w:szCs w:val="24"/>
        </w:rPr>
        <w:t>ί</w:t>
      </w:r>
      <w:r>
        <w:rPr>
          <w:rFonts w:eastAsia="Times New Roman"/>
          <w:szCs w:val="24"/>
        </w:rPr>
        <w:t>δρυμα Κεντρικής Μακεδονίας. Έχει να κάνει με δική σας πρωτοβουλία.</w:t>
      </w:r>
    </w:p>
    <w:p w14:paraId="1008159B"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lastRenderedPageBreak/>
        <w:t>Σε κάθε περίπτωση νομίζω γίνεται κατανοητό ότι έπρεπε μέχρι ένα ποσοστό να καλύπτονται οι οργανικές θέσεις. Αυτό δε</w:t>
      </w:r>
      <w:r>
        <w:rPr>
          <w:rFonts w:eastAsia="Times New Roman"/>
          <w:szCs w:val="24"/>
        </w:rPr>
        <w:t>ν ξέρω αν το μπορείτε ως κατεύθυνση, χωρίς να σας κατηγορήσει κανείς για μια φασιστική διάθεση αντιμετώπισης των ζητημάτων ή παρέμβασης στο αυτοδιοίκητο. Αλλά νομίζω ότι η κατεύθυνση της αναλογίας επί των κενών οργανικών θέσεων ως –να πω εγώ- παρότρυνση πρ</w:t>
      </w:r>
      <w:r>
        <w:rPr>
          <w:rFonts w:eastAsia="Times New Roman"/>
          <w:szCs w:val="24"/>
        </w:rPr>
        <w:t>ος τα ιδρύματα για την κάλυψη τους θα μπορούσε να γίνει σε ένα επιτρεπτό όριο από εσάς ή άλλως να ονοματιστούν οι θέσεις οι οποίες είναι αναγκαίες.</w:t>
      </w:r>
    </w:p>
    <w:p w14:paraId="1008159C"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Έξω από το επιστημονικό προσωπικό, εγώ περιμένω άμεσα την ανταπόκρισή σας σε όλο το άλλο εκπαιδευτικό ή τεχν</w:t>
      </w:r>
      <w:r>
        <w:rPr>
          <w:rFonts w:eastAsia="Times New Roman"/>
          <w:szCs w:val="24"/>
        </w:rPr>
        <w:t>ικό προσωπικό που είναι αναγκαίο για τα εργαστήριά μας και για τη λειτουργία του τμήματος αυτού. Και ευελπιστώ στη συνεχή συμπαράστασή σας, την οποία εγώ συνομολόγησα στο θέμα το κτηριακό.</w:t>
      </w:r>
    </w:p>
    <w:p w14:paraId="1008159D"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lastRenderedPageBreak/>
        <w:t>Η αλήθεια είναι ότι επειδή το παράρτημα είναι μακριά –για όλα τα πα</w:t>
      </w:r>
      <w:r>
        <w:rPr>
          <w:rFonts w:eastAsia="Times New Roman"/>
          <w:szCs w:val="24"/>
        </w:rPr>
        <w:t>ραρτήματα συμβαίνει σε όλη την Ελλάδα, δεν λειτουργούν μέσα στον χώρο που λειτουργεί το ίδιο το ίδρυμα- πάντα αδικούνται, να το πω έτσι.</w:t>
      </w:r>
    </w:p>
    <w:p w14:paraId="1008159E"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 xml:space="preserve">Νομίζω ότι μέσα στον ρόλο σας και μέσα βεβαίως στα επιτρεπτά όρια που το Σύνταγμα και οι νόμοι θέτουν θα μπορούσατε να </w:t>
      </w:r>
      <w:r>
        <w:rPr>
          <w:rFonts w:eastAsia="Times New Roman"/>
          <w:szCs w:val="24"/>
        </w:rPr>
        <w:t>βοηθήσετε ένα τμήμα το οποίο σύμφωνα με τους αριθμητικούς δείκτες έχει την προτίμηση των φοιτητών και την απορρόφηση των αποφοίτων. Το 60% των αποφοίτων του συγκεκριμένου τμήματος βρίσκει άμεσα εργασία. Έχουν καταφέρει και έχουν κάνει μια φοβερή διασύνδεση</w:t>
      </w:r>
      <w:r>
        <w:rPr>
          <w:rFonts w:eastAsia="Times New Roman"/>
          <w:szCs w:val="24"/>
        </w:rPr>
        <w:t xml:space="preserve"> με τους παραγωγικούς φορείς.</w:t>
      </w:r>
    </w:p>
    <w:p w14:paraId="1008159F"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 xml:space="preserve"> Η κλωστοϋφαντουργία και η τεχνολογία ένδυσης και το </w:t>
      </w:r>
      <w:r>
        <w:rPr>
          <w:rFonts w:eastAsia="Times New Roman"/>
          <w:szCs w:val="24"/>
          <w:lang w:val="en-US"/>
        </w:rPr>
        <w:t>design</w:t>
      </w:r>
      <w:r>
        <w:rPr>
          <w:rFonts w:eastAsia="Times New Roman"/>
          <w:szCs w:val="24"/>
        </w:rPr>
        <w:t xml:space="preserve"> σε όλα αυτά τα ζητήματα είναι κάτι το οποίο αναπτύσσεται συνέχεια. Η μεταποιητική διαδικασία είναι πολύ σημαντική για την ελληνική οικονομία και ο συγκεκριμένος τομέα</w:t>
      </w:r>
      <w:r>
        <w:rPr>
          <w:rFonts w:eastAsia="Times New Roman"/>
          <w:szCs w:val="24"/>
        </w:rPr>
        <w:t xml:space="preserve">ς καλύπτει το 10% της μεταποιητικής διαδικασίας στην Ελλάδα. </w:t>
      </w:r>
    </w:p>
    <w:p w14:paraId="100815A0"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lastRenderedPageBreak/>
        <w:t>Νομίζω ότι πρέπει ένα τέτοιο τμήμα να στηριχθεί. Και να είστε σίγουροι ότι οι πολίτες της κάθε κοινωνίας θα αποδώσουν σε αυτόν που πρέπει να αποδώσουν την όποια βοήθεια θα έχει σε αυτόν τον τομέ</w:t>
      </w:r>
      <w:r>
        <w:rPr>
          <w:rFonts w:eastAsia="Times New Roman"/>
          <w:szCs w:val="24"/>
        </w:rPr>
        <w:t xml:space="preserve">α. </w:t>
      </w:r>
    </w:p>
    <w:p w14:paraId="100815A1"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Ευχαριστώ πάρα πολύ.</w:t>
      </w:r>
    </w:p>
    <w:p w14:paraId="100815A2"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η κυρία Υπουργός.</w:t>
      </w:r>
    </w:p>
    <w:p w14:paraId="100815A3"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Κύριε Γεωργαντά, ξέρετε πάρα πολύ καλά ότι έχουμε συζητήσει και με τον Βουλευτή </w:t>
      </w:r>
      <w:r>
        <w:rPr>
          <w:rFonts w:eastAsia="Times New Roman"/>
          <w:szCs w:val="24"/>
        </w:rPr>
        <w:t>του ΣΥΡΙΖΑ της περιοχής και στο γραφείο μου, ξέρουμε τη σημασία του τμήματος και ότι είναι μοναδικό αυτό το τμήμα και καλό είναι να το διατηρήσουμε.</w:t>
      </w:r>
    </w:p>
    <w:p w14:paraId="100815A4"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 xml:space="preserve">Βεβαίως, έχουμε εδώ ένα πρόβλημα. Οργανικές θέσεις δεν υπάρχουν στα πανεπιστήμια και στα ΤΕΙ με την έννοια </w:t>
      </w:r>
      <w:r>
        <w:rPr>
          <w:rFonts w:eastAsia="Times New Roman"/>
          <w:szCs w:val="24"/>
        </w:rPr>
        <w:t>που λέμε στη δευτεροβάθμια εκπαίδευση. Εννοείτε μάλλον ότι χρειάζονται τόσες θέσεις για να είναι σε εκπαιδευτική επάρκεια το τμήμα.</w:t>
      </w:r>
    </w:p>
    <w:p w14:paraId="100815A5"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Σας λέω ότι για τις θέσεις ΣΕΠ δεν μπορούμε εμείς να κάνουμε απολύτως τίποτα. Αυτό, όμως, που μπορούμε να κάνουμε, –και θα κ</w:t>
      </w:r>
      <w:r>
        <w:rPr>
          <w:rFonts w:eastAsia="Times New Roman"/>
          <w:szCs w:val="24"/>
        </w:rPr>
        <w:t>άνουμε, γιατί τώρα θα γίνει η κατανομή, εκτός από τις επιπλέον πεντακόσιες θέσεις που κατανέμονται τώρα και ελπίζω εσωτερικά στο ίδρυμα να γίνει μια σοφότερη κατανομή και να μην μείνουν τμήματα χωρίς να πάρουν θέσεις- είναι το έκτακτο προσωπικό που παίρνου</w:t>
      </w:r>
      <w:r>
        <w:rPr>
          <w:rFonts w:eastAsia="Times New Roman"/>
          <w:szCs w:val="24"/>
        </w:rPr>
        <w:t xml:space="preserve">με, είναι το εργαστηριακό προσωπικό. Όλα αυτά θα βγουν τις επόμενες μέρες. Δεν πρόκειται δηλαδή από τη δική μας πλευρά το τμήμα να μείνει υποστελεχωμένο. </w:t>
      </w:r>
    </w:p>
    <w:p w14:paraId="100815A6"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Είπατε όμως κάτι, κύριε Γεωργαντά, και έχετε δίκιο. Έκανα άπειρες εκκλήσεις σε πρυτάνεις και σε προέδ</w:t>
      </w:r>
      <w:r>
        <w:rPr>
          <w:rFonts w:eastAsia="Times New Roman"/>
          <w:szCs w:val="24"/>
        </w:rPr>
        <w:t>ρους να μην μείνει κανένα τμήμα χωρίς θέση. Και τώρα που θα κατανείμουμε τις επόμενες πεντακόσιες θέσεις -αυτές που ήδη πιστώθηκαν- πάλι την ίδια έκκληση θα κάνουμε. Υπάρχει πάντα ένα όριο στην παρέμβαση του Υπουργείου στο αυτοδιοίκητο των ανώτατων ιδρυμάτ</w:t>
      </w:r>
      <w:r>
        <w:rPr>
          <w:rFonts w:eastAsia="Times New Roman"/>
          <w:szCs w:val="24"/>
        </w:rPr>
        <w:t>ων. Εκεί είναι θέμα δικό τους να λύσουν αυτό το ζήτημα.</w:t>
      </w:r>
    </w:p>
    <w:p w14:paraId="100815A7"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 xml:space="preserve">Θέλω, όμως, να πω ακόμα μια φορά ότι πρέπει να γίνει μια σοβαρή συζήτηση –και εκεί χρειάζονται συναινέσεις, ασχέτως του ιδεολογικού προσήμου που έχουμε ο καθένας για την παιδεία, για διάφορα θέματα- </w:t>
      </w:r>
      <w:r>
        <w:rPr>
          <w:rFonts w:eastAsia="Times New Roman"/>
          <w:szCs w:val="24"/>
        </w:rPr>
        <w:t>τι κάνουμε με αυτό το μείζον πρόβλημα που δημιουργήθηκε –το έχουν και κάποια πανεπιστήμια- κυρίως με τα ΤΕΙ και το σχέδιο Αθηνά. Εάν δεν την κάνουμε αυτή τη σοβαρή συζήτηση, θα είμαστε εμείς να τα συζητάμε, να βρίσκουμε λύσεις για ένα τμήμα και στο άλλο τμ</w:t>
      </w:r>
      <w:r>
        <w:rPr>
          <w:rFonts w:eastAsia="Times New Roman"/>
          <w:szCs w:val="24"/>
        </w:rPr>
        <w:t>ήμα να υπάρχουν προβλήματα.</w:t>
      </w:r>
    </w:p>
    <w:p w14:paraId="100815A8"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szCs w:val="24"/>
        </w:rPr>
        <w:t>Ευχαριστώ.</w:t>
      </w:r>
    </w:p>
    <w:p w14:paraId="100815A9"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κυρία Υπουργό.</w:t>
      </w:r>
    </w:p>
    <w:p w14:paraId="100815AA"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Συνεχίζουμε με την</w:t>
      </w:r>
      <w:r>
        <w:rPr>
          <w:rFonts w:eastAsia="Times New Roman" w:cs="Times New Roman"/>
          <w:szCs w:val="24"/>
        </w:rPr>
        <w:t xml:space="preserve"> πρώτη</w:t>
      </w:r>
      <w:r>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t xml:space="preserve">αριθμό 1244/12-9-2016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Χαλκιδικής της Νέας Δημοκρατίας κ. </w:t>
      </w:r>
      <w:r>
        <w:rPr>
          <w:rFonts w:eastAsia="Times New Roman" w:cs="Times New Roman"/>
          <w:bCs/>
          <w:szCs w:val="24"/>
        </w:rPr>
        <w:t>Γεωργίου Βαγιωνά</w:t>
      </w:r>
      <w:r>
        <w:rPr>
          <w:rFonts w:eastAsia="Times New Roman" w:cs="Times New Roman"/>
          <w:szCs w:val="24"/>
        </w:rPr>
        <w:t xml:space="preserve"> προ</w:t>
      </w:r>
      <w:r>
        <w:rPr>
          <w:rFonts w:eastAsia="Times New Roman" w:cs="Times New Roman"/>
          <w:szCs w:val="24"/>
        </w:rPr>
        <w:t>ς τον Υπουργό</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σχετικά με την υποβάθμιση του Αστυνομικού Τμήματος της Αρναίας του Νομού Χαλκιδικής σε </w:t>
      </w:r>
      <w:r>
        <w:rPr>
          <w:rFonts w:eastAsia="Times New Roman" w:cs="Times New Roman"/>
          <w:szCs w:val="24"/>
        </w:rPr>
        <w:t>α</w:t>
      </w:r>
      <w:r>
        <w:rPr>
          <w:rFonts w:eastAsia="Times New Roman" w:cs="Times New Roman"/>
          <w:szCs w:val="24"/>
        </w:rPr>
        <w:t xml:space="preserve">στυνομικό σταθμό, σύμφωνα με σχετικό σχέδιο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w:t>
      </w:r>
    </w:p>
    <w:p w14:paraId="100815AB" w14:textId="77777777" w:rsidR="00BF7D21" w:rsidRDefault="003642EA">
      <w:pPr>
        <w:tabs>
          <w:tab w:val="left" w:pos="3695"/>
        </w:tabs>
        <w:spacing w:after="0"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Αναπληρωτής Υπο</w:t>
      </w:r>
      <w:r>
        <w:rPr>
          <w:rFonts w:eastAsia="Times New Roman" w:cs="Times New Roman"/>
          <w:szCs w:val="24"/>
        </w:rPr>
        <w:t>υργός Εσωτερικών και Διοικητικής Ανασυγκρότησης κ. Νικόλαος Τόσκας.</w:t>
      </w:r>
    </w:p>
    <w:p w14:paraId="100815AC" w14:textId="77777777" w:rsidR="00BF7D21" w:rsidRDefault="003642EA">
      <w:pPr>
        <w:tabs>
          <w:tab w:val="left" w:pos="3695"/>
        </w:tabs>
        <w:spacing w:after="0" w:line="600" w:lineRule="auto"/>
        <w:ind w:firstLine="720"/>
        <w:contextualSpacing/>
        <w:jc w:val="both"/>
        <w:rPr>
          <w:rFonts w:eastAsia="Times New Roman"/>
          <w:szCs w:val="24"/>
        </w:rPr>
      </w:pPr>
      <w:r>
        <w:rPr>
          <w:rFonts w:eastAsia="Times New Roman" w:cs="Times New Roman"/>
          <w:szCs w:val="24"/>
        </w:rPr>
        <w:t>Τον λόγο έχει ο κ. Βαγιωνάς.</w:t>
      </w:r>
    </w:p>
    <w:p w14:paraId="100815A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Κύριε Πρόεδρε, κύριε Υπουργέ, δεν θέλω να με χαρακτηρίσετε σαν τοπικιστή. Ζητάω να μείνει το Αστυνομικό Τμήμα Αρναίας ως έχει για ουσιαστικούς λόγους και για άλλους λόγους.</w:t>
      </w:r>
    </w:p>
    <w:p w14:paraId="100815A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Ποιοι είναι οι ουσιαστικοί λόγοι; Καταργούμενο το </w:t>
      </w:r>
      <w:r>
        <w:rPr>
          <w:rFonts w:eastAsia="Times New Roman" w:cs="Times New Roman"/>
          <w:szCs w:val="24"/>
        </w:rPr>
        <w:t>α</w:t>
      </w:r>
      <w:r>
        <w:rPr>
          <w:rFonts w:eastAsia="Times New Roman" w:cs="Times New Roman"/>
          <w:szCs w:val="24"/>
        </w:rPr>
        <w:t xml:space="preserve">στυνομικό </w:t>
      </w:r>
      <w:r>
        <w:rPr>
          <w:rFonts w:eastAsia="Times New Roman" w:cs="Times New Roman"/>
          <w:szCs w:val="24"/>
        </w:rPr>
        <w:t>τ</w:t>
      </w:r>
      <w:r>
        <w:rPr>
          <w:rFonts w:eastAsia="Times New Roman" w:cs="Times New Roman"/>
          <w:szCs w:val="24"/>
        </w:rPr>
        <w:t>μήμα, η περιοχή όλη,</w:t>
      </w:r>
      <w:r>
        <w:rPr>
          <w:rFonts w:eastAsia="Times New Roman" w:cs="Times New Roman"/>
          <w:szCs w:val="24"/>
        </w:rPr>
        <w:t xml:space="preserve"> η περί την Αρναία, μένει </w:t>
      </w:r>
      <w:r>
        <w:rPr>
          <w:rFonts w:eastAsia="Times New Roman" w:cs="Times New Roman"/>
          <w:szCs w:val="24"/>
        </w:rPr>
        <w:t>αν</w:t>
      </w:r>
      <w:r>
        <w:rPr>
          <w:rFonts w:eastAsia="Times New Roman" w:cs="Times New Roman"/>
          <w:szCs w:val="24"/>
        </w:rPr>
        <w:t xml:space="preserve">αστυνόμευτη, δηλαδή δεν θα αισθάνονται οι άνθρωποι ασφαλείς, για να μην πω ανασφαλείς πάντα, γιατί η απόσταση των δύο </w:t>
      </w:r>
      <w:r>
        <w:rPr>
          <w:rFonts w:eastAsia="Times New Roman" w:cs="Times New Roman"/>
          <w:szCs w:val="24"/>
        </w:rPr>
        <w:t>α</w:t>
      </w:r>
      <w:r>
        <w:rPr>
          <w:rFonts w:eastAsia="Times New Roman" w:cs="Times New Roman"/>
          <w:szCs w:val="24"/>
        </w:rPr>
        <w:t xml:space="preserve">στυνομικών </w:t>
      </w:r>
      <w:r>
        <w:rPr>
          <w:rFonts w:eastAsia="Times New Roman" w:cs="Times New Roman"/>
          <w:szCs w:val="24"/>
        </w:rPr>
        <w:t>τ</w:t>
      </w:r>
      <w:r>
        <w:rPr>
          <w:rFonts w:eastAsia="Times New Roman" w:cs="Times New Roman"/>
          <w:szCs w:val="24"/>
        </w:rPr>
        <w:t>μημάτων, με την κατάργηση του Αστυνομικού Τμήματος Αρναίας, Ιερισσός και Πολύγυρος, είναι περί τα</w:t>
      </w:r>
      <w:r>
        <w:rPr>
          <w:rFonts w:eastAsia="Times New Roman" w:cs="Times New Roman"/>
          <w:szCs w:val="24"/>
        </w:rPr>
        <w:t xml:space="preserve"> 85 χιλιόμετρα. Δεν θα είναι μόνο ο πρώην Δήμος Αρναίας, ο Καποδιστριακός, αλλά θα είναι και οι όμοροι δήμοι, όπως είναι τα Ζερβοχώρια, που είναι σε απόσταση</w:t>
      </w:r>
      <w:r>
        <w:rPr>
          <w:rFonts w:eastAsia="Times New Roman" w:cs="Times New Roman"/>
          <w:szCs w:val="24"/>
        </w:rPr>
        <w:t xml:space="preserve"> σαράντα</w:t>
      </w:r>
      <w:r>
        <w:rPr>
          <w:rFonts w:eastAsia="Times New Roman" w:cs="Times New Roman"/>
          <w:szCs w:val="24"/>
        </w:rPr>
        <w:t xml:space="preserve"> </w:t>
      </w:r>
      <w:r>
        <w:rPr>
          <w:rFonts w:eastAsia="Times New Roman" w:cs="Times New Roman"/>
          <w:szCs w:val="24"/>
        </w:rPr>
        <w:t xml:space="preserve">χιλιομέτρων περίπου από τον Πολύγυρο και είναι </w:t>
      </w:r>
      <w:r>
        <w:rPr>
          <w:rFonts w:eastAsia="Times New Roman" w:cs="Times New Roman"/>
          <w:szCs w:val="24"/>
        </w:rPr>
        <w:t>δώδεκα</w:t>
      </w:r>
      <w:r>
        <w:rPr>
          <w:rFonts w:eastAsia="Times New Roman" w:cs="Times New Roman"/>
          <w:szCs w:val="24"/>
        </w:rPr>
        <w:t xml:space="preserve"> χιλιόμετρα από την Αρναία. Ο Δήμος Μ</w:t>
      </w:r>
      <w:r>
        <w:rPr>
          <w:rFonts w:eastAsia="Times New Roman" w:cs="Times New Roman"/>
          <w:szCs w:val="24"/>
        </w:rPr>
        <w:t xml:space="preserve">εγάλης Παναγίας, πάλι Καποδιστριακός, είναι </w:t>
      </w:r>
      <w:r>
        <w:rPr>
          <w:rFonts w:eastAsia="Times New Roman" w:cs="Times New Roman"/>
          <w:szCs w:val="24"/>
        </w:rPr>
        <w:t>σαράντα</w:t>
      </w:r>
      <w:r>
        <w:rPr>
          <w:rFonts w:eastAsia="Times New Roman" w:cs="Times New Roman"/>
          <w:szCs w:val="24"/>
        </w:rPr>
        <w:t xml:space="preserve"> χιλιόμετρα περίπου από την Ιερισσό και </w:t>
      </w:r>
      <w:r>
        <w:rPr>
          <w:rFonts w:eastAsia="Times New Roman" w:cs="Times New Roman"/>
          <w:szCs w:val="24"/>
        </w:rPr>
        <w:t>δεκατρία</w:t>
      </w:r>
      <w:r>
        <w:rPr>
          <w:rFonts w:eastAsia="Times New Roman" w:cs="Times New Roman"/>
          <w:szCs w:val="24"/>
        </w:rPr>
        <w:t xml:space="preserve"> χιλιόμετρα από την Αρναία. </w:t>
      </w:r>
    </w:p>
    <w:p w14:paraId="100815A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υπάρχουν στη </w:t>
      </w:r>
      <w:r>
        <w:rPr>
          <w:rFonts w:eastAsia="Times New Roman" w:cs="Times New Roman"/>
          <w:szCs w:val="24"/>
        </w:rPr>
        <w:t>β</w:t>
      </w:r>
      <w:r>
        <w:rPr>
          <w:rFonts w:eastAsia="Times New Roman" w:cs="Times New Roman"/>
          <w:szCs w:val="24"/>
        </w:rPr>
        <w:t xml:space="preserve">όρειο Χαλκιδική </w:t>
      </w:r>
      <w:r>
        <w:rPr>
          <w:rFonts w:eastAsia="Times New Roman" w:cs="Times New Roman"/>
          <w:szCs w:val="24"/>
        </w:rPr>
        <w:t>τέσσερις καποδιστριακοί δήμοι</w:t>
      </w:r>
      <w:r>
        <w:rPr>
          <w:rFonts w:eastAsia="Times New Roman" w:cs="Times New Roman"/>
          <w:szCs w:val="24"/>
        </w:rPr>
        <w:t>: είναι τα Ζερβοχώρια, Αρναία, Μεγάλη Παναγία, Σταγείρων Ακάνθου.</w:t>
      </w:r>
      <w:r>
        <w:rPr>
          <w:rFonts w:eastAsia="Times New Roman" w:cs="Times New Roman"/>
          <w:szCs w:val="24"/>
        </w:rPr>
        <w:t xml:space="preserve"> Καταργείται το Αστυνομικό Τμήμα Αρναίας και όλη η περιοχή των δύο </w:t>
      </w:r>
      <w:r>
        <w:rPr>
          <w:rFonts w:eastAsia="Times New Roman" w:cs="Times New Roman"/>
          <w:szCs w:val="24"/>
        </w:rPr>
        <w:t>δ</w:t>
      </w:r>
      <w:r>
        <w:rPr>
          <w:rFonts w:eastAsia="Times New Roman" w:cs="Times New Roman"/>
          <w:szCs w:val="24"/>
        </w:rPr>
        <w:t xml:space="preserve">ήμων τουλάχιστον που είναι όμοροι της Αρναίας, Μεγάλης Παναγίας και Ζερβοχωρίων είναι </w:t>
      </w:r>
      <w:r>
        <w:rPr>
          <w:rFonts w:eastAsia="Times New Roman" w:cs="Times New Roman"/>
          <w:szCs w:val="24"/>
        </w:rPr>
        <w:t>αν</w:t>
      </w:r>
      <w:r>
        <w:rPr>
          <w:rFonts w:eastAsia="Times New Roman" w:cs="Times New Roman"/>
          <w:szCs w:val="24"/>
        </w:rPr>
        <w:t>αστυνόμευτη η περιοχή. Και δεν είναι λίγος πληθυσμός στην περιοχή αυτή. Φανταστείτε, για να κάνει τη διαδρομή το αστυνομικό αυτοκίνητο καταδιώκοντας κάποιον κακοποιό από τον Πολύγυρο για να φτάσει στη Μεγάλη Παναγία ή στην Αρναία θα κάνει τουλάχιστον μία ώ</w:t>
      </w:r>
      <w:r>
        <w:rPr>
          <w:rFonts w:eastAsia="Times New Roman" w:cs="Times New Roman"/>
          <w:szCs w:val="24"/>
        </w:rPr>
        <w:t xml:space="preserve">ρα, διότι είναι δύσβατος ο δρόμος, είναι ορεινή η περιοχή και ως εκ τούτου υπάρχει κώλυμα. Είναι ουσιαστικότατοι οι λόγοι που με οδήγησαν στην επίκαιρη ερώτηση. </w:t>
      </w:r>
    </w:p>
    <w:p w14:paraId="100815B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Εκτός απ’ αυτό, είχαμε μια προσφορά από το Υπουργείο Αγροτικής Ανάπτυξης -υπουργική απόφαση- π</w:t>
      </w:r>
      <w:r>
        <w:rPr>
          <w:rFonts w:eastAsia="Times New Roman" w:cs="Times New Roman"/>
          <w:szCs w:val="24"/>
        </w:rPr>
        <w:t xml:space="preserve">ου το κτήριο της ΚΕΓΕ δίνεται στο Υπουργείο σας, για να χρησιμοποιηθεί για Αστυνομικό Τμήμα Αρναίας. </w:t>
      </w:r>
    </w:p>
    <w:p w14:paraId="100815B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Έξω όμως απ’ αυτό και επειδή δεν με παίρνει ο χρόνος, για τους δευτερεύοντες λόγους, οι οποίοι έχουν ζωή περίπου έξι ετών, αρχίζουν από την κακή κατανομή </w:t>
      </w:r>
      <w:r>
        <w:rPr>
          <w:rFonts w:eastAsia="Times New Roman" w:cs="Times New Roman"/>
          <w:szCs w:val="24"/>
        </w:rPr>
        <w:t xml:space="preserve">του </w:t>
      </w:r>
      <w:r>
        <w:rPr>
          <w:rFonts w:eastAsia="Times New Roman" w:cs="Times New Roman"/>
          <w:szCs w:val="24"/>
        </w:rPr>
        <w:t>«ΚΑΛΛΙΚΡΑΤΗ»</w:t>
      </w:r>
      <w:r>
        <w:rPr>
          <w:rFonts w:eastAsia="Times New Roman" w:cs="Times New Roman"/>
          <w:szCs w:val="24"/>
        </w:rPr>
        <w:t xml:space="preserve"> στη </w:t>
      </w:r>
      <w:r>
        <w:rPr>
          <w:rFonts w:eastAsia="Times New Roman" w:cs="Times New Roman"/>
          <w:szCs w:val="24"/>
        </w:rPr>
        <w:t>β</w:t>
      </w:r>
      <w:r>
        <w:rPr>
          <w:rFonts w:eastAsia="Times New Roman" w:cs="Times New Roman"/>
          <w:szCs w:val="24"/>
        </w:rPr>
        <w:t xml:space="preserve">όρεια Χαλκιδική. Σας προανέφερα ότι η </w:t>
      </w:r>
      <w:r>
        <w:rPr>
          <w:rFonts w:eastAsia="Times New Roman" w:cs="Times New Roman"/>
          <w:szCs w:val="24"/>
        </w:rPr>
        <w:t>βόρεια Χαλκιδική έχει τέσσερις καποδιστριακούς δήμους</w:t>
      </w:r>
      <w:r>
        <w:rPr>
          <w:rFonts w:eastAsia="Times New Roman" w:cs="Times New Roman"/>
          <w:szCs w:val="24"/>
        </w:rPr>
        <w:t>. Ο ένας απ’ αυτούς προσαρμόστηκε, κόλλησε στον Δήμο Πολυγύρου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εντρική Χαλκιδική).</w:t>
      </w:r>
      <w:r>
        <w:rPr>
          <w:rFonts w:eastAsia="Times New Roman" w:cs="Times New Roman"/>
          <w:szCs w:val="24"/>
        </w:rPr>
        <w:t xml:space="preserve"> Οι λόγοι που υπάρχουν είναι καταγεγραμμένοι στη Βουλή και </w:t>
      </w:r>
      <w:r>
        <w:rPr>
          <w:rFonts w:eastAsia="Times New Roman" w:cs="Times New Roman"/>
          <w:szCs w:val="24"/>
        </w:rPr>
        <w:t xml:space="preserve">στην Ολομέλεια και στην </w:t>
      </w:r>
      <w:r>
        <w:rPr>
          <w:rFonts w:eastAsia="Times New Roman" w:cs="Times New Roman"/>
          <w:szCs w:val="24"/>
        </w:rPr>
        <w:t>ε</w:t>
      </w:r>
      <w:r>
        <w:rPr>
          <w:rFonts w:eastAsia="Times New Roman" w:cs="Times New Roman"/>
          <w:szCs w:val="24"/>
        </w:rPr>
        <w:t xml:space="preserve">πιτροπή των Περιφερειών. Εν πάση περιπτώσει, ήταν τότε εντολή του τότε Πρωθυπουργού να φύγει η πρωτεύουσα της </w:t>
      </w:r>
      <w:r>
        <w:rPr>
          <w:rFonts w:eastAsia="Times New Roman" w:cs="Times New Roman"/>
          <w:szCs w:val="24"/>
        </w:rPr>
        <w:t>β</w:t>
      </w:r>
      <w:r>
        <w:rPr>
          <w:rFonts w:eastAsia="Times New Roman" w:cs="Times New Roman"/>
          <w:szCs w:val="24"/>
        </w:rPr>
        <w:t>όρειας Χαλκιδικής -μία από τις δύο πρωτεύουσες της Χαλκιδικής ήταν η επαρχία Αρναία- και να πάει στην Ιερισσό.</w:t>
      </w:r>
    </w:p>
    <w:p w14:paraId="100815B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(Γεώργιος Λαμπρούλης):</w:t>
      </w:r>
      <w:r>
        <w:rPr>
          <w:rFonts w:eastAsia="Times New Roman" w:cs="Times New Roman"/>
          <w:szCs w:val="24"/>
        </w:rPr>
        <w:t xml:space="preserve"> Κύριε Βαγιωνά, έχετε και τη δευτερολογία σας.</w:t>
      </w:r>
    </w:p>
    <w:p w14:paraId="100815B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Εντάξει, στη δευτερολογία μου θα επανέλθω.</w:t>
      </w:r>
    </w:p>
    <w:p w14:paraId="100815B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 Λαμπρούλης):</w:t>
      </w:r>
      <w:r>
        <w:rPr>
          <w:rFonts w:eastAsia="Times New Roman" w:cs="Times New Roman"/>
          <w:szCs w:val="24"/>
        </w:rPr>
        <w:t xml:space="preserve"> Τον λόγο έχει ο κύριος Υπουργός.</w:t>
      </w:r>
    </w:p>
    <w:p w14:paraId="100815B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w:t>
      </w:r>
      <w:r>
        <w:rPr>
          <w:rFonts w:eastAsia="Times New Roman" w:cs="Times New Roman"/>
          <w:b/>
          <w:szCs w:val="24"/>
        </w:rPr>
        <w:t>ικητικής Ανασυγκρότησης):</w:t>
      </w:r>
      <w:r>
        <w:rPr>
          <w:rFonts w:eastAsia="Times New Roman" w:cs="Times New Roman"/>
          <w:szCs w:val="24"/>
        </w:rPr>
        <w:t xml:space="preserve"> Κύριε Πρόεδρε, κύριε Βαγιωνά, καταλαβαίνω και την ανησυχία και την αγάπη τη δική σας για τον τόπο –δεν είναι κακό- και πώς θέλετε να διατηρηθεί το Αστυνομικό Τμήμα της Αρναίας εκφράζοντας προφανώς τις απόψεις κάποιων συμπολιτών σα</w:t>
      </w:r>
      <w:r>
        <w:rPr>
          <w:rFonts w:eastAsia="Times New Roman" w:cs="Times New Roman"/>
          <w:szCs w:val="24"/>
        </w:rPr>
        <w:t>ς.</w:t>
      </w:r>
    </w:p>
    <w:p w14:paraId="100815B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Όμως, κοιτάξτε, εδώ και έναν χρόνο ξεκίνησε μια διαδικασία αναδιοργάνωσης της Ελληνικής Αστυνομίας. Ξέρετε ότι τα προηγούμενα χρόνια δημιουργήθηκαν αστυνομικά τμήματα σε πάρα πολλά μικρά μέρη</w:t>
      </w:r>
      <w:r>
        <w:rPr>
          <w:rFonts w:eastAsia="Times New Roman" w:cs="Times New Roman"/>
          <w:szCs w:val="24"/>
        </w:rPr>
        <w:t>,</w:t>
      </w:r>
      <w:r>
        <w:rPr>
          <w:rFonts w:eastAsia="Times New Roman" w:cs="Times New Roman"/>
          <w:szCs w:val="24"/>
        </w:rPr>
        <w:t xml:space="preserve">  τα οποία </w:t>
      </w:r>
      <w:r>
        <w:rPr>
          <w:rFonts w:eastAsia="Times New Roman" w:cs="Times New Roman"/>
          <w:szCs w:val="24"/>
        </w:rPr>
        <w:t xml:space="preserve">μάλιστα </w:t>
      </w:r>
      <w:r>
        <w:rPr>
          <w:rFonts w:eastAsia="Times New Roman" w:cs="Times New Roman"/>
          <w:szCs w:val="24"/>
        </w:rPr>
        <w:t>απείχαν το ένα από το άλλο μικρές αποστάσε</w:t>
      </w:r>
      <w:r>
        <w:rPr>
          <w:rFonts w:eastAsia="Times New Roman" w:cs="Times New Roman"/>
          <w:szCs w:val="24"/>
        </w:rPr>
        <w:t xml:space="preserve">ις. Δεν εξυπηρετείται έτσι η αστυνόμευση, το καταλαβαίνουμε όλοι. Παρ’ ότι έχουμε ίσως πολύ μεγάλο αριθμό αστυνομικών, παρά την κατάργηση από τις προηγούμενες κυβερνήσεις –από την </w:t>
      </w:r>
      <w:r>
        <w:rPr>
          <w:rFonts w:eastAsia="Times New Roman" w:cs="Times New Roman"/>
          <w:szCs w:val="24"/>
        </w:rPr>
        <w:t>κ</w:t>
      </w:r>
      <w:r>
        <w:rPr>
          <w:rFonts w:eastAsia="Times New Roman" w:cs="Times New Roman"/>
          <w:szCs w:val="24"/>
        </w:rPr>
        <w:t xml:space="preserve">υβέρνησή σας- εξίμισι χιλιάδων θέσεων, έχουμε μεγάλο αριθμό αστυνομικών σε </w:t>
      </w:r>
      <w:r>
        <w:rPr>
          <w:rFonts w:eastAsia="Times New Roman" w:cs="Times New Roman"/>
          <w:szCs w:val="24"/>
        </w:rPr>
        <w:t>σχέση με τον πληθυσμό μας. Υπάρχουν οι γεωγραφικές ιδιομορφίες της χώρας μας και οι άλλες ιδιομορφίες τις οποίες λάβαμε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w:t>
      </w:r>
    </w:p>
    <w:p w14:paraId="100815B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Έγινε για πρώτη φορά μια συζήτηση</w:t>
      </w:r>
      <w:r>
        <w:rPr>
          <w:rFonts w:eastAsia="Times New Roman" w:cs="Times New Roman"/>
          <w:szCs w:val="24"/>
        </w:rPr>
        <w:t>,</w:t>
      </w:r>
      <w:r>
        <w:rPr>
          <w:rFonts w:eastAsia="Times New Roman" w:cs="Times New Roman"/>
          <w:szCs w:val="24"/>
        </w:rPr>
        <w:t xml:space="preserve"> που ξεκίνησε με προτάσεις από κάτω προς τα πάνω και όχι με επιβολή από το Υπουργείο προς τ</w:t>
      </w:r>
      <w:r>
        <w:rPr>
          <w:rFonts w:eastAsia="Times New Roman" w:cs="Times New Roman"/>
          <w:szCs w:val="24"/>
        </w:rPr>
        <w:t xml:space="preserve">α κάτω. Δηλαδή οι επιχειρησιακοί αστυνομικοί του κάθε τόπου, οι Αστυνομικές Διευθύνσεις και οι Γενικές Επιθεωρήσεις πρότειναν το πώς θα αστυνομευτεί καλύτερα η κάθε περιοχή και στη συνέχεια έγινε μια συζήτηση με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του Υπουργείου και τους</w:t>
      </w:r>
      <w:r>
        <w:rPr>
          <w:rFonts w:eastAsia="Times New Roman" w:cs="Times New Roman"/>
          <w:szCs w:val="24"/>
        </w:rPr>
        <w:t xml:space="preserve"> Βουλευτές, τους συνδικαλιστές, τους δημάρχους, τοπικούς παράγοντες, μια ευρύτατη συζήτηση. </w:t>
      </w:r>
    </w:p>
    <w:p w14:paraId="100815B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Τα αποτελέσματα αυτών των συζητήσεων τα επεξεργάστηκε αρμόδια επιτροπή της Αστυνομίας και υπάρχει σε εξέλιξη αυτή η διαδικασία. Στην περιοχή της Χαλκιδικής δημιουργούνται με την καινούργια πρόταση επτά αστυνομικά τμήματα, ένα Αστυνομικό Τμήμα Ασφαλείας, έν</w:t>
      </w:r>
      <w:r>
        <w:rPr>
          <w:rFonts w:eastAsia="Times New Roman" w:cs="Times New Roman"/>
          <w:szCs w:val="24"/>
        </w:rPr>
        <w:t>α Τμήμα Τροχαίας, ένα Τμήμα Διαχείρισης Μετανάστευσης και έντεκα αστυνομικοί σταθμοί. Επομένως, όπως καταλαβαίνετε, στην όλη προσπάθεια το κύριο θέμα -και εδώ είναι θέματα στα οποία σε γενικές γραμμές θα μπορούσαμε να συμφωνήσουμε- είναι να υπάρξει καλύτερ</w:t>
      </w:r>
      <w:r>
        <w:rPr>
          <w:rFonts w:eastAsia="Times New Roman" w:cs="Times New Roman"/>
          <w:szCs w:val="24"/>
        </w:rPr>
        <w:t xml:space="preserve">η αστυνόμευση. </w:t>
      </w:r>
    </w:p>
    <w:p w14:paraId="100815B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Για την περιοχή της Χαλκιδικής, με δική μου πρωτοβουλία, αυτό το καλοκαίρι κατά τη διάρκεια των Παρασκευοσαββατοκύριακων στάλθηκε για πρώτη φορά ελικόπτερο της Πυροσβεστικής Υπηρεσίας για τις αεροδιακομιδές και ελικόπτερο της Αστυνομίας για</w:t>
      </w:r>
      <w:r>
        <w:rPr>
          <w:rFonts w:eastAsia="Times New Roman" w:cs="Times New Roman"/>
          <w:szCs w:val="24"/>
        </w:rPr>
        <w:t xml:space="preserve"> τον έλεγχο της τροχαίας κίνησης στους δρόμους της Χαλκιδικής, όπου πράγματι υπάρχει κυκλοφοριακή συμφόρηση τα Σαββατοκύριακα και υπάρχουν πολλά ατυχήματα. Υπήρξαν γύρω στις δέκα περιπτώσεις, που</w:t>
      </w:r>
      <w:r>
        <w:rPr>
          <w:rFonts w:eastAsia="Times New Roman" w:cs="Times New Roman"/>
          <w:szCs w:val="24"/>
        </w:rPr>
        <w:t>,</w:t>
      </w:r>
      <w:r>
        <w:rPr>
          <w:rFonts w:eastAsia="Times New Roman" w:cs="Times New Roman"/>
          <w:szCs w:val="24"/>
        </w:rPr>
        <w:t xml:space="preserve"> εάν δεν υπήρχαν αυτές οι αεροδιακομιδές, θα υπήρχαν τραγικέ</w:t>
      </w:r>
      <w:r>
        <w:rPr>
          <w:rFonts w:eastAsia="Times New Roman" w:cs="Times New Roman"/>
          <w:szCs w:val="24"/>
        </w:rPr>
        <w:t xml:space="preserve">ς συνέπειες. Θέλω να σας πω, δηλαδή, ότι προσέχουμε τον τόπο σας, όπως προσέχουμε και κάθε άλλον τόπο. </w:t>
      </w:r>
    </w:p>
    <w:p w14:paraId="100815B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100815B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Πάμε τώρα στο προκείμενο, στο Αστυνομικό Τμήμα Αρναίας, τ</w:t>
      </w:r>
      <w:r>
        <w:rPr>
          <w:rFonts w:eastAsia="Times New Roman" w:cs="Times New Roman"/>
          <w:szCs w:val="24"/>
        </w:rPr>
        <w:t>ο οποίο δεν καταργείται.</w:t>
      </w:r>
    </w:p>
    <w:p w14:paraId="100815B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εξαντλήσατε τον χρόνο της πρωτολογίας σας. Συγγνώμη που σας διακόπτω, αλλά έχετε και τον χρόνο της δευτερολογίας σας. Ενδεχομένως να απαντήσετε στη δευτερολογία πιο συγκεκριμένα για </w:t>
      </w:r>
      <w:r>
        <w:rPr>
          <w:rFonts w:eastAsia="Times New Roman" w:cs="Times New Roman"/>
          <w:szCs w:val="24"/>
        </w:rPr>
        <w:t>το ερώτημα του Βουλευτή.</w:t>
      </w:r>
    </w:p>
    <w:p w14:paraId="100815B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Θα συνεχίσω στη δευτερολογία μου.</w:t>
      </w:r>
    </w:p>
    <w:p w14:paraId="100815B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Βαγιωνά, έχετε τον λόγο.</w:t>
      </w:r>
    </w:p>
    <w:p w14:paraId="100815B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Κύριε Υπουργέ, για την αναδιοργ</w:t>
      </w:r>
      <w:r>
        <w:rPr>
          <w:rFonts w:eastAsia="Times New Roman" w:cs="Times New Roman"/>
          <w:szCs w:val="24"/>
        </w:rPr>
        <w:t xml:space="preserve">άνωση της Αστυνομίας πάρα πολύ καλά κάνατε και κάνετε αλλαγές, τροποποιήσεις. </w:t>
      </w:r>
    </w:p>
    <w:p w14:paraId="100815C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Στη Χαλκιδική υπήρχαν δεκαοκτώ αστυνομικά τμήματα, πέρα από τους αστυνομικούς σταθμούς. Το να κάνετε την Αρναία αστυνομικό σταθμό δεν λέει απολύτως τίποτε. Ξέρετε καλύτερα από ε</w:t>
      </w:r>
      <w:r>
        <w:rPr>
          <w:rFonts w:eastAsia="Times New Roman" w:cs="Times New Roman"/>
          <w:szCs w:val="24"/>
        </w:rPr>
        <w:t xml:space="preserve">μένα ότι </w:t>
      </w:r>
      <w:r>
        <w:rPr>
          <w:rFonts w:eastAsia="Times New Roman" w:cs="Times New Roman"/>
          <w:szCs w:val="24"/>
        </w:rPr>
        <w:t xml:space="preserve">ο αριθμός </w:t>
      </w:r>
      <w:r>
        <w:rPr>
          <w:rFonts w:eastAsia="Times New Roman" w:cs="Times New Roman"/>
          <w:szCs w:val="24"/>
        </w:rPr>
        <w:t>τ</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ατόμων</w:t>
      </w:r>
      <w:r>
        <w:rPr>
          <w:rFonts w:eastAsia="Times New Roman" w:cs="Times New Roman"/>
          <w:szCs w:val="24"/>
        </w:rPr>
        <w:t xml:space="preserve"> τα οποία υπηρετούν στους αστυνομικούς σταθμούς είναι κατά μέσο όρο δύο άτομα. Έχουμε περίπου είκοσι πέντε αστυνομικούς σταθμούς και μάλιστα στο Άγιον Όρος σε κάθε μονή είναι και ένας αστυνομικός σταθμός και πολύ καλά κάνετε.</w:t>
      </w:r>
    </w:p>
    <w:p w14:paraId="100815C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Αστυνομικό Τμήμα Ιερισσού δεν το κατήργησε η πολιτεία. Ήμουν ένθερμος υποστηρικτής. Την τελευταία φορά που είδα τον αρμόδιο Αρχηγό, τον κ. Τσακνάκη, τον προκάτοχό σας, αναγράφω και στην ερώτησή μου, ως μη όφειλα, ότι μου είπε: «Θέλεις να στείλω τα παιδιά</w:t>
      </w:r>
      <w:r>
        <w:rPr>
          <w:rFonts w:eastAsia="Times New Roman" w:cs="Times New Roman"/>
          <w:szCs w:val="24"/>
        </w:rPr>
        <w:t xml:space="preserve"> μου για σφαγή;». </w:t>
      </w:r>
    </w:p>
    <w:p w14:paraId="100815C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Σας λέω ότι δεν είναι δυνατόν να αποτελεί αυτόνομο κράτος η Ιερισσός μέσα στο κράτος. Πρέπει η περιοχή να αστυνομευ</w:t>
      </w:r>
      <w:r>
        <w:rPr>
          <w:rFonts w:eastAsia="Times New Roman" w:cs="Times New Roman"/>
          <w:szCs w:val="24"/>
        </w:rPr>
        <w:t>θ</w:t>
      </w:r>
      <w:r>
        <w:rPr>
          <w:rFonts w:eastAsia="Times New Roman" w:cs="Times New Roman"/>
          <w:szCs w:val="24"/>
        </w:rPr>
        <w:t>εί σωστά. Και καλώς κάνετε και το δημιουργείτε. Έκανα και πρόταση για το πώς θα λειτουργήσει το Αστυνομικό Τμήμα, με αστυ</w:t>
      </w:r>
      <w:r>
        <w:rPr>
          <w:rFonts w:eastAsia="Times New Roman" w:cs="Times New Roman"/>
          <w:szCs w:val="24"/>
        </w:rPr>
        <w:t>νομικούς όχι μεταφερόμενους από την Αρναία. Θα γίνει σφαγή και έχετε πολιτική ευθύνη.</w:t>
      </w:r>
    </w:p>
    <w:p w14:paraId="100815C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Υπάρχει και κάτι ακόμη πιο σημαντικό. Ξέρει όλο το πανελλήνιο τι θα πει Σκουριές. Δημιουργήθηκαν καταστάσεις ανεξέλεγκτες και τελειωμό δεν έχουν. Την πρόταση αυτή που λέω</w:t>
      </w:r>
      <w:r>
        <w:rPr>
          <w:rFonts w:eastAsia="Times New Roman" w:cs="Times New Roman"/>
          <w:szCs w:val="24"/>
        </w:rPr>
        <w:t xml:space="preserve"> μέσα στην Αίθουσα του Κοινοβουλίου δεν την κάνω, γιατί έπεται συνέχεια. Σε λίγο θα έχουμε δικαστικές αποφάσεις για κακουργήματα, κατά τους αστυνομικούς κύκλους, που ετελέστηκαν. Και εγώ απεύχομαι, γιατί θέλω την ηρεμία του τόπου μου. Θέλω ησυχία, δεν θέλω</w:t>
      </w:r>
      <w:r>
        <w:rPr>
          <w:rFonts w:eastAsia="Times New Roman" w:cs="Times New Roman"/>
          <w:szCs w:val="24"/>
        </w:rPr>
        <w:t xml:space="preserve"> διαμάχη. Είναι εμφυλιοπολεμική η κατάσταση, αλλά </w:t>
      </w:r>
      <w:r>
        <w:rPr>
          <w:rFonts w:eastAsia="Times New Roman" w:cs="Times New Roman"/>
          <w:szCs w:val="24"/>
        </w:rPr>
        <w:t>βουβ</w:t>
      </w:r>
      <w:r>
        <w:rPr>
          <w:rFonts w:eastAsia="Times New Roman" w:cs="Times New Roman"/>
          <w:szCs w:val="24"/>
        </w:rPr>
        <w:t xml:space="preserve">ή. </w:t>
      </w:r>
    </w:p>
    <w:p w14:paraId="100815C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Τώρα ρίχνουμε λάδι στη φωτιά, εάν πάρουμε τους αστυνομικούς που είναι από εκείνη την περιοχή. Μπορεί εσείς να διαφωνείτε και έχετε ένα μέρος δικαίου, ότι δεν πρέπει να είναι, αλλά είναι νόμος του ελ</w:t>
      </w:r>
      <w:r>
        <w:rPr>
          <w:rFonts w:eastAsia="Times New Roman" w:cs="Times New Roman"/>
          <w:szCs w:val="24"/>
        </w:rPr>
        <w:t xml:space="preserve">ληνικού κράτους. Αυτός είναι και δεν είμαι εγώ αρμόδιος για να το λύσω. </w:t>
      </w:r>
    </w:p>
    <w:p w14:paraId="100815C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Όμως, δεν θέλω να ξεφύγω από το ουσιαστικό θέμα. Το πρόβλημα είναι πάρα πολύ δύσκολο. Σκεφθείτε ότι, αφού νομικοί κύκλοι λένε ότι έγιναν κακουργήματα, οι ποινές θα είναι βαρύτατες. Μα</w:t>
      </w:r>
      <w:r>
        <w:rPr>
          <w:rFonts w:eastAsia="Times New Roman" w:cs="Times New Roman"/>
          <w:szCs w:val="24"/>
        </w:rPr>
        <w:t xml:space="preserve">κάρι να μπορούσα να παρέμβω, αλλά δεν μπορώ. Η </w:t>
      </w:r>
      <w:r>
        <w:rPr>
          <w:rFonts w:eastAsia="Times New Roman" w:cs="Times New Roman"/>
          <w:szCs w:val="24"/>
        </w:rPr>
        <w:t>δ</w:t>
      </w:r>
      <w:r>
        <w:rPr>
          <w:rFonts w:eastAsia="Times New Roman" w:cs="Times New Roman"/>
          <w:szCs w:val="24"/>
        </w:rPr>
        <w:t xml:space="preserve">ικαιοσύνη είναι αδέκαστη, θα κάνει τη δουλειά της. Το μόνο που μπορώ να εκφράσω είναι μια ευχή: Να έχει ανασταλτικό χαρακτήρα, να μην συνεχιστούν τα πράγματα. Να δημιουργηθεί το </w:t>
      </w:r>
      <w:r>
        <w:rPr>
          <w:rFonts w:eastAsia="Times New Roman" w:cs="Times New Roman"/>
          <w:szCs w:val="24"/>
        </w:rPr>
        <w:t xml:space="preserve">Αστυνομικό </w:t>
      </w:r>
      <w:r>
        <w:rPr>
          <w:rFonts w:eastAsia="Times New Roman" w:cs="Times New Roman"/>
          <w:szCs w:val="24"/>
        </w:rPr>
        <w:t>Τμήμα της Ιερισσού,</w:t>
      </w:r>
      <w:r>
        <w:rPr>
          <w:rFonts w:eastAsia="Times New Roman" w:cs="Times New Roman"/>
          <w:szCs w:val="24"/>
        </w:rPr>
        <w:t xml:space="preserve"> αλλά να μην καταργηθεί ή να μην πάνε αστυνομικοί τουλάχιστον από το Αστυνομικό Τμήμα Αρναίας.</w:t>
      </w:r>
    </w:p>
    <w:p w14:paraId="100815C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Γι’ αυτό επιζητώ να μείνει το Αστυνομικό Τμήμα Αρναίας. Έχει προηγούμενα με τις Σκουριές, κάτι που το ξέρει όλο το πανελλήνιο, γιατί σηκώθηκαν κάποιοι ανεγκέφαλο</w:t>
      </w:r>
      <w:r>
        <w:rPr>
          <w:rFonts w:eastAsia="Times New Roman" w:cs="Times New Roman"/>
          <w:szCs w:val="24"/>
        </w:rPr>
        <w:t>ι κι είπαν ότι δεν θα λειτουργήσουν τα μεταλλεία. Κι αυτό έχει επεκτάσεις στον κοινωνικό ιστό. Φεύγουν άνθρωποι</w:t>
      </w:r>
      <w:r>
        <w:rPr>
          <w:rFonts w:eastAsia="Times New Roman" w:cs="Times New Roman"/>
          <w:szCs w:val="24"/>
        </w:rPr>
        <w:t>,</w:t>
      </w:r>
      <w:r>
        <w:rPr>
          <w:rFonts w:eastAsia="Times New Roman" w:cs="Times New Roman"/>
          <w:szCs w:val="24"/>
        </w:rPr>
        <w:t xml:space="preserve"> που ήταν υπέρ των μεταλλείων και δουλεύουν σε μεταλλεία</w:t>
      </w:r>
      <w:r>
        <w:rPr>
          <w:rFonts w:eastAsia="Times New Roman" w:cs="Times New Roman"/>
          <w:szCs w:val="24"/>
        </w:rPr>
        <w:t>,</w:t>
      </w:r>
      <w:r>
        <w:rPr>
          <w:rFonts w:eastAsia="Times New Roman" w:cs="Times New Roman"/>
          <w:szCs w:val="24"/>
        </w:rPr>
        <w:t xml:space="preserve"> για να πάνε σε άλλα</w:t>
      </w:r>
      <w:r>
        <w:rPr>
          <w:rFonts w:eastAsia="Times New Roman" w:cs="Times New Roman"/>
          <w:szCs w:val="24"/>
        </w:rPr>
        <w:t>,</w:t>
      </w:r>
      <w:r>
        <w:rPr>
          <w:rFonts w:eastAsia="Times New Roman" w:cs="Times New Roman"/>
          <w:szCs w:val="24"/>
        </w:rPr>
        <w:t xml:space="preserve"> διπλανά χωριά. Δεν είναι μια, δυο οικογένειες, αλλά είναι πολλές.</w:t>
      </w:r>
      <w:r>
        <w:rPr>
          <w:rFonts w:eastAsia="Times New Roman" w:cs="Times New Roman"/>
          <w:szCs w:val="24"/>
        </w:rPr>
        <w:t xml:space="preserve"> Μη συνεχίζουμε το κακό, διότι εδώ από το ένα λάθος του «</w:t>
      </w:r>
      <w:r>
        <w:rPr>
          <w:rFonts w:eastAsia="Times New Roman" w:cs="Times New Roman"/>
          <w:szCs w:val="24"/>
        </w:rPr>
        <w:t>ΚΑΠΟΔΙΣΤΡΙΑ</w:t>
      </w:r>
      <w:r>
        <w:rPr>
          <w:rFonts w:eastAsia="Times New Roman" w:cs="Times New Roman"/>
          <w:szCs w:val="24"/>
        </w:rPr>
        <w:t>» πάμε στο άλλο του «</w:t>
      </w:r>
      <w:r>
        <w:rPr>
          <w:rFonts w:eastAsia="Times New Roman" w:cs="Times New Roman"/>
          <w:szCs w:val="24"/>
        </w:rPr>
        <w:t>ΚΑΛΛΙΚΡΑΤΗ</w:t>
      </w:r>
      <w:r>
        <w:rPr>
          <w:rFonts w:eastAsia="Times New Roman" w:cs="Times New Roman"/>
          <w:szCs w:val="24"/>
        </w:rPr>
        <w:t xml:space="preserve">». Το δεύτερο λάθος, οι δώδεκα αποφάσεις Ελεγκτικού Συνεδρίου λένε ότι είναι </w:t>
      </w:r>
      <w:r>
        <w:rPr>
          <w:rFonts w:eastAsia="Times New Roman" w:cs="Times New Roman"/>
          <w:szCs w:val="24"/>
        </w:rPr>
        <w:t>ν</w:t>
      </w:r>
      <w:r>
        <w:rPr>
          <w:rFonts w:eastAsia="Times New Roman" w:cs="Times New Roman"/>
          <w:szCs w:val="24"/>
        </w:rPr>
        <w:t>ό</w:t>
      </w:r>
      <w:r>
        <w:rPr>
          <w:rFonts w:eastAsia="Times New Roman" w:cs="Times New Roman"/>
          <w:szCs w:val="24"/>
        </w:rPr>
        <w:t>μ</w:t>
      </w:r>
      <w:r>
        <w:rPr>
          <w:rFonts w:eastAsia="Times New Roman" w:cs="Times New Roman"/>
          <w:szCs w:val="24"/>
        </w:rPr>
        <w:t xml:space="preserve">ιμα τα μεταλλεία. Ξέρετε ότι στην περιοχή εγκαταστάθηκαν οκτώ σταθμοί για να ελέγχουν το εξωτερικό και εσωτερικό περιβάλλον. Κανείς δεν είπε κουβέντα. Πρέπει να σταματήσει αυτό το κακό στην περιοχή, υπέρ των μεταλλείων, κατά των μεταλλείων. </w:t>
      </w:r>
    </w:p>
    <w:p w14:paraId="100815C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Δημιουργούνται</w:t>
      </w:r>
      <w:r>
        <w:rPr>
          <w:rFonts w:eastAsia="Times New Roman" w:cs="Times New Roman"/>
          <w:szCs w:val="24"/>
        </w:rPr>
        <w:t xml:space="preserve"> τρομερές οικογενειακές ρήξεις. Από τη στιγμή κατά την οποία καταργηθεί το </w:t>
      </w:r>
      <w:r>
        <w:rPr>
          <w:rFonts w:eastAsia="Times New Roman" w:cs="Times New Roman"/>
          <w:szCs w:val="24"/>
        </w:rPr>
        <w:t>α</w:t>
      </w:r>
      <w:r>
        <w:rPr>
          <w:rFonts w:eastAsia="Times New Roman" w:cs="Times New Roman"/>
          <w:szCs w:val="24"/>
        </w:rPr>
        <w:t xml:space="preserve">στυνομικό </w:t>
      </w:r>
      <w:r>
        <w:rPr>
          <w:rFonts w:eastAsia="Times New Roman" w:cs="Times New Roman"/>
          <w:szCs w:val="24"/>
        </w:rPr>
        <w:t>τ</w:t>
      </w:r>
      <w:r>
        <w:rPr>
          <w:rFonts w:eastAsia="Times New Roman" w:cs="Times New Roman"/>
          <w:szCs w:val="24"/>
        </w:rPr>
        <w:t xml:space="preserve">μήμα και λειτουργήσει </w:t>
      </w:r>
      <w:r>
        <w:rPr>
          <w:rFonts w:eastAsia="Times New Roman" w:cs="Times New Roman"/>
          <w:szCs w:val="24"/>
        </w:rPr>
        <w:t>αυτό</w:t>
      </w:r>
      <w:r>
        <w:rPr>
          <w:rFonts w:eastAsia="Times New Roman" w:cs="Times New Roman"/>
          <w:szCs w:val="24"/>
        </w:rPr>
        <w:t xml:space="preserve"> της Ιερισσού –που πρέπει να λειτουργήσει- </w:t>
      </w:r>
      <w:r>
        <w:rPr>
          <w:rFonts w:eastAsia="Times New Roman" w:cs="Times New Roman"/>
          <w:szCs w:val="24"/>
        </w:rPr>
        <w:t xml:space="preserve">πρέπει </w:t>
      </w:r>
      <w:r>
        <w:rPr>
          <w:rFonts w:eastAsia="Times New Roman" w:cs="Times New Roman"/>
          <w:szCs w:val="24"/>
        </w:rPr>
        <w:t>να λειτουργήσει με τους αστυνομικούς ανθρώπους που ενεπλάκησαν για να κρατήσουν την τάξη στην</w:t>
      </w:r>
      <w:r>
        <w:rPr>
          <w:rFonts w:eastAsia="Times New Roman" w:cs="Times New Roman"/>
          <w:szCs w:val="24"/>
        </w:rPr>
        <w:t xml:space="preserve"> περιοχή. Και αύριο, αν έχουμε δικαστικές αποφάσεις- που δεν θέλω να είναι καταδικαστικές, το επαναλαμβάνω-</w:t>
      </w:r>
      <w:r>
        <w:rPr>
          <w:rFonts w:eastAsia="Times New Roman" w:cs="Times New Roman"/>
          <w:szCs w:val="24"/>
        </w:rPr>
        <w:t>,</w:t>
      </w:r>
      <w:r>
        <w:rPr>
          <w:rFonts w:eastAsia="Times New Roman" w:cs="Times New Roman"/>
          <w:szCs w:val="24"/>
        </w:rPr>
        <w:t xml:space="preserve"> θέλω να έχουν ανασταλτικό χαρακτήρα. Κι αν με ακούει κάποιος δικαστικός, πρέπει να το καταλάβει αυτό, αλλιώς δεν θα ηρεμ</w:t>
      </w:r>
      <w:r>
        <w:rPr>
          <w:rFonts w:eastAsia="Times New Roman" w:cs="Times New Roman"/>
          <w:szCs w:val="24"/>
        </w:rPr>
        <w:t>ή</w:t>
      </w:r>
      <w:r>
        <w:rPr>
          <w:rFonts w:eastAsia="Times New Roman" w:cs="Times New Roman"/>
          <w:szCs w:val="24"/>
        </w:rPr>
        <w:t xml:space="preserve">σει ο τόπος. </w:t>
      </w:r>
    </w:p>
    <w:p w14:paraId="100815C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δεκαοκτώ </w:t>
      </w:r>
      <w:r>
        <w:rPr>
          <w:rFonts w:eastAsia="Times New Roman" w:cs="Times New Roman"/>
          <w:szCs w:val="24"/>
        </w:rPr>
        <w:t xml:space="preserve">αστυνομικά τμήματα που υπήρχαν στη Χαλκιδική στην ουσία γίνονται έντεκα. Πρόκειται για αναδιάρθρωση της Αστυνομίας… </w:t>
      </w:r>
    </w:p>
    <w:p w14:paraId="100815C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00815C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Βαγιωνά, να συντομεύουμε</w:t>
      </w:r>
      <w:r>
        <w:rPr>
          <w:rFonts w:eastAsia="Times New Roman" w:cs="Times New Roman"/>
          <w:szCs w:val="24"/>
        </w:rPr>
        <w:t>,</w:t>
      </w:r>
      <w:r>
        <w:rPr>
          <w:rFonts w:eastAsia="Times New Roman" w:cs="Times New Roman"/>
          <w:szCs w:val="24"/>
        </w:rPr>
        <w:t xml:space="preserve"> σας παρακαλώ. </w:t>
      </w:r>
    </w:p>
    <w:p w14:paraId="100815C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 xml:space="preserve">Αν </w:t>
      </w:r>
      <w:r>
        <w:rPr>
          <w:rFonts w:eastAsia="Times New Roman" w:cs="Times New Roman"/>
          <w:szCs w:val="24"/>
        </w:rPr>
        <w:t>γίνουν δώδεκα</w:t>
      </w:r>
      <w:r>
        <w:rPr>
          <w:rFonts w:eastAsia="Times New Roman" w:cs="Times New Roman"/>
          <w:szCs w:val="24"/>
        </w:rPr>
        <w:t>,</w:t>
      </w:r>
      <w:r>
        <w:rPr>
          <w:rFonts w:eastAsia="Times New Roman" w:cs="Times New Roman"/>
          <w:szCs w:val="24"/>
        </w:rPr>
        <w:t xml:space="preserve"> θα είναι τόσο μεγάλο το κακό; </w:t>
      </w:r>
    </w:p>
    <w:p w14:paraId="100815C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00815C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Θα ήθελα να πω πολλά ακόμη, τα οποία πρέπει να ληφθούν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από το Υπουργείο Δημοσίας Τάξεως. Διότι ομολογώ ότι</w:t>
      </w:r>
      <w:r>
        <w:rPr>
          <w:rFonts w:eastAsia="Times New Roman" w:cs="Times New Roman"/>
          <w:szCs w:val="24"/>
        </w:rPr>
        <w:t>,</w:t>
      </w:r>
      <w:r>
        <w:rPr>
          <w:rFonts w:eastAsia="Times New Roman" w:cs="Times New Roman"/>
          <w:szCs w:val="24"/>
        </w:rPr>
        <w:t xml:space="preserve"> εά</w:t>
      </w:r>
      <w:r>
        <w:rPr>
          <w:rFonts w:eastAsia="Times New Roman" w:cs="Times New Roman"/>
          <w:szCs w:val="24"/>
        </w:rPr>
        <w:t xml:space="preserve">ν θιγούν αστυνομικοί, εγώ θα είμαι κοντά τους -και πιστεύω να είμαι Βουλευτής ακόμη- και θα τους συμπαρασταθώ, κάνοντας μηνυτήριες αναφορές. Δεν το λέω για εκφοβισμό. Πονάει η ψυχή μου όταν βλέπω αδέλφια να μη μιλούν. Αν δεν το καταλαβαίνετε αυτό, τότε τι </w:t>
      </w:r>
      <w:r>
        <w:rPr>
          <w:rFonts w:eastAsia="Times New Roman" w:cs="Times New Roman"/>
          <w:szCs w:val="24"/>
        </w:rPr>
        <w:t xml:space="preserve">άλλο παραπάνω να πω; </w:t>
      </w:r>
    </w:p>
    <w:p w14:paraId="100815C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Βαγιωνά. </w:t>
      </w:r>
    </w:p>
    <w:p w14:paraId="100815C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100815D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Ευχαριστώ, κύριε Πρόεδρε. </w:t>
      </w:r>
    </w:p>
    <w:p w14:paraId="100815D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Βαγιωνά, προφανώς όλοι </w:t>
      </w:r>
      <w:r>
        <w:rPr>
          <w:rFonts w:eastAsia="Times New Roman" w:cs="Times New Roman"/>
          <w:szCs w:val="24"/>
        </w:rPr>
        <w:t>θέλουμε στον τόπο να υπάρχει κοινωνική ηρεμία και όλοι θέλουμε να ξεχνι</w:t>
      </w:r>
      <w:r>
        <w:rPr>
          <w:rFonts w:eastAsia="Times New Roman" w:cs="Times New Roman"/>
          <w:szCs w:val="24"/>
        </w:rPr>
        <w:t>ού</w:t>
      </w:r>
      <w:r>
        <w:rPr>
          <w:rFonts w:eastAsia="Times New Roman" w:cs="Times New Roman"/>
          <w:szCs w:val="24"/>
        </w:rPr>
        <w:t>νται οι όποιες εντάσεις υπήρξαν και ό,τι αυτές δημιούργησαν. Είναι, όμως, κοινωνική απαίτηση όλων σε αυτή την περιοχή η δημιουργία αστυνομικού τμήματος στην Ιερισσό. Και αυτό το δεχθή</w:t>
      </w:r>
      <w:r>
        <w:rPr>
          <w:rFonts w:eastAsia="Times New Roman" w:cs="Times New Roman"/>
          <w:szCs w:val="24"/>
        </w:rPr>
        <w:t>κατε κι εσείς τώρα. Και όταν λέω όλων, εννοώ ακόμη και αυτών οι οποίοι αντιπαρατέθηκαν μεταξύ τους. Στο κάτω</w:t>
      </w:r>
      <w:r>
        <w:rPr>
          <w:rFonts w:eastAsia="Times New Roman" w:cs="Times New Roman"/>
          <w:szCs w:val="24"/>
        </w:rPr>
        <w:t xml:space="preserve"> </w:t>
      </w:r>
      <w:r>
        <w:rPr>
          <w:rFonts w:eastAsia="Times New Roman" w:cs="Times New Roman"/>
          <w:szCs w:val="24"/>
        </w:rPr>
        <w:t xml:space="preserve">κάτω, αν υπάρχει κάπου πρόβλημα, αυτό δεν σημαίνει ότι η Αστυνομία πρέπει να φεύγει. </w:t>
      </w:r>
    </w:p>
    <w:p w14:paraId="100815D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την Αρναία, δεν καταργείται, δεν μειώνεται η ασ</w:t>
      </w:r>
      <w:r>
        <w:rPr>
          <w:rFonts w:eastAsia="Times New Roman" w:cs="Times New Roman"/>
          <w:szCs w:val="24"/>
        </w:rPr>
        <w:t>τυνόμευση. Θα διατηρηθεί αστυνομικός σταθμός. Υπάρχουν αστυνομικοί σταθμοί σαν και αυτούς που είπατε στα μοναστήρια, οι οποίοι είναι πολύ μικρής στελέχωσης, γιατί στελεχώνονται μόνο το καλοκαίρι ή για ορισμένη περίοδο. Στην Αρναία σχεδιάζουμε αστυνομικό στ</w:t>
      </w:r>
      <w:r>
        <w:rPr>
          <w:rFonts w:eastAsia="Times New Roman" w:cs="Times New Roman"/>
          <w:szCs w:val="24"/>
        </w:rPr>
        <w:t xml:space="preserve">αθμό που θα είναι στελεχωμένος διαρκώς με δώδεκα άτομα περίπου. Περίπου τόσα έχει και τώρα, απλώς συμπληρώθηκε ο αριθμός με τους αστυνομικούς, οι οποίοι ήρθαν από την Ιερισσό. </w:t>
      </w:r>
    </w:p>
    <w:p w14:paraId="100815D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Επομένως δεν μειώνεται η αστυνόμευση. Αυτή πρέπει να είναι η επιδίωξή μας, να υ</w:t>
      </w:r>
      <w:r>
        <w:rPr>
          <w:rFonts w:eastAsia="Times New Roman" w:cs="Times New Roman"/>
          <w:szCs w:val="24"/>
        </w:rPr>
        <w:t>πάρχει συνεχής, διαρκής, πραγματική αστυνόμευση, όχι κτήρια και διοικητήρια. Αυτό επιδιώκουμε: Να υπάρχει σε όλη την περιοχή αστυνόμευση, να υπάρχουν επαρκείς αστυνομικοί σε όλη τη Χαλκιδική, γιατί όλη η Χαλκιδική έχει ανάγκη τη σοβαρή αστυνόμευση. Και αυτ</w:t>
      </w:r>
      <w:r>
        <w:rPr>
          <w:rFonts w:eastAsia="Times New Roman" w:cs="Times New Roman"/>
          <w:szCs w:val="24"/>
        </w:rPr>
        <w:t>ό ισχύει για όλη την Ελλάδα. Η κατάσταση που υπάρχει μέχρι τώρα, που υπάρχουν αστυνομικά τμήματα, αστυνομικοί σταθμοί χωρίς κόσμο</w:t>
      </w:r>
      <w:r>
        <w:rPr>
          <w:rFonts w:eastAsia="Times New Roman" w:cs="Times New Roman"/>
          <w:szCs w:val="24"/>
        </w:rPr>
        <w:t>,</w:t>
      </w:r>
      <w:r>
        <w:rPr>
          <w:rFonts w:eastAsia="Times New Roman" w:cs="Times New Roman"/>
          <w:szCs w:val="24"/>
        </w:rPr>
        <w:t xml:space="preserve"> είναι απαράδεκτη. Κάποτε πρέπει να συμμαζευτεί αυτό. Κι αυτή την προσπάθεια κάνουμε. Από εκεί και πέρα, είστε ευπρόσδεκτος πά</w:t>
      </w:r>
      <w:r>
        <w:rPr>
          <w:rFonts w:eastAsia="Times New Roman" w:cs="Times New Roman"/>
          <w:szCs w:val="24"/>
        </w:rPr>
        <w:t>ντα</w:t>
      </w:r>
      <w:r>
        <w:rPr>
          <w:rFonts w:eastAsia="Times New Roman" w:cs="Times New Roman"/>
          <w:szCs w:val="24"/>
        </w:rPr>
        <w:t>,</w:t>
      </w:r>
      <w:r>
        <w:rPr>
          <w:rFonts w:eastAsia="Times New Roman" w:cs="Times New Roman"/>
          <w:szCs w:val="24"/>
        </w:rPr>
        <w:t xml:space="preserve"> για να συζητήσουμε λεπτομέρειες, μιας και ο χρόνος δεν επαρκεί σε αυτόν τον χώρο. </w:t>
      </w:r>
    </w:p>
    <w:p w14:paraId="100815D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00815D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 </w:t>
      </w:r>
    </w:p>
    <w:p w14:paraId="100815D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Προχωρούμε</w:t>
      </w:r>
      <w:r>
        <w:rPr>
          <w:rFonts w:eastAsia="Times New Roman" w:cs="Times New Roman"/>
          <w:szCs w:val="24"/>
        </w:rPr>
        <w:t xml:space="preserve"> στην </w:t>
      </w:r>
      <w:r>
        <w:rPr>
          <w:rFonts w:eastAsia="Times New Roman" w:cs="Times New Roman"/>
          <w:szCs w:val="24"/>
        </w:rPr>
        <w:t>ένατη</w:t>
      </w:r>
      <w:r>
        <w:rPr>
          <w:rFonts w:eastAsia="Times New Roman" w:cs="Times New Roman"/>
          <w:szCs w:val="24"/>
        </w:rPr>
        <w:t xml:space="preserve"> </w:t>
      </w:r>
      <w:r>
        <w:rPr>
          <w:rFonts w:eastAsia="Times New Roman" w:cs="Times New Roman"/>
          <w:szCs w:val="24"/>
        </w:rPr>
        <w:t xml:space="preserve">με αριθμό 1204/30-8-2016 </w:t>
      </w:r>
      <w:r>
        <w:rPr>
          <w:rFonts w:eastAsia="Times New Roman" w:cs="Times New Roman"/>
          <w:szCs w:val="24"/>
        </w:rPr>
        <w:t xml:space="preserve">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Αχαΐας του Ποταμιού κ. Ιάσονα Φωτήλα προς τον Υπουργό Εσωτερικών και Διοικητικής Ανασυγκρότησης, σχετικά με την αύξηση της παραβατικότητας με θύμα τους πολίτες. </w:t>
      </w:r>
    </w:p>
    <w:p w14:paraId="100815D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Αναπληρωτής Υπουργός Εσωτερικών και Διοικητικής Ανασυ</w:t>
      </w:r>
      <w:r>
        <w:rPr>
          <w:rFonts w:eastAsia="Times New Roman" w:cs="Times New Roman"/>
          <w:szCs w:val="24"/>
        </w:rPr>
        <w:t>γκρότησης κ. Τόσκας.</w:t>
      </w:r>
    </w:p>
    <w:p w14:paraId="100815D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Φωτήλα, έχετε τον λόγο. </w:t>
      </w:r>
    </w:p>
    <w:p w14:paraId="100815D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 xml:space="preserve">ΝΑΣ ΦΩΤΗΛΑΣ: </w:t>
      </w:r>
      <w:r>
        <w:rPr>
          <w:rFonts w:eastAsia="Times New Roman" w:cs="Times New Roman"/>
          <w:szCs w:val="24"/>
        </w:rPr>
        <w:t xml:space="preserve">Ευχαριστώ, κύριε Πρόεδρε. </w:t>
      </w:r>
    </w:p>
    <w:p w14:paraId="100815DA" w14:textId="77777777" w:rsidR="00BF7D21" w:rsidRDefault="003642EA">
      <w:pPr>
        <w:tabs>
          <w:tab w:val="left" w:pos="2608"/>
        </w:tabs>
        <w:spacing w:after="0" w:line="600" w:lineRule="auto"/>
        <w:contextualSpacing/>
        <w:jc w:val="both"/>
        <w:rPr>
          <w:rFonts w:eastAsia="Times New Roman"/>
          <w:szCs w:val="24"/>
        </w:rPr>
      </w:pPr>
      <w:r>
        <w:rPr>
          <w:rFonts w:eastAsia="Times New Roman" w:cs="Times New Roman"/>
          <w:szCs w:val="24"/>
        </w:rPr>
        <w:t xml:space="preserve">Κύριε Υπουργέ, σύμφωνα με τα στατιστικά στοιχεία που δημοσιοποίησε το </w:t>
      </w:r>
      <w:r>
        <w:rPr>
          <w:rFonts w:eastAsia="Times New Roman" w:cs="Times New Roman"/>
          <w:szCs w:val="24"/>
        </w:rPr>
        <w:t>Α</w:t>
      </w:r>
      <w:r>
        <w:rPr>
          <w:rFonts w:eastAsia="Times New Roman" w:cs="Times New Roman"/>
          <w:szCs w:val="24"/>
        </w:rPr>
        <w:t>ρχηγείο της Ελληνικής Αστυνομίας στις 10 Μαΐου 2016 για το 2015 παρουσιάζεται αύξηση παρα</w:t>
      </w:r>
      <w:r>
        <w:rPr>
          <w:rFonts w:eastAsia="Times New Roman" w:cs="Times New Roman"/>
          <w:szCs w:val="24"/>
        </w:rPr>
        <w:t>βατικότητας σε ενέργειες χαμηλού ρίσκου, όπως</w:t>
      </w:r>
      <w:r>
        <w:rPr>
          <w:rFonts w:eastAsia="Times New Roman" w:cs="Times New Roman"/>
          <w:szCs w:val="24"/>
        </w:rPr>
        <w:t>,</w:t>
      </w:r>
      <w:r>
        <w:rPr>
          <w:rFonts w:eastAsia="Times New Roman" w:cs="Times New Roman"/>
          <w:szCs w:val="24"/>
        </w:rPr>
        <w:t xml:space="preserve"> για παράδειγμα, ληστείες σε οικείες, καταστήματα, μίνι μάρκετ. </w:t>
      </w:r>
      <w:r>
        <w:rPr>
          <w:rFonts w:eastAsia="Times New Roman"/>
          <w:szCs w:val="24"/>
        </w:rPr>
        <w:t>Ταυτόχρονα παρουσιάζεται μείωση ή στασιμότητα της παραβατικότητας σε στόχους υψηλού ρίσκου, όπως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ληστείες σε τράπεζες, ΕΛΤΑ, πρατ</w:t>
      </w:r>
      <w:r>
        <w:rPr>
          <w:rFonts w:eastAsia="Times New Roman"/>
          <w:szCs w:val="24"/>
        </w:rPr>
        <w:t>ήρια υγρών καυσίμων και άλλα.</w:t>
      </w:r>
    </w:p>
    <w:p w14:paraId="100815DB"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Ενδεικτικά το 2015 και σε σχέση με τις ληστείες</w:t>
      </w:r>
      <w:r>
        <w:rPr>
          <w:rFonts w:eastAsia="Times New Roman"/>
          <w:szCs w:val="24"/>
        </w:rPr>
        <w:t>,</w:t>
      </w:r>
      <w:r>
        <w:rPr>
          <w:rFonts w:eastAsia="Times New Roman"/>
          <w:szCs w:val="24"/>
        </w:rPr>
        <w:t xml:space="preserve"> τα νούμερα είναι ιδιαίτερα αξιοσημείωτα. Είχαμε αύξηση των ληστειών κατά 13,58% στην επικράτεια, 11,79% στην Αθήνα και 24,38% στη Θεσσαλονίκη. Ανάλογα αποτελέσματα εμφανίζονται </w:t>
      </w:r>
      <w:r>
        <w:rPr>
          <w:rFonts w:eastAsia="Times New Roman"/>
          <w:szCs w:val="24"/>
        </w:rPr>
        <w:t>και για τις απόπειρες ληστειών. Αύξηση, επίσης, θα παρατηρήσει κανείς και στις κλοπές και διαρρήξεις</w:t>
      </w:r>
      <w:r>
        <w:rPr>
          <w:rFonts w:eastAsia="Times New Roman"/>
          <w:szCs w:val="24"/>
        </w:rPr>
        <w:t>,</w:t>
      </w:r>
      <w:r>
        <w:rPr>
          <w:rFonts w:eastAsia="Times New Roman"/>
          <w:szCs w:val="24"/>
        </w:rPr>
        <w:t xml:space="preserve"> οι οποίες</w:t>
      </w:r>
      <w:r>
        <w:rPr>
          <w:rFonts w:eastAsia="Times New Roman"/>
          <w:szCs w:val="24"/>
        </w:rPr>
        <w:t>,</w:t>
      </w:r>
      <w:r>
        <w:rPr>
          <w:rFonts w:eastAsia="Times New Roman"/>
          <w:szCs w:val="24"/>
        </w:rPr>
        <w:t xml:space="preserve"> σε σχέση με το 2014</w:t>
      </w:r>
      <w:r>
        <w:rPr>
          <w:rFonts w:eastAsia="Times New Roman"/>
          <w:szCs w:val="24"/>
        </w:rPr>
        <w:t>,</w:t>
      </w:r>
      <w:r>
        <w:rPr>
          <w:rFonts w:eastAsia="Times New Roman"/>
          <w:szCs w:val="24"/>
        </w:rPr>
        <w:t xml:space="preserve"> αυξήθηκαν κατά </w:t>
      </w:r>
      <w:r>
        <w:rPr>
          <w:rFonts w:eastAsia="Times New Roman"/>
          <w:szCs w:val="24"/>
        </w:rPr>
        <w:t>πέντε χιλιάδες ογδόντα τρεις</w:t>
      </w:r>
      <w:r>
        <w:rPr>
          <w:rFonts w:eastAsia="Times New Roman"/>
          <w:szCs w:val="24"/>
        </w:rPr>
        <w:t xml:space="preserve"> το 2015, δηλαδή είχαμε αύξηση 7,4% στο σύνολο της χώρας, 9% στην Αττική και 3,</w:t>
      </w:r>
      <w:r>
        <w:rPr>
          <w:rFonts w:eastAsia="Times New Roman"/>
          <w:szCs w:val="24"/>
        </w:rPr>
        <w:t xml:space="preserve">3% στη Θεσσαλονίκη. </w:t>
      </w:r>
    </w:p>
    <w:p w14:paraId="100815DC"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Σημειωτέο</w:t>
      </w:r>
      <w:r>
        <w:rPr>
          <w:rFonts w:eastAsia="Times New Roman"/>
          <w:szCs w:val="24"/>
        </w:rPr>
        <w:t>ν</w:t>
      </w:r>
      <w:r>
        <w:rPr>
          <w:rFonts w:eastAsia="Times New Roman"/>
          <w:szCs w:val="24"/>
        </w:rPr>
        <w:t xml:space="preserve"> δε ότι οι κλοπές και διαρρήξεις σε οικίες ξεπέρασαν τις είκοσι τέσσερις χιλιάδες σε επίπεδο επικράτειας. Αλλά και στο παραεμπόριο</w:t>
      </w:r>
      <w:r>
        <w:rPr>
          <w:rFonts w:eastAsia="Times New Roman"/>
          <w:szCs w:val="24"/>
        </w:rPr>
        <w:t>,</w:t>
      </w:r>
      <w:r>
        <w:rPr>
          <w:rFonts w:eastAsia="Times New Roman"/>
          <w:szCs w:val="24"/>
        </w:rPr>
        <w:t xml:space="preserve"> σύμφωνα με την έκθεση της </w:t>
      </w:r>
      <w:r>
        <w:rPr>
          <w:rFonts w:eastAsia="Times New Roman"/>
          <w:szCs w:val="24"/>
        </w:rPr>
        <w:t>Α</w:t>
      </w:r>
      <w:r>
        <w:rPr>
          <w:rFonts w:eastAsia="Times New Roman"/>
          <w:szCs w:val="24"/>
        </w:rPr>
        <w:t>στυνομίας</w:t>
      </w:r>
      <w:r>
        <w:rPr>
          <w:rFonts w:eastAsia="Times New Roman"/>
          <w:szCs w:val="24"/>
        </w:rPr>
        <w:t>,</w:t>
      </w:r>
      <w:r>
        <w:rPr>
          <w:rFonts w:eastAsia="Times New Roman"/>
          <w:szCs w:val="24"/>
        </w:rPr>
        <w:t xml:space="preserve"> τα αποτελέσματα είναι αξιοσημείωτα</w:t>
      </w:r>
      <w:r>
        <w:rPr>
          <w:rFonts w:eastAsia="Times New Roman"/>
          <w:szCs w:val="24"/>
        </w:rPr>
        <w:t>,</w:t>
      </w:r>
      <w:r>
        <w:rPr>
          <w:rFonts w:eastAsia="Times New Roman"/>
          <w:szCs w:val="24"/>
        </w:rPr>
        <w:t xml:space="preserve"> καθώς το 2015 κατεγράφησαν </w:t>
      </w:r>
      <w:r>
        <w:rPr>
          <w:rFonts w:eastAsia="Times New Roman"/>
          <w:szCs w:val="24"/>
        </w:rPr>
        <w:t>δεκατρείς χιλιάδες τριακόσιες ογδόντα τρεις</w:t>
      </w:r>
      <w:r>
        <w:rPr>
          <w:rFonts w:eastAsia="Times New Roman"/>
          <w:szCs w:val="24"/>
        </w:rPr>
        <w:t xml:space="preserve"> παραβάσεις, δηλαδή σχεδόν διπλάσιες από το 2014. </w:t>
      </w:r>
    </w:p>
    <w:p w14:paraId="100815DD"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Κύριε Υπουργέ, δυστυχώς, η καθημερινότητά μας δείχνει ότι τα παραπάνω στατιστικά στοιχεία μάλλον θα είναι χειρότερα για το 2016. Στο κ</w:t>
      </w:r>
      <w:r>
        <w:rPr>
          <w:rFonts w:eastAsia="Times New Roman"/>
          <w:szCs w:val="24"/>
        </w:rPr>
        <w:t>έντρο της Αθήνας αναπτύσσεται μια ιδιαίτερη δράση κουκουλοφόρων, η οποία εμποδίζει τις κινήσεις και την ασφάλεια των κατοίκων, αλλά και των ανθρώπων που εργάζονται εκεί, ενώ πολλοί καταστηματάρχες ξοδεύουν μεγάλα ποσά για την ασφάλεια των επιχειρήσεών τους</w:t>
      </w:r>
      <w:r>
        <w:rPr>
          <w:rFonts w:eastAsia="Times New Roman"/>
          <w:szCs w:val="24"/>
        </w:rPr>
        <w:t xml:space="preserve">, πολλές φορές χωρίς αποτέλεσμα. </w:t>
      </w:r>
    </w:p>
    <w:p w14:paraId="100815DE"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Βλέπετε κι εσείς ότι καθημερινά στην περιοχή γύρω από το Πολυτεχνείο εκδηλώνονται επεισόδια που ανάγκασαν όχι μόνο τους κατοίκους να κλειστούν στα σπίτια τους, αλλά και τον ΟΑΣΑ μετά από εντολή της ΕΛΑΣ να αλλάξει τα δρομο</w:t>
      </w:r>
      <w:r>
        <w:rPr>
          <w:rFonts w:eastAsia="Times New Roman"/>
          <w:szCs w:val="24"/>
        </w:rPr>
        <w:t xml:space="preserve">λόγια των λεωφορείων και των τρόλεϊ που περνούν από το Πολυτεχνείο. Ζήτησε η ΕΛΑΣ να μην περνούν τα τρόλεϊ από το Πολυτεχνείο. </w:t>
      </w:r>
    </w:p>
    <w:p w14:paraId="100815DF"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Κι εδώ τίθεται το ζήτημα των Εξαρχείων, για το οποίο πραγματικά αδυνατώ να καταλάβω το</w:t>
      </w:r>
      <w:r>
        <w:rPr>
          <w:rFonts w:eastAsia="Times New Roman"/>
          <w:szCs w:val="24"/>
        </w:rPr>
        <w:t>ν</w:t>
      </w:r>
      <w:r>
        <w:rPr>
          <w:rFonts w:eastAsia="Times New Roman"/>
          <w:szCs w:val="24"/>
        </w:rPr>
        <w:t xml:space="preserve"> σχεδιασμό σας. Είναι μια περιοχή στο κέν</w:t>
      </w:r>
      <w:r>
        <w:rPr>
          <w:rFonts w:eastAsia="Times New Roman"/>
          <w:szCs w:val="24"/>
        </w:rPr>
        <w:t>τρο της Αθήνας που έχει μετατραπεί σε πεδίο μάχης μεταξύ κουκουλοφόρων και αστυνομικών</w:t>
      </w:r>
      <w:r>
        <w:rPr>
          <w:rFonts w:eastAsia="Times New Roman"/>
          <w:szCs w:val="24"/>
        </w:rPr>
        <w:t>,</w:t>
      </w:r>
      <w:r>
        <w:rPr>
          <w:rFonts w:eastAsia="Times New Roman"/>
          <w:szCs w:val="24"/>
        </w:rPr>
        <w:t xml:space="preserve"> με τεράστιες ζημιές στις περιουσίες των κατοίκων και του δημοσίου -αναρωτιέμαι αν έχει μείνει τίποτα όρθιο σε αυτό το έρημο τ</w:t>
      </w:r>
      <w:r>
        <w:rPr>
          <w:rFonts w:eastAsia="Times New Roman"/>
          <w:szCs w:val="24"/>
        </w:rPr>
        <w:t>ο</w:t>
      </w:r>
      <w:r>
        <w:rPr>
          <w:rFonts w:eastAsia="Times New Roman"/>
          <w:szCs w:val="24"/>
        </w:rPr>
        <w:t xml:space="preserve"> </w:t>
      </w:r>
      <w:r>
        <w:rPr>
          <w:rFonts w:eastAsia="Times New Roman"/>
          <w:szCs w:val="24"/>
        </w:rPr>
        <w:t>Α</w:t>
      </w:r>
      <w:r>
        <w:rPr>
          <w:rFonts w:eastAsia="Times New Roman"/>
          <w:szCs w:val="24"/>
        </w:rPr>
        <w:t xml:space="preserve">στυνομικό </w:t>
      </w:r>
      <w:r>
        <w:rPr>
          <w:rFonts w:eastAsia="Times New Roman"/>
          <w:szCs w:val="24"/>
        </w:rPr>
        <w:t>Τ</w:t>
      </w:r>
      <w:r>
        <w:rPr>
          <w:rFonts w:eastAsia="Times New Roman"/>
          <w:szCs w:val="24"/>
        </w:rPr>
        <w:t>μήμα Εξαρχείων- χωρίς προσαγω</w:t>
      </w:r>
      <w:r>
        <w:rPr>
          <w:rFonts w:eastAsia="Times New Roman"/>
          <w:szCs w:val="24"/>
        </w:rPr>
        <w:t xml:space="preserve">γές. </w:t>
      </w:r>
    </w:p>
    <w:p w14:paraId="100815E0"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Τι άλλο χρειάζεται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για να οδηγηθούν στη δικαιοσύνη οι γνωστοί-άγνωστοι; Πρέπει να θρηνήσουμε θύματα; Επειδή τη γλίτωσε ο Διευθυντής της Τροχαίας</w:t>
      </w:r>
      <w:r>
        <w:rPr>
          <w:rFonts w:eastAsia="Times New Roman"/>
          <w:szCs w:val="24"/>
        </w:rPr>
        <w:t>,</w:t>
      </w:r>
      <w:r>
        <w:rPr>
          <w:rFonts w:eastAsia="Times New Roman"/>
          <w:szCs w:val="24"/>
        </w:rPr>
        <w:t xml:space="preserve"> θα δώσουμε πάλι πίστωση χρόνου στους συντρόφους του κ. Κυρίτση; </w:t>
      </w:r>
    </w:p>
    <w:p w14:paraId="100815E1"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Ήδη οι ενώσεις των αστυνομικών εκφράζουν σοβαρές ανησυχίες για την ήπια διαχείριση αυτής της πλευράς της παραβατικότητας και κάνουν αναφορά, κύριε Υπουργέ, οι ενώσεις των αστυνομικών και λένε για ιδεοληπτικές συμπεριφορές</w:t>
      </w:r>
      <w:r>
        <w:rPr>
          <w:rFonts w:eastAsia="Times New Roman"/>
          <w:szCs w:val="24"/>
        </w:rPr>
        <w:t>,</w:t>
      </w:r>
      <w:r>
        <w:rPr>
          <w:rFonts w:eastAsia="Times New Roman"/>
          <w:szCs w:val="24"/>
        </w:rPr>
        <w:t xml:space="preserve"> που τους αποτρέπ</w:t>
      </w:r>
      <w:r>
        <w:rPr>
          <w:rFonts w:eastAsia="Times New Roman"/>
          <w:szCs w:val="24"/>
        </w:rPr>
        <w:t>ουν</w:t>
      </w:r>
      <w:r>
        <w:rPr>
          <w:rFonts w:eastAsia="Times New Roman"/>
          <w:szCs w:val="24"/>
        </w:rPr>
        <w:t xml:space="preserve"> από την άσκησ</w:t>
      </w:r>
      <w:r>
        <w:rPr>
          <w:rFonts w:eastAsia="Times New Roman"/>
          <w:szCs w:val="24"/>
        </w:rPr>
        <w:t>η των καθηκόντων τους</w:t>
      </w:r>
      <w:r>
        <w:rPr>
          <w:rFonts w:eastAsia="Times New Roman"/>
          <w:szCs w:val="24"/>
        </w:rPr>
        <w:t>,</w:t>
      </w:r>
      <w:r>
        <w:rPr>
          <w:rFonts w:eastAsia="Times New Roman"/>
          <w:szCs w:val="24"/>
        </w:rPr>
        <w:t xml:space="preserve"> που δεν είναι τίποτα άλλο παρά η προστασία των πολιτών.</w:t>
      </w:r>
    </w:p>
    <w:p w14:paraId="100815E2"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Στο σημείο αυτό θα ήθελα να σημειώσω ότι είναι γεγονός ότι τα Σώματα Ασφαλείας και ειδικά η Αστυνομία έχει επιδείξει ιδιαίτερο ζήλο στο θέμα της προστασίας των πολιτών, αλλά του</w:t>
      </w:r>
      <w:r>
        <w:rPr>
          <w:rFonts w:eastAsia="Times New Roman"/>
          <w:szCs w:val="24"/>
        </w:rPr>
        <w:t>ς λείπουν βέβαια τα βασικά, οχήματα εξοπλισμός και έχουμε και συμβάντα</w:t>
      </w:r>
      <w:r>
        <w:rPr>
          <w:rFonts w:eastAsia="Times New Roman"/>
          <w:szCs w:val="24"/>
        </w:rPr>
        <w:t>,</w:t>
      </w:r>
      <w:r>
        <w:rPr>
          <w:rFonts w:eastAsia="Times New Roman"/>
          <w:szCs w:val="24"/>
        </w:rPr>
        <w:t xml:space="preserve"> όπως αυτό που έγινε στο Αίγιο τις προάλλες</w:t>
      </w:r>
      <w:r>
        <w:rPr>
          <w:rFonts w:eastAsia="Times New Roman"/>
          <w:szCs w:val="24"/>
        </w:rPr>
        <w:t>,</w:t>
      </w:r>
      <w:r>
        <w:rPr>
          <w:rFonts w:eastAsia="Times New Roman"/>
          <w:szCs w:val="24"/>
        </w:rPr>
        <w:t xml:space="preserve"> που δεκαπεντάχρονος μαχαίρωσε αστυνομικό</w:t>
      </w:r>
      <w:r>
        <w:rPr>
          <w:rFonts w:eastAsia="Times New Roman"/>
          <w:szCs w:val="24"/>
        </w:rPr>
        <w:t>,</w:t>
      </w:r>
      <w:r>
        <w:rPr>
          <w:rFonts w:eastAsia="Times New Roman"/>
          <w:szCs w:val="24"/>
        </w:rPr>
        <w:t xml:space="preserve"> όταν του ζητήθηκε να σταματήσει για έλεγχο. </w:t>
      </w:r>
    </w:p>
    <w:p w14:paraId="100815E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w:t>
      </w:r>
      <w:r>
        <w:rPr>
          <w:rFonts w:eastAsia="Times New Roman" w:cs="Times New Roman"/>
          <w:szCs w:val="24"/>
        </w:rPr>
        <w:t>υ ομιλίας του κυρίου Βουλευτή)</w:t>
      </w:r>
    </w:p>
    <w:p w14:paraId="100815E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Τελειώνω.</w:t>
      </w:r>
    </w:p>
    <w:p w14:paraId="100815E5"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Τα πεζοδρόμια δεν είναι ασφαλή ούτε για τα ίδια τα όργανα της τάξης. Είναι σημαντικό να αντιμετωπίσουμε την πραγματικότητα.</w:t>
      </w:r>
    </w:p>
    <w:p w14:paraId="100815E6"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Θα ήθελα, λοιπόν, να μας γνωρίσετε πώς σκοπεύετε να αντιμετωπίσετε την αύξησης της παραβατι</w:t>
      </w:r>
      <w:r>
        <w:rPr>
          <w:rFonts w:eastAsia="Times New Roman"/>
          <w:szCs w:val="24"/>
        </w:rPr>
        <w:t xml:space="preserve">κότητας χαμηλού ρίσκου. Ποιος είναι ο κεντρικός σχεδιασμός όσον αφορά την παραβατικότητα; Ποιες θα είναι οι ενέργειές σας όσον αφορά στην προστασία των πολιτών στην καθημερινότητά τους και ποια είναι τα κριτήρια με τα οποία προέβη η Κυβέρνηση στη σύμπτυξη </w:t>
      </w:r>
      <w:r>
        <w:rPr>
          <w:rFonts w:eastAsia="Times New Roman"/>
          <w:szCs w:val="24"/>
        </w:rPr>
        <w:t xml:space="preserve">των αστυνομικών τμημάτων; Είναι γεωγραφικά; Δεν έχουμε καταλάβει. </w:t>
      </w:r>
    </w:p>
    <w:p w14:paraId="100815E7"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Ευχαριστώ.</w:t>
      </w:r>
    </w:p>
    <w:p w14:paraId="100815E8"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έχετε τον λόγο.</w:t>
      </w:r>
    </w:p>
    <w:p w14:paraId="100815E9"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b/>
          <w:szCs w:val="24"/>
        </w:rPr>
        <w:t xml:space="preserve">ΝΙΚΟΛΑΟΣ ΤΟΣΚΑΣ (Αναπληρωτής Υπουργός </w:t>
      </w:r>
      <w:r>
        <w:rPr>
          <w:rFonts w:eastAsia="Times New Roman"/>
          <w:b/>
          <w:szCs w:val="24"/>
        </w:rPr>
        <w:t>Εσωτερικών και Διοικητικής Ανασυγκρότησης</w:t>
      </w:r>
      <w:r>
        <w:rPr>
          <w:rFonts w:eastAsia="Times New Roman"/>
          <w:b/>
          <w:szCs w:val="24"/>
        </w:rPr>
        <w:t xml:space="preserve">): </w:t>
      </w:r>
      <w:r>
        <w:rPr>
          <w:rFonts w:eastAsia="Times New Roman"/>
          <w:szCs w:val="24"/>
        </w:rPr>
        <w:t>Κύριε Πρόεδρε, κύριε Φωτήλα, το</w:t>
      </w:r>
      <w:r>
        <w:rPr>
          <w:rFonts w:eastAsia="Times New Roman"/>
          <w:szCs w:val="24"/>
        </w:rPr>
        <w:t xml:space="preserve"> νόημα της ερώτησής σας, τουλάχιστον της γραπτής ερώτησής σας, είναι ότι έχει αυξηθεί η παραβατικότητα στις χαμηλού ρίσκου –έτσι αναγράφετε- παραβάσεις και επομένως τι γίνεται με αυτό το ζήτημα, αν ερμηνεύω σωστά. </w:t>
      </w:r>
    </w:p>
    <w:p w14:paraId="100815EA"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Ακριβώς η αναδιοργάνωση η οποία βρίσκεται</w:t>
      </w:r>
      <w:r>
        <w:rPr>
          <w:rFonts w:eastAsia="Times New Roman"/>
          <w:szCs w:val="24"/>
        </w:rPr>
        <w:t xml:space="preserve"> σε εξέλιξη εκεί επικεντρώνεται. Γιατί τι έγινε και τι γινόταν μέχρι τώρα; Φτιάχνανε και φτιάχνανε οι προηγούμενες κυβερνήσεις αστυνομικά τμήματα παντού</w:t>
      </w:r>
      <w:r>
        <w:rPr>
          <w:rFonts w:eastAsia="Times New Roman"/>
          <w:szCs w:val="24"/>
        </w:rPr>
        <w:t>,</w:t>
      </w:r>
      <w:r>
        <w:rPr>
          <w:rFonts w:eastAsia="Times New Roman"/>
          <w:szCs w:val="24"/>
        </w:rPr>
        <w:t xml:space="preserve"> για να ικανοποιηθούν προφανώς ρουσφετολογικές και άλλες επιδιώξεις</w:t>
      </w:r>
      <w:r>
        <w:rPr>
          <w:rFonts w:eastAsia="Times New Roman"/>
          <w:szCs w:val="24"/>
        </w:rPr>
        <w:t>,</w:t>
      </w:r>
      <w:r>
        <w:rPr>
          <w:rFonts w:eastAsia="Times New Roman"/>
          <w:szCs w:val="24"/>
        </w:rPr>
        <w:t xml:space="preserve"> και η αστυνόμευση μειωνόταν. </w:t>
      </w:r>
    </w:p>
    <w:p w14:paraId="100815EB" w14:textId="77777777" w:rsidR="00BF7D21" w:rsidRDefault="003642EA">
      <w:pPr>
        <w:tabs>
          <w:tab w:val="left" w:pos="2608"/>
        </w:tabs>
        <w:spacing w:after="0" w:line="600" w:lineRule="auto"/>
        <w:ind w:firstLine="720"/>
        <w:contextualSpacing/>
        <w:jc w:val="both"/>
        <w:rPr>
          <w:rFonts w:eastAsia="Times New Roman"/>
          <w:szCs w:val="24"/>
        </w:rPr>
      </w:pPr>
      <w:r>
        <w:rPr>
          <w:rFonts w:eastAsia="Times New Roman"/>
          <w:szCs w:val="24"/>
        </w:rPr>
        <w:t>Προστατεύτηκαν τα υψηλού ρίσκου σημεία, τράπεζες, σο</w:t>
      </w:r>
      <w:r>
        <w:rPr>
          <w:rFonts w:eastAsia="Times New Roman"/>
          <w:szCs w:val="24"/>
        </w:rPr>
        <w:t>υ</w:t>
      </w:r>
      <w:r>
        <w:rPr>
          <w:rFonts w:eastAsia="Times New Roman"/>
          <w:szCs w:val="24"/>
        </w:rPr>
        <w:t>περμάρκετ κ</w:t>
      </w:r>
      <w:r>
        <w:rPr>
          <w:rFonts w:eastAsia="Times New Roman"/>
          <w:szCs w:val="24"/>
        </w:rPr>
        <w:t>.</w:t>
      </w:r>
      <w:r>
        <w:rPr>
          <w:rFonts w:eastAsia="Times New Roman"/>
          <w:szCs w:val="24"/>
        </w:rPr>
        <w:t>λπ. -και δική μας επιδίωξη είναι να προστατευ</w:t>
      </w:r>
      <w:r>
        <w:rPr>
          <w:rFonts w:eastAsia="Times New Roman"/>
          <w:szCs w:val="24"/>
        </w:rPr>
        <w:t>θ</w:t>
      </w:r>
      <w:r>
        <w:rPr>
          <w:rFonts w:eastAsia="Times New Roman"/>
          <w:szCs w:val="24"/>
        </w:rPr>
        <w:t>ούν όλοι οι χώροι- και βρισκόταν πιο εκτεθειμένος ο απλός πολίτης που κινείτο στο πεζοδρόμιο και λόγω της γενικότερης κρίσης τόσα χρόνια αυξήθηκε</w:t>
      </w:r>
      <w:r>
        <w:rPr>
          <w:rFonts w:eastAsia="Times New Roman"/>
          <w:szCs w:val="24"/>
        </w:rPr>
        <w:t xml:space="preserve"> η χαμηλή παραβατικότητα. Αυτή είναι η πραγματικότητα.</w:t>
      </w:r>
    </w:p>
    <w:p w14:paraId="100815E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Εμείς ε</w:t>
      </w:r>
      <w:r>
        <w:rPr>
          <w:rFonts w:eastAsia="Times New Roman" w:cs="Times New Roman"/>
          <w:szCs w:val="24"/>
        </w:rPr>
        <w:t>πιδιώκουμε να μειώσουμε τα πολλά αστυνομικά τμήματα. Στην Πάτρα από πέντε γίνονται δύο, όπως γράφεται, ακριβώς για να βγουν περισσότεροι αστυνομικοί στο πεζοδρόμιο.</w:t>
      </w:r>
    </w:p>
    <w:p w14:paraId="100815E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Επιδιώκουμε να αφαιρεθούν από</w:t>
      </w:r>
      <w:r>
        <w:rPr>
          <w:rFonts w:eastAsia="Times New Roman" w:cs="Times New Roman"/>
          <w:szCs w:val="24"/>
        </w:rPr>
        <w:t xml:space="preserve"> την προστασία προσώπων αστυνομικοί και άρχισε ήδη η απόσυρση, προκειμένου να ενισχυθεί η αστυνόμευση μέσω της Άμεσης Δράσης, μέσω της μεγαλύτερης αστυνόμευσης του κέντρου των πόλεων και της αστυνόμευσης προβληματικών περιοχών.</w:t>
      </w:r>
    </w:p>
    <w:p w14:paraId="100815E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είναι η επιδίωξη. Παρ’ </w:t>
      </w:r>
      <w:r>
        <w:rPr>
          <w:rFonts w:eastAsia="Times New Roman" w:cs="Times New Roman"/>
          <w:szCs w:val="24"/>
        </w:rPr>
        <w:t xml:space="preserve">ότι τα τελευταία χρόνια, όπως είπα και πριν, έχουν καταργηθεί οργανικές θέσεις, για τρία χρόνια δεν έμπαιναν στις σχολές δόκιμοι αστυφύλακες, δημιουργείται εκεί που υπάρχει πρόβλημα, όπως στη δυτική Αχαΐα, στην περιοχή σας,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α</w:t>
      </w:r>
      <w:r>
        <w:rPr>
          <w:rFonts w:eastAsia="Times New Roman" w:cs="Times New Roman"/>
          <w:szCs w:val="24"/>
        </w:rPr>
        <w:t xml:space="preserve">σφαλείας. Αυτές είναι </w:t>
      </w:r>
      <w:r>
        <w:rPr>
          <w:rFonts w:eastAsia="Times New Roman" w:cs="Times New Roman"/>
          <w:szCs w:val="24"/>
        </w:rPr>
        <w:t>οι επιδιώξεις μας.</w:t>
      </w:r>
    </w:p>
    <w:p w14:paraId="100815E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 ξέρετε κάτι; Το να λέμε πολλά λόγια είναι το πιο εύκολο πράγμα. Όμως, επί είκοσι πέντε χρόνια δεν είχε γίνει καμ</w:t>
      </w:r>
      <w:r>
        <w:rPr>
          <w:rFonts w:eastAsia="Times New Roman" w:cs="Times New Roman"/>
          <w:szCs w:val="24"/>
        </w:rPr>
        <w:t>μ</w:t>
      </w:r>
      <w:r>
        <w:rPr>
          <w:rFonts w:eastAsia="Times New Roman" w:cs="Times New Roman"/>
          <w:szCs w:val="24"/>
        </w:rPr>
        <w:t>ιά επιχείρηση, καθώς αναφερθήκατε στα Εξάρχεια. Εμείς τολμήσαμε αστυνομική επιχείρηση οργανωμένη, κατά τη</w:t>
      </w:r>
      <w:r>
        <w:rPr>
          <w:rFonts w:eastAsia="Times New Roman" w:cs="Times New Roman"/>
          <w:szCs w:val="24"/>
        </w:rPr>
        <w:t xml:space="preserve"> διάρκεια της οποίας συνελήφθησαν τα κεφάλια της αλβανικής μαφίας των ναρκωτικών στην περιοχή. Κανένας δεν το είχε τολμήσει και κανένας δεν είχε πετύχει κάτι τέτοιο. Είχε γίνει κάτι άλλο, η είσοδος των ΜΑΤ με τις κάμερες προ-τοποθετημένες για δημιουργία εν</w:t>
      </w:r>
      <w:r>
        <w:rPr>
          <w:rFonts w:eastAsia="Times New Roman" w:cs="Times New Roman"/>
          <w:szCs w:val="24"/>
        </w:rPr>
        <w:t>τυπώσεων, η οποία μετά από δυο ώρες ή την επόμενη ημέρα δεν είχε καμ</w:t>
      </w:r>
      <w:r>
        <w:rPr>
          <w:rFonts w:eastAsia="Times New Roman" w:cs="Times New Roman"/>
          <w:szCs w:val="24"/>
        </w:rPr>
        <w:t>μ</w:t>
      </w:r>
      <w:r>
        <w:rPr>
          <w:rFonts w:eastAsia="Times New Roman" w:cs="Times New Roman"/>
          <w:szCs w:val="24"/>
        </w:rPr>
        <w:t>ιά αξία.</w:t>
      </w:r>
    </w:p>
    <w:p w14:paraId="100815F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Τέτοιες επιχειρήσεις εντυπωσιασμού είναι μακριά από την αντίληψή μας. Στην αντίληψή μας είναι επιχειρήσεις με ρεαλισμό, με επιδιώξεις, με σωστή οργάνωση, με σωστό σχεδιασμό, με σ</w:t>
      </w:r>
      <w:r>
        <w:rPr>
          <w:rFonts w:eastAsia="Times New Roman" w:cs="Times New Roman"/>
          <w:szCs w:val="24"/>
        </w:rPr>
        <w:t>ωστούς στόχους και τα αποτελέσματα έχουν αρχίσει. Αν περιμένετε θαύματα, όμως, λυπάμαι, αλλά δεν είναι τόσο εύκολο</w:t>
      </w:r>
      <w:r>
        <w:rPr>
          <w:rFonts w:eastAsia="Times New Roman" w:cs="Times New Roman"/>
          <w:szCs w:val="24"/>
        </w:rPr>
        <w:t>,</w:t>
      </w:r>
      <w:r>
        <w:rPr>
          <w:rFonts w:eastAsia="Times New Roman" w:cs="Times New Roman"/>
          <w:szCs w:val="24"/>
        </w:rPr>
        <w:t xml:space="preserve"> τη στιγμή που τόσα χρόνια «κουκουλώνονταν» τα προβλήματα, σπρώχνονταν κάτω από το «χαλί» των Εξαρχείων τα προβλήματα όλης της πόλης, προκειμ</w:t>
      </w:r>
      <w:r>
        <w:rPr>
          <w:rFonts w:eastAsia="Times New Roman" w:cs="Times New Roman"/>
          <w:szCs w:val="24"/>
        </w:rPr>
        <w:t>ένου να ξεμπερδεύουν οι προηγούμενες κυβερνήσεις από την αντιμετώπιση των προβλημάτων.</w:t>
      </w:r>
    </w:p>
    <w:p w14:paraId="100815F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ήδη εξαντλήσατε τον χρόνο της πρωτολογίας σας.</w:t>
      </w:r>
    </w:p>
    <w:p w14:paraId="100815F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w:t>
      </w:r>
      <w:r>
        <w:rPr>
          <w:rFonts w:eastAsia="Times New Roman" w:cs="Times New Roman"/>
          <w:b/>
          <w:szCs w:val="24"/>
        </w:rPr>
        <w:t>ότησης):</w:t>
      </w:r>
      <w:r>
        <w:rPr>
          <w:rFonts w:eastAsia="Times New Roman" w:cs="Times New Roman"/>
          <w:szCs w:val="24"/>
        </w:rPr>
        <w:t xml:space="preserve"> Εμείς προσπαθούμε σ’ αυτόν τον τομέα και το βλέπετε.</w:t>
      </w:r>
    </w:p>
    <w:p w14:paraId="100815F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Φωτήλα, έχετε τον λόγο για τη δευτερολογία σας.</w:t>
      </w:r>
    </w:p>
    <w:p w14:paraId="100815F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Ευχαριστώ, κύριε Πρόεδρε.</w:t>
      </w:r>
    </w:p>
    <w:p w14:paraId="100815F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 αρχάς θέλω να πω ότι δεν ξέρω κατά πόσο τα </w:t>
      </w:r>
      <w:r>
        <w:rPr>
          <w:rFonts w:eastAsia="Times New Roman" w:cs="Times New Roman"/>
          <w:szCs w:val="24"/>
        </w:rPr>
        <w:t>πράγματα πηγαίνουν καλύτερα. Πάντως, αυτή τη στιγμή που μιλάμε η ΕΛΑΣ ζητάει να μην υπάρχουν δρομολόγια των τρόλεϊ από το Πολυτεχνείο.</w:t>
      </w:r>
    </w:p>
    <w:p w14:paraId="100815F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Αρχικά, θα ήθελα να σημειώσω ότι η ΕΛΑΣ για το πρώτο εξάμηνο του 2016 δεν έχει ανακοινώσει επίσημα τα στοιχεία αναφορικά </w:t>
      </w:r>
      <w:r>
        <w:rPr>
          <w:rFonts w:eastAsia="Times New Roman" w:cs="Times New Roman"/>
          <w:szCs w:val="24"/>
        </w:rPr>
        <w:t xml:space="preserve">με την παραβατικότητα και αυτό είναι κάτι που δεν έχει γίνει ποτέ ξανά και γεννά πολλά ερωτηματικά. </w:t>
      </w:r>
    </w:p>
    <w:p w14:paraId="100815F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Σχετικά με το θέμα της ενίσχυσης των περιπολιών, κύριε Υπουργέ, έχετε αντιληφθεί υπό ποιες συνθήκες εργάζονται οι αστυνομικοί μας στους δρόμους; Σύμφωνα με</w:t>
      </w:r>
      <w:r>
        <w:rPr>
          <w:rFonts w:eastAsia="Times New Roman" w:cs="Times New Roman"/>
          <w:szCs w:val="24"/>
        </w:rPr>
        <w:t xml:space="preserve"> τα στατιστικά στοιχεία για τα περιστατικά που παρουσιάσαμε νωρίτερα, δεν νομίζω ότι υπάρχει έστω και ένας συνάδελφος σ’ αυτή την Αίθουσα που πιστεύει ότι</w:t>
      </w:r>
      <w:r>
        <w:rPr>
          <w:rFonts w:eastAsia="Times New Roman" w:cs="Times New Roman"/>
          <w:szCs w:val="24"/>
        </w:rPr>
        <w:t>,</w:t>
      </w:r>
      <w:r>
        <w:rPr>
          <w:rFonts w:eastAsia="Times New Roman" w:cs="Times New Roman"/>
          <w:szCs w:val="24"/>
        </w:rPr>
        <w:t xml:space="preserve"> επειδή θα δουν έναν αστυνομικό οι επίδοξοι ληστές, θα αποτραπεί η πράξη και η όποια παρανομία.</w:t>
      </w:r>
    </w:p>
    <w:p w14:paraId="100815F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Μόλις</w:t>
      </w:r>
      <w:r>
        <w:rPr>
          <w:rFonts w:eastAsia="Times New Roman" w:cs="Times New Roman"/>
          <w:szCs w:val="24"/>
        </w:rPr>
        <w:t xml:space="preserve"> πρόσφατα σχετικά δημοσιεύματα κάνουν λόγο για την ανάγκη σε εξοπλισμό, όπως αλεξίσφαιρα που πρέπει να έχουν οι αστυνομικοί και που δεν έχουν και που πολλές φορές αγοράζουν μόνοι τους. Όμως, νομίζω ότι όλη η προσωπική φρουρά του κ. Τσίπρα και φαντάζομαι κα</w:t>
      </w:r>
      <w:r>
        <w:rPr>
          <w:rFonts w:eastAsia="Times New Roman" w:cs="Times New Roman"/>
          <w:szCs w:val="24"/>
        </w:rPr>
        <w:t xml:space="preserve">ι του κ. Πολάκη σε λίγο θα έχουν αλεξίσφαιρα. </w:t>
      </w:r>
    </w:p>
    <w:p w14:paraId="100815F9"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Επίσης, για πρώτη φορά στην ιστορία από τη Μεταπολίτευση και ύστερα η Ηρώδου Αττικού είναι κλειστή για να περνάει ο κόσμος. Δεν έχει συμβεί ξανά αυτό ποτέ.</w:t>
      </w:r>
    </w:p>
    <w:p w14:paraId="100815FA"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η τακτική κλεφτοπολέμου που ακολουθείται από παράνομες ομάδες κουκουλοφόρων, όπως βλέπουμε τακτικά στο </w:t>
      </w:r>
      <w:r>
        <w:rPr>
          <w:rFonts w:eastAsia="Times New Roman" w:cs="Times New Roman"/>
          <w:szCs w:val="24"/>
        </w:rPr>
        <w:t>«</w:t>
      </w:r>
      <w:r>
        <w:rPr>
          <w:rFonts w:eastAsia="Times New Roman" w:cs="Times New Roman"/>
          <w:szCs w:val="24"/>
        </w:rPr>
        <w:t>άβατο</w:t>
      </w:r>
      <w:r>
        <w:rPr>
          <w:rFonts w:eastAsia="Times New Roman" w:cs="Times New Roman"/>
          <w:szCs w:val="24"/>
        </w:rPr>
        <w:t>»</w:t>
      </w:r>
      <w:r>
        <w:rPr>
          <w:rFonts w:eastAsia="Times New Roman" w:cs="Times New Roman"/>
          <w:szCs w:val="24"/>
        </w:rPr>
        <w:t xml:space="preserve"> των Εξαρχείων, αλλά και σε τυφλές επιθέσεις, όπως, για παράδειγμα, σε γραφεία πολιτικών κομμάτων, στη Μονή Πετράκη, στα γραφεία της </w:t>
      </w:r>
      <w:r>
        <w:rPr>
          <w:rFonts w:eastAsia="Times New Roman" w:cs="Times New Roman"/>
          <w:szCs w:val="24"/>
          <w:lang w:val="en-US"/>
        </w:rPr>
        <w:t>Football</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πραγματικά δημιουργεί σοβαρές ενστάσεις για το αν το μέτρο της ενίσχυσης των περιπολιών από μόνο του μπορεί να βοηθήσει την αύξηση του αισθήματος της ασφαλείας.</w:t>
      </w:r>
    </w:p>
    <w:p w14:paraId="100815F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Φυσικά, αντιλαμβάνεστε ότι το να μπούμε σε διάλογο με τις συλλογικότητες του «</w:t>
      </w:r>
      <w:r>
        <w:rPr>
          <w:rFonts w:eastAsia="Times New Roman" w:cs="Times New Roman"/>
          <w:szCs w:val="24"/>
        </w:rPr>
        <w:t>αβάτου», όπως έχετε δηλώσει –το έχω εδώ, μπορώ να το καταθέσω και στα Πρακτικά- σε συνέντευξή σας, δεν οδηγεί πουθενά. Αντίθετα, συμβάλλει στη νομιμοποίησή τους το να πούμε ότι «έχω καλέσει τις συλλογικότητες από τα Εξάρχεια να συζητήσουμε».</w:t>
      </w:r>
    </w:p>
    <w:p w14:paraId="100815F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Πριν από λίγο </w:t>
      </w:r>
      <w:r>
        <w:rPr>
          <w:rFonts w:eastAsia="Times New Roman" w:cs="Times New Roman"/>
          <w:szCs w:val="24"/>
        </w:rPr>
        <w:t>καιρό, προχθές, είδαμε μπαχαλάκηδες να διώχνουν τους εμπόρους των ναρκωτικών</w:t>
      </w:r>
      <w:r>
        <w:rPr>
          <w:rFonts w:eastAsia="Times New Roman" w:cs="Times New Roman"/>
          <w:szCs w:val="24"/>
        </w:rPr>
        <w:t>,</w:t>
      </w:r>
      <w:r>
        <w:rPr>
          <w:rFonts w:eastAsia="Times New Roman" w:cs="Times New Roman"/>
          <w:szCs w:val="24"/>
        </w:rPr>
        <w:t xml:space="preserve"> μετά από την τρομερ</w:t>
      </w:r>
      <w:r>
        <w:rPr>
          <w:rFonts w:eastAsia="Times New Roman" w:cs="Times New Roman"/>
          <w:szCs w:val="24"/>
        </w:rPr>
        <w:t>ά</w:t>
      </w:r>
      <w:r>
        <w:rPr>
          <w:rFonts w:eastAsia="Times New Roman" w:cs="Times New Roman"/>
          <w:szCs w:val="24"/>
        </w:rPr>
        <w:t xml:space="preserve"> επιτυχή επιχείρηση, στην οποία αναφερθήκατε. Χθες είδαμε πάλι να τους διώχνουν οι μπαχαλάκηδες μόνοι τους. Το είδαμε κι αυτό.</w:t>
      </w:r>
    </w:p>
    <w:p w14:paraId="100815F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Εδώ χρειάζεται, λοιπόν, ένα ολο</w:t>
      </w:r>
      <w:r>
        <w:rPr>
          <w:rFonts w:eastAsia="Times New Roman" w:cs="Times New Roman"/>
          <w:szCs w:val="24"/>
        </w:rPr>
        <w:t>κληρωμένο σχέδιο</w:t>
      </w:r>
      <w:r>
        <w:rPr>
          <w:rFonts w:eastAsia="Times New Roman" w:cs="Times New Roman"/>
          <w:szCs w:val="24"/>
        </w:rPr>
        <w:t>,</w:t>
      </w:r>
      <w:r>
        <w:rPr>
          <w:rFonts w:eastAsia="Times New Roman" w:cs="Times New Roman"/>
          <w:szCs w:val="24"/>
        </w:rPr>
        <w:t xml:space="preserve"> για να σταματήσουν οι παλινωδίες, γιατί πάλι την πληρώνουν οι πολίτες.</w:t>
      </w:r>
    </w:p>
    <w:p w14:paraId="100815F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Ανακοινώσατε πρόσφατα τη σύμπτυξη των αστυνομικών τμημάτων -να πω και δύο λόγια για την Πάτρα- από πέντε σε δύο αστυνομικά τμήματα, τη στιγμή που όλοι οι φορείς ζητούν</w:t>
      </w:r>
      <w:r>
        <w:rPr>
          <w:rFonts w:eastAsia="Times New Roman" w:cs="Times New Roman"/>
          <w:szCs w:val="24"/>
        </w:rPr>
        <w:t xml:space="preserve"> τουλάχιστον ένα επιπλέον αστυνομικό τμήμα.</w:t>
      </w:r>
    </w:p>
    <w:p w14:paraId="100815FF" w14:textId="77777777" w:rsidR="00BF7D21" w:rsidRDefault="003642EA">
      <w:pPr>
        <w:spacing w:after="0" w:line="600" w:lineRule="auto"/>
        <w:contextualSpacing/>
        <w:jc w:val="both"/>
        <w:rPr>
          <w:rFonts w:eastAsia="Times New Roman" w:cs="Times New Roman"/>
          <w:szCs w:val="24"/>
        </w:rPr>
      </w:pPr>
      <w:r>
        <w:rPr>
          <w:rFonts w:eastAsia="Times New Roman" w:cs="Times New Roman"/>
          <w:szCs w:val="24"/>
        </w:rPr>
        <w:t>Να σας θυμίσω ότι μιλάμε για την τρίτη μεγαλύτερη πόλη όλης της Ελλάδας, για την πόλη με το μεγαλύτερο λιμάνι, πόρτα προς τη Δύση, στη δυτική Ελλάδα, μια πόλη με ένα λιμάνι</w:t>
      </w:r>
      <w:r>
        <w:rPr>
          <w:rFonts w:eastAsia="Times New Roman" w:cs="Times New Roman"/>
          <w:szCs w:val="24"/>
        </w:rPr>
        <w:t>,</w:t>
      </w:r>
      <w:r>
        <w:rPr>
          <w:rFonts w:eastAsia="Times New Roman" w:cs="Times New Roman"/>
          <w:szCs w:val="24"/>
        </w:rPr>
        <w:t xml:space="preserve"> που στο παρελθόν συγκέντρωσε τα καραβά</w:t>
      </w:r>
      <w:r>
        <w:rPr>
          <w:rFonts w:eastAsia="Times New Roman" w:cs="Times New Roman"/>
          <w:szCs w:val="24"/>
        </w:rPr>
        <w:t xml:space="preserve">νια ψυχών για μια διέξοδο προς την Ευρώπη, που έχουν αρχίσει ξανά να κάνουν την εμφάνισή τους. </w:t>
      </w:r>
    </w:p>
    <w:p w14:paraId="1008160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όσο το προσφυγικό συνεχίζει να μην ελέγχεται, με κάνει να αναρωτιέμαι εάν οι μελλοντικές ανάγκες της πόλης έχουν ληφθεί υπ’ όψιν στον σχεδιασμό σ</w:t>
      </w:r>
      <w:r>
        <w:rPr>
          <w:rFonts w:eastAsia="Times New Roman" w:cs="Times New Roman"/>
          <w:szCs w:val="24"/>
        </w:rPr>
        <w:t>ας.  Πώς είναι δυνατόν να αποφασίζετε τη μείωση των αστυνομικών τμημάτων χωρίς γεωγραφικά όρια για το καθένα και πώς αυτά θα αστυνομεύσουν, για παράδειγμα, τις φυλακές Αγίου Στεφάνου; Γιατί εκεί το πάτε. Έχετε γνώση των αποστάσεων;</w:t>
      </w:r>
    </w:p>
    <w:p w14:paraId="1008160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Ορθά δημιουργείτε Τμήμα </w:t>
      </w:r>
      <w:r>
        <w:rPr>
          <w:rFonts w:eastAsia="Times New Roman" w:cs="Times New Roman"/>
          <w:szCs w:val="24"/>
        </w:rPr>
        <w:t>Ασφαλείας στην περιοχή Κάτω Αχαΐας. Ήταν αίτημα χρόνων. Αλλά περιμένετε να το στελεχώσουν οι υπάρχοντες αστυνομικοί; Χρειάζονται τουλάχιστον σαράντα θέσεις για ένα τμήμα. Πού θα τους βρείτε; Γνωρίζετε ότι οι αστυνομικοί βρίσκονται ήδη υπό μεγάλη πίεση;</w:t>
      </w:r>
    </w:p>
    <w:p w14:paraId="1008160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ερωτώ, λοιπόν, και κλείνω: Ποιος είναι ο σχεδιασμός σας για τα παραπάνω θέματα που θίξαμε</w:t>
      </w:r>
      <w:r>
        <w:rPr>
          <w:rFonts w:eastAsia="Times New Roman" w:cs="Times New Roman"/>
          <w:szCs w:val="24"/>
        </w:rPr>
        <w:t xml:space="preserve">, </w:t>
      </w:r>
      <w:r>
        <w:rPr>
          <w:rFonts w:eastAsia="Times New Roman" w:cs="Times New Roman"/>
          <w:szCs w:val="24"/>
        </w:rPr>
        <w:t xml:space="preserve">συγκεκριμένα όμως, κύριε Υπουργέ; Και δώστε μας ένα χρονοδιάγραμμα. </w:t>
      </w:r>
    </w:p>
    <w:p w14:paraId="10081603"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0081604"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Ιάσ</w:t>
      </w:r>
      <w:r>
        <w:rPr>
          <w:rFonts w:eastAsia="Times New Roman" w:cs="Times New Roman"/>
          <w:szCs w:val="24"/>
        </w:rPr>
        <w:t>ο</w:t>
      </w:r>
      <w:r>
        <w:rPr>
          <w:rFonts w:eastAsia="Times New Roman" w:cs="Times New Roman"/>
          <w:szCs w:val="24"/>
        </w:rPr>
        <w:t>ν</w:t>
      </w:r>
      <w:r>
        <w:rPr>
          <w:rFonts w:eastAsia="Times New Roman" w:cs="Times New Roman"/>
          <w:szCs w:val="24"/>
        </w:rPr>
        <w:t>ας</w:t>
      </w:r>
      <w:r>
        <w:rPr>
          <w:rFonts w:eastAsia="Times New Roman" w:cs="Times New Roman"/>
          <w:szCs w:val="24"/>
        </w:rPr>
        <w:t xml:space="preserve"> Φωτήλας καταθέτει για τα Πρακτικά το προανα</w:t>
      </w:r>
      <w:r>
        <w:rPr>
          <w:rFonts w:eastAsia="Times New Roman" w:cs="Times New Roman"/>
          <w:szCs w:val="24"/>
        </w:rPr>
        <w:t xml:space="preserve">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008160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Φωτήλα. </w:t>
      </w:r>
    </w:p>
    <w:p w14:paraId="1008160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10081607"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ΝΙΚΟΛΑΟΣ ΤΟΣΚΑΣ (Αναπληρωτής Υπουργό</w:t>
      </w:r>
      <w:r>
        <w:rPr>
          <w:rFonts w:eastAsia="Times New Roman" w:cs="Times New Roman"/>
          <w:b/>
          <w:szCs w:val="24"/>
        </w:rPr>
        <w:t>ς Εσωτερικών και Διοικητικής Ανασυγκρότησης):</w:t>
      </w:r>
      <w:r>
        <w:rPr>
          <w:rFonts w:eastAsia="Times New Roman" w:cs="Times New Roman"/>
          <w:szCs w:val="24"/>
        </w:rPr>
        <w:t xml:space="preserve"> Πραγματικά εκπλήσσομαι και δεν ξέρω εάν ζητάτε περαιτέρω αστυνόμευση ή ζητάτε μείωση της αστυνόμευσης. Γιατί</w:t>
      </w:r>
      <w:r>
        <w:rPr>
          <w:rFonts w:eastAsia="Times New Roman" w:cs="Times New Roman"/>
          <w:szCs w:val="24"/>
        </w:rPr>
        <w:t>,</w:t>
      </w:r>
      <w:r>
        <w:rPr>
          <w:rFonts w:eastAsia="Times New Roman" w:cs="Times New Roman"/>
          <w:szCs w:val="24"/>
        </w:rPr>
        <w:t xml:space="preserve"> όταν λέτε ότι οι πεζές περιπολίες και οι περιπολίες γενικά δεν κάνουν καλό, δεν ωφελούν στην αστυνόμ</w:t>
      </w:r>
      <w:r>
        <w:rPr>
          <w:rFonts w:eastAsia="Times New Roman" w:cs="Times New Roman"/>
          <w:szCs w:val="24"/>
        </w:rPr>
        <w:t>ευση, φαίνεται ότι αυτοί που σας συμβούλε</w:t>
      </w:r>
      <w:r>
        <w:rPr>
          <w:rFonts w:eastAsia="Times New Roman" w:cs="Times New Roman"/>
          <w:szCs w:val="24"/>
        </w:rPr>
        <w:t>υσ</w:t>
      </w:r>
      <w:r>
        <w:rPr>
          <w:rFonts w:eastAsia="Times New Roman" w:cs="Times New Roman"/>
          <w:szCs w:val="24"/>
        </w:rPr>
        <w:t>αν κοίταζαν μάλλον το δικό τους όφελος</w:t>
      </w:r>
      <w:r>
        <w:rPr>
          <w:rFonts w:eastAsia="Times New Roman" w:cs="Times New Roman"/>
          <w:szCs w:val="24"/>
        </w:rPr>
        <w:t>,</w:t>
      </w:r>
      <w:r>
        <w:rPr>
          <w:rFonts w:eastAsia="Times New Roman" w:cs="Times New Roman"/>
          <w:szCs w:val="24"/>
        </w:rPr>
        <w:t xml:space="preserve"> παρά το όφελος των πολιτών και της αστυνόμευσης. </w:t>
      </w:r>
    </w:p>
    <w:p w14:paraId="10081608"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Γιατί επιδίωξη του κρατικού μηχανισμού δεν είναι πώς θα υπάρχουν περισσότεροι διευθυντές, αρχηγοί ή περισσότεροι άνθρωποι σ</w:t>
      </w:r>
      <w:r>
        <w:rPr>
          <w:rFonts w:eastAsia="Times New Roman" w:cs="Times New Roman"/>
          <w:szCs w:val="24"/>
        </w:rPr>
        <w:t>ε γραφεία. Επιδίωξη του κρατικού μηχανισμού, τουλάχιστον για τον τομέα στον οποίο προΐσταμαι, είναι να υπάρξει καλύτερη εξυπηρέτηση του κοινωνικού συνόλου.</w:t>
      </w:r>
    </w:p>
    <w:p w14:paraId="10081609" w14:textId="77777777" w:rsidR="00BF7D21" w:rsidRDefault="003642EA">
      <w:pPr>
        <w:spacing w:after="0" w:line="600" w:lineRule="auto"/>
        <w:ind w:firstLine="720"/>
        <w:contextualSpacing/>
        <w:jc w:val="both"/>
        <w:rPr>
          <w:rFonts w:eastAsia="Times New Roman"/>
          <w:bCs/>
          <w:szCs w:val="24"/>
          <w:shd w:val="clear" w:color="auto" w:fill="FFFFFF"/>
        </w:rPr>
      </w:pPr>
      <w:r>
        <w:rPr>
          <w:rFonts w:eastAsia="Times New Roman" w:cs="Times New Roman"/>
          <w:szCs w:val="24"/>
        </w:rPr>
        <w:t xml:space="preserve">Αναφερθήκατε πριν στις </w:t>
      </w:r>
      <w:r>
        <w:rPr>
          <w:rFonts w:eastAsia="Times New Roman"/>
          <w:bCs/>
          <w:szCs w:val="24"/>
          <w:shd w:val="clear" w:color="auto" w:fill="FFFFFF"/>
        </w:rPr>
        <w:t>εξ</w:t>
      </w:r>
      <w:r>
        <w:rPr>
          <w:rFonts w:eastAsia="Times New Roman"/>
          <w:bCs/>
          <w:szCs w:val="24"/>
          <w:shd w:val="clear" w:color="auto" w:fill="FFFFFF"/>
        </w:rPr>
        <w:t>ί</w:t>
      </w:r>
      <w:r>
        <w:rPr>
          <w:rFonts w:eastAsia="Times New Roman"/>
          <w:bCs/>
          <w:szCs w:val="24"/>
          <w:shd w:val="clear" w:color="auto" w:fill="FFFFFF"/>
        </w:rPr>
        <w:t xml:space="preserve">μισι χιλιάδες οργανικές θέσεις που κατήργησαν οι προηγούμενες </w:t>
      </w:r>
      <w:r>
        <w:rPr>
          <w:rFonts w:eastAsia="Times New Roman"/>
          <w:bCs/>
          <w:szCs w:val="24"/>
          <w:shd w:val="clear" w:color="auto" w:fill="FFFFFF"/>
        </w:rPr>
        <w:t>κ</w:t>
      </w:r>
      <w:r>
        <w:rPr>
          <w:rFonts w:eastAsia="Times New Roman"/>
          <w:bCs/>
          <w:szCs w:val="24"/>
          <w:shd w:val="clear" w:color="auto" w:fill="FFFFFF"/>
        </w:rPr>
        <w:t>υβερνήσεις. Όμως, αυτή τη στιγμή εμείς επιδιώκουμε την αύξηση των περιπολιών, τις οποίες δεν θέλετε εσείς, για να μην κουραστούν κάποιοι από αυτούς οι οποίοι σας συμβούλευσαν. Εμείς θα επιδιώξουμε περισσότερες περιπολίες, περισσότερους αστυνομικούς στον δρ</w:t>
      </w:r>
      <w:r>
        <w:rPr>
          <w:rFonts w:eastAsia="Times New Roman"/>
          <w:bCs/>
          <w:szCs w:val="24"/>
          <w:shd w:val="clear" w:color="auto" w:fill="FFFFFF"/>
        </w:rPr>
        <w:t>όμο, θα βγάλουμε περισσότερους αστυνομικούς από τα γραφεία</w:t>
      </w:r>
      <w:r>
        <w:rPr>
          <w:rFonts w:eastAsia="Times New Roman"/>
          <w:bCs/>
          <w:szCs w:val="24"/>
          <w:shd w:val="clear" w:color="auto" w:fill="FFFFFF"/>
        </w:rPr>
        <w:t>,</w:t>
      </w:r>
      <w:r>
        <w:rPr>
          <w:rFonts w:eastAsia="Times New Roman"/>
          <w:bCs/>
          <w:szCs w:val="24"/>
          <w:shd w:val="clear" w:color="auto" w:fill="FFFFFF"/>
        </w:rPr>
        <w:t xml:space="preserve"> για να εξυπηρετήσουν το κοινωνικό σύνολο. Αυτό μπορεί να ξεβολεύει κάποιους</w:t>
      </w:r>
      <w:r>
        <w:rPr>
          <w:rFonts w:eastAsia="Times New Roman"/>
          <w:bCs/>
          <w:szCs w:val="24"/>
          <w:shd w:val="clear" w:color="auto" w:fill="FFFFFF"/>
        </w:rPr>
        <w:t>,</w:t>
      </w:r>
      <w:r>
        <w:rPr>
          <w:rFonts w:eastAsia="Times New Roman"/>
          <w:bCs/>
          <w:szCs w:val="24"/>
          <w:shd w:val="clear" w:color="auto" w:fill="FFFFFF"/>
        </w:rPr>
        <w:t xml:space="preserve"> αλλά εξυπηρετεί το κοινωνικό σύνολο, ευχαριστεί τους αστυνομικούς αυτούς οι οποίοι θέλουν να εξυπηρετούν το κοινωνικό σ</w:t>
      </w:r>
      <w:r>
        <w:rPr>
          <w:rFonts w:eastAsia="Times New Roman"/>
          <w:bCs/>
          <w:szCs w:val="24"/>
          <w:shd w:val="clear" w:color="auto" w:fill="FFFFFF"/>
        </w:rPr>
        <w:t xml:space="preserve">ύνολο και είναι πιστοί στον όρκο τους και σοβαροί στην αποστολή τους. Λυπάμαι εάν ξεβολευτούν και κάποιοι, αλλά αυτό είναι απόλυτα αναγκαίο. </w:t>
      </w:r>
    </w:p>
    <w:p w14:paraId="1008160A" w14:textId="77777777" w:rsidR="00BF7D21" w:rsidRDefault="003642EA">
      <w:pPr>
        <w:spacing w:after="0" w:line="600" w:lineRule="auto"/>
        <w:ind w:firstLine="720"/>
        <w:contextualSpacing/>
        <w:jc w:val="both"/>
        <w:rPr>
          <w:rFonts w:eastAsia="Times New Roman"/>
          <w:bCs/>
          <w:szCs w:val="24"/>
          <w:shd w:val="clear" w:color="auto" w:fill="FFFFFF"/>
        </w:rPr>
      </w:pPr>
      <w:r>
        <w:rPr>
          <w:rFonts w:eastAsia="Times New Roman"/>
          <w:bCs/>
          <w:szCs w:val="24"/>
          <w:shd w:val="clear" w:color="auto" w:fill="FFFFFF"/>
        </w:rPr>
        <w:t xml:space="preserve">Πάντως, εμείς κινούμαστε σε αυτή την κατεύθυνση, στην καλύτερη εξυπηρέτηση του κοινωνικού συνόλου. </w:t>
      </w:r>
    </w:p>
    <w:p w14:paraId="1008160B"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ώργιος Λαμπρούλης):</w:t>
      </w:r>
      <w:r>
        <w:rPr>
          <w:rFonts w:eastAsia="Times New Roman" w:cs="Times New Roman"/>
          <w:szCs w:val="24"/>
        </w:rPr>
        <w:t xml:space="preserve"> Ευχαριστούμε τον κύριο Υπουργό. </w:t>
      </w:r>
    </w:p>
    <w:p w14:paraId="1008160C"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1008160D"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Έχουν διανεμηθεί τα Πρακτικά της συνεδρίασης της Πέμπτης 30 Ιουνίου 2016 και ερωτάται το Σώμα εάν τα επικυρώνει. </w:t>
      </w:r>
    </w:p>
    <w:p w14:paraId="1008160E"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ΟΛΟΙ ΟΙ Β</w:t>
      </w:r>
      <w:r>
        <w:rPr>
          <w:rFonts w:eastAsia="Times New Roman" w:cs="Times New Roman"/>
          <w:b/>
          <w:szCs w:val="24"/>
        </w:rPr>
        <w:t>ΟΥΛΕΥΤΕΣ:</w:t>
      </w:r>
      <w:r>
        <w:rPr>
          <w:rFonts w:eastAsia="Times New Roman" w:cs="Times New Roman"/>
          <w:szCs w:val="24"/>
        </w:rPr>
        <w:t xml:space="preserve"> Μάλιστα, μάλιστα.</w:t>
      </w:r>
    </w:p>
    <w:p w14:paraId="1008160F"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Συνεπώς τα Πρακτικά της συνεδρίασης της Πέμπτης 30 Ιουνίου 2016 επικυρώθηκαν. </w:t>
      </w:r>
    </w:p>
    <w:p w14:paraId="10081610"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να λύσουμε τη συνεδρίαση;</w:t>
      </w:r>
    </w:p>
    <w:p w14:paraId="10081611"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0081612"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(Γεώργιος Λαμπρούλης):</w:t>
      </w:r>
      <w:r>
        <w:rPr>
          <w:rFonts w:eastAsia="Times New Roman" w:cs="Times New Roman"/>
          <w:szCs w:val="24"/>
        </w:rPr>
        <w:t xml:space="preserve"> Με τη συναίνεση του Σώματος και ώρα 13.55΄ λύεται η συνεδρίαση για </w:t>
      </w:r>
      <w:r>
        <w:rPr>
          <w:rFonts w:eastAsia="Times New Roman" w:cs="Times New Roman"/>
          <w:szCs w:val="24"/>
        </w:rPr>
        <w:t>αύριο, ημέρα</w:t>
      </w:r>
      <w:r>
        <w:rPr>
          <w:rFonts w:eastAsia="Times New Roman" w:cs="Times New Roman"/>
          <w:szCs w:val="24"/>
        </w:rPr>
        <w:t xml:space="preserve"> Παρασκευή 16 Σεπτεμβρίου 2016 και ώρα 10.00΄,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10081613" w14:textId="77777777" w:rsidR="00BF7D21" w:rsidRDefault="003642EA">
      <w:pPr>
        <w:spacing w:after="0" w:line="600" w:lineRule="auto"/>
        <w:contextualSpacing/>
        <w:jc w:val="both"/>
        <w:rPr>
          <w:rFonts w:eastAsia="Times New Roman" w:cs="Times New Roman"/>
          <w:b/>
          <w:szCs w:val="24"/>
        </w:rPr>
      </w:pPr>
      <w:r>
        <w:rPr>
          <w:rFonts w:eastAsia="Times New Roman" w:cs="Times New Roman"/>
          <w:b/>
          <w:szCs w:val="24"/>
        </w:rPr>
        <w:t>Ο ΠΡΟΕΔΡ</w:t>
      </w:r>
      <w:r>
        <w:rPr>
          <w:rFonts w:eastAsia="Times New Roman" w:cs="Times New Roman"/>
          <w:b/>
          <w:szCs w:val="24"/>
        </w:rPr>
        <w:t xml:space="preserve">ΟΣ                                                                 </w:t>
      </w:r>
      <w:r>
        <w:rPr>
          <w:rFonts w:eastAsia="Times New Roman" w:cs="Times New Roman"/>
          <w:b/>
          <w:szCs w:val="24"/>
        </w:rPr>
        <w:t xml:space="preserve">               </w:t>
      </w:r>
      <w:r>
        <w:rPr>
          <w:rFonts w:eastAsia="Times New Roman" w:cs="Times New Roman"/>
          <w:b/>
          <w:szCs w:val="24"/>
        </w:rPr>
        <w:t>ΟΙ ΓΡΑΜΜΑΤΕΙΣ</w:t>
      </w:r>
    </w:p>
    <w:p w14:paraId="10081614" w14:textId="77777777" w:rsidR="00BF7D21" w:rsidRDefault="00BF7D21">
      <w:pPr>
        <w:spacing w:after="0" w:line="600" w:lineRule="auto"/>
        <w:ind w:firstLine="720"/>
        <w:contextualSpacing/>
        <w:jc w:val="both"/>
        <w:rPr>
          <w:rFonts w:eastAsia="Times New Roman" w:cs="Times New Roman"/>
          <w:szCs w:val="24"/>
        </w:rPr>
      </w:pPr>
    </w:p>
    <w:p w14:paraId="10081615"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  </w:t>
      </w:r>
    </w:p>
    <w:p w14:paraId="10081616" w14:textId="77777777" w:rsidR="00BF7D21" w:rsidRDefault="003642EA">
      <w:pPr>
        <w:spacing w:after="0" w:line="600" w:lineRule="auto"/>
        <w:ind w:firstLine="720"/>
        <w:contextualSpacing/>
        <w:jc w:val="both"/>
        <w:rPr>
          <w:rFonts w:eastAsia="Times New Roman" w:cs="Times New Roman"/>
          <w:szCs w:val="24"/>
        </w:rPr>
      </w:pPr>
      <w:r>
        <w:rPr>
          <w:rFonts w:eastAsia="Times New Roman" w:cs="Times New Roman"/>
          <w:szCs w:val="24"/>
        </w:rPr>
        <w:t xml:space="preserve"> </w:t>
      </w:r>
    </w:p>
    <w:p w14:paraId="10081617" w14:textId="77777777" w:rsidR="00BF7D21" w:rsidRDefault="00BF7D21">
      <w:pPr>
        <w:spacing w:after="0" w:line="600" w:lineRule="auto"/>
        <w:contextualSpacing/>
        <w:jc w:val="both"/>
        <w:rPr>
          <w:rFonts w:eastAsia="Times New Roman" w:cs="Times New Roman"/>
          <w:b/>
          <w:szCs w:val="24"/>
        </w:rPr>
      </w:pPr>
    </w:p>
    <w:sectPr w:rsidR="00BF7D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ocumentProtection w:edit="trackedChanges" w:enforcement="1" w:cryptProviderType="rsaFull" w:cryptAlgorithmClass="hash" w:cryptAlgorithmType="typeAny" w:cryptAlgorithmSid="4" w:cryptSpinCount="50000" w:hash="8IG0PvpPDcMFFMrXb9a0JcSa8wE=" w:salt="cMvqSXunMLitRe1TvBYJ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21"/>
    <w:rsid w:val="003642EA"/>
    <w:rsid w:val="00364749"/>
    <w:rsid w:val="00BF7D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12A4"/>
  <w15:docId w15:val="{A23D9E90-3FBB-4EF5-A632-F9BAB396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0AE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F0A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3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314</MetadataID>
    <Session xmlns="641f345b-441b-4b81-9152-adc2e73ba5e1">Α´</Session>
    <Date xmlns="641f345b-441b-4b81-9152-adc2e73ba5e1">2016-09-14T21:00:00+00:00</Date>
    <Status xmlns="641f345b-441b-4b81-9152-adc2e73ba5e1">
      <Url>http://srv-sp1/praktika/Lists/Incoming_Metadata/EditForm.aspx?ID=314&amp;Source=/praktika/Recordings_Library/Forms/AllItems.aspx</Url>
      <Description>Δημοσιεύτηκε</Description>
    </Status>
    <Meeting xmlns="641f345b-441b-4b81-9152-adc2e73ba5e1">ΡΠΘ´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607C85-3BD9-4069-9674-81C07A01719A}">
  <ds:schemaRefs>
    <ds:schemaRef ds:uri="http://schemas.microsoft.com/office/2006/documentManagement/types"/>
    <ds:schemaRef ds:uri="http://schemas.microsoft.com/office/infopath/2007/PartnerControls"/>
    <ds:schemaRef ds:uri="http://schemas.microsoft.com/office/2006/metadata/properties"/>
    <ds:schemaRef ds:uri="http://purl.org/dc/terms/"/>
    <ds:schemaRef ds:uri="http://purl.org/dc/dcmitype/"/>
    <ds:schemaRef ds:uri="http://www.w3.org/XML/1998/namespace"/>
    <ds:schemaRef ds:uri="http://schemas.openxmlformats.org/package/2006/metadata/core-properties"/>
    <ds:schemaRef ds:uri="641f345b-441b-4b81-9152-adc2e73ba5e1"/>
    <ds:schemaRef ds:uri="http://purl.org/dc/elements/1.1/"/>
  </ds:schemaRefs>
</ds:datastoreItem>
</file>

<file path=customXml/itemProps2.xml><?xml version="1.0" encoding="utf-8"?>
<ds:datastoreItem xmlns:ds="http://schemas.openxmlformats.org/officeDocument/2006/customXml" ds:itemID="{324244D7-EE4A-47B8-8CB7-DBD4C0857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97A06-3B68-4F19-8F45-050683A22B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36585</Words>
  <Characters>197565</Characters>
  <Application>Microsoft Office Word</Application>
  <DocSecurity>0</DocSecurity>
  <Lines>1646</Lines>
  <Paragraphs>467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233683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2016-09-21T09:17:00Z</dcterms:created>
  <dcterms:modified xsi:type="dcterms:W3CDTF">2016-09-21T09:17:00Z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