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E98E0" w14:textId="77777777" w:rsidR="00913D0F" w:rsidRPr="00913D0F" w:rsidRDefault="00913D0F" w:rsidP="00913D0F">
      <w:pPr>
        <w:spacing w:after="0" w:line="360" w:lineRule="auto"/>
        <w:rPr>
          <w:ins w:id="0" w:author="Φλούδα Χριστίνα" w:date="2016-11-17T10:47:00Z"/>
          <w:rFonts w:eastAsia="Times New Roman"/>
          <w:szCs w:val="24"/>
          <w:lang w:eastAsia="en-US"/>
        </w:rPr>
      </w:pPr>
      <w:ins w:id="1" w:author="Φλούδα Χριστίνα" w:date="2016-11-17T10:47:00Z">
        <w:r w:rsidRPr="00913D0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80BAB3B" w14:textId="77777777" w:rsidR="00913D0F" w:rsidRPr="00913D0F" w:rsidRDefault="00913D0F" w:rsidP="00913D0F">
      <w:pPr>
        <w:spacing w:after="0" w:line="360" w:lineRule="auto"/>
        <w:rPr>
          <w:ins w:id="2" w:author="Φλούδα Χριστίνα" w:date="2016-11-17T10:47:00Z"/>
          <w:rFonts w:eastAsia="Times New Roman"/>
          <w:szCs w:val="24"/>
          <w:lang w:eastAsia="en-US"/>
        </w:rPr>
      </w:pPr>
    </w:p>
    <w:p w14:paraId="32B4D8D1" w14:textId="77777777" w:rsidR="00913D0F" w:rsidRPr="00913D0F" w:rsidRDefault="00913D0F" w:rsidP="00913D0F">
      <w:pPr>
        <w:spacing w:after="0" w:line="360" w:lineRule="auto"/>
        <w:rPr>
          <w:ins w:id="3" w:author="Φλούδα Χριστίνα" w:date="2016-11-17T10:47:00Z"/>
          <w:rFonts w:eastAsia="Times New Roman"/>
          <w:szCs w:val="24"/>
          <w:lang w:eastAsia="en-US"/>
        </w:rPr>
      </w:pPr>
      <w:ins w:id="4" w:author="Φλούδα Χριστίνα" w:date="2016-11-17T10:47:00Z">
        <w:r w:rsidRPr="00913D0F">
          <w:rPr>
            <w:rFonts w:eastAsia="Times New Roman"/>
            <w:szCs w:val="24"/>
            <w:lang w:eastAsia="en-US"/>
          </w:rPr>
          <w:t>ΠΙΝΑΚΑΣ ΠΕΡΙΕΧΟΜΕΝΩΝ</w:t>
        </w:r>
      </w:ins>
    </w:p>
    <w:p w14:paraId="5EEE905B" w14:textId="77777777" w:rsidR="00913D0F" w:rsidRPr="00913D0F" w:rsidRDefault="00913D0F" w:rsidP="00913D0F">
      <w:pPr>
        <w:spacing w:after="0" w:line="360" w:lineRule="auto"/>
        <w:rPr>
          <w:ins w:id="5" w:author="Φλούδα Χριστίνα" w:date="2016-11-17T10:47:00Z"/>
          <w:rFonts w:eastAsia="Times New Roman"/>
          <w:szCs w:val="24"/>
          <w:lang w:eastAsia="en-US"/>
        </w:rPr>
      </w:pPr>
      <w:ins w:id="6" w:author="Φλούδα Χριστίνα" w:date="2016-11-17T10:47:00Z">
        <w:r w:rsidRPr="00913D0F">
          <w:rPr>
            <w:rFonts w:eastAsia="Times New Roman"/>
            <w:szCs w:val="24"/>
            <w:lang w:eastAsia="en-US"/>
          </w:rPr>
          <w:t xml:space="preserve">ΙΖ΄ ΠΕΡΙΟΔΟΣ </w:t>
        </w:r>
      </w:ins>
    </w:p>
    <w:p w14:paraId="0124E960" w14:textId="77777777" w:rsidR="00913D0F" w:rsidRPr="00913D0F" w:rsidRDefault="00913D0F" w:rsidP="00913D0F">
      <w:pPr>
        <w:spacing w:after="0" w:line="360" w:lineRule="auto"/>
        <w:rPr>
          <w:ins w:id="7" w:author="Φλούδα Χριστίνα" w:date="2016-11-17T10:47:00Z"/>
          <w:rFonts w:eastAsia="Times New Roman"/>
          <w:szCs w:val="24"/>
          <w:lang w:eastAsia="en-US"/>
        </w:rPr>
      </w:pPr>
      <w:ins w:id="8" w:author="Φλούδα Χριστίνα" w:date="2016-11-17T10:47:00Z">
        <w:r w:rsidRPr="00913D0F">
          <w:rPr>
            <w:rFonts w:eastAsia="Times New Roman"/>
            <w:szCs w:val="24"/>
            <w:lang w:eastAsia="en-US"/>
          </w:rPr>
          <w:t>ΠΡΟΕΔΡΕΥΟΜΕΝΗΣ ΚΟΙΝΟΒΟΥΛΕΥΤΙΚΗΣ ΔΗΜΟΚΡΑΤΙΑΣ</w:t>
        </w:r>
      </w:ins>
    </w:p>
    <w:p w14:paraId="0019B416" w14:textId="77777777" w:rsidR="00913D0F" w:rsidRPr="00913D0F" w:rsidRDefault="00913D0F" w:rsidP="00913D0F">
      <w:pPr>
        <w:spacing w:after="0" w:line="360" w:lineRule="auto"/>
        <w:rPr>
          <w:ins w:id="9" w:author="Φλούδα Χριστίνα" w:date="2016-11-17T10:47:00Z"/>
          <w:rFonts w:eastAsia="Times New Roman"/>
          <w:szCs w:val="24"/>
          <w:lang w:eastAsia="en-US"/>
        </w:rPr>
      </w:pPr>
      <w:ins w:id="10" w:author="Φλούδα Χριστίνα" w:date="2016-11-17T10:47:00Z">
        <w:r w:rsidRPr="00913D0F">
          <w:rPr>
            <w:rFonts w:eastAsia="Times New Roman"/>
            <w:szCs w:val="24"/>
            <w:lang w:eastAsia="en-US"/>
          </w:rPr>
          <w:t>ΣΥΝΟΔΟΣ Β΄</w:t>
        </w:r>
      </w:ins>
    </w:p>
    <w:p w14:paraId="751E69E9" w14:textId="77777777" w:rsidR="00913D0F" w:rsidRPr="00913D0F" w:rsidRDefault="00913D0F" w:rsidP="00913D0F">
      <w:pPr>
        <w:spacing w:after="0" w:line="360" w:lineRule="auto"/>
        <w:rPr>
          <w:ins w:id="11" w:author="Φλούδα Χριστίνα" w:date="2016-11-17T10:47:00Z"/>
          <w:rFonts w:eastAsia="Times New Roman"/>
          <w:szCs w:val="24"/>
          <w:lang w:eastAsia="en-US"/>
        </w:rPr>
      </w:pPr>
    </w:p>
    <w:p w14:paraId="2AD204A5" w14:textId="77777777" w:rsidR="00913D0F" w:rsidRPr="00913D0F" w:rsidRDefault="00913D0F" w:rsidP="00913D0F">
      <w:pPr>
        <w:spacing w:after="0" w:line="360" w:lineRule="auto"/>
        <w:rPr>
          <w:ins w:id="12" w:author="Φλούδα Χριστίνα" w:date="2016-11-17T10:47:00Z"/>
          <w:rFonts w:eastAsia="Times New Roman"/>
          <w:szCs w:val="24"/>
          <w:lang w:eastAsia="en-US"/>
        </w:rPr>
      </w:pPr>
      <w:ins w:id="13" w:author="Φλούδα Χριστίνα" w:date="2016-11-17T10:47:00Z">
        <w:r w:rsidRPr="00913D0F">
          <w:rPr>
            <w:rFonts w:eastAsia="Times New Roman"/>
            <w:szCs w:val="24"/>
            <w:lang w:eastAsia="en-US"/>
          </w:rPr>
          <w:t>ΣΥΝΕΔΡΙΑΣΗ ΚΓ΄</w:t>
        </w:r>
      </w:ins>
    </w:p>
    <w:p w14:paraId="5608F80B" w14:textId="77777777" w:rsidR="00913D0F" w:rsidRPr="00913D0F" w:rsidRDefault="00913D0F" w:rsidP="00913D0F">
      <w:pPr>
        <w:spacing w:after="0" w:line="360" w:lineRule="auto"/>
        <w:rPr>
          <w:ins w:id="14" w:author="Φλούδα Χριστίνα" w:date="2016-11-17T10:47:00Z"/>
          <w:rFonts w:eastAsia="Times New Roman"/>
          <w:szCs w:val="24"/>
          <w:lang w:eastAsia="en-US"/>
        </w:rPr>
      </w:pPr>
      <w:ins w:id="15" w:author="Φλούδα Χριστίνα" w:date="2016-11-17T10:47:00Z">
        <w:r w:rsidRPr="00913D0F">
          <w:rPr>
            <w:rFonts w:eastAsia="Times New Roman"/>
            <w:szCs w:val="24"/>
            <w:lang w:eastAsia="en-US"/>
          </w:rPr>
          <w:t>Πέμπτη  10 Νοεμβρίου 2016 (Απόγευμα)</w:t>
        </w:r>
      </w:ins>
    </w:p>
    <w:p w14:paraId="3120B07D" w14:textId="77777777" w:rsidR="00913D0F" w:rsidRPr="00913D0F" w:rsidRDefault="00913D0F" w:rsidP="00913D0F">
      <w:pPr>
        <w:spacing w:after="0" w:line="360" w:lineRule="auto"/>
        <w:rPr>
          <w:ins w:id="16" w:author="Φλούδα Χριστίνα" w:date="2016-11-17T10:47:00Z"/>
          <w:rFonts w:eastAsia="Times New Roman"/>
          <w:szCs w:val="24"/>
          <w:lang w:eastAsia="en-US"/>
        </w:rPr>
      </w:pPr>
    </w:p>
    <w:p w14:paraId="4E1F73DE" w14:textId="77777777" w:rsidR="00913D0F" w:rsidRPr="00913D0F" w:rsidRDefault="00913D0F" w:rsidP="00913D0F">
      <w:pPr>
        <w:spacing w:after="0" w:line="360" w:lineRule="auto"/>
        <w:rPr>
          <w:ins w:id="17" w:author="Φλούδα Χριστίνα" w:date="2016-11-17T10:47:00Z"/>
          <w:rFonts w:eastAsia="Times New Roman"/>
          <w:szCs w:val="24"/>
          <w:lang w:eastAsia="en-US"/>
        </w:rPr>
      </w:pPr>
      <w:ins w:id="18" w:author="Φλούδα Χριστίνα" w:date="2016-11-17T10:47:00Z">
        <w:r w:rsidRPr="00913D0F">
          <w:rPr>
            <w:rFonts w:eastAsia="Times New Roman"/>
            <w:szCs w:val="24"/>
            <w:lang w:eastAsia="en-US"/>
          </w:rPr>
          <w:t>ΘΕΜΑΤΑ</w:t>
        </w:r>
      </w:ins>
    </w:p>
    <w:p w14:paraId="27ACD7ED" w14:textId="77777777" w:rsidR="00913D0F" w:rsidRPr="00913D0F" w:rsidRDefault="00913D0F" w:rsidP="00913D0F">
      <w:pPr>
        <w:spacing w:after="0" w:line="360" w:lineRule="auto"/>
        <w:rPr>
          <w:ins w:id="19" w:author="Φλούδα Χριστίνα" w:date="2016-11-17T10:47:00Z"/>
          <w:rFonts w:eastAsia="Times New Roman"/>
          <w:szCs w:val="24"/>
          <w:lang w:eastAsia="en-US"/>
        </w:rPr>
      </w:pPr>
      <w:ins w:id="20" w:author="Φλούδα Χριστίνα" w:date="2016-11-17T10:47:00Z">
        <w:r w:rsidRPr="00913D0F">
          <w:rPr>
            <w:rFonts w:eastAsia="Times New Roman"/>
            <w:szCs w:val="24"/>
            <w:lang w:eastAsia="en-US"/>
          </w:rPr>
          <w:t xml:space="preserve"> </w:t>
        </w:r>
        <w:r w:rsidRPr="00913D0F">
          <w:rPr>
            <w:rFonts w:eastAsia="Times New Roman"/>
            <w:szCs w:val="24"/>
            <w:lang w:eastAsia="en-US"/>
          </w:rPr>
          <w:br/>
          <w:t xml:space="preserve">Α. ΕΙΔΙΚΑ ΘΕΜΑΤΑ </w:t>
        </w:r>
        <w:r w:rsidRPr="00913D0F">
          <w:rPr>
            <w:rFonts w:eastAsia="Times New Roman"/>
            <w:szCs w:val="24"/>
            <w:lang w:eastAsia="en-US"/>
          </w:rPr>
          <w:br/>
          <w:t xml:space="preserve">1. Ανακοινώνεται ότι τη συνεδρίαση παρακολουθούν μαθητές από το Πρότυπο Γυμνάσιο </w:t>
        </w:r>
        <w:proofErr w:type="spellStart"/>
        <w:r w:rsidRPr="00913D0F">
          <w:rPr>
            <w:rFonts w:eastAsia="Times New Roman"/>
            <w:szCs w:val="24"/>
            <w:lang w:eastAsia="en-US"/>
          </w:rPr>
          <w:t>Ζωσιμαίας</w:t>
        </w:r>
        <w:proofErr w:type="spellEnd"/>
        <w:r w:rsidRPr="00913D0F">
          <w:rPr>
            <w:rFonts w:eastAsia="Times New Roman"/>
            <w:szCs w:val="24"/>
            <w:lang w:eastAsia="en-US"/>
          </w:rPr>
          <w:t xml:space="preserve"> Σχολής Ιωαννίνων και το Γυμνάσιο Νίκαιας Λάρισας, σελ. </w:t>
        </w:r>
        <w:r w:rsidRPr="00913D0F">
          <w:rPr>
            <w:rFonts w:eastAsia="Times New Roman"/>
            <w:szCs w:val="24"/>
            <w:lang w:eastAsia="en-US"/>
          </w:rPr>
          <w:br/>
          <w:t xml:space="preserve">2. Επί διαδικαστικού θέματος, σελ. </w:t>
        </w:r>
        <w:r w:rsidRPr="00913D0F">
          <w:rPr>
            <w:rFonts w:eastAsia="Times New Roman"/>
            <w:szCs w:val="24"/>
            <w:lang w:eastAsia="en-US"/>
          </w:rPr>
          <w:br/>
          <w:t xml:space="preserve"> </w:t>
        </w:r>
        <w:r w:rsidRPr="00913D0F">
          <w:rPr>
            <w:rFonts w:eastAsia="Times New Roman"/>
            <w:szCs w:val="24"/>
            <w:lang w:eastAsia="en-US"/>
          </w:rPr>
          <w:br/>
          <w:t xml:space="preserve">Β. ΝΟΜΟΘΕΤΙΚΗ ΕΡΓΑΣΙΑ </w:t>
        </w:r>
        <w:r w:rsidRPr="00913D0F">
          <w:rPr>
            <w:rFonts w:eastAsia="Times New Roman"/>
            <w:szCs w:val="24"/>
            <w:lang w:eastAsia="en-US"/>
          </w:rPr>
          <w:br/>
          <w:t>1. Συζήτηση και ψήφιση επί της αρχής των άρθρων και του συνόλου του σχεδίου νόμου του Υπουργείου Εθνικής  Άμυνας:</w:t>
        </w:r>
        <w:r w:rsidRPr="00913D0F">
          <w:rPr>
            <w:rFonts w:eastAsia="Times New Roman"/>
            <w:szCs w:val="24"/>
            <w:lang w:eastAsia="en-US"/>
          </w:rPr>
          <w:br/>
          <w:t xml:space="preserve">    α) «Κύρωση της Τροποποίησης υπ' </w:t>
        </w:r>
        <w:proofErr w:type="spellStart"/>
        <w:r w:rsidRPr="00913D0F">
          <w:rPr>
            <w:rFonts w:eastAsia="Times New Roman"/>
            <w:szCs w:val="24"/>
            <w:lang w:eastAsia="en-US"/>
          </w:rPr>
          <w:t>αριθμ</w:t>
        </w:r>
        <w:proofErr w:type="spellEnd"/>
        <w:r w:rsidRPr="00913D0F">
          <w:rPr>
            <w:rFonts w:eastAsia="Times New Roman"/>
            <w:szCs w:val="24"/>
            <w:lang w:eastAsia="en-US"/>
          </w:rPr>
          <w:t>. 2 στη Συμφωνία Διοικητικής Φύσης μεταξύ του Υπουργείου  Άμυνας της Γαλλικής Δημοκρατίας και του Υπουργείου Εθνικής  Άμυνας της Ελληνικής Δημοκρατίας περί συνεργασίας στο πλαίσιο Τεχνολογικού Συστήματος Επίδειξης μη Επανδρωμένου Μαχητικού Αεροσκάφους (</w:t>
        </w:r>
        <w:proofErr w:type="spellStart"/>
        <w:r w:rsidRPr="00913D0F">
          <w:rPr>
            <w:rFonts w:eastAsia="Times New Roman"/>
            <w:szCs w:val="24"/>
            <w:lang w:eastAsia="en-US"/>
          </w:rPr>
          <w:t>Vehicule</w:t>
        </w:r>
        <w:proofErr w:type="spellEnd"/>
        <w:r w:rsidRPr="00913D0F">
          <w:rPr>
            <w:rFonts w:eastAsia="Times New Roman"/>
            <w:szCs w:val="24"/>
            <w:lang w:eastAsia="en-US"/>
          </w:rPr>
          <w:t xml:space="preserve"> </w:t>
        </w:r>
        <w:proofErr w:type="spellStart"/>
        <w:r w:rsidRPr="00913D0F">
          <w:rPr>
            <w:rFonts w:eastAsia="Times New Roman"/>
            <w:szCs w:val="24"/>
            <w:lang w:eastAsia="en-US"/>
          </w:rPr>
          <w:t>Aerien</w:t>
        </w:r>
        <w:proofErr w:type="spellEnd"/>
        <w:r w:rsidRPr="00913D0F">
          <w:rPr>
            <w:rFonts w:eastAsia="Times New Roman"/>
            <w:szCs w:val="24"/>
            <w:lang w:eastAsia="en-US"/>
          </w:rPr>
          <w:t xml:space="preserve"> de </w:t>
        </w:r>
        <w:proofErr w:type="spellStart"/>
        <w:r w:rsidRPr="00913D0F">
          <w:rPr>
            <w:rFonts w:eastAsia="Times New Roman"/>
            <w:szCs w:val="24"/>
            <w:lang w:eastAsia="en-US"/>
          </w:rPr>
          <w:t>Combat</w:t>
        </w:r>
        <w:proofErr w:type="spellEnd"/>
        <w:r w:rsidRPr="00913D0F">
          <w:rPr>
            <w:rFonts w:eastAsia="Times New Roman"/>
            <w:szCs w:val="24"/>
            <w:lang w:eastAsia="en-US"/>
          </w:rPr>
          <w:t xml:space="preserve"> </w:t>
        </w:r>
        <w:proofErr w:type="spellStart"/>
        <w:r w:rsidRPr="00913D0F">
          <w:rPr>
            <w:rFonts w:eastAsia="Times New Roman"/>
            <w:szCs w:val="24"/>
            <w:lang w:eastAsia="en-US"/>
          </w:rPr>
          <w:t>sans</w:t>
        </w:r>
        <w:proofErr w:type="spellEnd"/>
        <w:r w:rsidRPr="00913D0F">
          <w:rPr>
            <w:rFonts w:eastAsia="Times New Roman"/>
            <w:szCs w:val="24"/>
            <w:lang w:eastAsia="en-US"/>
          </w:rPr>
          <w:t xml:space="preserve"> </w:t>
        </w:r>
        <w:proofErr w:type="spellStart"/>
        <w:r w:rsidRPr="00913D0F">
          <w:rPr>
            <w:rFonts w:eastAsia="Times New Roman"/>
            <w:szCs w:val="24"/>
            <w:lang w:eastAsia="en-US"/>
          </w:rPr>
          <w:t>Pilote</w:t>
        </w:r>
        <w:proofErr w:type="spellEnd"/>
        <w:r w:rsidRPr="00913D0F">
          <w:rPr>
            <w:rFonts w:eastAsia="Times New Roman"/>
            <w:szCs w:val="24"/>
            <w:lang w:eastAsia="en-US"/>
          </w:rPr>
          <w:t xml:space="preserve">, UCAV)», σελ. </w:t>
        </w:r>
        <w:r w:rsidRPr="00913D0F">
          <w:rPr>
            <w:rFonts w:eastAsia="Times New Roman"/>
            <w:szCs w:val="24"/>
            <w:lang w:eastAsia="en-US"/>
          </w:rPr>
          <w:br/>
          <w:t xml:space="preserve">    β) «Κύρωση του Μνημονίου </w:t>
        </w:r>
        <w:proofErr w:type="spellStart"/>
        <w:r w:rsidRPr="00913D0F">
          <w:rPr>
            <w:rFonts w:eastAsia="Times New Roman"/>
            <w:szCs w:val="24"/>
            <w:lang w:eastAsia="en-US"/>
          </w:rPr>
          <w:t>Συναντίληψης</w:t>
        </w:r>
        <w:proofErr w:type="spellEnd"/>
        <w:r w:rsidRPr="00913D0F">
          <w:rPr>
            <w:rFonts w:eastAsia="Times New Roman"/>
            <w:szCs w:val="24"/>
            <w:lang w:eastAsia="en-US"/>
          </w:rPr>
          <w:t xml:space="preserve"> μεταξύ του Υπουργείου Εθνικής  Άμυνας της Ελληνικής Δημοκρατίας και του Υπουργείου  Άμυνας της Δημοκρατίας της Βουλγαρίας, που αφορά τη συνεργασία εντός του Πολυεθνικού Συντονιστικού Κέντρου Στρατηγικών Θαλασσίων Μεταφορών της Αθήνας (ΠΟΣΚΕΣΘΑΜ - AMSCC) και της Τεχνικής Διευθέτησης μεταξύ του Υπουργείου Εθνικής  Άμυνας της Ελληνικής Δημοκρατίας και του Υπουργείου  Άμυνας της Δημοκρατίας της Βουλγαρίας σχετικά με την εφαρμογή του Μνημονίου </w:t>
        </w:r>
        <w:proofErr w:type="spellStart"/>
        <w:r w:rsidRPr="00913D0F">
          <w:rPr>
            <w:rFonts w:eastAsia="Times New Roman"/>
            <w:szCs w:val="24"/>
            <w:lang w:eastAsia="en-US"/>
          </w:rPr>
          <w:t>Συναντίληψης</w:t>
        </w:r>
        <w:proofErr w:type="spellEnd"/>
        <w:r w:rsidRPr="00913D0F">
          <w:rPr>
            <w:rFonts w:eastAsia="Times New Roman"/>
            <w:szCs w:val="24"/>
            <w:lang w:eastAsia="en-US"/>
          </w:rPr>
          <w:t xml:space="preserve"> μεταξύ του Υπουργείου Εθνικής  Άμυνας της Ελληνικής Δημοκρατίας και του Υπουργείου  Άμυνας της Δημοκρατίας της Βουλγαρίας που αφορά στη συνεργασία εντός του Πολυεθνικού Συντονιστικού Κέντρου Στρατηγικών Θαλασσίων Μεταφορών της Αθήνας (ΠΟΣΚΕΣΘΑΜ - AMSCC)», σελ. </w:t>
        </w:r>
        <w:r w:rsidRPr="00913D0F">
          <w:rPr>
            <w:rFonts w:eastAsia="Times New Roman"/>
            <w:szCs w:val="24"/>
            <w:lang w:eastAsia="en-US"/>
          </w:rPr>
          <w:br/>
          <w:t xml:space="preserve">2. Συζήτηση επί της αρχής των άρθρων και των τροπολογιών και ψήφιση στο σύνολο του σχεδίου νόμου του Υπουργείου Εθνικής  Άμυνας: «Κύρωση της Τεχνικής Συμφωνίας ανάμεσα στο Υπουργείο Εθνικής  Άμυνας της Ελληνικής Δημοκρατίας, το Υπουργείο  Άμυνας της Ιταλικής Δημοκρατίας, τον Υπουργό Εθνικής  Άμυνας της Δημοκρατίας της Πολωνίας, τον Αρχηγό του Γενικού Επιτελείου της Δημοκρατίας της Τουρκίας (που ενεργεί εκ μέρους της Κυβέρνησης της Δημοκρατίας της Τουρκίας) αφενός, και τον Υπουργό  Άμυνας του Βασιλείου του Βελγίου, τον Υπουργό  Άμυνας της Γαλλικής Δημοκρατίας, το Ομοσπονδιακό Υπουργείο  Άμυνας της Ομοσπονδιακής Δημοκρατίας της Γερμανίας, τον Υπουργό  Άμυνας του Μεγάλου Δουκάτου του Λουξεμβούργου, τον Υπουργό  Άμυνας του Βασιλείου της Ισπανίας αφετέρου, σχετικά με την στελέχωση, χρηματοδότηση, διοίκηση και υποστήριξη του Στρατηγείου EUROCORPS (Ευρωπαϊκό Στρατιωτικό Σώμα) Σώμα Ταχείας Ανάπτυξης NATO EUROCORPS (NRDC EC) και άλλες διατάξεις», σελ. </w:t>
        </w:r>
        <w:r w:rsidRPr="00913D0F">
          <w:rPr>
            <w:rFonts w:eastAsia="Times New Roman"/>
            <w:szCs w:val="24"/>
            <w:lang w:eastAsia="en-US"/>
          </w:rPr>
          <w:br/>
          <w:t>3. Κατάθεση Εκθέσεως Ειδικής Διαρκούς Επιτροπής:</w:t>
        </w:r>
      </w:ins>
    </w:p>
    <w:p w14:paraId="2CE4757E" w14:textId="77777777" w:rsidR="00913D0F" w:rsidRPr="00913D0F" w:rsidRDefault="00913D0F" w:rsidP="00913D0F">
      <w:pPr>
        <w:spacing w:after="0" w:line="360" w:lineRule="auto"/>
        <w:rPr>
          <w:ins w:id="21" w:author="Φλούδα Χριστίνα" w:date="2016-11-17T10:47:00Z"/>
          <w:rFonts w:eastAsia="Times New Roman"/>
          <w:szCs w:val="24"/>
          <w:lang w:eastAsia="en-US"/>
        </w:rPr>
      </w:pPr>
      <w:ins w:id="22" w:author="Φλούδα Χριστίνα" w:date="2016-11-17T10:47:00Z">
        <w:r w:rsidRPr="00913D0F">
          <w:rPr>
            <w:rFonts w:eastAsia="Times New Roman"/>
            <w:szCs w:val="24"/>
            <w:lang w:eastAsia="en-US"/>
          </w:rPr>
          <w:t xml:space="preserve">Η Επιτροπή του Απολογισμού και του Γενικού Ισολογισμού του Κράτους και Ελέγχου της Εκτέλεσης του Προϋπολογισμού του Κράτους καταθέτει την έκθεσή της στα σχέδια νόμων του Υπουργείου Οικονομικών: α) «Κύρωση του Απολογισμού του Κράτους Οικονομικού  Έτους 2014» και β) «Κύρωση του Ισολογισμού του Κράτους Οικονομικού  Έτους 2014», σελ. </w:t>
        </w:r>
        <w:r w:rsidRPr="00913D0F">
          <w:rPr>
            <w:rFonts w:eastAsia="Times New Roman"/>
            <w:szCs w:val="24"/>
            <w:lang w:eastAsia="en-US"/>
          </w:rPr>
          <w:br/>
          <w:t xml:space="preserve"> </w:t>
        </w:r>
        <w:r w:rsidRPr="00913D0F">
          <w:rPr>
            <w:rFonts w:eastAsia="Times New Roman"/>
            <w:szCs w:val="24"/>
            <w:lang w:eastAsia="en-US"/>
          </w:rPr>
          <w:br/>
          <w:t>ΠΡΟΕΔΡΕΥΟΝΤΕΣ</w:t>
        </w:r>
      </w:ins>
    </w:p>
    <w:p w14:paraId="537C26CF" w14:textId="77777777" w:rsidR="00913D0F" w:rsidRPr="00913D0F" w:rsidRDefault="00913D0F" w:rsidP="00913D0F">
      <w:pPr>
        <w:spacing w:after="0" w:line="360" w:lineRule="auto"/>
        <w:rPr>
          <w:ins w:id="23" w:author="Φλούδα Χριστίνα" w:date="2016-11-17T10:47:00Z"/>
          <w:rFonts w:eastAsia="Times New Roman"/>
          <w:szCs w:val="24"/>
          <w:lang w:eastAsia="en-US"/>
        </w:rPr>
      </w:pPr>
    </w:p>
    <w:p w14:paraId="5CE9AA57" w14:textId="77777777" w:rsidR="00913D0F" w:rsidRPr="00913D0F" w:rsidRDefault="00913D0F" w:rsidP="00913D0F">
      <w:pPr>
        <w:spacing w:after="0" w:line="360" w:lineRule="auto"/>
        <w:rPr>
          <w:ins w:id="24" w:author="Φλούδα Χριστίνα" w:date="2016-11-17T10:47:00Z"/>
          <w:rFonts w:eastAsia="Times New Roman"/>
          <w:szCs w:val="24"/>
          <w:lang w:eastAsia="en-US"/>
        </w:rPr>
      </w:pPr>
      <w:ins w:id="25" w:author="Φλούδα Χριστίνα" w:date="2016-11-17T10:47:00Z">
        <w:r w:rsidRPr="00913D0F">
          <w:rPr>
            <w:rFonts w:eastAsia="Times New Roman"/>
            <w:szCs w:val="24"/>
            <w:lang w:eastAsia="en-US"/>
          </w:rPr>
          <w:t>ΛΑΜΠΡΟΥΛΗΣ Γ. , σελ.</w:t>
        </w:r>
        <w:r w:rsidRPr="00913D0F">
          <w:rPr>
            <w:rFonts w:eastAsia="Times New Roman"/>
            <w:szCs w:val="24"/>
            <w:lang w:eastAsia="en-US"/>
          </w:rPr>
          <w:br/>
          <w:t>ΧΡΙΣΤΟΔΟΥΛΟΠΟΥΛΟΥ Α. , σελ.</w:t>
        </w:r>
        <w:r w:rsidRPr="00913D0F">
          <w:rPr>
            <w:rFonts w:eastAsia="Times New Roman"/>
            <w:szCs w:val="24"/>
            <w:lang w:eastAsia="en-US"/>
          </w:rPr>
          <w:br/>
        </w:r>
        <w:r w:rsidRPr="00913D0F">
          <w:rPr>
            <w:rFonts w:eastAsia="Times New Roman"/>
            <w:szCs w:val="24"/>
            <w:lang w:eastAsia="en-US"/>
          </w:rPr>
          <w:br/>
        </w:r>
      </w:ins>
    </w:p>
    <w:p w14:paraId="0B38AEF7" w14:textId="77777777" w:rsidR="00913D0F" w:rsidRPr="00913D0F" w:rsidRDefault="00913D0F" w:rsidP="00913D0F">
      <w:pPr>
        <w:spacing w:after="0" w:line="360" w:lineRule="auto"/>
        <w:rPr>
          <w:ins w:id="26" w:author="Φλούδα Χριστίνα" w:date="2016-11-17T10:47:00Z"/>
          <w:rFonts w:eastAsia="Times New Roman"/>
          <w:szCs w:val="24"/>
          <w:lang w:eastAsia="en-US"/>
        </w:rPr>
      </w:pPr>
      <w:ins w:id="27" w:author="Φλούδα Χριστίνα" w:date="2016-11-17T10:47:00Z">
        <w:r w:rsidRPr="00913D0F">
          <w:rPr>
            <w:rFonts w:eastAsia="Times New Roman"/>
            <w:szCs w:val="24"/>
            <w:lang w:eastAsia="en-US"/>
          </w:rPr>
          <w:t>ΟΜΙΛΗΤΕΣ</w:t>
        </w:r>
      </w:ins>
    </w:p>
    <w:p w14:paraId="2EE2E241" w14:textId="189CE7AA" w:rsidR="00913D0F" w:rsidRDefault="00913D0F" w:rsidP="00913D0F">
      <w:pPr>
        <w:spacing w:line="600" w:lineRule="auto"/>
        <w:ind w:firstLine="709"/>
        <w:jc w:val="both"/>
        <w:rPr>
          <w:ins w:id="28" w:author="Φλούδα Χριστίνα" w:date="2016-11-17T10:47:00Z"/>
          <w:rFonts w:eastAsia="Times New Roman"/>
          <w:szCs w:val="24"/>
        </w:rPr>
        <w:pPrChange w:id="29" w:author="Φλούδα Χριστίνα" w:date="2016-11-17T10:47:00Z">
          <w:pPr>
            <w:spacing w:line="600" w:lineRule="auto"/>
            <w:ind w:firstLine="1797"/>
            <w:jc w:val="center"/>
          </w:pPr>
        </w:pPrChange>
      </w:pPr>
      <w:ins w:id="30" w:author="Φλούδα Χριστίνα" w:date="2016-11-17T10:47:00Z">
        <w:r w:rsidRPr="00913D0F">
          <w:rPr>
            <w:rFonts w:eastAsia="Times New Roman"/>
            <w:szCs w:val="24"/>
            <w:lang w:eastAsia="en-US"/>
          </w:rPr>
          <w:br/>
          <w:t>Α. Επί διαδικαστικού θέματος:</w:t>
        </w:r>
        <w:r w:rsidRPr="00913D0F">
          <w:rPr>
            <w:rFonts w:eastAsia="Times New Roman"/>
            <w:szCs w:val="24"/>
            <w:lang w:eastAsia="en-US"/>
          </w:rPr>
          <w:br/>
          <w:t>ΒΑΚΗ Φ. , σελ.</w:t>
        </w:r>
        <w:r w:rsidRPr="00913D0F">
          <w:rPr>
            <w:rFonts w:eastAsia="Times New Roman"/>
            <w:szCs w:val="24"/>
            <w:lang w:eastAsia="en-US"/>
          </w:rPr>
          <w:br/>
          <w:t>ΒΡΟΥΤΣΗΣ Ι. , σελ.</w:t>
        </w:r>
        <w:r w:rsidRPr="00913D0F">
          <w:rPr>
            <w:rFonts w:eastAsia="Times New Roman"/>
            <w:szCs w:val="24"/>
            <w:lang w:eastAsia="en-US"/>
          </w:rPr>
          <w:br/>
          <w:t>ΔΑΒΑΚΗΣ Α. , σελ.</w:t>
        </w:r>
        <w:r w:rsidRPr="00913D0F">
          <w:rPr>
            <w:rFonts w:eastAsia="Times New Roman"/>
            <w:szCs w:val="24"/>
            <w:lang w:eastAsia="en-US"/>
          </w:rPr>
          <w:br/>
          <w:t>ΘΕΟΧΑΡΟΠΟΥΛΟΣ Α. , σελ.</w:t>
        </w:r>
        <w:r w:rsidRPr="00913D0F">
          <w:rPr>
            <w:rFonts w:eastAsia="Times New Roman"/>
            <w:szCs w:val="24"/>
            <w:lang w:eastAsia="en-US"/>
          </w:rPr>
          <w:br/>
          <w:t>ΚΑΜΜΕΝΟΣ Π. , σελ.</w:t>
        </w:r>
        <w:r w:rsidRPr="00913D0F">
          <w:rPr>
            <w:rFonts w:eastAsia="Times New Roman"/>
            <w:szCs w:val="24"/>
            <w:lang w:eastAsia="en-US"/>
          </w:rPr>
          <w:br/>
          <w:t>ΚΑΝΕΛΛΗ Γ. , σελ.</w:t>
        </w:r>
        <w:r w:rsidRPr="00913D0F">
          <w:rPr>
            <w:rFonts w:eastAsia="Times New Roman"/>
            <w:szCs w:val="24"/>
            <w:lang w:eastAsia="en-US"/>
          </w:rPr>
          <w:br/>
          <w:t>ΚΕΛΛΑΣ Χ. , σελ.</w:t>
        </w:r>
        <w:r w:rsidRPr="00913D0F">
          <w:rPr>
            <w:rFonts w:eastAsia="Times New Roman"/>
            <w:szCs w:val="24"/>
            <w:lang w:eastAsia="en-US"/>
          </w:rPr>
          <w:br/>
          <w:t>ΛΑΜΠΡΟΥΛΗΣ Γ. , σελ.</w:t>
        </w:r>
        <w:r w:rsidRPr="00913D0F">
          <w:rPr>
            <w:rFonts w:eastAsia="Times New Roman"/>
            <w:szCs w:val="24"/>
            <w:lang w:eastAsia="en-US"/>
          </w:rPr>
          <w:br/>
          <w:t>ΠΑΠΠΑΣ Χ. , σελ.</w:t>
        </w:r>
        <w:r w:rsidRPr="00913D0F">
          <w:rPr>
            <w:rFonts w:eastAsia="Times New Roman"/>
            <w:szCs w:val="24"/>
            <w:lang w:eastAsia="en-US"/>
          </w:rPr>
          <w:br/>
          <w:t>ΠΑΦΙΛΗΣ Α. , σελ.</w:t>
        </w:r>
        <w:r w:rsidRPr="00913D0F">
          <w:rPr>
            <w:rFonts w:eastAsia="Times New Roman"/>
            <w:szCs w:val="24"/>
            <w:lang w:eastAsia="en-US"/>
          </w:rPr>
          <w:br/>
          <w:t>ΠΟΛΑΚΗΣ Π. , σελ.</w:t>
        </w:r>
        <w:r w:rsidRPr="00913D0F">
          <w:rPr>
            <w:rFonts w:eastAsia="Times New Roman"/>
            <w:szCs w:val="24"/>
            <w:lang w:eastAsia="en-US"/>
          </w:rPr>
          <w:br/>
          <w:t>ΦΩΤΙΟΥ Θ. , σελ.</w:t>
        </w:r>
        <w:r w:rsidRPr="00913D0F">
          <w:rPr>
            <w:rFonts w:eastAsia="Times New Roman"/>
            <w:szCs w:val="24"/>
            <w:lang w:eastAsia="en-US"/>
          </w:rPr>
          <w:br/>
          <w:t>ΧΡΙΣΤΟΔΟΥΛΟΠΟΥΛΟΥ Α. , σελ.</w:t>
        </w:r>
        <w:r w:rsidRPr="00913D0F">
          <w:rPr>
            <w:rFonts w:eastAsia="Times New Roman"/>
            <w:szCs w:val="24"/>
            <w:lang w:eastAsia="en-US"/>
          </w:rPr>
          <w:br/>
        </w:r>
        <w:r w:rsidRPr="00913D0F">
          <w:rPr>
            <w:rFonts w:eastAsia="Times New Roman"/>
            <w:szCs w:val="24"/>
            <w:lang w:eastAsia="en-US"/>
          </w:rPr>
          <w:br/>
          <w:t>Β. Επί του σχεδίου νόμου του Υπουργείου Εθνικής  Άμυνας:</w:t>
        </w:r>
        <w:r w:rsidRPr="00913D0F">
          <w:rPr>
            <w:rFonts w:eastAsia="Times New Roman"/>
            <w:szCs w:val="24"/>
            <w:lang w:eastAsia="en-US"/>
          </w:rPr>
          <w:br/>
          <w:t>ΑΜΥΡΑΣ Γ. , σελ.</w:t>
        </w:r>
        <w:r w:rsidRPr="00913D0F">
          <w:rPr>
            <w:rFonts w:eastAsia="Times New Roman"/>
            <w:szCs w:val="24"/>
            <w:lang w:eastAsia="en-US"/>
          </w:rPr>
          <w:br/>
          <w:t>ΒΑΚΗ Φ. , σελ.</w:t>
        </w:r>
        <w:r w:rsidRPr="00913D0F">
          <w:rPr>
            <w:rFonts w:eastAsia="Times New Roman"/>
            <w:szCs w:val="24"/>
            <w:lang w:eastAsia="en-US"/>
          </w:rPr>
          <w:br/>
          <w:t>ΒΙΤΣΑΣ Δ. , σελ.</w:t>
        </w:r>
        <w:r w:rsidRPr="00913D0F">
          <w:rPr>
            <w:rFonts w:eastAsia="Times New Roman"/>
            <w:szCs w:val="24"/>
            <w:lang w:eastAsia="en-US"/>
          </w:rPr>
          <w:br/>
          <w:t>ΒΡΟΥΤΣΗΣ Ι. , σελ.</w:t>
        </w:r>
        <w:r w:rsidRPr="00913D0F">
          <w:rPr>
            <w:rFonts w:eastAsia="Times New Roman"/>
            <w:szCs w:val="24"/>
            <w:lang w:eastAsia="en-US"/>
          </w:rPr>
          <w:br/>
          <w:t>ΔΕΔΕΣ Ι. , σελ.</w:t>
        </w:r>
        <w:r w:rsidRPr="00913D0F">
          <w:rPr>
            <w:rFonts w:eastAsia="Times New Roman"/>
            <w:szCs w:val="24"/>
            <w:lang w:eastAsia="en-US"/>
          </w:rPr>
          <w:br/>
          <w:t>ΘΕΟΧΑΡΟΠΟΥΛΟΣ Α. , σελ.</w:t>
        </w:r>
        <w:r w:rsidRPr="00913D0F">
          <w:rPr>
            <w:rFonts w:eastAsia="Times New Roman"/>
            <w:szCs w:val="24"/>
            <w:lang w:eastAsia="en-US"/>
          </w:rPr>
          <w:br/>
          <w:t>ΚΑΒΒΑΔΑΣ Α. , σελ.</w:t>
        </w:r>
        <w:r w:rsidRPr="00913D0F">
          <w:rPr>
            <w:rFonts w:eastAsia="Times New Roman"/>
            <w:szCs w:val="24"/>
            <w:lang w:eastAsia="en-US"/>
          </w:rPr>
          <w:br/>
          <w:t>ΚΑΜΜΕΝΟΣ Π. , σελ.</w:t>
        </w:r>
        <w:r w:rsidRPr="00913D0F">
          <w:rPr>
            <w:rFonts w:eastAsia="Times New Roman"/>
            <w:szCs w:val="24"/>
            <w:lang w:eastAsia="en-US"/>
          </w:rPr>
          <w:br/>
          <w:t>ΚΑΝΕΛΛΗ Γ. , σελ.</w:t>
        </w:r>
        <w:r w:rsidRPr="00913D0F">
          <w:rPr>
            <w:rFonts w:eastAsia="Times New Roman"/>
            <w:szCs w:val="24"/>
            <w:lang w:eastAsia="en-US"/>
          </w:rPr>
          <w:br/>
          <w:t>ΚΑΡΡΑΣ Γ. , σελ.</w:t>
        </w:r>
        <w:r w:rsidRPr="00913D0F">
          <w:rPr>
            <w:rFonts w:eastAsia="Times New Roman"/>
            <w:szCs w:val="24"/>
            <w:lang w:eastAsia="en-US"/>
          </w:rPr>
          <w:br/>
          <w:t>ΚΑΤΣΙΚΗΣ Κ. , σελ.</w:t>
        </w:r>
        <w:r w:rsidRPr="00913D0F">
          <w:rPr>
            <w:rFonts w:eastAsia="Times New Roman"/>
            <w:szCs w:val="24"/>
            <w:lang w:eastAsia="en-US"/>
          </w:rPr>
          <w:br/>
          <w:t>ΚΟΥΖΗΛΟΣ Ν. , σελ.</w:t>
        </w:r>
        <w:r w:rsidRPr="00913D0F">
          <w:rPr>
            <w:rFonts w:eastAsia="Times New Roman"/>
            <w:szCs w:val="24"/>
            <w:lang w:eastAsia="en-US"/>
          </w:rPr>
          <w:br/>
          <w:t>ΠΑΝΑΓΙΩΤΑΡΟΣ Η. , σελ.</w:t>
        </w:r>
        <w:r w:rsidRPr="00913D0F">
          <w:rPr>
            <w:rFonts w:eastAsia="Times New Roman"/>
            <w:szCs w:val="24"/>
            <w:lang w:eastAsia="en-US"/>
          </w:rPr>
          <w:br/>
          <w:t>ΠΑΠΠΑΣ Χ. , σελ.</w:t>
        </w:r>
        <w:r w:rsidRPr="00913D0F">
          <w:rPr>
            <w:rFonts w:eastAsia="Times New Roman"/>
            <w:szCs w:val="24"/>
            <w:lang w:eastAsia="en-US"/>
          </w:rPr>
          <w:br/>
          <w:t>ΠΟΛΑΚΗΣ Π. , σελ.</w:t>
        </w:r>
        <w:r w:rsidRPr="00913D0F">
          <w:rPr>
            <w:rFonts w:eastAsia="Times New Roman"/>
            <w:szCs w:val="24"/>
            <w:lang w:eastAsia="en-US"/>
          </w:rPr>
          <w:br/>
          <w:t>ΣΑΡΙΔΗΣ Ι. , σελ.</w:t>
        </w:r>
        <w:r w:rsidRPr="00913D0F">
          <w:rPr>
            <w:rFonts w:eastAsia="Times New Roman"/>
            <w:szCs w:val="24"/>
            <w:lang w:eastAsia="en-US"/>
          </w:rPr>
          <w:br/>
          <w:t>ΤΖΟΥΦΗ Μ. , σελ.</w:t>
        </w:r>
        <w:r w:rsidRPr="00913D0F">
          <w:rPr>
            <w:rFonts w:eastAsia="Times New Roman"/>
            <w:szCs w:val="24"/>
            <w:lang w:eastAsia="en-US"/>
          </w:rPr>
          <w:br/>
          <w:t>ΨΑΡΙΑΝΟΣ Γ. , σελ.</w:t>
        </w:r>
        <w:r w:rsidRPr="00913D0F">
          <w:rPr>
            <w:rFonts w:eastAsia="Times New Roman"/>
            <w:szCs w:val="24"/>
            <w:lang w:eastAsia="en-US"/>
          </w:rPr>
          <w:br/>
        </w:r>
        <w:r w:rsidRPr="00913D0F">
          <w:rPr>
            <w:rFonts w:eastAsia="Times New Roman"/>
            <w:szCs w:val="24"/>
            <w:lang w:eastAsia="en-US"/>
          </w:rPr>
          <w:br/>
          <w:t>ΠΑΡΕΜΒΑΣΕΙΣ:</w:t>
        </w:r>
        <w:r w:rsidRPr="00913D0F">
          <w:rPr>
            <w:rFonts w:eastAsia="Times New Roman"/>
            <w:szCs w:val="24"/>
            <w:lang w:eastAsia="en-US"/>
          </w:rPr>
          <w:br/>
          <w:t>ΔΑΒΑΚΗΣ Α. , σελ.</w:t>
        </w:r>
        <w:r w:rsidRPr="00913D0F">
          <w:rPr>
            <w:rFonts w:eastAsia="Times New Roman"/>
            <w:szCs w:val="24"/>
            <w:lang w:eastAsia="en-US"/>
          </w:rPr>
          <w:br/>
          <w:t>ΚΕΛΛΑΣ Χ. , σελ.</w:t>
        </w:r>
        <w:r w:rsidRPr="00913D0F">
          <w:rPr>
            <w:rFonts w:eastAsia="Times New Roman"/>
            <w:szCs w:val="24"/>
            <w:lang w:eastAsia="en-US"/>
          </w:rPr>
          <w:br/>
          <w:t>ΜΑΡΔΑΣ Δ. , σελ.</w:t>
        </w:r>
        <w:r w:rsidRPr="00913D0F">
          <w:rPr>
            <w:rFonts w:eastAsia="Times New Roman"/>
            <w:szCs w:val="24"/>
            <w:lang w:eastAsia="en-US"/>
          </w:rPr>
          <w:br/>
        </w:r>
        <w:bookmarkStart w:id="31" w:name="_GoBack"/>
        <w:bookmarkEnd w:id="31"/>
      </w:ins>
    </w:p>
    <w:p w14:paraId="74FBBC39" w14:textId="77777777" w:rsidR="006F199B" w:rsidRDefault="00DA4066" w:rsidP="00DA4066">
      <w:pPr>
        <w:spacing w:line="600" w:lineRule="auto"/>
        <w:ind w:firstLine="709"/>
        <w:jc w:val="center"/>
        <w:rPr>
          <w:rFonts w:eastAsia="Times New Roman"/>
          <w:szCs w:val="24"/>
        </w:rPr>
        <w:pPrChange w:id="32" w:author="Φλούδα Χριστίνα" w:date="2016-11-17T10:01:00Z">
          <w:pPr>
            <w:spacing w:line="600" w:lineRule="auto"/>
            <w:ind w:firstLine="1797"/>
            <w:jc w:val="center"/>
          </w:pPr>
        </w:pPrChange>
      </w:pPr>
      <w:r>
        <w:rPr>
          <w:rFonts w:eastAsia="Times New Roman"/>
          <w:szCs w:val="24"/>
        </w:rPr>
        <w:t>ΙΖ΄ ΠΕΡΙΟΔΟΣ</w:t>
      </w:r>
    </w:p>
    <w:p w14:paraId="74FBBC3A" w14:textId="77777777" w:rsidR="006F199B" w:rsidRDefault="00DA4066" w:rsidP="00DA4066">
      <w:pPr>
        <w:spacing w:line="600" w:lineRule="auto"/>
        <w:ind w:firstLine="709"/>
        <w:jc w:val="center"/>
        <w:rPr>
          <w:rFonts w:eastAsia="Times New Roman"/>
          <w:szCs w:val="24"/>
        </w:rPr>
        <w:pPrChange w:id="33" w:author="Φλούδα Χριστίνα" w:date="2016-11-17T10:01:00Z">
          <w:pPr>
            <w:spacing w:line="600" w:lineRule="auto"/>
            <w:ind w:firstLine="1080"/>
            <w:jc w:val="center"/>
          </w:pPr>
        </w:pPrChange>
      </w:pPr>
      <w:r>
        <w:rPr>
          <w:rFonts w:eastAsia="Times New Roman"/>
          <w:szCs w:val="24"/>
        </w:rPr>
        <w:t>ΠΡΟΕΔΡΕΥΟΜΕΝΗΣ ΚΟΙΝΟΒΟΥΛΕΥΤΙΚΗΣ ΔΗΜΟΚΡΑΤΙΑΣ</w:t>
      </w:r>
    </w:p>
    <w:p w14:paraId="74FBBC3B" w14:textId="77777777" w:rsidR="006F199B" w:rsidRDefault="00DA4066" w:rsidP="00DA4066">
      <w:pPr>
        <w:spacing w:line="600" w:lineRule="auto"/>
        <w:ind w:firstLine="709"/>
        <w:jc w:val="center"/>
        <w:rPr>
          <w:rFonts w:eastAsia="Times New Roman"/>
          <w:szCs w:val="24"/>
        </w:rPr>
        <w:pPrChange w:id="34" w:author="Φλούδα Χριστίνα" w:date="2016-11-17T10:01:00Z">
          <w:pPr>
            <w:spacing w:line="600" w:lineRule="auto"/>
            <w:ind w:firstLine="1797"/>
            <w:jc w:val="center"/>
          </w:pPr>
        </w:pPrChange>
      </w:pPr>
      <w:r>
        <w:rPr>
          <w:rFonts w:eastAsia="Times New Roman"/>
          <w:szCs w:val="24"/>
        </w:rPr>
        <w:t>ΣΥΝΟΔΟΣ Β΄</w:t>
      </w:r>
    </w:p>
    <w:p w14:paraId="74FBBC3C" w14:textId="77777777" w:rsidR="006F199B" w:rsidRDefault="00DA4066" w:rsidP="00DA4066">
      <w:pPr>
        <w:spacing w:line="600" w:lineRule="auto"/>
        <w:ind w:firstLine="709"/>
        <w:jc w:val="center"/>
        <w:rPr>
          <w:rFonts w:eastAsia="Times New Roman"/>
          <w:szCs w:val="24"/>
        </w:rPr>
        <w:pPrChange w:id="35" w:author="Φλούδα Χριστίνα" w:date="2016-11-17T10:01:00Z">
          <w:pPr>
            <w:spacing w:line="600" w:lineRule="auto"/>
            <w:ind w:firstLine="1797"/>
            <w:jc w:val="center"/>
          </w:pPr>
        </w:pPrChange>
      </w:pPr>
      <w:r>
        <w:rPr>
          <w:rFonts w:eastAsia="Times New Roman"/>
          <w:szCs w:val="24"/>
        </w:rPr>
        <w:t>ΣΥΝΕΔΡΙΑΣΗ ΚΓ΄</w:t>
      </w:r>
    </w:p>
    <w:p w14:paraId="74FBBC3D" w14:textId="77777777" w:rsidR="006F199B" w:rsidRDefault="00DA4066" w:rsidP="00DA4066">
      <w:pPr>
        <w:spacing w:line="600" w:lineRule="auto"/>
        <w:ind w:firstLine="709"/>
        <w:jc w:val="center"/>
        <w:rPr>
          <w:rFonts w:eastAsia="Times New Roman"/>
          <w:szCs w:val="24"/>
        </w:rPr>
        <w:pPrChange w:id="36" w:author="Φλούδα Χριστίνα" w:date="2016-11-17T10:01:00Z">
          <w:pPr>
            <w:spacing w:line="600" w:lineRule="auto"/>
            <w:ind w:firstLine="1797"/>
            <w:jc w:val="center"/>
          </w:pPr>
        </w:pPrChange>
      </w:pPr>
      <w:r>
        <w:rPr>
          <w:rFonts w:eastAsia="Times New Roman"/>
          <w:szCs w:val="24"/>
        </w:rPr>
        <w:t>Πέμπτη 10 Νοεμβρίου 2016 (απόγευμα)</w:t>
      </w:r>
    </w:p>
    <w:p w14:paraId="74FBBC3E" w14:textId="77777777" w:rsidR="006F199B" w:rsidRDefault="00DA4066">
      <w:pPr>
        <w:spacing w:line="600" w:lineRule="auto"/>
        <w:ind w:firstLine="720"/>
        <w:jc w:val="both"/>
        <w:rPr>
          <w:rFonts w:eastAsia="Times New Roman"/>
          <w:b/>
          <w:szCs w:val="24"/>
        </w:rPr>
      </w:pPr>
      <w:r>
        <w:rPr>
          <w:rFonts w:eastAsia="Times New Roman"/>
          <w:szCs w:val="24"/>
        </w:rPr>
        <w:t xml:space="preserve">Αθήνα, σήμερα στις 10 Νοεμβρίου 2016, ημέρα Πέμπτη και ώρα 17.28΄, συνήλθε στην Αίθουσα των συνεδριάσεων του Βουλευτηρίου η Βουλή σε ολομέλεια για να συνεδριάσει υπό την προεδρία του ΣΤ΄ Αντιπροέδρου αυτής κ. </w:t>
      </w:r>
      <w:r w:rsidRPr="00AC5411">
        <w:rPr>
          <w:rFonts w:eastAsia="Times New Roman"/>
          <w:b/>
          <w:szCs w:val="24"/>
        </w:rPr>
        <w:t>ΓΕΩΡΓΙΟΥ ΛΑΜΠΡΟΥΛΗ</w:t>
      </w:r>
      <w:r>
        <w:rPr>
          <w:rFonts w:eastAsia="Times New Roman"/>
          <w:szCs w:val="24"/>
        </w:rPr>
        <w:t>.</w:t>
      </w:r>
    </w:p>
    <w:p w14:paraId="74FBBC3F" w14:textId="77777777" w:rsidR="006F199B" w:rsidRDefault="00DA4066">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Κυρίες και κύριοι συνάδελφοι, αρχίζει η συνεδρίαση.</w:t>
      </w:r>
    </w:p>
    <w:p w14:paraId="74FBBC40" w14:textId="77777777" w:rsidR="006F199B" w:rsidRDefault="00DA4066">
      <w:pPr>
        <w:spacing w:line="600" w:lineRule="auto"/>
        <w:ind w:firstLine="720"/>
        <w:jc w:val="both"/>
        <w:rPr>
          <w:rFonts w:eastAsia="Times New Roman"/>
          <w:szCs w:val="24"/>
        </w:rPr>
      </w:pPr>
      <w:r>
        <w:rPr>
          <w:rFonts w:eastAsia="Times New Roman"/>
          <w:szCs w:val="24"/>
        </w:rPr>
        <w:t xml:space="preserve">Εισερχόμαστε στην ημερήσια διάταξη της </w:t>
      </w:r>
    </w:p>
    <w:p w14:paraId="74FBBC41" w14:textId="77777777" w:rsidR="006F199B" w:rsidRDefault="00DA4066">
      <w:pPr>
        <w:spacing w:line="600" w:lineRule="auto"/>
        <w:ind w:firstLine="720"/>
        <w:jc w:val="center"/>
        <w:rPr>
          <w:rFonts w:eastAsia="Times New Roman"/>
          <w:b/>
          <w:szCs w:val="24"/>
        </w:rPr>
      </w:pPr>
      <w:r>
        <w:rPr>
          <w:rFonts w:eastAsia="Times New Roman"/>
          <w:b/>
          <w:szCs w:val="24"/>
        </w:rPr>
        <w:lastRenderedPageBreak/>
        <w:t xml:space="preserve">ΝΟΜΟΘΕΤΙΚΗΣ ΕΡΓΑΣΙΑΣ </w:t>
      </w:r>
    </w:p>
    <w:p w14:paraId="74FBBC42" w14:textId="77777777" w:rsidR="006F199B" w:rsidRDefault="00DA4066">
      <w:pPr>
        <w:spacing w:line="600" w:lineRule="auto"/>
        <w:ind w:firstLine="720"/>
        <w:jc w:val="both"/>
        <w:rPr>
          <w:rFonts w:eastAsia="Times New Roman"/>
          <w:color w:val="000000"/>
          <w:szCs w:val="24"/>
        </w:rPr>
      </w:pPr>
      <w:r>
        <w:rPr>
          <w:rFonts w:eastAsia="Times New Roman"/>
          <w:color w:val="000000"/>
          <w:szCs w:val="24"/>
          <w:shd w:val="clear" w:color="auto" w:fill="FFFFFF"/>
        </w:rPr>
        <w:t>Μόνη συζήτηση και ψήφιση επί της αρχής, των άρθρων και του συνόλου των σχεδίων νόμου</w:t>
      </w:r>
      <w:r>
        <w:rPr>
          <w:rFonts w:eastAsia="Times New Roman"/>
          <w:color w:val="000000"/>
          <w:szCs w:val="24"/>
        </w:rPr>
        <w:t xml:space="preserve"> του Υπουργείου Εθνικής Άμυνας: </w:t>
      </w:r>
    </w:p>
    <w:p w14:paraId="74FBBC43" w14:textId="77777777" w:rsidR="006F199B" w:rsidRDefault="00DA4066">
      <w:pPr>
        <w:spacing w:line="600" w:lineRule="auto"/>
        <w:ind w:firstLine="720"/>
        <w:jc w:val="both"/>
        <w:rPr>
          <w:rFonts w:eastAsia="Times New Roman"/>
          <w:color w:val="000000"/>
          <w:szCs w:val="24"/>
        </w:rPr>
      </w:pPr>
      <w:r>
        <w:rPr>
          <w:rFonts w:eastAsia="Times New Roman"/>
          <w:color w:val="000000"/>
          <w:szCs w:val="24"/>
        </w:rPr>
        <w:t xml:space="preserve">1. «Κύρωση της Τροποποίησης υπ' </w:t>
      </w:r>
      <w:proofErr w:type="spellStart"/>
      <w:r>
        <w:rPr>
          <w:rFonts w:eastAsia="Times New Roman"/>
          <w:color w:val="000000"/>
          <w:szCs w:val="24"/>
        </w:rPr>
        <w:t>αριθμ</w:t>
      </w:r>
      <w:proofErr w:type="spellEnd"/>
      <w:r>
        <w:rPr>
          <w:rFonts w:eastAsia="Times New Roman"/>
          <w:color w:val="000000"/>
          <w:szCs w:val="24"/>
        </w:rPr>
        <w:t>. 2 στη Συμφωνία Διοικητικής Φύσης μεταξύ του Υπουργείου Άμυνας της Γαλλικής Δημοκρατίας και του Υπουργείου Εθνικής Άμυνας της Ελληνικής Δημοκρατίας περί συνεργασίας στο πλαίσιο Τεχνολογικού Συστήματος Επίδειξης μη Επανδρωμένου Μαχητικού Αεροσκάφους (</w:t>
      </w:r>
      <w:proofErr w:type="spellStart"/>
      <w:r>
        <w:rPr>
          <w:rFonts w:eastAsia="Times New Roman"/>
          <w:color w:val="000000"/>
          <w:szCs w:val="24"/>
        </w:rPr>
        <w:t>Vehicule</w:t>
      </w:r>
      <w:proofErr w:type="spellEnd"/>
      <w:r>
        <w:rPr>
          <w:rFonts w:eastAsia="Times New Roman"/>
          <w:color w:val="000000"/>
          <w:szCs w:val="24"/>
        </w:rPr>
        <w:t xml:space="preserve"> </w:t>
      </w:r>
      <w:proofErr w:type="spellStart"/>
      <w:r>
        <w:rPr>
          <w:rFonts w:eastAsia="Times New Roman"/>
          <w:color w:val="000000"/>
          <w:szCs w:val="24"/>
        </w:rPr>
        <w:t>Aerien</w:t>
      </w:r>
      <w:proofErr w:type="spellEnd"/>
      <w:r>
        <w:rPr>
          <w:rFonts w:eastAsia="Times New Roman"/>
          <w:color w:val="000000"/>
          <w:szCs w:val="24"/>
        </w:rPr>
        <w:t xml:space="preserve"> de </w:t>
      </w:r>
      <w:proofErr w:type="spellStart"/>
      <w:r>
        <w:rPr>
          <w:rFonts w:eastAsia="Times New Roman"/>
          <w:color w:val="000000"/>
          <w:szCs w:val="24"/>
        </w:rPr>
        <w:t>Combat</w:t>
      </w:r>
      <w:proofErr w:type="spellEnd"/>
      <w:r>
        <w:rPr>
          <w:rFonts w:eastAsia="Times New Roman"/>
          <w:color w:val="000000"/>
          <w:szCs w:val="24"/>
        </w:rPr>
        <w:t xml:space="preserve"> </w:t>
      </w:r>
      <w:proofErr w:type="spellStart"/>
      <w:r>
        <w:rPr>
          <w:rFonts w:eastAsia="Times New Roman"/>
          <w:color w:val="000000"/>
          <w:szCs w:val="24"/>
        </w:rPr>
        <w:t>sans</w:t>
      </w:r>
      <w:proofErr w:type="spellEnd"/>
      <w:r>
        <w:rPr>
          <w:rFonts w:eastAsia="Times New Roman"/>
          <w:color w:val="000000"/>
          <w:szCs w:val="24"/>
        </w:rPr>
        <w:t xml:space="preserve"> </w:t>
      </w:r>
      <w:proofErr w:type="spellStart"/>
      <w:r>
        <w:rPr>
          <w:rFonts w:eastAsia="Times New Roman"/>
          <w:color w:val="000000"/>
          <w:szCs w:val="24"/>
        </w:rPr>
        <w:t>Pilote</w:t>
      </w:r>
      <w:proofErr w:type="spellEnd"/>
      <w:r>
        <w:rPr>
          <w:rFonts w:eastAsia="Times New Roman"/>
          <w:color w:val="000000"/>
          <w:szCs w:val="24"/>
        </w:rPr>
        <w:t>, UCAV)»</w:t>
      </w:r>
      <w:r w:rsidRPr="00AC5411">
        <w:rPr>
          <w:rFonts w:eastAsia="Times New Roman"/>
          <w:color w:val="000000"/>
          <w:szCs w:val="24"/>
        </w:rPr>
        <w:t>.</w:t>
      </w:r>
      <w:r>
        <w:rPr>
          <w:rFonts w:eastAsia="Times New Roman"/>
          <w:color w:val="000000"/>
          <w:szCs w:val="24"/>
        </w:rPr>
        <w:t xml:space="preserve"> </w:t>
      </w:r>
    </w:p>
    <w:p w14:paraId="74FBBC44" w14:textId="77777777" w:rsidR="006F199B" w:rsidRDefault="00DA4066">
      <w:pPr>
        <w:spacing w:line="600" w:lineRule="auto"/>
        <w:ind w:firstLine="720"/>
        <w:jc w:val="both"/>
        <w:rPr>
          <w:rFonts w:eastAsia="Times New Roman"/>
          <w:color w:val="000000"/>
          <w:szCs w:val="24"/>
        </w:rPr>
      </w:pPr>
      <w:r>
        <w:rPr>
          <w:rFonts w:eastAsia="Times New Roman"/>
          <w:color w:val="000000"/>
          <w:szCs w:val="24"/>
        </w:rPr>
        <w:t xml:space="preserve">2. «Κύρωση του Μνημονίου </w:t>
      </w:r>
      <w:proofErr w:type="spellStart"/>
      <w:r>
        <w:rPr>
          <w:rFonts w:eastAsia="Times New Roman"/>
          <w:color w:val="000000"/>
          <w:szCs w:val="24"/>
        </w:rPr>
        <w:t>Συναντίληψης</w:t>
      </w:r>
      <w:proofErr w:type="spellEnd"/>
      <w:r>
        <w:rPr>
          <w:rFonts w:eastAsia="Times New Roman"/>
          <w:color w:val="000000"/>
          <w:szCs w:val="24"/>
        </w:rPr>
        <w:t xml:space="preserve"> μεταξύ του Υπουργείου Εθνικής Άμυνας της Ελληνικής Δημοκρατίας και του Υπουργείου Άμυνας της Δημοκρατίας της Βουλγαρίας, που αφορά τη συνεργασία εντός του Πολυεθνικού Συντονιστικού Κέντρου Στρατηγικών Θαλασσίων Μεταφορών της Αθήνας (ΠΟ</w:t>
      </w:r>
      <w:r>
        <w:rPr>
          <w:rFonts w:eastAsia="Times New Roman"/>
          <w:color w:val="000000"/>
          <w:szCs w:val="24"/>
        </w:rPr>
        <w:lastRenderedPageBreak/>
        <w:t xml:space="preserve">ΣΚΕΣΘΑΜ - AMSCC) και της Τεχνικής Διευθέτησης μεταξύ του Υπουργείου Εθνικής Άμυνας της Ελληνικής Δημοκρατίας και του Υπουργείου Άμυνας της Δημοκρατίας της Βουλγαρίας σχετικά με την εφαρμογή του Μνημονίου </w:t>
      </w:r>
      <w:proofErr w:type="spellStart"/>
      <w:r>
        <w:rPr>
          <w:rFonts w:eastAsia="Times New Roman"/>
          <w:color w:val="000000"/>
          <w:szCs w:val="24"/>
        </w:rPr>
        <w:t>Συναντίληψης</w:t>
      </w:r>
      <w:proofErr w:type="spellEnd"/>
      <w:r>
        <w:rPr>
          <w:rFonts w:eastAsia="Times New Roman"/>
          <w:color w:val="000000"/>
          <w:szCs w:val="24"/>
        </w:rPr>
        <w:t xml:space="preserve"> μεταξύ του Υπουργείου Εθνικής Άμυνας της Ελληνικής Δημοκρατίας και του Υπουργείου Άμυνας της Δημοκρατίας της Βουλγαρίας που αφορά στη συνεργασία εντός του Πολυεθνικού Συντονιστικού Κέντρου Στρατηγικών Θαλασσίων Μεταφορών της Αθήνας (ΠΟΣΚΕΣΘΑΜ - AMSCC)».</w:t>
      </w:r>
    </w:p>
    <w:p w14:paraId="74FBBC45" w14:textId="77777777" w:rsidR="006F199B" w:rsidRDefault="00DA4066">
      <w:pPr>
        <w:spacing w:line="600" w:lineRule="auto"/>
        <w:ind w:firstLine="720"/>
        <w:jc w:val="both"/>
        <w:rPr>
          <w:rFonts w:eastAsia="Times New Roman" w:cs="Times New Roman"/>
          <w:szCs w:val="24"/>
        </w:rPr>
      </w:pPr>
      <w:r>
        <w:rPr>
          <w:rFonts w:eastAsia="Times New Roman"/>
          <w:szCs w:val="24"/>
        </w:rPr>
        <w:t xml:space="preserve">3. </w:t>
      </w:r>
      <w:r>
        <w:rPr>
          <w:rFonts w:eastAsia="Times New Roman" w:cs="Times New Roman"/>
          <w:szCs w:val="24"/>
        </w:rPr>
        <w:t xml:space="preserve">«Κύρωση της Τεχνικής Συμφωνίας ανάμεσα στο Υπουργείο Εθνικής Άμυνας της Ελληνικής Δημοκρατίας, το Υπουργείο Άμυνας της Ιταλικής Δημοκρατίας, τον Υπουργό Εθνικής Άμυνας της Δημοκρατίας της Πολωνίας, τον Αρχηγό του Γενικού Επιτελείου της Δημοκρατίας της Τουρκίας (που ενεργεί εκ μέρους της Κυβέρνησης της Δημοκρατίας της Τουρκίας) αφενός, και τον Υπουργό Άμυνας του Βασιλείου του Βελγίου, τον Υπουργό Άμυνας της Γαλλικής Δημοκρατίας, το Ομοσπονδιακό Υπουργείο Άμυνας της </w:t>
      </w:r>
      <w:r>
        <w:rPr>
          <w:rFonts w:eastAsia="Times New Roman" w:cs="Times New Roman"/>
          <w:szCs w:val="24"/>
        </w:rPr>
        <w:lastRenderedPageBreak/>
        <w:t>Ομοσπονδιακής Δημοκρατίας της Γερμανίας, τον Υπουργό Άμυνας του Μεγάλου Δουκάτου του Λουξεμβούργου, τον Υπουργό Άμυνας του Βασιλείου της Ισπανίας αφετέρου, σχετικά με την στελέχωση, χρηματοδότηση, διοίκηση και υποστήριξη του Στρατηγείου EUROCORPS (Ευρωπαϊκό Στρατιωτικό Σώμα) Σώμα Ταχείας Ανάπτυξης NATO EUROCORPS (NRDC EC) και άλλες διατάξεις».</w:t>
      </w:r>
    </w:p>
    <w:p w14:paraId="74FBBC46"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Τα νομοσχέδια ψηφίστηκαν στη Διαρκή Επιτροπή κατά πλειοψηφία και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αυτών των συμφωνιών.</w:t>
      </w:r>
    </w:p>
    <w:p w14:paraId="74FBBC4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Προτείνω, λοιπόν, να γίνει ενιαία συζήτηση επί των ανωτέρω συμβάσεων και να λάβουν τον λόγο όσοι έχουν αντίρρηση επί των κυρώσεων για πέντε λεπτά.</w:t>
      </w:r>
    </w:p>
    <w:p w14:paraId="74FBBC48"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Το Σώμα συμφωνεί;</w:t>
      </w:r>
    </w:p>
    <w:p w14:paraId="74FBBC49"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4FBBC4A"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14:paraId="74FBBC4B"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Πριν δώσω τον λόγο σε όσους συναδέλφους το επιθυμούν, δηλαδή σε αυτούς που διαφώνησαν ή, τέλος πάντων, δήλωσαν «παρών» στην αρμόδια επιτροπή, να υπενθυμίσω τις θέσεις των κομμάτων στην αρμόδια επιτροπή:</w:t>
      </w:r>
    </w:p>
    <w:p w14:paraId="74FBBC4C"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Σε ό,τι αφορά την πρώτη κύρωση, ο ΣΥΡΙΖΑ ήταν υπέρ, η Νέα Δημοκρατία υπέρ, ο Λαϊκός Σύνδεσμος Χρυσή Αυγή δήλωσε «παρών», η Δημοκρατική Συμπαράταξη υπέρ, το Κομμουνιστικό Κόμμα κατά, το Ποτάμι υπέρ, οι Ανεξάρτητοι Έλληνες υπέρ, η Ένωση Κεντρώων υπέρ.</w:t>
      </w:r>
    </w:p>
    <w:p w14:paraId="74FBBC4D"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Σε ό,τι αφορά τη δεύτερη κύρωση, ο ΣΥΡΙΖΑ ήταν υπέρ, η Νέα Δημοκρατία υπέρ, ο Λαϊκός Σύνδεσμος Χρυσή Αυγή κατά, η Δημοκρατική Συμπαράταξη υπέρ, το Κομμουνιστικό Κόμμα κατά, το Ποτάμι υπέρ, οι Ανεξάρτητοι Έλληνες υπέρ, η Ένωση Κεντρώων υπέρ.</w:t>
      </w:r>
    </w:p>
    <w:p w14:paraId="74FBBC4E"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Σε ό,τι αφορά την τρίτη κύρωση, ο ΣΥΡΙΖΑ ήταν υπέρ, η Νέα Δημοκρατία υπέρ, ο Λαϊκός Σύνδεσμος Χρυσή Αυγή κατά, η Δημοκρατική Συμπαράταξη υπέρ, το Κομμουνιστικό Κόμμα κατά, το Ποτάμι υπέρ, οι Ανεξάρτητοι Έλληνες υπέρ και η Ένωση Κεντρώων υπέρ.</w:t>
      </w:r>
    </w:p>
    <w:p w14:paraId="74FBBC4F"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Πριν δώσουμε τον λόγο στους εισηγητές των κομμάτων που διαφώνησαν ή δήλωσαν «παρών» στις επιτροπές για τις συγκεκριμένες κυρώσεις, σας ανακοινώνω ότι εισηγητές έχουν οριστεί από τον ΣΥΡΙΖΑ ο κ. Ιωάννης </w:t>
      </w:r>
      <w:proofErr w:type="spellStart"/>
      <w:r>
        <w:rPr>
          <w:rFonts w:eastAsia="Times New Roman" w:cs="Times New Roman"/>
          <w:szCs w:val="24"/>
        </w:rPr>
        <w:t>Δέδες</w:t>
      </w:r>
      <w:proofErr w:type="spellEnd"/>
      <w:r>
        <w:rPr>
          <w:rFonts w:eastAsia="Times New Roman" w:cs="Times New Roman"/>
          <w:szCs w:val="24"/>
        </w:rPr>
        <w:t xml:space="preserve">, από τη Νέα Δημοκρατία ο κ. Αθανάσιος </w:t>
      </w:r>
      <w:proofErr w:type="spellStart"/>
      <w:r>
        <w:rPr>
          <w:rFonts w:eastAsia="Times New Roman" w:cs="Times New Roman"/>
          <w:szCs w:val="24"/>
        </w:rPr>
        <w:t>Καββαδάς</w:t>
      </w:r>
      <w:proofErr w:type="spellEnd"/>
      <w:r>
        <w:rPr>
          <w:rFonts w:eastAsia="Times New Roman" w:cs="Times New Roman"/>
          <w:szCs w:val="24"/>
        </w:rPr>
        <w:t xml:space="preserve">, ειδικοί αγορητές από τη Χρυσή Αυγή σε ό,τι αφορά την πρώτη συμφωνία ο κ. Νικόλαος </w:t>
      </w:r>
      <w:proofErr w:type="spellStart"/>
      <w:r>
        <w:rPr>
          <w:rFonts w:eastAsia="Times New Roman" w:cs="Times New Roman"/>
          <w:szCs w:val="24"/>
        </w:rPr>
        <w:t>Κούζηλος</w:t>
      </w:r>
      <w:proofErr w:type="spellEnd"/>
      <w:r>
        <w:rPr>
          <w:rFonts w:eastAsia="Times New Roman" w:cs="Times New Roman"/>
          <w:szCs w:val="24"/>
        </w:rPr>
        <w:t xml:space="preserve"> και για τις άλλες δύο συμφωνίες ο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από τη Δημοκρατική Συμπαράταξη ο κ. Ανδρέας Λοβέρδος, από το Κομμουνιστικό Κόμμα η κ. Λιάνα Κανέλλη, από το Ποτάμι ο κ. Γρηγόριος Ψαριανός, από τους Ανεξάρτητους Έλληνες ο κ. Κωνσταντίνος </w:t>
      </w:r>
      <w:proofErr w:type="spellStart"/>
      <w:r>
        <w:rPr>
          <w:rFonts w:eastAsia="Times New Roman" w:cs="Times New Roman"/>
          <w:szCs w:val="24"/>
        </w:rPr>
        <w:t>Κατσίκης</w:t>
      </w:r>
      <w:proofErr w:type="spellEnd"/>
      <w:r>
        <w:rPr>
          <w:rFonts w:eastAsia="Times New Roman" w:cs="Times New Roman"/>
          <w:szCs w:val="24"/>
        </w:rPr>
        <w:t xml:space="preserve"> και από την Ένωση Κεντρώων ο κ. Ιωάννης </w:t>
      </w:r>
      <w:proofErr w:type="spellStart"/>
      <w:r>
        <w:rPr>
          <w:rFonts w:eastAsia="Times New Roman" w:cs="Times New Roman"/>
          <w:szCs w:val="24"/>
        </w:rPr>
        <w:t>Σαρίδης</w:t>
      </w:r>
      <w:proofErr w:type="spellEnd"/>
      <w:r>
        <w:rPr>
          <w:rFonts w:eastAsia="Times New Roman" w:cs="Times New Roman"/>
          <w:szCs w:val="24"/>
        </w:rPr>
        <w:t>.</w:t>
      </w:r>
    </w:p>
    <w:p w14:paraId="74FBBC5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μπορούσα να έχω τον λόγο επί της διαδικασίας;</w:t>
      </w:r>
    </w:p>
    <w:p w14:paraId="74FBBC51"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κύριε </w:t>
      </w:r>
      <w:proofErr w:type="spellStart"/>
      <w:r>
        <w:rPr>
          <w:rFonts w:eastAsia="Times New Roman" w:cs="Times New Roman"/>
          <w:szCs w:val="24"/>
        </w:rPr>
        <w:t>Βρούτση</w:t>
      </w:r>
      <w:proofErr w:type="spellEnd"/>
      <w:r>
        <w:rPr>
          <w:rFonts w:eastAsia="Times New Roman" w:cs="Times New Roman"/>
          <w:szCs w:val="24"/>
        </w:rPr>
        <w:t>.</w:t>
      </w:r>
    </w:p>
    <w:p w14:paraId="74FBBC5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παίρνω τον λόγο ως Κοινοβουλευτικός Εκπρόσωπος της Νέας Δημοκρατίας για ακόμη μια φορά, για να αναδείξω ένα ζήτημα το οποίο δεν μας τιμά ως Κοινοβούλιο.</w:t>
      </w:r>
    </w:p>
    <w:p w14:paraId="74FBBC53"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Έρχεται ένα νομοσχέδιο, το οποίο περιλαμβάνει τρεις συνθήκες, στις οποίες συμφωνούμε η πλειοψηφία των κομμάτων. Ταυτόχρονα, όμως, γεμίσαμε σήμερα με ένα σωρό από τροπολογίες διαφορετικού αντικειμένου και περιεχομένου, οι περισσότερες από τις οποίες δεν συνοδεύονται από τη δικαιολογητική βάση που πρέπει να έχουν, από την έκθεση του Γενικού Λογιστηρίου του Κράτους και είναι και βουλευτικές.</w:t>
      </w:r>
    </w:p>
    <w:p w14:paraId="74FBBC54"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Έχω πει κατ’ εξακολούθηση κάτι το οποίο, δυστυχώς, κύριε Πρόεδρε, μας προσβάλλει ως Κοινοβούλιο, ειδικά σε τέτοιες περιόδους. Βουλευτικές τροπολογίες που ισοδυναμούν με νομοσχέδια ταυτίζο</w:t>
      </w:r>
      <w:r>
        <w:rPr>
          <w:rFonts w:eastAsia="Times New Roman" w:cs="Times New Roman"/>
          <w:szCs w:val="24"/>
        </w:rPr>
        <w:lastRenderedPageBreak/>
        <w:t>νται με πελατειακό κλείσιμο ματιού -κλείνουν το μάτι σε κατηγορίες συμπολιτών μας- περνάνε ως νομοσχέδιο ολόκληρο μέσα από βουλευτικές τροπολογίες, για να κάνουν τους καλούς οι Βουλευτές του ΣΥΡΙΖΑ. Αυτό και αν δεν είναι το παλαιότερο του παλαιότερου που υπάρχει σε επίπεδο πολιτικής διαδικασίας!</w:t>
      </w:r>
    </w:p>
    <w:p w14:paraId="74FBBC55"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Έρχονται τροπολογίες, οι οποίες αφορούν οικονομικά θέματα χωρίς έκθεση λογιστηρίου κατ’ εξακολούθηση, σε μια περίοδο που ο ελληνικός λαός βρίσκεται σε μεγάλη δυσκολία, μόνο και μόνο για να διορίζετε κομματικούς φίλους και ημετέρους. Πώς το δέχεστε;</w:t>
      </w:r>
    </w:p>
    <w:p w14:paraId="74FBBC56"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τα πούμε τώρα στην ανάλυση. </w:t>
      </w:r>
    </w:p>
    <w:p w14:paraId="74FBBC57"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παρακαλέσω πολύ, κύριε Πρόεδρε, πριν ξεκινήσει η διαδικασία, να ξέρουμε αναλυτικά ποιες τροπολογίες θα γίνουν δεκτές εκ μέρους της Κυβέρνησης, μία προς μία, είτε βουλευτικές είτε της Κυβέρνησης, να ξέρουμε για τι θα συζητήσουμε. </w:t>
      </w:r>
    </w:p>
    <w:p w14:paraId="74FBBC58"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74FBBC59" w14:textId="77777777" w:rsidR="006F199B" w:rsidRDefault="00DA4066">
      <w:pPr>
        <w:spacing w:line="600" w:lineRule="auto"/>
        <w:ind w:firstLine="720"/>
        <w:jc w:val="both"/>
        <w:rPr>
          <w:rFonts w:eastAsia="Times New Roman" w:cs="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Κύριε Πρόεδρε, θα ήθελα τον λόγο. </w:t>
      </w:r>
      <w:r>
        <w:rPr>
          <w:rFonts w:eastAsia="Times New Roman" w:cs="Times New Roman"/>
          <w:szCs w:val="24"/>
        </w:rPr>
        <w:t xml:space="preserve"> </w:t>
      </w:r>
    </w:p>
    <w:p w14:paraId="74FBBC5A"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Κύριε Πρόεδρε, παρακαλώ πολύ, θα ήθελα τον λόγο. </w:t>
      </w:r>
    </w:p>
    <w:p w14:paraId="74FBBC5B"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Ορίστε, κυρία </w:t>
      </w:r>
      <w:proofErr w:type="spellStart"/>
      <w:r>
        <w:rPr>
          <w:rFonts w:eastAsia="Times New Roman"/>
          <w:szCs w:val="24"/>
        </w:rPr>
        <w:t>Βάκη</w:t>
      </w:r>
      <w:proofErr w:type="spellEnd"/>
      <w:r>
        <w:rPr>
          <w:rFonts w:eastAsia="Times New Roman"/>
          <w:szCs w:val="24"/>
        </w:rPr>
        <w:t xml:space="preserve">, τι θέλετε; </w:t>
      </w:r>
    </w:p>
    <w:p w14:paraId="74FBBC5C" w14:textId="77777777" w:rsidR="006F199B" w:rsidRDefault="00DA4066">
      <w:pPr>
        <w:spacing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 xml:space="preserve">Είμαι Κοινοβουλευτική Εκπρόσωπος. Μίλησε ο συνάδελφος και πρέπει να απαντήσω. </w:t>
      </w:r>
    </w:p>
    <w:p w14:paraId="74FBBC5D"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Συγγνώμη, κυρία </w:t>
      </w:r>
      <w:proofErr w:type="spellStart"/>
      <w:r>
        <w:rPr>
          <w:rFonts w:eastAsia="Times New Roman"/>
          <w:szCs w:val="24"/>
        </w:rPr>
        <w:t>Βάκη</w:t>
      </w:r>
      <w:proofErr w:type="spellEnd"/>
      <w:r>
        <w:rPr>
          <w:rFonts w:eastAsia="Times New Roman"/>
          <w:szCs w:val="24"/>
        </w:rPr>
        <w:t xml:space="preserve">, είστε Κοινοβουλευτική Εκπρόσωπος, αλλά ο κ. </w:t>
      </w:r>
      <w:proofErr w:type="spellStart"/>
      <w:r>
        <w:rPr>
          <w:rFonts w:eastAsia="Times New Roman"/>
          <w:szCs w:val="24"/>
        </w:rPr>
        <w:t>Βρούτσης</w:t>
      </w:r>
      <w:proofErr w:type="spellEnd"/>
      <w:r>
        <w:rPr>
          <w:rFonts w:eastAsia="Times New Roman"/>
          <w:szCs w:val="24"/>
        </w:rPr>
        <w:t xml:space="preserve"> έθεσε ένα θέμα επί της διαδικασίας σε ό,τι αφορά τις τροπολογίες. </w:t>
      </w:r>
    </w:p>
    <w:p w14:paraId="74FBBC5E"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ΦΩΤΕΙΝΗ ΒΑΚΗ: </w:t>
      </w:r>
      <w:r>
        <w:rPr>
          <w:rFonts w:eastAsia="Times New Roman"/>
          <w:szCs w:val="24"/>
        </w:rPr>
        <w:t xml:space="preserve">Κύριε Πρόεδρε, να απαντήσω στον κ. </w:t>
      </w:r>
      <w:proofErr w:type="spellStart"/>
      <w:r>
        <w:rPr>
          <w:rFonts w:eastAsia="Times New Roman"/>
          <w:szCs w:val="24"/>
        </w:rPr>
        <w:t>Βρούτση</w:t>
      </w:r>
      <w:proofErr w:type="spellEnd"/>
      <w:r>
        <w:rPr>
          <w:rFonts w:eastAsia="Times New Roman"/>
          <w:szCs w:val="24"/>
        </w:rPr>
        <w:t xml:space="preserve">; Θέλω να απαντήσω στον κ. </w:t>
      </w:r>
      <w:proofErr w:type="spellStart"/>
      <w:r>
        <w:rPr>
          <w:rFonts w:eastAsia="Times New Roman"/>
          <w:szCs w:val="24"/>
        </w:rPr>
        <w:t>Βρούτση</w:t>
      </w:r>
      <w:proofErr w:type="spellEnd"/>
      <w:r>
        <w:rPr>
          <w:rFonts w:eastAsia="Times New Roman"/>
          <w:szCs w:val="24"/>
        </w:rPr>
        <w:t xml:space="preserve"> και έχω κάθε δικαίωμα. </w:t>
      </w:r>
    </w:p>
    <w:p w14:paraId="74FBBC5F"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Θα με αφήσετε να σας πω; Θα με αφήσετε να εξηγήσω; </w:t>
      </w:r>
    </w:p>
    <w:p w14:paraId="74FBBC60" w14:textId="77777777" w:rsidR="006F199B" w:rsidRDefault="00DA4066">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Ζήτησε τον λόγο ο Υπουργός. </w:t>
      </w:r>
    </w:p>
    <w:p w14:paraId="74FBBC61"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Στο δεύτερο σκέλος της συνεδρίασης εκ μέρους του Προεδρείου θα τοποθετηθούμε για τις τροπολογίες. Πρότεινα στο Σώμα να ξεκινήσουμε με τους δύο εισηγητές στην ουσία που δήλωσαν τις αντιρρήσεις τους στην επιτροπή επί των κυρώσεων και από εκεί και πέρα το δεύτερο κομμάτι –αν μου επιτρέπεται ο όρος- της συζήτησης στη σημερινή μας συνεδρίαση θα αφορά τις τροπολογίες. </w:t>
      </w:r>
    </w:p>
    <w:p w14:paraId="74FBBC62" w14:textId="77777777" w:rsidR="006F199B" w:rsidRDefault="00DA4066">
      <w:pPr>
        <w:spacing w:line="600" w:lineRule="auto"/>
        <w:ind w:firstLine="720"/>
        <w:jc w:val="both"/>
        <w:rPr>
          <w:rFonts w:eastAsia="Times New Roman"/>
          <w:szCs w:val="24"/>
        </w:rPr>
      </w:pPr>
      <w:r>
        <w:rPr>
          <w:rFonts w:eastAsia="Times New Roman"/>
          <w:szCs w:val="24"/>
        </w:rPr>
        <w:lastRenderedPageBreak/>
        <w:t>Εάν θέλετε, μπορούν να ανακοινώσουν οι Υπουργοί ποιες τροπολογίες κάνουν δεκτές, τις οποίες μπορώ να σας τις πω και εγώ. Και μάλιστα η μία βουλευτική, εξ όσων γνωρίζω, έχει αποσυρθεί, έτσι δεν είναι;</w:t>
      </w:r>
    </w:p>
    <w:p w14:paraId="74FBBC63"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Αν μας αφήσετε, θα τα πούμε. </w:t>
      </w:r>
    </w:p>
    <w:p w14:paraId="74FBBC64"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 αρμόδιος Υπουργός μπορεί να λάβει τον λόγο και να πει. </w:t>
      </w:r>
    </w:p>
    <w:p w14:paraId="74FBBC65" w14:textId="77777777" w:rsidR="006F199B" w:rsidRDefault="00DA4066">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Για όλες;</w:t>
      </w:r>
    </w:p>
    <w:p w14:paraId="74FBBC66"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Για όλες. </w:t>
      </w:r>
    </w:p>
    <w:p w14:paraId="74FBBC67"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Ορίστε, κύριε Καμμένο, έχετε τον λόγο. </w:t>
      </w:r>
    </w:p>
    <w:p w14:paraId="74FBBC68"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ΠΑΝΟΣ ΚΑΜΜΕΝΟΣ (Υπουργός Εθνικής Άμυνας-Πρόεδρος των Ανεξαρτήτων Ελλήνων): </w:t>
      </w:r>
      <w:r>
        <w:rPr>
          <w:rFonts w:eastAsia="Times New Roman"/>
          <w:szCs w:val="24"/>
        </w:rPr>
        <w:t xml:space="preserve">Κύριε Πρόεδρε, κατ’ αρχάς, θέλω να σας πω ότι όσον αφορά τις τροπολογίες, από τους επισπεύδοντες Υπουργούς ζητήσαμε να επικοινωνήσουν με τις Κοινοβουλευτικές Ομάδες και με την προϋπόθεση ότι οι Κοινοβουλευτικές Ομάδες συμφωνούν, να τις κάνουμε δεκτές, διότι αφορούν θέματα εργαζομένων λόγω της λήξης του έτους που ρυθμίζουν θέματα εντελώς τυπικά, πληρωμών. Δεν έχουν κανένα άλλο επιπρόσθετο θέμα. Η ενημέρωση που είχαμε από τους Υπουργούς ήταν ότι οι Κοινοβουλευτικές Ομάδες συναίνεσαν. </w:t>
      </w:r>
    </w:p>
    <w:p w14:paraId="74FBBC69" w14:textId="77777777" w:rsidR="006F199B" w:rsidRDefault="00DA4066">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Ποιοι συναίνεσαν;</w:t>
      </w:r>
    </w:p>
    <w:p w14:paraId="74FBBC6A"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Και της Νέας Δημοκρατίας. </w:t>
      </w:r>
    </w:p>
    <w:p w14:paraId="74FBBC6B" w14:textId="77777777" w:rsidR="006F199B" w:rsidRDefault="00DA4066">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Πού ακούστηκε αυτό, κύριε Υπουργέ; </w:t>
      </w:r>
    </w:p>
    <w:p w14:paraId="74FBBC6C"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ΠΑΝΟΣ ΚΑΜΜΕΝΟΣ (Υπουργός Εθνικής Άμυνας-Πρόεδρος των Ανεξαρτήτων Ελλήνων): </w:t>
      </w:r>
      <w:r>
        <w:rPr>
          <w:rFonts w:eastAsia="Times New Roman"/>
          <w:szCs w:val="24"/>
        </w:rPr>
        <w:t>Διαφωνείτε; Διότι…</w:t>
      </w:r>
    </w:p>
    <w:p w14:paraId="74FBBC6D" w14:textId="77777777" w:rsidR="006F199B" w:rsidRDefault="00DA4066">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Βεβαίως διαφωνούμε. </w:t>
      </w:r>
    </w:p>
    <w:p w14:paraId="74FBBC6E"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Εμείς είχαμε πληροφόρηση από τους Υπουργούς ότι μίλησαν με τις Γραμματείες, οι Γραμματείες επικοινώνησαν και είπαν ότι συναινούν, διότι είναι θέματα που αφορούν πληρωμή εργαζομένων μέχρι τις 31 Δεκεμβρίου. </w:t>
      </w:r>
    </w:p>
    <w:p w14:paraId="74FBBC6F" w14:textId="77777777" w:rsidR="006F199B" w:rsidRDefault="00DA4066">
      <w:pPr>
        <w:spacing w:line="600" w:lineRule="auto"/>
        <w:ind w:firstLine="720"/>
        <w:jc w:val="both"/>
        <w:rPr>
          <w:rFonts w:eastAsia="Times New Roman"/>
          <w:szCs w:val="24"/>
        </w:rPr>
      </w:pPr>
      <w:r>
        <w:rPr>
          <w:rFonts w:eastAsia="Times New Roman"/>
          <w:szCs w:val="24"/>
        </w:rPr>
        <w:t xml:space="preserve">Εάν εσείς αναλαμβάνετε την ευθύνη και θέλετε να τις αποσύρουμε, να μας το πείτε ξεκάθαρα, διότι οι Γραμματείες των κομμάτων μάς είπαν ότι συμφωνούν. Εμείς θα σας πω ποιες θα δεχθούμε. </w:t>
      </w:r>
    </w:p>
    <w:p w14:paraId="74FBBC70" w14:textId="77777777" w:rsidR="006F199B" w:rsidRDefault="00DA4066">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Η Γραμματεία της Νέας Δημοκρατίας δεν γνώριζε τίποτα!</w:t>
      </w:r>
    </w:p>
    <w:p w14:paraId="74FBBC71"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ΠΑΝΟΣ ΚΑΜΜΕΝΟΣ (Υπουργός Εθνικής Άμυνας-Πρόεδρος των Ανεξαρτήτων Ελλήνων): </w:t>
      </w:r>
      <w:r>
        <w:rPr>
          <w:rFonts w:eastAsia="Times New Roman"/>
          <w:szCs w:val="24"/>
        </w:rPr>
        <w:t xml:space="preserve">Η Γραμματεία της Νέας Δημοκρατίας είπε ότι συναινεί. </w:t>
      </w:r>
    </w:p>
    <w:p w14:paraId="74FBBC72" w14:textId="77777777" w:rsidR="006F199B" w:rsidRDefault="00DA4066">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Δεν γνώριζε τίποτα! </w:t>
      </w:r>
    </w:p>
    <w:p w14:paraId="74FBBC73"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Μη διακόπτετε, παρακαλώ!</w:t>
      </w:r>
    </w:p>
    <w:p w14:paraId="74FBBC74"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Ωραία, καλώς, εντάξει. </w:t>
      </w:r>
    </w:p>
    <w:p w14:paraId="74FBBC75" w14:textId="77777777" w:rsidR="006F199B" w:rsidRDefault="00DA4066">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Αυτό που λέτε πώς το αποδεικνύετε, παρακαλώ; Τα πράγματα έχουν χάσει το νόημά τους εδώ!</w:t>
      </w:r>
    </w:p>
    <w:p w14:paraId="74FBBC76"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Θα σας φέρω τον «ταχυδρόμο». </w:t>
      </w:r>
    </w:p>
    <w:p w14:paraId="74FBBC77"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ΧΡΗΣΤΟΣ ΠΑΠΠΑΣ: </w:t>
      </w:r>
      <w:r>
        <w:rPr>
          <w:rFonts w:eastAsia="Times New Roman"/>
          <w:szCs w:val="24"/>
        </w:rPr>
        <w:t>Μην ψεύδεστε!</w:t>
      </w:r>
    </w:p>
    <w:p w14:paraId="74FBBC78"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Υπουργέ, θα παρακαλούσα να αναφερθείτε στις τροπολογίες που κάνετε δεκτές. </w:t>
      </w:r>
    </w:p>
    <w:p w14:paraId="74FBBC79"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Να πούμε, λοιπόν, κύριε Πρόεδρε, ποιες δεχόμαστε. </w:t>
      </w:r>
    </w:p>
    <w:p w14:paraId="74FBBC7A" w14:textId="77777777" w:rsidR="006F199B" w:rsidRDefault="00DA4066">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Αριθμούς! </w:t>
      </w:r>
    </w:p>
    <w:p w14:paraId="74FBBC7B" w14:textId="77777777" w:rsidR="006F199B" w:rsidRDefault="00DA4066">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Κύριε Πρόεδρε, μιλάει ο Υπουργός Εθνικής Αμύνης. </w:t>
      </w:r>
    </w:p>
    <w:p w14:paraId="74FBBC7C"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κύριε </w:t>
      </w:r>
      <w:proofErr w:type="spellStart"/>
      <w:r>
        <w:rPr>
          <w:rFonts w:eastAsia="Times New Roman"/>
          <w:szCs w:val="24"/>
        </w:rPr>
        <w:t>Βρούτση</w:t>
      </w:r>
      <w:proofErr w:type="spellEnd"/>
      <w:r>
        <w:rPr>
          <w:rFonts w:eastAsia="Times New Roman"/>
          <w:szCs w:val="24"/>
        </w:rPr>
        <w:t>, δεν σας έδωσα τον λόγο. Καθίστε κάτω!</w:t>
      </w:r>
    </w:p>
    <w:p w14:paraId="74FBBC7D"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ΠΑΝΟΣ ΚΑΜΜΕΝΟΣ (Υπουργός Εθνικής Άμυνας-Πρόεδρος των Ανεξαρτήτων Ελλήνων): </w:t>
      </w: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θα σας απαντήσω. Ο κ. </w:t>
      </w:r>
      <w:proofErr w:type="spellStart"/>
      <w:r>
        <w:rPr>
          <w:rFonts w:eastAsia="Times New Roman"/>
          <w:szCs w:val="24"/>
        </w:rPr>
        <w:t>Πολάκης</w:t>
      </w:r>
      <w:proofErr w:type="spellEnd"/>
      <w:r>
        <w:rPr>
          <w:rFonts w:eastAsia="Times New Roman"/>
          <w:szCs w:val="24"/>
        </w:rPr>
        <w:t>…</w:t>
      </w:r>
    </w:p>
    <w:p w14:paraId="74FBBC7E" w14:textId="77777777" w:rsidR="006F199B" w:rsidRDefault="00DA4066">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Λες ψέματα!</w:t>
      </w:r>
    </w:p>
    <w:p w14:paraId="74FBBC7F" w14:textId="77777777" w:rsidR="006F199B" w:rsidRDefault="00DA4066">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Με τη Νέα Δημοκρατία μιλήσατε; </w:t>
      </w:r>
    </w:p>
    <w:p w14:paraId="74FBBC80"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για να συνεννοούμαστε, να τελειώσει ο Υπουργός και αν επιθυμείτε τον λόγο, θα μιλήσετε μετά τον Υπουργό, για να απαντήσετε. </w:t>
      </w:r>
    </w:p>
    <w:p w14:paraId="74FBBC81"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κύριε Εκπρόσωπε της Νέας Δημοκρατίας, επικοινώνησα με τον κ. </w:t>
      </w:r>
      <w:proofErr w:type="spellStart"/>
      <w:r>
        <w:rPr>
          <w:rFonts w:eastAsia="Times New Roman"/>
          <w:szCs w:val="24"/>
        </w:rPr>
        <w:t>Πολάκη</w:t>
      </w:r>
      <w:proofErr w:type="spellEnd"/>
      <w:r>
        <w:rPr>
          <w:rFonts w:eastAsia="Times New Roman"/>
          <w:szCs w:val="24"/>
        </w:rPr>
        <w:t xml:space="preserve">, ο οποίος με διαβεβαίωσε ότι επικοινώνησε. Έτσι ενημερώθηκα από τον κ. </w:t>
      </w:r>
      <w:proofErr w:type="spellStart"/>
      <w:r>
        <w:rPr>
          <w:rFonts w:eastAsia="Times New Roman"/>
          <w:szCs w:val="24"/>
        </w:rPr>
        <w:t>Πολάκη</w:t>
      </w:r>
      <w:proofErr w:type="spellEnd"/>
      <w:r>
        <w:rPr>
          <w:rFonts w:eastAsia="Times New Roman"/>
          <w:szCs w:val="24"/>
        </w:rPr>
        <w:t xml:space="preserve">. </w:t>
      </w:r>
    </w:p>
    <w:p w14:paraId="74FBBC82" w14:textId="77777777" w:rsidR="006F199B" w:rsidRDefault="00DA4066">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Εγώ μίλησα με τον κ. </w:t>
      </w:r>
      <w:proofErr w:type="spellStart"/>
      <w:r>
        <w:rPr>
          <w:rFonts w:eastAsia="Times New Roman"/>
          <w:szCs w:val="24"/>
        </w:rPr>
        <w:t>Κέλλα</w:t>
      </w:r>
      <w:proofErr w:type="spellEnd"/>
      <w:r>
        <w:rPr>
          <w:rFonts w:eastAsia="Times New Roman"/>
          <w:szCs w:val="24"/>
        </w:rPr>
        <w:t xml:space="preserve"> και τον ενημέρωσα αναλυτικά για όλες τις τροπολογίες. Δεν υπήρχε καμμία…</w:t>
      </w:r>
    </w:p>
    <w:p w14:paraId="74FBBC83"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ΧΡΗΣΤΟΣ ΚΕΛΛΑΣ: </w:t>
      </w:r>
      <w:r>
        <w:rPr>
          <w:rFonts w:eastAsia="Times New Roman"/>
          <w:szCs w:val="24"/>
        </w:rPr>
        <w:t xml:space="preserve">Και δεν πήρατε απάντηση. </w:t>
      </w:r>
    </w:p>
    <w:p w14:paraId="74FBBC84" w14:textId="77777777" w:rsidR="006F199B" w:rsidRDefault="00DA4066">
      <w:pPr>
        <w:spacing w:line="600" w:lineRule="auto"/>
        <w:ind w:firstLine="720"/>
        <w:jc w:val="center"/>
        <w:rPr>
          <w:rFonts w:eastAsia="Times New Roman"/>
          <w:szCs w:val="24"/>
        </w:rPr>
      </w:pPr>
      <w:r>
        <w:rPr>
          <w:rFonts w:eastAsia="Times New Roman"/>
          <w:szCs w:val="24"/>
        </w:rPr>
        <w:t>(Θόρυβος στην Αίθουσα)</w:t>
      </w:r>
    </w:p>
    <w:p w14:paraId="74FBBC85"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Σας παρακαλώ!</w:t>
      </w:r>
    </w:p>
    <w:p w14:paraId="74FBBC86" w14:textId="77777777" w:rsidR="006F199B" w:rsidRDefault="00DA4066">
      <w:pPr>
        <w:spacing w:line="600" w:lineRule="auto"/>
        <w:ind w:firstLine="720"/>
        <w:jc w:val="both"/>
        <w:rPr>
          <w:rFonts w:eastAsia="Times New Roman"/>
          <w:szCs w:val="24"/>
        </w:rPr>
      </w:pPr>
      <w:r>
        <w:rPr>
          <w:rFonts w:eastAsia="Times New Roman"/>
          <w:szCs w:val="24"/>
        </w:rPr>
        <w:t>Κύριε Υπουργέ…</w:t>
      </w:r>
    </w:p>
    <w:p w14:paraId="74FBBC87"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Θέλετε να αποσυρθούν; </w:t>
      </w:r>
    </w:p>
    <w:p w14:paraId="74FBBC88" w14:textId="77777777" w:rsidR="006F199B" w:rsidRDefault="00DA4066">
      <w:pPr>
        <w:spacing w:line="600" w:lineRule="auto"/>
        <w:ind w:firstLine="720"/>
        <w:jc w:val="both"/>
        <w:rPr>
          <w:rFonts w:eastAsia="Times New Roman"/>
          <w:szCs w:val="24"/>
        </w:rPr>
      </w:pPr>
      <w:r>
        <w:rPr>
          <w:rFonts w:eastAsia="Times New Roman"/>
          <w:b/>
          <w:szCs w:val="24"/>
        </w:rPr>
        <w:t xml:space="preserve">ΧΡΗΣΤΟΣ ΚΕΛΛΑΣ: </w:t>
      </w:r>
      <w:r>
        <w:rPr>
          <w:rFonts w:eastAsia="Times New Roman"/>
          <w:szCs w:val="24"/>
        </w:rPr>
        <w:t>Βεβαίως, δεν τις ψηφίζουμε.</w:t>
      </w:r>
    </w:p>
    <w:p w14:paraId="74FBBC89"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πείτε για τις τροπολογίες.</w:t>
      </w:r>
    </w:p>
    <w:p w14:paraId="74FBBC8A"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Να πούμε, κατ’ αρχάς, ποιες δεχόμαστε. </w:t>
      </w:r>
    </w:p>
    <w:p w14:paraId="74FBBC8B" w14:textId="77777777" w:rsidR="006F199B" w:rsidRDefault="00DA4066">
      <w:pPr>
        <w:spacing w:line="600" w:lineRule="auto"/>
        <w:ind w:firstLine="720"/>
        <w:jc w:val="both"/>
        <w:rPr>
          <w:rFonts w:eastAsia="Times New Roman"/>
          <w:szCs w:val="24"/>
        </w:rPr>
      </w:pPr>
      <w:r>
        <w:rPr>
          <w:rFonts w:eastAsia="Times New Roman"/>
          <w:szCs w:val="24"/>
        </w:rPr>
        <w:lastRenderedPageBreak/>
        <w:t xml:space="preserve">Υπάρχουν δύο τροπολογίες, οι οποίες κατατέθηκαν από το Υπουργείο Εθνικής Άμυνας λόγω της </w:t>
      </w:r>
      <w:proofErr w:type="spellStart"/>
      <w:r>
        <w:rPr>
          <w:rFonts w:eastAsia="Times New Roman"/>
          <w:szCs w:val="24"/>
        </w:rPr>
        <w:t>συναρμοδιότητος</w:t>
      </w:r>
      <w:proofErr w:type="spellEnd"/>
      <w:r>
        <w:rPr>
          <w:rFonts w:eastAsia="Times New Roman"/>
          <w:szCs w:val="24"/>
        </w:rPr>
        <w:t xml:space="preserve"> των υπό ψήφιση σχεδίων. </w:t>
      </w:r>
    </w:p>
    <w:p w14:paraId="74FBBC8C" w14:textId="77777777" w:rsidR="006F199B" w:rsidRDefault="00DA4066">
      <w:pPr>
        <w:spacing w:line="600" w:lineRule="auto"/>
        <w:ind w:firstLine="720"/>
        <w:jc w:val="both"/>
        <w:rPr>
          <w:rFonts w:eastAsia="Times New Roman"/>
          <w:szCs w:val="24"/>
        </w:rPr>
      </w:pPr>
      <w:r>
        <w:rPr>
          <w:rFonts w:eastAsia="Times New Roman"/>
          <w:szCs w:val="24"/>
        </w:rPr>
        <w:t xml:space="preserve">Η μία είναι η με γενικό αριθμό 747 και ειδικό 65, η οποία αφορά την τροποποίηση των διατάξεων του Στρατιωτικού Ποινικού Κώδικα. Έχει κάποιες διατάξεις από τους στρατιωτικούς δικαστές που ήταν θέμα ερωτήσεων πολλών συναδέλφων Βουλευτών. Τακτοποιείται ένα θέμα, για το οποίο πράγματι ήταν λανθασμένη η ρύθμιση που είχε γίνει και το βελτιώνουμε. </w:t>
      </w:r>
    </w:p>
    <w:p w14:paraId="74FBBC8D" w14:textId="77777777" w:rsidR="006F199B" w:rsidRDefault="00DA4066">
      <w:pPr>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Την κάνετε δεκτή; </w:t>
      </w:r>
    </w:p>
    <w:p w14:paraId="74FBBC8E" w14:textId="77777777" w:rsidR="006F199B" w:rsidRDefault="00DA4066">
      <w:pPr>
        <w:spacing w:after="0"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Η δεύτερη αφορά την τροποποίηση του </w:t>
      </w:r>
      <w:proofErr w:type="spellStart"/>
      <w:r>
        <w:rPr>
          <w:rFonts w:eastAsia="Times New Roman"/>
          <w:szCs w:val="24"/>
        </w:rPr>
        <w:t>π.δ.</w:t>
      </w:r>
      <w:proofErr w:type="spellEnd"/>
      <w:r>
        <w:rPr>
          <w:rFonts w:eastAsia="Times New Roman"/>
          <w:szCs w:val="24"/>
        </w:rPr>
        <w:t xml:space="preserve"> 73/2006. </w:t>
      </w:r>
    </w:p>
    <w:p w14:paraId="74FBBC8F" w14:textId="77777777" w:rsidR="006F199B" w:rsidRDefault="00DA4066">
      <w:pPr>
        <w:spacing w:after="0" w:line="600" w:lineRule="auto"/>
        <w:ind w:firstLine="720"/>
        <w:jc w:val="both"/>
        <w:rPr>
          <w:rFonts w:eastAsia="Times New Roman" w:cs="Times New Roman"/>
          <w:szCs w:val="24"/>
        </w:rPr>
      </w:pPr>
      <w:r>
        <w:rPr>
          <w:rFonts w:eastAsia="Times New Roman"/>
          <w:szCs w:val="24"/>
        </w:rPr>
        <w:t xml:space="preserve">Είναι η με γενικό αριθμό 748 και ειδικό 66, κυρία Κανέλλη, η οποία πάλι αφορά την ενσωμάτωση του ΥΠΕΘΑ μέσα στη δομή του Υπουργείου. Και αυτό αποτελούσε μια τυπική ρύθμιση που δεν είχε γίνει </w:t>
      </w:r>
      <w:r>
        <w:rPr>
          <w:rFonts w:eastAsia="Times New Roman"/>
          <w:szCs w:val="24"/>
        </w:rPr>
        <w:lastRenderedPageBreak/>
        <w:t xml:space="preserve">μέχρι τώρα, για να υπάρχει μια συνέχεια στο οργανόγραμμα του Υπουργείου Εθνικής Άμυνας. </w:t>
      </w:r>
      <w:r>
        <w:rPr>
          <w:rFonts w:eastAsia="Times New Roman" w:cs="Times New Roman"/>
          <w:szCs w:val="24"/>
        </w:rPr>
        <w:t xml:space="preserve">Δεν αφορά χρήματα και δαπάνες. Δεν αφορά κανένα. Είναι καθαρά θέματα τυπικά. </w:t>
      </w:r>
    </w:p>
    <w:p w14:paraId="74FBBC90"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Η τρίτη τροπολογία, η οποία κατετέθηκε από τον κ. Ξανθό, τον κ. </w:t>
      </w:r>
      <w:proofErr w:type="spellStart"/>
      <w:r>
        <w:rPr>
          <w:rFonts w:eastAsia="Times New Roman" w:cs="Times New Roman"/>
          <w:szCs w:val="24"/>
        </w:rPr>
        <w:t>Πολάκη</w:t>
      </w:r>
      <w:proofErr w:type="spellEnd"/>
      <w:r>
        <w:rPr>
          <w:rFonts w:eastAsia="Times New Roman" w:cs="Times New Roman"/>
          <w:szCs w:val="24"/>
        </w:rPr>
        <w:t xml:space="preserve"> και τον κ. </w:t>
      </w:r>
      <w:proofErr w:type="spellStart"/>
      <w:r>
        <w:rPr>
          <w:rFonts w:eastAsia="Times New Roman" w:cs="Times New Roman"/>
          <w:szCs w:val="24"/>
        </w:rPr>
        <w:t>Τσακαλώτο</w:t>
      </w:r>
      <w:proofErr w:type="spellEnd"/>
      <w:r>
        <w:rPr>
          <w:rFonts w:eastAsia="Times New Roman" w:cs="Times New Roman"/>
          <w:szCs w:val="24"/>
        </w:rPr>
        <w:t>, είναι η τροπολογία με γενικό αριθμό 749 και ειδικό 67, που αφορά ρυθμίσεις θεμάτων του Υπουργείου Υγείας. Όπως με ενημέρωσε ο Υπουργός Υγείας και ο Υφυπουργός, υπάρχει ένα θέμα που αφορά πληρωμές προσωπικού των νοσοκομείων που δεν έχουν γίνει.</w:t>
      </w:r>
    </w:p>
    <w:p w14:paraId="74FBBC91"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Και προμηθειών.</w:t>
      </w:r>
    </w:p>
    <w:p w14:paraId="74FBBC9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Και προμηθειών. Θα τα εξηγήσει ο κύριος Υπουργός.</w:t>
      </w:r>
    </w:p>
    <w:p w14:paraId="74FBBC93"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Επίσης, ενημερώθηκα ότι, για να πληρωθούν οι άνθρωποι, θα πρέπει να περάσουμε μία τροπολογία για να μπορέσουν να γίνουν οι καταβολές των χρημάτων. Του ζήτησα να επικοινωνήσει με τα κόμματα </w:t>
      </w:r>
      <w:r>
        <w:rPr>
          <w:rFonts w:eastAsia="Times New Roman" w:cs="Times New Roman"/>
          <w:szCs w:val="24"/>
        </w:rPr>
        <w:lastRenderedPageBreak/>
        <w:t xml:space="preserve">και του είπα ότι αν τα κόμματα δέχονται τη συζήτηση της συγκεκριμένης τροπολογίας από τη μεριά του Υπουργείου Εθνικής Άμυνας, εμείς δεν έχουμε καμμία αντίρρηση να προχωρήσουμε στη συζήτηση. </w:t>
      </w:r>
    </w:p>
    <w:p w14:paraId="74FBBC94"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Ακούω τώρα ότι διαφωνείτε. Αν υπάρχουν διαφωνίες, να το ξαναβάλουμε κάτω το πράγμα να το δούμε. Αν, δηλαδή, αναλαμβάνει κάποιος την ευθύνη να μην πληρωθεί ο κόσμος και να μην πληρωθούν οι προμηθευτές, ας το πει εδώ πέρα.</w:t>
      </w:r>
    </w:p>
    <w:p w14:paraId="74FBBC95"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Κύριε Υπουργέ,…</w:t>
      </w:r>
    </w:p>
    <w:p w14:paraId="74FBBC96"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Κύριε </w:t>
      </w:r>
      <w:proofErr w:type="spellStart"/>
      <w:r>
        <w:rPr>
          <w:rFonts w:eastAsia="Times New Roman" w:cs="Times New Roman"/>
          <w:szCs w:val="24"/>
        </w:rPr>
        <w:t>Κέλλα</w:t>
      </w:r>
      <w:proofErr w:type="spellEnd"/>
      <w:r>
        <w:rPr>
          <w:rFonts w:eastAsia="Times New Roman" w:cs="Times New Roman"/>
          <w:szCs w:val="24"/>
        </w:rPr>
        <w:t>, σας παρακαλώ, αφήστε να τελειώσω.</w:t>
      </w:r>
    </w:p>
    <w:p w14:paraId="74FBBC97"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 μη διακόπτετε.</w:t>
      </w:r>
    </w:p>
    <w:p w14:paraId="74FBBC98"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Ελάτε, κύριε Υπουργέ.</w:t>
      </w:r>
    </w:p>
    <w:p w14:paraId="74FBBC99"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 – Πρόεδρος των Ανεξαρτήτων Ελλήνων): </w:t>
      </w:r>
      <w:r>
        <w:rPr>
          <w:rFonts w:eastAsia="Times New Roman" w:cs="Times New Roman"/>
          <w:szCs w:val="24"/>
        </w:rPr>
        <w:t>Όσον αφορά τις βουλευτικές τροπολογίες, οι δύο τροπολογίες είναι του κ. Μπαλτά, τις οποίες έφερε ο κ. Μπαλτάς στην επιτροπή εδώ και τρεις μέρες. Τις συζητήσαμε, έγινε συζήτηση, ήταν ενημερωμένη η Βουλή επ’ αυτών των τροπολογιών. Ήταν ξεκάθαρο ότι αφορούσαν το ελληνικό φεστιβάλ και την πληρωμή του κόσμου εκεί όπου υπήρχαν συμβάσεις και για πρόσληψη στη θέση του γενικού διευθυντή. Νομίζω ότι επ’ αυτού έγινε εκτενής συζήτηση και δόθηκε η δυνατότητα στα κόμματα και να λάβουν γνώση και να μιλήσουν επ’ αυτών.</w:t>
      </w:r>
    </w:p>
    <w:p w14:paraId="74FBBC9A"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Η τροπολογία 744 του κ. Θηβαίου </w:t>
      </w:r>
      <w:proofErr w:type="spellStart"/>
      <w:r>
        <w:rPr>
          <w:rFonts w:eastAsia="Times New Roman" w:cs="Times New Roman"/>
          <w:szCs w:val="24"/>
        </w:rPr>
        <w:t>απεσύρθη</w:t>
      </w:r>
      <w:proofErr w:type="spellEnd"/>
      <w:r>
        <w:rPr>
          <w:rFonts w:eastAsia="Times New Roman" w:cs="Times New Roman"/>
          <w:szCs w:val="24"/>
        </w:rPr>
        <w:t>.</w:t>
      </w:r>
    </w:p>
    <w:p w14:paraId="74FBBC9B"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Η τροπολογία 745 είναι μία τροπολογία που έφεραν οι συνάδελφοι κ. </w:t>
      </w:r>
      <w:proofErr w:type="spellStart"/>
      <w:r>
        <w:rPr>
          <w:rFonts w:eastAsia="Times New Roman" w:cs="Times New Roman"/>
          <w:szCs w:val="24"/>
        </w:rPr>
        <w:t>Δέδες</w:t>
      </w:r>
      <w:proofErr w:type="spellEnd"/>
      <w:r>
        <w:rPr>
          <w:rFonts w:eastAsia="Times New Roman" w:cs="Times New Roman"/>
          <w:szCs w:val="24"/>
        </w:rPr>
        <w:t xml:space="preserve"> και κ. </w:t>
      </w:r>
      <w:proofErr w:type="spellStart"/>
      <w:r>
        <w:rPr>
          <w:rFonts w:eastAsia="Times New Roman" w:cs="Times New Roman"/>
          <w:szCs w:val="24"/>
        </w:rPr>
        <w:t>Τζούφη</w:t>
      </w:r>
      <w:proofErr w:type="spellEnd"/>
      <w:r>
        <w:rPr>
          <w:rFonts w:eastAsia="Times New Roman" w:cs="Times New Roman"/>
          <w:szCs w:val="24"/>
        </w:rPr>
        <w:t xml:space="preserve"> και αφορά την παράταση χρηματοδότησης κοινωνικών δομών άμεσης αντιμετώπισης της φτώχειας. Έχει να κάνει </w:t>
      </w:r>
      <w:r>
        <w:rPr>
          <w:rFonts w:eastAsia="Times New Roman" w:cs="Times New Roman"/>
          <w:szCs w:val="24"/>
        </w:rPr>
        <w:lastRenderedPageBreak/>
        <w:t xml:space="preserve">πάλι με εργαζομένους που πρέπει να πληρωθούν. Είναι οι κοινωνικές δομές, οι οποίες θα πρέπει να τακτοποιηθούν και να υπάρχει μια νομιμοποίηση. Είπαμε ότι είμαστε διατεθειμένοι να την κάνουμε δεκτή. </w:t>
      </w:r>
    </w:p>
    <w:p w14:paraId="74FBBC9C"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Οι άλλες δύο τροπολογίες των συναδέλφων κ. </w:t>
      </w:r>
      <w:proofErr w:type="spellStart"/>
      <w:r>
        <w:rPr>
          <w:rFonts w:eastAsia="Times New Roman" w:cs="Times New Roman"/>
          <w:szCs w:val="24"/>
        </w:rPr>
        <w:t>Δριτσέλη</w:t>
      </w:r>
      <w:proofErr w:type="spellEnd"/>
      <w:r>
        <w:rPr>
          <w:rFonts w:eastAsia="Times New Roman" w:cs="Times New Roman"/>
          <w:szCs w:val="24"/>
        </w:rPr>
        <w:t xml:space="preserve"> και κ. </w:t>
      </w:r>
      <w:proofErr w:type="spellStart"/>
      <w:r>
        <w:rPr>
          <w:rFonts w:eastAsia="Times New Roman" w:cs="Times New Roman"/>
          <w:szCs w:val="24"/>
        </w:rPr>
        <w:t>Βάκη</w:t>
      </w:r>
      <w:proofErr w:type="spellEnd"/>
      <w:r>
        <w:rPr>
          <w:rFonts w:eastAsia="Times New Roman" w:cs="Times New Roman"/>
          <w:szCs w:val="24"/>
        </w:rPr>
        <w:t xml:space="preserve"> για την παράταση της εφαρμογής της κάρτας φιλάθλου έχει ήδη αποσυρθεί. </w:t>
      </w:r>
    </w:p>
    <w:p w14:paraId="74FBBC9D"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Επίσης, εγώ ο ίδιος ζήτησα να αποσυρθεί και η άλλη τροπολογία που κατέθεσε ο Δημήτρης ο Καμμένος, που αφορά το θέμα του Υπουργείου Εθνικής Άμυνας, διότι πράγματι πέντε σελίδες δεν μπορεί να έρχονται τελευταία μέρα. Την αποσύρουμε την τροπολογία. Σας την δίνουμε, όμως, κυρίες και κύριοι συνάδελφοι, να την μελετήσετε και την επόμενη φορά να την περάσουμε την τροπολογία αυτή.</w:t>
      </w:r>
    </w:p>
    <w:p w14:paraId="74FBBC9E"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Δεν υπάρχει, λοιπόν, καμμία τροπολογία σας διαβεβαιώ, κύριοι συνάδελφοι, που να αφορά το Γενικό Λογιστήριο του Κράτους, που πρέπει να εγκριθεί. Δεν υπάρχει καμμία που να αφορά μια σοβαρή αλλαγή, η οποία θα πρέπει να συζητηθεί. Είναι κάποιες τακτοποιήσεις –πάντα γίνονται στο τέλος του χρόνου- </w:t>
      </w:r>
      <w:r>
        <w:rPr>
          <w:rFonts w:eastAsia="Times New Roman" w:cs="Times New Roman"/>
          <w:szCs w:val="24"/>
        </w:rPr>
        <w:lastRenderedPageBreak/>
        <w:t xml:space="preserve">ορισμένων θεμάτων, ιδιαίτερα για να πληρωθούν εργαζόμενοι και να τακτοποιηθούν κάποιες λεπτομέρειες που, δυστυχώς, χρήζουν νομοθετικής ρυθμίσεως. </w:t>
      </w:r>
    </w:p>
    <w:p w14:paraId="74FBBC9F"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Αν από εκεί και πέρα υπάρχει από τη μεριά της Αξιωματικής Αντιπολιτεύσεως αντίρρηση στο να πληρωθούν, εγώ δεν έχω καμμία αντίρρηση να αποσυρθούν και αναλαμβάνει και την ευθύνη.</w:t>
      </w:r>
    </w:p>
    <w:p w14:paraId="74FBBCA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74FBBCA1"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Πριν δώσουμε τον λόγο στους ειδικούς αγορητές, όπως είπα στην αρχή, σε ό,τι αφορά τα ζητήματα των κυρώσεων, θα δώσουμε τον λόγο και στον κ. </w:t>
      </w:r>
      <w:proofErr w:type="spellStart"/>
      <w:r>
        <w:rPr>
          <w:rFonts w:eastAsia="Times New Roman" w:cs="Times New Roman"/>
          <w:szCs w:val="24"/>
        </w:rPr>
        <w:t>Πολάκη</w:t>
      </w:r>
      <w:proofErr w:type="spellEnd"/>
      <w:r>
        <w:rPr>
          <w:rFonts w:eastAsia="Times New Roman" w:cs="Times New Roman"/>
          <w:szCs w:val="24"/>
        </w:rPr>
        <w:t>.</w:t>
      </w:r>
    </w:p>
    <w:p w14:paraId="74FBBCA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μου επιτρέπετε;</w:t>
      </w:r>
    </w:p>
    <w:p w14:paraId="74FBBCA3"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τον λόγο.</w:t>
      </w:r>
    </w:p>
    <w:p w14:paraId="74FBBCA4"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Μισό λεπτό.</w:t>
      </w:r>
    </w:p>
    <w:p w14:paraId="74FBBCA5"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θα σας δώσω τον λόγο για να υποστηρίξετε την τροπολογία σας για να κλείσουμε τον κύκλο των παρεμβάσεων των Υπουργών σε ό,τι αφορά τις τροπολογίες.</w:t>
      </w:r>
    </w:p>
    <w:p w14:paraId="74FBBCA6" w14:textId="77777777" w:rsidR="006F199B" w:rsidRDefault="00DA4066">
      <w:pPr>
        <w:spacing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τριάντα έξι μαθητές και μαθήτριες και δύο εκπαιδευτικοί συνοδοί τους από το Πειραματικό Γυμνάσιο </w:t>
      </w:r>
      <w:proofErr w:type="spellStart"/>
      <w:r>
        <w:rPr>
          <w:rFonts w:eastAsia="Times New Roman" w:cs="Times New Roman"/>
        </w:rPr>
        <w:t>Ζωσιμαίας</w:t>
      </w:r>
      <w:proofErr w:type="spellEnd"/>
      <w:r>
        <w:rPr>
          <w:rFonts w:eastAsia="Times New Roman" w:cs="Times New Roman"/>
        </w:rPr>
        <w:t xml:space="preserve"> Σχολής Ιωαννίνων</w:t>
      </w:r>
    </w:p>
    <w:p w14:paraId="74FBBCA7" w14:textId="77777777" w:rsidR="006F199B" w:rsidRDefault="00DA4066">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4FBBCA8" w14:textId="77777777" w:rsidR="006F199B" w:rsidRDefault="00DA406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4FBBCA9"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έχετε τον λόγο.</w:t>
      </w:r>
    </w:p>
    <w:p w14:paraId="74FBBCAA"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πολύ, κύριε Πρόεδρε.</w:t>
      </w:r>
    </w:p>
    <w:p w14:paraId="74FBBCAB"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Ευχαριστώ και την πολιτική ηγεσία του Υπουργείου Εθνικής Άμυνας, που έκανε δεκτό –και θα εξηγήσω και θα πω αναλυτικά- το περιεχόμενο της τροπολογίας.</w:t>
      </w:r>
    </w:p>
    <w:p w14:paraId="74FBBCAC"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Επικοινώνησα εγώ ο ίδιος με όλες τις Κοινοβουλευτικές Ομάδες εχθές και νομίζω ότι και εσείς ο ίδιος μπορείτε να το επιβεβαιώσετε. Δεν υπήρξε σοβαρή αντίρρηση από καμμία μεριά για το περιεχόμενο των τροπολογιών που τώρα θα ακούσετε και ποιο είναι.</w:t>
      </w:r>
    </w:p>
    <w:p w14:paraId="74FBBCAD"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Είναι μία τροπολογία με κάποια άρθρα. Το πρώτο είναι το εξής: Φέτος, για πρώτη χρονιά μετά από πολλά χρόνια προκηρύξαμε επτακόσιες εξήντα θέσεις μόνιμων γιατρών. Εξήντα με εβδομήντα από αυτές αφορούν νοσοκομεία μικρών νησιών και επαρχιακά νοσοκομεία.</w:t>
      </w:r>
    </w:p>
    <w:p w14:paraId="74FBBCAE"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Όπως ξέρετε, κάθε κρίση στους γιατρούς είναι συγκριτική αξιολόγηση ανάμεσα σε υποψηφίους που την κάνει ένα συμβούλιο κρίσης. Αυτό το συμβούλιο κρίσης είναι τοπικό του κάθε νοσοκομείου. Αν θες </w:t>
      </w:r>
      <w:r>
        <w:rPr>
          <w:rFonts w:eastAsia="Times New Roman" w:cs="Times New Roman"/>
          <w:szCs w:val="24"/>
        </w:rPr>
        <w:lastRenderedPageBreak/>
        <w:t>να πάρεις έναν παθολόγο στη Νάξο, πρέπει να φτιαχτεί ένα συμβούλιο κρίσης ΣΚΕΥΟΠΝΥ από πέντε άτομα μαζί με τον διοικητή του νοσοκομείου που υπηρετούν στο νοσοκομείο της Νάξου.</w:t>
      </w:r>
    </w:p>
    <w:p w14:paraId="74FBBCAF"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Πολλά μικρά νοσοκομεία, επαρχιακά, ορεινών περιοχών, μικρών πόλεων και κυρίως νησιών δεν έχουν τον απαιτούμενο αριθμό των διευθυντών για να συμπληρώσουν την κρίση. Αυτή τη στιγμή έχουν κάνει οι άνθρωποι αίτηση, όλες οι άλλες κρίσεις από τις επτακόσιες προχωρούν και αυτές οι εβδομήντα δεν μπορούν να προχωρήσουν, γιατί τα συμβούλια κρίσης δεν μπορούν να συγκροτηθούν.</w:t>
      </w:r>
    </w:p>
    <w:p w14:paraId="74FBBCB0"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Η τροπολογία, λοιπόν, είναι ότι συμπληρώνουμε με γιατρούς από διπλανά νοσοκομεία, δηλαδή της Νάξου, κύριε </w:t>
      </w:r>
      <w:proofErr w:type="spellStart"/>
      <w:r>
        <w:rPr>
          <w:rFonts w:eastAsia="Times New Roman" w:cs="Times New Roman"/>
          <w:szCs w:val="24"/>
        </w:rPr>
        <w:t>Βρούτση</w:t>
      </w:r>
      <w:proofErr w:type="spellEnd"/>
      <w:r>
        <w:rPr>
          <w:rFonts w:eastAsia="Times New Roman" w:cs="Times New Roman"/>
          <w:szCs w:val="24"/>
        </w:rPr>
        <w:t>…</w:t>
      </w:r>
    </w:p>
    <w:p w14:paraId="74FBBCB1"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Συμφωνούμε σε αυτό.</w:t>
      </w:r>
    </w:p>
    <w:p w14:paraId="74FBBCB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Γι’ αυτό είπα και εγώ ότι συμφωνείτε. Μη σηκώνουμε, λοιπόν, επανάσταση! Δεν βολεύουμε κανέναν κολλητό, μην αγχώνεστε!</w:t>
      </w:r>
    </w:p>
    <w:p w14:paraId="74FBBCB3"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Ακούστε με τώρα. Συμπληρώνεται από το Νοσοκομείο της Σύρου, λοιπόν, για να μπορέσει να γίνει η κρίση. Αυτό είναι το ένα.</w:t>
      </w:r>
    </w:p>
    <w:p w14:paraId="74FBBCB4"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Οι επόμενες τρεις-τέσσερις παράγραφοι αφορούν το εξής πράγμα: Αυτή τη στιγμή τα νοσοκομεία είναι φορτωμένα λεφτά. Όταν λέω «φορτωμένα», εννοώ φορτωμένα και όχι από ληξιπρόθεσμα, αλλά από φετινές χρηματοδοτήσεις.</w:t>
      </w:r>
    </w:p>
    <w:p w14:paraId="74FBBCB5"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Ανακοινώνω στο Σώμα, με την ευκαιρία, ότι αυτή τη στιγμή με τα χρήματα που μπαίνουν αύριο στους λογαριασμούς των νοσοκομείων, από τα 1.156.000.000 που προέβλεπε ο κρατικός προϋπολογισμός θα έχουν δοθεί στα νοσοκομεία τα 1.023.000.000 με αυτά που θα μπουν αύριο. Επίσης, έχουν δοθεί 193.000.000 στα νοσοκομεία του ΕΣΥ και άλλα 110.000.000 σε Ωνάσειο, Παπαγεωργίου, στρατιωτικά. Τα στρατιωτικά είχαν πόσο καιρό να δουν χρήματα από τον ΕΟΠΥΥ. Δίνονται μέχρι τις 20 Νοεμβρίου άλλα 200.000.000 από τον ΕΟΠΥΥ. Είναι φορτωμένα λεφτά τα νοσοκομεία!</w:t>
      </w:r>
    </w:p>
    <w:p w14:paraId="74FBBCB6"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Τι έχουμε κληρονομήσει; Κληρονομήσαμε μια κατάσταση. Θα μου πείτε «δεν την έχετε φτιάξει ακόμη». Αναλαμβάνουμε αυτή την ευθύνη, αλλά ένα πράγμα που είναι σαράντα χρόνια δεν αλλάζει από τη μια μέρα στην άλλη. Από το 2012 η Επιτροπή Προμηθειών Υγείας μπλόκαρε κάποιους διαγωνισμούς, γιατί δεν έστελνε τεχνικές προδιαγραφές. Αυτό που ψηφίζουμε σήμερα εμείς το έχετε ψηφίσει και εσείς στο παρελθόν, γιατί μόνο έτσι μπορούσαν να πληρώσουν τα νοσοκομεία.</w:t>
      </w:r>
    </w:p>
    <w:p w14:paraId="74FBBCB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Τι λέμε, λοιπόν; Ότι για όσες δαπάνες δεν γίνονται με συμβατικό τρόπο, δηλαδή μέσα από διαγωνισμούς σε ισχύ, αλλά γίνονται </w:t>
      </w:r>
      <w:proofErr w:type="spellStart"/>
      <w:r>
        <w:rPr>
          <w:rFonts w:eastAsia="Times New Roman" w:cs="Times New Roman"/>
          <w:szCs w:val="24"/>
        </w:rPr>
        <w:t>εξωσυμβατικά</w:t>
      </w:r>
      <w:proofErr w:type="spellEnd"/>
      <w:r>
        <w:rPr>
          <w:rFonts w:eastAsia="Times New Roman" w:cs="Times New Roman"/>
          <w:szCs w:val="24"/>
        </w:rPr>
        <w:t xml:space="preserve">, με παράταση διαγωνισμών ή με πρόχειρους διαγωνισμούς ή με </w:t>
      </w:r>
      <w:proofErr w:type="spellStart"/>
      <w:r>
        <w:rPr>
          <w:rFonts w:eastAsia="Times New Roman" w:cs="Times New Roman"/>
          <w:szCs w:val="24"/>
        </w:rPr>
        <w:t>μικροπρομήθειες</w:t>
      </w:r>
      <w:proofErr w:type="spellEnd"/>
      <w:r>
        <w:rPr>
          <w:rFonts w:eastAsia="Times New Roman" w:cs="Times New Roman"/>
          <w:szCs w:val="24"/>
        </w:rPr>
        <w:t>, που πάντα ακολουθούνται οι τιμές του παρατηρητηρίου, που τις έχουμε ελέγξει και τις έχουμε χαμηλώσει και με την τροπολογία του παράλληλου είναι πιο κάτω από τα προηγούμενα, αυτές τις δαπάνες λοιπόν να μπορούμε να τις πληρώσουμε να νομιμοποιηθούν, γιατί θεωρητικά είναι παράνομες δαπάνες, αλλιώς δεν θα λειτουργούσε νοσοκομείο στη χώρα. Το πάμε μέχρι τις 31-10-2016. Η προηγούμενη ρύθμιση ίσχυε μέχρι τις 30 Ιουνίου 2016.</w:t>
      </w:r>
    </w:p>
    <w:p w14:paraId="74FBBCB8"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 xml:space="preserve">Όλα τα νοσοκομεία, λοιπόν, επειδή έχουν χρήματα αυτή τη στιγμή, έχουν αρχίσει και </w:t>
      </w:r>
      <w:proofErr w:type="spellStart"/>
      <w:r>
        <w:rPr>
          <w:rFonts w:eastAsia="Times New Roman" w:cs="Times New Roman"/>
          <w:szCs w:val="24"/>
        </w:rPr>
        <w:t>ενταλματοποιούν</w:t>
      </w:r>
      <w:proofErr w:type="spellEnd"/>
      <w:r>
        <w:rPr>
          <w:rFonts w:eastAsia="Times New Roman" w:cs="Times New Roman"/>
          <w:szCs w:val="24"/>
        </w:rPr>
        <w:t xml:space="preserve"> Ιούλιο, Αύγουστο, Σεπτέμβριο, που όμως δεν μπορούν να τα στείλουν στον Πάρεδρο, αν δεν υπάρξει αυτή η νομιμοποίηση.</w:t>
      </w:r>
    </w:p>
    <w:p w14:paraId="74FBBCB9"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Εμείς, λοιπόν, έχουμε βάλει στόχο -και σε αυτό σας καλούμε να βάλετε πλάτη- να είναι η πρώτη χρονιά από Μεταπολιτεύσεως που από τα </w:t>
      </w:r>
      <w:proofErr w:type="spellStart"/>
      <w:r>
        <w:rPr>
          <w:rFonts w:eastAsia="Times New Roman" w:cs="Times New Roman"/>
          <w:szCs w:val="24"/>
        </w:rPr>
        <w:t>εκατόν</w:t>
      </w:r>
      <w:proofErr w:type="spellEnd"/>
      <w:r>
        <w:rPr>
          <w:rFonts w:eastAsia="Times New Roman" w:cs="Times New Roman"/>
          <w:szCs w:val="24"/>
        </w:rPr>
        <w:t xml:space="preserve"> σαράντα νοσοκομεία τα </w:t>
      </w:r>
      <w:proofErr w:type="spellStart"/>
      <w:r>
        <w:rPr>
          <w:rFonts w:eastAsia="Times New Roman" w:cs="Times New Roman"/>
          <w:szCs w:val="24"/>
        </w:rPr>
        <w:t>εκατόν</w:t>
      </w:r>
      <w:proofErr w:type="spellEnd"/>
      <w:r>
        <w:rPr>
          <w:rFonts w:eastAsia="Times New Roman" w:cs="Times New Roman"/>
          <w:szCs w:val="24"/>
        </w:rPr>
        <w:t xml:space="preserve"> δέκα τουλάχιστον θα κλείσουν χωρίς ληξιπρόθεσμα δημιουργίας της φετινής χρονιάς. Για να γίνει αυτό, πρέπει τα νοσοκομεία να μπορούν να πληρώσουν. Και έτσι μπορούν να πληρώσουν.</w:t>
      </w:r>
    </w:p>
    <w:p w14:paraId="74FBBCBA"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Τα δύο τελευταία άρθρα αφορούν το εξής: Μέσα σε αυτό υπάρχει ένα ιδιαίτερο πρόβλημα με τη Σάμο, όπου πάλι έχουν γίνει μέχρι τις 31-12-2014 και αφορούν 3.000.000 ευρώ διαπιστωμένες δαπάνες και τους έχουμε δώσει τα λεφτά από τα ληξιπρόθεσμα και δεν μπορούν να πληρώσουν, επειδή και εκείνοι πήγαν δικαστικά και οι υπάλληλοι και κάποιος πήγε φυλακή και βγήκε και ξαναγύρισε και δεν κόβουν </w:t>
      </w:r>
      <w:r>
        <w:rPr>
          <w:rFonts w:eastAsia="Times New Roman" w:cs="Times New Roman"/>
          <w:szCs w:val="24"/>
        </w:rPr>
        <w:lastRenderedPageBreak/>
        <w:t>εντάλματα, ορίζουμε μία διαδικασία, για να μπορέσουν να πληρωθούν αυτά, διότι οι προμηθευτές που τους τα χρωστούν από το 2012, το 2013 και το 2014 αρχίζουν να εκβιάζουν, παρόλο που πληρώνονται φέτος και σου λένε «άμα δεν μου δώσεις τα παλιά, δεν θα σου φέρω τα καινούργια». Και τα έχουν δώσει.</w:t>
      </w:r>
    </w:p>
    <w:p w14:paraId="74FBBCBB"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Και η τελευταία…</w:t>
      </w:r>
    </w:p>
    <w:p w14:paraId="74FBBCB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Είναι χωρίς δικαιολογητικά. Θα νομιμοποιήσουμε δαπάνες χωρίς δικαιολογητικά;</w:t>
      </w:r>
    </w:p>
    <w:p w14:paraId="74FBBCBD"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Όλα έχουν δικαιολογητικά.</w:t>
      </w:r>
    </w:p>
    <w:p w14:paraId="74FBBCB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Μη διακόπτετε, κύριε </w:t>
      </w:r>
      <w:proofErr w:type="spellStart"/>
      <w:r>
        <w:rPr>
          <w:rFonts w:eastAsia="Times New Roman" w:cs="Times New Roman"/>
          <w:szCs w:val="24"/>
        </w:rPr>
        <w:t>Κέλλα</w:t>
      </w:r>
      <w:proofErr w:type="spellEnd"/>
      <w:r>
        <w:rPr>
          <w:rFonts w:eastAsia="Times New Roman" w:cs="Times New Roman"/>
          <w:szCs w:val="24"/>
        </w:rPr>
        <w:t>. Μετά, στην τοποθέτησή σας.</w:t>
      </w:r>
    </w:p>
    <w:p w14:paraId="74FBBCBF"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Παρακαλώ, κύριε Υπουργέ, πιο σύντομα.</w:t>
      </w:r>
    </w:p>
    <w:p w14:paraId="74FBBCC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Οι τελευταίες δύο παράγραφοι αφορούν το θέμα του ΚΕΕΛΠΝΟ. Το ΚΕΕΛΠΝΟ από 1-7-2016 μπήκε στο δημόσιο λογιστικό και ελέγχεται όπως όλοι οι οργανισμοί. Μπήκε με άδεια του Γενικού Λογιστηρίου.</w:t>
      </w:r>
    </w:p>
    <w:p w14:paraId="74FBBCC1"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Το πρώτο εξάμηνο του ΚΕΕΛΠΝΟ, σαράντα με πενήντα υπάλληλοι οι οποίοι έχουν επιφορτιστεί με το να παρακολουθούν τις δομές που έχει για τους οροθετικούς και για το προσφυγικό, κάνουν υπερωρίες και εφημερίες. Με βάση όλα όσα έχουν γίνει, για βεβαιωμένες –με καταλόγους- υπερωρίες και εφημερίες, αντί να δημοσιευτεί η απόφαση στο ΦΕΚ μέχρι τις 30 Ιουνίου, δημοσιεύτηκε την 1</w:t>
      </w:r>
      <w:r>
        <w:rPr>
          <w:rFonts w:eastAsia="Times New Roman" w:cs="Times New Roman"/>
          <w:szCs w:val="24"/>
          <w:vertAlign w:val="superscript"/>
        </w:rPr>
        <w:t>η</w:t>
      </w:r>
      <w:r>
        <w:rPr>
          <w:rFonts w:eastAsia="Times New Roman" w:cs="Times New Roman"/>
          <w:szCs w:val="24"/>
        </w:rPr>
        <w:t xml:space="preserve"> Ιουλίου και δεν εγκρίνει ο επίτροπος δεδουλευμένες και πραγματοποιημένες υπερωρίες και εφημερίες αυτών των ανθρώπων. Αφορά αυτούς τους ανθρώπους, οι οποίοι πρέπει να πληρωθούν. Από εκεί και μετά δεν υπάρχει θέμα. Είναι άλλη η διαδικασία του γενικού λογιστικού.</w:t>
      </w:r>
    </w:p>
    <w:p w14:paraId="74FBBCC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Εμείς διαφωνούμε.</w:t>
      </w:r>
    </w:p>
    <w:p w14:paraId="74FBBCC3"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Το ξέρω ότι μπορεί να διαφωνείτε, αλλά τι να κάνουμε τώρα;</w:t>
      </w:r>
    </w:p>
    <w:p w14:paraId="74FBBCC4"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Το τελευταίο κομμάτι είναι το εξής: Επειδή έχουμε ανοίξει μία πολύ μεγάλη δουλειά εκεί πέρα και έχουμε και πολύ μεγάλο πόλεμο, δίνουμε τη δυνατότητα στον κ. </w:t>
      </w:r>
      <w:proofErr w:type="spellStart"/>
      <w:r>
        <w:rPr>
          <w:rFonts w:eastAsia="Times New Roman" w:cs="Times New Roman"/>
          <w:szCs w:val="24"/>
        </w:rPr>
        <w:t>Ρόζενμπεργκ</w:t>
      </w:r>
      <w:proofErr w:type="spellEnd"/>
      <w:r>
        <w:rPr>
          <w:rFonts w:eastAsia="Times New Roman" w:cs="Times New Roman"/>
          <w:szCs w:val="24"/>
        </w:rPr>
        <w:t>, τον καθηγητή που ανέλαβε πρόεδρος, να πάρει τρεις ειδικούς συμβούλους, γιατί έχει να υλοποιήσει και το πρόγραμμα των 23 εκατομμυρίων ευρώ από το ΑΜΘ για το προσφυγικό με τις προσλήψεις οκτακοσίων ατόμων, ενώ έχουν κάνει αίτηση έξι ή επτά χιλιάδες κόσμος. Επίσης, έχει να αναδιοργανώσει όλον τον οργανισμό του ΚΕΕΛΠΝΟ. Έχει να κάνει μία σειρά από πράγματα και δεν φθάνουν μόνο οι άνθρωποι που είναι στο διοικητικό συμβούλιο. Του επιτρέπουμε, λοιπόν, με τη σύμφωνη γνώμη της Κυβέρνησης, να πάρει τρεις συμβούλους, για να μπορέσουν να τον βοηθήσουν σ’ αυτή τη δουλειά που κάνει.</w:t>
      </w:r>
    </w:p>
    <w:p w14:paraId="74FBBCC5"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Δεν έχει κανέναν σύμβουλο;</w:t>
      </w:r>
    </w:p>
    <w:p w14:paraId="74FBBCC6"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Δεν έχει κανέναν. Εγώ του έχω δώσει έναν από τους δικούς μου για να τον βοηθά. Για μία άλλη που πήρε ως γραμματέα, του έκαναν μήνυση «γιατί έρχεται εδώ», επειδή εκεί υπάρχει καθημερινός πόλεμος, διότι όσο σκάβουμε, βρίσκουμε.</w:t>
      </w:r>
    </w:p>
    <w:p w14:paraId="74FBBCC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Αυτές είναι, λοιπόν, οι τροπολογίες.</w:t>
      </w:r>
    </w:p>
    <w:p w14:paraId="74FBBCC8"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74FBBCC9"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74FBBCCA"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Να περάσουμε στις τοποθετήσεις των ειδικών αγορητών επί των κυρώσεων…</w:t>
      </w:r>
    </w:p>
    <w:p w14:paraId="74FBBCCB"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Κύριε Πρόεδρε, θα ήθελα τον λόγο.</w:t>
      </w:r>
    </w:p>
    <w:p w14:paraId="74FBBCC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Κύριοι συνάδελφοι, τι ακριβώς θέλετε; Σηκώνετε όλοι τα χέρια.</w:t>
      </w:r>
    </w:p>
    <w:p w14:paraId="74FBBCCD"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Κέλλα</w:t>
      </w:r>
      <w:proofErr w:type="spellEnd"/>
      <w:r>
        <w:rPr>
          <w:rFonts w:eastAsia="Times New Roman" w:cs="Times New Roman"/>
          <w:szCs w:val="24"/>
        </w:rPr>
        <w:t>, εσείς τι θέλετε;</w:t>
      </w:r>
    </w:p>
    <w:p w14:paraId="74FBBCC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Κύριε Πρόεδρε, η τροπολογία λέει –διαβάζω επί λέξει για να την ακούσει όλη η Αίθουσα…</w:t>
      </w:r>
    </w:p>
    <w:p w14:paraId="74FBBCCF"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Μα, δεν συζητάμε τις τροπολογίες, χριστιανέ μου! Μία τοποθέτηση έκανε. Θα τη συζητήσουμε μετά.</w:t>
      </w:r>
    </w:p>
    <w:p w14:paraId="74FBBCD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Εξηγώ, κυρία Κανέλλη, γιατί δεν την ψηφίζουμε.</w:t>
      </w:r>
    </w:p>
    <w:p w14:paraId="74FBBCD1"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Κάντε ό,τι θέλετε, κύριε </w:t>
      </w:r>
      <w:proofErr w:type="spellStart"/>
      <w:r>
        <w:rPr>
          <w:rFonts w:eastAsia="Times New Roman" w:cs="Times New Roman"/>
          <w:szCs w:val="24"/>
        </w:rPr>
        <w:t>Κέλλα</w:t>
      </w:r>
      <w:proofErr w:type="spellEnd"/>
      <w:r>
        <w:rPr>
          <w:rFonts w:eastAsia="Times New Roman" w:cs="Times New Roman"/>
          <w:szCs w:val="24"/>
        </w:rPr>
        <w:t>!</w:t>
      </w:r>
    </w:p>
    <w:p w14:paraId="74FBBCD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Είναι να πληρωθούν χωρίς δικαιολογητικά. Πώς θα συναινέσουμε, δηλαδή;</w:t>
      </w:r>
    </w:p>
    <w:p w14:paraId="74FBBCD3"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Κέλλα</w:t>
      </w:r>
      <w:proofErr w:type="spellEnd"/>
      <w:r>
        <w:rPr>
          <w:rFonts w:eastAsia="Times New Roman" w:cs="Times New Roman"/>
          <w:szCs w:val="24"/>
        </w:rPr>
        <w:t xml:space="preserve">, σας παρακαλώ πολύ. Μπορούμε να συνεννοηθούμε σ’ αυτήν την Αίθουσα; Ήδη έχουμε αποφασίσει πώς θα διεξάγουμε τη συζήτηση σήμερα. </w:t>
      </w:r>
      <w:r>
        <w:rPr>
          <w:rFonts w:eastAsia="Times New Roman" w:cs="Times New Roman"/>
          <w:szCs w:val="24"/>
        </w:rPr>
        <w:lastRenderedPageBreak/>
        <w:t xml:space="preserve">Είπαμε ότι θα ξεκινήσουμε με τις συμβάσεις για να το κλείσουμε και αμέσως μετά θα περάσουμε στις τροπολογίες. </w:t>
      </w:r>
    </w:p>
    <w:p w14:paraId="74FBBCD4"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Γιατί τον διευκολύνετε τον κύριο Υπουργό; </w:t>
      </w:r>
    </w:p>
    <w:p w14:paraId="74FBBCD5"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Οι Υπουργοί, ως όφειλαν –και τους προτάξαμε- υποστήριξαν τις τροπολογίες που κατέθεσαν. Άρα, λοιπόν, δίνουμε τώρα τον λόγο στους ειδικούς αγορητές των Κοινοβουλευτικών Ομάδων που είχαν αντίρρηση επί των κυρώσεων, τελειώνουμε με τις κυρώσεις και μετά όλοι –μα, όλοι- ή όσοι επιθυμούν θα έχουν τον λόγο να τοποθετηθούν και να ρωτήσουν ό,τι θέλουν επί των τροπολογιών. Μα, αυτό αποφασίσαμε πριν από δέκα, δεκαπέντε λεπτά.</w:t>
      </w:r>
    </w:p>
    <w:p w14:paraId="74FBBCD6"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Θα δώσουμε τον λόγο στους ειδικούς αγορητές της Χρυσής Αυγής. Για την πρώτη σύμβαση είναι ο κ. </w:t>
      </w:r>
      <w:proofErr w:type="spellStart"/>
      <w:r>
        <w:rPr>
          <w:rFonts w:eastAsia="Times New Roman" w:cs="Times New Roman"/>
          <w:szCs w:val="24"/>
        </w:rPr>
        <w:t>Κούζηλος</w:t>
      </w:r>
      <w:proofErr w:type="spellEnd"/>
      <w:r>
        <w:rPr>
          <w:rFonts w:eastAsia="Times New Roman" w:cs="Times New Roman"/>
          <w:szCs w:val="24"/>
        </w:rPr>
        <w:t xml:space="preserve"> και για τις άλλες δύο κυρώσεις θα ακολουθήσει ο κ. </w:t>
      </w:r>
      <w:proofErr w:type="spellStart"/>
      <w:r>
        <w:rPr>
          <w:rFonts w:eastAsia="Times New Roman" w:cs="Times New Roman"/>
          <w:szCs w:val="24"/>
        </w:rPr>
        <w:t>Παναγιώταρος</w:t>
      </w:r>
      <w:proofErr w:type="spellEnd"/>
      <w:r>
        <w:rPr>
          <w:rFonts w:eastAsia="Times New Roman" w:cs="Times New Roman"/>
          <w:szCs w:val="24"/>
        </w:rPr>
        <w:t>.</w:t>
      </w:r>
    </w:p>
    <w:p w14:paraId="74FBBCD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Κούζηλε</w:t>
      </w:r>
      <w:proofErr w:type="spellEnd"/>
      <w:r>
        <w:rPr>
          <w:rFonts w:eastAsia="Times New Roman" w:cs="Times New Roman"/>
          <w:szCs w:val="24"/>
        </w:rPr>
        <w:t>, έχετε τον λόγο.</w:t>
      </w:r>
    </w:p>
    <w:p w14:paraId="74FBBCD8"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Ευχαριστώ πολύ, κύριε Πρόεδρε.</w:t>
      </w:r>
    </w:p>
    <w:p w14:paraId="74FBBCD9"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Όσον αφορά την κύρωση για την τροποποίηση σχετικά με τη Γαλλική Δημοκρατία για το μη επανδρωμένο μαχητικό αεροσκάφος, δηλώνουμε «παρών», γιατί προσδίδει ένα μεγάλο κύρος στην Ελληνική Αμυντική Βιομηχανία.</w:t>
      </w:r>
    </w:p>
    <w:p w14:paraId="74FBBCDA"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Όμως, αυτό το «παρών» έρχεται με κάποιους προβληματισμούς που έχουμε, όπως είναι το μέλλον της Ελληνικής Αμυντικής Βιομηχανίας. Γνωρίζουμε τα χρόνια προβλήματα που αντιμετωπίζει η Ελληνική Αμυντική Βιομηχανία, όπως είναι η στελέχωσή της. Αυτή τη στιγμή η ΕΑΒ έχει αναλάβει πολύ μεγάλες συμβάσεις. Περιμένουμε τη συζήτηση για το μέλλον της Ελληνικής Αμυντικής Βιομηχανίας…</w:t>
      </w:r>
    </w:p>
    <w:p w14:paraId="74FBBCDB"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Στις 18 με 22 θα γίνει η συζήτηση. Το είπαμε.</w:t>
      </w:r>
    </w:p>
    <w:p w14:paraId="74FBBCD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…διότι στα χρόνια του μνημονίου βλέπουμε να υπάρχει σοβαρό πρόβλημα και στην αμυντική βιομηχανία.</w:t>
      </w:r>
    </w:p>
    <w:p w14:paraId="74FBBCDD"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74FBBCD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Κούζηλο</w:t>
      </w:r>
      <w:proofErr w:type="spellEnd"/>
      <w:r>
        <w:rPr>
          <w:rFonts w:eastAsia="Times New Roman" w:cs="Times New Roman"/>
          <w:szCs w:val="24"/>
        </w:rPr>
        <w:t xml:space="preserve">. </w:t>
      </w:r>
    </w:p>
    <w:p w14:paraId="74FBBCDF"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Παναγιώταρος</w:t>
      </w:r>
      <w:proofErr w:type="spellEnd"/>
      <w:r>
        <w:rPr>
          <w:rFonts w:eastAsia="Times New Roman" w:cs="Times New Roman"/>
          <w:szCs w:val="24"/>
        </w:rPr>
        <w:t xml:space="preserve"> για τις επόμενες δύο κυρώσεις, όπως είπαμε.</w:t>
      </w:r>
    </w:p>
    <w:p w14:paraId="74FBBCE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74FBBCE1" w14:textId="77777777" w:rsidR="006F199B" w:rsidRDefault="00DA4066">
      <w:pPr>
        <w:spacing w:line="600" w:lineRule="auto"/>
        <w:jc w:val="both"/>
        <w:rPr>
          <w:rFonts w:eastAsia="Times New Roman" w:cs="Times New Roman"/>
          <w:szCs w:val="24"/>
        </w:rPr>
      </w:pPr>
      <w:r>
        <w:rPr>
          <w:rFonts w:eastAsia="Times New Roman" w:cs="Times New Roman"/>
          <w:szCs w:val="24"/>
        </w:rPr>
        <w:t xml:space="preserve">Θα ήθελα να εκφράσω κι εγώ τα συγχαρητήριά μου για την εκλογή του συγκεκριμένου Προέδρου των Ηνωμένων Πολιτειών. Βλέπαμε όλους τους θιασώτες της παγκοσμιοποίησης να είναι στεναχωρημένοι και λυπημένοι για τα </w:t>
      </w:r>
      <w:proofErr w:type="spellStart"/>
      <w:r>
        <w:rPr>
          <w:rFonts w:eastAsia="Times New Roman" w:cs="Times New Roman"/>
          <w:szCs w:val="24"/>
        </w:rPr>
        <w:t>τεκταινόμενα</w:t>
      </w:r>
      <w:proofErr w:type="spellEnd"/>
      <w:r>
        <w:rPr>
          <w:rFonts w:eastAsia="Times New Roman" w:cs="Times New Roman"/>
          <w:szCs w:val="24"/>
        </w:rPr>
        <w:t xml:space="preserve">. </w:t>
      </w:r>
      <w:proofErr w:type="spellStart"/>
      <w:r>
        <w:rPr>
          <w:rFonts w:eastAsia="Times New Roman" w:cs="Times New Roman"/>
          <w:szCs w:val="24"/>
        </w:rPr>
        <w:t>Ευχόμεθα</w:t>
      </w:r>
      <w:proofErr w:type="spellEnd"/>
      <w:r>
        <w:rPr>
          <w:rFonts w:eastAsia="Times New Roman" w:cs="Times New Roman"/>
          <w:szCs w:val="24"/>
        </w:rPr>
        <w:t xml:space="preserve"> και άλλοι λαοί να αναλάβουν τις τύχες της πατρίδας τους με τον τρόπο που ανέλαβαν οι Βρετανοί, οι Αμερικανοί, οι Αυστριακοί, οι Έλληνες και κάποιοι άλλοι, λίαν συντόμως.</w:t>
      </w:r>
    </w:p>
    <w:p w14:paraId="74FBBCE2"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το εν λόγω νομοσχέδιο, για τις υπόλοιπες δύο κυρώσεις, είμαστε και στις δύο κυρώσεις αντίθετοι, θα ψηφίσουμε «όχι». Πρόκειται για </w:t>
      </w:r>
      <w:proofErr w:type="spellStart"/>
      <w:r>
        <w:rPr>
          <w:rFonts w:eastAsia="Times New Roman" w:cs="Times New Roman"/>
          <w:szCs w:val="24"/>
        </w:rPr>
        <w:t>ΝΑΤΟϊκές</w:t>
      </w:r>
      <w:proofErr w:type="spellEnd"/>
      <w:r>
        <w:rPr>
          <w:rFonts w:eastAsia="Times New Roman" w:cs="Times New Roman"/>
          <w:szCs w:val="24"/>
        </w:rPr>
        <w:t xml:space="preserve"> κυρώσεις. </w:t>
      </w:r>
    </w:p>
    <w:p w14:paraId="74FBBCE3"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Επιτέλους, θα πρέπει να αρχίσουμε να βλέπουμε και να αναθεωρούμε τη σχέση μας με το ΝΑΤΟ, μέσα στα νέα γεωπολιτικά πλαίσια στα οποία βρίσκεται η πατρίδα μας και στον γεωπολιτικό χώρο.</w:t>
      </w:r>
    </w:p>
    <w:p w14:paraId="74FBBCE4"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Σχετικά με την κύρωση «ΠΟΣΚΕΣΘΑΜ – AMSCC», το παρόν σχέδιο νόμου αφορά μια από τις συνηθισμένες πλέον κυρώσεις μνημονίων κατανόησης συνεργασίας που έρχονται στη Βουλή λόγω του ότι προβλέπεται συνταγματικά, ενώ στην ουσία έχουν ήδη υπογραφεί και εφαρμόζονται και ισχύουν. Ένα ακόμα τυπικό ζήτημα. </w:t>
      </w:r>
    </w:p>
    <w:p w14:paraId="74FBBCE5"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Εδώ έχουμε να κάνουμε με το Πολυεθνικό Συντονιστικό Κέντρο Στρατηγικών Θαλασσίων Μεταφορών της Αθήνας και τη συνεργασία με το Υπουργείο Αμύνης των Βουλγάρων.</w:t>
      </w:r>
    </w:p>
    <w:p w14:paraId="74FBBCE6"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 xml:space="preserve">Τοποθετήθηκαν οι Βουλευτές της Χρυσής Αυγής στην αρμόδια επιτροπή. Εξηγήσαμε τους λόγους όπου για μια ακόμα φορά επί της ουσίας απεμπολούμε τα κυριαρχικά μας δικαιώματα και παραχωρούμε εξουσίες σε άλλους, </w:t>
      </w:r>
      <w:r>
        <w:rPr>
          <w:rFonts w:eastAsia="Times New Roman"/>
          <w:szCs w:val="24"/>
        </w:rPr>
        <w:t>οι οποίοι</w:t>
      </w:r>
      <w:r>
        <w:rPr>
          <w:rFonts w:eastAsia="Times New Roman" w:cs="Times New Roman"/>
          <w:szCs w:val="24"/>
        </w:rPr>
        <w:t xml:space="preserve"> δεν είναι και γενικότερα φιλικά προσκείμενοι στην πατρίδα μας διαχρονικά. Λέω για το ζήτημα της Βουλγαρίας, κύριε Υπουργέ, όταν είχατε κάνει ένα σχόλιο στην επιτροπή.</w:t>
      </w:r>
    </w:p>
    <w:p w14:paraId="74FBBCE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Θα αναφερθώ τώρα στη δεύτερη κύρωση νόμου της τεχνικής συμφωνίας ανάμεσα στο Υπουργείο Εθνικής Άμυνας της Ελληνικής Δημοκρατίας, το Υπουργείο Άμυνας της Ιταλικής Δημοκρατίας, τον Υπουργό Εθνικής Άμυνας της Δημοκρατίας της Πολωνίας, του Γενικού Επιτελείου της Δημοκρατίας της Τουρκίας, που ενεργεί εκ μέρους της Κυβέρνησης της Δημοκρατίας της Τουρκίας, αφ’ ενός, και τον Υπουργό Άμυνας του Βασιλείου του Βελγίου, τον Υπουργό Άμυνας της Γαλλικής Δημοκρατίας, το Ομοσπονδιακό Υπουργείο Άμυνας της Ομοσπονδιακής Δημοκρατίας της Γερμανίας, τον Υπουργό Άμυνας </w:t>
      </w:r>
      <w:r>
        <w:rPr>
          <w:rFonts w:eastAsia="Times New Roman" w:cs="Times New Roman"/>
          <w:szCs w:val="24"/>
        </w:rPr>
        <w:lastRenderedPageBreak/>
        <w:t>του Μεγάλου Δουκάτου του Λουξεμβούργου, τον Υπουργό Άμυνας του Βασιλείου της Ισπανίας αφ’ ετέρου, σχετικά με την επάνδρωση, χρηματοδότηση, διοίκηση και υποστήριξη του στρατηγείου EUROCORPS (Ευρωπαϊκό Στρατιωτικό Σώμα) Σώμα Ταχείας Ανάπτυξης NATO EUROCORPS.</w:t>
      </w:r>
    </w:p>
    <w:p w14:paraId="74FBBCE8" w14:textId="77777777" w:rsidR="006F199B" w:rsidRDefault="00DA4066">
      <w:pPr>
        <w:spacing w:line="600" w:lineRule="auto"/>
        <w:ind w:firstLine="720"/>
        <w:jc w:val="both"/>
        <w:rPr>
          <w:rFonts w:eastAsia="Times New Roman"/>
          <w:bCs/>
        </w:rPr>
      </w:pPr>
      <w:r>
        <w:rPr>
          <w:rFonts w:eastAsia="Times New Roman" w:cs="Times New Roman"/>
          <w:szCs w:val="24"/>
        </w:rPr>
        <w:t xml:space="preserve">Η συγκεκριμένη κύρωση είναι στην ουσία και αυτή μια τυπική υποχρέωση της πατρίδας μας, στο πλαίσιο της συμμαχίας, εν </w:t>
      </w:r>
      <w:r>
        <w:rPr>
          <w:rFonts w:eastAsia="Times New Roman"/>
          <w:bCs/>
        </w:rPr>
        <w:t xml:space="preserve">προκειμένω το ΝΑΤΟ, στην οποία ανήκει. </w:t>
      </w:r>
    </w:p>
    <w:p w14:paraId="74FBBCE9" w14:textId="77777777" w:rsidR="006F199B" w:rsidRDefault="00DA4066">
      <w:pPr>
        <w:spacing w:line="600" w:lineRule="auto"/>
        <w:ind w:firstLine="720"/>
        <w:jc w:val="both"/>
        <w:rPr>
          <w:rFonts w:eastAsia="Times New Roman"/>
          <w:bCs/>
        </w:rPr>
      </w:pPr>
      <w:r>
        <w:rPr>
          <w:rFonts w:eastAsia="Times New Roman"/>
          <w:bCs/>
        </w:rPr>
        <w:t>Το ζητούμενο και αυτό το οποίο επιπλέον θα πρέπει να τονιστεί και να προβληματίσει, είναι να επαναπροσδιοριστεί συνολικά πλέον η σχέση της πατρίδας μας με το ΝΑΤΟ, πώς θα είναι σε όφελος της πατρίδας μας ένα Σώμα Ταχείας Ανάπτυξης με το Στρατηγείο και τις δομές του, όταν έχουμε μέσα τους Τούρκους.</w:t>
      </w:r>
    </w:p>
    <w:p w14:paraId="74FBBCEA" w14:textId="77777777" w:rsidR="006F199B" w:rsidRDefault="00DA4066">
      <w:pPr>
        <w:spacing w:line="600" w:lineRule="auto"/>
        <w:ind w:firstLine="720"/>
        <w:jc w:val="both"/>
        <w:rPr>
          <w:rFonts w:eastAsia="Times New Roman"/>
          <w:bCs/>
        </w:rPr>
      </w:pPr>
      <w:r>
        <w:rPr>
          <w:rFonts w:eastAsia="Times New Roman"/>
          <w:bCs/>
        </w:rPr>
        <w:lastRenderedPageBreak/>
        <w:t>Η πατρίδα μας δέχεται κύματα λαθρομεταναστών. Έχουμε απειλές σε όλα τα επίπεδα. Πώς το στρατηγείο και το Σώμα Ταχείας Ανάπτυξης λειτουργούν ή μπορεί να λειτουργήσουν στην πράξη προς όφελος της πατρίδας μας; Είναι ερωτήματα αναπάντητα, με τα οποία βλέπουμε ότι κανείς δεν θέλει να ασχοληθεί.</w:t>
      </w:r>
    </w:p>
    <w:p w14:paraId="74FBBCEB" w14:textId="77777777" w:rsidR="006F199B" w:rsidRDefault="00DA4066">
      <w:pPr>
        <w:spacing w:line="600" w:lineRule="auto"/>
        <w:ind w:firstLine="720"/>
        <w:jc w:val="both"/>
        <w:rPr>
          <w:rFonts w:eastAsia="Times New Roman"/>
          <w:bCs/>
        </w:rPr>
      </w:pPr>
      <w:r>
        <w:rPr>
          <w:rFonts w:eastAsia="Times New Roman"/>
          <w:bCs/>
        </w:rPr>
        <w:t xml:space="preserve">Το θέμα έχει και άλλες προεκτάσεις. Είναι ο κλοιός γύρω από τη Ρωσία με στρατιωτικές βάσεις στη Σουηδία, τη Φιλανδία, τη Βαλτική ως και τη Γεωργία. Είναι μια προσπάθεια κλιμάκωσης της έντασης στην Ευρώπη, αφού είναι βέβαιο ότι η Ρωσία δεν θα μείνει με σταυρωμένα τα χέρια σε έναν τέτοιο </w:t>
      </w:r>
      <w:proofErr w:type="spellStart"/>
      <w:r>
        <w:rPr>
          <w:rFonts w:eastAsia="Times New Roman"/>
          <w:bCs/>
        </w:rPr>
        <w:t>ΝΑΤΟϊκό</w:t>
      </w:r>
      <w:proofErr w:type="spellEnd"/>
      <w:r>
        <w:rPr>
          <w:rFonts w:eastAsia="Times New Roman"/>
          <w:bCs/>
        </w:rPr>
        <w:t xml:space="preserve"> σχεδιασμό, κάτι που το δείχνει και στην πράξη.</w:t>
      </w:r>
    </w:p>
    <w:p w14:paraId="74FBBCEC" w14:textId="77777777" w:rsidR="006F199B" w:rsidRDefault="00DA4066">
      <w:pPr>
        <w:spacing w:line="600" w:lineRule="auto"/>
        <w:ind w:firstLine="720"/>
        <w:jc w:val="both"/>
        <w:rPr>
          <w:rFonts w:eastAsia="Times New Roman"/>
          <w:bCs/>
        </w:rPr>
      </w:pPr>
      <w:r>
        <w:rPr>
          <w:rFonts w:eastAsia="Times New Roman"/>
          <w:bCs/>
        </w:rPr>
        <w:t>Το ΝΑΤΟ λειτουργεί ως στρατιωτικός βραχίονας, ως αιχμή του δόρατος των αμερικανικών σχεδιασμών, τουλάχιστον των μέχρι τώρα, ενάντια στη Ρωσία. Θα πρέπει να δούμε συνολικά τη σχέση μας με το ΝΑΤΟ, αλλά και σε κάθε περίπτωση τη στάση μας έναντι αυτών των κυρώσεων.</w:t>
      </w:r>
    </w:p>
    <w:p w14:paraId="74FBBCED" w14:textId="77777777" w:rsidR="006F199B" w:rsidRDefault="00DA4066">
      <w:pPr>
        <w:spacing w:line="600" w:lineRule="auto"/>
        <w:ind w:firstLine="720"/>
        <w:jc w:val="both"/>
        <w:rPr>
          <w:rFonts w:eastAsia="Times New Roman"/>
          <w:bCs/>
        </w:rPr>
      </w:pPr>
      <w:r>
        <w:rPr>
          <w:rFonts w:eastAsia="Times New Roman"/>
          <w:bCs/>
        </w:rPr>
        <w:lastRenderedPageBreak/>
        <w:t>Στην προκειμένη περίπτωση είμαστε εντελώς αρνητικοί στην κύρωση αυτή, που ναι μεν φαίνεται σαν μια τυπική υποχρέωση έναντι στο ΝΑΤΟ, στην πράξη όμως έρχεται σε αντίθεση με τα συμφέροντα της πατρίδας μας και τη γεωπολιτική της θέση.</w:t>
      </w:r>
    </w:p>
    <w:p w14:paraId="74FBBCEE" w14:textId="77777777" w:rsidR="006F199B" w:rsidRDefault="00DA4066">
      <w:pPr>
        <w:spacing w:line="600" w:lineRule="auto"/>
        <w:ind w:firstLine="720"/>
        <w:jc w:val="both"/>
        <w:rPr>
          <w:rFonts w:eastAsia="Times New Roman"/>
          <w:bCs/>
        </w:rPr>
      </w:pPr>
      <w:r>
        <w:rPr>
          <w:rFonts w:eastAsia="Times New Roman"/>
          <w:bCs/>
        </w:rPr>
        <w:t>Θα αναφερθώ εν τάχει και σε δύο τροπολογίες που υπάγονται σε αυτές τις δύο κυρώσεις νόμου. Είναι η τροπολογία 747/65…</w:t>
      </w:r>
    </w:p>
    <w:p w14:paraId="74FBBCEF" w14:textId="77777777" w:rsidR="006F199B" w:rsidRDefault="00DA4066">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Κύριε </w:t>
      </w:r>
      <w:proofErr w:type="spellStart"/>
      <w:r>
        <w:rPr>
          <w:rFonts w:eastAsia="Times New Roman"/>
          <w:bCs/>
        </w:rPr>
        <w:t>Παναγιώταρε</w:t>
      </w:r>
      <w:proofErr w:type="spellEnd"/>
      <w:r>
        <w:rPr>
          <w:rFonts w:eastAsia="Times New Roman"/>
          <w:bCs/>
        </w:rPr>
        <w:t>, είπαμε ότι επί των τροπολογιών θα έχετε τη δυνατότητα, αξιοποιώντας και επιπλέον χρόνο, να τοποθετηθείτε στο δεύτερο μέρος.</w:t>
      </w:r>
    </w:p>
    <w:p w14:paraId="74FBBCF0" w14:textId="77777777" w:rsidR="006F199B" w:rsidRDefault="00DA4066">
      <w:pPr>
        <w:spacing w:line="600" w:lineRule="auto"/>
        <w:ind w:firstLine="720"/>
        <w:jc w:val="both"/>
        <w:rPr>
          <w:rFonts w:eastAsia="Times New Roman"/>
          <w:bCs/>
        </w:rPr>
      </w:pPr>
      <w:r>
        <w:rPr>
          <w:rFonts w:eastAsia="Times New Roman"/>
          <w:b/>
          <w:bCs/>
        </w:rPr>
        <w:t xml:space="preserve">ΗΛΙΑΣ ΠΑΝΑΓΙΩΤΑΡΟΣ: </w:t>
      </w:r>
      <w:r>
        <w:rPr>
          <w:rFonts w:eastAsia="Times New Roman"/>
          <w:bCs/>
        </w:rPr>
        <w:t xml:space="preserve">Εντάξει, θα μιλήσει ο Κοινοβουλευτικός Εκπρόσωπος. </w:t>
      </w:r>
    </w:p>
    <w:p w14:paraId="74FBBCF1" w14:textId="77777777" w:rsidR="006F199B" w:rsidRDefault="00DA4066">
      <w:pPr>
        <w:spacing w:line="600" w:lineRule="auto"/>
        <w:ind w:firstLine="720"/>
        <w:jc w:val="both"/>
        <w:rPr>
          <w:rFonts w:eastAsia="Times New Roman"/>
          <w:bCs/>
        </w:rPr>
      </w:pPr>
      <w:r>
        <w:rPr>
          <w:rFonts w:eastAsia="Times New Roman"/>
          <w:bCs/>
        </w:rPr>
        <w:t>Οπότε, είμαστε κατά στις δύο συγκεκριμένες κυρώσεις.</w:t>
      </w:r>
    </w:p>
    <w:p w14:paraId="74FBBCF2" w14:textId="77777777" w:rsidR="006F199B" w:rsidRDefault="00DA4066">
      <w:pPr>
        <w:spacing w:line="600" w:lineRule="auto"/>
        <w:ind w:firstLine="720"/>
        <w:jc w:val="both"/>
        <w:rPr>
          <w:rFonts w:eastAsia="Times New Roman" w:cs="Times New Roman"/>
          <w:szCs w:val="24"/>
        </w:rPr>
      </w:pPr>
      <w:r>
        <w:rPr>
          <w:rFonts w:eastAsia="Times New Roman"/>
          <w:bCs/>
        </w:rPr>
        <w:t xml:space="preserve">Ευχαριστώ πάρα πολύ. </w:t>
      </w:r>
    </w:p>
    <w:p w14:paraId="74FBBCF3"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Θα δώσουμε τον λόγο στην ειδική αγορήτρια από το Κομμουνιστικό Κόμμα, την κ. Κανέλλη. </w:t>
      </w:r>
    </w:p>
    <w:p w14:paraId="74FBBCF4"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Έχετε τον λόγο, κυρία Κανέλλη, για πέντε λεπτά.</w:t>
      </w:r>
    </w:p>
    <w:p w14:paraId="74FBBCF5" w14:textId="77777777" w:rsidR="006F199B" w:rsidRDefault="00DA4066">
      <w:pPr>
        <w:spacing w:line="600" w:lineRule="auto"/>
        <w:ind w:firstLine="720"/>
        <w:jc w:val="both"/>
        <w:rPr>
          <w:rFonts w:eastAsia="Times New Roman" w:cs="Times New Roman"/>
          <w:bCs/>
          <w:szCs w:val="24"/>
        </w:rPr>
      </w:pPr>
      <w:r>
        <w:rPr>
          <w:rFonts w:eastAsia="Times New Roman" w:cs="Times New Roman"/>
          <w:b/>
          <w:szCs w:val="24"/>
        </w:rPr>
        <w:t xml:space="preserve">ΛΙΑΝΑ ΚΑΝΕΛΛΗ: </w:t>
      </w:r>
      <w:r>
        <w:rPr>
          <w:rFonts w:eastAsia="Times New Roman" w:cs="Times New Roman"/>
          <w:szCs w:val="24"/>
        </w:rPr>
        <w:t xml:space="preserve">Θα συντομεύσω, διευκρινίζοντας για μια ακόμα φορά τις διαφωνίες μας για τις </w:t>
      </w:r>
      <w:r>
        <w:rPr>
          <w:rFonts w:eastAsia="Times New Roman" w:cs="Times New Roman"/>
          <w:bCs/>
          <w:szCs w:val="24"/>
        </w:rPr>
        <w:t>τροπολογίες. Δεν θέλω να επανέλθω. Όμως, είναι χαρακτηριστικό ότι υπάρχει τροπολογία, ακόμα και βουλευτική, και μεταξύ μας, κύριε Καμμένο, εσείς την καταθέσατε, ο κ. Δημήτριος Καμμένος…</w:t>
      </w:r>
    </w:p>
    <w:p w14:paraId="74FBBCF6"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proofErr w:type="spellStart"/>
      <w:r>
        <w:rPr>
          <w:rFonts w:eastAsia="Times New Roman" w:cs="Times New Roman"/>
          <w:szCs w:val="24"/>
        </w:rPr>
        <w:t>Απεσύρθη</w:t>
      </w:r>
      <w:proofErr w:type="spellEnd"/>
      <w:r>
        <w:rPr>
          <w:rFonts w:eastAsia="Times New Roman" w:cs="Times New Roman"/>
          <w:szCs w:val="24"/>
        </w:rPr>
        <w:t>.</w:t>
      </w:r>
    </w:p>
    <w:p w14:paraId="74FBBCF7"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Δεν έχει σημασία αν </w:t>
      </w:r>
      <w:proofErr w:type="spellStart"/>
      <w:r>
        <w:rPr>
          <w:rFonts w:eastAsia="Times New Roman" w:cs="Times New Roman"/>
          <w:szCs w:val="24"/>
        </w:rPr>
        <w:t>απεσύρθη</w:t>
      </w:r>
      <w:proofErr w:type="spellEnd"/>
      <w:r>
        <w:rPr>
          <w:rFonts w:eastAsia="Times New Roman" w:cs="Times New Roman"/>
          <w:szCs w:val="24"/>
        </w:rPr>
        <w:t>. Ακούστε με! Στην πραγματικότητα, τι ώρα κατατέθηκε;</w:t>
      </w:r>
    </w:p>
    <w:p w14:paraId="74FBBCF8"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Στις 15.20΄.</w:t>
      </w:r>
    </w:p>
    <w:p w14:paraId="74FBBCF9"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Στις 15.20΄ και τα κείμενα φτάσανε σε εμάς στις 16.50΄, για μια συνεδρίαση που αρχίζει στις 17.00΄.</w:t>
      </w:r>
    </w:p>
    <w:p w14:paraId="74FBBCFA"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Και γι’ αυτό </w:t>
      </w:r>
      <w:proofErr w:type="spellStart"/>
      <w:r>
        <w:rPr>
          <w:rFonts w:eastAsia="Times New Roman" w:cs="Times New Roman"/>
          <w:szCs w:val="24"/>
        </w:rPr>
        <w:t>απεσύρθη</w:t>
      </w:r>
      <w:proofErr w:type="spellEnd"/>
      <w:r>
        <w:rPr>
          <w:rFonts w:eastAsia="Times New Roman" w:cs="Times New Roman"/>
          <w:szCs w:val="24"/>
        </w:rPr>
        <w:t>.</w:t>
      </w:r>
    </w:p>
    <w:p w14:paraId="74FBBCFB"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Σας παρακαλώ πάρα πολύ να μένουμε και σε δέκα πράγματα τα οποία είναι ουσιαστικά.</w:t>
      </w:r>
    </w:p>
    <w:p w14:paraId="74FBBCFC"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Δεύτερον, εδώ, με αφορμή πολλές φορές </w:t>
      </w:r>
      <w:r>
        <w:rPr>
          <w:rFonts w:eastAsia="Times New Roman" w:cs="Times New Roman"/>
          <w:bCs/>
          <w:szCs w:val="24"/>
        </w:rPr>
        <w:t xml:space="preserve">τροπολογίες, υπάρχουν θέματα που μπορεί να πρέπει να λυθούν και να έχουν και τη μορφή του κατεπείγοντος. Επειδή δεν έχουν λεφτά, δεν σημαίνει ότι δεν είναι και σημαντικά. </w:t>
      </w:r>
    </w:p>
    <w:p w14:paraId="74FBBCFD"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 xml:space="preserve">Γιατί σας άκουσα να υπερασπίζεστε ως σημαντικές και άρα ευκολότερο να τις χώνουμε όπου να’ ναι. Δηλαδή ανάμεσα στα μη επανδρωμένα πολεμικά σκάφη, με το να βάλουμε τις δομές, το νοσοκομείο </w:t>
      </w:r>
      <w:r>
        <w:rPr>
          <w:rFonts w:eastAsia="Times New Roman" w:cs="Times New Roman"/>
          <w:szCs w:val="24"/>
        </w:rPr>
        <w:lastRenderedPageBreak/>
        <w:t xml:space="preserve">της Σάμου και μαζί με παπούτσια, κάλτσες, κορδόνια και μια σειρά από άλλα πράγματα, επειδή δεν συνεπάγονται έκθεση του Γενικού Λογιστηρίου του Κράτους και της Βουλής να έχουν και την οικονομική υπόσταση και όφελος, τότε ευτελίζουμε. Και επιτρέψτε μου -και θα συμφωνήσετε, αποκλείεται να μην συμφωνήσετε, </w:t>
      </w:r>
      <w:proofErr w:type="spellStart"/>
      <w:r>
        <w:rPr>
          <w:rFonts w:eastAsia="Times New Roman" w:cs="Times New Roman"/>
          <w:szCs w:val="24"/>
          <w:lang w:val="en-US"/>
        </w:rPr>
        <w:t>lapsus</w:t>
      </w:r>
      <w:proofErr w:type="spellEnd"/>
      <w:r>
        <w:rPr>
          <w:rFonts w:eastAsia="Times New Roman" w:cs="Times New Roman"/>
          <w:szCs w:val="24"/>
        </w:rPr>
        <w:t xml:space="preserve"> </w:t>
      </w:r>
      <w:r>
        <w:rPr>
          <w:rFonts w:eastAsia="Times New Roman" w:cs="Times New Roman"/>
          <w:szCs w:val="24"/>
          <w:lang w:val="en-US"/>
        </w:rPr>
        <w:t>linguae</w:t>
      </w:r>
      <w:r>
        <w:rPr>
          <w:rFonts w:eastAsia="Times New Roman" w:cs="Times New Roman"/>
          <w:szCs w:val="24"/>
        </w:rPr>
        <w:t xml:space="preserve"> είναι- ότι η διαδικασία της Βουλής δεν είναι </w:t>
      </w:r>
      <w:proofErr w:type="spellStart"/>
      <w:r>
        <w:rPr>
          <w:rFonts w:eastAsia="Times New Roman" w:cs="Times New Roman"/>
          <w:szCs w:val="24"/>
        </w:rPr>
        <w:t>λογιστηριακός</w:t>
      </w:r>
      <w:proofErr w:type="spellEnd"/>
      <w:r>
        <w:rPr>
          <w:rFonts w:eastAsia="Times New Roman" w:cs="Times New Roman"/>
          <w:szCs w:val="24"/>
        </w:rPr>
        <w:t xml:space="preserve"> έλεγχος πολιτικών πράξεων. Γιατί αν ήταν </w:t>
      </w:r>
      <w:proofErr w:type="spellStart"/>
      <w:r>
        <w:rPr>
          <w:rFonts w:eastAsia="Times New Roman" w:cs="Times New Roman"/>
          <w:szCs w:val="24"/>
        </w:rPr>
        <w:t>λογιστηριακός</w:t>
      </w:r>
      <w:proofErr w:type="spellEnd"/>
      <w:r>
        <w:rPr>
          <w:rFonts w:eastAsia="Times New Roman" w:cs="Times New Roman"/>
          <w:szCs w:val="24"/>
        </w:rPr>
        <w:t xml:space="preserve"> έλεγχος πολιτικών πράξεων τότε η κουβέντα της οικονομίας δεν θα γινόταν σε πολιτικό επίπεδο. Ας τα βγάλουμε, λοιπόν, αυτά από τις διαδικασίες για να μπορέσουμε να σταθούμε.</w:t>
      </w:r>
    </w:p>
    <w:p w14:paraId="74FBBCFE"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 xml:space="preserve">Να μείνω στις τρεις συμφωνίες. Θα είμαι συνοπτική γιατί τοποθετηθήκαμε πολύ αναλυτικά. Έχουμε πει «όχι», ούτως ή άλλως και καταψηφίζουμε και τις τρεις, για να μην δυσκολέψουμε την καταγραφή της ψήφου. </w:t>
      </w:r>
    </w:p>
    <w:p w14:paraId="74FBBCFF"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Τρεις κουβέντες για την κάθε μία.</w:t>
      </w:r>
    </w:p>
    <w:p w14:paraId="74FBBD00"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είπαμε -ακούσαμε και τον Πρωθυπουργό χθες- ότι φτιάχνετε όλη αυτήν τη ναυτιλιακή –και μιλάω για τη συμφωνία διευθέτησης τεχνικής με τη Βουλγαρία για το πολυεθνικό συντονιστικό κέντρο στρατηγικών θαλασσίων μεταφορών- και η υπερδύναμης Ελλάς τακτοποιεί τις μεταφορές </w:t>
      </w:r>
      <w:proofErr w:type="spellStart"/>
      <w:r>
        <w:rPr>
          <w:rFonts w:eastAsia="Times New Roman" w:cs="Times New Roman"/>
          <w:szCs w:val="24"/>
        </w:rPr>
        <w:t>αλλοτρίων</w:t>
      </w:r>
      <w:proofErr w:type="spellEnd"/>
      <w:r>
        <w:rPr>
          <w:rFonts w:eastAsia="Times New Roman" w:cs="Times New Roman"/>
          <w:szCs w:val="24"/>
        </w:rPr>
        <w:t xml:space="preserve"> συμφερόντων και στο στρατιωτικό επίπεδο και σε συνεργασία με τους ιδιωτικούς εφοπλιστικούς στόλους. Και τα πληρώνει από την τσέπη του ο ελληνικός λαός, γιατί αυτό το πολυεθνικό κέντρο, το λεγόμενο ΠΟΣΚΕΣΘΑΜ, είναι στην πραγματικότητα έργο και υπηρεσία, την οποία έχει στα χέρια του το ΓΕΕΘΑ και άρα το πληρώνει ο ελληνικός λαός. </w:t>
      </w:r>
    </w:p>
    <w:p w14:paraId="74FBBD01"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 xml:space="preserve">Πόσο πια να τους βοηθήσουμε; Πόσο πια να μεταφέρουν τσάμπα, να διευθετούν τσάμπα, να τακτοποιούν τσάμπα οι εφοπλιστές και τα συμφέροντα, είτε είναι για ιμπεριαλιστική παρέμβαση, είτε είναι για μεταφορά στρατευμάτων, είτε είναι για μεταφορά όπλων, είτε για μεταφορά </w:t>
      </w:r>
      <w:r>
        <w:rPr>
          <w:rFonts w:eastAsia="Times New Roman" w:cs="Times New Roman"/>
          <w:szCs w:val="24"/>
          <w:lang w:val="en-US"/>
        </w:rPr>
        <w:t>HAMVY</w:t>
      </w:r>
      <w:r>
        <w:rPr>
          <w:rFonts w:eastAsia="Times New Roman" w:cs="Times New Roman"/>
          <w:szCs w:val="24"/>
        </w:rPr>
        <w:t xml:space="preserve"> στον </w:t>
      </w:r>
      <w:r>
        <w:rPr>
          <w:rFonts w:eastAsia="Times New Roman" w:cs="Times New Roman"/>
          <w:szCs w:val="24"/>
          <w:lang w:val="en-US"/>
        </w:rPr>
        <w:t>ISIS</w:t>
      </w:r>
      <w:r>
        <w:rPr>
          <w:rFonts w:eastAsia="Times New Roman" w:cs="Times New Roman"/>
          <w:szCs w:val="24"/>
        </w:rPr>
        <w:t xml:space="preserve"> και εγώ δεν ξέρω πουθενά αλλού; Επομένως δεν μπορούμε να πούμε «ναι». Και δεν είναι και η πρώτη που υπογράφουμε. Έχουμε υπογράψει με όλους, αλλά όταν λέμε με όλους, με όλους!</w:t>
      </w:r>
    </w:p>
    <w:p w14:paraId="74FBBD02"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τώρα στο μαχητικό αεροσκάφος. Εκεί τα έχουμε πει, οι προτάσεις μας είναι δεδομένες και ουσιαστικές. Μη επανδρωμένα πολεμικά αεροσκάφη. Αυτή τη στιγμή η δεύτερη τροποποίηση που έρχεται στη συμφωνία, ενισχύει τη δύσμοιρη «</w:t>
      </w:r>
      <w:r>
        <w:rPr>
          <w:rFonts w:eastAsia="Times New Roman" w:cs="Times New Roman"/>
          <w:szCs w:val="24"/>
          <w:lang w:val="en-US"/>
        </w:rPr>
        <w:t>DASSO</w:t>
      </w:r>
      <w:r>
        <w:rPr>
          <w:rFonts w:eastAsia="Times New Roman" w:cs="Times New Roman"/>
          <w:szCs w:val="24"/>
        </w:rPr>
        <w:t>». Μα, την ενισχύει! Θα σας πω κατά ποια μορφή την ενισχύει.</w:t>
      </w:r>
    </w:p>
    <w:p w14:paraId="74FBBD03"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(Υφυπουργός Εθνικής Άμυνας): </w:t>
      </w:r>
      <w:r>
        <w:rPr>
          <w:rFonts w:eastAsia="Times New Roman" w:cs="Times New Roman"/>
          <w:szCs w:val="24"/>
        </w:rPr>
        <w:t>Παλιότερα…</w:t>
      </w:r>
    </w:p>
    <w:p w14:paraId="74FBBD04"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Το ξέρω. Ακούστε με καλά. Επιμένω, ακούστε με. Όταν παραμένεις υπεργολάβος μεγάλων στρατιωτικών συμπλεγμάτων και εταιρειών με πολυεθνική δραστηριότητα, όπως είναι η «</w:t>
      </w:r>
      <w:r>
        <w:rPr>
          <w:rFonts w:eastAsia="Times New Roman" w:cs="Times New Roman"/>
          <w:szCs w:val="24"/>
          <w:lang w:val="en-US"/>
        </w:rPr>
        <w:t>DASSO</w:t>
      </w:r>
      <w:r>
        <w:rPr>
          <w:rFonts w:eastAsia="Times New Roman" w:cs="Times New Roman"/>
          <w:szCs w:val="24"/>
        </w:rPr>
        <w:t xml:space="preserve">», συρρικνώνοντας τη δική σου δυνατότητα, το έμψυχο δυναμικό, τις ανάγκες της χώρας, τις πραγματικά αμυντικές και όχι τις προερχόμενες από τη συμμετοχή μας σε </w:t>
      </w:r>
      <w:proofErr w:type="spellStart"/>
      <w:r>
        <w:rPr>
          <w:rFonts w:eastAsia="Times New Roman" w:cs="Times New Roman"/>
          <w:szCs w:val="24"/>
        </w:rPr>
        <w:t>oργανισμούς</w:t>
      </w:r>
      <w:proofErr w:type="spellEnd"/>
      <w:r>
        <w:rPr>
          <w:rFonts w:eastAsia="Times New Roman" w:cs="Times New Roman"/>
          <w:szCs w:val="24"/>
        </w:rPr>
        <w:t xml:space="preserve"> από την Ευρωπαϊκή Ένωση μέχρι το ΝΑΤΟ και από την Ευρωζώνη μέχρι όπου δεν ξέρω αλλού, εκ των πραγμάτων αφήνεις όλο το περιθώριο αύριο το πρωί να έρθουν να τις πάρουν κοψοχρονιά, να κλείνουν τις συμφωνίες κοψοχρονιά.</w:t>
      </w:r>
    </w:p>
    <w:p w14:paraId="74FBBD05"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μια σύμβαση από την οποία βγάζουμε –για να ακούει και ο ελληνικός λαός- περίπου 15,5 εκατομμύρια για την υπεργολαβία και η συμμετοχή μας είναι 20 εκατομμύρια. Βάζουμε και από την τσέπη μας για να είμαστε υπεργολάβοι! Ποιος κερδίζει πού να πάρει και να σηκώσει; Με λογιστικούς όρους! Έχουμε συμμετοχή στο πρόγραμμα 20 εκατομμύρια κάθε χρόνο και έχουμε μια σύμβαση από την οποία κερδίζουμε κάθε χρόνο 15 εκατομμύρια περίπου; Δηλαδή πληρώνουμε για να είμαστε υπεργολάβοι;</w:t>
      </w:r>
    </w:p>
    <w:p w14:paraId="74FBBD06"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εμείς έχουμε τις θέσεις μας και τις έχουμε πει επανειλημμένα. Εάν δεν αναπτύξουμε τις δικές μας δυνατότητες που έχουμε στο επίπεδο της πολεμικής βιομηχανίας γενικότερα, εάν δεν μπορέσουμε να αναπροσαρμόσουμε τις αμυντικές μας δαπάνες στις δικές μας ανάγκες, εάν δεν αξιοποιήσουμε επιστήμονες, πανεπιστήμια, τεχνικό προσωπικό, δεν πρόκειται να δούμε άσπρη μέρα και θα καταλήξουμε να συμμετέχουμε και πληρώνοντας από πάνω με τον ένα ή με τον άλλο τρόπο, ακόμα και με την μη ανάπτυξη, ακόμα και με την μη εξεύρεση θέσεων εργασίας. Δεν πήγαμε μπροστά, πίσω πήγαμε ως υπεργολάβοι των μεγάλων συμφερόντων.</w:t>
      </w:r>
    </w:p>
    <w:p w14:paraId="74FBBD07"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τέλος έχουμε το ΝΑΤΟ. Επειδή ακούστηκαν και διάφορα πράγματα εδώ μέσα -είναι η Αίθουσα που έχει ακουστεί παραπάνω από μια φορά το «ευχαριστώ τους Αμερικάνους» και σε γκρίζα περίεργα πράγματα- τώρα ξαφνικά την ίδια ώρα που λέμε πόσο χαιρόμαστε για τον </w:t>
      </w:r>
      <w:proofErr w:type="spellStart"/>
      <w:r>
        <w:rPr>
          <w:rFonts w:eastAsia="Times New Roman" w:cs="Times New Roman"/>
          <w:szCs w:val="24"/>
        </w:rPr>
        <w:t>Τραμπ</w:t>
      </w:r>
      <w:proofErr w:type="spellEnd"/>
      <w:r>
        <w:rPr>
          <w:rFonts w:eastAsia="Times New Roman" w:cs="Times New Roman"/>
          <w:szCs w:val="24"/>
        </w:rPr>
        <w:t xml:space="preserve"> -κάποιοι το είπαν ότι χαίρονται πάρα πολύ για τον </w:t>
      </w:r>
      <w:proofErr w:type="spellStart"/>
      <w:r>
        <w:rPr>
          <w:rFonts w:eastAsia="Times New Roman" w:cs="Times New Roman"/>
          <w:szCs w:val="24"/>
        </w:rPr>
        <w:t>Τραμπ</w:t>
      </w:r>
      <w:proofErr w:type="spellEnd"/>
      <w:r>
        <w:rPr>
          <w:rFonts w:eastAsia="Times New Roman" w:cs="Times New Roman"/>
          <w:szCs w:val="24"/>
        </w:rPr>
        <w:t>, τον καινούριο Πλανητάρχη- την ίδια ώρα να θέλουμε να αναθεωρήσουμε και το ΝΑΤΟ, ε, εντάξει, αυτό δίνει και μία νότα πολιτικού –πώς να σας το πω;- σαρκασμού, για να πω το λιγότερο και να είμαι και ευτυχής εδώ που το λέω, γιατί αποκτά και μια ψυχαγωγική πολιτική διαδικασία.</w:t>
      </w:r>
    </w:p>
    <w:p w14:paraId="74FBBD08"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4FBBD09" w14:textId="77777777" w:rsidR="006F199B" w:rsidRDefault="00DA4066">
      <w:pPr>
        <w:spacing w:line="600" w:lineRule="auto"/>
        <w:ind w:firstLine="720"/>
        <w:jc w:val="both"/>
        <w:rPr>
          <w:rFonts w:eastAsia="Times New Roman"/>
          <w:szCs w:val="24"/>
        </w:rPr>
      </w:pPr>
      <w:r>
        <w:rPr>
          <w:rFonts w:eastAsia="Times New Roman"/>
          <w:szCs w:val="24"/>
        </w:rPr>
        <w:t xml:space="preserve">Λες και το ΝΑΤΟ δεν είναι οι Αμερικάνοι, λες και το ΝΑΤΟ δεν είναι στην Κύπρο, λες και το ΝΑΤΟ δεν είναι στο Αιγαίο, λες και δεν ήταν εγγυήτριες δυνάμεις οι νατοϊκές δυνάμεις στην Κύπρο, λες και δεν είχαμε εισβολή και κατοχή στην Κύπρο και πάει λέγοντας. Οπότε θα έρθει ο </w:t>
      </w:r>
      <w:proofErr w:type="spellStart"/>
      <w:r>
        <w:rPr>
          <w:rFonts w:eastAsia="Times New Roman"/>
          <w:szCs w:val="24"/>
        </w:rPr>
        <w:t>Τραμπ</w:t>
      </w:r>
      <w:proofErr w:type="spellEnd"/>
      <w:r>
        <w:rPr>
          <w:rFonts w:eastAsia="Times New Roman"/>
          <w:szCs w:val="24"/>
        </w:rPr>
        <w:t xml:space="preserve"> και θα τα αλλάξει όλα, </w:t>
      </w:r>
      <w:r>
        <w:rPr>
          <w:rFonts w:eastAsia="Times New Roman"/>
          <w:szCs w:val="24"/>
        </w:rPr>
        <w:lastRenderedPageBreak/>
        <w:t>γιατί έχει γίνει μια πολύ μεγάλη επανάσταση σε επίπεδο –τι να σας πω;- υποψηφίων εξευρέσεως πολιτικών θέσεων, τους οποίους θα διορίζει ο ίδιος, ενδεχομένως και ως ηγετίσκους, όπου γης, για να πολλαπλασιάζει τα άπειρα λεφτά του, γιατί είναι και καλός άνθρωπος και δεν πρόκειται να πάρει και τον μισθό του -για να το διασκεδάσω.</w:t>
      </w:r>
    </w:p>
    <w:p w14:paraId="74FBBD0A" w14:textId="77777777" w:rsidR="006F199B" w:rsidRDefault="00DA4066">
      <w:pPr>
        <w:spacing w:line="600" w:lineRule="auto"/>
        <w:ind w:firstLine="720"/>
        <w:jc w:val="both"/>
        <w:rPr>
          <w:rFonts w:eastAsia="Times New Roman"/>
          <w:szCs w:val="24"/>
        </w:rPr>
      </w:pPr>
      <w:r>
        <w:rPr>
          <w:rFonts w:eastAsia="Times New Roman"/>
          <w:szCs w:val="24"/>
        </w:rPr>
        <w:t>Η συμφωνία με το ΝΑΤΟ, όμως, εδώ έχει πρόβλημα. Και έχει πρόβλημα, γιατί διευρύνει στην πραγματικότητα και ανοίγει τη συμμετοχή μας στους πιο επικίνδυνους καιρούς, στους πιο επικίνδυνους σχεδιασμούς, σε μια περιοχή που αυτήν τη στιγμή υπάρχουν τα αλληλοσυγκρουόμενα ιμπεριαλιστικά στρατηγικά και κυρίως ενεργειακά συμφέροντα. Θα μας δείτε τώρα να έχουμε και μεγάλη χαρά που έχουμε Έλληνα και δεν μας νοιάζει αν ο Έλληνας αύριο το πρωί -ελληνικής καταγωγής- ενδιαφερθεί για τα ενεργειακά στην περιοχή. Θα πλακώσουν όλοι αυτοί εδώ και θα μας βάλουν ευκολότερα θώκο.</w:t>
      </w:r>
    </w:p>
    <w:p w14:paraId="74FBBD0B" w14:textId="77777777" w:rsidR="006F199B" w:rsidRDefault="00DA4066">
      <w:pPr>
        <w:spacing w:line="600" w:lineRule="auto"/>
        <w:ind w:firstLine="720"/>
        <w:jc w:val="both"/>
        <w:rPr>
          <w:rFonts w:eastAsia="Times New Roman"/>
          <w:szCs w:val="24"/>
        </w:rPr>
      </w:pPr>
      <w:r>
        <w:rPr>
          <w:rFonts w:eastAsia="Times New Roman"/>
          <w:szCs w:val="24"/>
        </w:rPr>
        <w:lastRenderedPageBreak/>
        <w:t>Έχουμε προειδοποιήσει σε όλους τους τόνους. Θα μπει φωτιά και σπίθα, θα βρεθούμε μπλεγμένοι σε αλλότρια συμφέροντα και θα σύρουμε τον ελληνικό λαό και θα σύρετε τον ελληνικό λαό σε διαδικασίες που δεν έχουν καμμία σχέση ούτε με τη μοίρα του, ούτε με το μεροκάματό του, ούτε με το ψωμί του.</w:t>
      </w:r>
    </w:p>
    <w:p w14:paraId="74FBBD0C" w14:textId="77777777" w:rsidR="006F199B" w:rsidRDefault="00DA4066">
      <w:pPr>
        <w:spacing w:line="600" w:lineRule="auto"/>
        <w:ind w:firstLine="720"/>
        <w:jc w:val="both"/>
        <w:rPr>
          <w:rFonts w:eastAsia="Times New Roman"/>
          <w:szCs w:val="24"/>
        </w:rPr>
      </w:pPr>
      <w:r>
        <w:rPr>
          <w:rFonts w:eastAsia="Times New Roman"/>
          <w:szCs w:val="24"/>
        </w:rPr>
        <w:t>Αυτή η συμφωνία αφορά σε ένα σώμα ευρωπαϊκό -</w:t>
      </w:r>
      <w:r>
        <w:rPr>
          <w:rFonts w:eastAsia="Times New Roman"/>
          <w:szCs w:val="24"/>
          <w:lang w:val="en-US"/>
        </w:rPr>
        <w:t>EUROCORP</w:t>
      </w:r>
      <w:r>
        <w:rPr>
          <w:rFonts w:eastAsia="Times New Roman"/>
          <w:szCs w:val="24"/>
        </w:rPr>
        <w:t xml:space="preserve">, </w:t>
      </w:r>
      <w:r>
        <w:rPr>
          <w:rFonts w:eastAsia="Times New Roman"/>
          <w:szCs w:val="24"/>
          <w:lang w:val="en-US"/>
        </w:rPr>
        <w:t>EUROCORPS</w:t>
      </w:r>
      <w:r>
        <w:rPr>
          <w:rFonts w:eastAsia="Times New Roman"/>
          <w:szCs w:val="24"/>
        </w:rPr>
        <w:t xml:space="preserve">, πείτε το όπως θέλετε, βγάλτε το σίγμα, βγάλτε του πτώματα, κάντε το σώμα- που άνοιξε τις πόρτες του το 2002. Δεν είναι τυχαίο ότι αυτήν τη στιγμή το έχουμε φέρει εμείς εδώ το ΝΑΤΟ. Και σας το έλεγα πριν ότι φτιάχνετε τις θαλάσσιες μεταφορές με το ΠΟΣΚΕΣΘΑΜ, αλλά δεν ελέγχει αυτό τα καράβια που θα έπρεπε να ελέγξουν τους πρόσφυγες. Θα συμμετέχουμε σε αυτό εδώ το Σώμα; Να φυλάμε τι; Να φυλάμε ποιους; Να παρεμβαίνουμε πού; Σε αυτούς που έκαναν τα πρώτα τους λεφτά στο </w:t>
      </w:r>
      <w:proofErr w:type="spellStart"/>
      <w:r>
        <w:rPr>
          <w:rFonts w:eastAsia="Times New Roman"/>
          <w:szCs w:val="24"/>
        </w:rPr>
        <w:t>Νταρφούρ</w:t>
      </w:r>
      <w:proofErr w:type="spellEnd"/>
      <w:r>
        <w:rPr>
          <w:rFonts w:eastAsia="Times New Roman"/>
          <w:szCs w:val="24"/>
        </w:rPr>
        <w:t xml:space="preserve"> και σήμερα </w:t>
      </w:r>
      <w:proofErr w:type="spellStart"/>
      <w:r>
        <w:rPr>
          <w:rFonts w:eastAsia="Times New Roman"/>
          <w:szCs w:val="24"/>
        </w:rPr>
        <w:t>πλανηταρχεύουν</w:t>
      </w:r>
      <w:proofErr w:type="spellEnd"/>
      <w:r>
        <w:rPr>
          <w:rFonts w:eastAsia="Times New Roman"/>
          <w:szCs w:val="24"/>
        </w:rPr>
        <w:t>; Πού;</w:t>
      </w:r>
    </w:p>
    <w:p w14:paraId="74FBBD0D" w14:textId="77777777" w:rsidR="006F199B" w:rsidRDefault="00DA4066">
      <w:pPr>
        <w:spacing w:line="600" w:lineRule="auto"/>
        <w:ind w:firstLine="720"/>
        <w:jc w:val="both"/>
        <w:rPr>
          <w:rFonts w:eastAsia="Times New Roman"/>
          <w:szCs w:val="24"/>
        </w:rPr>
      </w:pPr>
      <w:r>
        <w:rPr>
          <w:rFonts w:eastAsia="Times New Roman"/>
          <w:szCs w:val="24"/>
        </w:rPr>
        <w:lastRenderedPageBreak/>
        <w:t xml:space="preserve">Αυτό το ΝΑΤΟ έχει καταψηφιστεί άπειρες φορές, διότι έχουμε φαινόμενα ανάπτυξης αντιπυραυλικής ή πυραυλικής, αν θέλετε, νατοϊκής αλυσίδας απέναντι στους Ρώσους. Θα έχουμε μετεξελίξεις όλοι μαζί από κοινού, συμμαχίες προθύμων. Τις είδαμε μία φορά, τις είδαμε δύο φορές, τις είδαμε τρεις φορές. Πού </w:t>
      </w:r>
      <w:proofErr w:type="spellStart"/>
      <w:r>
        <w:rPr>
          <w:rFonts w:eastAsia="Times New Roman"/>
          <w:szCs w:val="24"/>
        </w:rPr>
        <w:t>παρενέβη</w:t>
      </w:r>
      <w:proofErr w:type="spellEnd"/>
      <w:r>
        <w:rPr>
          <w:rFonts w:eastAsia="Times New Roman"/>
          <w:szCs w:val="24"/>
        </w:rPr>
        <w:t xml:space="preserve"> το ΝΑΤΟ και βελτιώθηκε η ζωή των ανθρώπων; Πού; Πείτε μου ένα μέρος.</w:t>
      </w:r>
    </w:p>
    <w:p w14:paraId="74FBBD0E"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Κυρία Κανέλλη, παρακαλώ ολοκληρώστε.</w:t>
      </w:r>
    </w:p>
    <w:p w14:paraId="74FBBD0F" w14:textId="77777777" w:rsidR="006F199B" w:rsidRDefault="00DA4066">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Καταψηφίζουμε και τις τρεις συμφωνίες και πάνω απ’ όλα, κύριε Πρόεδρε, καταψηφίζουμε τις διαδικασίες εκβιασμού και τοποθέτησης για επιδιόρθωση, είτε του λάθους που κάποιος έκανε στην ημερομηνία και το έκανε το 30, 31 –σεβαστό- είτε να φτάνει το τέλος του χρόνου και οι άνθρωποι που είναι απλήρωτοι να έρχονται εδώ με μια «</w:t>
      </w:r>
      <w:proofErr w:type="spellStart"/>
      <w:r>
        <w:rPr>
          <w:rFonts w:eastAsia="Times New Roman"/>
          <w:szCs w:val="24"/>
        </w:rPr>
        <w:t>τροπολογιούλα</w:t>
      </w:r>
      <w:proofErr w:type="spellEnd"/>
      <w:r>
        <w:rPr>
          <w:rFonts w:eastAsia="Times New Roman"/>
          <w:szCs w:val="24"/>
        </w:rPr>
        <w:t>» για να πληρωθούν, είτε για να αλλάξουμε τον τρόπο σύνθεσης των στρατιωτικών δικαστηρίων –χονδρικά το λέω- με μία τροπολογία εδώ.</w:t>
      </w:r>
    </w:p>
    <w:p w14:paraId="74FBBD10"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Καλώς. Ευχαριστούμε την κ. Κανέλλη.</w:t>
      </w:r>
    </w:p>
    <w:p w14:paraId="74FBBD11" w14:textId="77777777" w:rsidR="006F199B" w:rsidRDefault="00DA4066">
      <w:pPr>
        <w:spacing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Κύριε Πρόεδρε, μπορώ να πάρω τον λόγο;</w:t>
      </w:r>
    </w:p>
    <w:p w14:paraId="74FBBD12"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θέλετε να τοποθετηθείτε επί των κυρώσεων;</w:t>
      </w:r>
    </w:p>
    <w:p w14:paraId="74FBBD13" w14:textId="77777777" w:rsidR="006F199B" w:rsidRDefault="00DA4066">
      <w:pPr>
        <w:spacing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Ναι, κύριε Πρόεδρε. Θα ήθελα να δώσω κάποιες διευκρινήσεις.</w:t>
      </w:r>
    </w:p>
    <w:p w14:paraId="74FBBD14"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Πόσο χρόνο θέλετε; Πέντε λεπτά;</w:t>
      </w:r>
    </w:p>
    <w:p w14:paraId="74FBBD15" w14:textId="77777777" w:rsidR="006F199B" w:rsidRDefault="00DA4066">
      <w:pPr>
        <w:spacing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Τρία λεπτά, κύριε Πρόεδρε. Δεν θέλω παραπάνω.</w:t>
      </w:r>
    </w:p>
    <w:p w14:paraId="74FBBD16"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Ορίστε, κύριε Υπουργέ.</w:t>
      </w:r>
    </w:p>
    <w:p w14:paraId="74FBBD17" w14:textId="77777777" w:rsidR="006F199B" w:rsidRDefault="00DA4066">
      <w:pPr>
        <w:spacing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Θα είμαι πολύ σύντομος.</w:t>
      </w:r>
    </w:p>
    <w:p w14:paraId="74FBBD18" w14:textId="77777777" w:rsidR="006F199B" w:rsidRDefault="00DA4066">
      <w:pPr>
        <w:spacing w:line="600" w:lineRule="auto"/>
        <w:ind w:firstLine="720"/>
        <w:jc w:val="both"/>
        <w:rPr>
          <w:rFonts w:eastAsia="Times New Roman"/>
          <w:szCs w:val="24"/>
        </w:rPr>
      </w:pPr>
      <w:r>
        <w:rPr>
          <w:rFonts w:eastAsia="Times New Roman"/>
          <w:szCs w:val="24"/>
        </w:rPr>
        <w:t xml:space="preserve">Θέλω να δώσω μια διευκρίνιση, να μην υπάρξει παρεξήγηση για το θέμα του αεροσκάφους </w:t>
      </w:r>
      <w:r>
        <w:rPr>
          <w:rFonts w:eastAsia="Times New Roman"/>
          <w:szCs w:val="24"/>
          <w:lang w:val="en-US"/>
        </w:rPr>
        <w:t>UAV</w:t>
      </w:r>
      <w:r>
        <w:rPr>
          <w:rFonts w:eastAsia="Times New Roman"/>
          <w:szCs w:val="24"/>
        </w:rPr>
        <w:t>. Κατ’ αρχάς, αυτό το πρόγραμμα έχει τελειώσει εδώ και πολύ καιρό.</w:t>
      </w:r>
    </w:p>
    <w:p w14:paraId="74FBBD19" w14:textId="77777777" w:rsidR="006F199B" w:rsidRDefault="00DA4066">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Σας ρώτησα να μου πείτε τι έχει γίνει μέχρι τώρα. Περιμένω να μου πείτε.</w:t>
      </w:r>
    </w:p>
    <w:p w14:paraId="74FBBD1A" w14:textId="77777777" w:rsidR="006F199B" w:rsidRDefault="00DA4066">
      <w:pPr>
        <w:spacing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Σας απαντώ λοιπόν. Το πρόγραμμα αυτό έχει τελειώσει εδώ και πολλά χρόνια και τελευταία φορά πέταξε το 2012 για </w:t>
      </w:r>
      <w:proofErr w:type="spellStart"/>
      <w:r>
        <w:rPr>
          <w:rFonts w:eastAsia="Times New Roman"/>
          <w:szCs w:val="24"/>
        </w:rPr>
        <w:t>εκατόν</w:t>
      </w:r>
      <w:proofErr w:type="spellEnd"/>
      <w:r>
        <w:rPr>
          <w:rFonts w:eastAsia="Times New Roman"/>
          <w:szCs w:val="24"/>
        </w:rPr>
        <w:t xml:space="preserve"> πενήντα τρεις ώρες. Όμως, αυτή η συμφωνία ήταν στα ντουλάπια του Υπουργείου και δεν είχε έρθει ποτέ στη Βουλή, όπως ήταν και οι άλλες τριάντα δύο που βρήκαμε και φέρνουμε τρεις-</w:t>
      </w:r>
      <w:r>
        <w:rPr>
          <w:rFonts w:eastAsia="Times New Roman"/>
          <w:szCs w:val="24"/>
        </w:rPr>
        <w:lastRenderedPageBreak/>
        <w:t>τρεις, τέσσερις-τέσσερις στη Βουλή για να ψηφίσουμε. Θα σας πω τι έχει γίνει. Είχε γίνει εφάπαξ καταβολή 20 εκατομμυρίων ευρώ για την Ελλάδα για μία φορά κι όχι για κάθε χρόνο. Άρα, μιλάμε για μία καταβολή.</w:t>
      </w:r>
    </w:p>
    <w:p w14:paraId="74FBBD1B" w14:textId="77777777" w:rsidR="006F199B" w:rsidRDefault="00DA4066">
      <w:pPr>
        <w:spacing w:line="600" w:lineRule="auto"/>
        <w:ind w:firstLine="720"/>
        <w:jc w:val="both"/>
        <w:rPr>
          <w:rFonts w:eastAsia="Times New Roman"/>
          <w:color w:val="000000"/>
          <w:szCs w:val="24"/>
        </w:rPr>
      </w:pPr>
      <w:r>
        <w:rPr>
          <w:rFonts w:eastAsia="Times New Roman"/>
          <w:szCs w:val="24"/>
        </w:rPr>
        <w:t xml:space="preserve">Δεύτερον, τι έκανε αυτό; Αυτή η ρύθμιση που φέρνουμε τώρα, δηλαδή, ουσιαστικά την αποδοχή της σύμβασης, είναι λογιστική ρύθμιση της αρχικής συμφωνίας, η οποία προέβλεπε συμμετοχή της Ελλάδος κατά 4,96% και εν συνεχεία οι συμμέτοχοι εταίροι σύμμαχοι ανέβασαν τη συμμετοχή τους και η συμμετοχή της Ελλάδος έπεσε στα 4,54% και από 421.000 ευρώ έγινε 455.000 ευρώ. </w:t>
      </w:r>
      <w:r>
        <w:rPr>
          <w:rFonts w:eastAsia="Times New Roman"/>
          <w:color w:val="000000"/>
          <w:szCs w:val="24"/>
        </w:rPr>
        <w:t xml:space="preserve">Αυτό το θέμα ρυθμίζουμε, γιατί είναι «κρεμασμένοι» όλοι οι αξιωματικοί, οι οποίοι χειρίστηκαν το θέμα. </w:t>
      </w:r>
    </w:p>
    <w:p w14:paraId="74FBBD1C"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 xml:space="preserve">Τι κερδίζουμε από αυτό; Γιατί κι εγώ ρώτησα. Μου δίνετε μία συμφωνία να φέρω στη Βουλή. Τι κέρδισε η Ελλάδα από αυτό το πρόγραμμα; Το </w:t>
      </w:r>
      <w:r>
        <w:rPr>
          <w:rFonts w:eastAsia="Times New Roman"/>
          <w:color w:val="000000"/>
          <w:szCs w:val="24"/>
          <w:lang w:val="en-US"/>
        </w:rPr>
        <w:t>UCAN</w:t>
      </w:r>
      <w:r>
        <w:rPr>
          <w:rFonts w:eastAsia="Times New Roman"/>
          <w:color w:val="000000"/>
          <w:szCs w:val="24"/>
        </w:rPr>
        <w:t xml:space="preserve"> </w:t>
      </w:r>
      <w:r>
        <w:rPr>
          <w:rFonts w:eastAsia="Times New Roman"/>
          <w:color w:val="000000"/>
          <w:szCs w:val="24"/>
          <w:lang w:val="en-US"/>
        </w:rPr>
        <w:t>Neuron</w:t>
      </w:r>
      <w:r>
        <w:rPr>
          <w:rFonts w:eastAsia="Times New Roman"/>
          <w:color w:val="000000"/>
          <w:szCs w:val="24"/>
        </w:rPr>
        <w:t xml:space="preserve"> άρχισε το 2006. Για πρώτη φορά πέταξε το 2012 και τέλειωσε το 2012. Τι κερδίσαμε; Κερδίσαμε τη συμμετοχή μας με ελληνικές αμυντικές βιομηχανίες στην τεχνολογία του συγκεκριμένου αεροσκάφους, η οποία μας ανήκει. Αυτήν τη στιγμή έχουμε </w:t>
      </w:r>
      <w:r>
        <w:rPr>
          <w:rFonts w:eastAsia="Times New Roman"/>
          <w:color w:val="000000"/>
          <w:szCs w:val="24"/>
        </w:rPr>
        <w:lastRenderedPageBreak/>
        <w:t xml:space="preserve">ένα νέο αεροσκάφος, που είναι σε ανάπτυξη μεταξύ Αγγλίας και Γαλλίας, πέταξε για πρώτη φορά το ’13 και ενδέχεται στο πρόγραμμα να ενσωματωθούν οι τεχνολογίες του συγκεκριμένου, του </w:t>
      </w:r>
      <w:r>
        <w:rPr>
          <w:rFonts w:eastAsia="Times New Roman"/>
          <w:color w:val="000000"/>
          <w:szCs w:val="24"/>
          <w:lang w:val="en-US"/>
        </w:rPr>
        <w:t>Neuron</w:t>
      </w:r>
      <w:r>
        <w:rPr>
          <w:rFonts w:eastAsia="Times New Roman"/>
          <w:color w:val="000000"/>
          <w:szCs w:val="24"/>
        </w:rPr>
        <w:t xml:space="preserve">, που έχει αναλάβει η Ελλάδα και οι οποίες τις ανήκουν. </w:t>
      </w:r>
    </w:p>
    <w:p w14:paraId="74FBBD1D"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Δηλαδή, έρχεται πλέον η στιγμή, γι’ αυτό και το φέρνουμε προς ψήφιση στη Βουλή. Και πρέπει να ψηφιστεί, ώστε αυτά τα οποία κερδίσαμε από τα 20 εκατομμύρια -τώρα αν είναι πολλά ή λίγα δεν μπορώ να σας το πω, πιθανώς σε τέτοιες εποχές να μην τα ψηφίζαμε, αλλά αυτό έγινε το…</w:t>
      </w:r>
    </w:p>
    <w:p w14:paraId="74FBBD1E"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ΛΙΑΝΑ ΚΑΝΕΛΛΗ:</w:t>
      </w:r>
      <w:r>
        <w:rPr>
          <w:rFonts w:eastAsia="Times New Roman"/>
          <w:color w:val="000000"/>
          <w:szCs w:val="24"/>
        </w:rPr>
        <w:t xml:space="preserve"> Δηλαδή, πόσα θα βγάλουμε πουλώντας την </w:t>
      </w:r>
      <w:proofErr w:type="spellStart"/>
      <w:r>
        <w:rPr>
          <w:rFonts w:eastAsia="Times New Roman"/>
          <w:color w:val="000000"/>
          <w:szCs w:val="24"/>
        </w:rPr>
        <w:t>τενχογνωσία</w:t>
      </w:r>
      <w:proofErr w:type="spellEnd"/>
      <w:r>
        <w:rPr>
          <w:rFonts w:eastAsia="Times New Roman"/>
          <w:color w:val="000000"/>
          <w:szCs w:val="24"/>
        </w:rPr>
        <w:t xml:space="preserve">, κύριε Υπουργέ; </w:t>
      </w:r>
    </w:p>
    <w:p w14:paraId="74FBBD1F"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ΠΑΝΟΣ ΚΑΜΜΕΝΟΣ (Υπουργός Εθνικής Άμυνας – Πρόεδρος των Ανεξαρτήτων Ελλήνων):</w:t>
      </w:r>
      <w:r>
        <w:rPr>
          <w:rFonts w:eastAsia="Times New Roman"/>
          <w:color w:val="000000"/>
          <w:szCs w:val="24"/>
        </w:rPr>
        <w:t xml:space="preserve"> Εάν λοιπόν η τεχνολογία αυτή ενσωματωθεί στο νέο αεροσκάφος που φτιάχνει η Γαλλία και η Αγγλία και βγει στην παραγωγή, η Ελλάδα έχει δικαιώματα και πιστοποιούμε δικαιώματα που προέκυψαν από τη συμμετοχή σε αυτό το πρόγραμμα. </w:t>
      </w:r>
    </w:p>
    <w:p w14:paraId="74FBBD20"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lastRenderedPageBreak/>
        <w:t xml:space="preserve">Αυτό έχει να κάνει με τη σύμβαση αυτή και σας διαβεβαιώ και δεσμεύομαι ενώπιον της Βουλής ότι μέχρι τον Μάρτιο ό,τι υπάρχει από σύμβαση και είναι στα ντουλάπια του Υπουργείου Εθνικής Άμυνας, θα έχει περάσει από τη Βουλή για να εγκριθεί ή να απορριφθεί. Δεν θα έχει μείνει καμμία σύμβαση η οποία θα έρθει αργότερα από έξι μήνες στη Βουλή. </w:t>
      </w:r>
    </w:p>
    <w:p w14:paraId="74FBBD21"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Ευχαριστώ.</w:t>
      </w:r>
    </w:p>
    <w:p w14:paraId="74FBBD22"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Ευχαριστούμε τον κύριο Υπουργό.</w:t>
      </w:r>
    </w:p>
    <w:p w14:paraId="74FBBD23"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Τώρα να περάσουμε στη συζήτηση για τις τροπολογίες. Προτείνω να έχουν, βεβαίως, τη δυνατότητα να τοποθετηθούν και οι εισηγητές και οι αγορητές…</w:t>
      </w:r>
    </w:p>
    <w:p w14:paraId="74FBBD24"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 xml:space="preserve">ΓΡΗΓΟΡΙΟΣ ΨΑΡΙΑΝΟΣ: </w:t>
      </w:r>
      <w:r>
        <w:rPr>
          <w:rFonts w:eastAsia="Times New Roman"/>
          <w:color w:val="000000"/>
          <w:szCs w:val="24"/>
        </w:rPr>
        <w:t>Κύριε Πρόεδρε, μπορώ να έχω τον λόγο;</w:t>
      </w:r>
    </w:p>
    <w:p w14:paraId="74FBBD25"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 xml:space="preserve">): </w:t>
      </w:r>
      <w:r>
        <w:rPr>
          <w:rFonts w:eastAsia="Times New Roman"/>
          <w:color w:val="000000"/>
          <w:szCs w:val="24"/>
        </w:rPr>
        <w:t xml:space="preserve">Περιμένετε, περιμένετε. </w:t>
      </w:r>
    </w:p>
    <w:p w14:paraId="74FBBD26"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Μπορούν λοιπόν να τοποθετηθούν και οι εισηγητές και οι αγορητές, αλλά και οι κοινοβουλευτικοί εκπρόσωποι από πέντε λεπτά ο καθένας για τις τροπολογίες.</w:t>
      </w:r>
    </w:p>
    <w:p w14:paraId="74FBBD27"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lastRenderedPageBreak/>
        <w:t xml:space="preserve">ΓΡΗΓΟΡΙΟΣ ΨΑΡΙΑΝΟΣ: </w:t>
      </w:r>
      <w:r>
        <w:rPr>
          <w:rFonts w:eastAsia="Times New Roman"/>
          <w:color w:val="000000"/>
          <w:szCs w:val="24"/>
        </w:rPr>
        <w:t>Κύριε Πρόεδρε, μπορώ να έχω τον λόγο για να ρωτήσω κάτι διευκρινιστικό τον κύριο Υπουργό;</w:t>
      </w:r>
    </w:p>
    <w:p w14:paraId="74FBBD28"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Παρακαλώ, σας ακούμε.</w:t>
      </w:r>
    </w:p>
    <w:p w14:paraId="74FBBD29"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 xml:space="preserve">ΓΡΗΓΟΡΙΟΣ ΨΑΡΙΑΝΟΣ: </w:t>
      </w:r>
      <w:r>
        <w:rPr>
          <w:rFonts w:eastAsia="Times New Roman"/>
          <w:color w:val="000000"/>
          <w:szCs w:val="24"/>
        </w:rPr>
        <w:t xml:space="preserve">Στην επιτροπή τοποθετηθήκαμε στις τρεις κυρώσεις θετικά. Είπαμε ότι θα τις ψηφίσουμε και εξηγήσαμε γιατί. Επίσης, είπαμε ότι δεν θα ψηφίσουμε άσχετες τροπολογίες, ακόμα και αν είναι </w:t>
      </w:r>
      <w:proofErr w:type="spellStart"/>
      <w:r>
        <w:rPr>
          <w:rFonts w:eastAsia="Times New Roman"/>
          <w:color w:val="000000"/>
          <w:szCs w:val="24"/>
        </w:rPr>
        <w:t>υπερεπείγουσες</w:t>
      </w:r>
      <w:proofErr w:type="spellEnd"/>
      <w:r>
        <w:rPr>
          <w:rFonts w:eastAsia="Times New Roman"/>
          <w:color w:val="000000"/>
          <w:szCs w:val="24"/>
        </w:rPr>
        <w:t xml:space="preserve"> ή πολύ σημαντικές, τη στιγμή που είναι πάγια τακτική και αυτής της Κυβέρνησης –χειρότερα μάλιστα από όλες τις προηγούμενες- να τσοντάρει πολύ σοβαρές ή λιγότερο σοβαρές ή ρουσφετολογικές ή δίκαιες τροπολογίες παντός θέματος και πάσης ευθύνης και παντός Υπουργείου και πάσης φύσεως σε κυρώσεις συμφωνιών για μη επανδρωμένο αεροσκάφος ή για αλεξίπτωτα ή για οτιδήποτε. Τσοντάρουμε από παντού συνεχώς. Και είπαμε ότι επί της ουσίας σε αυτές τις τροπολογίες δεν θα ψηφίσουμε ούτε υπέρ ούτε κατά, θα ψηφίσουμε «παρών». </w:t>
      </w:r>
    </w:p>
    <w:p w14:paraId="74FBBD2A"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lastRenderedPageBreak/>
        <w:t>Όμως, θέλω να ρωτήσω κάτι τον Υπουργό. Διάβασα ότι οι τροπολογίες για το Φεστιβάλ Αθηνών ενσωματώθηκαν στο νομοσχέδιο για τις κυρώσεις. Είναι έτσι; Εάν είναι έτσι, επειδή έχουμε σοβαρές αντιρρήσεις επί της ουσίας για την υπόθεση του Φεστιβάλ Αθηνών και για τις προσλήψεις και για τη θέση του γενικού διευθυντή που μπορεί πλέον να είναι από νομικά πρόσωπα δημοσίου δικαίου κ.λπ. που φωτογραφίζει μία διαδικασία –το είπα στην επιτροπή- εφόσον ενσωματώθηκαν στο σύνολο των τριών κυρώσεων, θα ψηφίσουμε «παρών» και στις κυρώσεις.</w:t>
      </w:r>
    </w:p>
    <w:p w14:paraId="74FBBD2B"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ΑΘΑΝΑΣΙΟΣ ΘΕΟΧΑΡΟΠΟΥΛΟΣ:</w:t>
      </w:r>
      <w:r>
        <w:rPr>
          <w:rFonts w:eastAsia="Times New Roman"/>
          <w:color w:val="000000"/>
          <w:szCs w:val="24"/>
        </w:rPr>
        <w:t xml:space="preserve"> Είναι έτσι; Ενσωματώθηκαν; </w:t>
      </w:r>
    </w:p>
    <w:p w14:paraId="74FBBD2C"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 xml:space="preserve">ΓΡΗΓΟΡΙΟΣ ΨΑΡΙΑΝΟΣ: </w:t>
      </w:r>
      <w:r>
        <w:rPr>
          <w:rFonts w:eastAsia="Times New Roman"/>
          <w:color w:val="000000"/>
          <w:szCs w:val="24"/>
        </w:rPr>
        <w:t xml:space="preserve">Αυτό θέλω να μας διευκρινίσει ο κύριος Υπουργός, αν ενσωματώθηκαν στις κυρώσεις του Υπουργείου Εθνικής Άμυνας δύο τροπολογίες για το Φεστιβάλ Αθηνών. </w:t>
      </w:r>
    </w:p>
    <w:p w14:paraId="74FBBD2D"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Κύριε Ψαριανέ, επειδή το ρωτάτε και σας οφείλεται μία απάντηση και το Προεδρείο είναι σε θέση να απαντήσει, τουλάχιστον, για τις τροπολογίες που ανέφερε </w:t>
      </w:r>
      <w:r>
        <w:rPr>
          <w:rFonts w:eastAsia="Times New Roman"/>
          <w:color w:val="000000"/>
          <w:szCs w:val="24"/>
        </w:rPr>
        <w:lastRenderedPageBreak/>
        <w:t>προηγουμένως ο Υπουργός, ότι δηλαδή η με γενικό αριθμό 747 και ειδικό αριθμό 65, η 748 με ειδικό αριθμό 66, η 749 με ειδικό 67 που είναι οι υπουργικές…</w:t>
      </w:r>
    </w:p>
    <w:p w14:paraId="74FBBD2E"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ΓΕΩΡΓΙΟΣ ΑΜΥΡΑΣ:</w:t>
      </w:r>
      <w:r>
        <w:rPr>
          <w:rFonts w:eastAsia="Times New Roman"/>
          <w:color w:val="000000"/>
          <w:szCs w:val="24"/>
        </w:rPr>
        <w:t xml:space="preserve"> Οι βουλευτικές για το Φεστιβάλ;</w:t>
      </w:r>
    </w:p>
    <w:p w14:paraId="74FBBD2F"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Ναι, μισό λεπτό. Αφήστε με να τα πω και να ακουστούν όλα. </w:t>
      </w:r>
    </w:p>
    <w:p w14:paraId="74FBBD30"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Αυτές, λοιπόν, οι τρεις υπουργικές μαζί με την 745 με ειδικό 53 που είναι βουλευτική, ενσωματώνονται στο σχέδιο νόμου -όπως είπατε και βάλατε το ερώτημα-, στο τρίτο σχέδιο νόμου, να το πω έτσι, στην τρίτη κύρωση. Εκεί θα ενσωματωθούν ως άρθρα στο νομοσχέδιο, στο σύνολο.</w:t>
      </w:r>
    </w:p>
    <w:p w14:paraId="74FBBD31"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Κύριε Πρόεδρε, μου επιτρέπετε;</w:t>
      </w:r>
    </w:p>
    <w:p w14:paraId="74FBBD32" w14:textId="77777777" w:rsidR="006F199B" w:rsidRDefault="00DA4066">
      <w:pPr>
        <w:spacing w:line="600" w:lineRule="auto"/>
        <w:ind w:firstLine="720"/>
        <w:jc w:val="both"/>
        <w:rPr>
          <w:rFonts w:eastAsia="Times New Roman"/>
          <w:b/>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Παρακαλώ, έχετε τον λόγο.</w:t>
      </w:r>
    </w:p>
    <w:p w14:paraId="74FBBD33"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ΠΑΝΟΣ ΚΑΜΜΕΝΟΣ (Υπουργός Εθνικής Άμυνας – Πρόεδρος των Ανεξαρτήτων Ελλήνων): </w:t>
      </w:r>
      <w:r>
        <w:rPr>
          <w:rFonts w:eastAsia="Times New Roman"/>
          <w:szCs w:val="24"/>
        </w:rPr>
        <w:t>Είναι πάγια τακτική, το προβλέπει ο Κανονισμός της Βουλής, όταν μια τροπολογία γίνεται αποδεκτή από την επιτροπή εν συνεχεία να μπαίνει ως άρθρο του νομοσχεδίου. Πρέπει να υπάρχει η δυνατότητα τα κόμματα να τις συζητούν -και πολύ σωστά το λέτε. Μάλιστα, εγώ έχω προτείνει να γίνεται ειδική συνεδρίαση κάθε εβδομάδα που να φέρνουμε τροπολογίες και βουλευτικές και υπουργικές και να τις συζητάμε, ως οφείλουμε, στο Κοινοβούλιο ανοικτά. Δυστυχώς, αυτή η διαδικασία δεν προβλέπεται.</w:t>
      </w:r>
    </w:p>
    <w:p w14:paraId="74FBBD34" w14:textId="77777777" w:rsidR="006F199B" w:rsidRDefault="00DA4066">
      <w:pPr>
        <w:spacing w:line="600" w:lineRule="auto"/>
        <w:ind w:firstLine="720"/>
        <w:jc w:val="both"/>
        <w:rPr>
          <w:rFonts w:eastAsia="Times New Roman"/>
          <w:szCs w:val="24"/>
        </w:rPr>
      </w:pPr>
      <w:r>
        <w:rPr>
          <w:rFonts w:eastAsia="Times New Roman"/>
          <w:szCs w:val="24"/>
        </w:rPr>
        <w:t>Όταν, λοιπόν, μια τροπολογία γίνεται δεκτή, μπαίνει ως άρθρο. Ζητήσαμε από το Προεδρείο να μπουν στη μια συμφωνία, ώστε να μπορεί να είναι διακριτή η ψήφος των συναδέλφων και των κομμάτων.</w:t>
      </w:r>
    </w:p>
    <w:p w14:paraId="74FBBD35" w14:textId="77777777" w:rsidR="006F199B" w:rsidRDefault="00DA4066">
      <w:pPr>
        <w:spacing w:line="600" w:lineRule="auto"/>
        <w:ind w:firstLine="720"/>
        <w:jc w:val="both"/>
        <w:rPr>
          <w:rFonts w:eastAsia="Times New Roman"/>
          <w:b/>
          <w:szCs w:val="24"/>
        </w:rPr>
      </w:pPr>
      <w:r>
        <w:rPr>
          <w:rFonts w:eastAsia="Times New Roman"/>
          <w:b/>
          <w:szCs w:val="24"/>
        </w:rPr>
        <w:t xml:space="preserve">ΑΘΑΝΑΣΙΟΣ ΘΕΟΧΑΡΟΠΟΥΛΟΣ: </w:t>
      </w:r>
      <w:r>
        <w:rPr>
          <w:rFonts w:eastAsia="Times New Roman"/>
          <w:szCs w:val="24"/>
        </w:rPr>
        <w:t>Κύριε Πρόεδρε, θα ήθελα τον λόγο για τα διαδικαστικά.</w:t>
      </w:r>
    </w:p>
    <w:p w14:paraId="74FBBD36" w14:textId="77777777" w:rsidR="006F199B" w:rsidRDefault="00DA4066">
      <w:pPr>
        <w:spacing w:line="600" w:lineRule="auto"/>
        <w:ind w:firstLine="720"/>
        <w:jc w:val="both"/>
        <w:rPr>
          <w:rFonts w:eastAsia="Times New Roman"/>
          <w:b/>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bCs/>
          <w:szCs w:val="24"/>
        </w:rPr>
        <w:t xml:space="preserve"> Ορίστε, κύριε Θεοχαρόπουλε, έχετε τον λόγο.</w:t>
      </w:r>
    </w:p>
    <w:p w14:paraId="74FBBD37" w14:textId="77777777" w:rsidR="006F199B" w:rsidRDefault="00DA4066">
      <w:pPr>
        <w:spacing w:line="600" w:lineRule="auto"/>
        <w:ind w:firstLine="720"/>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Το πρόβλημα που έχει δημιουργηθεί είναι το εξής: Στη διαδικασία της επιτροπής έχουν μπει δύο τροπολογίες, οι οποίες ήταν βουλευτικές, σε νομοσχέδιο το οποίο αποτελεί κύρωση και όπως γνωρίζουμε, στην Ολομέλεια όσον αφορά στην κύρωση συμφωνιών μιλούν μόνο όσοι ψηφίζουν «κατά» ή «παρών», όχι όσοι ψηφίζουν θετικά.</w:t>
      </w:r>
    </w:p>
    <w:p w14:paraId="74FBBD38" w14:textId="77777777" w:rsidR="006F199B" w:rsidRDefault="00DA4066">
      <w:pPr>
        <w:spacing w:line="600" w:lineRule="auto"/>
        <w:ind w:firstLine="720"/>
        <w:jc w:val="both"/>
        <w:rPr>
          <w:rFonts w:eastAsia="Times New Roman"/>
          <w:b/>
          <w:szCs w:val="24"/>
        </w:rPr>
      </w:pPr>
      <w:r>
        <w:rPr>
          <w:rFonts w:eastAsia="Times New Roman"/>
          <w:szCs w:val="24"/>
        </w:rPr>
        <w:t>Συνεπώς, με αυτή τη διαδικασία που υπάρχει, αν κάποια στιγμή έρθουν πέντε τροπολογίες και μπουν σε ένα νομοσχέδιο, σε μία κύρωση συμφωνίας στην επιτροπή, δεν θα μπορούμε να τοποθετηθούμε στην ουσία μέσα στην Ολομέλεια. Υπάρχει ένα σοβαρό πρόβλημα, που έχει δημιουργηθεί με αυτήν την τακτική. Πρόκειται για κύρωση, κύριοι Υπουργοί, δεν πρόκειται για ένα οποιοδήποτε νομοσχέδιο. Και αυτό παρακαλούμε να αντιμετωπιστεί ή να υπάρχει τοποθέτηση και επί αυτών των τροπολογιών, των δύο που έχουν μπει ήδη στο νομοσχέδιο και δεν θα μπουν σήμερα μετά από αυτή τη διαδικασία.</w:t>
      </w:r>
    </w:p>
    <w:p w14:paraId="74FBBD39" w14:textId="77777777" w:rsidR="006F199B" w:rsidRDefault="00DA4066">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Κατανοητό, κύριε Θεοδωρόπουλε.</w:t>
      </w:r>
    </w:p>
    <w:p w14:paraId="74FBBD3A" w14:textId="77777777" w:rsidR="006F199B" w:rsidRDefault="00DA4066">
      <w:pPr>
        <w:spacing w:line="600" w:lineRule="auto"/>
        <w:ind w:firstLine="720"/>
        <w:jc w:val="both"/>
        <w:rPr>
          <w:rFonts w:eastAsia="Times New Roman"/>
          <w:bCs/>
          <w:szCs w:val="24"/>
        </w:rPr>
      </w:pPr>
      <w:r>
        <w:rPr>
          <w:rFonts w:eastAsia="Times New Roman"/>
          <w:bCs/>
          <w:szCs w:val="24"/>
        </w:rPr>
        <w:lastRenderedPageBreak/>
        <w:t>Θα δώσουμε, όπως είπα, -και το συναποφασίσαμε- τον λόγο στους εισηγητές, αγορητές και Κοινοβουλευτικούς Εκπροσώπους όλων των κοινοβουλευτικών ομάδων, για να τοποθετηθούν επί των τροπολογιών. Όποιος εξ αυτών επιθυμεί να τοποθετηθεί και για τις τροπολογίες που συζητήσατε στην επιτροπή, έχει κάθε δικαίωμα, δεν του το στερούμε.</w:t>
      </w:r>
    </w:p>
    <w:p w14:paraId="74FBBD3B" w14:textId="77777777" w:rsidR="006F199B" w:rsidRDefault="00DA4066">
      <w:pPr>
        <w:spacing w:line="600" w:lineRule="auto"/>
        <w:ind w:firstLine="720"/>
        <w:jc w:val="both"/>
        <w:rPr>
          <w:rFonts w:eastAsia="Times New Roman"/>
          <w:bCs/>
          <w:szCs w:val="24"/>
        </w:rPr>
      </w:pPr>
      <w:r>
        <w:rPr>
          <w:rFonts w:eastAsia="Times New Roman"/>
          <w:bCs/>
          <w:szCs w:val="24"/>
        </w:rPr>
        <w:t>Για να μη χάνουμε χρόνο, ας ξεκινήσουμε τη διαδικασία. Επειδή παράλληλα με τη συνεδρίαση της Ολομέλειας είναι σε εξέλιξη και η Διάσκεψη των Προέδρων, να δώσουμε τον λόγο στον Κοινοβουλευτικό Εκπρόσωπο από την Χρυσή Αυγή, διότι θέλει να ανέλθει στην Διάσκεψη των Προέδρων.</w:t>
      </w:r>
    </w:p>
    <w:p w14:paraId="74FBBD3C" w14:textId="77777777" w:rsidR="006F199B" w:rsidRDefault="00DA4066">
      <w:pPr>
        <w:spacing w:line="600" w:lineRule="auto"/>
        <w:ind w:firstLine="720"/>
        <w:jc w:val="both"/>
        <w:rPr>
          <w:rFonts w:eastAsia="Times New Roman"/>
          <w:bCs/>
          <w:szCs w:val="24"/>
        </w:rPr>
      </w:pPr>
      <w:r>
        <w:rPr>
          <w:rFonts w:eastAsia="Times New Roman"/>
          <w:bCs/>
          <w:szCs w:val="24"/>
        </w:rPr>
        <w:t>Κύριε Παππά, έχετε τον λόγο για πέντε λεπτά επί των τροπολογιών.</w:t>
      </w:r>
    </w:p>
    <w:p w14:paraId="74FBBD3D" w14:textId="77777777" w:rsidR="006F199B" w:rsidRDefault="00DA4066">
      <w:pPr>
        <w:spacing w:line="600" w:lineRule="auto"/>
        <w:ind w:firstLine="720"/>
        <w:jc w:val="both"/>
        <w:rPr>
          <w:rFonts w:eastAsia="Times New Roman"/>
          <w:bCs/>
          <w:szCs w:val="24"/>
        </w:rPr>
      </w:pPr>
      <w:r>
        <w:rPr>
          <w:rFonts w:eastAsia="Times New Roman"/>
          <w:b/>
          <w:bCs/>
          <w:szCs w:val="24"/>
        </w:rPr>
        <w:t xml:space="preserve">ΧΡΗΣΤΟΣ ΠΑΠΠΑΣ: </w:t>
      </w:r>
      <w:r>
        <w:rPr>
          <w:rFonts w:eastAsia="Times New Roman"/>
          <w:bCs/>
          <w:szCs w:val="24"/>
        </w:rPr>
        <w:t>Όσον αφορά στην πρώτη τροπολογία, στην οποία τίθενται ζητήματα εμψύχου δυναμικού του Δικαστικού Σώματος των Ενόπλων Δυνάμεων, δηλαδή, θέματα κατανομής θέσεων, διαδι</w:t>
      </w:r>
      <w:r>
        <w:rPr>
          <w:rFonts w:eastAsia="Times New Roman"/>
          <w:bCs/>
          <w:szCs w:val="24"/>
        </w:rPr>
        <w:lastRenderedPageBreak/>
        <w:t xml:space="preserve">καστικά κ.λπ., εμείς τοποθετούμαστε με το «παρών», χωρίς αυτό να σημαίνει ότι επικροτούμε τη διαδικασία, όχι μόνο αυτή των τροπολογιών της τελευταίας στιγμής, αλλά και τα νέα κόλπα, τα νέα πράγματα που εισάγει η Κυβέρνηση ΣΥΡΙΖΑ – ΑΝΕΛ, το ότι δηλαδή φέρνετε τροπολογίες στην επιτροπή και χωρίς καμμία συνεννόηση τις ενσωματώνετε στην κύρωση, στο σχέδιο νόμου, κάτι το οποίο σας επισημάνθηκε κι από άλλους Βουλευτές, οι οποίοι είχαν απόλυτο δίκιο. </w:t>
      </w:r>
    </w:p>
    <w:p w14:paraId="74FBBD3E" w14:textId="77777777" w:rsidR="006F199B" w:rsidRDefault="00DA4066">
      <w:pPr>
        <w:spacing w:line="600" w:lineRule="auto"/>
        <w:ind w:firstLine="720"/>
        <w:jc w:val="both"/>
        <w:rPr>
          <w:rFonts w:eastAsia="Times New Roman"/>
          <w:bCs/>
          <w:szCs w:val="24"/>
        </w:rPr>
      </w:pPr>
      <w:r>
        <w:rPr>
          <w:rFonts w:eastAsia="Times New Roman"/>
          <w:bCs/>
          <w:szCs w:val="24"/>
        </w:rPr>
        <w:t>Αυτά είναι κολπάκια, τα οποία δημιουργούν μια κατάσταση διαφορετική στην Ολομέλεια, ενώ μιλάμε για μια κύρωση όπου παίρνουν τον λόγο μόνον αυτοί οι οποίοι έχουν ψηφίσει «παρών» ή «όχι». Έτσι, στην Ολομέλεια στερείτε το δικαίωμα λόγου από άλλους Βουλευτές οι οποίοι μπορεί να υπερψήφισαν το σχέδιο νόμου, τις κυρώσεις αυτές και δεν έχουν δικαίωμα λόγου τώρα. Κι εσείς ενσωματώνετε ό,τι θέλετε.</w:t>
      </w:r>
    </w:p>
    <w:p w14:paraId="74FBBD3F" w14:textId="77777777" w:rsidR="006F199B" w:rsidRDefault="00DA4066">
      <w:pPr>
        <w:spacing w:line="600" w:lineRule="auto"/>
        <w:ind w:firstLine="720"/>
        <w:jc w:val="both"/>
        <w:rPr>
          <w:rFonts w:eastAsia="Times New Roman"/>
          <w:bCs/>
          <w:szCs w:val="24"/>
        </w:rPr>
      </w:pPr>
      <w:r>
        <w:rPr>
          <w:rFonts w:eastAsia="Times New Roman"/>
          <w:bCs/>
          <w:szCs w:val="24"/>
        </w:rPr>
        <w:t>Αυτά να τα ξεχάσετε, αγαπητοί Υπουργοί.</w:t>
      </w:r>
    </w:p>
    <w:p w14:paraId="74FBBD40" w14:textId="77777777" w:rsidR="006F199B" w:rsidRDefault="00DA4066">
      <w:pPr>
        <w:spacing w:line="600" w:lineRule="auto"/>
        <w:ind w:firstLine="720"/>
        <w:jc w:val="both"/>
        <w:rPr>
          <w:rFonts w:eastAsia="Times New Roman"/>
          <w:bCs/>
          <w:szCs w:val="24"/>
        </w:rPr>
      </w:pPr>
      <w:r>
        <w:rPr>
          <w:rFonts w:eastAsia="Times New Roman"/>
          <w:bCs/>
          <w:szCs w:val="24"/>
        </w:rPr>
        <w:lastRenderedPageBreak/>
        <w:t xml:space="preserve">Έρχομαι στη δεύτερη τροπολογία, η οποία ρυθμίζει θέματα στελέχωσης Διευθύνσεων του Υπουργείου Άμυνας. Με την προτεινόμενη ρύθμιση εντάσσεται η Μονάδα Υποστήριξης Υπουργείου Εθνικής Άμυνας στην Διεύθυνση Τεχνολογικής Υποστήριξης. Η Μονάδα Υποστήριξης διαρθρώνεται σε διάφορα γραφεία. Πιστεύω ότι πρόκειται για μια γραφειοκρατική ανασύνταξη υπηρεσιών του Υπουργείου Άμυνας, για την οποία προβλέπονται αποσπάσεις, τοποθετήσεις αξιωματικών, υπαξιωματικών, αλλά και οπλιτών από τα τρία Όπλα. Δηλαδή, στην πράξη πρόκειται για άλλη μια υπόθεση βολέματος «ημετέρων», βολέματος ανθρώπων σε θέσεις. Ενδεικτικά αναφέρουμε ότι στην τροπολογία αναφέρεται αριθμός </w:t>
      </w:r>
      <w:proofErr w:type="spellStart"/>
      <w:r>
        <w:rPr>
          <w:rFonts w:eastAsia="Times New Roman"/>
          <w:bCs/>
          <w:szCs w:val="24"/>
        </w:rPr>
        <w:t>εκατόν</w:t>
      </w:r>
      <w:proofErr w:type="spellEnd"/>
      <w:r>
        <w:rPr>
          <w:rFonts w:eastAsia="Times New Roman"/>
          <w:bCs/>
          <w:szCs w:val="24"/>
        </w:rPr>
        <w:t xml:space="preserve"> τριάντα οπλιτών που απαιτούνται για όλα αυτά.</w:t>
      </w:r>
    </w:p>
    <w:p w14:paraId="74FBBD41" w14:textId="77777777" w:rsidR="006F199B" w:rsidRDefault="00DA4066">
      <w:pPr>
        <w:spacing w:line="600" w:lineRule="auto"/>
        <w:ind w:firstLine="720"/>
        <w:jc w:val="both"/>
        <w:rPr>
          <w:rFonts w:eastAsia="Times New Roman"/>
          <w:bCs/>
          <w:szCs w:val="24"/>
        </w:rPr>
      </w:pPr>
      <w:r>
        <w:rPr>
          <w:rFonts w:eastAsia="Times New Roman"/>
          <w:bCs/>
          <w:szCs w:val="24"/>
        </w:rPr>
        <w:t>Εμείς ψηφίζουμε «όχι».</w:t>
      </w:r>
    </w:p>
    <w:p w14:paraId="74FBBD42"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Κύριε Πρόεδρε, μου επιτρέπετε;</w:t>
      </w:r>
    </w:p>
    <w:p w14:paraId="74FBBD43" w14:textId="77777777" w:rsidR="006F199B" w:rsidRDefault="00DA4066">
      <w:pPr>
        <w:spacing w:line="600" w:lineRule="auto"/>
        <w:ind w:firstLine="720"/>
        <w:jc w:val="both"/>
        <w:rPr>
          <w:rFonts w:eastAsia="Times New Roman"/>
          <w:b/>
          <w:bCs/>
          <w:szCs w:val="24"/>
        </w:rPr>
      </w:pPr>
      <w:r>
        <w:rPr>
          <w:rFonts w:eastAsia="Times New Roman"/>
          <w:b/>
          <w:bCs/>
          <w:szCs w:val="24"/>
        </w:rPr>
        <w:lastRenderedPageBreak/>
        <w:t xml:space="preserve">ΧΡΗΣΤΟΣ ΠΑΠΠΑΣ: </w:t>
      </w:r>
      <w:r>
        <w:rPr>
          <w:rFonts w:eastAsia="Times New Roman"/>
          <w:bCs/>
          <w:szCs w:val="24"/>
        </w:rPr>
        <w:t>Παρακαλώ, να ολοκληρώσω πρώτα, κύριε Πρόεδρε.</w:t>
      </w:r>
    </w:p>
    <w:p w14:paraId="74FBBD44" w14:textId="77777777" w:rsidR="006F199B" w:rsidRDefault="00DA4066">
      <w:pPr>
        <w:spacing w:line="600" w:lineRule="auto"/>
        <w:ind w:firstLine="720"/>
        <w:jc w:val="both"/>
        <w:rPr>
          <w:rFonts w:eastAsia="Times New Roman"/>
          <w:b/>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Για τους οπλίτες μόνο να σας πω, για να μην υπάρχει παρεξήγηση.</w:t>
      </w:r>
    </w:p>
    <w:p w14:paraId="74FBBD45" w14:textId="77777777" w:rsidR="006F199B" w:rsidRDefault="00DA4066">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Θέλετε να κάνετε διευκρίνιση;</w:t>
      </w:r>
    </w:p>
    <w:p w14:paraId="74FBBD46" w14:textId="77777777" w:rsidR="006F199B" w:rsidRDefault="00DA4066">
      <w:pPr>
        <w:spacing w:line="600" w:lineRule="auto"/>
        <w:ind w:firstLine="720"/>
        <w:jc w:val="both"/>
        <w:rPr>
          <w:rFonts w:eastAsia="Times New Roman"/>
          <w:b/>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Ναι, μια διευκρίνιση.</w:t>
      </w:r>
    </w:p>
    <w:p w14:paraId="74FBBD47"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Παππά, επιτρέπετε; Ενδεχομένως, να διευκολύνει την τοποθέτησή σας. </w:t>
      </w:r>
    </w:p>
    <w:p w14:paraId="74FBBD48" w14:textId="77777777" w:rsidR="006F199B" w:rsidRDefault="00DA4066">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Εντάξει. </w:t>
      </w:r>
    </w:p>
    <w:p w14:paraId="74FBBD49"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ΠΑΝΟΣ ΚΑΜΜΕΝΟΣ (Υπουργός Εθνικής Άμυνας-Πρόεδρος των Ανεξαρτήτων Ελλήνων): </w:t>
      </w:r>
      <w:r>
        <w:rPr>
          <w:rFonts w:eastAsia="Times New Roman"/>
          <w:szCs w:val="24"/>
        </w:rPr>
        <w:t xml:space="preserve">Ακούστε. Κάναμε μία ομάδα η οποία εξετάζει τα βιογραφικά των υπό κατάταξη οπλιτών, σε περίπτωση που οι οπλίτες αυτοί έχουν ειδικά προσόντα, δηλαδή, έχουν πτυχία, έχουν </w:t>
      </w:r>
      <w:r>
        <w:rPr>
          <w:rFonts w:eastAsia="Times New Roman"/>
          <w:szCs w:val="24"/>
          <w:lang w:val="en-US"/>
        </w:rPr>
        <w:t>PHD</w:t>
      </w:r>
      <w:r>
        <w:rPr>
          <w:rFonts w:eastAsia="Times New Roman"/>
          <w:szCs w:val="24"/>
        </w:rPr>
        <w:t xml:space="preserve">, έχουνε άδειες </w:t>
      </w:r>
      <w:proofErr w:type="spellStart"/>
      <w:r>
        <w:rPr>
          <w:rFonts w:eastAsia="Times New Roman"/>
          <w:szCs w:val="24"/>
        </w:rPr>
        <w:t>χειριστού</w:t>
      </w:r>
      <w:proofErr w:type="spellEnd"/>
      <w:r>
        <w:rPr>
          <w:rFonts w:eastAsia="Times New Roman"/>
          <w:szCs w:val="24"/>
        </w:rPr>
        <w:t xml:space="preserve"> </w:t>
      </w:r>
      <w:proofErr w:type="spellStart"/>
      <w:r>
        <w:rPr>
          <w:rFonts w:eastAsia="Times New Roman"/>
          <w:szCs w:val="24"/>
        </w:rPr>
        <w:t>βαρέων</w:t>
      </w:r>
      <w:proofErr w:type="spellEnd"/>
      <w:r>
        <w:rPr>
          <w:rFonts w:eastAsia="Times New Roman"/>
          <w:szCs w:val="24"/>
        </w:rPr>
        <w:t xml:space="preserve"> μηχανημάτων, έχουν άδεια μάγειρα, έχουν κάποιες ειδικότητες που μπορεί να χρησιμοποιηθούν για ειδικές υπηρεσίες του στρατεύματος.</w:t>
      </w:r>
    </w:p>
    <w:p w14:paraId="74FBBD4A" w14:textId="77777777" w:rsidR="006F199B" w:rsidRDefault="00DA4066">
      <w:pPr>
        <w:spacing w:line="600" w:lineRule="auto"/>
        <w:ind w:firstLine="720"/>
        <w:jc w:val="both"/>
        <w:rPr>
          <w:rFonts w:eastAsia="Times New Roman"/>
          <w:szCs w:val="24"/>
        </w:rPr>
      </w:pPr>
      <w:r>
        <w:rPr>
          <w:rFonts w:eastAsia="Times New Roman"/>
          <w:szCs w:val="24"/>
        </w:rPr>
        <w:t xml:space="preserve"> Ένας απόφοιτος πανεπιστημίου -και σας λέω συγκεκριμένη περίπτωση- ήρθε και επί εννιά μήνες, μετά τη βασική του εκπαίδευση, προσέφερε και ήταν εξειδικευμένος με δύο </w:t>
      </w:r>
      <w:r>
        <w:rPr>
          <w:rFonts w:eastAsia="Times New Roman"/>
          <w:szCs w:val="24"/>
          <w:lang w:val="en-US"/>
        </w:rPr>
        <w:t>PHD</w:t>
      </w:r>
      <w:r>
        <w:rPr>
          <w:rFonts w:eastAsia="Times New Roman"/>
          <w:szCs w:val="24"/>
        </w:rPr>
        <w:t xml:space="preserve"> στη διαχείριση σκουπιδιών. Του ζητήσαμε να κάνει μελέτη. Έκανε μελέτη, το παιδί απολύθηκε και συνεχίζει να έρχεται στο Υπουργείο και να προσφέρει εθελοντικά. </w:t>
      </w:r>
    </w:p>
    <w:p w14:paraId="74FBBD4B" w14:textId="77777777" w:rsidR="006F199B" w:rsidRDefault="00DA4066">
      <w:pPr>
        <w:spacing w:line="600" w:lineRule="auto"/>
        <w:ind w:firstLine="720"/>
        <w:jc w:val="both"/>
        <w:rPr>
          <w:rFonts w:eastAsia="Times New Roman"/>
          <w:szCs w:val="24"/>
        </w:rPr>
      </w:pPr>
      <w:r>
        <w:rPr>
          <w:rFonts w:eastAsia="Times New Roman"/>
          <w:szCs w:val="24"/>
        </w:rPr>
        <w:t xml:space="preserve">Θέλουμε, λοιπόν, σε αυτό το σημείο να πάρουμε ορισμένους οπλίτες οι οποίοι έχουν προσόντα και να τους εντάξουμε σε ειδικές υπηρεσίες όπως η ΜΟΜΚΑ. </w:t>
      </w:r>
    </w:p>
    <w:p w14:paraId="74FBBD4C"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ΧΡΗΣΤΟΣ ΠΑΠΠΑΣ: </w:t>
      </w:r>
      <w:r>
        <w:rPr>
          <w:rFonts w:eastAsia="Times New Roman"/>
          <w:szCs w:val="24"/>
        </w:rPr>
        <w:t xml:space="preserve">Κατανοητό. </w:t>
      </w:r>
    </w:p>
    <w:p w14:paraId="74FBBD4D"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κύριε Υπουργέ. </w:t>
      </w:r>
    </w:p>
    <w:p w14:paraId="74FBBD4E" w14:textId="77777777" w:rsidR="006F199B" w:rsidRDefault="00DA4066">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Άρα να επαναπροσδιορίσω τη ψήφο μου. Η ψήφος μου είναι και πάλι αρνητική. Διότι, προηγουμένως, είπατε αναληθώς ότι επικοινωνήσατε με τα κόμματα για τις τροπολογίες, μεταξύ των οποίων είναι και αυτή η οποία συζητάμε. Εσείς είπατε ότι μιλήσατε με τις γραμματείες των κομμάτων. Εσείς το είπατε. </w:t>
      </w:r>
    </w:p>
    <w:p w14:paraId="74FBBD4F" w14:textId="77777777" w:rsidR="006F199B" w:rsidRDefault="00DA4066">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Δεν είπα τέτοιο πράγμα.</w:t>
      </w:r>
      <w:r>
        <w:rPr>
          <w:rFonts w:eastAsia="Times New Roman"/>
          <w:b/>
          <w:szCs w:val="24"/>
        </w:rPr>
        <w:t xml:space="preserve"> </w:t>
      </w:r>
      <w:r>
        <w:rPr>
          <w:rFonts w:eastAsia="Times New Roman"/>
          <w:szCs w:val="24"/>
        </w:rPr>
        <w:t xml:space="preserve">Ο κ. </w:t>
      </w:r>
      <w:proofErr w:type="spellStart"/>
      <w:r>
        <w:rPr>
          <w:rFonts w:eastAsia="Times New Roman"/>
          <w:szCs w:val="24"/>
        </w:rPr>
        <w:t>Πολάκης</w:t>
      </w:r>
      <w:proofErr w:type="spellEnd"/>
      <w:r>
        <w:rPr>
          <w:rFonts w:eastAsia="Times New Roman"/>
          <w:szCs w:val="24"/>
        </w:rPr>
        <w:t xml:space="preserve"> το είπε. </w:t>
      </w:r>
    </w:p>
    <w:p w14:paraId="74FBBD50" w14:textId="77777777" w:rsidR="006F199B" w:rsidRDefault="00DA4066">
      <w:pPr>
        <w:spacing w:line="600" w:lineRule="auto"/>
        <w:ind w:firstLine="720"/>
        <w:jc w:val="both"/>
        <w:rPr>
          <w:rFonts w:eastAsia="Times New Roman"/>
          <w:b/>
          <w:szCs w:val="24"/>
        </w:rPr>
      </w:pPr>
      <w:r>
        <w:rPr>
          <w:rFonts w:eastAsia="Times New Roman"/>
          <w:b/>
          <w:szCs w:val="24"/>
        </w:rPr>
        <w:t xml:space="preserve">ΠΑΥΛΟΣ ΠΟΛΑΚΗΣ (Αναπληρωτής Υπουργός Υγείας): </w:t>
      </w:r>
      <w:r>
        <w:rPr>
          <w:rFonts w:eastAsia="Times New Roman"/>
          <w:szCs w:val="24"/>
        </w:rPr>
        <w:t>Εγώ το είπα.</w:t>
      </w:r>
      <w:r>
        <w:rPr>
          <w:rFonts w:eastAsia="Times New Roman"/>
          <w:b/>
          <w:szCs w:val="24"/>
        </w:rPr>
        <w:t xml:space="preserve"> </w:t>
      </w:r>
    </w:p>
    <w:p w14:paraId="74FBBD51" w14:textId="77777777" w:rsidR="006F199B" w:rsidRDefault="00DA4066">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Έστω, λοιπόν, επειδή βιάζεται και ο κ. </w:t>
      </w:r>
      <w:proofErr w:type="spellStart"/>
      <w:r>
        <w:rPr>
          <w:rFonts w:eastAsia="Times New Roman"/>
          <w:szCs w:val="24"/>
        </w:rPr>
        <w:t>Πολάκης</w:t>
      </w:r>
      <w:proofErr w:type="spellEnd"/>
      <w:r>
        <w:rPr>
          <w:rFonts w:eastAsia="Times New Roman"/>
          <w:szCs w:val="24"/>
        </w:rPr>
        <w:t xml:space="preserve"> να ακούσει τα δικά του. Στην τρίτη τροπολογία, τη δικιά σας, κύριε </w:t>
      </w:r>
      <w:proofErr w:type="spellStart"/>
      <w:r>
        <w:rPr>
          <w:rFonts w:eastAsia="Times New Roman"/>
          <w:szCs w:val="24"/>
        </w:rPr>
        <w:t>Πολάκη</w:t>
      </w:r>
      <w:proofErr w:type="spellEnd"/>
      <w:r>
        <w:rPr>
          <w:rFonts w:eastAsia="Times New Roman"/>
          <w:szCs w:val="24"/>
        </w:rPr>
        <w:t xml:space="preserve">, ρυθμίζονται θέματα δημόσιας υγείας, θέματα δαπανών και </w:t>
      </w:r>
      <w:r>
        <w:rPr>
          <w:rFonts w:eastAsia="Times New Roman"/>
          <w:szCs w:val="24"/>
        </w:rPr>
        <w:lastRenderedPageBreak/>
        <w:t xml:space="preserve">προμηθειών -λέτε ότι θέλετε να συμμαζέψετε τα πράγματα- και φυσικά προσλήψεων ειδικών συμβούλων και συνεργατών. </w:t>
      </w:r>
    </w:p>
    <w:p w14:paraId="74FBBD52" w14:textId="77777777" w:rsidR="006F199B" w:rsidRDefault="00DA4066">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 δεν λύνονται τα πράγματα αυτά με τροπολογίες της τελευταίας στιγμής. Φέρτε ό,τι έχετε στην επιτροπή, αιτιολογήστε, κάντε, να διαβουλευτούμε, να πούμε, τηλεφωνήστε, ενημερώστε για την τροπολογία της τελευταίας στιγμής και τα πράγματα να οδεύουν σωστά κοινοβουλευτικά, εφόσον θέλετε να είστε κοινοβουλευτικοί. Λέμε «όχι» και σε αυτή την τροπολογία.</w:t>
      </w:r>
    </w:p>
    <w:p w14:paraId="74FBBD53" w14:textId="77777777" w:rsidR="006F199B" w:rsidRDefault="00DA4066">
      <w:pPr>
        <w:spacing w:line="600" w:lineRule="auto"/>
        <w:ind w:firstLine="720"/>
        <w:jc w:val="both"/>
        <w:rPr>
          <w:rFonts w:eastAsia="Times New Roman"/>
          <w:szCs w:val="24"/>
        </w:rPr>
      </w:pPr>
      <w:r>
        <w:rPr>
          <w:rFonts w:eastAsia="Times New Roman"/>
          <w:szCs w:val="24"/>
        </w:rPr>
        <w:t xml:space="preserve">Σε ό,τι αφορά τα συγχαρητήρια για την εκλογή </w:t>
      </w:r>
      <w:proofErr w:type="spellStart"/>
      <w:r>
        <w:rPr>
          <w:rFonts w:eastAsia="Times New Roman"/>
          <w:szCs w:val="24"/>
        </w:rPr>
        <w:t>Τραμπ</w:t>
      </w:r>
      <w:proofErr w:type="spellEnd"/>
      <w:r>
        <w:rPr>
          <w:rFonts w:eastAsia="Times New Roman"/>
          <w:szCs w:val="24"/>
        </w:rPr>
        <w:t xml:space="preserve">, επειδή ακούστηκαν πολλά, θέλω να πω το εξής. Σίγουρα, το ΝΑΤΟ και οι Ηνωμένες Πολιτείες είναι μία </w:t>
      </w:r>
      <w:proofErr w:type="spellStart"/>
      <w:r>
        <w:rPr>
          <w:rFonts w:eastAsia="Times New Roman"/>
          <w:szCs w:val="24"/>
        </w:rPr>
        <w:t>αμφιμονοσήμαντος</w:t>
      </w:r>
      <w:proofErr w:type="spellEnd"/>
      <w:r>
        <w:rPr>
          <w:rFonts w:eastAsia="Times New Roman"/>
          <w:szCs w:val="24"/>
        </w:rPr>
        <w:t xml:space="preserve"> αντιστοιχία. Να κάνω μια παρένθεση. Μου κάνει εντύπωση η τελευταία δήλωση του Υπουργού Εξωτερικών, ο οποίος υπερθεμάτισε στο ΝΑΤΟ, απαντώντας σε ερώτηση Τούρκου δημοσιογράφου, στη συνάντηση που είχε με τον Υπουργό Άμυνας της Πολωνίας. Και βλέπω έναν </w:t>
      </w:r>
      <w:proofErr w:type="spellStart"/>
      <w:r>
        <w:rPr>
          <w:rFonts w:eastAsia="Times New Roman"/>
          <w:szCs w:val="24"/>
        </w:rPr>
        <w:t>διαγκωνισμό</w:t>
      </w:r>
      <w:proofErr w:type="spellEnd"/>
      <w:r>
        <w:rPr>
          <w:rFonts w:eastAsia="Times New Roman"/>
          <w:szCs w:val="24"/>
        </w:rPr>
        <w:t xml:space="preserve"> μεταξύ των Υπουργών της αριστερής, λεγομένης, </w:t>
      </w:r>
      <w:r>
        <w:rPr>
          <w:rFonts w:eastAsia="Times New Roman"/>
          <w:szCs w:val="24"/>
        </w:rPr>
        <w:lastRenderedPageBreak/>
        <w:t xml:space="preserve">Κυβέρνησης με ακροδεξιό δεκανίκι, του ποιος θα φανεί πιο αμερικανόφιλος και πιο </w:t>
      </w:r>
      <w:proofErr w:type="spellStart"/>
      <w:r>
        <w:rPr>
          <w:rFonts w:eastAsia="Times New Roman"/>
          <w:szCs w:val="24"/>
        </w:rPr>
        <w:t>ΝΑΤΟϊκός</w:t>
      </w:r>
      <w:proofErr w:type="spellEnd"/>
      <w:r>
        <w:rPr>
          <w:rFonts w:eastAsia="Times New Roman"/>
          <w:szCs w:val="24"/>
        </w:rPr>
        <w:t xml:space="preserve"> από τον άλλο. </w:t>
      </w:r>
    </w:p>
    <w:p w14:paraId="74FBBD54" w14:textId="77777777" w:rsidR="006F199B" w:rsidRDefault="00DA4066">
      <w:pPr>
        <w:spacing w:line="600" w:lineRule="auto"/>
        <w:ind w:firstLine="720"/>
        <w:jc w:val="both"/>
        <w:rPr>
          <w:rFonts w:eastAsia="Times New Roman"/>
          <w:szCs w:val="24"/>
        </w:rPr>
      </w:pPr>
      <w:r>
        <w:rPr>
          <w:rFonts w:eastAsia="Times New Roman"/>
          <w:szCs w:val="24"/>
        </w:rPr>
        <w:t xml:space="preserve">Όσον αφορά τον </w:t>
      </w:r>
      <w:proofErr w:type="spellStart"/>
      <w:r>
        <w:rPr>
          <w:rFonts w:eastAsia="Times New Roman"/>
          <w:szCs w:val="24"/>
        </w:rPr>
        <w:t>Τραμπ</w:t>
      </w:r>
      <w:proofErr w:type="spellEnd"/>
      <w:r>
        <w:rPr>
          <w:rFonts w:eastAsia="Times New Roman"/>
          <w:szCs w:val="24"/>
        </w:rPr>
        <w:t xml:space="preserve">, εμείς κι εγώ προσωπικά, πιστεύουμε ότι το καπιταλιστικό σύστημα, το διεθνές σύστημα της καταπίεσης και της παγκοσμιοποίησης, σίγουρα είναι μία λερναία </w:t>
      </w:r>
      <w:proofErr w:type="spellStart"/>
      <w:r>
        <w:rPr>
          <w:rFonts w:eastAsia="Times New Roman"/>
          <w:szCs w:val="24"/>
        </w:rPr>
        <w:t>ύδρα</w:t>
      </w:r>
      <w:proofErr w:type="spellEnd"/>
      <w:r>
        <w:rPr>
          <w:rFonts w:eastAsia="Times New Roman"/>
          <w:szCs w:val="24"/>
        </w:rPr>
        <w:t xml:space="preserve">, είναι πολυπλόκαμο, και δεν λύνεται με την εκλογή ενός Προέδρου, ό,τι λόγια ωραία και να πει, ό,τι προγράμματα ωραία και να έχει. </w:t>
      </w:r>
    </w:p>
    <w:p w14:paraId="74FBBD55" w14:textId="77777777" w:rsidR="006F199B" w:rsidRDefault="00DA4066">
      <w:pPr>
        <w:spacing w:line="600" w:lineRule="auto"/>
        <w:ind w:firstLine="720"/>
        <w:jc w:val="both"/>
        <w:rPr>
          <w:rFonts w:eastAsia="Times New Roman"/>
          <w:szCs w:val="24"/>
        </w:rPr>
      </w:pPr>
      <w:r>
        <w:rPr>
          <w:rFonts w:eastAsia="Times New Roman"/>
          <w:szCs w:val="24"/>
        </w:rPr>
        <w:t xml:space="preserve">Παρ’ όλα αυτά, πιστεύουμε ότι είναι ένα θετικό βήμα. Πιστεύουμε ότι είναι θετική η νίκη του </w:t>
      </w:r>
      <w:proofErr w:type="spellStart"/>
      <w:r>
        <w:rPr>
          <w:rFonts w:eastAsia="Times New Roman"/>
          <w:szCs w:val="24"/>
        </w:rPr>
        <w:t>Τραμπ</w:t>
      </w:r>
      <w:proofErr w:type="spellEnd"/>
      <w:r>
        <w:rPr>
          <w:rFonts w:eastAsia="Times New Roman"/>
          <w:szCs w:val="24"/>
        </w:rPr>
        <w:t xml:space="preserve"> στις Ηνωμένες Πολιτείες και πολύ πιο θετική είναι η ήττα της Χίλαρι Κλίντον. Είναι μία νίκη η οποία επιτεύχθηκε ενάντια στις παγκόσμιες δυνάμεις του οικονομικού κατεστημένου, αλλά και ενάντια στις δυνάμεις του </w:t>
      </w:r>
      <w:proofErr w:type="spellStart"/>
      <w:r>
        <w:rPr>
          <w:rFonts w:eastAsia="Times New Roman"/>
          <w:szCs w:val="24"/>
        </w:rPr>
        <w:t>μιντιακού</w:t>
      </w:r>
      <w:proofErr w:type="spellEnd"/>
      <w:r>
        <w:rPr>
          <w:rFonts w:eastAsia="Times New Roman"/>
          <w:szCs w:val="24"/>
        </w:rPr>
        <w:t xml:space="preserve"> κατεστημένου και του διεθνούς και του εγχώριου, του ελληνικού. Η νίκη, λοιπόν, του </w:t>
      </w:r>
      <w:proofErr w:type="spellStart"/>
      <w:r>
        <w:rPr>
          <w:rFonts w:eastAsia="Times New Roman"/>
          <w:szCs w:val="24"/>
        </w:rPr>
        <w:t>Τραμπ</w:t>
      </w:r>
      <w:proofErr w:type="spellEnd"/>
      <w:r>
        <w:rPr>
          <w:rFonts w:eastAsia="Times New Roman"/>
          <w:szCs w:val="24"/>
        </w:rPr>
        <w:t xml:space="preserve">, ίσως να σημαίνει ότι η ώρα των εθνικών κρατών ενάντια στην παγκοσμιοποίηση έρχεται. </w:t>
      </w:r>
    </w:p>
    <w:p w14:paraId="74FBBD56" w14:textId="77777777" w:rsidR="006F199B" w:rsidRDefault="00DA4066">
      <w:pPr>
        <w:spacing w:line="600" w:lineRule="auto"/>
        <w:ind w:firstLine="720"/>
        <w:jc w:val="both"/>
        <w:rPr>
          <w:rFonts w:eastAsia="Times New Roman"/>
          <w:szCs w:val="24"/>
        </w:rPr>
      </w:pPr>
      <w:r>
        <w:rPr>
          <w:rFonts w:eastAsia="Times New Roman"/>
          <w:szCs w:val="24"/>
        </w:rPr>
        <w:lastRenderedPageBreak/>
        <w:t xml:space="preserve">Η Χρυσή Αυγή έχει σαφή θέση πάνω στο ζήτημα και δεν έχει τη θέση που έχει η Αξιωματική Αντιπολίτευση, όπου ο μεν Πρόεδρος, ο Κυριάκος Μητσοτάκης, στήριζε αναφανδόν, κακώς, την Χίλαρι Κλίντον και ο δε Αντιπρόεδρος στήριζε τον </w:t>
      </w:r>
      <w:proofErr w:type="spellStart"/>
      <w:r>
        <w:rPr>
          <w:rFonts w:eastAsia="Times New Roman"/>
          <w:szCs w:val="24"/>
        </w:rPr>
        <w:t>Τραμπ</w:t>
      </w:r>
      <w:proofErr w:type="spellEnd"/>
      <w:r>
        <w:rPr>
          <w:rFonts w:eastAsia="Times New Roman"/>
          <w:szCs w:val="24"/>
        </w:rPr>
        <w:t>. Πολύ δε περισσότερο, από πλευράς της Κυβέρνησης έγινε το ατόπημα ο Πρωθυπουργός, ο Πρόεδρος της Κυβέρνησης, να στηρίζει τη Χίλαρι Κλίντον και να εμπλέκεται σε κοινοβουλευτικά μιας άλλης δύναμης.</w:t>
      </w:r>
    </w:p>
    <w:p w14:paraId="74FBBD57" w14:textId="77777777" w:rsidR="006F199B" w:rsidRDefault="00DA4066">
      <w:pPr>
        <w:spacing w:line="600" w:lineRule="auto"/>
        <w:ind w:firstLine="720"/>
        <w:jc w:val="both"/>
        <w:rPr>
          <w:rFonts w:eastAsia="Times New Roman"/>
          <w:szCs w:val="24"/>
        </w:rPr>
      </w:pPr>
      <w:r>
        <w:rPr>
          <w:rFonts w:eastAsia="Times New Roman"/>
          <w:szCs w:val="24"/>
        </w:rPr>
        <w:t xml:space="preserve">Η Χρυσή Αυγή λέει: εθνική εξωτερική πολιτική, όχι στο ΝΑΤΟ, όχι στους Αμερικανούς, εθνική ανεξαρτησία, κοινωνική δικαιοσύνη. </w:t>
      </w:r>
    </w:p>
    <w:p w14:paraId="74FBBD58"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Μπαίνουμε τώρα στον κύκλο των παρεμβάσεων των εισηγητών και των ειδικών αγορητών.</w:t>
      </w:r>
    </w:p>
    <w:p w14:paraId="74FBBD59" w14:textId="77777777" w:rsidR="006F199B" w:rsidRDefault="00DA4066">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Δέδε</w:t>
      </w:r>
      <w:proofErr w:type="spellEnd"/>
      <w:r>
        <w:rPr>
          <w:rFonts w:eastAsia="Times New Roman"/>
          <w:szCs w:val="24"/>
        </w:rPr>
        <w:t xml:space="preserve">, εκ μέρους του ΣΥΡΙΖΑ, θέλετε να πείτε κάτι σχετικά με τις τροπολογίες; </w:t>
      </w:r>
    </w:p>
    <w:p w14:paraId="74FBBD5A"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ΙΩΑΝΝΗΣ ΔΕΔΕΣ: </w:t>
      </w:r>
      <w:r>
        <w:rPr>
          <w:rFonts w:eastAsia="Times New Roman"/>
          <w:szCs w:val="24"/>
        </w:rPr>
        <w:t xml:space="preserve">Αγαπητέ κύριε Πρόεδρε, από τη μεριά μας δεχόμαστε τις τροπολογίες, διότι ουσιαστικά εξυπηρετούν αυτή τη στιγμή διαμέσου των Υπουργείων τα λαϊκά στρώματα και υποθέσεις οι οποίες ουσιαστικά εκκρεμούν. Γι’ αυτό, λοιπόν, υπερψηφίζουμε τις τροπολογίες. </w:t>
      </w:r>
    </w:p>
    <w:p w14:paraId="74FBBD5B" w14:textId="77777777" w:rsidR="006F199B" w:rsidRDefault="00DA4066">
      <w:pPr>
        <w:spacing w:line="600" w:lineRule="auto"/>
        <w:ind w:firstLine="720"/>
        <w:jc w:val="both"/>
        <w:rPr>
          <w:rFonts w:eastAsia="Times New Roman"/>
          <w:szCs w:val="24"/>
        </w:rPr>
      </w:pPr>
      <w:r>
        <w:rPr>
          <w:rFonts w:eastAsia="Times New Roman"/>
          <w:szCs w:val="24"/>
        </w:rPr>
        <w:t xml:space="preserve">Σας ευχαριστώ. </w:t>
      </w:r>
    </w:p>
    <w:p w14:paraId="74FBBD5C"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κύριε </w:t>
      </w:r>
      <w:proofErr w:type="spellStart"/>
      <w:r>
        <w:rPr>
          <w:rFonts w:eastAsia="Times New Roman"/>
          <w:szCs w:val="24"/>
        </w:rPr>
        <w:t>Δέδε</w:t>
      </w:r>
      <w:proofErr w:type="spellEnd"/>
      <w:r>
        <w:rPr>
          <w:rFonts w:eastAsia="Times New Roman"/>
          <w:szCs w:val="24"/>
        </w:rPr>
        <w:t xml:space="preserve">. </w:t>
      </w:r>
    </w:p>
    <w:p w14:paraId="74FBBD5D" w14:textId="77777777" w:rsidR="006F199B" w:rsidRDefault="00DA4066">
      <w:pPr>
        <w:spacing w:line="600" w:lineRule="auto"/>
        <w:ind w:firstLine="720"/>
        <w:jc w:val="both"/>
        <w:rPr>
          <w:rFonts w:eastAsia="Times New Roman"/>
          <w:szCs w:val="24"/>
        </w:rPr>
      </w:pPr>
      <w:r>
        <w:rPr>
          <w:rFonts w:eastAsia="Times New Roman"/>
          <w:szCs w:val="24"/>
        </w:rPr>
        <w:t xml:space="preserve">Το λόγο έχει ο κ. </w:t>
      </w:r>
      <w:proofErr w:type="spellStart"/>
      <w:r>
        <w:rPr>
          <w:rFonts w:eastAsia="Times New Roman"/>
          <w:szCs w:val="24"/>
        </w:rPr>
        <w:t>Καββαδάς</w:t>
      </w:r>
      <w:proofErr w:type="spellEnd"/>
      <w:r>
        <w:rPr>
          <w:rFonts w:eastAsia="Times New Roman"/>
          <w:szCs w:val="24"/>
        </w:rPr>
        <w:t>.</w:t>
      </w:r>
    </w:p>
    <w:p w14:paraId="74FBBD5E" w14:textId="77777777" w:rsidR="006F199B" w:rsidRDefault="00DA4066">
      <w:pPr>
        <w:spacing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 xml:space="preserve">Κύριε Πρόεδρε, θα ήθελα να αναφερθώ στις τροπολογίες που ήρθαν προχθές στην επιτροπή, δηλαδή τις τροπολογίες 742 και 743, και οι οποίες θα ερχόντουσαν σήμερα στην Ολομέλεια για να αποφασίσουμε επί αυτών. Εμείς είμαστε υπέρ ως προς το να συζητηθούν οι δύο τροπολογίες εδώ και να πάρουμε θέση, όπως είπαμε στην επιτροπή. </w:t>
      </w:r>
    </w:p>
    <w:p w14:paraId="74FBBD5F" w14:textId="77777777" w:rsidR="006F199B" w:rsidRDefault="00DA4066">
      <w:pPr>
        <w:spacing w:line="600" w:lineRule="auto"/>
        <w:ind w:firstLine="720"/>
        <w:jc w:val="both"/>
        <w:rPr>
          <w:rFonts w:eastAsia="Times New Roman"/>
          <w:szCs w:val="24"/>
        </w:rPr>
      </w:pPr>
      <w:r>
        <w:rPr>
          <w:rFonts w:eastAsia="Times New Roman"/>
          <w:szCs w:val="24"/>
        </w:rPr>
        <w:lastRenderedPageBreak/>
        <w:t xml:space="preserve">Όσον αφορά, όμως, τις άλλες τροπολογίες, έρχονται, κύριε Πρόεδρε, την τελευταία στιγμή. Εγώ ενημερώθηκα πριν από πέντε λεπτά στον δρόμο καθώς ερχόμουν για αυτές τις τροπολογίες, και για την τροπολογία του Υπουργού Υγείας αλλά και για εκείνη του Υπουργού Εθνικής Άμυνας. </w:t>
      </w:r>
    </w:p>
    <w:p w14:paraId="74FBBD60" w14:textId="77777777" w:rsidR="006F199B" w:rsidRDefault="00DA4066">
      <w:pPr>
        <w:spacing w:line="600" w:lineRule="auto"/>
        <w:ind w:firstLine="720"/>
        <w:jc w:val="both"/>
        <w:rPr>
          <w:rFonts w:eastAsia="Times New Roman"/>
          <w:szCs w:val="24"/>
        </w:rPr>
      </w:pPr>
      <w:r>
        <w:rPr>
          <w:rFonts w:eastAsia="Times New Roman"/>
          <w:szCs w:val="24"/>
        </w:rPr>
        <w:t xml:space="preserve">Θα πάρει το λόγο ο Κοινοβουλευτικός Εκπρόσωπός μας μετά και θα αναλύσει περαιτέρω τις θέσεις μας. </w:t>
      </w:r>
    </w:p>
    <w:p w14:paraId="74FBBD61"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κύριε </w:t>
      </w:r>
      <w:proofErr w:type="spellStart"/>
      <w:r>
        <w:rPr>
          <w:rFonts w:eastAsia="Times New Roman"/>
          <w:szCs w:val="24"/>
        </w:rPr>
        <w:t>Καββαδά</w:t>
      </w:r>
      <w:proofErr w:type="spellEnd"/>
      <w:r>
        <w:rPr>
          <w:rFonts w:eastAsia="Times New Roman"/>
          <w:szCs w:val="24"/>
        </w:rPr>
        <w:t xml:space="preserve">. </w:t>
      </w:r>
    </w:p>
    <w:p w14:paraId="74FBBD62" w14:textId="77777777" w:rsidR="006F199B" w:rsidRDefault="00DA4066">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Κύριε Πρόεδρε, θα ήθελα τον λόγο. </w:t>
      </w:r>
    </w:p>
    <w:p w14:paraId="74FBBD63"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Θεοχαρόπουλε, είστε Κοινοβουλευτικός Εκπρόσωπος. </w:t>
      </w:r>
    </w:p>
    <w:p w14:paraId="74FBBD64" w14:textId="77777777" w:rsidR="006F199B" w:rsidRDefault="00DA4066">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Επειδή ο ειδικός αγορητής της παράταξής μας είναι στη Διάσκεψη των Προέδρων, θα τοποθετηθώ εγώ. </w:t>
      </w:r>
    </w:p>
    <w:p w14:paraId="74FBBD65"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Μήπως κάποιος από τους ειδικούς αγορητές… </w:t>
      </w:r>
    </w:p>
    <w:p w14:paraId="74FBBD66" w14:textId="77777777" w:rsidR="006F199B" w:rsidRDefault="00DA4066">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Ο ειδικός αγορητής της παράταξής μας απουσιάζει. </w:t>
      </w:r>
    </w:p>
    <w:p w14:paraId="74FBBD67"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Αφού δεν θα έρθει, έχετε τον λόγο για πέντε λεπτά. </w:t>
      </w:r>
    </w:p>
    <w:p w14:paraId="74FBBD68" w14:textId="77777777" w:rsidR="006F199B" w:rsidRDefault="00DA4066">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Ευχαριστώ, κύριε Πρόεδρε.</w:t>
      </w:r>
    </w:p>
    <w:p w14:paraId="74FBBD69" w14:textId="77777777" w:rsidR="006F199B" w:rsidRDefault="00DA4066">
      <w:pPr>
        <w:spacing w:line="600" w:lineRule="auto"/>
        <w:ind w:firstLine="720"/>
        <w:jc w:val="both"/>
        <w:rPr>
          <w:rFonts w:eastAsia="Times New Roman"/>
          <w:szCs w:val="24"/>
        </w:rPr>
      </w:pPr>
      <w:r>
        <w:rPr>
          <w:rFonts w:eastAsia="Times New Roman"/>
          <w:szCs w:val="24"/>
        </w:rPr>
        <w:t xml:space="preserve">Κύριε Πρόεδρε, κύριοι Υπουργοί, αυτή η διαδικασία -και δεν θα σταματήσουμε να το λέμε- σε κυρώσεις συμβάσεων να έρχονται τροπολογίες και μάλιστα άσχετων Υπουργείων, από το Υπουργείο που φέρνει τις συμβάσεις, όπως το Υπουργείο Εθνικής Άμυνας, στη συγκεκριμένη περίπτωση, είναι μια διαδικασία που δεν τιμά όλο το Κοινοβούλιο και τον τρόπο νομοθέτησης. </w:t>
      </w:r>
    </w:p>
    <w:p w14:paraId="74FBBD6A" w14:textId="77777777" w:rsidR="006F199B" w:rsidRDefault="00DA4066">
      <w:pPr>
        <w:spacing w:line="600" w:lineRule="auto"/>
        <w:ind w:firstLine="720"/>
        <w:jc w:val="both"/>
        <w:rPr>
          <w:rFonts w:eastAsia="Times New Roman"/>
          <w:szCs w:val="24"/>
        </w:rPr>
      </w:pPr>
      <w:r>
        <w:rPr>
          <w:rFonts w:eastAsia="Times New Roman"/>
          <w:szCs w:val="24"/>
        </w:rPr>
        <w:t xml:space="preserve">Το Προεδρείο έχει πει βεβαίως ότι θα το κοιτάξει το ζήτημα για να βρει λύσεις στο συγκεκριμένο πρόβλημα, γιατί το συγκεκριμένο φαινόμενο έχει αυξηθεί επικίνδυνα. Δεν μπορούμε να νομοθετήσουμε όπως πρέπει, διότι ξαφνικά βλέπουμε τροπολογίες οι οποίες δεν έχουν συζητηθεί στην επιτροπή και για </w:t>
      </w:r>
      <w:r>
        <w:rPr>
          <w:rFonts w:eastAsia="Times New Roman"/>
          <w:szCs w:val="24"/>
        </w:rPr>
        <w:lastRenderedPageBreak/>
        <w:t xml:space="preserve">τις οποίες, σύμφωνα με τον Κανονισμό, δεν μπορεί να ανοίξει κατάλογος ομιλητών, για παράδειγμα, για να γίνει αναλυτική συζήτηση μέσα στην Ολομέλεια. </w:t>
      </w:r>
    </w:p>
    <w:p w14:paraId="74FBBD6B" w14:textId="77777777" w:rsidR="006F199B" w:rsidRDefault="00DA4066">
      <w:pPr>
        <w:spacing w:line="600" w:lineRule="auto"/>
        <w:ind w:firstLine="720"/>
        <w:jc w:val="both"/>
        <w:rPr>
          <w:rFonts w:eastAsia="Times New Roman"/>
          <w:szCs w:val="24"/>
        </w:rPr>
      </w:pPr>
      <w:r>
        <w:rPr>
          <w:rFonts w:eastAsia="Times New Roman"/>
          <w:szCs w:val="24"/>
        </w:rPr>
        <w:t xml:space="preserve">Βλέπουμε και σήμερα τροπολογίες οι οποίες ενσωματώνονται στα νομοσχέδια και οι οποίες, σύμφωνα με τον Κανονισμό, δεν μπορούν να ξανασυζητηθούν. Είναι μια διαδικασία, η οποία δεν βγάζει πουθενά. Δεν θα σταματήσουμε, λοιπόν, να λέμε ότι αυτό πρέπει να σταματήσει. </w:t>
      </w:r>
    </w:p>
    <w:p w14:paraId="74FBBD6C" w14:textId="77777777" w:rsidR="006F199B" w:rsidRDefault="00DA4066">
      <w:pPr>
        <w:spacing w:line="600" w:lineRule="auto"/>
        <w:ind w:firstLine="720"/>
        <w:jc w:val="both"/>
        <w:rPr>
          <w:rFonts w:eastAsia="Times New Roman"/>
          <w:szCs w:val="24"/>
        </w:rPr>
      </w:pPr>
      <w:r>
        <w:rPr>
          <w:rFonts w:eastAsia="Times New Roman"/>
          <w:szCs w:val="24"/>
        </w:rPr>
        <w:t xml:space="preserve">Όσον αφορά τη Δημοκρατική Συμπαράταξη, επειδή ο Υπουργός Εθνικής Άμυνας πριν από λίγο ανέφερε ότι έχει τη συναίνεση να συζητηθούν οι τροπολογίες αυτές, η δική μας στάση είναι σταθερή: Σε καμμία κύρωση σύμβασης δεν πρέπει να συζητούνται άσχετες τροπολογίες. Διότι η κύρωση σύμβασης είναι μια συγκεκριμένη διαδικασία και πρέπει να συζητείται με συγκεκριμένο τρόπο. </w:t>
      </w:r>
    </w:p>
    <w:p w14:paraId="74FBBD6D" w14:textId="77777777" w:rsidR="006F199B" w:rsidRDefault="00DA4066">
      <w:pPr>
        <w:spacing w:line="600" w:lineRule="auto"/>
        <w:ind w:firstLine="720"/>
        <w:jc w:val="both"/>
        <w:rPr>
          <w:rFonts w:eastAsia="Times New Roman"/>
          <w:szCs w:val="24"/>
        </w:rPr>
      </w:pPr>
      <w:r>
        <w:rPr>
          <w:rFonts w:eastAsia="Times New Roman"/>
          <w:szCs w:val="24"/>
        </w:rPr>
        <w:t xml:space="preserve">Θα ήθελα να πω δυο λόγια για τις συγκεκριμένες τροπολογίες οι οποίες έχουν έρθει και αυτές που ενσωματώθηκαν στην κύρωση κατά παρέκκλιση της κείμενης νομοθεσίας. Σας το έχουμε πει πολλές </w:t>
      </w:r>
      <w:r>
        <w:rPr>
          <w:rFonts w:eastAsia="Times New Roman"/>
          <w:szCs w:val="24"/>
        </w:rPr>
        <w:lastRenderedPageBreak/>
        <w:t>φορές ότι η Κυβέρνηση κινδυνεύει να γίνει Κυβέρνηση κατά παρέκκλιση. Βλέπω εδώ ξανά να αναγράφεται η φράση «κατά παρέκκλιση», χωρίς να δικαιολογούνται οι λόγοι για τους οποίους δεν γίνονται οι προσλήψεις με άλλον τρόπο, με έναν τρόπο ο οποίος θα αφορούσε τη λίστα των στελεχών του δημοσίου. Όλα αυτά δεν εξηγούνται. Συζητούνται σε ελάχιστο χρονικό διάστημα, δεν μπορούμε να προχωρήσουμε έτσι.</w:t>
      </w:r>
    </w:p>
    <w:p w14:paraId="74FBBD6E" w14:textId="77777777" w:rsidR="006F199B" w:rsidRDefault="00DA4066">
      <w:pPr>
        <w:spacing w:line="600" w:lineRule="auto"/>
        <w:ind w:firstLine="720"/>
        <w:jc w:val="both"/>
        <w:rPr>
          <w:rFonts w:eastAsia="Times New Roman"/>
          <w:szCs w:val="24"/>
        </w:rPr>
      </w:pPr>
      <w:r>
        <w:rPr>
          <w:rFonts w:eastAsia="Times New Roman"/>
          <w:szCs w:val="24"/>
        </w:rPr>
        <w:t xml:space="preserve">Ας συζητήσουμε, όμως, και για ορισμένες από τις σημερινές τροπολογίες. Η τροπολογία 747/65 του Υπουργείου Εθνικής Άμυνας, πράγματι, είναι μια τροπολογία η οποία μπορεί να ευνοήσει την εύρυθμη λειτουργία των στρατιωτικών δικαστηρίων. </w:t>
      </w:r>
    </w:p>
    <w:p w14:paraId="74FBBD6F" w14:textId="77777777" w:rsidR="006F199B" w:rsidRDefault="00DA4066">
      <w:pPr>
        <w:spacing w:line="600" w:lineRule="auto"/>
        <w:ind w:firstLine="720"/>
        <w:jc w:val="both"/>
        <w:rPr>
          <w:rFonts w:eastAsia="Times New Roman"/>
          <w:szCs w:val="24"/>
        </w:rPr>
      </w:pPr>
      <w:r>
        <w:rPr>
          <w:rFonts w:eastAsia="Times New Roman"/>
          <w:szCs w:val="24"/>
        </w:rPr>
        <w:t xml:space="preserve">Όσον αφορά την τροπολογία 748/66 έχουμε ορισμένες απορίες. Πρώτα απ’ όλα, πρόκειται για μια τροπολογία η οποία περιλαμβάνει την τροποποίηση διατάξεων ουσιαστικά προεδρικού διατάγματος. Χρειάζεται να αποσαφηνιστεί με ποιον ακριβώς τρόπο η διοικητική υπαγωγή μιας μονάδας υποστήριξης </w:t>
      </w:r>
      <w:r>
        <w:rPr>
          <w:rFonts w:eastAsia="Times New Roman"/>
          <w:szCs w:val="24"/>
        </w:rPr>
        <w:lastRenderedPageBreak/>
        <w:t xml:space="preserve">του Υπουργείου Εθνικής Άμυνας στη δομή των γενικών διευθύνσεων θα επιλύσει ζητήματα υπηρεσιακών δυσλειτουργιών ως προς την κάλυψη αναγκών υποστήριξης, ασφάλειας και διοικητικής μέριμνας. </w:t>
      </w:r>
    </w:p>
    <w:p w14:paraId="74FBBD70" w14:textId="77777777" w:rsidR="006F199B" w:rsidRDefault="00DA4066">
      <w:pPr>
        <w:tabs>
          <w:tab w:val="left" w:pos="1138"/>
          <w:tab w:val="left" w:pos="1565"/>
          <w:tab w:val="left" w:pos="2965"/>
          <w:tab w:val="center" w:pos="4753"/>
        </w:tabs>
        <w:spacing w:before="240" w:line="600" w:lineRule="auto"/>
        <w:ind w:firstLine="720"/>
        <w:jc w:val="both"/>
        <w:rPr>
          <w:rFonts w:eastAsia="Times New Roman" w:cs="Times New Roman"/>
          <w:szCs w:val="24"/>
        </w:rPr>
      </w:pPr>
      <w:r>
        <w:rPr>
          <w:rFonts w:eastAsia="Times New Roman"/>
          <w:szCs w:val="24"/>
        </w:rPr>
        <w:t xml:space="preserve">Θα πρέπει να διευκρινιστεί το σκεπτικό της διάρθρωσης της εν λόγω μονάδας στις επιμέρους οργανικές οντότητες. Να εξηγηθεί πώς θα διασφαλιστεί ότι η κάλυψη των προβλεπόμενων θέσεων μέσω της μεταφοράς από τα οικεία γενικά επιτελεία θα γίνει με διαφάνεια. Γιατί η εν λόγω τροποποίηση έρχεται με τροπολογία και όχι μέσω έκδοσης τροποποίησης προεδρικού διατάγματος; </w:t>
      </w:r>
    </w:p>
    <w:p w14:paraId="74FBBD71" w14:textId="77777777" w:rsidR="006F199B" w:rsidRDefault="00DA4066">
      <w:pPr>
        <w:spacing w:line="600" w:lineRule="auto"/>
        <w:ind w:firstLine="720"/>
        <w:jc w:val="both"/>
        <w:rPr>
          <w:rFonts w:eastAsia="Times New Roman"/>
          <w:szCs w:val="24"/>
        </w:rPr>
      </w:pPr>
      <w:r>
        <w:rPr>
          <w:rFonts w:eastAsia="Times New Roman"/>
          <w:szCs w:val="24"/>
        </w:rPr>
        <w:t>Καταλαβαίνετε ότι όλα αυτά ήθελαν χρόνο για να συζητηθούν και σε ένα νομοσχέδιο το οποίο θα εμπεριείχε συνολική αναδιάρθρωση διαφόρων μονάδων. Δεν μπορεί να γίνεται αυτή η συζήτηση έτσι αποσπασματικά. Σας είπα μερικές μόνο από τις εύλογες –θεωρώ- απορίες οι οποίες δημιουργούνται από μία τροπολογία η οποία κατατέθηκε πριν από λίγο.</w:t>
      </w:r>
    </w:p>
    <w:p w14:paraId="74FBBD72" w14:textId="77777777" w:rsidR="006F199B" w:rsidRDefault="00DA4066">
      <w:pPr>
        <w:spacing w:line="600" w:lineRule="auto"/>
        <w:ind w:firstLine="720"/>
        <w:jc w:val="both"/>
        <w:rPr>
          <w:rFonts w:eastAsia="Times New Roman"/>
          <w:szCs w:val="24"/>
        </w:rPr>
      </w:pPr>
      <w:r>
        <w:rPr>
          <w:rFonts w:eastAsia="Times New Roman"/>
          <w:szCs w:val="24"/>
        </w:rPr>
        <w:lastRenderedPageBreak/>
        <w:t>Η τροπολογία 745/63 –νομίζω ότι είναι βουλευτική, αλλά έχει γίνει αποδεκτή- αφορά την παράταση χρηματοδότησης των κοινωνικών δομών άμεσης αντιμετώπισης της φτώχειας από εθνικούς πόρους. Ξέρετε ότι έχουμε κάνει πολλές ερωτήσεις και πολλές παρεμβάσεις για το συγκεκριμένο θέμα, πρέπει να επιλυθεί. Αυτό το οποίο θα ήθελα εδώ να εγκαλέσω την Κυβέρνηση είναι γιατί δεν το έκανε νωρίτερα, γιατί δεν προχωράει όλο αυτό το χρονικό διάστημα ώστε να το λύσει και να μην φτάνουμε σε μία τέτοια κατάσταση κάθε φορά.</w:t>
      </w:r>
    </w:p>
    <w:p w14:paraId="74FBBD73" w14:textId="77777777" w:rsidR="006F199B" w:rsidRDefault="00DA4066">
      <w:pPr>
        <w:spacing w:line="600" w:lineRule="auto"/>
        <w:ind w:firstLine="720"/>
        <w:jc w:val="both"/>
        <w:rPr>
          <w:rFonts w:eastAsia="Times New Roman"/>
          <w:szCs w:val="24"/>
        </w:rPr>
      </w:pPr>
      <w:r>
        <w:rPr>
          <w:rFonts w:eastAsia="Times New Roman"/>
          <w:szCs w:val="24"/>
        </w:rPr>
        <w:t>Είναι ένα θέμα το οποίο επιτέλους πρέπει να σταματήσει. Γιατί, βεβαίως, η κάλυψη των ωφελούμενων από τις δομές αυτές μεταξύ της λήξης της πρώτης συγχρηματοδοτούμενης περιόδου και της έναρξης των ενταγμένων στη νέα περίοδο πρέπει να εξασφαλιστεί. Και βεβαίως αυτό δεν μπορεί να λύνεται κάθε φορά την τελευταία στιγμή και στο πόδι. Συνεπώς το συγκεκριμένο ζήτημα βεβαίως και πρέπει να επιλυθεί. Παρακαλώ, όμως, να γίνεται από εδώ και πέρα εγκαίρως.</w:t>
      </w:r>
    </w:p>
    <w:p w14:paraId="74FBBD74" w14:textId="77777777" w:rsidR="006F199B" w:rsidRDefault="00DA4066">
      <w:pPr>
        <w:spacing w:line="600" w:lineRule="auto"/>
        <w:ind w:firstLine="720"/>
        <w:jc w:val="both"/>
        <w:rPr>
          <w:rFonts w:eastAsia="Times New Roman"/>
          <w:szCs w:val="24"/>
        </w:rPr>
      </w:pPr>
      <w:r>
        <w:rPr>
          <w:rFonts w:eastAsia="Times New Roman"/>
          <w:szCs w:val="24"/>
        </w:rPr>
        <w:lastRenderedPageBreak/>
        <w:t xml:space="preserve">Να πάω τώρα στην τροπολογία του Υπουργείου Υγείας, κύριε </w:t>
      </w:r>
      <w:proofErr w:type="spellStart"/>
      <w:r>
        <w:rPr>
          <w:rFonts w:eastAsia="Times New Roman"/>
          <w:szCs w:val="24"/>
        </w:rPr>
        <w:t>Πολάκη</w:t>
      </w:r>
      <w:proofErr w:type="spellEnd"/>
      <w:r>
        <w:rPr>
          <w:rFonts w:eastAsia="Times New Roman"/>
          <w:szCs w:val="24"/>
        </w:rPr>
        <w:t xml:space="preserve">. Πρώτα, πρώτα και αυτό είναι μία </w:t>
      </w:r>
      <w:proofErr w:type="spellStart"/>
      <w:r>
        <w:rPr>
          <w:rFonts w:eastAsia="Times New Roman"/>
          <w:szCs w:val="24"/>
        </w:rPr>
        <w:t>υπερτροπολογία</w:t>
      </w:r>
      <w:proofErr w:type="spellEnd"/>
      <w:r>
        <w:rPr>
          <w:rFonts w:eastAsia="Times New Roman"/>
          <w:szCs w:val="24"/>
        </w:rPr>
        <w:t>. Περιέχει πολλά πράγματα για να κατατίθεται σήμερα το μεσημέρι και να επιχειρείται η ρύθμιση πραγμάτων, μερικά από τα οποία πράγματι μπορεί να είναι επείγοντα. Να σας πω τώρα, ότι σε σχέση με το 1, 2, 3 και 4 δεν θα μπω σε συγκεκριμένα πράγματα. Θα πω ότι ορισμένα πράγματα τα οποία επιλύει για τις δαπάνες που πρέπει να γίνουν, είναι εύλογα. Αυτά, όμως, πρέπει να αντιμετωπιστούν συνολικά, σε ένα συνολικό πλαίσιο.</w:t>
      </w:r>
    </w:p>
    <w:p w14:paraId="74FBBD75" w14:textId="77777777" w:rsidR="006F199B" w:rsidRDefault="00DA4066">
      <w:pPr>
        <w:spacing w:line="600" w:lineRule="auto"/>
        <w:ind w:firstLine="720"/>
        <w:jc w:val="both"/>
        <w:rPr>
          <w:rFonts w:eastAsia="Times New Roman"/>
          <w:szCs w:val="24"/>
        </w:rPr>
      </w:pPr>
      <w:r>
        <w:rPr>
          <w:rFonts w:eastAsia="Times New Roman"/>
          <w:szCs w:val="24"/>
        </w:rPr>
        <w:t xml:space="preserve">Είμαστε αντίθετοι, όμως –και θέλω να το τονίσω- στο 5, το οποίο βέβαια καθορίζει και τη συνολική μας στάση στη συγκεκριμένη τροπολογία. Θεωρούμε απαράδεκτο να έρχονται με τέτοιο τρόπο, χωρίς καμμία συζήτηση, χωρίς καμμία συνολική αναδιάρθρωση, η σύσταση τριών νέων θέσεων ειδικών συμβούλων, επιστημονικών συνεργατών και ειδικών συνεργατών για την κάλυψη των αναγκών του Προέδρου του ΚΕΕΛΠΝΟ. </w:t>
      </w:r>
    </w:p>
    <w:p w14:paraId="74FBBD76" w14:textId="77777777" w:rsidR="006F199B" w:rsidRDefault="00DA4066">
      <w:pPr>
        <w:spacing w:line="600" w:lineRule="auto"/>
        <w:ind w:firstLine="720"/>
        <w:jc w:val="both"/>
        <w:rPr>
          <w:rFonts w:eastAsia="Times New Roman"/>
          <w:szCs w:val="24"/>
        </w:rPr>
      </w:pPr>
      <w:r>
        <w:rPr>
          <w:rFonts w:eastAsia="Times New Roman"/>
          <w:szCs w:val="24"/>
        </w:rPr>
        <w:lastRenderedPageBreak/>
        <w:t>Δεν αφορά, λοιπόν, όλη αυτή η τροπολογία μόνο ζητήματα δαπανών. Αφορά και τέτοια συγκεκριμένα ζητήματα τα οποία δεν αποτελούν συστατικό μιας συνολικής αναδιάρθρωσης για να δούμε τι, πού και σε ποιες θέσεις χρειάζονται. Βέβαια, δημιουργεί ετήσια επιπρόσθετη δαπάνη της τάξεως των 76.000 ευρώ.</w:t>
      </w:r>
    </w:p>
    <w:p w14:paraId="74FBBD77" w14:textId="77777777" w:rsidR="006F199B" w:rsidRDefault="00DA4066">
      <w:pPr>
        <w:spacing w:line="600" w:lineRule="auto"/>
        <w:ind w:firstLine="720"/>
        <w:jc w:val="both"/>
        <w:rPr>
          <w:rFonts w:eastAsia="Times New Roman"/>
          <w:szCs w:val="24"/>
        </w:rPr>
      </w:pPr>
      <w:r>
        <w:rPr>
          <w:rFonts w:eastAsia="Times New Roman"/>
          <w:szCs w:val="24"/>
        </w:rPr>
        <w:t>Σας καλώ, λοιπόν να αποσύρετε το συγκεκριμένο -πέραν του γεγονότος ότι είναι άσχετη με το συγκεκριμένο νομοσχέδιο και αυτό αφορά όλες τις τροπολογίες οι οποίες κατατίθενται με τέτοιον τρόπο σε αυτήν τη διαδικασία- γιατί αλλιώς οδηγείτε στην καταψήφιση ολόκληρης της τροπολογίας.</w:t>
      </w:r>
    </w:p>
    <w:p w14:paraId="74FBBD78" w14:textId="77777777" w:rsidR="006F199B" w:rsidRDefault="00DA4066">
      <w:pPr>
        <w:spacing w:line="600" w:lineRule="auto"/>
        <w:ind w:firstLine="720"/>
        <w:jc w:val="both"/>
        <w:rPr>
          <w:rFonts w:eastAsia="Times New Roman"/>
          <w:szCs w:val="24"/>
        </w:rPr>
      </w:pPr>
      <w:r>
        <w:rPr>
          <w:rFonts w:eastAsia="Times New Roman"/>
          <w:szCs w:val="24"/>
        </w:rPr>
        <w:t xml:space="preserve">Βεβαίως, στο πλαίσιο της συζήτησης που έγινε προηγουμένως –γιατί ακούσαμε πράγματα τα οποία αφορούν τις εξελίξεις σε διάφορες χώρες- θα μου επιτρέψετε ως Κοινοβουλευτικός Εκπρόσωπος να πω ότι εμείς, η Δημοκρατική Συμπαράταξη, έχουμε σταθεί από την αρχή και έχουμε πει ξεκάθαρα τη θέση μας και για τις αμερικάνικες εκλογές και θεωρούμε ότι η προεκλογική ρητορεία του νέου Προέδρου των </w:t>
      </w:r>
      <w:r>
        <w:rPr>
          <w:rFonts w:eastAsia="Times New Roman"/>
          <w:szCs w:val="24"/>
        </w:rPr>
        <w:lastRenderedPageBreak/>
        <w:t>Ηνωμένων Πολιτείων, που είχε στοιχεία μισαλλοδοξίας και ρατσισμού, δεν είναι ένδειξη μιας καλής πορείας.</w:t>
      </w:r>
    </w:p>
    <w:p w14:paraId="74FBBD79" w14:textId="77777777" w:rsidR="006F199B" w:rsidRDefault="00DA4066">
      <w:pPr>
        <w:spacing w:line="600" w:lineRule="auto"/>
        <w:ind w:firstLine="720"/>
        <w:jc w:val="both"/>
        <w:rPr>
          <w:rFonts w:eastAsia="Times New Roman"/>
          <w:szCs w:val="24"/>
        </w:rPr>
      </w:pPr>
      <w:r>
        <w:rPr>
          <w:rFonts w:eastAsia="Times New Roman"/>
          <w:szCs w:val="24"/>
        </w:rPr>
        <w:t xml:space="preserve">Ελπίζουμε ως Πρόεδρος πλέον των Ηνωμένων Πολιτειών να ασκήσει μία υπεύθυνη πολιτική, η οποία δεν θα έχει σχέση με όσα προεκλογικά έχει πει σε αυτό το θέμα. Βεβαίως η δική μας στάση είναι ξεκάθαρη σε αυτό το ζήτημα. Είναι χαρακτηριστικό, δε, ότι έσπευσαν να χαιρετήσουν –και δεν μιλάω για τις Κυβερνήσεις, μιλάω για τα κόμματα- την εκλογή </w:t>
      </w:r>
      <w:proofErr w:type="spellStart"/>
      <w:r>
        <w:rPr>
          <w:rFonts w:eastAsia="Times New Roman"/>
          <w:szCs w:val="24"/>
        </w:rPr>
        <w:t>Τραμπ</w:t>
      </w:r>
      <w:proofErr w:type="spellEnd"/>
      <w:r>
        <w:rPr>
          <w:rFonts w:eastAsia="Times New Roman"/>
          <w:szCs w:val="24"/>
        </w:rPr>
        <w:t xml:space="preserve"> σε όλη την Ευρώπη, αλλά και στη χώρα μας, υπερσυντηρητικές, ακροδεξιές δυνάμεις.</w:t>
      </w:r>
    </w:p>
    <w:p w14:paraId="74FBBD7A" w14:textId="77777777" w:rsidR="006F199B" w:rsidRDefault="00DA4066">
      <w:pPr>
        <w:spacing w:line="600" w:lineRule="auto"/>
        <w:ind w:firstLine="720"/>
        <w:jc w:val="both"/>
        <w:rPr>
          <w:rFonts w:eastAsia="Times New Roman"/>
          <w:szCs w:val="24"/>
        </w:rPr>
      </w:pPr>
      <w:r>
        <w:rPr>
          <w:rFonts w:eastAsia="Times New Roman"/>
          <w:szCs w:val="24"/>
        </w:rPr>
        <w:t xml:space="preserve">Τέλος, κύριε Πρόεδρε και κύριοι Υπουργοί, θέλω να τονίσω ότι η δική μας στάση και αυτά που σας λέω αυτή τη στιγμή έχουν ένα βασικό συστατικό στοιχείο, το να βρίσκουμε λύσεις για προβλήματα. Αυτό γίνεται και αυτή τη στιγμή στη Διάσκεψη των Προέδρων για τη συγκρότηση του Εθνικού Συμβουλίου </w:t>
      </w:r>
      <w:r>
        <w:rPr>
          <w:rFonts w:eastAsia="Times New Roman"/>
          <w:szCs w:val="24"/>
        </w:rPr>
        <w:lastRenderedPageBreak/>
        <w:t xml:space="preserve">Ραδιοτηλεόρασης. Βεβαίως, πρέπει επιτέλους αυτή μας τη στάση να μπορείτε να τη λαμβάνετε υπ’ </w:t>
      </w:r>
      <w:proofErr w:type="spellStart"/>
      <w:r>
        <w:rPr>
          <w:rFonts w:eastAsia="Times New Roman"/>
          <w:szCs w:val="24"/>
        </w:rPr>
        <w:t>όψιν</w:t>
      </w:r>
      <w:proofErr w:type="spellEnd"/>
      <w:r>
        <w:rPr>
          <w:rFonts w:eastAsia="Times New Roman"/>
          <w:szCs w:val="24"/>
        </w:rPr>
        <w:t xml:space="preserve"> και όχι να νομοθετείτε με αυτόν τον τρόπο όπως σήμερα.</w:t>
      </w:r>
    </w:p>
    <w:p w14:paraId="74FBBD7B" w14:textId="77777777" w:rsidR="006F199B" w:rsidRDefault="00DA4066">
      <w:pPr>
        <w:spacing w:line="600" w:lineRule="auto"/>
        <w:ind w:firstLine="720"/>
        <w:jc w:val="both"/>
        <w:rPr>
          <w:rFonts w:eastAsia="Times New Roman"/>
          <w:szCs w:val="24"/>
        </w:rPr>
      </w:pPr>
      <w:r>
        <w:rPr>
          <w:rFonts w:eastAsia="Times New Roman"/>
          <w:szCs w:val="24"/>
        </w:rPr>
        <w:t>Αυτό προσπαθήσαμε και για τη συγκρότηση των ανεξάρτητων αρχών, χωρίς τη στείρα άρνηση της Νέας Δημοκρατίας και χωρίς τους αιφνιδιασμούς και ουσιαστικά τους ακροβατισμούς της Κυβέρνησης στο συγκεκριμένο θέμα. Ελπίζουμε επιτέλους σήμερα να συγκροτηθεί Εθνικό Συμβούλιο Ραδιοτηλεόρασης και ΣΥΡΙΖΑ και Νέα Δημοκρατία να σταματήσουν αυτά τα μικροκομματικά παιχνίδια τα οποία έχουν οδηγήσει εδώ, για να ασχοληθούμε επιτέλους με τα σοβαρά προβλήματα, όπως είναι οι ανάγκες στον τομέα υγείας ή άλλες στο θέμα της φτώχειας. Είναι προβλήματα που απασχολούν τους πολίτες αυτή τη στιγμή, οι οποίοι πρέπει να βρουν λύσεις στα αδιέξοδα τα οποία αντιμετωπίζουν.</w:t>
      </w:r>
    </w:p>
    <w:p w14:paraId="74FBBD7C" w14:textId="77777777" w:rsidR="006F199B" w:rsidRDefault="00DA4066">
      <w:pPr>
        <w:spacing w:line="600" w:lineRule="auto"/>
        <w:ind w:firstLine="720"/>
        <w:jc w:val="both"/>
        <w:rPr>
          <w:rFonts w:eastAsia="Times New Roman"/>
          <w:szCs w:val="24"/>
        </w:rPr>
      </w:pPr>
      <w:r>
        <w:rPr>
          <w:rFonts w:eastAsia="Times New Roman"/>
          <w:szCs w:val="24"/>
        </w:rPr>
        <w:t>Σας ευχαριστώ.</w:t>
      </w:r>
    </w:p>
    <w:p w14:paraId="74FBBD7D" w14:textId="77777777" w:rsidR="006F199B" w:rsidRDefault="00DA4066">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Κύριε Πρόεδρε, τον λόγο παρακαλώ.</w:t>
      </w:r>
    </w:p>
    <w:p w14:paraId="74FBBD7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Θεοχαρόπουλο.</w:t>
      </w:r>
    </w:p>
    <w:p w14:paraId="74FBBD7F" w14:textId="77777777" w:rsidR="006F199B" w:rsidRDefault="00DA4066">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Κύριε Πρόεδρε, θα ήθελα να κάνω μία διευκρίνιση σε αυτό που είπε.</w:t>
      </w:r>
    </w:p>
    <w:p w14:paraId="74FBBD80" w14:textId="77777777" w:rsidR="006F199B" w:rsidRDefault="00DA4066">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Όχι να τελειώσουν, να κάνουμε έναν πρώτο κύκλο. Θα έχετε τη δυνατότητα να παρέμβετε. Τώρα δεν γίνεται για κάθε έναν που τοποθετείται να μιλάει κι ένας Υπουργός.</w:t>
      </w:r>
    </w:p>
    <w:p w14:paraId="74FBBD81"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τριάντα πέντε μαθητές και δύο εκπαιδευτικοί συνοδοί τους από το Πρότυπο Γυμνάσιο </w:t>
      </w:r>
      <w:proofErr w:type="spellStart"/>
      <w:r>
        <w:rPr>
          <w:rFonts w:eastAsia="Times New Roman" w:cs="Times New Roman"/>
          <w:szCs w:val="24"/>
        </w:rPr>
        <w:t>Ζωσιμαίας</w:t>
      </w:r>
      <w:proofErr w:type="spellEnd"/>
      <w:r>
        <w:rPr>
          <w:rFonts w:eastAsia="Times New Roman" w:cs="Times New Roman"/>
          <w:szCs w:val="24"/>
        </w:rPr>
        <w:t xml:space="preserve"> Σχολής Ιωαννίνων (δεύτερο τμήμα).</w:t>
      </w:r>
    </w:p>
    <w:p w14:paraId="74FBBD82"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4FBBD83" w14:textId="77777777" w:rsidR="006F199B" w:rsidRDefault="00DA406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74FBBD84"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Βάκη</w:t>
      </w:r>
      <w:proofErr w:type="spellEnd"/>
      <w:r>
        <w:rPr>
          <w:rFonts w:eastAsia="Times New Roman" w:cs="Times New Roman"/>
          <w:szCs w:val="24"/>
        </w:rPr>
        <w:t>, Κοινοβουλευτική Εκπρόσωπος του ΣΥΡΙΖΑ.</w:t>
      </w:r>
    </w:p>
    <w:p w14:paraId="74FBBD85"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Κυρίες και κύριοι συνάδελφοι, είναι εύλογη η δυσαρέσκεια περί τροπολογιών σε κυρώσεις συμβάσεων. Πλην όμως είναι και αρκούντος υποκριτική εκ μέρους σας και εκ μέρους της Δημοκρατικής Συμπαράταξης, δεδομένων παρόμοιων κοινοβουλευτικών πρακτικών επί διακυβερνήσεώς σας. Μη σας θυμίσω –θα ειπωθεί για νιοστή φορά εδώ μέσα- παραμονές Δεκαπενταύγουστου του 2014 όταν σε νομοσχέδιο για τα δάση είχατε καταθέσει εκατό τροπολογίες εκ των οποίων οι ογδόντα επτά είχαν γίνει δεκτές εν μία </w:t>
      </w:r>
      <w:proofErr w:type="spellStart"/>
      <w:r>
        <w:rPr>
          <w:rFonts w:eastAsia="Times New Roman" w:cs="Times New Roman"/>
          <w:szCs w:val="24"/>
        </w:rPr>
        <w:t>νυκτί</w:t>
      </w:r>
      <w:proofErr w:type="spellEnd"/>
      <w:r>
        <w:rPr>
          <w:rFonts w:eastAsia="Times New Roman" w:cs="Times New Roman"/>
          <w:szCs w:val="24"/>
        </w:rPr>
        <w:t xml:space="preserve">. </w:t>
      </w:r>
    </w:p>
    <w:p w14:paraId="74FBBD86"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Εγώ θα συμφωνήσω ότι πρόκειται περί κακής νομοθετικής πρακτικής. Όμως, εν προκειμένω, δικαιολογείται και από τον κατεπείγοντα χαρακτήρα επ’ </w:t>
      </w:r>
      <w:proofErr w:type="spellStart"/>
      <w:r>
        <w:rPr>
          <w:rFonts w:eastAsia="Times New Roman" w:cs="Times New Roman"/>
          <w:szCs w:val="24"/>
        </w:rPr>
        <w:t>ωφελεία</w:t>
      </w:r>
      <w:proofErr w:type="spellEnd"/>
      <w:r>
        <w:rPr>
          <w:rFonts w:eastAsia="Times New Roman" w:cs="Times New Roman"/>
          <w:szCs w:val="24"/>
        </w:rPr>
        <w:t xml:space="preserve"> του δημοσίου συμφέροντος, αλλά και ανθρώπων, εργαζομένων, που αυτή τη στιγμή είναι σε καθεστώς ομηρείας. </w:t>
      </w:r>
    </w:p>
    <w:p w14:paraId="74FBBD8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αναφερθώ σε παραδείγματα. Όσον αφορά την τροπολογία του Υπουργείου Υγείας, που εισάγεται: πρέπει ή δεν πρέπει να συγκροτηθούν συμβούλια προσλήψεων και κρίσεων αυτήν τη στιγμή; Ή μήπως θα πρέπει να αφήσουμε κάποια νοσοκομεία χωρίς γιατρούς όταν δεν υπάρχουν ειδικότητες της κρινόμενης θέσης; </w:t>
      </w:r>
    </w:p>
    <w:p w14:paraId="74FBBD88"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Θα πρέπει ή δεν θα πρέπει να ανακουφιστούν αυτή τη στιγμή τα νοσοκομεία εφόσον, όπως είπε και ο Υπουργός, είναι φορτωμένα με λεφτά και να αποπληρωθούν κάποιες ληξιπρόθεσμες οφειλές; Ή θέλετε να τα αφήσουμε σε καθεστώς ασφυξίας; </w:t>
      </w:r>
    </w:p>
    <w:p w14:paraId="74FBBD89"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Οι εργαζόμενοι στο ΚΕΕΛΠΝΟ είναι απλήρωτοι από ένα λάθος εδώ και έναν περίπου χρόνο. Να συνεχίσουμε να τους αφήνουμε απλήρωτους;</w:t>
      </w:r>
    </w:p>
    <w:p w14:paraId="74FBBD8A"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Επίσης, στον Πρόεδρο του ΚΕΕΛΠΝΟ θα πρέπει να παρασχεθεί βοήθεια, είναι επιφορτισμένος με πάρα πολλά καθήκοντα.</w:t>
      </w:r>
    </w:p>
    <w:p w14:paraId="74FBBD8B"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Ναι, αλλά επειγόντως;</w:t>
      </w:r>
    </w:p>
    <w:p w14:paraId="74FBBD8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Για λόγους δημοσίου συμφέροντος. Ειδικά για το ΚΕΕΛΠΝΟ, εν πάση </w:t>
      </w:r>
      <w:proofErr w:type="spellStart"/>
      <w:r>
        <w:rPr>
          <w:rFonts w:eastAsia="Times New Roman" w:cs="Times New Roman"/>
          <w:szCs w:val="24"/>
        </w:rPr>
        <w:t>περιπτώσει</w:t>
      </w:r>
      <w:proofErr w:type="spellEnd"/>
      <w:r>
        <w:rPr>
          <w:rFonts w:eastAsia="Times New Roman" w:cs="Times New Roman"/>
          <w:szCs w:val="24"/>
        </w:rPr>
        <w:t xml:space="preserve">, κύριε </w:t>
      </w:r>
      <w:proofErr w:type="spellStart"/>
      <w:r>
        <w:rPr>
          <w:rFonts w:eastAsia="Times New Roman" w:cs="Times New Roman"/>
          <w:szCs w:val="24"/>
        </w:rPr>
        <w:t>Κέλλα</w:t>
      </w:r>
      <w:proofErr w:type="spellEnd"/>
      <w:r>
        <w:rPr>
          <w:rFonts w:eastAsia="Times New Roman" w:cs="Times New Roman"/>
          <w:szCs w:val="24"/>
        </w:rPr>
        <w:t>, ας την αφήσουμε αυτήν τη συζήτηση.</w:t>
      </w:r>
    </w:p>
    <w:p w14:paraId="74FBBD8D"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Επειδή είναι για το ΚΕΕΛΠΝΟ ακριβώς...</w:t>
      </w:r>
    </w:p>
    <w:p w14:paraId="74FBBD8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Βάκη</w:t>
      </w:r>
      <w:proofErr w:type="spellEnd"/>
      <w:r>
        <w:rPr>
          <w:rFonts w:eastAsia="Times New Roman" w:cs="Times New Roman"/>
          <w:szCs w:val="24"/>
        </w:rPr>
        <w:t>, θα σας παρακαλούσα να μην αναφέρεστε προσωπικά σε Βουλευτές. Πείτε την άποψή σας.</w:t>
      </w:r>
    </w:p>
    <w:p w14:paraId="74FBBD8F"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Πάω στη βουλευτική τροπολογία του κ. </w:t>
      </w:r>
      <w:proofErr w:type="spellStart"/>
      <w:r>
        <w:rPr>
          <w:rFonts w:eastAsia="Times New Roman" w:cs="Times New Roman"/>
          <w:szCs w:val="24"/>
        </w:rPr>
        <w:t>Δέδε</w:t>
      </w:r>
      <w:proofErr w:type="spellEnd"/>
      <w:r>
        <w:rPr>
          <w:rFonts w:eastAsia="Times New Roman" w:cs="Times New Roman"/>
          <w:szCs w:val="24"/>
        </w:rPr>
        <w:t xml:space="preserve"> και της κ. </w:t>
      </w:r>
      <w:proofErr w:type="spellStart"/>
      <w:r>
        <w:rPr>
          <w:rFonts w:eastAsia="Times New Roman" w:cs="Times New Roman"/>
          <w:szCs w:val="24"/>
        </w:rPr>
        <w:t>Τζούφη</w:t>
      </w:r>
      <w:proofErr w:type="spellEnd"/>
      <w:r>
        <w:rPr>
          <w:rFonts w:eastAsia="Times New Roman" w:cs="Times New Roman"/>
          <w:szCs w:val="24"/>
        </w:rPr>
        <w:t>.</w:t>
      </w:r>
    </w:p>
    <w:p w14:paraId="74FBBD90"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Πρόκειται για την απρόσκοπτη συνέχιση για δύο ακόμη μήνες των δομών άμεσης αντιμετώπισης της φτώχειας μέχρι να αρχίσουν οι λειτουργίες των νέων δομών του ΕΣΠΑ 2014-2020. Αυτούς τους δύο μήνες θα πρέπει να κλείσουν οι δομές αντιμετώπισης της φτώχειας; Να πετάξουμε στον καιάδα τους φτωχούς; Τι να κάνουμε ακριβώς;</w:t>
      </w:r>
    </w:p>
    <w:p w14:paraId="74FBBD91"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με τις περίφημες τροπολογίες, που εγκαλείτε κιόλας ότι είναι ρουσφετολογικές, «φωτογραφικές», για το Φεστιβάλ Αθηνών. </w:t>
      </w:r>
    </w:p>
    <w:p w14:paraId="74FBBD92"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Το αντίθετο ισχύει, συνάδελφοι. Τη διαφάνεια, τη δημοκρατία και την αξιοκρατία θεραπεύουν. Γιατί; Η πρώτη αφορά, βέβαια, εργαζόμενους. Είναι τριάντα περίπου άνθρωποι, οι οποίοι αυτή τη στιγμή βρίσκονται σε καθεστώς επισφάλειας και εργασιακής ομηρίας διότι λήγει η σύμβασή τους την 1</w:t>
      </w:r>
      <w:r w:rsidRPr="00A93B48">
        <w:rPr>
          <w:rFonts w:eastAsia="Times New Roman" w:cs="Times New Roman"/>
          <w:szCs w:val="24"/>
          <w:vertAlign w:val="superscript"/>
        </w:rPr>
        <w:t>η</w:t>
      </w:r>
      <w:r>
        <w:rPr>
          <w:rFonts w:eastAsia="Times New Roman" w:cs="Times New Roman"/>
          <w:szCs w:val="24"/>
        </w:rPr>
        <w:t xml:space="preserve">  Νοεμβρίου και μέχρι να υπάρξει κανονισμός και να γίνουν οι εξετάσεις μέσω ΑΣΕΠ δεν μπορούν να κάνουν τίποτα. </w:t>
      </w:r>
    </w:p>
    <w:p w14:paraId="74FBBD93"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Η δεύτερη είναι για τον γενικό διευθυντή. Μέχρι τώρα ο γενικός διευθυντής του Φεστιβάλ Αθηνών διοριζόταν από το διοικητικό συμβούλιο. Τώρα θα γίνεται με ανοικτή προκήρυξη. Αυτό είναι διαφάνεια και αξιοκρατία. Δεν έχει να κάνει με ρουσφετολογικές ρυθμίσεις. </w:t>
      </w:r>
    </w:p>
    <w:p w14:paraId="74FBBD94"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επείγουσες τροπολογίες, επ’ </w:t>
      </w:r>
      <w:proofErr w:type="spellStart"/>
      <w:r>
        <w:rPr>
          <w:rFonts w:eastAsia="Times New Roman" w:cs="Times New Roman"/>
          <w:szCs w:val="24"/>
        </w:rPr>
        <w:t>ωφελεία</w:t>
      </w:r>
      <w:proofErr w:type="spellEnd"/>
      <w:r>
        <w:rPr>
          <w:rFonts w:eastAsia="Times New Roman" w:cs="Times New Roman"/>
          <w:szCs w:val="24"/>
        </w:rPr>
        <w:t xml:space="preserve"> του δημοσίου συμφέροντος και χρήζουν άμεσης ψήφισης, προκειμένου να λύσουν και προβλήματα, όπως με εργαζόμενους ανθρώπους ή απλήρωτους και ως εκ τούτου τις υπερψηφίζουμε.</w:t>
      </w:r>
    </w:p>
    <w:p w14:paraId="74FBBD95"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14:paraId="74FBBD96"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Ευχαριστούμε την κ. </w:t>
      </w:r>
      <w:proofErr w:type="spellStart"/>
      <w:r>
        <w:rPr>
          <w:rFonts w:eastAsia="Times New Roman" w:cs="Times New Roman"/>
          <w:szCs w:val="24"/>
        </w:rPr>
        <w:t>Βάκη</w:t>
      </w:r>
      <w:proofErr w:type="spellEnd"/>
      <w:r>
        <w:rPr>
          <w:rFonts w:eastAsia="Times New Roman" w:cs="Times New Roman"/>
          <w:szCs w:val="24"/>
        </w:rPr>
        <w:t>.</w:t>
      </w:r>
    </w:p>
    <w:p w14:paraId="74FBBD9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Τον λόγο έχει η κ. Κανέλλη, ειδική αγορήτρια από το Κομμουνιστικό Κόμμα Ελλάδας.</w:t>
      </w:r>
    </w:p>
    <w:p w14:paraId="74FBBD98"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κύριε Πρόεδρε.</w:t>
      </w:r>
    </w:p>
    <w:p w14:paraId="74FBBD99"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Θα αποφύγω τον πειρασμό να φτιάξουμε </w:t>
      </w:r>
      <w:proofErr w:type="spellStart"/>
      <w:r>
        <w:rPr>
          <w:rFonts w:eastAsia="Times New Roman" w:cs="Times New Roman"/>
          <w:szCs w:val="24"/>
        </w:rPr>
        <w:t>βιντεάκι</w:t>
      </w:r>
      <w:proofErr w:type="spellEnd"/>
      <w:r>
        <w:rPr>
          <w:rFonts w:eastAsia="Times New Roman" w:cs="Times New Roman"/>
          <w:szCs w:val="24"/>
        </w:rPr>
        <w:t xml:space="preserve"> εδώ μέσα –όποιος θέλει ας το κάνει στο </w:t>
      </w:r>
      <w:r>
        <w:rPr>
          <w:rFonts w:eastAsia="Times New Roman" w:cs="Times New Roman"/>
          <w:szCs w:val="24"/>
          <w:lang w:val="en-US"/>
        </w:rPr>
        <w:t>tweet</w:t>
      </w:r>
      <w:r>
        <w:rPr>
          <w:rFonts w:eastAsia="Times New Roman" w:cs="Times New Roman"/>
          <w:szCs w:val="24"/>
        </w:rPr>
        <w:t xml:space="preserve"> του, να στέλνει τα εύσημα στον πλανητάρχη. Δεν αντέχεται αυτό. Ας σοβαρευτούμε λιγάκι, σας παρακαλώ πάρα πολύ. Ας αποφύγουμε στο Βήμα της Βουλής τις χαιρετούρες προς κάποιον που έκανε εκλογές. Έλεος, δηλαδή. Χάνουμε και τη σοβαρότητά μας και δεν νομίζω να μη συμφωνεί η πλειονότητα εδώ.</w:t>
      </w:r>
    </w:p>
    <w:p w14:paraId="74FBBD9A" w14:textId="77777777" w:rsidR="006F199B" w:rsidRDefault="00DA4066">
      <w:pPr>
        <w:spacing w:line="600" w:lineRule="auto"/>
        <w:ind w:firstLine="567"/>
        <w:jc w:val="both"/>
        <w:rPr>
          <w:rFonts w:eastAsia="Times New Roman" w:cs="Times New Roman"/>
          <w:szCs w:val="24"/>
        </w:rPr>
      </w:pPr>
      <w:r>
        <w:rPr>
          <w:rFonts w:eastAsia="Times New Roman" w:cs="Times New Roman"/>
          <w:szCs w:val="24"/>
        </w:rPr>
        <w:lastRenderedPageBreak/>
        <w:t xml:space="preserve">Θα αρχίσω από την τροπολογία με γενικό αριθμό 749 και ειδικό 67 του κ. </w:t>
      </w:r>
      <w:proofErr w:type="spellStart"/>
      <w:r>
        <w:rPr>
          <w:rFonts w:eastAsia="Times New Roman" w:cs="Times New Roman"/>
          <w:szCs w:val="24"/>
        </w:rPr>
        <w:t>Πολάκη</w:t>
      </w:r>
      <w:proofErr w:type="spellEnd"/>
      <w:r>
        <w:rPr>
          <w:rFonts w:eastAsia="Times New Roman" w:cs="Times New Roman"/>
          <w:szCs w:val="24"/>
        </w:rPr>
        <w:t xml:space="preserve">, διευκρινίζοντας ότι όντως ο κ. </w:t>
      </w:r>
      <w:proofErr w:type="spellStart"/>
      <w:r>
        <w:rPr>
          <w:rFonts w:eastAsia="Times New Roman" w:cs="Times New Roman"/>
          <w:szCs w:val="24"/>
        </w:rPr>
        <w:t>Πολάκης</w:t>
      </w:r>
      <w:proofErr w:type="spellEnd"/>
      <w:r>
        <w:rPr>
          <w:rFonts w:eastAsia="Times New Roman" w:cs="Times New Roman"/>
          <w:szCs w:val="24"/>
        </w:rPr>
        <w:t xml:space="preserve"> ήρθε στα γραφεία και το άφησε. Να διευκρινίσω, όμως, και μία λεπτομέρεια, για να μη μένουν σκιές, όταν κουβεντιάζει κανείς τέτοια πράγματα. Υπάρχει μία διαφορά, ότι απ’ αυτό που καταθέσατε μέχρι αυτό που φέρατε σήμερα έχετε κάνει αναρρύθμιση του άρθρου 1 με το άρθρο 3. Το λέω, για να είμαι σαφής σε όσα προλάβαμε να δούμε και να καταλάβουμε. </w:t>
      </w:r>
    </w:p>
    <w:p w14:paraId="74FBBD9B" w14:textId="77777777" w:rsidR="006F199B" w:rsidRDefault="00DA4066">
      <w:pPr>
        <w:spacing w:line="600" w:lineRule="auto"/>
        <w:ind w:firstLine="567"/>
        <w:jc w:val="both"/>
        <w:rPr>
          <w:rFonts w:eastAsia="Times New Roman" w:cs="Times New Roman"/>
          <w:szCs w:val="24"/>
        </w:rPr>
      </w:pPr>
      <w:r>
        <w:rPr>
          <w:rFonts w:eastAsia="Times New Roman" w:cs="Times New Roman"/>
          <w:szCs w:val="24"/>
        </w:rPr>
        <w:t xml:space="preserve">Θα μείνω, λοιπόν, στην ουσία του πράγματος. Επικαλείστε επείγοντα ζητήματα. Εμείς θα ψηφίσουμε «παρών», σας το λέω από την αρχή, αλλά πρέπει να μας ακούσετε και λίγο. Επικαλείστε επείγοντα ζητήματα. Από πού προκύπτει αυτό, αφού αφορούν εκκρεμότητες; Αυτές οι εκκρεμότητες, όπως για παράδειγμα τα </w:t>
      </w:r>
      <w:proofErr w:type="spellStart"/>
      <w:r>
        <w:rPr>
          <w:rFonts w:eastAsia="Times New Roman" w:cs="Times New Roman"/>
          <w:szCs w:val="24"/>
        </w:rPr>
        <w:t>χρωστούμενα</w:t>
      </w:r>
      <w:proofErr w:type="spellEnd"/>
      <w:r>
        <w:rPr>
          <w:rFonts w:eastAsia="Times New Roman" w:cs="Times New Roman"/>
          <w:szCs w:val="24"/>
        </w:rPr>
        <w:t xml:space="preserve"> των νοσοκομείων –πρωτοβάθμια φροντίδα υγείας- αφορούν προηγούμενα χρόνια. </w:t>
      </w:r>
    </w:p>
    <w:p w14:paraId="74FBBD9C" w14:textId="77777777" w:rsidR="006F199B" w:rsidRDefault="00DA4066">
      <w:pPr>
        <w:spacing w:line="600" w:lineRule="auto"/>
        <w:ind w:firstLine="567"/>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Μόνο για τη Σάμο είναι από προηγούμενα χρόνια, όλα τα άλλα είναι φετινά. </w:t>
      </w:r>
    </w:p>
    <w:p w14:paraId="74FBBD9D" w14:textId="77777777" w:rsidR="006F199B" w:rsidRDefault="00DA4066">
      <w:pPr>
        <w:spacing w:line="600" w:lineRule="auto"/>
        <w:ind w:firstLine="567"/>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Ακούστε με. Ακόμη κι αν είναι μόνο για τη Σάμο, δεν θέλω να κάνω καυγά, θέλω να κάνω κουβέντα και να ακουστώ. Μήπως δεν θα μπορούσατε ως Κυβέρνηση να τα φέρετε, να τα οριστικοποιήσετε σε προηγούμενα σχετικά νομοσχέδια; Μπορούσατε. Άρα αυτή η έννοια του κατεπείγοντος με την πολιτική έννοια του όρου «χρόνος» δεν είναι κατεπείγον. </w:t>
      </w:r>
    </w:p>
    <w:p w14:paraId="74FBBD9E" w14:textId="77777777" w:rsidR="006F199B" w:rsidRDefault="00DA4066">
      <w:pPr>
        <w:spacing w:line="600" w:lineRule="auto"/>
        <w:ind w:firstLine="567"/>
        <w:jc w:val="both"/>
        <w:rPr>
          <w:rFonts w:eastAsia="Times New Roman" w:cs="Times New Roman"/>
          <w:szCs w:val="24"/>
        </w:rPr>
      </w:pPr>
      <w:r>
        <w:rPr>
          <w:rFonts w:eastAsia="Times New Roman" w:cs="Times New Roman"/>
          <w:szCs w:val="24"/>
        </w:rPr>
        <w:t xml:space="preserve">Σας λέω κάτι άλλο. Αν φέρνατε, κατά τη γνώμη μας, πραγματικά κατεπείγοντα θέματα στην υγεία, δηλαδή αν φέρνατε πρόσληψη μόνιμου προσωπικού, μονιμοποίηση επικουρικών γιατρών και άλλων εργαζομένων, σας λέμε ότι θα το ψηφίζαμε και με τα δύο χέρια. Τώρα φέρνετε με αυτόν τον τρόπο ένα είδος εγκρίσεως από εμάς δαπανών, την οποία μας την ζητάτε εκ των υστέρων, όπως γίνεται για τη Σάμο. Σε άλλες λείπουν παραστατικά, σε άλλες μπορεί να υπάρχουν ή μπορεί να μην υπάρχουν παραστατικά, αν </w:t>
      </w:r>
      <w:r>
        <w:rPr>
          <w:rFonts w:eastAsia="Times New Roman" w:cs="Times New Roman"/>
          <w:szCs w:val="24"/>
        </w:rPr>
        <w:lastRenderedPageBreak/>
        <w:t xml:space="preserve">και εφόσον έχουν υπάρξει πιστώσεις και ταμειακά διαθέσιμα. Δηλαδή, διαδικασίες υπό αίρεση τις τακτοποιούμε, αλλά είμαστε κάθετα αντίθετοι με αυτή τη διαδικασία. </w:t>
      </w:r>
    </w:p>
    <w:p w14:paraId="74FBBD9F" w14:textId="77777777" w:rsidR="006F199B" w:rsidRDefault="00DA4066">
      <w:pPr>
        <w:spacing w:line="600" w:lineRule="auto"/>
        <w:ind w:firstLine="567"/>
        <w:jc w:val="both"/>
        <w:rPr>
          <w:rFonts w:eastAsia="Times New Roman" w:cs="Times New Roman"/>
          <w:szCs w:val="24"/>
        </w:rPr>
      </w:pPr>
      <w:r>
        <w:rPr>
          <w:rFonts w:eastAsia="Times New Roman" w:cs="Times New Roman"/>
          <w:szCs w:val="24"/>
        </w:rPr>
        <w:t xml:space="preserve">Εμείς πιστεύουμε ότι έτσι για την πρωτοβάθμια φροντίδα υγείας τίθεται προϋπόθεση ότι υπάρχουν και οι αντίστοιχες πιστώσεις κατά παρέκκλιση των κειμένων διατάξεων. Υπάρχει το ερώτημα: Οι δαπάνες για τις οποίες δεν υπάρχουν πιστώσεις είναι αναγκαίες ή όχι; Γι’ αυτό δεν πρέπει να έρχονται μόνο ως τροπολογίες έτσι. Αν είναι νόμιμες οι δαπάνες, γιατί έρχονται για νομιμοποίηση; Γιατί, δηλαδή, να μην έχουν τηρηθεί όλες οι νόμιμες διαδικασίες και να μη μπαίνουμε σε τροπολογίες και να μην το κουβεντιάζουμε; Δεν λέμε ότι είναι καμμία καινούργια πρακτική, είναι συνέχιση μιας παλιάς νοσηρής πρακτικής. Εάν ήσασταν Αντιπολίτευση, εάν αλλάζαμε θέσεις, εδώ θα ήσασταν και θα λέγατε αυτά που λέω εγώ τώρα στην προηγούμενη Κυβέρνηση. Στην ίδια θέση θα ήσασταν. Δεν υπάρχει περίπτωση να μην ήσασταν. Τώρα αλλάξατε θέση και αυτό φαίνεται λογικό, φαίνεται αναγκαίο, φαίνεται σπουδαίο. Εγώ να μην το επισημάνω ότι υπάρχει μία διάσταση; Δεν μπορεί να μη γίνει αυτό. </w:t>
      </w:r>
    </w:p>
    <w:p w14:paraId="74FBBDA0" w14:textId="77777777" w:rsidR="006F199B" w:rsidRDefault="00DA4066">
      <w:pPr>
        <w:spacing w:line="600" w:lineRule="auto"/>
        <w:ind w:firstLine="567"/>
        <w:jc w:val="both"/>
        <w:rPr>
          <w:rFonts w:eastAsia="Times New Roman" w:cs="Times New Roman"/>
          <w:szCs w:val="24"/>
        </w:rPr>
      </w:pPr>
      <w:r>
        <w:rPr>
          <w:rFonts w:eastAsia="Times New Roman" w:cs="Times New Roman"/>
          <w:szCs w:val="24"/>
        </w:rPr>
        <w:lastRenderedPageBreak/>
        <w:t xml:space="preserve">Έχω για το ΚΕΕΛΠΝΟ τα εξής ζητήματα: Ο Πρόεδρος του ΚΕΕΛΠΝΟ -εμάς δεν μας ενδιαφέρει ποιο θα είναι το πρόσωπο- με βάση τα προσωπικά του κριτήρια θα κάνει τις προσλήψεις; Αν λείπει αναγκαίο προσωπικό, γιατί δεν κάνετε έναν διαγωνισμό να του βρείτε δύο-τρεις ανθρώπους να τον βοηθούν, που να είναι πλήρους και αποκλειστικής απασχόλησης; Βρείτε. Κάντε έναν διαγωνισμό, μαζέψτε τέσσερις-πέντε ανθρώπους, όσους χρειάζεται ο εκάστοτε πρόεδρος του ΚΕΕΛΠΝΟ για να βοηθιέται. </w:t>
      </w:r>
    </w:p>
    <w:p w14:paraId="74FBBDA1" w14:textId="77777777" w:rsidR="006F199B" w:rsidRDefault="00DA4066">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74FBBDA2" w14:textId="77777777" w:rsidR="006F199B" w:rsidRDefault="00DA4066">
      <w:pPr>
        <w:spacing w:line="600" w:lineRule="auto"/>
        <w:ind w:firstLine="720"/>
        <w:jc w:val="both"/>
        <w:rPr>
          <w:rFonts w:eastAsia="Times New Roman"/>
          <w:bCs/>
        </w:rPr>
      </w:pPr>
      <w:r>
        <w:rPr>
          <w:rFonts w:eastAsia="Times New Roman"/>
          <w:bCs/>
        </w:rPr>
        <w:t xml:space="preserve">Θα χρειαστώ χρόνο, κύριε Πρόεδρε, δεν γίνεται αλλιώς. </w:t>
      </w:r>
    </w:p>
    <w:p w14:paraId="74FBBDA3" w14:textId="77777777" w:rsidR="006F199B" w:rsidRDefault="00DA4066">
      <w:pPr>
        <w:spacing w:line="600" w:lineRule="auto"/>
        <w:ind w:firstLine="720"/>
        <w:jc w:val="both"/>
        <w:rPr>
          <w:rFonts w:eastAsia="Times New Roman"/>
          <w:bCs/>
        </w:rPr>
      </w:pPr>
      <w:r>
        <w:rPr>
          <w:rFonts w:eastAsia="Times New Roman"/>
          <w:bCs/>
        </w:rPr>
        <w:t xml:space="preserve">Δεν είμαστε αντίθετοι στο να πληρωθούν τα χρέη των μονάδων υγείας και πολύ περισσότερο τα </w:t>
      </w:r>
      <w:proofErr w:type="spellStart"/>
      <w:r>
        <w:rPr>
          <w:rFonts w:eastAsia="Times New Roman"/>
          <w:bCs/>
        </w:rPr>
        <w:t>χρωστούμενα</w:t>
      </w:r>
      <w:proofErr w:type="spellEnd"/>
      <w:r>
        <w:rPr>
          <w:rFonts w:eastAsia="Times New Roman"/>
          <w:bCs/>
        </w:rPr>
        <w:t xml:space="preserve"> από τα δεδουλευμένα των εργαζομένων στο ΚΕΕΛΠΝΟ, τα οποία θεωρούμε ότι είναι και το πραγματικά μοναδικό επείγον της τροπολογίας. Σ’ αυτήν την τροπολογία αυτό είναι το πραγματικά </w:t>
      </w:r>
      <w:r>
        <w:rPr>
          <w:rFonts w:eastAsia="Times New Roman"/>
          <w:bCs/>
        </w:rPr>
        <w:lastRenderedPageBreak/>
        <w:t xml:space="preserve">επείγον, δεν είναι κανένα άλλο. Όμως, δεν μπορείτε να μας βάζετε σε τέτοια διλήμματα κάθε φορά με τις διαδικασίες. Ψηφίζουμε «παρών» και τελείωσε. </w:t>
      </w:r>
    </w:p>
    <w:p w14:paraId="74FBBDA4" w14:textId="77777777" w:rsidR="006F199B" w:rsidRDefault="00DA4066">
      <w:pPr>
        <w:spacing w:line="600" w:lineRule="auto"/>
        <w:ind w:firstLine="720"/>
        <w:jc w:val="both"/>
        <w:rPr>
          <w:rFonts w:eastAsia="Times New Roman"/>
          <w:bCs/>
        </w:rPr>
      </w:pPr>
      <w:r>
        <w:rPr>
          <w:rFonts w:eastAsia="Times New Roman"/>
          <w:bCs/>
        </w:rPr>
        <w:t>Πάω στην υπουργική τροπολογία με γενικό αριθμό 748 και ειδικό 66. Σας λέω ένα «παρών», δεν θέλω να μπω σε παραπανίσιες διαδικασίες, κύριε Βίτσα, για να ελέγχω εσωτερικά μέσα στο Υπουργείο, μετακινήσεις και διαδικασίες που θέλετε.</w:t>
      </w:r>
    </w:p>
    <w:p w14:paraId="74FBBDA5" w14:textId="77777777" w:rsidR="006F199B" w:rsidRDefault="00DA4066">
      <w:pPr>
        <w:spacing w:line="600" w:lineRule="auto"/>
        <w:ind w:firstLine="720"/>
        <w:jc w:val="both"/>
        <w:rPr>
          <w:rFonts w:eastAsia="Times New Roman"/>
          <w:bCs/>
        </w:rPr>
      </w:pPr>
      <w:r>
        <w:rPr>
          <w:rFonts w:eastAsia="Times New Roman"/>
          <w:bCs/>
        </w:rPr>
        <w:t>Πάω στην υπουργική τροπολογία με γενικό αριθμό 747 και ειδικό 65 που αφορά τη στρατιωτική δικαιοσύνη. Θα σας πω κι εδώ «παρών», επισημαίνοντας τα εξής: Από τη στελέχωση της εισαγγελίας, τη σύνθεση των στρατοδικείων, με βαθμό Α΄ -αυτό ζητάτε- ξέρετε τι καταλαβαίνω; Καταλαβαίνω ότι σας έχουν περισσέψει στρατοδίκες με βαθμό Α΄ και θα τους βάλετε να στελεχώσουν την εισαγγελία. Αν δείτε τον νόμο, μπορεί ο πρόεδρος να είναι με βαθμό Β΄ και ο εισαγγελέας με βαθμό Α΄.</w:t>
      </w:r>
    </w:p>
    <w:p w14:paraId="74FBBDA6" w14:textId="77777777" w:rsidR="006F199B" w:rsidRDefault="00DA4066">
      <w:pPr>
        <w:spacing w:line="600" w:lineRule="auto"/>
        <w:jc w:val="both"/>
        <w:rPr>
          <w:rFonts w:eastAsia="Times New Roman" w:cs="Times New Roman"/>
          <w:szCs w:val="24"/>
        </w:rPr>
      </w:pPr>
      <w:r>
        <w:rPr>
          <w:rFonts w:eastAsia="Times New Roman" w:cs="Times New Roman"/>
          <w:szCs w:val="24"/>
        </w:rPr>
        <w:t xml:space="preserve">Θα σας προκύψουν τέτοια, σας προειδοποιώ! </w:t>
      </w:r>
    </w:p>
    <w:p w14:paraId="74FBBDA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Εγώ θα σας πω «παρών». Αλλά, έτσι όπως το κάνατε και φέρνετε την τροπολογία, φαίνεται να έχετε περίσσευμα από στρατοδίκες Α΄, δεν έχετε τι να τους κάνετε και θα τους βάζετε και στην εισαγγελία ως αντιεισαγγελείς. Και θα έχετε προϊστάμενο με Β΄ και αντιεισαγγελέα με Α΄ Βαθμό.</w:t>
      </w:r>
    </w:p>
    <w:p w14:paraId="74FBBDA8"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μία επισήμανση που πρέπει να της ρίξετε μία ματιά για το μέλλον, πριν βρεθείτε μπροστά σε </w:t>
      </w:r>
      <w:proofErr w:type="spellStart"/>
      <w:r>
        <w:rPr>
          <w:rFonts w:eastAsia="Times New Roman" w:cs="Times New Roman"/>
          <w:szCs w:val="24"/>
        </w:rPr>
        <w:t>ακυρότητες</w:t>
      </w:r>
      <w:proofErr w:type="spellEnd"/>
      <w:r>
        <w:rPr>
          <w:rFonts w:eastAsia="Times New Roman" w:cs="Times New Roman"/>
          <w:szCs w:val="24"/>
        </w:rPr>
        <w:t xml:space="preserve">: Παρακάμπτετε την επίδοση για διευκόλυνση πρακτική -και όχι μόνο- των οπλιτών μέσω φρούραρχου. Λέτε «μπορεί να μην είναι ο φρούραρχος και μπορεί να μην είναι ο διοικητής, αλλά ο άμεσος προϊστάμενος του φαντάρου, του οπλίτη». </w:t>
      </w:r>
    </w:p>
    <w:p w14:paraId="74FBBDA9"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Μιλάμε μεταξύ μας τώρα. Είστε και άντρες και έχετε πάει στον στρατό. Ποιος είναι ο «άμεσος προϊστάμενος του οπλίτη»; Ο λοχαγός του; Αυτός που λείπει και είναι στη θέση του; Ο επιλοχίας του; </w:t>
      </w:r>
    </w:p>
    <w:p w14:paraId="74FBBDAA"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 xml:space="preserve">Σας πέρασε ποτέ από το μυαλό ότι εάν παρακαμφθεί ο φρούραρχος και ο διοικητής, μπορεί να βρεθείτε σε </w:t>
      </w:r>
      <w:proofErr w:type="spellStart"/>
      <w:r>
        <w:rPr>
          <w:rFonts w:eastAsia="Times New Roman" w:cs="Times New Roman"/>
          <w:szCs w:val="24"/>
        </w:rPr>
        <w:t>ακυρότητες</w:t>
      </w:r>
      <w:proofErr w:type="spellEnd"/>
      <w:r>
        <w:rPr>
          <w:rFonts w:eastAsia="Times New Roman" w:cs="Times New Roman"/>
          <w:szCs w:val="24"/>
        </w:rPr>
        <w:t xml:space="preserve"> της επίδοσης; Το παίρνει ο λοχαγός, λέει «τι είναι αυτό το χαρτί;», το πετάει και άντε γειά! Γιατί το κάνετε αυτό στην επίδοση, για να μιλήσουμε με στενούς νομικούς όρους; </w:t>
      </w:r>
    </w:p>
    <w:p w14:paraId="74FBBDAB"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Θα σας πούμε, λοιπόν, «παρών». Δεν πρόκειται να σας δυσκολέψουμε λόγω της δυσκολίας της </w:t>
      </w:r>
      <w:proofErr w:type="spellStart"/>
      <w:r>
        <w:rPr>
          <w:rFonts w:eastAsia="Times New Roman" w:cs="Times New Roman"/>
          <w:szCs w:val="24"/>
        </w:rPr>
        <w:t>κακοβουλευτικής</w:t>
      </w:r>
      <w:proofErr w:type="spellEnd"/>
      <w:r>
        <w:rPr>
          <w:rFonts w:eastAsia="Times New Roman" w:cs="Times New Roman"/>
          <w:szCs w:val="24"/>
        </w:rPr>
        <w:t xml:space="preserve"> διαδικασίας εδώ.</w:t>
      </w:r>
    </w:p>
    <w:p w14:paraId="74FBBDAC"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Σχετικά με τις βουλευτικές τροπολογίες, έχουμε μια βουλευτική που αφορά στις κοινωνικές δομές. Θεωρητικά και πρακτικά, γιατί να έχει κάποιος αντίρρηση; </w:t>
      </w:r>
    </w:p>
    <w:p w14:paraId="74FBBDAD"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Συνάδελφοι, ειλικρινά, μας έχετε ακούσει τόσες φορές. Έχουμε την άποψη ότι η άσκηση </w:t>
      </w:r>
      <w:proofErr w:type="spellStart"/>
      <w:r>
        <w:rPr>
          <w:rFonts w:eastAsia="Times New Roman" w:cs="Times New Roman"/>
          <w:szCs w:val="24"/>
        </w:rPr>
        <w:t>προνοιακής</w:t>
      </w:r>
      <w:proofErr w:type="spellEnd"/>
      <w:r>
        <w:rPr>
          <w:rFonts w:eastAsia="Times New Roman" w:cs="Times New Roman"/>
          <w:szCs w:val="24"/>
        </w:rPr>
        <w:t xml:space="preserve"> και γενικά κοινωνικής πολιτικής πρέπει να είναι ευθύνη του κράτους και όχι των δήμων. Άρα χρειάζεστε κρατική χρηματοδότηση για τη δημιουργία και λειτουργία όλων εκείνων των δομών και υπηρεσιών που πρέπει να είναι στην ευθύνη του κράτους. </w:t>
      </w:r>
    </w:p>
    <w:p w14:paraId="74FBBDAE"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 xml:space="preserve">Τι ερχόμαστε και κάνουμε εμείς τώρα; Περιμένουμε το επόμενο ΕΣΠΑ, έχει μείνει ουρά δύο μηνών, να περισώσουμε κάποιους ανθρώπους από αυτούς τους δύο μήνες, μέχρι να έρθει το καινούργιο ΕΣΠΑ να οριστικοποιηθούν οι δομές. </w:t>
      </w:r>
    </w:p>
    <w:p w14:paraId="74FBBDAF"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Ακόμα και αυτές τις τελευταίες κρατικής δομής δυνατότητες που είχαν τις πήγατε στους δήμους. Οι δήμοι λειτουργούν ανταποδοτικά με ευέλικτη χρηματοδότηση. Είναι κόντρα στην ιδεολογική μας τοποθέτηση. Εσείς θέλετε ευέλικτη χρηματοδότηση. </w:t>
      </w:r>
    </w:p>
    <w:p w14:paraId="74FBBDB0"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Ερχόμαστε τώρα στο πρακτέο, για να δείτε ότι τα πράγματα είναι ώρες </w:t>
      </w:r>
      <w:proofErr w:type="spellStart"/>
      <w:r>
        <w:rPr>
          <w:rFonts w:eastAsia="Times New Roman" w:cs="Times New Roman"/>
          <w:szCs w:val="24"/>
        </w:rPr>
        <w:t>ώρες</w:t>
      </w:r>
      <w:proofErr w:type="spellEnd"/>
      <w:r>
        <w:rPr>
          <w:rFonts w:eastAsia="Times New Roman" w:cs="Times New Roman"/>
          <w:szCs w:val="24"/>
        </w:rPr>
        <w:t xml:space="preserve"> πολύ παράξενα: </w:t>
      </w:r>
      <w:proofErr w:type="spellStart"/>
      <w:r>
        <w:rPr>
          <w:rFonts w:eastAsia="Times New Roman" w:cs="Times New Roman"/>
          <w:szCs w:val="24"/>
        </w:rPr>
        <w:t>Μοριοδοτούνται</w:t>
      </w:r>
      <w:proofErr w:type="spellEnd"/>
      <w:r>
        <w:rPr>
          <w:rFonts w:eastAsia="Times New Roman" w:cs="Times New Roman"/>
          <w:szCs w:val="24"/>
        </w:rPr>
        <w:t xml:space="preserve"> βέβαια-το συζήτησα και με συνάδελφό σας που το ξέρει πολύ καλά το θέμα- μας ζητάτε να το παρατείνουμε δύο μήνες μέχρι να φτιαχτεί το νέο ΕΣΠΑ και οι καινούργιες δομές. </w:t>
      </w:r>
    </w:p>
    <w:p w14:paraId="74FBBDB1"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Εάν, όμως, φτιαχτούν και έρθουν τα λεφτά από το ΕΣΠΑ, θα κοπεί μαχαίρι αυτόματα. Αυτοί που δουλεύουν στην </w:t>
      </w:r>
      <w:proofErr w:type="spellStart"/>
      <w:r>
        <w:rPr>
          <w:rFonts w:eastAsia="Times New Roman" w:cs="Times New Roman"/>
          <w:szCs w:val="24"/>
        </w:rPr>
        <w:t>παρατεινόμενη</w:t>
      </w:r>
      <w:proofErr w:type="spellEnd"/>
      <w:r>
        <w:rPr>
          <w:rFonts w:eastAsia="Times New Roman" w:cs="Times New Roman"/>
          <w:szCs w:val="24"/>
        </w:rPr>
        <w:t xml:space="preserve"> σύμβαση τι θα απογίνουν; Θα </w:t>
      </w:r>
      <w:proofErr w:type="spellStart"/>
      <w:r>
        <w:rPr>
          <w:rFonts w:eastAsia="Times New Roman" w:cs="Times New Roman"/>
          <w:szCs w:val="24"/>
        </w:rPr>
        <w:t>μοριοδοτηθούν</w:t>
      </w:r>
      <w:proofErr w:type="spellEnd"/>
      <w:r>
        <w:rPr>
          <w:rFonts w:eastAsia="Times New Roman" w:cs="Times New Roman"/>
          <w:szCs w:val="24"/>
        </w:rPr>
        <w:t xml:space="preserve">. </w:t>
      </w:r>
    </w:p>
    <w:p w14:paraId="74FBBDB2"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τι κάνουμε τώρα: Παρατείνουμε κάποιους, που δεν είναι σίγουροι. Θα </w:t>
      </w:r>
      <w:proofErr w:type="spellStart"/>
      <w:r>
        <w:rPr>
          <w:rFonts w:eastAsia="Times New Roman" w:cs="Times New Roman"/>
          <w:szCs w:val="24"/>
        </w:rPr>
        <w:t>μοριοδοτηθούν</w:t>
      </w:r>
      <w:proofErr w:type="spellEnd"/>
      <w:r>
        <w:rPr>
          <w:rFonts w:eastAsia="Times New Roman" w:cs="Times New Roman"/>
          <w:szCs w:val="24"/>
        </w:rPr>
        <w:t xml:space="preserve">, δεν θα πιάσουν όλοι δουλειά. Θα πάμε στις καινούργιες διαδικασίες, θα περιμένουμε το καινούργιο ΕΣΠΑ. Υπάρχει ευελιξία παντού: ευελιξία στη δουλειά, ευελιξία στη </w:t>
      </w:r>
      <w:proofErr w:type="spellStart"/>
      <w:r>
        <w:rPr>
          <w:rFonts w:eastAsia="Times New Roman" w:cs="Times New Roman"/>
          <w:szCs w:val="24"/>
        </w:rPr>
        <w:t>μοριοδότηση</w:t>
      </w:r>
      <w:proofErr w:type="spellEnd"/>
      <w:r>
        <w:rPr>
          <w:rFonts w:eastAsia="Times New Roman" w:cs="Times New Roman"/>
          <w:szCs w:val="24"/>
        </w:rPr>
        <w:t xml:space="preserve">, ευελιξία στα λεφτά. </w:t>
      </w:r>
    </w:p>
    <w:p w14:paraId="74FBBDB3"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Ψηφίζουμε, λοιπόν, και εδώ «παρών».</w:t>
      </w:r>
    </w:p>
    <w:p w14:paraId="74FBBDB4"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Σχετικά με τις δύο τελευταίες τροπολογίες θα είμαι πολύ σύντομη: Στην τροπολογία με γενικό αριθμό 742 και ειδικό αριθμό 60, εμείς είχαμε ψηφίσει εναντίον της οργανωτικής δομής του «Φεστιβάλ Αθηνών». Είμαστε και εναντίον της ύπαρξης μάνατζερ-διευθυντή. Η ειδική θέση μάνατζερ μετατρέπει αυτή τη λειτουργία σε επιχειρηματική δραστηριότητα και συντελεί στην εμπορευματοποίηση του πολιτισμού, με ό,τι αυτό συνεπάγεται για εμάς και για το πολιτιστικό έργο. </w:t>
      </w:r>
    </w:p>
    <w:p w14:paraId="74FBBDB5"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πολύτιμο πράγμα ο πολιτισμός και δεν μπορεί να είναι στα χέρια των εμπόρων και των επιχειρηματιών και δεν πρέπει να αντιμετωπίζεται ως τέτοιος. Στην πράξη, ο διευθυντής με τις οικονομικές του αποφάσεις στην πραγματικότητα υποσκελίζει ή ακυρώνει το διοικητικό συμβούλιο. </w:t>
      </w:r>
    </w:p>
    <w:p w14:paraId="74FBBDB6"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Δεν κατανοούμε, λοιπόν, την απόφασή σας εδώ με την τροπολογία να προβλέπεται απόσπαση. Περισσεύουν στελέχη από το δημόσιο και θέλετε να αποσπάσετε; </w:t>
      </w:r>
    </w:p>
    <w:p w14:paraId="74FBBDB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Οι δημόσιες υπηρεσίες ειδικά αυτού του είδους στενάζουν από έλλειψη προσωπικού. Δεν σας πέρασε από το μυαλό ότι τα στελέχη του δημοσίου, όταν θα μπουν, θα περάσουν σε σχέση ανταγωνισμού με στελέχη του ιδιωτικού στον τομέα του </w:t>
      </w:r>
      <w:proofErr w:type="spellStart"/>
      <w:r>
        <w:rPr>
          <w:rFonts w:eastAsia="Times New Roman" w:cs="Times New Roman"/>
          <w:szCs w:val="24"/>
        </w:rPr>
        <w:t>επιχειρηματοποιημένου</w:t>
      </w:r>
      <w:proofErr w:type="spellEnd"/>
      <w:r>
        <w:rPr>
          <w:rFonts w:eastAsia="Times New Roman" w:cs="Times New Roman"/>
          <w:szCs w:val="24"/>
        </w:rPr>
        <w:t xml:space="preserve"> πολιτισμού και έτσι θα ευνοήσετε περισσότερο την επιχειρηματική αξιοποίηση των ικανοτήτων του δημοσίου υπαλλήλου, προκειμένου να αποσπαστεί στο Φεστιβάλ;</w:t>
      </w:r>
    </w:p>
    <w:p w14:paraId="74FBBDB8"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Προκηρύξτε θέσεις! Βάλτε σε πέντε θέσεις ανθρώπους που θα ασχοληθούν με τον πολιτισμό. </w:t>
      </w:r>
    </w:p>
    <w:p w14:paraId="74FBBDB9" w14:textId="77777777" w:rsidR="006F199B" w:rsidRDefault="00DA4066">
      <w:pPr>
        <w:spacing w:line="600" w:lineRule="auto"/>
        <w:jc w:val="both"/>
        <w:rPr>
          <w:rFonts w:eastAsia="Times New Roman"/>
          <w:szCs w:val="24"/>
        </w:rPr>
      </w:pPr>
      <w:r>
        <w:rPr>
          <w:rFonts w:eastAsia="Times New Roman"/>
          <w:szCs w:val="24"/>
        </w:rPr>
        <w:lastRenderedPageBreak/>
        <w:t>Κόψτε τις αποσπάσεις. Γι’ αυτό κατηγορείστε ενδιαμέσως. Θα σας πούμε «όχι» σ’ αυτό, γιατί δεν σώζει τα πράγματα, δεν σώζει το Φεστιβάλ.</w:t>
      </w:r>
    </w:p>
    <w:p w14:paraId="74FBBDBA"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Κυρία Κανέλλη, συντομεύετε.</w:t>
      </w:r>
    </w:p>
    <w:p w14:paraId="74FBBDBB" w14:textId="77777777" w:rsidR="006F199B" w:rsidRDefault="00DA4066">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Τελειώνω με το τελευταίο.</w:t>
      </w:r>
    </w:p>
    <w:p w14:paraId="74FBBDBC" w14:textId="77777777" w:rsidR="006F199B" w:rsidRDefault="00DA4066">
      <w:pPr>
        <w:spacing w:line="600" w:lineRule="auto"/>
        <w:ind w:firstLine="720"/>
        <w:jc w:val="both"/>
        <w:rPr>
          <w:rFonts w:eastAsia="Times New Roman"/>
          <w:szCs w:val="24"/>
        </w:rPr>
      </w:pPr>
      <w:r>
        <w:rPr>
          <w:rFonts w:eastAsia="Times New Roman"/>
          <w:szCs w:val="24"/>
        </w:rPr>
        <w:t xml:space="preserve">Δεν υπάρχει οργανόγραμμα από το 1998 για να προσληφθεί μόνιμο προσωπικό. Οι επόμενοι για το Φεστιβάλ Αθηνών είναι. Πέρασαν τόσα χρόνια. Ας φέρνατε ένα καινούργιο οργανόγραμμα. </w:t>
      </w:r>
    </w:p>
    <w:p w14:paraId="74FBBDBD" w14:textId="77777777" w:rsidR="006F199B" w:rsidRDefault="00DA4066">
      <w:pPr>
        <w:spacing w:line="600" w:lineRule="auto"/>
        <w:ind w:firstLine="720"/>
        <w:jc w:val="both"/>
        <w:rPr>
          <w:rFonts w:eastAsia="Times New Roman"/>
          <w:szCs w:val="24"/>
        </w:rPr>
      </w:pPr>
      <w:r>
        <w:rPr>
          <w:rFonts w:eastAsia="Times New Roman"/>
          <w:szCs w:val="24"/>
        </w:rPr>
        <w:t xml:space="preserve">Λέτε ότι θέλετε να διευκολύνετε αυτούς τους ανθρώπους. Τους βαστάτε ομήρους στην πραγματικότητα, διότι αυτοί μέχρι το 2017 θα είναι υπό την αίρεση να πληρωθούν και μετά το τέλος του 2017 θα δημιουργηθεί. Υπάρχει, δηλαδή, μια ομηρία και αυτών που προηγούνται και αυτών που θα έλθουν. Θα σας πούμε «όχι» και σ’ αυτήν. </w:t>
      </w:r>
    </w:p>
    <w:p w14:paraId="74FBBDBE" w14:textId="77777777" w:rsidR="006F199B" w:rsidRDefault="00DA4066">
      <w:pPr>
        <w:spacing w:line="600" w:lineRule="auto"/>
        <w:ind w:firstLine="720"/>
        <w:jc w:val="both"/>
        <w:rPr>
          <w:rFonts w:eastAsia="Times New Roman"/>
          <w:szCs w:val="24"/>
        </w:rPr>
      </w:pPr>
      <w:r>
        <w:rPr>
          <w:rFonts w:eastAsia="Times New Roman"/>
          <w:szCs w:val="24"/>
        </w:rPr>
        <w:lastRenderedPageBreak/>
        <w:t>Είναι λάθος η σύλληψη της προσέγγισης του πολιτισμού και, υπό το πρόσχημα να φανούμε τάχα μου δήθεν φιλάνθρωποι, να δώσουμε τα λεφτά που οφείλονται σε ανθρώπους, δεν μπορούμε να κάνουμε συνεχώς υποχωρήσεις. Δεν θα αποκτήσουμε ποτέ ούτε φεστιβάλ ούτε πολιτισμό, που να συνεπάγεται πραγματικά φεστιβάλ και πολιτισμό για όλους τους Έλληνες σε επίπεδο λαού.</w:t>
      </w:r>
    </w:p>
    <w:p w14:paraId="74FBBDBF"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 Κανέλλη.</w:t>
      </w:r>
    </w:p>
    <w:p w14:paraId="74FBBDC0" w14:textId="77777777" w:rsidR="006F199B" w:rsidRDefault="00DA4066">
      <w:pPr>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από το Ποτάμι, ο κ. </w:t>
      </w:r>
      <w:proofErr w:type="spellStart"/>
      <w:r>
        <w:rPr>
          <w:rFonts w:eastAsia="Times New Roman"/>
          <w:szCs w:val="24"/>
        </w:rPr>
        <w:t>Αμυράς</w:t>
      </w:r>
      <w:proofErr w:type="spellEnd"/>
    </w:p>
    <w:p w14:paraId="74FBBDC1" w14:textId="77777777" w:rsidR="006F199B" w:rsidRDefault="00DA4066">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74FBBDC2" w14:textId="77777777" w:rsidR="006F199B" w:rsidRDefault="00DA4066">
      <w:pPr>
        <w:spacing w:line="600" w:lineRule="auto"/>
        <w:ind w:firstLine="720"/>
        <w:jc w:val="both"/>
        <w:rPr>
          <w:rFonts w:eastAsia="Times New Roman"/>
          <w:szCs w:val="24"/>
        </w:rPr>
      </w:pPr>
      <w:r>
        <w:rPr>
          <w:rFonts w:eastAsia="Times New Roman"/>
          <w:szCs w:val="24"/>
        </w:rPr>
        <w:t>Κύριε Πρόεδρε, κυρίες και κύριοι συνάδελφοι, θα ξεκινήσω αντίστροφα. Μέσω Ηνωμένων Πολιτειών Αμερικής θα έλθω στις τροπολογίες.</w:t>
      </w:r>
    </w:p>
    <w:p w14:paraId="74FBBDC3" w14:textId="77777777" w:rsidR="006F199B" w:rsidRDefault="00DA4066">
      <w:pPr>
        <w:spacing w:line="600" w:lineRule="auto"/>
        <w:ind w:firstLine="720"/>
        <w:jc w:val="both"/>
        <w:rPr>
          <w:rFonts w:eastAsia="Times New Roman"/>
          <w:szCs w:val="24"/>
        </w:rPr>
      </w:pPr>
      <w:r>
        <w:rPr>
          <w:rFonts w:eastAsia="Times New Roman"/>
          <w:szCs w:val="24"/>
        </w:rPr>
        <w:t xml:space="preserve">Θα πούμε, απαντώντας, βέβαια, και στους Βουλευτές της Χρυσής Αυγής, ότι ο </w:t>
      </w:r>
      <w:proofErr w:type="spellStart"/>
      <w:r>
        <w:rPr>
          <w:rFonts w:eastAsia="Times New Roman"/>
          <w:szCs w:val="24"/>
        </w:rPr>
        <w:t>Τραμπ</w:t>
      </w:r>
      <w:proofErr w:type="spellEnd"/>
      <w:r>
        <w:rPr>
          <w:rFonts w:eastAsia="Times New Roman"/>
          <w:szCs w:val="24"/>
        </w:rPr>
        <w:t xml:space="preserve"> δεν είναι το φτωχαδάκι, η φτωχολογιά που σήκωσε κεφάλι κατά του κατεστημένου. Μα, θα τρελαθούμε τώρα; Ο </w:t>
      </w:r>
      <w:proofErr w:type="spellStart"/>
      <w:r>
        <w:rPr>
          <w:rFonts w:eastAsia="Times New Roman"/>
          <w:szCs w:val="24"/>
        </w:rPr>
        <w:lastRenderedPageBreak/>
        <w:t>Τραμπ</w:t>
      </w:r>
      <w:proofErr w:type="spellEnd"/>
      <w:r>
        <w:rPr>
          <w:rFonts w:eastAsia="Times New Roman"/>
          <w:szCs w:val="24"/>
        </w:rPr>
        <w:t xml:space="preserve">; Ο δισεκατομμυριούχος, που επί δεκαετίες υπερηφανεύεται ότι </w:t>
      </w:r>
      <w:proofErr w:type="spellStart"/>
      <w:r>
        <w:rPr>
          <w:rFonts w:eastAsia="Times New Roman"/>
          <w:szCs w:val="24"/>
        </w:rPr>
        <w:t>φοροαποφεύγει</w:t>
      </w:r>
      <w:proofErr w:type="spellEnd"/>
      <w:r>
        <w:rPr>
          <w:rFonts w:eastAsia="Times New Roman"/>
          <w:szCs w:val="24"/>
        </w:rPr>
        <w:t xml:space="preserve"> στην πατρίδα του και δεν έχει πληρώσει ούτε ένα δολάριο φόρου; Ο Ντόναλτ; Ο </w:t>
      </w:r>
      <w:proofErr w:type="spellStart"/>
      <w:r>
        <w:rPr>
          <w:rFonts w:eastAsia="Times New Roman"/>
          <w:szCs w:val="24"/>
        </w:rPr>
        <w:t>Μίστερ</w:t>
      </w:r>
      <w:proofErr w:type="spellEnd"/>
      <w:r>
        <w:rPr>
          <w:rFonts w:eastAsia="Times New Roman"/>
          <w:szCs w:val="24"/>
        </w:rPr>
        <w:t xml:space="preserve"> Καλλιστεία </w:t>
      </w:r>
      <w:r>
        <w:rPr>
          <w:rFonts w:eastAsia="Times New Roman"/>
          <w:szCs w:val="24"/>
          <w:lang w:val="en-US"/>
        </w:rPr>
        <w:t>Universe</w:t>
      </w:r>
      <w:r>
        <w:rPr>
          <w:rFonts w:eastAsia="Times New Roman"/>
          <w:szCs w:val="24"/>
        </w:rPr>
        <w:t>; Είναι αστεία πράγματα αυτά.</w:t>
      </w:r>
    </w:p>
    <w:p w14:paraId="74FBBDC4" w14:textId="77777777" w:rsidR="006F199B" w:rsidRDefault="00DA4066">
      <w:pPr>
        <w:spacing w:line="600" w:lineRule="auto"/>
        <w:ind w:firstLine="720"/>
        <w:jc w:val="both"/>
        <w:rPr>
          <w:rFonts w:eastAsia="Times New Roman"/>
          <w:szCs w:val="24"/>
        </w:rPr>
      </w:pPr>
      <w:r>
        <w:rPr>
          <w:rFonts w:eastAsia="Times New Roman"/>
          <w:szCs w:val="24"/>
        </w:rPr>
        <w:t xml:space="preserve">Πιο συστημικός από τον </w:t>
      </w:r>
      <w:proofErr w:type="spellStart"/>
      <w:r>
        <w:rPr>
          <w:rFonts w:eastAsia="Times New Roman"/>
          <w:szCs w:val="24"/>
        </w:rPr>
        <w:t>Τραμπ</w:t>
      </w:r>
      <w:proofErr w:type="spellEnd"/>
      <w:r>
        <w:rPr>
          <w:rFonts w:eastAsia="Times New Roman"/>
          <w:szCs w:val="24"/>
        </w:rPr>
        <w:t xml:space="preserve"> είναι δύσκολο να βρεθεί. Το ότι ξέρει τα </w:t>
      </w:r>
      <w:proofErr w:type="spellStart"/>
      <w:r>
        <w:rPr>
          <w:rFonts w:eastAsia="Times New Roman"/>
          <w:szCs w:val="24"/>
        </w:rPr>
        <w:t>μίντια</w:t>
      </w:r>
      <w:proofErr w:type="spellEnd"/>
      <w:r>
        <w:rPr>
          <w:rFonts w:eastAsia="Times New Roman"/>
          <w:szCs w:val="24"/>
        </w:rPr>
        <w:t xml:space="preserve"> και τα έπαιξε όπως τα έπαιξε σημαίνει, επίσης, ότι δεν είναι τόσο </w:t>
      </w:r>
      <w:proofErr w:type="spellStart"/>
      <w:r>
        <w:rPr>
          <w:rFonts w:eastAsia="Times New Roman"/>
          <w:szCs w:val="24"/>
        </w:rPr>
        <w:t>αγαθοβιόλης</w:t>
      </w:r>
      <w:proofErr w:type="spellEnd"/>
      <w:r>
        <w:rPr>
          <w:rFonts w:eastAsia="Times New Roman"/>
          <w:szCs w:val="24"/>
        </w:rPr>
        <w:t xml:space="preserve"> ή μονοκόμματος, όπως τον περιμέναμε.</w:t>
      </w:r>
    </w:p>
    <w:p w14:paraId="74FBBDC5" w14:textId="77777777" w:rsidR="006F199B" w:rsidRDefault="00DA4066">
      <w:pPr>
        <w:spacing w:line="600" w:lineRule="auto"/>
        <w:ind w:firstLine="720"/>
        <w:jc w:val="both"/>
        <w:rPr>
          <w:rFonts w:eastAsia="Times New Roman"/>
          <w:szCs w:val="24"/>
        </w:rPr>
      </w:pPr>
      <w:r>
        <w:rPr>
          <w:rFonts w:eastAsia="Times New Roman"/>
          <w:szCs w:val="24"/>
        </w:rPr>
        <w:t xml:space="preserve">Είδατε ότι χαιρέτησαν την εκλογή του αμέσως ποιοι; Η κ. </w:t>
      </w:r>
      <w:proofErr w:type="spellStart"/>
      <w:r>
        <w:rPr>
          <w:rFonts w:eastAsia="Times New Roman"/>
          <w:szCs w:val="24"/>
        </w:rPr>
        <w:t>Λεπέν</w:t>
      </w:r>
      <w:proofErr w:type="spellEnd"/>
      <w:r>
        <w:rPr>
          <w:rFonts w:eastAsia="Times New Roman"/>
          <w:szCs w:val="24"/>
        </w:rPr>
        <w:t xml:space="preserve">, ο κ. </w:t>
      </w:r>
      <w:proofErr w:type="spellStart"/>
      <w:r>
        <w:rPr>
          <w:rFonts w:eastAsia="Times New Roman"/>
          <w:szCs w:val="24"/>
        </w:rPr>
        <w:t>Φάρατζ</w:t>
      </w:r>
      <w:proofErr w:type="spellEnd"/>
      <w:r>
        <w:rPr>
          <w:rFonts w:eastAsia="Times New Roman"/>
          <w:szCs w:val="24"/>
        </w:rPr>
        <w:t xml:space="preserve">, ο κ. </w:t>
      </w:r>
      <w:proofErr w:type="spellStart"/>
      <w:r>
        <w:rPr>
          <w:rFonts w:eastAsia="Times New Roman"/>
          <w:szCs w:val="24"/>
        </w:rPr>
        <w:t>Μιχαλολιάκος,ο</w:t>
      </w:r>
      <w:proofErr w:type="spellEnd"/>
      <w:r>
        <w:rPr>
          <w:rFonts w:eastAsia="Times New Roman"/>
          <w:szCs w:val="24"/>
        </w:rPr>
        <w:t xml:space="preserve"> κ. Καμμένος, ο συγκυβερνήτης σας, αμέσως ήταν οι πρώτοι που χάρηκαν. Όλοι αυτοί, λοιπόν, οι ακραίοι κύκλοι δρουν σε βάρος της χώρας μας με το να προπαγανδίζουν και να ζητούν το </w:t>
      </w:r>
      <w:proofErr w:type="spellStart"/>
      <w:r>
        <w:rPr>
          <w:rFonts w:eastAsia="Times New Roman"/>
          <w:szCs w:val="24"/>
          <w:lang w:val="en-US"/>
        </w:rPr>
        <w:t>Grexit</w:t>
      </w:r>
      <w:proofErr w:type="spellEnd"/>
      <w:r>
        <w:rPr>
          <w:rFonts w:eastAsia="Times New Roman"/>
          <w:szCs w:val="24"/>
        </w:rPr>
        <w:t xml:space="preserve">. Οι πρώτοι που πανηγύριζαν για το ενδεχόμενο </w:t>
      </w:r>
      <w:proofErr w:type="spellStart"/>
      <w:r>
        <w:rPr>
          <w:rFonts w:eastAsia="Times New Roman"/>
          <w:szCs w:val="24"/>
          <w:lang w:val="en-US"/>
        </w:rPr>
        <w:t>Grexit</w:t>
      </w:r>
      <w:proofErr w:type="spellEnd"/>
      <w:r>
        <w:rPr>
          <w:rFonts w:eastAsia="Times New Roman"/>
          <w:szCs w:val="24"/>
        </w:rPr>
        <w:t xml:space="preserve"> ήταν η κ. </w:t>
      </w:r>
      <w:proofErr w:type="spellStart"/>
      <w:r>
        <w:rPr>
          <w:rFonts w:eastAsia="Times New Roman"/>
          <w:szCs w:val="24"/>
        </w:rPr>
        <w:t>Λεπέν</w:t>
      </w:r>
      <w:proofErr w:type="spellEnd"/>
      <w:r>
        <w:rPr>
          <w:rFonts w:eastAsia="Times New Roman"/>
          <w:szCs w:val="24"/>
        </w:rPr>
        <w:t xml:space="preserve"> και ο κ. </w:t>
      </w:r>
      <w:proofErr w:type="spellStart"/>
      <w:r>
        <w:rPr>
          <w:rFonts w:eastAsia="Times New Roman"/>
          <w:szCs w:val="24"/>
        </w:rPr>
        <w:t>Φάρατζ</w:t>
      </w:r>
      <w:proofErr w:type="spellEnd"/>
      <w:r>
        <w:rPr>
          <w:rFonts w:eastAsia="Times New Roman"/>
          <w:szCs w:val="24"/>
        </w:rPr>
        <w:t xml:space="preserve">. </w:t>
      </w:r>
    </w:p>
    <w:p w14:paraId="74FBBDC6" w14:textId="77777777" w:rsidR="006F199B" w:rsidRDefault="00DA4066">
      <w:pPr>
        <w:spacing w:line="600" w:lineRule="auto"/>
        <w:ind w:firstLine="720"/>
        <w:jc w:val="both"/>
        <w:rPr>
          <w:rFonts w:eastAsia="Times New Roman"/>
          <w:szCs w:val="24"/>
        </w:rPr>
      </w:pPr>
      <w:r>
        <w:rPr>
          <w:rFonts w:eastAsia="Times New Roman"/>
          <w:szCs w:val="24"/>
        </w:rPr>
        <w:t xml:space="preserve">Η χώρα, λοιπόν, παραμένει ο πιο αδύναμος κρίκος, διότι είναι η μοναδική χώρα της Ευρωζώνης που έχει μνημόνιο, δυστυχώς, και πολύ φοβάμαι ότι το αμερικανικό ιππικό δεν θα έλθει να μας σώσει για το </w:t>
      </w:r>
      <w:r>
        <w:rPr>
          <w:rFonts w:eastAsia="Times New Roman"/>
          <w:szCs w:val="24"/>
        </w:rPr>
        <w:lastRenderedPageBreak/>
        <w:t xml:space="preserve">χρέος τελικά, αλλά η επικράτηση </w:t>
      </w:r>
      <w:proofErr w:type="spellStart"/>
      <w:r>
        <w:rPr>
          <w:rFonts w:eastAsia="Times New Roman"/>
          <w:szCs w:val="24"/>
        </w:rPr>
        <w:t>Τραμπ</w:t>
      </w:r>
      <w:proofErr w:type="spellEnd"/>
      <w:r>
        <w:rPr>
          <w:rFonts w:eastAsia="Times New Roman"/>
          <w:szCs w:val="24"/>
        </w:rPr>
        <w:t xml:space="preserve"> ανοίγει την πόρτα στις λαϊκίστικες ακροδεξιές δυνάμεις στην Ευρώπη να μας χορέψουν στο ταψί.</w:t>
      </w:r>
    </w:p>
    <w:p w14:paraId="74FBBDC7" w14:textId="77777777" w:rsidR="006F199B" w:rsidRDefault="00DA4066">
      <w:pPr>
        <w:spacing w:line="600" w:lineRule="auto"/>
        <w:ind w:firstLine="720"/>
        <w:jc w:val="both"/>
        <w:rPr>
          <w:rFonts w:eastAsia="Times New Roman"/>
          <w:szCs w:val="24"/>
        </w:rPr>
      </w:pPr>
      <w:r>
        <w:rPr>
          <w:rFonts w:eastAsia="Times New Roman"/>
          <w:szCs w:val="24"/>
        </w:rPr>
        <w:t xml:space="preserve">Έρχομαι τώρα στο θέμα των τροπολογιών και της νομοθέτησης. Είναι πραγματικά εντυπωσιακό να ακούς την Κοινοβουλευτική Εκπρόσωπο της κυβερνώσας παράταξης να λέει: «Ναι, κάνουμε κακή νομοθέτηση, αλλά τα ίδια έκαναν και οι προηγούμενοι». </w:t>
      </w:r>
    </w:p>
    <w:p w14:paraId="74FBBDC8" w14:textId="77777777" w:rsidR="006F199B" w:rsidRDefault="00DA4066">
      <w:pPr>
        <w:spacing w:line="600" w:lineRule="auto"/>
        <w:ind w:firstLine="720"/>
        <w:jc w:val="both"/>
        <w:rPr>
          <w:rFonts w:eastAsia="Times New Roman"/>
          <w:szCs w:val="24"/>
        </w:rPr>
      </w:pPr>
      <w:r>
        <w:rPr>
          <w:rFonts w:eastAsia="Times New Roman"/>
          <w:szCs w:val="24"/>
        </w:rPr>
        <w:t>Θα πρότεινα στην αγαπητή συνάδελφο να μην επιστρέφει στις παραμονές του Δεκαπενταύγουστου. Είπε ότι παραμονές Δεκαπενταύγουστου του 2014 έφερε η τότε Κυβέρνηση ένα δασικό νομοσχέδιο με εκατό τροπολογίες. Εγώ θα πω, λοιπόν, ότι παραμονές Δεκαπενταύγουστου του 2015 η Κυβέρνηση ΣΥΡΙΖΑ-ΑΝΕΛ μας έφερε το μνημόνιο, το μνημόνιο Τσίπρα-Καμμένου, το οποίο ήλθε με διαδικασίες «ψεκάστε, σκουπίστε , τελειώσατε» σε μία συνεδρίαση, με μία ψήφο. Περιμέναμε ένα νομοσχέδιο, ένα άρθρο για το σκίσιμο του μνημονίου και έγινε ακριβώς το αντίθετο.</w:t>
      </w:r>
    </w:p>
    <w:p w14:paraId="74FBBDC9" w14:textId="77777777" w:rsidR="006F199B" w:rsidRDefault="00DA4066">
      <w:pPr>
        <w:spacing w:line="600" w:lineRule="auto"/>
        <w:ind w:firstLine="720"/>
        <w:jc w:val="both"/>
        <w:rPr>
          <w:rFonts w:eastAsia="Times New Roman"/>
          <w:szCs w:val="24"/>
        </w:rPr>
      </w:pPr>
      <w:r>
        <w:rPr>
          <w:rFonts w:eastAsia="Times New Roman"/>
          <w:szCs w:val="24"/>
        </w:rPr>
        <w:lastRenderedPageBreak/>
        <w:t>Άρα το να επικαλείστε πόσο κακοί νομοθέτες ήταν οι προηγούμενοι, δεν σας κάνει εσάς καλύτερους. Είναι σαν τη μείωση των συντάξεων, που λέτε ότι «οι προηγούμενοι μείωσαν δώδεκα φορές τις συντάξεις, εμείς μόνο μία, τη δέκατη τρίτη». Με αυτόν τον τρόπο, δηλαδή, αποδέχεστε τις προηγούμενες δώδεκα μειώσεις συντάξεων και λέτε ότι δεν μας έφτασαν, θέλουμε κι άλλη μία. Γι’ αυτό, λοιπόν, θα έλεγα να είμαστε πιο προσεκτικοί όταν χειριζόμαστε τέτοια θέματα.</w:t>
      </w:r>
    </w:p>
    <w:p w14:paraId="74FBBDCA" w14:textId="77777777" w:rsidR="006F199B" w:rsidRDefault="00DA4066">
      <w:pPr>
        <w:spacing w:line="600" w:lineRule="auto"/>
        <w:ind w:firstLine="720"/>
        <w:jc w:val="both"/>
        <w:rPr>
          <w:rFonts w:eastAsia="Times New Roman"/>
          <w:szCs w:val="24"/>
        </w:rPr>
      </w:pPr>
      <w:r>
        <w:rPr>
          <w:rFonts w:eastAsia="Times New Roman"/>
          <w:szCs w:val="24"/>
        </w:rPr>
        <w:t>Έρχομαι στις τροπολογίες, λοιπόν, και στέκομαι στους αγαπητούς Υπουργούς.</w:t>
      </w:r>
    </w:p>
    <w:p w14:paraId="74FBBDCB" w14:textId="77777777" w:rsidR="006F199B" w:rsidRDefault="00DA4066">
      <w:pPr>
        <w:spacing w:line="600" w:lineRule="auto"/>
        <w:ind w:firstLine="720"/>
        <w:jc w:val="both"/>
        <w:rPr>
          <w:rFonts w:eastAsia="Times New Roman"/>
          <w:szCs w:val="24"/>
        </w:rPr>
      </w:pPr>
      <w:r>
        <w:rPr>
          <w:rFonts w:eastAsia="Times New Roman"/>
          <w:szCs w:val="24"/>
        </w:rPr>
        <w:t xml:space="preserve">Κύριοι Υπουργοί, μας είπατε κάποια πράγματα σοβαρά, ότι «ναι, υπάρχουν επείγουσες ανάγκες, τρέχουν οι προθεσμίες». </w:t>
      </w:r>
    </w:p>
    <w:p w14:paraId="74FBBDCC" w14:textId="77777777" w:rsidR="006F199B" w:rsidRDefault="00DA4066">
      <w:pPr>
        <w:spacing w:line="600" w:lineRule="auto"/>
        <w:ind w:firstLine="720"/>
        <w:jc w:val="both"/>
        <w:rPr>
          <w:rFonts w:eastAsia="Times New Roman"/>
          <w:szCs w:val="24"/>
        </w:rPr>
      </w:pPr>
      <w:r>
        <w:rPr>
          <w:rFonts w:eastAsia="Times New Roman"/>
          <w:szCs w:val="24"/>
        </w:rPr>
        <w:t xml:space="preserve">Εδώ έχω να σας πω το εξής: Πρώτον, πού είστε εσείς δύο χρόνια τώρα να χτυπήσετε το τέρας του δημοσίου, τη γραφειοκρατία που μας περιγράψατε, που οδηγεί τα νοσοκομεία σε μια δυσκολία να σβήσουν τις ληξιπρόθεσμες υποχρεώσεις και οφειλές; Πού βρισκόσαστε δύο χρόνια τώρα; Δεν νομοθετείτε; </w:t>
      </w:r>
      <w:r>
        <w:rPr>
          <w:rFonts w:eastAsia="Times New Roman"/>
          <w:szCs w:val="24"/>
        </w:rPr>
        <w:lastRenderedPageBreak/>
        <w:t>Δεν κυβερνάτε; Και μας φέρνετε μέσα από την κύρωση διεθνών συμφωνιών τροπολογίες ουσίας, στις οποίες οι διαδικασίες συζήτησης είναι περιορισμένες;</w:t>
      </w:r>
    </w:p>
    <w:p w14:paraId="74FBBDCD"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Δηλαδή όπως φαίνεται, το «μη επανδρωμένο αεροσκάφος» για το οποίο συζητάμε στις κυρώσεις των διεθνών συμφωνιών «επανδρώθηκε» με έναν γενικό διευθυντή του Ελληνικού Φεστιβάλ και τρεις συμβούλους του προέδρου του ΚΕΕΛΠΝΟ. Αυτά είναι επείγουσες ανάγκες του κράτους; </w:t>
      </w:r>
    </w:p>
    <w:p w14:paraId="74FBBDCE"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παράδειγμα, για το ΚΕΕΛΠΝΟ μάς λέτε –και θα σας πω επίσης και για τις κοινωνικές δομές- ότι πρέπει να πληρωθούν τις υπερωρίες τους οι άνθρωποι. Σε εμάς το λέτε; Βεβαίως, να τις πληρωθούν. Γιατί αυτό το μελόδραμα; Εσείς είστε υπεύθυνοι, εσείς κυβερνάτε, εσείς οφείλετε να λύσετε αυτά τα νομικά, γραφειοκρατικά εμπόδια, έτσι ώστε να μην ερχόμαστε κάθε φορά εδώ να δίνουμε παρατάσεις. </w:t>
      </w:r>
    </w:p>
    <w:p w14:paraId="74FBBDCF"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παράδειγμα, είναι η τέταρτη φορά –εάν περάσει η βουλευτική τροπολογία για τις κοινωνικές δομές- που δίνεται παράταση -και μάλιστα με αναδρομική ισχύ- στο ίδιο ζήτημα. Η τέταρτη φορά! </w:t>
      </w:r>
    </w:p>
    <w:p w14:paraId="74FBBDD0"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Θα σας ρωτήσω, λοιπόν, εγώ μέχρι πότε θα φθάσουμε με τις παρατάσεις; Πότε θα λυθεί το ζήτημα; Ναι, πρέπει να γίνουν γρήγορα -ή εν πάση </w:t>
      </w:r>
      <w:proofErr w:type="spellStart"/>
      <w:r>
        <w:rPr>
          <w:rFonts w:eastAsia="Times New Roman" w:cs="Times New Roman"/>
          <w:szCs w:val="24"/>
        </w:rPr>
        <w:t>περιπτώσει</w:t>
      </w:r>
      <w:proofErr w:type="spellEnd"/>
      <w:r>
        <w:rPr>
          <w:rFonts w:eastAsia="Times New Roman" w:cs="Times New Roman"/>
          <w:szCs w:val="24"/>
        </w:rPr>
        <w:t xml:space="preserve"> μέχρι τις 31-12-2016- οι προσλήψεις μέσω του ΕΣΠΑ 2014-2020 από τους δήμους. Ενημερώστε μας για αυτό. Πώς προχωρούν; Έχετε επικοινωνία μαζί τους; Για ποιον λόγο φθάσαμε στην τέταρτη παράταση; Μπορείτε να μας αποκλείσετε ότι δεν θα έχουμε πέμπτη παράταση;</w:t>
      </w:r>
    </w:p>
    <w:p w14:paraId="74FBBDD1"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να επανέλθω, επίσης, στην τροπολογία που αφορά το φεστιβάλ. Αυτή η τροπολογία έχει ενσωματωθεί σε δύο άρθρα, τα άρθρα 2 και 3 της τρίτης κύρωσης. Μας αναγκάζετε να ψηφίσουμε «παρών» σε αυτή την κύρωση, διότι εμείς διαφωνούμε με το περιεχόμενο αυτών των τροπολογιών για το Ελληνικό Φεστιβάλ και έτσι συμπαρασύρει η αρνητική είσοδος, κατά τη δική μας άποψη, αυτών των τροπολογιών στα άρθρα της κύρωσης και την υπόλοιπη κύρωση. </w:t>
      </w:r>
    </w:p>
    <w:p w14:paraId="74FBBDD2"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Άρα, κύριε Πρόεδρε, στην τρίτη κύρωση, στο τρίτο κείμενο ψηφίζουμε «παρών». Στα πρώτα δύο θα ψηφίσουμε «ναι». </w:t>
      </w:r>
    </w:p>
    <w:p w14:paraId="74FBBDD3"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επανέρχομαι στο γενικότερο και λέω ότι δεν μπορεί να γίνεται αυτό. Δεν μπορεί αυτή η κακή νομοθέτηση να επαναλαμβάνεται διαρκώς και διαρκώς. Σε κάθε κύρωση διεθνούς συμφωνίας στην οποία είμαστε παρόντες το Προεδρείο διαμαρτύρεται είτε έμμεσα είτε άμεσα, οι παριστάμενοι Υπουργοί, οι επισπεύδοντες Υπουργοί μάς λένε διαρκώς «είναι επείγουσες οι ανάγκες και δεν θα ξαναγίνει, δεν θα το ξανακάνουμε, γιατί έχετε δίκιο» και να που βρισκόμαστε μπροστά στο ίδιο φαινόμενο ξανά και ξανά. </w:t>
      </w:r>
    </w:p>
    <w:p w14:paraId="74FBBDD4"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ελπίζω –και θα ήταν ευχής έργο πραγματικά- όσον αφορά το ΚΕΕΛΠΝΟ να παίρνατε πίσω το σκέλος της τροπολογίας για τον διορισμό -κατά παρέκκλιση των γενικών και ειδικών διατάξεων- τριών θέσεων συμβούλων. Πόσο επείγουσα ανάγκη είναι αυτή και γιατί να μη γίνει με ανοιχτή διαδικασία; Γιατί να αποφασίσει ο πρόεδρος του ΚΕΕΛΠΝΟ με τα δικά του κριτήρια ποιους </w:t>
      </w:r>
      <w:r>
        <w:rPr>
          <w:rFonts w:eastAsia="Times New Roman" w:cs="Times New Roman"/>
          <w:szCs w:val="24"/>
        </w:rPr>
        <w:lastRenderedPageBreak/>
        <w:t xml:space="preserve">θα προσλάβει; Γιατί όχι ανοιχτές διαδικασίες στην ελληνική κοινωνία; Γιατί κάθε Έλληνας άνεργος ή εργαζόμενος να μην μπορεί να διεκδικήσει οποιαδήποτε θέση; </w:t>
      </w:r>
    </w:p>
    <w:p w14:paraId="74FBBDD5"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Για τον σύμβουλο που θέλουμε να πάρουμε; </w:t>
      </w:r>
    </w:p>
    <w:p w14:paraId="74FBBDD6"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για τον σύμβουλο που θέλετε να πάρετε, κύριε </w:t>
      </w:r>
      <w:proofErr w:type="spellStart"/>
      <w:r>
        <w:rPr>
          <w:rFonts w:eastAsia="Times New Roman" w:cs="Times New Roman"/>
          <w:szCs w:val="24"/>
        </w:rPr>
        <w:t>Μάρδα</w:t>
      </w:r>
      <w:proofErr w:type="spellEnd"/>
      <w:r>
        <w:rPr>
          <w:rFonts w:eastAsia="Times New Roman" w:cs="Times New Roman"/>
          <w:szCs w:val="24"/>
        </w:rPr>
        <w:t xml:space="preserve">, να τον πάρετε με ανοιχτές διαδικασίες. </w:t>
      </w:r>
    </w:p>
    <w:p w14:paraId="74FBBDD7"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Ούτε στην Αφρική δεν γίνεται αυτό…</w:t>
      </w:r>
    </w:p>
    <w:p w14:paraId="74FBBDD8" w14:textId="77777777" w:rsidR="006F199B" w:rsidRDefault="00DA40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είδα και στην Ελλάδα πώς τα κάνατε. </w:t>
      </w:r>
    </w:p>
    <w:p w14:paraId="74FBBDD9"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Παρακαλώ, μη διακόπτετε τον ομιλητή. </w:t>
      </w:r>
    </w:p>
    <w:p w14:paraId="74FBBDDA" w14:textId="77777777" w:rsidR="006F199B" w:rsidRDefault="00DA4066">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xml:space="preserve">, συνεχίστε. </w:t>
      </w:r>
    </w:p>
    <w:p w14:paraId="74FBBDDB"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ΓΕΩΡΓΙΟΣ ΑΜΥΡΑΣ: </w:t>
      </w:r>
      <w:r>
        <w:rPr>
          <w:rFonts w:eastAsia="Times New Roman"/>
          <w:szCs w:val="24"/>
        </w:rPr>
        <w:t xml:space="preserve">Οι διαδικασίες είναι ανοιχτές. Μην είστε φοβικοί και θεωρείτε ότι πρέπει να παίρνετε μόνο δικούς σας. Να πάρετε ανέργους της ελληνικής κοινωνίας με τα πτυχία που τα έχουν ένα σωρό σε ένα τσουβάλι να κάθονται και να δώσετε ένα στίγμα στην ελληνική κοινωνία ότι ναι, εμπιστεύεστε τους νέους μέσα από διαφανείς διαδικασίες. Αυτά έχω να πω. </w:t>
      </w:r>
    </w:p>
    <w:p w14:paraId="74FBBDDC" w14:textId="77777777" w:rsidR="006F199B" w:rsidRDefault="00DA4066">
      <w:pPr>
        <w:spacing w:line="600" w:lineRule="auto"/>
        <w:ind w:firstLine="720"/>
        <w:jc w:val="both"/>
        <w:rPr>
          <w:rFonts w:eastAsia="Times New Roman"/>
          <w:szCs w:val="24"/>
        </w:rPr>
      </w:pPr>
      <w:r>
        <w:rPr>
          <w:rFonts w:eastAsia="Times New Roman"/>
          <w:szCs w:val="24"/>
        </w:rPr>
        <w:t xml:space="preserve">Κύριε Πρόεδρε, εμείς ψηφίζουμε, λοιπόν, «παρών» στην κύρωση του τρίτου κειμένου και «ναι» στα πρώτα δύο. </w:t>
      </w:r>
    </w:p>
    <w:p w14:paraId="74FBBDDD" w14:textId="77777777" w:rsidR="006F199B" w:rsidRDefault="00DA4066">
      <w:pPr>
        <w:spacing w:line="600" w:lineRule="auto"/>
        <w:ind w:firstLine="720"/>
        <w:jc w:val="both"/>
        <w:rPr>
          <w:rFonts w:eastAsia="Times New Roman"/>
          <w:szCs w:val="24"/>
        </w:rPr>
      </w:pPr>
      <w:r>
        <w:rPr>
          <w:rFonts w:eastAsia="Times New Roman"/>
          <w:szCs w:val="24"/>
        </w:rPr>
        <w:t xml:space="preserve">Όσον αφορά τις υπόλοιπες τροπολογίες, σας λέμε ότι είναι σαν να μην υπάρχουν για εμάς, λέμε «παρών». Κακώς που τις φέρνετε με αυτόν τον τρόπο, γιατί κάποιες θα τις ψηφίζαμε. </w:t>
      </w:r>
    </w:p>
    <w:p w14:paraId="74FBBDDE" w14:textId="77777777" w:rsidR="006F199B" w:rsidRDefault="00DA4066">
      <w:pPr>
        <w:spacing w:line="600" w:lineRule="auto"/>
        <w:ind w:firstLine="720"/>
        <w:jc w:val="both"/>
        <w:rPr>
          <w:rFonts w:eastAsia="Times New Roman"/>
          <w:szCs w:val="24"/>
        </w:rPr>
      </w:pPr>
      <w:r>
        <w:rPr>
          <w:rFonts w:eastAsia="Times New Roman"/>
          <w:szCs w:val="24"/>
        </w:rPr>
        <w:t xml:space="preserve">Ευχαριστώ. </w:t>
      </w:r>
    </w:p>
    <w:p w14:paraId="74FBBDDF"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Αμυρά</w:t>
      </w:r>
      <w:proofErr w:type="spellEnd"/>
      <w:r>
        <w:rPr>
          <w:rFonts w:eastAsia="Times New Roman"/>
          <w:szCs w:val="24"/>
        </w:rPr>
        <w:t xml:space="preserve">. </w:t>
      </w:r>
    </w:p>
    <w:p w14:paraId="74FBBDE0" w14:textId="77777777" w:rsidR="006F199B" w:rsidRDefault="00DA4066">
      <w:pPr>
        <w:spacing w:line="600" w:lineRule="auto"/>
        <w:ind w:firstLine="720"/>
        <w:jc w:val="both"/>
        <w:rPr>
          <w:rFonts w:eastAsia="Times New Roman"/>
          <w:szCs w:val="24"/>
        </w:rPr>
      </w:pPr>
      <w:r>
        <w:rPr>
          <w:rFonts w:eastAsia="Times New Roman"/>
          <w:szCs w:val="24"/>
        </w:rPr>
        <w:t xml:space="preserve">Τον λόγο έχει ο ειδικός αγορητής των Ανεξαρτήτων Ελλήνων κ. </w:t>
      </w:r>
      <w:proofErr w:type="spellStart"/>
      <w:r>
        <w:rPr>
          <w:rFonts w:eastAsia="Times New Roman"/>
          <w:szCs w:val="24"/>
        </w:rPr>
        <w:t>Κατσίκης</w:t>
      </w:r>
      <w:proofErr w:type="spellEnd"/>
      <w:r>
        <w:rPr>
          <w:rFonts w:eastAsia="Times New Roman"/>
          <w:szCs w:val="24"/>
        </w:rPr>
        <w:t xml:space="preserve">. </w:t>
      </w:r>
    </w:p>
    <w:p w14:paraId="74FBBDE1"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ΚΩΝΣΤΑΝΤΙΝΟΣ ΚΑΤΣΙΚΗΣ: </w:t>
      </w:r>
      <w:r>
        <w:rPr>
          <w:rFonts w:eastAsia="Times New Roman"/>
          <w:szCs w:val="24"/>
        </w:rPr>
        <w:t xml:space="preserve">Κύριε Πρόεδρε, παραχωρώ τη θέση μου στον κ. Καρρά. </w:t>
      </w:r>
    </w:p>
    <w:p w14:paraId="74FBBDE2"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Δεν υπάρχει κανένα πρόβλημα, κανένα ζήτημα. </w:t>
      </w:r>
    </w:p>
    <w:p w14:paraId="74FBBDE3" w14:textId="77777777" w:rsidR="006F199B" w:rsidRDefault="00DA4066">
      <w:pPr>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της Ένωσης Κεντρώων κ. Καρράς. </w:t>
      </w:r>
    </w:p>
    <w:p w14:paraId="74FBBDE4" w14:textId="77777777" w:rsidR="006F199B" w:rsidRDefault="00DA4066">
      <w:pPr>
        <w:spacing w:line="600" w:lineRule="auto"/>
        <w:ind w:firstLine="720"/>
        <w:jc w:val="both"/>
        <w:rPr>
          <w:rFonts w:eastAsia="Times New Roman"/>
          <w:szCs w:val="24"/>
        </w:rPr>
      </w:pPr>
      <w:r>
        <w:rPr>
          <w:rFonts w:eastAsia="Times New Roman"/>
          <w:szCs w:val="24"/>
        </w:rPr>
        <w:t xml:space="preserve">Ορίστε, κύριε Καρρά, έχετε τον λόγο για πέντε λεπτά. </w:t>
      </w:r>
    </w:p>
    <w:p w14:paraId="74FBBDE5" w14:textId="77777777" w:rsidR="006F199B" w:rsidRDefault="00DA4066">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Να ευχαριστήσω τον κ. </w:t>
      </w:r>
      <w:proofErr w:type="spellStart"/>
      <w:r>
        <w:rPr>
          <w:rFonts w:eastAsia="Times New Roman"/>
          <w:szCs w:val="24"/>
        </w:rPr>
        <w:t>Κατσίκη</w:t>
      </w:r>
      <w:proofErr w:type="spellEnd"/>
      <w:r>
        <w:rPr>
          <w:rFonts w:eastAsia="Times New Roman"/>
          <w:szCs w:val="24"/>
        </w:rPr>
        <w:t xml:space="preserve"> για την ευγένεια που είχε. </w:t>
      </w:r>
    </w:p>
    <w:p w14:paraId="74FBBDE6" w14:textId="77777777" w:rsidR="006F199B" w:rsidRDefault="00DA4066">
      <w:pPr>
        <w:spacing w:line="600" w:lineRule="auto"/>
        <w:ind w:firstLine="720"/>
        <w:jc w:val="both"/>
        <w:rPr>
          <w:rFonts w:eastAsia="Times New Roman"/>
          <w:szCs w:val="24"/>
        </w:rPr>
      </w:pPr>
      <w:r>
        <w:rPr>
          <w:rFonts w:eastAsia="Times New Roman"/>
          <w:szCs w:val="24"/>
        </w:rPr>
        <w:t xml:space="preserve">Όμως, τίθενται πάρα πολλά ζητήματα, κύριε Πρόεδρε, σε σχέση με έναν ορυμαγδό τροπολογιών. Δεν θα αναφερθώ στα τετριμμένα ότι σε μία κύρωση διεθνούς σύμβασης δεν μπορεί να έρχονται τροπολογίες. Το έχει πει κατά κόρον τουλάχιστον η Αντιπολίτευση, αλλά είναι σε </w:t>
      </w:r>
      <w:proofErr w:type="spellStart"/>
      <w:r>
        <w:rPr>
          <w:rFonts w:eastAsia="Times New Roman"/>
          <w:szCs w:val="24"/>
        </w:rPr>
        <w:t>ώτα</w:t>
      </w:r>
      <w:proofErr w:type="spellEnd"/>
      <w:r>
        <w:rPr>
          <w:rFonts w:eastAsia="Times New Roman"/>
          <w:szCs w:val="24"/>
        </w:rPr>
        <w:t xml:space="preserve"> μη ακουόντων πλέον. </w:t>
      </w:r>
    </w:p>
    <w:p w14:paraId="74FBBDE7" w14:textId="77777777" w:rsidR="006F199B" w:rsidRDefault="00DA4066">
      <w:pPr>
        <w:spacing w:line="600" w:lineRule="auto"/>
        <w:ind w:firstLine="720"/>
        <w:jc w:val="both"/>
        <w:rPr>
          <w:rFonts w:eastAsia="Times New Roman"/>
          <w:szCs w:val="24"/>
        </w:rPr>
      </w:pPr>
      <w:r>
        <w:rPr>
          <w:rFonts w:eastAsia="Times New Roman"/>
          <w:szCs w:val="24"/>
        </w:rPr>
        <w:t xml:space="preserve">Θα σταθώ, όμως, στις τροπολογίες αυτές καθαυτές που με έχουν προβληματίσει. </w:t>
      </w:r>
    </w:p>
    <w:p w14:paraId="74FBBDE8" w14:textId="77777777" w:rsidR="006F199B" w:rsidRDefault="00DA4066">
      <w:pPr>
        <w:spacing w:line="600" w:lineRule="auto"/>
        <w:ind w:firstLine="720"/>
        <w:jc w:val="both"/>
        <w:rPr>
          <w:rFonts w:eastAsia="Times New Roman"/>
          <w:szCs w:val="24"/>
        </w:rPr>
      </w:pPr>
      <w:r>
        <w:rPr>
          <w:rFonts w:eastAsia="Times New Roman"/>
          <w:szCs w:val="24"/>
        </w:rPr>
        <w:lastRenderedPageBreak/>
        <w:t>Ας ξεκινήσουμε, λοιπόν, με τις δύο τροπολογίες του κ. Μπαλτά, ο οποίος θα πρέπει να θυμίσω ότι μέχρι πριν από λίγες ημέρες ήταν ο αρμόδιος Υπουργός Πολιτισμού. Και θα πρέπει να πω ότι μέχρι πριν από έναν χρόνο στην ίδια Αίθουσα είχε φέρει και άλλες διατάξεις για το Φεστιβάλ Αθηνών, όπου προβλεπόταν και διαδικασία ορισμού διευθυντή. Μάλιστα τότε ήμουν αντίθετος, γιατί το είχε βάλει με χρονική διάρκεια πέντε ετών. Και μάλιστα θυμάμαι –δυστυχώς, φαίνεται ότι έχω καλή μνήμη, κύριε Πρόεδρε- ότι μας είχε πει ότι επικειμένου του καλοκαιριού και του Φεστιβάλ Αθηνών πρέπει να διορίσουμε με πενταετή θητεία νέο διευθυντή. Δεν το κατάλαβα. Αφού επέκειτο το φεστιβάλ του 2016, εμείς θα φροντίζαμε για το 2020; Περίεργα πράγματα!</w:t>
      </w:r>
    </w:p>
    <w:p w14:paraId="74FBBDE9" w14:textId="77777777" w:rsidR="006F199B" w:rsidRDefault="00DA4066">
      <w:pPr>
        <w:spacing w:line="600" w:lineRule="auto"/>
        <w:ind w:firstLine="720"/>
        <w:jc w:val="both"/>
        <w:rPr>
          <w:rFonts w:eastAsia="Times New Roman"/>
          <w:szCs w:val="24"/>
        </w:rPr>
      </w:pPr>
      <w:r>
        <w:rPr>
          <w:rFonts w:eastAsia="Times New Roman"/>
          <w:szCs w:val="24"/>
        </w:rPr>
        <w:t xml:space="preserve">Σήμερα έρχεται ο κ. Μπαλτάς και μας φέρνει δύο τροπολογίες, οι οποίες ήταν της </w:t>
      </w:r>
      <w:proofErr w:type="spellStart"/>
      <w:r>
        <w:rPr>
          <w:rFonts w:eastAsia="Times New Roman"/>
          <w:szCs w:val="24"/>
        </w:rPr>
        <w:t>αρμοδιότητός</w:t>
      </w:r>
      <w:proofErr w:type="spellEnd"/>
      <w:r>
        <w:rPr>
          <w:rFonts w:eastAsia="Times New Roman"/>
          <w:szCs w:val="24"/>
        </w:rPr>
        <w:t xml:space="preserve"> του μέχρι την περασμένη εβδομάδα. Την προτεραία του ανασχηματισμού θα μπορούσε να τις έχει φέρει.</w:t>
      </w:r>
    </w:p>
    <w:p w14:paraId="74FBBDEA" w14:textId="77777777" w:rsidR="006F199B" w:rsidRDefault="00DA4066">
      <w:pPr>
        <w:spacing w:line="600" w:lineRule="auto"/>
        <w:ind w:firstLine="720"/>
        <w:jc w:val="both"/>
        <w:rPr>
          <w:rFonts w:eastAsia="Times New Roman"/>
          <w:szCs w:val="24"/>
        </w:rPr>
      </w:pPr>
      <w:r>
        <w:rPr>
          <w:rFonts w:eastAsia="Times New Roman"/>
          <w:szCs w:val="24"/>
        </w:rPr>
        <w:lastRenderedPageBreak/>
        <w:t xml:space="preserve">Τι μας λένε οι τροπολογίες αυτές; Ότι δεν έχει καταρτιστεί εσωτερικός κανονισμός από το 1997, που υπάρχει ο νόμος του Φεστιβάλ Αθηνών. Γι’ αυτό έχει ευθύνη και ο κ. Μπαλτάς στο διάστημα της θητείας του. Και κατόπιν αυτού ζητάει μέχρι τις 31 Δεκεμβρίου 2017 να συναφθούν συμβάσεις εργασίας ορισμένου χρόνου, γιατί δεν προλαβαίνει. </w:t>
      </w:r>
    </w:p>
    <w:p w14:paraId="74FBBDEB" w14:textId="77777777" w:rsidR="006F199B" w:rsidRDefault="00DA4066">
      <w:pPr>
        <w:spacing w:line="600" w:lineRule="auto"/>
        <w:ind w:firstLine="720"/>
        <w:jc w:val="both"/>
        <w:rPr>
          <w:rFonts w:eastAsia="Times New Roman"/>
          <w:szCs w:val="24"/>
        </w:rPr>
      </w:pPr>
      <w:r>
        <w:rPr>
          <w:rFonts w:eastAsia="Times New Roman"/>
          <w:szCs w:val="24"/>
        </w:rPr>
        <w:t xml:space="preserve">Παράλληλα, μας ζητάει να τροποποιήσουμε τις προηγούμενες εισηγήσεις του για να προσληφθεί νέος γενικός διευθυντής για τρία χρόνια. Είχαμε ψηφίσει και για καλλιτεχνικό διευθυντή. Είναι γνωστή η ταλαιπωρία. Δεν χρειάζεται να αναφερθώ. </w:t>
      </w:r>
    </w:p>
    <w:p w14:paraId="74FBBDEC" w14:textId="77777777" w:rsidR="006F199B" w:rsidRDefault="00DA4066">
      <w:pPr>
        <w:spacing w:line="600" w:lineRule="auto"/>
        <w:ind w:firstLine="720"/>
        <w:jc w:val="both"/>
        <w:rPr>
          <w:rFonts w:eastAsia="Times New Roman"/>
          <w:szCs w:val="24"/>
        </w:rPr>
      </w:pPr>
      <w:r>
        <w:rPr>
          <w:rFonts w:eastAsia="Times New Roman"/>
          <w:szCs w:val="24"/>
        </w:rPr>
        <w:t xml:space="preserve">Θέλω να κάνω μία ερώτηση και θα την κάνω ευθέως: Η Κυβέρνηση δέχεται τις δύο αυτές τροπολογίες. Τις δέχεται μία εβδομάδα μετά την ορκωμοσία νέου Υπουργού Πολιτισμού. </w:t>
      </w:r>
    </w:p>
    <w:p w14:paraId="74FBBDED" w14:textId="77777777" w:rsidR="006F199B" w:rsidRDefault="00DA4066">
      <w:pPr>
        <w:spacing w:line="600" w:lineRule="auto"/>
        <w:ind w:firstLine="720"/>
        <w:jc w:val="both"/>
        <w:rPr>
          <w:rFonts w:eastAsia="Times New Roman"/>
          <w:szCs w:val="24"/>
        </w:rPr>
      </w:pPr>
      <w:r>
        <w:rPr>
          <w:rFonts w:eastAsia="Times New Roman"/>
          <w:szCs w:val="24"/>
        </w:rPr>
        <w:t xml:space="preserve">Τι συμβαίνει, κύριε Πρόεδρε; Συμβαίνει, κύριε Πρόεδρε, ότι ίσως ακυρώνεται ο διορισμός του νέου Υπουργού Πολιτισμού; Εμμέσως δείχνεται μία αντίδραση ως προς τον διορισμό αυτόν; Ή η Κυβέρνηση </w:t>
      </w:r>
      <w:r>
        <w:rPr>
          <w:rFonts w:eastAsia="Times New Roman"/>
          <w:szCs w:val="24"/>
        </w:rPr>
        <w:lastRenderedPageBreak/>
        <w:t xml:space="preserve">τελικά δεν μπορεί να νομοθετήσει και αναγκάζεται να καταφεύγει στη βοήθεια βουλευτών, όπως συμβαίνει και με την τροπολογία της κ. </w:t>
      </w:r>
      <w:proofErr w:type="spellStart"/>
      <w:r>
        <w:rPr>
          <w:rFonts w:eastAsia="Times New Roman"/>
          <w:szCs w:val="24"/>
        </w:rPr>
        <w:t>Τζούφη</w:t>
      </w:r>
      <w:proofErr w:type="spellEnd"/>
      <w:r>
        <w:rPr>
          <w:rFonts w:eastAsia="Times New Roman"/>
          <w:szCs w:val="24"/>
        </w:rPr>
        <w:t xml:space="preserve">; Η τροπολογία αυτή, βέβαια, κατά το περιεχόμενό της προσωπικά εμένα δεν μπορεί να με βρει αντίθετο, διότι είναι ζητήματα για τη φτώχεια τα οποία τα γνωρίζουμε, τα έχουμε αντιμετωπίσει, τα έχουμε ακούσει, έχουμε δέκτες και παραπόνων και ενημέρωσης. Αυτό το ζήτημα, όμως, το οποίο θα έπρεπε να έχει ρυθμιστεί ήδη και περαιτέρω να δεσμεύει πόρους του ΕΣΠΑ για επόμενο διάστημα με προβληματίζει –σέβομαι την προσπάθεια της κ. </w:t>
      </w:r>
      <w:proofErr w:type="spellStart"/>
      <w:r>
        <w:rPr>
          <w:rFonts w:eastAsia="Times New Roman"/>
          <w:szCs w:val="24"/>
        </w:rPr>
        <w:t>Τζούφη</w:t>
      </w:r>
      <w:proofErr w:type="spellEnd"/>
      <w:r>
        <w:rPr>
          <w:rFonts w:eastAsia="Times New Roman"/>
          <w:szCs w:val="24"/>
        </w:rPr>
        <w:t xml:space="preserve"> και των συναδέλφων- γιατί έρχεται σαν τροπολογία βουλευτική. Γιατί δεν την φέρνει ο αρμόδιος Υπουργός, για να μπορέσουμε να έχουμε και διάλογο πάνω σε αυτό, κύριε Πρόεδρε;</w:t>
      </w:r>
    </w:p>
    <w:p w14:paraId="74FBBDEE" w14:textId="77777777" w:rsidR="006F199B" w:rsidRDefault="00DA4066">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sidRPr="00FC11FD">
        <w:rPr>
          <w:rFonts w:eastAsia="Times New Roman"/>
          <w:b/>
          <w:szCs w:val="24"/>
        </w:rPr>
        <w:t>ΑΝΑΣΤΑΣΙΟΣ ΚΟΥΡΑΚΗΣ</w:t>
      </w:r>
      <w:r>
        <w:rPr>
          <w:rFonts w:eastAsia="Times New Roman"/>
          <w:szCs w:val="24"/>
        </w:rPr>
        <w:t>)</w:t>
      </w:r>
    </w:p>
    <w:p w14:paraId="74FBBDEF" w14:textId="77777777" w:rsidR="006F199B" w:rsidRDefault="00DA4066">
      <w:pPr>
        <w:spacing w:line="600" w:lineRule="auto"/>
        <w:ind w:firstLine="720"/>
        <w:jc w:val="both"/>
        <w:rPr>
          <w:rFonts w:eastAsia="Times New Roman"/>
          <w:szCs w:val="24"/>
        </w:rPr>
      </w:pPr>
      <w:r>
        <w:rPr>
          <w:rFonts w:eastAsia="Times New Roman"/>
          <w:szCs w:val="24"/>
        </w:rPr>
        <w:lastRenderedPageBreak/>
        <w:t>Όσον αφορά την τροπολογία για τα θέματα υγείας δεν μπορώ να πω πολλά, γιατί θα πρέπει να αναλώσω τουλάχιστον μισή ώρα σε αυτό το σημείο, να ρωτάω γιατί δεν έχουν τακτοποιηθεί εκκρεμείς λογαριασμοί από το 2010, από το 2012. Το πρώτο άρθρο λέει «από την κατάθεση στη Βουλή του ν. 3867/2010 μέχρι 31-10-2016». Μας λέει, λοιπόν, ότι υπάρχουν εκκρεμότητες. Να αναζητήσω, λοιπόν, ευθύνες στους προηγούμενους; Να αναζητήσω ευθύνες στην παρούσα Κυβέρνηση; Δεν μπορώ να τοποθετηθώ, κύριε Πρόεδρε, σε τέτοια ασάφεια.</w:t>
      </w:r>
    </w:p>
    <w:p w14:paraId="74FBBDF0" w14:textId="77777777" w:rsidR="006F199B" w:rsidRDefault="00DA4066">
      <w:pPr>
        <w:spacing w:line="600" w:lineRule="auto"/>
        <w:ind w:firstLine="720"/>
        <w:jc w:val="both"/>
        <w:rPr>
          <w:rFonts w:eastAsia="Times New Roman"/>
          <w:szCs w:val="24"/>
        </w:rPr>
      </w:pPr>
      <w:r>
        <w:rPr>
          <w:rFonts w:eastAsia="Times New Roman"/>
          <w:szCs w:val="24"/>
        </w:rPr>
        <w:t xml:space="preserve">Να πω, όμως, και κάτι άλλο; Θα το πω. Δαπάνες, λέει η παράγραφος 3, η οποία μας ζητάνε να τροποποιηθεί, οι οποίες δεν έχουν εξοφληθεί λόγω ελλιπών δικαιολογητικών. Σημαίνει ότι δεν ήταν νόμιμες οι δαπάνες; Σημαίνει ότι δεν μπορούσαν να περάσουν τον προληπτικό ή τον κατασταλτικό έλεγχο του Ελεγκτικού Συνεδρίου; Βεβαίως η τροπολογία αυτή καθαυτή έχει και μία εκβιαστική χροιά για τον λόγο ότι μας αναγκάζει να την ψηφίσουμε, ενώ είμαστε κάθετα αντίθετοι, διότι δεν θέλουμε να διαταραχθεί </w:t>
      </w:r>
      <w:r>
        <w:rPr>
          <w:rFonts w:eastAsia="Times New Roman"/>
          <w:szCs w:val="24"/>
        </w:rPr>
        <w:lastRenderedPageBreak/>
        <w:t>η λειτουργία των νοσοκομείων και υπάρχει ευαισθησία στο θέμα της υγείας. Αυτή, λοιπόν, είναι η τοποθέτησή μας.</w:t>
      </w:r>
    </w:p>
    <w:p w14:paraId="74FBBDF1" w14:textId="77777777" w:rsidR="006F199B" w:rsidRDefault="00DA4066">
      <w:pPr>
        <w:spacing w:line="600" w:lineRule="auto"/>
        <w:ind w:firstLine="720"/>
        <w:jc w:val="both"/>
        <w:rPr>
          <w:rFonts w:eastAsia="Times New Roman" w:cs="Times New Roman"/>
          <w:szCs w:val="24"/>
        </w:rPr>
      </w:pPr>
      <w:r>
        <w:rPr>
          <w:rFonts w:eastAsia="Times New Roman"/>
          <w:szCs w:val="24"/>
        </w:rPr>
        <w:t xml:space="preserve">Όσον αφορά τα επόμενα ζητήματα, κύριε Πρόεδρε, τις δύο τροπολογίες του Υπουργείου Εθνικής Άμυνας, δεν θα μιλήσω. Συμφωνώ με την κ. Κανέλλη για το θέμα των επιδόσεων. Ενδεχομένως θα μπορούσε εδώ να αλλάξει. Αν έχει την καλοσύνη ο κ. Βίτσας, ας το προσέξει αυτό. Εκεί που καθιστάτε τον αμέσως προϊστάμενο δέκτη της επιδόσεως, για να μην έχετε τις </w:t>
      </w:r>
      <w:proofErr w:type="spellStart"/>
      <w:r>
        <w:rPr>
          <w:rFonts w:eastAsia="Times New Roman"/>
          <w:szCs w:val="24"/>
        </w:rPr>
        <w:t>ακυρότητες</w:t>
      </w:r>
      <w:proofErr w:type="spellEnd"/>
      <w:r>
        <w:rPr>
          <w:rFonts w:eastAsia="Times New Roman"/>
          <w:szCs w:val="24"/>
        </w:rPr>
        <w:t xml:space="preserve"> που λέει η κ. Κανέλλη, συμπληρώστε να μπορεί να γίνεται «παράλληλη επίδοση», ούτως ώστε να μένει ο διοικητής και ο </w:t>
      </w:r>
      <w:proofErr w:type="spellStart"/>
      <w:r>
        <w:rPr>
          <w:rFonts w:eastAsia="Times New Roman"/>
          <w:szCs w:val="24"/>
        </w:rPr>
        <w:t>φρούραρχος.</w:t>
      </w:r>
      <w:r>
        <w:rPr>
          <w:rFonts w:eastAsia="Times New Roman" w:cs="Times New Roman"/>
          <w:szCs w:val="24"/>
        </w:rPr>
        <w:t>Ξέρετε</w:t>
      </w:r>
      <w:proofErr w:type="spellEnd"/>
      <w:r>
        <w:rPr>
          <w:rFonts w:eastAsia="Times New Roman" w:cs="Times New Roman"/>
          <w:szCs w:val="24"/>
        </w:rPr>
        <w:t xml:space="preserve"> ότι τα στρατιωτικά δικαστήρια εφαρμόζουν αυστηρά τη δικονομία. Θα έχετε προβλήματα. </w:t>
      </w:r>
    </w:p>
    <w:p w14:paraId="74FBBDF2"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Εκείνο, βέβαια, που με βρίσκει αντίθετο είναι η τροποποίηση με νόμο του προεδρικού διατάγματος του οργανογράμματος των γενικών διευθύνσεων του Υπουργείου Εθνικής Άμυνας.</w:t>
      </w:r>
    </w:p>
    <w:p w14:paraId="74FBBDF3"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Ξέρετε γιατί το λέω, κύριε Πρόεδρε; Διαβάζω στην έκθεση των συνεπειών ότι υπάρχει επείγουσα ανάγκη να τακτοποιηθεί το θέμα. Μα, πιο εύκολη διαδικασία από την τροποποίηση ενός προεδρικού διατάγματος δεν υπάρχει. Στείλτε το στο Ε΄ Τμήμα του Συμβουλίου Επικρατείας, βάλτε μια επείγουσα ένδειξη και σε τρεις μέρες θα το έχετε πίσω. Γιατί υπάρχει λόγος να γίνει με κείμενο νόμου και όχι με κανονιστική πράξη αυτή η τροποποίηση;</w:t>
      </w:r>
    </w:p>
    <w:p w14:paraId="74FBBDF4"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Δεν το εξηγείτε, κύριε Υπουργέ. Δεν το εξηγείτε ούτε στην αιτιολογική έκθεση και στο δικό μου μυαλό μένουν πολλά ερωτηματικά για τον λόγο. Δεν έχω μομφή, ξεκαθαρίζω τη θέση μου, αλλά από την προϊστορία αυτών των γραμματειών, διευθύνσεων, εξοπλιστικών προγραμμάτων που έρχονται από το βαθύ παρελθόν κάποιοι άνθρωποι -δεν έχει σημασία- έχουν βρεθεί και βρίσκονται και στη φυλακή. Δεν τους δικαιολογώ. Καλά κάνει η δικαιοσύνη και τους τιμωρεί. Έτσι πρέπει, διότι καταχρώνται δημόσιο χρήμα, επιβαρύνουν τον ελληνικό λαό και είναι και ένας αντίχτυπος σήμερα των μνημονίων στα οποία βρισκόμαστε, είναι και ένας αντίχτυπος των εξοπλιστικών προγραμμάτων.</w:t>
      </w:r>
    </w:p>
    <w:p w14:paraId="74FBBDF5"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Γιατί, όμως, όλη αυτή η σπουδή, όταν έτσι δεν μας δίδετε τη δυνατότητα να συζητήσουμε στις επιτροπές ρυθμίσεις με τη μορφή προηγούμενα να έχουμε μια ενημέρωση της διαβούλευσης; Διότι, καλώς ή κακώς, γίνεται και μια διαβούλευση πριν κατατεθεί το νομοσχέδιο στη Βουλή.</w:t>
      </w:r>
    </w:p>
    <w:p w14:paraId="74FBBDF6" w14:textId="77777777" w:rsidR="006F199B" w:rsidRDefault="00DA4066">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4FBBDF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4FBBDF8" w14:textId="77777777" w:rsidR="006F199B" w:rsidRDefault="00DA4066">
      <w:pPr>
        <w:spacing w:line="600" w:lineRule="auto"/>
        <w:ind w:firstLine="720"/>
        <w:jc w:val="both"/>
        <w:rPr>
          <w:rFonts w:eastAsia="Times New Roman" w:cs="Times New Roman"/>
          <w:szCs w:val="24"/>
        </w:rPr>
      </w:pPr>
      <w:proofErr w:type="spellStart"/>
      <w:r>
        <w:rPr>
          <w:rFonts w:eastAsia="Times New Roman" w:cs="Times New Roman"/>
          <w:szCs w:val="24"/>
        </w:rPr>
        <w:t>Ερχόμεθα</w:t>
      </w:r>
      <w:proofErr w:type="spellEnd"/>
      <w:r>
        <w:rPr>
          <w:rFonts w:eastAsia="Times New Roman" w:cs="Times New Roman"/>
          <w:szCs w:val="24"/>
        </w:rPr>
        <w:t>, λοιπόν, σήμερα το απόγευμα, παίρνουμε ένα πακέτο από εκεί, λείπουν οι μισές, αναγκάζομαι να στείλω και τον επιμελητή της Βουλής να μου φέρει τις επόμενες και κάθομαι και σκέφτομαι: Τι επιδιώκει η Κυβέρνηση; Δεν θα έχω απάντηση, αλλά δυστυχώς θα μένουν στο μυαλό μου αρνητικές σκέψεις.</w:t>
      </w:r>
    </w:p>
    <w:p w14:paraId="74FBBDF9"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4FBBDFA" w14:textId="77777777" w:rsidR="006F199B" w:rsidRDefault="00DA4066">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Ευχαριστούμε πολύ τον Κοινοβουλευτικό Εκπρόσωπο κ. Καρρά.</w:t>
      </w:r>
    </w:p>
    <w:p w14:paraId="74FBBDFB"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Κατσίκης</w:t>
      </w:r>
      <w:proofErr w:type="spellEnd"/>
      <w:r>
        <w:rPr>
          <w:rFonts w:eastAsia="Times New Roman" w:cs="Times New Roman"/>
          <w:szCs w:val="24"/>
        </w:rPr>
        <w:t xml:space="preserve"> από τους Ανεξάρτητους Έλληνες έχει τον λόγο.</w:t>
      </w:r>
    </w:p>
    <w:p w14:paraId="74FBBDF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Ευχαριστώ, κύριε Πρόεδρε.</w:t>
      </w:r>
    </w:p>
    <w:p w14:paraId="74FBBDFD"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επιτρέψτε μου να επισημάνω ότι το δύσκολο και επίπονο κοινοβουλευτικό έργο προηγείται των αιτιάσεων οι οποίες εκφράζονται επί τη βάσει τυπολατριών, διότι όταν και εφόσον αυτό το ίδιο το νομοθετικό έργο εξυπηρετεί το δημόσιο συμφέρον, καλώς προηγείται και πρέπει να προηγείται.</w:t>
      </w:r>
    </w:p>
    <w:p w14:paraId="74FBBDFE"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Βέβαια, επειδή δεν ήμουν, δεν υπήρξα ποτέ και δεν θα γίνω τυπολάτρης, αφήνω τα πράγματα να μπορώ να τα βλέπω και να τα εστιάζω στην ουσία, δεν θα μπω, κύριε Πρόεδρε, στη λογική να εκφράσω </w:t>
      </w:r>
      <w:r>
        <w:rPr>
          <w:rFonts w:eastAsia="Times New Roman" w:cs="Times New Roman"/>
          <w:szCs w:val="24"/>
        </w:rPr>
        <w:lastRenderedPageBreak/>
        <w:t xml:space="preserve">άποψη για το ποιος είναι ο </w:t>
      </w:r>
      <w:proofErr w:type="spellStart"/>
      <w:r>
        <w:rPr>
          <w:rFonts w:eastAsia="Times New Roman" w:cs="Times New Roman"/>
          <w:szCs w:val="24"/>
        </w:rPr>
        <w:t>Τραμπ</w:t>
      </w:r>
      <w:proofErr w:type="spellEnd"/>
      <w:r>
        <w:rPr>
          <w:rFonts w:eastAsia="Times New Roman" w:cs="Times New Roman"/>
          <w:szCs w:val="24"/>
        </w:rPr>
        <w:t xml:space="preserve">, ποια θα είναι η πολιτική που θα ασκηθεί, επιτυγχάνοντας δύο πράγματα: Πρώτον, να μην ξεφύγω από τη διαδικασία του Κανονισμού της Βουλής, πέραν του ότι κάποιοι το έκαναν, αλλά κατακρίνουν αυτή καθαυτή τη διαδικασία των τροπολογιών και δεύτερον, διότι δεν θέλω να κάνω κακό στη χώρα μου, έστω και ως ο ελάχιστος, νέος Βουλευτής που υπηρετεί το Κοινοβούλιο, εκφράζοντας κριτική δημόσια για έναν άνθρωπο ο οποίος θα παίξει καθοριστικό ρόλο όχι μόνο για τη χώρα του, αλλά και για τις άλλες χώρες στο πλαίσιο άσκησης εξωτερικής πολιτικής, άμυνας και διπλωματίας. Ευχαριστώ για την ανοχή σας στον πρόλογο μου. </w:t>
      </w:r>
    </w:p>
    <w:p w14:paraId="74FBBDFF"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Έρχομαι στην ουσία των θεμάτων, για να πω ότι οι τροπολογίες 742 και 743 συζητήθηκαν στην αρμόδια Επιτροπή Άμυνας και Εξωτερικών Υποθέσεων, όπου ήμουν εισηγητής και εκφράσαμε την άποψή μας, αποδεχόμενοι αυτές ως προς το περιεχόμενό τους, αλλά και το εκπρόθεσμο με το οποίο υπεβλήθησαν, διότι πιστεύω ότι η χώρα παράγει και πρέπει να συνεχίσει να παράγει πολιτισμό και η </w:t>
      </w:r>
      <w:r>
        <w:rPr>
          <w:rFonts w:eastAsia="Times New Roman" w:cs="Times New Roman"/>
          <w:szCs w:val="24"/>
        </w:rPr>
        <w:lastRenderedPageBreak/>
        <w:t>εύρυθμη λειτουργία του Ελληνικού Φεστιβάλ θα πρέπει να συνεχίσει να είναι και εύρυθμη και απρόσκοπτη.</w:t>
      </w:r>
    </w:p>
    <w:p w14:paraId="74FBBE00"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745, θέλω να σημειώσω ότι οι δομές της φτώχειας, όπως και εγώ, υπηρετώντας παλαιότερα την αυτοδιοίκηση, βίωσα τον σημαντικό χαρακτήρα τους απέναντι στις τοπικές κοινωνίες -την αυτοδιοίκηση η οποία μπορούσε να κρίνει όχι μόνο εκ των γνώσεων που έχει για αυτούς που αποτελούν την τοπική κοινωνία, αλλά ιδιαίτερα και μέσα από εξονυχιστικό και ενδελεχή έλεγχο που γίνεται σε αυτούς τους ανθρώπους που λιμοκτονούν και το επόμενο βήμα είναι η αυτοκτονία- και τι σημαίνει να μπορείς να αποτρέπεις ανθρώπους κόντρα σε ανάλγητες κοινωνικές πολιτικές, τακτικές του παρελθόντος να ψάχνουν στους κάδους και στα απορρίμματα εκείνα τα οποία πιστεύουν ότι συντελούν στην επιβίωση τους.</w:t>
      </w:r>
    </w:p>
    <w:p w14:paraId="74FBBE01"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Βεβαίως, έχει και κατεπείγουσα μορφή. Δεν το συγχέω καθόλου με το αν θα έπρεπε ή όχι να τεθεί ως θέμα. Το υπερψηφίζουμε. Επισημαίνω ότι αυτές οι δομές της φτώχειας συνεχίζουν να έχουν εκείνες τις δαπάνες με αναλογική εφαρμογή των όρων και των κανόνων όπως και προηγουμένως. Δεν έχει αλλάξει κάτι.</w:t>
      </w:r>
    </w:p>
    <w:p w14:paraId="74FBBE02"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Σε ό,τι αφορά την τροπολογία με γενικό αριθμό 748, μιλάμε για την τροποποίηση του προεδρικού διατάγματος 73/2006. Εντάσσει τη Μονάδα Υποστήριξης του ΥΠΕΘΑ στη διοικητική δομή των γενικών διευθύνσεων του ΥΠΕΘΑ. Πιο συγκεκριμένα, η εισαγόμενη ρύθμιση κρίνεται αναγκαία προκειμένου να ενταχθεί η Μονάδα Υποστήριξης του ΥΠΕΘΑ στο διοικητικό κορμό της Διεύθυνσης Στρατιωτικής και Τεχνολογικής Υποστήριξης και να καθοριστεί η διοικητική της υπαγωγή και η διάρθρωσή της, ώστε να επιλυθούν ζητήματα υπηρεσιακών δυσλειτουργιών τα οποία σχετίζονται. </w:t>
      </w:r>
    </w:p>
    <w:p w14:paraId="74FBBE03"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Αυτή η εξέλιξη σημαίνει βελτίωση σ’ αυτόν τον τομέα του Υπουργείου Εθνικής Άμυνας. Επισημαίνω, βεβαίως, ότι δεν επιβαρύνει τον κρατικό προϋπολογισμό και τάσσομαι υπέρ της ψηφίσεώς της.</w:t>
      </w:r>
    </w:p>
    <w:p w14:paraId="74FBBE04"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με γενικό αριθμό 747 που αφορά την τροποποίηση διατάξεων του Στρατιωτικού Ποινικού Κώδικα, με τις διατάξεις αυτής της τροπολογίας αποκαθίστανται οργανικές, λειτουργικές δυσχέρειες που έχουν ανακύψει από τη μέχρι σήμερα εφαρμογή του Στρατιωτικού Ποινικού Κώδικα. Αξιοποιείται το έμψυχο δυναμικό του δικαστικού σώματος των Ενόπλων Δυνάμεων. Επίσης, δίδεται η δυνατότητα σε στρατοδίκες Α΄ να μετέχουν στη σύνθεση των στρατοδικείων και μ’ αυτόν τον τρόπο πιστεύουμε ότι εξασφαλίζεται η ορθολογικότερη αξιοποίηση των στρατιωτικών δικαστών Α΄ στην παραγωγή δικαιοδοτικού έργου.</w:t>
      </w:r>
    </w:p>
    <w:p w14:paraId="74FBBE05"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Επίσης από την προτεινόμενη ρύθμιση δεν επιβαρύνεται ο προϋπολογισμός της γενικής Κυβέρνησης.</w:t>
      </w:r>
    </w:p>
    <w:p w14:paraId="74FBBE06"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 το κουδούνι λήξεως του χρόνου ομιλίας του κυρίου Βουλευτή)</w:t>
      </w:r>
    </w:p>
    <w:p w14:paraId="74FBBE0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Θα χρειαστώ ένα λεπτό ακόμα, κύριε Πρόεδρε.</w:t>
      </w:r>
    </w:p>
    <w:p w14:paraId="74FBBE08"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με την τροπολογία με γενικό αριθμό 749, σε ό,τι αφορά το Υπουργείο Υγείας, νομίζω ότι είναι περιττό να πω κάτι διαφορετικό απ’ αυτό που είπε ο Υπουργός κ. </w:t>
      </w:r>
      <w:proofErr w:type="spellStart"/>
      <w:r>
        <w:rPr>
          <w:rFonts w:eastAsia="Times New Roman" w:cs="Times New Roman"/>
          <w:szCs w:val="24"/>
        </w:rPr>
        <w:t>Πολάκης</w:t>
      </w:r>
      <w:proofErr w:type="spellEnd"/>
      <w:r>
        <w:rPr>
          <w:rFonts w:eastAsia="Times New Roman" w:cs="Times New Roman"/>
          <w:szCs w:val="24"/>
        </w:rPr>
        <w:t xml:space="preserve"> στην εισήγησή του, την τόσο συγκροτημένη, ακριβή και μεστή περιεχομένου.</w:t>
      </w:r>
    </w:p>
    <w:p w14:paraId="74FBBE09"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Όμως, πραγματικά, για να λειτουργήσει το σύστημα υγείας, είναι απαραίτητες οι προσλήψεις, οι οποίες ήδη έχουν αναγγελθεί. Και επειδή, οι προσλήψεις δεν είναι κάτι γενικό και αόριστο. Άρα τα συμβούλια προσλήψεων είναι η προϋπόθεση, το απαραίτητο. Μ’ αυτήν την τροπολογία, λοιπόν, αυτό πρέπει να γίνει και να επισπευσθεί.</w:t>
      </w:r>
    </w:p>
    <w:p w14:paraId="74FBBE0A"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Αναφερόμενος στο δεύτερο άρθρο της διάταξης, θα ήθελα να πω ότι τη νομιμοποίηση των δαπανών πραγματοποίησαν οι διοικήσεις των υγειονομικών περιφερειών και τα νοσοκομεία. Για την κάλυψη των </w:t>
      </w:r>
      <w:r>
        <w:rPr>
          <w:rFonts w:eastAsia="Times New Roman" w:cs="Times New Roman"/>
          <w:szCs w:val="24"/>
        </w:rPr>
        <w:lastRenderedPageBreak/>
        <w:t xml:space="preserve">αναγκών μέχρι 31-12-2016 είναι δυνατή η αποζημίωση μ’ αυτήν την τροπολογία των </w:t>
      </w:r>
      <w:proofErr w:type="spellStart"/>
      <w:r>
        <w:rPr>
          <w:rFonts w:eastAsia="Times New Roman" w:cs="Times New Roman"/>
          <w:szCs w:val="24"/>
        </w:rPr>
        <w:t>παρόχων</w:t>
      </w:r>
      <w:proofErr w:type="spellEnd"/>
      <w:r>
        <w:rPr>
          <w:rFonts w:eastAsia="Times New Roman" w:cs="Times New Roman"/>
          <w:szCs w:val="24"/>
        </w:rPr>
        <w:t xml:space="preserve"> για τις υπηρεσίες που προσέφεραν υπό την προϋπόθεση της ύπαρξης πιστώσεων, βεβαίως, να το προβλέπει ο προϋπολογισμός.</w:t>
      </w:r>
    </w:p>
    <w:p w14:paraId="74FBBE0B"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Τα άρθρα 4 και 5, της παρούσας τροπολογίας τα οποία είναι συναφή άρθρα, προβλέπουν την πληρωμή των υπαλλήλων. Είναι εργαζόμενοι στο ΚΕΕΛΠΝΟ –όμως και όπου αλλού και να ήταν- τη στιγμή που η πολιτεία, το κράτος, τους τα οφείλει, πρέπει να τους τα αποδώσει. </w:t>
      </w:r>
    </w:p>
    <w:p w14:paraId="74FBBE0C"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Επίσης, η διοίκηση του ίδιου φορέα πρέπει να στελεχωθεί, για να μπορεί όλος ο φορέας να έχει μία λειτουργία υπέρ του δημοσίου συμφέροντος.</w:t>
      </w:r>
    </w:p>
    <w:p w14:paraId="74FBBE0D"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Σας ευχαριστώ.</w:t>
      </w:r>
    </w:p>
    <w:p w14:paraId="74FBBE0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Κωνσταντίνο </w:t>
      </w:r>
      <w:proofErr w:type="spellStart"/>
      <w:r>
        <w:rPr>
          <w:rFonts w:eastAsia="Times New Roman" w:cs="Times New Roman"/>
          <w:szCs w:val="24"/>
        </w:rPr>
        <w:t>Κατσίκη</w:t>
      </w:r>
      <w:proofErr w:type="spellEnd"/>
      <w:r>
        <w:rPr>
          <w:rFonts w:eastAsia="Times New Roman" w:cs="Times New Roman"/>
          <w:szCs w:val="24"/>
        </w:rPr>
        <w:t>.</w:t>
      </w:r>
    </w:p>
    <w:p w14:paraId="74FBBE0F"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 xml:space="preserve">Ο Κοινοβουλευτικός Εκπρόσωπος της Νέας Δημοκρατίας κ. Ιωάννης </w:t>
      </w:r>
      <w:proofErr w:type="spellStart"/>
      <w:r>
        <w:rPr>
          <w:rFonts w:eastAsia="Times New Roman" w:cs="Times New Roman"/>
          <w:szCs w:val="24"/>
        </w:rPr>
        <w:t>Βρούτσης</w:t>
      </w:r>
      <w:proofErr w:type="spellEnd"/>
      <w:r>
        <w:rPr>
          <w:rFonts w:eastAsia="Times New Roman" w:cs="Times New Roman"/>
          <w:szCs w:val="24"/>
        </w:rPr>
        <w:t xml:space="preserve"> έχει τον λόγο για πέντε λεπτά.</w:t>
      </w:r>
    </w:p>
    <w:p w14:paraId="74FBBE1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κυρίες και κύριοι συνάδελφοι, θα έλεγα ότι είναι εντυπωσιακό πως εκ μέρους του ΣΥΡΙΖΑ και της Κοινοβουλευτικής του Εκπροσώπου πριν από λίγο έγινε η ωμή παραδοχή ότι η Κυβέρνηση νομοθετεί με κακό τρόπο. Αυτό είπε λίγο πριν και χρησιμοποίησε ως άλλοθι το παρελθόν. </w:t>
      </w:r>
    </w:p>
    <w:p w14:paraId="74FBBE11"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Κοιτάξτε, υπάρχει το εξής καινούργιο στη διαδικασία. Δεν μιλάμε πλέον για κακή νομοθέτηση. Έχετε προχωρήσει ένα σκαλοπάτι ακόμα παραπέρα. Μιλάμε για την κάκιστη νομοθέτηση και θα εξηγήσω τι εννοώ.</w:t>
      </w:r>
    </w:p>
    <w:p w14:paraId="74FBBE12" w14:textId="77777777" w:rsidR="006F199B" w:rsidRDefault="00DA4066">
      <w:pPr>
        <w:spacing w:line="600" w:lineRule="auto"/>
        <w:ind w:firstLine="720"/>
        <w:jc w:val="both"/>
        <w:rPr>
          <w:rFonts w:eastAsia="Times New Roman" w:cs="Times New Roman"/>
          <w:bCs/>
          <w:szCs w:val="24"/>
        </w:rPr>
      </w:pPr>
      <w:r>
        <w:rPr>
          <w:rFonts w:eastAsia="Times New Roman" w:cs="Times New Roman"/>
          <w:szCs w:val="24"/>
        </w:rPr>
        <w:t xml:space="preserve">Κακή νομοθέτηση ήταν μέχρι τώρα το περιβάλλον μέσα στο οποίο μαζί με το νομοσχέδιο -ακόμα και αν αυτό ήταν κυρώσεις, όπως σήμερα- φέρνατε </w:t>
      </w:r>
      <w:r>
        <w:rPr>
          <w:rFonts w:eastAsia="Times New Roman" w:cs="Times New Roman"/>
          <w:bCs/>
          <w:szCs w:val="24"/>
        </w:rPr>
        <w:t xml:space="preserve">τροπολογίες επί τροπολογιών. </w:t>
      </w:r>
    </w:p>
    <w:p w14:paraId="74FBBE13" w14:textId="77777777" w:rsidR="006F199B" w:rsidRDefault="00DA4066">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Κάκιστη νομοθέτηση είναι σε κάθε νομοσχέδιο να παρατηρείται το φαινόμενο της πελατειακής αντίληψης, να εμφανίζεται δηλαδή το φαινόμενο Βουλευτές να εισηγούνται σχεδόν ολόκληρα νομοσχέδια, τα οποία ουσιαστικά κλείνουν το μάτι, όπως είπα και στην πρώτη μου τοποθέτηση, σε συγκεκριμένες κατηγορίες πολιτών, πελατειακό σύστημα και επιπλέον, μέσα σε ένα τέτοιο δύσκολο δημοσιονομικό περιβάλλον να μην έρχεται το απαραίτητο στοιχείο που επιβάλλεται στην κοινοβουλευτική διαδικασία, η οικονομική τεκμηρίωση της Έκθεσης του Λογιστηρίου του Κράτους. </w:t>
      </w:r>
    </w:p>
    <w:p w14:paraId="74FBBE14" w14:textId="77777777" w:rsidR="006F199B" w:rsidRDefault="00DA4066">
      <w:pPr>
        <w:spacing w:line="600" w:lineRule="auto"/>
        <w:ind w:firstLine="720"/>
        <w:jc w:val="both"/>
        <w:rPr>
          <w:rFonts w:eastAsia="Times New Roman" w:cs="Times New Roman"/>
          <w:bCs/>
          <w:szCs w:val="24"/>
        </w:rPr>
      </w:pPr>
      <w:r>
        <w:rPr>
          <w:rFonts w:eastAsia="Times New Roman" w:cs="Times New Roman"/>
          <w:bCs/>
          <w:szCs w:val="24"/>
        </w:rPr>
        <w:t xml:space="preserve">Όλα αυτά τα κάνετε σε κάθε κοινοβουλευτική συνεδρίαση, σε κάθε νόμο, ό,τι και αν αφορά αυτό. Αυτό είναι κάκιστη νομοθέτηση. </w:t>
      </w:r>
    </w:p>
    <w:p w14:paraId="74FBBE15" w14:textId="77777777" w:rsidR="006F199B" w:rsidRDefault="00DA4066">
      <w:pPr>
        <w:spacing w:line="600" w:lineRule="auto"/>
        <w:ind w:firstLine="720"/>
        <w:jc w:val="both"/>
        <w:rPr>
          <w:rFonts w:eastAsia="Times New Roman" w:cs="Times New Roman"/>
          <w:bCs/>
          <w:szCs w:val="24"/>
        </w:rPr>
      </w:pPr>
      <w:r>
        <w:rPr>
          <w:rFonts w:eastAsia="Times New Roman" w:cs="Times New Roman"/>
          <w:bCs/>
          <w:szCs w:val="24"/>
        </w:rPr>
        <w:t xml:space="preserve">Και εξηγούμαι. Επειδή αναφέρθηκε ότι η Νέα Δημοκρατία καταγγέλλει, θυμίζω ότι η πολιτική συμπεριφορά του ΣΥΡΙΖΑ όλο το προηγούμενο διάστημα ήταν στη λογική του «όχι σε όλα». </w:t>
      </w:r>
    </w:p>
    <w:p w14:paraId="74FBBE16" w14:textId="77777777" w:rsidR="006F199B" w:rsidRDefault="00DA4066">
      <w:pPr>
        <w:spacing w:line="600" w:lineRule="auto"/>
        <w:ind w:firstLine="720"/>
        <w:jc w:val="both"/>
        <w:rPr>
          <w:rFonts w:eastAsia="Times New Roman" w:cs="Times New Roman"/>
          <w:bCs/>
          <w:szCs w:val="24"/>
        </w:rPr>
      </w:pPr>
      <w:r>
        <w:rPr>
          <w:rFonts w:eastAsia="Times New Roman" w:cs="Times New Roman"/>
          <w:bCs/>
          <w:szCs w:val="24"/>
        </w:rPr>
        <w:lastRenderedPageBreak/>
        <w:t>Εμείς σήμερα, ακόμα και σε αυτήν την κύρωση συμφωνούμε -στην επιτροπή συμφωνήσαμε-, αλλά αναγκαζόμαστε το τρίτο κομμάτι που αφορά την ενσωμάτωση δύο τροπολογιών -για τις οποίες θα τεκμηριώσω- που είναι για το Φεστιβάλ Αθηνών, να μην το ψηφίσουμε. Δεν τις ψηφίζουμε και δεν μπορούμε να τις ψηφίσουμε, αφού τις ενσωματώσατε. Σας λέμε ότι τρεις τροπολογίες τις ψηφίζουμε -οι δύο που αφορούν το Υπουργείο Άμυνας-, δείχνοντας την καλή μας πρόθεση, τη δική μας δημιουργική συμβολή στον κοινοβουλευτικό διάλογο, ακόμα ακόμα την πολύ κρίσιμη και σημαντική τροπολογία για τις δομές φτώχειας.</w:t>
      </w:r>
    </w:p>
    <w:p w14:paraId="74FBBE17" w14:textId="77777777" w:rsidR="006F199B" w:rsidRDefault="00DA4066">
      <w:pPr>
        <w:spacing w:line="600" w:lineRule="auto"/>
        <w:ind w:firstLine="720"/>
        <w:jc w:val="both"/>
        <w:rPr>
          <w:rFonts w:eastAsia="Times New Roman" w:cs="Times New Roman"/>
          <w:bCs/>
          <w:szCs w:val="24"/>
        </w:rPr>
      </w:pPr>
      <w:r>
        <w:rPr>
          <w:rFonts w:eastAsia="Times New Roman" w:cs="Times New Roman"/>
          <w:bCs/>
          <w:szCs w:val="24"/>
        </w:rPr>
        <w:t>Υπάρχει, όμως, ένα ερώτημα, κυρίες και κύριοι συνάδελφοι, που πρέπει να απαντηθεί από την κ. Φωτίου, η οποία λείπει.</w:t>
      </w:r>
    </w:p>
    <w:p w14:paraId="74FBBE18" w14:textId="77777777" w:rsidR="006F199B" w:rsidRDefault="00DA4066">
      <w:pPr>
        <w:spacing w:line="600" w:lineRule="auto"/>
        <w:ind w:firstLine="720"/>
        <w:jc w:val="both"/>
        <w:rPr>
          <w:rFonts w:eastAsia="Times New Roman" w:cs="Times New Roman"/>
          <w:bCs/>
          <w:szCs w:val="24"/>
        </w:rPr>
      </w:pPr>
      <w:r>
        <w:rPr>
          <w:rFonts w:eastAsia="Times New Roman" w:cs="Times New Roman"/>
          <w:bCs/>
          <w:szCs w:val="24"/>
        </w:rPr>
        <w:t xml:space="preserve">Κύριε Πρόεδρε, αυτές οι δομές φτώχειας όταν δημιουργήθηκαν έπαιξαν ένα σημαντικότατο ρόλο, καθοριστικό στην αντιμετώπιση των ευάλωτων κοινωνικών ομάδων. Στήριξαν ανθρώπους που δεν είχαν </w:t>
      </w:r>
      <w:r>
        <w:rPr>
          <w:rFonts w:eastAsia="Times New Roman" w:cs="Times New Roman"/>
          <w:bCs/>
          <w:szCs w:val="24"/>
        </w:rPr>
        <w:lastRenderedPageBreak/>
        <w:t xml:space="preserve">τίποτα πάνω τους. Και τους στήριξαν πραγματικά. Υπήρχαν οκτακόσια παιδιά με αυταπάρνηση που έδωσαν τον ίδιο τους τον εαυτό. </w:t>
      </w:r>
    </w:p>
    <w:p w14:paraId="74FBBE19" w14:textId="77777777" w:rsidR="006F199B" w:rsidRDefault="00DA4066">
      <w:pPr>
        <w:spacing w:line="600" w:lineRule="auto"/>
        <w:ind w:firstLine="720"/>
        <w:jc w:val="both"/>
        <w:rPr>
          <w:rFonts w:eastAsia="Times New Roman" w:cs="Times New Roman"/>
          <w:bCs/>
          <w:szCs w:val="24"/>
        </w:rPr>
      </w:pPr>
      <w:r>
        <w:rPr>
          <w:rFonts w:eastAsia="Times New Roman" w:cs="Times New Roman"/>
          <w:bCs/>
          <w:szCs w:val="24"/>
        </w:rPr>
        <w:t xml:space="preserve">Σήμερα αναγκάζεστε, κατόπιν των πιέσεων κυρίως της Νέας Δημοκρατίας, αλλά και της κοινωνικής δυσαρέσκειας και οργής που δημιουργήθηκε, να νομοθετήσετε το αυτονόητο, την παράταση. Όμως, πού να υπάρχει αυτό το ονομαζόμενο πολιτικό φιλότιμο! </w:t>
      </w:r>
    </w:p>
    <w:p w14:paraId="74FBBE1A" w14:textId="77777777" w:rsidR="006F199B" w:rsidRDefault="00DA4066">
      <w:pPr>
        <w:spacing w:line="600" w:lineRule="auto"/>
        <w:ind w:firstLine="720"/>
        <w:jc w:val="both"/>
        <w:rPr>
          <w:rFonts w:eastAsia="Times New Roman" w:cs="Times New Roman"/>
          <w:bCs/>
          <w:szCs w:val="24"/>
        </w:rPr>
      </w:pPr>
      <w:r>
        <w:rPr>
          <w:rFonts w:eastAsia="Times New Roman" w:cs="Times New Roman"/>
          <w:bCs/>
          <w:szCs w:val="24"/>
        </w:rPr>
        <w:t>Το λέω αυτό διότι η συγκεκριμένη τροπολογία έπρεπε να έρθει με εισήγηση Υπουργού και όχι με εισήγηση Βουλευτών. Αυτό δείχνει την κατεύθυνση της αντίληψης του Υπουργού για τους συγκεκριμένους οκτακόσιους ανθρώπους, που δούλευαν με αυταπάρνηση όλο αυτό το διάστημα. Τους αγνοεί και τους θεωρεί λίγο παρακάτω, έως πολύ παρακάτω. Και μάλιστα η κ. Φωτίου τους πολέμησε με λυσσαλέο τρόπο. Τους ταλαιπώρησε η κ. Φωτίου και η πολιτική ηγεσία του Υπουργείου Εργασίας.</w:t>
      </w:r>
    </w:p>
    <w:p w14:paraId="74FBBE1B" w14:textId="77777777" w:rsidR="006F199B" w:rsidRDefault="00DA4066">
      <w:pPr>
        <w:spacing w:line="600" w:lineRule="auto"/>
        <w:ind w:firstLine="720"/>
        <w:jc w:val="both"/>
        <w:rPr>
          <w:rFonts w:eastAsia="Times New Roman" w:cs="Times New Roman"/>
          <w:szCs w:val="24"/>
        </w:rPr>
      </w:pPr>
      <w:r>
        <w:rPr>
          <w:rFonts w:eastAsia="Times New Roman" w:cs="Times New Roman"/>
          <w:bCs/>
          <w:szCs w:val="24"/>
        </w:rPr>
        <w:lastRenderedPageBreak/>
        <w:t>Εμείς την υπερψηφίζουμε. Είναι αποκατάσταση δικαιοσύνης. Όμως, τα ερωτήματα είναι αμείλικτα και πρέπει να απαντηθούν.</w:t>
      </w:r>
    </w:p>
    <w:p w14:paraId="74FBBE1C"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Πάω, όμως, τώρα σε κάτι άλλο, κύριε Βίτσα. Με ελευθερία φέρνετε άσχετες διατάξεις. Εσείς ηγείστε, ως Κυβέρνηση, του Υπουργείου Άμυνας, αφού έφυγε πριν από λίγο ο Υπουργός Άμυνας, ο κ. Καμμένος. Θέλω να του μεταφέρετε τα εξής: Με την ευκαιρία που ενώπιον της Κυβέρνησης έχετε τον Κοινοβουλευτικό Εκπρόσωπο, όμως και Βουλευτή του νομού Κυκλάδων, διατυπώνω ένα ερώτημα προς εσάς και ζητώ να το μεταφέρετε στον κ. Καμμένο. </w:t>
      </w:r>
    </w:p>
    <w:p w14:paraId="74FBBE1D"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Δεν μου λέτε, κύριε Βίτσα, τον ονομαζόμενο και περίφημο «ΦΠΑ των νησιών», του οποίου τώρα έρχεται το τρίτο κύμα, το </w:t>
      </w:r>
      <w:proofErr w:type="spellStart"/>
      <w:r>
        <w:rPr>
          <w:rFonts w:eastAsia="Times New Roman" w:cs="Times New Roman"/>
          <w:szCs w:val="24"/>
        </w:rPr>
        <w:t>τσουνάμι</w:t>
      </w:r>
      <w:proofErr w:type="spellEnd"/>
      <w:r>
        <w:rPr>
          <w:rFonts w:eastAsia="Times New Roman" w:cs="Times New Roman"/>
          <w:szCs w:val="24"/>
        </w:rPr>
        <w:t xml:space="preserve"> εναντίον των νησιωτών στη Σίκινο, στη Φολέγανδρο, στη Θύρα, στην Ανάφη, στη Θηρασιά, στην Κύθνο, σε όλα αυτά τα νησάκια, που τα έχετε γυρίσει, κύριε </w:t>
      </w:r>
      <w:proofErr w:type="spellStart"/>
      <w:r>
        <w:rPr>
          <w:rFonts w:eastAsia="Times New Roman" w:cs="Times New Roman"/>
          <w:szCs w:val="24"/>
        </w:rPr>
        <w:t>Πολάκη</w:t>
      </w:r>
      <w:proofErr w:type="spellEnd"/>
      <w:r>
        <w:rPr>
          <w:rFonts w:eastAsia="Times New Roman" w:cs="Times New Roman"/>
          <w:szCs w:val="24"/>
        </w:rPr>
        <w:t xml:space="preserve">, το καλοκαίρι με το σκάφος, για τα οποία ο κ. Καμμένος είπε τις λέξεις «εγκληματικό» την επόμενη μέρα που </w:t>
      </w:r>
      <w:r>
        <w:rPr>
          <w:rFonts w:eastAsia="Times New Roman" w:cs="Times New Roman"/>
          <w:szCs w:val="24"/>
        </w:rPr>
        <w:lastRenderedPageBreak/>
        <w:t>το ψήφισε στη Βουλή και «αντισυνταγματικό», γιατί το συνεχίζει; Θα κάνετε το ίδιο και στη Σάμο και στη Χίο και στη Μυτιλήνη και στα νησιά του ανατολικού τόξου του Αιγαίου; Τώρα έρχεται, στις 31 Δεκεμβρίου.</w:t>
      </w:r>
    </w:p>
    <w:p w14:paraId="74FBBE1E"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Ο κ. Καμμένος, ο προϊστάμενός σας Υπουργός, έλεγε έξω από το Μαξίμου ότι θα παραιτηθεί για τον ΦΠΑ του Αιγαίου και των νησιωτών. Και σήμερα βλέπω να μην τοποθετείται καθόλου και να φεύγει από την Αίθουσα, όταν πρόκειται για τέτοιου είδους ζητήματα. </w:t>
      </w:r>
    </w:p>
    <w:p w14:paraId="74FBBE1F"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535D56">
        <w:rPr>
          <w:rFonts w:eastAsia="Times New Roman" w:cs="Times New Roman"/>
          <w:b/>
          <w:szCs w:val="24"/>
        </w:rPr>
        <w:t>ΑΝΑΣΤΑΣΙΑ ΧΡΙΣΤΟΔΟΥΛΟΠΟΥΛΟΥ</w:t>
      </w:r>
      <w:r>
        <w:rPr>
          <w:rFonts w:eastAsia="Times New Roman" w:cs="Times New Roman"/>
          <w:szCs w:val="24"/>
        </w:rPr>
        <w:t>)</w:t>
      </w:r>
    </w:p>
    <w:p w14:paraId="74FBBE20" w14:textId="77777777" w:rsidR="006F199B" w:rsidRDefault="00DA4066">
      <w:pPr>
        <w:spacing w:line="600" w:lineRule="auto"/>
        <w:ind w:firstLine="720"/>
        <w:jc w:val="both"/>
        <w:rPr>
          <w:rFonts w:eastAsia="Times New Roman" w:cs="Times New Roman"/>
          <w:bCs/>
          <w:szCs w:val="24"/>
        </w:rPr>
      </w:pPr>
      <w:r>
        <w:rPr>
          <w:rFonts w:eastAsia="Times New Roman" w:cs="Times New Roman"/>
          <w:szCs w:val="24"/>
        </w:rPr>
        <w:t xml:space="preserve">Πάω τώρα στο ζήτημα των υπολοίπων </w:t>
      </w:r>
      <w:r>
        <w:rPr>
          <w:rFonts w:eastAsia="Times New Roman" w:cs="Times New Roman"/>
          <w:bCs/>
          <w:szCs w:val="24"/>
        </w:rPr>
        <w:t xml:space="preserve">τροπολογιών. Φεστιβάλ Αθηνών. </w:t>
      </w:r>
    </w:p>
    <w:p w14:paraId="74FBBE21" w14:textId="77777777" w:rsidR="006F199B" w:rsidRDefault="00DA4066">
      <w:pPr>
        <w:spacing w:line="600" w:lineRule="auto"/>
        <w:ind w:firstLine="720"/>
        <w:jc w:val="both"/>
        <w:rPr>
          <w:rFonts w:eastAsia="Times New Roman" w:cs="Times New Roman"/>
          <w:bCs/>
          <w:szCs w:val="24"/>
        </w:rPr>
      </w:pPr>
      <w:r>
        <w:rPr>
          <w:rFonts w:eastAsia="Times New Roman" w:cs="Times New Roman"/>
          <w:bCs/>
          <w:szCs w:val="24"/>
        </w:rPr>
        <w:t xml:space="preserve">Κυρίες και κύριοι συνάδελφοι, είναι πολιτικό παράδοξο και είναι και πολιτική πρωτοτυπία, Υπουργός δύο μέρες πριν, και σήμερα απλός Βουλευτής να φέρνει τροπολογία, στην οποία να κάνει αυτό που δεν έκανε ως Υπουργός. Αυτό δεν έχει ιστορικό πολιτικό προηγούμενο. </w:t>
      </w:r>
    </w:p>
    <w:p w14:paraId="74FBBE22"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74FBBE23" w14:textId="77777777" w:rsidR="006F199B" w:rsidRDefault="00DA4066">
      <w:pPr>
        <w:spacing w:line="600" w:lineRule="auto"/>
        <w:ind w:firstLine="720"/>
        <w:jc w:val="both"/>
        <w:rPr>
          <w:rFonts w:eastAsia="Times New Roman" w:cs="Times New Roman"/>
          <w:bCs/>
          <w:szCs w:val="24"/>
        </w:rPr>
      </w:pPr>
      <w:r>
        <w:rPr>
          <w:rFonts w:eastAsia="Times New Roman" w:cs="Times New Roman"/>
          <w:szCs w:val="24"/>
        </w:rPr>
        <w:t xml:space="preserve">Και εξηγούμαι. Οι </w:t>
      </w:r>
      <w:r>
        <w:rPr>
          <w:rFonts w:eastAsia="Times New Roman" w:cs="Times New Roman"/>
          <w:bCs/>
          <w:szCs w:val="24"/>
        </w:rPr>
        <w:t>τροπολογίες για το Φεστιβάλ Αθηνών, κυρίες και κύριοι συνάδελφοι, αφ’ ενός η μία που υποτίθεται ότι αφορά δέκα εργαζόμενους, όπως είπε και η Κοινοβουλευτική Εκπρόσωπος του ΣΥΡΙΖΑ…</w:t>
      </w:r>
    </w:p>
    <w:p w14:paraId="74FBBE24" w14:textId="77777777" w:rsidR="006F199B" w:rsidRDefault="00DA4066">
      <w:pPr>
        <w:spacing w:line="600" w:lineRule="auto"/>
        <w:ind w:firstLine="720"/>
        <w:jc w:val="both"/>
        <w:rPr>
          <w:rFonts w:eastAsia="Times New Roman" w:cs="Times New Roman"/>
          <w:bCs/>
          <w:szCs w:val="24"/>
        </w:rPr>
      </w:pPr>
      <w:r>
        <w:rPr>
          <w:rFonts w:eastAsia="Times New Roman" w:cs="Times New Roman"/>
          <w:b/>
          <w:bCs/>
          <w:szCs w:val="24"/>
        </w:rPr>
        <w:t xml:space="preserve">ΙΩΑΝΝΗΣ ΔΕΔΕΣ: </w:t>
      </w:r>
      <w:r>
        <w:rPr>
          <w:rFonts w:eastAsia="Times New Roman" w:cs="Times New Roman"/>
          <w:bCs/>
          <w:szCs w:val="24"/>
        </w:rPr>
        <w:t>Τριάντα.</w:t>
      </w:r>
    </w:p>
    <w:p w14:paraId="74FBBE25" w14:textId="77777777" w:rsidR="006F199B" w:rsidRDefault="00DA4066">
      <w:pPr>
        <w:spacing w:line="600" w:lineRule="auto"/>
        <w:ind w:firstLine="720"/>
        <w:jc w:val="both"/>
        <w:rPr>
          <w:rFonts w:eastAsia="Times New Roman" w:cs="Times New Roman"/>
          <w:szCs w:val="24"/>
        </w:rPr>
      </w:pPr>
      <w:r>
        <w:rPr>
          <w:rFonts w:eastAsia="Times New Roman" w:cs="Times New Roman"/>
          <w:b/>
          <w:bCs/>
          <w:szCs w:val="24"/>
        </w:rPr>
        <w:t xml:space="preserve">ΙΩΑΝΝΗΣ ΒΡΟΥΤΣΗΣ: </w:t>
      </w:r>
      <w:r>
        <w:rPr>
          <w:rFonts w:eastAsia="Times New Roman" w:cs="Times New Roman"/>
          <w:bCs/>
          <w:szCs w:val="24"/>
        </w:rPr>
        <w:t xml:space="preserve">Όσους αφορά. Δέκα είπε. Εγώ μένω στον αριθμό. </w:t>
      </w:r>
    </w:p>
    <w:p w14:paraId="74FBBE26"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Μπαίνει ένα ερώτημα: Από πού τεκμαίρεται ότι θα αφορά δέκα ή τριάντα, όταν εξουσιοδοτεί το διοικητικό συμβούλιο του Φεστιβάλ Αθηνών να κάνει ανεξέλεγκτα προσλήψεις; Δεν υπάρχει περιορισμός.</w:t>
      </w:r>
    </w:p>
    <w:p w14:paraId="74FBBE27"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παράθυρο, κυρίες και κύριοι συνάδελφοι, αυτό που είπα, των πελατειακών σχέσεων του ΣΥΡΙΖΑ, χωρίς έκθεση λογιστηρίου, κύριοι της Κυβέρνησης, με ελευθεριότητα πλήρη του διοικητικού συμβουλίου του Φεστιβάλ Αθηνών, να κάνει όσες προσλήψεις θέλει. Είμαστε κατά. </w:t>
      </w:r>
    </w:p>
    <w:p w14:paraId="74FBBE28"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όσον αφορά το άλλο άκρον άωτον, τον διευθυντή του Υπουργείου, για ακούστε. Μια φωτογραφική διάταξη, η οποία ουσιαστικά σηματοδοτεί τι; Το αντάλλαγμα της δυσμένειας του κ. Μπαλτά, τέως Υπουργού, ο οποίος απογοητευμένος ζήτησε από την Κυβέρνηση να του εξαργυρώσει την απομάκρυνσή του από το Υπουργείο Πολιτισμού με τη θέση του γενικού διευθυντή. Αυτό συνέβη. Και φέρνουμε μια φωτογραφική διάταξη να βάλει έναν γενικό διευθυντή με συγκεκριμένο τρόπο που έχει και ονοματεπώνυμο. Δεν είναι της παρούσης να το πούμε, αλλά αυτό είναι μια κομματική ανταλλαγή ισορροπιών και μεθόδευσης.</w:t>
      </w:r>
    </w:p>
    <w:p w14:paraId="74FBBE29"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 xml:space="preserve">Και φτάνω στο τελευταίο, κύριε Υπουργέ της Υγείας. Κοιτάξτε, θέλω να το ξεκαθαρίσω, γιατί είναι σημαντικό, επειδή το έθεσε με τη μορφή του διλήμματος ο κ. </w:t>
      </w:r>
      <w:proofErr w:type="spellStart"/>
      <w:r>
        <w:rPr>
          <w:rFonts w:eastAsia="Times New Roman" w:cs="Times New Roman"/>
          <w:szCs w:val="24"/>
        </w:rPr>
        <w:t>Πολάκης</w:t>
      </w:r>
      <w:proofErr w:type="spellEnd"/>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xml:space="preserve">, ξεκαθαρίζουμε πως οτιδήποτε αφορά δαπάνες μισθοδοσίας γιατρών, νοσηλευτικού προσωπικού, είτε νοσοκομείων είτε του ΚΕΕΛΠΝΟ, το ψηφίζουμε 100%. Δεν έχουμε καμμία αντίρρηση στην ψήφιση νομοσχεδίου που έχει μέσα </w:t>
      </w:r>
      <w:r>
        <w:rPr>
          <w:rFonts w:eastAsia="Times New Roman" w:cs="Times New Roman"/>
          <w:szCs w:val="24"/>
        </w:rPr>
        <w:lastRenderedPageBreak/>
        <w:t>τέτοιου είδους διατάξεις. Δεν μπορούμε, όμως, να ψηφίσουμε διάταξη η οποία λέει χωρίς παραστατικά νομιμοποίηση, γιατί είναι κάτι που μας ξεπερνάει.</w:t>
      </w:r>
    </w:p>
    <w:p w14:paraId="74FBBE2A"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 xml:space="preserve">Κυρίως, όμως, κυρίες και κύριοι συνάδελφοι, κύριε </w:t>
      </w:r>
      <w:proofErr w:type="spellStart"/>
      <w:r>
        <w:rPr>
          <w:rFonts w:eastAsia="Times New Roman" w:cs="Times New Roman"/>
          <w:szCs w:val="24"/>
        </w:rPr>
        <w:t>Πολάκη</w:t>
      </w:r>
      <w:proofErr w:type="spellEnd"/>
      <w:r>
        <w:rPr>
          <w:rFonts w:eastAsia="Times New Roman" w:cs="Times New Roman"/>
          <w:szCs w:val="24"/>
        </w:rPr>
        <w:t xml:space="preserve">, να μας δικαιολογήσετε τους τρεις φίλους και ημέτερους, που πρέπει να προσλάβει ο πρόεδρος του ΚΕΕΛΠΝΟ. Δεν κατάλαβα! Με τους προηγούμενους δηλαδή προέδρους του ΚΕΕΛΠΝΟ που δεν είχαν συμβούλους τι συνέβαινε; Ήταν ψηλότερης νοητικής στάθμης και ο δικός σας είναι χαμηλότερης και πρέπει να του δώσουμε και τρεις βοηθούς με 76.000 ευρώ από το υστέρημα του ελληνικού λαού, για να βολέψουμε τρεις φίλους του ΣΥΡΙΖΑ ή του κ. Καμμένου; </w:t>
      </w:r>
    </w:p>
    <w:p w14:paraId="74FBBE2B"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Την καταψηφίζουμε, κύριε Πρόεδρε.</w:t>
      </w:r>
    </w:p>
    <w:p w14:paraId="74FBBE2C"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4FBBE2D"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ευχαριστούμε.</w:t>
      </w:r>
    </w:p>
    <w:p w14:paraId="74FBBE2E"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 xml:space="preserve">Θα δώσουμε τώρα τον λόγο στον κ. </w:t>
      </w:r>
      <w:proofErr w:type="spellStart"/>
      <w:r>
        <w:rPr>
          <w:rFonts w:eastAsia="Times New Roman" w:cs="Times New Roman"/>
          <w:szCs w:val="24"/>
        </w:rPr>
        <w:t>Σαρίδη</w:t>
      </w:r>
      <w:proofErr w:type="spellEnd"/>
      <w:r>
        <w:rPr>
          <w:rFonts w:eastAsia="Times New Roman" w:cs="Times New Roman"/>
          <w:szCs w:val="24"/>
        </w:rPr>
        <w:t xml:space="preserve">. </w:t>
      </w:r>
    </w:p>
    <w:p w14:paraId="74FBBE2F"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Έπειτα θα μιλήσετε εσείς, κυρία </w:t>
      </w:r>
      <w:proofErr w:type="spellStart"/>
      <w:r>
        <w:rPr>
          <w:rFonts w:eastAsia="Times New Roman" w:cs="Times New Roman"/>
          <w:szCs w:val="24"/>
        </w:rPr>
        <w:t>Τζούφη</w:t>
      </w:r>
      <w:proofErr w:type="spellEnd"/>
      <w:r>
        <w:rPr>
          <w:rFonts w:eastAsia="Times New Roman" w:cs="Times New Roman"/>
          <w:szCs w:val="24"/>
        </w:rPr>
        <w:t xml:space="preserve"> για τη βουλευτική τροπολογία. </w:t>
      </w:r>
    </w:p>
    <w:p w14:paraId="74FBBE30"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74FBBE31"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κυρία Πρόεδρε.</w:t>
      </w:r>
    </w:p>
    <w:p w14:paraId="74FBBE32"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βρίσκομαι σε πάρα πολύ δύσκολη θέση, καθώς διαπιστώνω ότι δεν έχουμε κατανοήσει όλοι εδώ μέσα στην Αίθουσα τη σημασία της λέξης «συναδελφικότητα».</w:t>
      </w:r>
    </w:p>
    <w:p w14:paraId="74FBBE33"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Εδώ βρισκόμαστε συνέχεια σε έναν πόλεμο. Προσπαθούμε να καταλάβουμε τον τρόπο με τον οποίο νομοθετείτε, γιατί νομοθετείτε έτσι όπως νομοθετείτε και συνέχεια μέσα στο μυαλό μας μπαίνουν πονηρές σκέψεις και προσπαθούμε να καταλάβουμε τι έχει στο πίσω μέρος του μυαλού της η Κυβέρνηση. Η προχειρότητα στη νομοθετική διαδικασία αποτελεί απόδειξη ανευθυνότητας. Και όταν μια κυβέρνηση νομοθετεί ανεύθυνα, τότε αυτό που μπορεί να προκύψει θα είναι σαφώς η αδικία, η διόγκωση των προβλημάτων και η πρόκληση δυσλειτουργιών.</w:t>
      </w:r>
    </w:p>
    <w:p w14:paraId="74FBBE34"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το θέμα των τροπολογιών, εμείς στην Ένωση Κεντρώων είμαστε θετικοί για την τροπολογία με γενικό αριθμό 747 και ειδικό 65 του Υπουργείου Εθνικής Άμυνας, καθώς θεωρούμε ότι επιλύει κάποιες δυσλειτουργίες που παρουσίαζε η εφαρμογή του άρθρου 171 του Στρατιωτικού Ποινικού Κώδικα. Υπερψηφίζουμε, με την πεποίθηση ότι έτσι θα αρθούν εμπόδια στην ορθή αξιοποίηση του  προσωπικού των Ενόπλων Δυνάμεων του Δικαστικού Σώματος.</w:t>
      </w:r>
    </w:p>
    <w:p w14:paraId="74FBBE35"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τροπολογία με αριθμό, όμως, 748 και ειδικό 66, με την οποία τροποποιείται το προεδρικό διάταγμα 73/2006, ώστε να στελεχωθεί και να λειτουργήσει η μονάδα υποστήριξης του Υπουργείου Εθνικής Άμυνας, ακριβώς για τον λόγο που δεν ακολουθήθηκε η τροποποίηση του προεδρικού διατάγματος που θεωρούμε ότι θα ήταν πολύ πιο εύκολη η διαδικασία, εμείς δεν θα αρκεστούμε στις εξηγήσεις του Υπουργού και θα τοποθετηθούμε λέγοντας «παρών». </w:t>
      </w:r>
    </w:p>
    <w:p w14:paraId="74FBBE36"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τροπολογία της σεβαστής συναδέλφου κ. </w:t>
      </w:r>
      <w:proofErr w:type="spellStart"/>
      <w:r>
        <w:rPr>
          <w:rFonts w:eastAsia="Times New Roman" w:cs="Times New Roman"/>
          <w:szCs w:val="24"/>
        </w:rPr>
        <w:t>Τζούφη</w:t>
      </w:r>
      <w:proofErr w:type="spellEnd"/>
      <w:r>
        <w:rPr>
          <w:rFonts w:eastAsia="Times New Roman" w:cs="Times New Roman"/>
          <w:szCs w:val="24"/>
        </w:rPr>
        <w:t>, με γενικό αριθμό 745 και ειδικό 63 για τις δομές καταπολέμησης της φτώχειας, είμαστε θετικοί. Κατανοούμε και γι’ αυτό υπερψηφίζουμε.</w:t>
      </w:r>
    </w:p>
    <w:p w14:paraId="74FBBE37"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όμως, δηλώνω πως αυτή τη στιγμή αυτά, τα οποία ψηφίζουμε εδώ για την καταπολέμηση της φτώχειας, είναι μια σταγόνα στον ωκεανό και θα πρέπει εκεί να ρίξουμε το βάρος μας στον επόμενο χρόνο ο οποίος απομένει σε αυτή τη Βουλή.</w:t>
      </w:r>
    </w:p>
    <w:p w14:paraId="74FBBE38" w14:textId="77777777" w:rsidR="006F199B" w:rsidRDefault="00DA4066">
      <w:pPr>
        <w:spacing w:line="600" w:lineRule="auto"/>
        <w:ind w:firstLine="720"/>
        <w:contextualSpacing/>
        <w:jc w:val="both"/>
        <w:rPr>
          <w:rFonts w:eastAsia="Times New Roman" w:cs="Times New Roman"/>
          <w:szCs w:val="24"/>
        </w:rPr>
      </w:pPr>
      <w:r>
        <w:rPr>
          <w:rFonts w:eastAsia="Times New Roman" w:cs="Times New Roman"/>
          <w:szCs w:val="24"/>
        </w:rPr>
        <w:t>Σχετικά με τις δύο τροπολογίες για το Φεστιβάλ Αθηνών τοποθετήθηκε ο Κοινοβουλευτικός μας Εκπρόσωπος. Καταλαβαίνουμε πως η έλλειψη προγραμματισμού έχει γίνει σαφώς ρουτίνα σε όλα τα στάδια άσκησης της διακυβέρνησης αυτού του τόπου.</w:t>
      </w:r>
    </w:p>
    <w:p w14:paraId="74FBBE39" w14:textId="77777777" w:rsidR="006F199B" w:rsidRDefault="00DA4066">
      <w:pPr>
        <w:spacing w:line="600" w:lineRule="auto"/>
        <w:ind w:firstLine="720"/>
        <w:jc w:val="both"/>
        <w:rPr>
          <w:rFonts w:eastAsia="Times New Roman"/>
          <w:szCs w:val="24"/>
        </w:rPr>
      </w:pPr>
      <w:r>
        <w:rPr>
          <w:rFonts w:eastAsia="Times New Roman"/>
          <w:szCs w:val="24"/>
        </w:rPr>
        <w:t>Δεν μπορούμε να καταλάβουμε γιατί ο κ. Μπαλτάς έφερε τώρα τις δύο τροπολογίες αυτές και όχι όσο ήταν στη θέση του Υπουργού. Πιστεύουμε ότι παρακάμπτεται η έκφραση άποψης της σημερινής Υπουργού. Για αυτό, για το θέμα των δύο τροπολογιών, εμείς θα ψηφίσουμε «παρών».</w:t>
      </w:r>
    </w:p>
    <w:p w14:paraId="74FBBE3A" w14:textId="77777777" w:rsidR="006F199B" w:rsidRDefault="00DA4066">
      <w:pPr>
        <w:spacing w:line="600" w:lineRule="auto"/>
        <w:ind w:firstLine="720"/>
        <w:jc w:val="both"/>
        <w:rPr>
          <w:rFonts w:eastAsia="Times New Roman"/>
          <w:szCs w:val="24"/>
        </w:rPr>
      </w:pPr>
      <w:r>
        <w:rPr>
          <w:rFonts w:eastAsia="Times New Roman"/>
          <w:szCs w:val="24"/>
        </w:rPr>
        <w:t xml:space="preserve">Όσον αφορά την τροπολογία του Υπουργείου Υγείας με γενικό αριθμό 749 και ειδικό 67, να πούμε ότι αυτή η τροπολογία δοκιμάζει πραγματικά με εκβιαστικό τρόπο τα όριά μας. Είναι φανερό πως επιλέγει ο Υπουργός να νομοθετεί με </w:t>
      </w:r>
      <w:proofErr w:type="spellStart"/>
      <w:r>
        <w:rPr>
          <w:rFonts w:eastAsia="Times New Roman"/>
          <w:szCs w:val="24"/>
        </w:rPr>
        <w:t>πολυθεματικές</w:t>
      </w:r>
      <w:proofErr w:type="spellEnd"/>
      <w:r>
        <w:rPr>
          <w:rFonts w:eastAsia="Times New Roman"/>
          <w:szCs w:val="24"/>
        </w:rPr>
        <w:t xml:space="preserve"> τροπολογίες. Με αυτόν τον τρόπο ουσιαστικά μας εκβιάζει, </w:t>
      </w:r>
      <w:r>
        <w:rPr>
          <w:rFonts w:eastAsia="Times New Roman"/>
          <w:szCs w:val="24"/>
        </w:rPr>
        <w:lastRenderedPageBreak/>
        <w:t>γιατί μας οδηγεί στο να σκεφτούμε αν θα πρέπει να ψηφίσουμε για κάποια θετικά πράγματα μια τροπολογία ή αν θα πρέπει ουσιαστικά να τοποθετηθούμε αρνητικά για κάποια άλλα στα οποία δεν συμφωνούμε. Αυτό το κάνει συστηματικά, ουσιαστικά, η Κυβέρνηση. Ανακατεύει την τράπουλα και μας φέρνει και εμάς σε πάρα πολύ δύσκολη θέση.</w:t>
      </w:r>
    </w:p>
    <w:p w14:paraId="74FBBE3B" w14:textId="77777777" w:rsidR="006F199B" w:rsidRDefault="00DA4066">
      <w:pPr>
        <w:spacing w:line="600" w:lineRule="auto"/>
        <w:ind w:firstLine="720"/>
        <w:jc w:val="both"/>
        <w:rPr>
          <w:rFonts w:eastAsia="Times New Roman"/>
          <w:szCs w:val="24"/>
        </w:rPr>
      </w:pPr>
      <w:r>
        <w:rPr>
          <w:rFonts w:eastAsia="Times New Roman"/>
          <w:szCs w:val="24"/>
        </w:rPr>
        <w:t>Παρ’ όλα αυτά, όμως, επειδή ακριβώς η συγκεκριμένη τροπολογία ρυθμίζει ληξιπρόθεσμες οφειλές του δημοσίου προς τον ιδιωτικό τομέα, κάτι το οποίο έχει ανάγκη αυτή τη στιγμή ο ιδιωτικός τομέας για να προχωρήσει, η Ένωση Κεντρώων θα ψηφίσει υπέρ της συγκεκριμένης τροπολογίες.</w:t>
      </w:r>
    </w:p>
    <w:p w14:paraId="74FBBE3C" w14:textId="77777777" w:rsidR="006F199B" w:rsidRDefault="00DA4066">
      <w:pPr>
        <w:spacing w:line="600" w:lineRule="auto"/>
        <w:ind w:firstLine="720"/>
        <w:jc w:val="both"/>
        <w:rPr>
          <w:rFonts w:eastAsia="Times New Roman"/>
          <w:szCs w:val="24"/>
        </w:rPr>
      </w:pPr>
      <w:r>
        <w:rPr>
          <w:rFonts w:eastAsia="Times New Roman"/>
          <w:szCs w:val="24"/>
        </w:rPr>
        <w:t>Ευχαριστώ πολύ.</w:t>
      </w:r>
    </w:p>
    <w:p w14:paraId="74FBBE3D" w14:textId="77777777" w:rsidR="006F199B" w:rsidRDefault="00DA4066">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 σας ενημερώσω ότι εξελέγη Εθνικό Συμβούλιο Ραδιοτηλεόρασης. Να το χαιρόμαστε.</w:t>
      </w:r>
    </w:p>
    <w:p w14:paraId="74FBBE3E" w14:textId="77777777" w:rsidR="006F199B" w:rsidRDefault="00DA4066">
      <w:pPr>
        <w:spacing w:line="600" w:lineRule="auto"/>
        <w:ind w:firstLine="720"/>
        <w:jc w:val="both"/>
        <w:rPr>
          <w:rFonts w:eastAsia="Times New Roman"/>
          <w:szCs w:val="24"/>
        </w:rPr>
      </w:pPr>
      <w:r>
        <w:rPr>
          <w:rFonts w:eastAsia="Times New Roman"/>
          <w:b/>
          <w:szCs w:val="24"/>
        </w:rPr>
        <w:t>ΧΡΗΣΤΟΣ ΑΝΤΩΝΙΟΥ:</w:t>
      </w:r>
      <w:r>
        <w:rPr>
          <w:rFonts w:eastAsia="Times New Roman"/>
          <w:szCs w:val="24"/>
        </w:rPr>
        <w:t xml:space="preserve"> Βγήκε καπνός;</w:t>
      </w:r>
    </w:p>
    <w:p w14:paraId="74FBBE3F" w14:textId="77777777" w:rsidR="006F199B" w:rsidRDefault="00DA4066">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Βγήκε.</w:t>
      </w:r>
    </w:p>
    <w:p w14:paraId="74FBBE40" w14:textId="77777777" w:rsidR="006F199B" w:rsidRDefault="00DA4066">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Ο </w:t>
      </w:r>
      <w:proofErr w:type="spellStart"/>
      <w:r>
        <w:rPr>
          <w:rFonts w:eastAsia="Times New Roman"/>
          <w:szCs w:val="24"/>
        </w:rPr>
        <w:t>Τραμπ</w:t>
      </w:r>
      <w:proofErr w:type="spellEnd"/>
      <w:r>
        <w:rPr>
          <w:rFonts w:eastAsia="Times New Roman"/>
          <w:szCs w:val="24"/>
        </w:rPr>
        <w:t xml:space="preserve"> τον έβγαλε; Σας κάνουμε και πλάκα, γιατί ως τώρα έχουμε ακούσει για τον </w:t>
      </w:r>
      <w:proofErr w:type="spellStart"/>
      <w:r>
        <w:rPr>
          <w:rFonts w:eastAsia="Times New Roman"/>
          <w:szCs w:val="24"/>
        </w:rPr>
        <w:t>Τραμπ</w:t>
      </w:r>
      <w:proofErr w:type="spellEnd"/>
      <w:r>
        <w:rPr>
          <w:rFonts w:eastAsia="Times New Roman"/>
          <w:szCs w:val="24"/>
        </w:rPr>
        <w:t xml:space="preserve"> όσα δεν έχουμε ακούσει για όλα τα άλλα.</w:t>
      </w:r>
    </w:p>
    <w:p w14:paraId="74FBBE41" w14:textId="77777777" w:rsidR="006F199B" w:rsidRDefault="00DA4066">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Εντάξει. Μπορείτε να πείτε και για αυτό λοιπόν τώρα, όσοι έχετε απομείνει.</w:t>
      </w:r>
    </w:p>
    <w:p w14:paraId="74FBBE42" w14:textId="77777777" w:rsidR="006F199B" w:rsidRDefault="00DA4066">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Τζούφη</w:t>
      </w:r>
      <w:proofErr w:type="spellEnd"/>
      <w:r>
        <w:rPr>
          <w:rFonts w:eastAsia="Times New Roman"/>
          <w:szCs w:val="24"/>
        </w:rPr>
        <w:t>, δύο λεπτά επαρκούν;</w:t>
      </w:r>
    </w:p>
    <w:p w14:paraId="74FBBE43" w14:textId="77777777" w:rsidR="006F199B" w:rsidRDefault="00DA406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Ναι, κυρία Πρόεδρε. Θα είμαι σύντομη.</w:t>
      </w:r>
    </w:p>
    <w:p w14:paraId="74FBBE44" w14:textId="77777777" w:rsidR="006F199B" w:rsidRDefault="00DA4066">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έχετε τον λόγο.</w:t>
      </w:r>
    </w:p>
    <w:p w14:paraId="74FBBE45"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ΜΕΡΟΠΗ ΤΖΟΥΦΗ: </w:t>
      </w:r>
      <w:r>
        <w:rPr>
          <w:rFonts w:eastAsia="Times New Roman"/>
          <w:szCs w:val="24"/>
        </w:rPr>
        <w:t>Έγινε αρκετή συζήτηση. Δεν θα μιλήσω καθόλου για τα γενικά. Απλώς, θα μου επιτρέψετε να σχολιάσω κάποιες τοποθετήσεις και να κάνω μια προσπάθεια να δώσω κάποιες απαντήσεις σε κάποιους συναδέλφους που έθεσαν κάποια ερωτήματα.</w:t>
      </w:r>
    </w:p>
    <w:p w14:paraId="74FBBE46" w14:textId="77777777" w:rsidR="006F199B" w:rsidRDefault="00DA4066">
      <w:pPr>
        <w:spacing w:line="600" w:lineRule="auto"/>
        <w:ind w:firstLine="720"/>
        <w:jc w:val="both"/>
        <w:rPr>
          <w:rFonts w:eastAsia="Times New Roman"/>
          <w:szCs w:val="24"/>
        </w:rPr>
      </w:pPr>
      <w:r>
        <w:rPr>
          <w:rFonts w:eastAsia="Times New Roman"/>
          <w:szCs w:val="24"/>
        </w:rPr>
        <w:t>Το πρώτο που ήθελα να σχολιάσω είναι ότι νομίζω ότι οι Βουλευτές υποχρεούνται, κυρίως όταν υπάρχουν φλέγοντα προβλήματα, που απασχολούν την κοινωνία και τους εργαζόμενους, των οποίων γίναμε δέκτες όλοι εμείς ως μέλη των Κοινοβουλευτικών Ομάδων, να συμβάλουν στη νομοθέτηση και στην επίλυση αυτών των προβλημάτων. Αυτή είναι η έννοια της κατάθεσης εκ μέρους μας αυτής της τροπολογίας, για την οποία ενημερώσαμε όλες τις Κοινοβουλευτικές Ομάδες και χαίρομαι που σήμερα φαίνεται ότι οι περισσότεροι, παρ’ ότι διαφωνούν με τον τρόπο νομοθέτησης, επί της ουσίας θα στηρίξουν αυτή την τροπολογία που είναι απολύτως απαραίτητη.</w:t>
      </w:r>
    </w:p>
    <w:p w14:paraId="74FBBE47" w14:textId="77777777" w:rsidR="006F199B" w:rsidRDefault="00DA4066">
      <w:pPr>
        <w:spacing w:line="600" w:lineRule="auto"/>
        <w:ind w:firstLine="720"/>
        <w:jc w:val="both"/>
        <w:rPr>
          <w:rFonts w:eastAsia="Times New Roman"/>
          <w:szCs w:val="24"/>
        </w:rPr>
      </w:pPr>
      <w:r>
        <w:rPr>
          <w:rFonts w:eastAsia="Times New Roman"/>
          <w:szCs w:val="24"/>
        </w:rPr>
        <w:lastRenderedPageBreak/>
        <w:t>Θα μου επιτρέψετε, όμως, για να διευκρινίσω κάποια πράγματα, να πω ότι ουσιαστικά πράγματι βρισκόμαστε σε μια μεταβατική φάση. Και εδώ οι ευθύνες της προηγούμενης κυβέρνησης, η οποία είχε προβλέψει τη λειτουργία αυτών των δομών μόνο μέχρι τον Σεπτέμβριο του 2015, είναι πάρα πολύ μεγάλες.</w:t>
      </w:r>
    </w:p>
    <w:p w14:paraId="74FBBE48" w14:textId="77777777" w:rsidR="006F199B" w:rsidRDefault="00DA4066">
      <w:pPr>
        <w:spacing w:line="600" w:lineRule="auto"/>
        <w:ind w:firstLine="720"/>
        <w:jc w:val="both"/>
        <w:rPr>
          <w:rFonts w:eastAsia="Times New Roman"/>
          <w:szCs w:val="24"/>
        </w:rPr>
      </w:pPr>
      <w:r>
        <w:rPr>
          <w:rFonts w:eastAsia="Times New Roman"/>
          <w:szCs w:val="24"/>
        </w:rPr>
        <w:t xml:space="preserve">Εμείς καταφέραμε, πράγματι, νομοθετώντας και </w:t>
      </w:r>
      <w:proofErr w:type="spellStart"/>
      <w:r>
        <w:rPr>
          <w:rFonts w:eastAsia="Times New Roman"/>
          <w:szCs w:val="24"/>
        </w:rPr>
        <w:t>επανανομοθετώντας</w:t>
      </w:r>
      <w:proofErr w:type="spellEnd"/>
      <w:r>
        <w:rPr>
          <w:rFonts w:eastAsia="Times New Roman"/>
          <w:szCs w:val="24"/>
        </w:rPr>
        <w:t xml:space="preserve">, με εθνικούς όμως πόρους, να καλύψουμε αυτό το κενό. Μέχρι αυτή τη στιγμή, και αυτή είναι η προσπάθεια και της συγκεκριμένης τροπολογίας, έχει εξασφαλιστεί η συνέχιση της χρηματοδότησης της λειτουργίας από εθνικούς πόρους –αυτό ζητάμε να νομοθετηθεί- μέχρι 31-12-2016, διότι βεβαίως υπάρχουν σοβαρές ευθύνες για το γεγονός ότι δεν έχει ολοκληρωθεί το καινούργιο πλαίσιο. </w:t>
      </w:r>
    </w:p>
    <w:p w14:paraId="74FBBE49" w14:textId="77777777" w:rsidR="006F199B" w:rsidRDefault="00DA4066">
      <w:pPr>
        <w:spacing w:line="600" w:lineRule="auto"/>
        <w:ind w:firstLine="720"/>
        <w:jc w:val="both"/>
        <w:rPr>
          <w:rFonts w:eastAsia="Times New Roman"/>
          <w:szCs w:val="24"/>
        </w:rPr>
      </w:pPr>
      <w:r>
        <w:rPr>
          <w:rFonts w:eastAsia="Times New Roman"/>
          <w:szCs w:val="24"/>
        </w:rPr>
        <w:t xml:space="preserve">Και εδώ υπάρχουν ευθύνες και των περιφερειών, διότι έχει εξασφαλιστεί η χρηματοδότηση πολύ περισσότερων δομών, περίπου τετρακοσίων πενήντα από </w:t>
      </w:r>
      <w:proofErr w:type="spellStart"/>
      <w:r>
        <w:rPr>
          <w:rFonts w:eastAsia="Times New Roman"/>
          <w:szCs w:val="24"/>
        </w:rPr>
        <w:t>εκατόν</w:t>
      </w:r>
      <w:proofErr w:type="spellEnd"/>
      <w:r>
        <w:rPr>
          <w:rFonts w:eastAsia="Times New Roman"/>
          <w:szCs w:val="24"/>
        </w:rPr>
        <w:t xml:space="preserve"> εξήντα οκτώ που είναι σήμερα και </w:t>
      </w:r>
      <w:r>
        <w:rPr>
          <w:rFonts w:eastAsia="Times New Roman"/>
          <w:szCs w:val="24"/>
        </w:rPr>
        <w:lastRenderedPageBreak/>
        <w:t>χιλίων τετρακοσίων θέσεων εργασίας έναντι των επτακοσίων σημερινών. Αυτά έχουν σχεδιαστεί ήδη από τον Οκτώβριο του 2015, αλλά δυστυχώς σε κάποιες περιφέρειες και δήμους έχει καθυστερήσει η υλοποίησή τους.</w:t>
      </w:r>
    </w:p>
    <w:p w14:paraId="74FBBE4A" w14:textId="77777777" w:rsidR="006F199B" w:rsidRDefault="00DA4066">
      <w:pPr>
        <w:spacing w:line="600" w:lineRule="auto"/>
        <w:ind w:firstLine="720"/>
        <w:jc w:val="both"/>
        <w:rPr>
          <w:rFonts w:eastAsia="Times New Roman"/>
          <w:szCs w:val="24"/>
        </w:rPr>
      </w:pPr>
      <w:r>
        <w:rPr>
          <w:rFonts w:eastAsia="Times New Roman"/>
          <w:szCs w:val="24"/>
        </w:rPr>
        <w:t xml:space="preserve">Το λέω αυτό ως μια απάντηση και στην ερώτηση, την οποία έθεσε η κ. Κανέλλη, τι θα γίνει δηλαδή με τους εργαζόμενους. Όπως είπα ήδη, υπάρχουν πολύ περισσότερες θέσεις εργαζομένων και μάλιστα νομοθετήσαμε στο προηγούμενο νομοσχέδιο, που αφορούσε την κοινωνική οικονομία, και τον τρόπο που μπορεί να γίνει, δηλαδή της αυξημένης </w:t>
      </w:r>
      <w:proofErr w:type="spellStart"/>
      <w:r>
        <w:rPr>
          <w:rFonts w:eastAsia="Times New Roman"/>
          <w:szCs w:val="24"/>
        </w:rPr>
        <w:t>μοριοδότησης</w:t>
      </w:r>
      <w:proofErr w:type="spellEnd"/>
      <w:r>
        <w:rPr>
          <w:rFonts w:eastAsia="Times New Roman"/>
          <w:szCs w:val="24"/>
        </w:rPr>
        <w:t>, ακριβώς εκτιμώντας την εμπειρία με πολύ υψηλά μόρια, ώστε η πλειοψηφία τους να μπορέσει να προσληφθεί σε αυτές τις καινούργιες δομές.</w:t>
      </w:r>
    </w:p>
    <w:p w14:paraId="74FBBE4B" w14:textId="77777777" w:rsidR="006F199B" w:rsidRDefault="00DA4066">
      <w:pPr>
        <w:spacing w:line="600" w:lineRule="auto"/>
        <w:ind w:firstLine="720"/>
        <w:jc w:val="both"/>
        <w:rPr>
          <w:rFonts w:eastAsia="Times New Roman"/>
          <w:szCs w:val="24"/>
        </w:rPr>
      </w:pPr>
      <w:r>
        <w:rPr>
          <w:rFonts w:eastAsia="Times New Roman"/>
          <w:szCs w:val="24"/>
        </w:rPr>
        <w:t xml:space="preserve">Επομένως, ευχαριστώντας τους συναδέλφους που τοποθετήθηκαν θετικά, θεωρώ ότι είναι πολύ μεγάλη αναγκαιότητα να ολοκληρωθεί αυτό το πρόγραμμα και να μεταβούμε στην επόμενη φάση. Και βεβαίως, αυτή η Κυβέρνηση έχει δώσει δείγματα γραφής για το πώς αντιλαμβάνεται και μέσα από το </w:t>
      </w:r>
      <w:r>
        <w:rPr>
          <w:rFonts w:eastAsia="Times New Roman"/>
          <w:szCs w:val="24"/>
        </w:rPr>
        <w:lastRenderedPageBreak/>
        <w:t>καινούργιο προσχέδιο του προϋπολογισμού, την αναγκαιότητα να νομοθετήσει, να εξασφαλίσει δηλαδή εκείνους τους πόρους ακριβώς για τους ανθρώπους που έχουν πολύ περισσότερο ανάγκη.</w:t>
      </w:r>
    </w:p>
    <w:p w14:paraId="74FBBE4C" w14:textId="77777777" w:rsidR="006F199B" w:rsidRDefault="00DA4066">
      <w:pPr>
        <w:spacing w:line="600" w:lineRule="auto"/>
        <w:ind w:firstLine="720"/>
        <w:jc w:val="both"/>
        <w:rPr>
          <w:rFonts w:eastAsia="Times New Roman"/>
          <w:b/>
          <w:szCs w:val="24"/>
        </w:rPr>
      </w:pPr>
      <w:r>
        <w:rPr>
          <w:rFonts w:eastAsia="Times New Roman"/>
          <w:szCs w:val="24"/>
        </w:rPr>
        <w:t>Σας ευχαριστώ.</w:t>
      </w:r>
    </w:p>
    <w:p w14:paraId="74FBBE4D"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ΠΡΟΕΔΡΕΥΟΥΣΑ (Αναστασία Χριστοδουλοπούλου):</w:t>
      </w:r>
      <w:r>
        <w:rPr>
          <w:rFonts w:eastAsia="Times New Roman"/>
          <w:color w:val="000000"/>
          <w:szCs w:val="24"/>
        </w:rPr>
        <w:t xml:space="preserve"> Κι εμείς ευχαριστούμε, κυρία </w:t>
      </w:r>
      <w:proofErr w:type="spellStart"/>
      <w:r>
        <w:rPr>
          <w:rFonts w:eastAsia="Times New Roman"/>
          <w:color w:val="000000"/>
          <w:szCs w:val="24"/>
        </w:rPr>
        <w:t>Τζούφη</w:t>
      </w:r>
      <w:proofErr w:type="spellEnd"/>
      <w:r>
        <w:rPr>
          <w:rFonts w:eastAsia="Times New Roman"/>
          <w:color w:val="000000"/>
          <w:szCs w:val="24"/>
        </w:rPr>
        <w:t>.</w:t>
      </w:r>
    </w:p>
    <w:p w14:paraId="74FBBE4E"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ΑΘΑΝΑΣΙΟΣ ΘΕΟΧΑΡΟΠΟΥΛΟΣ:</w:t>
      </w:r>
      <w:r>
        <w:rPr>
          <w:rFonts w:eastAsia="Times New Roman"/>
          <w:color w:val="000000"/>
          <w:szCs w:val="24"/>
        </w:rPr>
        <w:t xml:space="preserve"> Κυρία Πρόεδρε, μπορώ να έχω τον λόγο για δύο λεπτά;</w:t>
      </w:r>
    </w:p>
    <w:p w14:paraId="74FBBE4F"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ΠΡΟΕΔΡΕΥΟΥΣΑ (Αναστασία Χριστοδουλοπούλου):</w:t>
      </w:r>
      <w:r>
        <w:rPr>
          <w:rFonts w:eastAsia="Times New Roman"/>
          <w:color w:val="000000"/>
          <w:szCs w:val="24"/>
        </w:rPr>
        <w:t xml:space="preserve"> Τι θέλετε, κύριε Θεοχαρόπουλε;</w:t>
      </w:r>
    </w:p>
    <w:p w14:paraId="74FBBE50"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Πρέπει να μιλήσει και ο Υπουργός, ο κ. Βίτσας, για πέντε λεπτά.</w:t>
      </w:r>
    </w:p>
    <w:p w14:paraId="74FBBE51"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ΑΘΑΝΑΣΙΟΣ ΘΕΟΧΑΡΟΠΟΥΛΟΣ:</w:t>
      </w:r>
      <w:r>
        <w:rPr>
          <w:rFonts w:eastAsia="Times New Roman"/>
          <w:color w:val="000000"/>
          <w:szCs w:val="24"/>
        </w:rPr>
        <w:t xml:space="preserve"> Θα βοηθήσω με τα δύο λεπτά που θα ζητήσω κάτι για την ψηφοφορία.</w:t>
      </w:r>
    </w:p>
    <w:p w14:paraId="74FBBE52"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ΠΡΟΕΔΡΕΥΟΥΣΑ (Αναστασία Χριστοδουλοπούλου):</w:t>
      </w:r>
      <w:r>
        <w:rPr>
          <w:rFonts w:eastAsia="Times New Roman"/>
          <w:color w:val="000000"/>
          <w:szCs w:val="24"/>
        </w:rPr>
        <w:t xml:space="preserve"> Για να σας ακούσουμε αφού θα βοηθήσετε. </w:t>
      </w:r>
    </w:p>
    <w:p w14:paraId="74FBBE53"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lastRenderedPageBreak/>
        <w:t>ΑΘΑΝΑΣΙΟΣ ΘΕΟΧΑΡΟΠΟΥΛΟΣ:</w:t>
      </w:r>
      <w:r>
        <w:rPr>
          <w:rFonts w:eastAsia="Times New Roman"/>
          <w:color w:val="000000"/>
          <w:szCs w:val="24"/>
        </w:rPr>
        <w:t xml:space="preserve"> Κύριοι Υπουργοί, κυρία Πρόεδρε, όπως είπατε και προηγουμένως, απαιτείται συναινετική διάθεση για να μπορούμε να λύνουμε τα προβλήματα. Ζητήσαμε δύο συγκεκριμένα πράγματα -εδώ είναι οι δύο Υπουργοί- για δύο συγκεκριμένες τροπολογίες που έχουν έρθει. Και θέλω να εστιάσω και να ζητήσω αυτά τα δύο. </w:t>
      </w:r>
    </w:p>
    <w:p w14:paraId="74FBBE54"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Πέραν των άλλων διαδικασιών, που τονίστηκε ότι είναι απαράδεκτος αυτός ο τρόπος νομοθέτησης την τελευταία στιγμή και βεβαίως σε κυρώσεις, όσον αφορά την τροπολογία του Υπουργείου Υγείας, στην οποία περιλαμβάνονται δαπάνες, έκτακτες ανάγκες, που και αυτά πρέπει να συζητούνται αναλυτικά, είπαμε εντάξει για όλα αυτά, για τα τέσσερα από τα πέντε, αλλά τονίσαμε ότι στο πέμπτο σημείο της τροπολογίας εμείς δεν μπορούμε να δώσουμε καμμία εν λευκώ εξουσιοδότηση για να συσταθούν τρεις θέσεις ειδικών συμβούλων, επιστημονικών συνεργατών που έχουν ετήσια δαπάνη εβδομήντα έξι χιλιάδες ευρώ και ζητήσαμε να αποσυρθεί αυτό το συγκεκριμένο κομμάτι, γιατί αλλιώς –και σας το είπαν και άλλες Κοινοβουλευτικές Ομάδες- θα καταψηφιστεί ολόκληρη η τροπολογία.</w:t>
      </w:r>
    </w:p>
    <w:p w14:paraId="74FBBE55"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lastRenderedPageBreak/>
        <w:t xml:space="preserve">Όσον αφορά την τροπολογία την οποία έχει καταθέσει το Υπουργείο σας, κύριε Βίτσα, την 748/66, αυτό που ζητήσαμε είναι να πάει με την κανονική διαδικασία του προεδρικού διατάγματος, αυτό το οποίο αναφέρει και η έκθεση αξιολόγησης συνεπειών των ρυθμίσεων ότι αυτή είναι η κανονική διαδικασία, χωρίς να εξηγεί βέβαια τους λόγους που πάει μέσω αυτής της οδού. Σας το αναφέραμε, σας το είπαν κι άλλες Κοινοβουλευτικές Ομάδες, ότι οδηγείται στην καταψήφιση ουσιαστικά μέσω αυτής της διαδικασίας νομοθέτησης, η οποία το μόνο που δεν κάνει είναι να προσπαθεί να βρει συναινέσεις. </w:t>
      </w:r>
    </w:p>
    <w:p w14:paraId="74FBBE56"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 xml:space="preserve">Κι επειδή αναφερθήκατε, κυρία Πρόεδρε, στη συγκρότηση του Εθνικού Συμβουλίου Ραδιοτηλεόρασης, μου επιτρέπεται ως Κοινοβουλευτικός Εκπρόσωπος να πω κάτι πάνω στο συγκεκριμένο θέμα που μας έχει ταλανίσει τόσο μεγάλο χρονικό διάστημα. Η Δημοκρατική Συμπαράταξη είχε μία σταθερή θέση, ότι έπρεπε πρώτα να βγει η απόφαση του </w:t>
      </w:r>
      <w:proofErr w:type="spellStart"/>
      <w:r>
        <w:rPr>
          <w:rFonts w:eastAsia="Times New Roman"/>
          <w:color w:val="000000"/>
          <w:szCs w:val="24"/>
        </w:rPr>
        <w:t>ΣτΕ</w:t>
      </w:r>
      <w:proofErr w:type="spellEnd"/>
      <w:r>
        <w:rPr>
          <w:rFonts w:eastAsia="Times New Roman"/>
          <w:color w:val="000000"/>
          <w:szCs w:val="24"/>
        </w:rPr>
        <w:t xml:space="preserve">. Και γι’ αυτό πριν από την απόφαση του </w:t>
      </w:r>
      <w:proofErr w:type="spellStart"/>
      <w:r>
        <w:rPr>
          <w:rFonts w:eastAsia="Times New Roman"/>
          <w:color w:val="000000"/>
          <w:szCs w:val="24"/>
        </w:rPr>
        <w:t>ΣτΕ</w:t>
      </w:r>
      <w:proofErr w:type="spellEnd"/>
      <w:r>
        <w:rPr>
          <w:rFonts w:eastAsia="Times New Roman"/>
          <w:color w:val="000000"/>
          <w:szCs w:val="24"/>
        </w:rPr>
        <w:t xml:space="preserve"> λέγαμε ότι δεν πρέπει να συγκροτηθεί το ΕΣΡ. Μόλις βγήκε η απόφαση του </w:t>
      </w:r>
      <w:proofErr w:type="spellStart"/>
      <w:r>
        <w:rPr>
          <w:rFonts w:eastAsia="Times New Roman"/>
          <w:color w:val="000000"/>
          <w:szCs w:val="24"/>
        </w:rPr>
        <w:t>ΣτΕ</w:t>
      </w:r>
      <w:proofErr w:type="spellEnd"/>
      <w:r>
        <w:rPr>
          <w:rFonts w:eastAsia="Times New Roman"/>
          <w:color w:val="000000"/>
          <w:szCs w:val="24"/>
        </w:rPr>
        <w:t xml:space="preserve"> συμβάλαμε θετικά στη συγκρότηση του Εθνικού Συμβουλίου Ραδιοτηλεόρασης, αντίθετα με τις διαδικασίες τις οποίες είχε ακολουθήσει η </w:t>
      </w:r>
      <w:r>
        <w:rPr>
          <w:rFonts w:eastAsia="Times New Roman"/>
          <w:color w:val="000000"/>
          <w:szCs w:val="24"/>
        </w:rPr>
        <w:lastRenderedPageBreak/>
        <w:t xml:space="preserve">Κυβέρνηση όλο το προηγούμενο χρονικό διάστημα -τους εκβιασμούς, τις τροπολογίες για «μαύρο» σε πέντε μέρες, τροπολογίες οι οποίες θα οδηγούσαν σε αδιέξοδο- και που βεβαίως αυτές οδηγήσανε τον ΣΥΡΙΖΑ μέσα από αυτή την πολιτική του «ήττα» να έρθει σε μία πρόταση η οποία είναι κατάλληλη. </w:t>
      </w:r>
    </w:p>
    <w:p w14:paraId="74FBBE57"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 xml:space="preserve">Είδαμε στην προηγούμενη διαδικασία της Διάσκεψης των Προέδρων, κυρία Πρόεδρε, τη Νέα Δημοκρατία να κατηγορεί τη Δημοκρατική Συμπαράταξη αλλά και το Ποτάμι για την υπεύθυνη στάση την οποία επιδείξαμε, ώστε να συμβάλουμε στη συγκρότηση του Εθνικού Συμβουλίου Ραδιοτηλεόρασης. Και τι μας έλεγε η Νέα Δημοκρατία, για παράδειγμα; Έλεγε ότι επειδή δεν είχε καταργηθεί, όπως θα μπορούσε να έχει καταργηθεί, αλλά είχε ανασταλεί ο νόμος, δεν ψήφιζε Εθνικό Συμβούλιο Ραδιοτηλεόρασης. </w:t>
      </w:r>
    </w:p>
    <w:p w14:paraId="74FBBE58"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 xml:space="preserve">Και τώρα γιατί ψηφίσατε, αγαπητοί συνάδελφοι της Νέας Δημοκρατίας; Είναι εδώ ο Κοινοβουλευτικός Εκπρόσωπος της Νέας Δημοκρατίας. Κατηγορηθήκαμε, ενώ σήμερα συνέπλευσε με τη δική μας θέση, τη θέση της Δημοκρατικής Συμπαράταξης και του Ποταμιού,… </w:t>
      </w:r>
    </w:p>
    <w:p w14:paraId="74FBBE59"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lastRenderedPageBreak/>
        <w:t>ΠΡΟΕΔΡΕΥΟΥΣΑ (Αναστασία Χριστοδουλοπούλου):</w:t>
      </w:r>
      <w:r>
        <w:rPr>
          <w:rFonts w:eastAsia="Times New Roman"/>
          <w:color w:val="000000"/>
          <w:szCs w:val="24"/>
        </w:rPr>
        <w:t xml:space="preserve"> Εντάξει, δικαιωθήκατε, κύριε Θεοχαρόπουλε.</w:t>
      </w:r>
    </w:p>
    <w:p w14:paraId="74FBBE5A"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ΑΘΑΝΑΣΙΟΣ ΘΕΟΧΑΡΟΠΟΥΛΟΣ:</w:t>
      </w:r>
      <w:r>
        <w:rPr>
          <w:rFonts w:eastAsia="Times New Roman"/>
          <w:color w:val="000000"/>
          <w:szCs w:val="24"/>
        </w:rPr>
        <w:t xml:space="preserve">…θέση η οποία είναι απέναντι στη στείρα άρνηση της νέας Δημοκρατίας και στους εκβιασμούς του ΣΥΡΙΖΑ. Επιτέλους, να προχωρήσουμε χωρίς «μαύρο» σε κανάλια, με την πολυφωνία, με τη δημοκρατία και με το Εθνικό Συμβούλιο Ραδιοτηλεόρασης να μπορέσει να επιτελέσει τον ρόλο που του αξίζει και του αρμόζει. </w:t>
      </w:r>
    </w:p>
    <w:p w14:paraId="74FBBE5B"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Σας ευχαριστώ.</w:t>
      </w:r>
    </w:p>
    <w:p w14:paraId="74FBBE5C"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 xml:space="preserve">ΠΑΥΛΟΣ ΠΟΛΑΚΗΣ (Αναπληρωτής Υπουργός Υγείας): </w:t>
      </w:r>
      <w:r>
        <w:rPr>
          <w:rFonts w:eastAsia="Times New Roman"/>
          <w:color w:val="000000"/>
          <w:szCs w:val="24"/>
        </w:rPr>
        <w:t>Κυρία Πρόεδρε, μπορώ να έχω τον λόγο;</w:t>
      </w:r>
    </w:p>
    <w:p w14:paraId="74FBBE5D"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ΠΡΟΕΔΡΕΥΟΥΣΑ (Αναστασία Χριστοδουλοπούλου):</w:t>
      </w:r>
      <w:r>
        <w:rPr>
          <w:rFonts w:eastAsia="Times New Roman"/>
          <w:color w:val="000000"/>
          <w:szCs w:val="24"/>
        </w:rPr>
        <w:t xml:space="preserve"> Κύριε </w:t>
      </w:r>
      <w:proofErr w:type="spellStart"/>
      <w:r>
        <w:rPr>
          <w:rFonts w:eastAsia="Times New Roman"/>
          <w:color w:val="000000"/>
          <w:szCs w:val="24"/>
        </w:rPr>
        <w:t>Πολάκη</w:t>
      </w:r>
      <w:proofErr w:type="spellEnd"/>
      <w:r>
        <w:rPr>
          <w:rFonts w:eastAsia="Times New Roman"/>
          <w:color w:val="000000"/>
          <w:szCs w:val="24"/>
        </w:rPr>
        <w:t>, θέλετε τον λόγο; Γιατί είχα πει να δώσω τον λόγο στον κ. Βίτσα.</w:t>
      </w:r>
    </w:p>
    <w:p w14:paraId="74FBBE5E"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 xml:space="preserve">ΠΑΥΛΟΣ ΠΟΛΑΚΗΣ (Αναπληρωτής Υπουργός Υγείας): </w:t>
      </w:r>
      <w:r>
        <w:rPr>
          <w:rFonts w:eastAsia="Times New Roman"/>
          <w:color w:val="000000"/>
          <w:szCs w:val="24"/>
        </w:rPr>
        <w:t xml:space="preserve">Πρέπει να απαντήσω σε κάποια θέματα και να υπερασπιστώ την τροπολογία. </w:t>
      </w:r>
    </w:p>
    <w:p w14:paraId="74FBBE5F"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lastRenderedPageBreak/>
        <w:t>ΠΡΟΕΔΡΕΥΟΥΣΑ (Αναστασία Χριστοδουλοπούλου):</w:t>
      </w:r>
      <w:r>
        <w:rPr>
          <w:rFonts w:eastAsia="Times New Roman"/>
          <w:color w:val="000000"/>
          <w:szCs w:val="24"/>
        </w:rPr>
        <w:t xml:space="preserve"> Επειδή λένε όλοι ότι είναι ώριμα τα πράγματα…</w:t>
      </w:r>
    </w:p>
    <w:p w14:paraId="74FBBE60"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ΛΙΑΝΑ ΚΑΝΕΛΛΗ:</w:t>
      </w:r>
      <w:r>
        <w:rPr>
          <w:rFonts w:eastAsia="Times New Roman"/>
          <w:color w:val="000000"/>
          <w:szCs w:val="24"/>
        </w:rPr>
        <w:t xml:space="preserve"> Θα μιλήσετε εσείς, αλλά θα αναγκαστούμε να δευτερολογήσουμε μετά.</w:t>
      </w:r>
    </w:p>
    <w:p w14:paraId="74FBBE61"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ΠΡΟΕΔΡΕΥΟΥΣΑ (Αναστασία Χριστοδουλοπούλου):</w:t>
      </w:r>
      <w:r>
        <w:rPr>
          <w:rFonts w:eastAsia="Times New Roman"/>
          <w:color w:val="000000"/>
          <w:szCs w:val="24"/>
        </w:rPr>
        <w:t xml:space="preserve"> Θα ανοίξουμε τέτοια διαδικασία;</w:t>
      </w:r>
    </w:p>
    <w:p w14:paraId="74FBBE62"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Να μιλήσει πρώτα ο κ. Βίτσας που δεν έχει τοποθετηθεί.</w:t>
      </w:r>
    </w:p>
    <w:p w14:paraId="74FBBE63" w14:textId="77777777" w:rsidR="006F199B" w:rsidRDefault="00DA4066">
      <w:pPr>
        <w:spacing w:after="0" w:line="600" w:lineRule="auto"/>
        <w:ind w:firstLine="720"/>
        <w:jc w:val="both"/>
        <w:rPr>
          <w:rFonts w:eastAsia="Times New Roman"/>
          <w:color w:val="000000"/>
          <w:szCs w:val="24"/>
        </w:rPr>
      </w:pPr>
      <w:r>
        <w:rPr>
          <w:rFonts w:eastAsia="Times New Roman"/>
          <w:color w:val="000000"/>
          <w:szCs w:val="24"/>
        </w:rPr>
        <w:t>Κύριε Βίτσα, θέλετε τα πέντε λεπτά που δικαιούστε ή λιγότερο;</w:t>
      </w:r>
    </w:p>
    <w:p w14:paraId="74FBBE64"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ΔΗΜΗΤΡΙΟΣ ΒΙΤΣΑΣ (Αναπληρωτής Υπουργός Εθνικής Άμυνας):</w:t>
      </w:r>
      <w:r>
        <w:rPr>
          <w:rFonts w:eastAsia="Times New Roman"/>
          <w:color w:val="000000"/>
          <w:szCs w:val="24"/>
        </w:rPr>
        <w:t xml:space="preserve"> Νομίζω ότι τα πέντε λεπτά είναι καλά. </w:t>
      </w:r>
    </w:p>
    <w:p w14:paraId="74FBBE65"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t>ΠΡΟΕΔΡΕΥΟΥΣΑ (Αναστασία Χριστοδουλοπούλου):</w:t>
      </w:r>
      <w:r>
        <w:rPr>
          <w:rFonts w:eastAsia="Times New Roman"/>
          <w:color w:val="000000"/>
          <w:szCs w:val="24"/>
        </w:rPr>
        <w:t xml:space="preserve"> Προσπαθήστε, όμως, να τοποθετηθείτε όσο το δυνατόν πιο σύντομα.</w:t>
      </w:r>
    </w:p>
    <w:p w14:paraId="74FBBE66" w14:textId="77777777" w:rsidR="006F199B" w:rsidRDefault="00DA4066">
      <w:pPr>
        <w:spacing w:after="0" w:line="600" w:lineRule="auto"/>
        <w:ind w:firstLine="720"/>
        <w:jc w:val="both"/>
        <w:rPr>
          <w:rFonts w:eastAsia="Times New Roman"/>
          <w:color w:val="000000"/>
          <w:szCs w:val="24"/>
        </w:rPr>
      </w:pPr>
      <w:r>
        <w:rPr>
          <w:rFonts w:eastAsia="Times New Roman"/>
          <w:b/>
          <w:color w:val="000000"/>
          <w:szCs w:val="24"/>
        </w:rPr>
        <w:lastRenderedPageBreak/>
        <w:t>ΔΗΜΗΤΡΙΟΣ ΒΙΤΣΑΣ (Αναπληρωτής Υπουργός Εθνικής Άμυνας):</w:t>
      </w:r>
      <w:r>
        <w:rPr>
          <w:rFonts w:eastAsia="Times New Roman"/>
          <w:color w:val="000000"/>
          <w:szCs w:val="24"/>
        </w:rPr>
        <w:t xml:space="preserve"> Κατ’ αρχάς θέλω να πω ότι συμψηφισμοί δεν υπάρχουν. Υπάρχουν παραδείγματα. Ανέφερε η κ. </w:t>
      </w:r>
      <w:proofErr w:type="spellStart"/>
      <w:r>
        <w:rPr>
          <w:rFonts w:eastAsia="Times New Roman"/>
          <w:color w:val="000000"/>
          <w:szCs w:val="24"/>
        </w:rPr>
        <w:t>Βάκη</w:t>
      </w:r>
      <w:proofErr w:type="spellEnd"/>
      <w:r>
        <w:rPr>
          <w:rFonts w:eastAsia="Times New Roman"/>
          <w:color w:val="000000"/>
          <w:szCs w:val="24"/>
        </w:rPr>
        <w:t xml:space="preserve"> το παράδειγμα του ν.2480, το οποίο σας θυμίζω ότι ήταν «Περιβαλλοντική αναβάθμιση και ιδιωτική πολεοδόμηση, βιώσιμη ανάπτυξη οικισμών» -αυτός ήταν ο αρχικός τίτλος- και μετά έγινε αυτό που είπα «Ρυθμίσεις δασικής νομοθεσίας και άλλες διατάξεις» με εκατό τροπολογίες από τις οποίες ογδόντα επτά έγιναν δεκτές. Αυτό δεν κάνει καλό, το γεγονός ότι τώρα γίνονται τροπολογίες, αλλά πού είναι η υποκρισία;</w:t>
      </w:r>
    </w:p>
    <w:p w14:paraId="74FBBE67" w14:textId="77777777" w:rsidR="006F199B" w:rsidRDefault="00DA4066">
      <w:pPr>
        <w:spacing w:line="600" w:lineRule="auto"/>
        <w:ind w:firstLine="720"/>
        <w:jc w:val="both"/>
        <w:rPr>
          <w:rFonts w:eastAsia="Times New Roman"/>
          <w:szCs w:val="24"/>
        </w:rPr>
      </w:pPr>
      <w:r>
        <w:rPr>
          <w:rFonts w:eastAsia="Times New Roman"/>
          <w:szCs w:val="24"/>
        </w:rPr>
        <w:t xml:space="preserve">Υπάρχει εδώ κάποια πολιτική παράταξη, η οποία να λέει ότι πρέπει να γίνεται με αυτόν τον τρόπο αυτή η διαδικασία; Δεν άκουσα. Όλοι σηκωθήκανε και είπαν ότι πρέπει να αλλάξει αυτή η διαδικασία. Ωραία. Στη Διάσκεψη των Προέδρων, λοιπόν, να κατατεθούν προτάσεις, να έρθει εδώ και να θεωρηθεί τι απαγορεύεται και τι δεν απαγορεύεται, γιατί διαφορετικά, απλά κάθε φορά το αναφέρουμε ένθεν και ένθεν για να γίνεται φασαρία. Αυτό είναι το θέμα και δεν θα κάτσουμε να λέμε </w:t>
      </w:r>
      <w:proofErr w:type="spellStart"/>
      <w:r>
        <w:rPr>
          <w:rFonts w:eastAsia="Times New Roman"/>
          <w:szCs w:val="24"/>
        </w:rPr>
        <w:t>εκατόν</w:t>
      </w:r>
      <w:proofErr w:type="spellEnd"/>
      <w:r>
        <w:rPr>
          <w:rFonts w:eastAsia="Times New Roman"/>
          <w:szCs w:val="24"/>
        </w:rPr>
        <w:t xml:space="preserve"> μείον έξι, μείον επτά συν δύο. Αυτό νομίζω ότι είναι το βασικό θέμα.</w:t>
      </w:r>
    </w:p>
    <w:p w14:paraId="74FBBE68" w14:textId="77777777" w:rsidR="006F199B" w:rsidRDefault="00DA4066">
      <w:pPr>
        <w:spacing w:line="600" w:lineRule="auto"/>
        <w:ind w:firstLine="720"/>
        <w:jc w:val="both"/>
        <w:rPr>
          <w:rFonts w:eastAsia="Times New Roman"/>
          <w:szCs w:val="24"/>
        </w:rPr>
      </w:pPr>
      <w:r>
        <w:rPr>
          <w:rFonts w:eastAsia="Times New Roman"/>
          <w:szCs w:val="24"/>
        </w:rPr>
        <w:lastRenderedPageBreak/>
        <w:t xml:space="preserve">Δεύτερον, νομίζω, κύριε Καρρά, ότι εσείς δεν είστε άδικος άνθρωπος και όλοι οι άλλοι βέβαια. Οι τροπολογίες που κατέθεσε ο κ. Μπαλτάς θα είχαν κατατεθεί, όπως καταλαβαίνετε, ως υπουργικές τροπολογίες. Αναφέρομαι στη διαδικασία. Την Δευτέρα παρέδωσε το Υπουργείο. Την Τρίτη δεν μπορούσε να κάνει διαφορετικά, γιατί δεν ήταν πια Υπουργός, έγινε η επιτροπή. Για να είναι, λοιπόν, έγκαιρη η διαδικασία την Τρίτη τις βάζει, ώστε την Πέμπτη να συζητηθούν. </w:t>
      </w:r>
    </w:p>
    <w:p w14:paraId="74FBBE69" w14:textId="77777777" w:rsidR="006F199B" w:rsidRDefault="00DA4066">
      <w:pPr>
        <w:spacing w:line="600" w:lineRule="auto"/>
        <w:ind w:firstLine="720"/>
        <w:jc w:val="both"/>
        <w:rPr>
          <w:rFonts w:eastAsia="Times New Roman"/>
          <w:b/>
          <w:szCs w:val="24"/>
        </w:rPr>
      </w:pPr>
      <w:r>
        <w:rPr>
          <w:rFonts w:eastAsia="Times New Roman"/>
          <w:b/>
          <w:szCs w:val="24"/>
        </w:rPr>
        <w:t xml:space="preserve">ΙΩΑΝΝΗΣ ΒΡΟΥΤΣΗΣ: </w:t>
      </w:r>
      <w:r>
        <w:rPr>
          <w:rFonts w:eastAsia="Times New Roman"/>
          <w:szCs w:val="24"/>
        </w:rPr>
        <w:t>Δεν πάει έτσι.</w:t>
      </w:r>
    </w:p>
    <w:p w14:paraId="74FBBE6A" w14:textId="77777777" w:rsidR="006F199B" w:rsidRDefault="00DA4066">
      <w:pPr>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Ξέρω πώς πάει, κύριε </w:t>
      </w:r>
      <w:proofErr w:type="spellStart"/>
      <w:r>
        <w:rPr>
          <w:rFonts w:eastAsia="Times New Roman"/>
          <w:szCs w:val="24"/>
        </w:rPr>
        <w:t>Βρούτση</w:t>
      </w:r>
      <w:proofErr w:type="spellEnd"/>
      <w:r>
        <w:rPr>
          <w:rFonts w:eastAsia="Times New Roman"/>
          <w:szCs w:val="24"/>
        </w:rPr>
        <w:t>. Μείνετε στο στυλ «λέμε διάφορα, λέμε και κάτι για την περιφέρειά μας και ολοκληρώνουμε τη διαδικασία». Αφήστε το, αφού μιλάω τώρα με τον κ. Καρρά. Σας παρακαλώ.</w:t>
      </w:r>
    </w:p>
    <w:p w14:paraId="74FBBE6B" w14:textId="77777777" w:rsidR="006F199B" w:rsidRDefault="00DA4066">
      <w:pPr>
        <w:spacing w:line="600" w:lineRule="auto"/>
        <w:ind w:firstLine="720"/>
        <w:jc w:val="both"/>
        <w:rPr>
          <w:rFonts w:eastAsia="Times New Roman"/>
          <w:b/>
          <w:szCs w:val="24"/>
        </w:rPr>
      </w:pPr>
      <w:r>
        <w:rPr>
          <w:rFonts w:eastAsia="Times New Roman"/>
          <w:szCs w:val="24"/>
        </w:rPr>
        <w:lastRenderedPageBreak/>
        <w:t xml:space="preserve">Λέω ότι αυτή τη διαδικασία πρέπει να την λάβουμε υπ’ </w:t>
      </w:r>
      <w:proofErr w:type="spellStart"/>
      <w:r>
        <w:rPr>
          <w:rFonts w:eastAsia="Times New Roman"/>
          <w:szCs w:val="24"/>
        </w:rPr>
        <w:t>όψιν</w:t>
      </w:r>
      <w:proofErr w:type="spellEnd"/>
      <w:r>
        <w:rPr>
          <w:rFonts w:eastAsia="Times New Roman"/>
          <w:szCs w:val="24"/>
        </w:rPr>
        <w:t xml:space="preserve"> μας, άλλο είναι η τοποθέτηση επί της ουσίας. Εσείς τοποθετηθήκατε και επί της ουσίας από ό,τι καταλαβαίνω, αλλά τώρα μπορεί η νέα Υπουργός Πολιτισμού να λύσει και με βάση αυτή τη νομοθεσία αυτά τα ζητήματα. Δεν αναφέρονται. Ειπώθηκε -άκουσα- ότι είναι γνωστό και το όνομα. Εγώ δεν το γνωρίζω. Αυτός που το γνωρίζει...</w:t>
      </w:r>
    </w:p>
    <w:p w14:paraId="74FBBE6C" w14:textId="77777777" w:rsidR="006F199B" w:rsidRDefault="00DA4066">
      <w:pPr>
        <w:spacing w:line="600" w:lineRule="auto"/>
        <w:ind w:firstLine="720"/>
        <w:jc w:val="both"/>
        <w:rPr>
          <w:rFonts w:eastAsia="Times New Roman"/>
          <w:b/>
          <w:szCs w:val="24"/>
        </w:rPr>
      </w:pPr>
      <w:r>
        <w:rPr>
          <w:rFonts w:eastAsia="Times New Roman"/>
          <w:b/>
          <w:szCs w:val="24"/>
        </w:rPr>
        <w:t xml:space="preserve">ΓΕΩΡΓΙΟΣ – ΔΗΜΗΤΡΙΟΣ ΚΑΡΡΑΣ: </w:t>
      </w:r>
      <w:r>
        <w:rPr>
          <w:rFonts w:eastAsia="Times New Roman"/>
          <w:szCs w:val="24"/>
        </w:rPr>
        <w:t>Δεν το είπα.</w:t>
      </w:r>
    </w:p>
    <w:p w14:paraId="74FBBE6D" w14:textId="77777777" w:rsidR="006F199B" w:rsidRDefault="00DA4066">
      <w:pPr>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Ούτε εσείς το είπατε. Αυτός που το γνωρίζει, να το πει.</w:t>
      </w:r>
    </w:p>
    <w:p w14:paraId="74FBBE6E" w14:textId="77777777" w:rsidR="006F199B" w:rsidRDefault="00DA4066">
      <w:pPr>
        <w:spacing w:line="600" w:lineRule="auto"/>
        <w:ind w:firstLine="720"/>
        <w:jc w:val="both"/>
        <w:rPr>
          <w:rFonts w:eastAsia="Times New Roman"/>
          <w:szCs w:val="24"/>
        </w:rPr>
      </w:pPr>
      <w:r>
        <w:rPr>
          <w:rFonts w:eastAsia="Times New Roman"/>
          <w:szCs w:val="24"/>
        </w:rPr>
        <w:t xml:space="preserve">Τρίτο ζήτημα. Εγώ δεν θα φύγω από τον πειρασμό να πω τα εξής: Η Ελλάδα είναι μια χώρα υπό επιτροπεία. Έχει αναγκαστεί να υπογράψει τρία μνημόνια και διάφορα μεσοπρόθεσμα. Αυτά έχουν και δημοσιονομικό χαρακτήρα. Ορισμένα μέτρα δημοσιονομικού χαρακτήρα έχουν και </w:t>
      </w:r>
      <w:proofErr w:type="spellStart"/>
      <w:r>
        <w:rPr>
          <w:rFonts w:eastAsia="Times New Roman"/>
          <w:szCs w:val="24"/>
        </w:rPr>
        <w:t>υφεσιακό</w:t>
      </w:r>
      <w:proofErr w:type="spellEnd"/>
      <w:r>
        <w:rPr>
          <w:rFonts w:eastAsia="Times New Roman"/>
          <w:szCs w:val="24"/>
        </w:rPr>
        <w:t xml:space="preserve"> χαρακτήρα. </w:t>
      </w:r>
    </w:p>
    <w:p w14:paraId="74FBBE6F" w14:textId="77777777" w:rsidR="006F199B" w:rsidRDefault="00DA4066">
      <w:pPr>
        <w:spacing w:line="600" w:lineRule="auto"/>
        <w:ind w:firstLine="720"/>
        <w:jc w:val="both"/>
        <w:rPr>
          <w:rFonts w:eastAsia="Times New Roman"/>
          <w:szCs w:val="24"/>
        </w:rPr>
      </w:pPr>
      <w:r>
        <w:rPr>
          <w:rFonts w:eastAsia="Times New Roman"/>
          <w:szCs w:val="24"/>
        </w:rPr>
        <w:lastRenderedPageBreak/>
        <w:t xml:space="preserve">Αυτή, όμως, η Κυβέρνηση κάνει κάθε προσπάθεια για αυτή τη διαδικασία, που είναι όπως την περιέγραψα. Δεν μιλάω για μεταρρυθμίσεις που έτσι και αλλιώς μπορεί να ήταν ή μπορεί να είναι αναγκαίες. Έρχεται και προσπαθεί για αυτή τη διαδικασία με ένα πρόγραμμα, όπως είναι το πρόγραμμα για τα νησιά, όπως είναι το γεγονός ότι μπαίνει και Υφυπουργός Νησιωτικής Πολιτικής, όπως είναι το τι έχει γίνει στη Σύρο σε σχέση με τα νοσοκομεία, τις </w:t>
      </w:r>
      <w:proofErr w:type="spellStart"/>
      <w:r>
        <w:rPr>
          <w:rFonts w:eastAsia="Times New Roman"/>
          <w:szCs w:val="24"/>
        </w:rPr>
        <w:t>αεροδιακομιδές</w:t>
      </w:r>
      <w:proofErr w:type="spellEnd"/>
      <w:r>
        <w:rPr>
          <w:rFonts w:eastAsia="Times New Roman"/>
          <w:szCs w:val="24"/>
        </w:rPr>
        <w:t>, κ.λπ., όπως είναι στη Σαντορίνη το γεγονός ότι λειτουργεί ένα καινούργιο νοσοκομείο. Κάνει μια τέτοια προσπάθεια. Τέλος όσον αφορά αυτό.</w:t>
      </w:r>
    </w:p>
    <w:p w14:paraId="74FBBE70" w14:textId="77777777" w:rsidR="006F199B" w:rsidRDefault="00DA4066">
      <w:pPr>
        <w:spacing w:line="600" w:lineRule="auto"/>
        <w:ind w:firstLine="720"/>
        <w:jc w:val="both"/>
        <w:rPr>
          <w:rFonts w:eastAsia="Times New Roman"/>
          <w:szCs w:val="24"/>
        </w:rPr>
      </w:pPr>
      <w:r>
        <w:rPr>
          <w:rFonts w:eastAsia="Times New Roman"/>
          <w:szCs w:val="24"/>
        </w:rPr>
        <w:t xml:space="preserve">Έρχομαι τώρα στις παρατηρήσεις. Κύριε Θεοχαρόπουλε, αναφέρομαι σε εσάς, γιατί βάλατε το θέμα. Εμείς θεωρούμε ότι είναι πιο γρήγορη η διαδικασία όσον αφορά σε αυτή την τροπολογία, σε σχέση με το προεδρικό διάταγμα, για να λύσουμε το ουσιαστικό ζήτημα, το οποίο θα πω αμέσως μετά. Είναι πιο γρήγορη η διαδικασία. </w:t>
      </w:r>
    </w:p>
    <w:p w14:paraId="74FBBE71" w14:textId="77777777" w:rsidR="006F199B" w:rsidRDefault="00DA4066">
      <w:pPr>
        <w:spacing w:line="600" w:lineRule="auto"/>
        <w:ind w:firstLine="720"/>
        <w:jc w:val="both"/>
        <w:rPr>
          <w:rFonts w:eastAsia="Times New Roman"/>
          <w:szCs w:val="24"/>
        </w:rPr>
      </w:pPr>
      <w:r>
        <w:rPr>
          <w:rFonts w:eastAsia="Times New Roman"/>
          <w:szCs w:val="24"/>
        </w:rPr>
        <w:lastRenderedPageBreak/>
        <w:t xml:space="preserve">Σκεφτείτε ότι ένα νέο προεδρικό διάταγμα θα ήθελε τρεις υπογραφές, να πάει στο Συμβούλιο της Επικρατείας, να μας επιστραφεί, και λοιπά. Νομίζουμε ότι αυτή η διαδικασία είναι ταχύτερη. </w:t>
      </w:r>
    </w:p>
    <w:p w14:paraId="74FBBE72" w14:textId="77777777" w:rsidR="006F199B" w:rsidRDefault="00DA4066">
      <w:pPr>
        <w:spacing w:line="600" w:lineRule="auto"/>
        <w:ind w:firstLine="720"/>
        <w:jc w:val="both"/>
        <w:rPr>
          <w:rFonts w:eastAsia="Times New Roman"/>
          <w:szCs w:val="24"/>
        </w:rPr>
      </w:pPr>
      <w:r>
        <w:rPr>
          <w:rFonts w:eastAsia="Times New Roman"/>
          <w:szCs w:val="24"/>
        </w:rPr>
        <w:t>Ποιο ζήτημα τώρα μας λύνει αυτό; Η υπηρεσία του ΥΠΕΘΑ υπάρχει. Δεν είναι ενταγμένη στη διοικητική δομή. Μη ενταγμένη στη διοικητική δομή έχει ελλείματα συντονισμού, αλληλοεπικαλύψεις αρμοδιοτήτων και δεν έχει οικονομική εξουσία, ενώ κάνει διαγωνισμούς. Αυτή τη στιγμή και με αυτόν τον τρόπο λύνουμε αυτό το θέμα, δεν διαμορφώνουμε κάτι καινούργιο. Βάζουμε αυτή τη μονάδα υποστήριξης του ΥΠΕΘΑ μέσα στη ΓΔΟΣΥ, ΔΙΣΤΥ, στην ουσία. Αυτό κάνουμε. Αυτό είναι το ένα θέμα.</w:t>
      </w:r>
    </w:p>
    <w:p w14:paraId="74FBBE73" w14:textId="77777777" w:rsidR="006F199B" w:rsidRDefault="00DA4066">
      <w:pPr>
        <w:spacing w:line="600" w:lineRule="auto"/>
        <w:ind w:firstLine="720"/>
        <w:jc w:val="both"/>
        <w:rPr>
          <w:rFonts w:eastAsia="Times New Roman"/>
          <w:szCs w:val="24"/>
        </w:rPr>
      </w:pPr>
      <w:r>
        <w:rPr>
          <w:rFonts w:eastAsia="Times New Roman"/>
          <w:szCs w:val="24"/>
        </w:rPr>
        <w:t>Το δεύτερο θέμα είναι σχετικό με δύο ερωτήματα της κ. Κανέλλη. Θεωρώ -και είναι και συνεννοηθήκαμε- αυτονόητο ότι αν υπάρχει ένας εισαγγελέας στρατοδικείου δικαστής Β και ο αντεισαγγελέας θα είναι δικαστής Β και μάλιστα νεότερος. Δεν είναι δυνατόν να γίνει διαφορετικά, γιατί διαφορετικά θα υπάρχει αυτό που λέτε. Βεβαίως, καλά κάνετε και το λέτε, για να δώσω και εγώ αυτή την εξήγηση.</w:t>
      </w:r>
    </w:p>
    <w:p w14:paraId="74FBBE74" w14:textId="77777777" w:rsidR="006F199B" w:rsidRDefault="00DA4066">
      <w:pPr>
        <w:spacing w:line="600" w:lineRule="auto"/>
        <w:ind w:firstLine="720"/>
        <w:jc w:val="both"/>
        <w:rPr>
          <w:rFonts w:eastAsia="Times New Roman"/>
          <w:szCs w:val="24"/>
        </w:rPr>
      </w:pPr>
      <w:r>
        <w:rPr>
          <w:rFonts w:eastAsia="Times New Roman"/>
          <w:b/>
          <w:szCs w:val="24"/>
        </w:rPr>
        <w:lastRenderedPageBreak/>
        <w:t>ΛΙΑΝΑ ΚΑΝΕΛΛΗ:</w:t>
      </w:r>
      <w:r>
        <w:rPr>
          <w:rFonts w:eastAsia="Times New Roman"/>
          <w:szCs w:val="24"/>
        </w:rPr>
        <w:t xml:space="preserve"> Αυτονόητα στη νομοθεσία δεν υπάρχουν.</w:t>
      </w:r>
    </w:p>
    <w:p w14:paraId="74FBBE75" w14:textId="77777777" w:rsidR="006F199B" w:rsidRDefault="00DA4066">
      <w:pPr>
        <w:spacing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Όχι, υπάρχουν ως εξής: Είναι αυτονόητη στη νομοθεσία η διάκριση των βαθμών. Άρα δεν μπορεί να υπάρξει αυτό σαν λογική, δηλαδή ο δικαστής Α να είναι ο αντεισαγγελέας και ο δικαστής Β να είναι ο εισαγγελέας. Αυτό είναι. </w:t>
      </w:r>
    </w:p>
    <w:p w14:paraId="74FBBE76" w14:textId="77777777" w:rsidR="006F199B" w:rsidRDefault="00DA4066">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Καλά. </w:t>
      </w:r>
    </w:p>
    <w:p w14:paraId="74FBBE77" w14:textId="77777777" w:rsidR="006F199B" w:rsidRDefault="00DA4066">
      <w:pPr>
        <w:spacing w:line="600" w:lineRule="auto"/>
        <w:ind w:firstLine="720"/>
        <w:jc w:val="both"/>
        <w:rPr>
          <w:rFonts w:eastAsia="Times New Roman"/>
          <w:b/>
          <w:szCs w:val="24"/>
        </w:rPr>
      </w:pPr>
      <w:r>
        <w:rPr>
          <w:rFonts w:eastAsia="Times New Roman"/>
          <w:b/>
          <w:szCs w:val="24"/>
        </w:rPr>
        <w:t>ΔΗΜΗΤΡΙΟΣ ΒΙΤΣΑΣ (Αναπληρωτής Υπουργός Εθνικής Άμυνας):</w:t>
      </w:r>
      <w:r>
        <w:rPr>
          <w:rFonts w:eastAsia="Times New Roman"/>
          <w:szCs w:val="24"/>
        </w:rPr>
        <w:t xml:space="preserve"> Υπάρχει αυτό το πράγμα.</w:t>
      </w:r>
      <w:r>
        <w:rPr>
          <w:rFonts w:eastAsia="Times New Roman"/>
          <w:b/>
          <w:szCs w:val="24"/>
        </w:rPr>
        <w:t xml:space="preserve"> </w:t>
      </w:r>
    </w:p>
    <w:p w14:paraId="74FBBE78" w14:textId="77777777" w:rsidR="006F199B" w:rsidRDefault="00DA4066">
      <w:pPr>
        <w:spacing w:line="600" w:lineRule="auto"/>
        <w:ind w:firstLine="720"/>
        <w:jc w:val="both"/>
        <w:rPr>
          <w:rFonts w:eastAsia="Times New Roman"/>
          <w:szCs w:val="24"/>
        </w:rPr>
      </w:pPr>
      <w:r>
        <w:rPr>
          <w:rFonts w:eastAsia="Times New Roman"/>
          <w:szCs w:val="24"/>
        </w:rPr>
        <w:t xml:space="preserve">Τέλος, προσέξτε να δείτε τι κάνουμε σε σχέση με την επίδοση, το οποίο ορθά αναφέρεται. Στην ουσία νομιμοποιούμε αυτό που ήδη γίνεται. </w:t>
      </w:r>
    </w:p>
    <w:p w14:paraId="74FBBE79" w14:textId="77777777" w:rsidR="006F199B" w:rsidRDefault="00DA4066">
      <w:pPr>
        <w:spacing w:line="600" w:lineRule="auto"/>
        <w:ind w:firstLine="720"/>
        <w:jc w:val="both"/>
        <w:rPr>
          <w:rFonts w:eastAsia="Times New Roman"/>
          <w:b/>
          <w:szCs w:val="24"/>
        </w:rPr>
      </w:pPr>
      <w:r>
        <w:rPr>
          <w:rFonts w:eastAsia="Times New Roman"/>
          <w:b/>
          <w:szCs w:val="24"/>
        </w:rPr>
        <w:t xml:space="preserve">ΛΙΑΝΑ ΚΑΝΕΛΛΗ: </w:t>
      </w:r>
      <w:r>
        <w:rPr>
          <w:rFonts w:eastAsia="Times New Roman"/>
          <w:szCs w:val="24"/>
        </w:rPr>
        <w:t>Το ξέρω.</w:t>
      </w:r>
      <w:r>
        <w:rPr>
          <w:rFonts w:eastAsia="Times New Roman"/>
          <w:b/>
          <w:szCs w:val="24"/>
        </w:rPr>
        <w:t xml:space="preserve"> </w:t>
      </w:r>
    </w:p>
    <w:p w14:paraId="74FBBE7A" w14:textId="77777777" w:rsidR="006F199B" w:rsidRDefault="00DA4066">
      <w:pPr>
        <w:spacing w:line="600" w:lineRule="auto"/>
        <w:ind w:firstLine="720"/>
        <w:jc w:val="both"/>
        <w:rPr>
          <w:rFonts w:eastAsia="Times New Roman"/>
          <w:szCs w:val="24"/>
        </w:rPr>
      </w:pPr>
      <w:r>
        <w:rPr>
          <w:rFonts w:eastAsia="Times New Roman"/>
          <w:b/>
          <w:szCs w:val="24"/>
        </w:rPr>
        <w:lastRenderedPageBreak/>
        <w:t>ΔΗΜΗΤΡΙΟΣ ΒΙΤΣΑΣ (Αναπληρωτής Υπουργός Εθνικής Άμυνας):</w:t>
      </w:r>
      <w:r>
        <w:rPr>
          <w:rFonts w:eastAsia="Times New Roman"/>
          <w:szCs w:val="24"/>
        </w:rPr>
        <w:t xml:space="preserve"> Αυτό είναι το βασικό θέμα. Δηλαδή, και τώρα γίνεται μια επίδοση σε ένα νοσοκομείο, αλλά δεν είναι εκείνη τη στιγμή ο διοικητής. Πηγαίνουν στον προϊστάμενο της κλινικής και το δίνουν. Αυτό μπορεί να παραγάγει ακυρότητα. Αυτό που γίνεται σήμερα μπορεί να παραγάγει ακυρότητα, ενώ αυτό που εμείς αυτή τη στιγμή νομοθετούμε αφαιρεί τη δυνατότητα ακυρότητας. Αυτή είναι η δική μας η προσπάθεια και αυτή είναι η δική μας η λογική. </w:t>
      </w:r>
    </w:p>
    <w:p w14:paraId="74FBBE7B" w14:textId="77777777" w:rsidR="006F199B" w:rsidRDefault="00DA4066">
      <w:pPr>
        <w:spacing w:line="600" w:lineRule="auto"/>
        <w:ind w:firstLine="720"/>
        <w:jc w:val="both"/>
        <w:rPr>
          <w:rFonts w:eastAsia="Times New Roman"/>
          <w:szCs w:val="24"/>
        </w:rPr>
      </w:pPr>
      <w:r>
        <w:rPr>
          <w:rFonts w:eastAsia="Times New Roman"/>
          <w:szCs w:val="24"/>
        </w:rPr>
        <w:t xml:space="preserve">Τα άλλα, περί εκλογών στις Ηνωμένες Πολιτείες της Αμερικής κ.λπ., τα συζητάμε άλλη φορά. </w:t>
      </w:r>
    </w:p>
    <w:p w14:paraId="74FBBE7C" w14:textId="77777777" w:rsidR="006F199B" w:rsidRDefault="00DA4066">
      <w:pPr>
        <w:spacing w:line="600" w:lineRule="auto"/>
        <w:ind w:firstLine="720"/>
        <w:jc w:val="both"/>
        <w:rPr>
          <w:rFonts w:eastAsia="Times New Roman"/>
          <w:b/>
          <w:szCs w:val="24"/>
        </w:rPr>
      </w:pPr>
      <w:r w:rsidRPr="00A95257">
        <w:rPr>
          <w:rFonts w:eastAsia="Times New Roman"/>
          <w:b/>
          <w:szCs w:val="24"/>
        </w:rPr>
        <w:t xml:space="preserve">ΛΙΑΝΑ ΚΑΝΕΛΛΗ: </w:t>
      </w:r>
      <w:r w:rsidRPr="00A95257">
        <w:rPr>
          <w:rFonts w:eastAsia="Times New Roman"/>
          <w:szCs w:val="24"/>
        </w:rPr>
        <w:t>Μα δεν απευθυνόμουν σε εσάς.</w:t>
      </w:r>
      <w:r w:rsidRPr="00A95257">
        <w:rPr>
          <w:rFonts w:eastAsia="Times New Roman"/>
          <w:b/>
          <w:szCs w:val="24"/>
        </w:rPr>
        <w:t xml:space="preserve"> </w:t>
      </w:r>
    </w:p>
    <w:p w14:paraId="74FBBE7D" w14:textId="77777777" w:rsidR="006F199B" w:rsidRDefault="00DA4066">
      <w:pPr>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Όχι εννοώ ότι ο καθένας από το Βήμα της Βουλής μπορεί να γενικεύει -και καλό είναι- την πολιτική συζήτηση και ανάλογα μάλιστα με το ποιος Υπουργός είναι εδώ ή ποιος δεν είναι. </w:t>
      </w:r>
    </w:p>
    <w:p w14:paraId="74FBBE7E" w14:textId="77777777" w:rsidR="006F199B" w:rsidRDefault="00DA4066">
      <w:pPr>
        <w:spacing w:line="600" w:lineRule="auto"/>
        <w:ind w:firstLine="720"/>
        <w:jc w:val="both"/>
        <w:rPr>
          <w:rFonts w:eastAsia="Times New Roman"/>
          <w:szCs w:val="24"/>
        </w:rPr>
      </w:pPr>
      <w:r>
        <w:rPr>
          <w:rFonts w:eastAsia="Times New Roman"/>
          <w:b/>
          <w:szCs w:val="24"/>
        </w:rPr>
        <w:lastRenderedPageBreak/>
        <w:t xml:space="preserve">ΛΙΑΝΑ ΚΑΝΕΛΛΗ: </w:t>
      </w:r>
      <w:r>
        <w:rPr>
          <w:rFonts w:eastAsia="Times New Roman"/>
          <w:szCs w:val="24"/>
        </w:rPr>
        <w:t xml:space="preserve">Ναι αλλά να καμώνεται τον εθνικά ανεξάρτητο και να διαλέγει πλανητάρχη είναι άλλο πράγμα. </w:t>
      </w:r>
    </w:p>
    <w:p w14:paraId="74FBBE7F" w14:textId="77777777" w:rsidR="006F199B" w:rsidRDefault="00DA4066">
      <w:pPr>
        <w:spacing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Γι’ αυτό λέω αυτά να τα συζητήσουμε άλλη φορά. </w:t>
      </w:r>
    </w:p>
    <w:p w14:paraId="74FBBE80" w14:textId="77777777" w:rsidR="006F199B" w:rsidRDefault="00DA4066">
      <w:pPr>
        <w:spacing w:line="600" w:lineRule="auto"/>
        <w:ind w:firstLine="720"/>
        <w:jc w:val="both"/>
        <w:rPr>
          <w:rFonts w:eastAsia="Times New Roman"/>
          <w:szCs w:val="24"/>
        </w:rPr>
      </w:pPr>
      <w:r>
        <w:rPr>
          <w:rFonts w:eastAsia="Times New Roman"/>
          <w:szCs w:val="24"/>
        </w:rPr>
        <w:t xml:space="preserve">Άλλωστε η Ελλάδα έχει σχέσεις και προσπαθεί να δομήσει σχέσεις με όλες τις χώρες του κόσμου και έχει σχέσεις –εδώ και πάρα πολλά χρόνια όπως γνωρίζετε- και με τις Ηνωμένες Πολιτείες της Αμερικής. </w:t>
      </w:r>
    </w:p>
    <w:p w14:paraId="74FBBE81" w14:textId="77777777" w:rsidR="006F199B" w:rsidRDefault="00DA4066">
      <w:pPr>
        <w:spacing w:line="600" w:lineRule="auto"/>
        <w:ind w:firstLine="720"/>
        <w:jc w:val="both"/>
        <w:rPr>
          <w:rFonts w:eastAsia="Times New Roman"/>
          <w:szCs w:val="24"/>
        </w:rPr>
      </w:pPr>
      <w:r>
        <w:rPr>
          <w:rFonts w:eastAsia="Times New Roman"/>
          <w:szCs w:val="24"/>
        </w:rPr>
        <w:t xml:space="preserve">Θα ήθελα να πω κάτι τελευταίο, για να μην απαντήσει ο κ. </w:t>
      </w:r>
      <w:proofErr w:type="spellStart"/>
      <w:r>
        <w:rPr>
          <w:rFonts w:eastAsia="Times New Roman"/>
          <w:szCs w:val="24"/>
        </w:rPr>
        <w:t>Πολάκης</w:t>
      </w:r>
      <w:proofErr w:type="spellEnd"/>
      <w:r>
        <w:rPr>
          <w:rFonts w:eastAsia="Times New Roman"/>
          <w:szCs w:val="24"/>
        </w:rPr>
        <w:t xml:space="preserve">. Υπάρχει το ΚΕΕΛΠΝΟ. Υπάρχει μια ειδική ανάγκη, να έχει κάποιους συμβούλους ο Πρόεδρος του ΚΕΕΛΠΝΟ. Αυτοί θα είναι οι δικοί του σύμβουλοι. </w:t>
      </w:r>
    </w:p>
    <w:p w14:paraId="74FBBE82" w14:textId="77777777" w:rsidR="006F199B" w:rsidRDefault="00DA4066">
      <w:pPr>
        <w:spacing w:line="600" w:lineRule="auto"/>
        <w:ind w:firstLine="720"/>
        <w:jc w:val="both"/>
        <w:rPr>
          <w:rFonts w:eastAsia="Times New Roman"/>
          <w:szCs w:val="24"/>
        </w:rPr>
      </w:pPr>
      <w:r>
        <w:rPr>
          <w:rFonts w:eastAsia="Times New Roman"/>
          <w:szCs w:val="24"/>
        </w:rPr>
        <w:lastRenderedPageBreak/>
        <w:t xml:space="preserve">Πώς εμείς έχουμε τους συνεργάτες; Τι κάναμε εμείς, όταν πήραμε τους συνεργάτες μας ως Βουλευτές; Δημόσια πρόσκληση; Ή πήραμε ανθρώπους που πραγματικά μπορούν να μας βοηθήσουν; </w:t>
      </w:r>
    </w:p>
    <w:p w14:paraId="74FBBE83" w14:textId="77777777" w:rsidR="006F199B" w:rsidRDefault="00DA4066">
      <w:pPr>
        <w:spacing w:line="600" w:lineRule="auto"/>
        <w:ind w:firstLine="720"/>
        <w:jc w:val="both"/>
        <w:rPr>
          <w:rFonts w:eastAsia="Times New Roman"/>
          <w:szCs w:val="24"/>
        </w:rPr>
      </w:pPr>
      <w:r>
        <w:rPr>
          <w:rFonts w:eastAsia="Times New Roman"/>
          <w:szCs w:val="24"/>
        </w:rPr>
        <w:t xml:space="preserve">Δεν μπορούμε να του αφαιρέσουμε αυτή την επιλογή ούτε χτίζεται πελατειακό κράτος με τρεις ανθρώπους. Με πολλές άλλες χιλιάδες ανθρώπους χτίζεται και πελατειακό και κομματικό κράτος και αυτό το έχουμε ζήσει στην Ελλάδα. Αυτή είναι η βασική σκέψη. </w:t>
      </w:r>
    </w:p>
    <w:p w14:paraId="74FBBE84" w14:textId="77777777" w:rsidR="006F199B" w:rsidRDefault="00DA4066">
      <w:pPr>
        <w:spacing w:line="600" w:lineRule="auto"/>
        <w:ind w:firstLine="720"/>
        <w:jc w:val="both"/>
        <w:rPr>
          <w:rFonts w:eastAsia="Times New Roman"/>
          <w:szCs w:val="24"/>
        </w:rPr>
      </w:pPr>
      <w:r>
        <w:rPr>
          <w:rFonts w:eastAsia="Times New Roman"/>
          <w:b/>
          <w:szCs w:val="24"/>
        </w:rPr>
        <w:t>ΓΡΗΓΟΡΗΣ ΨΑΡΙΑΝΟΣ:</w:t>
      </w:r>
      <w:r>
        <w:rPr>
          <w:rFonts w:eastAsia="Times New Roman"/>
          <w:szCs w:val="24"/>
        </w:rPr>
        <w:t xml:space="preserve"> Γιατί είναι τρεις και όχι πέντε ή έντεκα; </w:t>
      </w:r>
    </w:p>
    <w:p w14:paraId="74FBBE85"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Ολοκληρώσατε, κύριε Υπουργέ; </w:t>
      </w:r>
    </w:p>
    <w:p w14:paraId="74FBBE86" w14:textId="77777777" w:rsidR="006F199B" w:rsidRDefault="00DA4066">
      <w:pPr>
        <w:spacing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Μάλιστα. </w:t>
      </w:r>
    </w:p>
    <w:p w14:paraId="74FBBE87"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Ευχαριστούμε. </w:t>
      </w:r>
    </w:p>
    <w:p w14:paraId="74FBBE88" w14:textId="77777777" w:rsidR="006F199B" w:rsidRDefault="00DA4066">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 xml:space="preserve">, είπατε ότι θέλετε δύο λεπτά για να δηλώσετε κάτι; </w:t>
      </w:r>
    </w:p>
    <w:p w14:paraId="74FBBE89" w14:textId="77777777" w:rsidR="006F199B" w:rsidRDefault="00DA4066">
      <w:pPr>
        <w:spacing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Μάλιστα. </w:t>
      </w:r>
    </w:p>
    <w:p w14:paraId="74FBBE8A" w14:textId="77777777" w:rsidR="006F199B" w:rsidRDefault="00DA4066">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Σας παρακαλώ να είστε ακριβής. </w:t>
      </w:r>
    </w:p>
    <w:p w14:paraId="74FBBE8B" w14:textId="77777777" w:rsidR="006F199B" w:rsidRDefault="00DA4066">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Νομίζω ότι από την εξέλιξη της συζήτησης, έγινε φανερή η ουσία των περισσότερων άρθρων της τροπολογίας και το βλέπω αυτό -εγώ έτσι το διαβάζω- και στη στάση του «παρών» και της θετικής ψήφου που θα δοθεί από κάποιες πτέρυγες της Βουλής. </w:t>
      </w:r>
    </w:p>
    <w:p w14:paraId="74FBBE8C" w14:textId="77777777" w:rsidR="006F199B" w:rsidRDefault="00DA4066">
      <w:pPr>
        <w:spacing w:line="600" w:lineRule="auto"/>
        <w:ind w:firstLine="720"/>
        <w:jc w:val="both"/>
        <w:rPr>
          <w:rFonts w:eastAsia="Times New Roman"/>
          <w:szCs w:val="24"/>
        </w:rPr>
      </w:pPr>
      <w:r>
        <w:rPr>
          <w:rFonts w:eastAsia="Times New Roman"/>
          <w:szCs w:val="24"/>
        </w:rPr>
        <w:t xml:space="preserve">Ναι δεν είμαστε ευχαριστημένοι που νομοθετούμε έτσι, αλλά αυτό το κράτος παραλάβαμε και μέχρι να το αλλάξουμε, θα το διανύσουμε και με αυτόν τον τρόπο. Διότι πολιτική δεν είναι μόνο το σχέδιο για το μέλλον, είναι και η συγκεκριμένη αντιμετώπιση του παρόντος. </w:t>
      </w:r>
    </w:p>
    <w:p w14:paraId="74FBBE8D" w14:textId="77777777" w:rsidR="006F199B" w:rsidRDefault="00DA4066">
      <w:pPr>
        <w:spacing w:line="600" w:lineRule="auto"/>
        <w:ind w:firstLine="720"/>
        <w:jc w:val="both"/>
        <w:rPr>
          <w:rFonts w:eastAsia="Times New Roman"/>
          <w:szCs w:val="24"/>
        </w:rPr>
      </w:pPr>
      <w:r>
        <w:rPr>
          <w:rFonts w:eastAsia="Times New Roman"/>
          <w:szCs w:val="24"/>
        </w:rPr>
        <w:t xml:space="preserve">Όσον αφορά το κομμάτι της τροπολογίας για το ΚΕΕΛΠΝΟ, κύριε Θεοχαρόπουλε και κύριε </w:t>
      </w:r>
      <w:proofErr w:type="spellStart"/>
      <w:r>
        <w:rPr>
          <w:rFonts w:eastAsia="Times New Roman"/>
          <w:szCs w:val="24"/>
        </w:rPr>
        <w:t>Βρούτση</w:t>
      </w:r>
      <w:proofErr w:type="spellEnd"/>
      <w:r>
        <w:rPr>
          <w:rFonts w:eastAsia="Times New Roman"/>
          <w:szCs w:val="24"/>
        </w:rPr>
        <w:t xml:space="preserve">, όταν είσαι πρόεδρος σε έναν οργανισμό, στον οποίο οι υφιστάμενοί σου υπάλληλοι επειδή δεν έχουν </w:t>
      </w:r>
      <w:r>
        <w:rPr>
          <w:rFonts w:eastAsia="Times New Roman"/>
          <w:szCs w:val="24"/>
        </w:rPr>
        <w:lastRenderedPageBreak/>
        <w:t xml:space="preserve">γεννηθεί με ανεμογκάστρι, αλλά έχουν μια συγκεκριμένη διαδρομή, όταν τους ζητάς έγγραφα συγκεκριμένων συνεδριάσεων του διοικητικού συμβουλίου δεν τα δίνουν, σου κάνουν μήνυση για τη γραμματέα που πήρες με απόσπαση για να σε βοηθήσει τον πρώτο καιρό και για να σου λέει ποια είναι τα εισερχόμενα, όταν η νομική σύμβουλος του ΚΕΕΛΠΝΟ πάει ως μάρτυρας κατηγορίας εναντίον του προέδρου του οργανισμού που έχει εκείνη την ώρα, είναι προφανές ότι αυτή η διοίκηση θέλει μια συγκεκριμένη βοήθεια, προκειμένου να ξεβρωμίσει την κόπρο του Αυγεία. Διότι αυτό είναι εκεί μέσα. Αυτή τη βοήθεια τη δίνουμε και αυτή η βοήθεια δεν δίνεται με δημόσια πρόσκληση. </w:t>
      </w:r>
    </w:p>
    <w:p w14:paraId="74FBBE8E" w14:textId="77777777" w:rsidR="006F199B" w:rsidRDefault="00DA4066">
      <w:pPr>
        <w:spacing w:line="600" w:lineRule="auto"/>
        <w:ind w:firstLine="720"/>
        <w:jc w:val="both"/>
        <w:rPr>
          <w:rFonts w:eastAsia="Times New Roman"/>
          <w:szCs w:val="24"/>
        </w:rPr>
      </w:pPr>
      <w:r>
        <w:rPr>
          <w:rFonts w:eastAsia="Times New Roman"/>
          <w:szCs w:val="24"/>
        </w:rPr>
        <w:t xml:space="preserve">Αυτή η βοήθεια δίνεται με επιλογή ανθρώπων, που πιστεύεις ότι μπορούν να υπηρετήσουν ένα πολιτικό σχέδιο κάθαρσης ενός χώρου, που μόνο Κέντρο Ειδικών Λοιμώξεων και Επιδημιολογικής Επιτήρησης δεν ήταν στο κύριό του μέρος, αλλά ήταν ένας μηχανισμός διοχέτευσης «μαύρου» χρήματος διαφημιστικής δαπάνης σε πλειάδα ΜΜΕ. </w:t>
      </w:r>
    </w:p>
    <w:p w14:paraId="74FBBE8F" w14:textId="77777777" w:rsidR="006F199B" w:rsidRDefault="00DA4066">
      <w:pPr>
        <w:spacing w:line="600" w:lineRule="auto"/>
        <w:ind w:firstLine="720"/>
        <w:jc w:val="both"/>
        <w:rPr>
          <w:rFonts w:eastAsia="Times New Roman"/>
          <w:szCs w:val="24"/>
        </w:rPr>
      </w:pPr>
      <w:r>
        <w:rPr>
          <w:rFonts w:eastAsia="Times New Roman"/>
          <w:szCs w:val="24"/>
        </w:rPr>
        <w:lastRenderedPageBreak/>
        <w:t xml:space="preserve">Στο παρελθόν είχαν βγει πολλά πράγματα στη φόρα γι’ αυτό. Τα 76.000 ευρώ που ανακοινώνετε με ιερή υποχρέωση, κύριε Θεοχαρόπουλε, ήταν μια μέτρια ετήσια δαπάνη σε κάποιο επαρχιακό </w:t>
      </w:r>
      <w:r>
        <w:rPr>
          <w:rFonts w:eastAsia="Times New Roman"/>
          <w:szCs w:val="24"/>
          <w:lang w:val="en-US"/>
        </w:rPr>
        <w:t>site</w:t>
      </w:r>
      <w:r>
        <w:rPr>
          <w:rFonts w:eastAsia="Times New Roman"/>
          <w:szCs w:val="24"/>
        </w:rPr>
        <w:t xml:space="preserve">, που έβγαζε κανένα </w:t>
      </w:r>
      <w:r>
        <w:rPr>
          <w:rFonts w:eastAsia="Times New Roman"/>
          <w:szCs w:val="24"/>
          <w:lang w:val="en-US"/>
        </w:rPr>
        <w:t>banner</w:t>
      </w:r>
      <w:r>
        <w:rPr>
          <w:rFonts w:eastAsia="Times New Roman"/>
          <w:szCs w:val="24"/>
        </w:rPr>
        <w:t xml:space="preserve"> από κάτω και έλεγε «φορέστε καπελάκι το καλοκαίρι» ή «να βρέχεστε με νερό άμα κάνει ζέστη». </w:t>
      </w:r>
    </w:p>
    <w:p w14:paraId="74FBBE90" w14:textId="77777777" w:rsidR="006F199B" w:rsidRDefault="00DA4066">
      <w:pPr>
        <w:spacing w:line="600" w:lineRule="auto"/>
        <w:ind w:firstLine="720"/>
        <w:jc w:val="both"/>
        <w:rPr>
          <w:rFonts w:eastAsia="Times New Roman"/>
          <w:szCs w:val="24"/>
        </w:rPr>
      </w:pPr>
      <w:r>
        <w:rPr>
          <w:rFonts w:eastAsia="Times New Roman"/>
          <w:szCs w:val="24"/>
        </w:rPr>
        <w:t xml:space="preserve">Τότε δεν είδα τέτοιο μένος, σε σχέση με τη διασπάθιση του δημοσίου χρήματος. Αυτή τη στιγμή που έχει αρχίσει και γυρνάει… </w:t>
      </w:r>
    </w:p>
    <w:p w14:paraId="74FBBE91" w14:textId="77777777" w:rsidR="006F199B" w:rsidRDefault="00DA4066">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Σας ρωτώ. Υπάρχει διασπάθιση δημοσίου χρήματος; </w:t>
      </w:r>
    </w:p>
    <w:p w14:paraId="74FBBE92" w14:textId="77777777" w:rsidR="006F199B" w:rsidRDefault="00DA4066">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Δεν σας διέκοψα, κύριε Θεοχαρόπουλε. </w:t>
      </w:r>
    </w:p>
    <w:p w14:paraId="74FBBE93" w14:textId="77777777" w:rsidR="006F199B" w:rsidRDefault="00DA4066">
      <w:pPr>
        <w:spacing w:line="600" w:lineRule="auto"/>
        <w:ind w:firstLine="720"/>
        <w:jc w:val="both"/>
        <w:rPr>
          <w:rFonts w:eastAsia="Times New Roman"/>
          <w:szCs w:val="24"/>
        </w:rPr>
      </w:pPr>
      <w:r>
        <w:rPr>
          <w:rFonts w:eastAsia="Times New Roman"/>
          <w:szCs w:val="24"/>
        </w:rPr>
        <w:t xml:space="preserve">Να σκεφτείτε, λοιπόν, καλύτερα τι χρήση θα έχουν αυτές οι 76 000, για τρεις ανθρώπους που αναλαμβάνουν μαζί με τη διοίκηση, να ξεβρωμίσουν μία κατάσταση, κι όχι τα προηγούμενα. Αυτό ήθελα να πω. Εννοείται ότι δεν αποσύρεται η διάταξη σε σχέση με το ΚΕΕΛΠΝΟ. Επίσης να πω άλλη μια κουβέντα </w:t>
      </w:r>
      <w:r>
        <w:rPr>
          <w:rFonts w:eastAsia="Times New Roman"/>
          <w:szCs w:val="24"/>
        </w:rPr>
        <w:lastRenderedPageBreak/>
        <w:t xml:space="preserve">σε σχέση με τις υπερωρίες και τις εφημερίες, για να τα ξεκαθαρίσω. Αυτό αφορά ανθρώπους του ΚΕΕΛΠΝΟ, οι οποίοι κάνουν επιδημιολογική επιτήρηση, είναι στα κέντρα φιλοξενίας και υποδοχής των προσφύγων, κάνουν ελέγχους όπου υπάρχει κάποιο πρόβλημα λοιμώξεων κ.λπ.. Αφορά αυτούς. Δεν αφορά ούτε εφημερίες γιατρών ούτε υπερωρίες νοσηλευτών, που δουλεύουν μέσα από τη σύμβαση για τις ΜΕΘ στα δημόσια νοσοκομεία. Γιατί έγινε μια τέτοια παρεξήγηση, τα βάζαμε όλα μαζί προηγουμένως. </w:t>
      </w:r>
    </w:p>
    <w:p w14:paraId="74FBBE94" w14:textId="77777777" w:rsidR="006F199B" w:rsidRDefault="00DA4066">
      <w:pPr>
        <w:spacing w:line="600" w:lineRule="auto"/>
        <w:ind w:firstLine="720"/>
        <w:jc w:val="both"/>
        <w:rPr>
          <w:rFonts w:eastAsia="Times New Roman"/>
          <w:szCs w:val="24"/>
        </w:rPr>
      </w:pPr>
      <w:r>
        <w:rPr>
          <w:rFonts w:eastAsia="Times New Roman"/>
          <w:szCs w:val="24"/>
        </w:rPr>
        <w:t xml:space="preserve">Τώρα για κάποια πράγματα που ήθελα να πω για τον κ. </w:t>
      </w:r>
      <w:proofErr w:type="spellStart"/>
      <w:r>
        <w:rPr>
          <w:rFonts w:eastAsia="Times New Roman"/>
          <w:szCs w:val="24"/>
        </w:rPr>
        <w:t>Βρούτση</w:t>
      </w:r>
      <w:proofErr w:type="spellEnd"/>
      <w:r>
        <w:rPr>
          <w:rFonts w:eastAsia="Times New Roman"/>
          <w:szCs w:val="24"/>
        </w:rPr>
        <w:t>, σε σχέση με το κοινωνικό αντιστάθμισμα που δίνουμε στον χώρο του Αιγαίου, τα είπε ο Υπουργός προηγουμένως.</w:t>
      </w:r>
    </w:p>
    <w:p w14:paraId="74FBBE95" w14:textId="77777777" w:rsidR="006F199B" w:rsidRDefault="00DA4066">
      <w:pPr>
        <w:spacing w:line="600" w:lineRule="auto"/>
        <w:ind w:firstLine="720"/>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Θα ήθελα να κάνω κάποιες ανακοινώσεις. </w:t>
      </w:r>
    </w:p>
    <w:p w14:paraId="74FBBE96" w14:textId="77777777" w:rsidR="006F199B" w:rsidRDefault="00DA4066">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w:t>
      </w:r>
      <w:r>
        <w:rPr>
          <w:rFonts w:eastAsia="Times New Roman"/>
          <w:szCs w:val="24"/>
        </w:rPr>
        <w:lastRenderedPageBreak/>
        <w:t>και τον τρόπο οργάνωσης και λειτουργίας της Βουλής, σαράντα επτά μαθητές και τρεις εκπαιδευτικοί συνοδοί τους από το Γυμνάσιο Νίκαιας Λάρισας.</w:t>
      </w:r>
    </w:p>
    <w:p w14:paraId="74FBBE97" w14:textId="77777777" w:rsidR="006F199B" w:rsidRDefault="00DA4066">
      <w:pPr>
        <w:spacing w:line="600" w:lineRule="auto"/>
        <w:ind w:firstLine="720"/>
        <w:jc w:val="both"/>
        <w:rPr>
          <w:rFonts w:eastAsia="Times New Roman"/>
          <w:szCs w:val="24"/>
        </w:rPr>
      </w:pPr>
      <w:r>
        <w:rPr>
          <w:rFonts w:eastAsia="Times New Roman"/>
          <w:szCs w:val="24"/>
        </w:rPr>
        <w:t>Η Βουλή τούς καλωσορίζει.</w:t>
      </w:r>
    </w:p>
    <w:p w14:paraId="74FBBE98" w14:textId="77777777" w:rsidR="006F199B" w:rsidRDefault="00DA4066">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74FBBE99" w14:textId="77777777" w:rsidR="006F199B" w:rsidRDefault="00DA4066">
      <w:pPr>
        <w:spacing w:line="600" w:lineRule="auto"/>
        <w:ind w:firstLine="720"/>
        <w:jc w:val="both"/>
        <w:rPr>
          <w:rFonts w:eastAsia="Times New Roman"/>
          <w:szCs w:val="24"/>
        </w:rPr>
      </w:pPr>
      <w:r>
        <w:rPr>
          <w:rFonts w:eastAsia="Times New Roman"/>
          <w:szCs w:val="24"/>
        </w:rPr>
        <w:t>Θα ήθελα, επίσης, να ανακοινώσω στο Σώμα ότι η Επιτροπή του Απολογισμού και του Γενικού Ισολογισμού του Κράτους και Ελέγχου της Εκτέλεσης του Προϋπολογισμού του Κράτους καταθέτει την έκθεσή της στα σχέδια νόμου του Υπουργείου Οικονομικών: α) «Κύρωση του Απολογισμού του Κράτους Οικονομικού Έτους 2014</w:t>
      </w:r>
      <w:r>
        <w:rPr>
          <w:rFonts w:eastAsia="Times New Roman"/>
          <w:caps/>
          <w:szCs w:val="24"/>
        </w:rPr>
        <w:t xml:space="preserve">» </w:t>
      </w:r>
      <w:r>
        <w:rPr>
          <w:rFonts w:eastAsia="Times New Roman"/>
          <w:szCs w:val="24"/>
        </w:rPr>
        <w:t xml:space="preserve">και β) «Κύρωση του Ισολογισμού του Κράτους Οικονομικού Έτους 2014».  </w:t>
      </w:r>
    </w:p>
    <w:p w14:paraId="74FBBE9A" w14:textId="77777777" w:rsidR="006F199B" w:rsidRDefault="00DA4066">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κηρύσσεται περαιωμένη η συζήτηση επί της αρχής, των άρθρων και του συνόλου του σχεδίου νόμου του Υπουργείου </w:t>
      </w:r>
      <w:r>
        <w:rPr>
          <w:rFonts w:eastAsia="Times New Roman" w:cs="Times New Roman"/>
          <w:szCs w:val="24"/>
        </w:rPr>
        <w:t xml:space="preserve">Εθνικής Άμυνας: «Κύρωση της Τροποποίησης υπ' </w:t>
      </w:r>
      <w:proofErr w:type="spellStart"/>
      <w:r>
        <w:rPr>
          <w:rFonts w:eastAsia="Times New Roman" w:cs="Times New Roman"/>
          <w:szCs w:val="24"/>
        </w:rPr>
        <w:t>αριθμ</w:t>
      </w:r>
      <w:proofErr w:type="spellEnd"/>
      <w:r>
        <w:rPr>
          <w:rFonts w:eastAsia="Times New Roman" w:cs="Times New Roman"/>
          <w:szCs w:val="24"/>
        </w:rPr>
        <w:t xml:space="preserve">. 2 στη Συμφωνία Διοικητικής Φύσης μεταξύ του Υπουργείου Άμυνας της Γαλλικής Δημοκρατίας και του </w:t>
      </w:r>
      <w:r>
        <w:rPr>
          <w:rFonts w:eastAsia="Times New Roman" w:cs="Times New Roman"/>
          <w:szCs w:val="24"/>
        </w:rPr>
        <w:lastRenderedPageBreak/>
        <w:t>Υπουργείου Εθνικής Άμυνας της Ελληνικής Δημοκρατίας περί συνεργασίας στο πλαίσιο Τεχνολογικού Συστήματος Επίδειξης μη Επανδρωμένου Μαχητικού Αεροσκάφους (</w:t>
      </w:r>
      <w:proofErr w:type="spellStart"/>
      <w:r>
        <w:rPr>
          <w:rFonts w:eastAsia="Times New Roman" w:cs="Times New Roman"/>
          <w:szCs w:val="24"/>
          <w:lang w:val="en-US"/>
        </w:rPr>
        <w:t>Vehicule</w:t>
      </w:r>
      <w:proofErr w:type="spellEnd"/>
      <w:r>
        <w:rPr>
          <w:rFonts w:eastAsia="Times New Roman" w:cs="Times New Roman"/>
          <w:szCs w:val="24"/>
        </w:rPr>
        <w:t xml:space="preserve"> </w:t>
      </w:r>
      <w:proofErr w:type="spellStart"/>
      <w:r>
        <w:rPr>
          <w:rFonts w:eastAsia="Times New Roman" w:cs="Times New Roman"/>
          <w:szCs w:val="24"/>
          <w:lang w:val="en-US"/>
        </w:rPr>
        <w:t>Aerien</w:t>
      </w:r>
      <w:proofErr w:type="spellEnd"/>
      <w:r>
        <w:rPr>
          <w:rFonts w:eastAsia="Times New Roman" w:cs="Times New Roman"/>
          <w:szCs w:val="24"/>
        </w:rPr>
        <w:t xml:space="preserve">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Combat</w:t>
      </w:r>
      <w:r>
        <w:rPr>
          <w:rFonts w:eastAsia="Times New Roman" w:cs="Times New Roman"/>
          <w:szCs w:val="24"/>
        </w:rPr>
        <w:t xml:space="preserve"> </w:t>
      </w:r>
      <w:r>
        <w:rPr>
          <w:rFonts w:eastAsia="Times New Roman" w:cs="Times New Roman"/>
          <w:szCs w:val="24"/>
          <w:lang w:val="en-US"/>
        </w:rPr>
        <w:t>sans</w:t>
      </w:r>
      <w:r>
        <w:rPr>
          <w:rFonts w:eastAsia="Times New Roman" w:cs="Times New Roman"/>
          <w:szCs w:val="24"/>
        </w:rPr>
        <w:t xml:space="preserve"> </w:t>
      </w:r>
      <w:proofErr w:type="spellStart"/>
      <w:r>
        <w:rPr>
          <w:rFonts w:eastAsia="Times New Roman" w:cs="Times New Roman"/>
          <w:szCs w:val="24"/>
          <w:lang w:val="en-US"/>
        </w:rPr>
        <w:t>Pilote</w:t>
      </w:r>
      <w:proofErr w:type="spellEnd"/>
      <w:r>
        <w:rPr>
          <w:rFonts w:eastAsia="Times New Roman" w:cs="Times New Roman"/>
          <w:szCs w:val="24"/>
        </w:rPr>
        <w:t xml:space="preserve">, </w:t>
      </w:r>
      <w:r>
        <w:rPr>
          <w:rFonts w:eastAsia="Times New Roman" w:cs="Times New Roman"/>
          <w:szCs w:val="24"/>
          <w:lang w:val="en-US"/>
        </w:rPr>
        <w:t>UCAV</w:t>
      </w:r>
      <w:r>
        <w:rPr>
          <w:rFonts w:eastAsia="Times New Roman" w:cs="Times New Roman"/>
          <w:szCs w:val="24"/>
        </w:rPr>
        <w:t>)».</w:t>
      </w:r>
    </w:p>
    <w:p w14:paraId="74FBBE9B"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w:t>
      </w:r>
    </w:p>
    <w:p w14:paraId="74FBBE9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Ναι.</w:t>
      </w:r>
    </w:p>
    <w:p w14:paraId="74FBBE9D"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Ναι.</w:t>
      </w:r>
    </w:p>
    <w:p w14:paraId="74FBBE9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74FBBE9F"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Ναι.</w:t>
      </w:r>
    </w:p>
    <w:p w14:paraId="74FBBEA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w:t>
      </w:r>
    </w:p>
    <w:p w14:paraId="74FBBEA1"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74FBBEA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w:t>
      </w:r>
    </w:p>
    <w:p w14:paraId="74FBBEA3"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74FBBEA4"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νομοσχέδιο του Υπουργείου Εθνικής Άμυνας: «Κύρωση της Τροποποίησης υπ' </w:t>
      </w:r>
      <w:proofErr w:type="spellStart"/>
      <w:r>
        <w:rPr>
          <w:rFonts w:eastAsia="Times New Roman" w:cs="Times New Roman"/>
          <w:szCs w:val="24"/>
        </w:rPr>
        <w:t>αριθμ</w:t>
      </w:r>
      <w:proofErr w:type="spellEnd"/>
      <w:r>
        <w:rPr>
          <w:rFonts w:eastAsia="Times New Roman" w:cs="Times New Roman"/>
          <w:szCs w:val="24"/>
        </w:rPr>
        <w:t>. 2 στη Συμφωνία Διοικητικής Φύσης μεταξύ του Υπουργείου Άμυνας της Γαλλικής Δημοκρατίας και του Υπουργείου Εθνικής Άμυνας της Ελληνικής Δημοκρατίας περί συνεργασίας στο πλαίσιο Τεχνολογικού Συστήματος Επίδειξης μη Επανδρωμένου Μαχητικού Αεροσκάφους (</w:t>
      </w:r>
      <w:proofErr w:type="spellStart"/>
      <w:r>
        <w:rPr>
          <w:rFonts w:eastAsia="Times New Roman" w:cs="Times New Roman"/>
          <w:szCs w:val="24"/>
          <w:lang w:val="en-US"/>
        </w:rPr>
        <w:t>Vehicule</w:t>
      </w:r>
      <w:proofErr w:type="spellEnd"/>
      <w:r>
        <w:rPr>
          <w:rFonts w:eastAsia="Times New Roman" w:cs="Times New Roman"/>
          <w:szCs w:val="24"/>
        </w:rPr>
        <w:t xml:space="preserve"> </w:t>
      </w:r>
      <w:proofErr w:type="spellStart"/>
      <w:r>
        <w:rPr>
          <w:rFonts w:eastAsia="Times New Roman" w:cs="Times New Roman"/>
          <w:szCs w:val="24"/>
          <w:lang w:val="en-US"/>
        </w:rPr>
        <w:t>Aerien</w:t>
      </w:r>
      <w:proofErr w:type="spellEnd"/>
      <w:r>
        <w:rPr>
          <w:rFonts w:eastAsia="Times New Roman" w:cs="Times New Roman"/>
          <w:szCs w:val="24"/>
        </w:rPr>
        <w:t xml:space="preserve">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Combat</w:t>
      </w:r>
      <w:r>
        <w:rPr>
          <w:rFonts w:eastAsia="Times New Roman" w:cs="Times New Roman"/>
          <w:szCs w:val="24"/>
        </w:rPr>
        <w:t xml:space="preserve"> </w:t>
      </w:r>
      <w:r>
        <w:rPr>
          <w:rFonts w:eastAsia="Times New Roman" w:cs="Times New Roman"/>
          <w:szCs w:val="24"/>
          <w:lang w:val="en-US"/>
        </w:rPr>
        <w:t>sans</w:t>
      </w:r>
      <w:r>
        <w:rPr>
          <w:rFonts w:eastAsia="Times New Roman" w:cs="Times New Roman"/>
          <w:szCs w:val="24"/>
        </w:rPr>
        <w:t xml:space="preserve"> </w:t>
      </w:r>
      <w:proofErr w:type="spellStart"/>
      <w:r>
        <w:rPr>
          <w:rFonts w:eastAsia="Times New Roman" w:cs="Times New Roman"/>
          <w:szCs w:val="24"/>
          <w:lang w:val="en-US"/>
        </w:rPr>
        <w:t>Pilote</w:t>
      </w:r>
      <w:proofErr w:type="spellEnd"/>
      <w:r>
        <w:rPr>
          <w:rFonts w:eastAsia="Times New Roman" w:cs="Times New Roman"/>
          <w:szCs w:val="24"/>
        </w:rPr>
        <w:t xml:space="preserve">, </w:t>
      </w:r>
      <w:r>
        <w:rPr>
          <w:rFonts w:eastAsia="Times New Roman" w:cs="Times New Roman"/>
          <w:szCs w:val="24"/>
          <w:lang w:val="en-US"/>
        </w:rPr>
        <w:t>UCAV</w:t>
      </w:r>
      <w:r>
        <w:rPr>
          <w:rFonts w:eastAsia="Times New Roman" w:cs="Times New Roman"/>
          <w:szCs w:val="24"/>
        </w:rPr>
        <w:t xml:space="preserve">)» έγινε δεκτό κατά πλειοψηφία, σε μόνη συζήτηση επί της αρχής, των άρθρων και του συνόλου και έχει ως εξής: </w:t>
      </w:r>
    </w:p>
    <w:p w14:paraId="74FBBEA5" w14:textId="77777777" w:rsidR="006F199B" w:rsidRDefault="00DA4066">
      <w:pPr>
        <w:spacing w:line="600" w:lineRule="auto"/>
        <w:jc w:val="center"/>
        <w:rPr>
          <w:rFonts w:eastAsia="Times New Roman" w:cs="Times New Roman"/>
          <w:szCs w:val="24"/>
        </w:rPr>
      </w:pPr>
      <w:r>
        <w:rPr>
          <w:rFonts w:eastAsia="Times New Roman" w:cs="Times New Roman"/>
          <w:szCs w:val="24"/>
        </w:rPr>
        <w:t>(Να καταχωριστεί το κείμενο του νομοσχεδίου σελίδα 126</w:t>
      </w:r>
      <w:r>
        <w:rPr>
          <w:rFonts w:eastAsia="Times New Roman" w:cs="Times New Roman"/>
          <w:szCs w:val="24"/>
          <w:vertAlign w:val="subscript"/>
        </w:rPr>
        <w:t xml:space="preserve">α </w:t>
      </w:r>
      <w:r>
        <w:rPr>
          <w:rFonts w:eastAsia="Times New Roman" w:cs="Times New Roman"/>
          <w:szCs w:val="24"/>
        </w:rPr>
        <w:t>)</w:t>
      </w:r>
    </w:p>
    <w:p w14:paraId="74FBBEA6" w14:textId="77777777" w:rsidR="006F199B" w:rsidRDefault="00DA4066">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Κηρύσσεται περαιωμένη η συζήτηση επί της αρχής, των άρθρων και του συνόλου του σχεδίου νόμου του Υπουργείου </w:t>
      </w:r>
      <w:r>
        <w:rPr>
          <w:rFonts w:eastAsia="Times New Roman" w:cs="Times New Roman"/>
          <w:szCs w:val="24"/>
        </w:rPr>
        <w:t xml:space="preserve">Εθνικής Άμυνας: «Κύρωση </w:t>
      </w:r>
      <w:r>
        <w:rPr>
          <w:rFonts w:eastAsia="Times New Roman" w:cs="Times New Roman"/>
          <w:szCs w:val="24"/>
        </w:rPr>
        <w:lastRenderedPageBreak/>
        <w:t xml:space="preserve">του Μνημονίου </w:t>
      </w:r>
      <w:proofErr w:type="spellStart"/>
      <w:r>
        <w:rPr>
          <w:rFonts w:eastAsia="Times New Roman" w:cs="Times New Roman"/>
          <w:szCs w:val="24"/>
        </w:rPr>
        <w:t>Συναντίληψης</w:t>
      </w:r>
      <w:proofErr w:type="spellEnd"/>
      <w:r>
        <w:rPr>
          <w:rFonts w:eastAsia="Times New Roman" w:cs="Times New Roman"/>
          <w:szCs w:val="24"/>
        </w:rPr>
        <w:t xml:space="preserve"> μεταξύ του Υπουργείου Εθνικής Άμυνας της Ελληνικής Δημοκρατίας και του Υπουργείου Άμυνας της Δημοκρατίας της Βουλγαρίας που αφορά τη συνεργασία εντός του Πολυεθνικού Συντονιστικού Κέντρου Στρατηγικών Θαλασσίων Μεταφορών της Αθήνας (ΠΟΣΚΕΣΘΑΜ –</w:t>
      </w:r>
      <w:r>
        <w:rPr>
          <w:rFonts w:eastAsia="Times New Roman" w:cs="Times New Roman"/>
          <w:szCs w:val="24"/>
          <w:lang w:val="en-US"/>
        </w:rPr>
        <w:t>AMSCC</w:t>
      </w:r>
      <w:r>
        <w:rPr>
          <w:rFonts w:eastAsia="Times New Roman" w:cs="Times New Roman"/>
          <w:szCs w:val="24"/>
        </w:rPr>
        <w:t xml:space="preserve">) και της Τεχνικής Διευθέτησης μεταξύ του Υπουργείου Εθνικής Άμυνας της Ελληνικής Δημοκρατίας και του Υπουργείου Άμυνας της Δημοκρατίας της Βουλγαρίας σχετικά με την εφαρμογή του Μνημονίου </w:t>
      </w:r>
      <w:proofErr w:type="spellStart"/>
      <w:r>
        <w:rPr>
          <w:rFonts w:eastAsia="Times New Roman" w:cs="Times New Roman"/>
          <w:szCs w:val="24"/>
        </w:rPr>
        <w:t>Συναντίληψης</w:t>
      </w:r>
      <w:proofErr w:type="spellEnd"/>
      <w:r>
        <w:rPr>
          <w:rFonts w:eastAsia="Times New Roman" w:cs="Times New Roman"/>
          <w:szCs w:val="24"/>
        </w:rPr>
        <w:t xml:space="preserve"> μεταξύ του Υπουργείου Εθνικής Άμυνας της Ελληνικής Δημοκρατίας και του Υπουργείου Άμυνας της Δημοκρατίας της Βουλγαρίας που αφορά στη συνεργασία εντός του Πολυεθνικού Συντονιστικού Κέντρου Στρατηγικών Θαλασσίων Μεταφορών της Αθήνας (ΠΟΣΚΕΣΘΑΜ –</w:t>
      </w:r>
      <w:r>
        <w:rPr>
          <w:rFonts w:eastAsia="Times New Roman" w:cs="Times New Roman"/>
          <w:szCs w:val="24"/>
          <w:lang w:val="en-US"/>
        </w:rPr>
        <w:t>AMSCC</w:t>
      </w:r>
      <w:r>
        <w:rPr>
          <w:rFonts w:eastAsia="Times New Roman" w:cs="Times New Roman"/>
          <w:szCs w:val="24"/>
        </w:rPr>
        <w:t>)».</w:t>
      </w:r>
    </w:p>
    <w:p w14:paraId="74FBBEA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w:t>
      </w:r>
    </w:p>
    <w:p w14:paraId="74FBBEA8"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Ναι.</w:t>
      </w:r>
    </w:p>
    <w:p w14:paraId="74FBBEA9"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Ναι.</w:t>
      </w:r>
    </w:p>
    <w:p w14:paraId="74FBBEAA"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ΝΙΚΟΛΑΟΣ ΚΟΥΖΗΛΟΣ:</w:t>
      </w:r>
      <w:r>
        <w:rPr>
          <w:rFonts w:eastAsia="Times New Roman" w:cs="Times New Roman"/>
          <w:szCs w:val="24"/>
        </w:rPr>
        <w:t xml:space="preserve"> Όχι.</w:t>
      </w:r>
    </w:p>
    <w:p w14:paraId="74FBBEAB"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Ναι.</w:t>
      </w:r>
    </w:p>
    <w:p w14:paraId="74FBBEA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w:t>
      </w:r>
    </w:p>
    <w:p w14:paraId="74FBBEAD"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74FBBEA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4FBBEAF"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74FBBEB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νομοσχέδιο του Υπουργείου Εθνικής Άμυνας: «Κύρωση του Μνημονίου </w:t>
      </w:r>
      <w:proofErr w:type="spellStart"/>
      <w:r>
        <w:rPr>
          <w:rFonts w:eastAsia="Times New Roman" w:cs="Times New Roman"/>
          <w:szCs w:val="24"/>
        </w:rPr>
        <w:t>Συναντίληψης</w:t>
      </w:r>
      <w:proofErr w:type="spellEnd"/>
      <w:r>
        <w:rPr>
          <w:rFonts w:eastAsia="Times New Roman" w:cs="Times New Roman"/>
          <w:szCs w:val="24"/>
        </w:rPr>
        <w:t xml:space="preserve"> μεταξύ του Υπουργείου Εθνικής Άμυνας της Ελληνικής Δημοκρατίας και του Υπουργείου Άμυνας της Δημοκρατίας της Βουλγαρίας που αφορά τη συνεργασία εντός του Πολυεθνικού Συντονιστικού Κέντρου Στρατηγικών Θαλασσίων Μεταφορών της </w:t>
      </w:r>
      <w:r>
        <w:rPr>
          <w:rFonts w:eastAsia="Times New Roman" w:cs="Times New Roman"/>
          <w:szCs w:val="24"/>
        </w:rPr>
        <w:lastRenderedPageBreak/>
        <w:t xml:space="preserve">Αθήνας (ΠΟΣΚΕΣΘΑΜ - AMSCC) και της Τεχνικής Διευθέτησης μεταξύ του Υπουργείου Εθνικής Άμυνας της Ελληνικής Δημοκρατίας και του Υπουργείου Άμυνας της Δημοκρατίας της Βουλγαρίας σχετικά με την εφαρμογή του Μνημονίου </w:t>
      </w:r>
      <w:proofErr w:type="spellStart"/>
      <w:r>
        <w:rPr>
          <w:rFonts w:eastAsia="Times New Roman" w:cs="Times New Roman"/>
          <w:szCs w:val="24"/>
        </w:rPr>
        <w:t>Συναντίληψης</w:t>
      </w:r>
      <w:proofErr w:type="spellEnd"/>
      <w:r>
        <w:rPr>
          <w:rFonts w:eastAsia="Times New Roman" w:cs="Times New Roman"/>
          <w:szCs w:val="24"/>
        </w:rPr>
        <w:t xml:space="preserve"> μεταξύ του Υπουργείου Εθνικής Άμυνας της Ελληνικής Δημοκρατίας και του Υπουργείου Άμυνας της Δημοκρατίας της Βουλγαρίας που αφορά στη συνεργασία εντός του Πολυεθνικού Συντονιστικού Κέντρου Στρατηγικών Θαλασσίων Μεταφορών της Αθήνας (ΠΟΣΚΕΣΘΑΜ - AMSCC)», έγινε δεκτό κατά πλειοψηφία, σε μόνη συζήτηση, επί της αρχής, των άρθρων  και του συνόλου και έχει ως εξής:</w:t>
      </w:r>
    </w:p>
    <w:p w14:paraId="74FBBEB1" w14:textId="77777777" w:rsidR="006F199B" w:rsidRDefault="00DA4066">
      <w:pPr>
        <w:spacing w:line="600" w:lineRule="auto"/>
        <w:ind w:firstLine="720"/>
        <w:rPr>
          <w:rFonts w:eastAsia="Times New Roman" w:cs="Times New Roman"/>
          <w:szCs w:val="24"/>
        </w:rPr>
      </w:pPr>
      <w:r>
        <w:rPr>
          <w:rFonts w:eastAsia="Times New Roman" w:cs="Times New Roman"/>
          <w:szCs w:val="24"/>
        </w:rPr>
        <w:t>(Να καταχωριστεί το κείμενο του νομοσχεδίου σελίδα 129</w:t>
      </w:r>
      <w:r>
        <w:rPr>
          <w:rFonts w:eastAsia="Times New Roman" w:cs="Times New Roman"/>
          <w:szCs w:val="24"/>
          <w:vertAlign w:val="subscript"/>
        </w:rPr>
        <w:t xml:space="preserve">α </w:t>
      </w:r>
      <w:r>
        <w:rPr>
          <w:rFonts w:eastAsia="Times New Roman" w:cs="Times New Roman"/>
          <w:szCs w:val="24"/>
        </w:rPr>
        <w:t>)</w:t>
      </w:r>
    </w:p>
    <w:p w14:paraId="74FBBEB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Κηρύσσεται περαιωμένη η συζήτηση επί της αρχής, των άρθρων, των τροπολογιών και του συνόλου του σχεδίου νόμου του Υπουργείου Εθνικής </w:t>
      </w:r>
      <w:r>
        <w:rPr>
          <w:rFonts w:eastAsia="Times New Roman" w:cs="Times New Roman"/>
          <w:szCs w:val="24"/>
        </w:rPr>
        <w:lastRenderedPageBreak/>
        <w:t>Άμυνας: «Κύρωση της Τεχνικής Συμφωνίας ανάμεσα στο Υπουργείο Εθνικής Άμυνας της Ελληνικής Δημοκρατίας, το Υπουργείο Άμυνας της Ιταλικής Δημοκρατίας, τον Υπουργό Εθνικής Άμυνας της Δημοκρατίας της Πολωνίας, τον Αρχηγό του Γενικού Επιτελείου της Δημοκρατίας της Τουρκίας (που ενεργεί εκ μέρους της Κυβέρνησης της Δημοκρατίας της Τουρκίας) αφενός, και τον Υπουργό Άμυνας του Βασιλείου του Βελγίου, τον Υπουργό Άμυνας της Γαλλικής Δημοκρατίας, το Ομοσπονδιακό Υπουργείο Άμυνας της Ομοσπονδιακής Δημοκρατίας της Γερμανίας, τον Υπουργό Άμυνας του Μεγάλου Δουκάτου του Λουξεμβούργου, τον Υπουργό Άμυνας του Βασιλείου της Ισπανίας αφετέρου, σχετικά με τη στελέχωση, χρηματοδότηση, διοίκηση και υποστήριξη του Στρατηγείου EUROCORPS (Ευρωπαϊκό Στρατιωτικό Σώμα) Σώμα Ταχείας Ανάπτυξης NATO EUROCORPS (NRDC EC) και άλλες διατάξεις».</w:t>
      </w:r>
    </w:p>
    <w:p w14:paraId="74FBBEB3"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74FBBEB4"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Ναι.</w:t>
      </w:r>
    </w:p>
    <w:p w14:paraId="74FBBEB5"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ΑΘΑΝΑΣΙΟΣ ΚΑΒΒΑΔΑΣ:</w:t>
      </w:r>
      <w:r>
        <w:rPr>
          <w:rFonts w:eastAsia="Times New Roman" w:cs="Times New Roman"/>
          <w:szCs w:val="24"/>
        </w:rPr>
        <w:t xml:space="preserve"> Όχι.</w:t>
      </w:r>
    </w:p>
    <w:p w14:paraId="74FBBEB6"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Από τη στιγμή που ενσωματώνονται οι δύο τροπολογίες 742 και 743, κυρία Πρόεδρε, ενώ εμείς στην επιτροπή ψηφίσαμε «ναι», εδώ ψηφίζουμε «όχι».</w:t>
      </w:r>
    </w:p>
    <w:p w14:paraId="74FBBEB7"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4FBBEB8"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Παρών. </w:t>
      </w:r>
    </w:p>
    <w:p w14:paraId="74FBBEB9" w14:textId="77777777" w:rsidR="006F199B" w:rsidRDefault="00DA4066">
      <w:pPr>
        <w:spacing w:line="600" w:lineRule="auto"/>
        <w:ind w:firstLine="720"/>
        <w:jc w:val="both"/>
        <w:rPr>
          <w:rFonts w:eastAsia="Times New Roman" w:cs="Times New Roman"/>
          <w:b/>
          <w:szCs w:val="24"/>
        </w:rPr>
      </w:pPr>
      <w:r>
        <w:rPr>
          <w:rFonts w:eastAsia="Times New Roman" w:cs="Times New Roman"/>
          <w:szCs w:val="24"/>
        </w:rPr>
        <w:t>Από τη στιγμή που ενσωματώθηκαν δύο τροπολογίες μέσα σε νομοσχέδιο κύρωσης, ψηφίζουμε «Παρών».</w:t>
      </w:r>
    </w:p>
    <w:p w14:paraId="74FBBEBA" w14:textId="77777777" w:rsidR="006F199B" w:rsidRDefault="00DA4066">
      <w:pPr>
        <w:spacing w:line="600" w:lineRule="auto"/>
        <w:ind w:firstLine="720"/>
        <w:jc w:val="both"/>
        <w:rPr>
          <w:rFonts w:eastAsia="Times New Roman" w:cs="Times New Roman"/>
          <w:b/>
          <w:szCs w:val="24"/>
        </w:rPr>
      </w:pPr>
      <w:r>
        <w:rPr>
          <w:rFonts w:eastAsia="Times New Roman" w:cs="Times New Roman"/>
          <w:b/>
          <w:szCs w:val="24"/>
        </w:rPr>
        <w:t>ΛΙΑΝΑ ΚΑΝΕΛΛΗ:</w:t>
      </w:r>
      <w:r>
        <w:rPr>
          <w:rFonts w:eastAsia="Times New Roman" w:cs="Times New Roman"/>
          <w:szCs w:val="24"/>
        </w:rPr>
        <w:t xml:space="preserve"> Όχι.</w:t>
      </w:r>
    </w:p>
    <w:p w14:paraId="74FBBEBB"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Παρών. </w:t>
      </w:r>
    </w:p>
    <w:p w14:paraId="74FBBEBC" w14:textId="77777777" w:rsidR="006F199B" w:rsidRDefault="00DA4066">
      <w:pPr>
        <w:spacing w:line="600" w:lineRule="auto"/>
        <w:ind w:firstLine="720"/>
        <w:jc w:val="both"/>
        <w:rPr>
          <w:rFonts w:eastAsia="Times New Roman" w:cs="Times New Roman"/>
          <w:b/>
          <w:szCs w:val="24"/>
        </w:rPr>
      </w:pPr>
      <w:r>
        <w:rPr>
          <w:rFonts w:eastAsia="Times New Roman" w:cs="Times New Roman"/>
          <w:szCs w:val="24"/>
        </w:rPr>
        <w:lastRenderedPageBreak/>
        <w:t>Κυρία Πρόεδρε, στην επιτροπή είχαμε ψηφίσει την κύρωση, αλλά από τη στιγμή που ενσωματώθηκαν οι τροπολογίες για το Φεστιβάλ Αθηνών, ψηφίζουμε «Παρών».</w:t>
      </w:r>
    </w:p>
    <w:p w14:paraId="74FBBEBD" w14:textId="77777777" w:rsidR="006F199B" w:rsidRDefault="00DA4066">
      <w:pPr>
        <w:spacing w:line="600" w:lineRule="auto"/>
        <w:ind w:firstLine="720"/>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4FBBEB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74FBBEBF"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νομοσχέδιο του Υπουργείου Εθνικής Άμυνας: «Κύρωση της Τεχνικής Συμφωνίας ανάμεσα στο Υπουργείο Εθνικής Άμυνας της Ελληνικής Δημοκρατίας, το Υπουργείο Άμυνας της Ιταλικής Δημοκρατίας, τον Υπουργό Εθνικής Άμυνας της Δημοκρατίας της Πολωνίας, τον Αρχηγό του Γενικού Επιτελείου της Δημοκρατίας της Τουρκίας (που ενεργεί εκ μέρους της Κυβέρνησης της Δημοκρατίας της Τουρκίας) αφενός, και τον Υπουργό Άμυνας του Βασιλείου του Βελγίου, τον Υπουργό Άμυνας της Γαλλικής Δημοκρατίας, το Ομοσπονδιακό Υπουργείο Άμυνας της Ομοσπονδιακής Δημοκρατίας της Γερμανίας, τον Υπουργό Άμυνας του Μεγάλου Δουκάτου </w:t>
      </w:r>
      <w:r>
        <w:rPr>
          <w:rFonts w:eastAsia="Times New Roman" w:cs="Times New Roman"/>
          <w:szCs w:val="24"/>
        </w:rPr>
        <w:lastRenderedPageBreak/>
        <w:t>του Λουξεμβούργου, τον Υπουργό Άμυνας του Βασιλείου της Ισπανίας αφετέρου, σχετικά με την στελέχωση, χρηματοδότηση, διοίκηση και υποστήριξη του Στρατηγείου EUROCORPS (Ευρωπαϊκό Στρατιωτικό Σώμα) Σώμα Ταχείας Ανάπτυξης NATO EUROCORPS (NRDC EC) και άλλες διατάξεις», έγινε δεκτό επί της αρχής κατά πλειοψηφία.</w:t>
      </w:r>
    </w:p>
    <w:p w14:paraId="74FBBEC0"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των τροπολογιών.</w:t>
      </w:r>
    </w:p>
    <w:p w14:paraId="74FBBEC1"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74FBBEC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Ναι.</w:t>
      </w:r>
    </w:p>
    <w:p w14:paraId="74FBBEC3"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Ναι.</w:t>
      </w:r>
    </w:p>
    <w:p w14:paraId="74FBBEC4"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4FBBEC5"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Ναι.</w:t>
      </w:r>
    </w:p>
    <w:p w14:paraId="74FBBEC6" w14:textId="77777777" w:rsidR="006F199B" w:rsidRDefault="00DA4066">
      <w:pPr>
        <w:spacing w:line="600" w:lineRule="auto"/>
        <w:ind w:firstLine="720"/>
        <w:jc w:val="both"/>
        <w:rPr>
          <w:rFonts w:eastAsia="Times New Roman" w:cs="Times New Roman"/>
          <w:b/>
          <w:szCs w:val="24"/>
        </w:rPr>
      </w:pPr>
      <w:r>
        <w:rPr>
          <w:rFonts w:eastAsia="Times New Roman" w:cs="Times New Roman"/>
          <w:b/>
          <w:szCs w:val="24"/>
        </w:rPr>
        <w:lastRenderedPageBreak/>
        <w:t>ΛΙΑΝΑ ΚΑΝΕΛΛΗ:</w:t>
      </w:r>
      <w:r>
        <w:rPr>
          <w:rFonts w:eastAsia="Times New Roman" w:cs="Times New Roman"/>
          <w:szCs w:val="24"/>
        </w:rPr>
        <w:t xml:space="preserve"> Όχι.</w:t>
      </w:r>
    </w:p>
    <w:p w14:paraId="74FBBEC7"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74FBBEC8" w14:textId="77777777" w:rsidR="006F199B" w:rsidRDefault="00DA4066">
      <w:pPr>
        <w:spacing w:line="600" w:lineRule="auto"/>
        <w:ind w:firstLine="720"/>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4FBBEC9"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74FBBECA"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πρώτο έγινε δεκτό ως έχει κατά πλειοψηφία.</w:t>
      </w:r>
    </w:p>
    <w:p w14:paraId="74FBBECB"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δεύτερο ως έχει;</w:t>
      </w:r>
    </w:p>
    <w:p w14:paraId="74FBBEC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Ναι.</w:t>
      </w:r>
    </w:p>
    <w:p w14:paraId="74FBBECD"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Όχι.</w:t>
      </w:r>
    </w:p>
    <w:p w14:paraId="74FBBEC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4FBBECF"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Παρών.</w:t>
      </w:r>
    </w:p>
    <w:p w14:paraId="74FBBED0" w14:textId="77777777" w:rsidR="006F199B" w:rsidRDefault="00DA4066">
      <w:pPr>
        <w:spacing w:line="600" w:lineRule="auto"/>
        <w:ind w:firstLine="720"/>
        <w:jc w:val="both"/>
        <w:rPr>
          <w:rFonts w:eastAsia="Times New Roman" w:cs="Times New Roman"/>
          <w:b/>
          <w:szCs w:val="24"/>
        </w:rPr>
      </w:pPr>
      <w:r>
        <w:rPr>
          <w:rFonts w:eastAsia="Times New Roman" w:cs="Times New Roman"/>
          <w:b/>
          <w:szCs w:val="24"/>
        </w:rPr>
        <w:t>ΛΙΑΝΑ ΚΑΝΕΛΛΗ:</w:t>
      </w:r>
      <w:r>
        <w:rPr>
          <w:rFonts w:eastAsia="Times New Roman" w:cs="Times New Roman"/>
          <w:szCs w:val="24"/>
        </w:rPr>
        <w:t xml:space="preserve"> Όχι.</w:t>
      </w:r>
    </w:p>
    <w:p w14:paraId="74FBBED1"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Παρών.</w:t>
      </w:r>
    </w:p>
    <w:p w14:paraId="74FBBED2" w14:textId="77777777" w:rsidR="006F199B" w:rsidRDefault="00DA4066">
      <w:pPr>
        <w:spacing w:line="600" w:lineRule="auto"/>
        <w:ind w:firstLine="720"/>
        <w:jc w:val="both"/>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4FBBED3"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74FBBED4"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δεύτερο έγινε δεκτό ως έχει κατά πλειοψηφία.</w:t>
      </w:r>
    </w:p>
    <w:p w14:paraId="74FBBED5"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τρίτο ως έχει;</w:t>
      </w:r>
    </w:p>
    <w:p w14:paraId="74FBBED6"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Ναι.</w:t>
      </w:r>
    </w:p>
    <w:p w14:paraId="74FBBED7"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Όχι.</w:t>
      </w:r>
    </w:p>
    <w:p w14:paraId="74FBBED8"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ΝΙΚΟΛΑΟΣ ΚΟΥΖΗΛΟΣ:</w:t>
      </w:r>
      <w:r>
        <w:rPr>
          <w:rFonts w:eastAsia="Times New Roman" w:cs="Times New Roman"/>
          <w:szCs w:val="24"/>
        </w:rPr>
        <w:t xml:space="preserve"> Όχι.</w:t>
      </w:r>
    </w:p>
    <w:p w14:paraId="74FBBED9"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Παρών.</w:t>
      </w:r>
    </w:p>
    <w:p w14:paraId="74FBBEDA"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w:t>
      </w:r>
    </w:p>
    <w:p w14:paraId="74FBBEDB"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Παρών.</w:t>
      </w:r>
    </w:p>
    <w:p w14:paraId="74FBBED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4FBBEDD"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74FBBED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τρίτο έγινε δεκτό ως έχει κατά πλειοψηφία.</w:t>
      </w:r>
    </w:p>
    <w:p w14:paraId="74FBBEDF"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747 και ειδικό 65 ως έχει;</w:t>
      </w:r>
    </w:p>
    <w:p w14:paraId="74FBBEE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Ναι.</w:t>
      </w:r>
    </w:p>
    <w:p w14:paraId="74FBBEE1"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ΑΘΑΝΑΣΙΟΣ ΚΑΒΒΑΔΑΣ:</w:t>
      </w:r>
      <w:r>
        <w:rPr>
          <w:rFonts w:eastAsia="Times New Roman" w:cs="Times New Roman"/>
          <w:szCs w:val="24"/>
        </w:rPr>
        <w:t xml:space="preserve"> Ναι.</w:t>
      </w:r>
    </w:p>
    <w:p w14:paraId="74FBBEE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74FBBEE3"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Ναι.</w:t>
      </w:r>
    </w:p>
    <w:p w14:paraId="74FBBEE4"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Παρών.</w:t>
      </w:r>
    </w:p>
    <w:p w14:paraId="74FBBEE5"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74FBBEE6"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4FBBEE7"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74FBBEE8"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η τροπολογία με γενικό αριθμό 747 και ειδικό 65 έγινε δεκτή ως έχει κατά πλειοψηφία και εντάσσεται στο νομοσχέδιο ως ίδιο άρθρο.</w:t>
      </w:r>
    </w:p>
    <w:p w14:paraId="74FBBEE9"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748 και ειδικό 66 ως έχει;</w:t>
      </w:r>
    </w:p>
    <w:p w14:paraId="74FBBEEA"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ΙΩΑΝΝΗΣ ΔΕΔΕΣ:</w:t>
      </w:r>
      <w:r>
        <w:rPr>
          <w:rFonts w:eastAsia="Times New Roman" w:cs="Times New Roman"/>
          <w:szCs w:val="24"/>
        </w:rPr>
        <w:t xml:space="preserve"> Ναι.</w:t>
      </w:r>
    </w:p>
    <w:p w14:paraId="74FBBEEB"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Ναι.</w:t>
      </w:r>
    </w:p>
    <w:p w14:paraId="74FBBEE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4FBBEED"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Όχι.</w:t>
      </w:r>
    </w:p>
    <w:p w14:paraId="74FBBEE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Παρών.</w:t>
      </w:r>
    </w:p>
    <w:p w14:paraId="74FBBEEF"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Όχι.</w:t>
      </w:r>
    </w:p>
    <w:p w14:paraId="74FBBEF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4FBBEF1"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74FBBEF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η τροπολογία με γενικό αριθμό 748 και ειδικό 66 έγινε δεκτή ως έχει κατά πλειοψηφία και εντάσσεται στο νομοσχέδιο ως ίδιο άρθρο.</w:t>
      </w:r>
    </w:p>
    <w:p w14:paraId="74FBBEF3"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749 και ειδικό 67 ως έχει;</w:t>
      </w:r>
    </w:p>
    <w:p w14:paraId="74FBBEF4"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Ναι.</w:t>
      </w:r>
    </w:p>
    <w:p w14:paraId="74FBBEF5"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Όχι.</w:t>
      </w:r>
    </w:p>
    <w:p w14:paraId="74FBBEF6"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4FBBEF7"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Παρών.</w:t>
      </w:r>
    </w:p>
    <w:p w14:paraId="74FBBEF8"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Παρών.</w:t>
      </w:r>
    </w:p>
    <w:p w14:paraId="74FBBEF9"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Παρών.</w:t>
      </w:r>
    </w:p>
    <w:p w14:paraId="74FBBEFA"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4FBBEFB"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74FBBEF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η τροπολογία με γενικό αριθμό 749 και ειδικό 67 έγινε δεκτή ως έχει κατά πλειοψηφία και εντάσσεται στο νομοσχέδιο ως ίδιο άρθρο.</w:t>
      </w:r>
    </w:p>
    <w:p w14:paraId="74FBBEFD"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745 και ειδικό 63 ως έχει; </w:t>
      </w:r>
    </w:p>
    <w:p w14:paraId="74FBBEF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Ναι.</w:t>
      </w:r>
    </w:p>
    <w:p w14:paraId="74FBBEFF"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Ναι.</w:t>
      </w:r>
    </w:p>
    <w:p w14:paraId="74FBBF0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74FBBF01"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Ναι.</w:t>
      </w:r>
    </w:p>
    <w:p w14:paraId="74FBBF0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Παρών. </w:t>
      </w:r>
    </w:p>
    <w:p w14:paraId="74FBBF03"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Παρών.</w:t>
      </w:r>
    </w:p>
    <w:p w14:paraId="74FBBF04"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4FBBF05"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Ναι.</w:t>
      </w:r>
    </w:p>
    <w:p w14:paraId="74FBBF06" w14:textId="77777777" w:rsidR="006F199B" w:rsidRDefault="00DA4066">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Συνεπώς η τροπολογία με γενικό αριθμό 745 και ειδικό 63 έγινε δεκτή ως έχει κατά πλειοψηφία και εντάσσεται στο νομοσχέδιο ως ίδιο άρθρο.</w:t>
      </w:r>
    </w:p>
    <w:p w14:paraId="74FBBF07"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74FBBF08"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74FBBF09"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Ναι.</w:t>
      </w:r>
    </w:p>
    <w:p w14:paraId="74FBBF0A"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Ναι.</w:t>
      </w:r>
    </w:p>
    <w:p w14:paraId="74FBBF0B"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4FBBF0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Ναι.</w:t>
      </w:r>
    </w:p>
    <w:p w14:paraId="74FBBF0D"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 </w:t>
      </w:r>
    </w:p>
    <w:p w14:paraId="74FBBF0E"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ΓΡΗΓΟΡΙΟΣ ΨΑΡΙΑΝΟΣ:</w:t>
      </w:r>
      <w:r>
        <w:rPr>
          <w:rFonts w:eastAsia="Times New Roman" w:cs="Times New Roman"/>
          <w:szCs w:val="24"/>
        </w:rPr>
        <w:t xml:space="preserve"> Ναι.</w:t>
      </w:r>
    </w:p>
    <w:p w14:paraId="74FBBF0F"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4FBBF1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74FBBF11" w14:textId="77777777" w:rsidR="006F199B" w:rsidRDefault="00DA4066">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Το ακροτελεύτιο άρθρο έγινε δεκτό κατά πλειοψηφία.</w:t>
      </w:r>
    </w:p>
    <w:p w14:paraId="74FBBF12"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Εθνικής Άμυνας: «Κύρωση της Τεχνικής Συμφωνίας ανάμεσα στο Υπουργείο Εθνικής Άμυνας της Ελληνικής Δημοκρατίας, το Υπουργείο Άμυνας της Ιταλικής Δημοκρατίας, τον Υπουργό Εθνικής Άμυνας της Δημοκρατίας της Πολωνίας, τον Αρχηγό του Γενικού Επιτελείου της Δημοκρατίας της Τουρκίας (που ενεργεί εκ μέρους της Κυβέρνησης της Δημοκρατίας της Τουρκίας) αφενός, και τον Υπουργό Άμυνας του Βασιλείου του Βελγίου, τον Υπουργό Άμυνας της Γαλλικής Δημοκρατίας, το Ομοσπονδιακό Υπουργείο Άμυνας της Ομοσπονδιακής Δημοκρατίας της Γερμανίας, </w:t>
      </w:r>
      <w:r>
        <w:rPr>
          <w:rFonts w:eastAsia="Times New Roman" w:cs="Times New Roman"/>
          <w:szCs w:val="24"/>
        </w:rPr>
        <w:lastRenderedPageBreak/>
        <w:t>τον Υπουργό Άμυνας του Μεγάλου Δουκάτου του Λουξεμβούργου, τον Υπουργό Άμυνας του Βασιλείου της Ισπανίας αφετέρου, σχετικά με την στελέχωση, χρηματοδότηση, διοίκηση και υποστήριξη του Στρατηγείου EUROCORPS (Ευρωπαϊκό Στρατιωτικό Σώμα) Σώμα Ταχείας Ανάπτυξης NATO EUROCORPS (NRDC EC) και άλλες διατάξεις» έγινε δεκτό επί της αρχής, επί των άρθρων και των τροπολογιών.</w:t>
      </w:r>
    </w:p>
    <w:p w14:paraId="74FBBF13"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Προχωρούμε στην ψήφιση στο σύνολο του νομοσχεδίου.</w:t>
      </w:r>
    </w:p>
    <w:p w14:paraId="74FBBF14"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74FBBF15"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Ναι.</w:t>
      </w:r>
    </w:p>
    <w:p w14:paraId="74FBBF16"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Όχι.</w:t>
      </w:r>
    </w:p>
    <w:p w14:paraId="74FBBF17"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4FBBF18"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Όχι.</w:t>
      </w:r>
    </w:p>
    <w:p w14:paraId="74FBBF19"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Όχι. </w:t>
      </w:r>
    </w:p>
    <w:p w14:paraId="74FBBF1A"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Παρών.</w:t>
      </w:r>
    </w:p>
    <w:p w14:paraId="74FBBF1B"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4FBBF1C"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74FBBF1D" w14:textId="77777777" w:rsidR="006F199B" w:rsidRDefault="00DA4066">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Το νομοσχέδιο έγινε δεκτό και στο σύνολο κατά πλειοψηφία.</w:t>
      </w:r>
    </w:p>
    <w:p w14:paraId="74FBBF1E"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 xml:space="preserve">Συνεπώς το σχέδιο νόμου του Υπουργείου Εθνικής Άμυνας: «Κύρωση της Τεχνικής Συμφωνίας ανάμεσα στο Υπουργείο Εθνικής Άμυνας της Ελληνικής Δημοκρατίας, το Υπουργείο Άμυνας της Ιταλικής Δημοκρατίας, τον Υπουργό Εθνικής Άμυνας της Δημοκρατίας της Πολωνίας, τον Αρχηγό του Γενικού Επιτελείου της Δημοκρατίας της Τουρκίας (που ενεργεί εκ μέρους της Κυβέρνησης της Δημοκρατίας της </w:t>
      </w:r>
      <w:r>
        <w:rPr>
          <w:rFonts w:eastAsia="Times New Roman" w:cs="Times New Roman"/>
          <w:szCs w:val="24"/>
        </w:rPr>
        <w:lastRenderedPageBreak/>
        <w:t>Τουρκίας) αφενός, και τον Υπουργό Άμυνας του Βασιλείου του Βελγίου, τον Υπουργό Άμυνας της Γαλλικής Δημοκρατίας, το Ομοσπονδιακό Υπουργείο Άμυνας της Ομοσπονδιακής Δημοκρατίας της Γερμανίας, τον Υπουργό Άμυνας του Μεγάλου Δουκάτου του Λουξεμβούργου, τον Υπουργό Άμυνας του Βασιλείου της Ισπανίας αφετέρου, σχετικά με την στελέχωση, χρηματοδότηση, διοίκηση και υποστήριξη του Στρατηγείου EUROCORPS (Ευρωπαϊκό Στρατιωτικό Σώμα) Σώμα Ταχείας Ανάπτυξης NATO EUROCORPS (NRDC EC) και άλλες διατάξεις» έγινε δεκτό κατά πλειοψηφία, σε μόνη συζήτηση, επί της αρχής, των άρθρων, των τροπολογιών και του συνόλου και έχει ως εξής:</w:t>
      </w:r>
    </w:p>
    <w:p w14:paraId="74FBBF1F" w14:textId="77777777" w:rsidR="006F199B" w:rsidRDefault="00DA4066">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 σελίδα 140</w:t>
      </w:r>
      <w:r>
        <w:rPr>
          <w:rFonts w:eastAsia="Times New Roman" w:cs="Times New Roman"/>
          <w:szCs w:val="24"/>
          <w:vertAlign w:val="subscript"/>
        </w:rPr>
        <w:t>α</w:t>
      </w:r>
      <w:r>
        <w:rPr>
          <w:rFonts w:eastAsia="Times New Roman" w:cs="Times New Roman"/>
          <w:szCs w:val="24"/>
        </w:rPr>
        <w:t>)</w:t>
      </w:r>
    </w:p>
    <w:p w14:paraId="74FBBF20"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w:t>
      </w:r>
    </w:p>
    <w:p w14:paraId="74FBBF21" w14:textId="77777777" w:rsidR="006F199B" w:rsidRDefault="00DA4066">
      <w:pPr>
        <w:spacing w:line="600" w:lineRule="auto"/>
        <w:ind w:firstLine="720"/>
        <w:jc w:val="both"/>
        <w:rPr>
          <w:rFonts w:eastAsia="Times New Roman" w:cs="Times New Roman"/>
          <w:szCs w:val="24"/>
        </w:rPr>
      </w:pPr>
      <w:r>
        <w:rPr>
          <w:rFonts w:eastAsia="Times New Roman" w:cs="Times New Roman"/>
          <w:b/>
          <w:bCs/>
          <w:szCs w:val="24"/>
        </w:rPr>
        <w:lastRenderedPageBreak/>
        <w:t>ΟΛΟΙ ΟΙ ΒΟΥΛΕΥΤΕΣ:</w:t>
      </w:r>
      <w:r>
        <w:rPr>
          <w:rFonts w:eastAsia="Times New Roman" w:cs="Times New Roman"/>
          <w:szCs w:val="24"/>
        </w:rPr>
        <w:t xml:space="preserve"> Μάλιστα, μάλιστα.</w:t>
      </w:r>
    </w:p>
    <w:p w14:paraId="74FBBF22"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Σώμα παρέσχε τη ζητηθείσα εξουσιοδότηση. </w:t>
      </w:r>
    </w:p>
    <w:p w14:paraId="74FBBF23" w14:textId="77777777" w:rsidR="006F199B" w:rsidRDefault="00DA406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4FBBF24" w14:textId="77777777" w:rsidR="006F199B" w:rsidRDefault="00DA4066">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4FBBF25" w14:textId="77777777" w:rsidR="006F199B" w:rsidRDefault="00DA4066">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τη συναίνεση του Σώματος και ώρα 20.00΄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11 Νοεμβρίου 2016 και ώρα 10.00΄, με αντικείμενο εργασιών του Σώματος κοινοβουλευτικό έλεγχο: συζήτηση επικαίρων ερωτήσεων.</w:t>
      </w:r>
    </w:p>
    <w:p w14:paraId="74FBBF26" w14:textId="77777777" w:rsidR="006F199B" w:rsidRDefault="00DA4066">
      <w:pPr>
        <w:spacing w:line="600" w:lineRule="auto"/>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74FBBF27" w14:textId="77777777" w:rsidR="006F199B" w:rsidRDefault="006F199B">
      <w:pPr>
        <w:rPr>
          <w:rFonts w:eastAsia="Times New Roman" w:cs="Times New Roman"/>
          <w:szCs w:val="24"/>
        </w:rPr>
      </w:pPr>
    </w:p>
    <w:sectPr w:rsidR="006F19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sZzu4ENOfs6bXT1n6scTZyv8Fu4=" w:salt="A5s7tI+o6C+IQIY1zoQ3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9B"/>
    <w:rsid w:val="006F199B"/>
    <w:rsid w:val="00913D0F"/>
    <w:rsid w:val="00DA406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BC39"/>
  <w15:docId w15:val="{15351601-0D53-4CBA-B5BA-FBE69754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F6A9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F6A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348</MetadataID>
    <Session xmlns="641f345b-441b-4b81-9152-adc2e73ba5e1">Β´</Session>
    <Date xmlns="641f345b-441b-4b81-9152-adc2e73ba5e1">2016-11-09T22:00:00+00:00</Date>
    <Status xmlns="641f345b-441b-4b81-9152-adc2e73ba5e1">
      <Url>http://srv-sp1/praktika/Lists/Incoming_Metadata/EditForm.aspx?ID=348&amp;Source=/praktika/Recordings_Library/Forms/AllItems.aspx</Url>
      <Description>Δημοσιεύτηκε</Description>
    </Status>
    <Meeting xmlns="641f345b-441b-4b81-9152-adc2e73ba5e1">ΚΓ´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1AC56A-7FC4-482B-AE71-A542B3E1A9BA}">
  <ds:schemaRefs>
    <ds:schemaRef ds:uri="http://www.w3.org/XML/1998/namespace"/>
    <ds:schemaRef ds:uri="http://purl.org/dc/dcmitype/"/>
    <ds:schemaRef ds:uri="http://schemas.microsoft.com/office/2006/metadata/properties"/>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1BD907E1-65BA-4C00-84A5-7D4FCEE1D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97934B-48E0-4A16-A0EA-7DC98B1128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137</Pages>
  <Words>23345</Words>
  <Characters>126066</Characters>
  <Application>Microsoft Office Word</Application>
  <DocSecurity>0</DocSecurity>
  <Lines>1050</Lines>
  <Paragraphs>298</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149113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2016-11-17T08:48:00Z</dcterms:created>
  <dcterms:modified xsi:type="dcterms:W3CDTF">2016-11-17T08:48:00Z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