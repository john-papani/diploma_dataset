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BF9293" w14:textId="77777777" w:rsidR="0019499A" w:rsidRPr="0019499A" w:rsidRDefault="0019499A" w:rsidP="0019499A">
      <w:pPr>
        <w:spacing w:after="0" w:line="360" w:lineRule="auto"/>
        <w:jc w:val="both"/>
        <w:rPr>
          <w:ins w:id="0" w:author="Φλούδα Χριστίνα" w:date="2016-09-09T11:28:00Z"/>
          <w:rFonts w:eastAsia="Times New Roman"/>
          <w:szCs w:val="24"/>
          <w:lang w:eastAsia="en-US"/>
        </w:rPr>
        <w:pPrChange w:id="1" w:author="Φλούδα Χριστίνα" w:date="2016-09-09T11:28:00Z">
          <w:pPr>
            <w:spacing w:after="0" w:line="360" w:lineRule="auto"/>
          </w:pPr>
        </w:pPrChange>
      </w:pPr>
      <w:ins w:id="2" w:author="Φλούδα Χριστίνα" w:date="2016-09-09T11:28:00Z">
        <w:r w:rsidRPr="0019499A">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2A66CC5F" w14:textId="77777777" w:rsidR="0019499A" w:rsidRPr="0019499A" w:rsidRDefault="0019499A" w:rsidP="0019499A">
      <w:pPr>
        <w:spacing w:after="0" w:line="360" w:lineRule="auto"/>
        <w:jc w:val="both"/>
        <w:rPr>
          <w:ins w:id="3" w:author="Φλούδα Χριστίνα" w:date="2016-09-09T11:28:00Z"/>
          <w:rFonts w:eastAsia="Times New Roman"/>
          <w:szCs w:val="24"/>
          <w:lang w:eastAsia="en-US"/>
        </w:rPr>
        <w:pPrChange w:id="4" w:author="Φλούδα Χριστίνα" w:date="2016-09-09T11:28:00Z">
          <w:pPr>
            <w:spacing w:after="0" w:line="360" w:lineRule="auto"/>
          </w:pPr>
        </w:pPrChange>
      </w:pPr>
    </w:p>
    <w:p w14:paraId="44BB307A" w14:textId="77777777" w:rsidR="0019499A" w:rsidRPr="0019499A" w:rsidRDefault="0019499A" w:rsidP="0019499A">
      <w:pPr>
        <w:spacing w:after="0" w:line="360" w:lineRule="auto"/>
        <w:jc w:val="both"/>
        <w:rPr>
          <w:ins w:id="5" w:author="Φλούδα Χριστίνα" w:date="2016-09-09T11:28:00Z"/>
          <w:rFonts w:eastAsia="Times New Roman"/>
          <w:szCs w:val="24"/>
          <w:lang w:eastAsia="en-US"/>
        </w:rPr>
        <w:pPrChange w:id="6" w:author="Φλούδα Χριστίνα" w:date="2016-09-09T11:28:00Z">
          <w:pPr>
            <w:spacing w:after="0" w:line="360" w:lineRule="auto"/>
          </w:pPr>
        </w:pPrChange>
      </w:pPr>
      <w:ins w:id="7" w:author="Φλούδα Χριστίνα" w:date="2016-09-09T11:28:00Z">
        <w:r w:rsidRPr="0019499A">
          <w:rPr>
            <w:rFonts w:eastAsia="Times New Roman"/>
            <w:szCs w:val="24"/>
            <w:lang w:eastAsia="en-US"/>
          </w:rPr>
          <w:t>ΠΙΝΑΚΑΣ ΠΕΡΙΕΧΟΜΕΝΩΝ</w:t>
        </w:r>
      </w:ins>
    </w:p>
    <w:p w14:paraId="5C3F9B99" w14:textId="77777777" w:rsidR="0019499A" w:rsidRPr="0019499A" w:rsidRDefault="0019499A" w:rsidP="0019499A">
      <w:pPr>
        <w:spacing w:after="0" w:line="360" w:lineRule="auto"/>
        <w:jc w:val="both"/>
        <w:rPr>
          <w:ins w:id="8" w:author="Φλούδα Χριστίνα" w:date="2016-09-09T11:28:00Z"/>
          <w:rFonts w:eastAsia="Times New Roman"/>
          <w:szCs w:val="24"/>
          <w:lang w:eastAsia="en-US"/>
        </w:rPr>
        <w:pPrChange w:id="9" w:author="Φλούδα Χριστίνα" w:date="2016-09-09T11:28:00Z">
          <w:pPr>
            <w:spacing w:after="0" w:line="360" w:lineRule="auto"/>
          </w:pPr>
        </w:pPrChange>
      </w:pPr>
      <w:ins w:id="10" w:author="Φλούδα Χριστίνα" w:date="2016-09-09T11:28:00Z">
        <w:r w:rsidRPr="0019499A">
          <w:rPr>
            <w:rFonts w:eastAsia="Times New Roman"/>
            <w:szCs w:val="24"/>
            <w:lang w:eastAsia="en-US"/>
          </w:rPr>
          <w:t>ΙΖ΄</w:t>
        </w:r>
        <w:r w:rsidRPr="0019499A">
          <w:rPr>
            <w:rFonts w:eastAsia="Times New Roman"/>
            <w:szCs w:val="24"/>
            <w:lang w:eastAsia="en-US"/>
            <w:rPrChange w:id="11" w:author="Φλούδα Χριστίνα" w:date="2016-09-09T11:28:00Z">
              <w:rPr>
                <w:rFonts w:eastAsia="Times New Roman"/>
                <w:szCs w:val="24"/>
                <w:lang w:val="en-US" w:eastAsia="en-US"/>
              </w:rPr>
            </w:rPrChange>
          </w:rPr>
          <w:t xml:space="preserve"> </w:t>
        </w:r>
        <w:r w:rsidRPr="0019499A">
          <w:rPr>
            <w:rFonts w:eastAsia="Times New Roman"/>
            <w:szCs w:val="24"/>
            <w:lang w:eastAsia="en-US"/>
          </w:rPr>
          <w:t xml:space="preserve"> ΠΕΡΙΟΔΟΣ </w:t>
        </w:r>
      </w:ins>
    </w:p>
    <w:p w14:paraId="0F413046" w14:textId="77777777" w:rsidR="0019499A" w:rsidRPr="0019499A" w:rsidRDefault="0019499A" w:rsidP="0019499A">
      <w:pPr>
        <w:spacing w:after="0" w:line="360" w:lineRule="auto"/>
        <w:jc w:val="both"/>
        <w:rPr>
          <w:ins w:id="12" w:author="Φλούδα Χριστίνα" w:date="2016-09-09T11:28:00Z"/>
          <w:rFonts w:eastAsia="Times New Roman"/>
          <w:szCs w:val="24"/>
          <w:lang w:eastAsia="en-US"/>
        </w:rPr>
        <w:pPrChange w:id="13" w:author="Φλούδα Χριστίνα" w:date="2016-09-09T11:28:00Z">
          <w:pPr>
            <w:spacing w:after="0" w:line="360" w:lineRule="auto"/>
          </w:pPr>
        </w:pPrChange>
      </w:pPr>
      <w:ins w:id="14" w:author="Φλούδα Χριστίνα" w:date="2016-09-09T11:28:00Z">
        <w:r w:rsidRPr="0019499A">
          <w:rPr>
            <w:rFonts w:eastAsia="Times New Roman"/>
            <w:szCs w:val="24"/>
            <w:lang w:eastAsia="en-US"/>
          </w:rPr>
          <w:t>ΠΡΟΕΔΡΕΥΟΜΕΝΗΣ ΚΟΙΝΟΒΟΥΛΕΥΤΙΚΗΣ ΔΗΜΟΚΡΑΤΙΑΣ</w:t>
        </w:r>
      </w:ins>
    </w:p>
    <w:p w14:paraId="52E5B24A" w14:textId="77777777" w:rsidR="0019499A" w:rsidRPr="0019499A" w:rsidRDefault="0019499A" w:rsidP="0019499A">
      <w:pPr>
        <w:spacing w:after="0" w:line="360" w:lineRule="auto"/>
        <w:jc w:val="both"/>
        <w:rPr>
          <w:ins w:id="15" w:author="Φλούδα Χριστίνα" w:date="2016-09-09T11:28:00Z"/>
          <w:rFonts w:eastAsia="Times New Roman"/>
          <w:szCs w:val="24"/>
          <w:lang w:eastAsia="en-US"/>
        </w:rPr>
        <w:pPrChange w:id="16" w:author="Φλούδα Χριστίνα" w:date="2016-09-09T11:28:00Z">
          <w:pPr>
            <w:spacing w:after="0" w:line="360" w:lineRule="auto"/>
          </w:pPr>
        </w:pPrChange>
      </w:pPr>
      <w:ins w:id="17" w:author="Φλούδα Χριστίνα" w:date="2016-09-09T11:28:00Z">
        <w:r w:rsidRPr="0019499A">
          <w:rPr>
            <w:rFonts w:eastAsia="Times New Roman"/>
            <w:szCs w:val="24"/>
            <w:lang w:eastAsia="en-US"/>
          </w:rPr>
          <w:t>ΣΥΝΟΔΟΣ Α΄</w:t>
        </w:r>
      </w:ins>
    </w:p>
    <w:p w14:paraId="50F597F3" w14:textId="77777777" w:rsidR="0019499A" w:rsidRPr="0019499A" w:rsidRDefault="0019499A" w:rsidP="0019499A">
      <w:pPr>
        <w:spacing w:after="0" w:line="360" w:lineRule="auto"/>
        <w:jc w:val="both"/>
        <w:rPr>
          <w:ins w:id="18" w:author="Φλούδα Χριστίνα" w:date="2016-09-09T11:28:00Z"/>
          <w:rFonts w:eastAsia="Times New Roman"/>
          <w:szCs w:val="24"/>
          <w:lang w:eastAsia="en-US"/>
        </w:rPr>
        <w:pPrChange w:id="19" w:author="Φλούδα Χριστίνα" w:date="2016-09-09T11:28:00Z">
          <w:pPr>
            <w:spacing w:after="0" w:line="360" w:lineRule="auto"/>
          </w:pPr>
        </w:pPrChange>
      </w:pPr>
    </w:p>
    <w:p w14:paraId="78D321A9" w14:textId="77777777" w:rsidR="0019499A" w:rsidRPr="0019499A" w:rsidRDefault="0019499A" w:rsidP="0019499A">
      <w:pPr>
        <w:spacing w:after="0" w:line="360" w:lineRule="auto"/>
        <w:jc w:val="both"/>
        <w:rPr>
          <w:ins w:id="20" w:author="Φλούδα Χριστίνα" w:date="2016-09-09T11:28:00Z"/>
          <w:rFonts w:eastAsia="Times New Roman"/>
          <w:szCs w:val="24"/>
          <w:lang w:eastAsia="en-US"/>
        </w:rPr>
        <w:pPrChange w:id="21" w:author="Φλούδα Χριστίνα" w:date="2016-09-09T11:28:00Z">
          <w:pPr>
            <w:spacing w:after="0" w:line="360" w:lineRule="auto"/>
          </w:pPr>
        </w:pPrChange>
      </w:pPr>
      <w:ins w:id="22" w:author="Φλούδα Χριστίνα" w:date="2016-09-09T11:28:00Z">
        <w:r w:rsidRPr="0019499A">
          <w:rPr>
            <w:rFonts w:eastAsia="Times New Roman"/>
            <w:szCs w:val="24"/>
            <w:lang w:eastAsia="en-US"/>
          </w:rPr>
          <w:t>ΣΥΝΕΔΡΙΑΣΗ ΡΠ΄</w:t>
        </w:r>
      </w:ins>
    </w:p>
    <w:p w14:paraId="56BF4F2C" w14:textId="77777777" w:rsidR="0019499A" w:rsidRPr="0019499A" w:rsidRDefault="0019499A" w:rsidP="0019499A">
      <w:pPr>
        <w:spacing w:after="0" w:line="360" w:lineRule="auto"/>
        <w:jc w:val="both"/>
        <w:rPr>
          <w:ins w:id="23" w:author="Φλούδα Χριστίνα" w:date="2016-09-09T11:28:00Z"/>
          <w:rFonts w:eastAsia="Times New Roman"/>
          <w:szCs w:val="24"/>
          <w:lang w:eastAsia="en-US"/>
        </w:rPr>
        <w:pPrChange w:id="24" w:author="Φλούδα Χριστίνα" w:date="2016-09-09T11:28:00Z">
          <w:pPr>
            <w:spacing w:after="0" w:line="360" w:lineRule="auto"/>
          </w:pPr>
        </w:pPrChange>
      </w:pPr>
      <w:ins w:id="25" w:author="Φλούδα Χριστίνα" w:date="2016-09-09T11:28:00Z">
        <w:r w:rsidRPr="0019499A">
          <w:rPr>
            <w:rFonts w:eastAsia="Times New Roman"/>
            <w:szCs w:val="24"/>
            <w:lang w:eastAsia="en-US"/>
          </w:rPr>
          <w:t>Τετάρτη  31 Αυγούστου 2016</w:t>
        </w:r>
        <w:bookmarkStart w:id="26" w:name="_GoBack"/>
        <w:bookmarkEnd w:id="26"/>
      </w:ins>
    </w:p>
    <w:p w14:paraId="044D31B7" w14:textId="77777777" w:rsidR="0019499A" w:rsidRPr="0019499A" w:rsidRDefault="0019499A" w:rsidP="0019499A">
      <w:pPr>
        <w:spacing w:after="0" w:line="360" w:lineRule="auto"/>
        <w:jc w:val="both"/>
        <w:rPr>
          <w:ins w:id="27" w:author="Φλούδα Χριστίνα" w:date="2016-09-09T11:28:00Z"/>
          <w:rFonts w:eastAsia="Times New Roman"/>
          <w:szCs w:val="24"/>
          <w:lang w:eastAsia="en-US"/>
        </w:rPr>
        <w:pPrChange w:id="28" w:author="Φλούδα Χριστίνα" w:date="2016-09-09T11:28:00Z">
          <w:pPr>
            <w:spacing w:after="0" w:line="360" w:lineRule="auto"/>
          </w:pPr>
        </w:pPrChange>
      </w:pPr>
    </w:p>
    <w:p w14:paraId="2078EE15" w14:textId="77777777" w:rsidR="0019499A" w:rsidRPr="0019499A" w:rsidRDefault="0019499A" w:rsidP="0019499A">
      <w:pPr>
        <w:spacing w:after="0" w:line="360" w:lineRule="auto"/>
        <w:jc w:val="both"/>
        <w:rPr>
          <w:ins w:id="29" w:author="Φλούδα Χριστίνα" w:date="2016-09-09T11:28:00Z"/>
          <w:rFonts w:eastAsia="Times New Roman"/>
          <w:szCs w:val="24"/>
          <w:lang w:eastAsia="en-US"/>
        </w:rPr>
        <w:pPrChange w:id="30" w:author="Φλούδα Χριστίνα" w:date="2016-09-09T11:28:00Z">
          <w:pPr>
            <w:spacing w:after="0" w:line="360" w:lineRule="auto"/>
          </w:pPr>
        </w:pPrChange>
      </w:pPr>
      <w:ins w:id="31" w:author="Φλούδα Χριστίνα" w:date="2016-09-09T11:28:00Z">
        <w:r w:rsidRPr="0019499A">
          <w:rPr>
            <w:rFonts w:eastAsia="Times New Roman"/>
            <w:szCs w:val="24"/>
            <w:lang w:eastAsia="en-US"/>
          </w:rPr>
          <w:t>ΘΕΜΑΤΑ</w:t>
        </w:r>
      </w:ins>
    </w:p>
    <w:p w14:paraId="5A5262BC" w14:textId="77777777" w:rsidR="0019499A" w:rsidRPr="0019499A" w:rsidRDefault="0019499A" w:rsidP="0019499A">
      <w:pPr>
        <w:spacing w:after="0" w:line="360" w:lineRule="auto"/>
        <w:jc w:val="both"/>
        <w:rPr>
          <w:ins w:id="32" w:author="Φλούδα Χριστίνα" w:date="2016-09-09T11:28:00Z"/>
          <w:rFonts w:eastAsia="Times New Roman"/>
          <w:szCs w:val="24"/>
          <w:lang w:eastAsia="en-US"/>
        </w:rPr>
        <w:pPrChange w:id="33" w:author="Φλούδα Χριστίνα" w:date="2016-09-09T11:28:00Z">
          <w:pPr>
            <w:spacing w:after="0" w:line="360" w:lineRule="auto"/>
          </w:pPr>
        </w:pPrChange>
      </w:pPr>
      <w:ins w:id="34" w:author="Φλούδα Χριστίνα" w:date="2016-09-09T11:28:00Z">
        <w:r w:rsidRPr="0019499A">
          <w:rPr>
            <w:rFonts w:eastAsia="Times New Roman"/>
            <w:szCs w:val="24"/>
            <w:lang w:eastAsia="en-US"/>
          </w:rPr>
          <w:t xml:space="preserve"> </w:t>
        </w:r>
        <w:r w:rsidRPr="0019499A">
          <w:rPr>
            <w:rFonts w:eastAsia="Times New Roman"/>
            <w:szCs w:val="24"/>
            <w:lang w:eastAsia="en-US"/>
          </w:rPr>
          <w:br/>
          <w:t xml:space="preserve">Α. ΕΙΔΙΚΑ ΘΕΜΑΤΑ </w:t>
        </w:r>
        <w:r w:rsidRPr="0019499A">
          <w:rPr>
            <w:rFonts w:eastAsia="Times New Roman"/>
            <w:szCs w:val="24"/>
            <w:lang w:eastAsia="en-US"/>
          </w:rPr>
          <w:br/>
          <w:t xml:space="preserve">1. Επικύρωση Πρακτικών, σελ. </w:t>
        </w:r>
        <w:r w:rsidRPr="0019499A">
          <w:rPr>
            <w:rFonts w:eastAsia="Times New Roman"/>
            <w:szCs w:val="24"/>
            <w:lang w:eastAsia="en-US"/>
          </w:rPr>
          <w:br/>
          <w:t xml:space="preserve">2.  Άδεια απουσίας των Βουλευτών κ.κ. Μ. Τζελέπη και Γ. Γάκη, σελ. </w:t>
        </w:r>
        <w:r w:rsidRPr="0019499A">
          <w:rPr>
            <w:rFonts w:eastAsia="Times New Roman"/>
            <w:szCs w:val="24"/>
            <w:lang w:eastAsia="en-US"/>
          </w:rPr>
          <w:br/>
          <w:t xml:space="preserve">3. Επί διαδικαστικού θέματος, σελ. </w:t>
        </w:r>
        <w:r w:rsidRPr="0019499A">
          <w:rPr>
            <w:rFonts w:eastAsia="Times New Roman"/>
            <w:szCs w:val="24"/>
            <w:lang w:eastAsia="en-US"/>
          </w:rPr>
          <w:br/>
          <w:t>4. Ειδική Ημερήσια Διάταξη:</w:t>
        </w:r>
      </w:ins>
    </w:p>
    <w:p w14:paraId="25A2AE99" w14:textId="77777777" w:rsidR="0019499A" w:rsidRPr="0019499A" w:rsidRDefault="0019499A" w:rsidP="0019499A">
      <w:pPr>
        <w:spacing w:after="0" w:line="360" w:lineRule="auto"/>
        <w:jc w:val="both"/>
        <w:rPr>
          <w:ins w:id="35" w:author="Φλούδα Χριστίνα" w:date="2016-09-09T11:28:00Z"/>
          <w:rFonts w:eastAsia="Times New Roman"/>
          <w:szCs w:val="24"/>
          <w:lang w:eastAsia="en-US"/>
        </w:rPr>
        <w:pPrChange w:id="36" w:author="Φλούδα Χριστίνα" w:date="2016-09-09T11:28:00Z">
          <w:pPr>
            <w:spacing w:after="0" w:line="360" w:lineRule="auto"/>
          </w:pPr>
        </w:pPrChange>
      </w:pPr>
      <w:ins w:id="37" w:author="Φλούδα Χριστίνα" w:date="2016-09-09T11:28:00Z">
        <w:r w:rsidRPr="0019499A">
          <w:rPr>
            <w:rFonts w:eastAsia="Times New Roman"/>
            <w:szCs w:val="24"/>
            <w:lang w:eastAsia="en-US"/>
          </w:rPr>
          <w:t xml:space="preserve">Συζήτηση και λήψη απόφασης, σύμφωνα με τα άρθρα 61 και 62 του Συντάγματος και τα άρθρα 43α και 83 του Κανονισμού της Βουλής, για τις αιτήσεις άρσης της ασυλίας των Βουλευτών κ.κ. Νικολάου Μίχου και Ιωάννη Λαγού -μία δικογραφία- και κ. Παναγιώτη Καμμένου, σελ. </w:t>
        </w:r>
        <w:r w:rsidRPr="0019499A">
          <w:rPr>
            <w:rFonts w:eastAsia="Times New Roman"/>
            <w:szCs w:val="24"/>
            <w:lang w:eastAsia="en-US"/>
          </w:rPr>
          <w:br/>
          <w:t xml:space="preserve">5. Ανακοινώνεται ότι ο Πρόεδρος των Ανεξάρτητων Ελλήνων και Υπουργός Εθνικής  Άμυνας κ. Παναγιώτης Καμμένος, απέστειλε υπόμνημα σχετικά με την αίτηση άρσης της ασυλίας του, σελ. </w:t>
        </w:r>
        <w:r w:rsidRPr="0019499A">
          <w:rPr>
            <w:rFonts w:eastAsia="Times New Roman"/>
            <w:szCs w:val="24"/>
            <w:lang w:eastAsia="en-US"/>
          </w:rPr>
          <w:br/>
          <w:t xml:space="preserve">6. Επιστολές γνωστοποίησης πρόθεσης ψήφου επί της Ειδικής Ημερήσιας Διάταξης, σελ. </w:t>
        </w:r>
        <w:r w:rsidRPr="0019499A">
          <w:rPr>
            <w:rFonts w:eastAsia="Times New Roman"/>
            <w:szCs w:val="24"/>
            <w:lang w:eastAsia="en-US"/>
          </w:rPr>
          <w:br/>
          <w:t xml:space="preserve">7. Ονομαστική ψηφοφορία επί της Ειδικής Ημερήσιας Διάταξης, σελ. </w:t>
        </w:r>
        <w:r w:rsidRPr="0019499A">
          <w:rPr>
            <w:rFonts w:eastAsia="Times New Roman"/>
            <w:szCs w:val="24"/>
            <w:lang w:eastAsia="en-US"/>
          </w:rPr>
          <w:br/>
          <w:t xml:space="preserve">8. Επί προσωπικού θέματος, σελ. </w:t>
        </w:r>
        <w:r w:rsidRPr="0019499A">
          <w:rPr>
            <w:rFonts w:eastAsia="Times New Roman"/>
            <w:szCs w:val="24"/>
            <w:lang w:eastAsia="en-US"/>
          </w:rPr>
          <w:br/>
          <w:t xml:space="preserve"> </w:t>
        </w:r>
        <w:r w:rsidRPr="0019499A">
          <w:rPr>
            <w:rFonts w:eastAsia="Times New Roman"/>
            <w:szCs w:val="24"/>
            <w:lang w:eastAsia="en-US"/>
          </w:rPr>
          <w:br/>
          <w:t xml:space="preserve">Β. ΚΟΙΝΟΒΟΥΛΕΥΤΙΚΟΣ ΕΛΕΓΧΟΣ </w:t>
        </w:r>
        <w:r w:rsidRPr="0019499A">
          <w:rPr>
            <w:rFonts w:eastAsia="Times New Roman"/>
            <w:szCs w:val="24"/>
            <w:lang w:eastAsia="en-US"/>
          </w:rPr>
          <w:br/>
          <w:t xml:space="preserve">Ανακοίνωση του δελτίου επικαίρων ερωτήσεων και αναφορών - ερωτήσεων της Πέμπτης 1 Σεπτεμβρίου 2016, σελ. </w:t>
        </w:r>
        <w:r w:rsidRPr="0019499A">
          <w:rPr>
            <w:rFonts w:eastAsia="Times New Roman"/>
            <w:szCs w:val="24"/>
            <w:lang w:eastAsia="en-US"/>
          </w:rPr>
          <w:br/>
          <w:t xml:space="preserve"> </w:t>
        </w:r>
        <w:r w:rsidRPr="0019499A">
          <w:rPr>
            <w:rFonts w:eastAsia="Times New Roman"/>
            <w:szCs w:val="24"/>
            <w:lang w:eastAsia="en-US"/>
          </w:rPr>
          <w:br/>
          <w:t xml:space="preserve">Γ. ΝΟΜΟΘΕΤΙΚΗ ΕΡΓΑΣΙΑ </w:t>
        </w:r>
        <w:r w:rsidRPr="0019499A">
          <w:rPr>
            <w:rFonts w:eastAsia="Times New Roman"/>
            <w:szCs w:val="24"/>
            <w:lang w:eastAsia="en-US"/>
          </w:rPr>
          <w:br/>
          <w:t xml:space="preserve">Συζήτηση και ψήφιση επί των άρθρων και των τροπολογιών και ψήφιση στο σύνολο του σχεδίου νόμου του Υπουργείου Παιδείας, Έρευνας και Θρησκευμάτων: «Ρυθμίσεις για την ελληνόγλωσση εκπαίδευση, τη διαπολιτισμική εκπαίδευση και άλλες διατάξεις», σελ. </w:t>
        </w:r>
        <w:r w:rsidRPr="0019499A">
          <w:rPr>
            <w:rFonts w:eastAsia="Times New Roman"/>
            <w:szCs w:val="24"/>
            <w:lang w:eastAsia="en-US"/>
          </w:rPr>
          <w:br/>
          <w:t xml:space="preserve"> </w:t>
        </w:r>
      </w:ins>
    </w:p>
    <w:p w14:paraId="6D10F76D" w14:textId="77777777" w:rsidR="0019499A" w:rsidRPr="0019499A" w:rsidRDefault="0019499A" w:rsidP="0019499A">
      <w:pPr>
        <w:spacing w:after="0" w:line="360" w:lineRule="auto"/>
        <w:jc w:val="both"/>
        <w:rPr>
          <w:ins w:id="38" w:author="Φλούδα Χριστίνα" w:date="2016-09-09T11:28:00Z"/>
          <w:rFonts w:eastAsia="Times New Roman"/>
          <w:szCs w:val="24"/>
          <w:lang w:eastAsia="en-US"/>
        </w:rPr>
        <w:pPrChange w:id="39" w:author="Φλούδα Χριστίνα" w:date="2016-09-09T11:28:00Z">
          <w:pPr>
            <w:spacing w:after="0" w:line="360" w:lineRule="auto"/>
          </w:pPr>
        </w:pPrChange>
      </w:pPr>
      <w:ins w:id="40" w:author="Φλούδα Χριστίνα" w:date="2016-09-09T11:28:00Z">
        <w:r w:rsidRPr="0019499A">
          <w:rPr>
            <w:rFonts w:eastAsia="Times New Roman"/>
            <w:szCs w:val="24"/>
            <w:lang w:eastAsia="en-US"/>
          </w:rPr>
          <w:br/>
          <w:t>ΠΡΟΕΔΡΕΥΟΝΤΕΣ</w:t>
        </w:r>
      </w:ins>
    </w:p>
    <w:p w14:paraId="3EF0F441" w14:textId="77777777" w:rsidR="0019499A" w:rsidRPr="0019499A" w:rsidRDefault="0019499A" w:rsidP="0019499A">
      <w:pPr>
        <w:spacing w:after="0" w:line="360" w:lineRule="auto"/>
        <w:jc w:val="both"/>
        <w:rPr>
          <w:ins w:id="41" w:author="Φλούδα Χριστίνα" w:date="2016-09-09T11:28:00Z"/>
          <w:rFonts w:eastAsia="Times New Roman"/>
          <w:szCs w:val="24"/>
          <w:lang w:eastAsia="en-US"/>
        </w:rPr>
        <w:pPrChange w:id="42" w:author="Φλούδα Χριστίνα" w:date="2016-09-09T11:28:00Z">
          <w:pPr>
            <w:spacing w:after="0" w:line="360" w:lineRule="auto"/>
          </w:pPr>
        </w:pPrChange>
      </w:pPr>
    </w:p>
    <w:p w14:paraId="3CD72B91" w14:textId="77777777" w:rsidR="0019499A" w:rsidRPr="0019499A" w:rsidRDefault="0019499A" w:rsidP="0019499A">
      <w:pPr>
        <w:spacing w:after="0" w:line="360" w:lineRule="auto"/>
        <w:jc w:val="both"/>
        <w:rPr>
          <w:ins w:id="43" w:author="Φλούδα Χριστίνα" w:date="2016-09-09T11:28:00Z"/>
          <w:rFonts w:eastAsia="Times New Roman"/>
          <w:szCs w:val="24"/>
          <w:lang w:eastAsia="en-US"/>
        </w:rPr>
        <w:pPrChange w:id="44" w:author="Φλούδα Χριστίνα" w:date="2016-09-09T11:28:00Z">
          <w:pPr>
            <w:spacing w:after="0" w:line="360" w:lineRule="auto"/>
          </w:pPr>
        </w:pPrChange>
      </w:pPr>
      <w:ins w:id="45" w:author="Φλούδα Χριστίνα" w:date="2016-09-09T11:28:00Z">
        <w:r w:rsidRPr="0019499A">
          <w:rPr>
            <w:rFonts w:eastAsia="Times New Roman"/>
            <w:szCs w:val="24"/>
            <w:lang w:eastAsia="en-US"/>
          </w:rPr>
          <w:t>ΒΑΡΕΜΕΝΟΣ Γ. , σελ.</w:t>
        </w:r>
        <w:r w:rsidRPr="0019499A">
          <w:rPr>
            <w:rFonts w:eastAsia="Times New Roman"/>
            <w:szCs w:val="24"/>
            <w:lang w:eastAsia="en-US"/>
          </w:rPr>
          <w:br/>
          <w:t>ΚΑΚΛΑΜΑΝΗΣ Ν. , σελ.</w:t>
        </w:r>
        <w:r w:rsidRPr="0019499A">
          <w:rPr>
            <w:rFonts w:eastAsia="Times New Roman"/>
            <w:szCs w:val="24"/>
            <w:lang w:eastAsia="en-US"/>
          </w:rPr>
          <w:br/>
          <w:t>ΚΟΥΡΑΚΗΣ Α. , σελ.</w:t>
        </w:r>
      </w:ins>
    </w:p>
    <w:p w14:paraId="25AF3E3B" w14:textId="77777777" w:rsidR="0019499A" w:rsidRPr="0019499A" w:rsidRDefault="0019499A" w:rsidP="0019499A">
      <w:pPr>
        <w:spacing w:after="0" w:line="360" w:lineRule="auto"/>
        <w:jc w:val="both"/>
        <w:rPr>
          <w:ins w:id="46" w:author="Φλούδα Χριστίνα" w:date="2016-09-09T11:28:00Z"/>
          <w:rFonts w:eastAsia="Times New Roman"/>
          <w:szCs w:val="24"/>
          <w:lang w:eastAsia="en-US"/>
        </w:rPr>
        <w:pPrChange w:id="47" w:author="Φλούδα Χριστίνα" w:date="2016-09-09T11:28:00Z">
          <w:pPr>
            <w:spacing w:after="0" w:line="360" w:lineRule="auto"/>
          </w:pPr>
        </w:pPrChange>
      </w:pPr>
      <w:ins w:id="48" w:author="Φλούδα Χριστίνα" w:date="2016-09-09T11:28:00Z">
        <w:r w:rsidRPr="0019499A">
          <w:rPr>
            <w:rFonts w:eastAsia="Times New Roman"/>
            <w:szCs w:val="24"/>
            <w:lang w:eastAsia="en-US"/>
          </w:rPr>
          <w:t>ΛΑΜΠΡΟΥΛΗΣ Γ. , σελ.</w:t>
        </w:r>
        <w:r w:rsidRPr="0019499A">
          <w:rPr>
            <w:rFonts w:eastAsia="Times New Roman"/>
            <w:szCs w:val="24"/>
            <w:lang w:eastAsia="en-US"/>
          </w:rPr>
          <w:br/>
          <w:t>ΛΥΚΟΥΔΗΣ Σ. , σελ.</w:t>
        </w:r>
        <w:r w:rsidRPr="0019499A">
          <w:rPr>
            <w:rFonts w:eastAsia="Times New Roman"/>
            <w:szCs w:val="24"/>
            <w:lang w:eastAsia="en-US"/>
          </w:rPr>
          <w:br/>
        </w:r>
        <w:r w:rsidRPr="0019499A">
          <w:rPr>
            <w:rFonts w:eastAsia="Times New Roman"/>
            <w:szCs w:val="24"/>
            <w:lang w:eastAsia="en-US"/>
          </w:rPr>
          <w:br/>
        </w:r>
      </w:ins>
    </w:p>
    <w:p w14:paraId="4EF32E21" w14:textId="77777777" w:rsidR="0019499A" w:rsidRPr="0019499A" w:rsidRDefault="0019499A" w:rsidP="0019499A">
      <w:pPr>
        <w:spacing w:after="0" w:line="360" w:lineRule="auto"/>
        <w:jc w:val="both"/>
        <w:rPr>
          <w:ins w:id="49" w:author="Φλούδα Χριστίνα" w:date="2016-09-09T11:28:00Z"/>
          <w:rFonts w:eastAsia="Times New Roman"/>
          <w:szCs w:val="24"/>
          <w:lang w:eastAsia="en-US"/>
        </w:rPr>
        <w:pPrChange w:id="50" w:author="Φλούδα Χριστίνα" w:date="2016-09-09T11:28:00Z">
          <w:pPr>
            <w:spacing w:after="0" w:line="360" w:lineRule="auto"/>
          </w:pPr>
        </w:pPrChange>
      </w:pPr>
      <w:ins w:id="51" w:author="Φλούδα Χριστίνα" w:date="2016-09-09T11:28:00Z">
        <w:r w:rsidRPr="0019499A">
          <w:rPr>
            <w:rFonts w:eastAsia="Times New Roman"/>
            <w:szCs w:val="24"/>
            <w:lang w:eastAsia="en-US"/>
          </w:rPr>
          <w:t>ΟΜΙΛΗΤΕΣ</w:t>
        </w:r>
      </w:ins>
    </w:p>
    <w:p w14:paraId="623D99E1" w14:textId="77777777" w:rsidR="0019499A" w:rsidRPr="0019499A" w:rsidRDefault="0019499A" w:rsidP="0019499A">
      <w:pPr>
        <w:spacing w:after="0" w:line="360" w:lineRule="auto"/>
        <w:jc w:val="both"/>
        <w:rPr>
          <w:ins w:id="52" w:author="Φλούδα Χριστίνα" w:date="2016-09-09T11:28:00Z"/>
          <w:rFonts w:eastAsia="Times New Roman"/>
          <w:szCs w:val="24"/>
          <w:lang w:eastAsia="en-US"/>
        </w:rPr>
        <w:pPrChange w:id="53" w:author="Φλούδα Χριστίνα" w:date="2016-09-09T11:28:00Z">
          <w:pPr>
            <w:spacing w:after="0" w:line="360" w:lineRule="auto"/>
          </w:pPr>
        </w:pPrChange>
      </w:pPr>
      <w:ins w:id="54" w:author="Φλούδα Χριστίνα" w:date="2016-09-09T11:28:00Z">
        <w:r w:rsidRPr="0019499A">
          <w:rPr>
            <w:rFonts w:eastAsia="Times New Roman"/>
            <w:szCs w:val="24"/>
            <w:lang w:eastAsia="en-US"/>
          </w:rPr>
          <w:br/>
          <w:t>Α. Επί διαδικαστικού θέματος:</w:t>
        </w:r>
        <w:r w:rsidRPr="0019499A">
          <w:rPr>
            <w:rFonts w:eastAsia="Times New Roman"/>
            <w:szCs w:val="24"/>
            <w:lang w:eastAsia="en-US"/>
          </w:rPr>
          <w:br/>
          <w:t>ΑΝΤΩΝΙΑΔΗΣ Ι. , σελ.</w:t>
        </w:r>
      </w:ins>
    </w:p>
    <w:p w14:paraId="5A1CED11" w14:textId="70452A2C" w:rsidR="0019499A" w:rsidRDefault="0019499A" w:rsidP="0019499A">
      <w:pPr>
        <w:spacing w:line="600" w:lineRule="auto"/>
        <w:ind w:firstLine="720"/>
        <w:contextualSpacing/>
        <w:jc w:val="both"/>
        <w:rPr>
          <w:ins w:id="55" w:author="Φλούδα Χριστίνα" w:date="2016-09-09T11:28:00Z"/>
          <w:rFonts w:eastAsia="Times New Roman" w:cs="Times New Roman"/>
          <w:szCs w:val="24"/>
        </w:rPr>
        <w:pPrChange w:id="56" w:author="Φλούδα Χριστίνα" w:date="2016-09-09T11:28:00Z">
          <w:pPr>
            <w:spacing w:line="600" w:lineRule="auto"/>
            <w:ind w:firstLine="720"/>
            <w:contextualSpacing/>
            <w:jc w:val="center"/>
          </w:pPr>
        </w:pPrChange>
      </w:pPr>
      <w:ins w:id="57" w:author="Φλούδα Χριστίνα" w:date="2016-09-09T11:28:00Z">
        <w:r w:rsidRPr="0019499A">
          <w:rPr>
            <w:rFonts w:eastAsia="Times New Roman"/>
            <w:szCs w:val="24"/>
            <w:lang w:eastAsia="en-US"/>
          </w:rPr>
          <w:t>ΑΝΤΩΝΙΟΥ Μ. , σελ.</w:t>
        </w:r>
        <w:r w:rsidRPr="0019499A">
          <w:rPr>
            <w:rFonts w:eastAsia="Times New Roman"/>
            <w:szCs w:val="24"/>
            <w:lang w:eastAsia="en-US"/>
          </w:rPr>
          <w:br/>
          <w:t>ΑΥΓΕΝΑΚΗΣ Ε. , σελ.</w:t>
        </w:r>
        <w:r w:rsidRPr="0019499A">
          <w:rPr>
            <w:rFonts w:eastAsia="Times New Roman"/>
            <w:szCs w:val="24"/>
            <w:lang w:eastAsia="en-US"/>
          </w:rPr>
          <w:br/>
          <w:t>ΒΑΓΙΩΝΑΚΗ Ε. , σελ.</w:t>
        </w:r>
        <w:r w:rsidRPr="0019499A">
          <w:rPr>
            <w:rFonts w:eastAsia="Times New Roman"/>
            <w:szCs w:val="24"/>
            <w:lang w:eastAsia="en-US"/>
          </w:rPr>
          <w:br/>
          <w:t>ΒΑΚΗ Φ. , σελ.</w:t>
        </w:r>
        <w:r w:rsidRPr="0019499A">
          <w:rPr>
            <w:rFonts w:eastAsia="Times New Roman"/>
            <w:szCs w:val="24"/>
            <w:lang w:eastAsia="en-US"/>
          </w:rPr>
          <w:br/>
          <w:t>ΒΑΡΕΜΕΝΟΣ Γ. , σελ.</w:t>
        </w:r>
        <w:r w:rsidRPr="0019499A">
          <w:rPr>
            <w:rFonts w:eastAsia="Times New Roman"/>
            <w:szCs w:val="24"/>
            <w:lang w:eastAsia="en-US"/>
          </w:rPr>
          <w:br/>
          <w:t>ΓΕΩΡΓΙΑΔΗΣ Σ. , σελ.</w:t>
        </w:r>
        <w:r w:rsidRPr="0019499A">
          <w:rPr>
            <w:rFonts w:eastAsia="Times New Roman"/>
            <w:szCs w:val="24"/>
            <w:lang w:eastAsia="en-US"/>
          </w:rPr>
          <w:br/>
          <w:t>ΓΚΙΟΥΛΕΚΑΣ Κ. , σελ.</w:t>
        </w:r>
        <w:r w:rsidRPr="0019499A">
          <w:rPr>
            <w:rFonts w:eastAsia="Times New Roman"/>
            <w:szCs w:val="24"/>
            <w:lang w:eastAsia="en-US"/>
          </w:rPr>
          <w:br/>
          <w:t>ΔΕΛΗΣ Ι. , σελ.</w:t>
        </w:r>
        <w:r w:rsidRPr="0019499A">
          <w:rPr>
            <w:rFonts w:eastAsia="Times New Roman"/>
            <w:szCs w:val="24"/>
            <w:lang w:eastAsia="en-US"/>
          </w:rPr>
          <w:br/>
          <w:t>ΖΑΡΟΥΛΙΑ Ε. , σελ.</w:t>
        </w:r>
        <w:r w:rsidRPr="0019499A">
          <w:rPr>
            <w:rFonts w:eastAsia="Times New Roman"/>
            <w:szCs w:val="24"/>
            <w:lang w:eastAsia="en-US"/>
          </w:rPr>
          <w:br/>
          <w:t>ΘΗΒΑΙΟΣ Ν. , σελ.</w:t>
        </w:r>
        <w:r w:rsidRPr="0019499A">
          <w:rPr>
            <w:rFonts w:eastAsia="Times New Roman"/>
            <w:szCs w:val="24"/>
            <w:lang w:eastAsia="en-US"/>
          </w:rPr>
          <w:br/>
          <w:t>ΚΑΚΛΑΜΑΝΗΣ Ν. , σελ.</w:t>
        </w:r>
        <w:r w:rsidRPr="0019499A">
          <w:rPr>
            <w:rFonts w:eastAsia="Times New Roman"/>
            <w:szCs w:val="24"/>
            <w:lang w:eastAsia="en-US"/>
          </w:rPr>
          <w:br/>
          <w:t>ΚΕΡΑΜΕΩΣ Ν. , σελ.</w:t>
        </w:r>
        <w:r w:rsidRPr="0019499A">
          <w:rPr>
            <w:rFonts w:eastAsia="Times New Roman"/>
            <w:szCs w:val="24"/>
            <w:lang w:eastAsia="en-US"/>
          </w:rPr>
          <w:br/>
          <w:t>ΚΟΥΡΑΚΗΣ Α. , σελ.</w:t>
        </w:r>
        <w:r w:rsidRPr="0019499A">
          <w:rPr>
            <w:rFonts w:eastAsia="Times New Roman"/>
            <w:szCs w:val="24"/>
            <w:lang w:eastAsia="en-US"/>
          </w:rPr>
          <w:br/>
          <w:t>ΚΩΝΣΤΑΝΤΟΠΟΥΛΟΣ Δ. , σελ.</w:t>
        </w:r>
        <w:r w:rsidRPr="0019499A">
          <w:rPr>
            <w:rFonts w:eastAsia="Times New Roman"/>
            <w:szCs w:val="24"/>
            <w:lang w:eastAsia="en-US"/>
          </w:rPr>
          <w:br/>
          <w:t>ΛΑΜΠΡΟΥΛΗΣ Γ. , σελ.</w:t>
        </w:r>
        <w:r w:rsidRPr="0019499A">
          <w:rPr>
            <w:rFonts w:eastAsia="Times New Roman"/>
            <w:szCs w:val="24"/>
            <w:lang w:eastAsia="en-US"/>
          </w:rPr>
          <w:br/>
          <w:t>ΛΥΚΟΥΔΗΣ Σ. , σελ.</w:t>
        </w:r>
        <w:r w:rsidRPr="0019499A">
          <w:rPr>
            <w:rFonts w:eastAsia="Times New Roman"/>
            <w:szCs w:val="24"/>
            <w:lang w:eastAsia="en-US"/>
          </w:rPr>
          <w:br/>
          <w:t>ΜΠΑΞΕΒΑΝΑΚΗΣ Δ. , σελ.</w:t>
        </w:r>
        <w:r w:rsidRPr="0019499A">
          <w:rPr>
            <w:rFonts w:eastAsia="Times New Roman"/>
            <w:szCs w:val="24"/>
            <w:lang w:eastAsia="en-US"/>
          </w:rPr>
          <w:br/>
          <w:t>ΠΕΛΕΓΡΙΝΗΣ Θ. , σελ.</w:t>
        </w:r>
        <w:r w:rsidRPr="0019499A">
          <w:rPr>
            <w:rFonts w:eastAsia="Times New Roman"/>
            <w:szCs w:val="24"/>
            <w:lang w:eastAsia="en-US"/>
          </w:rPr>
          <w:br/>
          <w:t>ΦΟΡΤΣΑΚΗΣ Θ. , σελ.</w:t>
        </w:r>
        <w:r w:rsidRPr="0019499A">
          <w:rPr>
            <w:rFonts w:eastAsia="Times New Roman"/>
            <w:szCs w:val="24"/>
            <w:lang w:eastAsia="en-US"/>
          </w:rPr>
          <w:br/>
          <w:t>ΧΑΡΑΚΟΠΟΥΛΟΣ Μ. , σελ.</w:t>
        </w:r>
        <w:r w:rsidRPr="0019499A">
          <w:rPr>
            <w:rFonts w:eastAsia="Times New Roman"/>
            <w:szCs w:val="24"/>
            <w:lang w:eastAsia="en-US"/>
          </w:rPr>
          <w:br/>
        </w:r>
        <w:r w:rsidRPr="0019499A">
          <w:rPr>
            <w:rFonts w:eastAsia="Times New Roman"/>
            <w:szCs w:val="24"/>
            <w:lang w:eastAsia="en-US"/>
          </w:rPr>
          <w:br/>
          <w:t>Β. Επί προσωπικού θέματος:</w:t>
        </w:r>
        <w:r w:rsidRPr="0019499A">
          <w:rPr>
            <w:rFonts w:eastAsia="Times New Roman"/>
            <w:szCs w:val="24"/>
            <w:lang w:eastAsia="en-US"/>
          </w:rPr>
          <w:br/>
          <w:t>ΓΕΩΡΓΙΑΔΗΣ Σ. , σελ.</w:t>
        </w:r>
        <w:r w:rsidRPr="0019499A">
          <w:rPr>
            <w:rFonts w:eastAsia="Times New Roman"/>
            <w:szCs w:val="24"/>
            <w:lang w:eastAsia="en-US"/>
          </w:rPr>
          <w:br/>
          <w:t>ΚΕΓΚΕΡΟΓΛΟΥ Β. , σελ.</w:t>
        </w:r>
        <w:r w:rsidRPr="0019499A">
          <w:rPr>
            <w:rFonts w:eastAsia="Times New Roman"/>
            <w:szCs w:val="24"/>
            <w:lang w:eastAsia="en-US"/>
          </w:rPr>
          <w:br/>
          <w:t>ΚΟΥΡΑΚΗΣ Α. , σελ.</w:t>
        </w:r>
        <w:r w:rsidRPr="0019499A">
          <w:rPr>
            <w:rFonts w:eastAsia="Times New Roman"/>
            <w:szCs w:val="24"/>
            <w:lang w:eastAsia="en-US"/>
          </w:rPr>
          <w:br/>
          <w:t>ΛΕΒΕΝΤΗΣ Β. , σελ.</w:t>
        </w:r>
        <w:r w:rsidRPr="0019499A">
          <w:rPr>
            <w:rFonts w:eastAsia="Times New Roman"/>
            <w:szCs w:val="24"/>
            <w:lang w:eastAsia="en-US"/>
          </w:rPr>
          <w:br/>
        </w:r>
        <w:r w:rsidRPr="0019499A">
          <w:rPr>
            <w:rFonts w:eastAsia="Times New Roman"/>
            <w:szCs w:val="24"/>
            <w:lang w:eastAsia="en-US"/>
          </w:rPr>
          <w:br/>
          <w:t>Γ. Επί του σχεδίου νόμου του Υπουργείου Παιδείας, Έρευνας και Θρησκευμάτων:</w:t>
        </w:r>
        <w:r w:rsidRPr="0019499A">
          <w:rPr>
            <w:rFonts w:eastAsia="Times New Roman"/>
            <w:szCs w:val="24"/>
            <w:lang w:eastAsia="en-US"/>
          </w:rPr>
          <w:br/>
          <w:t>ΑΘΑΝΑΣΙΟΥ Χ. , σελ.</w:t>
        </w:r>
        <w:r w:rsidRPr="0019499A">
          <w:rPr>
            <w:rFonts w:eastAsia="Times New Roman"/>
            <w:szCs w:val="24"/>
            <w:lang w:eastAsia="en-US"/>
          </w:rPr>
          <w:br/>
          <w:t>ΑΚΡΙΩΤΗΣ Γ. , σελ.</w:t>
        </w:r>
        <w:r w:rsidRPr="0019499A">
          <w:rPr>
            <w:rFonts w:eastAsia="Times New Roman"/>
            <w:szCs w:val="24"/>
            <w:lang w:eastAsia="en-US"/>
          </w:rPr>
          <w:br/>
          <w:t>ΑΛΕΞΙΑΔΗΣ Τ. , σελ.</w:t>
        </w:r>
        <w:r w:rsidRPr="0019499A">
          <w:rPr>
            <w:rFonts w:eastAsia="Times New Roman"/>
            <w:szCs w:val="24"/>
            <w:lang w:eastAsia="en-US"/>
          </w:rPr>
          <w:br/>
          <w:t>ΑΜΑΝΑΤΙΔΗΣ Ι. , σελ.</w:t>
        </w:r>
        <w:r w:rsidRPr="0019499A">
          <w:rPr>
            <w:rFonts w:eastAsia="Times New Roman"/>
            <w:szCs w:val="24"/>
            <w:lang w:eastAsia="en-US"/>
          </w:rPr>
          <w:br/>
          <w:t>ΑΝΑΓΝΩΣΤΟΠΟΥΛΟΥ Α. , σελ.</w:t>
        </w:r>
        <w:r w:rsidRPr="0019499A">
          <w:rPr>
            <w:rFonts w:eastAsia="Times New Roman"/>
            <w:szCs w:val="24"/>
            <w:lang w:eastAsia="en-US"/>
          </w:rPr>
          <w:br/>
          <w:t>ΑΝΤΩΝΙΑΔΗΣ Ι. , σελ.</w:t>
        </w:r>
        <w:r w:rsidRPr="0019499A">
          <w:rPr>
            <w:rFonts w:eastAsia="Times New Roman"/>
            <w:szCs w:val="24"/>
            <w:lang w:eastAsia="en-US"/>
          </w:rPr>
          <w:br/>
          <w:t>ΑΝΤΩΝΙΟΥ Μ. , σελ.</w:t>
        </w:r>
        <w:r w:rsidRPr="0019499A">
          <w:rPr>
            <w:rFonts w:eastAsia="Times New Roman"/>
            <w:szCs w:val="24"/>
            <w:lang w:eastAsia="en-US"/>
          </w:rPr>
          <w:br/>
          <w:t>ΑΥΓΕΝΑΚΗΣ Ε. , σελ.</w:t>
        </w:r>
        <w:r w:rsidRPr="0019499A">
          <w:rPr>
            <w:rFonts w:eastAsia="Times New Roman"/>
            <w:szCs w:val="24"/>
            <w:lang w:eastAsia="en-US"/>
          </w:rPr>
          <w:br/>
          <w:t>ΒΑΚΗ Φ. , σελ.</w:t>
        </w:r>
        <w:r w:rsidRPr="0019499A">
          <w:rPr>
            <w:rFonts w:eastAsia="Times New Roman"/>
            <w:szCs w:val="24"/>
            <w:lang w:eastAsia="en-US"/>
          </w:rPr>
          <w:br/>
          <w:t>ΒΛΑΣΗΣ Κ. , σελ.</w:t>
        </w:r>
        <w:r w:rsidRPr="0019499A">
          <w:rPr>
            <w:rFonts w:eastAsia="Times New Roman"/>
            <w:szCs w:val="24"/>
            <w:lang w:eastAsia="en-US"/>
          </w:rPr>
          <w:br/>
          <w:t>ΒΛΑΧΟΣ Γ. , σελ.</w:t>
        </w:r>
        <w:r w:rsidRPr="0019499A">
          <w:rPr>
            <w:rFonts w:eastAsia="Times New Roman"/>
            <w:szCs w:val="24"/>
            <w:lang w:eastAsia="en-US"/>
          </w:rPr>
          <w:br/>
          <w:t>ΒΟΡΙΔΗΣ Μ. , σελ.</w:t>
        </w:r>
        <w:r w:rsidRPr="0019499A">
          <w:rPr>
            <w:rFonts w:eastAsia="Times New Roman"/>
            <w:szCs w:val="24"/>
            <w:lang w:eastAsia="en-US"/>
          </w:rPr>
          <w:br/>
          <w:t>ΓΕΩΡΓΑΝΤΑΣ Γ. , σελ.</w:t>
        </w:r>
        <w:r w:rsidRPr="0019499A">
          <w:rPr>
            <w:rFonts w:eastAsia="Times New Roman"/>
            <w:szCs w:val="24"/>
            <w:lang w:eastAsia="en-US"/>
          </w:rPr>
          <w:br/>
          <w:t>ΓΕΩΡΓΙΑΔΗΣ Σ. , σελ.</w:t>
        </w:r>
        <w:r w:rsidRPr="0019499A">
          <w:rPr>
            <w:rFonts w:eastAsia="Times New Roman"/>
            <w:szCs w:val="24"/>
            <w:lang w:eastAsia="en-US"/>
          </w:rPr>
          <w:br/>
          <w:t>ΓΕΩΡΓΟΠΟΥΛΟΥ - ΣΑΛΤΑΡΗ Ε. , σελ.</w:t>
        </w:r>
        <w:r w:rsidRPr="0019499A">
          <w:rPr>
            <w:rFonts w:eastAsia="Times New Roman"/>
            <w:szCs w:val="24"/>
            <w:lang w:eastAsia="en-US"/>
          </w:rPr>
          <w:br/>
          <w:t>ΓΚΙΟΥΛΕΚΑΣ Κ. , σελ.</w:t>
        </w:r>
        <w:r w:rsidRPr="0019499A">
          <w:rPr>
            <w:rFonts w:eastAsia="Times New Roman"/>
            <w:szCs w:val="24"/>
            <w:lang w:eastAsia="en-US"/>
          </w:rPr>
          <w:br/>
          <w:t>ΔΑΝΕΛΛΗΣ Σ. , σελ.</w:t>
        </w:r>
        <w:r w:rsidRPr="0019499A">
          <w:rPr>
            <w:rFonts w:eastAsia="Times New Roman"/>
            <w:szCs w:val="24"/>
            <w:lang w:eastAsia="en-US"/>
          </w:rPr>
          <w:br/>
          <w:t>ΔΕΛΗΣ Ι. , σελ.</w:t>
        </w:r>
        <w:r w:rsidRPr="0019499A">
          <w:rPr>
            <w:rFonts w:eastAsia="Times New Roman"/>
            <w:szCs w:val="24"/>
            <w:lang w:eastAsia="en-US"/>
          </w:rPr>
          <w:br/>
          <w:t>ΔΗΜΟΣΧΑΚΗΣ Α. , σελ.</w:t>
        </w:r>
        <w:r w:rsidRPr="0019499A">
          <w:rPr>
            <w:rFonts w:eastAsia="Times New Roman"/>
            <w:szCs w:val="24"/>
            <w:lang w:eastAsia="en-US"/>
          </w:rPr>
          <w:br/>
          <w:t>ΔΟΥΖΙΝΑΣ Κ. , σελ.</w:t>
        </w:r>
        <w:r w:rsidRPr="0019499A">
          <w:rPr>
            <w:rFonts w:eastAsia="Times New Roman"/>
            <w:szCs w:val="24"/>
            <w:lang w:eastAsia="en-US"/>
          </w:rPr>
          <w:br/>
          <w:t>ΕΜΜΑΝΟΥΗΛΙΔΗΣ Δ. , σελ.</w:t>
        </w:r>
        <w:r w:rsidRPr="0019499A">
          <w:rPr>
            <w:rFonts w:eastAsia="Times New Roman"/>
            <w:szCs w:val="24"/>
            <w:lang w:eastAsia="en-US"/>
          </w:rPr>
          <w:br/>
          <w:t>ΖΟΥΡΑΡΗΣ Κ. , σελ.</w:t>
        </w:r>
        <w:r w:rsidRPr="0019499A">
          <w:rPr>
            <w:rFonts w:eastAsia="Times New Roman"/>
            <w:szCs w:val="24"/>
            <w:lang w:eastAsia="en-US"/>
          </w:rPr>
          <w:br/>
          <w:t>ΗΛΙΟΠΟΥΛΟΣ Π. , σελ.</w:t>
        </w:r>
        <w:r w:rsidRPr="0019499A">
          <w:rPr>
            <w:rFonts w:eastAsia="Times New Roman"/>
            <w:szCs w:val="24"/>
            <w:lang w:eastAsia="en-US"/>
          </w:rPr>
          <w:br/>
          <w:t>ΘΕΟΧΑΡΟΠΟΥΛΟΣ Α. , σελ.</w:t>
        </w:r>
        <w:r w:rsidRPr="0019499A">
          <w:rPr>
            <w:rFonts w:eastAsia="Times New Roman"/>
            <w:szCs w:val="24"/>
            <w:lang w:eastAsia="en-US"/>
          </w:rPr>
          <w:br/>
          <w:t>ΘΗΒΑΙΟΣ Ν. , σελ.</w:t>
        </w:r>
        <w:r w:rsidRPr="0019499A">
          <w:rPr>
            <w:rFonts w:eastAsia="Times New Roman"/>
            <w:szCs w:val="24"/>
            <w:lang w:eastAsia="en-US"/>
          </w:rPr>
          <w:br/>
          <w:t>ΚΑΡΑΜΑΝΛΗ  Ά. , σελ.</w:t>
        </w:r>
        <w:r w:rsidRPr="0019499A">
          <w:rPr>
            <w:rFonts w:eastAsia="Times New Roman"/>
            <w:szCs w:val="24"/>
            <w:lang w:eastAsia="en-US"/>
          </w:rPr>
          <w:br/>
          <w:t>ΚΑΡΑΟΓΛΟΥ Θ. , σελ.</w:t>
        </w:r>
        <w:r w:rsidRPr="0019499A">
          <w:rPr>
            <w:rFonts w:eastAsia="Times New Roman"/>
            <w:szCs w:val="24"/>
            <w:lang w:eastAsia="en-US"/>
          </w:rPr>
          <w:br/>
          <w:t>ΚΑΤΡΟΥΓΚΑΛΟΣ Γ. , σελ.</w:t>
        </w:r>
        <w:r w:rsidRPr="0019499A">
          <w:rPr>
            <w:rFonts w:eastAsia="Times New Roman"/>
            <w:szCs w:val="24"/>
            <w:lang w:eastAsia="en-US"/>
          </w:rPr>
          <w:br/>
          <w:t>ΚΑΤΣΑΒΡΙΑ - ΣΙΩΡΟΠΟΥΛΟΥ Χ. , σελ.</w:t>
        </w:r>
        <w:r w:rsidRPr="0019499A">
          <w:rPr>
            <w:rFonts w:eastAsia="Times New Roman"/>
            <w:szCs w:val="24"/>
            <w:lang w:eastAsia="en-US"/>
          </w:rPr>
          <w:br/>
          <w:t>ΚΕΡΑΜΕΩΣ Ν. , σελ.</w:t>
        </w:r>
        <w:r w:rsidRPr="0019499A">
          <w:rPr>
            <w:rFonts w:eastAsia="Times New Roman"/>
            <w:szCs w:val="24"/>
            <w:lang w:eastAsia="en-US"/>
          </w:rPr>
          <w:br/>
          <w:t>ΚΕΦΑΛΟΓΙΑΝΝΗΣ Ι. , σελ.</w:t>
        </w:r>
        <w:r w:rsidRPr="0019499A">
          <w:rPr>
            <w:rFonts w:eastAsia="Times New Roman"/>
            <w:szCs w:val="24"/>
            <w:lang w:eastAsia="en-US"/>
          </w:rPr>
          <w:br/>
          <w:t>ΚΙΚΙΛΙΑΣ Β. , σελ.</w:t>
        </w:r>
        <w:r w:rsidRPr="0019499A">
          <w:rPr>
            <w:rFonts w:eastAsia="Times New Roman"/>
            <w:szCs w:val="24"/>
            <w:lang w:eastAsia="en-US"/>
          </w:rPr>
          <w:br/>
          <w:t>ΚΟΝΤΟΓΕΩΡΓΟΣ Κ. , σελ.</w:t>
        </w:r>
        <w:r w:rsidRPr="0019499A">
          <w:rPr>
            <w:rFonts w:eastAsia="Times New Roman"/>
            <w:szCs w:val="24"/>
            <w:lang w:eastAsia="en-US"/>
          </w:rPr>
          <w:br/>
          <w:t>ΚΟΥΡΑΚΗΣ Α. , σελ.</w:t>
        </w:r>
        <w:r w:rsidRPr="0019499A">
          <w:rPr>
            <w:rFonts w:eastAsia="Times New Roman"/>
            <w:szCs w:val="24"/>
            <w:lang w:eastAsia="en-US"/>
          </w:rPr>
          <w:br/>
          <w:t>ΚΩΝΣΤΑΝΤΟΠΟΥΛΟΣ Δ. , σελ.</w:t>
        </w:r>
        <w:r w:rsidRPr="0019499A">
          <w:rPr>
            <w:rFonts w:eastAsia="Times New Roman"/>
            <w:szCs w:val="24"/>
            <w:lang w:eastAsia="en-US"/>
          </w:rPr>
          <w:br/>
          <w:t>ΛΕΒΕΝΤΗΣ Β. , σελ.</w:t>
        </w:r>
        <w:r w:rsidRPr="0019499A">
          <w:rPr>
            <w:rFonts w:eastAsia="Times New Roman"/>
            <w:szCs w:val="24"/>
            <w:lang w:eastAsia="en-US"/>
          </w:rPr>
          <w:br/>
          <w:t>ΛΟΒΕΡΔΟΣ Α. , σελ.</w:t>
        </w:r>
        <w:r w:rsidRPr="0019499A">
          <w:rPr>
            <w:rFonts w:eastAsia="Times New Roman"/>
            <w:szCs w:val="24"/>
            <w:lang w:eastAsia="en-US"/>
          </w:rPr>
          <w:br/>
          <w:t>ΜΑΥΡΩΤΑΣ Γ. , σελ.</w:t>
        </w:r>
        <w:r w:rsidRPr="0019499A">
          <w:rPr>
            <w:rFonts w:eastAsia="Times New Roman"/>
            <w:szCs w:val="24"/>
            <w:lang w:eastAsia="en-US"/>
          </w:rPr>
          <w:br/>
          <w:t>ΜΕΓΑΛΟΜΥΣΤΑΚΑΣ Α. , σελ.</w:t>
        </w:r>
        <w:r w:rsidRPr="0019499A">
          <w:rPr>
            <w:rFonts w:eastAsia="Times New Roman"/>
            <w:szCs w:val="24"/>
            <w:lang w:eastAsia="en-US"/>
          </w:rPr>
          <w:br/>
          <w:t>ΜΕΓΑΛΟΟΙΚΟΝΟΜΟΥ Θ. , σελ.</w:t>
        </w:r>
        <w:r w:rsidRPr="0019499A">
          <w:rPr>
            <w:rFonts w:eastAsia="Times New Roman"/>
            <w:szCs w:val="24"/>
            <w:lang w:eastAsia="en-US"/>
          </w:rPr>
          <w:br/>
          <w:t>ΜΗΤΑΦΙΔΗΣ Τ. , σελ.</w:t>
        </w:r>
        <w:r w:rsidRPr="0019499A">
          <w:rPr>
            <w:rFonts w:eastAsia="Times New Roman"/>
            <w:szCs w:val="24"/>
            <w:lang w:eastAsia="en-US"/>
          </w:rPr>
          <w:br/>
          <w:t>ΜΙΧΑΛΟΛΙΑΚΟΣ Ν. , σελ.</w:t>
        </w:r>
        <w:r w:rsidRPr="0019499A">
          <w:rPr>
            <w:rFonts w:eastAsia="Times New Roman"/>
            <w:szCs w:val="24"/>
            <w:lang w:eastAsia="en-US"/>
          </w:rPr>
          <w:br/>
          <w:t>ΜΠΑΛΤΑΣ Α. , σελ.</w:t>
        </w:r>
        <w:r w:rsidRPr="0019499A">
          <w:rPr>
            <w:rFonts w:eastAsia="Times New Roman"/>
            <w:szCs w:val="24"/>
            <w:lang w:eastAsia="en-US"/>
          </w:rPr>
          <w:br/>
          <w:t>ΜΠΑΞΕΒΑΝΑΚΗΣ Δ. , σελ.</w:t>
        </w:r>
        <w:r w:rsidRPr="0019499A">
          <w:rPr>
            <w:rFonts w:eastAsia="Times New Roman"/>
            <w:szCs w:val="24"/>
            <w:lang w:eastAsia="en-US"/>
          </w:rPr>
          <w:br/>
          <w:t>ΜΠΟΥΚΩΡΟΣ Χ. , σελ.</w:t>
        </w:r>
        <w:r w:rsidRPr="0019499A">
          <w:rPr>
            <w:rFonts w:eastAsia="Times New Roman"/>
            <w:szCs w:val="24"/>
            <w:lang w:eastAsia="en-US"/>
          </w:rPr>
          <w:br/>
          <w:t>ΠΑΠΑΘΕΟΔΩΡΟΥ Θ. , σελ.</w:t>
        </w:r>
        <w:r w:rsidRPr="0019499A">
          <w:rPr>
            <w:rFonts w:eastAsia="Times New Roman"/>
            <w:szCs w:val="24"/>
            <w:lang w:eastAsia="en-US"/>
          </w:rPr>
          <w:br/>
          <w:t>ΠΑΠΑΧΡΙΣΤΟΠΟΥΛΟΣ Α. , σελ.</w:t>
        </w:r>
        <w:r w:rsidRPr="0019499A">
          <w:rPr>
            <w:rFonts w:eastAsia="Times New Roman"/>
            <w:szCs w:val="24"/>
            <w:lang w:eastAsia="en-US"/>
          </w:rPr>
          <w:br/>
          <w:t>ΠΑΠΠΑΣ Ν. , σελ.</w:t>
        </w:r>
        <w:r w:rsidRPr="0019499A">
          <w:rPr>
            <w:rFonts w:eastAsia="Times New Roman"/>
            <w:szCs w:val="24"/>
            <w:lang w:eastAsia="en-US"/>
          </w:rPr>
          <w:br/>
          <w:t>ΠΕΛΕΓΡΙΝΗΣ Θ. , σελ.</w:t>
        </w:r>
        <w:r w:rsidRPr="0019499A">
          <w:rPr>
            <w:rFonts w:eastAsia="Times New Roman"/>
            <w:szCs w:val="24"/>
            <w:lang w:eastAsia="en-US"/>
          </w:rPr>
          <w:br/>
          <w:t>ΣΑΛΜΑΣ Μ. , σελ.</w:t>
        </w:r>
        <w:r w:rsidRPr="0019499A">
          <w:rPr>
            <w:rFonts w:eastAsia="Times New Roman"/>
            <w:szCs w:val="24"/>
            <w:lang w:eastAsia="en-US"/>
          </w:rPr>
          <w:br/>
          <w:t>ΣΑΡΙΔΗΣ Ι. , σελ.</w:t>
        </w:r>
        <w:r w:rsidRPr="0019499A">
          <w:rPr>
            <w:rFonts w:eastAsia="Times New Roman"/>
            <w:szCs w:val="24"/>
            <w:lang w:eastAsia="en-US"/>
          </w:rPr>
          <w:br/>
          <w:t>ΣΑΧΙΝΙΔΗΣ Ι. , σελ.</w:t>
        </w:r>
        <w:r w:rsidRPr="0019499A">
          <w:rPr>
            <w:rFonts w:eastAsia="Times New Roman"/>
            <w:szCs w:val="24"/>
            <w:lang w:eastAsia="en-US"/>
          </w:rPr>
          <w:br/>
          <w:t>ΣΕΒΑΣΤΑΚΗΣ Δ. , σελ.</w:t>
        </w:r>
        <w:r w:rsidRPr="0019499A">
          <w:rPr>
            <w:rFonts w:eastAsia="Times New Roman"/>
            <w:szCs w:val="24"/>
            <w:lang w:eastAsia="en-US"/>
          </w:rPr>
          <w:br/>
          <w:t>ΣΚΟΥΡΟΛΙΑΚΟΣ Π. , σελ.</w:t>
        </w:r>
        <w:r w:rsidRPr="0019499A">
          <w:rPr>
            <w:rFonts w:eastAsia="Times New Roman"/>
            <w:szCs w:val="24"/>
            <w:lang w:eastAsia="en-US"/>
          </w:rPr>
          <w:br/>
          <w:t>ΣΤΑΜΠΟΥΛΗ Α. , σελ.</w:t>
        </w:r>
        <w:r w:rsidRPr="0019499A">
          <w:rPr>
            <w:rFonts w:eastAsia="Times New Roman"/>
            <w:szCs w:val="24"/>
            <w:lang w:eastAsia="en-US"/>
          </w:rPr>
          <w:br/>
          <w:t>ΣΤΥΛΙΟΣ Γ. , σελ.</w:t>
        </w:r>
        <w:r w:rsidRPr="0019499A">
          <w:rPr>
            <w:rFonts w:eastAsia="Times New Roman"/>
            <w:szCs w:val="24"/>
            <w:lang w:eastAsia="en-US"/>
          </w:rPr>
          <w:br/>
          <w:t>ΤΑΣΟΥΛΑΣ Κ. , σελ.</w:t>
        </w:r>
        <w:r w:rsidRPr="0019499A">
          <w:rPr>
            <w:rFonts w:eastAsia="Times New Roman"/>
            <w:szCs w:val="24"/>
            <w:lang w:eastAsia="en-US"/>
          </w:rPr>
          <w:br/>
          <w:t>ΤΑΣΣΟΣ Σ. , σελ.</w:t>
        </w:r>
        <w:r w:rsidRPr="0019499A">
          <w:rPr>
            <w:rFonts w:eastAsia="Times New Roman"/>
            <w:szCs w:val="24"/>
            <w:lang w:eastAsia="en-US"/>
          </w:rPr>
          <w:br/>
          <w:t>ΤΡΙΑΝΤΑΦΥΛΛΟΥ Μ. , σελ.</w:t>
        </w:r>
        <w:r w:rsidRPr="0019499A">
          <w:rPr>
            <w:rFonts w:eastAsia="Times New Roman"/>
            <w:szCs w:val="24"/>
            <w:lang w:eastAsia="en-US"/>
          </w:rPr>
          <w:br/>
          <w:t>ΦΙΛΗΣ Ν. , σελ.</w:t>
        </w:r>
        <w:r w:rsidRPr="0019499A">
          <w:rPr>
            <w:rFonts w:eastAsia="Times New Roman"/>
            <w:szCs w:val="24"/>
            <w:lang w:eastAsia="en-US"/>
          </w:rPr>
          <w:br/>
          <w:t>ΦΟΡΤΣΑΚΗΣ Θ. , σελ.</w:t>
        </w:r>
        <w:r w:rsidRPr="0019499A">
          <w:rPr>
            <w:rFonts w:eastAsia="Times New Roman"/>
            <w:szCs w:val="24"/>
            <w:lang w:eastAsia="en-US"/>
          </w:rPr>
          <w:br/>
          <w:t>ΦΩΤΑΚΗΣ Κ. , σελ.</w:t>
        </w:r>
        <w:r w:rsidRPr="0019499A">
          <w:rPr>
            <w:rFonts w:eastAsia="Times New Roman"/>
            <w:szCs w:val="24"/>
            <w:lang w:eastAsia="en-US"/>
          </w:rPr>
          <w:br/>
          <w:t>ΧΑΡΑΚΟΠΟΥΛΟΣ Μ. , σελ.</w:t>
        </w:r>
        <w:r w:rsidRPr="0019499A">
          <w:rPr>
            <w:rFonts w:eastAsia="Times New Roman"/>
            <w:szCs w:val="24"/>
            <w:lang w:eastAsia="en-US"/>
          </w:rPr>
          <w:br/>
          <w:t>ΧΑΤΖΗΣΑΒΒΑΣ Χ. , σελ.</w:t>
        </w:r>
        <w:r w:rsidRPr="0019499A">
          <w:rPr>
            <w:rFonts w:eastAsia="Times New Roman"/>
            <w:szCs w:val="24"/>
            <w:lang w:eastAsia="en-US"/>
          </w:rPr>
          <w:br/>
        </w:r>
        <w:r w:rsidRPr="0019499A">
          <w:rPr>
            <w:rFonts w:eastAsia="Times New Roman"/>
            <w:szCs w:val="24"/>
            <w:lang w:eastAsia="en-US"/>
          </w:rPr>
          <w:br/>
          <w:t>ΠΑΡΕΜΒΑΣΕΙΣ:</w:t>
        </w:r>
        <w:r w:rsidRPr="0019499A">
          <w:rPr>
            <w:rFonts w:eastAsia="Times New Roman"/>
            <w:szCs w:val="24"/>
            <w:lang w:eastAsia="en-US"/>
          </w:rPr>
          <w:br/>
          <w:t>ΕΜΜΑΝΟΥΗΛΙΔΗΣ Δ. , σελ.</w:t>
        </w:r>
        <w:r w:rsidRPr="0019499A">
          <w:rPr>
            <w:rFonts w:eastAsia="Times New Roman"/>
            <w:szCs w:val="24"/>
            <w:lang w:eastAsia="en-US"/>
          </w:rPr>
          <w:br/>
          <w:t>ΚΑΚΛΑΜΑΝΗΣ Ν. , σελ.</w:t>
        </w:r>
        <w:r w:rsidRPr="0019499A">
          <w:rPr>
            <w:rFonts w:eastAsia="Times New Roman"/>
            <w:szCs w:val="24"/>
            <w:lang w:eastAsia="en-US"/>
          </w:rPr>
          <w:br/>
        </w:r>
      </w:ins>
    </w:p>
    <w:p w14:paraId="044560FF" w14:textId="77777777" w:rsidR="00A53C3F" w:rsidRDefault="0019499A">
      <w:pPr>
        <w:spacing w:line="600" w:lineRule="auto"/>
        <w:ind w:firstLine="720"/>
        <w:contextualSpacing/>
        <w:jc w:val="center"/>
        <w:rPr>
          <w:rFonts w:eastAsia="Times New Roman" w:cs="Times New Roman"/>
          <w:szCs w:val="24"/>
        </w:rPr>
      </w:pPr>
      <w:r>
        <w:rPr>
          <w:rFonts w:eastAsia="Times New Roman" w:cs="Times New Roman"/>
          <w:szCs w:val="24"/>
        </w:rPr>
        <w:t>ΠΡΑΚΤΙΚΑ ΒΟΥΛΗΣ</w:t>
      </w:r>
    </w:p>
    <w:p w14:paraId="04456100" w14:textId="77777777" w:rsidR="00A53C3F" w:rsidRDefault="0019499A">
      <w:pPr>
        <w:spacing w:line="600" w:lineRule="auto"/>
        <w:ind w:firstLine="720"/>
        <w:contextualSpacing/>
        <w:jc w:val="center"/>
        <w:rPr>
          <w:rFonts w:eastAsia="Times New Roman" w:cs="Times New Roman"/>
          <w:szCs w:val="24"/>
        </w:rPr>
      </w:pPr>
      <w:r>
        <w:rPr>
          <w:rFonts w:eastAsia="Times New Roman" w:cs="Times New Roman"/>
          <w:szCs w:val="24"/>
        </w:rPr>
        <w:t>ΙΖ΄ ΠΕΡΙΟΔΟΣ</w:t>
      </w:r>
    </w:p>
    <w:p w14:paraId="04456101" w14:textId="77777777" w:rsidR="00A53C3F" w:rsidRDefault="0019499A">
      <w:pPr>
        <w:spacing w:line="600" w:lineRule="auto"/>
        <w:ind w:firstLine="720"/>
        <w:contextualSpacing/>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04456102" w14:textId="77777777" w:rsidR="00A53C3F" w:rsidRDefault="0019499A">
      <w:pPr>
        <w:spacing w:line="600" w:lineRule="auto"/>
        <w:ind w:firstLine="720"/>
        <w:contextualSpacing/>
        <w:jc w:val="center"/>
        <w:rPr>
          <w:rFonts w:eastAsia="Times New Roman" w:cs="Times New Roman"/>
          <w:szCs w:val="24"/>
        </w:rPr>
      </w:pPr>
      <w:r>
        <w:rPr>
          <w:rFonts w:eastAsia="Times New Roman" w:cs="Times New Roman"/>
          <w:szCs w:val="24"/>
        </w:rPr>
        <w:t>ΣΥΝΟΔΟΣ Α΄</w:t>
      </w:r>
    </w:p>
    <w:p w14:paraId="04456103" w14:textId="77777777" w:rsidR="00A53C3F" w:rsidRDefault="0019499A">
      <w:pPr>
        <w:spacing w:line="600" w:lineRule="auto"/>
        <w:ind w:firstLine="720"/>
        <w:contextualSpacing/>
        <w:jc w:val="center"/>
        <w:rPr>
          <w:rFonts w:eastAsia="Times New Roman" w:cs="Times New Roman"/>
          <w:szCs w:val="24"/>
        </w:rPr>
      </w:pPr>
      <w:r>
        <w:rPr>
          <w:rFonts w:eastAsia="Times New Roman" w:cs="Times New Roman"/>
          <w:szCs w:val="24"/>
        </w:rPr>
        <w:t>ΣΥΝΕΔΡΙΑΣΗ ΡΠ΄</w:t>
      </w:r>
    </w:p>
    <w:p w14:paraId="04456104" w14:textId="77777777" w:rsidR="00A53C3F" w:rsidRDefault="0019499A">
      <w:pPr>
        <w:spacing w:line="600" w:lineRule="auto"/>
        <w:ind w:firstLine="720"/>
        <w:contextualSpacing/>
        <w:jc w:val="center"/>
        <w:rPr>
          <w:rFonts w:eastAsia="Times New Roman" w:cs="Times New Roman"/>
          <w:szCs w:val="24"/>
        </w:rPr>
      </w:pPr>
      <w:r>
        <w:rPr>
          <w:rFonts w:eastAsia="Times New Roman" w:cs="Times New Roman"/>
          <w:szCs w:val="24"/>
        </w:rPr>
        <w:t>Τετάρτη 31 Αυγούστου 2016</w:t>
      </w:r>
    </w:p>
    <w:p w14:paraId="04456105"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Αθήνα, σήμερα στις 31 Αυγούστου 2016, ημέρα Τετάρτη και ώρα 10</w:t>
      </w:r>
      <w:r w:rsidRPr="00D625F4">
        <w:rPr>
          <w:rFonts w:eastAsia="Times New Roman" w:cs="Times New Roman"/>
          <w:szCs w:val="24"/>
        </w:rPr>
        <w:t>.</w:t>
      </w:r>
      <w:r>
        <w:rPr>
          <w:rFonts w:eastAsia="Times New Roman" w:cs="Times New Roman"/>
          <w:szCs w:val="24"/>
        </w:rPr>
        <w:t xml:space="preserve">19΄ συνήλθε στην Αίθουσα των συνεδριάσεων του Βουλευτηρίου η Βουλή </w:t>
      </w:r>
      <w:r>
        <w:rPr>
          <w:rFonts w:eastAsia="Times New Roman" w:cs="Times New Roman"/>
          <w:szCs w:val="24"/>
        </w:rPr>
        <w:t xml:space="preserve">σε ολομέλεια για να συνεδριάσει υπό την προεδρία του Δ΄ Αντιπροέδρου αυτής κ. </w:t>
      </w:r>
      <w:r w:rsidRPr="00AF1979">
        <w:rPr>
          <w:rFonts w:eastAsia="Times New Roman" w:cs="Times New Roman"/>
          <w:b/>
          <w:szCs w:val="24"/>
        </w:rPr>
        <w:t>ΝΙΚΗΤΑ ΚΑΚΛΑΜΑΝΗ</w:t>
      </w:r>
      <w:r>
        <w:rPr>
          <w:rFonts w:eastAsia="Times New Roman" w:cs="Times New Roman"/>
          <w:szCs w:val="24"/>
        </w:rPr>
        <w:t>.</w:t>
      </w:r>
    </w:p>
    <w:p w14:paraId="04456106"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bCs/>
          <w:szCs w:val="24"/>
        </w:rPr>
        <w:t xml:space="preserve">ΠΡΟΕΔΡΕΥΩΝ (Νικήτας Κακλαμάνης): </w:t>
      </w:r>
      <w:r>
        <w:rPr>
          <w:rFonts w:eastAsia="Times New Roman" w:cs="Times New Roman"/>
          <w:szCs w:val="24"/>
        </w:rPr>
        <w:t>Κυρίες και κύριοι συνάδελφοι, καλημέρα σας. Διαπιστωθείσης της απαρτίας ξεκινάει η συνεδρίαση.</w:t>
      </w:r>
    </w:p>
    <w:p w14:paraId="04456107"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Έχω την τιμή να ανακοινώσω στο Σ</w:t>
      </w:r>
      <w:r>
        <w:rPr>
          <w:rFonts w:eastAsia="Times New Roman" w:cs="Times New Roman"/>
          <w:szCs w:val="24"/>
        </w:rPr>
        <w:t xml:space="preserve">ώμα το </w:t>
      </w:r>
      <w:r>
        <w:rPr>
          <w:rFonts w:eastAsia="Times New Roman" w:cs="Times New Roman"/>
          <w:szCs w:val="24"/>
        </w:rPr>
        <w:t>δ</w:t>
      </w:r>
      <w:r>
        <w:rPr>
          <w:rFonts w:eastAsia="Times New Roman" w:cs="Times New Roman"/>
          <w:szCs w:val="24"/>
        </w:rPr>
        <w:t xml:space="preserve">ελτίο </w:t>
      </w:r>
      <w:r>
        <w:rPr>
          <w:rFonts w:eastAsia="Times New Roman" w:cs="Times New Roman"/>
          <w:szCs w:val="24"/>
        </w:rPr>
        <w:t>ε</w:t>
      </w:r>
      <w:r>
        <w:rPr>
          <w:rFonts w:eastAsia="Times New Roman" w:cs="Times New Roman"/>
          <w:szCs w:val="24"/>
        </w:rPr>
        <w:t xml:space="preserve">πίκαιρων </w:t>
      </w:r>
      <w:r>
        <w:rPr>
          <w:rFonts w:eastAsia="Times New Roman" w:cs="Times New Roman"/>
          <w:szCs w:val="24"/>
        </w:rPr>
        <w:t>ε</w:t>
      </w:r>
      <w:r>
        <w:rPr>
          <w:rFonts w:eastAsia="Times New Roman" w:cs="Times New Roman"/>
          <w:szCs w:val="24"/>
        </w:rPr>
        <w:t>ρωτήσεων της Πέμπτης 1</w:t>
      </w:r>
      <w:r>
        <w:rPr>
          <w:rFonts w:eastAsia="Times New Roman" w:cs="Times New Roman"/>
          <w:szCs w:val="24"/>
          <w:vertAlign w:val="superscript"/>
        </w:rPr>
        <w:t>ης</w:t>
      </w:r>
      <w:r>
        <w:rPr>
          <w:rFonts w:eastAsia="Times New Roman" w:cs="Times New Roman"/>
          <w:szCs w:val="24"/>
        </w:rPr>
        <w:t xml:space="preserve"> Σεπτεμβρίου 2016.</w:t>
      </w:r>
    </w:p>
    <w:p w14:paraId="04456108"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Α. ΕΠΙΚΑΙΡΕΣ ΕΡΩΤΗΣΕΙΣ Πρώτου Κύκλου (Άρθρο 130 παρ</w:t>
      </w:r>
      <w:r>
        <w:rPr>
          <w:rFonts w:eastAsia="Times New Roman" w:cs="Times New Roman"/>
          <w:szCs w:val="24"/>
        </w:rPr>
        <w:t>άγραφοι</w:t>
      </w:r>
      <w:r>
        <w:rPr>
          <w:rFonts w:eastAsia="Times New Roman" w:cs="Times New Roman"/>
          <w:szCs w:val="24"/>
        </w:rPr>
        <w:t xml:space="preserve"> 2 και 3 </w:t>
      </w:r>
      <w:r>
        <w:rPr>
          <w:rFonts w:eastAsia="Times New Roman" w:cs="Times New Roman"/>
          <w:szCs w:val="24"/>
        </w:rPr>
        <w:t>του Κ</w:t>
      </w:r>
      <w:r>
        <w:rPr>
          <w:rFonts w:eastAsia="Times New Roman" w:cs="Times New Roman"/>
          <w:szCs w:val="24"/>
        </w:rPr>
        <w:t>αν</w:t>
      </w:r>
      <w:r>
        <w:rPr>
          <w:rFonts w:eastAsia="Times New Roman" w:cs="Times New Roman"/>
          <w:szCs w:val="24"/>
        </w:rPr>
        <w:t>ονισμού της</w:t>
      </w:r>
      <w:r>
        <w:rPr>
          <w:rFonts w:eastAsia="Times New Roman" w:cs="Times New Roman"/>
          <w:szCs w:val="24"/>
        </w:rPr>
        <w:t xml:space="preserve"> Βουλής)</w:t>
      </w:r>
    </w:p>
    <w:p w14:paraId="04456109"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1. Η με αριθμό 1188/29-8-2016 επίκαιρη ερώτηση του Βουλευτή Γρεβενών του Συνασπισμού Ριζοσπαστ</w:t>
      </w:r>
      <w:r>
        <w:rPr>
          <w:rFonts w:eastAsia="Times New Roman" w:cs="Times New Roman"/>
          <w:szCs w:val="24"/>
        </w:rPr>
        <w:t xml:space="preserve">ικής Αριστεράς κ. Χρήστου </w:t>
      </w:r>
      <w:proofErr w:type="spellStart"/>
      <w:r>
        <w:rPr>
          <w:rFonts w:eastAsia="Times New Roman" w:cs="Times New Roman"/>
          <w:szCs w:val="24"/>
        </w:rPr>
        <w:t>Μπγιάλα</w:t>
      </w:r>
      <w:proofErr w:type="spellEnd"/>
      <w:r>
        <w:rPr>
          <w:rFonts w:eastAsia="Times New Roman" w:cs="Times New Roman"/>
          <w:szCs w:val="24"/>
        </w:rPr>
        <w:t xml:space="preserve"> προς τον Υπουργό Οικονομικών, σχετικά με το τέλος επιτηδεύματος σε χωριά κάτω από </w:t>
      </w:r>
      <w:r>
        <w:rPr>
          <w:rFonts w:eastAsia="Times New Roman" w:cs="Times New Roman"/>
          <w:szCs w:val="24"/>
        </w:rPr>
        <w:t xml:space="preserve">πεντακόσιους </w:t>
      </w:r>
      <w:r>
        <w:rPr>
          <w:rFonts w:eastAsia="Times New Roman" w:cs="Times New Roman"/>
          <w:szCs w:val="24"/>
        </w:rPr>
        <w:t>κατοίκους.</w:t>
      </w:r>
    </w:p>
    <w:p w14:paraId="0445610A"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2. Η με αριθμό 1193/29-8-2016 επίκαιρη ερώτηση του Βουλευτή Δωδεκανήσου της Νέας Δημοκρατίας κ. Εμμανουήλ </w:t>
      </w:r>
      <w:proofErr w:type="spellStart"/>
      <w:r>
        <w:rPr>
          <w:rFonts w:eastAsia="Times New Roman" w:cs="Times New Roman"/>
          <w:szCs w:val="24"/>
        </w:rPr>
        <w:t>Κόνσολα</w:t>
      </w:r>
      <w:proofErr w:type="spellEnd"/>
      <w:r>
        <w:rPr>
          <w:rFonts w:eastAsia="Times New Roman" w:cs="Times New Roman"/>
          <w:szCs w:val="24"/>
        </w:rPr>
        <w:t xml:space="preserve"> πρ</w:t>
      </w:r>
      <w:r>
        <w:rPr>
          <w:rFonts w:eastAsia="Times New Roman" w:cs="Times New Roman"/>
          <w:szCs w:val="24"/>
        </w:rPr>
        <w:t>ος τον Υπουργό Πολιτισμού και Αθλητισμού, σχετικά με την ανάγκη έργων συντήρησης και ανάδειξης της μεσαιωνικής πόλης της Ρόδου.</w:t>
      </w:r>
    </w:p>
    <w:p w14:paraId="0445610B"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3. Η με αριθμό 1183/23-8-2016 επίκαιρη ερώτηση του Βουλευτή Β΄ Αθηνών του Λαϊκού Συνδέσμου – Χρυσή Αυγή κ. Ηλία </w:t>
      </w:r>
      <w:proofErr w:type="spellStart"/>
      <w:r>
        <w:rPr>
          <w:rFonts w:eastAsia="Times New Roman" w:cs="Times New Roman"/>
          <w:szCs w:val="24"/>
        </w:rPr>
        <w:t>Παναγιώταρου</w:t>
      </w:r>
      <w:proofErr w:type="spellEnd"/>
      <w:r>
        <w:rPr>
          <w:rFonts w:eastAsia="Times New Roman" w:cs="Times New Roman"/>
          <w:szCs w:val="24"/>
        </w:rPr>
        <w:t xml:space="preserve"> προ</w:t>
      </w:r>
      <w:r>
        <w:rPr>
          <w:rFonts w:eastAsia="Times New Roman" w:cs="Times New Roman"/>
          <w:szCs w:val="24"/>
        </w:rPr>
        <w:t>ς τον Υπουργό Εθνικής Άμυνας, σχετικά με την αδικαιολόγητη αποπομπή της μονάδας βατραχανθρώπων από τον Άγιο Κοσμά.</w:t>
      </w:r>
    </w:p>
    <w:p w14:paraId="0445610C"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4. Η με αριθμό 1187/25-8-2016 επίκαιρη ερώτηση του Βουλευτή Αρκαδίας της Δημοκρατικής Συμπαράταξης ΠΑΣΟΚ-ΔΗΜΑΡ κ. Οδυσσέα Κωνσταντινόπουλου π</w:t>
      </w:r>
      <w:r>
        <w:rPr>
          <w:rFonts w:eastAsia="Times New Roman" w:cs="Times New Roman"/>
          <w:szCs w:val="24"/>
        </w:rPr>
        <w:t>ρος τον Υπουργό Οικονομικών, σχετικά με την πρόοδο έργων αξιοποίησης του πρώην αεροδρομίου του Ελληνικού.</w:t>
      </w:r>
    </w:p>
    <w:p w14:paraId="0445610D"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5. Η με αριθμό 1192/29-8-2016 επίκαιρη ερώτηση του Βουλευτή Αιτωλοακαρνανίας του Κομμουνιστικού Κόμματος Ελλάδ</w:t>
      </w:r>
      <w:r>
        <w:rPr>
          <w:rFonts w:eastAsia="Times New Roman" w:cs="Times New Roman"/>
          <w:szCs w:val="24"/>
        </w:rPr>
        <w:t>α</w:t>
      </w:r>
      <w:r>
        <w:rPr>
          <w:rFonts w:eastAsia="Times New Roman" w:cs="Times New Roman"/>
          <w:szCs w:val="24"/>
        </w:rPr>
        <w:t xml:space="preserve">ς κ. Νικολάου Μωραΐτη προς τον Υπουργό </w:t>
      </w:r>
      <w:r>
        <w:rPr>
          <w:rFonts w:eastAsia="Times New Roman" w:cs="Times New Roman"/>
          <w:szCs w:val="24"/>
        </w:rPr>
        <w:t xml:space="preserve">Αγροτικής Ανάπτυξης και Τροφίμων, σχετικά με τον αποκλεισμό από την συνδεδεμένη ενίσχυση, με κριτήριο το άπιαστο όριο των </w:t>
      </w:r>
      <w:proofErr w:type="spellStart"/>
      <w:r>
        <w:rPr>
          <w:rFonts w:eastAsia="Times New Roman" w:cs="Times New Roman"/>
          <w:szCs w:val="24"/>
        </w:rPr>
        <w:t>εκατόν</w:t>
      </w:r>
      <w:proofErr w:type="spellEnd"/>
      <w:r>
        <w:rPr>
          <w:rFonts w:eastAsia="Times New Roman" w:cs="Times New Roman"/>
          <w:szCs w:val="24"/>
        </w:rPr>
        <w:t xml:space="preserve"> είκοσι</w:t>
      </w:r>
      <w:r>
        <w:rPr>
          <w:rFonts w:eastAsia="Times New Roman" w:cs="Times New Roman"/>
          <w:szCs w:val="24"/>
        </w:rPr>
        <w:t xml:space="preserve"> κιλών γάλα ανά ζώο, για χιλιάδες κτηνοτρόφους με εγχώριες φυλές εντατικής βοσκής.</w:t>
      </w:r>
    </w:p>
    <w:p w14:paraId="0445610E"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Β. ΕΠΙΚΑΙΡΕΣ ΕΡΩΤΗΣΕΙΣ Δεύτερου Κύκλου</w:t>
      </w:r>
      <w:r>
        <w:rPr>
          <w:rFonts w:eastAsia="Times New Roman" w:cs="Times New Roman"/>
          <w:szCs w:val="24"/>
        </w:rPr>
        <w:t xml:space="preserve"> (Άρθρο 130 παρ</w:t>
      </w:r>
      <w:r>
        <w:rPr>
          <w:rFonts w:eastAsia="Times New Roman" w:cs="Times New Roman"/>
          <w:szCs w:val="24"/>
        </w:rPr>
        <w:t>άγραφοι</w:t>
      </w:r>
      <w:r>
        <w:rPr>
          <w:rFonts w:eastAsia="Times New Roman" w:cs="Times New Roman"/>
          <w:szCs w:val="24"/>
        </w:rPr>
        <w:t xml:space="preserve"> 2 και 3 </w:t>
      </w:r>
      <w:r>
        <w:rPr>
          <w:rFonts w:eastAsia="Times New Roman" w:cs="Times New Roman"/>
          <w:szCs w:val="24"/>
        </w:rPr>
        <w:t xml:space="preserve">του </w:t>
      </w:r>
      <w:r>
        <w:rPr>
          <w:rFonts w:eastAsia="Times New Roman" w:cs="Times New Roman"/>
          <w:szCs w:val="24"/>
        </w:rPr>
        <w:t>Καν</w:t>
      </w:r>
      <w:r>
        <w:rPr>
          <w:rFonts w:eastAsia="Times New Roman" w:cs="Times New Roman"/>
          <w:szCs w:val="24"/>
        </w:rPr>
        <w:t>ονισμού της</w:t>
      </w:r>
      <w:r>
        <w:rPr>
          <w:rFonts w:eastAsia="Times New Roman" w:cs="Times New Roman"/>
          <w:szCs w:val="24"/>
        </w:rPr>
        <w:t xml:space="preserve"> Βουλής)</w:t>
      </w:r>
    </w:p>
    <w:p w14:paraId="0445610F"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1. Η με αριθμό 1189/29-8-2016 επίκαιρη ερώτηση της Βουλευτού Καρδίτσας του Συνασπισμού Ριζοσπαστικής Αριστεράς κ. Χρυσούλας </w:t>
      </w:r>
      <w:proofErr w:type="spellStart"/>
      <w:r>
        <w:rPr>
          <w:rFonts w:eastAsia="Times New Roman" w:cs="Times New Roman"/>
          <w:szCs w:val="24"/>
        </w:rPr>
        <w:t>Κατσαβριά-Σιωροπούλου</w:t>
      </w:r>
      <w:proofErr w:type="spellEnd"/>
      <w:r>
        <w:rPr>
          <w:rFonts w:eastAsia="Times New Roman" w:cs="Times New Roman"/>
          <w:szCs w:val="24"/>
        </w:rPr>
        <w:t xml:space="preserve"> προς τον Υπουργό Παιδείας, Έρευνας και Θρησκευμάτων,</w:t>
      </w:r>
      <w:r>
        <w:rPr>
          <w:rFonts w:eastAsia="Times New Roman" w:cs="Times New Roman"/>
          <w:szCs w:val="24"/>
        </w:rPr>
        <w:t xml:space="preserve"> σχετικά με την ίδρυση </w:t>
      </w:r>
      <w:r>
        <w:rPr>
          <w:rFonts w:eastAsia="Times New Roman" w:cs="Times New Roman"/>
          <w:szCs w:val="24"/>
        </w:rPr>
        <w:t>δ</w:t>
      </w:r>
      <w:r>
        <w:rPr>
          <w:rFonts w:eastAsia="Times New Roman" w:cs="Times New Roman"/>
          <w:szCs w:val="24"/>
        </w:rPr>
        <w:t>ημόσιων ΙΕΚ ενηλίκων με κατεύθυνση την ειδική εκπαίδευση.</w:t>
      </w:r>
    </w:p>
    <w:p w14:paraId="04456110"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2. Η με αριθμό 1194/29-8-2016 επίκαιρη ερώτηση του Βουλευτή Κιλκίς της Νέας Δημοκρατίας κ. Γεωργίου Γεωργαντά προς τον Υπουργό Παιδείας, Έρευνας και Θρησκευμάτων, σχετικά με </w:t>
      </w:r>
      <w:r>
        <w:rPr>
          <w:rFonts w:eastAsia="Times New Roman" w:cs="Times New Roman"/>
          <w:szCs w:val="24"/>
        </w:rPr>
        <w:t xml:space="preserve">την </w:t>
      </w:r>
      <w:proofErr w:type="spellStart"/>
      <w:r>
        <w:rPr>
          <w:rFonts w:eastAsia="Times New Roman" w:cs="Times New Roman"/>
          <w:szCs w:val="24"/>
        </w:rPr>
        <w:t>υποστελέχωση</w:t>
      </w:r>
      <w:proofErr w:type="spellEnd"/>
      <w:r>
        <w:rPr>
          <w:rFonts w:eastAsia="Times New Roman" w:cs="Times New Roman"/>
          <w:szCs w:val="24"/>
        </w:rPr>
        <w:t xml:space="preserve"> του ΤΕΙ Κιλκίς.</w:t>
      </w:r>
    </w:p>
    <w:p w14:paraId="04456111"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3. Η με αριθμό 1184/23-8-2016 επίκαιρη ερώτηση του Βουλευτή Μεσσηνίας του Λαϊκού Συνδέσμου – Χρυσή Αυγή κ. Δημητρίου </w:t>
      </w:r>
      <w:proofErr w:type="spellStart"/>
      <w:r>
        <w:rPr>
          <w:rFonts w:eastAsia="Times New Roman" w:cs="Times New Roman"/>
          <w:szCs w:val="24"/>
        </w:rPr>
        <w:t>Κουκούτση</w:t>
      </w:r>
      <w:proofErr w:type="spellEnd"/>
      <w:r>
        <w:rPr>
          <w:rFonts w:eastAsia="Times New Roman" w:cs="Times New Roman"/>
          <w:szCs w:val="24"/>
        </w:rPr>
        <w:t xml:space="preserve"> προς τον Υπουργό Οικονομικών, σχετικά με την ανάληψη της αποκομιδής των ηλεκτρονικών συσκευών απ</w:t>
      </w:r>
      <w:r>
        <w:rPr>
          <w:rFonts w:eastAsia="Times New Roman" w:cs="Times New Roman"/>
          <w:szCs w:val="24"/>
        </w:rPr>
        <w:t xml:space="preserve">ό τον όμιλο του </w:t>
      </w:r>
      <w:r>
        <w:rPr>
          <w:rFonts w:eastAsia="Times New Roman" w:cs="Times New Roman"/>
          <w:szCs w:val="24"/>
        </w:rPr>
        <w:t>«</w:t>
      </w:r>
      <w:r>
        <w:rPr>
          <w:rFonts w:eastAsia="Times New Roman" w:cs="Times New Roman"/>
          <w:szCs w:val="24"/>
        </w:rPr>
        <w:t>ΣΚΑΪ</w:t>
      </w:r>
      <w:r>
        <w:rPr>
          <w:rFonts w:eastAsia="Times New Roman" w:cs="Times New Roman"/>
          <w:szCs w:val="24"/>
        </w:rPr>
        <w:t>»</w:t>
      </w:r>
      <w:r>
        <w:rPr>
          <w:rFonts w:eastAsia="Times New Roman" w:cs="Times New Roman"/>
          <w:szCs w:val="24"/>
        </w:rPr>
        <w:t>.</w:t>
      </w:r>
    </w:p>
    <w:p w14:paraId="04456112"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4. Η με αριθμό 1190/29-8-2016 επίκαιρη ερώτηση της Βουλευτού Αττικής της Δημοκρατικής Συμπαράταξης ΠΑΣΟΚ-ΔΗΜΑΡ</w:t>
      </w:r>
      <w:r>
        <w:rPr>
          <w:rFonts w:eastAsia="Times New Roman" w:cs="Times New Roman"/>
          <w:szCs w:val="24"/>
        </w:rPr>
        <w:t xml:space="preserve"> κ. Παρασκευής (Εύης) </w:t>
      </w:r>
      <w:proofErr w:type="spellStart"/>
      <w:r>
        <w:rPr>
          <w:rFonts w:eastAsia="Times New Roman" w:cs="Times New Roman"/>
          <w:szCs w:val="24"/>
        </w:rPr>
        <w:t>Χριστοφιλοπούλου</w:t>
      </w:r>
      <w:proofErr w:type="spellEnd"/>
      <w:r>
        <w:rPr>
          <w:rFonts w:eastAsia="Times New Roman" w:cs="Times New Roman"/>
          <w:szCs w:val="24"/>
        </w:rPr>
        <w:t xml:space="preserve"> προς τον Υπουργό Εσωτερικών και </w:t>
      </w:r>
      <w:r>
        <w:rPr>
          <w:rFonts w:eastAsia="Times New Roman" w:cs="Times New Roman"/>
          <w:szCs w:val="24"/>
        </w:rPr>
        <w:lastRenderedPageBreak/>
        <w:t>Διοικητικής Ανασυγκρότησης, σχετικά με τον αποκλεισμό χιλιάδων παιδιών από τους παιδικούς σταθμούς της χώρας.</w:t>
      </w:r>
    </w:p>
    <w:p w14:paraId="04456113"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ΑΝΑΦΟΡΕΣ-ΕΡΩΤΗΣΕΙΣ (Άρθρο 130 παρ</w:t>
      </w:r>
      <w:r>
        <w:rPr>
          <w:rFonts w:eastAsia="Times New Roman" w:cs="Times New Roman"/>
          <w:szCs w:val="24"/>
        </w:rPr>
        <w:t>άγραφος</w:t>
      </w:r>
      <w:r>
        <w:rPr>
          <w:rFonts w:eastAsia="Times New Roman" w:cs="Times New Roman"/>
          <w:szCs w:val="24"/>
        </w:rPr>
        <w:t xml:space="preserve"> 5 </w:t>
      </w:r>
      <w:r>
        <w:rPr>
          <w:rFonts w:eastAsia="Times New Roman" w:cs="Times New Roman"/>
          <w:szCs w:val="24"/>
        </w:rPr>
        <w:t xml:space="preserve">του </w:t>
      </w:r>
      <w:r>
        <w:rPr>
          <w:rFonts w:eastAsia="Times New Roman" w:cs="Times New Roman"/>
          <w:szCs w:val="24"/>
        </w:rPr>
        <w:t>Καν</w:t>
      </w:r>
      <w:r>
        <w:rPr>
          <w:rFonts w:eastAsia="Times New Roman" w:cs="Times New Roman"/>
          <w:szCs w:val="24"/>
        </w:rPr>
        <w:t>ονισμού της</w:t>
      </w:r>
      <w:r>
        <w:rPr>
          <w:rFonts w:eastAsia="Times New Roman" w:cs="Times New Roman"/>
          <w:szCs w:val="24"/>
        </w:rPr>
        <w:t xml:space="preserve"> Βουλής)</w:t>
      </w:r>
    </w:p>
    <w:p w14:paraId="04456114"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1. Η </w:t>
      </w:r>
      <w:r>
        <w:rPr>
          <w:rFonts w:eastAsia="Times New Roman" w:cs="Times New Roman"/>
          <w:szCs w:val="24"/>
        </w:rPr>
        <w:t xml:space="preserve">με αριθμό 6101/10-6-2016 ερώτηση του Βουλευτή Ηρακλείου της Δημοκρατικής Συμπαράταξης ΠΑΣΟΚ–ΔΗΜΑΡ κ. Βασιλείου </w:t>
      </w:r>
      <w:proofErr w:type="spellStart"/>
      <w:r>
        <w:rPr>
          <w:rFonts w:eastAsia="Times New Roman" w:cs="Times New Roman"/>
          <w:szCs w:val="24"/>
        </w:rPr>
        <w:t>Κεγκέρογλου</w:t>
      </w:r>
      <w:proofErr w:type="spellEnd"/>
      <w:r>
        <w:rPr>
          <w:rFonts w:eastAsia="Times New Roman" w:cs="Times New Roman"/>
          <w:szCs w:val="24"/>
        </w:rPr>
        <w:t xml:space="preserve"> προς τον Υπουργό Εργασίας, Κοινωνικής Ασφάλισης και Κοινωνικής Αλληλεγγύης, σχετικά με την περικοπή συντάξεων κατά 60% για όσους νέου</w:t>
      </w:r>
      <w:r>
        <w:rPr>
          <w:rFonts w:eastAsia="Times New Roman" w:cs="Times New Roman"/>
          <w:szCs w:val="24"/>
        </w:rPr>
        <w:t>ς συνταξιούχους αγρότες ασκούν οποιαδήποτε δραστηριότητα μετά τη συνταξιοδότησή τους.</w:t>
      </w:r>
    </w:p>
    <w:p w14:paraId="04456115"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ε</w:t>
      </w:r>
      <w:r>
        <w:rPr>
          <w:rFonts w:eastAsia="Times New Roman" w:cs="Times New Roman"/>
          <w:szCs w:val="24"/>
        </w:rPr>
        <w:t>ισερχόμ</w:t>
      </w:r>
      <w:r>
        <w:rPr>
          <w:rFonts w:eastAsia="Times New Roman" w:cs="Times New Roman"/>
          <w:szCs w:val="24"/>
        </w:rPr>
        <w:t>αστε</w:t>
      </w:r>
      <w:r>
        <w:rPr>
          <w:rFonts w:eastAsia="Times New Roman" w:cs="Times New Roman"/>
          <w:szCs w:val="24"/>
        </w:rPr>
        <w:t xml:space="preserve"> στην ημερήσια διάταξη της</w:t>
      </w:r>
    </w:p>
    <w:p w14:paraId="04456116" w14:textId="77777777" w:rsidR="00A53C3F" w:rsidRDefault="0019499A">
      <w:pPr>
        <w:spacing w:line="600" w:lineRule="auto"/>
        <w:ind w:firstLine="720"/>
        <w:contextualSpacing/>
        <w:jc w:val="center"/>
        <w:rPr>
          <w:rFonts w:eastAsia="Times New Roman" w:cs="Times New Roman"/>
          <w:b/>
          <w:szCs w:val="24"/>
        </w:rPr>
      </w:pPr>
      <w:r>
        <w:rPr>
          <w:rFonts w:eastAsia="Times New Roman" w:cs="Times New Roman"/>
          <w:b/>
          <w:szCs w:val="24"/>
        </w:rPr>
        <w:t xml:space="preserve">ΝΟΜΟΘΕΤΙΚΗΣ ΕΡΓΑΣΙΑΣ </w:t>
      </w:r>
    </w:p>
    <w:p w14:paraId="04456117"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Συνέχιση της συζήτησης και ψήφιση επί των άρθρων, των τροπολογιών και του συνόλ</w:t>
      </w:r>
      <w:r>
        <w:rPr>
          <w:rFonts w:eastAsia="Times New Roman" w:cs="Times New Roman"/>
          <w:szCs w:val="24"/>
        </w:rPr>
        <w:t>ου του σχεδίου νόμου του Υπουργείου Παιδείας, Έρευνας και Θρησκευμάτων</w:t>
      </w:r>
      <w:r>
        <w:rPr>
          <w:rFonts w:eastAsia="Times New Roman" w:cs="Times New Roman"/>
          <w:szCs w:val="24"/>
        </w:rPr>
        <w:t>:</w:t>
      </w:r>
      <w:r>
        <w:rPr>
          <w:rFonts w:eastAsia="Times New Roman" w:cs="Times New Roman"/>
          <w:szCs w:val="24"/>
        </w:rPr>
        <w:t xml:space="preserve"> «Ρυθμίσεις για την ελληνόγλωσση εκπαίδευση, τη διαπολιτισμική εκπαίδευση και άλλες διατάξεις».</w:t>
      </w:r>
    </w:p>
    <w:p w14:paraId="04456118"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Σας υπενθυμίζω ότι στη χθεσινή συνεδρίαση συζητήθηκε και ψηφίστηκε το νομοσχέδιο επί της </w:t>
      </w:r>
      <w:r>
        <w:rPr>
          <w:rFonts w:eastAsia="Times New Roman" w:cs="Times New Roman"/>
          <w:szCs w:val="24"/>
        </w:rPr>
        <w:t xml:space="preserve">αρχής. Στη σημερινή συνεδρίαση θα συζητηθούν τα άρθρα και οι τροπολογίες του νομοσχεδίου ως μία ενότητα.  </w:t>
      </w:r>
    </w:p>
    <w:p w14:paraId="04456119"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lang w:val="en-US"/>
        </w:rPr>
        <w:t>H</w:t>
      </w:r>
      <w:r>
        <w:rPr>
          <w:rFonts w:eastAsia="Times New Roman" w:cs="Times New Roman"/>
          <w:szCs w:val="24"/>
        </w:rPr>
        <w:t xml:space="preserve"> διαδικασία που προτείνεται είναι η εξής: Θα μιλήσουν πρώτα οι εισηγητές και οι ειδικοί αγορητές επί των άρθρων και των τροπολογιών, κατόπιν οι εναπομείναντες ομιλητές επί της αρχής, οι οποίοι έχουν δικαίωμα να μιλήσουν κι επί των άρθρων και των τροπολογιώ</w:t>
      </w:r>
      <w:r>
        <w:rPr>
          <w:rFonts w:eastAsia="Times New Roman" w:cs="Times New Roman"/>
          <w:szCs w:val="24"/>
        </w:rPr>
        <w:t xml:space="preserve">ν. Στη συνέχεια θα πάρουν τον λόγο όσοι τυχόν εγγραφούν επί των άρθρων και των τροπολογιών, την ώρα που θα μιλούν οι δύο πρώτοι εισηγητές, ο κ. Θηβαίος και ο κ. </w:t>
      </w:r>
      <w:proofErr w:type="spellStart"/>
      <w:r>
        <w:rPr>
          <w:rFonts w:eastAsia="Times New Roman" w:cs="Times New Roman"/>
          <w:szCs w:val="24"/>
        </w:rPr>
        <w:t>Χαρακόπουλος</w:t>
      </w:r>
      <w:proofErr w:type="spellEnd"/>
      <w:r>
        <w:rPr>
          <w:rFonts w:eastAsia="Times New Roman" w:cs="Times New Roman"/>
          <w:szCs w:val="24"/>
        </w:rPr>
        <w:t xml:space="preserve">. </w:t>
      </w:r>
    </w:p>
    <w:p w14:paraId="0445611A"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Έχουμε κάνει μία άθροιση των χρόνων. Σας λέω ότι συνολικά θα είναι περίπου ο</w:t>
      </w:r>
      <w:r>
        <w:rPr>
          <w:rFonts w:eastAsia="Times New Roman" w:cs="Times New Roman"/>
          <w:szCs w:val="24"/>
        </w:rPr>
        <w:t>κ</w:t>
      </w:r>
      <w:r>
        <w:rPr>
          <w:rFonts w:eastAsia="Times New Roman" w:cs="Times New Roman"/>
          <w:szCs w:val="24"/>
        </w:rPr>
        <w:t xml:space="preserve">τώ </w:t>
      </w:r>
      <w:r>
        <w:rPr>
          <w:rFonts w:eastAsia="Times New Roman" w:cs="Times New Roman"/>
          <w:szCs w:val="24"/>
        </w:rPr>
        <w:t xml:space="preserve">με εννέα ώρες. Λάβετε υπ’ </w:t>
      </w:r>
      <w:proofErr w:type="spellStart"/>
      <w:r>
        <w:rPr>
          <w:rFonts w:eastAsia="Times New Roman" w:cs="Times New Roman"/>
          <w:szCs w:val="24"/>
        </w:rPr>
        <w:t>όψιν</w:t>
      </w:r>
      <w:proofErr w:type="spellEnd"/>
      <w:r>
        <w:rPr>
          <w:rFonts w:eastAsia="Times New Roman" w:cs="Times New Roman"/>
          <w:szCs w:val="24"/>
        </w:rPr>
        <w:t xml:space="preserve"> σας ότι ενδιαμέσως θα σταματήσουμε για δύο άρσεις ασυλιών που δεν μπορούν να μετατεθούν την άλλη εβδομάδα, γιατί χάνονται οι προθεσμίες. Επομένως θα πρέπει να κάνω έκκληση να είμαστε συνεπείς στον χρόνο που όλοι θα έχετε, στα</w:t>
      </w:r>
      <w:r>
        <w:rPr>
          <w:rFonts w:eastAsia="Times New Roman" w:cs="Times New Roman"/>
          <w:szCs w:val="24"/>
        </w:rPr>
        <w:t xml:space="preserve"> οχτώ λεπτά. </w:t>
      </w:r>
    </w:p>
    <w:p w14:paraId="0445611B"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Θα παρακαλέσω την κυρία Υπουργό που εκπροσωπεί την Κυβέρνηση, μόλις τελειώσουν και οι ειδικοί αγορητές, αν είστε έτοιμη, να μας πείτε από τις βουλευτικές τροπολογίες, ποιες θα κάνετε αποδεκτές, ώστε να ξέρουν οι συνάδελφοι πριν τοποθετηθούν. </w:t>
      </w:r>
      <w:r>
        <w:rPr>
          <w:rFonts w:eastAsia="Times New Roman" w:cs="Times New Roman"/>
          <w:szCs w:val="24"/>
        </w:rPr>
        <w:t>Εσείς θα μιλήσετε ό,τι ώρα ζητήσετε τον λόγο, αφού τελειώσουν οι ειδικοί αγορητές. Κι έχουμε συνεννοηθεί με τους Υπουργούς που θα υποστηρίξουν τις υπουργικές τροπολογίες να παρευρεθούν. Οι δύο έχουν ήδη απαντήσει, ο κ. Αλεξιάδης και ο κ. Μπαλτάς, οι οποίοι</w:t>
      </w:r>
      <w:r>
        <w:rPr>
          <w:rFonts w:eastAsia="Times New Roman" w:cs="Times New Roman"/>
          <w:szCs w:val="24"/>
        </w:rPr>
        <w:t xml:space="preserve"> για πέντε λεπτά θα υπερασπιστούν τις τροπολογίες τους. </w:t>
      </w:r>
    </w:p>
    <w:p w14:paraId="0445611C"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Κατ’ αρχάς, υπάρχει αντίρρηση για την προτεινόμενη διαδικασία; Όχι. Ευχαριστώ πολύ. </w:t>
      </w:r>
    </w:p>
    <w:p w14:paraId="0445611D"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Τον λόγο έχει ο κ. Νικόλαος Θηβαίος.</w:t>
      </w:r>
    </w:p>
    <w:p w14:paraId="0445611E"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ΝΙΚΟΛΑΟΣ ΘΗΒΑΙΟΣ:</w:t>
      </w:r>
      <w:r>
        <w:rPr>
          <w:rFonts w:eastAsia="Times New Roman" w:cs="Times New Roman"/>
          <w:szCs w:val="24"/>
        </w:rPr>
        <w:t xml:space="preserve"> Ευχαριστώ, κύριε Πρόεδρε. </w:t>
      </w:r>
    </w:p>
    <w:p w14:paraId="0445611F"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Έχει γίνει, τόσο στις </w:t>
      </w:r>
      <w:r>
        <w:rPr>
          <w:rFonts w:eastAsia="Times New Roman" w:cs="Times New Roman"/>
          <w:szCs w:val="24"/>
        </w:rPr>
        <w:t>ε</w:t>
      </w:r>
      <w:r>
        <w:rPr>
          <w:rFonts w:eastAsia="Times New Roman" w:cs="Times New Roman"/>
          <w:szCs w:val="24"/>
        </w:rPr>
        <w:t xml:space="preserve">πιτροπές </w:t>
      </w:r>
      <w:r>
        <w:rPr>
          <w:rFonts w:eastAsia="Times New Roman" w:cs="Times New Roman"/>
          <w:szCs w:val="24"/>
        </w:rPr>
        <w:t xml:space="preserve">όσο και στη χθεσινή συνεδρίαση της Ολομέλειας, ένα πράγμα καθαρό σε σχέση με το νομοσχέδιο για την ελληνόγλωσση εκπαίδευση και τη διαπολιτισμική εκπαίδευση, ότι, </w:t>
      </w:r>
      <w:r>
        <w:rPr>
          <w:rFonts w:eastAsia="Times New Roman" w:cs="Times New Roman"/>
          <w:szCs w:val="24"/>
        </w:rPr>
        <w:lastRenderedPageBreak/>
        <w:t>όταν συζητάμε ζητήματα που αφορούν την παιδεία, αναδεικνύονται όλα τα σοβαρά προβλήματα που έχ</w:t>
      </w:r>
      <w:r>
        <w:rPr>
          <w:rFonts w:eastAsia="Times New Roman" w:cs="Times New Roman"/>
          <w:szCs w:val="24"/>
        </w:rPr>
        <w:t xml:space="preserve">ουν να κάνουν με την πολιτική, ιδεολογική και κοινωνική ταυτότητα αυτού του τεράστιου θέματος. </w:t>
      </w:r>
    </w:p>
    <w:p w14:paraId="04456120"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Μπορούν να εξηγηθούν έτσι –αν θέλετε- και οι δυσκολίες, οι αμφισημίες, τα πολλά «παρών» που ακούστηκαν χθες στη διάρκεια της συζήτησης επί της αρχής. Καταλαβαίν</w:t>
      </w:r>
      <w:r>
        <w:rPr>
          <w:rFonts w:eastAsia="Times New Roman" w:cs="Times New Roman"/>
          <w:szCs w:val="24"/>
        </w:rPr>
        <w:t>ουμε αυτά τα προβλήματα, ακριβώς γιατί το θέμα της παιδείας είναι ένα ζήτημα που πρέπει να μπει το δάχτυλο επί τον τύπον των ήλων. Δεν γίνεται αλλιώς. Είναι ένα νομοσχέδιο, είναι μία υπόθεση που όλοι πρέπει να ξεκαθαρίσουν πώς βλέπουν την πορεία της εκπαίδ</w:t>
      </w:r>
      <w:r>
        <w:rPr>
          <w:rFonts w:eastAsia="Times New Roman" w:cs="Times New Roman"/>
          <w:szCs w:val="24"/>
        </w:rPr>
        <w:t>ευσης και σ</w:t>
      </w:r>
      <w:r>
        <w:rPr>
          <w:rFonts w:eastAsia="Times New Roman" w:cs="Times New Roman"/>
          <w:szCs w:val="24"/>
        </w:rPr>
        <w:t>ε</w:t>
      </w:r>
      <w:r>
        <w:rPr>
          <w:rFonts w:eastAsia="Times New Roman" w:cs="Times New Roman"/>
          <w:szCs w:val="24"/>
        </w:rPr>
        <w:t xml:space="preserve"> αυτή την κατεύθυνση θα πρέπει να τοποθετηθούν ξεκάθαρα. </w:t>
      </w:r>
    </w:p>
    <w:p w14:paraId="04456121"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Και το ζήτημα δεν είναι ποια θέση έχει ο καθένας. Το θέμα είναι για ποια παιδεία μιλάμε, ποια συμφέρονται πρέπει να εξυπηρετήσει, ποια –αν θέλετε- είναι η ουσία της δημόσιας δωρεάν εκπαί</w:t>
      </w:r>
      <w:r>
        <w:rPr>
          <w:rFonts w:eastAsia="Times New Roman" w:cs="Times New Roman"/>
          <w:szCs w:val="24"/>
        </w:rPr>
        <w:t xml:space="preserve">δευσης που σαν ΣΥΡΙΖΑ και σαν Κυβέρνηση πιστεύουμε και παλεύουμε σε αυτή τη χώρα, χωρίς να αμφισβητούμε </w:t>
      </w:r>
      <w:r>
        <w:rPr>
          <w:rFonts w:eastAsia="Times New Roman" w:cs="Times New Roman"/>
          <w:szCs w:val="24"/>
        </w:rPr>
        <w:lastRenderedPageBreak/>
        <w:t>το σαφέστατο συνταγματικό δικαίωμα, όπως κατοχυρώνεται από το άρθρο 16 –που ουδόλως αμφισβητεί ο ΣΥΡΙΖΑ, άλλοι το αμφισβητούν- όσον αφορά τη δημόσια και</w:t>
      </w:r>
      <w:r>
        <w:rPr>
          <w:rFonts w:eastAsia="Times New Roman" w:cs="Times New Roman"/>
          <w:szCs w:val="24"/>
        </w:rPr>
        <w:t xml:space="preserve"> ιδιωτική εκπαίδευση. </w:t>
      </w:r>
    </w:p>
    <w:p w14:paraId="04456122" w14:textId="77777777" w:rsidR="00A53C3F" w:rsidRDefault="0019499A">
      <w:pPr>
        <w:tabs>
          <w:tab w:val="left" w:pos="3695"/>
        </w:tabs>
        <w:spacing w:line="600" w:lineRule="auto"/>
        <w:ind w:firstLine="720"/>
        <w:contextualSpacing/>
        <w:jc w:val="both"/>
        <w:rPr>
          <w:rFonts w:eastAsia="Times New Roman"/>
          <w:szCs w:val="24"/>
        </w:rPr>
      </w:pPr>
      <w:r>
        <w:rPr>
          <w:rFonts w:eastAsia="Times New Roman"/>
          <w:szCs w:val="24"/>
        </w:rPr>
        <w:t xml:space="preserve">Ακούστηκαν στη χθεσινή συνεδρίαση επιχειρήματα ότι θέλουμε αυτή τη στιγμή, σήμερα ουσιαστικά, να καταργήσουμε την ιδιωτική εκπαίδευση. Καμμιά κοινή λογική δεν αντέχει σε αυτό το επιχείρημα. Δεν μπορούμε να μιλάμε ότι το να στερήσεις </w:t>
      </w:r>
      <w:r>
        <w:rPr>
          <w:rFonts w:eastAsia="Times New Roman"/>
          <w:szCs w:val="24"/>
        </w:rPr>
        <w:t>το δικαίωμα της αυθαιρεσίας από κάποιους σχολάρχες να απολύουν όποτε και όποιον θέλουν αποτελεί προσπάθεια υπονόμευσης της ιδιωτικής εκπαίδευσης.</w:t>
      </w:r>
    </w:p>
    <w:p w14:paraId="04456123" w14:textId="77777777" w:rsidR="00A53C3F" w:rsidRDefault="0019499A">
      <w:pPr>
        <w:tabs>
          <w:tab w:val="left" w:pos="3695"/>
        </w:tabs>
        <w:spacing w:line="600" w:lineRule="auto"/>
        <w:ind w:firstLine="720"/>
        <w:contextualSpacing/>
        <w:jc w:val="both"/>
        <w:rPr>
          <w:rFonts w:eastAsia="Times New Roman"/>
          <w:szCs w:val="24"/>
        </w:rPr>
      </w:pPr>
      <w:r>
        <w:rPr>
          <w:rFonts w:eastAsia="Times New Roman"/>
          <w:szCs w:val="24"/>
        </w:rPr>
        <w:t>Νομίζω, λοιπόν, εδώ ότι θα ήταν καλύτερα να υπάρχει μια πιο ξεκάθαρη τοποθέτηση στο γιατί δεν υιοθετούν το πολ</w:t>
      </w:r>
      <w:r>
        <w:rPr>
          <w:rFonts w:eastAsia="Times New Roman"/>
          <w:szCs w:val="24"/>
        </w:rPr>
        <w:t xml:space="preserve">ύ απλό αυτό ζήτημα που ο ίδιος ο </w:t>
      </w:r>
      <w:proofErr w:type="spellStart"/>
      <w:r>
        <w:rPr>
          <w:rFonts w:eastAsia="Times New Roman"/>
          <w:szCs w:val="24"/>
        </w:rPr>
        <w:t>Μπαμπινιώτης</w:t>
      </w:r>
      <w:proofErr w:type="spellEnd"/>
      <w:r>
        <w:rPr>
          <w:rFonts w:eastAsia="Times New Roman"/>
          <w:szCs w:val="24"/>
        </w:rPr>
        <w:t xml:space="preserve"> –δεν νομίζω να κατηγορηθεί ως </w:t>
      </w:r>
      <w:proofErr w:type="spellStart"/>
      <w:r>
        <w:rPr>
          <w:rFonts w:eastAsia="Times New Roman"/>
          <w:szCs w:val="24"/>
        </w:rPr>
        <w:t>σοσιαλμανής</w:t>
      </w:r>
      <w:proofErr w:type="spellEnd"/>
      <w:r>
        <w:rPr>
          <w:rFonts w:eastAsia="Times New Roman"/>
          <w:szCs w:val="24"/>
        </w:rPr>
        <w:t xml:space="preserve"> και ο </w:t>
      </w:r>
      <w:proofErr w:type="spellStart"/>
      <w:r>
        <w:rPr>
          <w:rFonts w:eastAsia="Times New Roman"/>
          <w:szCs w:val="24"/>
        </w:rPr>
        <w:t>Μπαμπινιώτης</w:t>
      </w:r>
      <w:proofErr w:type="spellEnd"/>
      <w:r>
        <w:rPr>
          <w:rFonts w:eastAsia="Times New Roman"/>
          <w:szCs w:val="24"/>
        </w:rPr>
        <w:t>- έχει υπογράψει με τη σχετική απόφαση του Νομικού Συμβουλίου του Κράτους, ότι πρέπει να είναι αιτιολογημένη η αίτηση της απόλυσης, σαν συνέχεια του ν</w:t>
      </w:r>
      <w:r>
        <w:rPr>
          <w:rFonts w:eastAsia="Times New Roman"/>
          <w:szCs w:val="24"/>
        </w:rPr>
        <w:t xml:space="preserve">όμου Διαμαντοπούλου, πλήρως αιτιολογημένη και μη καταχρηστική, ελεγχόμενη από υπηρεσιακό συμβούλιο. Αυτά ακριβώς έχει υπογράψει ο </w:t>
      </w:r>
      <w:proofErr w:type="spellStart"/>
      <w:r>
        <w:rPr>
          <w:rFonts w:eastAsia="Times New Roman"/>
          <w:szCs w:val="24"/>
        </w:rPr>
        <w:t>Μπαμπινιώτης</w:t>
      </w:r>
      <w:proofErr w:type="spellEnd"/>
      <w:r>
        <w:rPr>
          <w:rFonts w:eastAsia="Times New Roman"/>
          <w:szCs w:val="24"/>
        </w:rPr>
        <w:t>.</w:t>
      </w:r>
    </w:p>
    <w:p w14:paraId="04456124" w14:textId="77777777" w:rsidR="00A53C3F" w:rsidRDefault="0019499A">
      <w:pPr>
        <w:tabs>
          <w:tab w:val="left" w:pos="3695"/>
        </w:tabs>
        <w:spacing w:line="600" w:lineRule="auto"/>
        <w:ind w:firstLine="720"/>
        <w:contextualSpacing/>
        <w:jc w:val="both"/>
        <w:rPr>
          <w:rFonts w:eastAsia="Times New Roman"/>
          <w:szCs w:val="24"/>
        </w:rPr>
      </w:pPr>
      <w:r>
        <w:rPr>
          <w:rFonts w:eastAsia="Times New Roman"/>
          <w:szCs w:val="24"/>
        </w:rPr>
        <w:lastRenderedPageBreak/>
        <w:t>Νομίζω, λοιπόν, ότι το κρίσιμο σημείο είναι ακριβώς αυτό. Ας πάρουμε θέση. Δεν θα αναφερθώ σε όσα ακούστηκαν χθε</w:t>
      </w:r>
      <w:r>
        <w:rPr>
          <w:rFonts w:eastAsia="Times New Roman"/>
          <w:szCs w:val="24"/>
        </w:rPr>
        <w:t>ς για μια σειρά πολιτικούς που δεν εντάσσονται στον χώρο της Αριστεράς, οι οποίοι ξεκάθαρα έχουν πάρει θέση πάνω στο ζήτημα της ιδιωτικής εκπαίδευσης, της χρησιμότητας, της μονιμότητας, ει δυνατόν, των ιδιωτικών εκπαιδευτικών και πώς αυτό αναβαθμίζει την ε</w:t>
      </w:r>
      <w:r>
        <w:rPr>
          <w:rFonts w:eastAsia="Times New Roman"/>
          <w:szCs w:val="24"/>
        </w:rPr>
        <w:t>κπαίδευση.</w:t>
      </w:r>
    </w:p>
    <w:p w14:paraId="04456125" w14:textId="77777777" w:rsidR="00A53C3F" w:rsidRDefault="0019499A">
      <w:pPr>
        <w:tabs>
          <w:tab w:val="left" w:pos="3695"/>
        </w:tabs>
        <w:spacing w:line="600" w:lineRule="auto"/>
        <w:ind w:firstLine="720"/>
        <w:contextualSpacing/>
        <w:jc w:val="both"/>
        <w:rPr>
          <w:rFonts w:eastAsia="Times New Roman"/>
          <w:szCs w:val="24"/>
        </w:rPr>
      </w:pPr>
      <w:r>
        <w:rPr>
          <w:rFonts w:eastAsia="Times New Roman"/>
          <w:szCs w:val="24"/>
        </w:rPr>
        <w:t xml:space="preserve">Νομίζω, λοιπόν, ότι με βάση τη συζήτηση του νομοσχεδίου εκκρεμούν πολιτικές απαντήσεις πάνω σε αυτό το θέμα. Ερχόμαστε στο θέμα της ελληνόγλωσσης εκπαίδευσης </w:t>
      </w:r>
      <w:r>
        <w:rPr>
          <w:rFonts w:eastAsia="Times New Roman"/>
          <w:szCs w:val="24"/>
        </w:rPr>
        <w:t>που πραγματικά δεν γίνεται κάποια επαναστατική τομή. Προσπαθούμε να βάλουμε σειρά και κανόνες λειτουργίας σε ένα παιχνίδι που ήταν ασύδοτο και το οποίο έπρεπε, αν μη τι άλλο, να μπει στη στοιχειώδη τάξη που έχει σήμερα η δημόσια εκπαίδευση στην Ελλάδα. Αυτ</w:t>
      </w:r>
      <w:r>
        <w:rPr>
          <w:rFonts w:eastAsia="Times New Roman"/>
          <w:szCs w:val="24"/>
        </w:rPr>
        <w:t xml:space="preserve">ό ακριβώς κάνουμε. </w:t>
      </w:r>
    </w:p>
    <w:p w14:paraId="04456126" w14:textId="77777777" w:rsidR="00A53C3F" w:rsidRDefault="0019499A">
      <w:pPr>
        <w:tabs>
          <w:tab w:val="left" w:pos="3695"/>
        </w:tabs>
        <w:spacing w:line="600" w:lineRule="auto"/>
        <w:ind w:firstLine="720"/>
        <w:contextualSpacing/>
        <w:jc w:val="both"/>
        <w:rPr>
          <w:rFonts w:eastAsia="Times New Roman"/>
          <w:szCs w:val="24"/>
        </w:rPr>
      </w:pPr>
      <w:r>
        <w:rPr>
          <w:rFonts w:eastAsia="Times New Roman"/>
          <w:szCs w:val="24"/>
        </w:rPr>
        <w:t xml:space="preserve">Όλα τα άλλα, ότι είναι αποσπασματικό, ότι δεν υπάρχει σχεδιασμός, είναι παραφιλολογίες. Ας βάλουμε πρώτα μία τάξη και -ιδού πεδίο δόξης </w:t>
      </w:r>
      <w:proofErr w:type="spellStart"/>
      <w:r>
        <w:rPr>
          <w:rFonts w:eastAsia="Times New Roman"/>
          <w:szCs w:val="24"/>
        </w:rPr>
        <w:t>λαμπρόν</w:t>
      </w:r>
      <w:proofErr w:type="spellEnd"/>
      <w:r>
        <w:rPr>
          <w:rFonts w:eastAsia="Times New Roman"/>
          <w:szCs w:val="24"/>
        </w:rPr>
        <w:t xml:space="preserve">- να συζητήσουμε στη συνέχεια την πορεία. Δίνουμε </w:t>
      </w:r>
      <w:r>
        <w:rPr>
          <w:rFonts w:eastAsia="Times New Roman"/>
          <w:szCs w:val="24"/>
        </w:rPr>
        <w:lastRenderedPageBreak/>
        <w:t>εμείς με τα δίγλωσσα σχολεία την προοπτική,</w:t>
      </w:r>
      <w:r>
        <w:rPr>
          <w:rFonts w:eastAsia="Times New Roman"/>
          <w:szCs w:val="24"/>
        </w:rPr>
        <w:t xml:space="preserve"> όχι την άμεση εφαρμογή. Ξέρουμε τα προβλήματα και δεν τρέφουμε αυταπάτες.</w:t>
      </w:r>
    </w:p>
    <w:p w14:paraId="04456127" w14:textId="77777777" w:rsidR="00A53C3F" w:rsidRDefault="0019499A">
      <w:pPr>
        <w:tabs>
          <w:tab w:val="left" w:pos="3695"/>
        </w:tabs>
        <w:spacing w:line="600" w:lineRule="auto"/>
        <w:ind w:firstLine="720"/>
        <w:contextualSpacing/>
        <w:jc w:val="both"/>
        <w:rPr>
          <w:rFonts w:eastAsia="Times New Roman"/>
          <w:szCs w:val="24"/>
        </w:rPr>
      </w:pPr>
      <w:r>
        <w:rPr>
          <w:rFonts w:eastAsia="Times New Roman"/>
          <w:szCs w:val="24"/>
        </w:rPr>
        <w:t>Αυτά, λοιπόν, σε σχέση με τη διαδικασία των άρθρων που αφορούν το ζήτημα της ελληνόγλωσσης εκπαίδευσης. Στα άρθρα από το 1 έως και το 18 προχωράμε στις ρυθμίσεις για τη διαπολιτισμι</w:t>
      </w:r>
      <w:r>
        <w:rPr>
          <w:rFonts w:eastAsia="Times New Roman"/>
          <w:szCs w:val="24"/>
        </w:rPr>
        <w:t>κή εκπαίδευση. Από το άρθρο 20 έως το άρθρο 26 βάζουμε και εκεί μία σειρά στα διαπολιτισμικά σχολεία, αναβαθμίζοντας, κάνοντας μια προσπάθεια να λειτουργήσουμε το πρόγραμμα των πειραματικών σχολείων.</w:t>
      </w:r>
    </w:p>
    <w:p w14:paraId="04456128" w14:textId="77777777" w:rsidR="00A53C3F" w:rsidRDefault="0019499A">
      <w:pPr>
        <w:tabs>
          <w:tab w:val="left" w:pos="3695"/>
        </w:tabs>
        <w:spacing w:line="600" w:lineRule="auto"/>
        <w:ind w:firstLine="720"/>
        <w:contextualSpacing/>
        <w:jc w:val="both"/>
        <w:rPr>
          <w:rFonts w:eastAsia="Times New Roman"/>
          <w:szCs w:val="24"/>
        </w:rPr>
      </w:pPr>
      <w:r>
        <w:rPr>
          <w:rFonts w:eastAsia="Times New Roman"/>
          <w:szCs w:val="24"/>
        </w:rPr>
        <w:t>Στο θέμα του άρθρου 27 που έγινε μία συζήτηση και όλοι α</w:t>
      </w:r>
      <w:r>
        <w:rPr>
          <w:rFonts w:eastAsia="Times New Roman"/>
          <w:szCs w:val="24"/>
        </w:rPr>
        <w:t>ναγνωρίζουν ότι υπάρχει ένα πρόβλημα. Εδώ δεν λέμε τίποτα άλλο. Να εφαρμοστεί η νομιμότητα. Τίποτα περισσότερο, τίποτα λιγότερο. Και νομίζω ότι σε αυτό το σημείο πρέπει να είμαστε όλοι ξεκάθαροι.</w:t>
      </w:r>
    </w:p>
    <w:p w14:paraId="04456129" w14:textId="77777777" w:rsidR="00A53C3F" w:rsidRDefault="0019499A">
      <w:pPr>
        <w:tabs>
          <w:tab w:val="left" w:pos="3695"/>
        </w:tabs>
        <w:spacing w:line="600" w:lineRule="auto"/>
        <w:ind w:firstLine="720"/>
        <w:contextualSpacing/>
        <w:jc w:val="both"/>
        <w:rPr>
          <w:rFonts w:eastAsia="Times New Roman"/>
          <w:szCs w:val="24"/>
        </w:rPr>
      </w:pPr>
      <w:r>
        <w:rPr>
          <w:rFonts w:eastAsia="Times New Roman"/>
          <w:szCs w:val="24"/>
        </w:rPr>
        <w:lastRenderedPageBreak/>
        <w:t>Αναφέρθηκα, λοιπόν, στις ρυθμίσεις για την ιδιωτική εκπαίδευ</w:t>
      </w:r>
      <w:r>
        <w:rPr>
          <w:rFonts w:eastAsia="Times New Roman"/>
          <w:szCs w:val="24"/>
        </w:rPr>
        <w:t xml:space="preserve">ση και πιστεύω ότι εδώ είναι το κρίσιμο σημείο που όλοι θα πρέπει να αποφασίσουν με ποιον θα πάνε και ποιον θα αφήσουν σε τελευταία ανάλυση. Το ζήτημα δεν είναι ποιος κλείνει το μάτι στις εβδομήντα χιλιάδες ιδιωτικών εκπαιδευτικών. Το ζήτημα είναι αυτή τη </w:t>
      </w:r>
      <w:r>
        <w:rPr>
          <w:rFonts w:eastAsia="Times New Roman"/>
          <w:szCs w:val="24"/>
        </w:rPr>
        <w:t>στιγμή εάν πρέπει να κατοχυρωθεί ο δημόσιος έλεγχος στα ιδιωτικά σχολεία.</w:t>
      </w:r>
    </w:p>
    <w:p w14:paraId="0445612A" w14:textId="77777777" w:rsidR="00A53C3F" w:rsidRDefault="0019499A">
      <w:pPr>
        <w:tabs>
          <w:tab w:val="left" w:pos="3695"/>
        </w:tabs>
        <w:spacing w:line="600" w:lineRule="auto"/>
        <w:ind w:firstLine="720"/>
        <w:contextualSpacing/>
        <w:jc w:val="both"/>
        <w:rPr>
          <w:rFonts w:eastAsia="Times New Roman"/>
          <w:szCs w:val="24"/>
        </w:rPr>
      </w:pPr>
      <w:r>
        <w:rPr>
          <w:rFonts w:eastAsia="Times New Roman"/>
          <w:szCs w:val="24"/>
        </w:rPr>
        <w:t>Εδώ ακούστηκαν διάφορες απόψεις. Ακούστηκε μέχρι και ότι ο ΣΥΡΙΖΑ είναι ενάντια στην ελευθερία και άρα είναι λογικό αποτέλεσμα να θέλει αυτή τη στιγμή να βάλει φρένο στην ασυδοσία κά</w:t>
      </w:r>
      <w:r>
        <w:rPr>
          <w:rFonts w:eastAsia="Times New Roman"/>
          <w:szCs w:val="24"/>
        </w:rPr>
        <w:t>ποιων σχολαρχών.</w:t>
      </w:r>
    </w:p>
    <w:p w14:paraId="0445612B"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Αυτές, λοιπόν, είναι επικίνδυνες, αν θέλετε, απόψεις, είναι διχαστικές απόψεις, είναι </w:t>
      </w:r>
      <w:proofErr w:type="spellStart"/>
      <w:r>
        <w:rPr>
          <w:rFonts w:eastAsia="Times New Roman" w:cs="Times New Roman"/>
          <w:szCs w:val="24"/>
        </w:rPr>
        <w:t>εμφυλιοπολεμικές</w:t>
      </w:r>
      <w:proofErr w:type="spellEnd"/>
      <w:r>
        <w:rPr>
          <w:rFonts w:eastAsia="Times New Roman" w:cs="Times New Roman"/>
          <w:szCs w:val="24"/>
        </w:rPr>
        <w:t xml:space="preserve"> απόψεις, που το μόνο που κάνουν είναι να λένε ξεκάθαρα, αλλά με μασημένα λόγια, ότι προχωράμε με έναν τρόπο που να μην αφήνει περιθώρια </w:t>
      </w:r>
      <w:r>
        <w:rPr>
          <w:rFonts w:eastAsia="Times New Roman" w:cs="Times New Roman"/>
          <w:szCs w:val="24"/>
        </w:rPr>
        <w:t xml:space="preserve">στο κράτος να παρέμβει και αυτοί οι άνθρωποι έχουν το δικαίωμα να κάνουν ό,τι θέλουν. </w:t>
      </w:r>
    </w:p>
    <w:p w14:paraId="0445612C"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Στη συνέχεια έγινε πάρα πολλή συζήτηση για το θέμα της ειδικής αγωγής. Εμείς πιστεύουμε ξεκάθαρα ότι το θέμα της ειδικής αγωγής είναι μία υπόθεση που δεν μπορεί να έχει </w:t>
      </w:r>
      <w:r>
        <w:rPr>
          <w:rFonts w:eastAsia="Times New Roman" w:cs="Times New Roman"/>
          <w:szCs w:val="24"/>
        </w:rPr>
        <w:t>παράλληλους δρόμους. Εμείς πιστεύουμε ξεκάθαρα, και δεν το κρύψαμε ποτέ, σε ένα σχολείο για όλους. Πιστεύουμε ότι ο εκπαιδευτικός, και αυτός που έχει την τετραετή φοίτηση στην ειδική αγωγή και αυτός που έχει τέσσερα χρόνια στη γενική διδασκαλία του σχολείο</w:t>
      </w:r>
      <w:r>
        <w:rPr>
          <w:rFonts w:eastAsia="Times New Roman" w:cs="Times New Roman"/>
          <w:szCs w:val="24"/>
        </w:rPr>
        <w:t>υ και δύο χρόνια μεταπτυχιακό-διδακτορικό, έχει τις ικανότητες να διδάξει. Δεν υπάρχουν εδώ προσχεδιασμένα πράγματα. Ας ξεκαθαρίσουμε το θέμα αυτό. Είναι αντίληψη πολιτική και σαν τέτοια ζητάμε την αντιπαράθεση σε αυτό το θέμα.</w:t>
      </w:r>
    </w:p>
    <w:p w14:paraId="0445612D"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Θέλω, λοιπόν, να πω για το κ</w:t>
      </w:r>
      <w:r>
        <w:rPr>
          <w:rFonts w:eastAsia="Times New Roman" w:cs="Times New Roman"/>
          <w:szCs w:val="24"/>
        </w:rPr>
        <w:t xml:space="preserve">ρίσιμο ζήτημα της ειδικής αγωγής, που όλοι κλαίνε πάνω στα παιδιά με αναπηρία, ότι για πρώτη φορά αυτή η Κυβέρνηση διορίζει εννέα χιλιάδες διακόσιους εκπαιδευτικούς στον χώρο της ειδικής αγωγής, για πρώτη φορά, όπως και πέρυσι, μπαίνουν δάσκαλοι καθηγητές </w:t>
      </w:r>
      <w:r>
        <w:rPr>
          <w:rFonts w:eastAsia="Times New Roman" w:cs="Times New Roman"/>
          <w:szCs w:val="24"/>
        </w:rPr>
        <w:t xml:space="preserve">δίπλα σε παιδιά με ειδικές ανάγκες, για πρώτη φορά ανοίγεται, με μια κοινωνική και πολιτική προοπτική, το θέμα </w:t>
      </w:r>
      <w:r>
        <w:rPr>
          <w:rFonts w:eastAsia="Times New Roman" w:cs="Times New Roman"/>
          <w:szCs w:val="24"/>
        </w:rPr>
        <w:lastRenderedPageBreak/>
        <w:t xml:space="preserve">της αντιμετώπισης της ειδικής αγωγής, που μέχρι τώρα ήταν κοινωνικά αν θέλετε και πολιτικά περιθωριοποιημένο. Αυτή είναι η μεγάλη πραγματικότητα </w:t>
      </w:r>
      <w:r>
        <w:rPr>
          <w:rFonts w:eastAsia="Times New Roman" w:cs="Times New Roman"/>
          <w:szCs w:val="24"/>
        </w:rPr>
        <w:t>που τουλάχιστον οι εκπαιδευτικοί και οι γονείς την ξέρουν πολύ καλύτερα από εμάς που είμαστε μέσα σε αυτή την Αίθουσα.</w:t>
      </w:r>
    </w:p>
    <w:p w14:paraId="0445612E"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Συνάδελφοι, ο ΣΥΡΙΖΑ ψηφίζει, όπως επί της αρχής χθες, και επί των άρθρων το νομοσχέδιο και τις υπουργικές τροπολογίες που έχουν κατατεθε</w:t>
      </w:r>
      <w:r>
        <w:rPr>
          <w:rFonts w:eastAsia="Times New Roman" w:cs="Times New Roman"/>
          <w:szCs w:val="24"/>
        </w:rPr>
        <w:t>ί και στη συνέχεια όσες από τις βουλευτικές οι Υπουργοί του Υπουργείου Παιδείας κάνουν δεκτές πιστεύοντας ότι αυτό το νομοσχέδιο δεν αποτελεί μία επαναστατική αλλαγή, αλλά μία αναγκαιότητα σε αυτή τη φάση, για να ρυθμιστούν μια σειρά ασάφειες και ατέλειες,</w:t>
      </w:r>
      <w:r>
        <w:rPr>
          <w:rFonts w:eastAsia="Times New Roman" w:cs="Times New Roman"/>
          <w:szCs w:val="24"/>
        </w:rPr>
        <w:t xml:space="preserve"> αλλά και να ανοίξει και ο δρόμος για μια σειρά ζητήματα που αφορούν την κοινωνική δικαιοσύνη και τη δημοκρατία στον χώρο της εκπαίδευσης.</w:t>
      </w:r>
    </w:p>
    <w:p w14:paraId="0445612F"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04456130" w14:textId="77777777" w:rsidR="00A53C3F" w:rsidRDefault="0019499A">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04456131"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Και εγώ ευχαριστώ.</w:t>
      </w:r>
    </w:p>
    <w:p w14:paraId="04456132"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Τον </w:t>
      </w:r>
      <w:r>
        <w:rPr>
          <w:rFonts w:eastAsia="Times New Roman" w:cs="Times New Roman"/>
          <w:szCs w:val="24"/>
        </w:rPr>
        <w:t xml:space="preserve">λόγο έχει ο κ. </w:t>
      </w:r>
      <w:proofErr w:type="spellStart"/>
      <w:r>
        <w:rPr>
          <w:rFonts w:eastAsia="Times New Roman" w:cs="Times New Roman"/>
          <w:szCs w:val="24"/>
        </w:rPr>
        <w:t>Χαρακόπουλος</w:t>
      </w:r>
      <w:proofErr w:type="spellEnd"/>
      <w:r>
        <w:rPr>
          <w:rFonts w:eastAsia="Times New Roman" w:cs="Times New Roman"/>
          <w:szCs w:val="24"/>
        </w:rPr>
        <w:t>.</w:t>
      </w:r>
    </w:p>
    <w:p w14:paraId="04456133"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Μετά τον κ. </w:t>
      </w:r>
      <w:proofErr w:type="spellStart"/>
      <w:r>
        <w:rPr>
          <w:rFonts w:eastAsia="Times New Roman" w:cs="Times New Roman"/>
          <w:szCs w:val="24"/>
        </w:rPr>
        <w:t>Χαρακόπουλο</w:t>
      </w:r>
      <w:proofErr w:type="spellEnd"/>
      <w:r>
        <w:rPr>
          <w:rFonts w:eastAsia="Times New Roman" w:cs="Times New Roman"/>
          <w:szCs w:val="24"/>
        </w:rPr>
        <w:t xml:space="preserve"> μου ζήτησε -γιατί πρέπει να παραβρεθεί σε μια συνάντηση στο Υπουργείο του- και θα δώσω τον λόγο στον κ. Αλεξιάδη για τρία-τέσσερα λεπτά, για να υπερασπιστεί την τροπολογία του. Απ’ ό,τι κατάλαβα, μάλλον </w:t>
      </w:r>
      <w:r>
        <w:rPr>
          <w:rFonts w:eastAsia="Times New Roman" w:cs="Times New Roman"/>
          <w:szCs w:val="24"/>
        </w:rPr>
        <w:t>ομόφωνα θα γίνει δεκτή αυτή. Να μην ξεκινήσουν οι αγορητές και πάει στο τέλος.</w:t>
      </w:r>
    </w:p>
    <w:p w14:paraId="04456134"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ΜΑΞΙΜΟΣ ΧΑΡΑΚΟΠΟΥΛΟΣ:</w:t>
      </w:r>
      <w:r>
        <w:rPr>
          <w:rFonts w:eastAsia="Times New Roman" w:cs="Times New Roman"/>
          <w:szCs w:val="24"/>
        </w:rPr>
        <w:t xml:space="preserve"> Ευχαριστώ, κύριε Πρόεδρε.</w:t>
      </w:r>
    </w:p>
    <w:p w14:paraId="04456135"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συζητάμε ένα ακόμη νομοσχέδιο κουρελού του Υπουργείου Παιδείας χωρίς αρχή, μέση και τέλος, με βροχή</w:t>
      </w:r>
      <w:r>
        <w:rPr>
          <w:rFonts w:eastAsia="Times New Roman" w:cs="Times New Roman"/>
          <w:szCs w:val="24"/>
        </w:rPr>
        <w:t xml:space="preserve"> τροπολογιών της τελευταίας στιγμής. </w:t>
      </w:r>
    </w:p>
    <w:p w14:paraId="04456136"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Η συζήτηση για την ελληνόγλωσση εκπαίδευση πραγματοποιείται στη σκιά μιας οδυνηρής εξέλιξης για τον </w:t>
      </w:r>
      <w:r>
        <w:rPr>
          <w:rFonts w:eastAsia="Times New Roman" w:cs="Times New Roman"/>
          <w:szCs w:val="24"/>
        </w:rPr>
        <w:t>Ε</w:t>
      </w:r>
      <w:r>
        <w:rPr>
          <w:rFonts w:eastAsia="Times New Roman" w:cs="Times New Roman"/>
          <w:szCs w:val="24"/>
        </w:rPr>
        <w:t>λληνισμό της Βαυαρίας. Μιλώ για την απόφαση του Δήμου Μονάχου να ανακαλέσει την παραχώρηση του οικοπέδου για την ανέγ</w:t>
      </w:r>
      <w:r>
        <w:rPr>
          <w:rFonts w:eastAsia="Times New Roman" w:cs="Times New Roman"/>
          <w:szCs w:val="24"/>
        </w:rPr>
        <w:t xml:space="preserve">ερση ελληνικού σχολείου. Η υπενθύμιση αυτή ενόχλησε τον αρμόδιο </w:t>
      </w:r>
      <w:r>
        <w:rPr>
          <w:rFonts w:eastAsia="Times New Roman" w:cs="Times New Roman"/>
          <w:szCs w:val="24"/>
        </w:rPr>
        <w:lastRenderedPageBreak/>
        <w:t xml:space="preserve">Υφυπουργό στην Επιτροπή Μορφωτικών Υποθέσεων. Προφανώς, υπάρχουν διαχρονικές ευθύνες για τις καθυστερήσεις στην ανέγερση του σχολικού συγκροτήματος. </w:t>
      </w:r>
    </w:p>
    <w:p w14:paraId="04456137"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Όμως, κύριε Υφυπουργέ, και εσείς προσωπικά</w:t>
      </w:r>
      <w:r>
        <w:rPr>
          <w:rFonts w:eastAsia="Times New Roman" w:cs="Times New Roman"/>
          <w:szCs w:val="24"/>
        </w:rPr>
        <w:t xml:space="preserve"> αναλάβατε δεσμεύσεις, θέσατε χρονοδιαγράμματα και δεν τα τηρήσατε. Μας είπατε ότι θα υπάρξει μια νέα ευκαιρία. Μακάρι. Όπως σας είπα, είμαστε στη διάθεσή σας, ως Αξιωματική Αντιπολίτευση, </w:t>
      </w:r>
      <w:r>
        <w:rPr>
          <w:rFonts w:eastAsia="Times New Roman" w:cs="Times New Roman"/>
          <w:szCs w:val="24"/>
        </w:rPr>
        <w:t xml:space="preserve">αν </w:t>
      </w:r>
      <w:r>
        <w:rPr>
          <w:rFonts w:eastAsia="Times New Roman" w:cs="Times New Roman"/>
          <w:szCs w:val="24"/>
        </w:rPr>
        <w:t xml:space="preserve">κρίνετε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μπορούμε να συμβάλουμε στην ανατροπή αυτής της αρνητ</w:t>
      </w:r>
      <w:r>
        <w:rPr>
          <w:rFonts w:eastAsia="Times New Roman" w:cs="Times New Roman"/>
          <w:szCs w:val="24"/>
        </w:rPr>
        <w:t>ικής εξέλιξης.</w:t>
      </w:r>
    </w:p>
    <w:p w14:paraId="04456138"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Με τις ρυθμίσεις για την ελληνόγλωσση εκπαίδευση ουσιαστικά η Κυβέρνηση βάζει τίτλους τέλους στα ελληνικά σχολεία του εξωτερικού. Και μάλιστα αυτό γίνεται σε μία εποχή έξαρσης της μετανάστευσης νέων οικογενειών ιδιαίτερα στη Γερμανία.</w:t>
      </w:r>
    </w:p>
    <w:p w14:paraId="04456139"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Ένα απ</w:t>
      </w:r>
      <w:r>
        <w:rPr>
          <w:rFonts w:eastAsia="Times New Roman" w:cs="Times New Roman"/>
          <w:szCs w:val="24"/>
        </w:rPr>
        <w:t>ό τα κριτήρια, όπως οι ίδιοι λένε, της επιλογής του τόπου εγκατάστασής τους ήταν και η λειτουργία ελληνικού σχολείου. Στόχος δικός μας θα πρέπει να είναι τα δίγλωσσα σχολεία που προσφέρουν πρόσβαση στην τριτοβάθμια εκπαίδευση τόσο στη χώρα υποδοχής όσο και</w:t>
      </w:r>
      <w:r>
        <w:rPr>
          <w:rFonts w:eastAsia="Times New Roman" w:cs="Times New Roman"/>
          <w:szCs w:val="24"/>
        </w:rPr>
        <w:t xml:space="preserve"> στην ημεδαπή, δίνοντας </w:t>
      </w:r>
      <w:r>
        <w:rPr>
          <w:rFonts w:eastAsia="Times New Roman" w:cs="Times New Roman"/>
          <w:szCs w:val="24"/>
        </w:rPr>
        <w:lastRenderedPageBreak/>
        <w:t>έτσι την ευκαιρία στα παιδιά των ομογενών να σταδιοδρομήσουν είτε στη χώρα που ζουν είτε στην Ελλάδα, εάν θέλουν να επιστρέψουν.</w:t>
      </w:r>
    </w:p>
    <w:p w14:paraId="0445613A"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Εκείνο που είναι ακατανόητο, κυρίες και κύριοι συνάδελφοι, ιδιαίτερα σήμερα είναι η εμμονή της Κυβέρνησ</w:t>
      </w:r>
      <w:r>
        <w:rPr>
          <w:rFonts w:eastAsia="Times New Roman" w:cs="Times New Roman"/>
          <w:szCs w:val="24"/>
        </w:rPr>
        <w:t xml:space="preserve">ης να θέλει σώνει και καλά να συνεχίσει να στέλνει εκπαιδευτικούς με επιμίσθιο, επιβαρύνοντας τον </w:t>
      </w:r>
      <w:r>
        <w:rPr>
          <w:rFonts w:eastAsia="Times New Roman" w:cs="Times New Roman"/>
          <w:szCs w:val="24"/>
        </w:rPr>
        <w:t>κ</w:t>
      </w:r>
      <w:r>
        <w:rPr>
          <w:rFonts w:eastAsia="Times New Roman" w:cs="Times New Roman"/>
          <w:szCs w:val="24"/>
        </w:rPr>
        <w:t xml:space="preserve">ρατικό </w:t>
      </w:r>
      <w:r>
        <w:rPr>
          <w:rFonts w:eastAsia="Times New Roman" w:cs="Times New Roman"/>
          <w:szCs w:val="24"/>
        </w:rPr>
        <w:t>π</w:t>
      </w:r>
      <w:r>
        <w:rPr>
          <w:rFonts w:eastAsia="Times New Roman" w:cs="Times New Roman"/>
          <w:szCs w:val="24"/>
        </w:rPr>
        <w:t xml:space="preserve">ροϋπολογισμό, όταν υπάρχουν εκπαιδευτικοί, σύζυγοι Ελλήνων του εξωτερικού ή αλλοδαπών, που μπορούν να διδάξουν χωρίς επιμίσθιο. </w:t>
      </w:r>
    </w:p>
    <w:p w14:paraId="0445613B"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Εάν υπάρχει, όπως μα</w:t>
      </w:r>
      <w:r>
        <w:rPr>
          <w:rFonts w:eastAsia="Times New Roman" w:cs="Times New Roman"/>
          <w:szCs w:val="24"/>
        </w:rPr>
        <w:t xml:space="preserve">ς είπε ο αρμόδιος Υφυπουργός, κρυφό επιμίσθιο στη Βαυαρία, γιατί δεν αντιμετωπίζει το ζήτημα στο συγκεκριμένο κρατίδιο και επιλέγει με μία γενική διάταξη να στερήσει τη δυνατότητα απόσπασης εκπαιδευτικών χωρίς επιμίσθιο, που δεν επιβαρύνουν δηλαδή τον </w:t>
      </w:r>
      <w:r>
        <w:rPr>
          <w:rFonts w:eastAsia="Times New Roman" w:cs="Times New Roman"/>
          <w:szCs w:val="24"/>
        </w:rPr>
        <w:t>κ</w:t>
      </w:r>
      <w:r>
        <w:rPr>
          <w:rFonts w:eastAsia="Times New Roman" w:cs="Times New Roman"/>
          <w:szCs w:val="24"/>
        </w:rPr>
        <w:t>ρατ</w:t>
      </w:r>
      <w:r>
        <w:rPr>
          <w:rFonts w:eastAsia="Times New Roman" w:cs="Times New Roman"/>
          <w:szCs w:val="24"/>
        </w:rPr>
        <w:t xml:space="preserve">ικό </w:t>
      </w:r>
      <w:r>
        <w:rPr>
          <w:rFonts w:eastAsia="Times New Roman" w:cs="Times New Roman"/>
          <w:szCs w:val="24"/>
        </w:rPr>
        <w:t>π</w:t>
      </w:r>
      <w:r>
        <w:rPr>
          <w:rFonts w:eastAsia="Times New Roman" w:cs="Times New Roman"/>
          <w:szCs w:val="24"/>
        </w:rPr>
        <w:t>ροϋπολογισμό, σε όλα τα υπόλοιπα ελληνικά σχολεία του εξωτερικού;</w:t>
      </w:r>
    </w:p>
    <w:p w14:paraId="0445613C"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Στο </w:t>
      </w:r>
      <w:r>
        <w:rPr>
          <w:rFonts w:eastAsia="Times New Roman" w:cs="Times New Roman"/>
          <w:szCs w:val="24"/>
        </w:rPr>
        <w:t>τ</w:t>
      </w:r>
      <w:r>
        <w:rPr>
          <w:rFonts w:eastAsia="Times New Roman" w:cs="Times New Roman"/>
          <w:szCs w:val="24"/>
        </w:rPr>
        <w:t xml:space="preserve">ρίτο </w:t>
      </w:r>
      <w:r>
        <w:rPr>
          <w:rFonts w:eastAsia="Times New Roman" w:cs="Times New Roman"/>
          <w:szCs w:val="24"/>
        </w:rPr>
        <w:t>κ</w:t>
      </w:r>
      <w:r>
        <w:rPr>
          <w:rFonts w:eastAsia="Times New Roman" w:cs="Times New Roman"/>
          <w:szCs w:val="24"/>
        </w:rPr>
        <w:t>εφάλαιο με τις ρυθμίσεις για την ανώτατη εκπαίδευση προωθείται και μέσω ΔΟΥ η είσπραξη των οφειλών από άσκηση επιχειρηματικής δραστηριότητας από καθηγητές. Επιπλέον, η παραγρ</w:t>
      </w:r>
      <w:r>
        <w:rPr>
          <w:rFonts w:eastAsia="Times New Roman" w:cs="Times New Roman"/>
          <w:szCs w:val="24"/>
        </w:rPr>
        <w:t xml:space="preserve">αφή γίνεται εικοσαετής. </w:t>
      </w:r>
    </w:p>
    <w:p w14:paraId="0445613D"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Θα πρέπει να διευκρινιστεί ότι δεν υφίσταται αναδρομική παρακράτηση επί μερισμάτων εταιρειών στις οποίες συμμετέχουν καθηγητές. Δεν μπορούμε να το ψηφίσουμε, εάν δεν υπάρχει σαφής πρόβλεψη για τη μη αναδρομικότητα της ρύθμισης όσον</w:t>
      </w:r>
      <w:r>
        <w:rPr>
          <w:rFonts w:eastAsia="Times New Roman" w:cs="Times New Roman"/>
          <w:szCs w:val="24"/>
        </w:rPr>
        <w:t xml:space="preserve"> αφορά τα μερίσματα.</w:t>
      </w:r>
    </w:p>
    <w:p w14:paraId="0445613E"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Βεβαίως, στη σκιά της βροχής των παραιτήσεων μελών των συμβουλίων ιδρυμάτων στα ΑΕΙ, που καταγγέλλουν μεθόδευση απαξίωσής τους από την παρούσα Κυβέρνηση, η ηγεσία του Υπουργείου Παιδείας με τροπολογία, μετά τους αιώνιους φοιτητές, επαν</w:t>
      </w:r>
      <w:r>
        <w:rPr>
          <w:rFonts w:eastAsia="Times New Roman" w:cs="Times New Roman"/>
          <w:szCs w:val="24"/>
        </w:rPr>
        <w:t>αφέρει και όσους αδιαφορούν να εγγραφούν για δύο συνεχόμενα εξάμηνα.</w:t>
      </w:r>
    </w:p>
    <w:p w14:paraId="0445613F"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Η ρύθμιση για την ιδιωτική εκπαίδευση στο τέταρτο κεφάλαιο καθρεφτίζει την αρνητική στάση της Κυβέρνησης έναντι του ιδιωτικού τομέα. Λησμονεί ότι οι δεκάδες χιλιάδες οικογένειες που επιλέ</w:t>
      </w:r>
      <w:r>
        <w:rPr>
          <w:rFonts w:eastAsia="Times New Roman" w:cs="Times New Roman"/>
          <w:szCs w:val="24"/>
        </w:rPr>
        <w:t xml:space="preserve">γουν να </w:t>
      </w:r>
      <w:r>
        <w:rPr>
          <w:rFonts w:eastAsia="Times New Roman" w:cs="Times New Roman"/>
          <w:szCs w:val="24"/>
        </w:rPr>
        <w:lastRenderedPageBreak/>
        <w:t>στείλουν τα παιδιά τους στα ιδιωτικά σχολεία στην πλειοψηφία τους ανήκουν στη μεσαία τάξη και το κάνουν με κόστος οικονομικό στον οικογενειακό τους προϋπολογισμό, γιατί δεν είναι ικανοποιημένοι από τη δημόσια εκπαίδευση και αναζητούν κάτι καλύτερο,</w:t>
      </w:r>
      <w:r>
        <w:rPr>
          <w:rFonts w:eastAsia="Times New Roman" w:cs="Times New Roman"/>
          <w:szCs w:val="24"/>
        </w:rPr>
        <w:t xml:space="preserve"> κάτι επιπλέον για τα παιδιά τους στην ιδιωτική εκπαίδευση.</w:t>
      </w:r>
    </w:p>
    <w:p w14:paraId="04456140"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Εσείς, αντί να αναβαθμίσετε την δημόσια εκπαίδευση, ενάμιση χρόνο τώρα την απαξιώνετε περαιτέρω. Και τώρα, με μανία ιδεοληπτικών, επιχειρείτε να ακυρώσετε ουσιαστικά τα δύο βασικά πλεονεκτήματα τη</w:t>
      </w:r>
      <w:r>
        <w:rPr>
          <w:rFonts w:eastAsia="Times New Roman" w:cs="Times New Roman"/>
          <w:szCs w:val="24"/>
        </w:rPr>
        <w:t>ς ιδιωτικής εκπαίδευσης. Πρώτον, τη δυνατότητα επιλογής και αξιοκρατικής αντιμετώπισης του εκπαιδευτικού προσωπικού και δεύτερον, τις δυνατότητες διαφοροποίησης στο εφαρμοζόμενο εκπαιδευτικό πρόγραμμα. Επιπλέον, με χθεσινοβραδινή νομοτεχνική βελτίωση στερε</w:t>
      </w:r>
      <w:r>
        <w:rPr>
          <w:rFonts w:eastAsia="Times New Roman" w:cs="Times New Roman"/>
          <w:szCs w:val="24"/>
        </w:rPr>
        <w:t xml:space="preserve">ίτε από τα ιδιωτικά σχολεία τη δυνατότητα να προσφέρουν φροντιστηριακά μαθήματα. </w:t>
      </w:r>
    </w:p>
    <w:p w14:paraId="04456141"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 άρθρο 28 ουσιαστικά μονιμοποιεί τους ιδιωτικούς εκπαιδευτικούς μετά την παρέλευση διετίας. </w:t>
      </w:r>
      <w:r>
        <w:rPr>
          <w:rFonts w:eastAsia="Times New Roman" w:cs="Times New Roman"/>
          <w:szCs w:val="24"/>
        </w:rPr>
        <w:t>Η π</w:t>
      </w:r>
      <w:r>
        <w:rPr>
          <w:rFonts w:eastAsia="Times New Roman" w:cs="Times New Roman"/>
          <w:szCs w:val="24"/>
        </w:rPr>
        <w:t xml:space="preserve">αραπομπή σε επιτροπές συνδικαλιστών, υπηρεσιακών παραγόντων του Υπουργείου </w:t>
      </w:r>
      <w:r>
        <w:rPr>
          <w:rFonts w:eastAsia="Times New Roman" w:cs="Times New Roman"/>
          <w:szCs w:val="24"/>
        </w:rPr>
        <w:t>Παιδείας ή καθηγητών ΑΕΙ που θα κρίνουν τη νομιμότητα της απόλυσης παραπέμπει σε πρακτικές του παρελθόντος, που στην πράξη δεν λειτούργησαν.</w:t>
      </w:r>
    </w:p>
    <w:p w14:paraId="04456142"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Σε κάθε περίπτωση δεν πιστεύουμε στην υποκατάσταση της </w:t>
      </w:r>
      <w:r>
        <w:rPr>
          <w:rFonts w:eastAsia="Times New Roman" w:cs="Times New Roman"/>
          <w:szCs w:val="24"/>
        </w:rPr>
        <w:t>δ</w:t>
      </w:r>
      <w:r>
        <w:rPr>
          <w:rFonts w:eastAsia="Times New Roman" w:cs="Times New Roman"/>
          <w:szCs w:val="24"/>
        </w:rPr>
        <w:t>ικαιοσύνης από επιτροπές της εκτελεστικής εξουσίας. Κάθε ερ</w:t>
      </w:r>
      <w:r>
        <w:rPr>
          <w:rFonts w:eastAsia="Times New Roman" w:cs="Times New Roman"/>
          <w:szCs w:val="24"/>
        </w:rPr>
        <w:t xml:space="preserve">γαζόμενος έχει τη δυνατότητα να βρει το δίκιο του στην ελληνική </w:t>
      </w:r>
      <w:r>
        <w:rPr>
          <w:rFonts w:eastAsia="Times New Roman" w:cs="Times New Roman"/>
          <w:szCs w:val="24"/>
        </w:rPr>
        <w:t>δ</w:t>
      </w:r>
      <w:r>
        <w:rPr>
          <w:rFonts w:eastAsia="Times New Roman" w:cs="Times New Roman"/>
          <w:szCs w:val="24"/>
        </w:rPr>
        <w:t xml:space="preserve">ικαιοσύνη. Με την ίδια λογική, τη δική σας, θα πρέπει και το Υπουργείο Υγείας να συστήνει επιτροπή που θα ελέγχει εάν καλώς ένα ιδιωτικό θεραπευτήριο απέλυσε έναν γιατρό </w:t>
      </w:r>
      <w:proofErr w:type="spellStart"/>
      <w:r>
        <w:rPr>
          <w:rFonts w:eastAsia="Times New Roman" w:cs="Times New Roman"/>
          <w:szCs w:val="24"/>
        </w:rPr>
        <w:t>κ.ο.κ.</w:t>
      </w:r>
      <w:proofErr w:type="spellEnd"/>
      <w:r>
        <w:rPr>
          <w:rFonts w:eastAsia="Times New Roman" w:cs="Times New Roman"/>
          <w:szCs w:val="24"/>
        </w:rPr>
        <w:t>.</w:t>
      </w:r>
      <w:r>
        <w:rPr>
          <w:rFonts w:eastAsia="Times New Roman" w:cs="Times New Roman"/>
          <w:szCs w:val="24"/>
        </w:rPr>
        <w:t xml:space="preserve"> Επιπλέον, η μ</w:t>
      </w:r>
      <w:r>
        <w:rPr>
          <w:rFonts w:eastAsia="Times New Roman" w:cs="Times New Roman"/>
          <w:szCs w:val="24"/>
        </w:rPr>
        <w:t>ονιμοποίηση των ιδιωτικών εκπαιδευτικών στερεί ευκαιρίες εργασίας σε νέους και αξιόλογους εκπαιδευτικούς με αυξημένα προσόντα.</w:t>
      </w:r>
    </w:p>
    <w:p w14:paraId="04456143"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Στο νομοσχέδιο έχει προστεθεί για το θεαθήναι διάταξη, σύμφωνα με την οποία ιδιωτικός εκπαιδευτικός μπορεί να απολυθεί λόγω ανεπά</w:t>
      </w:r>
      <w:r>
        <w:rPr>
          <w:rFonts w:eastAsia="Times New Roman" w:cs="Times New Roman"/>
          <w:szCs w:val="24"/>
        </w:rPr>
        <w:t>ρκειας ως προς την εκτέλεση των καθηκόντων του, η οποία διαπιστώνεται από το οικείο υπηρεσιακό συμβούλιο και στηρίζεται σε δύο τουλάχιστον υπηρεσιακές εκθέσεις που συντάσσονται από τον αρμόδιο διευθυντή εκπαίδευσης και αφορούν δύο τουλάχιστον συνεχόμενα δι</w:t>
      </w:r>
      <w:r>
        <w:rPr>
          <w:rFonts w:eastAsia="Times New Roman" w:cs="Times New Roman"/>
          <w:szCs w:val="24"/>
        </w:rPr>
        <w:t>δακτικά έτη.</w:t>
      </w:r>
    </w:p>
    <w:p w14:paraId="04456144"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Όμως, χωρίς να υπάρχει σύστημα αξιολόγησης, πού θα στηριχθεί ο αρμόδιος διευθυντής εκπαίδευσης για να συντάξει την υπηρεσιακή έκθεση, που και πάλι θα περάσει από τον έλεγχο του υπηρεσιακού συμβουλίου; Και γιατί θα πρέπει να συνταχθούν δύο εκθέ</w:t>
      </w:r>
      <w:r>
        <w:rPr>
          <w:rFonts w:eastAsia="Times New Roman" w:cs="Times New Roman"/>
          <w:szCs w:val="24"/>
        </w:rPr>
        <w:t xml:space="preserve">σεις και μάλιστα να αφορούν δύο τουλάχιστον συνεχόμενα διδακτικά έτη; Η μία δεν φτάνει; </w:t>
      </w:r>
    </w:p>
    <w:p w14:paraId="04456145"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Η αλήθεια είναι ότι η Κυβέρνηση έχει αλλεργία σε κάθε αξιολόγηση είτε των εκπαιδευτικών του δημοσίου είτε των ιδιωτικών σχολείων και γι’ αυτό κατήργησε στην πράξη την </w:t>
      </w:r>
      <w:r>
        <w:rPr>
          <w:rFonts w:eastAsia="Times New Roman" w:cs="Times New Roman"/>
          <w:szCs w:val="24"/>
        </w:rPr>
        <w:t xml:space="preserve">αξιολόγηση του εκπαιδευτικού συστήματος και των εκπαιδευτικών από τους σχολικούς συμβούλους για την παιδαγωγική και διδακτική </w:t>
      </w:r>
      <w:r>
        <w:rPr>
          <w:rFonts w:eastAsia="Times New Roman" w:cs="Times New Roman"/>
          <w:szCs w:val="24"/>
        </w:rPr>
        <w:lastRenderedPageBreak/>
        <w:t xml:space="preserve">τους επάρκεια και από τους διευθυντές των σχολείων για την υπηρεσιακή τους συνέπεια και την ανταπόκριση στα καθήκοντά τους. </w:t>
      </w:r>
    </w:p>
    <w:p w14:paraId="04456146"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Όσον </w:t>
      </w:r>
      <w:r>
        <w:rPr>
          <w:rFonts w:eastAsia="Times New Roman" w:cs="Times New Roman"/>
          <w:szCs w:val="24"/>
        </w:rPr>
        <w:t xml:space="preserve">αφορά στην τροπολογία για τα φροντιστήρια και τα κέντρα ξένων γλωσσών, θα σας έλεγα να ακούσετε το αίτημα των εκπροσώπων του χώρου και να την αποσύρετε, προκειμένου να υπάρξει διάλογος που, όπως καταγγέλλουν, δεν έγινε. </w:t>
      </w:r>
    </w:p>
    <w:p w14:paraId="04456147"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Αναφορικά με τα παράτυπα πτυχία, όπ</w:t>
      </w:r>
      <w:r>
        <w:rPr>
          <w:rFonts w:eastAsia="Times New Roman" w:cs="Times New Roman"/>
          <w:szCs w:val="24"/>
        </w:rPr>
        <w:t xml:space="preserve">ως είπα, μετά το 2008 και το μέγα θόρυβο που τότε έγινε πανελληνίως για το θέμα, κανείς δεν μπορεί να επικαλεστεί άγνοια. Αν τέτοια ΤΕΕ εξακολουθούσαν να λειτουργούν και κάποιοι προσέφευγαν σε αυτά για να πάρουν τίτλους με </w:t>
      </w:r>
      <w:r>
        <w:rPr>
          <w:rFonts w:eastAsia="Times New Roman" w:cs="Times New Roman"/>
          <w:szCs w:val="24"/>
        </w:rPr>
        <w:t>ά</w:t>
      </w:r>
      <w:r>
        <w:rPr>
          <w:rFonts w:eastAsia="Times New Roman" w:cs="Times New Roman"/>
          <w:szCs w:val="24"/>
        </w:rPr>
        <w:t>ριστα</w:t>
      </w:r>
      <w:r>
        <w:rPr>
          <w:rFonts w:eastAsia="Times New Roman" w:cs="Times New Roman"/>
          <w:szCs w:val="24"/>
        </w:rPr>
        <w:t>,</w:t>
      </w:r>
      <w:r>
        <w:rPr>
          <w:rFonts w:eastAsia="Times New Roman" w:cs="Times New Roman"/>
          <w:szCs w:val="24"/>
        </w:rPr>
        <w:t xml:space="preserve"> ώστε να διοριστούν στο δη</w:t>
      </w:r>
      <w:r>
        <w:rPr>
          <w:rFonts w:eastAsia="Times New Roman" w:cs="Times New Roman"/>
          <w:szCs w:val="24"/>
        </w:rPr>
        <w:t xml:space="preserve">μόσιο παρακάμπτοντας κάποιους άλλους, δεν μπορούμε να συναινέσουμε στη νομιμοποίησή τους. </w:t>
      </w:r>
    </w:p>
    <w:p w14:paraId="04456148"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Τέλος, με την τροπολογία της </w:t>
      </w:r>
      <w:r>
        <w:rPr>
          <w:rFonts w:eastAsia="Times New Roman" w:cs="Times New Roman"/>
          <w:szCs w:val="24"/>
        </w:rPr>
        <w:t>ε</w:t>
      </w:r>
      <w:r>
        <w:rPr>
          <w:rFonts w:eastAsia="Times New Roman" w:cs="Times New Roman"/>
          <w:szCs w:val="24"/>
        </w:rPr>
        <w:t xml:space="preserve">ιδικής </w:t>
      </w:r>
      <w:r>
        <w:rPr>
          <w:rFonts w:eastAsia="Times New Roman" w:cs="Times New Roman"/>
          <w:szCs w:val="24"/>
        </w:rPr>
        <w:t>α</w:t>
      </w:r>
      <w:r>
        <w:rPr>
          <w:rFonts w:eastAsia="Times New Roman" w:cs="Times New Roman"/>
          <w:szCs w:val="24"/>
        </w:rPr>
        <w:t xml:space="preserve">γωγής, τον παραγκωνισμό των πτυχιούχων ΠΕ61 και ΠΕ71 και την ένταξη στην </w:t>
      </w:r>
      <w:r>
        <w:rPr>
          <w:rFonts w:eastAsia="Times New Roman" w:cs="Times New Roman"/>
          <w:szCs w:val="24"/>
        </w:rPr>
        <w:t>ε</w:t>
      </w:r>
      <w:r>
        <w:rPr>
          <w:rFonts w:eastAsia="Times New Roman" w:cs="Times New Roman"/>
          <w:szCs w:val="24"/>
        </w:rPr>
        <w:t xml:space="preserve">ιδική </w:t>
      </w:r>
      <w:r>
        <w:rPr>
          <w:rFonts w:eastAsia="Times New Roman" w:cs="Times New Roman"/>
          <w:szCs w:val="24"/>
        </w:rPr>
        <w:t>α</w:t>
      </w:r>
      <w:r>
        <w:rPr>
          <w:rFonts w:eastAsia="Times New Roman" w:cs="Times New Roman"/>
          <w:szCs w:val="24"/>
        </w:rPr>
        <w:t>γωγή εκπαιδευτικών από τη γενική εκπαίδευση χω</w:t>
      </w:r>
      <w:r>
        <w:rPr>
          <w:rFonts w:eastAsia="Times New Roman" w:cs="Times New Roman"/>
          <w:szCs w:val="24"/>
        </w:rPr>
        <w:t xml:space="preserve">ρίς κανένα προσόν </w:t>
      </w:r>
      <w:r>
        <w:rPr>
          <w:rFonts w:eastAsia="Times New Roman" w:cs="Times New Roman"/>
          <w:szCs w:val="24"/>
        </w:rPr>
        <w:t>ε</w:t>
      </w:r>
      <w:r>
        <w:rPr>
          <w:rFonts w:eastAsia="Times New Roman" w:cs="Times New Roman"/>
          <w:szCs w:val="24"/>
        </w:rPr>
        <w:t xml:space="preserve">ιδικής </w:t>
      </w:r>
      <w:r>
        <w:rPr>
          <w:rFonts w:eastAsia="Times New Roman" w:cs="Times New Roman"/>
          <w:szCs w:val="24"/>
        </w:rPr>
        <w:lastRenderedPageBreak/>
        <w:t>α</w:t>
      </w:r>
      <w:r>
        <w:rPr>
          <w:rFonts w:eastAsia="Times New Roman" w:cs="Times New Roman"/>
          <w:szCs w:val="24"/>
        </w:rPr>
        <w:t xml:space="preserve">γωγής ή μάλλον με μοναδικό προσόν να περισσεύουν από τη γενική, κινδυνεύει να επέλθει πλήρης απορρύθμιση, αποδόμηση και απαξίωση της </w:t>
      </w:r>
      <w:r>
        <w:rPr>
          <w:rFonts w:eastAsia="Times New Roman" w:cs="Times New Roman"/>
          <w:szCs w:val="24"/>
        </w:rPr>
        <w:t>ε</w:t>
      </w:r>
      <w:r>
        <w:rPr>
          <w:rFonts w:eastAsia="Times New Roman" w:cs="Times New Roman"/>
          <w:szCs w:val="24"/>
        </w:rPr>
        <w:t xml:space="preserve">ιδικής </w:t>
      </w:r>
      <w:r>
        <w:rPr>
          <w:rFonts w:eastAsia="Times New Roman" w:cs="Times New Roman"/>
          <w:szCs w:val="24"/>
        </w:rPr>
        <w:t>α</w:t>
      </w:r>
      <w:r>
        <w:rPr>
          <w:rFonts w:eastAsia="Times New Roman" w:cs="Times New Roman"/>
          <w:szCs w:val="24"/>
        </w:rPr>
        <w:t xml:space="preserve">γωγής. </w:t>
      </w:r>
    </w:p>
    <w:p w14:paraId="04456149"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Επειδή ο Υπουργός είπε χθες τη μισή αλήθεια, ότι και σήμερα αποσπώνται εκπαιδευ</w:t>
      </w:r>
      <w:r>
        <w:rPr>
          <w:rFonts w:eastAsia="Times New Roman" w:cs="Times New Roman"/>
          <w:szCs w:val="24"/>
        </w:rPr>
        <w:t xml:space="preserve">τικοί χωρίς εξειδίκευση στην </w:t>
      </w:r>
      <w:r>
        <w:rPr>
          <w:rFonts w:eastAsia="Times New Roman" w:cs="Times New Roman"/>
          <w:szCs w:val="24"/>
        </w:rPr>
        <w:t>ε</w:t>
      </w:r>
      <w:r>
        <w:rPr>
          <w:rFonts w:eastAsia="Times New Roman" w:cs="Times New Roman"/>
          <w:szCs w:val="24"/>
        </w:rPr>
        <w:t xml:space="preserve">ιδική </w:t>
      </w:r>
      <w:r>
        <w:rPr>
          <w:rFonts w:eastAsia="Times New Roman" w:cs="Times New Roman"/>
          <w:szCs w:val="24"/>
        </w:rPr>
        <w:t>α</w:t>
      </w:r>
      <w:r>
        <w:rPr>
          <w:rFonts w:eastAsia="Times New Roman" w:cs="Times New Roman"/>
          <w:szCs w:val="24"/>
        </w:rPr>
        <w:t xml:space="preserve">γωγή, να θυμίσω ότι η πρόβλεψη ήταν μόνο εάν εξαντληθούν οι πίνακες των αναπληρωτών της </w:t>
      </w:r>
      <w:r>
        <w:rPr>
          <w:rFonts w:eastAsia="Times New Roman" w:cs="Times New Roman"/>
          <w:szCs w:val="24"/>
        </w:rPr>
        <w:t>ε</w:t>
      </w:r>
      <w:r>
        <w:rPr>
          <w:rFonts w:eastAsia="Times New Roman" w:cs="Times New Roman"/>
          <w:szCs w:val="24"/>
        </w:rPr>
        <w:t xml:space="preserve">ιδικής </w:t>
      </w:r>
      <w:r>
        <w:rPr>
          <w:rFonts w:eastAsia="Times New Roman" w:cs="Times New Roman"/>
          <w:szCs w:val="24"/>
        </w:rPr>
        <w:t>α</w:t>
      </w:r>
      <w:r>
        <w:rPr>
          <w:rFonts w:eastAsia="Times New Roman" w:cs="Times New Roman"/>
          <w:szCs w:val="24"/>
        </w:rPr>
        <w:t>γωγής και μόνο για την παράλληλη στήριξη.</w:t>
      </w:r>
    </w:p>
    <w:p w14:paraId="0445614A" w14:textId="77777777" w:rsidR="00A53C3F" w:rsidRDefault="0019499A">
      <w:pPr>
        <w:spacing w:line="600" w:lineRule="auto"/>
        <w:ind w:firstLine="720"/>
        <w:contextualSpacing/>
        <w:jc w:val="both"/>
        <w:rPr>
          <w:rFonts w:eastAsia="Times New Roman"/>
          <w:bCs/>
        </w:rPr>
      </w:pPr>
      <w:r>
        <w:rPr>
          <w:rFonts w:eastAsia="Times New Roman"/>
          <w:bCs/>
        </w:rPr>
        <w:t>(Στο σημείο αυτό κτυπάει το κουδούνι λήξεως του χρόνου ομιλίας του κυρίου Βουλευ</w:t>
      </w:r>
      <w:r>
        <w:rPr>
          <w:rFonts w:eastAsia="Times New Roman"/>
          <w:bCs/>
        </w:rPr>
        <w:t>τή)</w:t>
      </w:r>
    </w:p>
    <w:p w14:paraId="0445614B" w14:textId="77777777" w:rsidR="00A53C3F" w:rsidRDefault="0019499A">
      <w:pPr>
        <w:spacing w:line="600" w:lineRule="auto"/>
        <w:ind w:firstLine="720"/>
        <w:contextualSpacing/>
        <w:jc w:val="both"/>
        <w:rPr>
          <w:rFonts w:eastAsia="Times New Roman"/>
          <w:bCs/>
        </w:rPr>
      </w:pPr>
      <w:r>
        <w:rPr>
          <w:rFonts w:eastAsia="Times New Roman"/>
          <w:bCs/>
        </w:rPr>
        <w:t>Ολοκληρώνω, κύριε Πρόεδρε.</w:t>
      </w:r>
    </w:p>
    <w:p w14:paraId="0445614C" w14:textId="77777777" w:rsidR="00A53C3F" w:rsidRDefault="0019499A">
      <w:pPr>
        <w:spacing w:line="600" w:lineRule="auto"/>
        <w:ind w:firstLine="720"/>
        <w:contextualSpacing/>
        <w:jc w:val="both"/>
        <w:rPr>
          <w:rFonts w:eastAsia="Times New Roman"/>
          <w:bCs/>
        </w:rPr>
      </w:pPr>
      <w:r>
        <w:rPr>
          <w:rFonts w:eastAsia="Times New Roman"/>
          <w:bCs/>
        </w:rPr>
        <w:t xml:space="preserve">Ακόμα και το τελευταίο τμήμα της τροπολογίας, που αφορά την επαγγελματική εκπαίδευση και που θα μπορούσε κανείς να βρει θετικά στοιχεία, όπως η ενοποίηση των ειδικών επαγγελματικών </w:t>
      </w:r>
      <w:r>
        <w:rPr>
          <w:rFonts w:eastAsia="Times New Roman"/>
          <w:bCs/>
        </w:rPr>
        <w:t>γ</w:t>
      </w:r>
      <w:r>
        <w:rPr>
          <w:rFonts w:eastAsia="Times New Roman"/>
          <w:bCs/>
        </w:rPr>
        <w:t xml:space="preserve">υμνασίων και </w:t>
      </w:r>
      <w:r>
        <w:rPr>
          <w:rFonts w:eastAsia="Times New Roman"/>
          <w:bCs/>
        </w:rPr>
        <w:t>λ</w:t>
      </w:r>
      <w:r>
        <w:rPr>
          <w:rFonts w:eastAsia="Times New Roman"/>
          <w:bCs/>
        </w:rPr>
        <w:t>υκείων, είναι μια αποσπασματι</w:t>
      </w:r>
      <w:r>
        <w:rPr>
          <w:rFonts w:eastAsia="Times New Roman"/>
          <w:bCs/>
        </w:rPr>
        <w:t xml:space="preserve">κή ρύθμιση του πολύπαθου χώρου της ειδικής επαγγελματικής εκπαίδευσης και αφήνει απέξω σημαντικά θέματα, όπως η λειτουργία και η εκπαιδευτική διέξοδος των αποφοίτων των </w:t>
      </w:r>
      <w:r>
        <w:rPr>
          <w:rFonts w:eastAsia="Times New Roman"/>
          <w:bCs/>
        </w:rPr>
        <w:t>ε</w:t>
      </w:r>
      <w:r>
        <w:rPr>
          <w:rFonts w:eastAsia="Times New Roman"/>
          <w:bCs/>
        </w:rPr>
        <w:t xml:space="preserve">ργαστηρίων </w:t>
      </w:r>
      <w:r>
        <w:rPr>
          <w:rFonts w:eastAsia="Times New Roman"/>
          <w:bCs/>
        </w:rPr>
        <w:t>ε</w:t>
      </w:r>
      <w:r>
        <w:rPr>
          <w:rFonts w:eastAsia="Times New Roman"/>
          <w:bCs/>
        </w:rPr>
        <w:t xml:space="preserve">ιδικής </w:t>
      </w:r>
      <w:r>
        <w:rPr>
          <w:rFonts w:eastAsia="Times New Roman"/>
          <w:bCs/>
        </w:rPr>
        <w:t>ε</w:t>
      </w:r>
      <w:r>
        <w:rPr>
          <w:rFonts w:eastAsia="Times New Roman"/>
          <w:bCs/>
        </w:rPr>
        <w:t xml:space="preserve">παγγελματικής </w:t>
      </w:r>
      <w:r>
        <w:rPr>
          <w:rFonts w:eastAsia="Times New Roman"/>
          <w:bCs/>
        </w:rPr>
        <w:t>ε</w:t>
      </w:r>
      <w:r>
        <w:rPr>
          <w:rFonts w:eastAsia="Times New Roman"/>
          <w:bCs/>
        </w:rPr>
        <w:t xml:space="preserve">κπαίδευσης και </w:t>
      </w:r>
      <w:r>
        <w:rPr>
          <w:rFonts w:eastAsia="Times New Roman"/>
          <w:bCs/>
        </w:rPr>
        <w:t>κ</w:t>
      </w:r>
      <w:r>
        <w:rPr>
          <w:rFonts w:eastAsia="Times New Roman"/>
          <w:bCs/>
        </w:rPr>
        <w:t>ατάρτισης. Ουσιαστικά, εξουσιοδοτεί</w:t>
      </w:r>
      <w:r>
        <w:rPr>
          <w:rFonts w:eastAsia="Times New Roman"/>
          <w:bCs/>
        </w:rPr>
        <w:t>ται</w:t>
      </w:r>
      <w:r>
        <w:rPr>
          <w:rFonts w:eastAsia="Times New Roman"/>
          <w:b/>
          <w:bCs/>
        </w:rPr>
        <w:t xml:space="preserve"> </w:t>
      </w:r>
      <w:r>
        <w:rPr>
          <w:rFonts w:eastAsia="Times New Roman"/>
          <w:bCs/>
        </w:rPr>
        <w:lastRenderedPageBreak/>
        <w:t xml:space="preserve">ο Υπουργός, κατά το δοκούν, με υπουργικές αποφάσεις να ρυθμίσει, να αναιρέσει και τελικά να διαμορφώσει όλα τα παραπάνω θέματα. </w:t>
      </w:r>
    </w:p>
    <w:p w14:paraId="0445614D" w14:textId="77777777" w:rsidR="00A53C3F" w:rsidRDefault="0019499A">
      <w:pPr>
        <w:spacing w:line="600" w:lineRule="auto"/>
        <w:ind w:firstLine="720"/>
        <w:contextualSpacing/>
        <w:jc w:val="both"/>
        <w:rPr>
          <w:rFonts w:eastAsia="Times New Roman"/>
          <w:bCs/>
        </w:rPr>
      </w:pPr>
      <w:r>
        <w:rPr>
          <w:rFonts w:eastAsia="Times New Roman"/>
          <w:bCs/>
        </w:rPr>
        <w:t xml:space="preserve">Δυστυχώς, κυρίες και κύριοι συνάδελφοι, και αυτό το νομοσχέδιο επιβεβαιώνει το ότι η Κυβέρνηση αντιμετωπίζει το χώρο της </w:t>
      </w:r>
      <w:r>
        <w:rPr>
          <w:rFonts w:eastAsia="Times New Roman"/>
          <w:bCs/>
        </w:rPr>
        <w:t>π</w:t>
      </w:r>
      <w:r>
        <w:rPr>
          <w:rFonts w:eastAsia="Times New Roman"/>
          <w:bCs/>
        </w:rPr>
        <w:t xml:space="preserve">αιδείας με ιδεοληψίες και εμμονές, οι οποίες παραπέμπουν στο παρελθόν της δεκαετίας του 1980, που ευθύνεται για τις περισσότερες παθογένειες της χώρας. </w:t>
      </w:r>
    </w:p>
    <w:p w14:paraId="0445614E" w14:textId="77777777" w:rsidR="00A53C3F" w:rsidRDefault="0019499A">
      <w:pPr>
        <w:spacing w:line="600" w:lineRule="auto"/>
        <w:ind w:firstLine="720"/>
        <w:contextualSpacing/>
        <w:jc w:val="both"/>
        <w:rPr>
          <w:rFonts w:eastAsia="Times New Roman"/>
          <w:bCs/>
        </w:rPr>
      </w:pPr>
      <w:r>
        <w:rPr>
          <w:rFonts w:eastAsia="Times New Roman"/>
          <w:bCs/>
        </w:rPr>
        <w:t xml:space="preserve">Σας ευχαριστώ. </w:t>
      </w:r>
    </w:p>
    <w:p w14:paraId="0445614F" w14:textId="77777777" w:rsidR="00A53C3F" w:rsidRDefault="0019499A">
      <w:pPr>
        <w:spacing w:line="600" w:lineRule="auto"/>
        <w:ind w:firstLine="720"/>
        <w:contextualSpacing/>
        <w:jc w:val="center"/>
        <w:rPr>
          <w:rFonts w:eastAsia="Times New Roman"/>
          <w:bCs/>
        </w:rPr>
      </w:pPr>
      <w:r>
        <w:rPr>
          <w:rFonts w:eastAsia="Times New Roman"/>
          <w:bCs/>
        </w:rPr>
        <w:t>(Χειροκροτήματα από την πτέρυγα της Νέας Δημοκρατίας)</w:t>
      </w:r>
    </w:p>
    <w:p w14:paraId="04456150" w14:textId="77777777" w:rsidR="00A53C3F" w:rsidRDefault="0019499A">
      <w:pPr>
        <w:spacing w:line="600" w:lineRule="auto"/>
        <w:ind w:firstLine="720"/>
        <w:contextualSpacing/>
        <w:jc w:val="both"/>
        <w:rPr>
          <w:rFonts w:eastAsia="Times New Roman"/>
          <w:bCs/>
        </w:rPr>
      </w:pPr>
      <w:r>
        <w:rPr>
          <w:rFonts w:eastAsia="Times New Roman"/>
          <w:b/>
          <w:bCs/>
        </w:rPr>
        <w:t xml:space="preserve">ΠΡΟΕΔΡΕΥΩΝ (Νικήτας Κακλαμάνης): </w:t>
      </w:r>
      <w:r>
        <w:rPr>
          <w:rFonts w:eastAsia="Times New Roman"/>
          <w:bCs/>
        </w:rPr>
        <w:t xml:space="preserve">Τον λόγο έχει για πέντε λεπτά -και ελπίζω ότι δεν θα χρειαστούν τόσα- ο κ. Αλεξιάδης για να υπερασπιστεί την τροπολογία του. Μετά θα πάρει τον λόγο ο </w:t>
      </w:r>
      <w:r>
        <w:rPr>
          <w:rFonts w:eastAsia="Times New Roman"/>
          <w:bCs/>
        </w:rPr>
        <w:t>ε</w:t>
      </w:r>
      <w:r>
        <w:rPr>
          <w:rFonts w:eastAsia="Times New Roman"/>
          <w:bCs/>
        </w:rPr>
        <w:t xml:space="preserve">ιδικός </w:t>
      </w:r>
      <w:r>
        <w:rPr>
          <w:rFonts w:eastAsia="Times New Roman"/>
          <w:bCs/>
        </w:rPr>
        <w:t>α</w:t>
      </w:r>
      <w:r>
        <w:rPr>
          <w:rFonts w:eastAsia="Times New Roman"/>
          <w:bCs/>
        </w:rPr>
        <w:t xml:space="preserve">γορητής της Χρυσής Αυγής, ο κ. Ηλιόπουλος. </w:t>
      </w:r>
    </w:p>
    <w:p w14:paraId="04456151" w14:textId="77777777" w:rsidR="00A53C3F" w:rsidRDefault="0019499A">
      <w:pPr>
        <w:spacing w:line="600" w:lineRule="auto"/>
        <w:ind w:firstLine="720"/>
        <w:contextualSpacing/>
        <w:jc w:val="both"/>
        <w:rPr>
          <w:rFonts w:eastAsia="Times New Roman"/>
          <w:bCs/>
        </w:rPr>
      </w:pPr>
      <w:r>
        <w:rPr>
          <w:rFonts w:eastAsia="Times New Roman"/>
          <w:bCs/>
        </w:rPr>
        <w:t>Κύριε Υπουργέ, έχετε τον λόγο.</w:t>
      </w:r>
    </w:p>
    <w:p w14:paraId="04456152" w14:textId="77777777" w:rsidR="00A53C3F" w:rsidRDefault="0019499A">
      <w:pPr>
        <w:spacing w:line="600" w:lineRule="auto"/>
        <w:ind w:firstLine="720"/>
        <w:contextualSpacing/>
        <w:jc w:val="both"/>
        <w:rPr>
          <w:rFonts w:eastAsia="Times New Roman"/>
          <w:bCs/>
        </w:rPr>
      </w:pPr>
      <w:r>
        <w:rPr>
          <w:rFonts w:eastAsia="Times New Roman"/>
          <w:b/>
          <w:bCs/>
        </w:rPr>
        <w:lastRenderedPageBreak/>
        <w:t>ΤΡΥΦΩΝ ΑΛΕΞΙΑΔΗΣ (Αναπ</w:t>
      </w:r>
      <w:r>
        <w:rPr>
          <w:rFonts w:eastAsia="Times New Roman"/>
          <w:b/>
          <w:bCs/>
        </w:rPr>
        <w:t xml:space="preserve">ληρωτής Υπουργός Οικονομικών): </w:t>
      </w:r>
      <w:r>
        <w:rPr>
          <w:rFonts w:eastAsia="Times New Roman"/>
          <w:bCs/>
        </w:rPr>
        <w:t xml:space="preserve">Ευχαριστώ, κύριε Πρόεδρε. Δεν θα χρειαστώ πέντε λεπτά. Θα είμαι πολύ σύντομος. Άλλωστε, είναι ένα θέμα, το οποίο νομίζω ότι θα έχει τη συναίνεση όλης της Αίθουσας. </w:t>
      </w:r>
    </w:p>
    <w:p w14:paraId="04456153" w14:textId="77777777" w:rsidR="00A53C3F" w:rsidRDefault="0019499A">
      <w:pPr>
        <w:spacing w:line="600" w:lineRule="auto"/>
        <w:ind w:firstLine="720"/>
        <w:contextualSpacing/>
        <w:jc w:val="both"/>
        <w:rPr>
          <w:rFonts w:eastAsia="Times New Roman"/>
          <w:bCs/>
        </w:rPr>
      </w:pPr>
      <w:r>
        <w:rPr>
          <w:rFonts w:eastAsia="Times New Roman"/>
          <w:bCs/>
        </w:rPr>
        <w:t>Με τροπολογία που έχει γενικό αριθμό 639 και ειδικό 60, προχ</w:t>
      </w:r>
      <w:r>
        <w:rPr>
          <w:rFonts w:eastAsia="Times New Roman"/>
          <w:bCs/>
        </w:rPr>
        <w:t>ωρούμε στην παραχώρηση στο</w:t>
      </w:r>
      <w:r>
        <w:rPr>
          <w:rFonts w:eastAsia="Times New Roman"/>
          <w:bCs/>
        </w:rPr>
        <w:t>ν</w:t>
      </w:r>
      <w:r>
        <w:rPr>
          <w:rFonts w:eastAsia="Times New Roman"/>
          <w:bCs/>
        </w:rPr>
        <w:t xml:space="preserve"> Δήμο Καισαριανής για σαράντα έτη της αποκλειστικής χρήσης έκτασης </w:t>
      </w:r>
      <w:r>
        <w:rPr>
          <w:rFonts w:eastAsia="Times New Roman"/>
          <w:bCs/>
        </w:rPr>
        <w:t>τετρακοσίων εξήντα τριών</w:t>
      </w:r>
      <w:r>
        <w:rPr>
          <w:rFonts w:eastAsia="Times New Roman"/>
          <w:bCs/>
        </w:rPr>
        <w:t xml:space="preserve"> στρεμμάτων. Είναι ο χώρος του Σκοπευτηρίου Καισαριανής. Σκοπός της παραχώρησης είναι να το αξιοποιήσει ο </w:t>
      </w:r>
      <w:r>
        <w:rPr>
          <w:rFonts w:eastAsia="Times New Roman"/>
          <w:bCs/>
        </w:rPr>
        <w:t>δ</w:t>
      </w:r>
      <w:r>
        <w:rPr>
          <w:rFonts w:eastAsia="Times New Roman"/>
          <w:bCs/>
        </w:rPr>
        <w:t xml:space="preserve">ήμος, ώστε να έχουμε διατήρηση </w:t>
      </w:r>
      <w:r>
        <w:rPr>
          <w:rFonts w:eastAsia="Times New Roman"/>
          <w:bCs/>
        </w:rPr>
        <w:t>και ανάδειξη του συγκεκριμένου τμήματος σαν χώρου ιστορικής μνήμης της Εθνικής Αντίστασης, καθώς και η δημιουργία πάρκου αναψυχής, ψυχαγωγίας και πολιτισμού. Είναι σαφέστατο, όπως φαίνεται από το κείμενο της τροπολογίας, ότι απαγορεύεται η ανέγερση κτισμάτ</w:t>
      </w:r>
      <w:r>
        <w:rPr>
          <w:rFonts w:eastAsia="Times New Roman"/>
          <w:bCs/>
        </w:rPr>
        <w:t xml:space="preserve">ων εντός του ως άνω τμήματος δημοσίου κτήματος. </w:t>
      </w:r>
    </w:p>
    <w:p w14:paraId="04456154" w14:textId="77777777" w:rsidR="00A53C3F" w:rsidRDefault="0019499A">
      <w:pPr>
        <w:spacing w:line="600" w:lineRule="auto"/>
        <w:ind w:firstLine="720"/>
        <w:contextualSpacing/>
        <w:jc w:val="both"/>
        <w:rPr>
          <w:rFonts w:eastAsia="Times New Roman"/>
          <w:bCs/>
        </w:rPr>
      </w:pPr>
      <w:r>
        <w:rPr>
          <w:rFonts w:eastAsia="Times New Roman"/>
          <w:bCs/>
        </w:rPr>
        <w:t xml:space="preserve">Αυτή η νομοθετική πρωτοβουλία έρχεται να ολοκληρώσει μια αντίστοιχη πορεία σχετικών διατάξεων, που ξεκίνησαν το 1984 από την τότε Υπουργό Πολιτισμού Μελίνα Μερκούρη, και εντάσσεται στην πολιτική </w:t>
      </w:r>
      <w:r>
        <w:rPr>
          <w:rFonts w:eastAsia="Times New Roman"/>
          <w:bCs/>
        </w:rPr>
        <w:lastRenderedPageBreak/>
        <w:t>που έχει η Κ</w:t>
      </w:r>
      <w:r>
        <w:rPr>
          <w:rFonts w:eastAsia="Times New Roman"/>
          <w:bCs/>
        </w:rPr>
        <w:t xml:space="preserve">υβέρνηση ήδη με παραχώρηση στο Δήμο Αγίου Δημητρίου έκτασης </w:t>
      </w:r>
      <w:r>
        <w:rPr>
          <w:rFonts w:eastAsia="Times New Roman"/>
          <w:bCs/>
        </w:rPr>
        <w:t xml:space="preserve">σαράντα </w:t>
      </w:r>
      <w:r>
        <w:rPr>
          <w:rFonts w:eastAsia="Times New Roman"/>
          <w:bCs/>
        </w:rPr>
        <w:t xml:space="preserve">στρεμμάτων, με παραχώρηση στην Περιφέρεια Αττικής του </w:t>
      </w:r>
      <w:r>
        <w:rPr>
          <w:rFonts w:eastAsia="Times New Roman"/>
          <w:bCs/>
        </w:rPr>
        <w:t>φ</w:t>
      </w:r>
      <w:r>
        <w:rPr>
          <w:rFonts w:eastAsia="Times New Roman"/>
          <w:bCs/>
        </w:rPr>
        <w:t xml:space="preserve">αληρικού </w:t>
      </w:r>
      <w:r>
        <w:rPr>
          <w:rFonts w:eastAsia="Times New Roman"/>
          <w:bCs/>
        </w:rPr>
        <w:t>ό</w:t>
      </w:r>
      <w:r>
        <w:rPr>
          <w:rFonts w:eastAsia="Times New Roman"/>
          <w:bCs/>
        </w:rPr>
        <w:t xml:space="preserve">ρμου, με παραχώρηση στην Περιφέρεια Αττικής των διαμερισμάτων των «προσφυγικών» και με παραχώρηση στους </w:t>
      </w:r>
      <w:r>
        <w:rPr>
          <w:rFonts w:eastAsia="Times New Roman"/>
          <w:bCs/>
        </w:rPr>
        <w:t>δ</w:t>
      </w:r>
      <w:r>
        <w:rPr>
          <w:rFonts w:eastAsia="Times New Roman"/>
          <w:bCs/>
        </w:rPr>
        <w:t>ήμους από τον Άλιμ</w:t>
      </w:r>
      <w:r>
        <w:rPr>
          <w:rFonts w:eastAsia="Times New Roman"/>
          <w:bCs/>
        </w:rPr>
        <w:t>ο έως τη Βάρκιζα των ακτών για αξιοποίηση. Είναι μια πολιτική αξιοποίησης και ανάδειξης αυτών των χώρων, είτε για ιστορικούς είτε για άλλους λόγους.</w:t>
      </w:r>
    </w:p>
    <w:p w14:paraId="04456155" w14:textId="77777777" w:rsidR="00A53C3F" w:rsidRDefault="0019499A">
      <w:pPr>
        <w:spacing w:line="600" w:lineRule="auto"/>
        <w:ind w:firstLine="720"/>
        <w:contextualSpacing/>
        <w:jc w:val="both"/>
        <w:rPr>
          <w:rFonts w:eastAsia="Times New Roman"/>
          <w:bCs/>
        </w:rPr>
      </w:pPr>
      <w:r>
        <w:rPr>
          <w:rFonts w:eastAsia="Times New Roman"/>
          <w:bCs/>
        </w:rPr>
        <w:t>Ευχαριστώ πολύ.</w:t>
      </w:r>
    </w:p>
    <w:p w14:paraId="04456156" w14:textId="77777777" w:rsidR="00A53C3F" w:rsidRDefault="0019499A">
      <w:pPr>
        <w:spacing w:line="600" w:lineRule="auto"/>
        <w:ind w:firstLine="720"/>
        <w:contextualSpacing/>
        <w:jc w:val="both"/>
        <w:rPr>
          <w:rFonts w:eastAsia="Times New Roman"/>
          <w:bCs/>
        </w:rPr>
      </w:pPr>
      <w:r>
        <w:rPr>
          <w:rFonts w:eastAsia="Times New Roman"/>
          <w:b/>
          <w:bCs/>
        </w:rPr>
        <w:t>ΝΙΚΗ ΚΕΡΑΜΕΩΣ:</w:t>
      </w:r>
      <w:r>
        <w:rPr>
          <w:rFonts w:eastAsia="Times New Roman"/>
          <w:bCs/>
        </w:rPr>
        <w:t xml:space="preserve"> Κύριε Πρόεδρε, μπορώ να κάνω στον Υπουργό μια ερώτηση;</w:t>
      </w:r>
    </w:p>
    <w:p w14:paraId="04456157" w14:textId="77777777" w:rsidR="00A53C3F" w:rsidRDefault="0019499A">
      <w:pPr>
        <w:spacing w:line="600" w:lineRule="auto"/>
        <w:ind w:firstLine="720"/>
        <w:contextualSpacing/>
        <w:jc w:val="both"/>
        <w:rPr>
          <w:rFonts w:eastAsia="Times New Roman"/>
          <w:bCs/>
        </w:rPr>
      </w:pPr>
      <w:r>
        <w:rPr>
          <w:rFonts w:eastAsia="Times New Roman"/>
          <w:bCs/>
        </w:rPr>
        <w:t xml:space="preserve"> </w:t>
      </w:r>
      <w:r>
        <w:rPr>
          <w:rFonts w:eastAsia="Times New Roman"/>
          <w:b/>
          <w:bCs/>
        </w:rPr>
        <w:t xml:space="preserve">ΠΡΟΕΔΡΕΥΩΝ (Νικήτας </w:t>
      </w:r>
      <w:r>
        <w:rPr>
          <w:rFonts w:eastAsia="Times New Roman"/>
          <w:b/>
          <w:bCs/>
        </w:rPr>
        <w:t>Κακλαμάνης):</w:t>
      </w:r>
      <w:r>
        <w:rPr>
          <w:rFonts w:eastAsia="Times New Roman"/>
          <w:bCs/>
        </w:rPr>
        <w:t xml:space="preserve"> Κυρία </w:t>
      </w:r>
      <w:proofErr w:type="spellStart"/>
      <w:r>
        <w:rPr>
          <w:rFonts w:eastAsia="Times New Roman"/>
          <w:bCs/>
        </w:rPr>
        <w:t>Κεραμέως</w:t>
      </w:r>
      <w:proofErr w:type="spellEnd"/>
      <w:r>
        <w:rPr>
          <w:rFonts w:eastAsia="Times New Roman"/>
          <w:bCs/>
        </w:rPr>
        <w:t xml:space="preserve">, για ποιο πράγμα θέλετε να κάνετε ερώτηση; </w:t>
      </w:r>
    </w:p>
    <w:p w14:paraId="04456158" w14:textId="77777777" w:rsidR="00A53C3F" w:rsidRDefault="0019499A">
      <w:pPr>
        <w:spacing w:line="600" w:lineRule="auto"/>
        <w:ind w:firstLine="720"/>
        <w:contextualSpacing/>
        <w:jc w:val="both"/>
        <w:rPr>
          <w:rFonts w:eastAsia="Times New Roman"/>
          <w:bCs/>
        </w:rPr>
      </w:pPr>
      <w:r>
        <w:rPr>
          <w:rFonts w:eastAsia="Times New Roman"/>
          <w:b/>
          <w:bCs/>
        </w:rPr>
        <w:t xml:space="preserve">ΝΙΚΗ ΚΕΡΑΜΕΩΣ: </w:t>
      </w:r>
      <w:r>
        <w:rPr>
          <w:rFonts w:eastAsia="Times New Roman"/>
          <w:bCs/>
        </w:rPr>
        <w:t>Κύριε Πρόεδρε, θα ήθελα μια διευκρίνιση επί της τροπολογίας, γιατί ο κύριος Υπουργός θα φύγει.</w:t>
      </w:r>
    </w:p>
    <w:p w14:paraId="04456159" w14:textId="77777777" w:rsidR="00A53C3F" w:rsidRDefault="0019499A">
      <w:pPr>
        <w:spacing w:line="600" w:lineRule="auto"/>
        <w:ind w:firstLine="720"/>
        <w:contextualSpacing/>
        <w:jc w:val="both"/>
        <w:rPr>
          <w:rFonts w:eastAsia="Times New Roman"/>
          <w:bCs/>
        </w:rPr>
      </w:pPr>
      <w:r>
        <w:rPr>
          <w:rFonts w:eastAsia="Times New Roman"/>
          <w:b/>
          <w:bCs/>
        </w:rPr>
        <w:t xml:space="preserve">ΠΡΟΕΔΡΕΥΩΝ (Νικήτας Κακλαμάνης): </w:t>
      </w:r>
      <w:r>
        <w:rPr>
          <w:rFonts w:eastAsia="Times New Roman"/>
          <w:bCs/>
        </w:rPr>
        <w:t xml:space="preserve">Ορίστε, κυρία </w:t>
      </w:r>
      <w:proofErr w:type="spellStart"/>
      <w:r>
        <w:rPr>
          <w:rFonts w:eastAsia="Times New Roman"/>
          <w:bCs/>
        </w:rPr>
        <w:t>Κεραμέως</w:t>
      </w:r>
      <w:proofErr w:type="spellEnd"/>
      <w:r>
        <w:rPr>
          <w:rFonts w:eastAsia="Times New Roman"/>
          <w:bCs/>
        </w:rPr>
        <w:t>, έχετε τον λόγο γι</w:t>
      </w:r>
      <w:r>
        <w:rPr>
          <w:rFonts w:eastAsia="Times New Roman"/>
          <w:bCs/>
        </w:rPr>
        <w:t>α ένα λεπτό.</w:t>
      </w:r>
    </w:p>
    <w:p w14:paraId="0445615A" w14:textId="77777777" w:rsidR="00A53C3F" w:rsidRDefault="0019499A">
      <w:pPr>
        <w:spacing w:line="600" w:lineRule="auto"/>
        <w:ind w:firstLine="720"/>
        <w:contextualSpacing/>
        <w:jc w:val="both"/>
        <w:rPr>
          <w:rFonts w:eastAsia="Times New Roman"/>
          <w:bCs/>
        </w:rPr>
      </w:pPr>
      <w:r>
        <w:rPr>
          <w:rFonts w:eastAsia="Times New Roman"/>
          <w:b/>
          <w:bCs/>
        </w:rPr>
        <w:lastRenderedPageBreak/>
        <w:t>ΝΙΚΗ ΚΕΡΑΜΕΩΣ:</w:t>
      </w:r>
      <w:r>
        <w:rPr>
          <w:rFonts w:eastAsia="Times New Roman"/>
          <w:bCs/>
        </w:rPr>
        <w:t xml:space="preserve"> Κύριε Υπουργέ, έχουμε πληροφορηθεί ότι υπήρχε κάποια δικαστική διαμάχη σχετικά με το εν λόγω ακίνητο. Θα θέλαμε να μας ενημερώσετε εάν αυτή έχει επιλυθεί αμετακλήτως, προκειμένου να πάρουμε και εμείς θέση επί της τροπολογίας.</w:t>
      </w:r>
    </w:p>
    <w:p w14:paraId="0445615B" w14:textId="77777777" w:rsidR="00A53C3F" w:rsidRDefault="0019499A">
      <w:pPr>
        <w:spacing w:line="600" w:lineRule="auto"/>
        <w:ind w:firstLine="720"/>
        <w:contextualSpacing/>
        <w:jc w:val="both"/>
        <w:rPr>
          <w:rFonts w:eastAsia="Times New Roman"/>
          <w:bCs/>
        </w:rPr>
      </w:pPr>
      <w:r>
        <w:rPr>
          <w:rFonts w:eastAsia="Times New Roman"/>
          <w:bCs/>
        </w:rPr>
        <w:t>Ευ</w:t>
      </w:r>
      <w:r>
        <w:rPr>
          <w:rFonts w:eastAsia="Times New Roman"/>
          <w:bCs/>
        </w:rPr>
        <w:t xml:space="preserve">χαριστώ πολύ. </w:t>
      </w:r>
    </w:p>
    <w:p w14:paraId="0445615C" w14:textId="77777777" w:rsidR="00A53C3F" w:rsidRDefault="0019499A">
      <w:pPr>
        <w:spacing w:line="600" w:lineRule="auto"/>
        <w:ind w:firstLine="720"/>
        <w:contextualSpacing/>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Κι εμείς ευχαριστούμε.</w:t>
      </w:r>
    </w:p>
    <w:p w14:paraId="0445615D"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Ο κύριος Υπουργός έχει τον λόγο.</w:t>
      </w:r>
    </w:p>
    <w:p w14:paraId="0445615E"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ΤΡΥΦΩΝ ΑΛΕΞΙΑΔΗΣ (Αναπληρωτής Υπουργός Οικονομικών):</w:t>
      </w:r>
      <w:r>
        <w:rPr>
          <w:rFonts w:eastAsia="Times New Roman" w:cs="Times New Roman"/>
          <w:szCs w:val="24"/>
        </w:rPr>
        <w:t xml:space="preserve"> Από τις αρμόδιες Υπηρεσίες, οι οποίες μας έφεραν την τροπολογία, δεν έχουμε την ενημέρωση ότι υπάρχ</w:t>
      </w:r>
      <w:r>
        <w:rPr>
          <w:rFonts w:eastAsia="Times New Roman" w:cs="Times New Roman"/>
          <w:szCs w:val="24"/>
        </w:rPr>
        <w:t xml:space="preserve">ει κάποιο νομικό ή οποιοδήποτε θέμα. </w:t>
      </w:r>
      <w:r>
        <w:rPr>
          <w:rFonts w:eastAsia="Times New Roman"/>
          <w:bCs/>
          <w:shd w:val="clear" w:color="auto" w:fill="FFFFFF"/>
        </w:rPr>
        <w:t>Βεβαίως</w:t>
      </w:r>
      <w:r>
        <w:rPr>
          <w:rFonts w:eastAsia="Times New Roman" w:cs="Times New Roman"/>
          <w:szCs w:val="24"/>
        </w:rPr>
        <w:t xml:space="preserve">, οποιοσδήποτε μπορεί να διεκδικεί οτιδήποτε από το </w:t>
      </w:r>
      <w:r>
        <w:rPr>
          <w:rFonts w:eastAsia="Times New Roman" w:cs="Times New Roman"/>
          <w:szCs w:val="24"/>
        </w:rPr>
        <w:t>ε</w:t>
      </w:r>
      <w:r>
        <w:rPr>
          <w:rFonts w:eastAsia="Times New Roman" w:cs="Times New Roman"/>
          <w:szCs w:val="24"/>
        </w:rPr>
        <w:t xml:space="preserve">λληνικό </w:t>
      </w:r>
      <w:r>
        <w:rPr>
          <w:rFonts w:eastAsia="Times New Roman" w:cs="Times New Roman"/>
          <w:szCs w:val="24"/>
        </w:rPr>
        <w:t>δ</w:t>
      </w:r>
      <w:r>
        <w:rPr>
          <w:rFonts w:eastAsia="Times New Roman" w:cs="Times New Roman"/>
          <w:szCs w:val="24"/>
        </w:rPr>
        <w:t xml:space="preserve">ημόσιο. Υπάρχουν, όμως, οι αρμόδιες Υπηρεσίες της Γενικής Γραμματείας Δημοσίας Περιουσίας, οι οποίες μας εισηγήθηκαν την τροπολογία και μας είπαν ότι </w:t>
      </w:r>
      <w:r>
        <w:rPr>
          <w:rFonts w:eastAsia="Times New Roman" w:cs="Times New Roman"/>
          <w:szCs w:val="24"/>
        </w:rPr>
        <w:t xml:space="preserve">δεν υπάρχει κανένα νομικό πρόβλημα. </w:t>
      </w:r>
    </w:p>
    <w:p w14:paraId="0445615F" w14:textId="77777777" w:rsidR="00A53C3F" w:rsidRDefault="0019499A">
      <w:pPr>
        <w:spacing w:line="600" w:lineRule="auto"/>
        <w:ind w:firstLine="720"/>
        <w:contextualSpacing/>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Μάλιστα. Απαντήσατε και δεν απαντήσατε. </w:t>
      </w:r>
    </w:p>
    <w:p w14:paraId="04456160"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Ηλιόπουλε, έχετε τον λόγο. </w:t>
      </w:r>
    </w:p>
    <w:p w14:paraId="04456161"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ΠΑΝΑΓΙΩΤΗΣ ΗΛΙΟΠΟΥΛΟΣ:</w:t>
      </w:r>
      <w:r>
        <w:rPr>
          <w:rFonts w:eastAsia="Times New Roman" w:cs="Times New Roman"/>
          <w:szCs w:val="24"/>
        </w:rPr>
        <w:t xml:space="preserve"> </w:t>
      </w:r>
      <w:r>
        <w:rPr>
          <w:rFonts w:eastAsia="Times New Roman" w:cs="Times New Roman"/>
        </w:rPr>
        <w:t xml:space="preserve">Ευχαριστώ, κύριε Πρόεδρε. </w:t>
      </w:r>
      <w:r>
        <w:rPr>
          <w:rFonts w:eastAsia="Times New Roman" w:cs="Times New Roman"/>
          <w:szCs w:val="24"/>
        </w:rPr>
        <w:t xml:space="preserve"> </w:t>
      </w:r>
    </w:p>
    <w:p w14:paraId="04456162"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Δεν θα υπήρχε -το είπαμε και χθες- καμμία περίπτωση να ψηφίσουμε ποτέ οποιοδήποτε νομοσχέδιο φέρει </w:t>
      </w:r>
      <w:r>
        <w:rPr>
          <w:rFonts w:eastAsia="Times New Roman" w:cs="Times New Roman"/>
          <w:szCs w:val="24"/>
        </w:rPr>
        <w:t>σ</w:t>
      </w:r>
      <w:r>
        <w:rPr>
          <w:rFonts w:eastAsia="Times New Roman" w:cs="Times New Roman"/>
          <w:szCs w:val="24"/>
        </w:rPr>
        <w:t>τον τίτλο «</w:t>
      </w:r>
      <w:r>
        <w:rPr>
          <w:rFonts w:eastAsia="Times New Roman" w:cs="Times New Roman"/>
          <w:szCs w:val="24"/>
        </w:rPr>
        <w:t>ε</w:t>
      </w:r>
      <w:r>
        <w:rPr>
          <w:rFonts w:eastAsia="Times New Roman" w:cs="Times New Roman"/>
          <w:szCs w:val="24"/>
        </w:rPr>
        <w:t xml:space="preserve">λληνόγλωσση και διαπολιτισμική εκπαίδευση» και, μάλιστα, από μια </w:t>
      </w:r>
      <w:r>
        <w:rPr>
          <w:rFonts w:eastAsia="Times New Roman"/>
          <w:bCs/>
        </w:rPr>
        <w:t>Κυβέρνηση</w:t>
      </w:r>
      <w:r>
        <w:rPr>
          <w:rFonts w:eastAsia="Times New Roman" w:cs="Times New Roman"/>
          <w:szCs w:val="24"/>
        </w:rPr>
        <w:t xml:space="preserve"> που μοναδικός της σκοπός </w:t>
      </w:r>
      <w:r>
        <w:rPr>
          <w:rFonts w:eastAsia="Times New Roman"/>
          <w:bCs/>
        </w:rPr>
        <w:t>είναι</w:t>
      </w:r>
      <w:r>
        <w:rPr>
          <w:rFonts w:eastAsia="Times New Roman" w:cs="Times New Roman"/>
          <w:szCs w:val="24"/>
        </w:rPr>
        <w:t xml:space="preserve"> να υποβαθμίσει την ελληνική εκπαίδευση</w:t>
      </w:r>
      <w:r>
        <w:rPr>
          <w:rFonts w:eastAsia="Times New Roman" w:cs="Times New Roman"/>
          <w:szCs w:val="24"/>
        </w:rPr>
        <w:t xml:space="preserve">, να υποβαθμίσει οτιδήποτε έχει να κάνει με τις έννοιες «εθνικό» και «ελληνικό», τις οποίες θέλει να τις </w:t>
      </w:r>
      <w:r>
        <w:rPr>
          <w:rFonts w:eastAsia="Times New Roman" w:cs="Times New Roman"/>
          <w:szCs w:val="24"/>
        </w:rPr>
        <w:t>ε</w:t>
      </w:r>
      <w:r>
        <w:rPr>
          <w:rFonts w:eastAsia="Times New Roman" w:cs="Times New Roman"/>
          <w:szCs w:val="24"/>
        </w:rPr>
        <w:t xml:space="preserve">ξαφανίσει από οποιαδήποτε βαθμίδα της ελληνικής εκπαίδευσης. </w:t>
      </w:r>
    </w:p>
    <w:p w14:paraId="04456163"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Βέβαια, το ίδιο θέλει να κάνει και για την εκπαίδευση των Ελληνόπουλων στο εξωτερικό. </w:t>
      </w:r>
    </w:p>
    <w:p w14:paraId="04456164" w14:textId="77777777" w:rsidR="00A53C3F" w:rsidRDefault="0019499A">
      <w:pPr>
        <w:spacing w:line="600" w:lineRule="auto"/>
        <w:ind w:firstLine="720"/>
        <w:contextualSpacing/>
        <w:jc w:val="both"/>
        <w:rPr>
          <w:rFonts w:eastAsia="Times New Roman"/>
          <w:szCs w:val="24"/>
        </w:rPr>
      </w:pPr>
      <w:r>
        <w:rPr>
          <w:rFonts w:eastAsia="Times New Roman" w:cs="Times New Roman"/>
          <w:szCs w:val="24"/>
        </w:rPr>
        <w:t>Τ</w:t>
      </w:r>
      <w:r>
        <w:rPr>
          <w:rFonts w:eastAsia="Times New Roman" w:cs="Times New Roman"/>
          <w:szCs w:val="24"/>
        </w:rPr>
        <w:t>ο πρώτο μέρος του νομοσχεδίου, που εσείς το ονομάζετε «</w:t>
      </w:r>
      <w:r>
        <w:rPr>
          <w:rFonts w:eastAsia="Times New Roman" w:cs="Times New Roman"/>
          <w:szCs w:val="24"/>
        </w:rPr>
        <w:t>ε</w:t>
      </w:r>
      <w:r>
        <w:rPr>
          <w:rFonts w:eastAsia="Times New Roman" w:cs="Times New Roman"/>
          <w:szCs w:val="24"/>
        </w:rPr>
        <w:t xml:space="preserve">λληνόγλωσση </w:t>
      </w:r>
      <w:r>
        <w:rPr>
          <w:rFonts w:eastAsia="Times New Roman" w:cs="Times New Roman"/>
          <w:szCs w:val="24"/>
        </w:rPr>
        <w:t>ε</w:t>
      </w:r>
      <w:r>
        <w:rPr>
          <w:rFonts w:eastAsia="Times New Roman" w:cs="Times New Roman"/>
          <w:szCs w:val="24"/>
        </w:rPr>
        <w:t>κπαίδευση», αφορά την εκπαίδευση των Ελληνόπουλων, όπως είπαμε, στο εξωτερικό. Και εκεί που θα περιμέναμε να αναβαθμιστεί η εκπαίδευση στο εξωτερικό για τα παιδιά που με τις δικές σας πολ</w:t>
      </w:r>
      <w:r>
        <w:rPr>
          <w:rFonts w:eastAsia="Times New Roman" w:cs="Times New Roman"/>
          <w:szCs w:val="24"/>
        </w:rPr>
        <w:t xml:space="preserve">ιτικές όλα αυτά τα χρόνια </w:t>
      </w:r>
      <w:r>
        <w:rPr>
          <w:rFonts w:eastAsia="Times New Roman" w:cs="Times New Roman"/>
          <w:szCs w:val="24"/>
        </w:rPr>
        <w:lastRenderedPageBreak/>
        <w:t xml:space="preserve">έχετε στείλει μετανάστες σε ξένες χώρες, βλέπουμε ότι </w:t>
      </w:r>
      <w:r>
        <w:rPr>
          <w:rFonts w:eastAsia="Times New Roman" w:cs="Times New Roman"/>
          <w:bCs/>
          <w:shd w:val="clear" w:color="auto" w:fill="FFFFFF"/>
        </w:rPr>
        <w:t>υπάρχουν</w:t>
      </w:r>
      <w:r>
        <w:rPr>
          <w:rFonts w:eastAsia="Times New Roman" w:cs="Times New Roman"/>
          <w:szCs w:val="24"/>
        </w:rPr>
        <w:t xml:space="preserve"> απλά κάποια </w:t>
      </w:r>
      <w:r>
        <w:rPr>
          <w:rFonts w:eastAsia="Times New Roman"/>
          <w:szCs w:val="24"/>
        </w:rPr>
        <w:t xml:space="preserve">άρθρα, τα οποία δημιουργούν νέους οργανισμούς, νέα όργανα. Και εκεί που θα περίμενε κανείς ότι τα πράγματα θα γίνουν καλύτερα, γιατί σε αυτά τα νέα όργανα </w:t>
      </w:r>
      <w:r>
        <w:rPr>
          <w:rFonts w:eastAsia="Times New Roman"/>
          <w:szCs w:val="24"/>
        </w:rPr>
        <w:t xml:space="preserve">θα μπουν επιστήμονες που μπορούν να βοηθήσουν την εκπαίδευση στο εξωτερικό, και πάλι τον κύριο, βασικό, πρωταρχικό και απόλυτο ρόλο θα έχει ο Υπουργός. </w:t>
      </w:r>
      <w:r>
        <w:rPr>
          <w:rFonts w:eastAsia="Times New Roman"/>
        </w:rPr>
        <w:t>Δηλαδή,</w:t>
      </w:r>
      <w:r>
        <w:rPr>
          <w:rFonts w:eastAsia="Times New Roman"/>
          <w:szCs w:val="24"/>
        </w:rPr>
        <w:t xml:space="preserve"> πρέπει να ψηφίσουμε ένα νομοσχέδιο που σε κάθε άρθρο του λέει ότι ο Υπουργός </w:t>
      </w:r>
      <w:r>
        <w:rPr>
          <w:rFonts w:eastAsia="Times New Roman"/>
          <w:bCs/>
        </w:rPr>
        <w:t>είναι</w:t>
      </w:r>
      <w:r>
        <w:rPr>
          <w:rFonts w:eastAsia="Times New Roman"/>
          <w:szCs w:val="24"/>
        </w:rPr>
        <w:t xml:space="preserve"> πάνω από όλα,</w:t>
      </w:r>
      <w:r>
        <w:rPr>
          <w:rFonts w:eastAsia="Times New Roman"/>
          <w:szCs w:val="24"/>
        </w:rPr>
        <w:t xml:space="preserve"> ότι όλα μπορούν να αλλάξουν και να ρυθμιστούν με μια υπουργική απόφαση. Αυτό υπάρχει σε όλα τα </w:t>
      </w:r>
      <w:r>
        <w:rPr>
          <w:rFonts w:eastAsia="Times New Roman"/>
          <w:bCs/>
          <w:shd w:val="clear" w:color="auto" w:fill="FFFFFF"/>
        </w:rPr>
        <w:t xml:space="preserve">άρθρα του νομοσχεδίου, όσα όργανα κι αν συστήνονται. </w:t>
      </w:r>
    </w:p>
    <w:p w14:paraId="04456165" w14:textId="77777777" w:rsidR="00A53C3F" w:rsidRDefault="0019499A">
      <w:pPr>
        <w:spacing w:line="600" w:lineRule="auto"/>
        <w:ind w:firstLine="720"/>
        <w:contextualSpacing/>
        <w:jc w:val="both"/>
        <w:rPr>
          <w:rFonts w:eastAsia="Times New Roman"/>
          <w:bCs/>
          <w:shd w:val="clear" w:color="auto" w:fill="FFFFFF"/>
        </w:rPr>
      </w:pPr>
      <w:r>
        <w:rPr>
          <w:rFonts w:eastAsia="Times New Roman"/>
          <w:bCs/>
          <w:shd w:val="clear" w:color="auto" w:fill="FFFFFF"/>
        </w:rPr>
        <w:t xml:space="preserve">Άποψή μας είναι -το ξαναλέμε και σήμερα- ότι η </w:t>
      </w:r>
      <w:r>
        <w:rPr>
          <w:rFonts w:eastAsia="Times New Roman"/>
          <w:bCs/>
          <w:shd w:val="clear" w:color="auto" w:fill="FFFFFF"/>
        </w:rPr>
        <w:t>π</w:t>
      </w:r>
      <w:r>
        <w:rPr>
          <w:rFonts w:eastAsia="Times New Roman"/>
          <w:bCs/>
          <w:shd w:val="clear" w:color="auto" w:fill="FFFFFF"/>
        </w:rPr>
        <w:t>αιδεία πρέπει κατ</w:t>
      </w:r>
      <w:r>
        <w:rPr>
          <w:rFonts w:eastAsia="Times New Roman"/>
          <w:bCs/>
          <w:shd w:val="clear" w:color="auto" w:fill="FFFFFF"/>
        </w:rPr>
        <w:t xml:space="preserve">’ </w:t>
      </w:r>
      <w:r>
        <w:rPr>
          <w:rFonts w:eastAsia="Times New Roman"/>
          <w:bCs/>
          <w:shd w:val="clear" w:color="auto" w:fill="FFFFFF"/>
        </w:rPr>
        <w:t>αρχάς να έχει εθνικό και ελληνικό προσα</w:t>
      </w:r>
      <w:r>
        <w:rPr>
          <w:rFonts w:eastAsia="Times New Roman"/>
          <w:bCs/>
          <w:shd w:val="clear" w:color="auto" w:fill="FFFFFF"/>
        </w:rPr>
        <w:t xml:space="preserve">νατολισμό και από εκεί και πέρα να προσφέρει τα κατάλληλα εφόδια στα Ελληνόπουλα για να βγουν στην αγορά εργασίας είτε στην Ελλάδα είτε στις χώρες που διαμένουν. </w:t>
      </w:r>
    </w:p>
    <w:p w14:paraId="04456166" w14:textId="77777777" w:rsidR="00A53C3F" w:rsidRDefault="0019499A">
      <w:pPr>
        <w:spacing w:line="600" w:lineRule="auto"/>
        <w:ind w:firstLine="720"/>
        <w:contextualSpacing/>
        <w:jc w:val="both"/>
        <w:rPr>
          <w:rFonts w:eastAsia="Times New Roman"/>
          <w:bCs/>
          <w:shd w:val="clear" w:color="auto" w:fill="FFFFFF"/>
        </w:rPr>
      </w:pPr>
      <w:r>
        <w:rPr>
          <w:rFonts w:eastAsia="Times New Roman"/>
          <w:bCs/>
          <w:shd w:val="clear" w:color="auto" w:fill="FFFFFF"/>
        </w:rPr>
        <w:t xml:space="preserve">Δεν υπάρχει, βέβαια, μέριμνα για εκπαίδευση στην Βόρειο Ήπειρο, στην Ανατολική Ρωμυλία, στην </w:t>
      </w:r>
      <w:r>
        <w:rPr>
          <w:rFonts w:eastAsia="Times New Roman"/>
          <w:bCs/>
          <w:shd w:val="clear" w:color="auto" w:fill="FFFFFF"/>
        </w:rPr>
        <w:t xml:space="preserve">Κωνσταντινούπολη, στην Κάτω Ιταλία. Αυτά, βέβαια, είναι μέρη, τα οποία έχετε ξεγράψει όλα αυτά τα </w:t>
      </w:r>
      <w:r>
        <w:rPr>
          <w:rFonts w:eastAsia="Times New Roman"/>
          <w:bCs/>
          <w:shd w:val="clear" w:color="auto" w:fill="FFFFFF"/>
        </w:rPr>
        <w:lastRenderedPageBreak/>
        <w:t>χρόνια. Ασχολείστε μόνο με τα Ελληνόπουλα της Γερμανίας. Καλά κάνετε, βέβαια, και ασχολείστε. Δεν το συζητάμε αυτό. Εκεί στέλνετε δικούς σας ανθρώπους όλα αυτ</w:t>
      </w:r>
      <w:r>
        <w:rPr>
          <w:rFonts w:eastAsia="Times New Roman"/>
          <w:bCs/>
          <w:shd w:val="clear" w:color="auto" w:fill="FFFFFF"/>
        </w:rPr>
        <w:t>ά τα χρόνια, για να παίρνουν πολλαπλούς μισθούς. Είπε χθες ο κύριος Υπουργός ένα αστρονομικό νούμερο που μπορεί να έχει λάβει ένας καθηγητής που διδάσκει τα τελευταία χρόνια στη Γερμανία. Μίλησε για 1,1 εκατομμύριο ευρώ. Είναι ένα απίστευτο νούμερο, το οπο</w:t>
      </w:r>
      <w:r>
        <w:rPr>
          <w:rFonts w:eastAsia="Times New Roman"/>
          <w:bCs/>
          <w:shd w:val="clear" w:color="auto" w:fill="FFFFFF"/>
        </w:rPr>
        <w:t xml:space="preserve">ίο παίρνουν άνθρωποι δικοί σας, οι οποίοι σφάζονταν όλα αυτά τα χρόνια για να πάρουν μια θέση στο εξωτερικό. </w:t>
      </w:r>
    </w:p>
    <w:p w14:paraId="04456167" w14:textId="77777777" w:rsidR="00A53C3F" w:rsidRDefault="0019499A">
      <w:pPr>
        <w:spacing w:line="600" w:lineRule="auto"/>
        <w:ind w:firstLine="720"/>
        <w:contextualSpacing/>
        <w:jc w:val="both"/>
        <w:rPr>
          <w:rFonts w:eastAsia="Times New Roman"/>
          <w:bCs/>
          <w:shd w:val="clear" w:color="auto" w:fill="FFFFFF"/>
        </w:rPr>
      </w:pPr>
      <w:r>
        <w:rPr>
          <w:rFonts w:eastAsia="Times New Roman"/>
          <w:bCs/>
          <w:shd w:val="clear" w:color="auto" w:fill="FFFFFF"/>
        </w:rPr>
        <w:t xml:space="preserve">Εσείς, λοιπόν, θέλετε, με τις συγκεκριμένες ρυθμίσεις, να φέρετε αυτούς τους ανθρώπους πίσω και να πάτε τους δικούς σας ανθρώπους, για να βγάζουν αυτά τα αστρονομικά και μυθικά ποσά για όλους τους Έλληνες. Όπως σε όλα τα νομοσχέδιά σας, θέλετε να βολέψετε </w:t>
      </w:r>
      <w:r>
        <w:rPr>
          <w:rFonts w:eastAsia="Times New Roman"/>
          <w:bCs/>
          <w:shd w:val="clear" w:color="auto" w:fill="FFFFFF"/>
        </w:rPr>
        <w:t xml:space="preserve">τους δικούς σας ανθρώπους. </w:t>
      </w:r>
    </w:p>
    <w:p w14:paraId="04456168" w14:textId="77777777" w:rsidR="00A53C3F" w:rsidRDefault="0019499A">
      <w:pPr>
        <w:spacing w:line="600" w:lineRule="auto"/>
        <w:ind w:firstLine="720"/>
        <w:contextualSpacing/>
        <w:jc w:val="both"/>
        <w:rPr>
          <w:rFonts w:eastAsia="Times New Roman"/>
          <w:bCs/>
          <w:shd w:val="clear" w:color="auto" w:fill="FFFFFF"/>
        </w:rPr>
      </w:pPr>
      <w:r>
        <w:rPr>
          <w:rFonts w:eastAsia="Times New Roman"/>
          <w:bCs/>
          <w:shd w:val="clear" w:color="auto" w:fill="FFFFFF"/>
        </w:rPr>
        <w:t xml:space="preserve">Ο Υπουργός -ξαναείπαμε- γίνεται κυρίαρχος και ρυθμιστής των πάντων. Από το άρθρο 20 μέχρι το άρθρο 26 ρυθμίζονται θέματα </w:t>
      </w:r>
      <w:r>
        <w:rPr>
          <w:rFonts w:eastAsia="Times New Roman"/>
          <w:bCs/>
          <w:shd w:val="clear" w:color="auto" w:fill="FFFFFF"/>
        </w:rPr>
        <w:t>δ</w:t>
      </w:r>
      <w:r>
        <w:rPr>
          <w:rFonts w:eastAsia="Times New Roman"/>
          <w:bCs/>
          <w:shd w:val="clear" w:color="auto" w:fill="FFFFFF"/>
        </w:rPr>
        <w:t xml:space="preserve">ιαπολιτισμικής </w:t>
      </w:r>
      <w:r>
        <w:rPr>
          <w:rFonts w:eastAsia="Times New Roman"/>
          <w:bCs/>
          <w:shd w:val="clear" w:color="auto" w:fill="FFFFFF"/>
        </w:rPr>
        <w:t>ε</w:t>
      </w:r>
      <w:r>
        <w:rPr>
          <w:rFonts w:eastAsia="Times New Roman"/>
          <w:bCs/>
          <w:shd w:val="clear" w:color="auto" w:fill="FFFFFF"/>
        </w:rPr>
        <w:t xml:space="preserve">κπαίδευσης. Όσον αφορά τη </w:t>
      </w:r>
      <w:r>
        <w:rPr>
          <w:rFonts w:eastAsia="Times New Roman"/>
          <w:bCs/>
          <w:shd w:val="clear" w:color="auto" w:fill="FFFFFF"/>
        </w:rPr>
        <w:t>δ</w:t>
      </w:r>
      <w:r>
        <w:rPr>
          <w:rFonts w:eastAsia="Times New Roman"/>
          <w:bCs/>
          <w:shd w:val="clear" w:color="auto" w:fill="FFFFFF"/>
        </w:rPr>
        <w:t xml:space="preserve">ιαπολιτισμική </w:t>
      </w:r>
      <w:r>
        <w:rPr>
          <w:rFonts w:eastAsia="Times New Roman"/>
          <w:bCs/>
          <w:shd w:val="clear" w:color="auto" w:fill="FFFFFF"/>
        </w:rPr>
        <w:t>ε</w:t>
      </w:r>
      <w:r>
        <w:rPr>
          <w:rFonts w:eastAsia="Times New Roman"/>
          <w:bCs/>
          <w:shd w:val="clear" w:color="auto" w:fill="FFFFFF"/>
        </w:rPr>
        <w:t xml:space="preserve">κπαίδευση, τα είπαμε και χθες αναλυτικά. Μιλάμε για κατακλυσμό των ελληνικών σχολείων από είκοσι δύο χιλιάδες </w:t>
      </w:r>
      <w:r>
        <w:rPr>
          <w:rFonts w:eastAsia="Times New Roman"/>
          <w:bCs/>
          <w:shd w:val="clear" w:color="auto" w:fill="FFFFFF"/>
        </w:rPr>
        <w:lastRenderedPageBreak/>
        <w:t>παιδιά λαθρομεταναστών που θα υπονομεύσουν την παιδεία που λαμβάνουν τα Ελληνόπουλα. Τα Ελληνόπουλα θα αναγκαστούν, όπου θα υπάρξει συνύπαρξη με π</w:t>
      </w:r>
      <w:r>
        <w:rPr>
          <w:rFonts w:eastAsia="Times New Roman"/>
          <w:bCs/>
          <w:shd w:val="clear" w:color="auto" w:fill="FFFFFF"/>
        </w:rPr>
        <w:t xml:space="preserve">αιδιά λαθρομεταναστών, να μείνουν πίσω και να υστερήσουν σε εκπαίδευση. </w:t>
      </w:r>
    </w:p>
    <w:p w14:paraId="04456169" w14:textId="77777777" w:rsidR="00A53C3F" w:rsidRDefault="0019499A">
      <w:pPr>
        <w:spacing w:line="600" w:lineRule="auto"/>
        <w:ind w:firstLine="720"/>
        <w:contextualSpacing/>
        <w:jc w:val="both"/>
        <w:rPr>
          <w:rFonts w:eastAsia="Times New Roman"/>
          <w:bCs/>
          <w:shd w:val="clear" w:color="auto" w:fill="FFFFFF"/>
        </w:rPr>
      </w:pPr>
      <w:r>
        <w:rPr>
          <w:rFonts w:eastAsia="Times New Roman"/>
          <w:bCs/>
          <w:shd w:val="clear" w:color="auto" w:fill="FFFFFF"/>
        </w:rPr>
        <w:t xml:space="preserve">Για τα ιδιωτικά σχολεία γίνεται πολύς λόγος. Ο </w:t>
      </w:r>
      <w:r>
        <w:rPr>
          <w:rFonts w:eastAsia="Times New Roman"/>
          <w:bCs/>
          <w:shd w:val="clear" w:color="auto" w:fill="FFFFFF"/>
        </w:rPr>
        <w:t>ε</w:t>
      </w:r>
      <w:r>
        <w:rPr>
          <w:rFonts w:eastAsia="Times New Roman"/>
          <w:bCs/>
          <w:shd w:val="clear" w:color="auto" w:fill="FFFFFF"/>
        </w:rPr>
        <w:t xml:space="preserve">ισηγητής της Νέας Δημοκρατίας, ο </w:t>
      </w:r>
      <w:r>
        <w:rPr>
          <w:rFonts w:eastAsia="Times New Roman"/>
          <w:bCs/>
          <w:shd w:val="clear" w:color="auto" w:fill="FFFFFF"/>
        </w:rPr>
        <w:t>ε</w:t>
      </w:r>
      <w:r>
        <w:rPr>
          <w:rFonts w:eastAsia="Times New Roman"/>
          <w:bCs/>
          <w:shd w:val="clear" w:color="auto" w:fill="FFFFFF"/>
        </w:rPr>
        <w:t xml:space="preserve">ισηγητής του ΣΥΡΙΖΑ, αλλά και όλων των κομμάτων, ασχολούνται με τα ιδιωτικά σχολεία. Είχε έρθει χθες </w:t>
      </w:r>
      <w:r>
        <w:rPr>
          <w:rFonts w:eastAsia="Times New Roman"/>
          <w:bCs/>
          <w:shd w:val="clear" w:color="auto" w:fill="FFFFFF"/>
        </w:rPr>
        <w:t xml:space="preserve">και ο </w:t>
      </w:r>
      <w:r>
        <w:rPr>
          <w:rFonts w:eastAsia="Times New Roman"/>
          <w:bCs/>
          <w:shd w:val="clear" w:color="auto" w:fill="FFFFFF"/>
        </w:rPr>
        <w:t>ε</w:t>
      </w:r>
      <w:r>
        <w:rPr>
          <w:rFonts w:eastAsia="Times New Roman"/>
          <w:bCs/>
          <w:shd w:val="clear" w:color="auto" w:fill="FFFFFF"/>
        </w:rPr>
        <w:t xml:space="preserve">ισηγητής της Νέας Δημοκρατίας και ο κ. Βορίδης, είχαν έρθει όλοι οι Βουλευτές της Νέας Δημοκρατίας να στηρίξουν τα ιδιωτικά σχολεία. Από την άλλη, οι Βουλευτές του ΣΥΡΙΖΑ ήρθαν να στηρίξουν τους καθηγητές των ιδιωτικών σχολείων. </w:t>
      </w:r>
    </w:p>
    <w:p w14:paraId="0445616A"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w:t>
      </w:r>
      <w:r>
        <w:rPr>
          <w:rFonts w:eastAsia="Times New Roman" w:cs="Times New Roman"/>
          <w:b/>
          <w:szCs w:val="24"/>
        </w:rPr>
        <w:t xml:space="preserve"> Κακλαμάνης):</w:t>
      </w:r>
      <w:r>
        <w:rPr>
          <w:rFonts w:eastAsia="Times New Roman" w:cs="Times New Roman"/>
          <w:szCs w:val="24"/>
        </w:rPr>
        <w:t xml:space="preserve">  Κύριε Ηλιόπουλε, ένα λεπτό. </w:t>
      </w:r>
    </w:p>
    <w:p w14:paraId="0445616B"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Παρακαλώ, κάποιος εκ των συμβούλων να ειδοποιήσει έναν εκ των Υπουργών να έρθει στα Έδρανα. </w:t>
      </w:r>
    </w:p>
    <w:p w14:paraId="0445616C"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Συνεχίστε, κύριε συνάδελφε. </w:t>
      </w:r>
    </w:p>
    <w:p w14:paraId="0445616D"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ΠΑΝΑΓΙΩΤΗΣ ΗΛΙΟΠΟΥΛΟΣ: </w:t>
      </w:r>
      <w:r>
        <w:rPr>
          <w:rFonts w:eastAsia="Times New Roman" w:cs="Times New Roman"/>
          <w:szCs w:val="24"/>
        </w:rPr>
        <w:t>Γίνεται, λοιπόν, μια μάχη, ποιος είναι πιο μαρξιστής από τον άλλον,</w:t>
      </w:r>
      <w:r>
        <w:rPr>
          <w:rFonts w:eastAsia="Times New Roman" w:cs="Times New Roman"/>
          <w:szCs w:val="24"/>
        </w:rPr>
        <w:t xml:space="preserve"> ποιος θέλει να επιβάλει μαρξιστικές νοοτροπίες στην εκπαίδευση με βάση τα άρθρα για τα ιδιωτικά σχολεία. «Τρώγεστε», λοιπόν, για το ποιος είναι με τους εκπαιδευτικούς και ποιος είναι με τους ιδιοκτήτες. Δεν λέτε, όμως, τίποτα για την ουσία του θέματος. </w:t>
      </w:r>
    </w:p>
    <w:p w14:paraId="0445616E"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Ε</w:t>
      </w:r>
      <w:r>
        <w:rPr>
          <w:rFonts w:eastAsia="Times New Roman" w:cs="Times New Roman"/>
          <w:szCs w:val="24"/>
        </w:rPr>
        <w:t>μείς, λοιπόν, ως Χρυσή Αυγή είμαστε με τους μαθητές, είτε σπουδάζουν στα δημόσια σχολεία, είτε σπουδάζουν στα ιδιωτικά. Η ελληνική πολιτεία πρέπει -είναι υποχρεωμένη βάσει του Συντάγματος- να έχει μια πάρα πολύ καλή, μια άριστη δωρεάν παιδεία. Αυτό είναι η</w:t>
      </w:r>
      <w:r>
        <w:rPr>
          <w:rFonts w:eastAsia="Times New Roman" w:cs="Times New Roman"/>
          <w:szCs w:val="24"/>
        </w:rPr>
        <w:t xml:space="preserve"> αρχή. Από εκεί και πέρα, όποιος θέλει να πάει τα παιδιά του σε ιδιωτικό σχολείο, είναι δικαίωμά του. Όμως, ο Έλληνας φορολογούμενος, με τους φόρους που πληρώνει, τα ανταποδοτικά του οφέλη, κατά κάποιο τρόπο, είναι η καλή δημόσια </w:t>
      </w:r>
      <w:r>
        <w:rPr>
          <w:rFonts w:eastAsia="Times New Roman" w:cs="Times New Roman"/>
          <w:szCs w:val="24"/>
        </w:rPr>
        <w:t>π</w:t>
      </w:r>
      <w:r>
        <w:rPr>
          <w:rFonts w:eastAsia="Times New Roman" w:cs="Times New Roman"/>
          <w:szCs w:val="24"/>
        </w:rPr>
        <w:t xml:space="preserve">αιδεία, η δημόσια </w:t>
      </w:r>
      <w:r>
        <w:rPr>
          <w:rFonts w:eastAsia="Times New Roman" w:cs="Times New Roman"/>
          <w:szCs w:val="24"/>
        </w:rPr>
        <w:t>υ</w:t>
      </w:r>
      <w:r>
        <w:rPr>
          <w:rFonts w:eastAsia="Times New Roman" w:cs="Times New Roman"/>
          <w:szCs w:val="24"/>
        </w:rPr>
        <w:t>γεία κ</w:t>
      </w:r>
      <w:r>
        <w:rPr>
          <w:rFonts w:eastAsia="Times New Roman" w:cs="Times New Roman"/>
          <w:szCs w:val="24"/>
        </w:rPr>
        <w:t xml:space="preserve">αι όλα τα αγαθά που πρέπει να απολαμβάνει. Αυτά πρέπει να του τα παρέχουμε άριστα και δωρεάν. </w:t>
      </w:r>
    </w:p>
    <w:p w14:paraId="0445616F"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Έρχομαι στο θέμα της </w:t>
      </w:r>
      <w:r>
        <w:rPr>
          <w:rFonts w:eastAsia="Times New Roman" w:cs="Times New Roman"/>
          <w:szCs w:val="24"/>
        </w:rPr>
        <w:t>ε</w:t>
      </w:r>
      <w:r>
        <w:rPr>
          <w:rFonts w:eastAsia="Times New Roman" w:cs="Times New Roman"/>
          <w:szCs w:val="24"/>
        </w:rPr>
        <w:t xml:space="preserve">ιδικής </w:t>
      </w:r>
      <w:r>
        <w:rPr>
          <w:rFonts w:eastAsia="Times New Roman" w:cs="Times New Roman"/>
          <w:szCs w:val="24"/>
        </w:rPr>
        <w:t>α</w:t>
      </w:r>
      <w:r>
        <w:rPr>
          <w:rFonts w:eastAsia="Times New Roman" w:cs="Times New Roman"/>
          <w:szCs w:val="24"/>
        </w:rPr>
        <w:t xml:space="preserve">γωγής. Μας έχουν στείλει δεκάδες, εκατοντάδες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mail</w:t>
      </w:r>
      <w:r>
        <w:rPr>
          <w:rFonts w:eastAsia="Times New Roman" w:cs="Times New Roman"/>
          <w:szCs w:val="24"/>
        </w:rPr>
        <w:t>. Μάλιστα, θα ήθελα να καταθέσω στα Πρακτικά ένα από αυτά που μας ήρθαν χθες το</w:t>
      </w:r>
      <w:r>
        <w:rPr>
          <w:rFonts w:eastAsia="Times New Roman" w:cs="Times New Roman"/>
          <w:szCs w:val="24"/>
        </w:rPr>
        <w:t xml:space="preserve"> βράδυ. Δεν πείσατε τους ανθρώπους αυτούς με τις εξαγγελίες σας. Και πώς να πείσετε; Κάποιους αφελείς μόνο μπορεί να πείσει με τις εξαγγελίες του κάθε φορά ο Υπουργός, ο Φίλης. </w:t>
      </w:r>
    </w:p>
    <w:p w14:paraId="04456170"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(Στο σημείο αυτό ο Βουλευτής κ. Παναγιώτης Ηλιόπουλος καταθέτει για τα Πρακτικ</w:t>
      </w:r>
      <w:r>
        <w:rPr>
          <w:rFonts w:eastAsia="Times New Roman" w:cs="Times New Roman"/>
          <w:szCs w:val="24"/>
        </w:rPr>
        <w:t>ά το προαναφερθέν έγγραφο, το οποίο βρίσκεται στο αρχείο του Τμήματος Γραμματείας της Διεύθυνσης Στενογραφίας και  Πρακτικών της Βουλής)</w:t>
      </w:r>
    </w:p>
    <w:p w14:paraId="04456171"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Μιλάμε για παιδιά, τα οποία έχουν κάποια ιδιαίτερα προβλήματα. Τα παιδιά αυτά δένονται με τους καθηγητές τους και θέλου</w:t>
      </w:r>
      <w:r>
        <w:rPr>
          <w:rFonts w:eastAsia="Times New Roman" w:cs="Times New Roman"/>
          <w:szCs w:val="24"/>
        </w:rPr>
        <w:t>ν να έχουν συγκεκριμένους καθηγητές. Δεν μπορούν κάθε χρόνο να διορίζονται αναπληρωτές καθηγητές και να αλλάζουν συνεχώς τα παιδιά από τους ανθρώπους αυτούς που γνωρίζουν. Έχουν κάποιες ιδιαιτερότητες, τις οποίες θα πρέπει να σεβαστούμε. Θα πρέπει να σεβασ</w:t>
      </w:r>
      <w:r>
        <w:rPr>
          <w:rFonts w:eastAsia="Times New Roman" w:cs="Times New Roman"/>
          <w:szCs w:val="24"/>
        </w:rPr>
        <w:t>τούμε τις ανάγκες των παιδιών αυτών και να τους προσφέρουμε μια ιδιαίτερη εκπαίδευση.</w:t>
      </w:r>
    </w:p>
    <w:p w14:paraId="04456172"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Αυτή την εκπαίδευση μπορούν να την προσφέρουν μόνο άνθρωποι οι οποίοι έχουν εξειδικευμένα σπουδάσει αυτό το αντικείμενο. Θα πρέπει οι άνθρωποι αυτοί να διοριστούν μόνιμα </w:t>
      </w:r>
      <w:r>
        <w:rPr>
          <w:rFonts w:eastAsia="Times New Roman" w:cs="Times New Roman"/>
          <w:szCs w:val="24"/>
        </w:rPr>
        <w:t xml:space="preserve">και να γνωρίζουν το σχολείο που θα επιλέγεται κάθε χρονιά κι εκεί μόνο να υπηρετούν, ούτως ώστε και τα παιδιά να γνωρίζουν με ποιους καθηγητές θα συνεχίσουν την ιδιαίτερη αυτή μαθησιακή τους ανάπτυξη. </w:t>
      </w:r>
    </w:p>
    <w:p w14:paraId="04456173"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Είμαστε κατά του νομοσχεδίου, σαφώς, σε όλα τα άρθρα τ</w:t>
      </w:r>
      <w:r>
        <w:rPr>
          <w:rFonts w:eastAsia="Times New Roman" w:cs="Times New Roman"/>
          <w:szCs w:val="24"/>
        </w:rPr>
        <w:t>ου. Είναι ένα νομοσχέδιο, όπως όλα όσα έχετε φέρει, πασάλειμμα. Είναι ένα νομοσχέδιο πρόχειρου τύπου, το οποίο το μόνο που κάνει είναι να ορίζει γενικό δερβέναγα στα πάντα τον Υπουργό. Με μία υπουργική απόφαση αλλάζουν και ρυθμίζονται όλα. Αυτό και να περά</w:t>
      </w:r>
      <w:r>
        <w:rPr>
          <w:rFonts w:eastAsia="Times New Roman" w:cs="Times New Roman"/>
          <w:szCs w:val="24"/>
        </w:rPr>
        <w:t xml:space="preserve">σει τώρα, θα αλλάξει πάρα πολύ σύντομα. Θέλει ο Υπουργός να καταστήσει τον εαυτό του Καίσαρα και να ρυθμίζει ό,τι έχει να κάνει με την ελληνική </w:t>
      </w:r>
      <w:r>
        <w:rPr>
          <w:rFonts w:eastAsia="Times New Roman" w:cs="Times New Roman"/>
          <w:szCs w:val="24"/>
        </w:rPr>
        <w:t>π</w:t>
      </w:r>
      <w:r>
        <w:rPr>
          <w:rFonts w:eastAsia="Times New Roman" w:cs="Times New Roman"/>
          <w:szCs w:val="24"/>
        </w:rPr>
        <w:t xml:space="preserve">αιδεία. Ε, αυτό δεν θα του περάσει! </w:t>
      </w:r>
    </w:p>
    <w:p w14:paraId="04456174" w14:textId="77777777" w:rsidR="00A53C3F" w:rsidRDefault="0019499A">
      <w:pPr>
        <w:spacing w:line="600" w:lineRule="auto"/>
        <w:ind w:firstLine="720"/>
        <w:contextualSpacing/>
        <w:jc w:val="center"/>
        <w:rPr>
          <w:rFonts w:eastAsia="Times New Roman" w:cs="Times New Roman"/>
          <w:szCs w:val="24"/>
        </w:rPr>
      </w:pPr>
      <w:r>
        <w:rPr>
          <w:rFonts w:eastAsia="Times New Roman" w:cs="Times New Roman"/>
          <w:szCs w:val="24"/>
        </w:rPr>
        <w:t xml:space="preserve">(Χειροκροτήματα από την πτέρυγα </w:t>
      </w:r>
      <w:r>
        <w:rPr>
          <w:rFonts w:eastAsia="Times New Roman" w:cs="Times New Roman"/>
          <w:szCs w:val="24"/>
        </w:rPr>
        <w:t xml:space="preserve">της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04456175"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w:t>
      </w:r>
      <w:r>
        <w:rPr>
          <w:rFonts w:eastAsia="Times New Roman" w:cs="Times New Roman"/>
          <w:b/>
          <w:szCs w:val="24"/>
        </w:rPr>
        <w:t>αμάνης):</w:t>
      </w:r>
      <w:r>
        <w:rPr>
          <w:rFonts w:eastAsia="Times New Roman" w:cs="Times New Roman"/>
          <w:szCs w:val="24"/>
        </w:rPr>
        <w:t xml:space="preserve">  Τον λόγο έχει ο Ειδικός Αγορητής από τη Δημοκρατική Συμπαράταξη κ. Δημήτριος Κωνσταντόπουλος. </w:t>
      </w:r>
    </w:p>
    <w:p w14:paraId="04456176"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ΔΗΜΗΤΡΙΟΣ ΚΩΝΣΤΑΝΤΟΠΟΥΛΟΣ: </w:t>
      </w:r>
      <w:r>
        <w:rPr>
          <w:rFonts w:eastAsia="Times New Roman" w:cs="Times New Roman"/>
          <w:szCs w:val="24"/>
        </w:rPr>
        <w:t xml:space="preserve">Ευχαριστώ, κύριε Πρόεδρε. </w:t>
      </w:r>
    </w:p>
    <w:p w14:paraId="04456177"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ολοκληρώνουμε σήμερα τη συζήτηση για το σχέδιο νόμου, που αφορά την ελληνόγλωσση και διαπολιτισμική εκπαίδευση. Ουσιαστικά, νομοθετούμε για τον απανταχού </w:t>
      </w:r>
      <w:r>
        <w:rPr>
          <w:rFonts w:eastAsia="Times New Roman" w:cs="Times New Roman"/>
          <w:szCs w:val="24"/>
        </w:rPr>
        <w:t>Ε</w:t>
      </w:r>
      <w:r>
        <w:rPr>
          <w:rFonts w:eastAsia="Times New Roman" w:cs="Times New Roman"/>
          <w:szCs w:val="24"/>
        </w:rPr>
        <w:t>λληνισμό, για τα Ελληνόπουλα σε όλες τις γεωγραφικές συντεταγμένες στον</w:t>
      </w:r>
      <w:r>
        <w:rPr>
          <w:rFonts w:eastAsia="Times New Roman" w:cs="Times New Roman"/>
          <w:szCs w:val="24"/>
        </w:rPr>
        <w:t xml:space="preserve"> πλανήτη γη. Νομοθετούμε για τη διατήρηση της πολιτιστικής μας κληρονομιάς, της γλώσσας μας, τη σχέση μας με τη μητέρα πατρίδα, τους χιλιάδες εκπαιδευτικούς που προσφέρουν στην ελληνόγλωσση εκπαίδευση σε δύσκολες, πλέον, συνθήκες διαβίωσης και χωρίς, φυσικ</w:t>
      </w:r>
      <w:r>
        <w:rPr>
          <w:rFonts w:eastAsia="Times New Roman" w:cs="Times New Roman"/>
          <w:szCs w:val="24"/>
        </w:rPr>
        <w:t xml:space="preserve">ά, ιδιαίτερα κίνητρα. </w:t>
      </w:r>
    </w:p>
    <w:p w14:paraId="04456178"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Για όλα τα παραπάνω, για την </w:t>
      </w:r>
      <w:proofErr w:type="spellStart"/>
      <w:r>
        <w:rPr>
          <w:rFonts w:eastAsia="Times New Roman" w:cs="Times New Roman"/>
          <w:szCs w:val="24"/>
        </w:rPr>
        <w:t>αξιακή</w:t>
      </w:r>
      <w:proofErr w:type="spellEnd"/>
      <w:r>
        <w:rPr>
          <w:rFonts w:eastAsia="Times New Roman" w:cs="Times New Roman"/>
          <w:szCs w:val="24"/>
        </w:rPr>
        <w:t xml:space="preserve"> σημασία -θα έλεγα- αυτής της συζήτησης, το νομοσχέδιο θα έπρεπε να είναι λιτό και φυσικά απέριττο, απαλλαγμένο από άρθρα και τροπολογίες, που δεν διευθετούν ζητήματα άμεσης και επείγουσας νομοθετικ</w:t>
      </w:r>
      <w:r>
        <w:rPr>
          <w:rFonts w:eastAsia="Times New Roman" w:cs="Times New Roman"/>
          <w:szCs w:val="24"/>
        </w:rPr>
        <w:t xml:space="preserve">ής παρέμβασης. </w:t>
      </w:r>
    </w:p>
    <w:p w14:paraId="04456179" w14:textId="77777777" w:rsidR="00A53C3F" w:rsidRDefault="0019499A">
      <w:pPr>
        <w:tabs>
          <w:tab w:val="left" w:pos="2820"/>
        </w:tabs>
        <w:spacing w:line="600" w:lineRule="auto"/>
        <w:ind w:firstLine="720"/>
        <w:contextualSpacing/>
        <w:jc w:val="both"/>
        <w:rPr>
          <w:rFonts w:eastAsia="Times New Roman"/>
          <w:szCs w:val="24"/>
        </w:rPr>
      </w:pPr>
      <w:r>
        <w:rPr>
          <w:rFonts w:eastAsia="Times New Roman"/>
          <w:szCs w:val="24"/>
        </w:rPr>
        <w:lastRenderedPageBreak/>
        <w:t>Ως Δημοκρατική Συμπαράταξη πιστεύουμε στο</w:t>
      </w:r>
      <w:r>
        <w:rPr>
          <w:rFonts w:eastAsia="Times New Roman"/>
          <w:szCs w:val="24"/>
        </w:rPr>
        <w:t>ν</w:t>
      </w:r>
      <w:r>
        <w:rPr>
          <w:rFonts w:eastAsia="Times New Roman"/>
          <w:szCs w:val="24"/>
        </w:rPr>
        <w:t xml:space="preserve"> διάλογο, στη διαβούλευση και στην προσπάθεια της σύνθεσης και θα επιμείνουμε σε αυτό. Ζητούμε, λοιπόν, από την Κυβέρνηση να σταματήσει να θεωρεί αυτόν τον διάλογο προσχηματικό.</w:t>
      </w:r>
    </w:p>
    <w:p w14:paraId="0445617A" w14:textId="77777777" w:rsidR="00A53C3F" w:rsidRDefault="0019499A">
      <w:pPr>
        <w:tabs>
          <w:tab w:val="left" w:pos="2820"/>
        </w:tabs>
        <w:spacing w:line="600" w:lineRule="auto"/>
        <w:ind w:firstLine="720"/>
        <w:contextualSpacing/>
        <w:jc w:val="both"/>
        <w:rPr>
          <w:rFonts w:eastAsia="Times New Roman"/>
          <w:szCs w:val="24"/>
        </w:rPr>
      </w:pPr>
      <w:r>
        <w:rPr>
          <w:rFonts w:eastAsia="Times New Roman"/>
          <w:szCs w:val="24"/>
        </w:rPr>
        <w:t>Κύριοι της Κυβέρνηση</w:t>
      </w:r>
      <w:r>
        <w:rPr>
          <w:rFonts w:eastAsia="Times New Roman"/>
          <w:szCs w:val="24"/>
        </w:rPr>
        <w:t>ς, χρησιμοποιείτε ως άλλοθι πορίσματα του διαλόγου αυθαίρετα και χωρίς τη συμμετοχή του ΙΕΠ και φυσικά του ΕΣΥΠ για να εισάγετε προς ψήφιση ζητήματα που άπτονται του πυρήνα αυτού του διαλόγου και απαιτούν, θα έλεγα, περαιτέρω συζήτηση, μα και φυσικά διαβού</w:t>
      </w:r>
      <w:r>
        <w:rPr>
          <w:rFonts w:eastAsia="Times New Roman"/>
          <w:szCs w:val="24"/>
        </w:rPr>
        <w:t xml:space="preserve">λευση. </w:t>
      </w:r>
    </w:p>
    <w:p w14:paraId="0445617B" w14:textId="77777777" w:rsidR="00A53C3F" w:rsidRDefault="0019499A">
      <w:pPr>
        <w:tabs>
          <w:tab w:val="left" w:pos="2820"/>
        </w:tabs>
        <w:spacing w:line="600" w:lineRule="auto"/>
        <w:ind w:firstLine="720"/>
        <w:contextualSpacing/>
        <w:jc w:val="both"/>
        <w:rPr>
          <w:rFonts w:eastAsia="Times New Roman"/>
          <w:szCs w:val="24"/>
        </w:rPr>
      </w:pPr>
      <w:r>
        <w:rPr>
          <w:rFonts w:eastAsia="Times New Roman"/>
          <w:szCs w:val="24"/>
        </w:rPr>
        <w:t xml:space="preserve">Το είδαμε στο νομοσχέδιο για την έρευνα με τη ρύθμιση των νηπιαγωγείων, το βλέπουμε και σήμερα με το άρθρο για την ιδιωτική εκπαίδευση και την τροπολογία στην </w:t>
      </w:r>
      <w:r>
        <w:rPr>
          <w:rFonts w:eastAsia="Times New Roman"/>
          <w:szCs w:val="24"/>
        </w:rPr>
        <w:t>ε</w:t>
      </w:r>
      <w:r>
        <w:rPr>
          <w:rFonts w:eastAsia="Times New Roman"/>
          <w:szCs w:val="24"/>
        </w:rPr>
        <w:t xml:space="preserve">ιδική </w:t>
      </w:r>
      <w:r>
        <w:rPr>
          <w:rFonts w:eastAsia="Times New Roman"/>
          <w:szCs w:val="24"/>
        </w:rPr>
        <w:t>α</w:t>
      </w:r>
      <w:r>
        <w:rPr>
          <w:rFonts w:eastAsia="Times New Roman"/>
          <w:szCs w:val="24"/>
        </w:rPr>
        <w:t xml:space="preserve">γωγή. </w:t>
      </w:r>
    </w:p>
    <w:p w14:paraId="0445617C" w14:textId="77777777" w:rsidR="00A53C3F" w:rsidRDefault="0019499A">
      <w:pPr>
        <w:tabs>
          <w:tab w:val="left" w:pos="2820"/>
        </w:tabs>
        <w:spacing w:line="600" w:lineRule="auto"/>
        <w:ind w:firstLine="720"/>
        <w:contextualSpacing/>
        <w:jc w:val="both"/>
        <w:rPr>
          <w:rFonts w:eastAsia="Times New Roman"/>
          <w:szCs w:val="24"/>
        </w:rPr>
      </w:pPr>
      <w:r>
        <w:rPr>
          <w:rFonts w:eastAsia="Times New Roman"/>
          <w:szCs w:val="24"/>
        </w:rPr>
        <w:t>Κύριε Υπουργέ, τόσο εσείς όσο και ο αρμόδιος Υφυπουργός μνημονεύσατε, θα έ</w:t>
      </w:r>
      <w:r>
        <w:rPr>
          <w:rFonts w:eastAsia="Times New Roman"/>
          <w:szCs w:val="24"/>
        </w:rPr>
        <w:t xml:space="preserve">λεγα, θετικά πολιτικές των κυβερνήσεων του ΠΑΣΟΚ για τη διαπολιτισμική εκπαίδευση, για την εκπαίδευση των Ελλήνων του εξωτερικού, για την </w:t>
      </w:r>
      <w:r>
        <w:rPr>
          <w:rFonts w:eastAsia="Times New Roman"/>
          <w:szCs w:val="24"/>
        </w:rPr>
        <w:t>ε</w:t>
      </w:r>
      <w:r>
        <w:rPr>
          <w:rFonts w:eastAsia="Times New Roman"/>
          <w:szCs w:val="24"/>
        </w:rPr>
        <w:t xml:space="preserve">ιδική </w:t>
      </w:r>
      <w:r>
        <w:rPr>
          <w:rFonts w:eastAsia="Times New Roman"/>
          <w:szCs w:val="24"/>
        </w:rPr>
        <w:t>α</w:t>
      </w:r>
      <w:r>
        <w:rPr>
          <w:rFonts w:eastAsia="Times New Roman"/>
          <w:szCs w:val="24"/>
        </w:rPr>
        <w:t xml:space="preserve">γωγή, για την ιδιωτική εκπαίδευση, για την ενίσχυση υποστηρικτικών δομών στην εκπαίδευση γενικότερα. </w:t>
      </w:r>
    </w:p>
    <w:p w14:paraId="0445617D" w14:textId="77777777" w:rsidR="00A53C3F" w:rsidRDefault="0019499A">
      <w:pPr>
        <w:tabs>
          <w:tab w:val="left" w:pos="2820"/>
        </w:tabs>
        <w:spacing w:line="600" w:lineRule="auto"/>
        <w:ind w:firstLine="720"/>
        <w:contextualSpacing/>
        <w:jc w:val="both"/>
        <w:rPr>
          <w:rFonts w:eastAsia="Times New Roman"/>
          <w:szCs w:val="24"/>
        </w:rPr>
      </w:pPr>
      <w:r>
        <w:rPr>
          <w:rFonts w:eastAsia="Times New Roman"/>
          <w:szCs w:val="24"/>
        </w:rPr>
        <w:lastRenderedPageBreak/>
        <w:t>Να σας θ</w:t>
      </w:r>
      <w:r>
        <w:rPr>
          <w:rFonts w:eastAsia="Times New Roman"/>
          <w:szCs w:val="24"/>
        </w:rPr>
        <w:t>υμίσω ότι σε σχέση με τις προγραμματικές δηλώσεις της Κυβέρνη</w:t>
      </w:r>
      <w:r>
        <w:rPr>
          <w:rFonts w:eastAsia="Times New Roman"/>
          <w:szCs w:val="24"/>
        </w:rPr>
        <w:t>σή</w:t>
      </w:r>
      <w:r>
        <w:rPr>
          <w:rFonts w:eastAsia="Times New Roman"/>
          <w:szCs w:val="24"/>
        </w:rPr>
        <w:t>ς σας τον Ιανουάριο του 2015, αλλά και τον Σεπτέμβριο του 2015, υπάρχει μεγάλη απόσταση λόγων και έργων, λόγων και δεσμεύσεων, λόγων και πράξεων. Άλλωστε, ακόμη περιμένουμε τον νόμο που θα κατα</w:t>
      </w:r>
      <w:r>
        <w:rPr>
          <w:rFonts w:eastAsia="Times New Roman"/>
          <w:szCs w:val="24"/>
        </w:rPr>
        <w:t xml:space="preserve">ργήσει τα μνημόνια και την πράξη που θα διαγράψει το χρέος. </w:t>
      </w:r>
    </w:p>
    <w:p w14:paraId="0445617E" w14:textId="77777777" w:rsidR="00A53C3F" w:rsidRDefault="0019499A">
      <w:pPr>
        <w:tabs>
          <w:tab w:val="left" w:pos="2820"/>
        </w:tabs>
        <w:spacing w:line="600" w:lineRule="auto"/>
        <w:ind w:firstLine="720"/>
        <w:contextualSpacing/>
        <w:jc w:val="both"/>
        <w:rPr>
          <w:rFonts w:eastAsia="Times New Roman"/>
          <w:szCs w:val="24"/>
        </w:rPr>
      </w:pPr>
      <w:r>
        <w:rPr>
          <w:rFonts w:eastAsia="Times New Roman"/>
          <w:szCs w:val="24"/>
        </w:rPr>
        <w:t>Σε λίγες μέρες θα ακούσουμε το πρώτο κουδούνι. Πιστέψτε μας, από τώρα ηχούν οι καμπάνες των προβλημάτων, των λειτουργικών κενών, των πεντέμισι χιλιάδων λιγότερων εγγραφών στα νηπιαγωγεία, της εργ</w:t>
      </w:r>
      <w:r>
        <w:rPr>
          <w:rFonts w:eastAsia="Times New Roman"/>
          <w:szCs w:val="24"/>
        </w:rPr>
        <w:t xml:space="preserve">ασιακής ομηρίας των εκπαιδευτικών, των απαράδεκτων κτηριακών υποδομών και μιας σειράς από ζητήματα που χρονίζουν, για τα οποία όλοι εμείς κι εσείς προσωπικά πιστεύω ότι δίνουμε κοινό αγώνα -και θα πρέπει να δίνουμε κοινό αγώνα- για την επίλυσή τους. </w:t>
      </w:r>
    </w:p>
    <w:p w14:paraId="0445617F" w14:textId="77777777" w:rsidR="00A53C3F" w:rsidRDefault="0019499A">
      <w:pPr>
        <w:tabs>
          <w:tab w:val="left" w:pos="2820"/>
        </w:tabs>
        <w:spacing w:line="600" w:lineRule="auto"/>
        <w:ind w:firstLine="720"/>
        <w:contextualSpacing/>
        <w:jc w:val="both"/>
        <w:rPr>
          <w:rFonts w:eastAsia="Times New Roman"/>
          <w:szCs w:val="24"/>
        </w:rPr>
      </w:pPr>
      <w:r>
        <w:rPr>
          <w:rFonts w:eastAsia="Times New Roman"/>
          <w:szCs w:val="24"/>
        </w:rPr>
        <w:t>Διοικητικά η μάχη του αυτονόητου για την εκπαίδευση είναι κάθε χρόνο από χέρι χαμένη. Υπάρχουν ελάχιστες, θα έλεγα, εξαιρέσεις το 1999, το 2007, το 2014. Σήμερα αυτή η μάχη έχει αποτελέσματα. Μια σειρά από υπηρεσιακές μεταβολές, μεταθέσεις, αποσπάσεις, άδε</w:t>
      </w:r>
      <w:r>
        <w:rPr>
          <w:rFonts w:eastAsia="Times New Roman"/>
          <w:szCs w:val="24"/>
        </w:rPr>
        <w:t xml:space="preserve">ιες έχουν ολοκληρωθεί και αποτυπωθεί </w:t>
      </w:r>
      <w:r>
        <w:rPr>
          <w:rFonts w:eastAsia="Times New Roman"/>
          <w:szCs w:val="24"/>
        </w:rPr>
        <w:lastRenderedPageBreak/>
        <w:t>με τρόπο ηλεκτρονικό, ελπίζουμε φυσικά και αξιόπιστο. Από την άλλη μεριά ζητάτε τα κενά από τις διευθύνσεις εκπαίδευσης, τα οποία επεξεργάζονται και αλλάζουν αυθαίρετα οι περιφερειακές διευθύνσεις. Και τελικά το γραφείο</w:t>
      </w:r>
      <w:r>
        <w:rPr>
          <w:rFonts w:eastAsia="Times New Roman"/>
          <w:szCs w:val="24"/>
        </w:rPr>
        <w:t xml:space="preserve"> σας δίνει τα κενά στα κεντρικά υπηρεσιακά συμβούλια. </w:t>
      </w:r>
    </w:p>
    <w:p w14:paraId="04456180" w14:textId="77777777" w:rsidR="00A53C3F" w:rsidRDefault="0019499A">
      <w:pPr>
        <w:tabs>
          <w:tab w:val="left" w:pos="2820"/>
        </w:tabs>
        <w:spacing w:line="600" w:lineRule="auto"/>
        <w:ind w:firstLine="720"/>
        <w:contextualSpacing/>
        <w:jc w:val="both"/>
        <w:rPr>
          <w:rFonts w:eastAsia="Times New Roman"/>
          <w:szCs w:val="24"/>
        </w:rPr>
      </w:pPr>
      <w:r>
        <w:rPr>
          <w:rFonts w:eastAsia="Times New Roman"/>
          <w:szCs w:val="24"/>
        </w:rPr>
        <w:t>Κύριε Υπουργέ, κάποια στιγμή πρέπει να εμπιστευτούμε τα στελέχη της εκπαίδευσης, να τα αξιολογήσουμε και να τα εγκαλέσουμε για τυχόν σκόπιμα λάθη και παραλείψεις τους. Είναι δυνατόν να στέλνετε χρονοδι</w:t>
      </w:r>
      <w:r>
        <w:rPr>
          <w:rFonts w:eastAsia="Times New Roman"/>
          <w:szCs w:val="24"/>
        </w:rPr>
        <w:t>άγραμμα καταγραφής λειτουργικών κενών πριν από την 1</w:t>
      </w:r>
      <w:r>
        <w:rPr>
          <w:rFonts w:eastAsia="Times New Roman"/>
          <w:szCs w:val="24"/>
          <w:vertAlign w:val="superscript"/>
        </w:rPr>
        <w:t>η</w:t>
      </w:r>
      <w:r>
        <w:rPr>
          <w:rFonts w:eastAsia="Times New Roman"/>
          <w:szCs w:val="24"/>
        </w:rPr>
        <w:t xml:space="preserve"> του Σεπτέμβρη και μάλιστα με τρόπο αυστηρό και απόλυτα, θα έλεγα, δεσμευτικό; Και αυτό το χρονοδιάγραμμα εκτελείται από τα στελέχη σας, τα οποία πρωτοστατούσαν στις καταλήψεις διευθύνσεων σε άλλες εποχέ</w:t>
      </w:r>
      <w:r>
        <w:rPr>
          <w:rFonts w:eastAsia="Times New Roman"/>
          <w:szCs w:val="24"/>
        </w:rPr>
        <w:t xml:space="preserve">ς, αρίστευσαν στη συνέντευξη για να επιλεγούν και σήμερα, φυσικά, εκτελούν αυτά τα οποία τότε είχαν καταγγείλει. </w:t>
      </w:r>
    </w:p>
    <w:p w14:paraId="04456181" w14:textId="77777777" w:rsidR="00A53C3F" w:rsidRDefault="0019499A">
      <w:pPr>
        <w:tabs>
          <w:tab w:val="left" w:pos="2820"/>
        </w:tabs>
        <w:spacing w:line="600" w:lineRule="auto"/>
        <w:ind w:firstLine="720"/>
        <w:contextualSpacing/>
        <w:jc w:val="both"/>
        <w:rPr>
          <w:rFonts w:eastAsia="Times New Roman"/>
          <w:szCs w:val="24"/>
        </w:rPr>
      </w:pPr>
      <w:r>
        <w:rPr>
          <w:rFonts w:eastAsia="Times New Roman"/>
          <w:szCs w:val="24"/>
        </w:rPr>
        <w:t>Γνωρίζετε, κύριε Υπουργέ, τι γίνεται κάθε μέρα στις διευθύνσεις εκπαίδευσης από καταλήψεις και ματαίωση συνεδριάσεων των περιφερειακών συμβουλ</w:t>
      </w:r>
      <w:r>
        <w:rPr>
          <w:rFonts w:eastAsia="Times New Roman"/>
          <w:szCs w:val="24"/>
        </w:rPr>
        <w:t xml:space="preserve">ίων; Τα πράγματα, κύριε Υπουργέ, είναι απλά. Έχουμε αλλαγή στο ωράριο λειτουργίας των δημοτικών σχολείων και στο νηπιαγωγείο, μείωση σε ώρες </w:t>
      </w:r>
      <w:r>
        <w:rPr>
          <w:rFonts w:eastAsia="Times New Roman"/>
          <w:szCs w:val="24"/>
        </w:rPr>
        <w:lastRenderedPageBreak/>
        <w:t xml:space="preserve">μαθημάτων ειδικοτήτων, μείωση στο ωράριο λειτουργίας του </w:t>
      </w:r>
      <w:r>
        <w:rPr>
          <w:rFonts w:eastAsia="Times New Roman"/>
          <w:szCs w:val="24"/>
        </w:rPr>
        <w:t>γ</w:t>
      </w:r>
      <w:r>
        <w:rPr>
          <w:rFonts w:eastAsia="Times New Roman"/>
          <w:szCs w:val="24"/>
        </w:rPr>
        <w:t>υμνασίου από τις τριάντα πέντε στις τριάντα δύο ώρες, όπω</w:t>
      </w:r>
      <w:r>
        <w:rPr>
          <w:rFonts w:eastAsia="Times New Roman"/>
          <w:szCs w:val="24"/>
        </w:rPr>
        <w:t xml:space="preserve">ς και στο </w:t>
      </w:r>
      <w:r>
        <w:rPr>
          <w:rFonts w:eastAsia="Times New Roman"/>
          <w:szCs w:val="24"/>
        </w:rPr>
        <w:t>λ</w:t>
      </w:r>
      <w:r>
        <w:rPr>
          <w:rFonts w:eastAsia="Times New Roman"/>
          <w:szCs w:val="24"/>
        </w:rPr>
        <w:t>ύκειο, υποβάθμιση της λειτουργίας του ολοήμερου σχολείου. Όλο αυτό, θα έλεγα, το πακέτο δημιουργεί πλεόνασμα εκπαιδευτικών. Το πόσοι είναι αριθμητικά, θα αποτυπωθεί πολύ σύντομα. Όμως, το ζητούμενο είναι</w:t>
      </w:r>
      <w:r>
        <w:rPr>
          <w:rFonts w:eastAsia="Times New Roman"/>
          <w:szCs w:val="24"/>
        </w:rPr>
        <w:t>,</w:t>
      </w:r>
      <w:r>
        <w:rPr>
          <w:rFonts w:eastAsia="Times New Roman"/>
          <w:szCs w:val="24"/>
        </w:rPr>
        <w:t xml:space="preserve"> αν με αυτές τις παρεμβάσεις υπηρετούμε τ</w:t>
      </w:r>
      <w:r>
        <w:rPr>
          <w:rFonts w:eastAsia="Times New Roman"/>
          <w:szCs w:val="24"/>
        </w:rPr>
        <w:t xml:space="preserve">ην ποιότητα της εκπαίδευσης, τις ανάγκες της ελληνικής οικογένειας, τις βιολογικές ανάγκες και τις αντοχές των εκπαιδευτικών, το δικαίωμα στην εργασία χιλιάδων αδιόριστων εκπαιδευτικών. </w:t>
      </w:r>
    </w:p>
    <w:p w14:paraId="04456182" w14:textId="77777777" w:rsidR="00A53C3F" w:rsidRDefault="0019499A">
      <w:pPr>
        <w:tabs>
          <w:tab w:val="left" w:pos="2820"/>
        </w:tabs>
        <w:spacing w:line="600" w:lineRule="auto"/>
        <w:ind w:firstLine="720"/>
        <w:contextualSpacing/>
        <w:jc w:val="both"/>
        <w:rPr>
          <w:rFonts w:eastAsia="Times New Roman"/>
          <w:szCs w:val="24"/>
        </w:rPr>
      </w:pPr>
      <w:r>
        <w:rPr>
          <w:rFonts w:eastAsia="Times New Roman"/>
          <w:szCs w:val="24"/>
        </w:rPr>
        <w:t>Να σας θυμίσω κάτι από το παρελθόν όσον αφορά στο θέμα του τρόπου διο</w:t>
      </w:r>
      <w:r>
        <w:rPr>
          <w:rFonts w:eastAsia="Times New Roman"/>
          <w:szCs w:val="24"/>
        </w:rPr>
        <w:t>ρισμού των εκπαιδευτικών και των ρυθμίσεων για την ιδιωτική εκπαίδευση. Η έλλειψη διαλόγου δημιούργησε τεράστια προβλήματα και ανακολουθίες από τη μεριά της Κυβέρνησης. Σήμερα πολύ απλά σας λέμε ότι σε ό,τι αφορά την ιδιωτική εκπαίδευση, ελάτε στον διάλογο</w:t>
      </w:r>
      <w:r>
        <w:rPr>
          <w:rFonts w:eastAsia="Times New Roman"/>
          <w:szCs w:val="24"/>
        </w:rPr>
        <w:t xml:space="preserve"> για να δούμε μαζί τις ουσιαστικές αλλαγές στον ν.682. Με μια γραμμή, όμως, απλά σήμερα θα μπορούσαμε να επαναφέρουμε την κανονικότητα και την εποπτεία στο Υπουργείο Παιδείας. </w:t>
      </w:r>
    </w:p>
    <w:p w14:paraId="04456183" w14:textId="77777777" w:rsidR="00A53C3F" w:rsidRDefault="0019499A">
      <w:pPr>
        <w:tabs>
          <w:tab w:val="left" w:pos="2820"/>
        </w:tabs>
        <w:spacing w:line="600" w:lineRule="auto"/>
        <w:ind w:firstLine="720"/>
        <w:contextualSpacing/>
        <w:jc w:val="both"/>
        <w:rPr>
          <w:rFonts w:eastAsia="Times New Roman"/>
          <w:szCs w:val="24"/>
        </w:rPr>
      </w:pPr>
      <w:r>
        <w:rPr>
          <w:rFonts w:eastAsia="Times New Roman"/>
          <w:szCs w:val="24"/>
        </w:rPr>
        <w:lastRenderedPageBreak/>
        <w:t>Επίσης, κύριε Υπουργέ, είναι απαράδεκτο στην παράγραφο 8 δημόσιοι εκπαιδευτικοί</w:t>
      </w:r>
      <w:r>
        <w:rPr>
          <w:rFonts w:eastAsia="Times New Roman"/>
          <w:szCs w:val="24"/>
        </w:rPr>
        <w:t xml:space="preserve"> να καταλαμβάνουν θέσεις ανέργων ιδιωτικών εκπαιδευτικών. </w:t>
      </w:r>
    </w:p>
    <w:p w14:paraId="04456184" w14:textId="77777777" w:rsidR="00A53C3F" w:rsidRDefault="0019499A">
      <w:pPr>
        <w:tabs>
          <w:tab w:val="left" w:pos="2820"/>
        </w:tabs>
        <w:spacing w:line="600" w:lineRule="auto"/>
        <w:ind w:firstLine="720"/>
        <w:contextualSpacing/>
        <w:jc w:val="both"/>
        <w:rPr>
          <w:rFonts w:eastAsia="Times New Roman" w:cs="Times New Roman"/>
          <w:szCs w:val="24"/>
        </w:rPr>
      </w:pPr>
      <w:r>
        <w:rPr>
          <w:rFonts w:eastAsia="Times New Roman"/>
          <w:szCs w:val="24"/>
        </w:rPr>
        <w:t xml:space="preserve">Σε ό,τι αφορά την </w:t>
      </w:r>
      <w:r>
        <w:rPr>
          <w:rFonts w:eastAsia="Times New Roman"/>
          <w:szCs w:val="24"/>
        </w:rPr>
        <w:t>ε</w:t>
      </w:r>
      <w:r>
        <w:rPr>
          <w:rFonts w:eastAsia="Times New Roman"/>
          <w:szCs w:val="24"/>
        </w:rPr>
        <w:t xml:space="preserve">ιδική </w:t>
      </w:r>
      <w:r>
        <w:rPr>
          <w:rFonts w:eastAsia="Times New Roman"/>
          <w:szCs w:val="24"/>
        </w:rPr>
        <w:t>α</w:t>
      </w:r>
      <w:r>
        <w:rPr>
          <w:rFonts w:eastAsia="Times New Roman"/>
          <w:szCs w:val="24"/>
        </w:rPr>
        <w:t>γωγή, πρότασή μας είναι να αποσύρετε την τροπολογία η οποία θα εφαρμοστεί, άλλωστε, στο επόμενο έτος και ελάτε στο</w:t>
      </w:r>
      <w:r>
        <w:rPr>
          <w:rFonts w:eastAsia="Times New Roman"/>
          <w:szCs w:val="24"/>
        </w:rPr>
        <w:t>ν</w:t>
      </w:r>
      <w:r>
        <w:rPr>
          <w:rFonts w:eastAsia="Times New Roman"/>
          <w:szCs w:val="24"/>
        </w:rPr>
        <w:t xml:space="preserve"> διάλογο για να αναζητήσουμε την καλύτερη λύση,</w:t>
      </w:r>
      <w:r>
        <w:rPr>
          <w:rFonts w:eastAsia="Times New Roman" w:cs="Times New Roman"/>
          <w:szCs w:val="24"/>
        </w:rPr>
        <w:t xml:space="preserve"> η οποία </w:t>
      </w:r>
      <w:r>
        <w:rPr>
          <w:rFonts w:eastAsia="Times New Roman" w:cs="Times New Roman"/>
          <w:szCs w:val="24"/>
        </w:rPr>
        <w:t>θα υπηρετεί την ποιότητα της παρεχόμενης εκπαίδευσης, θα στηρίζει τις οικογένειες της, θα σέβεται τα επαγγελματικά δικαιώματα των εκπαιδευτικών των κλάδων ΠΕ61 και ΠΕ71.</w:t>
      </w:r>
    </w:p>
    <w:p w14:paraId="04456185"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Σε ό,τι δε αφορά τις συνταξιοδοτήσεις και την πλάνη της υπηρεσίας που έχει προκύψει, τ</w:t>
      </w:r>
      <w:r>
        <w:rPr>
          <w:rFonts w:eastAsia="Times New Roman" w:cs="Times New Roman"/>
          <w:szCs w:val="24"/>
        </w:rPr>
        <w:t xml:space="preserve">ο ζήτημα είναι ότι οι εκπαιδευτικοί αυτοί, οι οποίοι σήμερα καλούνται να γυρίσουν πίσω στα σχολεία τους, καλούνται να επιστρέψουν χωρίς κανένα συγκεκριμένο νομοθετικό πλαίσιο. Δηλαδή, επιστρέφουν στην οργανική τους θέση. Με ποια διαδικασία θα </w:t>
      </w:r>
      <w:proofErr w:type="spellStart"/>
      <w:r>
        <w:rPr>
          <w:rFonts w:eastAsia="Times New Roman" w:cs="Times New Roman"/>
          <w:szCs w:val="24"/>
        </w:rPr>
        <w:t>επανακινηθεί</w:t>
      </w:r>
      <w:proofErr w:type="spellEnd"/>
      <w:r>
        <w:rPr>
          <w:rFonts w:eastAsia="Times New Roman" w:cs="Times New Roman"/>
          <w:szCs w:val="24"/>
        </w:rPr>
        <w:t xml:space="preserve"> </w:t>
      </w:r>
      <w:r>
        <w:rPr>
          <w:rFonts w:eastAsia="Times New Roman" w:cs="Times New Roman"/>
          <w:szCs w:val="24"/>
        </w:rPr>
        <w:t>η μισθοδοσία τους; Δεν θα πρέπει να βρεθούν -θα έλεγα εδώ πέρα- οι εκπαιδευτικοί αυτοί σε απομακρυσμένες περιοχές και χωρίς να παίρνουν και τον μισθό τους. Θέλει προσοχή.</w:t>
      </w:r>
    </w:p>
    <w:p w14:paraId="04456186"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Κύριε Υπουργέ, καταθέσαμε δύο τροπολογίες. Η με αριθμό 652 αφορά την αναγνώριση προϋπ</w:t>
      </w:r>
      <w:r>
        <w:rPr>
          <w:rFonts w:eastAsia="Times New Roman" w:cs="Times New Roman"/>
          <w:szCs w:val="24"/>
        </w:rPr>
        <w:t xml:space="preserve">ηρεσίας των εκπαιδευτικών πρωτοβάθμιας και δευτεροβάθμιας εκπαίδευσης σε συναφές αντικείμενο έως επτά έτη, που έχει </w:t>
      </w:r>
      <w:proofErr w:type="spellStart"/>
      <w:r>
        <w:rPr>
          <w:rFonts w:eastAsia="Times New Roman" w:cs="Times New Roman"/>
          <w:szCs w:val="24"/>
        </w:rPr>
        <w:t>διανυθεί</w:t>
      </w:r>
      <w:proofErr w:type="spellEnd"/>
      <w:r>
        <w:rPr>
          <w:rFonts w:eastAsia="Times New Roman" w:cs="Times New Roman"/>
          <w:szCs w:val="24"/>
        </w:rPr>
        <w:t xml:space="preserve"> πριν από τον διορισμό εκτός δημοσίου τομέα για τη βαθμολογική τους εξέλιξη. Μιλάμε, δηλαδή, καθαρά για βαθμολογική εξέλιξη. Γίνεται</w:t>
      </w:r>
      <w:r>
        <w:rPr>
          <w:rFonts w:eastAsia="Times New Roman" w:cs="Times New Roman"/>
          <w:szCs w:val="24"/>
        </w:rPr>
        <w:t xml:space="preserve"> σε όλον τον δημόσιο τομέα και είναι κατάφ</w:t>
      </w:r>
      <w:r>
        <w:rPr>
          <w:rFonts w:eastAsia="Times New Roman" w:cs="Times New Roman"/>
          <w:szCs w:val="24"/>
        </w:rPr>
        <w:t>ω</w:t>
      </w:r>
      <w:r>
        <w:rPr>
          <w:rFonts w:eastAsia="Times New Roman" w:cs="Times New Roman"/>
          <w:szCs w:val="24"/>
        </w:rPr>
        <w:t>ρα -θα έλεγα- άδικο να μην ισχύει για τους εκπαιδευτικούς.</w:t>
      </w:r>
    </w:p>
    <w:p w14:paraId="04456187"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Η δεύτερη, η με αριθμό 653, δίνει το δικαίωμα μετάταξης στην εκπαίδευση δημοσίων υπαλλήλων, που κατέχουν πτυχίο διορισμού στην εκπαίδευση, εφόσον υπάρχουν</w:t>
      </w:r>
      <w:r>
        <w:rPr>
          <w:rFonts w:eastAsia="Times New Roman" w:cs="Times New Roman"/>
          <w:szCs w:val="24"/>
        </w:rPr>
        <w:t xml:space="preserve"> κενές οργανικές θέσεις. Είναι μια ρύθμιση, θα έλεγα, που δεν προκαλεί καμμία δαπάνη για το δημόσιο και πιστεύω να γίνει αποδεκτή.</w:t>
      </w:r>
    </w:p>
    <w:p w14:paraId="04456188"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Τελειώνοντας, θα ήθελα να κάνω μια παρατήρηση σχετικά με τη νομοτεχνική αλλαγή που ήρθε χθες το βράδυ. Απαγορεύετε τη χρήση χ</w:t>
      </w:r>
      <w:r>
        <w:rPr>
          <w:rFonts w:eastAsia="Times New Roman" w:cs="Times New Roman"/>
          <w:szCs w:val="24"/>
        </w:rPr>
        <w:t>ώρων των ιδιωτικών σχολείων κατά το απόγευμα και οδηγείτε έτσι, κύριε Υπουργέ, τρεις χιλιάδες εργαζόμενους στην ανεργία. Θα πρέπει να το δείτε. Θα πρέπει να το επαναξιολογήσετε και να το αποσύρετε.</w:t>
      </w:r>
    </w:p>
    <w:p w14:paraId="04456189"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συνάδελφοι, ολοκληρώνουμε μια ακόμη συζή</w:t>
      </w:r>
      <w:r>
        <w:rPr>
          <w:rFonts w:eastAsia="Times New Roman" w:cs="Times New Roman"/>
          <w:szCs w:val="24"/>
        </w:rPr>
        <w:t>τηση νομοσχεδίου του Υπουργείου Παιδείας με την ευχή η πολιτική ηγεσία να μη συνεχίσει να υπηρετεί τη διδακτική αρχή «επανάληψη μήτηρ μαθήσεως», άσχετων άρθρων, άσχετων και αιφνιδιαστικών τροπολογιών, γιατί ο βαθμός της επίδοσής σας θα είναι κάτω της βάσης</w:t>
      </w:r>
      <w:r>
        <w:rPr>
          <w:rFonts w:eastAsia="Times New Roman" w:cs="Times New Roman"/>
          <w:szCs w:val="24"/>
        </w:rPr>
        <w:t xml:space="preserve">. </w:t>
      </w:r>
    </w:p>
    <w:p w14:paraId="0445618A"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0445618B" w14:textId="77777777" w:rsidR="00A53C3F" w:rsidRDefault="0019499A">
      <w:pPr>
        <w:spacing w:line="600" w:lineRule="auto"/>
        <w:ind w:firstLine="720"/>
        <w:contextualSpacing/>
        <w:jc w:val="center"/>
        <w:rPr>
          <w:rFonts w:eastAsia="Times New Roman" w:cs="Times New Roman"/>
          <w:szCs w:val="24"/>
        </w:rPr>
      </w:pPr>
      <w:r>
        <w:rPr>
          <w:rFonts w:eastAsia="Times New Roman" w:cs="Times New Roman"/>
          <w:szCs w:val="24"/>
        </w:rPr>
        <w:t xml:space="preserve">(Χειροκροτήματα από τις πτέρυγες </w:t>
      </w:r>
      <w:r>
        <w:rPr>
          <w:rFonts w:eastAsia="Times New Roman" w:cs="Times New Roman"/>
          <w:szCs w:val="24"/>
        </w:rPr>
        <w:t xml:space="preserve">της Δημοκρατικής Συμπαράταξης </w:t>
      </w:r>
      <w:r>
        <w:rPr>
          <w:rFonts w:eastAsia="Times New Roman" w:cs="Times New Roman"/>
          <w:szCs w:val="24"/>
        </w:rPr>
        <w:t>ΠΑΣΟΚ</w:t>
      </w:r>
      <w:r>
        <w:rPr>
          <w:rFonts w:eastAsia="Times New Roman" w:cs="Times New Roman"/>
          <w:szCs w:val="24"/>
        </w:rPr>
        <w:t>-ΔΗΜΑΡ</w:t>
      </w:r>
      <w:r>
        <w:rPr>
          <w:rFonts w:eastAsia="Times New Roman" w:cs="Times New Roman"/>
          <w:szCs w:val="24"/>
        </w:rPr>
        <w:t xml:space="preserve"> και του Ποταμιού)</w:t>
      </w:r>
    </w:p>
    <w:p w14:paraId="0445618C"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Ευχαριστώ, κύριε συνάδελφε, και για την τήρηση του χρόνου.</w:t>
      </w:r>
    </w:p>
    <w:p w14:paraId="0445618D"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Τη συζήτηση παρακολουθεί από τα ειδικά έδρανα </w:t>
      </w:r>
      <w:r>
        <w:rPr>
          <w:rFonts w:eastAsia="Times New Roman" w:cs="Times New Roman"/>
          <w:szCs w:val="24"/>
        </w:rPr>
        <w:t>αριστερά του Προεδρείου ο Δήμαρχος Καισαριανής, ο οποίος δεν πρόλαβε να ακούσει τα καλά νέα από τον κ. Αλεξιάδη. Τα έχει, όμως, μάθει εκ των υστέρων.</w:t>
      </w:r>
    </w:p>
    <w:p w14:paraId="0445618E"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Ελπίζω, κύριε Δήμαρχε, ότι και η Βουλή, με ευρεία πλειοψηφία, θα επικυρώσει το αίτημα του </w:t>
      </w:r>
      <w:r>
        <w:rPr>
          <w:rFonts w:eastAsia="Times New Roman" w:cs="Times New Roman"/>
          <w:szCs w:val="24"/>
        </w:rPr>
        <w:t>δ</w:t>
      </w:r>
      <w:r>
        <w:rPr>
          <w:rFonts w:eastAsia="Times New Roman" w:cs="Times New Roman"/>
          <w:szCs w:val="24"/>
        </w:rPr>
        <w:t>ήμου σας και τη</w:t>
      </w:r>
      <w:r>
        <w:rPr>
          <w:rFonts w:eastAsia="Times New Roman" w:cs="Times New Roman"/>
          <w:szCs w:val="24"/>
        </w:rPr>
        <w:t>ν εισήγηση της Κυβέρνησης.</w:t>
      </w:r>
    </w:p>
    <w:p w14:paraId="0445618F"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Ο κ. Τάσσος από το Κομμουνιστικό Κόμμα Ελλάδας έχει τον λόγο.</w:t>
      </w:r>
    </w:p>
    <w:p w14:paraId="04456190"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ΣΤΑΥΡΟΣ ΤΑΣΣΟΣ:</w:t>
      </w:r>
      <w:r>
        <w:rPr>
          <w:rFonts w:eastAsia="Times New Roman" w:cs="Times New Roman"/>
          <w:szCs w:val="24"/>
        </w:rPr>
        <w:t xml:space="preserve"> Ευχαριστώ, κύριε Πρόεδρε.</w:t>
      </w:r>
    </w:p>
    <w:p w14:paraId="04456191"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Τα ζητήματα εκπαίδευσης, βέβαια, είναι κομβικά ζητήματα για κάθε κοινωνία, γιατί έχουν να κάνουν με τη σχέση του ανθρώπου και</w:t>
      </w:r>
      <w:r>
        <w:rPr>
          <w:rFonts w:eastAsia="Times New Roman" w:cs="Times New Roman"/>
          <w:szCs w:val="24"/>
        </w:rPr>
        <w:t xml:space="preserve"> τη διαδικασία γνώσης με το περιβάλλον -του περιβάλλοντός του δηλαδή- και με βασικά φιλοσοφικά ζητήματα, αν η ύπαρξή μας προηγείται και η συνείδησή μας έπεται, δηλαδή ο αντικειμενικός κόσμος υπάρχει έξω και πέρα από τη συνείδησή μας και η συνείδησή μας είν</w:t>
      </w:r>
      <w:r>
        <w:rPr>
          <w:rFonts w:eastAsia="Times New Roman" w:cs="Times New Roman"/>
          <w:szCs w:val="24"/>
        </w:rPr>
        <w:t>αι η αντανάκλαση αυτού του πραγματικού κόσμου ή αντίθετα, αν ο πραγματικός κόσμος είναι ένα δημιούργημα της συνείδησής μας.</w:t>
      </w:r>
    </w:p>
    <w:p w14:paraId="04456192"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Εμείς, ξέρετε, έχουμε μια ξεκάθαρη θέση, αυτή τη διαλεκτική υλιστική αντίληψη ότι ο πραγματικός κόσμος υπάρχει έξω και πέρα από τη σ</w:t>
      </w:r>
      <w:r>
        <w:rPr>
          <w:rFonts w:eastAsia="Times New Roman" w:cs="Times New Roman"/>
          <w:szCs w:val="24"/>
        </w:rPr>
        <w:t xml:space="preserve">υνείδησή του ανθρώπου και η συνείδησή του ανθρώπου δεν είναι τίποτε άλλο παρά αντανάκλαση αυτού του κόσμου. </w:t>
      </w:r>
    </w:p>
    <w:p w14:paraId="04456193"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Αυτό, βέβαια, έχει τις προεκτάσεις του και στον τρόπο που προσεγγίζουμε και τα ζητήματα </w:t>
      </w:r>
      <w:r>
        <w:rPr>
          <w:rFonts w:eastAsia="Times New Roman" w:cs="Times New Roman"/>
          <w:szCs w:val="24"/>
        </w:rPr>
        <w:t>π</w:t>
      </w:r>
      <w:r>
        <w:rPr>
          <w:rFonts w:eastAsia="Times New Roman" w:cs="Times New Roman"/>
          <w:szCs w:val="24"/>
        </w:rPr>
        <w:t>αιδείας γενικότερα και εκπαίδευσης ειδικότερα. Η βασική δι</w:t>
      </w:r>
      <w:r>
        <w:rPr>
          <w:rFonts w:eastAsia="Times New Roman" w:cs="Times New Roman"/>
          <w:szCs w:val="24"/>
        </w:rPr>
        <w:t>αφορά είναι η εξατομίκευση και ο ατομικισμός, ενώ από την άλλη πλευρά είναι η κοινωνικοποίηση και η ομαδικότητα, η ομαδική δράση.</w:t>
      </w:r>
    </w:p>
    <w:p w14:paraId="04456194"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Αυτά, λοιπόν, τα ζητήματα είναι κομβικά, όπως καταλαβαίνετε, και βέβαια φαίνονται και στο παρόν νομοσχέδιο.</w:t>
      </w:r>
    </w:p>
    <w:p w14:paraId="04456195"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Όσον αφορά την ελλ</w:t>
      </w:r>
      <w:r>
        <w:rPr>
          <w:rFonts w:eastAsia="Times New Roman" w:cs="Times New Roman"/>
          <w:szCs w:val="24"/>
        </w:rPr>
        <w:t>ηνόγλωσση εκπαίδευση, υπάρχουν προβλήματα. Είχα τη δυνατότητα να τα δω και από κοντά, όταν πριν μερικούς μήνες είχα επισκεφθεί τη Βουδαπέστη και συζήτησα εκεί με τους ομογενείς τα ζητήματα της εκπαίδευσης. Υπάρχουν ελλείψεις σε διδακτικό προσωπικό, υπάρχου</w:t>
      </w:r>
      <w:r>
        <w:rPr>
          <w:rFonts w:eastAsia="Times New Roman" w:cs="Times New Roman"/>
          <w:szCs w:val="24"/>
        </w:rPr>
        <w:t xml:space="preserve">ν ελλείψεις σε μέσα. Και αυτά τα ζητήματα αντί να λύνονται, διευρύνονται. Δυστυχώς το παρόν νομοσχέδιο δεν </w:t>
      </w:r>
      <w:r>
        <w:rPr>
          <w:rFonts w:eastAsia="Times New Roman" w:cs="Times New Roman"/>
          <w:szCs w:val="24"/>
        </w:rPr>
        <w:lastRenderedPageBreak/>
        <w:t xml:space="preserve">κινείται προς την κατεύθυνση επίλυσης των προβλημάτων, αλλά κινείται με μια </w:t>
      </w:r>
      <w:proofErr w:type="spellStart"/>
      <w:r>
        <w:rPr>
          <w:rFonts w:eastAsia="Times New Roman" w:cs="Times New Roman"/>
          <w:szCs w:val="24"/>
        </w:rPr>
        <w:t>οικονομίστικη</w:t>
      </w:r>
      <w:proofErr w:type="spellEnd"/>
      <w:r>
        <w:rPr>
          <w:rFonts w:eastAsia="Times New Roman" w:cs="Times New Roman"/>
          <w:szCs w:val="24"/>
        </w:rPr>
        <w:t xml:space="preserve"> λογική, δηλαδή οι πόροι που θα δίνονταν και για την ελληνόφ</w:t>
      </w:r>
      <w:r>
        <w:rPr>
          <w:rFonts w:eastAsia="Times New Roman" w:cs="Times New Roman"/>
          <w:szCs w:val="24"/>
        </w:rPr>
        <w:t>ωνη εκπαίδευση, να παρθούν και να δοθούν αλλού.</w:t>
      </w:r>
    </w:p>
    <w:p w14:paraId="04456196"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Και είναι γνωστό πού θα δοθούν. Θα δοθούν στους δανειστές. Θα δοθούν στο μεγάλο κεφάλαιο για να κάνει μεγάλες επενδύσεις. Γι’ αυτό καθιερώνει και ανοίγει ακόμα περισσότερο την πόρτα διάπλατα στην είσοδο άλλων</w:t>
      </w:r>
      <w:r>
        <w:rPr>
          <w:rFonts w:eastAsia="Times New Roman" w:cs="Times New Roman"/>
          <w:szCs w:val="24"/>
        </w:rPr>
        <w:t xml:space="preserve"> φορέων, των ΜΚΟ, της </w:t>
      </w:r>
      <w:r>
        <w:rPr>
          <w:rFonts w:eastAsia="Times New Roman" w:cs="Times New Roman"/>
          <w:szCs w:val="24"/>
        </w:rPr>
        <w:t>Ε</w:t>
      </w:r>
      <w:r>
        <w:rPr>
          <w:rFonts w:eastAsia="Times New Roman" w:cs="Times New Roman"/>
          <w:szCs w:val="24"/>
        </w:rPr>
        <w:t xml:space="preserve">κκλησίας, νομικών και φυσικών προσώπων, οργανώσεων, συλλόγων, στη διαδικασία της εκπαίδευσης, όπως επίσης καθιερώνει και την εξ αποστάσεως διδασκαλία με αυτή την </w:t>
      </w:r>
      <w:proofErr w:type="spellStart"/>
      <w:r>
        <w:rPr>
          <w:rFonts w:eastAsia="Times New Roman" w:cs="Times New Roman"/>
          <w:szCs w:val="24"/>
        </w:rPr>
        <w:t>οικονομίστικη</w:t>
      </w:r>
      <w:proofErr w:type="spellEnd"/>
      <w:r>
        <w:rPr>
          <w:rFonts w:eastAsia="Times New Roman" w:cs="Times New Roman"/>
          <w:szCs w:val="24"/>
        </w:rPr>
        <w:t xml:space="preserve"> λογική της εξοικονόμησης πόρων. Δηλαδή κανείς δεν μπορεί </w:t>
      </w:r>
      <w:r>
        <w:rPr>
          <w:rFonts w:eastAsia="Times New Roman" w:cs="Times New Roman"/>
          <w:szCs w:val="24"/>
        </w:rPr>
        <w:t>να είναι αντίθετος με τη χρήση της επιστήμης και της τεχνολογίας και στον τομέα της εκπαίδευσης, αλλά αυτό σε κα</w:t>
      </w:r>
      <w:r>
        <w:rPr>
          <w:rFonts w:eastAsia="Times New Roman" w:cs="Times New Roman"/>
          <w:szCs w:val="24"/>
        </w:rPr>
        <w:t>μ</w:t>
      </w:r>
      <w:r>
        <w:rPr>
          <w:rFonts w:eastAsia="Times New Roman" w:cs="Times New Roman"/>
          <w:szCs w:val="24"/>
        </w:rPr>
        <w:t xml:space="preserve">μία περίπτωση δεν μπορεί να αντικαθιστά τη φυσική παρουσία του δασκάλου. </w:t>
      </w:r>
    </w:p>
    <w:p w14:paraId="04456197"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Στα άρθρα, λοιπόν, που αναφέρονται στην ελληνόγλωσση εκπαίδευση, στο </w:t>
      </w:r>
      <w:r>
        <w:rPr>
          <w:rFonts w:eastAsia="Times New Roman" w:cs="Times New Roman"/>
          <w:szCs w:val="24"/>
        </w:rPr>
        <w:t xml:space="preserve">μέρος Α΄ δηλαδή, στα περισσότερα άρθρα ψηφίζουμε «παρών» μόνο και μόνο επειδή γίνεται μια προσπάθεια αλλά και αυτή ημιτελής και σε κάθε περίπτωση δεν είναι αυτή που θα θέλαμε να είναι. Βέβαια, στο άρθρο 2, που αφορά </w:t>
      </w:r>
      <w:r>
        <w:rPr>
          <w:rFonts w:eastAsia="Times New Roman" w:cs="Times New Roman"/>
          <w:szCs w:val="24"/>
        </w:rPr>
        <w:lastRenderedPageBreak/>
        <w:t>αυτή τη διεύρυνση της δυνατότητας επιχει</w:t>
      </w:r>
      <w:r>
        <w:rPr>
          <w:rFonts w:eastAsia="Times New Roman" w:cs="Times New Roman"/>
          <w:szCs w:val="24"/>
        </w:rPr>
        <w:t>ρηματικής δράσης και στον τομέα της ελληνόγλωσσης εκπαίδευσης, θα ψηφίσουμε «κατά», ενώ αντίθετα θα ψηφίσουμε «υπέρ» για το πιστοποιητικό ελληνομάθειας. Στα υπόλοιπα άρθρα θα ψηφίσουμε «παρών».</w:t>
      </w:r>
    </w:p>
    <w:p w14:paraId="04456198"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Όσον αφορά τη διαπολιτισμική εκπαίδευση, αυτή είναι μια αναγκα</w:t>
      </w:r>
      <w:r>
        <w:rPr>
          <w:rFonts w:eastAsia="Times New Roman" w:cs="Times New Roman"/>
          <w:szCs w:val="24"/>
        </w:rPr>
        <w:t>ιότητα και γενικά είμαστε θετικοί. Δεν μπορούμε παρά να είμαστε θετικοί σε αυτό. Βέβαια, εμείς το έχουμε τονίσει πολλές φορές ότι δεν αρκούν οι διακηρύξεις και οι γενικολογίες, χρειάζονται και άλλα μέτρα και όχι μόνο εκπαιδευτικά. Διότι το προσφυγικό ζήτημ</w:t>
      </w:r>
      <w:r>
        <w:rPr>
          <w:rFonts w:eastAsia="Times New Roman" w:cs="Times New Roman"/>
          <w:szCs w:val="24"/>
        </w:rPr>
        <w:t>α είναι ένα κομβικό ζήτημα, είναι ένα ζήτημα στο οποίο η χώρα μας έχει συμβάλει να δημιουργηθεί, διότι συμμετέχει σε ιμπεριαλιστικούς οργανισμούς, όπως είναι το ΝΑΤΟ και η Ευρωπαϊκή Ένωση, που έχουν δημιουργήσει την κατάσταση πολέμου που υπάρχει στις χώρες</w:t>
      </w:r>
      <w:r>
        <w:rPr>
          <w:rFonts w:eastAsia="Times New Roman" w:cs="Times New Roman"/>
          <w:szCs w:val="24"/>
        </w:rPr>
        <w:t xml:space="preserve"> αυτές από τις οποίες φεύγουν οι πρόσφυγες, επομένως υπάρχει συνυπευθυνότητα στη δημιουργία του προβλήματος και επομένως η χώρα μας θα πρέπει να συμβάλει και στη λύση αυτού του προβλήματος. Και τα ζητήματα εκπαίδευσης αυτών των ανθρώπων και ειδικά των νέων</w:t>
      </w:r>
      <w:r>
        <w:rPr>
          <w:rFonts w:eastAsia="Times New Roman" w:cs="Times New Roman"/>
          <w:szCs w:val="24"/>
        </w:rPr>
        <w:t xml:space="preserve"> ανθρώπων που έρχονται εδώ πέρα και αναγκαστικά </w:t>
      </w:r>
      <w:r>
        <w:rPr>
          <w:rFonts w:eastAsia="Times New Roman" w:cs="Times New Roman"/>
          <w:szCs w:val="24"/>
        </w:rPr>
        <w:lastRenderedPageBreak/>
        <w:t>μένουν στη χώρα μας, γιατί αποκλείονται, γιατί οι περισσότεροι από αυτούς δεν θέλουν να μείνουν εδώ, θέλουν να πάνε σε άλλες χώρες, αλλά με τις συμφωνίες και με τη γενικότερη συμπεριφορά της Ευρωπαϊκής Ένωσης</w:t>
      </w:r>
      <w:r>
        <w:rPr>
          <w:rFonts w:eastAsia="Times New Roman" w:cs="Times New Roman"/>
          <w:szCs w:val="24"/>
        </w:rPr>
        <w:t>, η οποία βέβαια, αφού πήρε όσους ήθελε σαν φθηνά εργατικά χέρια, τους υπόλοιπους δεν τους χρειάζεται και λέει «κάντε τους ό,τι θέλετε», «κρατήστε τους στη χώρας σας», «στείλτε τους πίσω» –ξέρω ’</w:t>
      </w:r>
      <w:proofErr w:type="spellStart"/>
      <w:r>
        <w:rPr>
          <w:rFonts w:eastAsia="Times New Roman" w:cs="Times New Roman"/>
          <w:szCs w:val="24"/>
        </w:rPr>
        <w:t>γω</w:t>
      </w:r>
      <w:proofErr w:type="spellEnd"/>
      <w:r>
        <w:rPr>
          <w:rFonts w:eastAsia="Times New Roman" w:cs="Times New Roman"/>
          <w:szCs w:val="24"/>
        </w:rPr>
        <w:t>- «πνίξτε τους, δεν μας απασχολεί». Αυτοί οι άνθρωποι αναγκ</w:t>
      </w:r>
      <w:r>
        <w:rPr>
          <w:rFonts w:eastAsia="Times New Roman" w:cs="Times New Roman"/>
          <w:szCs w:val="24"/>
        </w:rPr>
        <w:t xml:space="preserve">αστικά μένουν εδώ. Επομένως θα πρέπει να έχουν τα δικαιώματα που έχει κάθε άνθρωπος και μέσα σε αυτά τα δικαιώματα είναι και τα ζητήματα παιδείας και εκπαίδευσης. </w:t>
      </w:r>
    </w:p>
    <w:p w14:paraId="04456199"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Επομένως στα περισσότερα από αυτά τα άρθρα ψηφίζουμε «υπέρ». Μόνο στο άρθρο 26 ψηφίζουμε «πα</w:t>
      </w:r>
      <w:r>
        <w:rPr>
          <w:rFonts w:eastAsia="Times New Roman" w:cs="Times New Roman"/>
          <w:szCs w:val="24"/>
        </w:rPr>
        <w:t>ρών». Στο τρίτο μέρος, που αφορά τα ΑΕΙ, είναι γνωστή η θέση μας ότι η επιχειρηματική δράση στα πανεπιστήμια και γενικά στην εκπαίδευση δεν μπορεί να υπάρχει. Αυτοί που διδάσκουν και οι ερευνητές θα πρέπει να είναι μόνιμης και αποκλειστικής απασχόλησης χωρ</w:t>
      </w:r>
      <w:r>
        <w:rPr>
          <w:rFonts w:eastAsia="Times New Roman" w:cs="Times New Roman"/>
          <w:szCs w:val="24"/>
        </w:rPr>
        <w:t>ίς κα</w:t>
      </w:r>
      <w:r>
        <w:rPr>
          <w:rFonts w:eastAsia="Times New Roman" w:cs="Times New Roman"/>
          <w:szCs w:val="24"/>
        </w:rPr>
        <w:t>μ</w:t>
      </w:r>
      <w:r>
        <w:rPr>
          <w:rFonts w:eastAsia="Times New Roman" w:cs="Times New Roman"/>
          <w:szCs w:val="24"/>
        </w:rPr>
        <w:t xml:space="preserve">μία επιχειρηματική δράση. Από την άλλη, φορολογεί τα επιμίσθια που παίρνουν. Επομένως γι’ αυτόν τον λόγο ψηφίζουμε «παρών». </w:t>
      </w:r>
    </w:p>
    <w:p w14:paraId="0445619A"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Τώρα, στις ρυθμίσεις για την πρωτοβάθμια και δευτεροβάθμια εκπαίδευση υπάρχουν τα άρθρα 28 και 29 που ικανοποιούν κάποια από </w:t>
      </w:r>
      <w:r>
        <w:rPr>
          <w:rFonts w:eastAsia="Times New Roman" w:cs="Times New Roman"/>
          <w:szCs w:val="24"/>
        </w:rPr>
        <w:t>τα αιτήματα των εργαζομένων στην ιδιωτική εκπαίδευση. Βέβαια, σε κα</w:t>
      </w:r>
      <w:r>
        <w:rPr>
          <w:rFonts w:eastAsia="Times New Roman" w:cs="Times New Roman"/>
          <w:szCs w:val="24"/>
        </w:rPr>
        <w:t>μ</w:t>
      </w:r>
      <w:r>
        <w:rPr>
          <w:rFonts w:eastAsia="Times New Roman" w:cs="Times New Roman"/>
          <w:szCs w:val="24"/>
        </w:rPr>
        <w:t xml:space="preserve">μιά περίπτωση δεν λύνουν το πρόβλημα της ιδιωτικής εκπαίδευσης. </w:t>
      </w:r>
    </w:p>
    <w:p w14:paraId="0445619B"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Και η δικιά μας θέση είναι γνωστή, ότι δεν μπορεί η παιδεία, η εκπαίδευση να είναι εμπόρευμα προς πώληση με σκοπό το κέρδος</w:t>
      </w:r>
      <w:r>
        <w:rPr>
          <w:rFonts w:eastAsia="Times New Roman" w:cs="Times New Roman"/>
          <w:szCs w:val="24"/>
        </w:rPr>
        <w:t>. Και αυτό, βέβαια, δεν αίρεται με το παρόν νομοσχέδιο. Αντίθετα, η Κυβέρνηση με διάφορους τρόπους έχει εκφράσει τη θέση της ότι η ιδιωτική εκπαίδευση πρέπει να υπάρχει. Εμείς λέμε ότι δεν είναι δυνατόν, όπως και η υγεία δηλαδή, η παιδεία να είναι εμπόρευμ</w:t>
      </w:r>
      <w:r>
        <w:rPr>
          <w:rFonts w:eastAsia="Times New Roman" w:cs="Times New Roman"/>
          <w:szCs w:val="24"/>
        </w:rPr>
        <w:t xml:space="preserve">α και αυτό σημαίνει ότι και αυτοί οι οποίοι διδάσκουν σε αυτές τις δομές υπόκεινται και στις ανάλογες συμπεριφορές εκ μέρους των ιδιοκτητών των σχολείων ιδιωτικής εκπαίδευσης. </w:t>
      </w:r>
    </w:p>
    <w:p w14:paraId="0445619C" w14:textId="77777777" w:rsidR="00A53C3F" w:rsidRDefault="0019499A">
      <w:pPr>
        <w:spacing w:line="600" w:lineRule="auto"/>
        <w:ind w:firstLine="720"/>
        <w:contextualSpacing/>
        <w:jc w:val="both"/>
        <w:rPr>
          <w:rFonts w:eastAsia="Times New Roman"/>
          <w:szCs w:val="24"/>
        </w:rPr>
      </w:pPr>
      <w:r>
        <w:rPr>
          <w:rFonts w:eastAsia="Times New Roman"/>
          <w:szCs w:val="24"/>
        </w:rPr>
        <w:t xml:space="preserve">Εν πάση </w:t>
      </w:r>
      <w:proofErr w:type="spellStart"/>
      <w:r>
        <w:rPr>
          <w:rFonts w:eastAsia="Times New Roman"/>
          <w:szCs w:val="24"/>
        </w:rPr>
        <w:t>περιπτώσει</w:t>
      </w:r>
      <w:proofErr w:type="spellEnd"/>
      <w:r>
        <w:rPr>
          <w:rFonts w:eastAsia="Times New Roman"/>
          <w:szCs w:val="24"/>
        </w:rPr>
        <w:t>, επειδή σε αυτά τα άρθρα γίνονται δεκτά κάποια αιτήματα, εμε</w:t>
      </w:r>
      <w:r>
        <w:rPr>
          <w:rFonts w:eastAsia="Times New Roman"/>
          <w:szCs w:val="24"/>
        </w:rPr>
        <w:t>ίς θα ψηφίσουμε «υπέρ». Στα υπόλοιπα ψηφίζουμε «παρών».</w:t>
      </w:r>
    </w:p>
    <w:p w14:paraId="0445619D" w14:textId="77777777" w:rsidR="00A53C3F" w:rsidRDefault="0019499A">
      <w:pPr>
        <w:spacing w:line="600" w:lineRule="auto"/>
        <w:ind w:firstLine="720"/>
        <w:contextualSpacing/>
        <w:jc w:val="both"/>
        <w:rPr>
          <w:rFonts w:eastAsia="Times New Roman"/>
          <w:szCs w:val="24"/>
        </w:rPr>
      </w:pPr>
      <w:r>
        <w:rPr>
          <w:rFonts w:eastAsia="Times New Roman"/>
          <w:szCs w:val="24"/>
        </w:rPr>
        <w:lastRenderedPageBreak/>
        <w:t>Υπάρχουν κάποιες τροπολογίες που είναι σημαντικές. Η μία είναι αυτή που αφορά την ειδική αγωγή, που είμαστε κάθετα αντίθετοι, γιατί πάλι σε μια λογική εξοικονόμησης πόρων ουσιαστικά αφήνει στην άκρη α</w:t>
      </w:r>
      <w:r>
        <w:rPr>
          <w:rFonts w:eastAsia="Times New Roman"/>
          <w:szCs w:val="24"/>
        </w:rPr>
        <w:t xml:space="preserve">νθρώπους που έχουν πτυχία γι’ αυτή τη δουλειά και ουσιαστικά υποβαθμίζει την ειδική αγωγή και εκπαίδευση, με ανθρώπους οι οποίοι έχουν πάρει μια πολύ μικρή εξειδίκευση στο θέμα αυτό και δεν έχουν σπουδάσει το αντικείμενο. </w:t>
      </w:r>
    </w:p>
    <w:p w14:paraId="0445619E" w14:textId="77777777" w:rsidR="00A53C3F" w:rsidRDefault="0019499A">
      <w:pPr>
        <w:spacing w:line="600" w:lineRule="auto"/>
        <w:ind w:firstLine="720"/>
        <w:contextualSpacing/>
        <w:jc w:val="both"/>
        <w:rPr>
          <w:rFonts w:eastAsia="Times New Roman"/>
          <w:szCs w:val="24"/>
        </w:rPr>
      </w:pPr>
      <w:r>
        <w:rPr>
          <w:rFonts w:eastAsia="Times New Roman"/>
          <w:szCs w:val="24"/>
        </w:rPr>
        <w:t xml:space="preserve">Τέλος, όσον αφορά την τροπολογία </w:t>
      </w:r>
      <w:r>
        <w:rPr>
          <w:rFonts w:eastAsia="Times New Roman"/>
          <w:szCs w:val="24"/>
        </w:rPr>
        <w:t xml:space="preserve">για την Καισαριανή, εμείς δεν μπορούμε παρά να είμαστε θετικοί, γιατί πραγματικά αυτή δικαιώνει τους αγώνες, τόσο αυτών που έχυσαν το αίμα τους εκεί όσο και μετά αυτών που αγωνίστηκαν, τις δημοτικές αρχές και τον λαό της Καισαριανής, που αγωνίστηκε για να </w:t>
      </w:r>
      <w:r>
        <w:rPr>
          <w:rFonts w:eastAsia="Times New Roman"/>
          <w:szCs w:val="24"/>
        </w:rPr>
        <w:t xml:space="preserve">διαφυλάξει αυτόν τον χώρο σαν χώρο ιστορικής μνήμης και γενικά σαν έναν χώρο όπου ο λαός πραγματικά θα γνωρίζει την ιστορία του, αλλά και θα απολαμβάνει το φυσικό περιβάλλον που τον περιβάλει. </w:t>
      </w:r>
    </w:p>
    <w:p w14:paraId="0445619F" w14:textId="77777777" w:rsidR="00A53C3F" w:rsidRDefault="0019499A">
      <w:pPr>
        <w:spacing w:line="600" w:lineRule="auto"/>
        <w:ind w:firstLine="720"/>
        <w:contextualSpacing/>
        <w:jc w:val="both"/>
        <w:rPr>
          <w:rFonts w:eastAsia="Times New Roman"/>
          <w:szCs w:val="24"/>
        </w:rPr>
      </w:pPr>
      <w:r>
        <w:rPr>
          <w:rFonts w:eastAsia="Times New Roman"/>
          <w:szCs w:val="24"/>
        </w:rPr>
        <w:t>Ευχαριστώ.</w:t>
      </w:r>
    </w:p>
    <w:p w14:paraId="044561A0" w14:textId="77777777" w:rsidR="00A53C3F" w:rsidRDefault="0019499A">
      <w:pPr>
        <w:spacing w:line="600" w:lineRule="auto"/>
        <w:ind w:firstLine="720"/>
        <w:contextualSpacing/>
        <w:jc w:val="both"/>
        <w:rPr>
          <w:rFonts w:eastAsia="Times New Roman"/>
          <w:szCs w:val="24"/>
        </w:rPr>
      </w:pPr>
      <w:r>
        <w:rPr>
          <w:rFonts w:eastAsia="Times New Roman"/>
          <w:b/>
          <w:szCs w:val="24"/>
        </w:rPr>
        <w:lastRenderedPageBreak/>
        <w:t>ΠΡΟΕΔΡΕΥΩΝ (Νικήτας Κακλαμάνης):</w:t>
      </w:r>
      <w:r>
        <w:rPr>
          <w:rFonts w:eastAsia="Times New Roman"/>
          <w:szCs w:val="24"/>
        </w:rPr>
        <w:t xml:space="preserve"> Προχωράμε στον </w:t>
      </w:r>
      <w:r>
        <w:rPr>
          <w:rFonts w:eastAsia="Times New Roman"/>
          <w:szCs w:val="24"/>
        </w:rPr>
        <w:t>ε</w:t>
      </w:r>
      <w:r>
        <w:rPr>
          <w:rFonts w:eastAsia="Times New Roman"/>
          <w:szCs w:val="24"/>
        </w:rPr>
        <w:t>ιδ</w:t>
      </w:r>
      <w:r>
        <w:rPr>
          <w:rFonts w:eastAsia="Times New Roman"/>
          <w:szCs w:val="24"/>
        </w:rPr>
        <w:t xml:space="preserve">ικό </w:t>
      </w:r>
      <w:r>
        <w:rPr>
          <w:rFonts w:eastAsia="Times New Roman"/>
          <w:szCs w:val="24"/>
        </w:rPr>
        <w:t>α</w:t>
      </w:r>
      <w:r>
        <w:rPr>
          <w:rFonts w:eastAsia="Times New Roman"/>
          <w:szCs w:val="24"/>
        </w:rPr>
        <w:t xml:space="preserve">γορητή από το Ποτάμι, τον κ. Γεώργιο </w:t>
      </w:r>
      <w:proofErr w:type="spellStart"/>
      <w:r>
        <w:rPr>
          <w:rFonts w:eastAsia="Times New Roman"/>
          <w:szCs w:val="24"/>
        </w:rPr>
        <w:t>Μαυρωτά</w:t>
      </w:r>
      <w:proofErr w:type="spellEnd"/>
      <w:r>
        <w:rPr>
          <w:rFonts w:eastAsia="Times New Roman"/>
          <w:szCs w:val="24"/>
        </w:rPr>
        <w:t>.</w:t>
      </w:r>
    </w:p>
    <w:p w14:paraId="044561A1" w14:textId="77777777" w:rsidR="00A53C3F" w:rsidRDefault="0019499A">
      <w:pPr>
        <w:spacing w:line="600" w:lineRule="auto"/>
        <w:ind w:firstLine="720"/>
        <w:contextualSpacing/>
        <w:jc w:val="both"/>
        <w:rPr>
          <w:rFonts w:eastAsia="Times New Roman"/>
          <w:szCs w:val="24"/>
        </w:rPr>
      </w:pPr>
      <w:r>
        <w:rPr>
          <w:rFonts w:eastAsia="Times New Roman"/>
          <w:szCs w:val="24"/>
        </w:rPr>
        <w:t xml:space="preserve">Ελάτε, κύριε </w:t>
      </w:r>
      <w:proofErr w:type="spellStart"/>
      <w:r>
        <w:rPr>
          <w:rFonts w:eastAsia="Times New Roman"/>
          <w:szCs w:val="24"/>
        </w:rPr>
        <w:t>Μαυρωτά</w:t>
      </w:r>
      <w:proofErr w:type="spellEnd"/>
      <w:r>
        <w:rPr>
          <w:rFonts w:eastAsia="Times New Roman"/>
          <w:szCs w:val="24"/>
        </w:rPr>
        <w:t>, έχετε τον λόγο.</w:t>
      </w:r>
    </w:p>
    <w:p w14:paraId="044561A2" w14:textId="77777777" w:rsidR="00A53C3F" w:rsidRDefault="0019499A">
      <w:pPr>
        <w:spacing w:line="600" w:lineRule="auto"/>
        <w:ind w:firstLine="720"/>
        <w:contextualSpacing/>
        <w:jc w:val="both"/>
        <w:rPr>
          <w:rFonts w:eastAsia="Times New Roman"/>
          <w:szCs w:val="24"/>
        </w:rPr>
      </w:pPr>
      <w:r>
        <w:rPr>
          <w:rFonts w:eastAsia="Times New Roman"/>
          <w:b/>
          <w:szCs w:val="24"/>
        </w:rPr>
        <w:t>ΓΕΩΡΓΙΟΣ ΜΑΥΡΩΤΑΣ:</w:t>
      </w:r>
      <w:r>
        <w:rPr>
          <w:rFonts w:eastAsia="Times New Roman"/>
          <w:szCs w:val="24"/>
        </w:rPr>
        <w:t xml:space="preserve"> Ευχαριστώ πολύ, κύριε Πρόεδρε.</w:t>
      </w:r>
    </w:p>
    <w:p w14:paraId="044561A3" w14:textId="77777777" w:rsidR="00A53C3F" w:rsidRDefault="0019499A">
      <w:pPr>
        <w:spacing w:line="600" w:lineRule="auto"/>
        <w:ind w:firstLine="720"/>
        <w:contextualSpacing/>
        <w:jc w:val="both"/>
        <w:rPr>
          <w:rFonts w:eastAsia="Times New Roman"/>
          <w:szCs w:val="24"/>
        </w:rPr>
      </w:pPr>
      <w:r>
        <w:rPr>
          <w:rFonts w:eastAsia="Times New Roman"/>
          <w:szCs w:val="24"/>
        </w:rPr>
        <w:t>Θα ξεκινήσω την ομιλία σχετικά με τα άρθρα και τις τροπολογίες με κάποια σχόλια στις νομοτεχνικές βελτιώσεις που ήρθα</w:t>
      </w:r>
      <w:r>
        <w:rPr>
          <w:rFonts w:eastAsia="Times New Roman"/>
          <w:szCs w:val="24"/>
        </w:rPr>
        <w:t xml:space="preserve">ν χθες και συγκεκριμένα στην τέταρτη νομοτεχνική βελτίωση που έρχεται και αφορά το άρθρο 28, όπου λέει ότι «δεν επιτρέπεται η συστέγαση των ιδιωτικών σχολείων με φροντιστήρια και με κέντρα ξένων γλωσσών». Αυτό είναι κάτι το οποίο υπήρχε στην αρχική έκδοση </w:t>
      </w:r>
      <w:r>
        <w:rPr>
          <w:rFonts w:eastAsia="Times New Roman"/>
          <w:szCs w:val="24"/>
        </w:rPr>
        <w:t>του νομοσχεδίου, μετά έφυγε. Δεν συζητήσαμε τίποτα τέτοιο στην Επιτροπή Μορφωτικών Υποθέσεων. Δεν ξέρω αν εδώ το Υπουργείο εννοεί ότι τα ιδιωτικά σχολεία θα μπορούν να έχουν αυτές τις δραστηριότητες ή δεν θα μπορούν να τις έχουν ή δεν θα μπορούν να συνεργά</w:t>
      </w:r>
      <w:r>
        <w:rPr>
          <w:rFonts w:eastAsia="Times New Roman"/>
          <w:szCs w:val="24"/>
        </w:rPr>
        <w:t xml:space="preserve">ζονται με αντίστοιχες επιχειρήσεις φροντιστηρίων και κέντρων ξένων γλωσσών. Εδώ θα χρειαστεί μια διευκρίνιση, γιατί αν ισχύει ότι δεν θα έχουν τα ιδιωτικά </w:t>
      </w:r>
      <w:r>
        <w:rPr>
          <w:rFonts w:eastAsia="Times New Roman"/>
          <w:szCs w:val="24"/>
        </w:rPr>
        <w:lastRenderedPageBreak/>
        <w:t>σχολεία τέτοιες δραστηριότητες, το θεωρώ αρκετά κουτοπόνηρο να μην έχει συζητηθεί καθόλου και να έρχε</w:t>
      </w:r>
      <w:r>
        <w:rPr>
          <w:rFonts w:eastAsia="Times New Roman"/>
          <w:szCs w:val="24"/>
        </w:rPr>
        <w:t xml:space="preserve">ται αυτό το πράγμα εκ των υστέρων ως νομοτεχνική βελτίωση. Εκτός αν είναι ένα «τυράκι» για τα φροντιστήρια. </w:t>
      </w:r>
    </w:p>
    <w:p w14:paraId="044561A4" w14:textId="77777777" w:rsidR="00A53C3F" w:rsidRDefault="0019499A">
      <w:pPr>
        <w:spacing w:line="600" w:lineRule="auto"/>
        <w:ind w:firstLine="720"/>
        <w:contextualSpacing/>
        <w:jc w:val="both"/>
        <w:rPr>
          <w:rFonts w:eastAsia="Times New Roman"/>
          <w:szCs w:val="24"/>
        </w:rPr>
      </w:pPr>
      <w:r>
        <w:rPr>
          <w:rFonts w:eastAsia="Times New Roman"/>
          <w:szCs w:val="24"/>
        </w:rPr>
        <w:t>Πάμε τώρα στις τροπολογίες. Θα ξεκινήσω από την τροπολογία που έγινε άρθρο, το άρθρο 30 για τα φροντιστήρια. Στην πρώτη παράγραφο τίθεται ένα ασφυκ</w:t>
      </w:r>
      <w:r>
        <w:rPr>
          <w:rFonts w:eastAsia="Times New Roman"/>
          <w:szCs w:val="24"/>
        </w:rPr>
        <w:t xml:space="preserve">τικό γραφειοκρατικό πλαίσιο, μια γραφειοκρατία που πιστεύουμε θα πνίξει τα μικρά φροντιστήρια και θα ταλαιπωρήσει τις δημόσιες υπηρεσίες. </w:t>
      </w:r>
    </w:p>
    <w:p w14:paraId="044561A5" w14:textId="77777777" w:rsidR="00A53C3F" w:rsidRDefault="0019499A">
      <w:pPr>
        <w:spacing w:line="600" w:lineRule="auto"/>
        <w:ind w:firstLine="720"/>
        <w:contextualSpacing/>
        <w:jc w:val="both"/>
        <w:rPr>
          <w:rFonts w:eastAsia="Times New Roman"/>
          <w:szCs w:val="24"/>
        </w:rPr>
      </w:pPr>
      <w:r>
        <w:rPr>
          <w:rFonts w:eastAsia="Times New Roman"/>
          <w:szCs w:val="24"/>
        </w:rPr>
        <w:t>Στη δεύτερη παράγραφο είμαστε σαφώς υπέρ του να αμείβονται υπερωριακά στις αργίες και τις Κυριακές οι εργαζόμενοι στα</w:t>
      </w:r>
      <w:r>
        <w:rPr>
          <w:rFonts w:eastAsia="Times New Roman"/>
          <w:szCs w:val="24"/>
        </w:rPr>
        <w:t xml:space="preserve"> φροντιστήρια, όπως όλοι οι εργαζόμενοι. Δεν τίθεται θέμα σε αυτό. Βλέπουμε ότι με μια νομοτεχνική βελτίωση έφυγε το παράλογο του να αμείβονται έτσι και στις διακοπές, γιατί αλλιώς θα έπρεπε όσοι κάνουν θερινά τμήματα να παίρνουν προσαυξήσεις για τη δουλει</w:t>
      </w:r>
      <w:r>
        <w:rPr>
          <w:rFonts w:eastAsia="Times New Roman"/>
          <w:szCs w:val="24"/>
        </w:rPr>
        <w:t xml:space="preserve">ά που κάνουν. Βρίσκουμε λίγο παράξενο οι εργαζόμενοι να πληρώνονται στις διακοπές, αν το φροντιστήριο είναι κλειστό. </w:t>
      </w:r>
    </w:p>
    <w:p w14:paraId="044561A6" w14:textId="77777777" w:rsidR="00A53C3F" w:rsidRDefault="0019499A">
      <w:pPr>
        <w:spacing w:line="600" w:lineRule="auto"/>
        <w:ind w:firstLine="720"/>
        <w:contextualSpacing/>
        <w:jc w:val="both"/>
        <w:rPr>
          <w:rFonts w:eastAsia="Times New Roman"/>
          <w:szCs w:val="24"/>
        </w:rPr>
      </w:pPr>
      <w:r>
        <w:rPr>
          <w:rFonts w:eastAsia="Times New Roman"/>
          <w:szCs w:val="24"/>
        </w:rPr>
        <w:lastRenderedPageBreak/>
        <w:t>Στην τρίτη παράγραφο για το θέμα των είκοσι ένα διδακτικών ωρών, νομίζουμε ότι χρειάζεται και άλλη διαβούλευση με όλα τα εμπλεκόμενα μέρη,</w:t>
      </w:r>
      <w:r>
        <w:rPr>
          <w:rFonts w:eastAsia="Times New Roman"/>
          <w:szCs w:val="24"/>
        </w:rPr>
        <w:t xml:space="preserve"> γιατί είναι σαφές ότι οι εκπαιδευτικοί στα φροντιστήρια δουλεύουν και στο σπίτι. Διόρθωση γραπτών, προετοιμασία θεμάτων, εξετάσεων κ.λπ</w:t>
      </w:r>
      <w:r>
        <w:rPr>
          <w:rFonts w:eastAsia="Times New Roman"/>
          <w:szCs w:val="24"/>
        </w:rPr>
        <w:t>.</w:t>
      </w:r>
      <w:r>
        <w:rPr>
          <w:rFonts w:eastAsia="Times New Roman"/>
          <w:szCs w:val="24"/>
        </w:rPr>
        <w:t>. Πρέπει, λοιπόν, να αναγνωριστεί ο χρόνος που δαπανούν πέρα από τις ώρες απασχόλησης που έχουν στο φροντιστήριο, για ό</w:t>
      </w:r>
      <w:r>
        <w:rPr>
          <w:rFonts w:eastAsia="Times New Roman"/>
          <w:szCs w:val="24"/>
        </w:rPr>
        <w:t xml:space="preserve">λες αυτές τις δραστηριότητες προετοιμασίας, διόρθωσης γραπτών κ.λπ., οπότε οι σαράντα εβδομαδιαίες ώρες μπορεί να γίνει συζήτηση για την αναγωγή τους σε είκοσι μία ώρες εντός της τάξης. Όμως, θα πρέπει να λαμβάνεται </w:t>
      </w:r>
      <w:proofErr w:type="spellStart"/>
      <w:r>
        <w:rPr>
          <w:rFonts w:eastAsia="Times New Roman"/>
          <w:szCs w:val="24"/>
        </w:rPr>
        <w:t>υπ</w:t>
      </w:r>
      <w:r>
        <w:rPr>
          <w:rFonts w:eastAsia="Times New Roman"/>
          <w:szCs w:val="24"/>
        </w:rPr>
        <w:t>’</w:t>
      </w:r>
      <w:r>
        <w:rPr>
          <w:rFonts w:eastAsia="Times New Roman"/>
          <w:szCs w:val="24"/>
        </w:rPr>
        <w:t>όψ</w:t>
      </w:r>
      <w:r>
        <w:rPr>
          <w:rFonts w:eastAsia="Times New Roman"/>
          <w:szCs w:val="24"/>
        </w:rPr>
        <w:t>ιν</w:t>
      </w:r>
      <w:proofErr w:type="spellEnd"/>
      <w:r>
        <w:rPr>
          <w:rFonts w:eastAsia="Times New Roman"/>
          <w:szCs w:val="24"/>
        </w:rPr>
        <w:t xml:space="preserve"> και η βιωσιμότητα της επιχείρηση</w:t>
      </w:r>
      <w:r>
        <w:rPr>
          <w:rFonts w:eastAsia="Times New Roman"/>
          <w:szCs w:val="24"/>
        </w:rPr>
        <w:t xml:space="preserve">ς, γιατί αλλιώς θα κλείσουν αυτές οι επιχειρήσεις και θα χάσουν τη δουλειά τους οι εργαζόμενοι ή θα καταφεύγουν σε ελαστικές μορφές εργασίας. Γι’ αυτό λέμε ότι θα χρειαζόταν περισσότερη ζύμωση στο συγκεκριμένο θέμα και διαβούλευση, κάτι που δεν έγινε. </w:t>
      </w:r>
    </w:p>
    <w:p w14:paraId="044561A7" w14:textId="77777777" w:rsidR="00A53C3F" w:rsidRDefault="0019499A">
      <w:pPr>
        <w:spacing w:line="600" w:lineRule="auto"/>
        <w:ind w:firstLine="720"/>
        <w:contextualSpacing/>
        <w:jc w:val="both"/>
        <w:rPr>
          <w:rFonts w:eastAsia="Times New Roman"/>
          <w:szCs w:val="24"/>
        </w:rPr>
      </w:pPr>
      <w:r>
        <w:rPr>
          <w:rFonts w:eastAsia="Times New Roman"/>
          <w:szCs w:val="24"/>
        </w:rPr>
        <w:lastRenderedPageBreak/>
        <w:t>Στη</w:t>
      </w:r>
      <w:r>
        <w:rPr>
          <w:rFonts w:eastAsia="Times New Roman"/>
          <w:szCs w:val="24"/>
        </w:rPr>
        <w:t>ν τροπολογία που αφορά το Ελληνικό Ίδρυμα Έρευνας και Καινοτομίας το ΕΛΙΔΕΚ αναφέρεται στην εκταμίευση της πρώτης δόσης από τη σύμβαση της χώρας και την Ευρωπαϊκή Τράπεζα Επενδύσεων. Εδώ αναγνωρίζουμε την ανάγκη να υπάρξει μια πρώτη χρηματοδότηση σε λίγους</w:t>
      </w:r>
      <w:r>
        <w:rPr>
          <w:rFonts w:eastAsia="Times New Roman"/>
          <w:szCs w:val="24"/>
        </w:rPr>
        <w:t xml:space="preserve"> νέους επιστήμονες, για να μην τους χάσουμε και αυτούς. Ωστόσο, θα πρέπει να σας ρωτήσω αν είναι επιλέξιμο να δοθούν πόροι με βάση την εν λόγω σύμβαση, εκτός του φορέα του </w:t>
      </w:r>
      <w:r>
        <w:rPr>
          <w:rFonts w:eastAsia="Times New Roman"/>
          <w:szCs w:val="24"/>
        </w:rPr>
        <w:t>ι</w:t>
      </w:r>
      <w:r>
        <w:rPr>
          <w:rFonts w:eastAsia="Times New Roman"/>
          <w:szCs w:val="24"/>
        </w:rPr>
        <w:t>δρύματος. Δηλαδή αν είναι επιλέξιμο οι υποτροφίες και όλα αυτά να πάνε υπό την αιγί</w:t>
      </w:r>
      <w:r>
        <w:rPr>
          <w:rFonts w:eastAsia="Times New Roman"/>
          <w:szCs w:val="24"/>
        </w:rPr>
        <w:t xml:space="preserve">δα της ΓΓΕΤ, όταν κανονικά θα έπρεπε να είναι υπό την αιγίδα του ΕΛΙΔΕΚ. Θα μας πει, φαντάζομαι, ο κ. </w:t>
      </w:r>
      <w:proofErr w:type="spellStart"/>
      <w:r>
        <w:rPr>
          <w:rFonts w:eastAsia="Times New Roman"/>
          <w:szCs w:val="24"/>
        </w:rPr>
        <w:t>Φωτάκης</w:t>
      </w:r>
      <w:proofErr w:type="spellEnd"/>
      <w:r>
        <w:rPr>
          <w:rFonts w:eastAsia="Times New Roman"/>
          <w:szCs w:val="24"/>
        </w:rPr>
        <w:t xml:space="preserve"> περισσότερα πάνω σε αυτό.</w:t>
      </w:r>
    </w:p>
    <w:p w14:paraId="044561A8"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Σχετικά με τις εφημερίες στο «Αιγινήτειο», που έρχεται με βουλευτική τροπολογία, να σημειώσω ότι είναι η γνωστή πρακτική</w:t>
      </w:r>
      <w:r>
        <w:rPr>
          <w:rFonts w:eastAsia="Times New Roman" w:cs="Times New Roman"/>
          <w:szCs w:val="24"/>
        </w:rPr>
        <w:t>, έτσι ώστε να μην υπάρχει κοστολόγηση που θα απαιτούσε η αντίστοιχη υπουργική τροπολογία.</w:t>
      </w:r>
    </w:p>
    <w:p w14:paraId="044561A9"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Σχετικά με την επιμόρφωση των κληρικών και λαϊκών στελεχών της εκκλησίας με εντυπωσίασε ότι αυτή η τροπολογία δεν ήρθε από Βουλευτές της Νέας Δημοκρατίας, όπως θα πε</w:t>
      </w:r>
      <w:r>
        <w:rPr>
          <w:rFonts w:eastAsia="Times New Roman" w:cs="Times New Roman"/>
          <w:szCs w:val="24"/>
        </w:rPr>
        <w:t xml:space="preserve">ρίμενε κανένας, αλλά </w:t>
      </w:r>
      <w:r>
        <w:rPr>
          <w:rFonts w:eastAsia="Times New Roman" w:cs="Times New Roman"/>
          <w:szCs w:val="24"/>
        </w:rPr>
        <w:lastRenderedPageBreak/>
        <w:t xml:space="preserve">ήρθε από Βουλευτές του ΣΥΡΙΖΑ και όχι από το ίδιο το Υπουργείο, το Υπουργείο </w:t>
      </w:r>
      <w:r>
        <w:rPr>
          <w:rFonts w:eastAsia="Times New Roman" w:cs="Times New Roman"/>
          <w:szCs w:val="24"/>
        </w:rPr>
        <w:t xml:space="preserve">Παιδείας, Έρευνας και </w:t>
      </w:r>
      <w:r>
        <w:rPr>
          <w:rFonts w:eastAsia="Times New Roman" w:cs="Times New Roman"/>
          <w:szCs w:val="24"/>
        </w:rPr>
        <w:t>Θρησκευμάτων, που θα ήταν φυσιολογικό να έρθει. Απόρησα, δηλαδή, με τη γνώση των σχετικών θεμάτων με τόσες πολλές λεπτομέρειες, τη σχέση</w:t>
      </w:r>
      <w:r>
        <w:rPr>
          <w:rFonts w:eastAsia="Times New Roman" w:cs="Times New Roman"/>
          <w:szCs w:val="24"/>
        </w:rPr>
        <w:t xml:space="preserve"> με τα εκκλησιαστικά θέματα που συνεπάγεται. Να, λοιπόν, που σπάνε τα στερεότυπα που είχα στο μυαλό μου.</w:t>
      </w:r>
    </w:p>
    <w:p w14:paraId="044561AA"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Πάμε στην τροπολογία για τα ΑΕΙ. Εδώ να πούμε ότι πρέπει να εισάγουμε έναν νέο όρο. Όπως λέμε «πολυνομοσχέδιο», πρέπει να εισάγουμε και τον όρο «</w:t>
      </w:r>
      <w:proofErr w:type="spellStart"/>
      <w:r>
        <w:rPr>
          <w:rFonts w:eastAsia="Times New Roman" w:cs="Times New Roman"/>
          <w:szCs w:val="24"/>
        </w:rPr>
        <w:t>πολυτρ</w:t>
      </w:r>
      <w:r>
        <w:rPr>
          <w:rFonts w:eastAsia="Times New Roman" w:cs="Times New Roman"/>
          <w:szCs w:val="24"/>
        </w:rPr>
        <w:t>οπολογία</w:t>
      </w:r>
      <w:proofErr w:type="spellEnd"/>
      <w:r>
        <w:rPr>
          <w:rFonts w:eastAsia="Times New Roman" w:cs="Times New Roman"/>
          <w:szCs w:val="24"/>
        </w:rPr>
        <w:t xml:space="preserve">». Αυτή αφορά διάφορα θέματα. Στην παράγραφο 1β του πρώτου άρθρου απαγορεύονται οι μετακινήσεις καθηγητών, εάν ο προορισμός είναι τα ΑΕΙ του Νομού Αττικής και Θεσσαλονίκης. </w:t>
      </w:r>
    </w:p>
    <w:p w14:paraId="044561AB"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Εδώ θα ήθελα να κάνω μία διορθωτική πρόταση. Δεν βρίσκω γιατί να απαγορεύο</w:t>
      </w:r>
      <w:r>
        <w:rPr>
          <w:rFonts w:eastAsia="Times New Roman" w:cs="Times New Roman"/>
          <w:szCs w:val="24"/>
        </w:rPr>
        <w:t xml:space="preserve">νται αυτές οι μετακινήσεις, εάν τα ΑΕΙ προέλευσης, κυρία Υπουργέ, είναι και αυτά από τον Νομό Αττικής. Γιατί, δηλαδή, κάποιος από το Πολυτεχνείο να μην μπορεί να πάει στο Οικονομικό Πανεπιστήμιο και </w:t>
      </w:r>
      <w:proofErr w:type="spellStart"/>
      <w:r>
        <w:rPr>
          <w:rFonts w:eastAsia="Times New Roman" w:cs="Times New Roman"/>
          <w:szCs w:val="24"/>
        </w:rPr>
        <w:t>τούμπαλιν</w:t>
      </w:r>
      <w:proofErr w:type="spellEnd"/>
      <w:r>
        <w:rPr>
          <w:rFonts w:eastAsia="Times New Roman" w:cs="Times New Roman"/>
          <w:szCs w:val="24"/>
        </w:rPr>
        <w:t>; Κατα</w:t>
      </w:r>
      <w:r>
        <w:rPr>
          <w:rFonts w:eastAsia="Times New Roman" w:cs="Times New Roman"/>
          <w:szCs w:val="24"/>
        </w:rPr>
        <w:lastRenderedPageBreak/>
        <w:t>λαβαίνω να μην υπάρχει αποψίλωση ουσιαστικ</w:t>
      </w:r>
      <w:r>
        <w:rPr>
          <w:rFonts w:eastAsia="Times New Roman" w:cs="Times New Roman"/>
          <w:szCs w:val="24"/>
        </w:rPr>
        <w:t xml:space="preserve">ά των επαρχιακών πανεπιστημίων, αλλά από πανεπιστήμιο του Νομού Αττικής νομίζω ότι δεν υπάρχει πρόβλημα να υπάρχει μετακίνηση σε άλλο ΑΕΙ του Νομού Αττικής. </w:t>
      </w:r>
    </w:p>
    <w:p w14:paraId="044561AC"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Επίσης, θα μπορούσαμε να βάλουμε και χρονικό όριο σε αυτές τις μετακινήσεις τα τρία χρόνια, τα πέν</w:t>
      </w:r>
      <w:r>
        <w:rPr>
          <w:rFonts w:eastAsia="Times New Roman" w:cs="Times New Roman"/>
          <w:szCs w:val="24"/>
        </w:rPr>
        <w:t xml:space="preserve">τε χρόνια, έτσι ώστε να υπάρχει μεγαλύτερη άνεση στις γενικές συνελεύσεις να δίνουν τις αντίστοιχες άδειες, να υπάρχει δηλαδή μεγαλύτερη κινητικότητα. </w:t>
      </w:r>
    </w:p>
    <w:p w14:paraId="044561AD"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Παρακάτω, στο άρθρο 2, προχωράτε στην κατάργηση της αυτοδίκαιης διαγραφής λόγω μη εγγραφής σε δύο εξάμην</w:t>
      </w:r>
      <w:r>
        <w:rPr>
          <w:rFonts w:eastAsia="Times New Roman" w:cs="Times New Roman"/>
          <w:szCs w:val="24"/>
        </w:rPr>
        <w:t xml:space="preserve">α, όπως υπήρχε στον ν.4009. Εδώ πρέπει να πούμε: </w:t>
      </w:r>
      <w:proofErr w:type="spellStart"/>
      <w:r>
        <w:rPr>
          <w:rFonts w:eastAsia="Times New Roman" w:cs="Times New Roman"/>
          <w:szCs w:val="24"/>
        </w:rPr>
        <w:t>Ήμαρτον</w:t>
      </w:r>
      <w:proofErr w:type="spellEnd"/>
      <w:r>
        <w:rPr>
          <w:rFonts w:eastAsia="Times New Roman" w:cs="Times New Roman"/>
          <w:szCs w:val="24"/>
        </w:rPr>
        <w:t xml:space="preserve">! Ούτε αυτό δηλαδή δεν θα πρέπει να κάνουν οι λιμνάζοντες φοιτητές; Ούτε να γράφονται μία φορά τον χρόνο; Θα αρκεί δηλαδή μόνο η εγγραφή τους στο πρώτο έτος. </w:t>
      </w:r>
    </w:p>
    <w:p w14:paraId="044561AE"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Αυτό θα δημιουργήσει διάφορα προβλήματα κ</w:t>
      </w:r>
      <w:r>
        <w:rPr>
          <w:rFonts w:eastAsia="Times New Roman" w:cs="Times New Roman"/>
          <w:szCs w:val="24"/>
        </w:rPr>
        <w:t xml:space="preserve">ατά τη γνώμη μας. Αν καταργηθεί η υποχρέωση εγγραφής κάθε χρόνο, πώς θα ξέρει το κάθε τμήμα πόσοι είναι οι φοιτητές του; Πώς θα υπολογίζονται οι </w:t>
      </w:r>
      <w:r>
        <w:rPr>
          <w:rFonts w:eastAsia="Times New Roman" w:cs="Times New Roman"/>
          <w:szCs w:val="24"/>
        </w:rPr>
        <w:lastRenderedPageBreak/>
        <w:t xml:space="preserve">διάφορες μετρικές ανά φοιτητή που χρειάζονται για την αξιολόγηση τα τμήματα και τα πανεπιστήμια; Θα έχουμε δύο </w:t>
      </w:r>
      <w:r>
        <w:rPr>
          <w:rFonts w:eastAsia="Times New Roman" w:cs="Times New Roman"/>
          <w:szCs w:val="24"/>
        </w:rPr>
        <w:t>κατηγορίες φοιτητών: τους εγγεγραμμένους και τους μη εγγεγραμμένους, αλλά και μη διαγραμμένους και θα χάσουμε τον μπούσουλα. Δεν θα ξέρουμε δηλαδή πόσοι φοιτητές είναι η δύναμη του κάθε τμήματος, τι καταστάσεις θα πρέπει να ετοιμάζει η κάθε γραμματεία, εάν</w:t>
      </w:r>
      <w:r>
        <w:rPr>
          <w:rFonts w:eastAsia="Times New Roman" w:cs="Times New Roman"/>
          <w:szCs w:val="24"/>
        </w:rPr>
        <w:t xml:space="preserve"> θα ψηφίζουν ή δεν θα ψηφίζουν οι συγκεκριμένοι φοιτητές στις εκλογές. Γενικά η διάταξη αυτή πιστεύουμε ότι θα κάνει τα πράγματα λίγο παραπάνω κουλουβάχατα στα πανεπιστήμια, που δεν θα ξέρουν πόσους φοιτητές έχουν.</w:t>
      </w:r>
    </w:p>
    <w:p w14:paraId="044561AF"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Στο άρθρο -πάλι στην ίδια </w:t>
      </w:r>
      <w:proofErr w:type="spellStart"/>
      <w:r>
        <w:rPr>
          <w:rFonts w:eastAsia="Times New Roman" w:cs="Times New Roman"/>
          <w:szCs w:val="24"/>
        </w:rPr>
        <w:t>πολυτροπολογία</w:t>
      </w:r>
      <w:proofErr w:type="spellEnd"/>
      <w:r>
        <w:rPr>
          <w:rFonts w:eastAsia="Times New Roman" w:cs="Times New Roman"/>
          <w:szCs w:val="24"/>
        </w:rPr>
        <w:t xml:space="preserve"> </w:t>
      </w:r>
      <w:r>
        <w:rPr>
          <w:rFonts w:eastAsia="Times New Roman" w:cs="Times New Roman"/>
          <w:szCs w:val="24"/>
        </w:rPr>
        <w:t xml:space="preserve">είμαστε-για τα αυτοδύναμα ΤΕΙ είναι η τρίτη τροποποίηση που κάνετε για τα μη αυτοδύναμα τμήματα ΑΕΙ και ΤΕΙ σε διάστημα τριών μηνών. Με τον ν.4386/2016 είχατε βάλει αυτήν ακριβώς την ίδια διάταξη, στο άρθρο 57 στην παράγραφο 2, και τροποποιούσατε το άρθρο </w:t>
      </w:r>
      <w:r>
        <w:rPr>
          <w:rFonts w:eastAsia="Times New Roman" w:cs="Times New Roman"/>
          <w:szCs w:val="24"/>
        </w:rPr>
        <w:t>39 του ν.4186/2013. Τον Ιούλιο, πριν από δύο μήνες, με τον ν.4405 την βγάλατε αυτήν την παρά</w:t>
      </w:r>
      <w:r>
        <w:rPr>
          <w:rFonts w:eastAsia="Times New Roman" w:cs="Times New Roman"/>
          <w:szCs w:val="24"/>
        </w:rPr>
        <w:lastRenderedPageBreak/>
        <w:t>γραφο και τώρα ξαναμπαίνει. Να περιμένουμε μήπως ξαναβγεί. Και το ζήτημα είναι σε ποιο τμήμα αναφερόμαστε και για ποιο τμήμα γίνεται όλη αυτή η διαδικασία. Θα περιμ</w:t>
      </w:r>
      <w:r>
        <w:rPr>
          <w:rFonts w:eastAsia="Times New Roman" w:cs="Times New Roman"/>
          <w:szCs w:val="24"/>
        </w:rPr>
        <w:t>ένουμε από την κυρία Αναπληρώτρια Υπουργό να μας πει.</w:t>
      </w:r>
    </w:p>
    <w:p w14:paraId="044561B0"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Για τις αποσπάσεις των εκπαιδευτικών σε κόμματα, κάτι για το οποίο ρώτησα εχθές τον κ. Φίλη, δεν άκουσα να λέει κάτι. Μπορεί να το πει στη συνέχεια στις ομιλίες του. Σας θυμίζω ότι έστειλε ένα έγγραφο μ</w:t>
      </w:r>
      <w:r>
        <w:rPr>
          <w:rFonts w:eastAsia="Times New Roman" w:cs="Times New Roman"/>
          <w:szCs w:val="24"/>
        </w:rPr>
        <w:t>ε το οποίο ζήταγε να ενημερώσουν τα κόμματα για το ποιοι είναι αποσπασμένοι σε αυτά. Απάντησε το Ποτάμι και το ΠΑΣΟΚ. Τα άλλα κόμματα δεν απάντησαν. Και καλά τα άλλα κόμματα, αλλά ούτε ο ΣΥΡΙΖΑ; Αγνοεί τον Υπουργό του ή είναι τόσοι πολλοί οι αποσπασμένοι ε</w:t>
      </w:r>
      <w:r>
        <w:rPr>
          <w:rFonts w:eastAsia="Times New Roman" w:cs="Times New Roman"/>
          <w:szCs w:val="24"/>
        </w:rPr>
        <w:t>κπαιδευτικοί και δεν θέλει να το σκαλίσει; Και ο Υπουργός τι κάνει; Το δέχεται έτσι αυτό;</w:t>
      </w:r>
    </w:p>
    <w:p w14:paraId="044561B1"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Τέλος πάντων, στα περισσότερα άρθρα για την ελληνόγλωσση και διαπολιτισμική εκπαίδευση είμαστε θετικοί. Στις υπόλοιπες διατάξεις όμως είμαστε επιφυλακτικοί ως αρνητικ</w:t>
      </w:r>
      <w:r>
        <w:rPr>
          <w:rFonts w:eastAsia="Times New Roman" w:cs="Times New Roman"/>
          <w:szCs w:val="24"/>
        </w:rPr>
        <w:t xml:space="preserve">οί. Για τις τροπολογίες θεωρούμε ότι παγιώνουν μια πρακτική κακής νομοθέτησης. </w:t>
      </w:r>
    </w:p>
    <w:p w14:paraId="044561B2"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Ένα φρένο σε αυτό που αφορά τον Κανονισμό της Βουλής, το άρθρο 88, που παραβιάζεται συστηματικά με τις άσχετες τροπολογίες που εισάγονται, θα ήταν η ψήφιση των τροπολογιών να γ</w:t>
      </w:r>
      <w:r>
        <w:rPr>
          <w:rFonts w:eastAsia="Times New Roman" w:cs="Times New Roman"/>
          <w:szCs w:val="24"/>
        </w:rPr>
        <w:t>ίνεται με αυξημένη πλειοψηφία, έτσι ώστε να αναχαιτιστεί λίγο αυτή η κακή συνήθεια ή αλλιώς θα πρέπει να ψηφίσουμε έναν νόμο που να λέει ότι με βάση τον νόμο αυτόν πρέπει να εφαρμόζουμε τον Κανονισμό της Βουλής, που έχει αρχίσει να ξεχειλώνει πολύ.</w:t>
      </w:r>
    </w:p>
    <w:p w14:paraId="044561B3"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044561B4" w14:textId="77777777" w:rsidR="00A53C3F" w:rsidRDefault="0019499A">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Ποταμιού)</w:t>
      </w:r>
    </w:p>
    <w:p w14:paraId="044561B5"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Ευχαριστώ και εγώ, κύριε </w:t>
      </w:r>
      <w:proofErr w:type="spellStart"/>
      <w:r>
        <w:rPr>
          <w:rFonts w:eastAsia="Times New Roman" w:cs="Times New Roman"/>
          <w:szCs w:val="24"/>
        </w:rPr>
        <w:t>Μαυρωτά</w:t>
      </w:r>
      <w:proofErr w:type="spellEnd"/>
      <w:r>
        <w:rPr>
          <w:rFonts w:eastAsia="Times New Roman" w:cs="Times New Roman"/>
          <w:szCs w:val="24"/>
        </w:rPr>
        <w:t>.</w:t>
      </w:r>
    </w:p>
    <w:p w14:paraId="044561B6"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Ζουράρις</w:t>
      </w:r>
      <w:proofErr w:type="spellEnd"/>
      <w:r>
        <w:rPr>
          <w:rFonts w:eastAsia="Times New Roman" w:cs="Times New Roman"/>
          <w:szCs w:val="24"/>
        </w:rPr>
        <w:t xml:space="preserve"> έχει τον λόγο για οκτώ λεπτά.</w:t>
      </w:r>
    </w:p>
    <w:p w14:paraId="044561B7"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ΖΟΥΡΑΡΙΣ: </w:t>
      </w:r>
      <w:r>
        <w:rPr>
          <w:rFonts w:eastAsia="Times New Roman" w:cs="Times New Roman"/>
          <w:szCs w:val="24"/>
        </w:rPr>
        <w:t>Τα σέβη μου, Πρόεδρε.</w:t>
      </w:r>
    </w:p>
    <w:p w14:paraId="044561B8"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Θα ήθελα να πω για την περίφημη απάντη</w:t>
      </w:r>
      <w:r>
        <w:rPr>
          <w:rFonts w:eastAsia="Times New Roman" w:cs="Times New Roman"/>
          <w:szCs w:val="24"/>
        </w:rPr>
        <w:t xml:space="preserve">ση του </w:t>
      </w:r>
      <w:proofErr w:type="spellStart"/>
      <w:r>
        <w:rPr>
          <w:rFonts w:eastAsia="Times New Roman" w:cs="Times New Roman"/>
          <w:szCs w:val="24"/>
        </w:rPr>
        <w:t>Σωκράτους</w:t>
      </w:r>
      <w:proofErr w:type="spellEnd"/>
      <w:r>
        <w:rPr>
          <w:rFonts w:eastAsia="Times New Roman" w:cs="Times New Roman"/>
          <w:szCs w:val="24"/>
        </w:rPr>
        <w:t xml:space="preserve"> στον </w:t>
      </w:r>
      <w:proofErr w:type="spellStart"/>
      <w:r>
        <w:rPr>
          <w:rFonts w:eastAsia="Times New Roman" w:cs="Times New Roman"/>
          <w:szCs w:val="24"/>
        </w:rPr>
        <w:t>Καλλικλή</w:t>
      </w:r>
      <w:proofErr w:type="spellEnd"/>
      <w:r>
        <w:rPr>
          <w:rFonts w:eastAsia="Times New Roman" w:cs="Times New Roman"/>
          <w:szCs w:val="24"/>
        </w:rPr>
        <w:t xml:space="preserve">. Λέει ο </w:t>
      </w:r>
      <w:proofErr w:type="spellStart"/>
      <w:r>
        <w:rPr>
          <w:rFonts w:eastAsia="Times New Roman" w:cs="Times New Roman"/>
          <w:szCs w:val="24"/>
        </w:rPr>
        <w:t>Καλλικλής</w:t>
      </w:r>
      <w:proofErr w:type="spellEnd"/>
      <w:r>
        <w:rPr>
          <w:rFonts w:eastAsia="Times New Roman" w:cs="Times New Roman"/>
          <w:szCs w:val="24"/>
        </w:rPr>
        <w:t xml:space="preserve"> στον «Γοργία» το εξής: «Ρε, συ, τα ίδια λες μια ζωή, ξανά και ξανά τα ίδια». Ακολουθεί η περίφημη απάντηση </w:t>
      </w:r>
      <w:r>
        <w:rPr>
          <w:rFonts w:eastAsia="Times New Roman" w:cs="Times New Roman"/>
          <w:szCs w:val="24"/>
        </w:rPr>
        <w:lastRenderedPageBreak/>
        <w:t>του Σωκράτη: «Θα λέω τα ίδια», δηλαδή «</w:t>
      </w:r>
      <w:r>
        <w:rPr>
          <w:rFonts w:eastAsia="Times New Roman" w:cs="Times New Roman"/>
          <w:szCs w:val="24"/>
        </w:rPr>
        <w:t>τ</w:t>
      </w:r>
      <w:r>
        <w:rPr>
          <w:rFonts w:eastAsia="Times New Roman" w:cs="Times New Roman"/>
          <w:szCs w:val="24"/>
        </w:rPr>
        <w:t>α αυτά περί των αυτών» και «</w:t>
      </w:r>
      <w:r>
        <w:rPr>
          <w:rFonts w:eastAsia="Times New Roman" w:cs="Times New Roman"/>
          <w:szCs w:val="24"/>
        </w:rPr>
        <w:t>ό</w:t>
      </w:r>
      <w:r>
        <w:rPr>
          <w:rFonts w:eastAsia="Times New Roman" w:cs="Times New Roman"/>
          <w:szCs w:val="24"/>
        </w:rPr>
        <w:t>ταν αλλάξουν τα πράγματα, θα αλ</w:t>
      </w:r>
      <w:r>
        <w:rPr>
          <w:rFonts w:eastAsia="Times New Roman" w:cs="Times New Roman"/>
          <w:szCs w:val="24"/>
        </w:rPr>
        <w:t xml:space="preserve">λάξω κι εγώ». Δεν έχουν αλλάξει τα πράγματα. </w:t>
      </w:r>
    </w:p>
    <w:p w14:paraId="044561B9"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Άρα επανέρχομαι εις τα «αυτά περί των αυτών» -χωρίς να τα ξαναπώ- δηλαδή για το πρόβλημα της διδασκαλίας για τα σχολεία μας στην απανταχού της οικουμένης ελληνικότητα. </w:t>
      </w:r>
    </w:p>
    <w:p w14:paraId="044561BA"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Επομένως, τα θέματα του πολιτισμού, όπως </w:t>
      </w:r>
      <w:r>
        <w:rPr>
          <w:rFonts w:eastAsia="Times New Roman" w:cs="Times New Roman"/>
          <w:szCs w:val="24"/>
        </w:rPr>
        <w:t xml:space="preserve">είπα, δεν μπορεί να ρυθμιστούν με τις μαγγανείες του </w:t>
      </w:r>
      <w:proofErr w:type="spellStart"/>
      <w:r>
        <w:rPr>
          <w:rFonts w:eastAsia="Times New Roman" w:cs="Times New Roman"/>
          <w:szCs w:val="24"/>
        </w:rPr>
        <w:t>Λεφάκη</w:t>
      </w:r>
      <w:proofErr w:type="spellEnd"/>
      <w:r>
        <w:rPr>
          <w:rFonts w:eastAsia="Times New Roman" w:cs="Times New Roman"/>
          <w:szCs w:val="24"/>
        </w:rPr>
        <w:t xml:space="preserve"> και τις συνταγές για τον κιμά ή με τις οδηγίες χρήσεως για τα παιδιά των εννέα ετών της ηλεκτρικής καφετιέρας, γιατί υποψιάζομαι ότι στην </w:t>
      </w:r>
      <w:proofErr w:type="spellStart"/>
      <w:r>
        <w:rPr>
          <w:rFonts w:eastAsia="Times New Roman" w:cs="Times New Roman"/>
          <w:szCs w:val="24"/>
        </w:rPr>
        <w:t>Καλιφορνία</w:t>
      </w:r>
      <w:proofErr w:type="spellEnd"/>
      <w:r>
        <w:rPr>
          <w:rFonts w:eastAsia="Times New Roman" w:cs="Times New Roman"/>
          <w:szCs w:val="24"/>
        </w:rPr>
        <w:t xml:space="preserve"> η ηλεκτρική καφετιέρα για τα </w:t>
      </w:r>
      <w:r>
        <w:rPr>
          <w:rFonts w:eastAsia="Times New Roman" w:cs="Times New Roman"/>
          <w:szCs w:val="24"/>
        </w:rPr>
        <w:t>Ε</w:t>
      </w:r>
      <w:r>
        <w:rPr>
          <w:rFonts w:eastAsia="Times New Roman" w:cs="Times New Roman"/>
          <w:szCs w:val="24"/>
        </w:rPr>
        <w:t>λληνόπουλα δεν εί</w:t>
      </w:r>
      <w:r>
        <w:rPr>
          <w:rFonts w:eastAsia="Times New Roman" w:cs="Times New Roman"/>
          <w:szCs w:val="24"/>
        </w:rPr>
        <w:t xml:space="preserve">ναι πια ηλεκτρική, αλλά ηλεκτρονική και διαστημική καφετιέρα. </w:t>
      </w:r>
    </w:p>
    <w:p w14:paraId="044561BB"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Αυτό το «</w:t>
      </w:r>
      <w:proofErr w:type="spellStart"/>
      <w:r>
        <w:rPr>
          <w:rFonts w:eastAsia="Times New Roman" w:cs="Times New Roman"/>
          <w:szCs w:val="24"/>
        </w:rPr>
        <w:t>Μπουρδιστάν</w:t>
      </w:r>
      <w:proofErr w:type="spellEnd"/>
      <w:r>
        <w:rPr>
          <w:rFonts w:eastAsia="Times New Roman" w:cs="Times New Roman"/>
          <w:szCs w:val="24"/>
        </w:rPr>
        <w:t>», λοιπόν, πρέπει να λήξει. Σιγά-σιγά πρέπει να το δούμε. Πρέπει να αφαιρεθούν από τα βιβλία αυτές οι σελίδες, όπως είπαμε, ώστε να πηγαίνουν τα παιδιά και να διδάσκονται Ρί</w:t>
      </w:r>
      <w:r>
        <w:rPr>
          <w:rFonts w:eastAsia="Times New Roman" w:cs="Times New Roman"/>
          <w:szCs w:val="24"/>
        </w:rPr>
        <w:t xml:space="preserve">τσο και Σεφέρη για τα σωστά ελληνικά ή τα δικά σας τα κείμενα, </w:t>
      </w:r>
      <w:r>
        <w:rPr>
          <w:rFonts w:eastAsia="Times New Roman" w:cs="Times New Roman"/>
          <w:szCs w:val="28"/>
        </w:rPr>
        <w:t xml:space="preserve">κύριε Υπουργέ, </w:t>
      </w:r>
      <w:r>
        <w:rPr>
          <w:rFonts w:eastAsia="Times New Roman" w:cs="Times New Roman"/>
          <w:szCs w:val="24"/>
        </w:rPr>
        <w:t xml:space="preserve">που ήταν στην </w:t>
      </w:r>
      <w:r>
        <w:rPr>
          <w:rFonts w:eastAsia="Times New Roman" w:cs="Times New Roman"/>
          <w:szCs w:val="24"/>
        </w:rPr>
        <w:t>«</w:t>
      </w:r>
      <w:r>
        <w:rPr>
          <w:rFonts w:eastAsia="Times New Roman" w:cs="Times New Roman"/>
          <w:szCs w:val="24"/>
        </w:rPr>
        <w:t>ΕΛΕΥΘΕ</w:t>
      </w:r>
      <w:r>
        <w:rPr>
          <w:rFonts w:eastAsia="Times New Roman" w:cs="Times New Roman"/>
          <w:szCs w:val="24"/>
        </w:rPr>
        <w:lastRenderedPageBreak/>
        <w:t>ΡΟΤΥΠΙΑ</w:t>
      </w:r>
      <w:r>
        <w:rPr>
          <w:rFonts w:eastAsia="Times New Roman" w:cs="Times New Roman"/>
          <w:szCs w:val="24"/>
        </w:rPr>
        <w:t>»</w:t>
      </w:r>
      <w:r>
        <w:rPr>
          <w:rFonts w:eastAsia="Times New Roman" w:cs="Times New Roman"/>
          <w:szCs w:val="24"/>
        </w:rPr>
        <w:t xml:space="preserve"> και μου άρεσαν πάρα πολύ, όταν ήμασταν δίπλα-δίπλα, βεβαίως. Πρέπει να λήξει η «</w:t>
      </w:r>
      <w:proofErr w:type="spellStart"/>
      <w:r>
        <w:rPr>
          <w:rFonts w:eastAsia="Times New Roman" w:cs="Times New Roman"/>
          <w:szCs w:val="24"/>
        </w:rPr>
        <w:t>σαχλαμαρολογία</w:t>
      </w:r>
      <w:proofErr w:type="spellEnd"/>
      <w:r>
        <w:rPr>
          <w:rFonts w:eastAsia="Times New Roman" w:cs="Times New Roman"/>
          <w:szCs w:val="24"/>
        </w:rPr>
        <w:t>» του κιμά κ.λπ. για τα παιδιά των εννέα ετών και τα χ</w:t>
      </w:r>
      <w:r>
        <w:rPr>
          <w:rFonts w:eastAsia="Times New Roman" w:cs="Times New Roman"/>
          <w:szCs w:val="24"/>
        </w:rPr>
        <w:t xml:space="preserve">ειρότερα για τη </w:t>
      </w:r>
      <w:proofErr w:type="spellStart"/>
      <w:r>
        <w:rPr>
          <w:rFonts w:eastAsia="Times New Roman" w:cs="Times New Roman"/>
          <w:szCs w:val="24"/>
        </w:rPr>
        <w:t>Φρικαντέλα</w:t>
      </w:r>
      <w:proofErr w:type="spellEnd"/>
      <w:r>
        <w:rPr>
          <w:rFonts w:eastAsia="Times New Roman" w:cs="Times New Roman"/>
          <w:szCs w:val="24"/>
        </w:rPr>
        <w:t xml:space="preserve"> που σιχαινόταν τα κάλαντα. Αν είναι δυνατόν! </w:t>
      </w:r>
    </w:p>
    <w:p w14:paraId="044561BC"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Από το πρωί, μου τηλεφώνησαν διάφοροι ιερείς των </w:t>
      </w:r>
      <w:proofErr w:type="spellStart"/>
      <w:r>
        <w:rPr>
          <w:rFonts w:eastAsia="Times New Roman" w:cs="Times New Roman"/>
          <w:szCs w:val="24"/>
        </w:rPr>
        <w:t>πρεσβυγενών</w:t>
      </w:r>
      <w:proofErr w:type="spellEnd"/>
      <w:r>
        <w:rPr>
          <w:rFonts w:eastAsia="Times New Roman" w:cs="Times New Roman"/>
          <w:szCs w:val="24"/>
        </w:rPr>
        <w:t xml:space="preserve"> Πατριαρχείων και με παρακάλεσαν κάτι που αφορά τον Πρωθυπουργό της Εθνικής Παιδείας, αλλά και εσάς τους υπολοίπους, Υπουργ</w:t>
      </w:r>
      <w:r>
        <w:rPr>
          <w:rFonts w:eastAsia="Times New Roman" w:cs="Times New Roman"/>
          <w:szCs w:val="24"/>
        </w:rPr>
        <w:t xml:space="preserve">οί μου. Υπάρχει το εξής: Μήπως θα έπρεπε με μία νομοτεχνική ρύθμιση να επανέλθει η δυνατότητα για τους ιερείς μόνο των τριών </w:t>
      </w:r>
      <w:proofErr w:type="spellStart"/>
      <w:r>
        <w:rPr>
          <w:rFonts w:eastAsia="Times New Roman" w:cs="Times New Roman"/>
          <w:szCs w:val="24"/>
        </w:rPr>
        <w:t>πρεσβυγενών</w:t>
      </w:r>
      <w:proofErr w:type="spellEnd"/>
      <w:r>
        <w:rPr>
          <w:rFonts w:eastAsia="Times New Roman" w:cs="Times New Roman"/>
          <w:szCs w:val="24"/>
        </w:rPr>
        <w:t xml:space="preserve"> Πατριαρχείων –ενδεχομένως και της Αντιοχείας, δεν το ξέρω, ήταν από τα τρία- να μπορεί να παρατείνεται χωρίς επιμίσθιο,</w:t>
      </w:r>
      <w:r>
        <w:rPr>
          <w:rFonts w:eastAsia="Times New Roman" w:cs="Times New Roman"/>
          <w:szCs w:val="24"/>
        </w:rPr>
        <w:t xml:space="preserve"> γιατί ενδέχεται να μείνουν χωρίς παπά ενορίες που υπάγονται στα τρία Πατριαρχεία, της </w:t>
      </w:r>
      <w:proofErr w:type="spellStart"/>
      <w:r>
        <w:rPr>
          <w:rFonts w:eastAsia="Times New Roman" w:cs="Times New Roman"/>
          <w:szCs w:val="24"/>
        </w:rPr>
        <w:t>Αλεξανδρείας</w:t>
      </w:r>
      <w:proofErr w:type="spellEnd"/>
      <w:r>
        <w:rPr>
          <w:rFonts w:eastAsia="Times New Roman" w:cs="Times New Roman"/>
          <w:szCs w:val="24"/>
        </w:rPr>
        <w:t>, της Κωνσταντινουπόλεως και των Ιεροσολύμων, εάν δεν επανέλθουν στο καθεστώς της ενδεχομένης παρατάσεως;</w:t>
      </w:r>
    </w:p>
    <w:p w14:paraId="044561BD"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Παρακαλώ, δείτε το, αν γίνεται ή τουλάχιστον δείτε </w:t>
      </w:r>
      <w:r>
        <w:rPr>
          <w:rFonts w:eastAsia="Times New Roman" w:cs="Times New Roman"/>
          <w:szCs w:val="24"/>
        </w:rPr>
        <w:t>το στην επόμενη ρύθμιση σε δίμηνο που θα έρθουν τα θέματα, γιατί λέει ότι φαίνεται ότι σας έστειλε και κάποια επιστολή ο Οικουμενικός</w:t>
      </w:r>
      <w:r>
        <w:rPr>
          <w:rFonts w:eastAsia="Times New Roman" w:cs="Times New Roman"/>
          <w:szCs w:val="24"/>
        </w:rPr>
        <w:t xml:space="preserve"> Πατριάρχης</w:t>
      </w:r>
      <w:r>
        <w:rPr>
          <w:rFonts w:eastAsia="Times New Roman" w:cs="Times New Roman"/>
          <w:szCs w:val="24"/>
        </w:rPr>
        <w:t>.</w:t>
      </w:r>
    </w:p>
    <w:p w14:paraId="044561BE"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 άλλο θέμα είναι η αιτιολογία του άρθρου 27, για την οποία θα σας πω ότι επειδή δεν καταλαβαίνω απολύτως τίποτα, ζήτησα τη συμβολή του </w:t>
      </w:r>
      <w:proofErr w:type="spellStart"/>
      <w:r>
        <w:rPr>
          <w:rFonts w:eastAsia="Times New Roman" w:cs="Times New Roman"/>
          <w:szCs w:val="24"/>
        </w:rPr>
        <w:t>Φορτσάκη</w:t>
      </w:r>
      <w:proofErr w:type="spellEnd"/>
      <w:r>
        <w:rPr>
          <w:rFonts w:eastAsia="Times New Roman" w:cs="Times New Roman"/>
          <w:szCs w:val="24"/>
        </w:rPr>
        <w:t xml:space="preserve"> και του Ανδρέα Λοβέρδου, οι οποίοι είναι συνάδελφοι πανεπιστημιακοί. Απ’ ό,τι κατάλαβα, δείχνει ότι η ρύθμιση </w:t>
      </w:r>
      <w:r>
        <w:rPr>
          <w:rFonts w:eastAsia="Times New Roman" w:cs="Times New Roman"/>
          <w:szCs w:val="24"/>
        </w:rPr>
        <w:t>που είχε ο νόμος Φίλη τον Μάιο του 2016 ήταν εύλογη και ήρεμη, ενώ ενδεχομένως τώρα, όπως ερμηνεύεται ο νόμος του 2000 και όχι του 2016, ενδέχεται οι συνάδελφοι οι οποίοι ανήκαν σε εταιρείες ή ασκούσαν ελεύθερη επιχειρηματική δραστηριότητα να είναι υποχρεω</w:t>
      </w:r>
      <w:r>
        <w:rPr>
          <w:rFonts w:eastAsia="Times New Roman" w:cs="Times New Roman"/>
          <w:szCs w:val="24"/>
        </w:rPr>
        <w:t xml:space="preserve">μένοι να πληρώσουν τώρα από το 2000, ενώ ο νόμος Φίλη του Μαΐου του 2016 δεν το προβλέπει. </w:t>
      </w:r>
    </w:p>
    <w:p w14:paraId="044561BF"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Επομένως η λύση που προτείνω είναι το </w:t>
      </w:r>
      <w:proofErr w:type="spellStart"/>
      <w:r>
        <w:rPr>
          <w:rFonts w:eastAsia="Times New Roman" w:cs="Times New Roman"/>
          <w:szCs w:val="24"/>
        </w:rPr>
        <w:t>συναμφότερον</w:t>
      </w:r>
      <w:proofErr w:type="spellEnd"/>
      <w:r>
        <w:rPr>
          <w:rFonts w:eastAsia="Times New Roman" w:cs="Times New Roman"/>
          <w:szCs w:val="24"/>
        </w:rPr>
        <w:t xml:space="preserve">, να ζητήσω από τον </w:t>
      </w:r>
      <w:proofErr w:type="spellStart"/>
      <w:r>
        <w:rPr>
          <w:rFonts w:eastAsia="Times New Roman" w:cs="Times New Roman"/>
          <w:szCs w:val="24"/>
        </w:rPr>
        <w:t>Φορτσάκη</w:t>
      </w:r>
      <w:proofErr w:type="spellEnd"/>
      <w:r>
        <w:rPr>
          <w:rFonts w:eastAsia="Times New Roman" w:cs="Times New Roman"/>
          <w:szCs w:val="24"/>
        </w:rPr>
        <w:t xml:space="preserve"> και τον Λοβέρδο να μου πουν τι να ψηφίσω, να ζητήσω και από εσάς τι να ψηφίσω και ακο</w:t>
      </w:r>
      <w:r>
        <w:rPr>
          <w:rFonts w:eastAsia="Times New Roman" w:cs="Times New Roman"/>
          <w:szCs w:val="24"/>
        </w:rPr>
        <w:t xml:space="preserve">λούθως θα βάλω κλήρο. «Και επί των ιματίων </w:t>
      </w:r>
      <w:proofErr w:type="spellStart"/>
      <w:r>
        <w:rPr>
          <w:rFonts w:eastAsia="Times New Roman" w:cs="Times New Roman"/>
          <w:szCs w:val="24"/>
        </w:rPr>
        <w:t>έβαλον</w:t>
      </w:r>
      <w:proofErr w:type="spellEnd"/>
      <w:r>
        <w:rPr>
          <w:rFonts w:eastAsia="Times New Roman" w:cs="Times New Roman"/>
          <w:szCs w:val="24"/>
        </w:rPr>
        <w:t xml:space="preserve"> </w:t>
      </w:r>
      <w:proofErr w:type="spellStart"/>
      <w:r>
        <w:rPr>
          <w:rFonts w:eastAsia="Times New Roman" w:cs="Times New Roman"/>
          <w:szCs w:val="24"/>
        </w:rPr>
        <w:t>κλήρον</w:t>
      </w:r>
      <w:proofErr w:type="spellEnd"/>
      <w:r>
        <w:rPr>
          <w:rFonts w:eastAsia="Times New Roman" w:cs="Times New Roman"/>
          <w:szCs w:val="24"/>
        </w:rPr>
        <w:t>».</w:t>
      </w:r>
    </w:p>
    <w:p w14:paraId="044561C0"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044561C1"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Κι εγώ, κύριε </w:t>
      </w:r>
      <w:proofErr w:type="spellStart"/>
      <w:r>
        <w:rPr>
          <w:rFonts w:eastAsia="Times New Roman" w:cs="Times New Roman"/>
          <w:szCs w:val="24"/>
        </w:rPr>
        <w:t>Ζουράρι</w:t>
      </w:r>
      <w:proofErr w:type="spellEnd"/>
      <w:r>
        <w:rPr>
          <w:rFonts w:eastAsia="Times New Roman" w:cs="Times New Roman"/>
          <w:szCs w:val="24"/>
        </w:rPr>
        <w:t>.</w:t>
      </w:r>
    </w:p>
    <w:p w14:paraId="044561C2"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Κλείνουμε με την ειδική αγορήτρια από την Ένωση Κεντρώων, την κ. Θεοδώρα </w:t>
      </w:r>
      <w:proofErr w:type="spellStart"/>
      <w:r>
        <w:rPr>
          <w:rFonts w:eastAsia="Times New Roman" w:cs="Times New Roman"/>
          <w:szCs w:val="24"/>
        </w:rPr>
        <w:t>Μεγαλοοικονόμου</w:t>
      </w:r>
      <w:proofErr w:type="spellEnd"/>
      <w:r>
        <w:rPr>
          <w:rFonts w:eastAsia="Times New Roman" w:cs="Times New Roman"/>
          <w:szCs w:val="24"/>
        </w:rPr>
        <w:t>.</w:t>
      </w:r>
    </w:p>
    <w:p w14:paraId="044561C3"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Ορίστε, κυρία συνάδελφε, έχετε τον λ</w:t>
      </w:r>
      <w:r>
        <w:rPr>
          <w:rFonts w:eastAsia="Times New Roman" w:cs="Times New Roman"/>
          <w:szCs w:val="24"/>
        </w:rPr>
        <w:t>όγο.</w:t>
      </w:r>
    </w:p>
    <w:p w14:paraId="044561C4"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ΘΕΟΔΩΡΑ ΜΕΓΑΛΟΟΙΚΟΝΟΜΟΥ: </w:t>
      </w:r>
      <w:r>
        <w:rPr>
          <w:rFonts w:eastAsia="Times New Roman" w:cs="Times New Roman"/>
          <w:szCs w:val="24"/>
        </w:rPr>
        <w:t>Ευχαριστώ, κύριε Πρόεδρε.</w:t>
      </w:r>
    </w:p>
    <w:p w14:paraId="044561C5"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Κύριοι Υπουργοί, κύριοι συνάδελφοι, όπως φάνηκε και από τη χθεσινή συνεδρίαση, οι περισσότεροι εκφράζουμε αντιρρήσεις και διαφωνίες στο συγκεκριμένο νομοσχέδιο. Σε γενικές γραμμές, εγώ προσωπικά και η</w:t>
      </w:r>
      <w:r>
        <w:rPr>
          <w:rFonts w:eastAsia="Times New Roman" w:cs="Times New Roman"/>
          <w:szCs w:val="24"/>
        </w:rPr>
        <w:t xml:space="preserve"> Ένωση Κεντρώων, συμφωνούμε πλήρως με την αρχική σκέψη του κυρίου Υπουργού να ασχοληθεί σοβαρά με τα θέματα της ελληνόγλωσσης εκπαίδευσης και της εκπαίδευσης των προσφύγων.</w:t>
      </w:r>
    </w:p>
    <w:p w14:paraId="044561C6"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Μεταξύ των άλλων θεμάτων που μας απασχολούν στο νομοσχέδιο είναι τα άρθρα 1 και 19.</w:t>
      </w:r>
      <w:r>
        <w:rPr>
          <w:rFonts w:eastAsia="Times New Roman" w:cs="Times New Roman"/>
          <w:szCs w:val="24"/>
        </w:rPr>
        <w:t xml:space="preserve"> Κινούνται προς τη σωστή κατεύθυνση. Όμως, όπως τόνισα αναλυτικά και στη χθεσινή μου ομιλία, δεν υπήρξε αρκετή προσοχή κατά τη σύνταξη του νομοσχεδίου</w:t>
      </w:r>
      <w:r>
        <w:rPr>
          <w:rFonts w:eastAsia="Times New Roman" w:cs="Times New Roman"/>
          <w:szCs w:val="24"/>
        </w:rPr>
        <w:t>,</w:t>
      </w:r>
      <w:r>
        <w:rPr>
          <w:rFonts w:eastAsia="Times New Roman" w:cs="Times New Roman"/>
          <w:szCs w:val="24"/>
        </w:rPr>
        <w:t xml:space="preserve"> ώστε να αναβαθμιστεί και όχι τελικώς να υποβαθμιστεί η διδασκαλία της ελληνικής γλώσσας στα σχολεία της </w:t>
      </w:r>
      <w:r>
        <w:rPr>
          <w:rFonts w:eastAsia="Times New Roman" w:cs="Times New Roman"/>
          <w:szCs w:val="24"/>
        </w:rPr>
        <w:t xml:space="preserve">ομογένειας. Κι αυτό νομίζω θα έπρεπε να είναι το </w:t>
      </w:r>
      <w:r>
        <w:rPr>
          <w:rFonts w:eastAsia="Times New Roman" w:cs="Times New Roman"/>
          <w:szCs w:val="24"/>
        </w:rPr>
        <w:lastRenderedPageBreak/>
        <w:t>πιο σημαντικό. Τα παιδιά μας που μένουν στο εξωτερικό πρωτίστως πρέπει να διατηρήσουν τους δυνατούς δεσμούς τους με την Ελλάδα, τη γλώσσα, την ιστορία και τον πολιτισμό, αλλά δυστυχώς το παρόν νομοσχέδιο απέ</w:t>
      </w:r>
      <w:r>
        <w:rPr>
          <w:rFonts w:eastAsia="Times New Roman" w:cs="Times New Roman"/>
          <w:szCs w:val="24"/>
        </w:rPr>
        <w:t xml:space="preserve">τυχε να το εξασφαλίσει αυτό, κύριε Υπουργέ. </w:t>
      </w:r>
    </w:p>
    <w:p w14:paraId="044561C7"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Στη συνέχεια τώρα ως προς τα άρθρα 20 μέχρι 26, για την διαπολιτισμική εκπαίδευση, θεωρώ πως είναι μια καλή κίνηση η αναβάθμιση των διαπολιτισμικών σχολείων σε πειραματικά διαπολιτισμικά σχολεία και ευελπιστώ να</w:t>
      </w:r>
      <w:r>
        <w:rPr>
          <w:rFonts w:eastAsia="Times New Roman" w:cs="Times New Roman"/>
          <w:szCs w:val="24"/>
        </w:rPr>
        <w:t xml:space="preserve"> αποδώσει η αλλαγή αυτή τα αναμενόμενα αποτελέσματα. </w:t>
      </w:r>
    </w:p>
    <w:p w14:paraId="044561C8"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Δεν μπορώ όμως να πω το ίδιο για το άρθρο 27, παράγραφος 1 όπου προσδιορίζεται η παραγραφή των οφειλών των καθηγητών και λεκτόρων προς το ΕΛΚΕ. Εξαρχής εναντιώθηκα και στην </w:t>
      </w:r>
      <w:r>
        <w:rPr>
          <w:rFonts w:eastAsia="Times New Roman" w:cs="Times New Roman"/>
          <w:szCs w:val="24"/>
        </w:rPr>
        <w:t>ε</w:t>
      </w:r>
      <w:r>
        <w:rPr>
          <w:rFonts w:eastAsia="Times New Roman" w:cs="Times New Roman"/>
          <w:szCs w:val="24"/>
        </w:rPr>
        <w:t>πιτροπή και χθες στην ομιλία</w:t>
      </w:r>
      <w:r>
        <w:rPr>
          <w:rFonts w:eastAsia="Times New Roman" w:cs="Times New Roman"/>
          <w:szCs w:val="24"/>
        </w:rPr>
        <w:t xml:space="preserve"> μου. Αυτό το άρθρο, παρά τη βελτίωση που έφερε χθες ο Υπουργός, εν τω μέσω της νυκτός, εξακολουθεί να είναι προβληματικό και ύποπτο. </w:t>
      </w:r>
    </w:p>
    <w:p w14:paraId="044561C9"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Επίσης, δεν μπορώ να συμφωνήσω πλήρως με το άρθρο 28 για τα ιδιωτικά σχολεία, για τον τρόπο πρόσληψης και απόλυσης των εκ</w:t>
      </w:r>
      <w:r>
        <w:rPr>
          <w:rFonts w:eastAsia="Times New Roman" w:cs="Times New Roman"/>
          <w:szCs w:val="24"/>
        </w:rPr>
        <w:t xml:space="preserve">παιδευτικών. Προφανώς ένα ιδιωτικό σχολείο δεν ταυτίζεται με μια οποιαδήποτε ιδιωτική επιχείρηση. Έχει έλεγχο από το Υπουργείο Παιδείας. Αλλά δεν πρέπει να ξεχνάμε ότι είναι και μια ιδιωτική επιχείρηση. Η πολιτεία πρέπει να το λάβει αυτό σοβαρά </w:t>
      </w:r>
      <w:proofErr w:type="spellStart"/>
      <w:r>
        <w:rPr>
          <w:rFonts w:eastAsia="Times New Roman" w:cs="Times New Roman"/>
          <w:szCs w:val="24"/>
        </w:rPr>
        <w:t>υπ</w:t>
      </w:r>
      <w:r>
        <w:rPr>
          <w:rFonts w:eastAsia="Times New Roman" w:cs="Times New Roman"/>
          <w:szCs w:val="24"/>
        </w:rPr>
        <w:t>’</w:t>
      </w:r>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Να</w:t>
      </w:r>
      <w:r>
        <w:rPr>
          <w:rFonts w:eastAsia="Times New Roman" w:cs="Times New Roman"/>
          <w:szCs w:val="24"/>
        </w:rPr>
        <w:t xml:space="preserve"> έχει τους ελέγχους που πρέπει να έχει, αλλά ο υπερβολικός περιορισμός στον τρόπο απόλυσης των εκπαιδευτικών, χωρίς να προηγηθεί κανένας απολύτως διάλογος από τη μια πλευρά, θα έχει ως αποτέλεσμα η έναρξη της νέας σχολικής χρονιάς να βρει το εσωτερικό των </w:t>
      </w:r>
      <w:r>
        <w:rPr>
          <w:rFonts w:eastAsia="Times New Roman" w:cs="Times New Roman"/>
          <w:szCs w:val="24"/>
        </w:rPr>
        <w:t>ιδιωτικών σχολείων σχεδόν σε εμπόλεμη κατάσταση. Από τη μια οι εκπαιδευτικοί, από την άλλη οι ιδιοκτήτες των σχολείων, πιθανόν και οι γονείς να βρίσκονται σε μια διαμάχη. Τι περιμένετε να φέρετε ως αποτέλεσμα; Να έχουν διαμάχη οι ιδιοκτήτες των σχολείων, ο</w:t>
      </w:r>
      <w:r>
        <w:rPr>
          <w:rFonts w:eastAsia="Times New Roman" w:cs="Times New Roman"/>
          <w:szCs w:val="24"/>
        </w:rPr>
        <w:t xml:space="preserve">ι καθηγητές, οι γονείς; </w:t>
      </w:r>
    </w:p>
    <w:p w14:paraId="044561CA"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Σαν μητέρα και σαν γιαγιά πιστεύω ότι τα σχολεία πρέπει να είναι ένας χώρος ομαλής συνεργασίας, μετάδοσης και γνώσης και όχι αντιπαλότητας. Δεν είναι ένα ρινγκ το σχολείο. Ακόμη, την τελευταία στιγμή, </w:t>
      </w:r>
      <w:r>
        <w:rPr>
          <w:rFonts w:eastAsia="Times New Roman" w:cs="Times New Roman"/>
          <w:szCs w:val="24"/>
        </w:rPr>
        <w:lastRenderedPageBreak/>
        <w:t xml:space="preserve">χθες το βράδυ, δεν επιτρέπετε </w:t>
      </w:r>
      <w:r>
        <w:rPr>
          <w:rFonts w:eastAsia="Times New Roman" w:cs="Times New Roman"/>
          <w:szCs w:val="24"/>
        </w:rPr>
        <w:t xml:space="preserve">στο ιδιωτικό σχολείο να συνυπάρξει και φροντιστήριο. Ακόμα κι αυτό ήταν αιφνιδιαστικό. Και μια κίνηση από τον κύριο Υπουργό για την οποία κανένας από τους ιδιοκτήτες των σχολείων, που είχαν έρθει σαν φορείς, δεν είχε ενημερωθεί. </w:t>
      </w:r>
    </w:p>
    <w:p w14:paraId="044561CB"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Φυσικά δεν μπορώ να μην κα</w:t>
      </w:r>
      <w:r>
        <w:rPr>
          <w:rFonts w:eastAsia="Times New Roman" w:cs="Times New Roman"/>
          <w:szCs w:val="24"/>
        </w:rPr>
        <w:t>υτηριάσω για άλλη μια φορά το άρθρο 38. Είναι το άρθρο με το οποίο για το σύνολο των θεμάτων που αφορούν τα σχολεία των προσφύγων θα αποφασίζει αποκλειστικά και μόνο ο Υπουργός. Δηλαδή, ζητάτε, κύριε Υπουργέ, να σας δώσουμε μια λευκή επιταγή, να αποφασίζετ</w:t>
      </w:r>
      <w:r>
        <w:rPr>
          <w:rFonts w:eastAsia="Times New Roman" w:cs="Times New Roman"/>
          <w:szCs w:val="24"/>
        </w:rPr>
        <w:t xml:space="preserve">ε μόνος σας τι θα γίνει με τους πρόσφυγες, πώς θα λειτουργήσουν τα σχολεία. Μας δώσατε μια κατάσταση από το λογιστήριο περίπου πόσο θα κοστίσει. Δεν ξέρουμε πόσα είναι τα προσφυγόπουλα. Δεκατρείς χιλιάδες είναι; Είκοσι τρεις χιλιάδες είναι; Πέντε χιλιάδες </w:t>
      </w:r>
      <w:r>
        <w:rPr>
          <w:rFonts w:eastAsia="Times New Roman" w:cs="Times New Roman"/>
          <w:szCs w:val="24"/>
        </w:rPr>
        <w:t xml:space="preserve">είναι; Εσείς έχετε καθορίσει πόσα φοιτούν. Αφού δεν ξέρουμε πόσα πρώτα-πρώτα είναι. </w:t>
      </w:r>
    </w:p>
    <w:p w14:paraId="044561CC"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Οι δικαιολογίες σας είναι πάρα πολύ καλές. Λέτε ότι είναι μια επείγουσα κατάσταση, αφού είμαστε στην αρχή της χρονιάς. Αλλά όλα αυτά που μας λέτε, κύριε Υπουργέ, δυστυχώς </w:t>
      </w:r>
      <w:r>
        <w:rPr>
          <w:rFonts w:eastAsia="Times New Roman" w:cs="Times New Roman"/>
          <w:szCs w:val="24"/>
        </w:rPr>
        <w:t xml:space="preserve">δεν μας πείθουν. Εμένα προσωπικά δεν με πείθουν.  </w:t>
      </w:r>
    </w:p>
    <w:p w14:paraId="044561CD"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Ο κύριος Υπουργός μάλιστα άφησε το θέμα να φτάσει την τελευταία στιγμή στο Κοινοβούλιο. Σε μια εβδομάδα αρχίζουν τα σχολεία. Το προσφυγικό ζήτημα, οι προσφυγικές εισροές ακόμη εξακολουθούν. Μπορεί να είναι σε μικρότερο βαθμό αλλά δεν έχουν σταματήσει. Εξακ</w:t>
      </w:r>
      <w:r>
        <w:rPr>
          <w:rFonts w:eastAsia="Times New Roman" w:cs="Times New Roman"/>
          <w:szCs w:val="24"/>
        </w:rPr>
        <w:t xml:space="preserve">ολουθούν. Τα προβλήματα αυτά τα γνωρίζουμε εδώ και ένα χρόνο. Σήμερα στις 31 Αυγούστου έπρεπε να τα φέρετε να ψηφίσουμε; </w:t>
      </w:r>
    </w:p>
    <w:p w14:paraId="044561CE"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Επομένως είναι απόλυτη επιλογή του κυρίου Υπουργού να ασχοληθεί την τελευταία στιγμή μ</w:t>
      </w:r>
      <w:r>
        <w:rPr>
          <w:rFonts w:eastAsia="Times New Roman" w:cs="Times New Roman"/>
          <w:szCs w:val="24"/>
        </w:rPr>
        <w:t>ε</w:t>
      </w:r>
      <w:r>
        <w:rPr>
          <w:rFonts w:eastAsia="Times New Roman" w:cs="Times New Roman"/>
          <w:szCs w:val="24"/>
        </w:rPr>
        <w:t xml:space="preserve"> αυτά τα ζητήματα, να έχετε τη δικαιολογία ότι </w:t>
      </w:r>
      <w:r>
        <w:rPr>
          <w:rFonts w:eastAsia="Times New Roman" w:cs="Times New Roman"/>
          <w:szCs w:val="24"/>
        </w:rPr>
        <w:t xml:space="preserve">σας πιέζει ο χρόνος και να μας ζητάτε να σας εξουσιοδοτήσουμε πλήρως εν λευκώ, να μπορείτε να κάνετε ό,τι θέλετε. Αυτή είναι μια άλλη τακτική που έχετε εφαρμόσει σε άλλες εποχές. </w:t>
      </w:r>
    </w:p>
    <w:p w14:paraId="044561CF" w14:textId="77777777" w:rsidR="00A53C3F" w:rsidRDefault="0019499A">
      <w:pPr>
        <w:spacing w:line="600" w:lineRule="auto"/>
        <w:ind w:firstLine="720"/>
        <w:contextualSpacing/>
        <w:jc w:val="both"/>
        <w:rPr>
          <w:rFonts w:eastAsia="Times New Roman"/>
          <w:szCs w:val="24"/>
        </w:rPr>
      </w:pPr>
      <w:r>
        <w:rPr>
          <w:rFonts w:eastAsia="Times New Roman"/>
          <w:szCs w:val="24"/>
        </w:rPr>
        <w:lastRenderedPageBreak/>
        <w:t>Εμείς πάντως ως Ένωση Κεντρώων -και εγώ προσωπικά- δεν την δεχόμαστε. Είχε ξ</w:t>
      </w:r>
      <w:r>
        <w:rPr>
          <w:rFonts w:eastAsia="Times New Roman"/>
          <w:szCs w:val="24"/>
        </w:rPr>
        <w:t>αναγίνει. Σας έδωσαν και άλλη φορά στον ΣΥΡΙΖΑ εντολή να πάτε να διαπραγματευτείτε. Πάρτε μια λευκή εντολή, πηγαίνετε στην Ευρώπη, φέρτε μας ό,τι είναι να μας φέρετε εν τω μέσω της νυκτός. Έτσι το πάτε πάντοτε.</w:t>
      </w:r>
    </w:p>
    <w:p w14:paraId="044561D0" w14:textId="77777777" w:rsidR="00A53C3F" w:rsidRDefault="0019499A">
      <w:pPr>
        <w:spacing w:line="600" w:lineRule="auto"/>
        <w:ind w:firstLine="720"/>
        <w:contextualSpacing/>
        <w:jc w:val="both"/>
        <w:rPr>
          <w:rFonts w:eastAsia="Times New Roman"/>
          <w:szCs w:val="24"/>
        </w:rPr>
      </w:pPr>
      <w:r>
        <w:rPr>
          <w:rFonts w:eastAsia="Times New Roman"/>
          <w:szCs w:val="24"/>
        </w:rPr>
        <w:t xml:space="preserve">Τέλος, θα ήθελα να κάνω μια αναφορά στο θέμα </w:t>
      </w:r>
      <w:r>
        <w:rPr>
          <w:rFonts w:eastAsia="Times New Roman"/>
          <w:szCs w:val="24"/>
        </w:rPr>
        <w:t xml:space="preserve">της τροπολογίας για την ειδική αγωγή. Σε αυτό το θέμα προκλήθηκαν τεράστιες αντιδράσεις από όλες τις πλευρές και πάλι οι εκπαιδευτικοί στρέφονται κατά του κυρίου Υπουργού. Και ξέρετε ποιο είναι το βασικό πρόβλημα, δηλαδή γιατί στρέφονται κατά σας; </w:t>
      </w:r>
    </w:p>
    <w:p w14:paraId="044561D1" w14:textId="77777777" w:rsidR="00A53C3F" w:rsidRDefault="0019499A">
      <w:pPr>
        <w:spacing w:line="600" w:lineRule="auto"/>
        <w:ind w:firstLine="720"/>
        <w:contextualSpacing/>
        <w:jc w:val="both"/>
        <w:rPr>
          <w:rFonts w:eastAsia="Times New Roman"/>
          <w:szCs w:val="24"/>
        </w:rPr>
      </w:pPr>
      <w:r>
        <w:rPr>
          <w:rFonts w:eastAsia="Times New Roman"/>
          <w:szCs w:val="24"/>
        </w:rPr>
        <w:t>Γιατί σ</w:t>
      </w:r>
      <w:r>
        <w:rPr>
          <w:rFonts w:eastAsia="Times New Roman"/>
          <w:szCs w:val="24"/>
        </w:rPr>
        <w:t xml:space="preserve">το θέμα αυτό δεν υπήρξε κανένας διάλογος. Η τροπολογία ήρθε μέσα στον Αύγουστο, προφανώς δεν υπήρξε καμμία συζήτηση με τους εκπαιδευτικούς τόσο της γενικής όσο και της ειδικής αγωγής και είμαστε σύμφωνοι όλοι ότι η παιδεία δεν είναι ένας χώρος αυθαιρεσίας </w:t>
      </w:r>
      <w:r>
        <w:rPr>
          <w:rFonts w:eastAsia="Times New Roman"/>
          <w:szCs w:val="24"/>
        </w:rPr>
        <w:t xml:space="preserve">που μπορούμε να κάνουμε ό,τι θέλουμε. Είναι το μέλλον της Ελλάδος, αφορά τα παιδιά μας, τα εγγόνια μας. </w:t>
      </w:r>
    </w:p>
    <w:p w14:paraId="044561D2" w14:textId="77777777" w:rsidR="00A53C3F" w:rsidRDefault="0019499A">
      <w:pPr>
        <w:spacing w:line="600" w:lineRule="auto"/>
        <w:ind w:firstLine="720"/>
        <w:contextualSpacing/>
        <w:jc w:val="both"/>
        <w:rPr>
          <w:rFonts w:eastAsia="Times New Roman"/>
          <w:szCs w:val="24"/>
        </w:rPr>
      </w:pPr>
      <w:r>
        <w:rPr>
          <w:rFonts w:eastAsia="Times New Roman"/>
          <w:szCs w:val="24"/>
        </w:rPr>
        <w:lastRenderedPageBreak/>
        <w:t>Δεν μπορώ να δεχτώ και τις καλύτερες δυνατές προθέσεις από την πλευρά σας. Δεν μπορώ να δικαιολογήσω γιατί για τόσο σημαντικές και σοβαρές ρυθμίσεις δε</w:t>
      </w:r>
      <w:r>
        <w:rPr>
          <w:rFonts w:eastAsia="Times New Roman"/>
          <w:szCs w:val="24"/>
        </w:rPr>
        <w:t>ν φροντίσατε να μιλήσατε με τους φορείς, να ενημερωθείτε κατάλληλα από αυτούς.</w:t>
      </w:r>
    </w:p>
    <w:p w14:paraId="044561D3" w14:textId="77777777" w:rsidR="00A53C3F" w:rsidRDefault="0019499A">
      <w:pPr>
        <w:spacing w:line="600" w:lineRule="auto"/>
        <w:ind w:firstLine="720"/>
        <w:contextualSpacing/>
        <w:jc w:val="both"/>
        <w:rPr>
          <w:rFonts w:eastAsia="Times New Roman"/>
          <w:szCs w:val="24"/>
        </w:rPr>
      </w:pPr>
      <w:r>
        <w:rPr>
          <w:rFonts w:eastAsia="Times New Roman"/>
          <w:szCs w:val="24"/>
        </w:rPr>
        <w:t>Συνολικά η άποψή μου είναι ότι το νομοσχέδιο αφήνει την εντύπωση μιας πρόχειρης διαδικασίας και όλα αυτά τα συζητάμε σήμερα, στις 31 Αυγούστου, για να εφαρμοστούν στις αρχές Σεπ</w:t>
      </w:r>
      <w:r>
        <w:rPr>
          <w:rFonts w:eastAsia="Times New Roman"/>
          <w:szCs w:val="24"/>
        </w:rPr>
        <w:t>τεμβρίου. Δεν υπάρχει πιο ξεκάθαρη απόδειξη από αυτή για το πόσο επιπόλαια αντιμετωπίζεται η παιδεία αυτήν τη στιγμή από την Κυβέρνηση.</w:t>
      </w:r>
    </w:p>
    <w:p w14:paraId="044561D4" w14:textId="77777777" w:rsidR="00A53C3F" w:rsidRDefault="0019499A">
      <w:pPr>
        <w:spacing w:line="600" w:lineRule="auto"/>
        <w:ind w:firstLine="720"/>
        <w:contextualSpacing/>
        <w:jc w:val="both"/>
        <w:rPr>
          <w:rFonts w:eastAsia="Times New Roman"/>
          <w:szCs w:val="24"/>
        </w:rPr>
      </w:pPr>
      <w:r>
        <w:rPr>
          <w:rFonts w:eastAsia="Times New Roman"/>
          <w:szCs w:val="24"/>
        </w:rPr>
        <w:t>Κύριοι συνάδελφοι, επί της αρχής ψηφίζουμε «παρών» και επί των άρθρων θα τοποθετηθούμε αναλυτικά. Όσο, όμως, δεν τροποπο</w:t>
      </w:r>
      <w:r>
        <w:rPr>
          <w:rFonts w:eastAsia="Times New Roman"/>
          <w:szCs w:val="24"/>
        </w:rPr>
        <w:t>ιούνται ή δεν αποσύρονται τα άρθρα 27 και 28 τα καταψηφίζουμε.</w:t>
      </w:r>
    </w:p>
    <w:p w14:paraId="044561D5" w14:textId="77777777" w:rsidR="00A53C3F" w:rsidRDefault="0019499A">
      <w:pPr>
        <w:spacing w:line="600" w:lineRule="auto"/>
        <w:ind w:firstLine="720"/>
        <w:contextualSpacing/>
        <w:jc w:val="both"/>
        <w:rPr>
          <w:rFonts w:eastAsia="Times New Roman"/>
          <w:szCs w:val="24"/>
        </w:rPr>
      </w:pPr>
      <w:r>
        <w:rPr>
          <w:rFonts w:eastAsia="Times New Roman"/>
          <w:szCs w:val="24"/>
        </w:rPr>
        <w:t>Ευχαριστώ.</w:t>
      </w:r>
    </w:p>
    <w:p w14:paraId="044561D6" w14:textId="77777777" w:rsidR="00A53C3F" w:rsidRDefault="0019499A">
      <w:pPr>
        <w:spacing w:line="600" w:lineRule="auto"/>
        <w:ind w:firstLine="720"/>
        <w:contextualSpacing/>
        <w:jc w:val="center"/>
        <w:rPr>
          <w:rFonts w:eastAsia="Times New Roman"/>
          <w:szCs w:val="24"/>
        </w:rPr>
      </w:pPr>
      <w:r>
        <w:rPr>
          <w:rFonts w:eastAsia="Times New Roman" w:cs="Times New Roman"/>
          <w:szCs w:val="24"/>
        </w:rPr>
        <w:t>(Χειροκροτήματα από την πτέρυγα της Ένωσης Κεντρώων)</w:t>
      </w:r>
    </w:p>
    <w:p w14:paraId="044561D7" w14:textId="77777777" w:rsidR="00A53C3F" w:rsidRDefault="0019499A">
      <w:pPr>
        <w:spacing w:line="600" w:lineRule="auto"/>
        <w:ind w:firstLine="720"/>
        <w:contextualSpacing/>
        <w:jc w:val="both"/>
        <w:rPr>
          <w:rFonts w:eastAsia="Times New Roman" w:cs="Times New Roman"/>
          <w:bCs/>
          <w:szCs w:val="24"/>
        </w:rPr>
      </w:pPr>
      <w:r>
        <w:rPr>
          <w:rFonts w:eastAsia="Times New Roman" w:cs="Times New Roman"/>
          <w:b/>
          <w:bCs/>
          <w:szCs w:val="24"/>
        </w:rPr>
        <w:lastRenderedPageBreak/>
        <w:t xml:space="preserve">ΠΡΟΕΔΡΕΥΩΝ (Νικήτας Κακλαμάνης): </w:t>
      </w:r>
      <w:r>
        <w:rPr>
          <w:rFonts w:eastAsia="Times New Roman" w:cs="Times New Roman"/>
          <w:bCs/>
          <w:szCs w:val="24"/>
        </w:rPr>
        <w:t xml:space="preserve">Κυρίες και κύριοι συνάδελφοι, ακούστε τώρα πώς θα προχωρήσουμε την διαδικασία. Θα δώσω τον λόγο </w:t>
      </w:r>
      <w:r>
        <w:rPr>
          <w:rFonts w:eastAsia="Times New Roman" w:cs="Times New Roman"/>
          <w:bCs/>
          <w:szCs w:val="24"/>
        </w:rPr>
        <w:t>στον κ. Μπαλτά, που είναι από το πρωί εδώ, για να υπερασπιστεί τις δύο τροπολογίες που αφορούν τη λειτουργία των θεάτρων.</w:t>
      </w:r>
    </w:p>
    <w:p w14:paraId="044561D8" w14:textId="77777777" w:rsidR="00A53C3F" w:rsidRDefault="0019499A">
      <w:pPr>
        <w:spacing w:line="600" w:lineRule="auto"/>
        <w:ind w:firstLine="720"/>
        <w:contextualSpacing/>
        <w:jc w:val="both"/>
        <w:rPr>
          <w:rFonts w:eastAsia="Times New Roman" w:cs="Times New Roman"/>
          <w:bCs/>
          <w:szCs w:val="24"/>
        </w:rPr>
      </w:pPr>
      <w:r>
        <w:rPr>
          <w:rFonts w:eastAsia="Times New Roman" w:cs="Times New Roman"/>
          <w:bCs/>
          <w:szCs w:val="24"/>
        </w:rPr>
        <w:t>Αμέσως μετά θα πάρει τον λόγο η Αναπληρώτρια Υπουργός που είναι εδώ, όχι για να ομιλήσει, αλλά για να μας ενημερώσει ποιες από τις βου</w:t>
      </w:r>
      <w:r>
        <w:rPr>
          <w:rFonts w:eastAsia="Times New Roman" w:cs="Times New Roman"/>
          <w:bCs/>
          <w:szCs w:val="24"/>
        </w:rPr>
        <w:t xml:space="preserve">λευτικές τροπολογίες κάνει δεκτές το Υπουργείο Παιδείας. </w:t>
      </w:r>
    </w:p>
    <w:p w14:paraId="044561D9" w14:textId="77777777" w:rsidR="00A53C3F" w:rsidRDefault="0019499A">
      <w:pPr>
        <w:spacing w:line="600" w:lineRule="auto"/>
        <w:ind w:firstLine="720"/>
        <w:contextualSpacing/>
        <w:jc w:val="both"/>
        <w:rPr>
          <w:rFonts w:eastAsia="Times New Roman" w:cs="Times New Roman"/>
          <w:bCs/>
          <w:szCs w:val="24"/>
        </w:rPr>
      </w:pPr>
      <w:r>
        <w:rPr>
          <w:rFonts w:eastAsia="Times New Roman" w:cs="Times New Roman"/>
          <w:bCs/>
          <w:szCs w:val="24"/>
        </w:rPr>
        <w:t xml:space="preserve">Στη συνέχεια θα ξεκινήσουμε τον κύκλο των Κοινοβουλευτικών Εκπροσώπων εναλλάξ με τους συναδέλφους, τρεις συνάδελφοι, ένας Κοινοβουλευτικός, ώστε να μην πάνε </w:t>
      </w:r>
      <w:proofErr w:type="spellStart"/>
      <w:r>
        <w:rPr>
          <w:rFonts w:eastAsia="Times New Roman" w:cs="Times New Roman"/>
          <w:bCs/>
          <w:szCs w:val="24"/>
          <w:lang w:val="en-US"/>
        </w:rPr>
        <w:t>en</w:t>
      </w:r>
      <w:proofErr w:type="spellEnd"/>
      <w:r>
        <w:rPr>
          <w:rFonts w:eastAsia="Times New Roman" w:cs="Times New Roman"/>
          <w:bCs/>
          <w:szCs w:val="24"/>
        </w:rPr>
        <w:t xml:space="preserve"> </w:t>
      </w:r>
      <w:r>
        <w:rPr>
          <w:rFonts w:eastAsia="Times New Roman" w:cs="Times New Roman"/>
          <w:bCs/>
          <w:szCs w:val="24"/>
          <w:lang w:val="en-US"/>
        </w:rPr>
        <w:t>bloc</w:t>
      </w:r>
      <w:r>
        <w:rPr>
          <w:rFonts w:eastAsia="Times New Roman" w:cs="Times New Roman"/>
          <w:bCs/>
          <w:szCs w:val="24"/>
        </w:rPr>
        <w:t>.</w:t>
      </w:r>
    </w:p>
    <w:p w14:paraId="044561DA" w14:textId="77777777" w:rsidR="00A53C3F" w:rsidRDefault="0019499A">
      <w:pPr>
        <w:spacing w:line="600" w:lineRule="auto"/>
        <w:ind w:firstLine="720"/>
        <w:contextualSpacing/>
        <w:jc w:val="both"/>
        <w:rPr>
          <w:rFonts w:eastAsia="Times New Roman" w:cs="Times New Roman"/>
          <w:bCs/>
          <w:szCs w:val="24"/>
        </w:rPr>
      </w:pPr>
      <w:r>
        <w:rPr>
          <w:rFonts w:eastAsia="Times New Roman" w:cs="Times New Roman"/>
          <w:bCs/>
          <w:szCs w:val="24"/>
        </w:rPr>
        <w:t xml:space="preserve">Εγώ θα δώσω τον λόγο στους </w:t>
      </w:r>
      <w:r>
        <w:rPr>
          <w:rFonts w:eastAsia="Times New Roman" w:cs="Times New Roman"/>
          <w:bCs/>
          <w:szCs w:val="24"/>
        </w:rPr>
        <w:t xml:space="preserve">Κοινοβουλευτικούς, σύμφωνα με την κοινοβουλευτική σειρά. Η κ. </w:t>
      </w:r>
      <w:proofErr w:type="spellStart"/>
      <w:r>
        <w:rPr>
          <w:rFonts w:eastAsia="Times New Roman" w:cs="Times New Roman"/>
          <w:bCs/>
          <w:szCs w:val="24"/>
        </w:rPr>
        <w:t>Βάκη</w:t>
      </w:r>
      <w:proofErr w:type="spellEnd"/>
      <w:r>
        <w:rPr>
          <w:rFonts w:eastAsia="Times New Roman" w:cs="Times New Roman"/>
          <w:bCs/>
          <w:szCs w:val="24"/>
        </w:rPr>
        <w:t xml:space="preserve"> μου έχει πει ούτως ή άλλως ότι θέλει να μιλήσει τελευταία. Άρα θα ξεκινήσω από την κ. </w:t>
      </w:r>
      <w:proofErr w:type="spellStart"/>
      <w:r>
        <w:rPr>
          <w:rFonts w:eastAsia="Times New Roman" w:cs="Times New Roman"/>
          <w:bCs/>
          <w:szCs w:val="24"/>
        </w:rPr>
        <w:t>Κεραμέως</w:t>
      </w:r>
      <w:proofErr w:type="spellEnd"/>
      <w:r>
        <w:rPr>
          <w:rFonts w:eastAsia="Times New Roman" w:cs="Times New Roman"/>
          <w:bCs/>
          <w:szCs w:val="24"/>
        </w:rPr>
        <w:t>.</w:t>
      </w:r>
    </w:p>
    <w:p w14:paraId="044561DB" w14:textId="77777777" w:rsidR="00A53C3F" w:rsidRDefault="0019499A">
      <w:pPr>
        <w:spacing w:line="600" w:lineRule="auto"/>
        <w:ind w:firstLine="720"/>
        <w:contextualSpacing/>
        <w:jc w:val="both"/>
        <w:rPr>
          <w:rFonts w:eastAsia="Times New Roman" w:cs="Times New Roman"/>
          <w:bCs/>
          <w:szCs w:val="24"/>
        </w:rPr>
      </w:pPr>
      <w:r>
        <w:rPr>
          <w:rFonts w:eastAsia="Times New Roman" w:cs="Times New Roman"/>
          <w:b/>
          <w:bCs/>
          <w:szCs w:val="24"/>
        </w:rPr>
        <w:t xml:space="preserve">ΕΥΑΓΓΕΛΙΑ </w:t>
      </w:r>
      <w:r>
        <w:rPr>
          <w:rFonts w:eastAsia="Times New Roman" w:cs="Times New Roman"/>
          <w:b/>
          <w:bCs/>
          <w:szCs w:val="24"/>
        </w:rPr>
        <w:t xml:space="preserve">(ΒΑΛΙΑ) </w:t>
      </w:r>
      <w:r>
        <w:rPr>
          <w:rFonts w:eastAsia="Times New Roman" w:cs="Times New Roman"/>
          <w:b/>
          <w:bCs/>
          <w:szCs w:val="24"/>
        </w:rPr>
        <w:t>ΒΑΓΙΩΝΑΚΗ:</w:t>
      </w:r>
      <w:r>
        <w:rPr>
          <w:rFonts w:eastAsia="Times New Roman" w:cs="Times New Roman"/>
          <w:bCs/>
          <w:szCs w:val="24"/>
        </w:rPr>
        <w:t xml:space="preserve"> Με την ονομαστική ψηφοφορία για τις άρσεις ασυλίας, που είναι στ</w:t>
      </w:r>
      <w:r>
        <w:rPr>
          <w:rFonts w:eastAsia="Times New Roman" w:cs="Times New Roman"/>
          <w:bCs/>
          <w:szCs w:val="24"/>
        </w:rPr>
        <w:t xml:space="preserve">ις </w:t>
      </w:r>
      <w:r>
        <w:rPr>
          <w:rFonts w:eastAsia="Times New Roman" w:cs="Times New Roman"/>
          <w:bCs/>
          <w:szCs w:val="24"/>
        </w:rPr>
        <w:t>δώδεκα</w:t>
      </w:r>
      <w:r>
        <w:rPr>
          <w:rFonts w:eastAsia="Times New Roman" w:cs="Times New Roman"/>
          <w:bCs/>
          <w:szCs w:val="24"/>
        </w:rPr>
        <w:t xml:space="preserve"> η ώρα, πώς θα γίνει;</w:t>
      </w:r>
    </w:p>
    <w:p w14:paraId="044561DC" w14:textId="77777777" w:rsidR="00A53C3F" w:rsidRDefault="0019499A">
      <w:pPr>
        <w:spacing w:line="600" w:lineRule="auto"/>
        <w:ind w:firstLine="720"/>
        <w:contextualSpacing/>
        <w:jc w:val="both"/>
        <w:rPr>
          <w:rFonts w:eastAsia="Times New Roman" w:cs="Times New Roman"/>
          <w:bCs/>
          <w:szCs w:val="24"/>
        </w:rPr>
      </w:pPr>
      <w:r>
        <w:rPr>
          <w:rFonts w:eastAsia="Times New Roman" w:cs="Times New Roman"/>
          <w:b/>
          <w:bCs/>
          <w:szCs w:val="24"/>
        </w:rPr>
        <w:t xml:space="preserve">ΠΡΟΕΔΡΕΥΩΝ (Νικήτας Κακλαμάνης): </w:t>
      </w:r>
      <w:r>
        <w:rPr>
          <w:rFonts w:eastAsia="Times New Roman" w:cs="Times New Roman"/>
          <w:bCs/>
          <w:szCs w:val="24"/>
        </w:rPr>
        <w:t>Περιμένετε.</w:t>
      </w:r>
    </w:p>
    <w:p w14:paraId="044561DD" w14:textId="77777777" w:rsidR="00A53C3F" w:rsidRDefault="0019499A">
      <w:pPr>
        <w:spacing w:line="600" w:lineRule="auto"/>
        <w:ind w:firstLine="720"/>
        <w:contextualSpacing/>
        <w:jc w:val="both"/>
        <w:rPr>
          <w:rFonts w:eastAsia="Times New Roman" w:cs="Times New Roman"/>
          <w:bCs/>
          <w:szCs w:val="24"/>
        </w:rPr>
      </w:pPr>
      <w:r>
        <w:rPr>
          <w:rFonts w:eastAsia="Times New Roman" w:cs="Times New Roman"/>
          <w:bCs/>
          <w:szCs w:val="24"/>
        </w:rPr>
        <w:lastRenderedPageBreak/>
        <w:t>Στις 12</w:t>
      </w:r>
      <w:r>
        <w:rPr>
          <w:rFonts w:eastAsia="Times New Roman" w:cs="Times New Roman"/>
          <w:bCs/>
          <w:szCs w:val="24"/>
        </w:rPr>
        <w:t>.</w:t>
      </w:r>
      <w:r>
        <w:rPr>
          <w:rFonts w:eastAsia="Times New Roman" w:cs="Times New Roman"/>
          <w:bCs/>
          <w:szCs w:val="24"/>
        </w:rPr>
        <w:t>30</w:t>
      </w:r>
      <w:r>
        <w:rPr>
          <w:rFonts w:eastAsia="Times New Roman" w:cs="Times New Roman"/>
          <w:bCs/>
          <w:szCs w:val="24"/>
        </w:rPr>
        <w:t>΄</w:t>
      </w:r>
      <w:r>
        <w:rPr>
          <w:rFonts w:eastAsia="Times New Roman" w:cs="Times New Roman"/>
          <w:bCs/>
          <w:szCs w:val="24"/>
        </w:rPr>
        <w:t xml:space="preserve"> ακριβώς και όχι στις 12</w:t>
      </w:r>
      <w:r>
        <w:rPr>
          <w:rFonts w:eastAsia="Times New Roman" w:cs="Times New Roman"/>
          <w:bCs/>
          <w:szCs w:val="24"/>
        </w:rPr>
        <w:t>.</w:t>
      </w:r>
      <w:r>
        <w:rPr>
          <w:rFonts w:eastAsia="Times New Roman" w:cs="Times New Roman"/>
          <w:bCs/>
          <w:szCs w:val="24"/>
        </w:rPr>
        <w:t>00</w:t>
      </w:r>
      <w:r>
        <w:rPr>
          <w:rFonts w:eastAsia="Times New Roman" w:cs="Times New Roman"/>
          <w:bCs/>
          <w:szCs w:val="24"/>
        </w:rPr>
        <w:t>΄</w:t>
      </w:r>
      <w:r>
        <w:rPr>
          <w:rFonts w:eastAsia="Times New Roman" w:cs="Times New Roman"/>
          <w:bCs/>
          <w:szCs w:val="24"/>
        </w:rPr>
        <w:t xml:space="preserve"> -γιατί συνήθως κάνουμε διακοπή στις 12</w:t>
      </w:r>
      <w:r>
        <w:rPr>
          <w:rFonts w:eastAsia="Times New Roman" w:cs="Times New Roman"/>
          <w:bCs/>
          <w:szCs w:val="24"/>
        </w:rPr>
        <w:t>.</w:t>
      </w:r>
      <w:r>
        <w:rPr>
          <w:rFonts w:eastAsia="Times New Roman" w:cs="Times New Roman"/>
          <w:bCs/>
          <w:szCs w:val="24"/>
        </w:rPr>
        <w:t>00</w:t>
      </w:r>
      <w:r>
        <w:rPr>
          <w:rFonts w:eastAsia="Times New Roman" w:cs="Times New Roman"/>
          <w:bCs/>
          <w:szCs w:val="24"/>
        </w:rPr>
        <w:t>΄</w:t>
      </w:r>
      <w:r>
        <w:rPr>
          <w:rFonts w:eastAsia="Times New Roman" w:cs="Times New Roman"/>
          <w:bCs/>
          <w:szCs w:val="24"/>
        </w:rPr>
        <w:t xml:space="preserve"> για τις άρσεις ασυλιών και μέχρι να μαζευτούμε, πάει 12</w:t>
      </w:r>
      <w:r>
        <w:rPr>
          <w:rFonts w:eastAsia="Times New Roman" w:cs="Times New Roman"/>
          <w:bCs/>
          <w:szCs w:val="24"/>
        </w:rPr>
        <w:t>.</w:t>
      </w:r>
      <w:r>
        <w:rPr>
          <w:rFonts w:eastAsia="Times New Roman" w:cs="Times New Roman"/>
          <w:bCs/>
          <w:szCs w:val="24"/>
        </w:rPr>
        <w:t>30</w:t>
      </w:r>
      <w:r>
        <w:rPr>
          <w:rFonts w:eastAsia="Times New Roman" w:cs="Times New Roman"/>
          <w:bCs/>
          <w:szCs w:val="24"/>
        </w:rPr>
        <w:t>΄</w:t>
      </w:r>
      <w:r>
        <w:rPr>
          <w:rFonts w:eastAsia="Times New Roman" w:cs="Times New Roman"/>
          <w:bCs/>
          <w:szCs w:val="24"/>
        </w:rPr>
        <w:t xml:space="preserve"> και χάνουμε μισή ώρα, που θα μπορούν </w:t>
      </w:r>
      <w:r>
        <w:rPr>
          <w:rFonts w:eastAsia="Times New Roman" w:cs="Times New Roman"/>
          <w:bCs/>
          <w:szCs w:val="24"/>
        </w:rPr>
        <w:t>να μιλούν συνάδελφοι για το νομοσχέδιο- θα ξεκινήσει η διαδικασία για τις άρσεις ασυλ</w:t>
      </w:r>
      <w:r>
        <w:rPr>
          <w:rFonts w:eastAsia="Times New Roman" w:cs="Times New Roman"/>
          <w:bCs/>
          <w:szCs w:val="24"/>
        </w:rPr>
        <w:t>ίας</w:t>
      </w:r>
      <w:r>
        <w:rPr>
          <w:rFonts w:eastAsia="Times New Roman" w:cs="Times New Roman"/>
          <w:bCs/>
          <w:szCs w:val="24"/>
        </w:rPr>
        <w:t>. Φαντάζομαι ότι σε μισή ώρα θα έχουμε τελειώσει, γι’ αυτό και παρακαλώ τις γραμματείες των Κοινοβουλευτικών Ομάδων να φροντίσουν να ειδοποιήσουν τους συναδέλφους να έχ</w:t>
      </w:r>
      <w:r>
        <w:rPr>
          <w:rFonts w:eastAsia="Times New Roman" w:cs="Times New Roman"/>
          <w:bCs/>
          <w:szCs w:val="24"/>
        </w:rPr>
        <w:t>ουν μαζευτεί όλοι μεταξύ 12</w:t>
      </w:r>
      <w:r>
        <w:rPr>
          <w:rFonts w:eastAsia="Times New Roman" w:cs="Times New Roman"/>
          <w:bCs/>
          <w:szCs w:val="24"/>
        </w:rPr>
        <w:t>.</w:t>
      </w:r>
      <w:r>
        <w:rPr>
          <w:rFonts w:eastAsia="Times New Roman" w:cs="Times New Roman"/>
          <w:bCs/>
          <w:szCs w:val="24"/>
        </w:rPr>
        <w:t>00</w:t>
      </w:r>
      <w:r>
        <w:rPr>
          <w:rFonts w:eastAsia="Times New Roman" w:cs="Times New Roman"/>
          <w:bCs/>
          <w:szCs w:val="24"/>
        </w:rPr>
        <w:t xml:space="preserve">΄ </w:t>
      </w:r>
      <w:r>
        <w:rPr>
          <w:rFonts w:eastAsia="Times New Roman" w:cs="Times New Roman"/>
          <w:bCs/>
          <w:szCs w:val="24"/>
        </w:rPr>
        <w:t>με 12</w:t>
      </w:r>
      <w:r>
        <w:rPr>
          <w:rFonts w:eastAsia="Times New Roman" w:cs="Times New Roman"/>
          <w:bCs/>
          <w:szCs w:val="24"/>
        </w:rPr>
        <w:t>.</w:t>
      </w:r>
      <w:r>
        <w:rPr>
          <w:rFonts w:eastAsia="Times New Roman" w:cs="Times New Roman"/>
          <w:bCs/>
          <w:szCs w:val="24"/>
        </w:rPr>
        <w:t>30</w:t>
      </w:r>
      <w:r>
        <w:rPr>
          <w:rFonts w:eastAsia="Times New Roman" w:cs="Times New Roman"/>
          <w:bCs/>
          <w:szCs w:val="24"/>
        </w:rPr>
        <w:t>΄</w:t>
      </w:r>
      <w:r>
        <w:rPr>
          <w:rFonts w:eastAsia="Times New Roman" w:cs="Times New Roman"/>
          <w:bCs/>
          <w:szCs w:val="24"/>
        </w:rPr>
        <w:t>, για να μην χάσουμε καθόλου χρόνο.</w:t>
      </w:r>
    </w:p>
    <w:p w14:paraId="044561DE" w14:textId="77777777" w:rsidR="00A53C3F" w:rsidRDefault="0019499A">
      <w:pPr>
        <w:spacing w:line="600" w:lineRule="auto"/>
        <w:ind w:firstLine="720"/>
        <w:contextualSpacing/>
        <w:jc w:val="both"/>
        <w:rPr>
          <w:rFonts w:eastAsia="Times New Roman" w:cs="Times New Roman"/>
          <w:bCs/>
          <w:szCs w:val="24"/>
        </w:rPr>
      </w:pPr>
      <w:r>
        <w:rPr>
          <w:rFonts w:eastAsia="Times New Roman" w:cs="Times New Roman"/>
          <w:bCs/>
          <w:szCs w:val="24"/>
        </w:rPr>
        <w:t>Κυρία Αναγνωστοπούλου, πρώτα θα μιλήσει ο κ. Μπαλτάς και αμέσως μετά θα σας δώσω τον λόγο.</w:t>
      </w:r>
    </w:p>
    <w:p w14:paraId="044561DF" w14:textId="77777777" w:rsidR="00A53C3F" w:rsidRDefault="0019499A">
      <w:pPr>
        <w:spacing w:line="600" w:lineRule="auto"/>
        <w:ind w:firstLine="720"/>
        <w:contextualSpacing/>
        <w:jc w:val="both"/>
        <w:rPr>
          <w:rFonts w:eastAsia="Times New Roman" w:cs="Times New Roman"/>
          <w:bCs/>
          <w:szCs w:val="24"/>
        </w:rPr>
      </w:pPr>
      <w:r>
        <w:rPr>
          <w:rFonts w:eastAsia="Times New Roman" w:cs="Times New Roman"/>
          <w:b/>
          <w:bCs/>
          <w:szCs w:val="24"/>
        </w:rPr>
        <w:t>ΕΛΕΥΘΕΡΙΟΣ ΑΥΓΕΝΑΚΗΣ:</w:t>
      </w:r>
      <w:r>
        <w:rPr>
          <w:rFonts w:eastAsia="Times New Roman" w:cs="Times New Roman"/>
          <w:bCs/>
          <w:szCs w:val="24"/>
        </w:rPr>
        <w:t xml:space="preserve"> Κύριε Πρόεδρε, αν κατάλαβα καλά, μετά θα πάμε στον κατάλογο;</w:t>
      </w:r>
    </w:p>
    <w:p w14:paraId="044561E0" w14:textId="77777777" w:rsidR="00A53C3F" w:rsidRDefault="0019499A">
      <w:pPr>
        <w:spacing w:line="600" w:lineRule="auto"/>
        <w:ind w:firstLine="720"/>
        <w:contextualSpacing/>
        <w:jc w:val="both"/>
        <w:rPr>
          <w:rFonts w:eastAsia="Times New Roman" w:cs="Times New Roman"/>
          <w:b/>
          <w:bCs/>
          <w:szCs w:val="24"/>
        </w:rPr>
      </w:pPr>
      <w:r>
        <w:rPr>
          <w:rFonts w:eastAsia="Times New Roman" w:cs="Times New Roman"/>
          <w:b/>
          <w:bCs/>
          <w:szCs w:val="24"/>
        </w:rPr>
        <w:t>ΠΡΟΕΔ</w:t>
      </w:r>
      <w:r>
        <w:rPr>
          <w:rFonts w:eastAsia="Times New Roman" w:cs="Times New Roman"/>
          <w:b/>
          <w:bCs/>
          <w:szCs w:val="24"/>
        </w:rPr>
        <w:t xml:space="preserve">ΡΕΥΩΝ (Νικήτας Κακλαμάνης): </w:t>
      </w:r>
      <w:r>
        <w:rPr>
          <w:rFonts w:eastAsia="Times New Roman" w:cs="Times New Roman"/>
          <w:bCs/>
          <w:szCs w:val="24"/>
        </w:rPr>
        <w:t>Ναι, κανονικά μετά: ένας Κοινοβουλευτικός, τρε</w:t>
      </w:r>
      <w:r>
        <w:rPr>
          <w:rFonts w:eastAsia="Times New Roman" w:cs="Times New Roman"/>
          <w:bCs/>
          <w:szCs w:val="24"/>
        </w:rPr>
        <w:t>ι</w:t>
      </w:r>
      <w:r>
        <w:rPr>
          <w:rFonts w:eastAsia="Times New Roman" w:cs="Times New Roman"/>
          <w:bCs/>
          <w:szCs w:val="24"/>
        </w:rPr>
        <w:t>ς Βουλευτές, εφόσον το επιθυμούν. Εάν δεν το επιθυμούν, θα προχωράμε στους συναδέλφους.</w:t>
      </w:r>
    </w:p>
    <w:p w14:paraId="044561E1" w14:textId="77777777" w:rsidR="00A53C3F" w:rsidRDefault="0019499A">
      <w:pPr>
        <w:spacing w:line="600" w:lineRule="auto"/>
        <w:ind w:firstLine="720"/>
        <w:contextualSpacing/>
        <w:jc w:val="both"/>
        <w:rPr>
          <w:rFonts w:eastAsia="Times New Roman" w:cs="Times New Roman"/>
          <w:bCs/>
          <w:szCs w:val="24"/>
        </w:rPr>
      </w:pPr>
      <w:r>
        <w:rPr>
          <w:rFonts w:eastAsia="Times New Roman" w:cs="Times New Roman"/>
          <w:bCs/>
          <w:szCs w:val="24"/>
        </w:rPr>
        <w:t>Ορίστε, κύριε Μπαλτά, έχετε τον λόγο.</w:t>
      </w:r>
    </w:p>
    <w:p w14:paraId="044561E2" w14:textId="77777777" w:rsidR="00A53C3F" w:rsidRDefault="0019499A">
      <w:pPr>
        <w:spacing w:line="600" w:lineRule="auto"/>
        <w:ind w:firstLine="720"/>
        <w:contextualSpacing/>
        <w:jc w:val="both"/>
        <w:rPr>
          <w:rFonts w:eastAsia="Times New Roman" w:cs="Times New Roman"/>
          <w:bCs/>
          <w:szCs w:val="24"/>
        </w:rPr>
      </w:pPr>
      <w:r>
        <w:rPr>
          <w:rFonts w:eastAsia="Times New Roman" w:cs="Times New Roman"/>
          <w:b/>
          <w:bCs/>
          <w:szCs w:val="24"/>
        </w:rPr>
        <w:t>ΑΡΙΣΤΕΙΔΗΣ ΜΠΑΛΤΑΣ (Υπουργός Πολιτισμού και Αθλητισμού)</w:t>
      </w:r>
      <w:r>
        <w:rPr>
          <w:rFonts w:eastAsia="Times New Roman" w:cs="Times New Roman"/>
          <w:b/>
          <w:bCs/>
          <w:szCs w:val="24"/>
        </w:rPr>
        <w:t xml:space="preserve">: </w:t>
      </w:r>
      <w:r>
        <w:rPr>
          <w:rFonts w:eastAsia="Times New Roman" w:cs="Times New Roman"/>
          <w:bCs/>
          <w:szCs w:val="24"/>
        </w:rPr>
        <w:t>Ευχαριστώ, κύριε Πρόεδρε.</w:t>
      </w:r>
    </w:p>
    <w:p w14:paraId="044561E3" w14:textId="77777777" w:rsidR="00A53C3F" w:rsidRDefault="0019499A">
      <w:pPr>
        <w:spacing w:line="600" w:lineRule="auto"/>
        <w:ind w:firstLine="720"/>
        <w:contextualSpacing/>
        <w:jc w:val="both"/>
        <w:rPr>
          <w:rFonts w:eastAsia="Times New Roman" w:cs="Times New Roman"/>
          <w:bCs/>
          <w:szCs w:val="24"/>
        </w:rPr>
      </w:pPr>
      <w:r>
        <w:rPr>
          <w:rFonts w:eastAsia="Times New Roman" w:cs="Times New Roman"/>
          <w:bCs/>
          <w:szCs w:val="24"/>
        </w:rPr>
        <w:lastRenderedPageBreak/>
        <w:t xml:space="preserve">Ελάχιστα θα σας απασχολήσω. Είναι δύο απλές τροπολογίες από το Υπουργείο Πολιτισμού και Αθλητισμού που αφορούν τα θέατρα. Η μια αφορά την </w:t>
      </w:r>
      <w:proofErr w:type="spellStart"/>
      <w:r>
        <w:rPr>
          <w:rFonts w:eastAsia="Times New Roman" w:cs="Times New Roman"/>
          <w:bCs/>
          <w:szCs w:val="24"/>
        </w:rPr>
        <w:t>αδειοδότηση</w:t>
      </w:r>
      <w:proofErr w:type="spellEnd"/>
      <w:r>
        <w:rPr>
          <w:rFonts w:eastAsia="Times New Roman" w:cs="Times New Roman"/>
          <w:bCs/>
          <w:szCs w:val="24"/>
        </w:rPr>
        <w:t xml:space="preserve"> και τις διαδικασίες </w:t>
      </w:r>
      <w:proofErr w:type="spellStart"/>
      <w:r>
        <w:rPr>
          <w:rFonts w:eastAsia="Times New Roman" w:cs="Times New Roman"/>
          <w:bCs/>
          <w:szCs w:val="24"/>
        </w:rPr>
        <w:t>αδειοδότησης</w:t>
      </w:r>
      <w:proofErr w:type="spellEnd"/>
      <w:r>
        <w:rPr>
          <w:rFonts w:eastAsia="Times New Roman" w:cs="Times New Roman"/>
          <w:bCs/>
          <w:szCs w:val="24"/>
        </w:rPr>
        <w:t xml:space="preserve"> των κτηρίων που φιλοξενούν θέατρα, όπου υπάρχ</w:t>
      </w:r>
      <w:r>
        <w:rPr>
          <w:rFonts w:eastAsia="Times New Roman" w:cs="Times New Roman"/>
          <w:bCs/>
          <w:szCs w:val="24"/>
        </w:rPr>
        <w:t>ουν κάποιες καθυστερήσεις σε σχέση με την προσαρμογή των θεάτρων στους κανονισμούς που επέβαλε ο ν</w:t>
      </w:r>
      <w:r>
        <w:rPr>
          <w:rFonts w:eastAsia="Times New Roman" w:cs="Times New Roman"/>
          <w:bCs/>
          <w:szCs w:val="24"/>
        </w:rPr>
        <w:t>.</w:t>
      </w:r>
      <w:r>
        <w:rPr>
          <w:rFonts w:eastAsia="Times New Roman" w:cs="Times New Roman"/>
          <w:bCs/>
          <w:szCs w:val="24"/>
        </w:rPr>
        <w:t xml:space="preserve">4229/2014 και δίνουμε απλώς μια παράταση στα θέατρα, ώστε να προσαρμοστούν σε αυτές τις νέες συνθήκες </w:t>
      </w:r>
      <w:proofErr w:type="spellStart"/>
      <w:r>
        <w:rPr>
          <w:rFonts w:eastAsia="Times New Roman" w:cs="Times New Roman"/>
          <w:bCs/>
          <w:szCs w:val="24"/>
        </w:rPr>
        <w:t>αυστηροποίησης</w:t>
      </w:r>
      <w:proofErr w:type="spellEnd"/>
      <w:r>
        <w:rPr>
          <w:rFonts w:eastAsia="Times New Roman" w:cs="Times New Roman"/>
          <w:bCs/>
          <w:szCs w:val="24"/>
        </w:rPr>
        <w:t xml:space="preserve"> κυρίως σε ό,τι αφορά την προστασία. </w:t>
      </w:r>
    </w:p>
    <w:p w14:paraId="044561E4" w14:textId="77777777" w:rsidR="00A53C3F" w:rsidRDefault="0019499A">
      <w:pPr>
        <w:spacing w:line="600" w:lineRule="auto"/>
        <w:ind w:firstLine="720"/>
        <w:contextualSpacing/>
        <w:jc w:val="both"/>
        <w:rPr>
          <w:rFonts w:eastAsia="Times New Roman"/>
          <w:szCs w:val="24"/>
        </w:rPr>
      </w:pPr>
      <w:r>
        <w:rPr>
          <w:rFonts w:eastAsia="Times New Roman" w:cs="Times New Roman"/>
          <w:bCs/>
          <w:szCs w:val="24"/>
        </w:rPr>
        <w:t>Και</w:t>
      </w:r>
      <w:r>
        <w:rPr>
          <w:rFonts w:eastAsia="Times New Roman" w:cs="Times New Roman"/>
          <w:bCs/>
          <w:szCs w:val="24"/>
        </w:rPr>
        <w:t xml:space="preserve"> επειδή κάποια θέατρα δεν το κατάλαβαν αυτό και δεν το ξεκίνησαν την κατάλληλη στιγμή, δίνουμε ένα χρονικό περιθώριο στην προσαρμογή αυτή, ώστε να μην σταματήσουν να λειτουργούν τα θέατρα, ενώ παράλληλα προχωράει τελείως κανονικά και είναι προϋπόθεση στην </w:t>
      </w:r>
      <w:r>
        <w:rPr>
          <w:rFonts w:eastAsia="Times New Roman" w:cs="Times New Roman"/>
          <w:bCs/>
          <w:szCs w:val="24"/>
        </w:rPr>
        <w:t>τροπολογία η λειτουργία των θεάτρων.</w:t>
      </w:r>
    </w:p>
    <w:p w14:paraId="044561E5"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Η δεύτερη τροπολογία πάλι αφορά τα θέατρα σε ένα άλλο επίπεδο. Υπάρχει από καιρό ένα ερώτημα σε σχέση με τη διοικητική και οικονομική λειτουργία των θέατρων, μία σύγχυση αρμοδιοτήτων, ας το </w:t>
      </w:r>
      <w:r>
        <w:rPr>
          <w:rFonts w:eastAsia="Times New Roman" w:cs="Times New Roman"/>
          <w:szCs w:val="24"/>
        </w:rPr>
        <w:lastRenderedPageBreak/>
        <w:t>πούμε, μεταξύ καλλιτεχνικού διευθυντή και ευθυνών διοικητικού συμβ</w:t>
      </w:r>
      <w:r>
        <w:rPr>
          <w:rFonts w:eastAsia="Times New Roman" w:cs="Times New Roman"/>
          <w:szCs w:val="24"/>
        </w:rPr>
        <w:t>ουλίου. Και το κενό, που από πολλές μεριές φάνηκε ότι υπάρχει, είναι ακριβώς η θεσμοθέτηση μιας θέσης οικονομικού διοικητικού διευθυντή, ο οποίος θα υπόκειται στο διοικητικό συμβούλιο, αλλά η λειτουργία του όλη θα είναι να έχει πολύ στενή συνεργασία με τον</w:t>
      </w:r>
      <w:r>
        <w:rPr>
          <w:rFonts w:eastAsia="Times New Roman" w:cs="Times New Roman"/>
          <w:szCs w:val="24"/>
        </w:rPr>
        <w:t xml:space="preserve"> καλλιτεχνικό διευθυντή. </w:t>
      </w:r>
    </w:p>
    <w:p w14:paraId="044561E6"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Έτσι αποκαθίσταται και η -ας το πούμε έτσι- καθημερινή λειτουργία του θεάτρου σε ό,τι αφορά τα οικονομικά και διοικητικά και η διαφάνεια και όλα όσα </w:t>
      </w:r>
      <w:proofErr w:type="spellStart"/>
      <w:r>
        <w:rPr>
          <w:rFonts w:eastAsia="Times New Roman" w:cs="Times New Roman"/>
          <w:szCs w:val="24"/>
        </w:rPr>
        <w:t>προαπαιτούνται</w:t>
      </w:r>
      <w:proofErr w:type="spellEnd"/>
      <w:r>
        <w:rPr>
          <w:rFonts w:eastAsia="Times New Roman" w:cs="Times New Roman"/>
          <w:szCs w:val="24"/>
        </w:rPr>
        <w:t>, ώστε τα θέατρα να κάνουν σωστά τη δουλειά τους. Αυτή η τροπολογία</w:t>
      </w:r>
      <w:r>
        <w:rPr>
          <w:rFonts w:eastAsia="Times New Roman" w:cs="Times New Roman"/>
          <w:szCs w:val="24"/>
        </w:rPr>
        <w:t xml:space="preserve"> αφορά τα δύο κρατικά θέατρα, το Εθνικό Θέατρο στην Αθήνα και το Κρατικό Θέατρο Βορείου Ελλάδος, όπως και την Εθνική Λυρική Σκηνή. </w:t>
      </w:r>
    </w:p>
    <w:p w14:paraId="044561E7"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Επί τη ευκαιρία αποσαφηνίζονται στην τροπολογία όλα όσα προϋπάρχουν και αφορούν τις ιδιότητες, τα προσόντα και τις λειτουργίες του καλλιτεχνικού διευθυντή. Αυτό είναι όλο. </w:t>
      </w:r>
    </w:p>
    <w:p w14:paraId="044561E8"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044561E9"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Κι εγώ ευχαριστώ, κύριε Υπουργέ. </w:t>
      </w:r>
    </w:p>
    <w:p w14:paraId="044561EA"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lastRenderedPageBreak/>
        <w:t>ΚΩΝΣΤΑΝΤΙΝΟΣ ΓΚΙΟΥΛΕΚΑΣ:</w:t>
      </w:r>
      <w:r>
        <w:rPr>
          <w:rFonts w:eastAsia="Times New Roman" w:cs="Times New Roman"/>
          <w:szCs w:val="24"/>
        </w:rPr>
        <w:t xml:space="preserve"> Κύριε Πρόεδρε, για τα όσα είπε ο κύριος Υπουργός, θα μπορούσα να μιλήσω ως τομεάρχης πολιτισμού;</w:t>
      </w:r>
    </w:p>
    <w:p w14:paraId="044561EB"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Όχι ως τομεάρχης. Δεν υπάρχει το αξίωμα αυτό εντός της Αιθούσης, κύριε Γκιουλέκα. Είστε παλιός συνάδ</w:t>
      </w:r>
      <w:r>
        <w:rPr>
          <w:rFonts w:eastAsia="Times New Roman" w:cs="Times New Roman"/>
          <w:szCs w:val="24"/>
        </w:rPr>
        <w:t xml:space="preserve">ελφος. </w:t>
      </w:r>
    </w:p>
    <w:p w14:paraId="044561EC"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ΚΩΝΣΤΑΝΤΙΝΟΣ ΓΚΙΟΥΛΕΚΑΣ:</w:t>
      </w:r>
      <w:r>
        <w:rPr>
          <w:rFonts w:eastAsia="Times New Roman" w:cs="Times New Roman"/>
          <w:szCs w:val="24"/>
        </w:rPr>
        <w:t xml:space="preserve"> Είμαι και εγγεγραμμένος ομιλητής. </w:t>
      </w:r>
    </w:p>
    <w:p w14:paraId="044561ED"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Ναι το κατάλαβα. Εντάξει θα μιλήσετε. </w:t>
      </w:r>
    </w:p>
    <w:p w14:paraId="044561EE"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ΚΩΝΣΤΑΝΤΙΝΟΣ ΓΚΙΟΥΛΕΚΑΣ:</w:t>
      </w:r>
      <w:r>
        <w:rPr>
          <w:rFonts w:eastAsia="Times New Roman" w:cs="Times New Roman"/>
          <w:szCs w:val="24"/>
        </w:rPr>
        <w:t xml:space="preserve"> Θα ήθελα κάποιες απαντήσεις από τον Υπουργό, γιατί θα φύγει μετά. </w:t>
      </w:r>
    </w:p>
    <w:p w14:paraId="044561EF"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w:t>
      </w:r>
      <w:r>
        <w:rPr>
          <w:rFonts w:eastAsia="Times New Roman" w:cs="Times New Roman"/>
          <w:b/>
          <w:szCs w:val="24"/>
        </w:rPr>
        <w:t xml:space="preserve">αμάνης): </w:t>
      </w:r>
      <w:r>
        <w:rPr>
          <w:rFonts w:eastAsia="Times New Roman" w:cs="Times New Roman"/>
          <w:szCs w:val="24"/>
        </w:rPr>
        <w:t xml:space="preserve">Θα πάρετε τον λόγο μετά την κυρία Υπουργό για ένα λεπτό για διευκρινιστικές ερωτήσεις. </w:t>
      </w:r>
    </w:p>
    <w:p w14:paraId="044561F0"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ΚΩΝΣΤΑΝΤΙΝΟΣ ΓΚΙΟΥΛΕΚΑΣ:</w:t>
      </w:r>
      <w:r>
        <w:rPr>
          <w:rFonts w:eastAsia="Times New Roman" w:cs="Times New Roman"/>
          <w:szCs w:val="24"/>
        </w:rPr>
        <w:t xml:space="preserve"> Πριν φύγει, όμως. </w:t>
      </w:r>
    </w:p>
    <w:p w14:paraId="044561F1"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Κύριε Μπαλτά, αν έχετε την καλοσύνη, μείνετε λίγα λεπτά. Θα μπορούσατε και κατ’ ιδ</w:t>
      </w:r>
      <w:r>
        <w:rPr>
          <w:rFonts w:eastAsia="Times New Roman" w:cs="Times New Roman"/>
          <w:szCs w:val="24"/>
        </w:rPr>
        <w:t xml:space="preserve">ίαν να μιλήσετε για το αν μπορεί να λυθεί. </w:t>
      </w:r>
    </w:p>
    <w:p w14:paraId="044561F2"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ΚΩΝΣΤΑΝΤΙΝΟΣ ΓΚΙΟΥΛΕΚΑΣ:</w:t>
      </w:r>
      <w:r>
        <w:rPr>
          <w:rFonts w:eastAsia="Times New Roman" w:cs="Times New Roman"/>
          <w:szCs w:val="24"/>
        </w:rPr>
        <w:t xml:space="preserve"> Δεν μπορεί, κύριε Πρόεδρε…</w:t>
      </w:r>
    </w:p>
    <w:p w14:paraId="044561F3"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Εντάξει. </w:t>
      </w:r>
    </w:p>
    <w:p w14:paraId="044561F4"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Κυρία Υπουργέ, θα κάνετε και την ομιλία σας ή θα μιλήσετε μόνο για τις τροπολογίες;</w:t>
      </w:r>
    </w:p>
    <w:p w14:paraId="044561F5"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ΑΘΑΝΑΣΙΑ ΑΝΑΓΝΩΣΤΟΠΟΥΛΟΥ (Αναπληρ</w:t>
      </w:r>
      <w:r>
        <w:rPr>
          <w:rFonts w:eastAsia="Times New Roman" w:cs="Times New Roman"/>
          <w:b/>
          <w:szCs w:val="24"/>
        </w:rPr>
        <w:t xml:space="preserve">ώτρια Υπουργός Παιδείας, Έρευνας και Θρησκευμάτων): </w:t>
      </w:r>
      <w:r>
        <w:rPr>
          <w:rFonts w:eastAsia="Times New Roman" w:cs="Times New Roman"/>
          <w:szCs w:val="24"/>
        </w:rPr>
        <w:t xml:space="preserve">Θα κάνω και την ομιλία μου. Είναι ο Υπουργός εδώ και θα μιλήσει για τις τροπολογίες. </w:t>
      </w:r>
    </w:p>
    <w:p w14:paraId="044561F6"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Τον λόγο έχει η Αναπληρώτρια Υπουργός Παιδείας, Έρευνας και Θρησκευμάτων, κ. Αθανασία</w:t>
      </w:r>
      <w:r>
        <w:rPr>
          <w:rFonts w:eastAsia="Times New Roman" w:cs="Times New Roman"/>
          <w:szCs w:val="24"/>
        </w:rPr>
        <w:t xml:space="preserve"> Αναγνωστοπούλου για δέκα λεπτά.</w:t>
      </w:r>
    </w:p>
    <w:p w14:paraId="044561F7"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ΑΘΑΝΑΣΙΑ ΑΝΑΓΝΩΣΤΟΠΟΥΛΟΥ (Αναπληρώτρια Υπουργός Παιδείας, Έρευνας και Θρησκευμάτων): </w:t>
      </w:r>
      <w:r>
        <w:rPr>
          <w:rFonts w:eastAsia="Times New Roman" w:cs="Times New Roman"/>
          <w:szCs w:val="24"/>
        </w:rPr>
        <w:t xml:space="preserve">Ευχαριστώ, κύριε Πρόεδρε. </w:t>
      </w:r>
    </w:p>
    <w:p w14:paraId="044561F8"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συνάδελφοι, μία συζήτηση για την εκπαίδευση είναι από τη φύση της ιδεολογικά φορτισμένη. Πολώ</w:t>
      </w:r>
      <w:r>
        <w:rPr>
          <w:rFonts w:eastAsia="Times New Roman" w:cs="Times New Roman"/>
          <w:szCs w:val="24"/>
        </w:rPr>
        <w:t xml:space="preserve">νει, συσπειρώνει, διαφοροποιεί, δημιουργεί κοινωνικές ομάδες και κόμματα όσο κανένας άλλος δημόσιος λόγος στη χώρα μας και όχι μόνο. </w:t>
      </w:r>
    </w:p>
    <w:p w14:paraId="044561F9"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Ωστόσο, από τη Μεταπολίτευση και μετά, όταν αποκαταστάθηκε η δημοκρατία σε αυτήν τη χώρα, όλοι και όλες συνομολογήσαμε ότι</w:t>
      </w:r>
      <w:r>
        <w:rPr>
          <w:rFonts w:eastAsia="Times New Roman" w:cs="Times New Roman"/>
          <w:szCs w:val="24"/>
        </w:rPr>
        <w:t xml:space="preserve"> η παιδεία είναι δημόσιο αγαθό, είτε φορέας της είναι το δημόσιο είτε το ιδιωτικό. Άρα, αυτό το συμβόλαιο σπάει ξαφνικά ή έσπασε τα τελευταία χρόνια. </w:t>
      </w:r>
    </w:p>
    <w:p w14:paraId="044561FA"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Θέλω να πω ένα πράγμα: Όλοι γνωρίζουμε ότι οι αγώνες για τη δημοκρατία στην Ελλάδα συμπορεύθηκαν με τις δ</w:t>
      </w:r>
      <w:r>
        <w:rPr>
          <w:rFonts w:eastAsia="Times New Roman" w:cs="Times New Roman"/>
          <w:szCs w:val="24"/>
        </w:rPr>
        <w:t>ιεκδικήσεις για την παιδεία ακριβώς ως δημόσιο αγαθό. Σε όλη την ιστορική διαδρομή, λοιπόν, αυτής της χώρας αποτέλεσε η διεκδίκηση για την παιδεία - δημόσιο αγαθό, θεμελιώδη πυλώνα της διεκδίκησης για την ελευθερία. Άρα, λοιπόν, αυτό σημαίνει ότι όταν υπον</w:t>
      </w:r>
      <w:r>
        <w:rPr>
          <w:rFonts w:eastAsia="Times New Roman" w:cs="Times New Roman"/>
          <w:szCs w:val="24"/>
        </w:rPr>
        <w:t xml:space="preserve">ομεύεται αυτό το δημόσιο αγαθό, υπονομεύεται αυτομάτως και η δημοκρατία. </w:t>
      </w:r>
    </w:p>
    <w:p w14:paraId="044561FB"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Θέλω να πω, επίσης, ότι για να είναι δημόσιο αγαθό η παιδεία, είτε φορέας είναι το δημόσιο είτε το ιδιωτικό, αυτό που έχει σημασία είναι αυτοί που ζωντανεύουν τους κανόνες και τους θ</w:t>
      </w:r>
      <w:r>
        <w:rPr>
          <w:rFonts w:eastAsia="Times New Roman" w:cs="Times New Roman"/>
          <w:szCs w:val="24"/>
        </w:rPr>
        <w:t xml:space="preserve">εσμούς - δηλαδή, οι μαθητές και οι καθηγητές σε αυτή την περίπτωση- να μπορούν να δρουν με ισότητα και ελευθερία σε ένα ενιαίο θεσμικό και κανονιστικό πλαίσιο. Αυτό είχε </w:t>
      </w:r>
      <w:proofErr w:type="spellStart"/>
      <w:r>
        <w:rPr>
          <w:rFonts w:eastAsia="Times New Roman" w:cs="Times New Roman"/>
          <w:szCs w:val="24"/>
        </w:rPr>
        <w:t>συνομολογηθεί</w:t>
      </w:r>
      <w:proofErr w:type="spellEnd"/>
      <w:r>
        <w:rPr>
          <w:rFonts w:eastAsia="Times New Roman" w:cs="Times New Roman"/>
          <w:szCs w:val="24"/>
        </w:rPr>
        <w:t xml:space="preserve"> σε όλη την Μεταπολίτευση. Κανένας δεν το αμφισβήτησε παρά τις επιμέρους </w:t>
      </w:r>
      <w:r>
        <w:rPr>
          <w:rFonts w:eastAsia="Times New Roman" w:cs="Times New Roman"/>
          <w:szCs w:val="24"/>
        </w:rPr>
        <w:t xml:space="preserve">διαφωνίες, τις διαμάχες και τις συγκρούσεις των κομμάτων μεταξύ τους. </w:t>
      </w:r>
    </w:p>
    <w:p w14:paraId="044561FC"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Σήμερα η σύγκρουση, η διαμάχη, η αντιπαράθεση δεν είναι «δημόσια ή ιδιωτικά σχολεία». Η διαμάχη είναι εάν η παιδεία είναι δημόσιο αγαθό και δεν είναι εμπόρευμα. Και δεν μπορεί να οριστε</w:t>
      </w:r>
      <w:r>
        <w:rPr>
          <w:rFonts w:eastAsia="Times New Roman" w:cs="Times New Roman"/>
          <w:szCs w:val="24"/>
        </w:rPr>
        <w:t xml:space="preserve">ί διαφορετικά παρά μόνο αν οι εκπαιδευτικοί δεν είναι γκαρσόνια πελατών και επιτελούν λειτούργημα εν </w:t>
      </w:r>
      <w:proofErr w:type="spellStart"/>
      <w:r>
        <w:rPr>
          <w:rFonts w:eastAsia="Times New Roman" w:cs="Times New Roman"/>
          <w:szCs w:val="24"/>
        </w:rPr>
        <w:t>πλήρει</w:t>
      </w:r>
      <w:proofErr w:type="spellEnd"/>
      <w:r>
        <w:rPr>
          <w:rFonts w:eastAsia="Times New Roman" w:cs="Times New Roman"/>
          <w:szCs w:val="24"/>
        </w:rPr>
        <w:t xml:space="preserve"> ελευθερία. </w:t>
      </w:r>
    </w:p>
    <w:p w14:paraId="044561FD" w14:textId="77777777" w:rsidR="00A53C3F" w:rsidRDefault="0019499A">
      <w:pPr>
        <w:tabs>
          <w:tab w:val="left" w:pos="3695"/>
        </w:tabs>
        <w:spacing w:line="600" w:lineRule="auto"/>
        <w:ind w:firstLine="720"/>
        <w:contextualSpacing/>
        <w:jc w:val="both"/>
        <w:rPr>
          <w:rFonts w:eastAsia="Times New Roman"/>
          <w:szCs w:val="24"/>
        </w:rPr>
      </w:pPr>
      <w:r>
        <w:rPr>
          <w:rFonts w:eastAsia="Times New Roman"/>
          <w:szCs w:val="24"/>
        </w:rPr>
        <w:t>Ας πάρουμε μερικές χαρακτηριστικές στιγμές της ελληνικής ιστορίας, όπως αποτυπώνεται σε διάφορα πράγματα. Στο «Ξύλο βγήκε από τον παράδε</w:t>
      </w:r>
      <w:r>
        <w:rPr>
          <w:rFonts w:eastAsia="Times New Roman"/>
          <w:szCs w:val="24"/>
        </w:rPr>
        <w:t xml:space="preserve">ισο» και τον Παπασταύρου, ο οποίος μπορούσε να </w:t>
      </w:r>
      <w:r>
        <w:rPr>
          <w:rFonts w:eastAsia="Times New Roman"/>
          <w:szCs w:val="24"/>
        </w:rPr>
        <w:lastRenderedPageBreak/>
        <w:t xml:space="preserve">διώξει καθηγητή, πέρα από το εμφανές του </w:t>
      </w:r>
      <w:r>
        <w:rPr>
          <w:rFonts w:eastAsia="Times New Roman"/>
          <w:szCs w:val="24"/>
          <w:lang w:val="en-US"/>
        </w:rPr>
        <w:t>love</w:t>
      </w:r>
      <w:r>
        <w:rPr>
          <w:rFonts w:eastAsia="Times New Roman"/>
          <w:szCs w:val="24"/>
        </w:rPr>
        <w:t xml:space="preserve"> </w:t>
      </w:r>
      <w:r>
        <w:rPr>
          <w:rFonts w:eastAsia="Times New Roman"/>
          <w:szCs w:val="24"/>
          <w:lang w:val="en-US"/>
        </w:rPr>
        <w:t>story</w:t>
      </w:r>
      <w:r>
        <w:rPr>
          <w:rFonts w:eastAsia="Times New Roman"/>
          <w:szCs w:val="24"/>
        </w:rPr>
        <w:t xml:space="preserve"> της ταινίας κ.λπ., υπάρχει από πίσω ένα πράγμα: ο αγώνας για δημοκρατία της δεκαετίας του ’60, που αποτυπώνεται και σε αυτό το έργο. Αποτυπώνεται </w:t>
      </w:r>
      <w:proofErr w:type="spellStart"/>
      <w:r>
        <w:rPr>
          <w:rFonts w:eastAsia="Times New Roman"/>
          <w:szCs w:val="24"/>
        </w:rPr>
        <w:t>υπόρρητα</w:t>
      </w:r>
      <w:proofErr w:type="spellEnd"/>
      <w:r>
        <w:rPr>
          <w:rFonts w:eastAsia="Times New Roman"/>
          <w:szCs w:val="24"/>
        </w:rPr>
        <w:t>, β</w:t>
      </w:r>
      <w:r>
        <w:rPr>
          <w:rFonts w:eastAsia="Times New Roman"/>
          <w:szCs w:val="24"/>
        </w:rPr>
        <w:t>έβαια, και σε αυτό το έργο μέσα από το ποια θέση έχει ένας καθηγητής είτε σε ιδιωτικό είτε σε δημόσιο τότε σχολείο.</w:t>
      </w:r>
    </w:p>
    <w:p w14:paraId="044561FE" w14:textId="77777777" w:rsidR="00A53C3F" w:rsidRDefault="0019499A">
      <w:pPr>
        <w:tabs>
          <w:tab w:val="left" w:pos="3695"/>
        </w:tabs>
        <w:spacing w:line="600" w:lineRule="auto"/>
        <w:ind w:firstLine="720"/>
        <w:contextualSpacing/>
        <w:jc w:val="both"/>
        <w:rPr>
          <w:rFonts w:eastAsia="Times New Roman"/>
          <w:szCs w:val="24"/>
        </w:rPr>
      </w:pPr>
      <w:r>
        <w:rPr>
          <w:rFonts w:eastAsia="Times New Roman"/>
          <w:szCs w:val="24"/>
        </w:rPr>
        <w:t>Γιατί θα πρέπει να ξέρουμε, όπως είπα πριν, ότι όταν υπονομεύεται στη μία πλευρά του, δηλαδή στον ιδιωτικό φορέα, υπονομεύεται οπωσδήποτε κα</w:t>
      </w:r>
      <w:r>
        <w:rPr>
          <w:rFonts w:eastAsia="Times New Roman"/>
          <w:szCs w:val="24"/>
        </w:rPr>
        <w:t>ι στην άλλη. Να θυμίσω ότι επί χούντας κάποια ιδιωτικά σχολεία αποφάσισαν αυτά να εξυπηρετήσουν το δημόσιο αγαθό και να έχουν εκεί καθηγητές και να τους προσφέρουν την ελευθερία που το δημόσιο σχολείο δεν μπόρεσε να τους προσφέρει. Σημαντικοί αριστεροί καθ</w:t>
      </w:r>
      <w:r>
        <w:rPr>
          <w:rFonts w:eastAsia="Times New Roman"/>
          <w:szCs w:val="24"/>
        </w:rPr>
        <w:t xml:space="preserve">ηγητές βρέθηκαν σε αυτά τα σχολεία. </w:t>
      </w:r>
    </w:p>
    <w:p w14:paraId="044561FF" w14:textId="77777777" w:rsidR="00A53C3F" w:rsidRDefault="0019499A">
      <w:pPr>
        <w:tabs>
          <w:tab w:val="left" w:pos="3695"/>
        </w:tabs>
        <w:spacing w:line="600" w:lineRule="auto"/>
        <w:ind w:firstLine="720"/>
        <w:contextualSpacing/>
        <w:jc w:val="both"/>
        <w:rPr>
          <w:rFonts w:eastAsia="Times New Roman"/>
          <w:szCs w:val="24"/>
        </w:rPr>
      </w:pPr>
      <w:r>
        <w:rPr>
          <w:rFonts w:eastAsia="Times New Roman"/>
          <w:szCs w:val="24"/>
        </w:rPr>
        <w:t>Μετά τη Μεταπολίτευση αυτή η Βουλή –το ανέφερε και ο Υπουργός χθες- αποφάσισε ότι, είτε ιδιωτικό είτε δημόσιο, αυτό το αγαθό είναι δημόσιο αγαθό και ένας έχει τον ρόλο να βάζει το κανονιστικό πλαίσιο και να εγγυάται την</w:t>
      </w:r>
      <w:r>
        <w:rPr>
          <w:rFonts w:eastAsia="Times New Roman"/>
          <w:szCs w:val="24"/>
        </w:rPr>
        <w:t xml:space="preserve"> ισότητα για τους μαθητές και την ελευθερία για το εκπαιδευτικό προσωπικό και αυτό </w:t>
      </w:r>
      <w:r>
        <w:rPr>
          <w:rFonts w:eastAsia="Times New Roman"/>
          <w:szCs w:val="24"/>
        </w:rPr>
        <w:lastRenderedPageBreak/>
        <w:t>είναι το δημοκρατικό κράτος. Άρα μη μας μιλάτε για σοβιέτ και όλα αυτά, γιατί είναι απολύτως παραλογισμός.</w:t>
      </w:r>
    </w:p>
    <w:p w14:paraId="04456200" w14:textId="77777777" w:rsidR="00A53C3F" w:rsidRDefault="0019499A">
      <w:pPr>
        <w:tabs>
          <w:tab w:val="left" w:pos="3695"/>
        </w:tabs>
        <w:spacing w:line="600" w:lineRule="auto"/>
        <w:ind w:firstLine="720"/>
        <w:contextualSpacing/>
        <w:jc w:val="both"/>
        <w:rPr>
          <w:rFonts w:eastAsia="Times New Roman"/>
          <w:szCs w:val="24"/>
        </w:rPr>
      </w:pPr>
      <w:r>
        <w:rPr>
          <w:rFonts w:eastAsia="Times New Roman"/>
          <w:szCs w:val="24"/>
        </w:rPr>
        <w:t>Οι κυβερνήσεις είτε ΠΑΣΟΚ είτε Νέας Δημοκρατίας –και το έχω πει σε</w:t>
      </w:r>
      <w:r>
        <w:rPr>
          <w:rFonts w:eastAsia="Times New Roman"/>
          <w:szCs w:val="24"/>
        </w:rPr>
        <w:t xml:space="preserve"> αυτή τη Βουλή- τα προηγούμενα χρόνια και παρά τις πελατειακές σχέσεις, παρά το ένα, παρά το άλλο, κατόρθωσαν να φτιάξουν την παιδεία ως δημόσιο αγαθό που έβγαλε και άριστους μαθητές, έβγαλε και κακούς μαθητές, όπως όλα τα εκπαιδευτικά συστήματα όλου του κ</w:t>
      </w:r>
      <w:r>
        <w:rPr>
          <w:rFonts w:eastAsia="Times New Roman"/>
          <w:szCs w:val="24"/>
        </w:rPr>
        <w:t>όσμου και έβγαλε πάρα πολύ σημαντικούς ανθρώπους. Τώρα, από την κρίση και μετά, αυτό σπάει. Και εάν σπάσει στον ιδιωτικό τομέα, σημαίνει ότι θα σπάσει και στο δημόσιο. Γιατί οι εργασιακές σχέσεις και αυτό το πλαίσιο δεν είναι καθόλου αθώο πολιτικά.</w:t>
      </w:r>
    </w:p>
    <w:p w14:paraId="04456201" w14:textId="77777777" w:rsidR="00A53C3F" w:rsidRDefault="0019499A">
      <w:pPr>
        <w:tabs>
          <w:tab w:val="left" w:pos="3695"/>
        </w:tabs>
        <w:spacing w:line="600" w:lineRule="auto"/>
        <w:ind w:firstLine="720"/>
        <w:contextualSpacing/>
        <w:jc w:val="both"/>
        <w:rPr>
          <w:rFonts w:eastAsia="Times New Roman"/>
          <w:szCs w:val="24"/>
        </w:rPr>
      </w:pPr>
      <w:r>
        <w:rPr>
          <w:rFonts w:eastAsia="Times New Roman"/>
          <w:szCs w:val="24"/>
        </w:rPr>
        <w:t>Θέλω να πω, επίσης, ότι δεν είμαστε εμείς που θέλουμε να φέρουμε σοβιέτ. Και ο Γενικός Γραμματέας Ανθρωπίνων Δικαιωμάτων και Διαφάνειας κ. Κωστής Παπαϊωάννου το έδειξε σε ένα άρθρο προχτές -και άλλοι το έχουν δείξει, αλλά αυτό έχω πρόσφατο- και ο ΟΗΕ επιβά</w:t>
      </w:r>
      <w:r>
        <w:rPr>
          <w:rFonts w:eastAsia="Times New Roman"/>
          <w:szCs w:val="24"/>
        </w:rPr>
        <w:t xml:space="preserve">λλει ότι η παιδεία είναι δημόσιο αγαθό και όχι εμπόρευμα. Ας σταματήσουμε, λοιπόν, αυτή τη συζήτηση και να παίζουμε με ένα πράγμα </w:t>
      </w:r>
      <w:r>
        <w:rPr>
          <w:rFonts w:eastAsia="Times New Roman"/>
          <w:szCs w:val="24"/>
        </w:rPr>
        <w:lastRenderedPageBreak/>
        <w:t>το οποίο είναι πολύ σημαντικό. Από πότε οι άνθρωποι αυτής της χώρας και κυρίως οι άνθρωποι οι οποίοι δεν είναι κάποιοι ξεχωρισ</w:t>
      </w:r>
      <w:r>
        <w:rPr>
          <w:rFonts w:eastAsia="Times New Roman"/>
          <w:szCs w:val="24"/>
        </w:rPr>
        <w:t>τοί -μια χούφτα ανθρώπων έχουν την οικονομική δύναμη- είναι όλοι άχρηστοι και πρέπει να τους αντιμετωπίσουμε με καχυποψία, για να αφήσουμε άλλα παράθυρα;</w:t>
      </w:r>
    </w:p>
    <w:p w14:paraId="04456202" w14:textId="77777777" w:rsidR="00A53C3F" w:rsidRDefault="0019499A">
      <w:pPr>
        <w:tabs>
          <w:tab w:val="left" w:pos="3695"/>
        </w:tabs>
        <w:spacing w:line="600" w:lineRule="auto"/>
        <w:ind w:firstLine="720"/>
        <w:contextualSpacing/>
        <w:jc w:val="both"/>
        <w:rPr>
          <w:rFonts w:eastAsia="Times New Roman"/>
          <w:szCs w:val="24"/>
        </w:rPr>
      </w:pPr>
      <w:r>
        <w:rPr>
          <w:rFonts w:eastAsia="Times New Roman"/>
          <w:szCs w:val="24"/>
        </w:rPr>
        <w:t>Άρα το κανονιστικό πλαίσιο της ιδιωτικής εκπαίδευσης είναι υπόθεση του δημοκρατικού κράτους, από τη στ</w:t>
      </w:r>
      <w:r>
        <w:rPr>
          <w:rFonts w:eastAsia="Times New Roman"/>
          <w:szCs w:val="24"/>
        </w:rPr>
        <w:t>ιγμή που αποκαταστάθηκε η δημοκρατία. Εάν θέλουμε να αλλάξουμε κάτι από το Σύνταγμα, από το συμβόλαιο που έχουμε συνομολογήσει όλοι, αυτό πρέπει να το πούμε. Εκεί πρέπει να γίνει η συζήτηση. Όμως, από τη στιγμή που δεν το έχουμε πει, άλλος πάει να φέρει κά</w:t>
      </w:r>
      <w:r>
        <w:rPr>
          <w:rFonts w:eastAsia="Times New Roman"/>
          <w:szCs w:val="24"/>
        </w:rPr>
        <w:t>τι από το παράθυρο με χίλια προσχήματα.</w:t>
      </w:r>
    </w:p>
    <w:p w14:paraId="04456203" w14:textId="77777777" w:rsidR="00A53C3F" w:rsidRDefault="0019499A">
      <w:pPr>
        <w:tabs>
          <w:tab w:val="left" w:pos="3695"/>
        </w:tabs>
        <w:spacing w:line="600" w:lineRule="auto"/>
        <w:ind w:firstLine="720"/>
        <w:contextualSpacing/>
        <w:jc w:val="both"/>
        <w:rPr>
          <w:rFonts w:eastAsia="Times New Roman"/>
          <w:szCs w:val="24"/>
        </w:rPr>
      </w:pPr>
      <w:r>
        <w:rPr>
          <w:rFonts w:eastAsia="Times New Roman"/>
          <w:szCs w:val="24"/>
        </w:rPr>
        <w:t>Να πάω τώρα σε θέματα που αφορούν το Υπουργείο γενικώς και ειδικά την τριτοβάθμια εκπαίδευση. Πάντα πρωταρχική επιλογή του Υπουργείου Παιδείας αυτούς τους μήνες, τον ενάμιση χρόνο, σχεδόν δύο χρόνια, ήταν η διατήρηση</w:t>
      </w:r>
      <w:r>
        <w:rPr>
          <w:rFonts w:eastAsia="Times New Roman"/>
          <w:szCs w:val="24"/>
        </w:rPr>
        <w:t xml:space="preserve"> των προϋποθέσεων της διεξαγωγής της δημόσιας συζήτησης για την εκπαί</w:t>
      </w:r>
      <w:r>
        <w:rPr>
          <w:rFonts w:eastAsia="Times New Roman"/>
          <w:szCs w:val="24"/>
        </w:rPr>
        <w:lastRenderedPageBreak/>
        <w:t xml:space="preserve">δευση. Γιατί αυτό είναι το κρίσιμο: η δημόσια συζήτηση. Όχι όμως </w:t>
      </w:r>
      <w:r>
        <w:rPr>
          <w:rFonts w:eastAsia="Times New Roman"/>
          <w:szCs w:val="24"/>
          <w:lang w:val="en-US"/>
        </w:rPr>
        <w:t>in</w:t>
      </w:r>
      <w:r>
        <w:rPr>
          <w:rFonts w:eastAsia="Times New Roman"/>
          <w:szCs w:val="24"/>
        </w:rPr>
        <w:t xml:space="preserve"> </w:t>
      </w:r>
      <w:r>
        <w:rPr>
          <w:rFonts w:eastAsia="Times New Roman"/>
          <w:szCs w:val="24"/>
          <w:lang w:val="en-US"/>
        </w:rPr>
        <w:t>vitro</w:t>
      </w:r>
      <w:r>
        <w:rPr>
          <w:rFonts w:eastAsia="Times New Roman"/>
          <w:szCs w:val="24"/>
        </w:rPr>
        <w:t xml:space="preserve">, αλλά σε σχέση με τους ανθρώπους, τους ζωντανούς ανθρώπους που είναι μέσα σε αυτούς τους θεσμούς. Και αναφέρομαι </w:t>
      </w:r>
      <w:r>
        <w:rPr>
          <w:rFonts w:eastAsia="Times New Roman"/>
          <w:szCs w:val="24"/>
        </w:rPr>
        <w:t>κυρίως στην τριτοβάθμια εκπαίδευση και όλα όσα έχουν γίνει με ένα προηγούμενο νομοθετικό πλαίσιο, το οποίο δημιούργησε και δεν έλυσε προβλήματα, όπως έχουν παραδεχθεί και σημαντικοί νομικοί οι οποίοι δεν ανήκουν στον ΣΥΡΙΖΑ.</w:t>
      </w:r>
    </w:p>
    <w:p w14:paraId="04456204"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Όλη η προσπάθεια που κάναμε όλο αυτό το διάστημα είχε δύο άξονες. Ο πρώτος άξονας ήταν ότι πρέπει να στηριχθούν τα ιδρύματα τα οποία παρουσιάζουν, λόγω κρίσης και λόγω τελευταίου νομοθετικού πλαισίου, σημαντικά προβλήματα. Το ότι μπορέσαμε, κατορθώσαμε να </w:t>
      </w:r>
      <w:r>
        <w:rPr>
          <w:rFonts w:eastAsia="Times New Roman" w:cs="Times New Roman"/>
          <w:szCs w:val="24"/>
        </w:rPr>
        <w:t xml:space="preserve">έχουμε θέσεις μελών ΔΕΠ για τα </w:t>
      </w:r>
      <w:proofErr w:type="spellStart"/>
      <w:r>
        <w:rPr>
          <w:rFonts w:eastAsia="Times New Roman" w:cs="Times New Roman"/>
          <w:szCs w:val="24"/>
        </w:rPr>
        <w:t>υποστελεχωμένα</w:t>
      </w:r>
      <w:proofErr w:type="spellEnd"/>
      <w:r>
        <w:rPr>
          <w:rFonts w:eastAsia="Times New Roman" w:cs="Times New Roman"/>
          <w:szCs w:val="24"/>
        </w:rPr>
        <w:t xml:space="preserve"> ιδρύματα, για να μπορέσουν να στηριχθούν, το ότι δώσαμε έμφαση στο να δοθούν υποτροφίες και μάλιστα πολλές, αρκετές υποτροφίες -δεν θα σας φάω τον χρόνο τώρα- για να σταματήσει η φυγή των σημαντικών νέων ανθρώπ</w:t>
      </w:r>
      <w:r>
        <w:rPr>
          <w:rFonts w:eastAsia="Times New Roman" w:cs="Times New Roman"/>
          <w:szCs w:val="24"/>
        </w:rPr>
        <w:t xml:space="preserve">ων στο εξωτερικό, το ότι φτιάξαμε ένα θεσμικό πλαίσιο για τις μετεγγραφές, για να μπορούν οι άνθρωποι να σπουδάσουν, και προβλέπουμε πια υποτροφίες για </w:t>
      </w:r>
      <w:r>
        <w:rPr>
          <w:rFonts w:eastAsia="Times New Roman" w:cs="Times New Roman"/>
          <w:szCs w:val="24"/>
        </w:rPr>
        <w:lastRenderedPageBreak/>
        <w:t>τους οικονομικά αδύναμους ήταν γι’ αυτό, δηλαδή, για να στηριχθούν αυτοί οι οποίοι ζωντανεύουν πάντα τ</w:t>
      </w:r>
      <w:r>
        <w:rPr>
          <w:rFonts w:eastAsia="Times New Roman" w:cs="Times New Roman"/>
          <w:szCs w:val="24"/>
        </w:rPr>
        <w:t>ο</w:t>
      </w:r>
      <w:r>
        <w:rPr>
          <w:rFonts w:eastAsia="Times New Roman" w:cs="Times New Roman"/>
          <w:szCs w:val="24"/>
        </w:rPr>
        <w:t xml:space="preserve"> </w:t>
      </w:r>
      <w:r>
        <w:rPr>
          <w:rFonts w:eastAsia="Times New Roman" w:cs="Times New Roman"/>
          <w:szCs w:val="24"/>
        </w:rPr>
        <w:t>θεσμικ</w:t>
      </w:r>
      <w:r>
        <w:rPr>
          <w:rFonts w:eastAsia="Times New Roman" w:cs="Times New Roman"/>
          <w:szCs w:val="24"/>
        </w:rPr>
        <w:t>ό</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w:t>
      </w:r>
    </w:p>
    <w:p w14:paraId="04456205"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Δεύτερον, μας έχετε κατηγορήσει πολλές φορές ότι κάνουμε αποσπασματικές νομοθετικές ρυθμίσεις, χωρίς να υπάρχει μία συνέχεια και τα λοιπά. Θα σας πω και από την εμπειρία μου στο Υπουργείο Παιδείας πως αυτό που συναντήσαμε ήταν ότι ο προηγ</w:t>
      </w:r>
      <w:r>
        <w:rPr>
          <w:rFonts w:eastAsia="Times New Roman" w:cs="Times New Roman"/>
          <w:szCs w:val="24"/>
        </w:rPr>
        <w:t>ούμενος νόμος, κυρίως ο ν.4009/2011, αλλά και στη συνέχεια, δεν είχε καμμία κανονιστική αξία, δεν έβαζε κανονιστικό πλαίσιο. Ήταν ένα ιδεολόγημα το οποία παρέπεμπε σε προηγούμενους νόμους ή σε θεσμούς και λοιπά τα οποία δεν υπήρχαν έτσι και αλλιώς, δηλαδή,</w:t>
      </w:r>
      <w:r>
        <w:rPr>
          <w:rFonts w:eastAsia="Times New Roman" w:cs="Times New Roman"/>
          <w:szCs w:val="24"/>
        </w:rPr>
        <w:t xml:space="preserve"> έπρεπε να φτιαχτούν από την αρχή. </w:t>
      </w:r>
    </w:p>
    <w:p w14:paraId="04456206"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Θα μου επιτρέψετε, κύριε Πρόεδρε, δύο κουβέντες παραπάνω. Δεν θα παρέμβω έτσι και αλλιώς άλλη στιγμή.</w:t>
      </w:r>
    </w:p>
    <w:p w14:paraId="04456207"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Λέτε συνέχεια για την αριστεία ότι εμείς είμαστε αυτοί που είμαστε κατά της αριστείας. Τι σημαίνει αυτό; Η αριστεία πρ</w:t>
      </w:r>
      <w:r>
        <w:rPr>
          <w:rFonts w:eastAsia="Times New Roman" w:cs="Times New Roman"/>
          <w:szCs w:val="24"/>
        </w:rPr>
        <w:t xml:space="preserve">οκαθορίζεται; Προκαταβάλλει κάποιος με κάποιον τρόπο πώς ορίζεται η αριστεία; Η </w:t>
      </w:r>
      <w:r>
        <w:rPr>
          <w:rFonts w:eastAsia="Times New Roman" w:cs="Times New Roman"/>
          <w:szCs w:val="24"/>
        </w:rPr>
        <w:lastRenderedPageBreak/>
        <w:t xml:space="preserve">αριστεία δεν συνάγεται εκ του αποτελέσματος; Δεν φτιάχνει κάποιος τις προϋποθέσεις να αριστεύσουν και μαθητές ή μαθήτριες ή φοιτητές. </w:t>
      </w:r>
    </w:p>
    <w:p w14:paraId="04456208"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Να σας διαβάσω κάτι που αλίευσα από το δι</w:t>
      </w:r>
      <w:r>
        <w:rPr>
          <w:rFonts w:eastAsia="Times New Roman" w:cs="Times New Roman"/>
          <w:szCs w:val="24"/>
        </w:rPr>
        <w:t>αδίκτυο για μία νεόκοπη σχολή που λέει: «Με αποστολή να προσφέρει αριστεία στην τριτοβάθμια εκπαίδευση στους τομείς του δικαίου και της διακυβέρνησης. Να προσφέρει αριστεία στην εκπαίδευση μέσα από τη θεωρία, την ανάπτυξη πρακτικών και διεπιστημονικές δεξι</w:t>
      </w:r>
      <w:r>
        <w:rPr>
          <w:rFonts w:eastAsia="Times New Roman" w:cs="Times New Roman"/>
          <w:szCs w:val="24"/>
        </w:rPr>
        <w:t xml:space="preserve">ότητες». </w:t>
      </w:r>
    </w:p>
    <w:p w14:paraId="04456209"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Ή μήπως εννοείτε αυτή την αριστεία που προβάλλει με μόνο εφόδιο τις προπετείς εξαγγελίες κάποιων -γιατί και απαξία της δημόσιας εκπαίδευσης- αλλά και με τη μόνη βεβαιότητα ότι η αριστεία εξαγοράζεται, γιατί το μόνο που λέει εδώ είναι αγορά της αρ</w:t>
      </w:r>
      <w:r>
        <w:rPr>
          <w:rFonts w:eastAsia="Times New Roman" w:cs="Times New Roman"/>
          <w:szCs w:val="24"/>
        </w:rPr>
        <w:t xml:space="preserve">ιστείας. Την αγοράζουμε με τέτοιον τρόπο. </w:t>
      </w:r>
    </w:p>
    <w:p w14:paraId="0445620A"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Η Κυβέρνηση της Αριστεράς αντιπαραθέτει κάτι διαφορετικό: Να μπορούν οι θεσμοί και τα δημόσια ιδρύματα να προσφέρουν τις ευκαιρίες και σε αυτούς που θέλουν να αριστεύσουν, πραγματικά να αριστεύσουν. Δεν αγοράζεται</w:t>
      </w:r>
      <w:r>
        <w:rPr>
          <w:rFonts w:eastAsia="Times New Roman" w:cs="Times New Roman"/>
          <w:szCs w:val="24"/>
        </w:rPr>
        <w:t xml:space="preserve"> η αριστεία. Η αριστεία γίνεται μέσα από μία σκληρή προσπάθεια.</w:t>
      </w:r>
    </w:p>
    <w:p w14:paraId="0445620B"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Θέλω, κύριε Πρόεδρε, δύο λεπτά για να μιλήσω για το άρθρο 27, γιατί άκουσα κάποιες αντιρρήσεις. Θα ξεκαθαρίσω τρία πράγματα. </w:t>
      </w:r>
    </w:p>
    <w:p w14:paraId="0445620C"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Πρώτον, δεν είναι αυτό το άρθρο 27 μία προσπάθεια της Κυβέρνησης ή</w:t>
      </w:r>
      <w:r>
        <w:rPr>
          <w:rFonts w:eastAsia="Times New Roman" w:cs="Times New Roman"/>
          <w:szCs w:val="24"/>
        </w:rPr>
        <w:t xml:space="preserve"> του Υπουργείου Παιδείας να επιβάλει κάτι το οποίο δεν υπήρχε. Υπάρχει πρόβλημα με τα ίδια τα ιδρύματα, που οι εισαγγελείς είπαν στους πρυτάνεις ότι θα τους καταλογίσουν, δηλαδή, πηγαίνουν για παράβαση καθήκοντος, το ξέρει ο κ. </w:t>
      </w:r>
      <w:proofErr w:type="spellStart"/>
      <w:r>
        <w:rPr>
          <w:rFonts w:eastAsia="Times New Roman" w:cs="Times New Roman"/>
          <w:szCs w:val="24"/>
        </w:rPr>
        <w:t>Φορτσάκης</w:t>
      </w:r>
      <w:proofErr w:type="spellEnd"/>
      <w:r>
        <w:rPr>
          <w:rFonts w:eastAsia="Times New Roman" w:cs="Times New Roman"/>
          <w:szCs w:val="24"/>
        </w:rPr>
        <w:t xml:space="preserve">. </w:t>
      </w:r>
    </w:p>
    <w:p w14:paraId="0445620D"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Τι ερχόμαστε να </w:t>
      </w:r>
      <w:r>
        <w:rPr>
          <w:rFonts w:eastAsia="Times New Roman" w:cs="Times New Roman"/>
          <w:szCs w:val="24"/>
        </w:rPr>
        <w:t>κάνουμε; Στην ουσία το άρθρο αυτό είναι ερμηνευτικό. Οφείλουν οι άνθρωποι, καθηγητές πανεπιστημίου, οι οποίοι συμμετείχαν σε εταιρεία αυτό το ανταποδοτικό τέλος; Οφείλουν να πληρώνουν στους ΕΛΚΕ και αυτό το ανταποδοτικό τέλος;</w:t>
      </w:r>
    </w:p>
    <w:p w14:paraId="0445620E" w14:textId="77777777" w:rsidR="00A53C3F" w:rsidRDefault="0019499A">
      <w:pPr>
        <w:spacing w:line="600" w:lineRule="auto"/>
        <w:ind w:firstLine="720"/>
        <w:contextualSpacing/>
        <w:jc w:val="both"/>
        <w:rPr>
          <w:rFonts w:eastAsia="Times New Roman" w:cs="Times New Roman"/>
          <w:szCs w:val="24"/>
        </w:rPr>
      </w:pPr>
      <w:r w:rsidRPr="00096CA9">
        <w:rPr>
          <w:rFonts w:eastAsia="Times New Roman" w:cs="Times New Roman"/>
          <w:szCs w:val="24"/>
        </w:rPr>
        <w:t xml:space="preserve">Το Συμβούλιο της Επικρατείας </w:t>
      </w:r>
      <w:r>
        <w:rPr>
          <w:rFonts w:eastAsia="Times New Roman" w:cs="Times New Roman"/>
          <w:szCs w:val="24"/>
        </w:rPr>
        <w:t xml:space="preserve">μας βοήθησε πολύ σ’ αυτή την κατεύθυνση, διότι αυτό που λέει είναι ότι αυτό το τέλος , πρώτον, δεν είναι φορολογικό, αλλά είναι ανταποδοτικό. Δηλαδή ξαναγυρίζει στους </w:t>
      </w:r>
      <w:r>
        <w:rPr>
          <w:rFonts w:eastAsia="Times New Roman" w:cs="Times New Roman"/>
          <w:szCs w:val="24"/>
        </w:rPr>
        <w:lastRenderedPageBreak/>
        <w:t xml:space="preserve">ίδιους τους καθηγητές και στις δομές του πανεπιστημίου, δηλαδή στους ΕΛΚΕ. Τους δίνει το </w:t>
      </w:r>
      <w:r>
        <w:rPr>
          <w:rFonts w:eastAsia="Times New Roman" w:cs="Times New Roman"/>
          <w:szCs w:val="24"/>
        </w:rPr>
        <w:t xml:space="preserve">δικαίωμα να ασκούν ελεύθερο επάγγελμα με την ανταπόδοση αυτού του τέλους. </w:t>
      </w:r>
    </w:p>
    <w:p w14:paraId="0445620F"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της κυρίας Υπουργού)</w:t>
      </w:r>
    </w:p>
    <w:p w14:paraId="04456210"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Δεύτερον, ο νομοθέτης δεν εξαίρεσε…</w:t>
      </w:r>
    </w:p>
    <w:p w14:paraId="04456211"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Πρέπει να τελειώνουμε, κυρία Αναγνωσ</w:t>
      </w:r>
      <w:r>
        <w:rPr>
          <w:rFonts w:eastAsia="Times New Roman" w:cs="Times New Roman"/>
          <w:szCs w:val="24"/>
        </w:rPr>
        <w:t>τοπούλου.</w:t>
      </w:r>
    </w:p>
    <w:p w14:paraId="04456212"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ΑΘΑΝΑΣΙΑ ΑΝΑΓΝΩΣΤΟΠΟΥΛΟΥ (Αναπληρώτρια Υπουργός Παιδείας, Έρευνας και Θρησκευμάτων): </w:t>
      </w:r>
      <w:r>
        <w:rPr>
          <w:rFonts w:eastAsia="Times New Roman" w:cs="Times New Roman"/>
          <w:szCs w:val="24"/>
        </w:rPr>
        <w:t xml:space="preserve">Δεν θα παρέμβω άλλη φορά. </w:t>
      </w:r>
    </w:p>
    <w:p w14:paraId="04456213"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Έχετε ήδη παρέμβει κατά τριάμισι λεπτά παραπάνω.</w:t>
      </w:r>
    </w:p>
    <w:p w14:paraId="04456214"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ΑΘΑΝΑΣΙΑ ΑΝΑΓΝΩΣΤΟΠΟΥΛΟΥ (Αναπληρώτρια Υπουργός Παιδ</w:t>
      </w:r>
      <w:r>
        <w:rPr>
          <w:rFonts w:eastAsia="Times New Roman" w:cs="Times New Roman"/>
          <w:b/>
          <w:szCs w:val="24"/>
        </w:rPr>
        <w:t>είας, Έρευνας και Θρησκευμάτων):</w:t>
      </w:r>
      <w:r>
        <w:rPr>
          <w:rFonts w:eastAsia="Times New Roman" w:cs="Times New Roman"/>
          <w:szCs w:val="24"/>
        </w:rPr>
        <w:t xml:space="preserve"> Ο νομοθέτης δεν εξαίρεσε ρητώς όλους τους καθηγητές που συμμετείχαν σε εταιρεία και, </w:t>
      </w:r>
      <w:r>
        <w:rPr>
          <w:rFonts w:eastAsia="Times New Roman" w:cs="Times New Roman"/>
          <w:szCs w:val="24"/>
        </w:rPr>
        <w:lastRenderedPageBreak/>
        <w:t xml:space="preserve">συνεπώς, από τη στιγμή που ο νόμος δεν διακρίνει, ο ερμηνευτής του </w:t>
      </w:r>
      <w:r>
        <w:rPr>
          <w:rFonts w:eastAsia="Times New Roman" w:cs="Times New Roman"/>
          <w:szCs w:val="24"/>
        </w:rPr>
        <w:t>δ</w:t>
      </w:r>
      <w:r>
        <w:rPr>
          <w:rFonts w:eastAsia="Times New Roman" w:cs="Times New Roman"/>
          <w:szCs w:val="24"/>
        </w:rPr>
        <w:t>ικαίου δεν μπορεί να επιτρέψει να γίνει η διάκριση.</w:t>
      </w:r>
    </w:p>
    <w:p w14:paraId="04456215"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Τρίτον, η συμμετοχ</w:t>
      </w:r>
      <w:r>
        <w:rPr>
          <w:rFonts w:eastAsia="Times New Roman" w:cs="Times New Roman"/>
          <w:szCs w:val="24"/>
        </w:rPr>
        <w:t>ή σε εταιρεία συμπεριλαμβάνεται στο ελεύθερο επάγγελμα του καθηγητή, ο οποίος είναι πλήρους απασχόλησης. Διαφορετικά θα ήταν ασυμβίβαστο. Εάν δεν επιτρεπόταν από τον νόμο ως πλήρους απασχόλησης να ασκεί αυτό το ελεύθερο επάγγελμα, θα ήταν ασυμβίβαστο.</w:t>
      </w:r>
    </w:p>
    <w:p w14:paraId="04456216"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Όσο </w:t>
      </w:r>
      <w:r>
        <w:rPr>
          <w:rFonts w:eastAsia="Times New Roman" w:cs="Times New Roman"/>
          <w:szCs w:val="24"/>
        </w:rPr>
        <w:t xml:space="preserve">για την τελευταία κριτική, εάν έχει αναδρομική ισχύ, να ξεκαθαρίσουμε κάτι. Αναδρομική ισχύ έχει κάτι, όταν έχει καταλογιστεί και λέμε ότι από τη στιγμή που καταλογίζεται, έχει αναδρομική ισχύ. Εδώ δεν έχει καταλογιστεί τίποτα. </w:t>
      </w:r>
      <w:r>
        <w:rPr>
          <w:rFonts w:eastAsia="Times New Roman" w:cs="Times New Roman"/>
          <w:szCs w:val="24"/>
        </w:rPr>
        <w:t>Γ</w:t>
      </w:r>
      <w:r>
        <w:rPr>
          <w:rFonts w:eastAsia="Times New Roman" w:cs="Times New Roman"/>
          <w:szCs w:val="24"/>
        </w:rPr>
        <w:t>ια τους πρυτάνεις ποιο είνα</w:t>
      </w:r>
      <w:r>
        <w:rPr>
          <w:rFonts w:eastAsia="Times New Roman" w:cs="Times New Roman"/>
          <w:szCs w:val="24"/>
        </w:rPr>
        <w:t xml:space="preserve">ι το πρόβλημα; Και τους το λέει ο </w:t>
      </w:r>
      <w:r>
        <w:rPr>
          <w:rFonts w:eastAsia="Times New Roman" w:cs="Times New Roman"/>
          <w:szCs w:val="24"/>
        </w:rPr>
        <w:t>ε</w:t>
      </w:r>
      <w:r>
        <w:rPr>
          <w:rFonts w:eastAsia="Times New Roman" w:cs="Times New Roman"/>
          <w:szCs w:val="24"/>
        </w:rPr>
        <w:t>ισαγγελέας, για να το πω εντελώς λιανά. Είναι ότι πρέπει να καταλογιστούν αυτά τα λεφτά ως δημόσιο έσοδο, ως ανταποδοτικό τέλος και από εκεί και πέρα, βλέπουμε. Όμως, πρέπει να καταλογιστούν. Η παραγραφή γίνεται, αφού έχο</w:t>
      </w:r>
      <w:r>
        <w:rPr>
          <w:rFonts w:eastAsia="Times New Roman" w:cs="Times New Roman"/>
          <w:szCs w:val="24"/>
        </w:rPr>
        <w:t>υν καταλογιστεί. Αυτά δεν έχουν καν καταλογιστεί.</w:t>
      </w:r>
    </w:p>
    <w:p w14:paraId="04456217"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Σας παρακαλώ να το σκεφτείτε λίγο, γιατί από εκεί και πέρα θα δημιουργηθεί ένα τεράστιο πρόβλημα ανισότητας, το οποίο θα σπάσει την αρχή της συνταγματικής ισότητας. Κάποιοι πληρώνουν -πλήρους απασχόλησης- κ</w:t>
      </w:r>
      <w:r>
        <w:rPr>
          <w:rFonts w:eastAsia="Times New Roman" w:cs="Times New Roman"/>
          <w:szCs w:val="24"/>
        </w:rPr>
        <w:t>αι κάποιοι άλλοι δεν πληρώνουν.</w:t>
      </w:r>
    </w:p>
    <w:p w14:paraId="04456218"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Ευχαριστώ και συγγνώμη για την υπέρβαση του χρόνου.</w:t>
      </w:r>
    </w:p>
    <w:p w14:paraId="04456219" w14:textId="77777777" w:rsidR="00A53C3F" w:rsidRDefault="0019499A">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0445621A"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Ευχαριστώ.</w:t>
      </w:r>
    </w:p>
    <w:p w14:paraId="0445621B"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Δυστυχώς</w:t>
      </w:r>
      <w:r>
        <w:rPr>
          <w:rFonts w:eastAsia="Times New Roman" w:cs="Times New Roman"/>
          <w:szCs w:val="24"/>
        </w:rPr>
        <w:t xml:space="preserve"> δεν μπορεί να γίνει η διαδικασία που σας είπα. Ειδοποιήθηκα από τον Πρόεδρο της Βουλής ότι υπάρχει </w:t>
      </w:r>
      <w:r>
        <w:rPr>
          <w:rFonts w:eastAsia="Times New Roman" w:cs="Times New Roman"/>
          <w:szCs w:val="24"/>
        </w:rPr>
        <w:t>κ</w:t>
      </w:r>
      <w:r>
        <w:rPr>
          <w:rFonts w:eastAsia="Times New Roman" w:cs="Times New Roman"/>
          <w:szCs w:val="24"/>
        </w:rPr>
        <w:t xml:space="preserve">υβερνητική </w:t>
      </w:r>
      <w:r>
        <w:rPr>
          <w:rFonts w:eastAsia="Times New Roman" w:cs="Times New Roman"/>
          <w:szCs w:val="24"/>
        </w:rPr>
        <w:t>ε</w:t>
      </w:r>
      <w:r>
        <w:rPr>
          <w:rFonts w:eastAsia="Times New Roman" w:cs="Times New Roman"/>
          <w:szCs w:val="24"/>
        </w:rPr>
        <w:t>πιτροπή και οι Υπουργοί πρέπει να φύγουν. Άρα</w:t>
      </w:r>
      <w:r>
        <w:rPr>
          <w:rFonts w:eastAsia="Times New Roman" w:cs="Times New Roman"/>
          <w:szCs w:val="24"/>
        </w:rPr>
        <w:t xml:space="preserve"> θα διακόψουμε, αφού πρώτα δώσω τον λόγο για δύο-τρία λεπτά στον Υπουργό κ. </w:t>
      </w:r>
      <w:proofErr w:type="spellStart"/>
      <w:r>
        <w:rPr>
          <w:rFonts w:eastAsia="Times New Roman" w:cs="Times New Roman"/>
          <w:szCs w:val="24"/>
        </w:rPr>
        <w:t>Φωτάκη</w:t>
      </w:r>
      <w:proofErr w:type="spellEnd"/>
      <w:r>
        <w:rPr>
          <w:rFonts w:eastAsia="Times New Roman" w:cs="Times New Roman"/>
          <w:szCs w:val="24"/>
        </w:rPr>
        <w:t>, που θέλει να μιλήσει για μία τροπολογία, στον κ. Παππά μάξιμουμ τρία λεπτά –κάνω παραχώρηση λόγω Καισαριανής, γιατί τυπικά δεν έχετε λόγο να μιλήσετε, δεν υπογράφετε την τρ</w:t>
      </w:r>
      <w:r>
        <w:rPr>
          <w:rFonts w:eastAsia="Times New Roman" w:cs="Times New Roman"/>
          <w:szCs w:val="24"/>
        </w:rPr>
        <w:t>οπολογία- και στον κ. Γκιουλέκα, για να κάνει τις δύο-τρεις ερωτήσεις του και θα ξεκινήσουμε τη διαδικασία των άρσεων ασυλιών.</w:t>
      </w:r>
    </w:p>
    <w:p w14:paraId="0445621C"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Κύριε Υπουργέ, έχετε τον λόγο. Για ποια τροπολογία θέλετε να μιλήσετε;</w:t>
      </w:r>
    </w:p>
    <w:p w14:paraId="0445621D"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ΚΩΝΣΤΑΝΤΙΝΟΣ ΦΩΤΑΚΗΣ (Αναπληρωτής Υπουργός Παιδείας, Έρευν</w:t>
      </w:r>
      <w:r>
        <w:rPr>
          <w:rFonts w:eastAsia="Times New Roman" w:cs="Times New Roman"/>
          <w:b/>
          <w:szCs w:val="24"/>
        </w:rPr>
        <w:t>ας και Θρησκευμάτων)</w:t>
      </w:r>
      <w:r>
        <w:rPr>
          <w:rFonts w:eastAsia="Times New Roman" w:cs="Times New Roman"/>
          <w:szCs w:val="24"/>
        </w:rPr>
        <w:t>: Ευχαριστώ, κύριε Πρόεδρε.</w:t>
      </w:r>
    </w:p>
    <w:p w14:paraId="0445621E"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Βουλευτές, θα αναφερθώ στην τροπολογία με γενικό αριθμό 640 και ειδικό 61. </w:t>
      </w:r>
    </w:p>
    <w:p w14:paraId="0445621F"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Πρόσφατα υπογράφτηκε μια συμφωνία μεταξύ του </w:t>
      </w:r>
      <w:r>
        <w:rPr>
          <w:rFonts w:eastAsia="Times New Roman" w:cs="Times New Roman"/>
          <w:szCs w:val="24"/>
        </w:rPr>
        <w:t>ε</w:t>
      </w:r>
      <w:r>
        <w:rPr>
          <w:rFonts w:eastAsia="Times New Roman" w:cs="Times New Roman"/>
          <w:szCs w:val="24"/>
        </w:rPr>
        <w:t xml:space="preserve">λληνικού </w:t>
      </w:r>
      <w:r>
        <w:rPr>
          <w:rFonts w:eastAsia="Times New Roman" w:cs="Times New Roman"/>
          <w:szCs w:val="24"/>
        </w:rPr>
        <w:t>δ</w:t>
      </w:r>
      <w:r>
        <w:rPr>
          <w:rFonts w:eastAsia="Times New Roman" w:cs="Times New Roman"/>
          <w:szCs w:val="24"/>
        </w:rPr>
        <w:t>ημοσίου και της Ευρωπαϊκής Τράπεζας Επενδύσεων για τη δημι</w:t>
      </w:r>
      <w:r>
        <w:rPr>
          <w:rFonts w:eastAsia="Times New Roman" w:cs="Times New Roman"/>
          <w:szCs w:val="24"/>
        </w:rPr>
        <w:t xml:space="preserve">ουργία ενός </w:t>
      </w:r>
      <w:r>
        <w:rPr>
          <w:rFonts w:eastAsia="Times New Roman" w:cs="Times New Roman"/>
          <w:szCs w:val="24"/>
        </w:rPr>
        <w:t>τ</w:t>
      </w:r>
      <w:r>
        <w:rPr>
          <w:rFonts w:eastAsia="Times New Roman" w:cs="Times New Roman"/>
          <w:szCs w:val="24"/>
        </w:rPr>
        <w:t xml:space="preserve">αμείου συνολικών πόρων ύψους 240 εκατομμυρίων ευρώ και με σκοπό την υποστήριξη νέων επιστημόνων και της έρευνας που διεξάγεται στα </w:t>
      </w:r>
      <w:r>
        <w:rPr>
          <w:rFonts w:eastAsia="Times New Roman" w:cs="Times New Roman"/>
          <w:szCs w:val="24"/>
        </w:rPr>
        <w:t>π</w:t>
      </w:r>
      <w:r>
        <w:rPr>
          <w:rFonts w:eastAsia="Times New Roman" w:cs="Times New Roman"/>
          <w:szCs w:val="24"/>
        </w:rPr>
        <w:t xml:space="preserve">ανεπιστήμια, στα ΤΕΙ και στα ερευνητικά κέντρα της χώρας. </w:t>
      </w:r>
    </w:p>
    <w:p w14:paraId="04456220"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Η δημιουργία αυτού του </w:t>
      </w:r>
      <w:r>
        <w:rPr>
          <w:rFonts w:eastAsia="Times New Roman" w:cs="Times New Roman"/>
          <w:szCs w:val="24"/>
        </w:rPr>
        <w:t>τ</w:t>
      </w:r>
      <w:r>
        <w:rPr>
          <w:rFonts w:eastAsia="Times New Roman" w:cs="Times New Roman"/>
          <w:szCs w:val="24"/>
        </w:rPr>
        <w:t>αμείου είναι μία από τις απα</w:t>
      </w:r>
      <w:r>
        <w:rPr>
          <w:rFonts w:eastAsia="Times New Roman" w:cs="Times New Roman"/>
          <w:szCs w:val="24"/>
        </w:rPr>
        <w:t>ντήσεις</w:t>
      </w:r>
      <w:r>
        <w:rPr>
          <w:rFonts w:eastAsia="Times New Roman" w:cs="Times New Roman"/>
          <w:szCs w:val="24"/>
        </w:rPr>
        <w:t>,</w:t>
      </w:r>
      <w:r>
        <w:rPr>
          <w:rFonts w:eastAsia="Times New Roman" w:cs="Times New Roman"/>
          <w:szCs w:val="24"/>
        </w:rPr>
        <w:t xml:space="preserve"> που δίνουμε στις επιπτώσεις που είχε η οικονομική κρίση στην έρευνα στη χώρα και μία προσέγγιση στην αντιμετώπιση του βασικού θέματος της φυγής επιστημόνων στο εξωτερικό, που πολλές φορές θίχτηκε κατά τη διάρκεια αυτής της συνεδρίασης.</w:t>
      </w:r>
    </w:p>
    <w:p w14:paraId="04456221"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Θα ήθελα να</w:t>
      </w:r>
      <w:r>
        <w:rPr>
          <w:rFonts w:eastAsia="Times New Roman" w:cs="Times New Roman"/>
          <w:szCs w:val="24"/>
        </w:rPr>
        <w:t xml:space="preserve"> τονίσω ότι αυτοί οι πόροι είναι πρόσθετοι εκείνων που προέρχονται από το ΕΣΠΑ και από τον «Ορίζοντα 2020» και πραγματικά –ας μου επιτραπεί η έκφραση- περιμένουμε στα επόμενα δυόμισι με τρία χρόνια να απογειωθεί το ερευνητικό επιστημονικό οικοσύστημα στη χ</w:t>
      </w:r>
      <w:r>
        <w:rPr>
          <w:rFonts w:eastAsia="Times New Roman" w:cs="Times New Roman"/>
          <w:szCs w:val="24"/>
        </w:rPr>
        <w:t xml:space="preserve">ώρα, με βάση τη διάθεση που θα γίνει. </w:t>
      </w:r>
    </w:p>
    <w:p w14:paraId="04456222" w14:textId="77777777" w:rsidR="00A53C3F" w:rsidRDefault="0019499A">
      <w:pPr>
        <w:spacing w:line="600" w:lineRule="auto"/>
        <w:ind w:firstLine="720"/>
        <w:contextualSpacing/>
        <w:jc w:val="both"/>
        <w:rPr>
          <w:rFonts w:eastAsia="Times New Roman" w:cs="Times New Roman"/>
          <w:b/>
          <w:szCs w:val="24"/>
        </w:rPr>
      </w:pPr>
      <w:r>
        <w:rPr>
          <w:rFonts w:eastAsia="Times New Roman" w:cs="Times New Roman"/>
          <w:szCs w:val="24"/>
        </w:rPr>
        <w:t xml:space="preserve">Τώρα η διαχείριση αυτών των πόρων του </w:t>
      </w:r>
      <w:r>
        <w:rPr>
          <w:rFonts w:eastAsia="Times New Roman" w:cs="Times New Roman"/>
          <w:szCs w:val="24"/>
        </w:rPr>
        <w:t>τ</w:t>
      </w:r>
      <w:r>
        <w:rPr>
          <w:rFonts w:eastAsia="Times New Roman" w:cs="Times New Roman"/>
          <w:szCs w:val="24"/>
        </w:rPr>
        <w:t>αμείου θα γίνει από ένα νέο ίδρυμα, το Ελληνικό Ίδρυμα Έρευνας και Καινοτομίας, για το οποίο επίκειται στο άμεσο μέλλον κατάθεση νόμου προς ψήφιση.</w:t>
      </w:r>
    </w:p>
    <w:p w14:paraId="04456223"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Επειδή στις συνθήκες κρίσης, π</w:t>
      </w:r>
      <w:r>
        <w:rPr>
          <w:rFonts w:eastAsia="Times New Roman" w:cs="Times New Roman"/>
          <w:szCs w:val="24"/>
        </w:rPr>
        <w:t>ου βιώνει η χώρα, είναι απόλυτα αναγκαίο να ληφθούν άμεσα μέτρα, να υπάρξουν μέτρα με όρους κατεπείγοντος, συμφωνήθηκε με την Ευρωπαϊκή Τράπεζα Επενδύσεων η εκροή μιας πρώτης δόσης της τάξεως των 18.000.000, που είναι το 10% της συμμετοχής της Τράπεζας, μέ</w:t>
      </w:r>
      <w:r>
        <w:rPr>
          <w:rFonts w:eastAsia="Times New Roman" w:cs="Times New Roman"/>
          <w:szCs w:val="24"/>
        </w:rPr>
        <w:t>χρι την ίδρυση του Ελληνικού Ιδρύματος Έρευνας και Καινοτομίας, του ΕΛΙΔΕΚ. Το ποσό αυτό θα διατεθεί άμεσα για τη στήριξη νέων επιστημόνων σε προ και μεταδιδακτορικό επίπεδο.</w:t>
      </w:r>
    </w:p>
    <w:p w14:paraId="04456224"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Αυτό ακριβώς θίγει η τροπολογία, η οποία έχει κατατεθεί και συγκεκριμένα τον τρόπ</w:t>
      </w:r>
      <w:r>
        <w:rPr>
          <w:rFonts w:eastAsia="Times New Roman" w:cs="Times New Roman"/>
          <w:szCs w:val="24"/>
        </w:rPr>
        <w:t>ο διαχείρισης των πόρων αυτών, της προκαταβολής αυτής, η οποία θα γίνει από τη Γενική Γραμματεία Έρευνας και Τεχνολογίας. Εάν υπάρχουν κάποιες παρατηρήσεις, ευχαρίστως να τις απαντήσω.</w:t>
      </w:r>
    </w:p>
    <w:p w14:paraId="04456225"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04456226" w14:textId="77777777" w:rsidR="00A53C3F" w:rsidRDefault="0019499A">
      <w:pPr>
        <w:spacing w:line="600" w:lineRule="auto"/>
        <w:ind w:firstLine="720"/>
        <w:contextualSpacing/>
        <w:jc w:val="both"/>
        <w:rPr>
          <w:rFonts w:eastAsia="Times New Roman"/>
          <w:bCs/>
        </w:rPr>
      </w:pPr>
      <w:r>
        <w:rPr>
          <w:rFonts w:eastAsia="Times New Roman"/>
          <w:b/>
          <w:bCs/>
        </w:rPr>
        <w:t xml:space="preserve">ΠΡΟΕΔΡΕΥΩΝ (Νικήτας Κακλαμάνης): </w:t>
      </w:r>
      <w:r>
        <w:rPr>
          <w:rFonts w:eastAsia="Times New Roman"/>
          <w:bCs/>
        </w:rPr>
        <w:t>Τον λόγο έχει ο κ. Παππάς γ</w:t>
      </w:r>
      <w:r>
        <w:rPr>
          <w:rFonts w:eastAsia="Times New Roman"/>
          <w:bCs/>
        </w:rPr>
        <w:t>ια τρία λεπτά.</w:t>
      </w:r>
    </w:p>
    <w:p w14:paraId="04456227" w14:textId="77777777" w:rsidR="00A53C3F" w:rsidRDefault="0019499A">
      <w:pPr>
        <w:spacing w:line="600" w:lineRule="auto"/>
        <w:ind w:firstLine="720"/>
        <w:contextualSpacing/>
        <w:jc w:val="both"/>
        <w:rPr>
          <w:rFonts w:eastAsia="Times New Roman"/>
          <w:bCs/>
        </w:rPr>
      </w:pPr>
      <w:r>
        <w:rPr>
          <w:rFonts w:eastAsia="Times New Roman"/>
          <w:bCs/>
        </w:rPr>
        <w:t>Κύριε Παππά, έχετε τον λόγο.</w:t>
      </w:r>
    </w:p>
    <w:p w14:paraId="04456228" w14:textId="77777777" w:rsidR="00A53C3F" w:rsidRDefault="0019499A">
      <w:pPr>
        <w:spacing w:line="600" w:lineRule="auto"/>
        <w:ind w:firstLine="720"/>
        <w:contextualSpacing/>
        <w:jc w:val="both"/>
        <w:rPr>
          <w:rFonts w:eastAsia="Times New Roman"/>
          <w:bCs/>
        </w:rPr>
      </w:pPr>
      <w:r>
        <w:rPr>
          <w:rFonts w:eastAsia="Times New Roman"/>
          <w:b/>
          <w:bCs/>
        </w:rPr>
        <w:t>ΝΙΚΟΛΑΟΣ ΠΑΠΠΑΣ (Υπουργός Επικρατείας):</w:t>
      </w:r>
      <w:r>
        <w:rPr>
          <w:rFonts w:eastAsia="Times New Roman"/>
          <w:bCs/>
        </w:rPr>
        <w:t xml:space="preserve"> Ευχαριστώ πάρα πολύ, κύριε Πρόεδρε, για την παρέκκλιση και το Σώμα για την κατανόηση. Ζήτησα τον λόγο για πάρα πολύ λίγο, διότι θεωρώ ότι είναι για την κυβερνητική πλειοψηφ</w:t>
      </w:r>
      <w:r>
        <w:rPr>
          <w:rFonts w:eastAsia="Times New Roman"/>
          <w:bCs/>
        </w:rPr>
        <w:t>ία, αλλά πιστεύω και για κάθε δημοκρατικό Βουλευτή, μεγάλη τιμή το γεγονός ότι αυτή την ημέρα θα ψηφιστεί και η τροπολογία, η οποία αποδίδει τον ιστορικό χώρο του Σκοπευτηρίου της Καισαριανής στο Δήμο της Καισαριανής. Είναι ένας τόπος ιερός, ένας τόπος θυσ</w:t>
      </w:r>
      <w:r>
        <w:rPr>
          <w:rFonts w:eastAsia="Times New Roman"/>
          <w:bCs/>
        </w:rPr>
        <w:t xml:space="preserve">ίας και νομίζω ότι πρέπει όλοι οι δημοκρατικοί Βουλευτές να ανταποκριθούμε σε αυτό το ιστορικό χρέος. Είναι η δικαίωση </w:t>
      </w:r>
      <w:r>
        <w:rPr>
          <w:rFonts w:eastAsia="Times New Roman"/>
          <w:bCs/>
        </w:rPr>
        <w:lastRenderedPageBreak/>
        <w:t>χρόνιου αιτήματος του λαού της Καισαριανής, του Δήμου της Καισαριανής, αλλά και κάθε δημοκρατικού πολίτη. Ήταν τόπος θυσιαστηρίου, με απο</w:t>
      </w:r>
      <w:r>
        <w:rPr>
          <w:rFonts w:eastAsia="Times New Roman"/>
          <w:bCs/>
        </w:rPr>
        <w:t>κορύφωμα την εκτέλεση των διακοσίων πατριωτών κομμουνιστών. Αυτοί οι πατριώτες αγωνιστές δεν συνελήφθησαν από τον κατακτητή που τους εκτέλεσε. Παραδόθηκαν στον κατακτητή. Είχαν συλληφθεί από τη δικτατορία του Μεταξά. Αυτό το λέω</w:t>
      </w:r>
      <w:r>
        <w:rPr>
          <w:rFonts w:eastAsia="Times New Roman"/>
          <w:bCs/>
        </w:rPr>
        <w:t>,</w:t>
      </w:r>
      <w:r>
        <w:rPr>
          <w:rFonts w:eastAsia="Times New Roman"/>
          <w:bCs/>
        </w:rPr>
        <w:t xml:space="preserve"> για να σκεπτόμαστε δύο φορ</w:t>
      </w:r>
      <w:r>
        <w:rPr>
          <w:rFonts w:eastAsia="Times New Roman"/>
          <w:bCs/>
        </w:rPr>
        <w:t>ές εδώ μέσα</w:t>
      </w:r>
      <w:r>
        <w:rPr>
          <w:rFonts w:eastAsia="Times New Roman"/>
          <w:bCs/>
        </w:rPr>
        <w:t>,</w:t>
      </w:r>
      <w:r>
        <w:rPr>
          <w:rFonts w:eastAsia="Times New Roman"/>
          <w:bCs/>
        </w:rPr>
        <w:t xml:space="preserve"> εάν κάποιοι διεκδικούν οτιδήποτε από την κληρονομιά του. </w:t>
      </w:r>
    </w:p>
    <w:p w14:paraId="04456229" w14:textId="77777777" w:rsidR="00A53C3F" w:rsidRDefault="0019499A">
      <w:pPr>
        <w:spacing w:line="600" w:lineRule="auto"/>
        <w:ind w:firstLine="720"/>
        <w:contextualSpacing/>
        <w:jc w:val="both"/>
        <w:rPr>
          <w:rFonts w:eastAsia="Times New Roman"/>
          <w:bCs/>
        </w:rPr>
      </w:pPr>
      <w:r>
        <w:rPr>
          <w:rFonts w:eastAsia="Times New Roman"/>
          <w:bCs/>
        </w:rPr>
        <w:t xml:space="preserve">Σε ό,τι αφορά την παραχώρηση συνολικά αυτής της έκτασης, η οποία παρ’ όλο που ήταν τόπος θυσιαστηρίου, παρ’ όλο που </w:t>
      </w:r>
      <w:proofErr w:type="spellStart"/>
      <w:r>
        <w:rPr>
          <w:rFonts w:eastAsia="Times New Roman"/>
          <w:bCs/>
        </w:rPr>
        <w:t>ρυμοτομήθηκε</w:t>
      </w:r>
      <w:proofErr w:type="spellEnd"/>
      <w:r>
        <w:rPr>
          <w:rFonts w:eastAsia="Times New Roman"/>
          <w:bCs/>
        </w:rPr>
        <w:t xml:space="preserve"> η πόλη της Καισαριανής, παρ’ όλο που σε αυτό</w:t>
      </w:r>
      <w:r>
        <w:rPr>
          <w:rFonts w:eastAsia="Times New Roman"/>
          <w:bCs/>
        </w:rPr>
        <w:t>ν</w:t>
      </w:r>
      <w:r>
        <w:rPr>
          <w:rFonts w:eastAsia="Times New Roman"/>
          <w:bCs/>
        </w:rPr>
        <w:t xml:space="preserve"> το</w:t>
      </w:r>
      <w:r>
        <w:rPr>
          <w:rFonts w:eastAsia="Times New Roman"/>
          <w:bCs/>
        </w:rPr>
        <w:t>ν</w:t>
      </w:r>
      <w:r>
        <w:rPr>
          <w:rFonts w:eastAsia="Times New Roman"/>
          <w:bCs/>
        </w:rPr>
        <w:t xml:space="preserve"> χώρο κ</w:t>
      </w:r>
      <w:r>
        <w:rPr>
          <w:rFonts w:eastAsia="Times New Roman"/>
          <w:bCs/>
        </w:rPr>
        <w:t>τίστηκαν σχολεία και βρεφονηπιακοί σταθμοί, οι δικαστικές αντεγκλήσεις δεν σταμάτησαν. Είχε παραχωρηθεί το 1930 σε μια σκοπευτική εταιρεία και η παραχώρηση αυτή ανακαλέστηκε το 1987. Η διαρκής δικαστική διαμάχη, αυτή η διελκυστίνδα, ήταν μια υπενθύμιση προ</w:t>
      </w:r>
      <w:r>
        <w:rPr>
          <w:rFonts w:eastAsia="Times New Roman"/>
          <w:bCs/>
        </w:rPr>
        <w:t xml:space="preserve">ς όλο το λαό της Καισαριανής, προς το δημοκρατικό κόσμο της χώρας, ότι αυτή η εκκρεμότητα με το παρελθόν δεν έχει βρει τη δικαίωση. </w:t>
      </w:r>
      <w:r>
        <w:rPr>
          <w:rFonts w:eastAsia="Times New Roman"/>
          <w:bCs/>
        </w:rPr>
        <w:lastRenderedPageBreak/>
        <w:t>Είχαμε οδυνηρές στιγμές, όπου δήμαρχοι, αντιδήμαρχοι, αγωνιστές της Εθνικής Αντίστασης, δημόσιοι φορείς, είχαν ποινική αντιμ</w:t>
      </w:r>
      <w:r>
        <w:rPr>
          <w:rFonts w:eastAsia="Times New Roman"/>
          <w:bCs/>
        </w:rPr>
        <w:t xml:space="preserve">ετώπιση για το ζήτημα αυτό. </w:t>
      </w:r>
    </w:p>
    <w:p w14:paraId="0445622A" w14:textId="77777777" w:rsidR="00A53C3F" w:rsidRDefault="0019499A">
      <w:pPr>
        <w:spacing w:line="600" w:lineRule="auto"/>
        <w:ind w:firstLine="720"/>
        <w:contextualSpacing/>
        <w:jc w:val="both"/>
        <w:rPr>
          <w:rFonts w:eastAsia="Times New Roman"/>
          <w:bCs/>
        </w:rPr>
      </w:pPr>
      <w:r>
        <w:rPr>
          <w:rFonts w:eastAsia="Times New Roman"/>
          <w:bCs/>
        </w:rPr>
        <w:t xml:space="preserve">Η σημερινή τροπολογία, λοιπόν, είναι μια αναγκαία κίνηση, η οποία έρχεται προς τήρηση της δέσμευσης του Πρωθυπουργού της Ελλάδας, του Αλέξη Τσίπρα, μια δέσμευση, την οποία έδωσε την πρώτη μέρα της ορκωμοσίας του, όταν κατέθεσε </w:t>
      </w:r>
      <w:r>
        <w:rPr>
          <w:rFonts w:eastAsia="Times New Roman"/>
          <w:bCs/>
        </w:rPr>
        <w:t>στεφάνι σε αυτό το θυσιαστήριο της λευτεριάς.</w:t>
      </w:r>
    </w:p>
    <w:p w14:paraId="0445622B" w14:textId="77777777" w:rsidR="00A53C3F" w:rsidRDefault="0019499A">
      <w:pPr>
        <w:spacing w:line="600" w:lineRule="auto"/>
        <w:ind w:firstLine="720"/>
        <w:contextualSpacing/>
        <w:jc w:val="both"/>
        <w:rPr>
          <w:rFonts w:eastAsia="Times New Roman"/>
          <w:bCs/>
        </w:rPr>
      </w:pPr>
      <w:r>
        <w:rPr>
          <w:rFonts w:eastAsia="Times New Roman"/>
          <w:bCs/>
        </w:rPr>
        <w:t>Θα ήθελα</w:t>
      </w:r>
      <w:r>
        <w:rPr>
          <w:rFonts w:eastAsia="Times New Roman"/>
          <w:bCs/>
        </w:rPr>
        <w:t>,</w:t>
      </w:r>
      <w:r>
        <w:rPr>
          <w:rFonts w:eastAsia="Times New Roman"/>
          <w:bCs/>
        </w:rPr>
        <w:t xml:space="preserve"> επειδή και εγώ προσωπικά έχω μεγαλώσει, έχω γεννηθεί σε αυτή την πόλη, να καλέσω κάθε δημοκρατικό Βουλευτή, αυτή την τροπολογία να τη στηρίξει για να δείξουμε σύσσωμοι ότι όχι μόνο την ιστορική μνήμη </w:t>
      </w:r>
      <w:r>
        <w:rPr>
          <w:rFonts w:eastAsia="Times New Roman"/>
          <w:bCs/>
        </w:rPr>
        <w:t>τη φυλάσσουμε αλλά και ότι η ελληνική κοινωνία, η χώρα μας είναι θεμελιωμένη πάνω στους αντιφασιστικούς και δημοκρατικούς αγώνες.</w:t>
      </w:r>
    </w:p>
    <w:p w14:paraId="0445622C" w14:textId="77777777" w:rsidR="00A53C3F" w:rsidRDefault="0019499A">
      <w:pPr>
        <w:spacing w:line="600" w:lineRule="auto"/>
        <w:ind w:firstLine="720"/>
        <w:contextualSpacing/>
        <w:jc w:val="both"/>
        <w:rPr>
          <w:rFonts w:eastAsia="Times New Roman"/>
          <w:bCs/>
        </w:rPr>
      </w:pPr>
      <w:r>
        <w:rPr>
          <w:rFonts w:eastAsia="Times New Roman"/>
          <w:bCs/>
        </w:rPr>
        <w:t>Ευχαριστώ πάρα πολύ.</w:t>
      </w:r>
    </w:p>
    <w:p w14:paraId="0445622D" w14:textId="77777777" w:rsidR="00A53C3F" w:rsidRDefault="0019499A">
      <w:pPr>
        <w:tabs>
          <w:tab w:val="left" w:pos="709"/>
        </w:tabs>
        <w:spacing w:line="600" w:lineRule="auto"/>
        <w:ind w:firstLine="709"/>
        <w:contextualSpacing/>
        <w:jc w:val="center"/>
        <w:rPr>
          <w:rFonts w:eastAsia="Times New Roman"/>
          <w:bCs/>
        </w:rPr>
      </w:pPr>
      <w:r>
        <w:rPr>
          <w:rFonts w:eastAsia="Times New Roman"/>
          <w:bCs/>
        </w:rPr>
        <w:t>(Χειροκροτήματα από τις πτέρυγες του ΣΥΡΙΖΑ και των Α</w:t>
      </w:r>
      <w:r>
        <w:rPr>
          <w:rFonts w:eastAsia="Times New Roman"/>
          <w:bCs/>
        </w:rPr>
        <w:t>ΝΕΛ</w:t>
      </w:r>
      <w:r>
        <w:rPr>
          <w:rFonts w:eastAsia="Times New Roman"/>
          <w:bCs/>
        </w:rPr>
        <w:t>)</w:t>
      </w:r>
    </w:p>
    <w:p w14:paraId="0445622E" w14:textId="77777777" w:rsidR="00A53C3F" w:rsidRDefault="0019499A">
      <w:pPr>
        <w:spacing w:line="600" w:lineRule="auto"/>
        <w:ind w:firstLine="720"/>
        <w:contextualSpacing/>
        <w:jc w:val="both"/>
        <w:rPr>
          <w:rFonts w:eastAsia="Times New Roman"/>
          <w:bCs/>
        </w:rPr>
      </w:pPr>
      <w:r>
        <w:rPr>
          <w:rFonts w:eastAsia="Times New Roman"/>
          <w:b/>
          <w:bCs/>
        </w:rPr>
        <w:lastRenderedPageBreak/>
        <w:t xml:space="preserve">ΠΡΟΕΔΡΕΥΩΝ (Νικήτας Κακλαμάνης): </w:t>
      </w:r>
      <w:r>
        <w:rPr>
          <w:rFonts w:eastAsia="Times New Roman"/>
          <w:bCs/>
        </w:rPr>
        <w:t>Επειδή κάνατε μια ιστορική αναδρομή, καλό θα ήταν να είχατε υπενθυμίσει ότι η ανακαίνιση του χώρου έγινε επί υπουργίας Προκόπη Παυλόπουλο και επί πρωθυπουργίας Κώστα Καραμανλή. Το λέω αυτό, επειδή κάνατε ιστορική αναδρομή. Εγώ το θυμάμαι αυτό ως παλιός και</w:t>
      </w:r>
      <w:r>
        <w:rPr>
          <w:rFonts w:eastAsia="Times New Roman"/>
          <w:bCs/>
        </w:rPr>
        <w:t xml:space="preserve"> το συμπληρώνω γιατί τα ξεχάσατε. </w:t>
      </w:r>
    </w:p>
    <w:p w14:paraId="0445622F" w14:textId="77777777" w:rsidR="00A53C3F" w:rsidRDefault="0019499A">
      <w:pPr>
        <w:spacing w:line="600" w:lineRule="auto"/>
        <w:ind w:firstLine="720"/>
        <w:contextualSpacing/>
        <w:jc w:val="center"/>
        <w:rPr>
          <w:rFonts w:eastAsia="Times New Roman"/>
          <w:bCs/>
        </w:rPr>
      </w:pPr>
      <w:r>
        <w:rPr>
          <w:rFonts w:eastAsia="Times New Roman"/>
          <w:bCs/>
        </w:rPr>
        <w:t>(Χειροκροτήματα από την πτέρυγα της Νέας Δημοκρατίας)</w:t>
      </w:r>
    </w:p>
    <w:p w14:paraId="04456230" w14:textId="77777777" w:rsidR="00A53C3F" w:rsidRDefault="0019499A">
      <w:pPr>
        <w:spacing w:line="600" w:lineRule="auto"/>
        <w:ind w:firstLine="720"/>
        <w:contextualSpacing/>
        <w:jc w:val="both"/>
        <w:rPr>
          <w:rFonts w:eastAsia="Times New Roman"/>
          <w:bCs/>
        </w:rPr>
      </w:pPr>
      <w:r>
        <w:rPr>
          <w:rFonts w:eastAsia="Times New Roman"/>
          <w:b/>
          <w:bCs/>
        </w:rPr>
        <w:t xml:space="preserve">ΑΘΑΝΑΣΙΟΣ ΘΕΟΧΑΡΟΠΟΥΛΟΣ: </w:t>
      </w:r>
      <w:r>
        <w:rPr>
          <w:rFonts w:eastAsia="Times New Roman"/>
          <w:bCs/>
        </w:rPr>
        <w:t xml:space="preserve">Κύριε Πρόεδρε, μπορώ να έχω τον λόγο για ένα λεπτό; </w:t>
      </w:r>
    </w:p>
    <w:p w14:paraId="04456231" w14:textId="77777777" w:rsidR="00A53C3F" w:rsidRDefault="0019499A">
      <w:pPr>
        <w:spacing w:line="600" w:lineRule="auto"/>
        <w:ind w:firstLine="720"/>
        <w:contextualSpacing/>
        <w:jc w:val="both"/>
        <w:rPr>
          <w:rFonts w:eastAsia="Times New Roman"/>
          <w:bCs/>
        </w:rPr>
      </w:pPr>
      <w:r>
        <w:rPr>
          <w:rFonts w:eastAsia="Times New Roman"/>
          <w:b/>
          <w:bCs/>
        </w:rPr>
        <w:t xml:space="preserve">ΠΡΟΕΔΡΕΥΩΝ (Νικήτας Κακλαμάνης): </w:t>
      </w:r>
      <w:r>
        <w:rPr>
          <w:rFonts w:eastAsia="Times New Roman"/>
          <w:bCs/>
        </w:rPr>
        <w:t xml:space="preserve">Κύριε Θεοχαρόπουλε, για ποιο πράγμα θέλετε τον λόγο; </w:t>
      </w:r>
    </w:p>
    <w:p w14:paraId="04456232" w14:textId="77777777" w:rsidR="00A53C3F" w:rsidRDefault="0019499A">
      <w:pPr>
        <w:spacing w:line="600" w:lineRule="auto"/>
        <w:ind w:firstLine="720"/>
        <w:contextualSpacing/>
        <w:jc w:val="both"/>
        <w:rPr>
          <w:rFonts w:eastAsia="Times New Roman"/>
          <w:bCs/>
        </w:rPr>
      </w:pPr>
      <w:r>
        <w:rPr>
          <w:rFonts w:eastAsia="Times New Roman"/>
          <w:b/>
          <w:bCs/>
        </w:rPr>
        <w:t>ΑΘΑΝΑΣΙΟΣ ΘΕΟΧΑΡΟΠΟΥΛΟΣ:</w:t>
      </w:r>
      <w:r>
        <w:rPr>
          <w:rFonts w:eastAsia="Times New Roman"/>
          <w:bCs/>
        </w:rPr>
        <w:t xml:space="preserve"> Κύριε Πρόεδρε, ζητώ το</w:t>
      </w:r>
      <w:r>
        <w:rPr>
          <w:rFonts w:eastAsia="Times New Roman"/>
          <w:bCs/>
        </w:rPr>
        <w:t>ν</w:t>
      </w:r>
      <w:r>
        <w:rPr>
          <w:rFonts w:eastAsia="Times New Roman"/>
          <w:bCs/>
        </w:rPr>
        <w:t xml:space="preserve"> λόγο επί της τροπολογίας.</w:t>
      </w:r>
    </w:p>
    <w:p w14:paraId="04456233" w14:textId="77777777" w:rsidR="00A53C3F" w:rsidRDefault="0019499A">
      <w:pPr>
        <w:spacing w:line="600" w:lineRule="auto"/>
        <w:ind w:firstLine="720"/>
        <w:contextualSpacing/>
        <w:jc w:val="both"/>
        <w:rPr>
          <w:rFonts w:eastAsia="Times New Roman"/>
          <w:bCs/>
        </w:rPr>
      </w:pPr>
      <w:r>
        <w:rPr>
          <w:rFonts w:eastAsia="Times New Roman"/>
          <w:b/>
          <w:bCs/>
        </w:rPr>
        <w:t xml:space="preserve">ΠΡΟΕΔΡΕΥΩΝ (Νικήτας Κακλαμάνης): </w:t>
      </w:r>
      <w:r>
        <w:rPr>
          <w:rFonts w:eastAsia="Times New Roman"/>
          <w:bCs/>
        </w:rPr>
        <w:t xml:space="preserve">Κύριε Θεοχαρόπουλε, έχετε τον λόγο για ένα λεπτό και κλείνουμε. </w:t>
      </w:r>
    </w:p>
    <w:p w14:paraId="04456234" w14:textId="77777777" w:rsidR="00A53C3F" w:rsidRDefault="0019499A">
      <w:pPr>
        <w:spacing w:line="600" w:lineRule="auto"/>
        <w:ind w:firstLine="720"/>
        <w:contextualSpacing/>
        <w:jc w:val="both"/>
        <w:rPr>
          <w:rFonts w:eastAsia="Times New Roman"/>
          <w:bCs/>
        </w:rPr>
      </w:pPr>
      <w:r>
        <w:rPr>
          <w:rFonts w:eastAsia="Times New Roman"/>
          <w:b/>
          <w:bCs/>
        </w:rPr>
        <w:lastRenderedPageBreak/>
        <w:t>ΑΘΑΝΑΣΙΟΣ ΘΕΟΧΑΡΟΠΟΥΛΟΣ:</w:t>
      </w:r>
      <w:r>
        <w:rPr>
          <w:rFonts w:eastAsia="Times New Roman"/>
          <w:bCs/>
        </w:rPr>
        <w:t xml:space="preserve"> Κύριε Υπουργέ, πρώτα απ’ όλα εννοείται ότι είμαστε θετικοί</w:t>
      </w:r>
      <w:r>
        <w:rPr>
          <w:rFonts w:eastAsia="Times New Roman"/>
          <w:bCs/>
        </w:rPr>
        <w:t xml:space="preserve"> στη συγκεκριμένη διάταξη. Ξεκινώ απ’ αυτό. Βεβαίως, είναι πολύ θετικό το γεγονός ότι προχωράει αυτή τη στιγμή. Βέβαια, η ανάκληση της παραχώρησης από το δημόσιο και η ανάδειξη της έκτασης ως ιστορικού και πολιτιστικού μνημείου</w:t>
      </w:r>
      <w:r>
        <w:rPr>
          <w:rFonts w:eastAsia="Times New Roman"/>
          <w:bCs/>
        </w:rPr>
        <w:t>,</w:t>
      </w:r>
      <w:r>
        <w:rPr>
          <w:rFonts w:eastAsia="Times New Roman"/>
          <w:bCs/>
        </w:rPr>
        <w:t xml:space="preserve"> προβλέπεται από την απόφαση</w:t>
      </w:r>
      <w:r>
        <w:rPr>
          <w:rFonts w:eastAsia="Times New Roman"/>
          <w:bCs/>
        </w:rPr>
        <w:t xml:space="preserve"> της τότε Υπουργού Πολιτισμού, Μελίνας Μερκούρη, την οποία δεν αναφέρατε και θα ήθελα και αυτό να το προσθέσω σε αυτή την τοποθέτηση την οποία κάνατε, καθώς και την απόφαση του Υπουργού ΠΕΧΩΔΕ, που ενέκρινε το πολεοδομικό σχέδιο Καισαριανής. </w:t>
      </w:r>
    </w:p>
    <w:p w14:paraId="04456235"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Επίσης, αποτε</w:t>
      </w:r>
      <w:r>
        <w:rPr>
          <w:rFonts w:eastAsia="Times New Roman" w:cs="Times New Roman"/>
          <w:szCs w:val="24"/>
        </w:rPr>
        <w:t xml:space="preserve">λεί διαρκές αίτημα των κατοίκων της Καισαριανής. Αυτή </w:t>
      </w:r>
      <w:r>
        <w:rPr>
          <w:rFonts w:eastAsia="Times New Roman"/>
          <w:bCs/>
        </w:rPr>
        <w:t>είναι</w:t>
      </w:r>
      <w:r>
        <w:rPr>
          <w:rFonts w:eastAsia="Times New Roman" w:cs="Times New Roman"/>
          <w:szCs w:val="24"/>
        </w:rPr>
        <w:t xml:space="preserve"> η πραγματικότητα. </w:t>
      </w:r>
    </w:p>
    <w:p w14:paraId="04456236"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Σε συνέχεια, λοιπόν, των παραπάνω, οι </w:t>
      </w:r>
      <w:r>
        <w:rPr>
          <w:rFonts w:eastAsia="Times New Roman" w:cs="Times New Roman"/>
        </w:rPr>
        <w:t>διατάξεις</w:t>
      </w:r>
      <w:r>
        <w:rPr>
          <w:rFonts w:eastAsia="Times New Roman" w:cs="Times New Roman"/>
          <w:szCs w:val="24"/>
        </w:rPr>
        <w:t xml:space="preserve"> αυτές κρίνονται θετικά και, βέβαια, με την προϋπόθεση ότι θα τηρηθούν -και θέλω να το πω αυτό- οι αυστηρές προϋποθέσεις </w:t>
      </w:r>
      <w:r>
        <w:rPr>
          <w:rFonts w:eastAsia="Times New Roman" w:cs="Times New Roman"/>
          <w:bCs/>
          <w:shd w:val="clear" w:color="auto" w:fill="FFFFFF"/>
        </w:rPr>
        <w:t>διαχείρισ</w:t>
      </w:r>
      <w:r>
        <w:rPr>
          <w:rFonts w:eastAsia="Times New Roman" w:cs="Times New Roman"/>
          <w:bCs/>
          <w:shd w:val="clear" w:color="auto" w:fill="FFFFFF"/>
        </w:rPr>
        <w:t>η</w:t>
      </w:r>
      <w:r>
        <w:rPr>
          <w:rFonts w:eastAsia="Times New Roman" w:cs="Times New Roman"/>
          <w:szCs w:val="24"/>
        </w:rPr>
        <w:t xml:space="preserve">ς και εκμετάλλευσης, ότι θα αποκλειστεί η εμπορευματοποίηση της παραχωρούμενης έκτασης και θα παραμείνει χώρος ιστορικής μνήμης, πολιτισμού, προς όφελος εν γένει των πολιτών. </w:t>
      </w:r>
    </w:p>
    <w:p w14:paraId="04456237"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Αυτές </w:t>
      </w:r>
      <w:r>
        <w:rPr>
          <w:rFonts w:eastAsia="Times New Roman"/>
          <w:bCs/>
        </w:rPr>
        <w:t>είναι</w:t>
      </w:r>
      <w:r>
        <w:rPr>
          <w:rFonts w:eastAsia="Times New Roman" w:cs="Times New Roman"/>
          <w:szCs w:val="24"/>
        </w:rPr>
        <w:t xml:space="preserve"> κάποιες προϋποθέσεις, οι οποίες θα πρέπει συνεχώς να βλέπουμε αν τη</w:t>
      </w:r>
      <w:r>
        <w:rPr>
          <w:rFonts w:eastAsia="Times New Roman" w:cs="Times New Roman"/>
          <w:szCs w:val="24"/>
        </w:rPr>
        <w:t xml:space="preserve">ρούνται. </w:t>
      </w:r>
    </w:p>
    <w:p w14:paraId="04456238"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rPr>
        <w:t xml:space="preserve">Ευχαριστώ, κύριε Πρόεδρε. </w:t>
      </w:r>
      <w:r>
        <w:rPr>
          <w:rFonts w:eastAsia="Times New Roman" w:cs="Times New Roman"/>
          <w:szCs w:val="24"/>
        </w:rPr>
        <w:t xml:space="preserve"> </w:t>
      </w:r>
    </w:p>
    <w:p w14:paraId="04456239"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Κύριε Πρόεδρε, μπορώ να έχω τον λόγο, παρακαλώ;</w:t>
      </w:r>
    </w:p>
    <w:p w14:paraId="0445623A" w14:textId="77777777" w:rsidR="00A53C3F" w:rsidRDefault="0019499A">
      <w:pPr>
        <w:spacing w:line="600" w:lineRule="auto"/>
        <w:ind w:firstLine="720"/>
        <w:contextualSpacing/>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Κύριε Δελή, ο συνάδελφός σας μίλησε για την τροπολογία. </w:t>
      </w:r>
    </w:p>
    <w:p w14:paraId="0445623B"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Για την τροπολογία;</w:t>
      </w:r>
    </w:p>
    <w:p w14:paraId="0445623C" w14:textId="77777777" w:rsidR="00A53C3F" w:rsidRDefault="0019499A">
      <w:pPr>
        <w:spacing w:line="600" w:lineRule="auto"/>
        <w:ind w:firstLine="720"/>
        <w:contextualSpacing/>
        <w:jc w:val="both"/>
        <w:rPr>
          <w:rFonts w:eastAsia="Times New Roman" w:cs="Times New Roman"/>
          <w:szCs w:val="24"/>
        </w:rPr>
      </w:pPr>
      <w:r>
        <w:rPr>
          <w:rFonts w:eastAsia="Times New Roman"/>
          <w:b/>
          <w:bCs/>
        </w:rPr>
        <w:t>ΠΡΟΕΔΡΕΥΩΝ (Νικήτας Κακλαμάνης</w:t>
      </w:r>
      <w:r>
        <w:rPr>
          <w:rFonts w:eastAsia="Times New Roman"/>
          <w:b/>
          <w:bCs/>
        </w:rPr>
        <w:t>):</w:t>
      </w:r>
      <w:r>
        <w:rPr>
          <w:rFonts w:eastAsia="Times New Roman" w:cs="Times New Roman"/>
          <w:szCs w:val="24"/>
        </w:rPr>
        <w:t xml:space="preserve"> Για την τροπολογία, </w:t>
      </w:r>
      <w:r>
        <w:rPr>
          <w:rFonts w:eastAsia="Times New Roman"/>
          <w:bCs/>
          <w:shd w:val="clear" w:color="auto" w:fill="FFFFFF"/>
        </w:rPr>
        <w:t>βεβαίως</w:t>
      </w:r>
      <w:r>
        <w:rPr>
          <w:rFonts w:eastAsia="Times New Roman" w:cs="Times New Roman"/>
          <w:szCs w:val="24"/>
        </w:rPr>
        <w:t xml:space="preserve">. Μίλησε ο </w:t>
      </w:r>
      <w:r>
        <w:rPr>
          <w:rFonts w:eastAsia="Times New Roman" w:cs="Times New Roman"/>
          <w:szCs w:val="24"/>
        </w:rPr>
        <w:t>ε</w:t>
      </w:r>
      <w:r>
        <w:rPr>
          <w:rFonts w:eastAsia="Times New Roman" w:cs="Times New Roman"/>
          <w:szCs w:val="24"/>
        </w:rPr>
        <w:t xml:space="preserve">ιδικός </w:t>
      </w:r>
      <w:r>
        <w:rPr>
          <w:rFonts w:eastAsia="Times New Roman" w:cs="Times New Roman"/>
          <w:szCs w:val="24"/>
        </w:rPr>
        <w:t>α</w:t>
      </w:r>
      <w:r>
        <w:rPr>
          <w:rFonts w:eastAsia="Times New Roman" w:cs="Times New Roman"/>
          <w:szCs w:val="24"/>
        </w:rPr>
        <w:t xml:space="preserve">γορητής σας. Παρά ταύτα, δεν θέλω να σας αδικήσω. Έχετε ένα λεπτό και εσείς, ένα λεπτό μόνο. </w:t>
      </w:r>
      <w:r>
        <w:rPr>
          <w:rFonts w:eastAsia="Times New Roman" w:cs="Times New Roman"/>
          <w:bCs/>
          <w:shd w:val="clear" w:color="auto" w:fill="FFFFFF"/>
        </w:rPr>
        <w:t>Όμως</w:t>
      </w:r>
      <w:r>
        <w:rPr>
          <w:rFonts w:eastAsia="Times New Roman" w:cs="Times New Roman"/>
          <w:szCs w:val="24"/>
        </w:rPr>
        <w:t xml:space="preserve"> το ΚΚΕ</w:t>
      </w:r>
      <w:r>
        <w:rPr>
          <w:rFonts w:eastAsia="Times New Roman" w:cs="Times New Roman"/>
          <w:szCs w:val="24"/>
        </w:rPr>
        <w:t>,</w:t>
      </w:r>
      <w:r>
        <w:rPr>
          <w:rFonts w:eastAsia="Times New Roman" w:cs="Times New Roman"/>
          <w:szCs w:val="24"/>
        </w:rPr>
        <w:t xml:space="preserve"> έχει ήδη τοποθετηθεί δι</w:t>
      </w:r>
      <w:r>
        <w:rPr>
          <w:rFonts w:eastAsia="Times New Roman" w:cs="Times New Roman"/>
          <w:szCs w:val="24"/>
        </w:rPr>
        <w:t>ά</w:t>
      </w:r>
      <w:r>
        <w:rPr>
          <w:rFonts w:eastAsia="Times New Roman" w:cs="Times New Roman"/>
          <w:szCs w:val="24"/>
        </w:rPr>
        <w:t xml:space="preserve"> του συναδέλφου σας. </w:t>
      </w:r>
    </w:p>
    <w:p w14:paraId="0445623D"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Δελή, έχετε τον λόγο. </w:t>
      </w:r>
    </w:p>
    <w:p w14:paraId="0445623E"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 xml:space="preserve">Σχετικά με την τροπολογία που φέρνει η </w:t>
      </w:r>
      <w:r>
        <w:rPr>
          <w:rFonts w:eastAsia="Times New Roman"/>
          <w:bCs/>
        </w:rPr>
        <w:t>Κυβέρνηση</w:t>
      </w:r>
      <w:r>
        <w:rPr>
          <w:rFonts w:eastAsia="Times New Roman" w:cs="Times New Roman"/>
          <w:szCs w:val="24"/>
        </w:rPr>
        <w:t xml:space="preserve"> για την παραχώρηση του χώρου του Σκοπευτηρίου στον Δήμο Καισαριανής για σαράντα χρόνια, την οποία και υπερψηφίζουμε εννοείται, θα ήθελα να πω τα εξής:</w:t>
      </w:r>
    </w:p>
    <w:p w14:paraId="0445623F"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Κατά τη γνώμη μας αποτελεί μια αναγκαία εξέλιξη και </w:t>
      </w:r>
      <w:r>
        <w:rPr>
          <w:rFonts w:eastAsia="Times New Roman"/>
          <w:bCs/>
        </w:rPr>
        <w:t>είνα</w:t>
      </w:r>
      <w:r>
        <w:rPr>
          <w:rFonts w:eastAsia="Times New Roman"/>
          <w:bCs/>
        </w:rPr>
        <w:t>ι</w:t>
      </w:r>
      <w:r>
        <w:rPr>
          <w:rFonts w:eastAsia="Times New Roman" w:cs="Times New Roman"/>
          <w:szCs w:val="24"/>
        </w:rPr>
        <w:t xml:space="preserve"> καρπός πολύχρονων αγώνων του λαού της Καισαριανής, του λαού της Αθήνας, που με μπροστάρηδες τους κομμουνιστές, άλλους προοδευτικούς ανθρώπους, τους κομμουνιστές δημάρχους, έχουν ήδη επιβάλει τη χρήση αυτού χώρου υπέρ των λαϊκών αναγκών και επιπλέον, την </w:t>
      </w:r>
      <w:r>
        <w:rPr>
          <w:rFonts w:eastAsia="Times New Roman" w:cs="Times New Roman"/>
          <w:szCs w:val="24"/>
        </w:rPr>
        <w:t xml:space="preserve">αξιοποίησή του ως χώρο τιμής και μνήμης, πραγματικά ιερό σύμβολο πατριωτισμού και μνημείο αιώνιας καταδίκης του φασισμού. </w:t>
      </w:r>
    </w:p>
    <w:p w14:paraId="04456240"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Cs/>
          <w:shd w:val="clear" w:color="auto" w:fill="FFFFFF"/>
        </w:rPr>
        <w:t>Όμως</w:t>
      </w:r>
      <w:r>
        <w:rPr>
          <w:rFonts w:eastAsia="Times New Roman" w:cs="Times New Roman"/>
          <w:szCs w:val="24"/>
        </w:rPr>
        <w:t xml:space="preserve"> θα θέλαμε να υπενθυμίσουμε στην </w:t>
      </w:r>
      <w:r>
        <w:rPr>
          <w:rFonts w:eastAsia="Times New Roman"/>
          <w:bCs/>
        </w:rPr>
        <w:t>Κυβέρνηση,</w:t>
      </w:r>
      <w:r>
        <w:rPr>
          <w:rFonts w:eastAsia="Times New Roman" w:cs="Times New Roman"/>
          <w:szCs w:val="24"/>
        </w:rPr>
        <w:t xml:space="preserve"> ότι αυτοί οι χώροι και τα νοήματα που εκπέμπουν, δεν τιμώνται μονάχα με μια απλή κατά</w:t>
      </w:r>
      <w:r>
        <w:rPr>
          <w:rFonts w:eastAsia="Times New Roman" w:cs="Times New Roman"/>
          <w:szCs w:val="24"/>
        </w:rPr>
        <w:t>θεση στεφανιών. Τιμώνται κάθε μέρα με τους αγώνες, με την πολιτική, την κυβερνητική πολιτική, η οποία με βάση τη συμμετοχή της Κυβέρνησης και τη συμμόρφωσή της στο ΝΑΤΟ και την Ευρωπαϊκή Ένωση έρχεται σε ευθεία αντίθεση -για να μη μιλήσουμε βέβαια για το ξ</w:t>
      </w:r>
      <w:r>
        <w:rPr>
          <w:rFonts w:eastAsia="Times New Roman" w:cs="Times New Roman"/>
          <w:szCs w:val="24"/>
        </w:rPr>
        <w:t xml:space="preserve">επούλημα της δημόσιας περιουσίας- σε σχέση με το πραγματικό περιεχόμενο αυτών των αγώνων. </w:t>
      </w:r>
    </w:p>
    <w:p w14:paraId="04456241" w14:textId="77777777" w:rsidR="00A53C3F" w:rsidRDefault="0019499A">
      <w:pPr>
        <w:spacing w:line="600" w:lineRule="auto"/>
        <w:ind w:firstLine="720"/>
        <w:contextualSpacing/>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Μην ανοίγουμε τώρα τέτοια θέματα. Αναφερθείτε στην τροπολογία. </w:t>
      </w:r>
    </w:p>
    <w:p w14:paraId="04456242"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ΙΩΑΝΝΗΣ ΔΕΛΗΣ: </w:t>
      </w:r>
      <w:r>
        <w:rPr>
          <w:rFonts w:eastAsia="Times New Roman" w:cs="Times New Roman"/>
          <w:szCs w:val="24"/>
        </w:rPr>
        <w:t>Ευχαριστώ.</w:t>
      </w:r>
      <w:r>
        <w:rPr>
          <w:rFonts w:eastAsia="Times New Roman" w:cs="Times New Roman"/>
          <w:b/>
          <w:szCs w:val="24"/>
        </w:rPr>
        <w:t xml:space="preserve"> </w:t>
      </w:r>
    </w:p>
    <w:p w14:paraId="04456243" w14:textId="77777777" w:rsidR="00A53C3F" w:rsidRDefault="0019499A">
      <w:pPr>
        <w:spacing w:line="600" w:lineRule="auto"/>
        <w:ind w:firstLine="720"/>
        <w:contextualSpacing/>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Τον λόγο</w:t>
      </w:r>
      <w:r>
        <w:rPr>
          <w:rFonts w:eastAsia="Times New Roman" w:cs="Times New Roman"/>
          <w:szCs w:val="24"/>
        </w:rPr>
        <w:t xml:space="preserve"> έχει ο κ. Γκιουλέκας για δύο λεπτά. Ο κ. Μπαλτάς είναι εδώ. Παρακαλώ, να του απευθύνετε διευκρινιστικές ερωτήσεις όσο πιο σύντομα, κύριε Γκιουλέκα.</w:t>
      </w:r>
    </w:p>
    <w:p w14:paraId="04456244"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Ορίστε, έχετε τον λόγο.</w:t>
      </w:r>
    </w:p>
    <w:p w14:paraId="04456245"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ΚΩΝΣΤΑΝΤΙΝΟΣ ΓΚΙΟΥΛΕΚΑΣ:</w:t>
      </w:r>
      <w:r>
        <w:rPr>
          <w:rFonts w:eastAsia="Times New Roman" w:cs="Times New Roman"/>
          <w:szCs w:val="24"/>
        </w:rPr>
        <w:t xml:space="preserve"> Κύριε Υπουργέ, θα περιμέναμε μετά από δεκαοκτώ, δεκαεννέα </w:t>
      </w:r>
      <w:r>
        <w:rPr>
          <w:rFonts w:eastAsia="Times New Roman" w:cs="Times New Roman"/>
          <w:szCs w:val="24"/>
        </w:rPr>
        <w:t xml:space="preserve">μήνες που κυβερνά ο ΣΥΡΙΖΑ, να καταθέσει το Υπουργείο Πολιτισμού ένα συνολικό νομοσχέδιο που να αποτελεί και την εθνική πρόταση του ΣΥΡΙΖΑ για τον πολιτισμό, που νομίζω ότι </w:t>
      </w:r>
      <w:r>
        <w:rPr>
          <w:rFonts w:eastAsia="Times New Roman"/>
          <w:bCs/>
        </w:rPr>
        <w:t>είναι</w:t>
      </w:r>
      <w:r>
        <w:rPr>
          <w:rFonts w:eastAsia="Times New Roman" w:cs="Times New Roman"/>
          <w:szCs w:val="24"/>
        </w:rPr>
        <w:t xml:space="preserve"> ένα προνομιακό πεδίο για όλους. Εκεί μπορούμε να συναντηθούμε όλες οι δυνάμει</w:t>
      </w:r>
      <w:r>
        <w:rPr>
          <w:rFonts w:eastAsia="Times New Roman" w:cs="Times New Roman"/>
          <w:szCs w:val="24"/>
        </w:rPr>
        <w:t xml:space="preserve">ς. Ο πολιτισμός πρέπει να μας ενώνει και όχι να μας χωρίζει. </w:t>
      </w:r>
    </w:p>
    <w:p w14:paraId="04456246"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Αντίθετα, τι βλέπουμε; Αυτό το οποίο είδαμε από τη δική σας </w:t>
      </w:r>
      <w:r>
        <w:rPr>
          <w:rFonts w:eastAsia="Times New Roman"/>
          <w:bCs/>
        </w:rPr>
        <w:t>Κυβέρνηση</w:t>
      </w:r>
      <w:r>
        <w:rPr>
          <w:rFonts w:eastAsia="Times New Roman" w:cs="Times New Roman"/>
          <w:szCs w:val="24"/>
        </w:rPr>
        <w:t xml:space="preserve"> -και μιλώ και για τον προκάτοχό σας, αλλά και για τις ημέρες τις δικές σας- </w:t>
      </w:r>
      <w:r>
        <w:rPr>
          <w:rFonts w:eastAsia="Times New Roman"/>
          <w:bCs/>
        </w:rPr>
        <w:t>είναι</w:t>
      </w:r>
      <w:r>
        <w:rPr>
          <w:rFonts w:eastAsia="Times New Roman" w:cs="Times New Roman"/>
          <w:szCs w:val="24"/>
        </w:rPr>
        <w:t xml:space="preserve"> αποσπασματικές τοποθετήσεις, καρατομήσεις </w:t>
      </w:r>
      <w:r>
        <w:rPr>
          <w:rFonts w:eastAsia="Times New Roman" w:cs="Times New Roman"/>
          <w:szCs w:val="24"/>
        </w:rPr>
        <w:t xml:space="preserve">διευθυντών και γενικών διευθυντών, τον διεθνή διασυρμό της χώρας μας με την εξέλιξη της υπόθεσης </w:t>
      </w:r>
      <w:proofErr w:type="spellStart"/>
      <w:r>
        <w:rPr>
          <w:rFonts w:eastAsia="Times New Roman" w:cs="Times New Roman"/>
          <w:szCs w:val="24"/>
        </w:rPr>
        <w:lastRenderedPageBreak/>
        <w:t>Φαμπρ</w:t>
      </w:r>
      <w:proofErr w:type="spellEnd"/>
      <w:r>
        <w:rPr>
          <w:rFonts w:eastAsia="Times New Roman" w:cs="Times New Roman"/>
          <w:szCs w:val="24"/>
        </w:rPr>
        <w:t xml:space="preserve"> και γενικώς μια απόλυτη ακαταστασία στο χώρο του πολιτισμού και μια έλλειψη συνολικής πολιτικής και οράματος. Αυτό αποδεικνύεται σήμερα με τις δύο </w:t>
      </w:r>
      <w:r>
        <w:rPr>
          <w:rFonts w:eastAsia="Times New Roman"/>
          <w:szCs w:val="24"/>
        </w:rPr>
        <w:t>τροπολ</w:t>
      </w:r>
      <w:r>
        <w:rPr>
          <w:rFonts w:eastAsia="Times New Roman"/>
          <w:szCs w:val="24"/>
        </w:rPr>
        <w:t>ογίες</w:t>
      </w:r>
      <w:r>
        <w:rPr>
          <w:rFonts w:eastAsia="Times New Roman" w:cs="Times New Roman"/>
          <w:szCs w:val="24"/>
        </w:rPr>
        <w:t xml:space="preserve"> που φέρνετε. </w:t>
      </w:r>
    </w:p>
    <w:p w14:paraId="04456247"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Αντί, λοιπόν, να φέρετε ένα νομοσχέδιο, όπως σας είπα, το οποίο πραγματικά να δίνει μια νέα πνοή στον πολιτισμό, φέρνετε αποσπασματικά, εκπροθέσμως δύο τροπολογίες άσχετες με το σημερινό νομοσχέδιο που συζητούμε, του Υπουργείου Παιδείας</w:t>
      </w:r>
      <w:r>
        <w:rPr>
          <w:rFonts w:eastAsia="Times New Roman" w:cs="Times New Roman"/>
          <w:szCs w:val="24"/>
        </w:rPr>
        <w:t xml:space="preserve">, οι οποίες έρχονται να ρυθμίσουν τι; Επειδή σε κάποια από τις κρατικές μας σκηνές -δεν υπάρχει τέτοιο προηγούμενο!- συμβαίνει να μη μιλάνε τα μέλη του </w:t>
      </w:r>
      <w:r>
        <w:rPr>
          <w:rFonts w:eastAsia="Times New Roman" w:cs="Times New Roman"/>
          <w:szCs w:val="24"/>
        </w:rPr>
        <w:t>δ</w:t>
      </w:r>
      <w:r>
        <w:rPr>
          <w:rFonts w:eastAsia="Times New Roman" w:cs="Times New Roman"/>
          <w:szCs w:val="24"/>
        </w:rPr>
        <w:t xml:space="preserve">ιοικητικού </w:t>
      </w:r>
      <w:r>
        <w:rPr>
          <w:rFonts w:eastAsia="Times New Roman" w:cs="Times New Roman"/>
          <w:szCs w:val="24"/>
        </w:rPr>
        <w:t>σ</w:t>
      </w:r>
      <w:r>
        <w:rPr>
          <w:rFonts w:eastAsia="Times New Roman" w:cs="Times New Roman"/>
          <w:szCs w:val="24"/>
        </w:rPr>
        <w:t xml:space="preserve">υμβουλίου με τον </w:t>
      </w:r>
      <w:r>
        <w:rPr>
          <w:rFonts w:eastAsia="Times New Roman" w:cs="Times New Roman"/>
          <w:szCs w:val="24"/>
        </w:rPr>
        <w:t>κ</w:t>
      </w:r>
      <w:r>
        <w:rPr>
          <w:rFonts w:eastAsia="Times New Roman" w:cs="Times New Roman"/>
          <w:szCs w:val="24"/>
        </w:rPr>
        <w:t xml:space="preserve">αλλιτεχνικό </w:t>
      </w:r>
      <w:r>
        <w:rPr>
          <w:rFonts w:eastAsia="Times New Roman" w:cs="Times New Roman"/>
          <w:szCs w:val="24"/>
        </w:rPr>
        <w:t>δ</w:t>
      </w:r>
      <w:r>
        <w:rPr>
          <w:rFonts w:eastAsia="Times New Roman" w:cs="Times New Roman"/>
          <w:szCs w:val="24"/>
        </w:rPr>
        <w:t>ιευθυντή – φωτογραφίζοντας, δηλαδή, αυτή την περίπτωση- έρχε</w:t>
      </w:r>
      <w:r>
        <w:rPr>
          <w:rFonts w:eastAsia="Times New Roman" w:cs="Times New Roman"/>
          <w:szCs w:val="24"/>
        </w:rPr>
        <w:t xml:space="preserve">στε να ορίσετε έναν νέο πόλο εξουσίας μέσα εκεί, </w:t>
      </w:r>
      <w:r>
        <w:rPr>
          <w:rFonts w:eastAsia="Times New Roman" w:cs="Times New Roman"/>
        </w:rPr>
        <w:t>δηλαδή</w:t>
      </w:r>
      <w:r>
        <w:rPr>
          <w:rFonts w:eastAsia="Times New Roman" w:cs="Times New Roman"/>
          <w:szCs w:val="24"/>
        </w:rPr>
        <w:t xml:space="preserve"> ουσιαστικά έναν άνθρωπο ο οποίος θα γεφυρώνει τις διαφορές ανάμεσα στον </w:t>
      </w:r>
      <w:r>
        <w:rPr>
          <w:rFonts w:eastAsia="Times New Roman" w:cs="Times New Roman"/>
          <w:szCs w:val="24"/>
        </w:rPr>
        <w:t>κ</w:t>
      </w:r>
      <w:r>
        <w:rPr>
          <w:rFonts w:eastAsia="Times New Roman" w:cs="Times New Roman"/>
          <w:szCs w:val="24"/>
        </w:rPr>
        <w:t xml:space="preserve">αλλιτεχνικό </w:t>
      </w:r>
      <w:r>
        <w:rPr>
          <w:rFonts w:eastAsia="Times New Roman" w:cs="Times New Roman"/>
          <w:szCs w:val="24"/>
        </w:rPr>
        <w:t>δ</w:t>
      </w:r>
      <w:r>
        <w:rPr>
          <w:rFonts w:eastAsia="Times New Roman" w:cs="Times New Roman"/>
          <w:szCs w:val="24"/>
        </w:rPr>
        <w:t xml:space="preserve">ιευθυντή του Εθνικού Θεάτρου και στα μέλη του </w:t>
      </w:r>
      <w:r>
        <w:rPr>
          <w:rFonts w:eastAsia="Times New Roman" w:cs="Times New Roman"/>
          <w:szCs w:val="24"/>
        </w:rPr>
        <w:t>δ</w:t>
      </w:r>
      <w:r>
        <w:rPr>
          <w:rFonts w:eastAsia="Times New Roman" w:cs="Times New Roman"/>
          <w:szCs w:val="24"/>
        </w:rPr>
        <w:t xml:space="preserve">ιοικητικού </w:t>
      </w:r>
      <w:r>
        <w:rPr>
          <w:rFonts w:eastAsia="Times New Roman" w:cs="Times New Roman"/>
          <w:szCs w:val="24"/>
        </w:rPr>
        <w:t>σ</w:t>
      </w:r>
      <w:r>
        <w:rPr>
          <w:rFonts w:eastAsia="Times New Roman" w:cs="Times New Roman"/>
          <w:szCs w:val="24"/>
        </w:rPr>
        <w:t xml:space="preserve">υμβουλίου. </w:t>
      </w:r>
    </w:p>
    <w:p w14:paraId="04456248" w14:textId="77777777" w:rsidR="00A53C3F" w:rsidRDefault="0019499A">
      <w:pPr>
        <w:spacing w:line="600" w:lineRule="auto"/>
        <w:ind w:firstLine="720"/>
        <w:contextualSpacing/>
        <w:jc w:val="both"/>
        <w:rPr>
          <w:rFonts w:eastAsia="Times New Roman"/>
          <w:bCs/>
          <w:shd w:val="clear" w:color="auto" w:fill="FFFFFF"/>
        </w:rPr>
      </w:pPr>
      <w:r>
        <w:rPr>
          <w:rFonts w:eastAsia="Times New Roman" w:cs="Times New Roman"/>
          <w:szCs w:val="24"/>
        </w:rPr>
        <w:t xml:space="preserve">Αυτό προκύπτει και από το γεγονός ότι εσείς ο ίδιος μέσα στην τροπολογία προτείνετε, εάν δεν τα βρίσκουν μεταξύ τους το </w:t>
      </w:r>
      <w:r>
        <w:rPr>
          <w:rFonts w:eastAsia="Times New Roman" w:cs="Times New Roman"/>
          <w:szCs w:val="24"/>
        </w:rPr>
        <w:t>δ</w:t>
      </w:r>
      <w:r>
        <w:rPr>
          <w:rFonts w:eastAsia="Times New Roman" w:cs="Times New Roman"/>
          <w:szCs w:val="24"/>
        </w:rPr>
        <w:t xml:space="preserve">ιοικητικό </w:t>
      </w:r>
      <w:r>
        <w:rPr>
          <w:rFonts w:eastAsia="Times New Roman" w:cs="Times New Roman"/>
          <w:szCs w:val="24"/>
        </w:rPr>
        <w:t>σ</w:t>
      </w:r>
      <w:r>
        <w:rPr>
          <w:rFonts w:eastAsia="Times New Roman" w:cs="Times New Roman"/>
          <w:szCs w:val="24"/>
        </w:rPr>
        <w:t xml:space="preserve">υμβούλιο και ο </w:t>
      </w:r>
      <w:r>
        <w:rPr>
          <w:rFonts w:eastAsia="Times New Roman" w:cs="Times New Roman"/>
          <w:szCs w:val="24"/>
        </w:rPr>
        <w:t>κ</w:t>
      </w:r>
      <w:r>
        <w:rPr>
          <w:rFonts w:eastAsia="Times New Roman" w:cs="Times New Roman"/>
          <w:szCs w:val="24"/>
        </w:rPr>
        <w:t xml:space="preserve">αλλιτεχνικός </w:t>
      </w:r>
      <w:r>
        <w:rPr>
          <w:rFonts w:eastAsia="Times New Roman" w:cs="Times New Roman"/>
          <w:szCs w:val="24"/>
        </w:rPr>
        <w:t>δ</w:t>
      </w:r>
      <w:r>
        <w:rPr>
          <w:rFonts w:eastAsia="Times New Roman" w:cs="Times New Roman"/>
          <w:szCs w:val="24"/>
        </w:rPr>
        <w:t xml:space="preserve">ιευθυντής, να αποφασίζει ο Υπουργός. </w:t>
      </w:r>
      <w:r>
        <w:rPr>
          <w:rFonts w:eastAsia="Times New Roman" w:cs="Times New Roman"/>
          <w:szCs w:val="24"/>
        </w:rPr>
        <w:lastRenderedPageBreak/>
        <w:t xml:space="preserve">Με άλλα λόγια, ενώ υπήρχε </w:t>
      </w:r>
      <w:r>
        <w:rPr>
          <w:rFonts w:eastAsia="Times New Roman" w:cs="Times New Roman"/>
          <w:bCs/>
          <w:shd w:val="clear" w:color="auto" w:fill="FFFFFF"/>
        </w:rPr>
        <w:t xml:space="preserve">ο θεσμός του αναπληρωτή </w:t>
      </w:r>
      <w:r>
        <w:rPr>
          <w:rFonts w:eastAsia="Times New Roman" w:cs="Times New Roman"/>
          <w:bCs/>
          <w:shd w:val="clear" w:color="auto" w:fill="FFFFFF"/>
        </w:rPr>
        <w:t>δ</w:t>
      </w:r>
      <w:r>
        <w:rPr>
          <w:rFonts w:eastAsia="Times New Roman" w:cs="Times New Roman"/>
          <w:bCs/>
          <w:shd w:val="clear" w:color="auto" w:fill="FFFFFF"/>
        </w:rPr>
        <w:t>ιευθυν</w:t>
      </w:r>
      <w:r>
        <w:rPr>
          <w:rFonts w:eastAsia="Times New Roman" w:cs="Times New Roman"/>
          <w:bCs/>
          <w:shd w:val="clear" w:color="auto" w:fill="FFFFFF"/>
        </w:rPr>
        <w:t xml:space="preserve">τού </w:t>
      </w:r>
      <w:r>
        <w:rPr>
          <w:rFonts w:eastAsia="Times New Roman" w:cs="Times New Roman"/>
          <w:bCs/>
          <w:shd w:val="clear" w:color="auto" w:fill="FFFFFF"/>
        </w:rPr>
        <w:t>δ</w:t>
      </w:r>
      <w:r>
        <w:rPr>
          <w:rFonts w:eastAsia="Times New Roman" w:cs="Times New Roman"/>
          <w:bCs/>
          <w:shd w:val="clear" w:color="auto" w:fill="FFFFFF"/>
        </w:rPr>
        <w:t xml:space="preserve">ιοικητικών, </w:t>
      </w:r>
      <w:r>
        <w:rPr>
          <w:rFonts w:eastAsia="Times New Roman" w:cs="Times New Roman"/>
          <w:bCs/>
          <w:shd w:val="clear" w:color="auto" w:fill="FFFFFF"/>
        </w:rPr>
        <w:t>ο</w:t>
      </w:r>
      <w:r>
        <w:rPr>
          <w:rFonts w:eastAsia="Times New Roman" w:cs="Times New Roman"/>
          <w:bCs/>
          <w:shd w:val="clear" w:color="auto" w:fill="FFFFFF"/>
        </w:rPr>
        <w:t xml:space="preserve">ικονομικών </w:t>
      </w:r>
      <w:r>
        <w:rPr>
          <w:rFonts w:eastAsia="Times New Roman" w:cs="Times New Roman"/>
          <w:bCs/>
          <w:shd w:val="clear" w:color="auto" w:fill="FFFFFF"/>
        </w:rPr>
        <w:t>υ</w:t>
      </w:r>
      <w:r>
        <w:rPr>
          <w:rFonts w:eastAsia="Times New Roman" w:cs="Times New Roman"/>
          <w:bCs/>
          <w:shd w:val="clear" w:color="auto" w:fill="FFFFFF"/>
        </w:rPr>
        <w:t>ποθέσεων</w:t>
      </w:r>
      <w:r>
        <w:rPr>
          <w:rFonts w:eastAsia="Times New Roman" w:cs="Times New Roman"/>
          <w:bCs/>
          <w:shd w:val="clear" w:color="auto" w:fill="FFFFFF"/>
        </w:rPr>
        <w:t>,</w:t>
      </w:r>
      <w:r>
        <w:rPr>
          <w:rFonts w:eastAsia="Times New Roman" w:cs="Times New Roman"/>
          <w:bCs/>
          <w:shd w:val="clear" w:color="auto" w:fill="FFFFFF"/>
        </w:rPr>
        <w:t xml:space="preserve"> έρχεστε τώρα -ουσιαστικά αναβαθμίζοντας- και ιδρύετε </w:t>
      </w:r>
      <w:r>
        <w:rPr>
          <w:rFonts w:eastAsia="Times New Roman"/>
          <w:bCs/>
          <w:shd w:val="clear" w:color="auto" w:fill="FFFFFF"/>
        </w:rPr>
        <w:t>μια νέα θέση, που θα είναι η θέση του μεσολαβητού, για να μπορούν οι δυο πλευρές που δεν μιλούν μεταξύ τους…</w:t>
      </w:r>
    </w:p>
    <w:p w14:paraId="04456249" w14:textId="77777777" w:rsidR="00A53C3F" w:rsidRDefault="0019499A">
      <w:pPr>
        <w:spacing w:line="600" w:lineRule="auto"/>
        <w:ind w:firstLine="720"/>
        <w:contextualSpacing/>
        <w:jc w:val="both"/>
        <w:rPr>
          <w:rFonts w:eastAsia="Times New Roman"/>
          <w:bCs/>
          <w:shd w:val="clear" w:color="auto" w:fill="FFFFFF"/>
        </w:rPr>
      </w:pPr>
      <w:r>
        <w:rPr>
          <w:rFonts w:eastAsia="Times New Roman"/>
          <w:b/>
          <w:bCs/>
        </w:rPr>
        <w:t>ΠΡΟΕΔΡΕΥΩΝ (Νικήτας Κακλαμάνης):</w:t>
      </w:r>
      <w:r>
        <w:rPr>
          <w:rFonts w:eastAsia="Times New Roman" w:cs="Times New Roman"/>
          <w:szCs w:val="24"/>
        </w:rPr>
        <w:t xml:space="preserve"> Κ</w:t>
      </w:r>
      <w:r>
        <w:rPr>
          <w:rFonts w:eastAsia="Times New Roman"/>
          <w:bCs/>
          <w:shd w:val="clear" w:color="auto" w:fill="FFFFFF"/>
        </w:rPr>
        <w:t>ύριε Γκιουλέκα, κλεί</w:t>
      </w:r>
      <w:r>
        <w:rPr>
          <w:rFonts w:eastAsia="Times New Roman"/>
          <w:bCs/>
          <w:shd w:val="clear" w:color="auto" w:fill="FFFFFF"/>
        </w:rPr>
        <w:t xml:space="preserve">στε παρακαλώ. </w:t>
      </w:r>
    </w:p>
    <w:p w14:paraId="0445624A" w14:textId="77777777" w:rsidR="00A53C3F" w:rsidRDefault="0019499A">
      <w:pPr>
        <w:spacing w:line="600" w:lineRule="auto"/>
        <w:ind w:firstLine="720"/>
        <w:contextualSpacing/>
        <w:jc w:val="both"/>
        <w:rPr>
          <w:rFonts w:eastAsia="Times New Roman"/>
          <w:bCs/>
          <w:shd w:val="clear" w:color="auto" w:fill="FFFFFF"/>
        </w:rPr>
      </w:pPr>
      <w:r>
        <w:rPr>
          <w:rFonts w:eastAsia="Times New Roman" w:cs="Times New Roman"/>
          <w:b/>
          <w:szCs w:val="24"/>
        </w:rPr>
        <w:t>ΚΩΝΣΤΑΝΤΙΝΟΣ ΓΚΙΟΥΛΕΚΑΣ:</w:t>
      </w:r>
      <w:r>
        <w:rPr>
          <w:rFonts w:eastAsia="Times New Roman" w:cs="Times New Roman"/>
          <w:szCs w:val="24"/>
        </w:rPr>
        <w:t xml:space="preserve"> </w:t>
      </w:r>
      <w:r>
        <w:rPr>
          <w:rFonts w:eastAsia="Times New Roman"/>
          <w:bCs/>
          <w:shd w:val="clear" w:color="auto" w:fill="FFFFFF"/>
        </w:rPr>
        <w:t xml:space="preserve">Τελειώνω αμέσως. </w:t>
      </w:r>
    </w:p>
    <w:p w14:paraId="0445624B" w14:textId="77777777" w:rsidR="00A53C3F" w:rsidRDefault="0019499A">
      <w:pPr>
        <w:spacing w:line="600" w:lineRule="auto"/>
        <w:ind w:firstLine="720"/>
        <w:contextualSpacing/>
        <w:jc w:val="both"/>
        <w:rPr>
          <w:rFonts w:eastAsia="Times New Roman"/>
          <w:bCs/>
          <w:shd w:val="clear" w:color="auto" w:fill="FFFFFF"/>
        </w:rPr>
      </w:pPr>
      <w:r>
        <w:rPr>
          <w:rFonts w:eastAsia="Times New Roman"/>
          <w:b/>
          <w:bCs/>
        </w:rPr>
        <w:t>ΠΡΟΕΔΡΕΥΩΝ (Νικήτας Κακλαμάνης):</w:t>
      </w:r>
      <w:r>
        <w:rPr>
          <w:rFonts w:eastAsia="Times New Roman" w:cs="Times New Roman"/>
          <w:szCs w:val="24"/>
        </w:rPr>
        <w:t xml:space="preserve"> </w:t>
      </w:r>
      <w:r>
        <w:rPr>
          <w:rFonts w:eastAsia="Times New Roman"/>
          <w:bCs/>
          <w:shd w:val="clear" w:color="auto" w:fill="FFFFFF"/>
        </w:rPr>
        <w:t xml:space="preserve">Ναι, αλλά αυτά δεν ήταν ερωτήσεις. </w:t>
      </w:r>
    </w:p>
    <w:p w14:paraId="0445624C" w14:textId="77777777" w:rsidR="00A53C3F" w:rsidRDefault="0019499A">
      <w:pPr>
        <w:spacing w:line="600" w:lineRule="auto"/>
        <w:ind w:firstLine="720"/>
        <w:contextualSpacing/>
        <w:jc w:val="both"/>
        <w:rPr>
          <w:rFonts w:eastAsia="Times New Roman"/>
          <w:bCs/>
          <w:shd w:val="clear" w:color="auto" w:fill="FFFFFF"/>
        </w:rPr>
      </w:pPr>
      <w:r>
        <w:rPr>
          <w:rFonts w:eastAsia="Times New Roman" w:cs="Times New Roman"/>
          <w:b/>
          <w:szCs w:val="24"/>
        </w:rPr>
        <w:t>ΚΩΝΣΤΑΝΤΙΝΟΣ ΓΚΙΟΥΛΕΚΑΣ:</w:t>
      </w:r>
      <w:r>
        <w:rPr>
          <w:rFonts w:eastAsia="Times New Roman" w:cs="Times New Roman"/>
          <w:szCs w:val="24"/>
        </w:rPr>
        <w:t xml:space="preserve"> </w:t>
      </w:r>
      <w:r>
        <w:rPr>
          <w:rFonts w:eastAsia="Times New Roman"/>
          <w:bCs/>
          <w:shd w:val="clear" w:color="auto" w:fill="FFFFFF"/>
        </w:rPr>
        <w:t xml:space="preserve">Ναι, αλλά, κύριε Πρόεδρε, πρέπει να το πούμε λίγο, γιατί είναι σημαντικό. </w:t>
      </w:r>
    </w:p>
    <w:p w14:paraId="0445624D" w14:textId="77777777" w:rsidR="00A53C3F" w:rsidRDefault="0019499A">
      <w:pPr>
        <w:spacing w:line="600" w:lineRule="auto"/>
        <w:ind w:firstLine="720"/>
        <w:contextualSpacing/>
        <w:jc w:val="both"/>
        <w:rPr>
          <w:rFonts w:eastAsia="Times New Roman" w:cs="Times New Roman"/>
          <w:szCs w:val="24"/>
        </w:rPr>
      </w:pPr>
      <w:r>
        <w:rPr>
          <w:rFonts w:eastAsia="Times New Roman"/>
          <w:bCs/>
          <w:shd w:val="clear" w:color="auto" w:fill="FFFFFF"/>
        </w:rPr>
        <w:t xml:space="preserve">Θεωρούμε, λοιπόν, κύριε Υπουργέ, ότι αυτή η υπόθεση έρχεται απλώς να ρυθμίσει τα εσωτερικά των επιλογών που έκανε η Κυβέρνηση σας. Φυσικά, εμείς στεκόμαστε αρνητικά σε αυτή την τροπολογία και την καταψηφίζουμε. </w:t>
      </w:r>
    </w:p>
    <w:p w14:paraId="0445624E"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Γκιου</w:t>
      </w:r>
      <w:r>
        <w:rPr>
          <w:rFonts w:eastAsia="Times New Roman" w:cs="Times New Roman"/>
          <w:szCs w:val="24"/>
        </w:rPr>
        <w:t xml:space="preserve">λέκα, ολοκληρώστε. </w:t>
      </w:r>
    </w:p>
    <w:p w14:paraId="0445624F"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ΚΩΝΣΤΑΝΤΙΝΟΣ ΓΚΙΟΥΛΕΚΑΣ: </w:t>
      </w:r>
      <w:r>
        <w:rPr>
          <w:rFonts w:eastAsia="Times New Roman" w:cs="Times New Roman"/>
          <w:szCs w:val="24"/>
        </w:rPr>
        <w:t xml:space="preserve">Τελειώνω, κύριε Πρόεδρε. </w:t>
      </w:r>
    </w:p>
    <w:p w14:paraId="04456250"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Σε ό,τι αφορά στη δεύτερη τροπολογία, θέλω να πω ότι εσείς ο ίδιος…</w:t>
      </w:r>
    </w:p>
    <w:p w14:paraId="04456251"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Γκιουλέκα, με </w:t>
      </w:r>
      <w:proofErr w:type="spellStart"/>
      <w:r>
        <w:rPr>
          <w:rFonts w:eastAsia="Times New Roman" w:cs="Times New Roman"/>
          <w:szCs w:val="24"/>
        </w:rPr>
        <w:t>συγχωρείτε</w:t>
      </w:r>
      <w:proofErr w:type="spellEnd"/>
      <w:r>
        <w:rPr>
          <w:rFonts w:eastAsia="Times New Roman" w:cs="Times New Roman"/>
          <w:szCs w:val="24"/>
        </w:rPr>
        <w:t xml:space="preserve">. Πρέπει να τελειώσετε. </w:t>
      </w:r>
    </w:p>
    <w:p w14:paraId="04456252"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ΓΚΙΟΥΛΕΚΑΣ: </w:t>
      </w:r>
      <w:r>
        <w:rPr>
          <w:rFonts w:eastAsia="Times New Roman" w:cs="Times New Roman"/>
          <w:szCs w:val="24"/>
        </w:rPr>
        <w:t>Είνα</w:t>
      </w:r>
      <w:r>
        <w:rPr>
          <w:rFonts w:eastAsia="Times New Roman" w:cs="Times New Roman"/>
          <w:szCs w:val="24"/>
        </w:rPr>
        <w:t xml:space="preserve">ι δύο οι τροπολογίες. </w:t>
      </w:r>
    </w:p>
    <w:p w14:paraId="04456253"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Δεν έχετε τον λόγο για τις τροπολογίες. </w:t>
      </w:r>
    </w:p>
    <w:p w14:paraId="04456254"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ΓΚΙΟΥΛΕΚΑΣ: </w:t>
      </w:r>
      <w:r>
        <w:rPr>
          <w:rFonts w:eastAsia="Times New Roman" w:cs="Times New Roman"/>
          <w:szCs w:val="24"/>
        </w:rPr>
        <w:t xml:space="preserve">Είναι εδώ ο κ. Μπαλτάς… </w:t>
      </w:r>
    </w:p>
    <w:p w14:paraId="04456255"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Για διευκρινίσεις μου ζητήσατε τον λόγο. </w:t>
      </w:r>
    </w:p>
    <w:p w14:paraId="04456256"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ΓΚΙΟΥΛΕΚΑΣ: </w:t>
      </w:r>
      <w:r>
        <w:rPr>
          <w:rFonts w:eastAsia="Times New Roman" w:cs="Times New Roman"/>
          <w:szCs w:val="24"/>
        </w:rPr>
        <w:t xml:space="preserve">Διευκρινίσεις ζητούμε. Ακριβώς. </w:t>
      </w:r>
    </w:p>
    <w:p w14:paraId="04456257"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Κλείστε με την τοποθέτηση, τι κάνετε στη δεύτερη τροπολογία. </w:t>
      </w:r>
    </w:p>
    <w:p w14:paraId="04456258"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ΚΩΝΣΤΑΝΤΙΝΟΣ ΓΚΙΟΥΛΕΚΑΣ: </w:t>
      </w:r>
      <w:r>
        <w:rPr>
          <w:rFonts w:eastAsia="Times New Roman" w:cs="Times New Roman"/>
          <w:szCs w:val="24"/>
        </w:rPr>
        <w:t>Όσον αφορά τη δεύτερη τροπολογία</w:t>
      </w:r>
      <w:r>
        <w:rPr>
          <w:rFonts w:eastAsia="Times New Roman" w:cs="Times New Roman"/>
          <w:szCs w:val="24"/>
        </w:rPr>
        <w:t>.</w:t>
      </w:r>
      <w:r>
        <w:rPr>
          <w:rFonts w:eastAsia="Times New Roman" w:cs="Times New Roman"/>
          <w:szCs w:val="24"/>
        </w:rPr>
        <w:t xml:space="preserve"> Ομολογείτε εμμέσως πλην σαφώς με την αιτιολογική έκθεση την οποία έχε</w:t>
      </w:r>
      <w:r>
        <w:rPr>
          <w:rFonts w:eastAsia="Times New Roman" w:cs="Times New Roman"/>
          <w:szCs w:val="24"/>
        </w:rPr>
        <w:t xml:space="preserve">τε στην τροπολογία σας, ότι το Υπουργείο έδειξε μια αδράνεια παντελή. </w:t>
      </w:r>
      <w:proofErr w:type="spellStart"/>
      <w:r>
        <w:rPr>
          <w:rFonts w:eastAsia="Times New Roman" w:cs="Times New Roman"/>
          <w:szCs w:val="24"/>
        </w:rPr>
        <w:t>Δ</w:t>
      </w:r>
      <w:r>
        <w:rPr>
          <w:rFonts w:eastAsia="Times New Roman" w:cs="Times New Roman"/>
          <w:szCs w:val="24"/>
        </w:rPr>
        <w:t>ε</w:t>
      </w:r>
      <w:r>
        <w:rPr>
          <w:rFonts w:eastAsia="Times New Roman" w:cs="Times New Roman"/>
          <w:szCs w:val="24"/>
        </w:rPr>
        <w:t>κα</w:t>
      </w:r>
      <w:proofErr w:type="spellEnd"/>
      <w:r>
        <w:rPr>
          <w:rFonts w:eastAsia="Times New Roman" w:cs="Times New Roman"/>
          <w:szCs w:val="24"/>
        </w:rPr>
        <w:t xml:space="preserve"> εννιά μήνες μετά, λέτε: «Ξέρετε, τα θέατρα, που δεν συμμορφώθηκαν με τον νόμο εκείνο που ήρθε το 2014, γιατί δεν κατάλαβαν τι ακριβώς πρόκειται να γίνει, θα συμμορφωθούν από εδώ και</w:t>
      </w:r>
      <w:r>
        <w:rPr>
          <w:rFonts w:eastAsia="Times New Roman" w:cs="Times New Roman"/>
          <w:szCs w:val="24"/>
        </w:rPr>
        <w:t xml:space="preserve"> εμπρός». </w:t>
      </w:r>
    </w:p>
    <w:p w14:paraId="04456259"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Σας ερωτώ, κύριε Υπουργέ: Εάν συμβεί το οποιοδήποτε ατύχημα -γιατί αφορούν σε θέματα πυρόσβεσης, πυροπροστασίας κ</w:t>
      </w:r>
      <w:r>
        <w:rPr>
          <w:rFonts w:eastAsia="Times New Roman" w:cs="Times New Roman"/>
          <w:szCs w:val="24"/>
        </w:rPr>
        <w:t>.</w:t>
      </w:r>
      <w:r>
        <w:rPr>
          <w:rFonts w:eastAsia="Times New Roman" w:cs="Times New Roman"/>
          <w:szCs w:val="24"/>
        </w:rPr>
        <w:t>λπ.- σε τέτοιους χώρους μαζικής συνάθροισης κοινού, ποιος θα έχει την ευθύνη; Θα βγείτε να πείτε τι; Θα βγείτε να πείτε, «Δώσαμε μι</w:t>
      </w:r>
      <w:r>
        <w:rPr>
          <w:rFonts w:eastAsia="Times New Roman" w:cs="Times New Roman"/>
          <w:szCs w:val="24"/>
        </w:rPr>
        <w:t xml:space="preserve">α προθεσμία, δεν τηρήθηκε από ορισμένους κι ερχόμαστε τώρα να δώσουμε άλλη μια προθεσμία»; </w:t>
      </w:r>
    </w:p>
    <w:p w14:paraId="0445625A"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Γκιουλέκα, σας παρακαλώ. Με φέρνετε σε πολύ δύσκολη θέση. </w:t>
      </w:r>
    </w:p>
    <w:p w14:paraId="0445625B"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ΓΚΙΟΥΛΕΚΑΣ: </w:t>
      </w:r>
      <w:r>
        <w:rPr>
          <w:rFonts w:eastAsia="Times New Roman" w:cs="Times New Roman"/>
          <w:szCs w:val="24"/>
        </w:rPr>
        <w:t xml:space="preserve">Περιμένω την απάντηση. </w:t>
      </w:r>
    </w:p>
    <w:p w14:paraId="0445625C"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(Νικήτ</w:t>
      </w:r>
      <w:r>
        <w:rPr>
          <w:rFonts w:eastAsia="Times New Roman" w:cs="Times New Roman"/>
          <w:b/>
          <w:szCs w:val="24"/>
        </w:rPr>
        <w:t>ας Κακλαμάνης):</w:t>
      </w:r>
      <w:r>
        <w:rPr>
          <w:rFonts w:eastAsia="Times New Roman" w:cs="Times New Roman"/>
          <w:szCs w:val="24"/>
        </w:rPr>
        <w:t xml:space="preserve"> Η απάντηση του Υπουργού θα είναι την ώρα που πρέπει. </w:t>
      </w:r>
    </w:p>
    <w:p w14:paraId="0445625D"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ΦΙΛΗΣ (Υπουργός Παιδείας, Έρευνας και Θρησκευμάτων): </w:t>
      </w:r>
      <w:r>
        <w:rPr>
          <w:rFonts w:eastAsia="Times New Roman" w:cs="Times New Roman"/>
          <w:szCs w:val="24"/>
        </w:rPr>
        <w:t>Για τα ιδιωτικά σχολεία…</w:t>
      </w:r>
    </w:p>
    <w:p w14:paraId="0445625E"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Φίλη, δεν έχετε τον λόγο. </w:t>
      </w:r>
    </w:p>
    <w:p w14:paraId="0445625F"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ΓΚΙΟΥΛΕΚΑΣ: </w:t>
      </w:r>
      <w:r>
        <w:rPr>
          <w:rFonts w:eastAsia="Times New Roman" w:cs="Times New Roman"/>
          <w:szCs w:val="24"/>
        </w:rPr>
        <w:t xml:space="preserve">Για τα </w:t>
      </w:r>
      <w:r>
        <w:rPr>
          <w:rFonts w:eastAsia="Times New Roman" w:cs="Times New Roman"/>
          <w:szCs w:val="24"/>
        </w:rPr>
        <w:t>ιδιωτικά σχολεία αν είχα τον χρόνο…</w:t>
      </w:r>
    </w:p>
    <w:p w14:paraId="04456260"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Παρακαλώ, κύριε Γκιουλέκα, κλείστε την τοποθέτησή σας. </w:t>
      </w:r>
    </w:p>
    <w:p w14:paraId="04456261"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ΓΚΙΟΥΛΕΚΑΣ: </w:t>
      </w:r>
      <w:r>
        <w:rPr>
          <w:rFonts w:eastAsia="Times New Roman" w:cs="Times New Roman"/>
          <w:szCs w:val="24"/>
        </w:rPr>
        <w:t>Οδηγείτε σε έναν εργασιακό μεσαίωνα…</w:t>
      </w:r>
    </w:p>
    <w:p w14:paraId="04456262"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Γκιουλέκα, κλείστε παρακαλώ τ</w:t>
      </w:r>
      <w:r>
        <w:rPr>
          <w:rFonts w:eastAsia="Times New Roman" w:cs="Times New Roman"/>
          <w:szCs w:val="24"/>
        </w:rPr>
        <w:t xml:space="preserve">ην τοποθέτησή σας. </w:t>
      </w:r>
    </w:p>
    <w:p w14:paraId="04456263"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ΓΚΙΟΥΛΕΚΑΣ: </w:t>
      </w:r>
      <w:r>
        <w:rPr>
          <w:rFonts w:eastAsia="Times New Roman" w:cs="Times New Roman"/>
          <w:szCs w:val="24"/>
        </w:rPr>
        <w:t>…καταργείτε τα εργατικά δικαστήρια και ουσιαστικά…</w:t>
      </w:r>
    </w:p>
    <w:p w14:paraId="04456264"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Γκιουλέκα, δεν έχετε πλέον τον λόγο.</w:t>
      </w:r>
    </w:p>
    <w:p w14:paraId="04456265"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ΚΩΝΣΤΑΝΤΙΝΟΣ ΓΚΙΟΥΛΕΚΑΣ:</w:t>
      </w:r>
      <w:r>
        <w:rPr>
          <w:rFonts w:eastAsia="Times New Roman" w:cs="Times New Roman"/>
          <w:szCs w:val="24"/>
        </w:rPr>
        <w:t xml:space="preserve"> …(</w:t>
      </w:r>
      <w:r>
        <w:rPr>
          <w:rFonts w:eastAsia="Times New Roman" w:cs="Times New Roman"/>
          <w:szCs w:val="24"/>
        </w:rPr>
        <w:t xml:space="preserve">δεν </w:t>
      </w:r>
      <w:r>
        <w:rPr>
          <w:rFonts w:eastAsia="Times New Roman" w:cs="Times New Roman"/>
          <w:szCs w:val="24"/>
        </w:rPr>
        <w:t>ακούστηκε)</w:t>
      </w:r>
    </w:p>
    <w:p w14:paraId="04456266"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Κύριε Γκι</w:t>
      </w:r>
      <w:r>
        <w:rPr>
          <w:rFonts w:eastAsia="Times New Roman" w:cs="Times New Roman"/>
          <w:szCs w:val="24"/>
        </w:rPr>
        <w:t xml:space="preserve">ουλέκα, με ακούτε ή νομίζετε ότι εγώ απουσιάζω από την Έδρα; Σε εμένα απευθύνεστε. Δεν απευθύνεστε στον κ. Φίλη. </w:t>
      </w:r>
    </w:p>
    <w:p w14:paraId="04456267"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ΓΚΙΟΥΛΕΚΑΣ: </w:t>
      </w:r>
      <w:r>
        <w:rPr>
          <w:rFonts w:eastAsia="Times New Roman" w:cs="Times New Roman"/>
          <w:szCs w:val="24"/>
        </w:rPr>
        <w:t xml:space="preserve">Μα, απευθύνεται ο Υπουργός Παιδείας σε εμένα. </w:t>
      </w:r>
    </w:p>
    <w:p w14:paraId="04456268"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Εγώ του κ. Φίλη θα του κόψω τον λόγο.</w:t>
      </w:r>
      <w:r>
        <w:rPr>
          <w:rFonts w:eastAsia="Times New Roman" w:cs="Times New Roman"/>
          <w:szCs w:val="24"/>
        </w:rPr>
        <w:t xml:space="preserve"> Παρακαλώ, κλείστε την τοποθέτησή σας. </w:t>
      </w:r>
    </w:p>
    <w:p w14:paraId="04456269"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ΓΚΙΟΥΛΕΚΑΣ: </w:t>
      </w:r>
      <w:r>
        <w:rPr>
          <w:rFonts w:eastAsia="Times New Roman" w:cs="Times New Roman"/>
          <w:szCs w:val="24"/>
        </w:rPr>
        <w:t xml:space="preserve">Μα, εγώ έχω κλείσει. </w:t>
      </w:r>
    </w:p>
    <w:p w14:paraId="0445626A"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 καθίστε κάτω, εάν έχετε κλείσει. </w:t>
      </w:r>
    </w:p>
    <w:p w14:paraId="0445626B"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ΜΑΡΙΑ ΑΝΤΩΝΙΟΥ: </w:t>
      </w:r>
      <w:r>
        <w:rPr>
          <w:rFonts w:eastAsia="Times New Roman" w:cs="Times New Roman"/>
          <w:szCs w:val="24"/>
        </w:rPr>
        <w:t xml:space="preserve">Κύριε Πρόεδρε, θα ήθελα τον λόγο. </w:t>
      </w:r>
    </w:p>
    <w:p w14:paraId="0445626C"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w:t>
      </w:r>
      <w:r>
        <w:rPr>
          <w:rFonts w:eastAsia="Times New Roman" w:cs="Times New Roman"/>
          <w:szCs w:val="24"/>
        </w:rPr>
        <w:t xml:space="preserve">Κυρία Αντωνίου, για ποιο θέμα ζητάτε τον λόγο; </w:t>
      </w:r>
    </w:p>
    <w:p w14:paraId="0445626D"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ΜΑΡΙΑ ΑΝΤΩΝΙΟΥ: </w:t>
      </w:r>
      <w:r>
        <w:rPr>
          <w:rFonts w:eastAsia="Times New Roman" w:cs="Times New Roman"/>
          <w:szCs w:val="24"/>
        </w:rPr>
        <w:t>Για την τροπολογία…</w:t>
      </w:r>
    </w:p>
    <w:p w14:paraId="0445626E"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Όταν θα έρθει η ώρα της τοποθέτησής σας μιλάτε, κι επί των τροπολογιών. </w:t>
      </w:r>
    </w:p>
    <w:p w14:paraId="0445626F"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ΜΑΡΙΑ ΑΝΤΩΝΙΟΥ: </w:t>
      </w:r>
      <w:r>
        <w:rPr>
          <w:rFonts w:eastAsia="Times New Roman" w:cs="Times New Roman"/>
          <w:szCs w:val="24"/>
        </w:rPr>
        <w:t xml:space="preserve">Επειδή είναι εδώ ο κύριος Υπουργός. </w:t>
      </w:r>
    </w:p>
    <w:p w14:paraId="04456270"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w:t>
      </w:r>
      <w:r>
        <w:rPr>
          <w:rFonts w:eastAsia="Times New Roman" w:cs="Times New Roman"/>
          <w:b/>
          <w:szCs w:val="24"/>
        </w:rPr>
        <w:t>(Νικήτας Κακλαμάνης):</w:t>
      </w:r>
      <w:r>
        <w:rPr>
          <w:rFonts w:eastAsia="Times New Roman" w:cs="Times New Roman"/>
          <w:szCs w:val="24"/>
        </w:rPr>
        <w:t xml:space="preserve"> Όχι, δεν μ’ ενδιαφέρει αυτό. Δεν θα αλλάξω τον Κανονισμό εγώ. Τελειώσαμε. </w:t>
      </w:r>
    </w:p>
    <w:p w14:paraId="04456271"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στο σημείο αυτό θα διακόψουμε τη συζήτηση του νομοσχεδίου.</w:t>
      </w:r>
    </w:p>
    <w:p w14:paraId="04456272" w14:textId="77777777" w:rsidR="00A53C3F" w:rsidRDefault="0019499A">
      <w:pPr>
        <w:spacing w:line="600" w:lineRule="auto"/>
        <w:ind w:firstLine="720"/>
        <w:contextualSpacing/>
        <w:jc w:val="center"/>
        <w:rPr>
          <w:rFonts w:eastAsia="Times New Roman" w:cs="Times New Roman"/>
          <w:color w:val="FF0000"/>
          <w:szCs w:val="24"/>
        </w:rPr>
      </w:pPr>
      <w:r w:rsidRPr="0006195A">
        <w:rPr>
          <w:rFonts w:eastAsia="Times New Roman" w:cs="Times New Roman"/>
          <w:color w:val="FF0000"/>
          <w:szCs w:val="24"/>
        </w:rPr>
        <w:t>(ΑΛΛΑΓΗ ΣΕΛΙΔΑΣ ΛΟΓΩ ΑΛΛΑΓΗΣ ΘΕΜΑΤΟΣ)</w:t>
      </w:r>
    </w:p>
    <w:p w14:paraId="04456273" w14:textId="77777777" w:rsidR="00A53C3F" w:rsidRDefault="0019499A">
      <w:pPr>
        <w:spacing w:line="600" w:lineRule="auto"/>
        <w:ind w:firstLine="720"/>
        <w:contextualSpacing/>
        <w:jc w:val="both"/>
        <w:rPr>
          <w:rFonts w:eastAsia="Times New Roman" w:cs="Times New Roman"/>
          <w:b/>
          <w:szCs w:val="24"/>
        </w:rPr>
      </w:pPr>
      <w:r>
        <w:rPr>
          <w:rFonts w:eastAsia="Times New Roman" w:cs="Times New Roman"/>
          <w:b/>
          <w:szCs w:val="24"/>
        </w:rPr>
        <w:t>ΠΡΟΕΔΡΕΥΩΝ (Νικήτας Κακλαμάνης):</w:t>
      </w:r>
      <w:r>
        <w:rPr>
          <w:rFonts w:eastAsia="Times New Roman" w:cs="Times New Roman"/>
          <w:szCs w:val="24"/>
        </w:rPr>
        <w:t xml:space="preserve"> </w:t>
      </w:r>
      <w:r>
        <w:rPr>
          <w:rFonts w:eastAsia="Times New Roman" w:cs="Times New Roman"/>
          <w:szCs w:val="24"/>
        </w:rPr>
        <w:t>Κυρίες και κύριοι συνάδελφοι, ε</w:t>
      </w:r>
      <w:r>
        <w:rPr>
          <w:rFonts w:eastAsia="Times New Roman" w:cs="Times New Roman"/>
          <w:szCs w:val="24"/>
        </w:rPr>
        <w:t xml:space="preserve">ισερχόμαστε στην </w:t>
      </w:r>
    </w:p>
    <w:p w14:paraId="04456274" w14:textId="77777777" w:rsidR="00A53C3F" w:rsidRDefault="0019499A">
      <w:pPr>
        <w:spacing w:line="600" w:lineRule="auto"/>
        <w:ind w:firstLine="720"/>
        <w:contextualSpacing/>
        <w:jc w:val="center"/>
        <w:rPr>
          <w:rFonts w:eastAsia="Times New Roman" w:cs="Times New Roman"/>
          <w:b/>
          <w:szCs w:val="24"/>
        </w:rPr>
      </w:pPr>
      <w:r>
        <w:rPr>
          <w:rFonts w:eastAsia="Times New Roman" w:cs="Times New Roman"/>
          <w:b/>
          <w:szCs w:val="24"/>
        </w:rPr>
        <w:t>ΕΙΔΙΚΗ ΗΜΕΡΗΣΙΑ ΔΙΑΤΑΞΗ</w:t>
      </w:r>
    </w:p>
    <w:p w14:paraId="04456275" w14:textId="77777777" w:rsidR="00A53C3F" w:rsidRDefault="0019499A">
      <w:pPr>
        <w:spacing w:line="600" w:lineRule="auto"/>
        <w:ind w:firstLine="720"/>
        <w:contextualSpacing/>
        <w:jc w:val="center"/>
        <w:rPr>
          <w:rFonts w:eastAsia="Times New Roman" w:cs="Times New Roman"/>
          <w:b/>
          <w:szCs w:val="24"/>
        </w:rPr>
      </w:pPr>
      <w:r>
        <w:rPr>
          <w:rFonts w:eastAsia="Times New Roman" w:cs="Times New Roman"/>
          <w:b/>
          <w:szCs w:val="24"/>
        </w:rPr>
        <w:t>ΑΙΤΗΣΕΙΣ ΑΡΣΗΣ ΑΣΥΛΙΑΣ ΒΟΥΛΕΥΤΩΝ</w:t>
      </w:r>
    </w:p>
    <w:p w14:paraId="04456276"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Συζήτηση και λήψη απόφασης, σύμφωνα με τ</w:t>
      </w:r>
      <w:r>
        <w:rPr>
          <w:rFonts w:eastAsia="Times New Roman" w:cs="Times New Roman"/>
          <w:szCs w:val="24"/>
        </w:rPr>
        <w:t>ο</w:t>
      </w:r>
      <w:r>
        <w:rPr>
          <w:rFonts w:eastAsia="Times New Roman" w:cs="Times New Roman"/>
          <w:szCs w:val="24"/>
        </w:rPr>
        <w:t xml:space="preserve"> άρθρ</w:t>
      </w:r>
      <w:r>
        <w:rPr>
          <w:rFonts w:eastAsia="Times New Roman" w:cs="Times New Roman"/>
          <w:szCs w:val="24"/>
        </w:rPr>
        <w:t>ο</w:t>
      </w:r>
      <w:r>
        <w:rPr>
          <w:rFonts w:eastAsia="Times New Roman" w:cs="Times New Roman"/>
          <w:szCs w:val="24"/>
        </w:rPr>
        <w:t xml:space="preserve"> 62 του Συντάγματος και τ</w:t>
      </w:r>
      <w:r>
        <w:rPr>
          <w:rFonts w:eastAsia="Times New Roman" w:cs="Times New Roman"/>
          <w:szCs w:val="24"/>
        </w:rPr>
        <w:t>ο</w:t>
      </w:r>
      <w:r>
        <w:rPr>
          <w:rFonts w:eastAsia="Times New Roman" w:cs="Times New Roman"/>
          <w:szCs w:val="24"/>
        </w:rPr>
        <w:t xml:space="preserve"> άρθρ</w:t>
      </w:r>
      <w:r>
        <w:rPr>
          <w:rFonts w:eastAsia="Times New Roman" w:cs="Times New Roman"/>
          <w:szCs w:val="24"/>
        </w:rPr>
        <w:t>ο</w:t>
      </w:r>
      <w:r>
        <w:rPr>
          <w:rFonts w:eastAsia="Times New Roman" w:cs="Times New Roman"/>
          <w:szCs w:val="24"/>
        </w:rPr>
        <w:t xml:space="preserve"> 83 του Κανονισμού της Βουλής, για τις αιτήσεις άρσης της ασυλίας των </w:t>
      </w:r>
      <w:r>
        <w:rPr>
          <w:rFonts w:eastAsia="Times New Roman" w:cs="Times New Roman"/>
          <w:szCs w:val="24"/>
        </w:rPr>
        <w:t xml:space="preserve">Βουλευτών κ.κ. Νικολάου Μίχου και Ιωάννη Λαγού -μία δικογραφία- και κ. Παναγιώτη Καμμένου. </w:t>
      </w:r>
    </w:p>
    <w:p w14:paraId="04456277"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Από την Ειδική Μόνιμη Επιτροπή Κοινοβουλευτικής Δεοντολογίας ανακοινώθηκε η </w:t>
      </w:r>
      <w:r>
        <w:rPr>
          <w:rFonts w:eastAsia="Times New Roman" w:cs="Times New Roman"/>
          <w:szCs w:val="24"/>
        </w:rPr>
        <w:t>έ</w:t>
      </w:r>
      <w:r>
        <w:rPr>
          <w:rFonts w:eastAsia="Times New Roman" w:cs="Times New Roman"/>
          <w:szCs w:val="24"/>
        </w:rPr>
        <w:t xml:space="preserve">κθεση στις 28 Ιουλίου 2016, σύμφωνα με την οποία τα μέλη της </w:t>
      </w:r>
      <w:r>
        <w:rPr>
          <w:rFonts w:eastAsia="Times New Roman" w:cs="Times New Roman"/>
          <w:szCs w:val="24"/>
        </w:rPr>
        <w:t>ε</w:t>
      </w:r>
      <w:r>
        <w:rPr>
          <w:rFonts w:eastAsia="Times New Roman" w:cs="Times New Roman"/>
          <w:szCs w:val="24"/>
        </w:rPr>
        <w:t>πιτροπής πρότειναν κατά π</w:t>
      </w:r>
      <w:r>
        <w:rPr>
          <w:rFonts w:eastAsia="Times New Roman" w:cs="Times New Roman"/>
          <w:szCs w:val="24"/>
        </w:rPr>
        <w:t>λειοψηφία την άρση της ασυλίας των κ.κ. Νικολάου Μίχου και Ιωάννη Λαγού, μία δικογραφία.</w:t>
      </w:r>
    </w:p>
    <w:p w14:paraId="04456278"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Από την αρμόδια Ειδική Μόνιμη Επιτροπή Κοινοβουλευτικής Δεοντολογίας ανακοινώθηκε η </w:t>
      </w:r>
      <w:r>
        <w:rPr>
          <w:rFonts w:eastAsia="Times New Roman" w:cs="Times New Roman"/>
          <w:szCs w:val="24"/>
        </w:rPr>
        <w:t>έ</w:t>
      </w:r>
      <w:r>
        <w:rPr>
          <w:rFonts w:eastAsia="Times New Roman" w:cs="Times New Roman"/>
          <w:szCs w:val="24"/>
        </w:rPr>
        <w:t xml:space="preserve">κθεση -με την ίδια ημερομηνία- σύμφωνα με την οποία τα μέλη της </w:t>
      </w:r>
      <w:r>
        <w:rPr>
          <w:rFonts w:eastAsia="Times New Roman" w:cs="Times New Roman"/>
          <w:szCs w:val="24"/>
        </w:rPr>
        <w:t>ε</w:t>
      </w:r>
      <w:r>
        <w:rPr>
          <w:rFonts w:eastAsia="Times New Roman" w:cs="Times New Roman"/>
          <w:szCs w:val="24"/>
        </w:rPr>
        <w:t>πιτροπής πρότεινα</w:t>
      </w:r>
      <w:r>
        <w:rPr>
          <w:rFonts w:eastAsia="Times New Roman" w:cs="Times New Roman"/>
          <w:szCs w:val="24"/>
        </w:rPr>
        <w:t>ν κατά πλειοψηφία τη μη άρση της ασυλίας του κ. Παναγιώτη Καμμένου.</w:t>
      </w:r>
    </w:p>
    <w:p w14:paraId="04456279"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Σύμφωνα με το άρθρο 83 του Κανονισμού, η Βουλή δεν εισέρχεται στην ουσία των υποθέσεων αλλά ερευνάται μόνο εάν η πράξη για την οποία ζητείται η άρση της ασυλίας, συνδέεται με την πολιτική </w:t>
      </w:r>
      <w:r>
        <w:rPr>
          <w:rFonts w:eastAsia="Times New Roman" w:cs="Times New Roman"/>
          <w:szCs w:val="24"/>
        </w:rPr>
        <w:t xml:space="preserve">ή την </w:t>
      </w:r>
      <w:r>
        <w:rPr>
          <w:rFonts w:eastAsia="Times New Roman" w:cs="Times New Roman"/>
          <w:szCs w:val="24"/>
        </w:rPr>
        <w:lastRenderedPageBreak/>
        <w:t xml:space="preserve">κοινοβουλευτική δραστηριότητα του Βουλευτή ή η δίωξη ή η μήνυση ή η έγκληση υποκρύπτει πολιτική σκοπιμότητα. </w:t>
      </w:r>
    </w:p>
    <w:p w14:paraId="0445627A"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Επίσης σύμφωνα με το άρθρο 83 παράγραφος 7 του Κανονισμού της Βουλής, η Βουλή αποφασίζει με ανάταση του χεριού ή έγερση επί της αιτήσεως της</w:t>
      </w:r>
      <w:r>
        <w:rPr>
          <w:rFonts w:eastAsia="Times New Roman" w:cs="Times New Roman"/>
          <w:szCs w:val="24"/>
        </w:rPr>
        <w:t xml:space="preserve"> </w:t>
      </w:r>
      <w:proofErr w:type="spellStart"/>
      <w:r>
        <w:rPr>
          <w:rFonts w:eastAsia="Times New Roman" w:cs="Times New Roman"/>
          <w:szCs w:val="24"/>
        </w:rPr>
        <w:t>ε</w:t>
      </w:r>
      <w:r>
        <w:rPr>
          <w:rFonts w:eastAsia="Times New Roman" w:cs="Times New Roman"/>
          <w:szCs w:val="24"/>
        </w:rPr>
        <w:t>ισαγγελικήςρχής</w:t>
      </w:r>
      <w:proofErr w:type="spellEnd"/>
      <w:r>
        <w:rPr>
          <w:rFonts w:eastAsia="Times New Roman" w:cs="Times New Roman"/>
          <w:szCs w:val="24"/>
        </w:rPr>
        <w:t xml:space="preserve"> κατά τη διαδικασία του άρθρου 108, παράγραφος 1 εδάφιο 2. </w:t>
      </w:r>
    </w:p>
    <w:p w14:paraId="0445627B"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Ο λόγος δίνεται πάντα -εφόσον ζητηθεί- στον Βουλευτή, στον οποίο αφορά η αίτηση και στους Προέδρους των </w:t>
      </w:r>
      <w:r>
        <w:rPr>
          <w:rFonts w:eastAsia="Times New Roman" w:cs="Times New Roman"/>
          <w:szCs w:val="24"/>
        </w:rPr>
        <w:t>Κ</w:t>
      </w:r>
      <w:r>
        <w:rPr>
          <w:rFonts w:eastAsia="Times New Roman" w:cs="Times New Roman"/>
          <w:szCs w:val="24"/>
        </w:rPr>
        <w:t xml:space="preserve">οινοβουλευτικών </w:t>
      </w:r>
      <w:r>
        <w:rPr>
          <w:rFonts w:eastAsia="Times New Roman" w:cs="Times New Roman"/>
          <w:szCs w:val="24"/>
        </w:rPr>
        <w:t>Ο</w:t>
      </w:r>
      <w:r>
        <w:rPr>
          <w:rFonts w:eastAsia="Times New Roman" w:cs="Times New Roman"/>
          <w:szCs w:val="24"/>
        </w:rPr>
        <w:t xml:space="preserve">μάδων ή τους αναπληρωτές τους. </w:t>
      </w:r>
    </w:p>
    <w:p w14:paraId="0445627C"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Υπενθυμίζω ότι σύμφωνα με</w:t>
      </w:r>
      <w:r>
        <w:rPr>
          <w:rFonts w:eastAsia="Times New Roman" w:cs="Times New Roman"/>
          <w:szCs w:val="24"/>
        </w:rPr>
        <w:t xml:space="preserve"> απόφαση της Διάσκεψης των Προέδρων της 23</w:t>
      </w:r>
      <w:r>
        <w:rPr>
          <w:rFonts w:eastAsia="Times New Roman" w:cs="Times New Roman"/>
          <w:szCs w:val="24"/>
          <w:vertAlign w:val="superscript"/>
        </w:rPr>
        <w:t>ης</w:t>
      </w:r>
      <w:r>
        <w:rPr>
          <w:rFonts w:eastAsia="Times New Roman" w:cs="Times New Roman"/>
          <w:szCs w:val="24"/>
        </w:rPr>
        <w:t xml:space="preserve"> Μαρτίου 2005</w:t>
      </w:r>
      <w:r>
        <w:rPr>
          <w:rFonts w:eastAsia="Times New Roman" w:cs="Times New Roman"/>
          <w:szCs w:val="24"/>
        </w:rPr>
        <w:t>,</w:t>
      </w:r>
      <w:r>
        <w:rPr>
          <w:rFonts w:eastAsia="Times New Roman" w:cs="Times New Roman"/>
          <w:szCs w:val="24"/>
        </w:rPr>
        <w:t xml:space="preserve"> έχουμε δεχθεί επί των αιτήσεων άρσης ασυλίας η Βουλή να αποφασίζει με ονομαστική ψηφοφορία και με ψηφοδέλτιο. Στο ψηφοδέλτιο</w:t>
      </w:r>
      <w:r>
        <w:rPr>
          <w:rFonts w:eastAsia="Times New Roman" w:cs="Times New Roman"/>
          <w:szCs w:val="24"/>
        </w:rPr>
        <w:t xml:space="preserve"> στο οποίο κάθε συνάδελφος θα αναγράφει το όνομά του, την εκλογική του περιφέρεια και την </w:t>
      </w:r>
      <w:r>
        <w:rPr>
          <w:rFonts w:eastAsia="Times New Roman" w:cs="Times New Roman"/>
          <w:szCs w:val="24"/>
        </w:rPr>
        <w:t>Κ</w:t>
      </w:r>
      <w:r>
        <w:rPr>
          <w:rFonts w:eastAsia="Times New Roman" w:cs="Times New Roman"/>
          <w:szCs w:val="24"/>
        </w:rPr>
        <w:t xml:space="preserve">οινοβουλευτική </w:t>
      </w:r>
      <w:r>
        <w:rPr>
          <w:rFonts w:eastAsia="Times New Roman" w:cs="Times New Roman"/>
          <w:szCs w:val="24"/>
        </w:rPr>
        <w:t>Ο</w:t>
      </w:r>
      <w:r>
        <w:rPr>
          <w:rFonts w:eastAsia="Times New Roman" w:cs="Times New Roman"/>
          <w:szCs w:val="24"/>
        </w:rPr>
        <w:t xml:space="preserve">μάδα που ανήκει, θα καταχωρίζεται στα αντίστοιχα Πρακτικά. Έτσι, </w:t>
      </w:r>
      <w:r>
        <w:rPr>
          <w:rFonts w:eastAsia="Times New Roman" w:cs="Times New Roman"/>
          <w:szCs w:val="24"/>
        </w:rPr>
        <w:lastRenderedPageBreak/>
        <w:t>ανταποκρινόμαστε στις διατάξεις του άρθρου 83 του Κανονισμού της Βουλής, που απαιτεί</w:t>
      </w:r>
      <w:r>
        <w:rPr>
          <w:rFonts w:eastAsia="Times New Roman" w:cs="Times New Roman"/>
          <w:szCs w:val="24"/>
        </w:rPr>
        <w:t xml:space="preserve"> φανερή ψηφοφορία. </w:t>
      </w:r>
    </w:p>
    <w:p w14:paraId="0445627D"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Αφού, λοιπόν, ολοκληρωθεί η συζήτηση επί των περιπτώσεων της σημερινής </w:t>
      </w:r>
      <w:r>
        <w:rPr>
          <w:rFonts w:eastAsia="Times New Roman" w:cs="Times New Roman"/>
          <w:szCs w:val="24"/>
        </w:rPr>
        <w:t>ε</w:t>
      </w:r>
      <w:r>
        <w:rPr>
          <w:rFonts w:eastAsia="Times New Roman" w:cs="Times New Roman"/>
          <w:szCs w:val="24"/>
        </w:rPr>
        <w:t xml:space="preserve">ιδικής </w:t>
      </w:r>
      <w:r>
        <w:rPr>
          <w:rFonts w:eastAsia="Times New Roman" w:cs="Times New Roman"/>
          <w:szCs w:val="24"/>
        </w:rPr>
        <w:t>η</w:t>
      </w:r>
      <w:r>
        <w:rPr>
          <w:rFonts w:eastAsia="Times New Roman" w:cs="Times New Roman"/>
          <w:szCs w:val="24"/>
        </w:rPr>
        <w:t xml:space="preserve">μερήσιας </w:t>
      </w:r>
      <w:r>
        <w:rPr>
          <w:rFonts w:eastAsia="Times New Roman" w:cs="Times New Roman"/>
          <w:szCs w:val="24"/>
        </w:rPr>
        <w:t>δ</w:t>
      </w:r>
      <w:r>
        <w:rPr>
          <w:rFonts w:eastAsia="Times New Roman" w:cs="Times New Roman"/>
          <w:szCs w:val="24"/>
        </w:rPr>
        <w:t xml:space="preserve">ιάταξης, θα προχωρήσουμε σε ονομαστική ψηφοφορία, όπως περιέγραψα. </w:t>
      </w:r>
    </w:p>
    <w:p w14:paraId="0445627E"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Η πρώτη υπόθεση αφορά τους συναδέλφους κ.κ. Νικόλαο Μίχο και Ιωάννη Λαγό. Η δε</w:t>
      </w:r>
      <w:r>
        <w:rPr>
          <w:rFonts w:eastAsia="Times New Roman" w:cs="Times New Roman"/>
          <w:szCs w:val="24"/>
        </w:rPr>
        <w:t xml:space="preserve">ύτερη υπόθεση αφορά τον συνάδελφο Υπουργό κ. Παναγιώτη Καμμένο. </w:t>
      </w:r>
    </w:p>
    <w:p w14:paraId="0445627F" w14:textId="77777777" w:rsidR="00A53C3F" w:rsidRDefault="0019499A">
      <w:pPr>
        <w:spacing w:line="600" w:lineRule="auto"/>
        <w:ind w:firstLine="720"/>
        <w:contextualSpacing/>
        <w:jc w:val="both"/>
        <w:rPr>
          <w:rFonts w:eastAsia="Times New Roman"/>
          <w:szCs w:val="24"/>
        </w:rPr>
      </w:pPr>
      <w:r>
        <w:rPr>
          <w:rFonts w:eastAsia="Times New Roman"/>
          <w:szCs w:val="24"/>
        </w:rPr>
        <w:t>Επί της πρώτης αιτήσεως</w:t>
      </w:r>
      <w:r>
        <w:rPr>
          <w:rFonts w:eastAsia="Times New Roman"/>
          <w:szCs w:val="24"/>
        </w:rPr>
        <w:t>,</w:t>
      </w:r>
      <w:r>
        <w:rPr>
          <w:rFonts w:eastAsia="Times New Roman"/>
          <w:szCs w:val="24"/>
        </w:rPr>
        <w:t xml:space="preserve"> υπάρχει συνάδελφος που ζητά τον λόγο κατά το άρθρο 108 του Κανονισμού; Έχουν ενημερωθεί οι εγκαλούμενοι συνάδελφοι και δεν είναι στην Αίθουσα. Προφανώς δεν επιθυμούν </w:t>
      </w:r>
      <w:r>
        <w:rPr>
          <w:rFonts w:eastAsia="Times New Roman"/>
          <w:szCs w:val="24"/>
        </w:rPr>
        <w:t>να λάβουν τον λόγο. Επομένως προχωράμε.</w:t>
      </w:r>
    </w:p>
    <w:p w14:paraId="04456280" w14:textId="77777777" w:rsidR="00A53C3F" w:rsidRDefault="0019499A">
      <w:pPr>
        <w:tabs>
          <w:tab w:val="left" w:pos="2820"/>
        </w:tabs>
        <w:spacing w:line="600" w:lineRule="auto"/>
        <w:ind w:firstLine="720"/>
        <w:contextualSpacing/>
        <w:jc w:val="both"/>
        <w:rPr>
          <w:rFonts w:eastAsia="Times New Roman"/>
          <w:szCs w:val="24"/>
        </w:rPr>
      </w:pPr>
      <w:r>
        <w:rPr>
          <w:rFonts w:eastAsia="Times New Roman"/>
          <w:szCs w:val="24"/>
        </w:rPr>
        <w:t>Επί της δεύτερης αιτήσεως</w:t>
      </w:r>
      <w:r>
        <w:rPr>
          <w:rFonts w:eastAsia="Times New Roman"/>
          <w:szCs w:val="24"/>
        </w:rPr>
        <w:t>,</w:t>
      </w:r>
      <w:r>
        <w:rPr>
          <w:rFonts w:eastAsia="Times New Roman"/>
          <w:szCs w:val="24"/>
        </w:rPr>
        <w:t xml:space="preserve"> υπάρχει συνάδελφος που ζητά τον λόγο κατά το άρθρο 108 του Κανονισμού;</w:t>
      </w:r>
    </w:p>
    <w:p w14:paraId="04456281" w14:textId="77777777" w:rsidR="00A53C3F" w:rsidRDefault="0019499A">
      <w:pPr>
        <w:tabs>
          <w:tab w:val="left" w:pos="2820"/>
        </w:tabs>
        <w:spacing w:line="600" w:lineRule="auto"/>
        <w:ind w:firstLine="720"/>
        <w:contextualSpacing/>
        <w:jc w:val="both"/>
        <w:rPr>
          <w:rFonts w:eastAsia="Times New Roman"/>
          <w:szCs w:val="24"/>
        </w:rPr>
      </w:pPr>
      <w:r>
        <w:rPr>
          <w:rFonts w:eastAsia="Times New Roman"/>
          <w:szCs w:val="24"/>
        </w:rPr>
        <w:lastRenderedPageBreak/>
        <w:t xml:space="preserve">Ο κ. Καμμένος έχει στείλει υπόμνημα -δεν θα λάβει τον λόγο-, το οποίο καταθέτω για τα Πρακτικά και το οποίο μπορεί να </w:t>
      </w:r>
      <w:r>
        <w:rPr>
          <w:rFonts w:eastAsia="Times New Roman"/>
          <w:szCs w:val="24"/>
        </w:rPr>
        <w:t>αναγνώσει όποιος συνάδελφος επιθυμεί.</w:t>
      </w:r>
    </w:p>
    <w:p w14:paraId="04456282" w14:textId="77777777" w:rsidR="00A53C3F" w:rsidRDefault="0019499A">
      <w:pPr>
        <w:tabs>
          <w:tab w:val="left" w:pos="2820"/>
        </w:tabs>
        <w:spacing w:line="600" w:lineRule="auto"/>
        <w:ind w:firstLine="720"/>
        <w:contextualSpacing/>
        <w:jc w:val="both"/>
        <w:rPr>
          <w:rFonts w:eastAsia="Times New Roman"/>
          <w:szCs w:val="24"/>
        </w:rPr>
      </w:pPr>
      <w:r>
        <w:rPr>
          <w:rFonts w:eastAsia="Times New Roman"/>
          <w:szCs w:val="24"/>
        </w:rPr>
        <w:t xml:space="preserve">(Στο σημείο αυτό κατατίθεται για τα Πρακτικά το προαναφερθέν υπόμνημα του κ. Παναγιώτη Καμμένου, </w:t>
      </w:r>
      <w:r>
        <w:rPr>
          <w:rFonts w:eastAsia="Times New Roman"/>
          <w:szCs w:val="24"/>
        </w:rPr>
        <w:t xml:space="preserve">Υπουργού Εθνικής Άμυνας και </w:t>
      </w:r>
      <w:r>
        <w:rPr>
          <w:rFonts w:eastAsia="Times New Roman"/>
          <w:szCs w:val="24"/>
        </w:rPr>
        <w:t>Προέδρου των Ανεξαρτήτων Ελλήνων, το οποίο έχει ως εξής:</w:t>
      </w:r>
    </w:p>
    <w:p w14:paraId="04456283" w14:textId="77777777" w:rsidR="00A53C3F" w:rsidRDefault="0019499A">
      <w:pPr>
        <w:tabs>
          <w:tab w:val="left" w:pos="2820"/>
        </w:tabs>
        <w:spacing w:line="600" w:lineRule="auto"/>
        <w:ind w:firstLine="720"/>
        <w:contextualSpacing/>
        <w:jc w:val="both"/>
        <w:rPr>
          <w:rFonts w:eastAsia="Times New Roman"/>
          <w:color w:val="FF0000"/>
          <w:szCs w:val="24"/>
        </w:rPr>
      </w:pPr>
      <w:r w:rsidRPr="002035E2">
        <w:rPr>
          <w:rFonts w:eastAsia="Times New Roman"/>
          <w:color w:val="FF0000"/>
          <w:szCs w:val="24"/>
        </w:rPr>
        <w:t>(ΑΛΛΑΓΗ ΣΕΛΙΔΑΣ)</w:t>
      </w:r>
    </w:p>
    <w:p w14:paraId="04456284" w14:textId="77777777" w:rsidR="00A53C3F" w:rsidRDefault="0019499A">
      <w:pPr>
        <w:tabs>
          <w:tab w:val="left" w:pos="2820"/>
        </w:tabs>
        <w:spacing w:line="600" w:lineRule="auto"/>
        <w:ind w:firstLine="720"/>
        <w:contextualSpacing/>
        <w:jc w:val="both"/>
        <w:rPr>
          <w:rFonts w:eastAsia="Times New Roman"/>
          <w:color w:val="FF0000"/>
          <w:szCs w:val="24"/>
        </w:rPr>
      </w:pPr>
      <w:r w:rsidRPr="002035E2">
        <w:rPr>
          <w:rFonts w:eastAsia="Times New Roman"/>
          <w:color w:val="FF0000"/>
          <w:szCs w:val="24"/>
        </w:rPr>
        <w:t>(Να μπουν οι σελίδε</w:t>
      </w:r>
      <w:r w:rsidRPr="002035E2">
        <w:rPr>
          <w:rFonts w:eastAsia="Times New Roman"/>
          <w:color w:val="FF0000"/>
          <w:szCs w:val="24"/>
        </w:rPr>
        <w:t>ς 91-96)</w:t>
      </w:r>
    </w:p>
    <w:p w14:paraId="04456285" w14:textId="77777777" w:rsidR="00A53C3F" w:rsidRDefault="0019499A">
      <w:pPr>
        <w:tabs>
          <w:tab w:val="left" w:pos="2820"/>
        </w:tabs>
        <w:spacing w:line="600" w:lineRule="auto"/>
        <w:ind w:firstLine="720"/>
        <w:contextualSpacing/>
        <w:jc w:val="both"/>
        <w:rPr>
          <w:rFonts w:eastAsia="Times New Roman"/>
          <w:color w:val="FF0000"/>
          <w:szCs w:val="24"/>
        </w:rPr>
      </w:pPr>
      <w:r w:rsidRPr="002035E2">
        <w:rPr>
          <w:rFonts w:eastAsia="Times New Roman"/>
          <w:color w:val="FF0000"/>
          <w:szCs w:val="24"/>
        </w:rPr>
        <w:t>ΑΛΛΑΓΗ ΣΕΛΙΔΑΣ)</w:t>
      </w:r>
    </w:p>
    <w:p w14:paraId="04456286" w14:textId="77777777" w:rsidR="00A53C3F" w:rsidRDefault="0019499A">
      <w:pPr>
        <w:tabs>
          <w:tab w:val="left" w:pos="2820"/>
        </w:tabs>
        <w:spacing w:line="600" w:lineRule="auto"/>
        <w:ind w:firstLine="720"/>
        <w:contextualSpacing/>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Κυρίες και κύριοι συνάδελφοι, στο σημείο αυτό θα διεξαχθεί ονομαστική ψηφοφορία. Έχει καταρτιστεί ψηφοδέλτιο με τα ονόματα των συναδέλφων για τους οποίους ζητείται η άρση της ασυλίας. Κάθε συνάδελφο</w:t>
      </w:r>
      <w:r>
        <w:rPr>
          <w:rFonts w:eastAsia="Times New Roman"/>
          <w:szCs w:val="24"/>
        </w:rPr>
        <w:t xml:space="preserve">ς θα σημειώνει την ψήφο του δίπλα στα ονόματα των συναδέλφων για τους οποίου ζητείται η άρση της ασυλίας. </w:t>
      </w:r>
    </w:p>
    <w:p w14:paraId="04456287" w14:textId="77777777" w:rsidR="00A53C3F" w:rsidRDefault="0019499A">
      <w:pPr>
        <w:tabs>
          <w:tab w:val="left" w:pos="2820"/>
        </w:tabs>
        <w:spacing w:line="600" w:lineRule="auto"/>
        <w:ind w:firstLine="720"/>
        <w:contextualSpacing/>
        <w:jc w:val="both"/>
        <w:rPr>
          <w:rFonts w:eastAsia="Times New Roman"/>
          <w:szCs w:val="24"/>
        </w:rPr>
      </w:pPr>
      <w:r>
        <w:rPr>
          <w:rFonts w:eastAsia="Times New Roman"/>
          <w:szCs w:val="24"/>
        </w:rPr>
        <w:lastRenderedPageBreak/>
        <w:t xml:space="preserve">Όποιος συνάδελφος ψηφίζει υπέρ της άρσης της ασυλίας </w:t>
      </w:r>
      <w:r>
        <w:rPr>
          <w:rFonts w:eastAsia="Times New Roman"/>
          <w:szCs w:val="24"/>
        </w:rPr>
        <w:t xml:space="preserve">θα γράφει δίπλα από </w:t>
      </w:r>
      <w:r>
        <w:rPr>
          <w:rFonts w:eastAsia="Times New Roman"/>
          <w:szCs w:val="24"/>
        </w:rPr>
        <w:t xml:space="preserve">το όνομα του Βουλευτή </w:t>
      </w:r>
      <w:r>
        <w:rPr>
          <w:rFonts w:eastAsia="Times New Roman"/>
          <w:szCs w:val="24"/>
        </w:rPr>
        <w:t>του οποίου ζητείται να αρθεί η ασυλία τη λέξη</w:t>
      </w:r>
      <w:r>
        <w:rPr>
          <w:rFonts w:eastAsia="Times New Roman"/>
          <w:szCs w:val="24"/>
        </w:rPr>
        <w:t xml:space="preserve"> «ΝΑΙ». </w:t>
      </w:r>
    </w:p>
    <w:p w14:paraId="04456288" w14:textId="77777777" w:rsidR="00A53C3F" w:rsidRDefault="0019499A">
      <w:pPr>
        <w:tabs>
          <w:tab w:val="left" w:pos="2820"/>
        </w:tabs>
        <w:spacing w:line="600" w:lineRule="auto"/>
        <w:ind w:firstLine="720"/>
        <w:contextualSpacing/>
        <w:jc w:val="both"/>
        <w:rPr>
          <w:rFonts w:eastAsia="Times New Roman"/>
          <w:szCs w:val="24"/>
        </w:rPr>
      </w:pPr>
      <w:r>
        <w:rPr>
          <w:rFonts w:eastAsia="Times New Roman"/>
          <w:szCs w:val="24"/>
        </w:rPr>
        <w:t xml:space="preserve">Όποιος συνάδελφος ψηφίζει κατά της άρσης της ασυλίας </w:t>
      </w:r>
      <w:r>
        <w:rPr>
          <w:rFonts w:eastAsia="Times New Roman"/>
          <w:szCs w:val="24"/>
        </w:rPr>
        <w:t xml:space="preserve">θα γράφει δίπλα από το όνομα του Βουλευτή του οποίου ζητείται να αρθεί η ασυλία τη λέξη </w:t>
      </w:r>
      <w:r>
        <w:rPr>
          <w:rFonts w:eastAsia="Times New Roman"/>
          <w:szCs w:val="24"/>
        </w:rPr>
        <w:t xml:space="preserve"> «ΟΧΙ».</w:t>
      </w:r>
    </w:p>
    <w:p w14:paraId="04456289" w14:textId="77777777" w:rsidR="00A53C3F" w:rsidRDefault="0019499A">
      <w:pPr>
        <w:tabs>
          <w:tab w:val="left" w:pos="2820"/>
        </w:tabs>
        <w:spacing w:line="600" w:lineRule="auto"/>
        <w:ind w:firstLine="720"/>
        <w:contextualSpacing/>
        <w:jc w:val="both"/>
        <w:rPr>
          <w:rFonts w:eastAsia="Times New Roman"/>
          <w:szCs w:val="24"/>
        </w:rPr>
      </w:pPr>
      <w:r>
        <w:rPr>
          <w:rFonts w:eastAsia="Times New Roman"/>
          <w:szCs w:val="24"/>
        </w:rPr>
        <w:t xml:space="preserve">Όποιος συνάδελφος </w:t>
      </w:r>
      <w:r>
        <w:rPr>
          <w:rFonts w:eastAsia="Times New Roman"/>
          <w:szCs w:val="24"/>
        </w:rPr>
        <w:t>αρνείται να ψηφίσει θα γράφει δίπλα από το όνομα του Βουλευτή του οποίου ζητείται να αρθε</w:t>
      </w:r>
      <w:r>
        <w:rPr>
          <w:rFonts w:eastAsia="Times New Roman"/>
          <w:szCs w:val="24"/>
        </w:rPr>
        <w:t xml:space="preserve">ί η ασυλία τη λέξη </w:t>
      </w:r>
      <w:r>
        <w:rPr>
          <w:rFonts w:eastAsia="Times New Roman"/>
          <w:szCs w:val="24"/>
        </w:rPr>
        <w:t>«ΠΑΡΩΝ.</w:t>
      </w:r>
    </w:p>
    <w:p w14:paraId="0445628A" w14:textId="77777777" w:rsidR="00A53C3F" w:rsidRDefault="0019499A">
      <w:pPr>
        <w:tabs>
          <w:tab w:val="left" w:pos="2820"/>
        </w:tabs>
        <w:spacing w:line="600" w:lineRule="auto"/>
        <w:ind w:firstLine="720"/>
        <w:contextualSpacing/>
        <w:jc w:val="both"/>
        <w:rPr>
          <w:rFonts w:eastAsia="Times New Roman"/>
          <w:szCs w:val="24"/>
        </w:rPr>
      </w:pPr>
      <w:r>
        <w:rPr>
          <w:rFonts w:eastAsia="Times New Roman"/>
          <w:szCs w:val="24"/>
        </w:rPr>
        <w:t xml:space="preserve">Στο ψηφοδέλτιο θα αναγράφει κάθε συνάδελφος το όνομά του, την εκλογική του περιφέρεια και την </w:t>
      </w:r>
      <w:r>
        <w:rPr>
          <w:rFonts w:eastAsia="Times New Roman"/>
          <w:szCs w:val="24"/>
        </w:rPr>
        <w:t>Κ</w:t>
      </w:r>
      <w:r>
        <w:rPr>
          <w:rFonts w:eastAsia="Times New Roman"/>
          <w:szCs w:val="24"/>
        </w:rPr>
        <w:t xml:space="preserve">οινοβουλευτική </w:t>
      </w:r>
      <w:r>
        <w:rPr>
          <w:rFonts w:eastAsia="Times New Roman"/>
          <w:szCs w:val="24"/>
        </w:rPr>
        <w:t>Ο</w:t>
      </w:r>
      <w:r>
        <w:rPr>
          <w:rFonts w:eastAsia="Times New Roman"/>
          <w:szCs w:val="24"/>
        </w:rPr>
        <w:t>μάδα στην οποία ανήκει. Στη συνέχεια και με την εκφώνηση του ονόματός του από τους επί του καταλόγου συναδέλφους θα πα</w:t>
      </w:r>
      <w:r>
        <w:rPr>
          <w:rFonts w:eastAsia="Times New Roman"/>
          <w:szCs w:val="24"/>
        </w:rPr>
        <w:t xml:space="preserve">ραδίδει το ψηφοδέλτιο στους συναδέλφους </w:t>
      </w:r>
      <w:r>
        <w:rPr>
          <w:rFonts w:eastAsia="Times New Roman"/>
          <w:szCs w:val="24"/>
        </w:rPr>
        <w:t>κυρίους</w:t>
      </w:r>
      <w:r>
        <w:rPr>
          <w:rFonts w:eastAsia="Times New Roman"/>
          <w:szCs w:val="24"/>
        </w:rPr>
        <w:t xml:space="preserve"> Ιωάννη </w:t>
      </w:r>
      <w:proofErr w:type="spellStart"/>
      <w:r>
        <w:rPr>
          <w:rFonts w:eastAsia="Times New Roman"/>
          <w:szCs w:val="24"/>
        </w:rPr>
        <w:t>Σαρακιώτη</w:t>
      </w:r>
      <w:proofErr w:type="spellEnd"/>
      <w:r>
        <w:rPr>
          <w:rFonts w:eastAsia="Times New Roman"/>
          <w:szCs w:val="24"/>
        </w:rPr>
        <w:t xml:space="preserve"> από το</w:t>
      </w:r>
      <w:r>
        <w:rPr>
          <w:rFonts w:eastAsia="Times New Roman"/>
          <w:szCs w:val="24"/>
        </w:rPr>
        <w:t>ν</w:t>
      </w:r>
      <w:r>
        <w:rPr>
          <w:rFonts w:eastAsia="Times New Roman"/>
          <w:szCs w:val="24"/>
        </w:rPr>
        <w:t xml:space="preserve"> ΣΥΡΙΖΑ και Βασίλειο </w:t>
      </w:r>
      <w:proofErr w:type="spellStart"/>
      <w:r>
        <w:rPr>
          <w:rFonts w:eastAsia="Times New Roman"/>
          <w:szCs w:val="24"/>
        </w:rPr>
        <w:t>Γιόγιακα</w:t>
      </w:r>
      <w:proofErr w:type="spellEnd"/>
      <w:r>
        <w:rPr>
          <w:rFonts w:eastAsia="Times New Roman"/>
          <w:szCs w:val="24"/>
        </w:rPr>
        <w:t xml:space="preserve"> από τη Νέα Δημοκρατία, οι οποίοι θα τα μονογράφουν και θα ανακοινώνουν ότι ο Βουλευτής εψήφισε. </w:t>
      </w:r>
    </w:p>
    <w:p w14:paraId="0445628B" w14:textId="77777777" w:rsidR="00A53C3F" w:rsidRDefault="0019499A">
      <w:pPr>
        <w:tabs>
          <w:tab w:val="left" w:pos="2820"/>
        </w:tabs>
        <w:spacing w:line="600" w:lineRule="auto"/>
        <w:ind w:firstLine="720"/>
        <w:contextualSpacing/>
        <w:jc w:val="both"/>
        <w:rPr>
          <w:rFonts w:eastAsia="Times New Roman"/>
          <w:szCs w:val="24"/>
        </w:rPr>
      </w:pPr>
      <w:r>
        <w:rPr>
          <w:rFonts w:eastAsia="Times New Roman"/>
          <w:szCs w:val="24"/>
        </w:rPr>
        <w:t>Παρακαλώ να λάβουν τις θέσεις τους.</w:t>
      </w:r>
    </w:p>
    <w:p w14:paraId="0445628C" w14:textId="77777777" w:rsidR="00A53C3F" w:rsidRDefault="0019499A">
      <w:pPr>
        <w:tabs>
          <w:tab w:val="left" w:pos="2820"/>
        </w:tabs>
        <w:spacing w:line="600" w:lineRule="auto"/>
        <w:ind w:firstLine="720"/>
        <w:contextualSpacing/>
        <w:jc w:val="both"/>
        <w:rPr>
          <w:rFonts w:eastAsia="Times New Roman"/>
          <w:szCs w:val="24"/>
        </w:rPr>
      </w:pPr>
      <w:r>
        <w:rPr>
          <w:rFonts w:eastAsia="Times New Roman"/>
          <w:szCs w:val="24"/>
        </w:rPr>
        <w:lastRenderedPageBreak/>
        <w:t xml:space="preserve">Μετά το τέλος της ψηφοφορίας θα γίνει καταμέτρηση των ψήφων από τους συναδέλφους που προανέφερα, όπως θα προκύψουν από τα ψηφοδέλτια τα οποία θα καταχωριστούν μαζί με το πρωτόκολλο ψηφοφορίας στα Πρακτικά της σημερινής συνεδρίασης. </w:t>
      </w:r>
    </w:p>
    <w:p w14:paraId="0445628D" w14:textId="77777777" w:rsidR="00A53C3F" w:rsidRDefault="0019499A">
      <w:pPr>
        <w:tabs>
          <w:tab w:val="left" w:pos="2820"/>
        </w:tabs>
        <w:spacing w:line="600" w:lineRule="auto"/>
        <w:ind w:firstLine="720"/>
        <w:contextualSpacing/>
        <w:jc w:val="both"/>
        <w:rPr>
          <w:rFonts w:eastAsia="Times New Roman"/>
          <w:szCs w:val="24"/>
        </w:rPr>
      </w:pPr>
      <w:r>
        <w:rPr>
          <w:rFonts w:eastAsia="Times New Roman"/>
          <w:szCs w:val="24"/>
        </w:rPr>
        <w:t>Συμφωνεί το Σώμα;</w:t>
      </w:r>
    </w:p>
    <w:p w14:paraId="0445628E" w14:textId="77777777" w:rsidR="00A53C3F" w:rsidRDefault="0019499A">
      <w:pPr>
        <w:tabs>
          <w:tab w:val="left" w:pos="2820"/>
        </w:tabs>
        <w:spacing w:line="600" w:lineRule="auto"/>
        <w:ind w:firstLine="720"/>
        <w:contextualSpacing/>
        <w:jc w:val="both"/>
        <w:rPr>
          <w:rFonts w:eastAsia="Times New Roman"/>
          <w:szCs w:val="24"/>
        </w:rPr>
      </w:pPr>
      <w:r>
        <w:rPr>
          <w:rFonts w:eastAsia="Times New Roman"/>
          <w:b/>
          <w:szCs w:val="24"/>
        </w:rPr>
        <w:t xml:space="preserve">ΟΛΟΙ </w:t>
      </w:r>
      <w:r>
        <w:rPr>
          <w:rFonts w:eastAsia="Times New Roman"/>
          <w:b/>
          <w:szCs w:val="24"/>
        </w:rPr>
        <w:t xml:space="preserve">ΟΙ ΒΟΥΛΕΥΤΕΣ: </w:t>
      </w:r>
      <w:r>
        <w:rPr>
          <w:rFonts w:eastAsia="Times New Roman"/>
          <w:szCs w:val="24"/>
        </w:rPr>
        <w:t>Μάλιστα, μάλιστα.</w:t>
      </w:r>
    </w:p>
    <w:p w14:paraId="0445628F" w14:textId="77777777" w:rsidR="00A53C3F" w:rsidRDefault="0019499A">
      <w:pPr>
        <w:tabs>
          <w:tab w:val="left" w:pos="2820"/>
        </w:tabs>
        <w:spacing w:line="600" w:lineRule="auto"/>
        <w:ind w:firstLine="720"/>
        <w:contextualSpacing/>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Το Σώμα συμφώνησε ομοφώνως.</w:t>
      </w:r>
    </w:p>
    <w:p w14:paraId="04456290" w14:textId="77777777" w:rsidR="00A53C3F" w:rsidRDefault="0019499A">
      <w:pPr>
        <w:tabs>
          <w:tab w:val="left" w:pos="2820"/>
        </w:tabs>
        <w:spacing w:line="600" w:lineRule="auto"/>
        <w:ind w:firstLine="720"/>
        <w:contextualSpacing/>
        <w:jc w:val="both"/>
        <w:rPr>
          <w:rFonts w:eastAsia="Times New Roman"/>
          <w:szCs w:val="24"/>
        </w:rPr>
      </w:pPr>
      <w:r>
        <w:rPr>
          <w:rFonts w:eastAsia="Times New Roman"/>
          <w:szCs w:val="24"/>
        </w:rPr>
        <w:t xml:space="preserve">Καλούνται επί του καταλόγου οι Βουλευτές κ. Αναστασία </w:t>
      </w:r>
      <w:proofErr w:type="spellStart"/>
      <w:r>
        <w:rPr>
          <w:rFonts w:eastAsia="Times New Roman"/>
          <w:szCs w:val="24"/>
        </w:rPr>
        <w:t>Γκαρά</w:t>
      </w:r>
      <w:proofErr w:type="spellEnd"/>
      <w:r>
        <w:rPr>
          <w:rFonts w:eastAsia="Times New Roman"/>
          <w:szCs w:val="24"/>
        </w:rPr>
        <w:t xml:space="preserve"> από το</w:t>
      </w:r>
      <w:r>
        <w:rPr>
          <w:rFonts w:eastAsia="Times New Roman"/>
          <w:szCs w:val="24"/>
        </w:rPr>
        <w:t>ν</w:t>
      </w:r>
      <w:r>
        <w:rPr>
          <w:rFonts w:eastAsia="Times New Roman"/>
          <w:szCs w:val="24"/>
        </w:rPr>
        <w:t xml:space="preserve"> ΣΥΡΙΖΑ και κ. Ιωάννης Κεφαλογιάννης από τη Νέα Δημοκρατία. </w:t>
      </w:r>
    </w:p>
    <w:p w14:paraId="04456291" w14:textId="77777777" w:rsidR="00A53C3F" w:rsidRDefault="0019499A">
      <w:pPr>
        <w:tabs>
          <w:tab w:val="left" w:pos="2820"/>
        </w:tabs>
        <w:spacing w:line="600" w:lineRule="auto"/>
        <w:ind w:firstLine="720"/>
        <w:contextualSpacing/>
        <w:jc w:val="both"/>
        <w:rPr>
          <w:rFonts w:eastAsia="Times New Roman"/>
          <w:szCs w:val="24"/>
        </w:rPr>
      </w:pPr>
      <w:r>
        <w:rPr>
          <w:rFonts w:eastAsia="Times New Roman"/>
          <w:szCs w:val="24"/>
        </w:rPr>
        <w:t>Επειδή ο κ. Κεφαλογιάννης -όχι με δ</w:t>
      </w:r>
      <w:r>
        <w:rPr>
          <w:rFonts w:eastAsia="Times New Roman"/>
          <w:szCs w:val="24"/>
        </w:rPr>
        <w:t xml:space="preserve">ική του υπαιτιότητα- δεν είναι ακόμη εδώ, μέχρι να έρθει, τη θέση του θα πάρει ο κ. Εμμανουήλ </w:t>
      </w:r>
      <w:proofErr w:type="spellStart"/>
      <w:r>
        <w:rPr>
          <w:rFonts w:eastAsia="Times New Roman"/>
          <w:szCs w:val="24"/>
        </w:rPr>
        <w:t>Κόνσολας</w:t>
      </w:r>
      <w:proofErr w:type="spellEnd"/>
      <w:r>
        <w:rPr>
          <w:rFonts w:eastAsia="Times New Roman"/>
          <w:szCs w:val="24"/>
        </w:rPr>
        <w:t xml:space="preserve"> για λόγους τάξης και μόνο. Το τονίζω.</w:t>
      </w:r>
    </w:p>
    <w:p w14:paraId="04456292" w14:textId="77777777" w:rsidR="00A53C3F" w:rsidRDefault="0019499A">
      <w:pPr>
        <w:tabs>
          <w:tab w:val="left" w:pos="2820"/>
        </w:tabs>
        <w:spacing w:line="600" w:lineRule="auto"/>
        <w:ind w:firstLine="720"/>
        <w:contextualSpacing/>
        <w:jc w:val="both"/>
        <w:rPr>
          <w:rFonts w:eastAsia="Times New Roman"/>
          <w:szCs w:val="24"/>
        </w:rPr>
      </w:pPr>
      <w:r>
        <w:rPr>
          <w:rFonts w:eastAsia="Times New Roman"/>
          <w:szCs w:val="24"/>
        </w:rPr>
        <w:t>Παρακαλώ να αρχίσει η ανάγνωση του καταλόγου.</w:t>
      </w:r>
    </w:p>
    <w:p w14:paraId="04456293" w14:textId="77777777" w:rsidR="00A53C3F" w:rsidRDefault="0019499A">
      <w:pPr>
        <w:tabs>
          <w:tab w:val="left" w:pos="2820"/>
        </w:tabs>
        <w:spacing w:line="600" w:lineRule="auto"/>
        <w:ind w:firstLine="720"/>
        <w:contextualSpacing/>
        <w:jc w:val="center"/>
        <w:rPr>
          <w:rFonts w:eastAsia="Times New Roman"/>
          <w:szCs w:val="24"/>
        </w:rPr>
      </w:pPr>
      <w:r>
        <w:rPr>
          <w:rFonts w:eastAsia="Times New Roman"/>
          <w:szCs w:val="24"/>
        </w:rPr>
        <w:t>(ΨΗΦΟΦΟΡΙΑ)</w:t>
      </w:r>
    </w:p>
    <w:p w14:paraId="04456294"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w:t>
      </w:r>
      <w:r>
        <w:rPr>
          <w:rFonts w:eastAsia="Times New Roman" w:cs="Times New Roman"/>
          <w:szCs w:val="24"/>
        </w:rPr>
        <w:t>Κατά τη διάρκεια της ψηφοφορίας</w:t>
      </w:r>
      <w:r>
        <w:rPr>
          <w:rFonts w:eastAsia="Times New Roman" w:cs="Times New Roman"/>
          <w:szCs w:val="24"/>
        </w:rPr>
        <w:t xml:space="preserve"> την Προεδρική Έδρα καταλ</w:t>
      </w:r>
      <w:r>
        <w:rPr>
          <w:rFonts w:eastAsia="Times New Roman" w:cs="Times New Roman"/>
          <w:szCs w:val="24"/>
        </w:rPr>
        <w:t xml:space="preserve">αμβάνει ο Β΄ Αντιπρόεδρος της Βουλής κ. </w:t>
      </w:r>
      <w:r w:rsidRPr="00D9232E">
        <w:rPr>
          <w:rFonts w:eastAsia="Times New Roman" w:cs="Times New Roman"/>
          <w:b/>
          <w:szCs w:val="24"/>
        </w:rPr>
        <w:t>ΓΕΩΡΓΙΟΣ ΒΑΡΕΜΕΝΟΣ</w:t>
      </w:r>
      <w:r>
        <w:rPr>
          <w:rFonts w:eastAsia="Times New Roman" w:cs="Times New Roman"/>
          <w:szCs w:val="24"/>
        </w:rPr>
        <w:t>)</w:t>
      </w:r>
    </w:p>
    <w:p w14:paraId="04456295" w14:textId="77777777" w:rsidR="00A53C3F" w:rsidRDefault="0019499A">
      <w:pPr>
        <w:spacing w:line="600" w:lineRule="auto"/>
        <w:ind w:firstLine="720"/>
        <w:contextualSpacing/>
        <w:jc w:val="center"/>
        <w:rPr>
          <w:rFonts w:eastAsia="Times New Roman" w:cs="Times New Roman"/>
          <w:szCs w:val="24"/>
        </w:rPr>
      </w:pPr>
      <w:r>
        <w:rPr>
          <w:rFonts w:eastAsia="Times New Roman" w:cs="Times New Roman"/>
          <w:szCs w:val="24"/>
        </w:rPr>
        <w:t>(ΜΕΤΑ ΚΑΙ ΤΗ ΔΕΥΤΕΡΗ ΑΝΑΓΝΩΣΗ ΤΟΥ ΚΑΤΑΛΟΓΟΥ)</w:t>
      </w:r>
    </w:p>
    <w:p w14:paraId="04456296"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Υπάρχει κάποιος συνάδελφος που δεν άκουσε το όνομά του; Κανείς.</w:t>
      </w:r>
    </w:p>
    <w:p w14:paraId="04456297"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οι συνάδελφοι κ.κ. </w:t>
      </w:r>
      <w:r>
        <w:rPr>
          <w:rFonts w:eastAsia="Times New Roman" w:cs="Times New Roman"/>
          <w:szCs w:val="24"/>
        </w:rPr>
        <w:t xml:space="preserve">Αλέξιος Τσίπρας, Νικόλαος Παρασκευόπουλος, Παναγιώτης  </w:t>
      </w:r>
      <w:proofErr w:type="spellStart"/>
      <w:r>
        <w:rPr>
          <w:rFonts w:eastAsia="Times New Roman" w:cs="Times New Roman"/>
          <w:szCs w:val="24"/>
        </w:rPr>
        <w:t>Κουρουμπλής</w:t>
      </w:r>
      <w:proofErr w:type="spellEnd"/>
      <w:r>
        <w:rPr>
          <w:rFonts w:eastAsia="Times New Roman" w:cs="Times New Roman"/>
          <w:szCs w:val="24"/>
        </w:rPr>
        <w:t xml:space="preserve">, Θεόδωρος </w:t>
      </w:r>
      <w:proofErr w:type="spellStart"/>
      <w:r>
        <w:rPr>
          <w:rFonts w:eastAsia="Times New Roman" w:cs="Times New Roman"/>
          <w:szCs w:val="24"/>
        </w:rPr>
        <w:t>Δρίτσας</w:t>
      </w:r>
      <w:proofErr w:type="spellEnd"/>
      <w:r>
        <w:rPr>
          <w:rFonts w:eastAsia="Times New Roman" w:cs="Times New Roman"/>
          <w:szCs w:val="24"/>
        </w:rPr>
        <w:t xml:space="preserve">, Αλέξανδρος Τριανταφυλλίδης και Ευφροσύνη </w:t>
      </w:r>
      <w:proofErr w:type="spellStart"/>
      <w:r>
        <w:rPr>
          <w:rFonts w:eastAsia="Times New Roman" w:cs="Times New Roman"/>
          <w:szCs w:val="24"/>
        </w:rPr>
        <w:t>Καρασαρλίδου</w:t>
      </w:r>
      <w:proofErr w:type="spellEnd"/>
      <w:r>
        <w:rPr>
          <w:rFonts w:eastAsia="Times New Roman" w:cs="Times New Roman"/>
          <w:szCs w:val="24"/>
        </w:rPr>
        <w:t>,</w:t>
      </w:r>
      <w:r>
        <w:rPr>
          <w:rFonts w:eastAsia="Times New Roman" w:cs="Times New Roman"/>
          <w:szCs w:val="24"/>
        </w:rPr>
        <w:t xml:space="preserve"> δεν θα παρευρεθούν στη σημερινή ονομαστική ψηφοφορία και μας γνωρίζουν με επιστολή την πρόθεση ψήφου τους.</w:t>
      </w:r>
    </w:p>
    <w:p w14:paraId="04456298"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Οι επιστ</w:t>
      </w:r>
      <w:r>
        <w:rPr>
          <w:rFonts w:eastAsia="Times New Roman" w:cs="Times New Roman"/>
          <w:szCs w:val="24"/>
        </w:rPr>
        <w:t xml:space="preserve">ολές αυτές </w:t>
      </w:r>
      <w:r>
        <w:rPr>
          <w:rFonts w:eastAsia="Times New Roman" w:cs="Times New Roman"/>
          <w:szCs w:val="24"/>
        </w:rPr>
        <w:t xml:space="preserve">εκφράζουν </w:t>
      </w:r>
      <w:r>
        <w:rPr>
          <w:rFonts w:eastAsia="Times New Roman" w:cs="Times New Roman"/>
          <w:szCs w:val="24"/>
        </w:rPr>
        <w:t>πρόθεση ψήφου</w:t>
      </w:r>
      <w:r>
        <w:rPr>
          <w:rFonts w:eastAsia="Times New Roman" w:cs="Times New Roman"/>
          <w:szCs w:val="24"/>
        </w:rPr>
        <w:t xml:space="preserve">, </w:t>
      </w:r>
      <w:r>
        <w:rPr>
          <w:rFonts w:eastAsia="Times New Roman" w:cs="Times New Roman"/>
          <w:szCs w:val="24"/>
        </w:rPr>
        <w:t>δεν συνυπολογίζονται στην καταμέτρηση</w:t>
      </w:r>
      <w:r>
        <w:rPr>
          <w:rFonts w:eastAsia="Times New Roman" w:cs="Times New Roman"/>
          <w:szCs w:val="24"/>
        </w:rPr>
        <w:t xml:space="preserve"> των</w:t>
      </w:r>
      <w:r>
        <w:rPr>
          <w:rFonts w:eastAsia="Times New Roman" w:cs="Times New Roman"/>
          <w:szCs w:val="24"/>
        </w:rPr>
        <w:t xml:space="preserve"> ψήφων και θα καταχωρισθούν στα Πρακτικά της σημερινής συνεδρίασης.</w:t>
      </w:r>
    </w:p>
    <w:p w14:paraId="04456299"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(Οι προαναφερθείσες επιστολές καταχωρίζονται στα Πρακτικά και έχουν ως εξής:</w:t>
      </w:r>
    </w:p>
    <w:p w14:paraId="0445629A"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(ΑΛΛΑΓΗ ΣΕΛΙΔΑΣ)</w:t>
      </w:r>
    </w:p>
    <w:p w14:paraId="0445629B"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(Να μπουν οι σελί</w:t>
      </w:r>
      <w:r>
        <w:rPr>
          <w:rFonts w:eastAsia="Times New Roman" w:cs="Times New Roman"/>
          <w:szCs w:val="24"/>
        </w:rPr>
        <w:t>δες 100-105)</w:t>
      </w:r>
    </w:p>
    <w:p w14:paraId="0445629C"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(ΑΛΛΑΓΗ ΣΕΛΙΔΑΣ)</w:t>
      </w:r>
    </w:p>
    <w:p w14:paraId="0445629D"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Κυρίες και κύριοι συνάδελφοι, κηρύσσεται περαιωμένη η ψηφοφορία και παρακαλώ τους κύριους ψηφολέκτες να προβούν στην καταμέτρηση των ψήφων και την εξαγωγή του αποτελέσματος.</w:t>
      </w:r>
    </w:p>
    <w:p w14:paraId="0445629E" w14:textId="77777777" w:rsidR="00A53C3F" w:rsidRDefault="0019499A">
      <w:pPr>
        <w:spacing w:line="600" w:lineRule="auto"/>
        <w:ind w:firstLine="720"/>
        <w:contextualSpacing/>
        <w:jc w:val="center"/>
        <w:rPr>
          <w:rFonts w:eastAsia="Times New Roman" w:cs="Times New Roman"/>
          <w:szCs w:val="24"/>
        </w:rPr>
      </w:pPr>
      <w:r>
        <w:rPr>
          <w:rFonts w:eastAsia="Times New Roman" w:cs="Times New Roman"/>
          <w:szCs w:val="24"/>
        </w:rPr>
        <w:t>(ΚΑΤΑΜΕΤΡΗΣΗ)</w:t>
      </w:r>
    </w:p>
    <w:p w14:paraId="0445629F" w14:textId="77777777" w:rsidR="00A53C3F" w:rsidRDefault="0019499A">
      <w:pPr>
        <w:spacing w:line="600" w:lineRule="auto"/>
        <w:ind w:firstLine="720"/>
        <w:contextualSpacing/>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Μέχρι την εξαγωγή του αποτελέσματος, προτείνω να συνεχίσουμε τη συνεδρίαση επί της συζήτησης του νομοσχεδίου.</w:t>
      </w:r>
    </w:p>
    <w:p w14:paraId="044562A0" w14:textId="77777777" w:rsidR="00A53C3F" w:rsidRDefault="0019499A">
      <w:pPr>
        <w:spacing w:line="600" w:lineRule="auto"/>
        <w:ind w:firstLine="720"/>
        <w:contextualSpacing/>
        <w:jc w:val="both"/>
        <w:rPr>
          <w:rFonts w:eastAsia="Times New Roman"/>
          <w:szCs w:val="24"/>
        </w:rPr>
      </w:pPr>
      <w:r>
        <w:rPr>
          <w:rFonts w:eastAsia="Times New Roman"/>
          <w:szCs w:val="24"/>
        </w:rPr>
        <w:t>Κύριε Αμανατίδη, έχετε ζητήσει τον λόγο.</w:t>
      </w:r>
    </w:p>
    <w:p w14:paraId="044562A1" w14:textId="77777777" w:rsidR="00A53C3F" w:rsidRDefault="0019499A">
      <w:pPr>
        <w:spacing w:line="600" w:lineRule="auto"/>
        <w:ind w:firstLine="720"/>
        <w:contextualSpacing/>
        <w:jc w:val="both"/>
        <w:rPr>
          <w:rFonts w:eastAsia="Times New Roman"/>
          <w:szCs w:val="24"/>
        </w:rPr>
      </w:pPr>
      <w:r>
        <w:rPr>
          <w:rFonts w:eastAsia="Times New Roman"/>
          <w:b/>
          <w:szCs w:val="24"/>
        </w:rPr>
        <w:t xml:space="preserve">ΙΩΑΝΝΗΣ ΑΜΑΝΑΤΙΔΗΣ (Υφυπουργός Εξωτερικών): </w:t>
      </w:r>
      <w:r>
        <w:rPr>
          <w:rFonts w:eastAsia="Times New Roman"/>
          <w:szCs w:val="24"/>
        </w:rPr>
        <w:t>Ευχαριστώ, κύριε Πρόεδρε.</w:t>
      </w:r>
    </w:p>
    <w:p w14:paraId="044562A2" w14:textId="77777777" w:rsidR="00A53C3F" w:rsidRDefault="0019499A">
      <w:pPr>
        <w:spacing w:line="600" w:lineRule="auto"/>
        <w:ind w:firstLine="720"/>
        <w:contextualSpacing/>
        <w:jc w:val="both"/>
        <w:rPr>
          <w:rFonts w:eastAsia="Times New Roman"/>
          <w:szCs w:val="24"/>
        </w:rPr>
      </w:pPr>
      <w:r>
        <w:rPr>
          <w:rFonts w:eastAsia="Times New Roman"/>
          <w:szCs w:val="24"/>
        </w:rPr>
        <w:lastRenderedPageBreak/>
        <w:t>Κύ</w:t>
      </w:r>
      <w:r>
        <w:rPr>
          <w:rFonts w:eastAsia="Times New Roman"/>
          <w:szCs w:val="24"/>
        </w:rPr>
        <w:t>ριε Πρόεδρε, κυρίες και κύριοι Βουλευτές, η αναθεώρηση του υφισταμένου ν.4027/2011 που ρυθμίζει την ελληνόγλωσση εκπαίδευση στο εξωτερικό</w:t>
      </w:r>
      <w:r>
        <w:rPr>
          <w:rFonts w:eastAsia="Times New Roman"/>
          <w:szCs w:val="24"/>
        </w:rPr>
        <w:t>,</w:t>
      </w:r>
      <w:r>
        <w:rPr>
          <w:rFonts w:eastAsia="Times New Roman"/>
          <w:szCs w:val="24"/>
        </w:rPr>
        <w:t xml:space="preserve"> κρίθηκε απαραίτητη λόγω των πλείστων προβλημάτων που προέκυψαν κατά την εφαρμογή του. Αυτό επιχειρείται με το σημεριν</w:t>
      </w:r>
      <w:r>
        <w:rPr>
          <w:rFonts w:eastAsia="Times New Roman"/>
          <w:szCs w:val="24"/>
        </w:rPr>
        <w:t>ό σχέδιο νόμου που συζητούμε στη Βουλή και ο κύριος λόγος είναι ότι το υφιστάμενο πλαίσιο της ελληνόγλωσσης εκπαίδευσης στο εξωτερικό δεν έχει αποδώσει τα αναμενόμενα, παρά τις φιλότιμες προσπάθειες των αποσπασμένων εκπαιδευτικών και το ουσιαστικό και έμπρ</w:t>
      </w:r>
      <w:r>
        <w:rPr>
          <w:rFonts w:eastAsia="Times New Roman"/>
          <w:szCs w:val="24"/>
        </w:rPr>
        <w:t xml:space="preserve">ακτο σε πλείστες περιπτώσεις ενδιαφέρον της ελληνικής ομογένειας. </w:t>
      </w:r>
    </w:p>
    <w:p w14:paraId="044562A3" w14:textId="77777777" w:rsidR="00A53C3F" w:rsidRDefault="0019499A">
      <w:pPr>
        <w:spacing w:line="600" w:lineRule="auto"/>
        <w:ind w:firstLine="720"/>
        <w:contextualSpacing/>
        <w:jc w:val="both"/>
        <w:rPr>
          <w:rFonts w:eastAsia="Times New Roman"/>
          <w:szCs w:val="24"/>
        </w:rPr>
      </w:pPr>
      <w:r>
        <w:rPr>
          <w:rFonts w:eastAsia="Times New Roman"/>
          <w:szCs w:val="24"/>
        </w:rPr>
        <w:t>Σκοποί και στόχοι μας είναι η διατήρηση της ιδιαίτερης γλωσσικής και πολιτισμικής ταυτότητας του απόδημου Έλληνα και η διευκόλυνση της προσαρμογής του σε ένα άλλο πολιτισμικό περιβάλλον, μέ</w:t>
      </w:r>
      <w:r>
        <w:rPr>
          <w:rFonts w:eastAsia="Times New Roman"/>
          <w:szCs w:val="24"/>
        </w:rPr>
        <w:t>σω της αξιοποίησης των υφιστάμενων εκπαιδευτικών δομών της χώρας υποδοχής, όπως και η αναγνώριση όλων των μορφών ελληνόγλωσσης εκπαίδευσης εξωτερικού και η αντίστοιχη ενίσχυσή τους.</w:t>
      </w:r>
    </w:p>
    <w:p w14:paraId="044562A4" w14:textId="77777777" w:rsidR="00A53C3F" w:rsidRDefault="0019499A">
      <w:pPr>
        <w:spacing w:line="600" w:lineRule="auto"/>
        <w:ind w:firstLine="720"/>
        <w:contextualSpacing/>
        <w:jc w:val="both"/>
        <w:rPr>
          <w:rFonts w:eastAsia="Times New Roman"/>
          <w:szCs w:val="24"/>
        </w:rPr>
      </w:pPr>
      <w:r>
        <w:rPr>
          <w:rFonts w:eastAsia="Times New Roman"/>
          <w:szCs w:val="24"/>
        </w:rPr>
        <w:lastRenderedPageBreak/>
        <w:t xml:space="preserve">Η μορφή του σχολείου, δίγλωσσο ή αμιγές τμήμα </w:t>
      </w:r>
      <w:r>
        <w:rPr>
          <w:rFonts w:eastAsia="Times New Roman"/>
          <w:szCs w:val="24"/>
        </w:rPr>
        <w:t>Ε</w:t>
      </w:r>
      <w:r>
        <w:rPr>
          <w:rFonts w:eastAsia="Times New Roman"/>
          <w:szCs w:val="24"/>
        </w:rPr>
        <w:t xml:space="preserve">λληνικής </w:t>
      </w:r>
      <w:r>
        <w:rPr>
          <w:rFonts w:eastAsia="Times New Roman"/>
          <w:szCs w:val="24"/>
        </w:rPr>
        <w:t>Γ</w:t>
      </w:r>
      <w:r>
        <w:rPr>
          <w:rFonts w:eastAsia="Times New Roman"/>
          <w:szCs w:val="24"/>
        </w:rPr>
        <w:t xml:space="preserve">λώσσας και </w:t>
      </w:r>
      <w:r>
        <w:rPr>
          <w:rFonts w:eastAsia="Times New Roman"/>
          <w:szCs w:val="24"/>
        </w:rPr>
        <w:t>Π</w:t>
      </w:r>
      <w:r>
        <w:rPr>
          <w:rFonts w:eastAsia="Times New Roman"/>
          <w:szCs w:val="24"/>
        </w:rPr>
        <w:t>ολιτι</w:t>
      </w:r>
      <w:r>
        <w:rPr>
          <w:rFonts w:eastAsia="Times New Roman"/>
          <w:szCs w:val="24"/>
        </w:rPr>
        <w:t>σμού, ενταγμένο ή μη, λαμβάνει υπ</w:t>
      </w:r>
      <w:r>
        <w:rPr>
          <w:rFonts w:eastAsia="Times New Roman"/>
          <w:szCs w:val="24"/>
        </w:rPr>
        <w:t xml:space="preserve">’ </w:t>
      </w:r>
      <w:proofErr w:type="spellStart"/>
      <w:r>
        <w:rPr>
          <w:rFonts w:eastAsia="Times New Roman"/>
          <w:szCs w:val="24"/>
        </w:rPr>
        <w:t>όψ</w:t>
      </w:r>
      <w:r>
        <w:rPr>
          <w:rFonts w:eastAsia="Times New Roman"/>
          <w:szCs w:val="24"/>
        </w:rPr>
        <w:t>ιν</w:t>
      </w:r>
      <w:proofErr w:type="spellEnd"/>
      <w:r>
        <w:rPr>
          <w:rFonts w:eastAsia="Times New Roman"/>
          <w:szCs w:val="24"/>
        </w:rPr>
        <w:t xml:space="preserve"> τις ιδιαιτερότητες της χώρας στην οποία λειτουργεί, το ισχύον νομοθετικό πλαίσιο, τη σύνθεση του μαθητικού πληθυσμού, ώστε να εφαρμοστεί διαφοροποιημένη πολιτική ανά περίπτωση.</w:t>
      </w:r>
    </w:p>
    <w:p w14:paraId="044562A5"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Γι’ αυτόν τον λόγο το μοντέλο της δίγλω</w:t>
      </w:r>
      <w:r>
        <w:rPr>
          <w:rFonts w:eastAsia="Times New Roman" w:cs="Times New Roman"/>
          <w:szCs w:val="24"/>
        </w:rPr>
        <w:t>σσης εκπαίδευσης, το οποίο κερδίζει έδαφος λόγω των δυνατοτήτων που δίνει στους μαθητές να συνεχίσουν τις σπουδές τους τόσο στην ελληνική όσο και στην αλλοδαπή τριτοβάθμια εκπαίδευση, θα εφαρμοστεί σταδιακά, κατόπιν υπογραφής σχετικής διακρατικής συμφωνίας</w:t>
      </w:r>
      <w:r>
        <w:rPr>
          <w:rFonts w:eastAsia="Times New Roman" w:cs="Times New Roman"/>
          <w:szCs w:val="24"/>
        </w:rPr>
        <w:t>, η οποία θα εξασφαλίζει τα συμφέροντα της ελληνικής ομογένειας.</w:t>
      </w:r>
    </w:p>
    <w:p w14:paraId="044562A6"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Η καταγραφή των υφιστάμενων φορέων, η οποία δυστυχώς, αν και έχει προβλεφθεί στο παρελθόν, δεν έχει ακόμα ολοκληρωθεί, έχει ως αποτέλεσμα να μην υπάρχει συνολική αποτύπωση των χαρακτηριστικών</w:t>
      </w:r>
      <w:r>
        <w:rPr>
          <w:rFonts w:eastAsia="Times New Roman" w:cs="Times New Roman"/>
          <w:szCs w:val="24"/>
        </w:rPr>
        <w:t xml:space="preserve"> τους. Η εικόνα που θα προκύψει από την καταγραφή θα επιτρέψει τη σωστή εποπτεία των φορέων, καθώς και τη χάραξη </w:t>
      </w:r>
      <w:proofErr w:type="spellStart"/>
      <w:r>
        <w:rPr>
          <w:rFonts w:eastAsia="Times New Roman" w:cs="Times New Roman"/>
          <w:szCs w:val="24"/>
        </w:rPr>
        <w:t>στοχευμένης</w:t>
      </w:r>
      <w:proofErr w:type="spellEnd"/>
      <w:r>
        <w:rPr>
          <w:rFonts w:eastAsia="Times New Roman" w:cs="Times New Roman"/>
          <w:szCs w:val="24"/>
        </w:rPr>
        <w:t xml:space="preserve"> εκπαιδευτικής πολιτικής σε βάθος χρόνου. </w:t>
      </w:r>
    </w:p>
    <w:p w14:paraId="044562A7"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Χρειάζεται έγκαιρος ετήσιος σχεδιασμός των αποσπάσεων των εκπαιδευτικών βάσει πραγματικών</w:t>
      </w:r>
      <w:r>
        <w:rPr>
          <w:rFonts w:eastAsia="Times New Roman" w:cs="Times New Roman"/>
          <w:szCs w:val="24"/>
        </w:rPr>
        <w:t xml:space="preserve"> υπηρεσιακών αναγκών. Για τον σκοπό αυτό ο συντονιστής της εκπαίδευσης είναι υπεύθυνος για τη συλλογή των στοιχείων που απαιτούνται –αριθμός τμημάτων, αριθμός μαθητών, θέσεις εκπαιδευτικών, ωρολόγιο πρόγραμμα κ.λπ.- τα οποία υποβάλλει ηλεκτρονικά στην υπεύ</w:t>
      </w:r>
      <w:r>
        <w:rPr>
          <w:rFonts w:eastAsia="Times New Roman" w:cs="Times New Roman"/>
          <w:szCs w:val="24"/>
        </w:rPr>
        <w:t xml:space="preserve">θυνη </w:t>
      </w:r>
      <w:r>
        <w:rPr>
          <w:rFonts w:eastAsia="Times New Roman" w:cs="Times New Roman"/>
          <w:szCs w:val="24"/>
        </w:rPr>
        <w:t>δ</w:t>
      </w:r>
      <w:r>
        <w:rPr>
          <w:rFonts w:eastAsia="Times New Roman" w:cs="Times New Roman"/>
          <w:szCs w:val="24"/>
        </w:rPr>
        <w:t xml:space="preserve">ιεύθυνση του Υπουργείου Παιδείας. </w:t>
      </w:r>
    </w:p>
    <w:p w14:paraId="044562A8"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Συστήνεται μόνιμη επιτροπή μεταξύ των συναρμοδίων Υπουργείων Παιδείας, Πολιτισμού και Εξωτερικών και εκπροσώπων μορφωτικών ιδρυμάτων, όπως το Ινστιτούτο Εκπαιδευτικής Πολιτικής και το Κέντρο Ελληνικής Γλώσσας. Έργο </w:t>
      </w:r>
      <w:r>
        <w:rPr>
          <w:rFonts w:eastAsia="Times New Roman" w:cs="Times New Roman"/>
          <w:szCs w:val="24"/>
        </w:rPr>
        <w:t xml:space="preserve">της ο προγραμματισμός κοινών δράσεων για την ελληνική παιδεία και τον πολιτισμό στο εξωτερικό και η διασφάλιση της απρόσκοπτης και συντονισμένης συνεργασίας μεταξύ των αρμοδίων φορέων. </w:t>
      </w:r>
    </w:p>
    <w:p w14:paraId="044562A9"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Επιπλέον θεσμοθετείται μόνιμη επιτροπή για την παρακολούθηση και προώθ</w:t>
      </w:r>
      <w:r>
        <w:rPr>
          <w:rFonts w:eastAsia="Times New Roman" w:cs="Times New Roman"/>
          <w:szCs w:val="24"/>
        </w:rPr>
        <w:t xml:space="preserve">ηση του έργου φορέων τριτοβάθμιας εκπαίδευσης στο εξωτερικό, καθώς και την αξιολόγηση του έργου των εκπαιδευτικών που </w:t>
      </w:r>
      <w:r>
        <w:rPr>
          <w:rFonts w:eastAsia="Times New Roman" w:cs="Times New Roman"/>
          <w:szCs w:val="24"/>
        </w:rPr>
        <w:lastRenderedPageBreak/>
        <w:t>αποσπώνται σε αυτές. Η κίνηση αυτή εντάσσεται στο πλαίσιο μιας ευρύτερης προσπάθειας προσέγγισης, εκτός της ελληνικής ομογένειας, αλλοδαπώ</w:t>
      </w:r>
      <w:r>
        <w:rPr>
          <w:rFonts w:eastAsia="Times New Roman" w:cs="Times New Roman"/>
          <w:szCs w:val="24"/>
        </w:rPr>
        <w:t xml:space="preserve">ν που αγαπούν την Ελλάδα και επιθυμούν να μετάσχουν της ελληνικής παιδείας. Λαμβάνεται μέριμνα για την παιδαγωγική καθοδήγηση και επιμόρφωση των εκπαιδευτικών, ώστε να υποστηρίζονται ουσιαστικά στο έργο τους από τους αρμόδιους φορείς στην Ελλάδα. </w:t>
      </w:r>
    </w:p>
    <w:p w14:paraId="044562AA"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Η χρήση </w:t>
      </w:r>
      <w:r>
        <w:rPr>
          <w:rFonts w:eastAsia="Times New Roman" w:cs="Times New Roman"/>
          <w:szCs w:val="24"/>
        </w:rPr>
        <w:t>των νέων μορφών τεχνολογίας επιτρέπει τη σύνδεση της ελληνόγλωσσης εκπαίδευσης με τη διά βίου μάθηση χωρίς την επιβάρυνση του κρατικού προϋπολογισμού.</w:t>
      </w:r>
    </w:p>
    <w:p w14:paraId="044562AB"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Εισάγεται ευελιξία στον τρόπο ενίσχυσης της ελληνόγλωσσης εκπαίδευσης, που λαμβάνει υπ’ </w:t>
      </w:r>
      <w:proofErr w:type="spellStart"/>
      <w:r>
        <w:rPr>
          <w:rFonts w:eastAsia="Times New Roman" w:cs="Times New Roman"/>
          <w:szCs w:val="24"/>
        </w:rPr>
        <w:t>όψιν</w:t>
      </w:r>
      <w:proofErr w:type="spellEnd"/>
      <w:r>
        <w:rPr>
          <w:rFonts w:eastAsia="Times New Roman" w:cs="Times New Roman"/>
          <w:szCs w:val="24"/>
        </w:rPr>
        <w:t xml:space="preserve"> τις κατά </w:t>
      </w:r>
      <w:proofErr w:type="spellStart"/>
      <w:r>
        <w:rPr>
          <w:rFonts w:eastAsia="Times New Roman" w:cs="Times New Roman"/>
          <w:szCs w:val="24"/>
        </w:rPr>
        <w:t>τόπ</w:t>
      </w:r>
      <w:r>
        <w:rPr>
          <w:rFonts w:eastAsia="Times New Roman" w:cs="Times New Roman"/>
          <w:szCs w:val="24"/>
        </w:rPr>
        <w:t>ον</w:t>
      </w:r>
      <w:proofErr w:type="spellEnd"/>
      <w:r>
        <w:rPr>
          <w:rFonts w:eastAsia="Times New Roman" w:cs="Times New Roman"/>
          <w:szCs w:val="24"/>
        </w:rPr>
        <w:t xml:space="preserve"> ιδιαιτερότητες και ανάγκες. Υπό το πρίσμα αυτό τμήματα </w:t>
      </w:r>
      <w:r>
        <w:rPr>
          <w:rFonts w:eastAsia="Times New Roman" w:cs="Times New Roman"/>
          <w:szCs w:val="24"/>
        </w:rPr>
        <w:t>Ε</w:t>
      </w:r>
      <w:r>
        <w:rPr>
          <w:rFonts w:eastAsia="Times New Roman" w:cs="Times New Roman"/>
          <w:szCs w:val="24"/>
        </w:rPr>
        <w:t xml:space="preserve">λληνικής </w:t>
      </w:r>
      <w:r>
        <w:rPr>
          <w:rFonts w:eastAsia="Times New Roman" w:cs="Times New Roman"/>
          <w:szCs w:val="24"/>
        </w:rPr>
        <w:t>Γ</w:t>
      </w:r>
      <w:r>
        <w:rPr>
          <w:rFonts w:eastAsia="Times New Roman" w:cs="Times New Roman"/>
          <w:szCs w:val="24"/>
        </w:rPr>
        <w:t xml:space="preserve">λώσσας και </w:t>
      </w:r>
      <w:r>
        <w:rPr>
          <w:rFonts w:eastAsia="Times New Roman" w:cs="Times New Roman"/>
          <w:szCs w:val="24"/>
        </w:rPr>
        <w:t>Π</w:t>
      </w:r>
      <w:r>
        <w:rPr>
          <w:rFonts w:eastAsia="Times New Roman" w:cs="Times New Roman"/>
          <w:szCs w:val="24"/>
        </w:rPr>
        <w:t>ολιτισμού με μικρό αριθμό μαθητών θα μπορούν να ενισχύονται από την ελληνική πολιτεία με τη διάθεση εκπαιδευτικού υλικού, ηλεκτρονικού ή έντυπου, ώστε να διατηρηθεί ο δεσμός τ</w:t>
      </w:r>
      <w:r>
        <w:rPr>
          <w:rFonts w:eastAsia="Times New Roman" w:cs="Times New Roman"/>
          <w:szCs w:val="24"/>
        </w:rPr>
        <w:t xml:space="preserve">ου απόδημου, όπου και αν βρίσκεται </w:t>
      </w:r>
      <w:r>
        <w:rPr>
          <w:rFonts w:eastAsia="Times New Roman" w:cs="Times New Roman"/>
          <w:szCs w:val="24"/>
        </w:rPr>
        <w:t>κ</w:t>
      </w:r>
      <w:r>
        <w:rPr>
          <w:rFonts w:eastAsia="Times New Roman" w:cs="Times New Roman"/>
          <w:szCs w:val="24"/>
        </w:rPr>
        <w:t xml:space="preserve">αι πάνω απ’ όλα αξιοποιείται η γνώση και η εμπειρία της ομογένειας και η ενίσχυση του ρόλου της, με τη δυνατότητα που δίνεται στα μέλη της που έχουν τα απαραίτητα προσόντα να προσληφθούν </w:t>
      </w:r>
      <w:r>
        <w:rPr>
          <w:rFonts w:eastAsia="Times New Roman" w:cs="Times New Roman"/>
          <w:szCs w:val="24"/>
        </w:rPr>
        <w:lastRenderedPageBreak/>
        <w:t>ως διδακτικό προσωπικό. Με τον τρ</w:t>
      </w:r>
      <w:r>
        <w:rPr>
          <w:rFonts w:eastAsia="Times New Roman" w:cs="Times New Roman"/>
          <w:szCs w:val="24"/>
        </w:rPr>
        <w:t xml:space="preserve">όπο αυτό εξασφαλίζεται η αποδοτική συνεργασία μεταξύ αποσπασμένων εκπαιδευτικών. </w:t>
      </w:r>
    </w:p>
    <w:p w14:paraId="044562AC"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Βουλευτές, λαμβάνουμε σοβαρά υπ’ </w:t>
      </w:r>
      <w:proofErr w:type="spellStart"/>
      <w:r>
        <w:rPr>
          <w:rFonts w:eastAsia="Times New Roman" w:cs="Times New Roman"/>
          <w:szCs w:val="24"/>
        </w:rPr>
        <w:t>όψιν</w:t>
      </w:r>
      <w:proofErr w:type="spellEnd"/>
      <w:r>
        <w:rPr>
          <w:rFonts w:eastAsia="Times New Roman" w:cs="Times New Roman"/>
          <w:szCs w:val="24"/>
        </w:rPr>
        <w:t xml:space="preserve"> μας και θα εξετάσουμε σε δεύτερη φάση τις προτάσεις της Παγκόσμιας Διακοινοβουλευτικής Ένωσης Ελληνισμού, της ΠΑΔΕΕ. Σ</w:t>
      </w:r>
      <w:r>
        <w:rPr>
          <w:rFonts w:eastAsia="Times New Roman" w:cs="Times New Roman"/>
          <w:szCs w:val="24"/>
        </w:rPr>
        <w:t>το παρόν νομοσχέδιο</w:t>
      </w:r>
      <w:r>
        <w:rPr>
          <w:rFonts w:eastAsia="Times New Roman" w:cs="Times New Roman"/>
          <w:szCs w:val="24"/>
        </w:rPr>
        <w:t>,</w:t>
      </w:r>
      <w:r>
        <w:rPr>
          <w:rFonts w:eastAsia="Times New Roman" w:cs="Times New Roman"/>
          <w:szCs w:val="24"/>
        </w:rPr>
        <w:t xml:space="preserve"> μέρος των προτάσεών της είναι ενσωματωμένο. Το επόμενο δε διάστημα θα θεσπιστεί η Παγκόσμια Ημέρα Ελληνικής Γλώσσας – </w:t>
      </w:r>
      <w:proofErr w:type="spellStart"/>
      <w:r>
        <w:rPr>
          <w:rFonts w:eastAsia="Times New Roman" w:cs="Times New Roman"/>
          <w:szCs w:val="24"/>
        </w:rPr>
        <w:t>Ελληνοφωνίας</w:t>
      </w:r>
      <w:proofErr w:type="spellEnd"/>
      <w:r>
        <w:rPr>
          <w:rFonts w:eastAsia="Times New Roman" w:cs="Times New Roman"/>
          <w:szCs w:val="24"/>
        </w:rPr>
        <w:t>.</w:t>
      </w:r>
    </w:p>
    <w:p w14:paraId="044562AD"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Βουλευτές, η θέση μας ως Κυβέρνηση για την εκπαίδευση έχει δύο διακριτούς στόχους</w:t>
      </w:r>
      <w:r>
        <w:rPr>
          <w:rFonts w:eastAsia="Times New Roman" w:cs="Times New Roman"/>
          <w:szCs w:val="24"/>
        </w:rPr>
        <w:t>.</w:t>
      </w:r>
      <w:r>
        <w:rPr>
          <w:rFonts w:eastAsia="Times New Roman" w:cs="Times New Roman"/>
          <w:szCs w:val="24"/>
        </w:rPr>
        <w:t xml:space="preserve"> </w:t>
      </w:r>
      <w:r>
        <w:rPr>
          <w:rFonts w:eastAsia="Times New Roman" w:cs="Times New Roman"/>
          <w:szCs w:val="24"/>
        </w:rPr>
        <w:t>Δ</w:t>
      </w:r>
      <w:r>
        <w:rPr>
          <w:rFonts w:eastAsia="Times New Roman" w:cs="Times New Roman"/>
          <w:szCs w:val="24"/>
        </w:rPr>
        <w:t>η</w:t>
      </w:r>
      <w:r>
        <w:rPr>
          <w:rFonts w:eastAsia="Times New Roman" w:cs="Times New Roman"/>
          <w:szCs w:val="24"/>
        </w:rPr>
        <w:t>μόσια, δωρεάν, δημοκρατική παιδεία για όλους από τη μια μεριά και ποιοτικά αναβαθμισμένη, υψηλού επιπέδου από την άλλη.</w:t>
      </w:r>
    </w:p>
    <w:p w14:paraId="044562AE"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Υπουργού)</w:t>
      </w:r>
    </w:p>
    <w:p w14:paraId="044562AF"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Κύριε Πρόεδρε, θα παρακαλούσα την ανοχή σας. Τελειών</w:t>
      </w:r>
      <w:r>
        <w:rPr>
          <w:rFonts w:eastAsia="Times New Roman" w:cs="Times New Roman"/>
          <w:szCs w:val="24"/>
        </w:rPr>
        <w:t>ω.</w:t>
      </w:r>
    </w:p>
    <w:p w14:paraId="044562B0"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παιδεία αποτελεί ανθρώπινο καθολικό δικαίωμα και καθολικό αγαθό. Υποχρέωση της πολιτείας είναι να παρέχει δωρεάν ποιοτική εκπαίδευση, ισότιμα για όλους, με στόχο την ολόπλευρη ανάπτυξη της προσωπικότητας και την ενεργό συμμετοχή στο κοινωνικό </w:t>
      </w:r>
      <w:r>
        <w:rPr>
          <w:rFonts w:eastAsia="Times New Roman" w:cs="Times New Roman"/>
          <w:szCs w:val="24"/>
        </w:rPr>
        <w:t>γίγνεσθαι ανάλογα με την κλίση και τις ικανότητες του καθενός και της καθεμίας. Η άρση των φραγμών και η απάλειψη κάθε λογής διακρίσεων συνδέονται άμεσα με τη δωρεάν παροχή δημόσιας εκπαίδευσης.</w:t>
      </w:r>
    </w:p>
    <w:p w14:paraId="044562B1"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με το παρόν νομοσχέδιο, τηρώντας και το </w:t>
      </w:r>
      <w:r>
        <w:rPr>
          <w:rFonts w:eastAsia="Times New Roman" w:cs="Times New Roman"/>
          <w:szCs w:val="24"/>
        </w:rPr>
        <w:t>άρθρο 16 παράγραφος 8 του Συντάγματός μας, που επιτάσσει ότι ειδικός νόμος ορίζει τα της εποπτείας της ιδιωτικής εκπαίδευσης, καθώς και τα της υπηρεσιακής κατάστασης των ιδιωτικών εκπαιδευτικών, υλοποιούμε τη δέσμευσή μας ότι για εμάς είναι αδιανόητη η υπα</w:t>
      </w:r>
      <w:r>
        <w:rPr>
          <w:rFonts w:eastAsia="Times New Roman" w:cs="Times New Roman"/>
          <w:szCs w:val="24"/>
        </w:rPr>
        <w:t>γωγή των ιδιωτικών εκπαιδευτικών στο Υπουργείο Εργασίας και ότι θα διασφαλίσουμε εργασιακά τους ιδιωτικούς εκπαιδευτικούς, ώστε να μπορούν απερίσπαστοι να εκτελούν τα εκπαιδευτικά τους καθήκοντα προς όφελος των μαθητών και της παιδείας, όπως άλλωστε ανέφερ</w:t>
      </w:r>
      <w:r>
        <w:rPr>
          <w:rFonts w:eastAsia="Times New Roman" w:cs="Times New Roman"/>
          <w:szCs w:val="24"/>
        </w:rPr>
        <w:t xml:space="preserve">α στην τοποθέτησή μου σε παλαιότερη επίκαιρη ερώτηση προς τον τότε Υφυπουργό Παιδείας κ. </w:t>
      </w:r>
      <w:proofErr w:type="spellStart"/>
      <w:r>
        <w:rPr>
          <w:rFonts w:eastAsia="Times New Roman" w:cs="Times New Roman"/>
          <w:szCs w:val="24"/>
        </w:rPr>
        <w:t>Κεδίκογλου</w:t>
      </w:r>
      <w:proofErr w:type="spellEnd"/>
      <w:r>
        <w:rPr>
          <w:rFonts w:eastAsia="Times New Roman" w:cs="Times New Roman"/>
          <w:szCs w:val="24"/>
        </w:rPr>
        <w:t xml:space="preserve"> και </w:t>
      </w:r>
      <w:r>
        <w:rPr>
          <w:rFonts w:eastAsia="Times New Roman" w:cs="Times New Roman"/>
          <w:szCs w:val="24"/>
        </w:rPr>
        <w:lastRenderedPageBreak/>
        <w:t>προκύπτει από ένα πλήθος νομολογιών, όπως οι αποφάσεις του Διοικητικού Εφετείου, η 1870/2006, όπως η απόφαση του Αρείου Πάγου, η 864/1976, η απόφαση 245</w:t>
      </w:r>
      <w:r>
        <w:rPr>
          <w:rFonts w:eastAsia="Times New Roman" w:cs="Times New Roman"/>
          <w:szCs w:val="24"/>
        </w:rPr>
        <w:t>/1998 του Συμβουλίου της Επικρατείας και, τέλος, η απόφαση 622/2010 του Συμβουλίου της Επικρατείας, το οποίο αναφέρει ότι με βάση τη συνταγματική επιταγή θεσπίζεται η εποπτεία του κράτους επί των ιδιωτικών εκπαιδευτηρίων.</w:t>
      </w:r>
    </w:p>
    <w:p w14:paraId="044562B2"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Στην ίδια απόφαση καταληκτικά τονί</w:t>
      </w:r>
      <w:r>
        <w:rPr>
          <w:rFonts w:eastAsia="Times New Roman" w:cs="Times New Roman"/>
          <w:szCs w:val="24"/>
        </w:rPr>
        <w:t>ζεται ότι αυτές οι διατάξεις του ν. 682 εξασφαλίζουν στους ιδιωτικούς εκπαιδευτικούς σταθερές εργασιακές σχέσεις, ώστε να μπορούν απερίσπαστοι να εκτελούν τα καθήκοντά τους για την αποτελεσματικότερη εκπλήρωση του σκοπού της παιδείας, ο οποίος έχει αμετάκλ</w:t>
      </w:r>
      <w:r>
        <w:rPr>
          <w:rFonts w:eastAsia="Times New Roman" w:cs="Times New Roman"/>
          <w:szCs w:val="24"/>
        </w:rPr>
        <w:t>ητα αναχθεί σε λόγο δημοσίου συμφέροντος. Η ποιότητα στην εκπαίδευση περνά μέσα από την προσοχή και τη φροντίδα για τον εκπαιδευτικό. Αυτή είναι μια θέση η οποία εκφράστηκε από την Παγκόσμια Ομοσπονδία Εκπαιδευτικών.</w:t>
      </w:r>
    </w:p>
    <w:p w14:paraId="044562B3"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Βουλευτές, τα νεοφιλε</w:t>
      </w:r>
      <w:r>
        <w:rPr>
          <w:rFonts w:eastAsia="Times New Roman" w:cs="Times New Roman"/>
          <w:szCs w:val="24"/>
        </w:rPr>
        <w:t>λεύθερα διλήμματα «ποιότητα στην εκπαίδευση για λίγους ή μαζική εκπαίδευση χαμηλού επιπέδου», «αριστεία ή δημοκρατία» είναι προσχηματικά και θέλουν να καλύψουν την έλλειψη ενδιαφέροντος για την απόλαυση του αγαθού της παιδείας από όλους και από όλες. Κρύβο</w:t>
      </w:r>
      <w:r>
        <w:rPr>
          <w:rFonts w:eastAsia="Times New Roman" w:cs="Times New Roman"/>
          <w:szCs w:val="24"/>
        </w:rPr>
        <w:t xml:space="preserve">υν τη </w:t>
      </w:r>
      <w:proofErr w:type="spellStart"/>
      <w:r>
        <w:rPr>
          <w:rFonts w:eastAsia="Times New Roman" w:cs="Times New Roman"/>
          <w:szCs w:val="24"/>
        </w:rPr>
        <w:t>στοχευμένη</w:t>
      </w:r>
      <w:proofErr w:type="spellEnd"/>
      <w:r>
        <w:rPr>
          <w:rFonts w:eastAsia="Times New Roman" w:cs="Times New Roman"/>
          <w:szCs w:val="24"/>
        </w:rPr>
        <w:t xml:space="preserve"> πολιτική των συντηρητικών πολιτικών δυνάμεων</w:t>
      </w:r>
      <w:r>
        <w:rPr>
          <w:rFonts w:eastAsia="Times New Roman" w:cs="Times New Roman"/>
          <w:szCs w:val="24"/>
        </w:rPr>
        <w:t>,</w:t>
      </w:r>
      <w:r>
        <w:rPr>
          <w:rFonts w:eastAsia="Times New Roman" w:cs="Times New Roman"/>
          <w:szCs w:val="24"/>
        </w:rPr>
        <w:t xml:space="preserve"> που αντιμετωπίζουν την εκπαίδευση και την παιδεία ως εμπόρευμα και όχι ως κοινωνικό δικαίωμα. Δείχνουν ένα δέντρο για να μη φανεί ότι από πίσω καίγεται το δάσος, ότι χρόνια υπήρχε </w:t>
      </w:r>
      <w:proofErr w:type="spellStart"/>
      <w:r>
        <w:rPr>
          <w:rFonts w:eastAsia="Times New Roman" w:cs="Times New Roman"/>
          <w:szCs w:val="24"/>
        </w:rPr>
        <w:t>υποχρηματοδότ</w:t>
      </w:r>
      <w:r>
        <w:rPr>
          <w:rFonts w:eastAsia="Times New Roman" w:cs="Times New Roman"/>
          <w:szCs w:val="24"/>
        </w:rPr>
        <w:t>ηση</w:t>
      </w:r>
      <w:proofErr w:type="spellEnd"/>
      <w:r>
        <w:rPr>
          <w:rFonts w:eastAsia="Times New Roman" w:cs="Times New Roman"/>
          <w:szCs w:val="24"/>
        </w:rPr>
        <w:t xml:space="preserve"> της παιδείας, η οποία θα ήταν και εντονότερη αν εφαρμοζόταν το </w:t>
      </w:r>
      <w:r>
        <w:rPr>
          <w:rFonts w:eastAsia="Times New Roman" w:cs="Times New Roman"/>
          <w:szCs w:val="24"/>
        </w:rPr>
        <w:t>μ</w:t>
      </w:r>
      <w:r>
        <w:rPr>
          <w:rFonts w:eastAsia="Times New Roman" w:cs="Times New Roman"/>
          <w:szCs w:val="24"/>
        </w:rPr>
        <w:t xml:space="preserve">εσοπρόθεσμο που είχαν ψηφίσει, ότι επιχειρούσαν να χειραγωγήσουν τους εκπαιδευτικούς μέσω της </w:t>
      </w:r>
      <w:proofErr w:type="spellStart"/>
      <w:r>
        <w:rPr>
          <w:rFonts w:eastAsia="Times New Roman" w:cs="Times New Roman"/>
          <w:szCs w:val="24"/>
        </w:rPr>
        <w:t>τιμωρητικής</w:t>
      </w:r>
      <w:proofErr w:type="spellEnd"/>
      <w:r>
        <w:rPr>
          <w:rFonts w:eastAsia="Times New Roman" w:cs="Times New Roman"/>
          <w:szCs w:val="24"/>
        </w:rPr>
        <w:t xml:space="preserve"> αξιολόγησης που οδηγούσε σε δεξαμενή εκπαιδευτικών και δημοσίων υπαλλήλων προς από</w:t>
      </w:r>
      <w:r>
        <w:rPr>
          <w:rFonts w:eastAsia="Times New Roman" w:cs="Times New Roman"/>
          <w:szCs w:val="24"/>
        </w:rPr>
        <w:t xml:space="preserve">λυση, όπως άλλωστε έκανε ο κ. Μητσοτάκης με τις δύο χιλιάδες –και πλέον- απολύσεις εκπαιδευτικών με μεταπτυχιακά και διδακτορικά ή με τη διάλυση της τεχνικής επαγγελματικής εκπαίδευσης. </w:t>
      </w:r>
    </w:p>
    <w:p w14:paraId="044562B4"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Την ίδια ώρα μπορούν να μιλούν ανερυθρίαστα για την αριστεία…</w:t>
      </w:r>
    </w:p>
    <w:p w14:paraId="044562B5"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w:t>
      </w:r>
      <w:r>
        <w:rPr>
          <w:rFonts w:eastAsia="Times New Roman" w:cs="Times New Roman"/>
          <w:b/>
          <w:szCs w:val="24"/>
        </w:rPr>
        <w:t>ΥΩΝ (Γεώργιος Βαρεμένος):</w:t>
      </w:r>
      <w:r>
        <w:rPr>
          <w:rFonts w:eastAsia="Times New Roman" w:cs="Times New Roman"/>
          <w:szCs w:val="24"/>
        </w:rPr>
        <w:t xml:space="preserve"> Κύριε Υπουργέ, σας παρακαλώ, βάλτε μια τελεία.</w:t>
      </w:r>
    </w:p>
    <w:p w14:paraId="044562B6"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ΙΩΑΝΝΗΣ ΑΜΑΝΑΤΙΔΗΣ (Υφυπουργός Εξωτερικών):</w:t>
      </w:r>
      <w:r>
        <w:rPr>
          <w:rFonts w:eastAsia="Times New Roman" w:cs="Times New Roman"/>
          <w:szCs w:val="24"/>
        </w:rPr>
        <w:t xml:space="preserve"> Τη βάζω την τελεία, κύριε Πρόεδρε, κλείνοντας με δύο σημαντικά συμπεράσματα. </w:t>
      </w:r>
    </w:p>
    <w:p w14:paraId="044562B7"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Η αξία της γνώσης ήταν </w:t>
      </w:r>
      <w:r>
        <w:rPr>
          <w:rFonts w:eastAsia="Times New Roman" w:cs="Times New Roman"/>
          <w:szCs w:val="24"/>
        </w:rPr>
        <w:t xml:space="preserve">πάντοτε </w:t>
      </w:r>
      <w:r>
        <w:rPr>
          <w:rFonts w:eastAsia="Times New Roman" w:cs="Times New Roman"/>
          <w:szCs w:val="24"/>
        </w:rPr>
        <w:t>πολύ υψηλά στην Αριστερά και σ</w:t>
      </w:r>
      <w:r>
        <w:rPr>
          <w:rFonts w:eastAsia="Times New Roman" w:cs="Times New Roman"/>
          <w:szCs w:val="24"/>
        </w:rPr>
        <w:t>την υπεράσπιση αυτού του δικαιώματος αφιέρωσαν τη ζωή τους χιλιάδες διανοούμενοι και εκπαιδευτικοί της Αριστεράς.</w:t>
      </w:r>
    </w:p>
    <w:p w14:paraId="044562B8"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Παραφράζοντας, λοιπόν, τη ρήση του Γληνού, θα έλεγα το εξής: «Κάτω, λοιπόν, τα ψέματα όλα. Είμαστε σύμφωνοι». Το σχολείο το θέλετε εσείς όργαν</w:t>
      </w:r>
      <w:r>
        <w:rPr>
          <w:rFonts w:eastAsia="Times New Roman" w:cs="Times New Roman"/>
          <w:szCs w:val="24"/>
        </w:rPr>
        <w:t>ο της κυριαρχίας σας και εμείς αγωνιζόμαστε</w:t>
      </w:r>
      <w:r>
        <w:rPr>
          <w:rFonts w:eastAsia="Times New Roman" w:cs="Times New Roman"/>
          <w:szCs w:val="24"/>
        </w:rPr>
        <w:t>,</w:t>
      </w:r>
      <w:r>
        <w:rPr>
          <w:rFonts w:eastAsia="Times New Roman" w:cs="Times New Roman"/>
          <w:szCs w:val="24"/>
        </w:rPr>
        <w:t xml:space="preserve"> ώστε το σχολείο μας να συμβάλλει σε μια δικαιότερη και ανθρωπινότερη κοινωνία, λιγότερο υποκριτική, λιγότερο απάνθρωπη. </w:t>
      </w:r>
    </w:p>
    <w:p w14:paraId="044562B9"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Σε πείσμα των καιρών που ζούμε</w:t>
      </w:r>
      <w:r>
        <w:rPr>
          <w:rFonts w:eastAsia="Times New Roman" w:cs="Times New Roman"/>
          <w:szCs w:val="24"/>
        </w:rPr>
        <w:t>,</w:t>
      </w:r>
      <w:r>
        <w:rPr>
          <w:rFonts w:eastAsia="Times New Roman" w:cs="Times New Roman"/>
          <w:szCs w:val="24"/>
        </w:rPr>
        <w:t xml:space="preserve"> οφείλουμε να προστατεύσουμε το εκπαιδευτικό μας σύστημα κα</w:t>
      </w:r>
      <w:r>
        <w:rPr>
          <w:rFonts w:eastAsia="Times New Roman" w:cs="Times New Roman"/>
          <w:szCs w:val="24"/>
        </w:rPr>
        <w:t xml:space="preserve">ι να εφαρμόσουμε μια νέα εκπαιδευτική πολιτική που θα επενδύει στην εκπαίδευση για έξοδο από την κρίση, για μια κοινωνία καμωμένη με τα ιδανικά του ανθρωπισμού, κόντρα στις </w:t>
      </w:r>
      <w:proofErr w:type="spellStart"/>
      <w:r>
        <w:rPr>
          <w:rFonts w:eastAsia="Times New Roman" w:cs="Times New Roman"/>
          <w:szCs w:val="24"/>
        </w:rPr>
        <w:t>μετανεωτερικές</w:t>
      </w:r>
      <w:proofErr w:type="spellEnd"/>
      <w:r>
        <w:rPr>
          <w:rFonts w:eastAsia="Times New Roman" w:cs="Times New Roman"/>
          <w:szCs w:val="24"/>
        </w:rPr>
        <w:t xml:space="preserve"> αντιλήψεις </w:t>
      </w:r>
      <w:r>
        <w:rPr>
          <w:rFonts w:eastAsia="Times New Roman" w:cs="Times New Roman"/>
          <w:szCs w:val="24"/>
        </w:rPr>
        <w:lastRenderedPageBreak/>
        <w:t xml:space="preserve">που ήθελαν τις μεταρρυθμίσεις με μοναδικό στόχο την </w:t>
      </w:r>
      <w:proofErr w:type="spellStart"/>
      <w:r>
        <w:rPr>
          <w:rFonts w:eastAsia="Times New Roman" w:cs="Times New Roman"/>
          <w:szCs w:val="24"/>
        </w:rPr>
        <w:t>εργαλ</w:t>
      </w:r>
      <w:r>
        <w:rPr>
          <w:rFonts w:eastAsia="Times New Roman" w:cs="Times New Roman"/>
          <w:szCs w:val="24"/>
        </w:rPr>
        <w:t>ειακή</w:t>
      </w:r>
      <w:proofErr w:type="spellEnd"/>
      <w:r>
        <w:rPr>
          <w:rFonts w:eastAsia="Times New Roman" w:cs="Times New Roman"/>
          <w:szCs w:val="24"/>
        </w:rPr>
        <w:t xml:space="preserve"> αξιοποίηση της γνώσης για την εξυπηρέτηση των αναγκών της αγοράς εργασίας στο πλαίσιο της νεοφιλελεύθερης αντίληψης για την εκπαίδευση.</w:t>
      </w:r>
    </w:p>
    <w:p w14:paraId="044562BA"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Όπως έλεγε ο Καζαντζάκης, ιδανικός δάσκαλος είναι εκείνος που γίνεται γέφυρα για να περάσει αντίπερα ο μαθητής του</w:t>
      </w:r>
      <w:r>
        <w:rPr>
          <w:rFonts w:eastAsia="Times New Roman" w:cs="Times New Roman"/>
          <w:szCs w:val="24"/>
        </w:rPr>
        <w:t xml:space="preserve"> </w:t>
      </w:r>
      <w:r>
        <w:rPr>
          <w:rFonts w:eastAsia="Times New Roman" w:cs="Times New Roman"/>
          <w:szCs w:val="24"/>
        </w:rPr>
        <w:t>κ</w:t>
      </w:r>
      <w:r>
        <w:rPr>
          <w:rFonts w:eastAsia="Times New Roman" w:cs="Times New Roman"/>
          <w:szCs w:val="24"/>
        </w:rPr>
        <w:t>αι όταν πια του διευκολύνει το πέρασμα, αφήνεται χαρούμενα να γκρεμιστεί, ενθαρρύνοντας τον μαθητή του να φτιάξει τις δικές του γέφυρες. Σ’ αυτόν τον δρόμο θα βαδίσουμε.</w:t>
      </w:r>
    </w:p>
    <w:p w14:paraId="044562BB"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Σας ευχαριστώ για την προσοχή σας.</w:t>
      </w:r>
    </w:p>
    <w:p w14:paraId="044562BC" w14:textId="77777777" w:rsidR="00A53C3F" w:rsidRDefault="0019499A">
      <w:pPr>
        <w:spacing w:line="600" w:lineRule="auto"/>
        <w:ind w:firstLine="720"/>
        <w:contextualSpacing/>
        <w:jc w:val="center"/>
        <w:rPr>
          <w:rFonts w:eastAsia="Times New Roman"/>
          <w:bCs/>
        </w:rPr>
      </w:pPr>
      <w:r>
        <w:rPr>
          <w:rFonts w:eastAsia="Times New Roman"/>
          <w:bCs/>
        </w:rPr>
        <w:t>(Χειροκροτήματα)</w:t>
      </w:r>
    </w:p>
    <w:p w14:paraId="044562BD" w14:textId="77777777" w:rsidR="00A53C3F" w:rsidRDefault="0019499A">
      <w:pPr>
        <w:spacing w:line="600" w:lineRule="auto"/>
        <w:ind w:firstLine="720"/>
        <w:contextualSpacing/>
        <w:jc w:val="both"/>
        <w:rPr>
          <w:rFonts w:eastAsia="Times New Roman"/>
          <w:bCs/>
        </w:rPr>
      </w:pPr>
      <w:r>
        <w:rPr>
          <w:rFonts w:eastAsia="Times New Roman"/>
          <w:b/>
          <w:bCs/>
        </w:rPr>
        <w:t>ΠΡΟΕΔΡΕΥΩΝ (Γεώργιος Βαρεμένος):</w:t>
      </w:r>
      <w:r>
        <w:rPr>
          <w:rFonts w:eastAsia="Times New Roman"/>
          <w:bCs/>
        </w:rPr>
        <w:t xml:space="preserve"> Δεδομένου του μεγάλου αριθμού συναδέλφων που έχουν εγγραφεί στον κατάλογο των ομιλητών, προτείνω να ορίσουμε τον χρόνο ομιλίας στα έξι λεπτά. </w:t>
      </w:r>
    </w:p>
    <w:p w14:paraId="044562BE" w14:textId="77777777" w:rsidR="00A53C3F" w:rsidRDefault="0019499A">
      <w:pPr>
        <w:spacing w:line="600" w:lineRule="auto"/>
        <w:ind w:firstLine="720"/>
        <w:contextualSpacing/>
        <w:jc w:val="both"/>
        <w:rPr>
          <w:rFonts w:eastAsia="Times New Roman"/>
          <w:bCs/>
        </w:rPr>
      </w:pPr>
      <w:r>
        <w:rPr>
          <w:rFonts w:eastAsia="Times New Roman"/>
          <w:bCs/>
        </w:rPr>
        <w:t xml:space="preserve">Συμφωνεί το Σώμα; </w:t>
      </w:r>
    </w:p>
    <w:p w14:paraId="044562BF" w14:textId="77777777" w:rsidR="00A53C3F" w:rsidRDefault="0019499A">
      <w:pPr>
        <w:spacing w:line="600" w:lineRule="auto"/>
        <w:ind w:firstLine="720"/>
        <w:contextualSpacing/>
        <w:jc w:val="center"/>
        <w:rPr>
          <w:rFonts w:eastAsia="Times New Roman"/>
          <w:bCs/>
        </w:rPr>
      </w:pPr>
      <w:r>
        <w:rPr>
          <w:rFonts w:eastAsia="Times New Roman"/>
          <w:bCs/>
        </w:rPr>
        <w:t>(Θόρυβος-διαμαρτυρίες στην Αίθουσα)</w:t>
      </w:r>
    </w:p>
    <w:p w14:paraId="044562C0" w14:textId="77777777" w:rsidR="00A53C3F" w:rsidRDefault="0019499A">
      <w:pPr>
        <w:spacing w:line="600" w:lineRule="auto"/>
        <w:ind w:firstLine="720"/>
        <w:contextualSpacing/>
        <w:jc w:val="both"/>
        <w:rPr>
          <w:rFonts w:eastAsia="Times New Roman" w:cs="Times New Roman"/>
          <w:szCs w:val="24"/>
        </w:rPr>
      </w:pPr>
      <w:r>
        <w:rPr>
          <w:rFonts w:eastAsia="Times New Roman"/>
          <w:b/>
          <w:bCs/>
        </w:rPr>
        <w:lastRenderedPageBreak/>
        <w:t xml:space="preserve">ΔΗΜΗΤΡΙΟΣ ΜΠΑΞΕΒΑΝΑΚΗΣ: </w:t>
      </w:r>
      <w:r>
        <w:rPr>
          <w:rFonts w:eastAsia="Times New Roman" w:cs="Times New Roman"/>
          <w:szCs w:val="24"/>
        </w:rPr>
        <w:t xml:space="preserve">Όχι, κύριε Πρόεδρε, δεν συμφωνεί </w:t>
      </w:r>
      <w:r>
        <w:rPr>
          <w:rFonts w:eastAsia="Times New Roman" w:cs="Times New Roman"/>
          <w:szCs w:val="24"/>
        </w:rPr>
        <w:t xml:space="preserve">το Σώμα. </w:t>
      </w:r>
    </w:p>
    <w:p w14:paraId="044562C1"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Γιατί διαμαρτύρεστε; Το λέμε για να μην αδικηθούν συνάδελφοι οι οποίοι ακολουθούν στον κατάλογο. Αυτό λέμε. </w:t>
      </w:r>
    </w:p>
    <w:p w14:paraId="044562C2"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ΔΗΜΗΤΡΙΟΣ ΜΠΑΞΕΒΑΝΑΚΗΣ:</w:t>
      </w:r>
      <w:r>
        <w:rPr>
          <w:rFonts w:eastAsia="Times New Roman" w:cs="Times New Roman"/>
          <w:szCs w:val="24"/>
        </w:rPr>
        <w:t xml:space="preserve"> Κάθε φορά το ίδιο πράγμα γίνεται, κύριε Πρόεδρε.</w:t>
      </w:r>
    </w:p>
    <w:p w14:paraId="044562C3"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b/>
          <w:szCs w:val="24"/>
        </w:rPr>
        <w:t xml:space="preserve">: </w:t>
      </w:r>
      <w:r>
        <w:rPr>
          <w:rFonts w:eastAsia="Times New Roman" w:cs="Times New Roman"/>
          <w:szCs w:val="24"/>
        </w:rPr>
        <w:t>Τι θέλετε να κάνουμε;</w:t>
      </w:r>
    </w:p>
    <w:p w14:paraId="044562C4"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ΘΕΟΔΩΡΟΣ ΦΟΡΤΣΑΚΗΣ: </w:t>
      </w:r>
      <w:r>
        <w:rPr>
          <w:rFonts w:eastAsia="Times New Roman" w:cs="Times New Roman"/>
          <w:szCs w:val="24"/>
        </w:rPr>
        <w:t>Να παραταθεί η συνεδρίαση, κύριε Πρόεδρε. Πρέπει να μπορούν να μιλούν οι συνάδελφοι. Δεν γίνεται να μη μιλάμε. Τότε τι να κάνουμε στη Βουλή, αν δεν μιλάμε;</w:t>
      </w:r>
    </w:p>
    <w:p w14:paraId="044562C5"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Αφαιρέσαμε από κανέναν </w:t>
      </w:r>
      <w:r>
        <w:rPr>
          <w:rFonts w:eastAsia="Times New Roman" w:cs="Times New Roman"/>
          <w:szCs w:val="24"/>
        </w:rPr>
        <w:t xml:space="preserve">τον λόγο; Αν δεν συμφωνείτε, εντάξει. </w:t>
      </w:r>
    </w:p>
    <w:p w14:paraId="044562C6"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ΘΕΟΔΩΡΟΣ ΦΟΡΤΣΑΚΗΣ: </w:t>
      </w:r>
      <w:r>
        <w:rPr>
          <w:rFonts w:eastAsia="Times New Roman" w:cs="Times New Roman"/>
          <w:szCs w:val="24"/>
        </w:rPr>
        <w:t xml:space="preserve">Δεν συμφωνούμε. </w:t>
      </w:r>
    </w:p>
    <w:p w14:paraId="044562C7"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Δηλαδή, πόσο χρόνο χρειάζεστε, κύριε </w:t>
      </w:r>
      <w:proofErr w:type="spellStart"/>
      <w:r>
        <w:rPr>
          <w:rFonts w:eastAsia="Times New Roman" w:cs="Times New Roman"/>
          <w:szCs w:val="24"/>
        </w:rPr>
        <w:t>Φορτσάκη</w:t>
      </w:r>
      <w:proofErr w:type="spellEnd"/>
      <w:r>
        <w:rPr>
          <w:rFonts w:eastAsia="Times New Roman" w:cs="Times New Roman"/>
          <w:szCs w:val="24"/>
        </w:rPr>
        <w:t>;</w:t>
      </w:r>
    </w:p>
    <w:p w14:paraId="044562C8"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ΘΕΟΔΩΡΟΣ ΦΟΡΤΣΑΚΗΣ: </w:t>
      </w:r>
      <w:r>
        <w:rPr>
          <w:rFonts w:eastAsia="Times New Roman" w:cs="Times New Roman"/>
          <w:szCs w:val="24"/>
        </w:rPr>
        <w:t>Ό,τι προβλέπει ο Κανονισμός, κύριε Πρόεδρε, δηλαδή επτά λεπτά. Απλώς</w:t>
      </w:r>
      <w:r>
        <w:rPr>
          <w:rFonts w:eastAsia="Times New Roman" w:cs="Times New Roman"/>
          <w:szCs w:val="24"/>
        </w:rPr>
        <w:t xml:space="preserve"> να τον τηρούμε. Σ’ αυτό συμφωνούμε. </w:t>
      </w:r>
    </w:p>
    <w:p w14:paraId="044562C9"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Ο κ. Μεγαλομύστακας έχει τον λόγο. </w:t>
      </w:r>
    </w:p>
    <w:p w14:paraId="044562CA"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ΑΝΑΣΤΑΣΙΟΣ ΜΕΓΑΛΟΜΥΣΤΑΚΑΣ:</w:t>
      </w:r>
      <w:r>
        <w:rPr>
          <w:rFonts w:eastAsia="Times New Roman" w:cs="Times New Roman"/>
          <w:szCs w:val="24"/>
        </w:rPr>
        <w:t xml:space="preserve"> Ευχαριστώ, κύριε Πρόεδρε.</w:t>
      </w:r>
    </w:p>
    <w:p w14:paraId="044562CB"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καλούμαστε και σήμερα να συζητήσουμε το παρόν νομοσχέδιο, να πούμε αν θα το υπερψηφίσουμε ή θα το καταψηφίσουμε. Το νομοσχέδιο αυτό αφορά την ελληνόγλωσση και διαπολιτισμική εκπαίδευση, ένα πολύ σημαντικό θέμα, στο πρώτο του μ</w:t>
      </w:r>
      <w:r>
        <w:rPr>
          <w:rFonts w:eastAsia="Times New Roman" w:cs="Times New Roman"/>
          <w:szCs w:val="24"/>
        </w:rPr>
        <w:t xml:space="preserve">έρος και τις λοιπές διατάξεις, όπως αναφέρεται. </w:t>
      </w:r>
    </w:p>
    <w:p w14:paraId="044562CC"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Στα πρώτα μέρη</w:t>
      </w:r>
      <w:r>
        <w:rPr>
          <w:rFonts w:eastAsia="Times New Roman" w:cs="Times New Roman"/>
          <w:szCs w:val="24"/>
        </w:rPr>
        <w:t>,</w:t>
      </w:r>
      <w:r>
        <w:rPr>
          <w:rFonts w:eastAsia="Times New Roman" w:cs="Times New Roman"/>
          <w:szCs w:val="24"/>
        </w:rPr>
        <w:t xml:space="preserve"> βλέπουμε ότι λύνονται ουσιαστικά και χρόνια προβλήματα. Είναι ένα ευτυχές γεγονός ότι επιτέλους ήρθαν στη Βουλή και επιτέλους θα διευθετηθούν αυτά τα θέματα. Το τελευταίο κομμάτι του νομοσχεδ</w:t>
      </w:r>
      <w:r>
        <w:rPr>
          <w:rFonts w:eastAsia="Times New Roman" w:cs="Times New Roman"/>
          <w:szCs w:val="24"/>
        </w:rPr>
        <w:t xml:space="preserve">ίου μπορούμε να το αποκαλέσουμε νομοσχέδιο-σκούπα. Δεν θέλω να είμαι ειρωνικός μ’ </w:t>
      </w:r>
      <w:r>
        <w:rPr>
          <w:rFonts w:eastAsia="Times New Roman" w:cs="Times New Roman"/>
          <w:szCs w:val="24"/>
        </w:rPr>
        <w:lastRenderedPageBreak/>
        <w:t>αυτόν τον χαρακτηρισμό. Απλώς το αναφέρω «σκούπα»</w:t>
      </w:r>
      <w:r>
        <w:rPr>
          <w:rFonts w:eastAsia="Times New Roman" w:cs="Times New Roman"/>
          <w:szCs w:val="24"/>
        </w:rPr>
        <w:t>,</w:t>
      </w:r>
      <w:r>
        <w:rPr>
          <w:rFonts w:eastAsia="Times New Roman" w:cs="Times New Roman"/>
          <w:szCs w:val="24"/>
        </w:rPr>
        <w:t xml:space="preserve"> γνωρίζοντας ότι οι προηγούμενες κυβερνήσεις είχαν πολλές ελλείψεις στον σχεδιασμό τους και είναι θέματα τα οποία πρέπει εσε</w:t>
      </w:r>
      <w:r>
        <w:rPr>
          <w:rFonts w:eastAsia="Times New Roman" w:cs="Times New Roman"/>
          <w:szCs w:val="24"/>
        </w:rPr>
        <w:t xml:space="preserve">ίς να λύσετε. </w:t>
      </w:r>
    </w:p>
    <w:p w14:paraId="044562CD"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Ωστόσο αυτό που με προβληματίζει με τις λοιπές διατάξεις</w:t>
      </w:r>
      <w:r>
        <w:rPr>
          <w:rFonts w:eastAsia="Times New Roman" w:cs="Times New Roman"/>
          <w:szCs w:val="24"/>
        </w:rPr>
        <w:t>,</w:t>
      </w:r>
      <w:r>
        <w:rPr>
          <w:rFonts w:eastAsia="Times New Roman" w:cs="Times New Roman"/>
          <w:szCs w:val="24"/>
        </w:rPr>
        <w:t xml:space="preserve"> είναι το γεγονός ότι δεν υπήρξε συνεργασία μεταξύ των κομμάτων δυστυχώς, ώστε να δοθούν κοινά αποδεκτές λύσεις απ’ όλους ούτε καν με τους φορείς. </w:t>
      </w:r>
      <w:r>
        <w:rPr>
          <w:rFonts w:eastAsia="Times New Roman" w:cs="Times New Roman"/>
          <w:szCs w:val="24"/>
        </w:rPr>
        <w:t>Θ</w:t>
      </w:r>
      <w:r>
        <w:rPr>
          <w:rFonts w:eastAsia="Times New Roman" w:cs="Times New Roman"/>
          <w:szCs w:val="24"/>
        </w:rPr>
        <w:t>α σας εξηγήσω γιατί συνέβη αυτό. Η π</w:t>
      </w:r>
      <w:r>
        <w:rPr>
          <w:rFonts w:eastAsia="Times New Roman" w:cs="Times New Roman"/>
          <w:szCs w:val="24"/>
        </w:rPr>
        <w:t xml:space="preserve">αιδεία θα έπρεπε να είναι ένας πολύ σημαντικός τομέας, αν όχι ο πιο σημαντικός τομέας και κάθε κυβέρνηση να έχει έναν σοβαρό σχεδιασμό και κάθε κόμμα ακόμη, ωστόσο αυτό δεν βλέπουμε να συμβαίνει. </w:t>
      </w:r>
    </w:p>
    <w:p w14:paraId="044562CE"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Αναφορικά με το πρώτο μέρος, θα ήθελα να πω, όπως είπα και </w:t>
      </w:r>
      <w:r>
        <w:rPr>
          <w:rFonts w:eastAsia="Times New Roman" w:cs="Times New Roman"/>
          <w:szCs w:val="24"/>
        </w:rPr>
        <w:t xml:space="preserve">προηγουμένως, ότι σίγουρα πρέπει όλοι να συμφωνήσουμε με τις διευθετήσεις που γίνονται. Αλλά πέρα από τα διαδικαστικά που αφορούν μεταθέσεις και αποσπάσεις, πρέπει να διασφαλίσουμε ότι οι τίτλοι σπουδών θα είναι ισάξιοι μ’ αυτούς </w:t>
      </w:r>
      <w:r>
        <w:rPr>
          <w:rFonts w:eastAsia="Times New Roman" w:cs="Times New Roman"/>
          <w:szCs w:val="24"/>
        </w:rPr>
        <w:lastRenderedPageBreak/>
        <w:t>των Ελλήνων και ότι η παιδ</w:t>
      </w:r>
      <w:r>
        <w:rPr>
          <w:rFonts w:eastAsia="Times New Roman" w:cs="Times New Roman"/>
          <w:szCs w:val="24"/>
        </w:rPr>
        <w:t>εία που θα παρέχεται στα παιδιά των Ελλήνων μεταναστών</w:t>
      </w:r>
      <w:r>
        <w:rPr>
          <w:rFonts w:eastAsia="Times New Roman" w:cs="Times New Roman"/>
          <w:szCs w:val="24"/>
        </w:rPr>
        <w:t>,</w:t>
      </w:r>
      <w:r>
        <w:rPr>
          <w:rFonts w:eastAsia="Times New Roman" w:cs="Times New Roman"/>
          <w:szCs w:val="24"/>
        </w:rPr>
        <w:t xml:space="preserve"> θα είναι ουσιαστική και ποιοτική. Αυτό που συνδέει στην ουσία τους Έλληνες που έφυγαν με την πατρίδα </w:t>
      </w:r>
      <w:r>
        <w:rPr>
          <w:rFonts w:eastAsia="Times New Roman" w:cs="Times New Roman"/>
          <w:szCs w:val="24"/>
        </w:rPr>
        <w:t>τους,</w:t>
      </w:r>
      <w:r>
        <w:rPr>
          <w:rFonts w:eastAsia="Times New Roman" w:cs="Times New Roman"/>
          <w:szCs w:val="24"/>
        </w:rPr>
        <w:t xml:space="preserve"> είναι το σχολείο στο εξωτερικό. </w:t>
      </w:r>
    </w:p>
    <w:p w14:paraId="044562CF"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Θέλουμε να </w:t>
      </w:r>
      <w:proofErr w:type="spellStart"/>
      <w:r>
        <w:rPr>
          <w:rFonts w:eastAsia="Times New Roman" w:cs="Times New Roman"/>
          <w:szCs w:val="24"/>
        </w:rPr>
        <w:t>επιστήσουμε</w:t>
      </w:r>
      <w:proofErr w:type="spellEnd"/>
      <w:r>
        <w:rPr>
          <w:rFonts w:eastAsia="Times New Roman" w:cs="Times New Roman"/>
          <w:szCs w:val="24"/>
        </w:rPr>
        <w:t xml:space="preserve"> επιπλέον την προσοχή, ώστε να μη συμβ</w:t>
      </w:r>
      <w:r>
        <w:rPr>
          <w:rFonts w:eastAsia="Times New Roman" w:cs="Times New Roman"/>
          <w:szCs w:val="24"/>
        </w:rPr>
        <w:t>ούν παρόμοια φαινόμενα. Ανέφερε ο εισηγητής της Νέας Δημοκρατίας, κατηγορώντας τον ΣΥΡΙΖΑ, ότι το σχολείο του Μονάχου έκλεισε στην ουσία, καθώς δεν αξιοποιήσαμε την έκταση που μας παραχώρησε το γερμανικό δημόσιο. Αλλά γι’ αυτό δεν φταίει μόνο ο ΣΥΡΙΖΑ, φτα</w:t>
      </w:r>
      <w:r>
        <w:rPr>
          <w:rFonts w:eastAsia="Times New Roman" w:cs="Times New Roman"/>
          <w:szCs w:val="24"/>
        </w:rPr>
        <w:t xml:space="preserve">ίνε και οι προηγούμενοι. Δεν είναι ένα πρόβλημα που εμφανίστηκε τώρα. Έπρεπε να έχει διευθετηθεί και ελπίζουμε αυτό να μη συνεχιστεί και να μην έχουμε ανάλογα συμβάντα. </w:t>
      </w:r>
    </w:p>
    <w:p w14:paraId="044562D0"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Είναι πολύ σημαντικό να εξασφαλίσουμε το παν για όλους αυτούς τους νέους που έφυγαν. Π</w:t>
      </w:r>
      <w:r>
        <w:rPr>
          <w:rFonts w:eastAsia="Times New Roman" w:cs="Times New Roman"/>
          <w:szCs w:val="24"/>
        </w:rPr>
        <w:t>έρα από Βουλευτής σήμερα, θέλω να μιλήσω και ως εκπρόσωπος μιας γενιάς ανθρώπων. Περίπου διακόσιες πενήντα χιλιάδες νέοι με ποιοτικές σπουδές πανεπιστημίου έφυγαν στο εξωτερικό</w:t>
      </w:r>
      <w:r>
        <w:rPr>
          <w:rFonts w:eastAsia="Times New Roman" w:cs="Times New Roman"/>
          <w:szCs w:val="24"/>
        </w:rPr>
        <w:t>,</w:t>
      </w:r>
      <w:r>
        <w:rPr>
          <w:rFonts w:eastAsia="Times New Roman" w:cs="Times New Roman"/>
          <w:szCs w:val="24"/>
        </w:rPr>
        <w:t xml:space="preserve"> γιατί δεν μπορούν να </w:t>
      </w:r>
      <w:r>
        <w:rPr>
          <w:rFonts w:eastAsia="Times New Roman" w:cs="Times New Roman"/>
          <w:szCs w:val="24"/>
        </w:rPr>
        <w:lastRenderedPageBreak/>
        <w:t>συντηρήσουν τις οικογένειές τους ή να δημιουργήσουν οικογ</w:t>
      </w:r>
      <w:r>
        <w:rPr>
          <w:rFonts w:eastAsia="Times New Roman" w:cs="Times New Roman"/>
          <w:szCs w:val="24"/>
        </w:rPr>
        <w:t xml:space="preserve">ένεια εδώ στην Ελλάδα, ούτε καν να συντηρήσουν τον εαυτό τους. Επομένως πρέπει εμείς να μεριμνήσουμε γι’ αυτούς. </w:t>
      </w:r>
    </w:p>
    <w:p w14:paraId="044562D1"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Οι νέοι που έφυγαν</w:t>
      </w:r>
      <w:r>
        <w:rPr>
          <w:rFonts w:eastAsia="Times New Roman" w:cs="Times New Roman"/>
          <w:szCs w:val="24"/>
        </w:rPr>
        <w:t>,</w:t>
      </w:r>
      <w:r>
        <w:rPr>
          <w:rFonts w:eastAsia="Times New Roman" w:cs="Times New Roman"/>
          <w:szCs w:val="24"/>
        </w:rPr>
        <w:t xml:space="preserve"> είναι νέοι οι οποίοι δούλεψαν σκληρά. Οι οικογένειές τους πιέστηκαν. Υπέστησαν έναν οικονομικό μαρασμό. Μπορεί να είμαι υπ</w:t>
      </w:r>
      <w:r>
        <w:rPr>
          <w:rFonts w:eastAsia="Times New Roman" w:cs="Times New Roman"/>
          <w:szCs w:val="24"/>
        </w:rPr>
        <w:t>ερβολικός μ’ αυτή την έκφραση, αλλά όταν πρέπει να επενδύουμε στην εκπαίδευση των παιδιών μας στον ιδιωτικό τομέα και να πληρώνουμε φροντιστήρια, τότε κάτι τέτοιο συμβαίνει. Επομένως βλέπουμε ότι δεν σεβάστηκαν οι ως τώρα κυβερνήσεις τον μόχθο των παιδιών.</w:t>
      </w:r>
      <w:r>
        <w:rPr>
          <w:rFonts w:eastAsia="Times New Roman" w:cs="Times New Roman"/>
          <w:szCs w:val="24"/>
        </w:rPr>
        <w:t xml:space="preserve"> Ας προνοήσουμε για την πορεία τους στο εξωτερικό. Είναι κακό που το λέω αυτό, αλλά αυτό πρέπει να συμβεί. </w:t>
      </w:r>
    </w:p>
    <w:p w14:paraId="044562D2"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Αναφορικά με το θέμα που προέκυψε με την ιδιωτική εκπαίδευση, με τα ιδιωτικά σχολεία, έχει δημιουργηθεί ένα κλίμα εχθρικό, το οποίο δεν καταλαβαίνω </w:t>
      </w:r>
      <w:r>
        <w:rPr>
          <w:rFonts w:eastAsia="Times New Roman" w:cs="Times New Roman"/>
          <w:szCs w:val="24"/>
        </w:rPr>
        <w:t>γιατί υπάρχει. Αν υπήρχε συζήτηση με όλους τους φορείς από το Υπουργείο, πιστεύω ότι θα βρίσκαμε μια λύση. Σε κα</w:t>
      </w:r>
      <w:r>
        <w:rPr>
          <w:rFonts w:eastAsia="Times New Roman" w:cs="Times New Roman"/>
          <w:szCs w:val="24"/>
        </w:rPr>
        <w:t>μ</w:t>
      </w:r>
      <w:r>
        <w:rPr>
          <w:rFonts w:eastAsia="Times New Roman" w:cs="Times New Roman"/>
          <w:szCs w:val="24"/>
        </w:rPr>
        <w:t xml:space="preserve">μία περίπτωση δεν θέλουμε </w:t>
      </w:r>
      <w:r>
        <w:rPr>
          <w:rFonts w:eastAsia="Times New Roman" w:cs="Times New Roman"/>
          <w:szCs w:val="24"/>
        </w:rPr>
        <w:lastRenderedPageBreak/>
        <w:t>να χαθούν τα εργασιακά δικαιώματα των εκπαιδευτικών στον ιδιωτικό τομέα, ωστόσο πρέπει να διασφαλίσουμε και τη βιωσιμ</w:t>
      </w:r>
      <w:r>
        <w:rPr>
          <w:rFonts w:eastAsia="Times New Roman" w:cs="Times New Roman"/>
          <w:szCs w:val="24"/>
        </w:rPr>
        <w:t>ότητα των επιχειρήσεων. Λέω επιχείρηση, αν και είναι μια ξεχωριστή κατηγορία τα ιδιωτικά εκπαιδευτικά ιδρύματα. Αλλά για να έχουν δουλειά, πρέπει να εξασφαλίσουμε πρώτα απ’ όλα τη βιωσιμότητά τους. Η προχειρότητα σ’ αυτό το άρθρο είναι η αιτία που δεν θα υ</w:t>
      </w:r>
      <w:r>
        <w:rPr>
          <w:rFonts w:eastAsia="Times New Roman" w:cs="Times New Roman"/>
          <w:szCs w:val="24"/>
        </w:rPr>
        <w:t>πε</w:t>
      </w:r>
      <w:r>
        <w:rPr>
          <w:rFonts w:eastAsia="Times New Roman" w:cs="Times New Roman"/>
          <w:szCs w:val="24"/>
        </w:rPr>
        <w:t>ρ</w:t>
      </w:r>
      <w:r>
        <w:rPr>
          <w:rFonts w:eastAsia="Times New Roman" w:cs="Times New Roman"/>
          <w:szCs w:val="24"/>
        </w:rPr>
        <w:t xml:space="preserve">ψηφίσουμε το άρθρο αυτό. </w:t>
      </w:r>
    </w:p>
    <w:p w14:paraId="044562D3"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Η τροπολογία που καταθέσατε για την ειδική αγωγή</w:t>
      </w:r>
      <w:r>
        <w:rPr>
          <w:rFonts w:eastAsia="Times New Roman" w:cs="Times New Roman"/>
          <w:szCs w:val="24"/>
        </w:rPr>
        <w:t>,</w:t>
      </w:r>
      <w:r>
        <w:rPr>
          <w:rFonts w:eastAsia="Times New Roman" w:cs="Times New Roman"/>
          <w:szCs w:val="24"/>
        </w:rPr>
        <w:t xml:space="preserve"> αποδεικνύει για άλλη μια φορά την έλλειψη σχεδιασμού που έχετε. Σήμερα μου έστειλαν άλλη μια επιστολή από την ΣΑΤΕΑ, η οποία αναφέρει ότι δεν είναι κατά στον γενικό χαρακτήρα τη</w:t>
      </w:r>
      <w:r>
        <w:rPr>
          <w:rFonts w:eastAsia="Times New Roman" w:cs="Times New Roman"/>
          <w:szCs w:val="24"/>
        </w:rPr>
        <w:t>ς τροπολογίας. Θα καταθέσω την επιστολή που μου έστειλαν. Αν τα είχατε συζητήσει μαζί τους, θα βρίσκατε μια λύση. Δεν είναι κατά στο να εξαλειφθεί επιτέλους η αδικία. Είναι νόμιμο και δίκαιο απέναντι στους μόνιμους εκπαιδευτικούς που υπηρετούσαν στις δομές</w:t>
      </w:r>
      <w:r>
        <w:rPr>
          <w:rFonts w:eastAsia="Times New Roman" w:cs="Times New Roman"/>
          <w:szCs w:val="24"/>
        </w:rPr>
        <w:t xml:space="preserve"> της ειδικής αγωγής. Ωστόσο δεν έγινε ένας διάλογος με όλους τους φορείς που εμπλέκονταν. </w:t>
      </w:r>
    </w:p>
    <w:p w14:paraId="044562D4" w14:textId="77777777" w:rsidR="00A53C3F" w:rsidRDefault="0019499A">
      <w:pPr>
        <w:spacing w:line="600" w:lineRule="auto"/>
        <w:ind w:firstLine="540"/>
        <w:contextualSpacing/>
        <w:jc w:val="both"/>
        <w:rPr>
          <w:rFonts w:eastAsia="Times New Roman"/>
          <w:szCs w:val="24"/>
        </w:rPr>
      </w:pPr>
      <w:r>
        <w:rPr>
          <w:rFonts w:eastAsia="Times New Roman" w:cs="Times New Roman"/>
          <w:szCs w:val="24"/>
        </w:rPr>
        <w:lastRenderedPageBreak/>
        <w:t xml:space="preserve">(Στο σημείο αυτό ο Βουλευτής Αναστάσιος Μεγαλομύστακας καταθέτει για τα Πρακτικά την προαναφερθείσα επιστολή, η οποία βρίσκεται </w:t>
      </w:r>
      <w:r>
        <w:rPr>
          <w:rFonts w:eastAsia="Times New Roman"/>
          <w:szCs w:val="24"/>
        </w:rPr>
        <w:t>στο αρχείο του Τμήματος Γραμματείας τ</w:t>
      </w:r>
      <w:r>
        <w:rPr>
          <w:rFonts w:eastAsia="Times New Roman"/>
          <w:szCs w:val="24"/>
        </w:rPr>
        <w:t>ης Διεύθυνσης Στενογραφίας και Πρακτικών της Βουλής)</w:t>
      </w:r>
    </w:p>
    <w:p w14:paraId="044562D5"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Προβλήματα υπάρχουν στην παιδεία μας, όπως είναι τα απαρχαιωμένα βιβλία, η απόσυρση των διαθεματικών δράσεων που τόσο πολύ υποστήριξαν όλοι. Τη </w:t>
      </w:r>
      <w:r>
        <w:rPr>
          <w:rFonts w:eastAsia="Times New Roman" w:cs="Times New Roman"/>
          <w:szCs w:val="24"/>
        </w:rPr>
        <w:t>Γ</w:t>
      </w:r>
      <w:r>
        <w:rPr>
          <w:rFonts w:eastAsia="Times New Roman" w:cs="Times New Roman"/>
          <w:szCs w:val="24"/>
        </w:rPr>
        <w:t>εωγραφία δεν τη διδάσκουν γεωγράφοι στα σχολεία και το τμή</w:t>
      </w:r>
      <w:r>
        <w:rPr>
          <w:rFonts w:eastAsia="Times New Roman" w:cs="Times New Roman"/>
          <w:szCs w:val="24"/>
        </w:rPr>
        <w:t xml:space="preserve">μα της Γεωγραφίας στο </w:t>
      </w:r>
      <w:r>
        <w:rPr>
          <w:rFonts w:eastAsia="Times New Roman" w:cs="Times New Roman"/>
          <w:szCs w:val="24"/>
        </w:rPr>
        <w:t>π</w:t>
      </w:r>
      <w:r>
        <w:rPr>
          <w:rFonts w:eastAsia="Times New Roman" w:cs="Times New Roman"/>
          <w:szCs w:val="24"/>
        </w:rPr>
        <w:t>ανεπιστήμιο</w:t>
      </w:r>
      <w:r>
        <w:rPr>
          <w:rFonts w:eastAsia="Times New Roman" w:cs="Times New Roman"/>
          <w:szCs w:val="24"/>
        </w:rPr>
        <w:t>,</w:t>
      </w:r>
      <w:r>
        <w:rPr>
          <w:rFonts w:eastAsia="Times New Roman" w:cs="Times New Roman"/>
          <w:szCs w:val="24"/>
        </w:rPr>
        <w:t xml:space="preserve"> έχει πέσει πέντε με έξι χιλιάδες μόρια. Οι οργανικές των εκπαιδευτικών του 2013 που μετατέθηκαν στην πρωτοβάθμια εκπαίδευση</w:t>
      </w:r>
      <w:r>
        <w:rPr>
          <w:rFonts w:eastAsia="Times New Roman" w:cs="Times New Roman"/>
          <w:szCs w:val="24"/>
        </w:rPr>
        <w:t>,</w:t>
      </w:r>
      <w:r>
        <w:rPr>
          <w:rFonts w:eastAsia="Times New Roman" w:cs="Times New Roman"/>
          <w:szCs w:val="24"/>
        </w:rPr>
        <w:t xml:space="preserve"> ισχύουν μόνο γι’ αυτούς που είναι κοινής ειδικότητας και όχι γι’ αυτούς που δεν είναι κοινής ειδικότητας. </w:t>
      </w:r>
    </w:p>
    <w:p w14:paraId="044562D6"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Επίσης βλέπουμε να υπάρχουν ανισότητες μεταξύ ομοειδών τμημάτων του πανεπιστημίου. Κατέθεσα σχετική τροπολογία, καθώς βλέπουμε ότι το Πανεπιστήμιο Ε</w:t>
      </w:r>
      <w:r>
        <w:rPr>
          <w:rFonts w:eastAsia="Times New Roman" w:cs="Times New Roman"/>
          <w:szCs w:val="24"/>
        </w:rPr>
        <w:t>ιδικής Αγωγής της Θεσσαλίας</w:t>
      </w:r>
      <w:r>
        <w:rPr>
          <w:rFonts w:eastAsia="Times New Roman" w:cs="Times New Roman"/>
          <w:szCs w:val="24"/>
        </w:rPr>
        <w:t>,</w:t>
      </w:r>
      <w:r>
        <w:rPr>
          <w:rFonts w:eastAsia="Times New Roman" w:cs="Times New Roman"/>
          <w:szCs w:val="24"/>
        </w:rPr>
        <w:t xml:space="preserve"> έχει το δικαίωμα και την πιστοποιημένη εκπαιδευτική και διδακτική επάρκεια. </w:t>
      </w:r>
    </w:p>
    <w:p w14:paraId="044562D7" w14:textId="77777777" w:rsidR="00A53C3F" w:rsidRDefault="0019499A">
      <w:pPr>
        <w:spacing w:line="600" w:lineRule="auto"/>
        <w:ind w:firstLine="709"/>
        <w:contextualSpacing/>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044562D8"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Μισό λεπτό ακόμη. Έτσι κι αλλιώς μου έφαγαν αρκετό χρόνο.</w:t>
      </w:r>
    </w:p>
    <w:p w14:paraId="044562D9"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Το ανάλο</w:t>
      </w:r>
      <w:r>
        <w:rPr>
          <w:rFonts w:eastAsia="Times New Roman" w:cs="Times New Roman"/>
          <w:szCs w:val="24"/>
        </w:rPr>
        <w:t xml:space="preserve">γο τμήμα από το Πανεπιστήμιο Θεσσαλονίκης δεν έχει την ίδια δυνατότητα. Αυτό πρέπει να αποκατασταθεί άμεσα. </w:t>
      </w:r>
    </w:p>
    <w:p w14:paraId="044562DA"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Επίσης ένα ακόμη άρθρο το οποίο θέλω να συζητήσω</w:t>
      </w:r>
      <w:r>
        <w:rPr>
          <w:rFonts w:eastAsia="Times New Roman" w:cs="Times New Roman"/>
          <w:szCs w:val="24"/>
        </w:rPr>
        <w:t>,</w:t>
      </w:r>
      <w:r>
        <w:rPr>
          <w:rFonts w:eastAsia="Times New Roman" w:cs="Times New Roman"/>
          <w:szCs w:val="24"/>
        </w:rPr>
        <w:t xml:space="preserve"> είναι το άρθρο 36 το οποίο αφορά την εκπαίδευση των προσφύγων. Φυσικά και η Ένωση Κεντρώων θέλει </w:t>
      </w:r>
      <w:r>
        <w:rPr>
          <w:rFonts w:eastAsia="Times New Roman" w:cs="Times New Roman"/>
          <w:szCs w:val="24"/>
        </w:rPr>
        <w:t xml:space="preserve">οι πρόσφυγες και τα </w:t>
      </w:r>
      <w:proofErr w:type="spellStart"/>
      <w:r>
        <w:rPr>
          <w:rFonts w:eastAsia="Times New Roman" w:cs="Times New Roman"/>
          <w:szCs w:val="24"/>
        </w:rPr>
        <w:t>προσφυγόπαιδα</w:t>
      </w:r>
      <w:proofErr w:type="spellEnd"/>
      <w:r>
        <w:rPr>
          <w:rFonts w:eastAsia="Times New Roman" w:cs="Times New Roman"/>
          <w:szCs w:val="24"/>
        </w:rPr>
        <w:t xml:space="preserve"> να δεχτούν την εκπαίδευση από το ελληνικό κράτος. Ωστόσο εσείς το φέρνετε τελευταία στιγμή, σε ένα μικρό κείμενο δέκα σειρών, χωρίς να έχει υπάρξει και να έχει προηγηθεί διάλογος και με όλες τις αποφάσεις να παρθούν από το</w:t>
      </w:r>
      <w:r>
        <w:rPr>
          <w:rFonts w:eastAsia="Times New Roman" w:cs="Times New Roman"/>
          <w:szCs w:val="24"/>
        </w:rPr>
        <w:t xml:space="preserve">ν Υπουργό. </w:t>
      </w:r>
    </w:p>
    <w:p w14:paraId="044562DB"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Με αυτή την απόφασή σας και με αυτή την πρότασή </w:t>
      </w:r>
      <w:r>
        <w:rPr>
          <w:rFonts w:eastAsia="Times New Roman" w:cs="Times New Roman"/>
          <w:szCs w:val="24"/>
        </w:rPr>
        <w:t>σας,</w:t>
      </w:r>
      <w:r>
        <w:rPr>
          <w:rFonts w:eastAsia="Times New Roman" w:cs="Times New Roman"/>
          <w:szCs w:val="24"/>
        </w:rPr>
        <w:t xml:space="preserve"> πολύ φοβάμαι ότι θα επαναληφθούν φαινόμενα όπως έγινε αυτό στην εκλογική μου περιφέρεια με την προσφυγική δομή στην οποία τη σίτιση πήρε ο συντονιστής του ΣΥΡΙΖΑ και η διευθυντής της δομής ήτ</w:t>
      </w:r>
      <w:r>
        <w:rPr>
          <w:rFonts w:eastAsia="Times New Roman" w:cs="Times New Roman"/>
          <w:szCs w:val="24"/>
        </w:rPr>
        <w:t xml:space="preserve">αν η κόρη του συντονιστή του ΣΥΡΙΖΑ. Αυτό δεν είναι το ηθικό πλεονέκτημα της Αριστεράς. Δυστυχώς. </w:t>
      </w:r>
    </w:p>
    <w:p w14:paraId="044562DC"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προχειρότητα και η έλλειψη σχεδίου είναι φανερή, όχι μόνο σε αυτό το νομοσχέδιο, αλλά και σε όλον τον σχεδιασμό σας τον πολιτικό. </w:t>
      </w:r>
      <w:r>
        <w:rPr>
          <w:rFonts w:eastAsia="Times New Roman" w:cs="Times New Roman"/>
          <w:szCs w:val="24"/>
        </w:rPr>
        <w:t>Μ</w:t>
      </w:r>
      <w:r>
        <w:rPr>
          <w:rFonts w:eastAsia="Times New Roman" w:cs="Times New Roman"/>
          <w:szCs w:val="24"/>
        </w:rPr>
        <w:t>πορούμε να αναφέρουμε κι</w:t>
      </w:r>
      <w:r>
        <w:rPr>
          <w:rFonts w:eastAsia="Times New Roman" w:cs="Times New Roman"/>
          <w:szCs w:val="24"/>
        </w:rPr>
        <w:t xml:space="preserve"> ένα παράδειγμα το οποίο είναι και επίκαιρο</w:t>
      </w:r>
      <w:r>
        <w:rPr>
          <w:rFonts w:eastAsia="Times New Roman" w:cs="Times New Roman"/>
          <w:szCs w:val="24"/>
        </w:rPr>
        <w:t>,</w:t>
      </w:r>
      <w:r>
        <w:rPr>
          <w:rFonts w:eastAsia="Times New Roman" w:cs="Times New Roman"/>
          <w:szCs w:val="24"/>
        </w:rPr>
        <w:t xml:space="preserve"> σχετικά με τα </w:t>
      </w:r>
      <w:r>
        <w:rPr>
          <w:rFonts w:eastAsia="Times New Roman" w:cs="Times New Roman"/>
          <w:szCs w:val="24"/>
          <w:lang w:val="en-US"/>
        </w:rPr>
        <w:t>voucher</w:t>
      </w:r>
      <w:r>
        <w:rPr>
          <w:rFonts w:eastAsia="Times New Roman" w:cs="Times New Roman"/>
          <w:szCs w:val="24"/>
        </w:rPr>
        <w:t xml:space="preserve"> των παιδικών σταθμών όπου πολλές οικογένειες έμειναν εκτός. Δεν υπήρχαν θέσεις, δεν δόθηκε ευκαιρία σε γονείς οι οποίοι ψάχνουν εργασία ή δουλεύουν με πολύ χαμηλούς μισθούς</w:t>
      </w:r>
      <w:r>
        <w:rPr>
          <w:rFonts w:eastAsia="Times New Roman" w:cs="Times New Roman"/>
          <w:szCs w:val="24"/>
        </w:rPr>
        <w:t>,</w:t>
      </w:r>
      <w:r>
        <w:rPr>
          <w:rFonts w:eastAsia="Times New Roman" w:cs="Times New Roman"/>
          <w:szCs w:val="24"/>
        </w:rPr>
        <w:t xml:space="preserve"> να αφήσουν τα π</w:t>
      </w:r>
      <w:r>
        <w:rPr>
          <w:rFonts w:eastAsia="Times New Roman" w:cs="Times New Roman"/>
          <w:szCs w:val="24"/>
        </w:rPr>
        <w:t xml:space="preserve">αιδιά τους σε κάποιο παιδικό σταθμό. Αυτές είναι πολιτικές που δεν αρμόζουν σε μια σοβαρή κυβέρνηση. </w:t>
      </w:r>
    </w:p>
    <w:p w14:paraId="044562DD"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Παρακαλώ, κύριε Μεγαλομύστακα, ως εκπρόσωπος της νέας γενιάς, δώστε το καλό παράδειγμα στους μεγαλύτερους. </w:t>
      </w:r>
    </w:p>
    <w:p w14:paraId="044562DE"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ΑΝΑΣΤΑΣΙΟΣ ΜΕ</w:t>
      </w:r>
      <w:r>
        <w:rPr>
          <w:rFonts w:eastAsia="Times New Roman" w:cs="Times New Roman"/>
          <w:b/>
          <w:szCs w:val="24"/>
        </w:rPr>
        <w:t>ΓΑΛΟΜΥΣΤΑΚΑΣ:</w:t>
      </w:r>
      <w:r>
        <w:rPr>
          <w:rFonts w:eastAsia="Times New Roman" w:cs="Times New Roman"/>
          <w:szCs w:val="24"/>
        </w:rPr>
        <w:t xml:space="preserve"> Τελειώνω σε πολύ λίγο. Χίλια συγγνώμη, απλώς και στην αρχή με διέκοψαν κι έχασα περίπου </w:t>
      </w:r>
      <w:r>
        <w:rPr>
          <w:rFonts w:eastAsia="Times New Roman" w:cs="Times New Roman"/>
          <w:szCs w:val="24"/>
        </w:rPr>
        <w:t>σαράντα</w:t>
      </w:r>
      <w:r>
        <w:rPr>
          <w:rFonts w:eastAsia="Times New Roman" w:cs="Times New Roman"/>
          <w:szCs w:val="24"/>
        </w:rPr>
        <w:t xml:space="preserve"> δευτερόλεπτα με ένα λεπτό. </w:t>
      </w:r>
    </w:p>
    <w:p w14:paraId="044562DF"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Δεν θέλω να καταχραστώ τον χρόνο και θέλω να σεβαστώ αυτό που γίνεται εδώ μέσα. Θέλω να πω ότι η παιδεία είναι η αρχή </w:t>
      </w:r>
      <w:r>
        <w:rPr>
          <w:rFonts w:eastAsia="Times New Roman" w:cs="Times New Roman"/>
          <w:szCs w:val="24"/>
        </w:rPr>
        <w:t>όλων. Θα έπρεπε όλοι μαζί να συνεργαζόμαστε και να προσφέρουμε στον ελληνικό λαό ένα σταθερό εκπαιδευτικό σύστημα.</w:t>
      </w:r>
    </w:p>
    <w:p w14:paraId="044562E0"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πάρα πολύ.  </w:t>
      </w:r>
    </w:p>
    <w:p w14:paraId="044562E1"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Κι εμείς ευχαριστούμε.</w:t>
      </w:r>
    </w:p>
    <w:p w14:paraId="044562E2" w14:textId="77777777" w:rsidR="00A53C3F" w:rsidRDefault="0019499A">
      <w:pPr>
        <w:spacing w:line="600" w:lineRule="auto"/>
        <w:ind w:firstLine="720"/>
        <w:contextualSpacing/>
        <w:jc w:val="center"/>
        <w:rPr>
          <w:rFonts w:eastAsia="Times New Roman" w:cs="Times New Roman"/>
          <w:szCs w:val="24"/>
        </w:rPr>
      </w:pPr>
      <w:r>
        <w:rPr>
          <w:rFonts w:eastAsia="Times New Roman" w:cs="Times New Roman"/>
          <w:szCs w:val="24"/>
        </w:rPr>
        <w:t>( ΜΕΤΑ ΤΗΝ ΚΑΤΑΜΕΤΡΗΣΗ )</w:t>
      </w:r>
    </w:p>
    <w:p w14:paraId="044562E3" w14:textId="77777777" w:rsidR="00A53C3F" w:rsidRDefault="0019499A">
      <w:pPr>
        <w:spacing w:line="600" w:lineRule="auto"/>
        <w:ind w:firstLine="720"/>
        <w:contextualSpacing/>
        <w:jc w:val="both"/>
        <w:rPr>
          <w:rFonts w:eastAsia="Times New Roman"/>
          <w:szCs w:val="24"/>
        </w:rPr>
      </w:pPr>
      <w:r>
        <w:rPr>
          <w:rFonts w:eastAsia="Times New Roman" w:cs="Times New Roman"/>
          <w:b/>
          <w:szCs w:val="24"/>
        </w:rPr>
        <w:t xml:space="preserve">ΠΡΟΕΔΡΕΥΩΝ (Γεώργιος Βαρεμένος): </w:t>
      </w:r>
      <w:r>
        <w:rPr>
          <w:rFonts w:eastAsia="Times New Roman"/>
          <w:szCs w:val="24"/>
        </w:rPr>
        <w:t>Κυρίες και κύριοι συνάδελφοι, έχω την τιμή να σας ανακοινώσω το αποτέλεσμα της διεξαχθείσης ονομαστικής ψηφοφορίας επί των αιτήσεων άρσης ασυλίας των συναδέλφων Βουλευτών.</w:t>
      </w:r>
    </w:p>
    <w:p w14:paraId="044562E4" w14:textId="77777777" w:rsidR="00A53C3F" w:rsidRDefault="0019499A">
      <w:pPr>
        <w:widowControl w:val="0"/>
        <w:autoSpaceDE w:val="0"/>
        <w:autoSpaceDN w:val="0"/>
        <w:adjustRightInd w:val="0"/>
        <w:spacing w:line="600" w:lineRule="auto"/>
        <w:ind w:firstLine="720"/>
        <w:contextualSpacing/>
        <w:jc w:val="both"/>
        <w:rPr>
          <w:rFonts w:eastAsia="Times New Roman"/>
          <w:szCs w:val="24"/>
        </w:rPr>
      </w:pPr>
      <w:r>
        <w:rPr>
          <w:rFonts w:eastAsia="Times New Roman"/>
          <w:szCs w:val="24"/>
        </w:rPr>
        <w:t>Ψήφισαν συνολικά 197 Βουλευτές.</w:t>
      </w:r>
    </w:p>
    <w:p w14:paraId="044562E5" w14:textId="77777777" w:rsidR="00A53C3F" w:rsidRDefault="0019499A">
      <w:pPr>
        <w:widowControl w:val="0"/>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Για τους συναδέλφους </w:t>
      </w:r>
      <w:r>
        <w:rPr>
          <w:rFonts w:eastAsia="Times New Roman"/>
          <w:szCs w:val="24"/>
        </w:rPr>
        <w:t>κυρίους</w:t>
      </w:r>
      <w:r>
        <w:rPr>
          <w:rFonts w:eastAsia="Times New Roman"/>
          <w:szCs w:val="24"/>
        </w:rPr>
        <w:t xml:space="preserve"> Νικόλαο Μίχο και Ιωάννη</w:t>
      </w:r>
      <w:r>
        <w:rPr>
          <w:rFonts w:eastAsia="Times New Roman"/>
          <w:szCs w:val="24"/>
        </w:rPr>
        <w:t xml:space="preserve"> Λαγό</w:t>
      </w:r>
      <w:r>
        <w:rPr>
          <w:rFonts w:eastAsia="Times New Roman"/>
          <w:szCs w:val="24"/>
        </w:rPr>
        <w:t>:</w:t>
      </w:r>
    </w:p>
    <w:p w14:paraId="044562E6" w14:textId="77777777" w:rsidR="00A53C3F" w:rsidRDefault="0019499A">
      <w:pPr>
        <w:widowControl w:val="0"/>
        <w:autoSpaceDE w:val="0"/>
        <w:autoSpaceDN w:val="0"/>
        <w:adjustRightInd w:val="0"/>
        <w:spacing w:line="600" w:lineRule="auto"/>
        <w:ind w:firstLine="720"/>
        <w:contextualSpacing/>
        <w:jc w:val="both"/>
        <w:rPr>
          <w:rFonts w:eastAsia="Times New Roman"/>
          <w:szCs w:val="24"/>
        </w:rPr>
      </w:pPr>
      <w:r>
        <w:rPr>
          <w:rFonts w:eastAsia="Times New Roman"/>
          <w:szCs w:val="24"/>
        </w:rPr>
        <w:t>Υπέρ της άρσεως ασυλίας, δηλαδή «ΝΑΙ», ψήφισαν 197 Βουλευτές.</w:t>
      </w:r>
    </w:p>
    <w:p w14:paraId="044562E7" w14:textId="77777777" w:rsidR="00A53C3F" w:rsidRDefault="0019499A">
      <w:pPr>
        <w:widowControl w:val="0"/>
        <w:tabs>
          <w:tab w:val="left" w:pos="3692"/>
        </w:tabs>
        <w:autoSpaceDE w:val="0"/>
        <w:autoSpaceDN w:val="0"/>
        <w:adjustRightInd w:val="0"/>
        <w:spacing w:line="600" w:lineRule="auto"/>
        <w:ind w:firstLine="720"/>
        <w:contextualSpacing/>
        <w:jc w:val="both"/>
        <w:rPr>
          <w:rFonts w:eastAsia="Times New Roman"/>
          <w:szCs w:val="24"/>
        </w:rPr>
      </w:pPr>
      <w:r>
        <w:rPr>
          <w:rFonts w:eastAsia="Times New Roman"/>
          <w:szCs w:val="24"/>
        </w:rPr>
        <w:lastRenderedPageBreak/>
        <w:t xml:space="preserve">Συνεπώς η αίτηση της </w:t>
      </w:r>
      <w:r>
        <w:rPr>
          <w:rFonts w:eastAsia="Times New Roman"/>
          <w:szCs w:val="24"/>
        </w:rPr>
        <w:t>ε</w:t>
      </w:r>
      <w:r>
        <w:rPr>
          <w:rFonts w:eastAsia="Times New Roman"/>
          <w:szCs w:val="24"/>
        </w:rPr>
        <w:t xml:space="preserve">ισαγγελικής </w:t>
      </w:r>
      <w:r>
        <w:rPr>
          <w:rFonts w:eastAsia="Times New Roman"/>
          <w:szCs w:val="24"/>
        </w:rPr>
        <w:t>α</w:t>
      </w:r>
      <w:r>
        <w:rPr>
          <w:rFonts w:eastAsia="Times New Roman"/>
          <w:szCs w:val="24"/>
        </w:rPr>
        <w:t>ρχής γίνεται δεκτή.</w:t>
      </w:r>
    </w:p>
    <w:p w14:paraId="044562E8" w14:textId="77777777" w:rsidR="00A53C3F" w:rsidRDefault="0019499A">
      <w:pPr>
        <w:widowControl w:val="0"/>
        <w:tabs>
          <w:tab w:val="left" w:pos="3692"/>
        </w:tabs>
        <w:autoSpaceDE w:val="0"/>
        <w:autoSpaceDN w:val="0"/>
        <w:adjustRightInd w:val="0"/>
        <w:spacing w:line="600" w:lineRule="auto"/>
        <w:ind w:firstLine="720"/>
        <w:contextualSpacing/>
        <w:jc w:val="both"/>
        <w:rPr>
          <w:rFonts w:eastAsia="Times New Roman"/>
          <w:szCs w:val="24"/>
        </w:rPr>
      </w:pPr>
      <w:r>
        <w:rPr>
          <w:rFonts w:eastAsia="Times New Roman"/>
          <w:szCs w:val="24"/>
        </w:rPr>
        <w:t>Για τον συνάδελφο κ. Παναγιώτη Καμμένο</w:t>
      </w:r>
      <w:r>
        <w:rPr>
          <w:rFonts w:eastAsia="Times New Roman"/>
          <w:szCs w:val="24"/>
        </w:rPr>
        <w:t>:</w:t>
      </w:r>
      <w:r>
        <w:rPr>
          <w:rFonts w:eastAsia="Times New Roman"/>
          <w:szCs w:val="24"/>
        </w:rPr>
        <w:t xml:space="preserve"> </w:t>
      </w:r>
    </w:p>
    <w:p w14:paraId="044562E9" w14:textId="77777777" w:rsidR="00A53C3F" w:rsidRDefault="0019499A">
      <w:pPr>
        <w:widowControl w:val="0"/>
        <w:autoSpaceDE w:val="0"/>
        <w:autoSpaceDN w:val="0"/>
        <w:adjustRightInd w:val="0"/>
        <w:spacing w:line="600" w:lineRule="auto"/>
        <w:ind w:firstLine="720"/>
        <w:contextualSpacing/>
        <w:jc w:val="both"/>
        <w:rPr>
          <w:rFonts w:eastAsia="Times New Roman"/>
          <w:szCs w:val="24"/>
        </w:rPr>
      </w:pPr>
      <w:r>
        <w:rPr>
          <w:rFonts w:eastAsia="Times New Roman"/>
          <w:szCs w:val="24"/>
        </w:rPr>
        <w:t>Υπέρ της άρσεως ασυλίας, δηλαδή «ΝΑΙ», ψήφισαν 19 Βουλευτές.</w:t>
      </w:r>
    </w:p>
    <w:p w14:paraId="044562EA" w14:textId="77777777" w:rsidR="00A53C3F" w:rsidRDefault="0019499A">
      <w:pPr>
        <w:widowControl w:val="0"/>
        <w:tabs>
          <w:tab w:val="left" w:pos="3692"/>
        </w:tabs>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Κατά της άρσεως ασυλίας, </w:t>
      </w:r>
      <w:r>
        <w:rPr>
          <w:rFonts w:eastAsia="Times New Roman"/>
          <w:szCs w:val="24"/>
        </w:rPr>
        <w:t>δηλαδή «ΟΧΙ», ψήφισαν 171 Βουλευτές.</w:t>
      </w:r>
    </w:p>
    <w:p w14:paraId="044562EB" w14:textId="77777777" w:rsidR="00A53C3F" w:rsidRDefault="0019499A">
      <w:pPr>
        <w:widowControl w:val="0"/>
        <w:tabs>
          <w:tab w:val="left" w:pos="3692"/>
        </w:tabs>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Ψήφισαν «ΠΑΡΩΝ» 7 Βουλευτές. </w:t>
      </w:r>
    </w:p>
    <w:p w14:paraId="044562EC" w14:textId="77777777" w:rsidR="00A53C3F" w:rsidRDefault="0019499A">
      <w:pPr>
        <w:widowControl w:val="0"/>
        <w:tabs>
          <w:tab w:val="left" w:pos="3692"/>
        </w:tabs>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Συνεπώς η αίτηση της </w:t>
      </w:r>
      <w:r>
        <w:rPr>
          <w:rFonts w:eastAsia="Times New Roman"/>
          <w:szCs w:val="24"/>
        </w:rPr>
        <w:t>ε</w:t>
      </w:r>
      <w:r>
        <w:rPr>
          <w:rFonts w:eastAsia="Times New Roman"/>
          <w:szCs w:val="24"/>
        </w:rPr>
        <w:t xml:space="preserve">ισαγγελικής </w:t>
      </w:r>
      <w:r>
        <w:rPr>
          <w:rFonts w:eastAsia="Times New Roman"/>
          <w:szCs w:val="24"/>
        </w:rPr>
        <w:t>α</w:t>
      </w:r>
      <w:r>
        <w:rPr>
          <w:rFonts w:eastAsia="Times New Roman"/>
          <w:szCs w:val="24"/>
        </w:rPr>
        <w:t>ρχής απορρίπτεται.</w:t>
      </w:r>
    </w:p>
    <w:p w14:paraId="044562ED" w14:textId="77777777" w:rsidR="00A53C3F" w:rsidRDefault="0019499A">
      <w:pPr>
        <w:widowControl w:val="0"/>
        <w:tabs>
          <w:tab w:val="left" w:pos="3692"/>
        </w:tabs>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(Το πρωτόκολλο και τα ψηφοδέλτια της </w:t>
      </w:r>
      <w:r>
        <w:rPr>
          <w:rFonts w:eastAsia="Times New Roman"/>
          <w:szCs w:val="24"/>
        </w:rPr>
        <w:t>διεξαχθείσης</w:t>
      </w:r>
      <w:r>
        <w:rPr>
          <w:rFonts w:eastAsia="Times New Roman"/>
          <w:szCs w:val="24"/>
        </w:rPr>
        <w:t xml:space="preserve"> ονομαστικής ψηφοφορίας καταχωρίζονται στα </w:t>
      </w:r>
      <w:r>
        <w:rPr>
          <w:rFonts w:eastAsia="Times New Roman"/>
          <w:szCs w:val="24"/>
        </w:rPr>
        <w:t>Πρακτικά και έχουν ως εξής</w:t>
      </w:r>
      <w:r>
        <w:rPr>
          <w:rFonts w:eastAsia="Times New Roman"/>
          <w:szCs w:val="24"/>
        </w:rPr>
        <w:t>:</w:t>
      </w:r>
    </w:p>
    <w:p w14:paraId="044562EE" w14:textId="77777777" w:rsidR="00A53C3F" w:rsidRDefault="0019499A">
      <w:pPr>
        <w:widowControl w:val="0"/>
        <w:tabs>
          <w:tab w:val="left" w:pos="3692"/>
        </w:tabs>
        <w:autoSpaceDE w:val="0"/>
        <w:autoSpaceDN w:val="0"/>
        <w:adjustRightInd w:val="0"/>
        <w:spacing w:line="600" w:lineRule="auto"/>
        <w:ind w:firstLine="720"/>
        <w:contextualSpacing/>
        <w:jc w:val="both"/>
        <w:rPr>
          <w:rFonts w:eastAsia="Times New Roman"/>
          <w:szCs w:val="24"/>
        </w:rPr>
      </w:pPr>
      <w:r>
        <w:rPr>
          <w:rFonts w:eastAsia="Times New Roman"/>
          <w:szCs w:val="24"/>
        </w:rPr>
        <w:t>(ΑΛΛΑΓΗ ΣΕΛΙΔΑΣ</w:t>
      </w:r>
      <w:r>
        <w:rPr>
          <w:rFonts w:eastAsia="Times New Roman"/>
          <w:szCs w:val="24"/>
        </w:rPr>
        <w:t>)</w:t>
      </w:r>
    </w:p>
    <w:p w14:paraId="044562EF" w14:textId="77777777" w:rsidR="00A53C3F" w:rsidRDefault="0019499A">
      <w:pPr>
        <w:widowControl w:val="0"/>
        <w:tabs>
          <w:tab w:val="left" w:pos="3692"/>
        </w:tabs>
        <w:autoSpaceDE w:val="0"/>
        <w:autoSpaceDN w:val="0"/>
        <w:adjustRightInd w:val="0"/>
        <w:spacing w:line="600" w:lineRule="auto"/>
        <w:ind w:firstLine="720"/>
        <w:contextualSpacing/>
        <w:jc w:val="both"/>
        <w:rPr>
          <w:rFonts w:eastAsia="Times New Roman"/>
          <w:szCs w:val="24"/>
        </w:rPr>
      </w:pPr>
      <w:r>
        <w:rPr>
          <w:rFonts w:eastAsia="Times New Roman"/>
          <w:szCs w:val="24"/>
        </w:rPr>
        <w:t>(Να μπουν οι σελίδες</w:t>
      </w:r>
      <w:r>
        <w:rPr>
          <w:rFonts w:eastAsia="Times New Roman"/>
          <w:szCs w:val="24"/>
        </w:rPr>
        <w:t xml:space="preserve"> 123</w:t>
      </w:r>
      <w:r w:rsidRPr="005E205B">
        <w:rPr>
          <w:rFonts w:eastAsia="Times New Roman"/>
          <w:szCs w:val="24"/>
          <w:vertAlign w:val="superscript"/>
        </w:rPr>
        <w:t>α</w:t>
      </w:r>
      <w:r>
        <w:rPr>
          <w:rFonts w:eastAsia="Times New Roman"/>
          <w:szCs w:val="24"/>
          <w:vertAlign w:val="superscript"/>
        </w:rPr>
        <w:t xml:space="preserve"> </w:t>
      </w:r>
      <w:r>
        <w:rPr>
          <w:rFonts w:eastAsia="Times New Roman"/>
          <w:szCs w:val="24"/>
        </w:rPr>
        <w:t>και 123</w:t>
      </w:r>
      <w:r>
        <w:rPr>
          <w:rFonts w:eastAsia="Times New Roman"/>
          <w:szCs w:val="24"/>
          <w:vertAlign w:val="superscript"/>
        </w:rPr>
        <w:t>β</w:t>
      </w:r>
      <w:r>
        <w:rPr>
          <w:rFonts w:eastAsia="Times New Roman"/>
          <w:szCs w:val="24"/>
        </w:rPr>
        <w:t>)</w:t>
      </w:r>
    </w:p>
    <w:p w14:paraId="044562F0" w14:textId="77777777" w:rsidR="00A53C3F" w:rsidRDefault="0019499A">
      <w:pPr>
        <w:widowControl w:val="0"/>
        <w:tabs>
          <w:tab w:val="left" w:pos="3692"/>
        </w:tabs>
        <w:autoSpaceDE w:val="0"/>
        <w:autoSpaceDN w:val="0"/>
        <w:adjustRightInd w:val="0"/>
        <w:spacing w:line="600" w:lineRule="auto"/>
        <w:ind w:firstLine="720"/>
        <w:contextualSpacing/>
        <w:jc w:val="both"/>
        <w:rPr>
          <w:rFonts w:eastAsia="Times New Roman"/>
          <w:szCs w:val="24"/>
        </w:rPr>
      </w:pPr>
      <w:r>
        <w:rPr>
          <w:rFonts w:eastAsia="Times New Roman"/>
          <w:szCs w:val="24"/>
        </w:rPr>
        <w:t>(ΑΛΛΑΓΗ ΣΕΛΙΔΑΣ)</w:t>
      </w:r>
    </w:p>
    <w:p w14:paraId="044562F1" w14:textId="77777777" w:rsidR="00A53C3F" w:rsidRDefault="0019499A">
      <w:pPr>
        <w:widowControl w:val="0"/>
        <w:tabs>
          <w:tab w:val="left" w:pos="3692"/>
        </w:tabs>
        <w:autoSpaceDE w:val="0"/>
        <w:autoSpaceDN w:val="0"/>
        <w:adjustRightInd w:val="0"/>
        <w:spacing w:line="600" w:lineRule="auto"/>
        <w:ind w:firstLine="720"/>
        <w:contextualSpacing/>
        <w:jc w:val="both"/>
        <w:rPr>
          <w:rFonts w:eastAsia="Times New Roman"/>
          <w:b/>
          <w:szCs w:val="24"/>
        </w:rPr>
      </w:pPr>
      <w:r w:rsidRPr="004D506D">
        <w:rPr>
          <w:rFonts w:eastAsia="Times New Roman"/>
          <w:b/>
          <w:szCs w:val="24"/>
        </w:rPr>
        <w:t>ΠΡΟΕΔΡΕΥΩΝ</w:t>
      </w:r>
      <w:r w:rsidRPr="004D506D">
        <w:rPr>
          <w:rFonts w:eastAsia="Times New Roman"/>
          <w:b/>
          <w:szCs w:val="24"/>
        </w:rPr>
        <w:t xml:space="preserve"> </w:t>
      </w:r>
      <w:r w:rsidRPr="004D506D">
        <w:rPr>
          <w:rFonts w:eastAsia="Times New Roman"/>
          <w:b/>
          <w:szCs w:val="24"/>
        </w:rPr>
        <w:t>(</w:t>
      </w:r>
      <w:r w:rsidRPr="004D506D">
        <w:rPr>
          <w:rFonts w:eastAsia="Times New Roman"/>
          <w:b/>
          <w:szCs w:val="24"/>
        </w:rPr>
        <w:t>Γεώργιος Βαρεμένος):</w:t>
      </w:r>
      <w:r>
        <w:rPr>
          <w:rFonts w:eastAsia="Times New Roman"/>
          <w:szCs w:val="24"/>
        </w:rPr>
        <w:t xml:space="preserve"> </w:t>
      </w:r>
      <w:r>
        <w:rPr>
          <w:rFonts w:eastAsia="Times New Roman"/>
          <w:szCs w:val="24"/>
        </w:rPr>
        <w:t>Επανερχόμαστε στη συζήτηση του νομοσχεδίου.</w:t>
      </w:r>
    </w:p>
    <w:p w14:paraId="044562F2" w14:textId="77777777" w:rsidR="00A53C3F" w:rsidRDefault="0019499A">
      <w:pPr>
        <w:widowControl w:val="0"/>
        <w:tabs>
          <w:tab w:val="left" w:pos="3692"/>
        </w:tabs>
        <w:autoSpaceDE w:val="0"/>
        <w:autoSpaceDN w:val="0"/>
        <w:adjustRightInd w:val="0"/>
        <w:spacing w:line="600" w:lineRule="auto"/>
        <w:ind w:firstLine="720"/>
        <w:contextualSpacing/>
        <w:jc w:val="both"/>
        <w:rPr>
          <w:rFonts w:eastAsia="Times New Roman"/>
          <w:szCs w:val="24"/>
        </w:rPr>
      </w:pPr>
      <w:r>
        <w:rPr>
          <w:rFonts w:eastAsia="Times New Roman"/>
          <w:szCs w:val="24"/>
        </w:rPr>
        <w:lastRenderedPageBreak/>
        <w:t xml:space="preserve">Κύριε </w:t>
      </w:r>
      <w:proofErr w:type="spellStart"/>
      <w:r>
        <w:rPr>
          <w:rFonts w:eastAsia="Times New Roman"/>
          <w:szCs w:val="24"/>
        </w:rPr>
        <w:t>Αυγενάκη</w:t>
      </w:r>
      <w:proofErr w:type="spellEnd"/>
      <w:r>
        <w:rPr>
          <w:rFonts w:eastAsia="Times New Roman"/>
          <w:szCs w:val="24"/>
        </w:rPr>
        <w:t>, έχετε τον λόγο για επτά λεπτά, όπως συμφωνήσαμε.</w:t>
      </w:r>
    </w:p>
    <w:p w14:paraId="044562F3" w14:textId="77777777" w:rsidR="00A53C3F" w:rsidRDefault="0019499A">
      <w:pPr>
        <w:spacing w:line="600" w:lineRule="auto"/>
        <w:ind w:firstLine="720"/>
        <w:contextualSpacing/>
        <w:jc w:val="both"/>
        <w:rPr>
          <w:rFonts w:eastAsia="Times New Roman" w:cs="Times New Roman"/>
          <w:szCs w:val="24"/>
        </w:rPr>
      </w:pPr>
      <w:r>
        <w:rPr>
          <w:rFonts w:eastAsia="Times New Roman"/>
          <w:b/>
          <w:szCs w:val="24"/>
        </w:rPr>
        <w:t>ΕΛΕΥΘΕΡΙΟΣ ΑΥΓΕΝΑΚΗΣ:</w:t>
      </w:r>
      <w:r>
        <w:rPr>
          <w:rFonts w:eastAsia="Times New Roman"/>
          <w:szCs w:val="24"/>
        </w:rPr>
        <w:t xml:space="preserve"> Κύριε Υπουργέ, </w:t>
      </w:r>
      <w:r>
        <w:rPr>
          <w:rFonts w:eastAsia="Times New Roman" w:cs="Times New Roman"/>
          <w:szCs w:val="24"/>
        </w:rPr>
        <w:t xml:space="preserve">κυρίες και κύριοι </w:t>
      </w:r>
      <w:r>
        <w:rPr>
          <w:rFonts w:eastAsia="Times New Roman" w:cs="Times New Roman"/>
          <w:szCs w:val="24"/>
        </w:rPr>
        <w:t xml:space="preserve">συνάδελφοι, ειλικρινά απορώ γι’ αυτή την ικανότητα της Κυβέρνησης. Πώς τα καταφέρνετε και ακόμη και το θέμα της παιδείας, για το οποίο θα μπορούσε -και θα έπρεπε- να υπάρχει ομοφωνία μεταξύ των περισσοτέρων αν όχι όλων των </w:t>
      </w:r>
      <w:r>
        <w:rPr>
          <w:rFonts w:eastAsia="Times New Roman" w:cs="Times New Roman"/>
          <w:szCs w:val="24"/>
        </w:rPr>
        <w:t>Κ</w:t>
      </w:r>
      <w:r>
        <w:rPr>
          <w:rFonts w:eastAsia="Times New Roman" w:cs="Times New Roman"/>
          <w:szCs w:val="24"/>
        </w:rPr>
        <w:t xml:space="preserve">οινοβουλευτικών </w:t>
      </w:r>
      <w:r>
        <w:rPr>
          <w:rFonts w:eastAsia="Times New Roman" w:cs="Times New Roman"/>
          <w:szCs w:val="24"/>
        </w:rPr>
        <w:t>Ο</w:t>
      </w:r>
      <w:r>
        <w:rPr>
          <w:rFonts w:eastAsia="Times New Roman" w:cs="Times New Roman"/>
          <w:szCs w:val="24"/>
        </w:rPr>
        <w:t>μάδων, μετατρέπ</w:t>
      </w:r>
      <w:r>
        <w:rPr>
          <w:rFonts w:eastAsia="Times New Roman" w:cs="Times New Roman"/>
          <w:szCs w:val="24"/>
        </w:rPr>
        <w:t xml:space="preserve">εται σε θέμα πολιτικής αντιπαράθεσης. Είναι άξιο απορίας. Έναν νόμο, τον νόμο Διαμαντοπούλου, ο οποίος –θυμίζω- ψηφίστηκε με περισσότερες από τα ¾ της Βουλής ψήφους τον πετσοκόβετε και στην ουσία τον καταργείτε. </w:t>
      </w:r>
    </w:p>
    <w:p w14:paraId="044562F4"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Δ</w:t>
      </w:r>
      <w:r>
        <w:rPr>
          <w:rFonts w:eastAsia="Times New Roman" w:cs="Times New Roman"/>
          <w:szCs w:val="24"/>
        </w:rPr>
        <w:t>υστυχώς για τη χώρα δεν είναι μόνο το θέμα</w:t>
      </w:r>
      <w:r>
        <w:rPr>
          <w:rFonts w:eastAsia="Times New Roman" w:cs="Times New Roman"/>
          <w:szCs w:val="24"/>
        </w:rPr>
        <w:t xml:space="preserve"> της παιδείας. Το ίδιο συμβαίνει και με αυτό που εσείς χαρακτηρίζετε δημοπρασία τηλεοπτικών αδειών, δημοπρασία της ελεύθερης ενημέρωσης δηλαδή. </w:t>
      </w:r>
    </w:p>
    <w:p w14:paraId="044562F5" w14:textId="77777777" w:rsidR="00A53C3F" w:rsidRDefault="0019499A">
      <w:pPr>
        <w:spacing w:line="600" w:lineRule="auto"/>
        <w:ind w:firstLine="720"/>
        <w:contextualSpacing/>
        <w:jc w:val="both"/>
        <w:rPr>
          <w:rFonts w:eastAsia="Times New Roman"/>
          <w:szCs w:val="24"/>
        </w:rPr>
      </w:pPr>
      <w:r>
        <w:rPr>
          <w:rFonts w:eastAsia="Times New Roman"/>
          <w:szCs w:val="24"/>
        </w:rPr>
        <w:t>Δυστυχώς, κύριοι, μόνο ανελεύθερα καθεστώτα χειραγώγησης και ελέγχου της ενημέρωσης</w:t>
      </w:r>
      <w:r>
        <w:rPr>
          <w:rFonts w:eastAsia="Times New Roman"/>
          <w:szCs w:val="24"/>
        </w:rPr>
        <w:t>,</w:t>
      </w:r>
      <w:r>
        <w:rPr>
          <w:rFonts w:eastAsia="Times New Roman"/>
          <w:szCs w:val="24"/>
        </w:rPr>
        <w:t xml:space="preserve"> αποφασίζουν και διατάζουν </w:t>
      </w:r>
      <w:r>
        <w:rPr>
          <w:rFonts w:eastAsia="Times New Roman"/>
          <w:szCs w:val="24"/>
        </w:rPr>
        <w:t xml:space="preserve">πόσοι ακριβώς θα είναι οι τηλεοπτικοί σταθμοί σε μια χώρα, ενώ η τεχνολογία </w:t>
      </w:r>
      <w:r>
        <w:rPr>
          <w:rFonts w:eastAsia="Times New Roman"/>
          <w:szCs w:val="24"/>
        </w:rPr>
        <w:lastRenderedPageBreak/>
        <w:t>δεν βάζει κανέναν τέτοιο περιορισμό. Ένα τέτοιο γκρίζο καθεστώς προσπαθεί να χτίσει ο ΣΥΡΙΖΑ με δύο στόχους</w:t>
      </w:r>
      <w:r>
        <w:rPr>
          <w:rFonts w:eastAsia="Times New Roman"/>
          <w:szCs w:val="24"/>
        </w:rPr>
        <w:t>.</w:t>
      </w:r>
      <w:r>
        <w:rPr>
          <w:rFonts w:eastAsia="Times New Roman"/>
          <w:szCs w:val="24"/>
        </w:rPr>
        <w:t xml:space="preserve"> </w:t>
      </w:r>
      <w:r>
        <w:rPr>
          <w:rFonts w:eastAsia="Times New Roman"/>
          <w:szCs w:val="24"/>
        </w:rPr>
        <w:t>Ο</w:t>
      </w:r>
      <w:r>
        <w:rPr>
          <w:rFonts w:eastAsia="Times New Roman"/>
          <w:szCs w:val="24"/>
        </w:rPr>
        <w:t>λιγοπώλιο καναλιών και μονοπώλιο στην ενημέρωση των πολιτών.</w:t>
      </w:r>
    </w:p>
    <w:p w14:paraId="044562F6" w14:textId="77777777" w:rsidR="00A53C3F" w:rsidRDefault="0019499A">
      <w:pPr>
        <w:spacing w:line="600" w:lineRule="auto"/>
        <w:ind w:firstLine="720"/>
        <w:contextualSpacing/>
        <w:jc w:val="both"/>
        <w:rPr>
          <w:rFonts w:eastAsia="Times New Roman"/>
          <w:szCs w:val="24"/>
        </w:rPr>
      </w:pPr>
      <w:r>
        <w:rPr>
          <w:rFonts w:eastAsia="Times New Roman"/>
          <w:szCs w:val="24"/>
        </w:rPr>
        <w:t>Το σημερι</w:t>
      </w:r>
      <w:r>
        <w:rPr>
          <w:rFonts w:eastAsia="Times New Roman"/>
          <w:szCs w:val="24"/>
        </w:rPr>
        <w:t>νό τηλεοπτικό τοπίο είναι</w:t>
      </w:r>
      <w:r>
        <w:rPr>
          <w:rFonts w:eastAsia="Times New Roman"/>
          <w:szCs w:val="24"/>
        </w:rPr>
        <w:t>,</w:t>
      </w:r>
      <w:r>
        <w:rPr>
          <w:rFonts w:eastAsia="Times New Roman"/>
          <w:szCs w:val="24"/>
        </w:rPr>
        <w:t xml:space="preserve"> πράγματι</w:t>
      </w:r>
      <w:r>
        <w:rPr>
          <w:rFonts w:eastAsia="Times New Roman"/>
          <w:szCs w:val="24"/>
        </w:rPr>
        <w:t>,</w:t>
      </w:r>
      <w:r>
        <w:rPr>
          <w:rFonts w:eastAsia="Times New Roman"/>
          <w:szCs w:val="24"/>
        </w:rPr>
        <w:t xml:space="preserve"> προβληματικό σε πολλά σημεία του αλλά δεν θεραπεύεται με τις «γκεμπελικές» μεθόδους της Κυβέρνησης, αλλάζει μόνο με απόλυτο σεβασμό του Συντάγματος, της ελεύθερης ενημέρωσης αλλά και της ελεύθερης αγοράς. </w:t>
      </w:r>
    </w:p>
    <w:p w14:paraId="044562F7" w14:textId="77777777" w:rsidR="00A53C3F" w:rsidRDefault="0019499A">
      <w:pPr>
        <w:spacing w:line="600" w:lineRule="auto"/>
        <w:ind w:firstLine="720"/>
        <w:contextualSpacing/>
        <w:jc w:val="both"/>
        <w:rPr>
          <w:rFonts w:eastAsia="Times New Roman"/>
          <w:szCs w:val="24"/>
        </w:rPr>
      </w:pPr>
      <w:r>
        <w:rPr>
          <w:rFonts w:eastAsia="Times New Roman"/>
          <w:szCs w:val="24"/>
        </w:rPr>
        <w:t>Η Νέα Δημοκρα</w:t>
      </w:r>
      <w:r>
        <w:rPr>
          <w:rFonts w:eastAsia="Times New Roman"/>
          <w:szCs w:val="24"/>
        </w:rPr>
        <w:t>τία ενδιαφέρεται μόνο για την προστασία της δημοκρατίας και της αχειραγώγητης ενημέρωσης των Ελλήνων πολιτών. Με την αφορμή της ευρισκόμενης σε εξέλιξη παρωδίας</w:t>
      </w:r>
      <w:r>
        <w:rPr>
          <w:rFonts w:eastAsia="Times New Roman"/>
          <w:szCs w:val="24"/>
        </w:rPr>
        <w:t>,</w:t>
      </w:r>
      <w:r>
        <w:rPr>
          <w:rFonts w:eastAsia="Times New Roman"/>
          <w:szCs w:val="24"/>
        </w:rPr>
        <w:t xml:space="preserve"> επαναλαμβάνουμε την ξεκάθαρη θέση μας.</w:t>
      </w:r>
    </w:p>
    <w:p w14:paraId="044562F8" w14:textId="77777777" w:rsidR="00A53C3F" w:rsidRDefault="0019499A">
      <w:pPr>
        <w:spacing w:line="600" w:lineRule="auto"/>
        <w:ind w:firstLine="720"/>
        <w:contextualSpacing/>
        <w:jc w:val="both"/>
        <w:rPr>
          <w:rFonts w:eastAsia="Times New Roman"/>
          <w:szCs w:val="24"/>
        </w:rPr>
      </w:pPr>
      <w:r>
        <w:rPr>
          <w:rFonts w:eastAsia="Times New Roman"/>
          <w:szCs w:val="24"/>
        </w:rPr>
        <w:t xml:space="preserve">Πρώτον, σε κάθε περίπτωση η </w:t>
      </w:r>
      <w:r>
        <w:rPr>
          <w:rFonts w:eastAsia="Times New Roman"/>
          <w:szCs w:val="24"/>
        </w:rPr>
        <w:t>κ</w:t>
      </w:r>
      <w:r>
        <w:rPr>
          <w:rFonts w:eastAsia="Times New Roman"/>
          <w:szCs w:val="24"/>
        </w:rPr>
        <w:t>υβέρνηση της Νέας Δημοκρατ</w:t>
      </w:r>
      <w:r>
        <w:rPr>
          <w:rFonts w:eastAsia="Times New Roman"/>
          <w:szCs w:val="24"/>
        </w:rPr>
        <w:t>ίας θα καταργήσει τον νόμο Παππά, τελεία και παύλα. Θα αποκαταστήσουμε άμεσα τον ρόλο του ΕΣΡ, όπως άλλωστε επιβά</w:t>
      </w:r>
      <w:r>
        <w:rPr>
          <w:rFonts w:eastAsia="Times New Roman"/>
          <w:szCs w:val="24"/>
        </w:rPr>
        <w:t>λ</w:t>
      </w:r>
      <w:r>
        <w:rPr>
          <w:rFonts w:eastAsia="Times New Roman"/>
          <w:szCs w:val="24"/>
        </w:rPr>
        <w:t>λει το Σύνταγμα. Θα ξεκινήσει χωρίς κα</w:t>
      </w:r>
      <w:r>
        <w:rPr>
          <w:rFonts w:eastAsia="Times New Roman"/>
          <w:szCs w:val="24"/>
        </w:rPr>
        <w:t>μ</w:t>
      </w:r>
      <w:r>
        <w:rPr>
          <w:rFonts w:eastAsia="Times New Roman"/>
          <w:szCs w:val="24"/>
        </w:rPr>
        <w:t xml:space="preserve">μία καθυστέρηση η διαδικασία </w:t>
      </w:r>
      <w:proofErr w:type="spellStart"/>
      <w:r>
        <w:rPr>
          <w:rFonts w:eastAsia="Times New Roman"/>
          <w:szCs w:val="24"/>
        </w:rPr>
        <w:t>αδειοδότησης</w:t>
      </w:r>
      <w:proofErr w:type="spellEnd"/>
      <w:r>
        <w:rPr>
          <w:rFonts w:eastAsia="Times New Roman"/>
          <w:szCs w:val="24"/>
        </w:rPr>
        <w:t xml:space="preserve"> καναλιών στην ελεύθερη αγορά, γιατί ο περιορισμός των αδειών </w:t>
      </w:r>
      <w:r>
        <w:rPr>
          <w:rFonts w:eastAsia="Times New Roman"/>
          <w:szCs w:val="24"/>
        </w:rPr>
        <w:t>σε τέσσερις</w:t>
      </w:r>
      <w:r>
        <w:rPr>
          <w:rFonts w:eastAsia="Times New Roman"/>
          <w:szCs w:val="24"/>
        </w:rPr>
        <w:t>,</w:t>
      </w:r>
      <w:r>
        <w:rPr>
          <w:rFonts w:eastAsia="Times New Roman"/>
          <w:szCs w:val="24"/>
        </w:rPr>
        <w:t xml:space="preserve"> είναι βαθιά αντιδημοκρατική αυθαιρεσία. </w:t>
      </w:r>
      <w:r>
        <w:rPr>
          <w:rFonts w:eastAsia="Times New Roman"/>
          <w:szCs w:val="24"/>
        </w:rPr>
        <w:t>Κ</w:t>
      </w:r>
      <w:r>
        <w:rPr>
          <w:rFonts w:eastAsia="Times New Roman"/>
          <w:szCs w:val="24"/>
        </w:rPr>
        <w:t xml:space="preserve">άτι ακόμα, όλη η </w:t>
      </w:r>
      <w:r>
        <w:rPr>
          <w:rFonts w:eastAsia="Times New Roman"/>
          <w:szCs w:val="24"/>
        </w:rPr>
        <w:lastRenderedPageBreak/>
        <w:t>διαδικασία της δημοπρασίας είναι ξεκρέμαστη, είναι στον αέρα, διότι το Σ</w:t>
      </w:r>
      <w:r>
        <w:rPr>
          <w:rFonts w:eastAsia="Times New Roman"/>
          <w:szCs w:val="24"/>
        </w:rPr>
        <w:t xml:space="preserve"> τ </w:t>
      </w:r>
      <w:r>
        <w:rPr>
          <w:rFonts w:eastAsia="Times New Roman"/>
          <w:szCs w:val="24"/>
        </w:rPr>
        <w:t>Ε δεν έχει αποφανθεί ακόμα για τη συνταγματικότητα του νόμου Παππά.</w:t>
      </w:r>
    </w:p>
    <w:p w14:paraId="044562F9" w14:textId="77777777" w:rsidR="00A53C3F" w:rsidRDefault="0019499A">
      <w:pPr>
        <w:spacing w:line="600" w:lineRule="auto"/>
        <w:ind w:firstLine="720"/>
        <w:contextualSpacing/>
        <w:jc w:val="both"/>
        <w:rPr>
          <w:rFonts w:eastAsia="Times New Roman"/>
          <w:szCs w:val="24"/>
        </w:rPr>
      </w:pPr>
      <w:r>
        <w:rPr>
          <w:rFonts w:eastAsia="Times New Roman"/>
          <w:szCs w:val="24"/>
        </w:rPr>
        <w:t>Η Νέα Δημοκρατία, εμείς, επιμένουμε στην α</w:t>
      </w:r>
      <w:r>
        <w:rPr>
          <w:rFonts w:eastAsia="Times New Roman"/>
          <w:szCs w:val="24"/>
        </w:rPr>
        <w:t>πόλυτη διαφάνεια της προέλευσης των χρημάτων, στα αυστηρά ποιοτικά κριτήρια και ενιαίο τμήμα άδειας.</w:t>
      </w:r>
    </w:p>
    <w:p w14:paraId="044562FA" w14:textId="77777777" w:rsidR="00A53C3F" w:rsidRDefault="0019499A">
      <w:pPr>
        <w:spacing w:line="600" w:lineRule="auto"/>
        <w:ind w:firstLine="720"/>
        <w:contextualSpacing/>
        <w:jc w:val="both"/>
        <w:rPr>
          <w:rFonts w:eastAsia="Times New Roman"/>
          <w:szCs w:val="24"/>
        </w:rPr>
      </w:pPr>
      <w:r>
        <w:rPr>
          <w:rFonts w:eastAsia="Times New Roman"/>
          <w:szCs w:val="24"/>
        </w:rPr>
        <w:t xml:space="preserve">Πέραν αυτών, όμως, η χθεσινή μέρα ήταν εξόχως αποκαλυπτική και για κάτι ακόμα. Τα αλυσιδωτά, κύριοι συνάδελφοι, φαινόμενα βίας και ανομίας των τελευταίων </w:t>
      </w:r>
      <w:r>
        <w:rPr>
          <w:rFonts w:eastAsia="Times New Roman"/>
          <w:szCs w:val="24"/>
        </w:rPr>
        <w:t>μηνών</w:t>
      </w:r>
      <w:r>
        <w:rPr>
          <w:rFonts w:eastAsia="Times New Roman"/>
          <w:szCs w:val="24"/>
        </w:rPr>
        <w:t>,</w:t>
      </w:r>
      <w:r>
        <w:rPr>
          <w:rFonts w:eastAsia="Times New Roman"/>
          <w:szCs w:val="24"/>
        </w:rPr>
        <w:t xml:space="preserve"> έφτασαν σε νέο εκτροχιασμό </w:t>
      </w:r>
      <w:r>
        <w:rPr>
          <w:rFonts w:eastAsia="Times New Roman"/>
          <w:szCs w:val="24"/>
        </w:rPr>
        <w:t xml:space="preserve">με </w:t>
      </w:r>
      <w:r>
        <w:rPr>
          <w:rFonts w:eastAsia="Times New Roman"/>
          <w:szCs w:val="24"/>
        </w:rPr>
        <w:t xml:space="preserve">τη δολοφονική απόπειρα κατά του Διοικητή της Τροχαίας Αθηνών, τον οποίο οι γνωστοί - άγνωστοι, αλλά γνωστοί στην Κουμουνδούρου, χτύπησαν με εγκληματική σκληρότητα και μένος. </w:t>
      </w:r>
    </w:p>
    <w:p w14:paraId="044562FB" w14:textId="77777777" w:rsidR="00A53C3F" w:rsidRDefault="0019499A">
      <w:pPr>
        <w:spacing w:line="600" w:lineRule="auto"/>
        <w:ind w:firstLine="720"/>
        <w:contextualSpacing/>
        <w:jc w:val="both"/>
        <w:rPr>
          <w:rFonts w:eastAsia="Times New Roman"/>
          <w:szCs w:val="24"/>
        </w:rPr>
      </w:pPr>
      <w:r>
        <w:rPr>
          <w:rFonts w:eastAsia="Times New Roman"/>
          <w:szCs w:val="24"/>
        </w:rPr>
        <w:t>Είναι φανερό εδώ και καιρό ότι η Κυβέρνηση δ</w:t>
      </w:r>
      <w:r>
        <w:rPr>
          <w:rFonts w:eastAsia="Times New Roman"/>
          <w:szCs w:val="24"/>
        </w:rPr>
        <w:t xml:space="preserve">εν μπορεί να προστατεύσει ούτε την ασφάλεια των πολιτών και πλέον ούτε την ασφάλεια των ίδιων των αστυνομικών. Οι πολίτες με αγωνία και συχνά με φόβο βλέπουν μια </w:t>
      </w:r>
      <w:r>
        <w:rPr>
          <w:rFonts w:eastAsia="Times New Roman"/>
          <w:szCs w:val="24"/>
        </w:rPr>
        <w:t>Κ</w:t>
      </w:r>
      <w:r>
        <w:rPr>
          <w:rFonts w:eastAsia="Times New Roman"/>
          <w:szCs w:val="24"/>
        </w:rPr>
        <w:t>υβέρνηση αδύναμη να εγγυηθεί την τάξη. Οι αστυνομικοί που καθημερινά κινδυνεύ</w:t>
      </w:r>
      <w:r>
        <w:rPr>
          <w:rFonts w:eastAsia="Times New Roman"/>
          <w:szCs w:val="24"/>
        </w:rPr>
        <w:lastRenderedPageBreak/>
        <w:t>ουν στον βωμό το</w:t>
      </w:r>
      <w:r>
        <w:rPr>
          <w:rFonts w:eastAsia="Times New Roman"/>
          <w:szCs w:val="24"/>
        </w:rPr>
        <w:t>υ καθήκοντος</w:t>
      </w:r>
      <w:r>
        <w:rPr>
          <w:rFonts w:eastAsia="Times New Roman"/>
          <w:szCs w:val="24"/>
        </w:rPr>
        <w:t>,</w:t>
      </w:r>
      <w:r>
        <w:rPr>
          <w:rFonts w:eastAsia="Times New Roman"/>
          <w:szCs w:val="24"/>
        </w:rPr>
        <w:t xml:space="preserve"> πρέπει να έχουν τη στήριξη και τον σεβασμό όλων μας, όμως εισπράττουν το αντίθετο από την Κυβέρνηση. Αισθάνονται την αδιαφορία της Κυβέρνησης για τους ίδιους, για την αποστολή τους, χωρίς την ηθική και επιχειρησιακή στήριξη που έχουν ανάγκη. </w:t>
      </w:r>
      <w:r>
        <w:rPr>
          <w:rFonts w:eastAsia="Times New Roman"/>
          <w:szCs w:val="24"/>
        </w:rPr>
        <w:t xml:space="preserve">Άλλωστε διαχρονικά ο ΣΥΡΙΖΑ αντιμετώπιζε την </w:t>
      </w:r>
      <w:r>
        <w:rPr>
          <w:rFonts w:eastAsia="Times New Roman"/>
          <w:szCs w:val="24"/>
        </w:rPr>
        <w:t>Α</w:t>
      </w:r>
      <w:r>
        <w:rPr>
          <w:rFonts w:eastAsia="Times New Roman"/>
          <w:szCs w:val="24"/>
        </w:rPr>
        <w:t xml:space="preserve">στυνομία με καχυποψία, αν όχι απροκάλυπτη εχθρικότητα. </w:t>
      </w:r>
    </w:p>
    <w:p w14:paraId="044562FC" w14:textId="77777777" w:rsidR="00A53C3F" w:rsidRDefault="0019499A">
      <w:pPr>
        <w:spacing w:line="600" w:lineRule="auto"/>
        <w:ind w:firstLine="720"/>
        <w:contextualSpacing/>
        <w:jc w:val="both"/>
        <w:rPr>
          <w:rFonts w:eastAsia="Times New Roman"/>
          <w:szCs w:val="24"/>
        </w:rPr>
      </w:pPr>
      <w:r>
        <w:rPr>
          <w:rFonts w:eastAsia="Times New Roman"/>
          <w:szCs w:val="24"/>
        </w:rPr>
        <w:t xml:space="preserve">Σε ό,τι αφορά το νομοσχέδιο, είναι άτολμο, είναι και παραπλανητικό. Ουσιαστικά δεν αντιμετωπίζει με σοβαρότητα τα επί της ουσίας θέματα της ελληνόγλωσσης </w:t>
      </w:r>
      <w:r>
        <w:rPr>
          <w:rFonts w:eastAsia="Times New Roman"/>
          <w:szCs w:val="24"/>
        </w:rPr>
        <w:t xml:space="preserve">και της διαπολιτισμικής εκπαίδευσης, αλλά εισάγει μια σειρά άσχετων διατάξεων. </w:t>
      </w:r>
    </w:p>
    <w:p w14:paraId="044562FD" w14:textId="77777777" w:rsidR="00A53C3F" w:rsidRDefault="0019499A">
      <w:pPr>
        <w:spacing w:line="600" w:lineRule="auto"/>
        <w:ind w:firstLine="720"/>
        <w:contextualSpacing/>
        <w:jc w:val="both"/>
        <w:rPr>
          <w:rFonts w:eastAsia="Times New Roman"/>
          <w:szCs w:val="24"/>
        </w:rPr>
      </w:pPr>
      <w:r>
        <w:rPr>
          <w:rFonts w:eastAsia="Times New Roman"/>
          <w:szCs w:val="24"/>
        </w:rPr>
        <w:t>Αυτό το κάνετε κατά κόρον, κύριοι της Κυβέρνησης. Φέρνετε ένα νομοσχέδιο και μαζί με αυτό ένα σωρό άσχετες διατάξεις και τροπολογίες και μάλιστα την τελευταία στιγμή. Αυτό, πλέ</w:t>
      </w:r>
      <w:r>
        <w:rPr>
          <w:rFonts w:eastAsia="Times New Roman"/>
          <w:szCs w:val="24"/>
        </w:rPr>
        <w:t xml:space="preserve">ον, ξεπερνά την παραβίαση των κανόνων της καλής νομοθέτησης και επ’ αυτού θα ήταν χρήσιμο να ακούσουμε τη γνώμη του Προεδρείου και φυσικά του ίδιου του Προέδρου, του κ. </w:t>
      </w:r>
      <w:proofErr w:type="spellStart"/>
      <w:r>
        <w:rPr>
          <w:rFonts w:eastAsia="Times New Roman"/>
          <w:szCs w:val="24"/>
        </w:rPr>
        <w:t>Βούτση</w:t>
      </w:r>
      <w:proofErr w:type="spellEnd"/>
      <w:r>
        <w:rPr>
          <w:rFonts w:eastAsia="Times New Roman"/>
          <w:szCs w:val="24"/>
        </w:rPr>
        <w:t xml:space="preserve">. Αποτελεί, πλέον, θεσμική εκτροπή </w:t>
      </w:r>
      <w:r>
        <w:rPr>
          <w:rFonts w:eastAsia="Times New Roman"/>
          <w:szCs w:val="24"/>
        </w:rPr>
        <w:lastRenderedPageBreak/>
        <w:t>και προσβάλλει τον πυρήνα της λειτουργία</w:t>
      </w:r>
      <w:r>
        <w:rPr>
          <w:rFonts w:eastAsia="Times New Roman"/>
          <w:szCs w:val="24"/>
        </w:rPr>
        <w:t>ς</w:t>
      </w:r>
      <w:r>
        <w:rPr>
          <w:rFonts w:eastAsia="Times New Roman"/>
          <w:szCs w:val="24"/>
        </w:rPr>
        <w:t xml:space="preserve"> του </w:t>
      </w:r>
      <w:r>
        <w:rPr>
          <w:rFonts w:eastAsia="Times New Roman"/>
          <w:szCs w:val="24"/>
        </w:rPr>
        <w:t>Κοινοβουλίου και φυσικά την διάκριση των εξουσιών. Προσβάλλει την κοινοβουλευτική δημοκρατία.</w:t>
      </w:r>
    </w:p>
    <w:p w14:paraId="044562FE" w14:textId="77777777" w:rsidR="00A53C3F" w:rsidRDefault="0019499A">
      <w:pPr>
        <w:spacing w:line="600" w:lineRule="auto"/>
        <w:ind w:firstLine="720"/>
        <w:contextualSpacing/>
        <w:jc w:val="both"/>
        <w:rPr>
          <w:rFonts w:eastAsia="Times New Roman"/>
          <w:szCs w:val="24"/>
        </w:rPr>
      </w:pPr>
      <w:r>
        <w:rPr>
          <w:rFonts w:eastAsia="Times New Roman"/>
          <w:szCs w:val="24"/>
        </w:rPr>
        <w:t>Θα σταθώ όσο μου επιτρέπει ο χρόνος στις βασικές ρυθμίσεις του νομοσχεδίου. Αναφορικά με την ελληνόγλωσση εκπαίδευση στο εξωτερικό</w:t>
      </w:r>
      <w:r>
        <w:rPr>
          <w:rFonts w:eastAsia="Times New Roman"/>
          <w:szCs w:val="24"/>
        </w:rPr>
        <w:t>,</w:t>
      </w:r>
      <w:r>
        <w:rPr>
          <w:rFonts w:eastAsia="Times New Roman"/>
          <w:szCs w:val="24"/>
        </w:rPr>
        <w:t xml:space="preserve"> επαναφέρετε τον θεσμό της εφαρμογής των δίγλωσσων σχολείων. Υπό αυστηρές προϋποθέσεις</w:t>
      </w:r>
      <w:r>
        <w:rPr>
          <w:rFonts w:eastAsia="Times New Roman"/>
          <w:szCs w:val="24"/>
        </w:rPr>
        <w:t>,</w:t>
      </w:r>
      <w:r>
        <w:rPr>
          <w:rFonts w:eastAsia="Times New Roman"/>
          <w:szCs w:val="24"/>
        </w:rPr>
        <w:t xml:space="preserve"> αυτό μπορεί να βοηθήσει να αποτραπεί η υποβάθμιση των ελληνικών σχολείων του εξωτερικού και η περιθωριοποίηση των μαθητών της ομογένειας. Αυτό, όμως, πρέπει να γίνει πο</w:t>
      </w:r>
      <w:r>
        <w:rPr>
          <w:rFonts w:eastAsia="Times New Roman"/>
          <w:szCs w:val="24"/>
        </w:rPr>
        <w:t>λύ προσεκτικά και κυρίως πολύ τεκμηριωμένα. Έχουν γίνει οι απαιτούμενες διακρατικές συμφωνίες; Υπάρχει κάποιος προγραμματισμός και κυρίως χρονοδιάγραμμα; Έχει ληφθεί μέριμνα</w:t>
      </w:r>
      <w:r>
        <w:rPr>
          <w:rFonts w:eastAsia="Times New Roman"/>
          <w:szCs w:val="24"/>
        </w:rPr>
        <w:t>,</w:t>
      </w:r>
      <w:r>
        <w:rPr>
          <w:rFonts w:eastAsia="Times New Roman"/>
          <w:szCs w:val="24"/>
        </w:rPr>
        <w:t xml:space="preserve"> για χώρες που παρατηρείται αυτή την περίοδο μεγάλη μετανάστευση Ελλήνων, όπως για</w:t>
      </w:r>
      <w:r>
        <w:rPr>
          <w:rFonts w:eastAsia="Times New Roman"/>
          <w:szCs w:val="24"/>
        </w:rPr>
        <w:t xml:space="preserve"> παράδειγμα στη Γερμανία;</w:t>
      </w:r>
    </w:p>
    <w:p w14:paraId="044562FF" w14:textId="77777777" w:rsidR="00A53C3F" w:rsidRDefault="0019499A">
      <w:pPr>
        <w:spacing w:line="600" w:lineRule="auto"/>
        <w:ind w:firstLine="720"/>
        <w:contextualSpacing/>
        <w:jc w:val="both"/>
        <w:rPr>
          <w:rFonts w:eastAsia="Times New Roman"/>
          <w:szCs w:val="24"/>
        </w:rPr>
      </w:pPr>
      <w:r>
        <w:rPr>
          <w:rFonts w:eastAsia="Times New Roman"/>
          <w:szCs w:val="24"/>
        </w:rPr>
        <w:t>Επίσης εισάγει μια σειρά ρυθμίσεων</w:t>
      </w:r>
      <w:r>
        <w:rPr>
          <w:rFonts w:eastAsia="Times New Roman"/>
          <w:szCs w:val="24"/>
        </w:rPr>
        <w:t>,</w:t>
      </w:r>
      <w:r>
        <w:rPr>
          <w:rFonts w:eastAsia="Times New Roman"/>
          <w:szCs w:val="24"/>
        </w:rPr>
        <w:t xml:space="preserve"> που θα δημιουργήσουν περισσότερα προβλήματα από όσα επιχειρεί να επιλύσει, όπως για παράδειγμα την υποβάθμιση των τυπικών προσόντων των συντονιστών </w:t>
      </w:r>
      <w:r>
        <w:rPr>
          <w:rFonts w:eastAsia="Times New Roman"/>
          <w:szCs w:val="24"/>
        </w:rPr>
        <w:lastRenderedPageBreak/>
        <w:t>και των διευθυντών των σχολείων τους. Είναι άλ</w:t>
      </w:r>
      <w:r>
        <w:rPr>
          <w:rFonts w:eastAsia="Times New Roman"/>
          <w:szCs w:val="24"/>
        </w:rPr>
        <w:t>λη μια αξιοκρατική προσπάθεια του ηθικού πλεονεκτήματος της Αριστεράς για να εξυπηρετήσει «ημετέρους».</w:t>
      </w:r>
    </w:p>
    <w:p w14:paraId="04456300" w14:textId="77777777" w:rsidR="00A53C3F" w:rsidRDefault="0019499A">
      <w:pPr>
        <w:spacing w:line="600" w:lineRule="auto"/>
        <w:ind w:firstLine="720"/>
        <w:contextualSpacing/>
        <w:jc w:val="both"/>
        <w:rPr>
          <w:rFonts w:eastAsia="Times New Roman"/>
          <w:szCs w:val="24"/>
        </w:rPr>
      </w:pPr>
      <w:r>
        <w:rPr>
          <w:rFonts w:eastAsia="Times New Roman"/>
          <w:szCs w:val="24"/>
        </w:rPr>
        <w:t>Δεύτερον, η διαπολιτισμική εκπαίδευση στην Ελλάδα είναι θέμα εξαιρετικά σημαντικό, το οποίο αποκτά τεράστιες διαστάσεις και λόγω της καταστροφικής πολιτι</w:t>
      </w:r>
      <w:r>
        <w:rPr>
          <w:rFonts w:eastAsia="Times New Roman"/>
          <w:szCs w:val="24"/>
        </w:rPr>
        <w:t>κής που ακολουθεί η Κυβέρνηση στο θέμα του μεταναστευτικού - προσφυγικού.</w:t>
      </w:r>
    </w:p>
    <w:p w14:paraId="04456301" w14:textId="77777777" w:rsidR="00A53C3F" w:rsidRDefault="0019499A">
      <w:pPr>
        <w:spacing w:line="600" w:lineRule="auto"/>
        <w:ind w:firstLine="720"/>
        <w:contextualSpacing/>
        <w:jc w:val="both"/>
        <w:rPr>
          <w:rFonts w:eastAsia="Times New Roman"/>
          <w:szCs w:val="24"/>
        </w:rPr>
      </w:pPr>
      <w:r>
        <w:rPr>
          <w:rFonts w:eastAsia="Times New Roman"/>
          <w:szCs w:val="24"/>
        </w:rPr>
        <w:t>Αντί, λοιπόν, κύριοι της Κυβέρνησης</w:t>
      </w:r>
      <w:r>
        <w:rPr>
          <w:rFonts w:eastAsia="Times New Roman"/>
          <w:szCs w:val="24"/>
        </w:rPr>
        <w:t>,</w:t>
      </w:r>
      <w:r>
        <w:rPr>
          <w:rFonts w:eastAsia="Times New Roman"/>
          <w:szCs w:val="24"/>
        </w:rPr>
        <w:t xml:space="preserve"> να ανοίξετε μια σοβαρή δημόσια συζήτηση για το θέμα αυτό και να δούμε τα προβλήματα που δημιουργούνται βάσει των νέων δεδομένων, κρύβετε το πρόβλ</w:t>
      </w:r>
      <w:r>
        <w:rPr>
          <w:rFonts w:eastAsia="Times New Roman"/>
          <w:szCs w:val="24"/>
        </w:rPr>
        <w:t>ημα κάτω από το χαλί και το μόνο που κάνετε</w:t>
      </w:r>
      <w:r>
        <w:rPr>
          <w:rFonts w:eastAsia="Times New Roman"/>
          <w:szCs w:val="24"/>
        </w:rPr>
        <w:t>,</w:t>
      </w:r>
      <w:r>
        <w:rPr>
          <w:rFonts w:eastAsia="Times New Roman"/>
          <w:szCs w:val="24"/>
        </w:rPr>
        <w:t xml:space="preserve"> είναι να τα μετονομάζετε σε «πειραματικά» χωρίς κα</w:t>
      </w:r>
      <w:r>
        <w:rPr>
          <w:rFonts w:eastAsia="Times New Roman"/>
          <w:szCs w:val="24"/>
        </w:rPr>
        <w:t>μ</w:t>
      </w:r>
      <w:r>
        <w:rPr>
          <w:rFonts w:eastAsia="Times New Roman"/>
          <w:szCs w:val="24"/>
        </w:rPr>
        <w:t>μία αλλαγή.</w:t>
      </w:r>
    </w:p>
    <w:p w14:paraId="04456302" w14:textId="77777777" w:rsidR="00A53C3F" w:rsidRDefault="0019499A">
      <w:pPr>
        <w:spacing w:line="600" w:lineRule="auto"/>
        <w:ind w:firstLine="720"/>
        <w:contextualSpacing/>
        <w:jc w:val="both"/>
        <w:rPr>
          <w:rFonts w:eastAsia="Times New Roman"/>
          <w:szCs w:val="24"/>
        </w:rPr>
      </w:pPr>
      <w:r>
        <w:rPr>
          <w:rFonts w:eastAsia="Times New Roman"/>
          <w:szCs w:val="24"/>
        </w:rPr>
        <w:t>Διερωτώμαι: Αυτό γίνεται καθαρά για επικοινωνιακούς λόγους ή για να δημιουργήσετε σύγχυση με τα πραγματικά πειραματικά σχολεία που θέλατε να καταργή</w:t>
      </w:r>
      <w:r>
        <w:rPr>
          <w:rFonts w:eastAsia="Times New Roman"/>
          <w:szCs w:val="24"/>
        </w:rPr>
        <w:t>σετε και να μετατρέψετε σε σχολεία πιλοτικής εφαρμογής προγραμμάτων;</w:t>
      </w:r>
    </w:p>
    <w:p w14:paraId="04456303" w14:textId="77777777" w:rsidR="00A53C3F" w:rsidRDefault="0019499A">
      <w:pPr>
        <w:spacing w:line="600" w:lineRule="auto"/>
        <w:ind w:firstLine="720"/>
        <w:contextualSpacing/>
        <w:jc w:val="both"/>
        <w:rPr>
          <w:rFonts w:eastAsia="Times New Roman"/>
          <w:szCs w:val="24"/>
        </w:rPr>
      </w:pPr>
      <w:r>
        <w:rPr>
          <w:rFonts w:eastAsia="Times New Roman"/>
          <w:szCs w:val="24"/>
        </w:rPr>
        <w:lastRenderedPageBreak/>
        <w:t xml:space="preserve">Πάμε στις διατάξεις για την ιδιωτική εκπαίδευση. Οι ρυθμίσεις για την ιδιωτική εκπαίδευση στοχεύουν στην αλλαγή του εργασιακού καθεστώτος των δασκάλων και καθηγητών στα ιδιωτικά σχολεία. </w:t>
      </w:r>
      <w:r>
        <w:rPr>
          <w:rFonts w:eastAsia="Times New Roman"/>
          <w:szCs w:val="24"/>
        </w:rPr>
        <w:t>Μετά τη διετία</w:t>
      </w:r>
      <w:r>
        <w:rPr>
          <w:rFonts w:eastAsia="Times New Roman"/>
          <w:szCs w:val="24"/>
        </w:rPr>
        <w:t>,</w:t>
      </w:r>
      <w:r>
        <w:rPr>
          <w:rFonts w:eastAsia="Times New Roman"/>
          <w:szCs w:val="24"/>
        </w:rPr>
        <w:t xml:space="preserve"> οι συμβάσεις από ορισμένου χρόνου μετατρέπονται αυτοδικαίως σε αορίστου. Οι συμβάσεις αορίστου χρόνου καταγγέλλονται μόνο για πολύ συγκεκριμένες περιπτώσεις. Οι απολύσεις πρέπει να εγκριθούν από το αρμόδιο υπηρεσιακό συμβούλιο. Δημιουργούντ</w:t>
      </w:r>
      <w:r>
        <w:rPr>
          <w:rFonts w:eastAsia="Times New Roman"/>
          <w:szCs w:val="24"/>
        </w:rPr>
        <w:t xml:space="preserve">αι παρεμβάσεις στις πρόσθετες εκπαιδευτικές δραστηριότητες των ιδιωτικών σχολείων. Πρόκειται για σταλινικού τύπου παρέμβαση στη λειτουργία των ιδιωτικών επιχειρήσεων. </w:t>
      </w:r>
    </w:p>
    <w:p w14:paraId="04456304" w14:textId="77777777" w:rsidR="00A53C3F" w:rsidRDefault="0019499A">
      <w:pPr>
        <w:spacing w:line="600" w:lineRule="auto"/>
        <w:ind w:firstLine="720"/>
        <w:contextualSpacing/>
        <w:jc w:val="both"/>
        <w:rPr>
          <w:rFonts w:eastAsia="Times New Roman"/>
          <w:szCs w:val="24"/>
        </w:rPr>
      </w:pPr>
      <w:r>
        <w:rPr>
          <w:rFonts w:eastAsia="Times New Roman"/>
          <w:szCs w:val="24"/>
        </w:rPr>
        <w:t>Ασφαλώς, όμως, και η παιδεία αποτελεί δημόσιο αγαθό. Βάσει του Συντάγματος, είναι δημόσι</w:t>
      </w:r>
      <w:r>
        <w:rPr>
          <w:rFonts w:eastAsia="Times New Roman"/>
          <w:szCs w:val="24"/>
        </w:rPr>
        <w:t>ο αγαθό και το κράτος οφείλει να διασφαλίζει την παροχή δωρεάν παιδείας. Το κράτος θέτει, επίσης, το πλαίσιο λειτουργίας και του εκπαιδευτικού προγράμματος των ιδιωτικών εκπαιδευτηρίων. Αυτό, όμως, δεν σημαίνει ότι το κράτος επεμβαίνει στις εργασιακές σχέσ</w:t>
      </w:r>
      <w:r>
        <w:rPr>
          <w:rFonts w:eastAsia="Times New Roman"/>
          <w:szCs w:val="24"/>
        </w:rPr>
        <w:t xml:space="preserve">εις και τον τρόπο λειτουργίας των ιδιωτικών σχολείων. Αυτό αποτελεί –και το ξαναλέω- σταλινικού τύπου εκδοχή. </w:t>
      </w:r>
    </w:p>
    <w:p w14:paraId="04456305" w14:textId="77777777" w:rsidR="00A53C3F" w:rsidRDefault="0019499A">
      <w:pPr>
        <w:spacing w:line="600" w:lineRule="auto"/>
        <w:ind w:firstLine="720"/>
        <w:contextualSpacing/>
        <w:jc w:val="both"/>
        <w:rPr>
          <w:rFonts w:eastAsia="Times New Roman"/>
          <w:szCs w:val="24"/>
        </w:rPr>
      </w:pPr>
      <w:r>
        <w:rPr>
          <w:rFonts w:eastAsia="Times New Roman"/>
          <w:szCs w:val="24"/>
        </w:rPr>
        <w:lastRenderedPageBreak/>
        <w:t>Με την ίδια λογική νομιμοποιείται η Κυβέρνηση για οποιαδήποτε παρέμβαση του κράτους σε ιδιωτικές επιχειρήσεις που παρέχουν δημόσια αγαθά όπως η υ</w:t>
      </w:r>
      <w:r>
        <w:rPr>
          <w:rFonts w:eastAsia="Times New Roman"/>
          <w:szCs w:val="24"/>
        </w:rPr>
        <w:t>γεία, η ενημέρωση και βεβαίως κάτι τέτοιο δεν μπορεί να συμβεί και φυσικά το καταψηφίζουμε.</w:t>
      </w:r>
    </w:p>
    <w:p w14:paraId="04456306"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Βουλευτού)</w:t>
      </w:r>
    </w:p>
    <w:p w14:paraId="04456307"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Θα ήθελα ένα λεπτό, σας παρακαλώ, κύριε Πρόεδρε.</w:t>
      </w:r>
    </w:p>
    <w:p w14:paraId="04456308"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Θα πω και κάτι ακόμα πριν κατέ</w:t>
      </w:r>
      <w:r>
        <w:rPr>
          <w:rFonts w:eastAsia="Times New Roman" w:cs="Times New Roman"/>
          <w:szCs w:val="24"/>
        </w:rPr>
        <w:t>βω από το Βήμα. Απουσιάζει ο κ. Φίλης. Θα σχολιάσω απλώς τη διατύπωση της πρόθεσης που είχε ως Υπουργός να γραφτεί –όπως είπε- το κεφάλαιο του εμφυλίου στα σχολεία. Ο εμφύλιος, αγαπητοί συνάδελφοι, αποτελεί ένα σύνθετο αλλά και πολύμορφο γεγονός</w:t>
      </w:r>
      <w:r>
        <w:rPr>
          <w:rFonts w:eastAsia="Times New Roman" w:cs="Times New Roman"/>
          <w:szCs w:val="24"/>
        </w:rPr>
        <w:t>,</w:t>
      </w:r>
      <w:r>
        <w:rPr>
          <w:rFonts w:eastAsia="Times New Roman" w:cs="Times New Roman"/>
          <w:szCs w:val="24"/>
        </w:rPr>
        <w:t xml:space="preserve"> που δίχασ</w:t>
      </w:r>
      <w:r>
        <w:rPr>
          <w:rFonts w:eastAsia="Times New Roman" w:cs="Times New Roman"/>
          <w:szCs w:val="24"/>
        </w:rPr>
        <w:t>ε τον ελληνικό λαό και τον τραυμάτισε για πάρα πολλά χρόνια. Η συγγραφή του στα σχολικά βιβλία απαιτεί ψυχραιμία και τεκμηρίωση και όχι αναπαραγωγή της διχόνοιας που προκάλεσε μεγάλη ζημιά στη χώρα μας.</w:t>
      </w:r>
    </w:p>
    <w:p w14:paraId="04456309"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Η συγγραφή αυτού του κεφαλαίου</w:t>
      </w:r>
      <w:r>
        <w:rPr>
          <w:rFonts w:eastAsia="Times New Roman" w:cs="Times New Roman"/>
          <w:szCs w:val="24"/>
        </w:rPr>
        <w:t>,</w:t>
      </w:r>
      <w:r>
        <w:rPr>
          <w:rFonts w:eastAsia="Times New Roman" w:cs="Times New Roman"/>
          <w:szCs w:val="24"/>
        </w:rPr>
        <w:t xml:space="preserve"> πρέπει να συμβάλλει σ</w:t>
      </w:r>
      <w:r>
        <w:rPr>
          <w:rFonts w:eastAsia="Times New Roman" w:cs="Times New Roman"/>
          <w:szCs w:val="24"/>
        </w:rPr>
        <w:t>τη συλλογική με αυτογνωσία και κυρίως με ωριμότητα. Αμφιβάλλω, όμως, εάν είναι αυτός ο στόχος της Κυβέρνησης, κ</w:t>
      </w:r>
      <w:r>
        <w:rPr>
          <w:rFonts w:eastAsia="Times New Roman" w:cs="Times New Roman"/>
          <w:szCs w:val="24"/>
        </w:rPr>
        <w:t>ύριε</w:t>
      </w:r>
      <w:r>
        <w:rPr>
          <w:rFonts w:eastAsia="Times New Roman" w:cs="Times New Roman"/>
          <w:szCs w:val="24"/>
        </w:rPr>
        <w:t xml:space="preserve"> Φίλη</w:t>
      </w:r>
      <w:r>
        <w:rPr>
          <w:rFonts w:eastAsia="Times New Roman" w:cs="Times New Roman"/>
          <w:szCs w:val="24"/>
        </w:rPr>
        <w:t>,</w:t>
      </w:r>
      <w:r>
        <w:rPr>
          <w:rFonts w:eastAsia="Times New Roman" w:cs="Times New Roman"/>
          <w:szCs w:val="24"/>
        </w:rPr>
        <w:t xml:space="preserve"> που απουσιάζετε από την Αίθουσα. Ξέρετε πολύ καλά ότι δεν είναι δουλειά του Υπουργού Παιδείας να γράφει βιβλία για τους μαθητές </w:t>
      </w:r>
      <w:r>
        <w:rPr>
          <w:rFonts w:eastAsia="Times New Roman" w:cs="Times New Roman"/>
          <w:szCs w:val="24"/>
        </w:rPr>
        <w:t>κ</w:t>
      </w:r>
      <w:r>
        <w:rPr>
          <w:rFonts w:eastAsia="Times New Roman" w:cs="Times New Roman"/>
          <w:szCs w:val="24"/>
        </w:rPr>
        <w:t>αι βε</w:t>
      </w:r>
      <w:r>
        <w:rPr>
          <w:rFonts w:eastAsia="Times New Roman" w:cs="Times New Roman"/>
          <w:szCs w:val="24"/>
        </w:rPr>
        <w:t>βαίως, δεν μπορεί να αντιμετωπίζει σημαντικά θέματα της εκπαίδευσης με τέτοια προχειρότητα. Μπορεί, βεβαίως, ο κ. Φίλης να μην έχει αποφοιτήσει ακόμα, αλλά αποτελεί θεσμικό του χρέος να επιτρέψει στα νέα παιδιά να λάβουν την εκπαίδευση που δικαιούνται.</w:t>
      </w:r>
    </w:p>
    <w:p w14:paraId="0445630A" w14:textId="77777777" w:rsidR="00A53C3F" w:rsidRDefault="0019499A">
      <w:pPr>
        <w:spacing w:line="600" w:lineRule="auto"/>
        <w:ind w:firstLine="720"/>
        <w:contextualSpacing/>
        <w:jc w:val="both"/>
        <w:rPr>
          <w:rFonts w:eastAsia="Times New Roman"/>
          <w:szCs w:val="24"/>
        </w:rPr>
      </w:pPr>
      <w:r>
        <w:rPr>
          <w:rFonts w:eastAsia="Times New Roman"/>
          <w:szCs w:val="24"/>
        </w:rPr>
        <w:t>Τ</w:t>
      </w:r>
      <w:r>
        <w:rPr>
          <w:rFonts w:eastAsia="Times New Roman"/>
          <w:szCs w:val="24"/>
        </w:rPr>
        <w:t>ώρ</w:t>
      </w:r>
      <w:r>
        <w:rPr>
          <w:rFonts w:eastAsia="Times New Roman"/>
          <w:szCs w:val="24"/>
        </w:rPr>
        <w:t>α που είπα περί της αποφοιτήσεως του κ. Φίλη, θα ήθελα να σχολιάσω και την τροπολογία που φέρατε, η οποία στην ουσία ανοίγει τις πόρτες για τους εκατοντάδες χιλιάδες αιώνιους φοιτητές. Αλήθεια, μήπως αφορά και τον ίδιο τον κ. Φίλη; Μήπως έβαλε μυαλό ή έβαλ</w:t>
      </w:r>
      <w:r>
        <w:rPr>
          <w:rFonts w:eastAsia="Times New Roman"/>
          <w:szCs w:val="24"/>
        </w:rPr>
        <w:t>ε στόχο</w:t>
      </w:r>
      <w:r>
        <w:rPr>
          <w:rFonts w:eastAsia="Times New Roman"/>
          <w:szCs w:val="24"/>
        </w:rPr>
        <w:t>,</w:t>
      </w:r>
      <w:r>
        <w:rPr>
          <w:rFonts w:eastAsia="Times New Roman"/>
          <w:szCs w:val="24"/>
        </w:rPr>
        <w:t xml:space="preserve"> έστω επί της </w:t>
      </w:r>
      <w:r>
        <w:rPr>
          <w:rFonts w:eastAsia="Times New Roman"/>
          <w:szCs w:val="24"/>
        </w:rPr>
        <w:t>υ</w:t>
      </w:r>
      <w:r>
        <w:rPr>
          <w:rFonts w:eastAsia="Times New Roman"/>
          <w:szCs w:val="24"/>
        </w:rPr>
        <w:t xml:space="preserve">πουργίας του να αποφοιτήσει πλέον από τα ελληνικά πανεπιστήμια; </w:t>
      </w:r>
    </w:p>
    <w:p w14:paraId="0445630B" w14:textId="77777777" w:rsidR="00A53C3F" w:rsidRDefault="0019499A">
      <w:pPr>
        <w:spacing w:line="600" w:lineRule="auto"/>
        <w:ind w:firstLine="720"/>
        <w:contextualSpacing/>
        <w:jc w:val="both"/>
        <w:rPr>
          <w:rFonts w:eastAsia="Times New Roman"/>
          <w:szCs w:val="24"/>
        </w:rPr>
      </w:pPr>
      <w:r>
        <w:rPr>
          <w:rFonts w:eastAsia="Times New Roman"/>
          <w:szCs w:val="24"/>
        </w:rPr>
        <w:t>Μην καταστρέφετε την παιδεία, κυρία Υπουργέ. Αποτελεί τον θεμέλιο λίθο κάθε δημοκρατικής και προοδευτικής κοινωνίας.</w:t>
      </w:r>
    </w:p>
    <w:p w14:paraId="0445630C" w14:textId="77777777" w:rsidR="00A53C3F" w:rsidRDefault="0019499A">
      <w:pPr>
        <w:spacing w:line="600" w:lineRule="auto"/>
        <w:ind w:firstLine="720"/>
        <w:contextualSpacing/>
        <w:jc w:val="both"/>
        <w:rPr>
          <w:rFonts w:eastAsia="Times New Roman"/>
          <w:szCs w:val="24"/>
        </w:rPr>
      </w:pPr>
      <w:r>
        <w:rPr>
          <w:rFonts w:eastAsia="Times New Roman"/>
          <w:b/>
          <w:bCs/>
          <w:szCs w:val="24"/>
        </w:rPr>
        <w:lastRenderedPageBreak/>
        <w:t>ΠΡΟΕΔΡΕΥΩΝ (Γεώργιος Βαρεμένος):</w:t>
      </w:r>
      <w:r>
        <w:rPr>
          <w:rFonts w:eastAsia="Times New Roman"/>
          <w:b/>
          <w:szCs w:val="24"/>
        </w:rPr>
        <w:t xml:space="preserve"> </w:t>
      </w:r>
      <w:r>
        <w:rPr>
          <w:rFonts w:eastAsia="Times New Roman"/>
          <w:szCs w:val="24"/>
        </w:rPr>
        <w:t xml:space="preserve">Παρακαλώ, κύριε </w:t>
      </w:r>
      <w:proofErr w:type="spellStart"/>
      <w:r>
        <w:rPr>
          <w:rFonts w:eastAsia="Times New Roman"/>
          <w:szCs w:val="24"/>
        </w:rPr>
        <w:t>Αυγενάκη</w:t>
      </w:r>
      <w:proofErr w:type="spellEnd"/>
      <w:r>
        <w:rPr>
          <w:rFonts w:eastAsia="Times New Roman"/>
          <w:szCs w:val="24"/>
        </w:rPr>
        <w:t>.</w:t>
      </w:r>
    </w:p>
    <w:p w14:paraId="0445630D" w14:textId="77777777" w:rsidR="00A53C3F" w:rsidRDefault="0019499A">
      <w:pPr>
        <w:spacing w:line="600" w:lineRule="auto"/>
        <w:ind w:firstLine="720"/>
        <w:contextualSpacing/>
        <w:jc w:val="both"/>
        <w:rPr>
          <w:rFonts w:eastAsia="Times New Roman"/>
          <w:szCs w:val="24"/>
        </w:rPr>
      </w:pPr>
      <w:r>
        <w:rPr>
          <w:rFonts w:eastAsia="Times New Roman"/>
          <w:b/>
          <w:szCs w:val="24"/>
        </w:rPr>
        <w:t>ΕΛΕΥΘΕΡΙΟΣ ΑΥΓΕΝΑΚΗΣ:</w:t>
      </w:r>
      <w:r>
        <w:rPr>
          <w:rFonts w:eastAsia="Times New Roman"/>
          <w:szCs w:val="24"/>
        </w:rPr>
        <w:t xml:space="preserve"> Σας ευχαριστώ πολύ.</w:t>
      </w:r>
    </w:p>
    <w:p w14:paraId="0445630E" w14:textId="77777777" w:rsidR="00A53C3F" w:rsidRDefault="0019499A">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445630F" w14:textId="77777777" w:rsidR="00A53C3F" w:rsidRDefault="0019499A">
      <w:pPr>
        <w:tabs>
          <w:tab w:val="left" w:pos="3695"/>
        </w:tabs>
        <w:spacing w:line="600" w:lineRule="auto"/>
        <w:ind w:firstLine="720"/>
        <w:contextualSpacing/>
        <w:jc w:val="both"/>
        <w:rPr>
          <w:rFonts w:eastAsia="Times New Roman"/>
          <w:szCs w:val="24"/>
        </w:rPr>
      </w:pPr>
      <w:r>
        <w:rPr>
          <w:rFonts w:eastAsia="Times New Roman"/>
          <w:b/>
          <w:szCs w:val="24"/>
        </w:rPr>
        <w:t>ΦΩΤΕΙΝΗ ΒΑΚΗ:</w:t>
      </w:r>
      <w:r>
        <w:rPr>
          <w:rFonts w:eastAsia="Times New Roman"/>
          <w:szCs w:val="24"/>
        </w:rPr>
        <w:t xml:space="preserve"> Κύριε Πρόεδρε…</w:t>
      </w:r>
    </w:p>
    <w:p w14:paraId="04456310" w14:textId="77777777" w:rsidR="00A53C3F" w:rsidRDefault="0019499A">
      <w:pPr>
        <w:tabs>
          <w:tab w:val="left" w:pos="3695"/>
        </w:tabs>
        <w:spacing w:line="600" w:lineRule="auto"/>
        <w:ind w:firstLine="720"/>
        <w:contextualSpacing/>
        <w:jc w:val="both"/>
        <w:rPr>
          <w:rFonts w:eastAsia="Times New Roman"/>
          <w:szCs w:val="24"/>
        </w:rPr>
      </w:pPr>
      <w:r>
        <w:rPr>
          <w:rFonts w:eastAsia="Times New Roman"/>
          <w:b/>
          <w:szCs w:val="24"/>
        </w:rPr>
        <w:t>ΑΘΑΝΑΣΙΑ ΑΝΑΓΝΩΣΤΟΠΟΥΛΟΥ (Αναπληρώτρια Υπουργός Παιδείας, Έρευνας και Θρησκευμάτων):</w:t>
      </w:r>
      <w:r>
        <w:rPr>
          <w:rFonts w:eastAsia="Times New Roman"/>
          <w:szCs w:val="24"/>
        </w:rPr>
        <w:t xml:space="preserve"> Επειδή λείπει ο Υπουργός,…</w:t>
      </w:r>
    </w:p>
    <w:p w14:paraId="04456311" w14:textId="77777777" w:rsidR="00A53C3F" w:rsidRDefault="0019499A">
      <w:pPr>
        <w:tabs>
          <w:tab w:val="left" w:pos="3695"/>
        </w:tabs>
        <w:spacing w:line="600" w:lineRule="auto"/>
        <w:ind w:firstLine="720"/>
        <w:contextualSpacing/>
        <w:jc w:val="both"/>
        <w:rPr>
          <w:rFonts w:eastAsia="Times New Roman"/>
          <w:szCs w:val="24"/>
        </w:rPr>
      </w:pPr>
      <w:r>
        <w:rPr>
          <w:rFonts w:eastAsia="Times New Roman"/>
          <w:b/>
          <w:szCs w:val="24"/>
        </w:rPr>
        <w:t xml:space="preserve">ΝΙΚΟΛΑΟΣ </w:t>
      </w:r>
      <w:r>
        <w:rPr>
          <w:rFonts w:eastAsia="Times New Roman"/>
          <w:b/>
          <w:szCs w:val="24"/>
        </w:rPr>
        <w:t>ΘΗΒΑΙΟΣ:</w:t>
      </w:r>
      <w:r>
        <w:rPr>
          <w:rFonts w:eastAsia="Times New Roman"/>
          <w:szCs w:val="24"/>
        </w:rPr>
        <w:t xml:space="preserve"> Κύριε Πρόεδρε, για ένα λεπτό. Ζητώ να ανακαλέσει ο κ. </w:t>
      </w:r>
      <w:proofErr w:type="spellStart"/>
      <w:r>
        <w:rPr>
          <w:rFonts w:eastAsia="Times New Roman"/>
          <w:szCs w:val="24"/>
        </w:rPr>
        <w:t>Αυγενάκης</w:t>
      </w:r>
      <w:proofErr w:type="spellEnd"/>
      <w:r>
        <w:rPr>
          <w:rFonts w:eastAsia="Times New Roman"/>
          <w:szCs w:val="24"/>
        </w:rPr>
        <w:t>. Είναι ένα σοβαρό πολιτικό θέμα. Μέσα στο Κοινοβούλιο κατηγορεί την Κυβέρνηση και τον ΣΥΡΙΖΑ ότι η Κουμουνδούρου γνωρίζει αυτούς που επιτέθηκαν στον Αρχηγό της Τροχαίας. Είναι απαράδε</w:t>
      </w:r>
      <w:r>
        <w:rPr>
          <w:rFonts w:eastAsia="Times New Roman"/>
          <w:szCs w:val="24"/>
        </w:rPr>
        <w:t>κτο! Να ανακαλέσει αμέσως. Διαφορετικά δεν είναι απλά συκοφαντία, είναι πολιτική αλητεία εδώ μέσα!</w:t>
      </w:r>
    </w:p>
    <w:p w14:paraId="04456312" w14:textId="77777777" w:rsidR="00A53C3F" w:rsidRDefault="0019499A">
      <w:pPr>
        <w:tabs>
          <w:tab w:val="left" w:pos="3695"/>
        </w:tabs>
        <w:spacing w:line="600" w:lineRule="auto"/>
        <w:ind w:firstLine="720"/>
        <w:contextualSpacing/>
        <w:jc w:val="both"/>
        <w:rPr>
          <w:rFonts w:eastAsia="Times New Roman"/>
          <w:szCs w:val="24"/>
        </w:rPr>
      </w:pPr>
      <w:r>
        <w:rPr>
          <w:rFonts w:eastAsia="Times New Roman"/>
          <w:b/>
          <w:bCs/>
          <w:szCs w:val="24"/>
        </w:rPr>
        <w:t>ΠΡΟΕΔΡΕΥΩΝ (Γεώργιος Βαρεμένος):</w:t>
      </w:r>
      <w:r>
        <w:rPr>
          <w:rFonts w:eastAsia="Times New Roman"/>
          <w:b/>
          <w:szCs w:val="24"/>
        </w:rPr>
        <w:t xml:space="preserve"> </w:t>
      </w:r>
      <w:r>
        <w:rPr>
          <w:rFonts w:eastAsia="Times New Roman"/>
          <w:szCs w:val="24"/>
        </w:rPr>
        <w:t xml:space="preserve">Έχετε να προσθέσετε κάτι, κύριε </w:t>
      </w:r>
      <w:proofErr w:type="spellStart"/>
      <w:r>
        <w:rPr>
          <w:rFonts w:eastAsia="Times New Roman"/>
          <w:szCs w:val="24"/>
        </w:rPr>
        <w:t>Αυγενάκη</w:t>
      </w:r>
      <w:proofErr w:type="spellEnd"/>
      <w:r>
        <w:rPr>
          <w:rFonts w:eastAsia="Times New Roman"/>
          <w:szCs w:val="24"/>
        </w:rPr>
        <w:t>;</w:t>
      </w:r>
    </w:p>
    <w:p w14:paraId="04456313" w14:textId="77777777" w:rsidR="00A53C3F" w:rsidRDefault="0019499A">
      <w:pPr>
        <w:tabs>
          <w:tab w:val="left" w:pos="3695"/>
        </w:tabs>
        <w:spacing w:line="600" w:lineRule="auto"/>
        <w:ind w:firstLine="720"/>
        <w:contextualSpacing/>
        <w:jc w:val="both"/>
        <w:rPr>
          <w:rFonts w:eastAsia="Times New Roman"/>
          <w:szCs w:val="24"/>
        </w:rPr>
      </w:pPr>
      <w:r>
        <w:rPr>
          <w:rFonts w:eastAsia="Times New Roman"/>
          <w:b/>
          <w:szCs w:val="24"/>
        </w:rPr>
        <w:lastRenderedPageBreak/>
        <w:t>ΕΛΕΥΘΕΡΙΟΣ ΑΥΓΕΝΑΚΗΣ:</w:t>
      </w:r>
      <w:r>
        <w:rPr>
          <w:rFonts w:eastAsia="Times New Roman"/>
          <w:szCs w:val="24"/>
        </w:rPr>
        <w:t xml:space="preserve"> Δεν έχω τίποτα να πω στον συνάδελφο. Απλώς σέβομαι την έκρηξή του</w:t>
      </w:r>
      <w:r>
        <w:rPr>
          <w:rFonts w:eastAsia="Times New Roman"/>
          <w:szCs w:val="24"/>
        </w:rPr>
        <w:t>,</w:t>
      </w:r>
      <w:r>
        <w:rPr>
          <w:rFonts w:eastAsia="Times New Roman"/>
          <w:szCs w:val="24"/>
        </w:rPr>
        <w:t xml:space="preserve"> ως έκρηξη ενός ανθρώπου που σκέφτεται με καθαρότητα. Αυτή την ώρα, όμως, δεν θα πω τίποτε άλλο παρά θα επικαλεστώ τις δεκάδες εκατοντάδες δηλώσεις συναδέλφων σας, οι οποίοι έχουν κατά καιρ</w:t>
      </w:r>
      <w:r>
        <w:rPr>
          <w:rFonts w:eastAsia="Times New Roman"/>
          <w:szCs w:val="24"/>
        </w:rPr>
        <w:t>ούς χαϊδέψει έως καλύψει αντίστοιχες επιθέσεις.</w:t>
      </w:r>
    </w:p>
    <w:p w14:paraId="04456314" w14:textId="77777777" w:rsidR="00A53C3F" w:rsidRDefault="0019499A">
      <w:pPr>
        <w:tabs>
          <w:tab w:val="left" w:pos="3695"/>
        </w:tabs>
        <w:spacing w:line="600" w:lineRule="auto"/>
        <w:ind w:firstLine="720"/>
        <w:contextualSpacing/>
        <w:jc w:val="both"/>
        <w:rPr>
          <w:rFonts w:eastAsia="Times New Roman"/>
          <w:szCs w:val="24"/>
        </w:rPr>
      </w:pPr>
      <w:r>
        <w:rPr>
          <w:rFonts w:eastAsia="Times New Roman"/>
          <w:b/>
          <w:szCs w:val="24"/>
        </w:rPr>
        <w:t>ΝΙΚΟΛΑΟΣ ΘΗΒΑΙΟΣ:</w:t>
      </w:r>
      <w:r>
        <w:rPr>
          <w:rFonts w:eastAsia="Times New Roman"/>
          <w:szCs w:val="24"/>
        </w:rPr>
        <w:t xml:space="preserve"> Κύριε Πρόεδρε, να ανακαλέσει ή να διαγραφεί από τα Πρακτικά.</w:t>
      </w:r>
    </w:p>
    <w:p w14:paraId="04456315" w14:textId="77777777" w:rsidR="00A53C3F" w:rsidRDefault="0019499A">
      <w:pPr>
        <w:tabs>
          <w:tab w:val="left" w:pos="3695"/>
        </w:tabs>
        <w:spacing w:line="600" w:lineRule="auto"/>
        <w:ind w:firstLine="720"/>
        <w:contextualSpacing/>
        <w:jc w:val="both"/>
        <w:rPr>
          <w:rFonts w:eastAsia="Times New Roman"/>
          <w:szCs w:val="24"/>
        </w:rPr>
      </w:pPr>
      <w:r>
        <w:rPr>
          <w:rFonts w:eastAsia="Times New Roman"/>
          <w:b/>
          <w:szCs w:val="24"/>
        </w:rPr>
        <w:t>ΕΛΕΥΘΕΡΙΟΣ ΑΥΓΕΝΑΚΗΣ:</w:t>
      </w:r>
      <w:r>
        <w:rPr>
          <w:rFonts w:eastAsia="Times New Roman"/>
          <w:szCs w:val="24"/>
        </w:rPr>
        <w:t xml:space="preserve"> Σαφέστατα και δεν ανακαλώ.</w:t>
      </w:r>
    </w:p>
    <w:p w14:paraId="04456316" w14:textId="77777777" w:rsidR="00A53C3F" w:rsidRDefault="0019499A">
      <w:pPr>
        <w:tabs>
          <w:tab w:val="left" w:pos="3695"/>
        </w:tabs>
        <w:spacing w:line="600" w:lineRule="auto"/>
        <w:ind w:firstLine="720"/>
        <w:contextualSpacing/>
        <w:jc w:val="both"/>
        <w:rPr>
          <w:rFonts w:eastAsia="Times New Roman"/>
          <w:szCs w:val="24"/>
        </w:rPr>
      </w:pPr>
      <w:r>
        <w:rPr>
          <w:rFonts w:eastAsia="Times New Roman"/>
          <w:b/>
          <w:bCs/>
          <w:szCs w:val="24"/>
        </w:rPr>
        <w:t>ΠΡΟΕΔΡΕΥΩΝ (Γεώργιος Βαρεμένος):</w:t>
      </w:r>
      <w:r>
        <w:rPr>
          <w:rFonts w:eastAsia="Times New Roman"/>
          <w:b/>
          <w:szCs w:val="24"/>
        </w:rPr>
        <w:t xml:space="preserve"> </w:t>
      </w:r>
      <w:r>
        <w:rPr>
          <w:rFonts w:eastAsia="Times New Roman"/>
          <w:szCs w:val="24"/>
        </w:rPr>
        <w:t>Μισό λεπτό.</w:t>
      </w:r>
    </w:p>
    <w:p w14:paraId="04456317" w14:textId="77777777" w:rsidR="00A53C3F" w:rsidRDefault="0019499A">
      <w:pPr>
        <w:tabs>
          <w:tab w:val="left" w:pos="3695"/>
        </w:tabs>
        <w:spacing w:line="600" w:lineRule="auto"/>
        <w:ind w:firstLine="720"/>
        <w:contextualSpacing/>
        <w:jc w:val="both"/>
        <w:rPr>
          <w:rFonts w:eastAsia="Times New Roman"/>
          <w:szCs w:val="24"/>
        </w:rPr>
      </w:pPr>
      <w:r>
        <w:rPr>
          <w:rFonts w:eastAsia="Times New Roman"/>
          <w:b/>
          <w:szCs w:val="24"/>
        </w:rPr>
        <w:t>ΝΙΚΟΛΑΟΣ ΘΗΒΑΙΟΣ:</w:t>
      </w:r>
      <w:r>
        <w:rPr>
          <w:rFonts w:eastAsia="Times New Roman"/>
          <w:szCs w:val="24"/>
        </w:rPr>
        <w:t xml:space="preserve"> Είναι απαράδεκτο,</w:t>
      </w:r>
      <w:r>
        <w:rPr>
          <w:rFonts w:eastAsia="Times New Roman"/>
          <w:szCs w:val="24"/>
        </w:rPr>
        <w:t xml:space="preserve"> είναι πολιτική αλητεία!</w:t>
      </w:r>
    </w:p>
    <w:p w14:paraId="04456318" w14:textId="77777777" w:rsidR="00A53C3F" w:rsidRDefault="0019499A">
      <w:pPr>
        <w:tabs>
          <w:tab w:val="left" w:pos="3695"/>
        </w:tabs>
        <w:spacing w:line="600" w:lineRule="auto"/>
        <w:ind w:firstLine="720"/>
        <w:contextualSpacing/>
        <w:jc w:val="both"/>
        <w:rPr>
          <w:rFonts w:eastAsia="Times New Roman"/>
          <w:szCs w:val="24"/>
        </w:rPr>
      </w:pPr>
      <w:r>
        <w:rPr>
          <w:rFonts w:eastAsia="Times New Roman"/>
          <w:b/>
          <w:szCs w:val="24"/>
        </w:rPr>
        <w:t>ΕΛΕΥΘΕΡΙΟΣ ΑΥΓΕΝΑΚΗΣ:</w:t>
      </w:r>
      <w:r>
        <w:rPr>
          <w:rFonts w:eastAsia="Times New Roman"/>
          <w:szCs w:val="24"/>
        </w:rPr>
        <w:t xml:space="preserve"> Κρατήστε τα νεύρα σας.</w:t>
      </w:r>
    </w:p>
    <w:p w14:paraId="04456319" w14:textId="77777777" w:rsidR="00A53C3F" w:rsidRDefault="0019499A">
      <w:pPr>
        <w:tabs>
          <w:tab w:val="left" w:pos="3695"/>
        </w:tabs>
        <w:spacing w:line="600" w:lineRule="auto"/>
        <w:ind w:firstLine="720"/>
        <w:contextualSpacing/>
        <w:jc w:val="both"/>
        <w:rPr>
          <w:rFonts w:eastAsia="Times New Roman"/>
          <w:szCs w:val="24"/>
        </w:rPr>
      </w:pPr>
      <w:r>
        <w:rPr>
          <w:rFonts w:eastAsia="Times New Roman"/>
          <w:b/>
          <w:bCs/>
          <w:szCs w:val="24"/>
        </w:rPr>
        <w:t>ΠΡΟΕΔΡΕΥΩΝ (Γεώργιος Βαρεμένος):</w:t>
      </w:r>
      <w:r>
        <w:rPr>
          <w:rFonts w:eastAsia="Times New Roman"/>
          <w:b/>
          <w:szCs w:val="24"/>
        </w:rPr>
        <w:t xml:space="preserve"> </w:t>
      </w:r>
      <w:r>
        <w:rPr>
          <w:rFonts w:eastAsia="Times New Roman"/>
          <w:szCs w:val="24"/>
        </w:rPr>
        <w:t xml:space="preserve">Κύριε </w:t>
      </w:r>
      <w:proofErr w:type="spellStart"/>
      <w:r>
        <w:rPr>
          <w:rFonts w:eastAsia="Times New Roman"/>
          <w:szCs w:val="24"/>
        </w:rPr>
        <w:t>Αυγενάκη</w:t>
      </w:r>
      <w:proofErr w:type="spellEnd"/>
      <w:r>
        <w:rPr>
          <w:rFonts w:eastAsia="Times New Roman"/>
          <w:szCs w:val="24"/>
        </w:rPr>
        <w:t xml:space="preserve">, μισό λεπτό. </w:t>
      </w:r>
    </w:p>
    <w:p w14:paraId="0445631A" w14:textId="77777777" w:rsidR="00A53C3F" w:rsidRDefault="0019499A">
      <w:pPr>
        <w:tabs>
          <w:tab w:val="left" w:pos="3695"/>
        </w:tabs>
        <w:spacing w:line="600" w:lineRule="auto"/>
        <w:ind w:firstLine="720"/>
        <w:contextualSpacing/>
        <w:jc w:val="both"/>
        <w:rPr>
          <w:rFonts w:eastAsia="Times New Roman"/>
          <w:szCs w:val="24"/>
        </w:rPr>
      </w:pPr>
      <w:r>
        <w:rPr>
          <w:rFonts w:eastAsia="Times New Roman"/>
          <w:b/>
          <w:szCs w:val="24"/>
        </w:rPr>
        <w:lastRenderedPageBreak/>
        <w:t>ΕΛΕΥΘΕΡΙΟΣ ΑΥΓΕΝΑΚΗΣ:</w:t>
      </w:r>
      <w:r>
        <w:rPr>
          <w:rFonts w:eastAsia="Times New Roman"/>
          <w:szCs w:val="24"/>
        </w:rPr>
        <w:t xml:space="preserve"> Εγώ θα περίμενα από τον ΣΥΡΙΖΑ, πρώτον, να καταδικάσει αυτές τις επιθέσεις </w:t>
      </w:r>
      <w:r>
        <w:rPr>
          <w:rFonts w:eastAsia="Times New Roman"/>
          <w:szCs w:val="24"/>
        </w:rPr>
        <w:t>κ</w:t>
      </w:r>
      <w:r>
        <w:rPr>
          <w:rFonts w:eastAsia="Times New Roman"/>
          <w:szCs w:val="24"/>
        </w:rPr>
        <w:t>αι δεύτερον, να μας πει αλ</w:t>
      </w:r>
      <w:r>
        <w:rPr>
          <w:rFonts w:eastAsia="Times New Roman"/>
          <w:szCs w:val="24"/>
        </w:rPr>
        <w:t>ήθεια</w:t>
      </w:r>
      <w:r>
        <w:rPr>
          <w:rFonts w:eastAsia="Times New Roman"/>
          <w:szCs w:val="24"/>
        </w:rPr>
        <w:t>,</w:t>
      </w:r>
      <w:r>
        <w:rPr>
          <w:rFonts w:eastAsia="Times New Roman"/>
          <w:szCs w:val="24"/>
        </w:rPr>
        <w:t xml:space="preserve"> εάν ο κάθε Υπουργός Δημοσίας Τάξης δικαιούται να ομιλεί με παρακρατικές ομάδες στον χώρο των Εξαρχείων.</w:t>
      </w:r>
    </w:p>
    <w:p w14:paraId="0445631B" w14:textId="77777777" w:rsidR="00A53C3F" w:rsidRDefault="0019499A">
      <w:pPr>
        <w:tabs>
          <w:tab w:val="left" w:pos="3695"/>
        </w:tabs>
        <w:spacing w:line="600" w:lineRule="auto"/>
        <w:ind w:firstLine="720"/>
        <w:contextualSpacing/>
        <w:jc w:val="both"/>
        <w:rPr>
          <w:rFonts w:eastAsia="Times New Roman"/>
          <w:szCs w:val="24"/>
        </w:rPr>
      </w:pPr>
      <w:r>
        <w:rPr>
          <w:rFonts w:eastAsia="Times New Roman"/>
          <w:b/>
          <w:bCs/>
          <w:szCs w:val="24"/>
        </w:rPr>
        <w:t>ΠΡΟΕΔΡΕΥΩΝ (Γεώργιος Βαρεμένος):</w:t>
      </w:r>
      <w:r>
        <w:rPr>
          <w:rFonts w:eastAsia="Times New Roman"/>
          <w:b/>
          <w:szCs w:val="24"/>
        </w:rPr>
        <w:t xml:space="preserve"> </w:t>
      </w:r>
      <w:r>
        <w:rPr>
          <w:rFonts w:eastAsia="Times New Roman"/>
          <w:szCs w:val="24"/>
        </w:rPr>
        <w:t xml:space="preserve">Κύριε </w:t>
      </w:r>
      <w:proofErr w:type="spellStart"/>
      <w:r>
        <w:rPr>
          <w:rFonts w:eastAsia="Times New Roman"/>
          <w:szCs w:val="24"/>
        </w:rPr>
        <w:t>Αυγενάκη</w:t>
      </w:r>
      <w:proofErr w:type="spellEnd"/>
      <w:r>
        <w:rPr>
          <w:rFonts w:eastAsia="Times New Roman"/>
          <w:szCs w:val="24"/>
        </w:rPr>
        <w:t>, εμμένετε στη διατύπωση ότι γνωρίζει ο ΣΥΡΙΖΑ ποιοι τον χτύπησαν;</w:t>
      </w:r>
    </w:p>
    <w:p w14:paraId="0445631C" w14:textId="77777777" w:rsidR="00A53C3F" w:rsidRDefault="0019499A">
      <w:pPr>
        <w:tabs>
          <w:tab w:val="left" w:pos="3695"/>
        </w:tabs>
        <w:spacing w:line="600" w:lineRule="auto"/>
        <w:ind w:firstLine="720"/>
        <w:contextualSpacing/>
        <w:jc w:val="both"/>
        <w:rPr>
          <w:rFonts w:eastAsia="Times New Roman"/>
          <w:szCs w:val="24"/>
        </w:rPr>
      </w:pPr>
      <w:r>
        <w:rPr>
          <w:rFonts w:eastAsia="Times New Roman"/>
          <w:b/>
          <w:szCs w:val="24"/>
        </w:rPr>
        <w:t>ΦΩΤΕΙΝΗ ΒΑΚΗ:</w:t>
      </w:r>
      <w:r>
        <w:rPr>
          <w:rFonts w:eastAsia="Times New Roman"/>
          <w:szCs w:val="24"/>
        </w:rPr>
        <w:t xml:space="preserve"> Να διαγραφεί από </w:t>
      </w:r>
      <w:r>
        <w:rPr>
          <w:rFonts w:eastAsia="Times New Roman"/>
          <w:szCs w:val="24"/>
        </w:rPr>
        <w:t>τα Πρακτικά αμέσως!</w:t>
      </w:r>
    </w:p>
    <w:p w14:paraId="0445631D" w14:textId="77777777" w:rsidR="00A53C3F" w:rsidRDefault="0019499A">
      <w:pPr>
        <w:tabs>
          <w:tab w:val="left" w:pos="3695"/>
        </w:tabs>
        <w:spacing w:line="600" w:lineRule="auto"/>
        <w:ind w:firstLine="720"/>
        <w:contextualSpacing/>
        <w:jc w:val="both"/>
        <w:rPr>
          <w:rFonts w:eastAsia="Times New Roman"/>
          <w:szCs w:val="24"/>
        </w:rPr>
      </w:pPr>
      <w:r>
        <w:rPr>
          <w:rFonts w:eastAsia="Times New Roman"/>
          <w:b/>
          <w:szCs w:val="24"/>
        </w:rPr>
        <w:t>ΕΛΕΥΘΕΡΙΟΣ ΑΥΓΕΝΑΚΗΣ:</w:t>
      </w:r>
      <w:r>
        <w:rPr>
          <w:rFonts w:eastAsia="Times New Roman"/>
          <w:szCs w:val="24"/>
        </w:rPr>
        <w:t xml:space="preserve"> Δεν είναι δική σας δουλειά.</w:t>
      </w:r>
    </w:p>
    <w:p w14:paraId="0445631E" w14:textId="77777777" w:rsidR="00A53C3F" w:rsidRDefault="0019499A">
      <w:pPr>
        <w:tabs>
          <w:tab w:val="left" w:pos="3695"/>
        </w:tabs>
        <w:spacing w:line="600" w:lineRule="auto"/>
        <w:ind w:firstLine="720"/>
        <w:contextualSpacing/>
        <w:jc w:val="both"/>
        <w:rPr>
          <w:rFonts w:eastAsia="Times New Roman"/>
          <w:szCs w:val="24"/>
        </w:rPr>
      </w:pPr>
      <w:r>
        <w:rPr>
          <w:rFonts w:eastAsia="Times New Roman"/>
          <w:b/>
          <w:bCs/>
          <w:szCs w:val="24"/>
        </w:rPr>
        <w:t>ΠΡΟΕΔΡΕΥΩΝ (Γεώργιος Βαρεμένος):</w:t>
      </w:r>
      <w:r>
        <w:rPr>
          <w:rFonts w:eastAsia="Times New Roman"/>
          <w:b/>
          <w:szCs w:val="24"/>
        </w:rPr>
        <w:t xml:space="preserve"> </w:t>
      </w:r>
      <w:r>
        <w:rPr>
          <w:rFonts w:eastAsia="Times New Roman"/>
          <w:szCs w:val="24"/>
        </w:rPr>
        <w:t>Συμφωνείτε, δηλαδή;</w:t>
      </w:r>
    </w:p>
    <w:p w14:paraId="0445631F" w14:textId="77777777" w:rsidR="00A53C3F" w:rsidRDefault="0019499A">
      <w:pPr>
        <w:tabs>
          <w:tab w:val="left" w:pos="3695"/>
        </w:tabs>
        <w:spacing w:line="600" w:lineRule="auto"/>
        <w:ind w:firstLine="720"/>
        <w:contextualSpacing/>
        <w:jc w:val="both"/>
        <w:rPr>
          <w:rFonts w:eastAsia="Times New Roman"/>
          <w:szCs w:val="24"/>
        </w:rPr>
      </w:pPr>
      <w:r>
        <w:rPr>
          <w:rFonts w:eastAsia="Times New Roman"/>
          <w:b/>
          <w:szCs w:val="24"/>
        </w:rPr>
        <w:t>ΕΛΕΥΘΕΡΙΟΣ ΑΥΓΕΝΑΚΗΣ:</w:t>
      </w:r>
      <w:r>
        <w:rPr>
          <w:rFonts w:eastAsia="Times New Roman"/>
          <w:szCs w:val="24"/>
        </w:rPr>
        <w:t xml:space="preserve"> Κύριε Πρόεδρε, δεν είναι δική τους δουλειά.</w:t>
      </w:r>
    </w:p>
    <w:p w14:paraId="04456320" w14:textId="77777777" w:rsidR="00A53C3F" w:rsidRDefault="0019499A">
      <w:pPr>
        <w:tabs>
          <w:tab w:val="left" w:pos="3695"/>
        </w:tabs>
        <w:spacing w:line="600" w:lineRule="auto"/>
        <w:ind w:firstLine="720"/>
        <w:contextualSpacing/>
        <w:jc w:val="both"/>
        <w:rPr>
          <w:rFonts w:eastAsia="Times New Roman"/>
          <w:szCs w:val="24"/>
        </w:rPr>
      </w:pPr>
      <w:r>
        <w:rPr>
          <w:rFonts w:eastAsia="Times New Roman"/>
          <w:b/>
          <w:bCs/>
          <w:szCs w:val="24"/>
        </w:rPr>
        <w:t>ΠΡΟΕΔΡΕΥΩΝ (Γεώργιος Βαρεμένος):</w:t>
      </w:r>
      <w:r>
        <w:rPr>
          <w:rFonts w:eastAsia="Times New Roman"/>
          <w:b/>
          <w:szCs w:val="24"/>
        </w:rPr>
        <w:t xml:space="preserve"> </w:t>
      </w:r>
      <w:r>
        <w:rPr>
          <w:rFonts w:eastAsia="Times New Roman"/>
          <w:szCs w:val="24"/>
        </w:rPr>
        <w:t>Συμφωνείτε να διαγραφεί η διατύπωσ</w:t>
      </w:r>
      <w:r>
        <w:rPr>
          <w:rFonts w:eastAsia="Times New Roman"/>
          <w:szCs w:val="24"/>
        </w:rPr>
        <w:t>η;</w:t>
      </w:r>
    </w:p>
    <w:p w14:paraId="04456321" w14:textId="77777777" w:rsidR="00A53C3F" w:rsidRDefault="0019499A">
      <w:pPr>
        <w:tabs>
          <w:tab w:val="left" w:pos="3695"/>
        </w:tabs>
        <w:spacing w:line="600" w:lineRule="auto"/>
        <w:ind w:firstLine="720"/>
        <w:contextualSpacing/>
        <w:jc w:val="both"/>
        <w:rPr>
          <w:rFonts w:eastAsia="Times New Roman"/>
          <w:szCs w:val="24"/>
        </w:rPr>
      </w:pPr>
      <w:r>
        <w:rPr>
          <w:rFonts w:eastAsia="Times New Roman"/>
          <w:b/>
          <w:szCs w:val="24"/>
        </w:rPr>
        <w:lastRenderedPageBreak/>
        <w:t>ΕΛΕΥΘΕΡΙΟΣ ΑΥΓΕΝΑΚΗΣ:</w:t>
      </w:r>
      <w:r>
        <w:rPr>
          <w:rFonts w:eastAsia="Times New Roman"/>
          <w:szCs w:val="24"/>
        </w:rPr>
        <w:t xml:space="preserve"> Όχι βέβαια. Σαφέστατα και δεν συμφωνώ να διαγραφεί και ζητώ από τον Υπουργό Δημοσίας Τάξης και από κάθε στέλεχος και Βουλευτή του ΣΥΡΙΖΑ</w:t>
      </w:r>
      <w:r>
        <w:rPr>
          <w:rFonts w:eastAsia="Times New Roman"/>
          <w:szCs w:val="24"/>
        </w:rPr>
        <w:t>,</w:t>
      </w:r>
      <w:r>
        <w:rPr>
          <w:rFonts w:eastAsia="Times New Roman"/>
          <w:szCs w:val="24"/>
        </w:rPr>
        <w:t xml:space="preserve"> να καταδικάσει δημόσια αυτή την πράξη.</w:t>
      </w:r>
    </w:p>
    <w:p w14:paraId="04456322" w14:textId="77777777" w:rsidR="00A53C3F" w:rsidRDefault="0019499A">
      <w:pPr>
        <w:tabs>
          <w:tab w:val="left" w:pos="3695"/>
        </w:tabs>
        <w:spacing w:line="600" w:lineRule="auto"/>
        <w:ind w:firstLine="720"/>
        <w:contextualSpacing/>
        <w:jc w:val="both"/>
        <w:rPr>
          <w:rFonts w:eastAsia="Times New Roman"/>
          <w:szCs w:val="24"/>
        </w:rPr>
      </w:pPr>
      <w:r>
        <w:rPr>
          <w:rFonts w:eastAsia="Times New Roman"/>
          <w:b/>
          <w:szCs w:val="24"/>
        </w:rPr>
        <w:t>ΝΙΚΟΛΑΟΣ ΘΗΒΑΙΟΣ:</w:t>
      </w:r>
      <w:r>
        <w:rPr>
          <w:rFonts w:eastAsia="Times New Roman"/>
          <w:szCs w:val="24"/>
        </w:rPr>
        <w:t xml:space="preserve"> Κύριε Πρόεδρε, αυτό αποτελεί πολιτική αλητεία εδώ μέσα!</w:t>
      </w:r>
    </w:p>
    <w:p w14:paraId="04456323" w14:textId="77777777" w:rsidR="00A53C3F" w:rsidRDefault="0019499A">
      <w:pPr>
        <w:tabs>
          <w:tab w:val="left" w:pos="3695"/>
        </w:tabs>
        <w:spacing w:line="600" w:lineRule="auto"/>
        <w:ind w:firstLine="720"/>
        <w:contextualSpacing/>
        <w:jc w:val="both"/>
        <w:rPr>
          <w:rFonts w:eastAsia="Times New Roman"/>
          <w:szCs w:val="24"/>
        </w:rPr>
      </w:pPr>
      <w:r>
        <w:rPr>
          <w:rFonts w:eastAsia="Times New Roman"/>
          <w:b/>
          <w:szCs w:val="24"/>
        </w:rPr>
        <w:t>ΕΛΕΥΘΕΡΙΟΣ ΑΥΓΕΝΑΚΗΣ:</w:t>
      </w:r>
      <w:r>
        <w:rPr>
          <w:rFonts w:eastAsia="Times New Roman"/>
          <w:szCs w:val="24"/>
        </w:rPr>
        <w:t xml:space="preserve"> Επιστρέφω τον χαρακτηρισμό στον κύριο συνάδελφο και παρακαλώ πολύ να μη διαγραφεί το παραμικρό.</w:t>
      </w:r>
    </w:p>
    <w:p w14:paraId="04456324" w14:textId="77777777" w:rsidR="00A53C3F" w:rsidRDefault="0019499A">
      <w:pPr>
        <w:tabs>
          <w:tab w:val="left" w:pos="3695"/>
        </w:tabs>
        <w:spacing w:line="600" w:lineRule="auto"/>
        <w:ind w:firstLine="720"/>
        <w:contextualSpacing/>
        <w:jc w:val="both"/>
        <w:rPr>
          <w:rFonts w:eastAsia="Times New Roman"/>
          <w:szCs w:val="24"/>
        </w:rPr>
      </w:pPr>
      <w:r>
        <w:rPr>
          <w:rFonts w:eastAsia="Times New Roman"/>
          <w:b/>
          <w:bCs/>
          <w:szCs w:val="24"/>
        </w:rPr>
        <w:t>ΠΡΟΕΔΡΕΥΩΝ (Γεώργιος Βαρεμένος):</w:t>
      </w:r>
      <w:r>
        <w:rPr>
          <w:rFonts w:eastAsia="Times New Roman"/>
          <w:b/>
          <w:szCs w:val="24"/>
        </w:rPr>
        <w:t xml:space="preserve"> </w:t>
      </w:r>
      <w:r>
        <w:rPr>
          <w:rFonts w:eastAsia="Times New Roman"/>
          <w:szCs w:val="24"/>
        </w:rPr>
        <w:t>Ο καθένας αναλαμβάνει την ευθύνη των λεγομένων τ</w:t>
      </w:r>
      <w:r>
        <w:rPr>
          <w:rFonts w:eastAsia="Times New Roman"/>
          <w:szCs w:val="24"/>
        </w:rPr>
        <w:t>ου.</w:t>
      </w:r>
    </w:p>
    <w:p w14:paraId="04456325" w14:textId="77777777" w:rsidR="00A53C3F" w:rsidRDefault="0019499A">
      <w:pPr>
        <w:tabs>
          <w:tab w:val="left" w:pos="3695"/>
        </w:tabs>
        <w:spacing w:line="600" w:lineRule="auto"/>
        <w:ind w:firstLine="720"/>
        <w:contextualSpacing/>
        <w:jc w:val="both"/>
        <w:rPr>
          <w:rFonts w:eastAsia="Times New Roman"/>
          <w:szCs w:val="24"/>
        </w:rPr>
      </w:pPr>
      <w:r>
        <w:rPr>
          <w:rFonts w:eastAsia="Times New Roman"/>
          <w:b/>
          <w:szCs w:val="24"/>
        </w:rPr>
        <w:t>ΕΛΕΥΘΕΡΙΟΣ ΑΥΓΕΝΑΚΗΣ:</w:t>
      </w:r>
      <w:r>
        <w:rPr>
          <w:rFonts w:eastAsia="Times New Roman"/>
          <w:szCs w:val="24"/>
        </w:rPr>
        <w:t xml:space="preserve"> Ακριβώς.</w:t>
      </w:r>
    </w:p>
    <w:p w14:paraId="04456326" w14:textId="77777777" w:rsidR="00A53C3F" w:rsidRDefault="0019499A">
      <w:pPr>
        <w:tabs>
          <w:tab w:val="left" w:pos="3695"/>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Τον λόγο έχει ο κ. Κωνσταντίνος </w:t>
      </w:r>
      <w:proofErr w:type="spellStart"/>
      <w:r>
        <w:rPr>
          <w:rFonts w:eastAsia="Times New Roman" w:cs="Times New Roman"/>
          <w:szCs w:val="24"/>
        </w:rPr>
        <w:t>Κοντογεώργος</w:t>
      </w:r>
      <w:proofErr w:type="spellEnd"/>
      <w:r>
        <w:rPr>
          <w:rFonts w:eastAsia="Times New Roman" w:cs="Times New Roman"/>
          <w:szCs w:val="24"/>
        </w:rPr>
        <w:t>.</w:t>
      </w:r>
    </w:p>
    <w:p w14:paraId="04456327"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lastRenderedPageBreak/>
        <w:t>ΚΩΝΣΤΑΝΤΙΝΟΣ ΚΟΝΤΟΓΕΩΡΓΟΣ:</w:t>
      </w:r>
      <w:r>
        <w:rPr>
          <w:rFonts w:eastAsia="Times New Roman" w:cs="Times New Roman"/>
          <w:szCs w:val="24"/>
        </w:rPr>
        <w:t xml:space="preserve"> Κύριε Πρόεδρε, κύριε Υπουργέ, κυρίες και κύριοι συνάδελφοι, θα περίμενε κανείς, συζητώντας ένα σχέδιο νόμου για την</w:t>
      </w:r>
      <w:r>
        <w:rPr>
          <w:rFonts w:eastAsia="Times New Roman" w:cs="Times New Roman"/>
          <w:szCs w:val="24"/>
        </w:rPr>
        <w:t xml:space="preserve"> παιδεία, να υπάρχει η απαιτούμενη, σε δύσκολους καιρούς μάλιστα, συναίνεση όλου του πολιτικού κόσμου. Αντιθέτως διαπιστώσαμε χθες από την πρώτη τοποθέτηση του Υπουργού Παιδείας, κ. Φίλη</w:t>
      </w:r>
      <w:r>
        <w:rPr>
          <w:rFonts w:eastAsia="Times New Roman" w:cs="Times New Roman"/>
          <w:szCs w:val="24"/>
        </w:rPr>
        <w:t>,</w:t>
      </w:r>
      <w:r>
        <w:rPr>
          <w:rFonts w:eastAsia="Times New Roman" w:cs="Times New Roman"/>
          <w:szCs w:val="24"/>
        </w:rPr>
        <w:t xml:space="preserve"> ότι επιχειρήθηκε ο διχασμός στην Αίθουσα αυτή, κατηγορώντας κάθε πολ</w:t>
      </w:r>
      <w:r>
        <w:rPr>
          <w:rFonts w:eastAsia="Times New Roman" w:cs="Times New Roman"/>
          <w:szCs w:val="24"/>
        </w:rPr>
        <w:t xml:space="preserve">ιτική δύναμη, η οποία μπορεί σε επιμέρους θέματα να μη συμφωνεί μαζί του. </w:t>
      </w:r>
    </w:p>
    <w:p w14:paraId="04456328"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Είχαμε τη δυνατότητα να ακούσουμε και μαθήματα πολιτικής, όπως για τον ριζοσπαστικό φιλελευθερισμό ή πώς πρέπει να τοποθετείται κάποιος πολιτικά εδώ μέσα, ο οποίος να συμφωνεί με το</w:t>
      </w:r>
      <w:r>
        <w:rPr>
          <w:rFonts w:eastAsia="Times New Roman" w:cs="Times New Roman"/>
          <w:szCs w:val="24"/>
        </w:rPr>
        <w:t xml:space="preserve">ν κ. Φίλη. Ατυχείς οι παρεμβάσεις αυτές του Υπουργού. Έχω την άποψη ότι δεν επιχειρείται συναίνεση, δεν τη θέλει τη συναίνεση. Επιχειρεί τον διχασμό, γιατί έτσι βολεύει την Κυβέρνηση σήμερα. </w:t>
      </w:r>
    </w:p>
    <w:p w14:paraId="04456329"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Γ</w:t>
      </w:r>
      <w:r>
        <w:rPr>
          <w:rFonts w:eastAsia="Times New Roman" w:cs="Times New Roman"/>
          <w:szCs w:val="24"/>
        </w:rPr>
        <w:t>ίνομαι σαφέστερος</w:t>
      </w:r>
      <w:r>
        <w:rPr>
          <w:rFonts w:eastAsia="Times New Roman" w:cs="Times New Roman"/>
          <w:szCs w:val="24"/>
        </w:rPr>
        <w:t>.</w:t>
      </w:r>
      <w:r>
        <w:rPr>
          <w:rFonts w:eastAsia="Times New Roman" w:cs="Times New Roman"/>
          <w:szCs w:val="24"/>
        </w:rPr>
        <w:t xml:space="preserve"> Τη βολεύει την Κυβέρνηση σήμερα ο διχασμός α</w:t>
      </w:r>
      <w:r>
        <w:rPr>
          <w:rFonts w:eastAsia="Times New Roman" w:cs="Times New Roman"/>
          <w:szCs w:val="24"/>
        </w:rPr>
        <w:t>υτός μέσα στην Αίθουσα αυτή πολιτικά για δύο κυρίως λόγους. Διότι εξυπηρετεί μεν το πολιτικό της ακροατήριο και, βεβαίως, με εξαπάτηση και με πονηρές ρυθμίσεις βολεύει συγκεκριμένες κατηγορίες ανθρώπων. Αυτός είναι ο λόγος, κατά τη γνώμη μας. Λογική εξήγησ</w:t>
      </w:r>
      <w:r>
        <w:rPr>
          <w:rFonts w:eastAsia="Times New Roman" w:cs="Times New Roman"/>
          <w:szCs w:val="24"/>
        </w:rPr>
        <w:t xml:space="preserve">η διαφορετική δεν υπάρχει. </w:t>
      </w:r>
    </w:p>
    <w:p w14:paraId="0445632A"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Διότι αν</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απασχολούσε όλους μας ότι τα θέματα της παιδείας πρέπει να έχουν μακρόπνοη στρατηγική και την απαιτούμενη, όσο το δυνατόν, μεγαλύτερη πολιτική συναίνεση, θα έπρεπε να </w:t>
      </w:r>
      <w:proofErr w:type="spellStart"/>
      <w:r>
        <w:rPr>
          <w:rFonts w:eastAsia="Times New Roman" w:cs="Times New Roman"/>
          <w:szCs w:val="24"/>
        </w:rPr>
        <w:t>διέπονται</w:t>
      </w:r>
      <w:proofErr w:type="spellEnd"/>
      <w:r>
        <w:rPr>
          <w:rFonts w:eastAsia="Times New Roman" w:cs="Times New Roman"/>
          <w:szCs w:val="24"/>
        </w:rPr>
        <w:t xml:space="preserve"> από άλλα κριτήρια και όχι αυτά </w:t>
      </w:r>
      <w:r>
        <w:rPr>
          <w:rFonts w:eastAsia="Times New Roman" w:cs="Times New Roman"/>
          <w:szCs w:val="24"/>
        </w:rPr>
        <w:t>που αναγκάζουν κάθε πολιτικό πρόσωπο σε αυτή την Αίθουσα να διαφωνεί με την πολιτική ηγεσία του Υπουργείου και τον συνοδό Υπουργό τον κ. Φίλη, ο οποίος, βεβαίως, και αυτή τη φορά, ενώ είχε το δικαίωμα να το αμφισβητεί αυτό, δεν άφησε να εξελιχθεί η συζήτησ</w:t>
      </w:r>
      <w:r>
        <w:rPr>
          <w:rFonts w:eastAsia="Times New Roman" w:cs="Times New Roman"/>
          <w:szCs w:val="24"/>
        </w:rPr>
        <w:t>η με τις εισηγήσεις, όπως προβλέπεται η φυσιολογική ροή ενός σχεδίου νόμου και πήρε πρώτος τον λόγο, όπως έκανε και στην αρμόδια Επιτροπή Μορφωτικών Υποθέσεων, για να ανατινάξει το πολιτικό κλίμα και να δημιουργηθεί αυτή η αντιπαράθεση που πραγματικά, κατά</w:t>
      </w:r>
      <w:r>
        <w:rPr>
          <w:rFonts w:eastAsia="Times New Roman" w:cs="Times New Roman"/>
          <w:szCs w:val="24"/>
        </w:rPr>
        <w:t xml:space="preserve"> τη γνώμη μου, βολεύει την Κυβέρνηση. </w:t>
      </w:r>
    </w:p>
    <w:p w14:paraId="0445632B"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Επίσης ο κ. Φίλης χθες με περισσή περηφάνεια αναφέρθηκε στην έναρξη του νέου σχολικού έτους, λέγοντας ότι έχουν λυθεί πλέον όλα τα προβλήματα στην παιδεία και πάμε σε ένα σχολικό έτος χωρίς προβλήματα. Δεν μας είπε τί</w:t>
      </w:r>
      <w:r>
        <w:rPr>
          <w:rFonts w:eastAsia="Times New Roman" w:cs="Times New Roman"/>
          <w:szCs w:val="24"/>
        </w:rPr>
        <w:t>ποτα, όμως, για την τακτική του Χότζα που προηγήθηκε, ούτως ώστε να μειωθούν οι ανάγκες του εκπαιδευτικού μας συστήματος σε ανθρώπινο δυναμικό, αφού μειώσαμε τις ώρες διδασκαλίας, αφού μειώσαμε τα μαθήματα διδασκαλίας</w:t>
      </w:r>
      <w:r>
        <w:rPr>
          <w:rFonts w:eastAsia="Times New Roman" w:cs="Times New Roman"/>
          <w:szCs w:val="24"/>
        </w:rPr>
        <w:t>,</w:t>
      </w:r>
      <w:r>
        <w:rPr>
          <w:rFonts w:eastAsia="Times New Roman" w:cs="Times New Roman"/>
          <w:szCs w:val="24"/>
        </w:rPr>
        <w:t xml:space="preserve"> να συμπτύξουμε τον αριθμό των μαθητών</w:t>
      </w:r>
      <w:r>
        <w:rPr>
          <w:rFonts w:eastAsia="Times New Roman" w:cs="Times New Roman"/>
          <w:szCs w:val="24"/>
        </w:rPr>
        <w:t xml:space="preserve"> σε κάθε αίθουσα και να έρθουμε εδώ και να πούμε ότι «λύσαμε τα προβλήματα και θα κάνουμε την πρόσληψη του απαιτούμενου αριθμού», ο οποίος, βεβαίως, δεν έχει καμμία σχέση με τις πραγματικές ανάγκες της παιδείας σε ένα εκπαιδευτικό σύστημα, σε ένα δημόσιο σ</w:t>
      </w:r>
      <w:r>
        <w:rPr>
          <w:rFonts w:eastAsia="Times New Roman" w:cs="Times New Roman"/>
          <w:szCs w:val="24"/>
        </w:rPr>
        <w:t xml:space="preserve">χολείο που θα έπρεπε να έχει επιλύσει τα σοβαρά του προβλήματα για να προχωρήσουμε. </w:t>
      </w:r>
    </w:p>
    <w:p w14:paraId="0445632C"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Αυτή η τακτική, βεβαίως, είναι η τακτική του Χότζα και είναι μόνο για εντυπωσιασμό και δεν έχει καμμία σχέση με την πραγματικότητα και επικρατεί στα διάφορα σχολεία της </w:t>
      </w:r>
      <w:r>
        <w:rPr>
          <w:rFonts w:eastAsia="Times New Roman" w:cs="Times New Roman"/>
          <w:szCs w:val="24"/>
        </w:rPr>
        <w:t xml:space="preserve">χώρας και ιδιαίτερα στην περιφέρεια </w:t>
      </w:r>
      <w:r>
        <w:rPr>
          <w:rFonts w:eastAsia="Times New Roman" w:cs="Times New Roman"/>
          <w:szCs w:val="24"/>
        </w:rPr>
        <w:t>κ</w:t>
      </w:r>
      <w:r>
        <w:rPr>
          <w:rFonts w:eastAsia="Times New Roman" w:cs="Times New Roman"/>
          <w:szCs w:val="24"/>
        </w:rPr>
        <w:t xml:space="preserve">αι θα δούμε στις επόμενες δέκα μέρες ποια θα είναι τα πραγματικά προβλήματα. </w:t>
      </w:r>
    </w:p>
    <w:p w14:paraId="0445632D"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Όπως, επίσης, αναφέρθηκαν και νούμερα. Για παράδειγμα, απεστάλησαν –λέει- δεκατέσσερα εκατομμύρια βιβλία σε όλα τα σχολεία της χώρας. Μπα; Γι</w:t>
      </w:r>
      <w:r>
        <w:rPr>
          <w:rFonts w:eastAsia="Times New Roman" w:cs="Times New Roman"/>
          <w:szCs w:val="24"/>
        </w:rPr>
        <w:t xml:space="preserve">ατί τις προηγούμενες χρονιές πήγαιναν λιγότερα; Μήπως πήγαιναν περισσότερα; Δηλαδή ο αριθμός των βιβλίων είναι το θέμα; Μετά μας είπε και πόσους τόνους βιβλία μοιράσαμε στα σχολεία της χώρας. </w:t>
      </w:r>
    </w:p>
    <w:p w14:paraId="0445632E"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Β</w:t>
      </w:r>
      <w:r>
        <w:rPr>
          <w:rFonts w:eastAsia="Times New Roman" w:cs="Times New Roman"/>
          <w:szCs w:val="24"/>
        </w:rPr>
        <w:t>εβαίως, εκείνο που μας δίνει την εντύπωση ότι δεν υπάρχει καμμ</w:t>
      </w:r>
      <w:r>
        <w:rPr>
          <w:rFonts w:eastAsia="Times New Roman" w:cs="Times New Roman"/>
          <w:szCs w:val="24"/>
        </w:rPr>
        <w:t xml:space="preserve">ία σχέση με την πραγματικότητα κι από το οποίο φαίνεται ότι μάλλον νιώθει την ενοχή του απέναντι σε όλη την εκπαιδευτική κοινότητα, είναι που μας μίλησε για κατευθυνόμενο συνδικαλισμό στην παιδεία. Ποιος; Μας μιλάει ο ΣΥΡΙΖΑ για κατευθυνόμενο συνδικαλισμό </w:t>
      </w:r>
      <w:r>
        <w:rPr>
          <w:rFonts w:eastAsia="Times New Roman" w:cs="Times New Roman"/>
          <w:szCs w:val="24"/>
        </w:rPr>
        <w:t xml:space="preserve">στην παιδεία; Ξεχάσατε τον περιβόητο συνδικαλιστή, Πρόεδρο της ΟΛΜΕ, τον περισπούδαστο κ. </w:t>
      </w:r>
      <w:proofErr w:type="spellStart"/>
      <w:r>
        <w:rPr>
          <w:rFonts w:eastAsia="Times New Roman" w:cs="Times New Roman"/>
          <w:szCs w:val="24"/>
        </w:rPr>
        <w:t>Κοτσιφάκη</w:t>
      </w:r>
      <w:proofErr w:type="spellEnd"/>
      <w:r>
        <w:rPr>
          <w:rFonts w:eastAsia="Times New Roman" w:cs="Times New Roman"/>
          <w:szCs w:val="24"/>
        </w:rPr>
        <w:t>, ο οποίος έβγαινε από τον Ιούνιο της προηγούμενης χρονιάς και εξήγγειλε το κλείσιμο των σχολείων, τις καταλήψεις των σχολείων, τα νούμερα που θα λείπουν από</w:t>
      </w:r>
      <w:r>
        <w:rPr>
          <w:rFonts w:eastAsia="Times New Roman" w:cs="Times New Roman"/>
          <w:szCs w:val="24"/>
        </w:rPr>
        <w:t xml:space="preserve"> την παιδεία, τα μέσα που δεν επαρκούν. Κάθε χρονιά!</w:t>
      </w:r>
    </w:p>
    <w:p w14:paraId="0445632F"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Ξ</w:t>
      </w:r>
      <w:r>
        <w:rPr>
          <w:rFonts w:eastAsia="Times New Roman" w:cs="Times New Roman"/>
          <w:szCs w:val="24"/>
        </w:rPr>
        <w:t xml:space="preserve">εχάσατε πώς τον εκπαραθύρωσε η ίδια η ΟΛΜΕ τον Μάρτιο του 2015, όταν πλέον έγιναν όλα καλά, μόλις βγήκατε </w:t>
      </w:r>
      <w:r>
        <w:rPr>
          <w:rFonts w:eastAsia="Times New Roman" w:cs="Times New Roman"/>
          <w:szCs w:val="24"/>
        </w:rPr>
        <w:t>Κ</w:t>
      </w:r>
      <w:r>
        <w:rPr>
          <w:rFonts w:eastAsia="Times New Roman" w:cs="Times New Roman"/>
          <w:szCs w:val="24"/>
        </w:rPr>
        <w:t xml:space="preserve">υβέρνηση σε αυτή τη χώρα. Με τον περιβόητο κ. </w:t>
      </w:r>
      <w:proofErr w:type="spellStart"/>
      <w:r>
        <w:rPr>
          <w:rFonts w:eastAsia="Times New Roman" w:cs="Times New Roman"/>
          <w:szCs w:val="24"/>
        </w:rPr>
        <w:t>Κοτσιφάκη</w:t>
      </w:r>
      <w:proofErr w:type="spellEnd"/>
      <w:r>
        <w:rPr>
          <w:rFonts w:eastAsia="Times New Roman" w:cs="Times New Roman"/>
          <w:szCs w:val="24"/>
        </w:rPr>
        <w:t xml:space="preserve"> για τον κατευθυνόμενο συνδικαλισμό στην</w:t>
      </w:r>
      <w:r>
        <w:rPr>
          <w:rFonts w:eastAsia="Times New Roman" w:cs="Times New Roman"/>
          <w:szCs w:val="24"/>
        </w:rPr>
        <w:t xml:space="preserve"> παιδεία που αναφέρεστε και έχετε το θράσος να απευθύνεστε προς τη Νέα Δημοκρατία κουνώντας το δάκτυλο. </w:t>
      </w:r>
    </w:p>
    <w:p w14:paraId="04456330"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Β</w:t>
      </w:r>
      <w:r>
        <w:rPr>
          <w:rFonts w:eastAsia="Times New Roman" w:cs="Times New Roman"/>
          <w:szCs w:val="24"/>
        </w:rPr>
        <w:t>εβαίως, κυρίες και κύριοι συνάδελφοι, κανένας καμμία αντίρρηση δεν έχει ότι το δημόσιο σχολείο πρέπει να αναβαθμιστεί. Με ποια τακτική και με ποια λογ</w:t>
      </w:r>
      <w:r>
        <w:rPr>
          <w:rFonts w:eastAsia="Times New Roman" w:cs="Times New Roman"/>
          <w:szCs w:val="24"/>
        </w:rPr>
        <w:t xml:space="preserve">ική, όμως; Εμείς που προερχόμαστε από την επαρχία, μόνο δημόσια σχολεία είχαμε. </w:t>
      </w:r>
      <w:r>
        <w:rPr>
          <w:rFonts w:eastAsia="Times New Roman" w:cs="Times New Roman"/>
          <w:szCs w:val="24"/>
        </w:rPr>
        <w:t>Μ</w:t>
      </w:r>
      <w:r>
        <w:rPr>
          <w:rFonts w:eastAsia="Times New Roman" w:cs="Times New Roman"/>
          <w:szCs w:val="24"/>
        </w:rPr>
        <w:t xml:space="preserve">ε συνθήκες δύσκολες λειτουργούσαν, </w:t>
      </w:r>
      <w:r>
        <w:rPr>
          <w:rFonts w:eastAsia="Times New Roman" w:cs="Times New Roman"/>
          <w:szCs w:val="24"/>
        </w:rPr>
        <w:t>όμως τα</w:t>
      </w:r>
      <w:r>
        <w:rPr>
          <w:rFonts w:eastAsia="Times New Roman" w:cs="Times New Roman"/>
          <w:szCs w:val="24"/>
        </w:rPr>
        <w:t xml:space="preserve"> δημόσια σχολεία λειτουργούσαν πραγματικά και όχι κατ’ επίφαση.</w:t>
      </w:r>
    </w:p>
    <w:p w14:paraId="04456331"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Έρχομαι στο σχέδιο νόμου, γιατί και ο χρόνος δεν επαρκεί. Ειδικά στο κομμάτι αυτό που αφορά την ελληνόγλωσση εκπαίδευση, που είναι η ασπίδα του έθνους στην παγκόσμια σκηνή, έρχεστε εδώ και αρχίζουμε να συζητάμε κουτοπόνηρα διάφορες ρυθμίσεις. </w:t>
      </w:r>
    </w:p>
    <w:p w14:paraId="04456332"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Για παράδειγ</w:t>
      </w:r>
      <w:r>
        <w:rPr>
          <w:rFonts w:eastAsia="Times New Roman" w:cs="Times New Roman"/>
          <w:szCs w:val="24"/>
        </w:rPr>
        <w:t>μα, άρθρο 13: «Επιλογή και τοποθέτηση συντονιστών εκπαίδευσης στις χώρες». Αντί να έχουμε την αφρόκρεμα, ό,τι καλύτερο έχουμε, για να βάλουμε πιο σκληρά και καθαρά κριτήρια για να μπορούμε να έχουμε αυτή την αρίστη εικόνα στο εξωτερικό</w:t>
      </w:r>
      <w:r>
        <w:rPr>
          <w:rFonts w:eastAsia="Times New Roman" w:cs="Times New Roman"/>
          <w:szCs w:val="24"/>
        </w:rPr>
        <w:t>,</w:t>
      </w:r>
      <w:r>
        <w:rPr>
          <w:rFonts w:eastAsia="Times New Roman" w:cs="Times New Roman"/>
          <w:szCs w:val="24"/>
        </w:rPr>
        <w:t xml:space="preserve"> προσπαθούμε να μειώ</w:t>
      </w:r>
      <w:r>
        <w:rPr>
          <w:rFonts w:eastAsia="Times New Roman" w:cs="Times New Roman"/>
          <w:szCs w:val="24"/>
        </w:rPr>
        <w:t>σουμε τα κριτήρια επιλογής των συντονιστών, γιατί; Για να καλύψουμε το δικό μας πολιτικό ακροατήριο.</w:t>
      </w:r>
    </w:p>
    <w:p w14:paraId="04456333"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Ένα άλλο θέμα πολύ σοβαρό είναι το άρθρο 28: «Ρυθμίσεις για την ιδιωτική εκπαίδευση». Τι έχετε πάθει; Ό,τι έχει τη λέξη «ιδιωτικό» μπροστά παθαίνετε αλλεργ</w:t>
      </w:r>
      <w:r>
        <w:rPr>
          <w:rFonts w:eastAsia="Times New Roman" w:cs="Times New Roman"/>
          <w:szCs w:val="24"/>
        </w:rPr>
        <w:t>ία. Ενοχοποιείτε τα πάντα. Κανένας δεν διαφωνεί να μπούνε καθαροί κανόνες και το πλαίσιο εκείνο που θα λειτουργεί η ιδιωτική εκπαίδευση. Αλλά σε κα</w:t>
      </w:r>
      <w:r>
        <w:rPr>
          <w:rFonts w:eastAsia="Times New Roman" w:cs="Times New Roman"/>
          <w:szCs w:val="24"/>
        </w:rPr>
        <w:t>μ</w:t>
      </w:r>
      <w:r>
        <w:rPr>
          <w:rFonts w:eastAsia="Times New Roman" w:cs="Times New Roman"/>
          <w:szCs w:val="24"/>
        </w:rPr>
        <w:t>μία περίπτωση δεν μπορεί να πάει τίποτα μπροστά. Εμείς βλέπουμε έναν δεύτερο πυλώνα εκπαίδευσης</w:t>
      </w:r>
      <w:r>
        <w:rPr>
          <w:rFonts w:eastAsia="Times New Roman" w:cs="Times New Roman"/>
          <w:szCs w:val="24"/>
        </w:rPr>
        <w:t>,</w:t>
      </w:r>
      <w:r>
        <w:rPr>
          <w:rFonts w:eastAsia="Times New Roman" w:cs="Times New Roman"/>
          <w:szCs w:val="24"/>
        </w:rPr>
        <w:t xml:space="preserve"> ο οποίος σε</w:t>
      </w:r>
      <w:r>
        <w:rPr>
          <w:rFonts w:eastAsia="Times New Roman" w:cs="Times New Roman"/>
          <w:szCs w:val="24"/>
        </w:rPr>
        <w:t xml:space="preserve"> μια ευγενή άμυλα</w:t>
      </w:r>
      <w:r>
        <w:rPr>
          <w:rFonts w:eastAsia="Times New Roman" w:cs="Times New Roman"/>
          <w:szCs w:val="24"/>
        </w:rPr>
        <w:t>,</w:t>
      </w:r>
      <w:r>
        <w:rPr>
          <w:rFonts w:eastAsia="Times New Roman" w:cs="Times New Roman"/>
          <w:szCs w:val="24"/>
        </w:rPr>
        <w:t xml:space="preserve"> θα προωθεί και τα συμφέροντα και τους στόχους του δημοσίου σχολείου. </w:t>
      </w:r>
    </w:p>
    <w:p w14:paraId="04456334"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Κλείνοντας επειδή ο χρόνος δεν επαρκεί, έρχομαι στην τροπολογία για την ειδική αγωγή. Την θεωρώ εξαιρετική εξαπάτηση των εκπαιδευτικών που έχουν μοχθήσει και έχουν κατ</w:t>
      </w:r>
      <w:r>
        <w:rPr>
          <w:rFonts w:eastAsia="Times New Roman" w:cs="Times New Roman"/>
          <w:szCs w:val="24"/>
        </w:rPr>
        <w:t xml:space="preserve">οχυρώσει επαγγελματικά </w:t>
      </w:r>
      <w:r>
        <w:rPr>
          <w:rFonts w:eastAsia="Times New Roman" w:cs="Times New Roman"/>
          <w:szCs w:val="24"/>
        </w:rPr>
        <w:lastRenderedPageBreak/>
        <w:t>δικαιώματα</w:t>
      </w:r>
      <w:r>
        <w:rPr>
          <w:rFonts w:eastAsia="Times New Roman" w:cs="Times New Roman"/>
          <w:szCs w:val="24"/>
        </w:rPr>
        <w:t>,</w:t>
      </w:r>
      <w:r>
        <w:rPr>
          <w:rFonts w:eastAsia="Times New Roman" w:cs="Times New Roman"/>
          <w:szCs w:val="24"/>
        </w:rPr>
        <w:t xml:space="preserve"> που έρχεστε εδώ και λέτε, λέτε, λέτε και στο τέλος δεν λέτε τίποτα στην ουσία. Καταργείτε τις οργανικές θέσεις ΠΕ61 και ΠΕ71 των νηπιαγωγών και δασκάλων και τους βάζετε όλους στο ίδιο καλάθι. Αυτό ζητάει η εκπαιδευτική κο</w:t>
      </w:r>
      <w:r>
        <w:rPr>
          <w:rFonts w:eastAsia="Times New Roman" w:cs="Times New Roman"/>
          <w:szCs w:val="24"/>
        </w:rPr>
        <w:t>ινότητα; Το έλεγε και ο προηγούμενος νόμος, ότι όταν δεν επαρκούν οι εκπαιδευτικοί των ειδικοτήτων της ειδικής αγωγής, βεβαίως να συμπληρώνονται. Αλλά εδώ καταργείτε τα πάντα.</w:t>
      </w:r>
    </w:p>
    <w:p w14:paraId="04456335"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Κλείνοντας, κυρίες και κύριοι συνάδελφοι, για άλλη μια φορά η Κυβέρνηση νομοθετε</w:t>
      </w:r>
      <w:r>
        <w:rPr>
          <w:rFonts w:eastAsia="Times New Roman" w:cs="Times New Roman"/>
          <w:szCs w:val="24"/>
        </w:rPr>
        <w:t xml:space="preserve">ί πρόχειρα, νομοθετεί μόνο με το ακροατήριο. Τι ακούσαμε –και κλείνω με αυτό- και από έναν Υπουργό που θα έλεγα τον θεωρούσα μέχρι πριν από λίγο έναν συγκαταβατικό άνθρωπο που επιχειρεί τη συναίνεση, τον Αναπληρωτή Υπουργό Εξωτερικών; Τι μας είπε εδώ; Μας </w:t>
      </w:r>
      <w:r>
        <w:rPr>
          <w:rFonts w:eastAsia="Times New Roman" w:cs="Times New Roman"/>
          <w:szCs w:val="24"/>
        </w:rPr>
        <w:t>είπε ότι μόνο οι αριστεροί καθηγητές έχουν προσφέρει εκπαιδευτικό έργο σε αυτή την κοινωνία. Θα τρελαθούμε τελείως σε αυτή την Αίθουσα. Επιχειρείτε τον διχασμό, επιβάλλεται να διορθώσετε πορεία ιδιαίτερα στα θέματα της πορείας. Επιβάλλεται να πάψετε να διχ</w:t>
      </w:r>
      <w:r>
        <w:rPr>
          <w:rFonts w:eastAsia="Times New Roman" w:cs="Times New Roman"/>
          <w:szCs w:val="24"/>
        </w:rPr>
        <w:t>άζετε την κοινωνία και τους Έλληνες.</w:t>
      </w:r>
    </w:p>
    <w:p w14:paraId="04456336"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Ευχαριστώ πάρα πολύ.</w:t>
      </w:r>
    </w:p>
    <w:p w14:paraId="04456337"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Ευχαριστούμε.</w:t>
      </w:r>
    </w:p>
    <w:p w14:paraId="04456338"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Όποιος συνάδελφος εφαρμόσει πρώτος τον χρόνο ακριβώς</w:t>
      </w:r>
      <w:r>
        <w:rPr>
          <w:rFonts w:eastAsia="Times New Roman" w:cs="Times New Roman"/>
          <w:szCs w:val="24"/>
        </w:rPr>
        <w:t>,</w:t>
      </w:r>
      <w:r>
        <w:rPr>
          <w:rFonts w:eastAsia="Times New Roman" w:cs="Times New Roman"/>
          <w:szCs w:val="24"/>
        </w:rPr>
        <w:t xml:space="preserve"> θα λάβει </w:t>
      </w:r>
      <w:proofErr w:type="spellStart"/>
      <w:r>
        <w:rPr>
          <w:rFonts w:eastAsia="Times New Roman" w:cs="Times New Roman"/>
          <w:szCs w:val="24"/>
        </w:rPr>
        <w:t>εύφημον</w:t>
      </w:r>
      <w:proofErr w:type="spellEnd"/>
      <w:r>
        <w:rPr>
          <w:rFonts w:eastAsia="Times New Roman" w:cs="Times New Roman"/>
          <w:szCs w:val="24"/>
        </w:rPr>
        <w:t xml:space="preserve"> μνεία.</w:t>
      </w:r>
    </w:p>
    <w:p w14:paraId="04456339"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Τον λόγο έχει η κ</w:t>
      </w:r>
      <w:r>
        <w:rPr>
          <w:rFonts w:eastAsia="Times New Roman" w:cs="Times New Roman"/>
          <w:szCs w:val="24"/>
        </w:rPr>
        <w:t>.</w:t>
      </w:r>
      <w:r>
        <w:rPr>
          <w:rFonts w:eastAsia="Times New Roman" w:cs="Times New Roman"/>
          <w:szCs w:val="24"/>
        </w:rPr>
        <w:t xml:space="preserve"> Καραμανλή.</w:t>
      </w:r>
    </w:p>
    <w:p w14:paraId="0445633A"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ΑΝΝΑ ΚΑΡΑΜΑΝΛΗ:</w:t>
      </w:r>
      <w:r>
        <w:rPr>
          <w:rFonts w:eastAsia="Times New Roman" w:cs="Times New Roman"/>
          <w:szCs w:val="24"/>
        </w:rPr>
        <w:t xml:space="preserve"> Ευχαριστώ, κύριε Πρόεδρε.</w:t>
      </w:r>
    </w:p>
    <w:p w14:paraId="0445633B"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κύριοι συνάδελφοι, το κύριο τμήμα του υπό συζήτηση νομοσχεδίου αφορά στην ελληνόγλωσση εκπαίδευση. Είναι ένα θέμα ευαίσθητο που αγγίζει το σύνολο της ελληνικής ομογένειας και μάλιστα σε μία περίοδο που οι μεταναστευτικές ροές των Ελλήνων έχουν εν</w:t>
      </w:r>
      <w:r>
        <w:rPr>
          <w:rFonts w:eastAsia="Times New Roman" w:cs="Times New Roman"/>
          <w:szCs w:val="24"/>
        </w:rPr>
        <w:t>ταθεί.</w:t>
      </w:r>
    </w:p>
    <w:p w14:paraId="0445633C"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Η Κυβέρνηση</w:t>
      </w:r>
      <w:r>
        <w:rPr>
          <w:rFonts w:eastAsia="Times New Roman" w:cs="Times New Roman"/>
          <w:szCs w:val="24"/>
        </w:rPr>
        <w:t>,</w:t>
      </w:r>
      <w:r>
        <w:rPr>
          <w:rFonts w:eastAsia="Times New Roman" w:cs="Times New Roman"/>
          <w:szCs w:val="24"/>
        </w:rPr>
        <w:t xml:space="preserve"> χωρίς συγκεκριμένο και συγκροτημένο σχέδιο προωθεί την εφαρμογή των δίγλωσσων σχολείων και καταργεί τα αμιγή ελληνικά σχολεία </w:t>
      </w:r>
      <w:r>
        <w:rPr>
          <w:rFonts w:eastAsia="Times New Roman" w:cs="Times New Roman"/>
          <w:szCs w:val="24"/>
        </w:rPr>
        <w:t>κ</w:t>
      </w:r>
      <w:r>
        <w:rPr>
          <w:rFonts w:eastAsia="Times New Roman" w:cs="Times New Roman"/>
          <w:szCs w:val="24"/>
        </w:rPr>
        <w:t>αι αυτό παρά τις καταγεγραμμένες διαφωνίες και τους προβληματισμούς των εκπροσώπων της ομογένειας οι οποίοι θ</w:t>
      </w:r>
      <w:r>
        <w:rPr>
          <w:rFonts w:eastAsia="Times New Roman" w:cs="Times New Roman"/>
          <w:szCs w:val="24"/>
        </w:rPr>
        <w:t xml:space="preserve">εωρούν τα υπάρχοντα δίγλωσσα σχολεία χαμηλού επιπέδου. Θα συμφωνήσουμε όλοι ότι στόχος αυτών των σχολείων πρέπει να είναι τα </w:t>
      </w:r>
      <w:r>
        <w:rPr>
          <w:rFonts w:eastAsia="Times New Roman" w:cs="Times New Roman"/>
          <w:szCs w:val="24"/>
        </w:rPr>
        <w:lastRenderedPageBreak/>
        <w:t>παιδιά που φοιτούν</w:t>
      </w:r>
      <w:r>
        <w:rPr>
          <w:rFonts w:eastAsia="Times New Roman" w:cs="Times New Roman"/>
          <w:szCs w:val="24"/>
        </w:rPr>
        <w:t>,</w:t>
      </w:r>
      <w:r>
        <w:rPr>
          <w:rFonts w:eastAsia="Times New Roman" w:cs="Times New Roman"/>
          <w:szCs w:val="24"/>
        </w:rPr>
        <w:t xml:space="preserve"> να διατηρούν τους δεσμούς με την πατρίδα αλλά και να έχουν τη δυνατότητα να εισαχθούν στην τριτοβάθμια εκπαίδευ</w:t>
      </w:r>
      <w:r>
        <w:rPr>
          <w:rFonts w:eastAsia="Times New Roman" w:cs="Times New Roman"/>
          <w:szCs w:val="24"/>
        </w:rPr>
        <w:t>ση τόσο στην Ελλάδα όσο και στη χώρα υποδοχής.</w:t>
      </w:r>
    </w:p>
    <w:p w14:paraId="0445633D"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Κυρία Υπουργέ, με το πλαίσιο λειτουργίας των δίγλωσσων σχολείων να παραμένει αόριστο και να παραπέμπεται αορίστως στο μέλλον</w:t>
      </w:r>
      <w:r>
        <w:rPr>
          <w:rFonts w:eastAsia="Times New Roman" w:cs="Times New Roman"/>
          <w:szCs w:val="24"/>
        </w:rPr>
        <w:t>,</w:t>
      </w:r>
      <w:r>
        <w:rPr>
          <w:rFonts w:eastAsia="Times New Roman" w:cs="Times New Roman"/>
          <w:szCs w:val="24"/>
        </w:rPr>
        <w:t xml:space="preserve"> μάλλον υπονομεύεται εκ των προτέρων ο ρόλος τους και ελλοχεύει ο κίνδυνος οι ομογεν</w:t>
      </w:r>
      <w:r>
        <w:rPr>
          <w:rFonts w:eastAsia="Times New Roman" w:cs="Times New Roman"/>
          <w:szCs w:val="24"/>
        </w:rPr>
        <w:t>είς να τους γυρίσουν την πλάτη και να στραφούν στα αμιγώς ξενόγλωσσα σχολεία.</w:t>
      </w:r>
    </w:p>
    <w:p w14:paraId="0445633E"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Στο άρθρο 16 αλλά και στο άρθρο 26 στις μεταβατικές διατάξεις, αντιμετωπίζετε με εμπάθεια το ζήτημα της συνυπηρέτησης εκπαιδευτικών, που οι σύζυγοί τους εργάζονται στο εξωτερικό </w:t>
      </w:r>
      <w:r>
        <w:rPr>
          <w:rFonts w:eastAsia="Times New Roman" w:cs="Times New Roman"/>
          <w:szCs w:val="24"/>
        </w:rPr>
        <w:t>και μάλιστα χωρίς επιμίσθιο. Τους αφαιρείτε τη δυνατότητα απόσπασης, επειδή έλαβαν ως είχαν δικαίωμα άδεια άνευ αποδοχών. Κάνετε λόγο για πελατειακές σχέσεις αλλά ταυτόχρονα θέλετε να στέλνετε εκπαιδευτικούς με επιμίσθιο, όταν υπάρχουν εκπαιδευτικοί που μπ</w:t>
      </w:r>
      <w:r>
        <w:rPr>
          <w:rFonts w:eastAsia="Times New Roman" w:cs="Times New Roman"/>
          <w:szCs w:val="24"/>
        </w:rPr>
        <w:t xml:space="preserve">ορούν να προσφέρουν χωρίς επιπλέον κόστος. </w:t>
      </w:r>
    </w:p>
    <w:p w14:paraId="0445633F"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Την ίδια στιγμή, μάλιστα, με το άρθρο 13 ρυθμίζετε την επιλογή των συντονιστών εκπαίδευσης εξωτερικού μέσα από μια θολή διαδικασία. Αναφέρετε ότι για την επιλογή συνεκτιμώνται διάφορα προσόντα </w:t>
      </w:r>
      <w:r>
        <w:rPr>
          <w:rFonts w:eastAsia="Times New Roman" w:cs="Times New Roman"/>
          <w:szCs w:val="24"/>
        </w:rPr>
        <w:lastRenderedPageBreak/>
        <w:t xml:space="preserve">και χαρακτηριστικά </w:t>
      </w:r>
      <w:r>
        <w:rPr>
          <w:rFonts w:eastAsia="Times New Roman" w:cs="Times New Roman"/>
          <w:szCs w:val="24"/>
        </w:rPr>
        <w:t xml:space="preserve">των υποψηφίων. Ποια είναι η βαρύτητα του καθενός απ’ αυτά; Μήπως εσκεμμένα δεν το ξεκαθαρίζετε; Αυτό δεν σηματοδοτεί για εσάς ευνοιοκρατία; </w:t>
      </w:r>
    </w:p>
    <w:p w14:paraId="04456340"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Επίσης η άριστη γνώση της γλώσσας υποδοχής που ήταν προϋπόθεση για τη διεκδίκηση της θέσης</w:t>
      </w:r>
      <w:r>
        <w:rPr>
          <w:rFonts w:eastAsia="Times New Roman" w:cs="Times New Roman"/>
          <w:szCs w:val="24"/>
        </w:rPr>
        <w:t>,</w:t>
      </w:r>
      <w:r>
        <w:rPr>
          <w:rFonts w:eastAsia="Times New Roman" w:cs="Times New Roman"/>
          <w:szCs w:val="24"/>
        </w:rPr>
        <w:t xml:space="preserve"> μετατρέπεται σε πολύ κα</w:t>
      </w:r>
      <w:r>
        <w:rPr>
          <w:rFonts w:eastAsia="Times New Roman" w:cs="Times New Roman"/>
          <w:szCs w:val="24"/>
        </w:rPr>
        <w:t>λή γνώση. Μάλλον δεν θεωρείτε εσείς σημαντικό</w:t>
      </w:r>
      <w:r>
        <w:rPr>
          <w:rFonts w:eastAsia="Times New Roman" w:cs="Times New Roman"/>
          <w:szCs w:val="24"/>
        </w:rPr>
        <w:t>,</w:t>
      </w:r>
      <w:r>
        <w:rPr>
          <w:rFonts w:eastAsia="Times New Roman" w:cs="Times New Roman"/>
          <w:szCs w:val="24"/>
        </w:rPr>
        <w:t xml:space="preserve"> ότι ο συντονιστής που θα κληθεί να συνομιλεί με ξένους αξιωματούχους και να συνάπτει συμφωνίες, πρέπει να μιλά άπταιστα τη γλώσσα. Προφανώς</w:t>
      </w:r>
      <w:r>
        <w:rPr>
          <w:rFonts w:eastAsia="Times New Roman" w:cs="Times New Roman"/>
          <w:szCs w:val="24"/>
        </w:rPr>
        <w:t xml:space="preserve"> προτεραιότητα είναι η τακτοποίηση «ημετέρων» και η θέση πρέπει να κοπεί και να ραφτεί στα μέτρα αυτών. </w:t>
      </w:r>
    </w:p>
    <w:p w14:paraId="04456341"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Σε ένα νομοσχέδιο για την ελληνόγλωσση εκπαίδευση</w:t>
      </w:r>
      <w:r>
        <w:rPr>
          <w:rFonts w:eastAsia="Times New Roman" w:cs="Times New Roman"/>
          <w:szCs w:val="24"/>
        </w:rPr>
        <w:t>,</w:t>
      </w:r>
      <w:r>
        <w:rPr>
          <w:rFonts w:eastAsia="Times New Roman" w:cs="Times New Roman"/>
          <w:szCs w:val="24"/>
        </w:rPr>
        <w:t xml:space="preserve"> επιλέγετε να επιτεθείτε για άλλη μια φορά στην ιδιωτική εκπαίδευση. Αναφέρομαι στο περίφημο άρθρο 28</w:t>
      </w:r>
      <w:r>
        <w:rPr>
          <w:rFonts w:eastAsia="Times New Roman" w:cs="Times New Roman"/>
          <w:szCs w:val="24"/>
        </w:rPr>
        <w:t xml:space="preserve">. </w:t>
      </w:r>
    </w:p>
    <w:p w14:paraId="04456342"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Ποια είναι τα πεπραγμένα της Κυβέρνησης στην παιδεία; Η ουσιαστική κατάργηση των πρότυπων σχολείων, τα χιλιάδες κενά εκπαιδευτικών, η μείωση διδακτικών ωρών σε βασικά μαθήματα, οι αλλαγές στο ολοήμερο σχολείο. Τι έχετε καταφέρει; Να εντείνετε την ανασφά</w:t>
      </w:r>
      <w:r>
        <w:rPr>
          <w:rFonts w:eastAsia="Times New Roman" w:cs="Times New Roman"/>
          <w:szCs w:val="24"/>
        </w:rPr>
        <w:t xml:space="preserve">λεια και την ανησυχία γονιών και </w:t>
      </w:r>
      <w:r>
        <w:rPr>
          <w:rFonts w:eastAsia="Times New Roman" w:cs="Times New Roman"/>
          <w:szCs w:val="24"/>
        </w:rPr>
        <w:lastRenderedPageBreak/>
        <w:t xml:space="preserve">μαθητών για την ποιότητα της παρεχόμενης εκπαίδευσης. </w:t>
      </w:r>
      <w:r>
        <w:rPr>
          <w:rFonts w:eastAsia="Times New Roman" w:cs="Times New Roman"/>
          <w:szCs w:val="24"/>
        </w:rPr>
        <w:t>Π</w:t>
      </w:r>
      <w:r>
        <w:rPr>
          <w:rFonts w:eastAsia="Times New Roman" w:cs="Times New Roman"/>
          <w:szCs w:val="24"/>
        </w:rPr>
        <w:t>ώς επιχειρείτε να κρύψετε τη γύμνια του δημόσιου σχολείου; Κλαδεύοντας και υποβαθμίζοντας το ιδιωτικό σχολείο, εξουδετερώνοντας τα συγκριτικά πλεονεκτήματα της ιδιωτική</w:t>
      </w:r>
      <w:r>
        <w:rPr>
          <w:rFonts w:eastAsia="Times New Roman" w:cs="Times New Roman"/>
          <w:szCs w:val="24"/>
        </w:rPr>
        <w:t>ς εκπαίδευσης, τη δυνατότητα επιλογής εκπαιδευτικού προσωπικού και του διευρυμένου εκπαιδευτικού προγράμματος.</w:t>
      </w:r>
    </w:p>
    <w:p w14:paraId="04456343"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Ο κ. Φίλης είχε υποσχεθεί πριν από ένα χρόνο χιλιάδες προσλήψεις μόνιμου εκπαιδευτικού προσωπικού. Οι προσλήψεις φυσικά δεν έγιναν ποτέ. Η υπόσχε</w:t>
      </w:r>
      <w:r>
        <w:rPr>
          <w:rFonts w:eastAsia="Times New Roman" w:cs="Times New Roman"/>
          <w:szCs w:val="24"/>
        </w:rPr>
        <w:t xml:space="preserve">ση αποδείχθηκε, ως συνήθως για την Κυβέρνηση, αέρας κοπανιστός και η εξαγγελία μετατέθηκε για το 2017. </w:t>
      </w:r>
    </w:p>
    <w:p w14:paraId="04456344"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Αφού δεν κατάφερε, λοιπόν, ο κ. Φίλης να μονιμοποιήσει στο δημόσιο, είπε να το κάνει στην ιδιωτική εκπαίδευση. Αφού απέτυχε να διασφαλίσει την ποιότητα </w:t>
      </w:r>
      <w:r>
        <w:rPr>
          <w:rFonts w:eastAsia="Times New Roman" w:cs="Times New Roman"/>
          <w:szCs w:val="24"/>
        </w:rPr>
        <w:t xml:space="preserve">σπουδών στο δημόσιο σχολείο, μας λέει ότι θα την διασφαλίσει στο ιδιωτικό. Με ποιον τρόπο; Με την ισοπέδωσή του στη λογική της εξίσωσης προς τα κάτω και κατά τα σοβιετικά πρότυπα. </w:t>
      </w:r>
    </w:p>
    <w:p w14:paraId="04456345"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Νομοθετείτε, λοιπόν, ουσιαστικά τη μονιμοποίηση των εκπαιδευτικών του ιδιωτ</w:t>
      </w:r>
      <w:r>
        <w:rPr>
          <w:rFonts w:eastAsia="Times New Roman" w:cs="Times New Roman"/>
          <w:szCs w:val="24"/>
        </w:rPr>
        <w:t>ικού τομέα χωρίς προϋποθέσεις, χωρίς κριτήρια. Τι λέτε, δηλαδή, σε έναν γονιό που «ματώνει» για να στείλει το παιδί του σε ένα ιδιωτικό σχολείο και να του εξασφαλίσει, όπως έχει κάθε δικαίωμα, υψηλότερη ποιότητα σπουδών; Ότι αυτός θα κρίνεται και θα αξιολο</w:t>
      </w:r>
      <w:r>
        <w:rPr>
          <w:rFonts w:eastAsia="Times New Roman" w:cs="Times New Roman"/>
          <w:szCs w:val="24"/>
        </w:rPr>
        <w:t xml:space="preserve">γείται καθημερινά στη δουλειά του, ενώ ο δάσκαλος του παιδιού του θα απολαμβάνει μιας ιδιότυπης ασυλίας ανεξαρτήτως </w:t>
      </w:r>
      <w:proofErr w:type="spellStart"/>
      <w:r>
        <w:rPr>
          <w:rFonts w:eastAsia="Times New Roman" w:cs="Times New Roman"/>
          <w:szCs w:val="24"/>
        </w:rPr>
        <w:t>καταλληλότητας</w:t>
      </w:r>
      <w:proofErr w:type="spellEnd"/>
      <w:r>
        <w:rPr>
          <w:rFonts w:eastAsia="Times New Roman" w:cs="Times New Roman"/>
          <w:szCs w:val="24"/>
        </w:rPr>
        <w:t xml:space="preserve"> και επάρκειας. </w:t>
      </w:r>
    </w:p>
    <w:p w14:paraId="04456346"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Τι λέτε, επίσης, στον σχολάρχη που μπορεί να δει το σχολείο του να χάνει το κύρος του και να συρρικνώνεται λό</w:t>
      </w:r>
      <w:r>
        <w:rPr>
          <w:rFonts w:eastAsia="Times New Roman" w:cs="Times New Roman"/>
          <w:szCs w:val="24"/>
        </w:rPr>
        <w:t>γω ανεπάρκειας των εκπαιδευτικών του; Πώς προστατεύεται ο ιδιώτης που έχει επενδύσει και ποιος θα επωμιστεί το κόστος από πιθανά λουκέτα; Φαντάζομαι ότι του λέτε αυτό που είπε και η συνάδελφος, η κ. Καφαντάρη, ότι η εποχή που κάποιος ήταν αφεντικό του εαυτ</w:t>
      </w:r>
      <w:r>
        <w:rPr>
          <w:rFonts w:eastAsia="Times New Roman" w:cs="Times New Roman"/>
          <w:szCs w:val="24"/>
        </w:rPr>
        <w:t xml:space="preserve">ού του έχει τελειώσει. </w:t>
      </w:r>
    </w:p>
    <w:p w14:paraId="04456347"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Είναι αυτονόητο ότι οι εργαζόμενοι θα πρέπει να διαφυλάσσονται από τυχόν αυθαιρεσίες των ιδιοκτητών σχολείων. Οι εργαζόμενοι προστατεύονται ήδη από την εργατική νομοθεσία. Μπορούν να θωρακιστούν ακόμη περισσότερο, με εξαντλητικούς ε</w:t>
      </w:r>
      <w:r>
        <w:rPr>
          <w:rFonts w:eastAsia="Times New Roman" w:cs="Times New Roman"/>
          <w:szCs w:val="24"/>
        </w:rPr>
        <w:t xml:space="preserve">λέγχους για αδήλωτη εργασία και αυστηρές ποινές για όσους παρανομούν. </w:t>
      </w:r>
    </w:p>
    <w:p w14:paraId="04456348"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Κυρία Υπουργέ, σύμφωνα με την ετήσια έκθεση Επιθεώρησης Εργασίας, σχέδιο «Άρτεμις», σε πεντακόσιους ελέγχους σε νηπιαγωγεία και δημοτικά βρέθηκε μόλις ένας αδήλωτος. Σε </w:t>
      </w:r>
      <w:proofErr w:type="spellStart"/>
      <w:r>
        <w:rPr>
          <w:rFonts w:eastAsia="Times New Roman" w:cs="Times New Roman"/>
          <w:szCs w:val="24"/>
        </w:rPr>
        <w:t>εκατόν</w:t>
      </w:r>
      <w:proofErr w:type="spellEnd"/>
      <w:r>
        <w:rPr>
          <w:rFonts w:eastAsia="Times New Roman" w:cs="Times New Roman"/>
          <w:szCs w:val="24"/>
        </w:rPr>
        <w:t xml:space="preserve"> πενήντα ελέγχους σε γυμνάσια και λύκεια βρέθηκε, επίσης, ένας αδήλωτος. </w:t>
      </w:r>
    </w:p>
    <w:p w14:paraId="04456349"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Ο τρόπο</w:t>
      </w:r>
      <w:r>
        <w:rPr>
          <w:rFonts w:eastAsia="Times New Roman" w:cs="Times New Roman"/>
          <w:szCs w:val="24"/>
        </w:rPr>
        <w:t>ς δεν μπορεί να είναι η κρατική εποπτεία που οδηγεί ουσιαστικά στη συλλήβδην μονιμοποίηση όλων. Ο μόνος που ευνοείται σ’ αυτή την περίπτωση</w:t>
      </w:r>
      <w:r>
        <w:rPr>
          <w:rFonts w:eastAsia="Times New Roman" w:cs="Times New Roman"/>
          <w:szCs w:val="24"/>
        </w:rPr>
        <w:t>,</w:t>
      </w:r>
      <w:r>
        <w:rPr>
          <w:rFonts w:eastAsia="Times New Roman" w:cs="Times New Roman"/>
          <w:szCs w:val="24"/>
        </w:rPr>
        <w:t xml:space="preserve"> είναι ο μη συνεπής εκπαιδευτικός. Επιπλέον η εν λόγω ρύθμιση είναι πολύ πιθανόν να οδηγήσει στο αντίθετο αποτέλεσμα</w:t>
      </w:r>
      <w:r>
        <w:rPr>
          <w:rFonts w:eastAsia="Times New Roman" w:cs="Times New Roman"/>
          <w:szCs w:val="24"/>
        </w:rPr>
        <w:t xml:space="preserve"> απ’ αυτό που υποτίθεται ότι επιδιώκετε εσείς, να προκαλέσει δηλαδή μαζικές και τυφλές απολύσεις χωρίς αξιολόγηση στο τέλος της </w:t>
      </w:r>
      <w:r>
        <w:rPr>
          <w:rFonts w:eastAsia="Times New Roman" w:cs="Times New Roman"/>
          <w:szCs w:val="24"/>
        </w:rPr>
        <w:lastRenderedPageBreak/>
        <w:t>διετίας, προκειμένου να αποφύγουν οι ιδιοκτήτες ιδιωτικών σχολείων τη μονιμοποίηση των εκπαιδευτικών. Η ρύθμιση εντέλει πλήττει,</w:t>
      </w:r>
      <w:r>
        <w:rPr>
          <w:rFonts w:eastAsia="Times New Roman" w:cs="Times New Roman"/>
          <w:szCs w:val="24"/>
        </w:rPr>
        <w:t xml:space="preserve"> όχι μόνο τους μαθητές και τα σχολεία αλλά και τους καλούς εκπαιδευτικούς. </w:t>
      </w:r>
    </w:p>
    <w:p w14:paraId="0445634A"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Η ίδια φιλοσοφία διέπει και την τροπολογία για τα φροντιστήρια και τα κέντρα ξένων γλωσσών. Η υποχρέωση αποστολής των εβδομαδιαίων ωρολογίων προγραμμάτων προσθέτει στα φροντιστήρια</w:t>
      </w:r>
      <w:r>
        <w:rPr>
          <w:rFonts w:eastAsia="Times New Roman" w:cs="Times New Roman"/>
          <w:szCs w:val="24"/>
        </w:rPr>
        <w:t xml:space="preserve"> πρόσθετα γραφειοκρατικά βάρη. Σαφώς και θα πρέπει να ελέγχονται, αλλά με έναν τρόπο ευέλικτο, με τη μορφή ίσως μιας ηλεκτρονικής πλατφόρμας, όπως προτάθηκε και κατά τη συζήτηση του νομοσχεδίου στην </w:t>
      </w:r>
      <w:r>
        <w:rPr>
          <w:rFonts w:eastAsia="Times New Roman" w:cs="Times New Roman"/>
          <w:szCs w:val="24"/>
        </w:rPr>
        <w:t>ε</w:t>
      </w:r>
      <w:r>
        <w:rPr>
          <w:rFonts w:eastAsia="Times New Roman" w:cs="Times New Roman"/>
          <w:szCs w:val="24"/>
        </w:rPr>
        <w:t>πιτροπή.</w:t>
      </w:r>
    </w:p>
    <w:p w14:paraId="0445634B"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Ο καθορισμός πλήρους ωραρίου </w:t>
      </w:r>
      <w:proofErr w:type="spellStart"/>
      <w:r>
        <w:rPr>
          <w:rFonts w:eastAsia="Times New Roman" w:cs="Times New Roman"/>
          <w:szCs w:val="24"/>
        </w:rPr>
        <w:t>εικοσιμ</w:t>
      </w:r>
      <w:r>
        <w:rPr>
          <w:rFonts w:eastAsia="Times New Roman" w:cs="Times New Roman"/>
          <w:szCs w:val="24"/>
        </w:rPr>
        <w:t>ιάς</w:t>
      </w:r>
      <w:proofErr w:type="spellEnd"/>
      <w:r>
        <w:rPr>
          <w:rFonts w:eastAsia="Times New Roman" w:cs="Times New Roman"/>
          <w:szCs w:val="24"/>
        </w:rPr>
        <w:t xml:space="preserve"> ωρών κρ</w:t>
      </w:r>
      <w:r>
        <w:rPr>
          <w:rFonts w:eastAsia="Times New Roman" w:cs="Times New Roman"/>
          <w:szCs w:val="24"/>
        </w:rPr>
        <w:t>ίνεται υπερβολικός</w:t>
      </w:r>
      <w:r>
        <w:rPr>
          <w:rFonts w:eastAsia="Times New Roman" w:cs="Times New Roman"/>
          <w:szCs w:val="24"/>
        </w:rPr>
        <w:t>,</w:t>
      </w:r>
      <w:r>
        <w:rPr>
          <w:rFonts w:eastAsia="Times New Roman" w:cs="Times New Roman"/>
          <w:szCs w:val="24"/>
        </w:rPr>
        <w:t xml:space="preserve"> ειδικά για μικρομεσαίες επιχειρήσεις και συνοικιακά φροντιστήρια που αποτελούν και την πλειονότητα αυτών των δομών. Ενδεχόμενη συρρίκνωσή τους μπορεί να οδηγήσει σε ενίσχυση της παραοικονομίας και της αδήλωτης εργασίας μέσα από τα μαύρα</w:t>
      </w:r>
      <w:r>
        <w:rPr>
          <w:rFonts w:eastAsia="Times New Roman" w:cs="Times New Roman"/>
          <w:szCs w:val="24"/>
        </w:rPr>
        <w:t xml:space="preserve"> ιδιαίτερα μαθήματα και τα </w:t>
      </w:r>
      <w:proofErr w:type="spellStart"/>
      <w:r>
        <w:rPr>
          <w:rFonts w:eastAsia="Times New Roman" w:cs="Times New Roman"/>
          <w:szCs w:val="24"/>
        </w:rPr>
        <w:t>οικοδιδασκαλεία</w:t>
      </w:r>
      <w:proofErr w:type="spellEnd"/>
      <w:r>
        <w:rPr>
          <w:rFonts w:eastAsia="Times New Roman" w:cs="Times New Roman"/>
          <w:szCs w:val="24"/>
        </w:rPr>
        <w:t>.</w:t>
      </w:r>
    </w:p>
    <w:p w14:paraId="0445634C"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συνάδελφοι του ΣΥΡΙΖΑ, πασχίζετε να παρουσιάσετε την πολιτική σας ως μεταρρύθμιση και προαγωγή της εκπαιδευτικής διαδικασίας. Όμως στην πραγματικότητα νομοθετείτε καθ’ υπόδειξη συγκεκριμένων συν</w:t>
      </w:r>
      <w:r>
        <w:rPr>
          <w:rFonts w:eastAsia="Times New Roman" w:cs="Times New Roman"/>
          <w:szCs w:val="24"/>
        </w:rPr>
        <w:t xml:space="preserve">τεχνιών και εξοφλείτε γραμμάτια στην εκλογική σας πελατεία. Παράλληλα ικανοποιείτε τις αθεράπευτα ιδεοληψίες σας, γιατί έχετε δυσανεξία σε κάθε ιδιωτική πρωτοβουλία. Είσαστε αλλεργικοί στην αριστεία και σε κάθε προσπάθεια για πρόοδο και προκοπή. Μία πτυχή </w:t>
      </w:r>
      <w:r>
        <w:rPr>
          <w:rFonts w:eastAsia="Times New Roman" w:cs="Times New Roman"/>
          <w:szCs w:val="24"/>
        </w:rPr>
        <w:t>αυτής της αντίληψής σας ξεδιπλώσατε απέναντι και στους Ολυμπιονίκες</w:t>
      </w:r>
      <w:r>
        <w:rPr>
          <w:rFonts w:eastAsia="Times New Roman" w:cs="Times New Roman"/>
          <w:szCs w:val="24"/>
        </w:rPr>
        <w:t>,</w:t>
      </w:r>
      <w:r>
        <w:rPr>
          <w:rFonts w:eastAsia="Times New Roman" w:cs="Times New Roman"/>
          <w:szCs w:val="24"/>
        </w:rPr>
        <w:t xml:space="preserve"> όταν στελέχη σας σε ένα ρεσιτάλ </w:t>
      </w:r>
      <w:proofErr w:type="spellStart"/>
      <w:r>
        <w:rPr>
          <w:rFonts w:eastAsia="Times New Roman" w:cs="Times New Roman"/>
          <w:szCs w:val="24"/>
        </w:rPr>
        <w:t>κομπλεξισμού</w:t>
      </w:r>
      <w:proofErr w:type="spellEnd"/>
      <w:r>
        <w:rPr>
          <w:rFonts w:eastAsia="Times New Roman" w:cs="Times New Roman"/>
          <w:szCs w:val="24"/>
        </w:rPr>
        <w:t xml:space="preserve"> προσπάθησαν να </w:t>
      </w:r>
      <w:proofErr w:type="spellStart"/>
      <w:r>
        <w:rPr>
          <w:rFonts w:eastAsia="Times New Roman" w:cs="Times New Roman"/>
          <w:szCs w:val="24"/>
        </w:rPr>
        <w:t>αποδομήσουν</w:t>
      </w:r>
      <w:proofErr w:type="spellEnd"/>
      <w:r>
        <w:rPr>
          <w:rFonts w:eastAsia="Times New Roman" w:cs="Times New Roman"/>
          <w:szCs w:val="24"/>
        </w:rPr>
        <w:t xml:space="preserve"> την προσπάθεια και να μειώσουν την </w:t>
      </w:r>
      <w:proofErr w:type="spellStart"/>
      <w:r>
        <w:rPr>
          <w:rFonts w:eastAsia="Times New Roman" w:cs="Times New Roman"/>
          <w:szCs w:val="24"/>
        </w:rPr>
        <w:t>επιτ</w:t>
      </w:r>
      <w:r>
        <w:rPr>
          <w:rFonts w:eastAsia="Times New Roman" w:cs="Times New Roman"/>
          <w:szCs w:val="24"/>
        </w:rPr>
        <w:t>τυχία</w:t>
      </w:r>
      <w:proofErr w:type="spellEnd"/>
      <w:r>
        <w:rPr>
          <w:rFonts w:eastAsia="Times New Roman" w:cs="Times New Roman"/>
          <w:szCs w:val="24"/>
        </w:rPr>
        <w:t xml:space="preserve"> τους, γιατί είστε οπαδοί του ελάχιστου κοινού παρονομαστή και της ήσσο</w:t>
      </w:r>
      <w:r>
        <w:rPr>
          <w:rFonts w:eastAsia="Times New Roman" w:cs="Times New Roman"/>
          <w:szCs w:val="24"/>
        </w:rPr>
        <w:t>νος προσπάθειας. Αυτό μπορεί να σας βολεύει και να σας ταιριάζει. Όμως, δεν μπορείτε να παρασύρετε προς τα κάτω την Ελλάδα και τη νέα γενιά. Σας ευχαριστώ.</w:t>
      </w:r>
    </w:p>
    <w:p w14:paraId="0445634D" w14:textId="77777777" w:rsidR="00A53C3F" w:rsidRDefault="0019499A">
      <w:pPr>
        <w:spacing w:line="600" w:lineRule="auto"/>
        <w:ind w:firstLine="720"/>
        <w:contextualSpacing/>
        <w:jc w:val="center"/>
        <w:rPr>
          <w:rFonts w:eastAsia="Times New Roman"/>
          <w:bCs/>
        </w:rPr>
      </w:pPr>
      <w:r>
        <w:rPr>
          <w:rFonts w:eastAsia="Times New Roman"/>
          <w:bCs/>
        </w:rPr>
        <w:t>(Χειροκροτήματα από την πτέρυγα της Νέας Δημοκρατίας)</w:t>
      </w:r>
    </w:p>
    <w:p w14:paraId="0445634E"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Πριν δώσω τον</w:t>
      </w:r>
      <w:r>
        <w:rPr>
          <w:rFonts w:eastAsia="Times New Roman" w:cs="Times New Roman"/>
          <w:szCs w:val="24"/>
        </w:rPr>
        <w:t xml:space="preserve"> λόγο στον </w:t>
      </w:r>
      <w:r>
        <w:rPr>
          <w:rFonts w:eastAsia="Times New Roman" w:cs="Times New Roman"/>
          <w:szCs w:val="24"/>
        </w:rPr>
        <w:t>Κ</w:t>
      </w:r>
      <w:r>
        <w:rPr>
          <w:rFonts w:eastAsia="Times New Roman" w:cs="Times New Roman"/>
          <w:szCs w:val="24"/>
        </w:rPr>
        <w:t xml:space="preserve">οινοβουλευτικό </w:t>
      </w:r>
      <w:r>
        <w:rPr>
          <w:rFonts w:eastAsia="Times New Roman" w:cs="Times New Roman"/>
          <w:szCs w:val="24"/>
        </w:rPr>
        <w:t>Ε</w:t>
      </w:r>
      <w:r>
        <w:rPr>
          <w:rFonts w:eastAsia="Times New Roman" w:cs="Times New Roman"/>
          <w:szCs w:val="24"/>
        </w:rPr>
        <w:t>κπρόσωπο του Π</w:t>
      </w:r>
      <w:r>
        <w:rPr>
          <w:rFonts w:eastAsia="Times New Roman" w:cs="Times New Roman"/>
          <w:szCs w:val="24"/>
        </w:rPr>
        <w:t>οταμιο</w:t>
      </w:r>
      <w:r>
        <w:rPr>
          <w:rFonts w:eastAsia="Times New Roman" w:cs="Times New Roman"/>
          <w:szCs w:val="24"/>
        </w:rPr>
        <w:t>ύ</w:t>
      </w:r>
      <w:r>
        <w:rPr>
          <w:rFonts w:eastAsia="Times New Roman" w:cs="Times New Roman"/>
          <w:szCs w:val="24"/>
        </w:rPr>
        <w:t xml:space="preserve"> κ. </w:t>
      </w:r>
      <w:proofErr w:type="spellStart"/>
      <w:r>
        <w:rPr>
          <w:rFonts w:eastAsia="Times New Roman" w:cs="Times New Roman"/>
          <w:szCs w:val="24"/>
        </w:rPr>
        <w:t>Δανέλλη</w:t>
      </w:r>
      <w:proofErr w:type="spellEnd"/>
      <w:r>
        <w:rPr>
          <w:rFonts w:eastAsia="Times New Roman" w:cs="Times New Roman"/>
          <w:szCs w:val="24"/>
        </w:rPr>
        <w:t xml:space="preserve">, θα ήθελα να κάνω μία ανακοίνωση για αίτηση χορήγησης ολιγοήμερης απουσίας. </w:t>
      </w:r>
    </w:p>
    <w:p w14:paraId="0445634F"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Ο Βουλευτής κ. Μιχαή</w:t>
      </w:r>
      <w:r>
        <w:rPr>
          <w:rFonts w:eastAsia="Times New Roman" w:cs="Times New Roman"/>
          <w:szCs w:val="24"/>
        </w:rPr>
        <w:t>λ</w:t>
      </w:r>
      <w:r>
        <w:rPr>
          <w:rFonts w:eastAsia="Times New Roman" w:cs="Times New Roman"/>
          <w:szCs w:val="24"/>
        </w:rPr>
        <w:t xml:space="preserve"> Τζελέπης ζητεί άδεια ολιγοήμερης απουσίας στο εξωτερικό από την Πέμπτη 1</w:t>
      </w:r>
      <w:r>
        <w:rPr>
          <w:rFonts w:eastAsia="Times New Roman" w:cs="Times New Roman"/>
          <w:szCs w:val="24"/>
          <w:vertAlign w:val="superscript"/>
        </w:rPr>
        <w:t>η</w:t>
      </w:r>
      <w:r>
        <w:rPr>
          <w:rFonts w:eastAsia="Times New Roman" w:cs="Times New Roman"/>
          <w:szCs w:val="24"/>
        </w:rPr>
        <w:t xml:space="preserve"> Σεπτεμβρίου έως τη Δευτέρα 5 Σεπτεμβρίου</w:t>
      </w:r>
      <w:r>
        <w:rPr>
          <w:rFonts w:eastAsia="Times New Roman" w:cs="Times New Roman"/>
          <w:szCs w:val="24"/>
        </w:rPr>
        <w:t xml:space="preserve"> 2016</w:t>
      </w:r>
      <w:r>
        <w:rPr>
          <w:rFonts w:eastAsia="Times New Roman" w:cs="Times New Roman"/>
          <w:szCs w:val="24"/>
        </w:rPr>
        <w:t xml:space="preserve">. Η Βουλή εγκρίνει; </w:t>
      </w:r>
    </w:p>
    <w:p w14:paraId="04456350"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ΟΛΟΙ </w:t>
      </w:r>
      <w:r>
        <w:rPr>
          <w:rFonts w:eastAsia="Times New Roman" w:cs="Times New Roman"/>
          <w:b/>
          <w:szCs w:val="24"/>
        </w:rPr>
        <w:t xml:space="preserve">ΟΙ </w:t>
      </w:r>
      <w:r>
        <w:rPr>
          <w:rFonts w:eastAsia="Times New Roman" w:cs="Times New Roman"/>
          <w:b/>
          <w:szCs w:val="24"/>
        </w:rPr>
        <w:t>ΒΟΥΛΕΥΤΕΣ:</w:t>
      </w:r>
      <w:r>
        <w:rPr>
          <w:rFonts w:eastAsia="Times New Roman" w:cs="Times New Roman"/>
          <w:szCs w:val="24"/>
        </w:rPr>
        <w:t xml:space="preserve"> Μάλιστα, μάλιστα. </w:t>
      </w:r>
    </w:p>
    <w:p w14:paraId="04456351"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w:t>
      </w:r>
      <w:r>
        <w:rPr>
          <w:rFonts w:eastAsia="Times New Roman" w:cs="Times New Roman"/>
          <w:szCs w:val="24"/>
        </w:rPr>
        <w:t xml:space="preserve">Συνεπώς η </w:t>
      </w:r>
      <w:r>
        <w:rPr>
          <w:rFonts w:eastAsia="Times New Roman" w:cs="Times New Roman"/>
          <w:szCs w:val="24"/>
        </w:rPr>
        <w:t xml:space="preserve">Βουλή ενέκρινε τη ζητηθείσα άδεια. </w:t>
      </w:r>
    </w:p>
    <w:p w14:paraId="04456352"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Δανέλλη</w:t>
      </w:r>
      <w:proofErr w:type="spellEnd"/>
      <w:r>
        <w:rPr>
          <w:rFonts w:eastAsia="Times New Roman" w:cs="Times New Roman"/>
          <w:szCs w:val="24"/>
        </w:rPr>
        <w:t>, έχετε τον λόγο.</w:t>
      </w:r>
    </w:p>
    <w:p w14:paraId="04456353"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Ευχαριστώ, κύριε Πρόεδ</w:t>
      </w:r>
      <w:r>
        <w:rPr>
          <w:rFonts w:eastAsia="Times New Roman" w:cs="Times New Roman"/>
          <w:szCs w:val="24"/>
        </w:rPr>
        <w:t>ρε.</w:t>
      </w:r>
    </w:p>
    <w:p w14:paraId="04456354"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με την ολοκλήρωση της περυσινής διαπραγμάτευσης για την υπογραφή του μνημονίου ΣΥΡΙΖΑ-ΑΝΕΛ απαντήθηκε και ένα δίλημμα που δοκίμασε τη σχέση μας όσο λίγα με τον ορθό λόγο, δηλαδή το ερώτημα αν η χρεωκοπία έφερε τα μνημόνια </w:t>
      </w:r>
      <w:r>
        <w:rPr>
          <w:rFonts w:eastAsia="Times New Roman" w:cs="Times New Roman"/>
          <w:szCs w:val="24"/>
        </w:rPr>
        <w:t xml:space="preserve">ή τα μνημόνια προκάλεσαν τη </w:t>
      </w:r>
      <w:r>
        <w:rPr>
          <w:rFonts w:eastAsia="Times New Roman" w:cs="Times New Roman"/>
          <w:szCs w:val="24"/>
        </w:rPr>
        <w:lastRenderedPageBreak/>
        <w:t xml:space="preserve">χρεωκοπία. Έτσι νομίζαμε. Μέχρι που κατακαλόκαιρο η τυφλή Θέμις αποφασίζει να διερευνήσει ξανά σε βάθος ποινικές ευθύνες του πρώην επικεφαλής της ΕΛΣΤΑΤ κ. Γεωργίου για κακουργηματικές παρατηρήσεις των δημοσιονομικών στοιχείων, </w:t>
      </w:r>
      <w:r>
        <w:rPr>
          <w:rFonts w:eastAsia="Times New Roman" w:cs="Times New Roman"/>
          <w:szCs w:val="24"/>
        </w:rPr>
        <w:t>αφού βάσει αυτών η χώρα υποχρεώθηκε στην ένταξη για προγράμματα στήριξης. Αναβιώνει πάλι η απλοϊκή προπαγάνδα</w:t>
      </w:r>
      <w:r>
        <w:rPr>
          <w:rFonts w:eastAsia="Times New Roman" w:cs="Times New Roman"/>
          <w:szCs w:val="24"/>
        </w:rPr>
        <w:t>,</w:t>
      </w:r>
      <w:r>
        <w:rPr>
          <w:rFonts w:eastAsia="Times New Roman" w:cs="Times New Roman"/>
          <w:szCs w:val="24"/>
        </w:rPr>
        <w:t xml:space="preserve"> πως με ένα στατιστικό τρυκ οι εταίροι μας έγιναν και δανειστές μας, χρησιμοποιώντας ντόπια μίσθαρνα ή μη όργανά τους όπως και το συγκεκριμένο</w:t>
      </w:r>
      <w:r>
        <w:rPr>
          <w:rFonts w:eastAsia="Times New Roman" w:cs="Times New Roman"/>
          <w:szCs w:val="24"/>
        </w:rPr>
        <w:t>,</w:t>
      </w:r>
      <w:r>
        <w:rPr>
          <w:rFonts w:eastAsia="Times New Roman" w:cs="Times New Roman"/>
          <w:szCs w:val="24"/>
        </w:rPr>
        <w:t xml:space="preserve"> πο</w:t>
      </w:r>
      <w:r>
        <w:rPr>
          <w:rFonts w:eastAsia="Times New Roman" w:cs="Times New Roman"/>
          <w:szCs w:val="24"/>
        </w:rPr>
        <w:t>υ υπήρξε εξάλλου και στέλεχος του Διεθνούς Νομισματικού Ταμείου.</w:t>
      </w:r>
    </w:p>
    <w:p w14:paraId="04456355"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Η </w:t>
      </w:r>
      <w:proofErr w:type="spellStart"/>
      <w:r>
        <w:rPr>
          <w:rFonts w:eastAsia="Times New Roman" w:cs="Times New Roman"/>
          <w:szCs w:val="24"/>
        </w:rPr>
        <w:t>συνωμοσιολογική</w:t>
      </w:r>
      <w:proofErr w:type="spellEnd"/>
      <w:r>
        <w:rPr>
          <w:rFonts w:eastAsia="Times New Roman" w:cs="Times New Roman"/>
          <w:szCs w:val="24"/>
        </w:rPr>
        <w:t xml:space="preserve"> αυτή ερμηνεία των δεινών της χρεοκοπίας θα ήταν απλώς γελοία, αν δεν κινδύνευε να εξανεμίσει τα τελευταία ψιχία της διεθνούς αξιοπιστίας που διαθέτει η χώρα απέναντι στους ε</w:t>
      </w:r>
      <w:r>
        <w:rPr>
          <w:rFonts w:eastAsia="Times New Roman" w:cs="Times New Roman"/>
          <w:szCs w:val="24"/>
        </w:rPr>
        <w:t xml:space="preserve">ταίρους αλλά και στις διεθνείς αγορές. Πέραν όλων των λοιπών, είναι τραγικό η Κυβέρνηση να θεωρεί ότι τη βολεύει πολιτικά να αναβιώσει τη συνωμοσιολογία περί προδοσιών, αναθερμαίνοντας τον τυφλό </w:t>
      </w:r>
      <w:proofErr w:type="spellStart"/>
      <w:r>
        <w:rPr>
          <w:rFonts w:eastAsia="Times New Roman" w:cs="Times New Roman"/>
          <w:szCs w:val="24"/>
        </w:rPr>
        <w:t>αντιμνημονιακό</w:t>
      </w:r>
      <w:proofErr w:type="spellEnd"/>
      <w:r>
        <w:rPr>
          <w:rFonts w:eastAsia="Times New Roman" w:cs="Times New Roman"/>
          <w:szCs w:val="24"/>
        </w:rPr>
        <w:t xml:space="preserve"> διχασμό και παράλληλα ενισχύοντας την ιδιότυπη</w:t>
      </w:r>
      <w:r>
        <w:rPr>
          <w:rFonts w:eastAsia="Times New Roman" w:cs="Times New Roman"/>
          <w:szCs w:val="24"/>
        </w:rPr>
        <w:t xml:space="preserve"> προσέγγιση με τους </w:t>
      </w:r>
      <w:proofErr w:type="spellStart"/>
      <w:r>
        <w:rPr>
          <w:rFonts w:eastAsia="Times New Roman" w:cs="Times New Roman"/>
          <w:szCs w:val="24"/>
        </w:rPr>
        <w:t>καραμανλικούς</w:t>
      </w:r>
      <w:proofErr w:type="spellEnd"/>
      <w:r>
        <w:rPr>
          <w:rFonts w:eastAsia="Times New Roman" w:cs="Times New Roman"/>
          <w:szCs w:val="24"/>
        </w:rPr>
        <w:t xml:space="preserve"> της Νέας Δημοκρατίας. </w:t>
      </w:r>
    </w:p>
    <w:p w14:paraId="04456356"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Είναι τραγικό η Κυβέρνηση να καμώνεται ότι η δικαιοσύνη διαθέτει την επιστημονική επάρκεια</w:t>
      </w:r>
      <w:r>
        <w:rPr>
          <w:rFonts w:eastAsia="Times New Roman" w:cs="Times New Roman"/>
          <w:szCs w:val="24"/>
        </w:rPr>
        <w:t>,</w:t>
      </w:r>
      <w:r>
        <w:rPr>
          <w:rFonts w:eastAsia="Times New Roman" w:cs="Times New Roman"/>
          <w:szCs w:val="24"/>
        </w:rPr>
        <w:t xml:space="preserve"> να κρίνει ότι η ίδια θεωρεί τον εαυτό της ανίκανο να κάνει ενώ διαθέτει το Γενικό Λογιστήριο του Κράτους, τ</w:t>
      </w:r>
      <w:r>
        <w:rPr>
          <w:rFonts w:eastAsia="Times New Roman" w:cs="Times New Roman"/>
          <w:szCs w:val="24"/>
        </w:rPr>
        <w:t>η Στατική Υπηρεσία και τις λοιπές υπηρεσίες του Υπουργείου Οικονομικών.</w:t>
      </w:r>
    </w:p>
    <w:p w14:paraId="04456357"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Ο κύριος Πρωθυπουργός πρέπει να αντιληφθεί πως με τα καμώματα</w:t>
      </w:r>
      <w:r>
        <w:rPr>
          <w:rFonts w:eastAsia="Times New Roman" w:cs="Times New Roman"/>
          <w:szCs w:val="24"/>
        </w:rPr>
        <w:t>,</w:t>
      </w:r>
      <w:r>
        <w:rPr>
          <w:rFonts w:eastAsia="Times New Roman" w:cs="Times New Roman"/>
          <w:szCs w:val="24"/>
        </w:rPr>
        <w:t xml:space="preserve"> το μήνυμα που εκπέμπεται δεν είναι άλλο παρά η αμφισβήτηση της ουσίας των συμφωνιών που κάναμε με τους εταίρους, ώστε να </w:t>
      </w:r>
      <w:r>
        <w:rPr>
          <w:rFonts w:eastAsia="Times New Roman" w:cs="Times New Roman"/>
          <w:szCs w:val="24"/>
        </w:rPr>
        <w:t>ενταχθούμε στα προγράμματα στήριξης για να μην καταρρεύσουμε άτακτα καταστρέφοντας ολοσχερώς τη χώρα και την κοινωνία. Πάλι θύματα διεθνούς συνωμοσιολογίας, πάλι ανάδελφοι και προδομένοι.</w:t>
      </w:r>
    </w:p>
    <w:p w14:paraId="04456358"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να μην αναρωτιόμαστε πώς φαινόμενα Αρτ</w:t>
      </w:r>
      <w:r>
        <w:rPr>
          <w:rFonts w:eastAsia="Times New Roman" w:cs="Times New Roman"/>
          <w:szCs w:val="24"/>
        </w:rPr>
        <w:t xml:space="preserve">έμη </w:t>
      </w:r>
      <w:proofErr w:type="spellStart"/>
      <w:r>
        <w:rPr>
          <w:rFonts w:eastAsia="Times New Roman" w:cs="Times New Roman"/>
          <w:szCs w:val="24"/>
        </w:rPr>
        <w:t>Σώρρα</w:t>
      </w:r>
      <w:proofErr w:type="spellEnd"/>
      <w:r>
        <w:rPr>
          <w:rFonts w:eastAsia="Times New Roman" w:cs="Times New Roman"/>
          <w:szCs w:val="24"/>
        </w:rPr>
        <w:t xml:space="preserve"> βρίσκουν έδαφος</w:t>
      </w:r>
      <w:r>
        <w:rPr>
          <w:rFonts w:eastAsia="Times New Roman" w:cs="Times New Roman"/>
          <w:szCs w:val="24"/>
        </w:rPr>
        <w:t>,</w:t>
      </w:r>
      <w:r>
        <w:rPr>
          <w:rFonts w:eastAsia="Times New Roman" w:cs="Times New Roman"/>
          <w:szCs w:val="24"/>
        </w:rPr>
        <w:t xml:space="preserve"> σε μία κοινωνία που εκπαιδεύεται συστηματικά με τόσο αφελή και βολικό παράλληλα τρόπο για ό,τι αρνητικό της συμβαίνει.</w:t>
      </w:r>
    </w:p>
    <w:p w14:paraId="04456359"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Δύο κουβέντες στο θέμα της ημέρας. Η αποκατάσταση της νομιμότητας και της διαφάνειας στη λειτουργία των τηλεοπ</w:t>
      </w:r>
      <w:r>
        <w:rPr>
          <w:rFonts w:eastAsia="Times New Roman" w:cs="Times New Roman"/>
          <w:szCs w:val="24"/>
        </w:rPr>
        <w:t>τικών σταθμών</w:t>
      </w:r>
      <w:r>
        <w:rPr>
          <w:rFonts w:eastAsia="Times New Roman" w:cs="Times New Roman"/>
          <w:szCs w:val="24"/>
        </w:rPr>
        <w:t>,</w:t>
      </w:r>
      <w:r>
        <w:rPr>
          <w:rFonts w:eastAsia="Times New Roman" w:cs="Times New Roman"/>
          <w:szCs w:val="24"/>
        </w:rPr>
        <w:t xml:space="preserve"> αποτελεί διαχρονικό αίτημα της μεγάλης πλειοψηφίας των Ελλήνων </w:t>
      </w:r>
      <w:r>
        <w:rPr>
          <w:rFonts w:eastAsia="Times New Roman" w:cs="Times New Roman"/>
          <w:szCs w:val="24"/>
        </w:rPr>
        <w:lastRenderedPageBreak/>
        <w:t>πολιτών. Η σκανδαλώδης σχέση πολιτικής αντιπαροχής μεταξύ πολιτικού συστήματος, ΜΜΕ και τραπεζών</w:t>
      </w:r>
      <w:r>
        <w:rPr>
          <w:rFonts w:eastAsia="Times New Roman" w:cs="Times New Roman"/>
          <w:szCs w:val="24"/>
        </w:rPr>
        <w:t>,</w:t>
      </w:r>
      <w:r>
        <w:rPr>
          <w:rFonts w:eastAsia="Times New Roman" w:cs="Times New Roman"/>
          <w:szCs w:val="24"/>
        </w:rPr>
        <w:t xml:space="preserve"> είναι μία από τις βασικές πηγές απώλειας της εμπιστοσύνης των πολιτών προς τους </w:t>
      </w:r>
      <w:r>
        <w:rPr>
          <w:rFonts w:eastAsia="Times New Roman" w:cs="Times New Roman"/>
          <w:szCs w:val="24"/>
        </w:rPr>
        <w:t xml:space="preserve">πολιτικούς. Η Κυβέρνηση της Αριστεράς είχε ένα προνομιακό πεδίο στη διάθεσή της και θα μπορούσε να γραφτεί στην ιστορία ως ένα από τα μεγαλύτερα επιτεύγματά της το ξεκαθάρισμα και η εξυγίανση του τηλεοπτικού τοπίου. </w:t>
      </w:r>
    </w:p>
    <w:p w14:paraId="0445635A"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Θα μπορούσε, παράλληλα, να ασχοληθεί με</w:t>
      </w:r>
      <w:r>
        <w:rPr>
          <w:rFonts w:eastAsia="Times New Roman" w:cs="Times New Roman"/>
          <w:szCs w:val="24"/>
        </w:rPr>
        <w:t xml:space="preserve"> κάτι στο οποίο δεν έχουμε αναφερθεί και θα πρέπει να μας απασχολήσει -οφείλουμε να μας απασχολήσει- τη ρύθμιση του </w:t>
      </w:r>
      <w:proofErr w:type="spellStart"/>
      <w:r>
        <w:rPr>
          <w:rFonts w:eastAsia="Times New Roman" w:cs="Times New Roman"/>
          <w:szCs w:val="24"/>
        </w:rPr>
        <w:t>αντισυστημικού</w:t>
      </w:r>
      <w:proofErr w:type="spellEnd"/>
      <w:r>
        <w:rPr>
          <w:rFonts w:eastAsia="Times New Roman" w:cs="Times New Roman"/>
          <w:szCs w:val="24"/>
        </w:rPr>
        <w:t xml:space="preserve"> ενημερωτικού χώρου, με το ξεκαθάρισμα από τις διάφορες γκρίζες σχολές δημοσιογραφίας που άνθισαν στην περίοδο του άκρατου λαϊ</w:t>
      </w:r>
      <w:r>
        <w:rPr>
          <w:rFonts w:eastAsia="Times New Roman" w:cs="Times New Roman"/>
          <w:szCs w:val="24"/>
        </w:rPr>
        <w:t xml:space="preserve">κισμού ως φιλολαϊκές και </w:t>
      </w:r>
      <w:proofErr w:type="spellStart"/>
      <w:r>
        <w:rPr>
          <w:rFonts w:eastAsia="Times New Roman" w:cs="Times New Roman"/>
          <w:szCs w:val="24"/>
        </w:rPr>
        <w:t>καταγγελτικές</w:t>
      </w:r>
      <w:proofErr w:type="spellEnd"/>
      <w:r>
        <w:rPr>
          <w:rFonts w:eastAsia="Times New Roman" w:cs="Times New Roman"/>
          <w:szCs w:val="24"/>
        </w:rPr>
        <w:t xml:space="preserve">, αποκαλυπτικές, ευρισκόμενες στο περιθώριο των επίσημων μέσων, που ανεξέλεγκτα συνεχίζουν να παραπληροφορούν να συκοφαντούν και να εκβιάζουν. </w:t>
      </w:r>
    </w:p>
    <w:p w14:paraId="0445635B" w14:textId="77777777" w:rsidR="00A53C3F" w:rsidRDefault="0019499A">
      <w:pPr>
        <w:spacing w:line="600" w:lineRule="auto"/>
        <w:ind w:firstLine="720"/>
        <w:contextualSpacing/>
        <w:jc w:val="both"/>
        <w:rPr>
          <w:rFonts w:eastAsia="Times New Roman" w:cs="Times New Roman"/>
          <w:bCs/>
          <w:shd w:val="clear" w:color="auto" w:fill="FFFFFF"/>
        </w:rPr>
      </w:pPr>
      <w:r>
        <w:rPr>
          <w:rFonts w:eastAsia="Times New Roman" w:cs="Times New Roman"/>
          <w:szCs w:val="24"/>
        </w:rPr>
        <w:t>Αντί να επιδιώξει τον πλουραλισμό της ενημέρωσης και την εξυγίανση του τοπ</w:t>
      </w:r>
      <w:r>
        <w:rPr>
          <w:rFonts w:eastAsia="Times New Roman" w:cs="Times New Roman"/>
          <w:szCs w:val="24"/>
        </w:rPr>
        <w:t xml:space="preserve">ίου μέσω της κατοχυρωμένης στο Σύνταγμα </w:t>
      </w:r>
      <w:r>
        <w:rPr>
          <w:rFonts w:eastAsia="Times New Roman" w:cs="Times New Roman"/>
          <w:bCs/>
          <w:shd w:val="clear" w:color="auto" w:fill="FFFFFF"/>
        </w:rPr>
        <w:t xml:space="preserve">Ανεξάρτητης Αρχής του Εθνικού Συμβουλίου Ραδιοτηλεόρασης, η </w:t>
      </w:r>
      <w:r>
        <w:rPr>
          <w:rFonts w:eastAsia="Times New Roman"/>
          <w:bCs/>
          <w:shd w:val="clear" w:color="auto" w:fill="FFFFFF"/>
        </w:rPr>
        <w:t>Κυβέρνηση</w:t>
      </w:r>
      <w:r>
        <w:rPr>
          <w:rFonts w:eastAsia="Times New Roman" w:cs="Times New Roman"/>
          <w:bCs/>
          <w:shd w:val="clear" w:color="auto" w:fill="FFFFFF"/>
        </w:rPr>
        <w:t xml:space="preserve"> </w:t>
      </w:r>
      <w:r>
        <w:rPr>
          <w:rFonts w:eastAsia="Times New Roman" w:cs="Times New Roman"/>
          <w:bCs/>
          <w:shd w:val="clear" w:color="auto" w:fill="FFFFFF"/>
        </w:rPr>
        <w:lastRenderedPageBreak/>
        <w:t xml:space="preserve">υπέπεσε στον πειρασμό της καταγγελίας περί κακής διαπλοκής των άλλων και τη δημιουργία ενός νέου </w:t>
      </w:r>
      <w:proofErr w:type="spellStart"/>
      <w:r>
        <w:rPr>
          <w:rFonts w:eastAsia="Times New Roman" w:cs="Times New Roman"/>
          <w:bCs/>
          <w:shd w:val="clear" w:color="auto" w:fill="FFFFFF"/>
        </w:rPr>
        <w:t>μιντιακού</w:t>
      </w:r>
      <w:proofErr w:type="spellEnd"/>
      <w:r>
        <w:rPr>
          <w:rFonts w:eastAsia="Times New Roman" w:cs="Times New Roman"/>
          <w:bCs/>
          <w:shd w:val="clear" w:color="auto" w:fill="FFFFFF"/>
        </w:rPr>
        <w:t xml:space="preserve"> ολιγοπωλίου που θα στηρίζει τις όποιες κυβερνητικές επιλογές. Επέλεξε τις αλχημείες. Επέλεξε να μην περιμένει την τελική κρίση του Συμβουλίου της Επ</w:t>
      </w:r>
      <w:r>
        <w:rPr>
          <w:rFonts w:eastAsia="Times New Roman" w:cs="Times New Roman"/>
          <w:bCs/>
          <w:shd w:val="clear" w:color="auto" w:fill="FFFFFF"/>
        </w:rPr>
        <w:t xml:space="preserve">ικρατείας σχετικά με τον αποκλεισμό του Εθνικού Συμβουλίου Ραδιοτηλεόρασης από την όλη </w:t>
      </w:r>
      <w:r>
        <w:rPr>
          <w:rFonts w:eastAsia="Times New Roman"/>
          <w:bCs/>
          <w:shd w:val="clear" w:color="auto" w:fill="FFFFFF"/>
        </w:rPr>
        <w:t>διαδικασία</w:t>
      </w:r>
      <w:r>
        <w:rPr>
          <w:rFonts w:eastAsia="Times New Roman" w:cs="Times New Roman"/>
          <w:bCs/>
          <w:shd w:val="clear" w:color="auto" w:fill="FFFFFF"/>
        </w:rPr>
        <w:t xml:space="preserve">, μιας </w:t>
      </w:r>
      <w:r>
        <w:rPr>
          <w:rFonts w:eastAsia="Times New Roman" w:cs="Times New Roman"/>
          <w:bCs/>
          <w:shd w:val="clear" w:color="auto" w:fill="FFFFFF"/>
        </w:rPr>
        <w:t>α</w:t>
      </w:r>
      <w:r>
        <w:rPr>
          <w:rFonts w:eastAsia="Times New Roman" w:cs="Times New Roman"/>
          <w:bCs/>
          <w:shd w:val="clear" w:color="auto" w:fill="FFFFFF"/>
        </w:rPr>
        <w:t xml:space="preserve">νεξάρτητης </w:t>
      </w:r>
      <w:r>
        <w:rPr>
          <w:rFonts w:eastAsia="Times New Roman" w:cs="Times New Roman"/>
          <w:bCs/>
          <w:shd w:val="clear" w:color="auto" w:fill="FFFFFF"/>
        </w:rPr>
        <w:t>α</w:t>
      </w:r>
      <w:r>
        <w:rPr>
          <w:rFonts w:eastAsia="Times New Roman" w:cs="Times New Roman"/>
          <w:bCs/>
          <w:shd w:val="clear" w:color="auto" w:fill="FFFFFF"/>
        </w:rPr>
        <w:t>ρχής</w:t>
      </w:r>
      <w:r>
        <w:rPr>
          <w:rFonts w:eastAsia="Times New Roman" w:cs="Times New Roman"/>
          <w:bCs/>
          <w:shd w:val="clear" w:color="auto" w:fill="FFFFFF"/>
        </w:rPr>
        <w:t>,</w:t>
      </w:r>
      <w:r>
        <w:rPr>
          <w:rFonts w:eastAsia="Times New Roman" w:cs="Times New Roman"/>
          <w:bCs/>
          <w:shd w:val="clear" w:color="auto" w:fill="FFFFFF"/>
        </w:rPr>
        <w:t xml:space="preserve"> που υπενθυμίζω ότι για τη θεσμοθέτησή της στις αρχές της δεκαετίας του ‘90 -την υιοθέτησή τότε και τη συνταγματική πρόβλεψη το 2001 μ</w:t>
      </w:r>
      <w:r>
        <w:rPr>
          <w:rFonts w:eastAsia="Times New Roman" w:cs="Times New Roman"/>
          <w:bCs/>
          <w:shd w:val="clear" w:color="auto" w:fill="FFFFFF"/>
        </w:rPr>
        <w:t xml:space="preserve">ε την αναθεώρηση- ήταν καθοριστικός ο ρόλος του τότε Συνασπισμού, στον οποίο από κοινού συμμετείχα με πολλούς από εσάς, την οποία υποστηρίζαμε ως θεσμική δικλίδα διασφάλισης της ανεξαρτησίας της ενημέρωσης από την όποια εξουσία. </w:t>
      </w:r>
    </w:p>
    <w:p w14:paraId="0445635C" w14:textId="77777777" w:rsidR="00A53C3F" w:rsidRDefault="0019499A">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Η προσπάθεια ελέγχου της π</w:t>
      </w:r>
      <w:r>
        <w:rPr>
          <w:rFonts w:eastAsia="Times New Roman" w:cs="Times New Roman"/>
          <w:bCs/>
          <w:shd w:val="clear" w:color="auto" w:fill="FFFFFF"/>
        </w:rPr>
        <w:t xml:space="preserve">ληροφόρησης μας απομακρύνει από το ευρωπαϊκό πλαίσιο λειτουργίας των μέσων μαζικής επικοινωνίας, κινδυνεύοντας να καταγράφουμε μαζί με την Ουγγαρία, τον </w:t>
      </w:r>
      <w:proofErr w:type="spellStart"/>
      <w:r>
        <w:rPr>
          <w:rFonts w:eastAsia="Times New Roman" w:cs="Times New Roman"/>
          <w:bCs/>
          <w:shd w:val="clear" w:color="auto" w:fill="FFFFFF"/>
        </w:rPr>
        <w:t>Ορμπάν</w:t>
      </w:r>
      <w:proofErr w:type="spellEnd"/>
      <w:r>
        <w:rPr>
          <w:rFonts w:eastAsia="Times New Roman" w:cs="Times New Roman"/>
          <w:bCs/>
          <w:shd w:val="clear" w:color="auto" w:fill="FFFFFF"/>
        </w:rPr>
        <w:t xml:space="preserve">, σε μια κατηγορία ειδικών χωρών, κάτι διόλου τιμητικό. </w:t>
      </w:r>
    </w:p>
    <w:p w14:paraId="0445635D" w14:textId="77777777" w:rsidR="00A53C3F" w:rsidRDefault="0019499A">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lastRenderedPageBreak/>
        <w:t xml:space="preserve">Επιπλέον </w:t>
      </w:r>
      <w:r>
        <w:rPr>
          <w:rFonts w:eastAsia="Times New Roman"/>
          <w:bCs/>
          <w:shd w:val="clear" w:color="auto" w:fill="FFFFFF"/>
        </w:rPr>
        <w:t>είναι</w:t>
      </w:r>
      <w:r>
        <w:rPr>
          <w:rFonts w:eastAsia="Times New Roman" w:cs="Times New Roman"/>
          <w:bCs/>
          <w:shd w:val="clear" w:color="auto" w:fill="FFFFFF"/>
        </w:rPr>
        <w:t xml:space="preserve"> ιδιαιτέρως αντιφατικό ότι</w:t>
      </w:r>
      <w:r>
        <w:rPr>
          <w:rFonts w:eastAsia="Times New Roman" w:cs="Times New Roman"/>
          <w:bCs/>
          <w:shd w:val="clear" w:color="auto" w:fill="FFFFFF"/>
        </w:rPr>
        <w:t xml:space="preserve"> εσείς, αγαπητές και αγαπητοί συνάδελφοι, που δώσατε -και σωστά- τόσους αγώνες για τους απολυμένους της ΕΡΤ, δεν ενδιαφέρεστε για τη μοίρα αρκετών εκατοντάδων εργαζομένων στα υφιστάμενα κανάλια, τα οποία από μεθαύριο θα βρεθούν εκτός λειτουργίας. </w:t>
      </w:r>
    </w:p>
    <w:p w14:paraId="0445635E" w14:textId="77777777" w:rsidR="00A53C3F" w:rsidRDefault="0019499A">
      <w:pPr>
        <w:spacing w:line="600" w:lineRule="auto"/>
        <w:ind w:firstLine="720"/>
        <w:contextualSpacing/>
        <w:jc w:val="both"/>
        <w:rPr>
          <w:rFonts w:eastAsia="Times New Roman" w:cs="Times New Roman"/>
          <w:bCs/>
          <w:shd w:val="clear" w:color="auto" w:fill="FFFFFF"/>
        </w:rPr>
      </w:pPr>
      <w:r>
        <w:rPr>
          <w:rFonts w:eastAsia="Times New Roman"/>
          <w:bCs/>
          <w:shd w:val="clear" w:color="auto" w:fill="FFFFFF"/>
        </w:rPr>
        <w:t>Κυρίες κ</w:t>
      </w:r>
      <w:r>
        <w:rPr>
          <w:rFonts w:eastAsia="Times New Roman"/>
          <w:bCs/>
          <w:shd w:val="clear" w:color="auto" w:fill="FFFFFF"/>
        </w:rPr>
        <w:t>αι κύριοι συνάδελφοι</w:t>
      </w:r>
      <w:r>
        <w:rPr>
          <w:rFonts w:eastAsia="Times New Roman" w:cs="Times New Roman"/>
          <w:bCs/>
          <w:shd w:val="clear" w:color="auto" w:fill="FFFFFF"/>
        </w:rPr>
        <w:t xml:space="preserve">, για να περάσουμε στο σημερινό νομοσχέδιο που αφορά στο Υπουργείο Παιδείας, άκουσα χθες τον Υπουργό, τον κ. Φίλη, να αναφέρεται σε διαφορετικές αναγνώσεις και διαφορετικές ιδεολογικές φορτίσεις του όρου «αριστεία». </w:t>
      </w:r>
    </w:p>
    <w:p w14:paraId="0445635F" w14:textId="77777777" w:rsidR="00A53C3F" w:rsidRDefault="0019499A">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Τι διαφορετικό εννο</w:t>
      </w:r>
      <w:r>
        <w:rPr>
          <w:rFonts w:eastAsia="Times New Roman" w:cs="Times New Roman"/>
          <w:bCs/>
          <w:shd w:val="clear" w:color="auto" w:fill="FFFFFF"/>
        </w:rPr>
        <w:t xml:space="preserve">ούσε, άραγε, ο εκ των ιστορικών μορφών της Αριστεράς αξέχαστος Γρηγόρης Φαράκος, όταν λίγο μετά τη </w:t>
      </w:r>
      <w:r>
        <w:rPr>
          <w:rFonts w:eastAsia="Times New Roman" w:cs="Times New Roman"/>
          <w:bCs/>
          <w:shd w:val="clear" w:color="auto" w:fill="FFFFFF"/>
        </w:rPr>
        <w:t>χ</w:t>
      </w:r>
      <w:r>
        <w:rPr>
          <w:rFonts w:eastAsia="Times New Roman" w:cs="Times New Roman"/>
          <w:bCs/>
          <w:shd w:val="clear" w:color="auto" w:fill="FFFFFF"/>
        </w:rPr>
        <w:t xml:space="preserve">ούντα προέτρεπε τους νέους με εκείνο το ιστορικό, «Πρώτοι στα μαθήματα, πρώτοι στον αγώνα»; </w:t>
      </w:r>
    </w:p>
    <w:p w14:paraId="04456360" w14:textId="77777777" w:rsidR="00A53C3F" w:rsidRDefault="0019499A">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Η προτροπή στη </w:t>
      </w:r>
      <w:proofErr w:type="spellStart"/>
      <w:r>
        <w:rPr>
          <w:rFonts w:eastAsia="Times New Roman" w:cs="Times New Roman"/>
          <w:bCs/>
          <w:shd w:val="clear" w:color="auto" w:fill="FFFFFF"/>
        </w:rPr>
        <w:t>μετριοκρατία</w:t>
      </w:r>
      <w:proofErr w:type="spellEnd"/>
      <w:r>
        <w:rPr>
          <w:rFonts w:eastAsia="Times New Roman" w:cs="Times New Roman"/>
          <w:bCs/>
          <w:shd w:val="clear" w:color="auto" w:fill="FFFFFF"/>
        </w:rPr>
        <w:t xml:space="preserve"> προάγει, άραγε, τα συμφέροντα των α</w:t>
      </w:r>
      <w:r>
        <w:rPr>
          <w:rFonts w:eastAsia="Times New Roman" w:cs="Times New Roman"/>
          <w:bCs/>
          <w:shd w:val="clear" w:color="auto" w:fill="FFFFFF"/>
        </w:rPr>
        <w:t xml:space="preserve">δυνάτων; Η προς τα κάτω ισοπέδωση ανοίγει, άραγε, προοπτικές για μια ταξική αναβάθμιση των λαϊκών στρωμάτων; </w:t>
      </w:r>
    </w:p>
    <w:p w14:paraId="04456361" w14:textId="77777777" w:rsidR="00A53C3F" w:rsidRDefault="0019499A">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lastRenderedPageBreak/>
        <w:t xml:space="preserve">Όμως αναφορικά με τη </w:t>
      </w:r>
      <w:r>
        <w:rPr>
          <w:rFonts w:eastAsia="Times New Roman"/>
          <w:bCs/>
          <w:shd w:val="clear" w:color="auto" w:fill="FFFFFF"/>
        </w:rPr>
        <w:t>συζήτηση</w:t>
      </w:r>
      <w:r>
        <w:rPr>
          <w:rFonts w:eastAsia="Times New Roman" w:cs="Times New Roman"/>
          <w:bCs/>
          <w:shd w:val="clear" w:color="auto" w:fill="FFFFFF"/>
        </w:rPr>
        <w:t xml:space="preserve"> για τον τρόπο εισαγωγής στα ελληνικά πανεπιστήμια, η πληθώρα εναλλακτικών προτάσεων και η πιθανολογούμενη κατάργηση </w:t>
      </w:r>
      <w:r>
        <w:rPr>
          <w:rFonts w:eastAsia="Times New Roman" w:cs="Times New Roman"/>
          <w:bCs/>
          <w:shd w:val="clear" w:color="auto" w:fill="FFFFFF"/>
        </w:rPr>
        <w:t>των πανελληνίων εξετάσεων</w:t>
      </w:r>
      <w:r>
        <w:rPr>
          <w:rFonts w:eastAsia="Times New Roman" w:cs="Times New Roman"/>
          <w:bCs/>
          <w:shd w:val="clear" w:color="auto" w:fill="FFFFFF"/>
        </w:rPr>
        <w:t>,</w:t>
      </w:r>
      <w:r>
        <w:rPr>
          <w:rFonts w:eastAsia="Times New Roman" w:cs="Times New Roman"/>
          <w:bCs/>
          <w:shd w:val="clear" w:color="auto" w:fill="FFFFFF"/>
        </w:rPr>
        <w:t xml:space="preserve"> δεν </w:t>
      </w:r>
      <w:r>
        <w:rPr>
          <w:rFonts w:eastAsia="Times New Roman"/>
          <w:bCs/>
          <w:shd w:val="clear" w:color="auto" w:fill="FFFFFF"/>
        </w:rPr>
        <w:t>είναι</w:t>
      </w:r>
      <w:r>
        <w:rPr>
          <w:rFonts w:eastAsia="Times New Roman" w:cs="Times New Roman"/>
          <w:bCs/>
          <w:shd w:val="clear" w:color="auto" w:fill="FFFFFF"/>
        </w:rPr>
        <w:t xml:space="preserve"> ούτε πρωτότυπη ούτε καινούρ</w:t>
      </w:r>
      <w:r>
        <w:rPr>
          <w:rFonts w:eastAsia="Times New Roman" w:cs="Times New Roman"/>
          <w:bCs/>
          <w:shd w:val="clear" w:color="auto" w:fill="FFFFFF"/>
        </w:rPr>
        <w:t>γ</w:t>
      </w:r>
      <w:r>
        <w:rPr>
          <w:rFonts w:eastAsia="Times New Roman" w:cs="Times New Roman"/>
          <w:bCs/>
          <w:shd w:val="clear" w:color="auto" w:fill="FFFFFF"/>
        </w:rPr>
        <w:t>ια. Το θέμα είχε απασχολήσει τον δημόσιο διάλογο πάρα πολλές φορές, χωρίς να προσφέρει, όμως, τελικά ένα σταθερό, ρεαλιστικό και υλοποιήσιμο, μη προσανατολισμένο στην παπαγαλία και μη εξοντωτ</w:t>
      </w:r>
      <w:r>
        <w:rPr>
          <w:rFonts w:eastAsia="Times New Roman" w:cs="Times New Roman"/>
          <w:bCs/>
          <w:shd w:val="clear" w:color="auto" w:fill="FFFFFF"/>
        </w:rPr>
        <w:t xml:space="preserve">ικό για τον μαθητή σύστημα και κυρίως χωρίς να έχει προσφέρει ένα σύστημα που να αναβαθμίζει τη </w:t>
      </w:r>
      <w:r>
        <w:rPr>
          <w:rFonts w:eastAsia="Times New Roman" w:cs="Times New Roman"/>
          <w:bCs/>
          <w:shd w:val="clear" w:color="auto" w:fill="FFFFFF"/>
        </w:rPr>
        <w:t>δ</w:t>
      </w:r>
      <w:r>
        <w:rPr>
          <w:rFonts w:eastAsia="Times New Roman" w:cs="Times New Roman"/>
          <w:bCs/>
          <w:shd w:val="clear" w:color="auto" w:fill="FFFFFF"/>
        </w:rPr>
        <w:t xml:space="preserve">ευτεροβάθμια </w:t>
      </w:r>
      <w:r>
        <w:rPr>
          <w:rFonts w:eastAsia="Times New Roman" w:cs="Times New Roman"/>
          <w:bCs/>
          <w:shd w:val="clear" w:color="auto" w:fill="FFFFFF"/>
        </w:rPr>
        <w:t>π</w:t>
      </w:r>
      <w:r>
        <w:rPr>
          <w:rFonts w:eastAsia="Times New Roman" w:cs="Times New Roman"/>
          <w:bCs/>
          <w:shd w:val="clear" w:color="auto" w:fill="FFFFFF"/>
        </w:rPr>
        <w:t xml:space="preserve">αιδεία, αλλά </w:t>
      </w:r>
      <w:r>
        <w:rPr>
          <w:rFonts w:eastAsia="Times New Roman"/>
          <w:bCs/>
          <w:shd w:val="clear" w:color="auto" w:fill="FFFFFF"/>
        </w:rPr>
        <w:t>βεβαίως</w:t>
      </w:r>
      <w:r>
        <w:rPr>
          <w:rFonts w:eastAsia="Times New Roman" w:cs="Times New Roman"/>
          <w:bCs/>
          <w:shd w:val="clear" w:color="auto" w:fill="FFFFFF"/>
        </w:rPr>
        <w:t xml:space="preserve"> και το ίδιο το ελληνικό πανεπιστήμιο. Φέτος, είδαμε να περνά στην </w:t>
      </w:r>
      <w:r>
        <w:rPr>
          <w:rFonts w:eastAsia="Times New Roman" w:cs="Times New Roman"/>
          <w:bCs/>
          <w:shd w:val="clear" w:color="auto" w:fill="FFFFFF"/>
        </w:rPr>
        <w:t>τ</w:t>
      </w:r>
      <w:r>
        <w:rPr>
          <w:rFonts w:eastAsia="Times New Roman" w:cs="Times New Roman"/>
          <w:bCs/>
          <w:shd w:val="clear" w:color="auto" w:fill="FFFFFF"/>
        </w:rPr>
        <w:t xml:space="preserve">ριτοβάθμια </w:t>
      </w:r>
      <w:r>
        <w:rPr>
          <w:rFonts w:eastAsia="Times New Roman" w:cs="Times New Roman"/>
          <w:bCs/>
          <w:shd w:val="clear" w:color="auto" w:fill="FFFFFF"/>
        </w:rPr>
        <w:t>ε</w:t>
      </w:r>
      <w:r>
        <w:rPr>
          <w:rFonts w:eastAsia="Times New Roman" w:cs="Times New Roman"/>
          <w:bCs/>
          <w:shd w:val="clear" w:color="auto" w:fill="FFFFFF"/>
        </w:rPr>
        <w:t xml:space="preserve">κπαίδευση μεγάλος αριθμός μαθητών με βαθμούς </w:t>
      </w:r>
      <w:r>
        <w:rPr>
          <w:rFonts w:eastAsia="Times New Roman" w:cs="Times New Roman"/>
          <w:bCs/>
          <w:shd w:val="clear" w:color="auto" w:fill="FFFFFF"/>
        </w:rPr>
        <w:t xml:space="preserve">πολύ κάτω από τη βάση. </w:t>
      </w:r>
    </w:p>
    <w:p w14:paraId="04456362" w14:textId="77777777" w:rsidR="00A53C3F" w:rsidRDefault="0019499A">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Ε</w:t>
      </w:r>
      <w:r>
        <w:rPr>
          <w:rFonts w:eastAsia="Times New Roman"/>
          <w:bCs/>
          <w:shd w:val="clear" w:color="auto" w:fill="FFFFFF"/>
        </w:rPr>
        <w:t>ίναι</w:t>
      </w:r>
      <w:r>
        <w:rPr>
          <w:rFonts w:eastAsia="Times New Roman" w:cs="Times New Roman"/>
          <w:bCs/>
          <w:shd w:val="clear" w:color="auto" w:fill="FFFFFF"/>
        </w:rPr>
        <w:t xml:space="preserve"> ανάγκη να συζητήσουμε για την αναβάθμιση της </w:t>
      </w:r>
      <w:r>
        <w:rPr>
          <w:rFonts w:eastAsia="Times New Roman" w:cs="Times New Roman"/>
          <w:bCs/>
          <w:shd w:val="clear" w:color="auto" w:fill="FFFFFF"/>
        </w:rPr>
        <w:t>δ</w:t>
      </w:r>
      <w:r>
        <w:rPr>
          <w:rFonts w:eastAsia="Times New Roman" w:cs="Times New Roman"/>
          <w:bCs/>
          <w:shd w:val="clear" w:color="auto" w:fill="FFFFFF"/>
        </w:rPr>
        <w:t xml:space="preserve">ευτεροβάθμιας </w:t>
      </w:r>
      <w:r>
        <w:rPr>
          <w:rFonts w:eastAsia="Times New Roman" w:cs="Times New Roman"/>
          <w:bCs/>
          <w:shd w:val="clear" w:color="auto" w:fill="FFFFFF"/>
        </w:rPr>
        <w:t>ε</w:t>
      </w:r>
      <w:r>
        <w:rPr>
          <w:rFonts w:eastAsia="Times New Roman" w:cs="Times New Roman"/>
          <w:bCs/>
          <w:shd w:val="clear" w:color="auto" w:fill="FFFFFF"/>
        </w:rPr>
        <w:t xml:space="preserve">κπαίδευσης, την αποσύνδεση του </w:t>
      </w:r>
      <w:r>
        <w:rPr>
          <w:rFonts w:eastAsia="Times New Roman" w:cs="Times New Roman"/>
          <w:bCs/>
          <w:shd w:val="clear" w:color="auto" w:fill="FFFFFF"/>
        </w:rPr>
        <w:t>λ</w:t>
      </w:r>
      <w:r>
        <w:rPr>
          <w:rFonts w:eastAsia="Times New Roman" w:cs="Times New Roman"/>
          <w:bCs/>
          <w:shd w:val="clear" w:color="auto" w:fill="FFFFFF"/>
        </w:rPr>
        <w:t xml:space="preserve">υκείου από τις πανελλήνιες εξετάσεις και την απομάκρυνσή του από την παπαγαλία, που εξοντώνει τον μαθητή, χωρίς να του δίνει γνώση και κρίση. </w:t>
      </w:r>
    </w:p>
    <w:p w14:paraId="04456363" w14:textId="77777777" w:rsidR="00A53C3F" w:rsidRDefault="0019499A">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lastRenderedPageBreak/>
        <w:t>Χρειάζεται εκσυγχρονισμός της διδακτέας ύλης αλλά και αναβάθμιση του εκπαιδευτικού προσωπικού, που δεν μπορεί παρ</w:t>
      </w:r>
      <w:r>
        <w:rPr>
          <w:rFonts w:eastAsia="Times New Roman" w:cs="Times New Roman"/>
          <w:bCs/>
          <w:shd w:val="clear" w:color="auto" w:fill="FFFFFF"/>
        </w:rPr>
        <w:t xml:space="preserve">ά να περνά από τη δημιουργία κινήτρων για διαρκή επιμόρφωση και </w:t>
      </w:r>
      <w:r>
        <w:rPr>
          <w:rFonts w:eastAsia="Times New Roman"/>
          <w:bCs/>
          <w:shd w:val="clear" w:color="auto" w:fill="FFFFFF"/>
        </w:rPr>
        <w:t>βεβαίως</w:t>
      </w:r>
      <w:r>
        <w:rPr>
          <w:rFonts w:eastAsia="Times New Roman" w:cs="Times New Roman"/>
          <w:bCs/>
          <w:shd w:val="clear" w:color="auto" w:fill="FFFFFF"/>
        </w:rPr>
        <w:t xml:space="preserve"> την αξιολόγηση. </w:t>
      </w:r>
    </w:p>
    <w:p w14:paraId="04456364" w14:textId="77777777" w:rsidR="00A53C3F" w:rsidRDefault="0019499A">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Έχω πολλά να πω, αλλά ο χρόνος </w:t>
      </w:r>
      <w:r>
        <w:rPr>
          <w:rFonts w:eastAsia="Times New Roman"/>
          <w:bCs/>
          <w:shd w:val="clear" w:color="auto" w:fill="FFFFFF"/>
        </w:rPr>
        <w:t>είναι</w:t>
      </w:r>
      <w:r>
        <w:rPr>
          <w:rFonts w:eastAsia="Times New Roman" w:cs="Times New Roman"/>
          <w:bCs/>
          <w:shd w:val="clear" w:color="auto" w:fill="FFFFFF"/>
        </w:rPr>
        <w:t xml:space="preserve"> πάντα περιοριστικός. Θέλω μόνο να πω μια φράση σε σχέση με μια δήλωση του κ. Φίλη, ότι δεν πρέπει να υπάρχουν λευκές σελίδες στα σ</w:t>
      </w:r>
      <w:r>
        <w:rPr>
          <w:rFonts w:eastAsia="Times New Roman" w:cs="Times New Roman"/>
          <w:bCs/>
          <w:shd w:val="clear" w:color="auto" w:fill="FFFFFF"/>
        </w:rPr>
        <w:t xml:space="preserve">χολικά βιβλία Ιστορίας σε σχέση με τον εμφύλιο. </w:t>
      </w:r>
      <w:r>
        <w:rPr>
          <w:rFonts w:eastAsia="Times New Roman" w:cs="Times New Roman"/>
          <w:bCs/>
          <w:shd w:val="clear" w:color="auto" w:fill="FFFFFF"/>
        </w:rPr>
        <w:t>Ε</w:t>
      </w:r>
      <w:r>
        <w:rPr>
          <w:rFonts w:eastAsia="Times New Roman" w:cs="Times New Roman"/>
          <w:bCs/>
          <w:shd w:val="clear" w:color="auto" w:fill="FFFFFF"/>
        </w:rPr>
        <w:t>μείς στο Ποτάμι πιστεύουμε ότι έχει περάσει ικανός χρόνος από τα γεγονότα, ώστε αυτά να μπορούν να ιδωθούν και να ειπωθούν, χωρίς τον κίνδυνο αναμόχλευσης ολέθριων παθών του παρελθόντος. Εξάλλου</w:t>
      </w:r>
      <w:r>
        <w:rPr>
          <w:rFonts w:eastAsia="Times New Roman" w:cs="Times New Roman"/>
          <w:bCs/>
          <w:shd w:val="clear" w:color="auto" w:fill="FFFFFF"/>
        </w:rPr>
        <w:t xml:space="preserve"> αποτελεί στοιχείο ωριμότητας για μια κοινωνία</w:t>
      </w:r>
      <w:r>
        <w:rPr>
          <w:rFonts w:eastAsia="Times New Roman" w:cs="Times New Roman"/>
          <w:bCs/>
          <w:shd w:val="clear" w:color="auto" w:fill="FFFFFF"/>
        </w:rPr>
        <w:t>,</w:t>
      </w:r>
      <w:r>
        <w:rPr>
          <w:rFonts w:eastAsia="Times New Roman" w:cs="Times New Roman"/>
          <w:bCs/>
          <w:shd w:val="clear" w:color="auto" w:fill="FFFFFF"/>
        </w:rPr>
        <w:t xml:space="preserve"> το να μπορεί να </w:t>
      </w:r>
      <w:proofErr w:type="spellStart"/>
      <w:r>
        <w:rPr>
          <w:rFonts w:eastAsia="Times New Roman" w:cs="Times New Roman"/>
          <w:bCs/>
          <w:shd w:val="clear" w:color="auto" w:fill="FFFFFF"/>
        </w:rPr>
        <w:t>αναστοχάζεται</w:t>
      </w:r>
      <w:proofErr w:type="spellEnd"/>
      <w:r>
        <w:rPr>
          <w:rFonts w:eastAsia="Times New Roman" w:cs="Times New Roman"/>
          <w:bCs/>
          <w:shd w:val="clear" w:color="auto" w:fill="FFFFFF"/>
        </w:rPr>
        <w:t xml:space="preserve"> τις επώδυνες στιγμές του παρελθόντος της. Η χρησιμοθηρική προσέγγιση της ιστορίας, που κατά κόρον επιχειρήθηκε στο παρελθόν, ήταν κάτι που πάντα η Αριστερά καυτηρίαζε. </w:t>
      </w:r>
    </w:p>
    <w:p w14:paraId="04456365" w14:textId="77777777" w:rsidR="00A53C3F" w:rsidRDefault="0019499A">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lastRenderedPageBreak/>
        <w:t>Οι σημερι</w:t>
      </w:r>
      <w:r>
        <w:rPr>
          <w:rFonts w:eastAsia="Times New Roman" w:cs="Times New Roman"/>
          <w:bCs/>
          <w:shd w:val="clear" w:color="auto" w:fill="FFFFFF"/>
        </w:rPr>
        <w:t xml:space="preserve">νοί μαθητές και οι αυριανοί πολίτες πρέπει να διδάσκονται τις μαύρες σελίδες της νεότερης ιστορίας μας, δηλαδή τον Εμφύλιο, όπως και την επτάχρονη </w:t>
      </w:r>
      <w:r>
        <w:rPr>
          <w:rFonts w:eastAsia="Times New Roman" w:cs="Times New Roman"/>
          <w:bCs/>
          <w:shd w:val="clear" w:color="auto" w:fill="FFFFFF"/>
        </w:rPr>
        <w:t>δ</w:t>
      </w:r>
      <w:r>
        <w:rPr>
          <w:rFonts w:eastAsia="Times New Roman" w:cs="Times New Roman"/>
          <w:bCs/>
          <w:shd w:val="clear" w:color="auto" w:fill="FFFFFF"/>
        </w:rPr>
        <w:t>ικτατορία. Ναι, λοιπόν, στη διδασκαλία του εμφυλίου, μακριά όμως από ιδεοληπτικές και μονόπλευρες προσεγγίσε</w:t>
      </w:r>
      <w:r>
        <w:rPr>
          <w:rFonts w:eastAsia="Times New Roman" w:cs="Times New Roman"/>
          <w:bCs/>
          <w:shd w:val="clear" w:color="auto" w:fill="FFFFFF"/>
        </w:rPr>
        <w:t xml:space="preserve">ις. </w:t>
      </w:r>
    </w:p>
    <w:p w14:paraId="04456366"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Κλείνω, λέγοντας, πως θα πρέπει για ό,τι έχει να κάνει με την </w:t>
      </w:r>
      <w:r>
        <w:rPr>
          <w:rFonts w:eastAsia="Times New Roman" w:cs="Times New Roman"/>
          <w:szCs w:val="24"/>
        </w:rPr>
        <w:t>παιδεία</w:t>
      </w:r>
      <w:r>
        <w:rPr>
          <w:rFonts w:eastAsia="Times New Roman" w:cs="Times New Roman"/>
          <w:szCs w:val="24"/>
        </w:rPr>
        <w:t>, με το εκπαιδευτικό μας σύστημα, να επιδιώκουμε όλοι τις μέγιστες δυνατές συγκλίσεις. Όλοι συμφωνούμε στη ρητορική ότι είναι το μείζον ζήτημα που θα πρέπει να μας απασχολήσει και, β</w:t>
      </w:r>
      <w:r>
        <w:rPr>
          <w:rFonts w:eastAsia="Times New Roman" w:cs="Times New Roman"/>
          <w:szCs w:val="24"/>
        </w:rPr>
        <w:t>εβαίως, η προϋπόθεση της εξόδου από την πολλαπλή κρίση που μας μαστίζει, όχι την οικονομική μ</w:t>
      </w:r>
      <w:r>
        <w:rPr>
          <w:rFonts w:eastAsia="Times New Roman" w:cs="Times New Roman"/>
          <w:szCs w:val="24"/>
        </w:rPr>
        <w:t>όνο</w:t>
      </w:r>
      <w:r>
        <w:rPr>
          <w:rFonts w:eastAsia="Times New Roman" w:cs="Times New Roman"/>
          <w:szCs w:val="24"/>
        </w:rPr>
        <w:t xml:space="preserve">, την </w:t>
      </w:r>
      <w:proofErr w:type="spellStart"/>
      <w:r>
        <w:rPr>
          <w:rFonts w:eastAsia="Times New Roman" w:cs="Times New Roman"/>
          <w:szCs w:val="24"/>
        </w:rPr>
        <w:t>αξιακή</w:t>
      </w:r>
      <w:proofErr w:type="spellEnd"/>
      <w:r>
        <w:rPr>
          <w:rFonts w:eastAsia="Times New Roman" w:cs="Times New Roman"/>
          <w:szCs w:val="24"/>
        </w:rPr>
        <w:t xml:space="preserve">, τη θεσμική, την πολιτισμική. </w:t>
      </w:r>
    </w:p>
    <w:p w14:paraId="04456367"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Εδώ, όμως, απαιτούνται πράξεις και όχι μονάχα δηλώσεις, κυρία Υπουργέ. Η Κυβέρνηση έχει μπροστά της ένα πεδίο δόξης </w:t>
      </w:r>
      <w:r>
        <w:rPr>
          <w:rFonts w:eastAsia="Times New Roman" w:cs="Times New Roman"/>
          <w:szCs w:val="24"/>
        </w:rPr>
        <w:t xml:space="preserve">λαμπρό. Εάν πραγματικά θέλει την αναβάθμιση της </w:t>
      </w:r>
      <w:r>
        <w:rPr>
          <w:rFonts w:eastAsia="Times New Roman" w:cs="Times New Roman"/>
          <w:szCs w:val="24"/>
        </w:rPr>
        <w:t>παιδείας</w:t>
      </w:r>
      <w:r>
        <w:rPr>
          <w:rFonts w:eastAsia="Times New Roman" w:cs="Times New Roman"/>
          <w:szCs w:val="24"/>
        </w:rPr>
        <w:t xml:space="preserve">, την αναβάθμιση του εκπαιδευτικού συστήματος, μπορεί να βρει τα ευήκοα </w:t>
      </w:r>
      <w:proofErr w:type="spellStart"/>
      <w:r>
        <w:rPr>
          <w:rFonts w:eastAsia="Times New Roman" w:cs="Times New Roman"/>
          <w:szCs w:val="24"/>
        </w:rPr>
        <w:t>ώτα</w:t>
      </w:r>
      <w:proofErr w:type="spellEnd"/>
      <w:r>
        <w:rPr>
          <w:rFonts w:eastAsia="Times New Roman" w:cs="Times New Roman"/>
          <w:szCs w:val="24"/>
        </w:rPr>
        <w:t xml:space="preserve"> της </w:t>
      </w:r>
      <w:r>
        <w:rPr>
          <w:rFonts w:eastAsia="Times New Roman" w:cs="Times New Roman"/>
          <w:szCs w:val="24"/>
        </w:rPr>
        <w:t xml:space="preserve">Αντιπολίτευσης </w:t>
      </w:r>
      <w:r>
        <w:rPr>
          <w:rFonts w:eastAsia="Times New Roman" w:cs="Times New Roman"/>
          <w:szCs w:val="24"/>
        </w:rPr>
        <w:t xml:space="preserve">και να προχωρήσει σε μεγάλες αλλαγές, σε μεγάλες τομές. Περιμένουμε, όμως, τις πράξεις και όχι, βεβαίως, </w:t>
      </w:r>
      <w:r>
        <w:rPr>
          <w:rFonts w:eastAsia="Times New Roman" w:cs="Times New Roman"/>
          <w:szCs w:val="24"/>
        </w:rPr>
        <w:t xml:space="preserve">τις δηλώσεις. </w:t>
      </w:r>
    </w:p>
    <w:p w14:paraId="04456368"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04456369"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Κι εμείς. </w:t>
      </w:r>
    </w:p>
    <w:p w14:paraId="0445636A"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η κ. Μαρία Αντωνίου από τη Νέα Δημοκρατία. </w:t>
      </w:r>
    </w:p>
    <w:p w14:paraId="0445636B"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ΜΑΡΙΑ ΑΝΤΩΝΙΟΥ: </w:t>
      </w:r>
      <w:r>
        <w:rPr>
          <w:rFonts w:eastAsia="Times New Roman" w:cs="Times New Roman"/>
          <w:szCs w:val="24"/>
        </w:rPr>
        <w:t xml:space="preserve">Ευχαριστώ, κύριε Πρόεδρε. </w:t>
      </w:r>
    </w:p>
    <w:p w14:paraId="0445636C"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συνεχίζουμε σήμερα, στη δεύτερη συνεδρίαση της Ολ</w:t>
      </w:r>
      <w:r>
        <w:rPr>
          <w:rFonts w:eastAsia="Times New Roman" w:cs="Times New Roman"/>
          <w:szCs w:val="24"/>
        </w:rPr>
        <w:t>ομέλειας μετά την περίοδο των θερινών διακοπών, δέκα πέντε μέρες πριν ξεκινήσουν τα σχολεία, πριν χτυπήσει το πρώτο κουδούνι, με ένα νομοσχέδιο του Υπουργείου Παιδείας, Έρευνας και Θρησκευμάτων, που αφορά σε ρυθμίσεις για την ελληνόγλωσση εκπαίδευση, τη δι</w:t>
      </w:r>
      <w:r>
        <w:rPr>
          <w:rFonts w:eastAsia="Times New Roman" w:cs="Times New Roman"/>
          <w:szCs w:val="24"/>
        </w:rPr>
        <w:t>απολιτισμική εκπαίδευση και άλλες διατάξεις. Είναι ένα νομοσχέδιο που ενώ στοχεύει, όπως λέει στο άρθρο 1, στην αναβάθμιση και τη βελτίωση της ελληνόγλωσσης εκπαίδευσης στο εξωτερικό και στην προώθηση της ελληνικής γλώσσας και του ελληνικού πολιτισμού -κάτ</w:t>
      </w:r>
      <w:r>
        <w:rPr>
          <w:rFonts w:eastAsia="Times New Roman" w:cs="Times New Roman"/>
          <w:szCs w:val="24"/>
        </w:rPr>
        <w:t xml:space="preserve">ι που φυσικά μας βρίσκει όλους σύμφωνους- τελικά μάλλον θα προκαλέσει περισσότερα προβλήματα, αντί να δώσει λύσεις, κυρία Υπουργέ. </w:t>
      </w:r>
    </w:p>
    <w:p w14:paraId="0445636D"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Φυσικά, ο Υπουργός στα τριάντα λεπτά της ομιλίας του</w:t>
      </w:r>
      <w:r>
        <w:rPr>
          <w:rFonts w:eastAsia="Times New Roman" w:cs="Times New Roman"/>
          <w:szCs w:val="24"/>
        </w:rPr>
        <w:t>,</w:t>
      </w:r>
      <w:r>
        <w:rPr>
          <w:rFonts w:eastAsia="Times New Roman" w:cs="Times New Roman"/>
          <w:szCs w:val="24"/>
        </w:rPr>
        <w:t xml:space="preserve"> μόνο για την ελληνόγλωσση εκπαίδευση δεν αναφέρθηκε. Έψαξε και βρήκε ά</w:t>
      </w:r>
      <w:r>
        <w:rPr>
          <w:rFonts w:eastAsia="Times New Roman" w:cs="Times New Roman"/>
          <w:szCs w:val="24"/>
        </w:rPr>
        <w:t xml:space="preserve">ρθρα του ’76. Και τι μας είπε. Μας είπε ότι αυτά που γράφονταν το ’76, σε σχέση με τα θέματα </w:t>
      </w:r>
      <w:r>
        <w:rPr>
          <w:rFonts w:eastAsia="Times New Roman" w:cs="Times New Roman"/>
          <w:szCs w:val="24"/>
        </w:rPr>
        <w:t>παιδείας</w:t>
      </w:r>
      <w:r>
        <w:rPr>
          <w:rFonts w:eastAsia="Times New Roman" w:cs="Times New Roman"/>
          <w:szCs w:val="24"/>
        </w:rPr>
        <w:t xml:space="preserve">, είναι επίκαιρα στο σημερινό νομοσχέδιο. Δηλαδή, ενώ η τεχνολογία τρέχει, η εκπαίδευση σε όλον τον κόσμο εξελίσσεται με γοργούς ρυθμούς, αυτός ουσιαστικά </w:t>
      </w:r>
      <w:r>
        <w:rPr>
          <w:rFonts w:eastAsia="Times New Roman" w:cs="Times New Roman"/>
          <w:szCs w:val="24"/>
        </w:rPr>
        <w:t xml:space="preserve">μας γυρίζει σαράντα χρόνια πίσω στην εκπαίδευση, τουλάχιστον. Αυτό δεν κάνετε, κυρία Υπουργέ; </w:t>
      </w:r>
    </w:p>
    <w:p w14:paraId="0445636E"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Οι συνεδριάσεις για ένα νομοσχέδιο για την ελληνόγλωσση εκπαίδευση γίνονται εσπευσμένα. Και να εξηγήσω γιατί: </w:t>
      </w:r>
    </w:p>
    <w:p w14:paraId="0445636F"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Οι συνεδριάσεις των </w:t>
      </w:r>
      <w:r>
        <w:rPr>
          <w:rFonts w:eastAsia="Times New Roman" w:cs="Times New Roman"/>
          <w:szCs w:val="24"/>
        </w:rPr>
        <w:t xml:space="preserve">επιτροπών </w:t>
      </w:r>
      <w:r>
        <w:rPr>
          <w:rFonts w:eastAsia="Times New Roman" w:cs="Times New Roman"/>
          <w:szCs w:val="24"/>
        </w:rPr>
        <w:t>έγιναν σε τρεις μέρε</w:t>
      </w:r>
      <w:r>
        <w:rPr>
          <w:rFonts w:eastAsia="Times New Roman" w:cs="Times New Roman"/>
          <w:szCs w:val="24"/>
        </w:rPr>
        <w:t>ς, χωρίς καν να προλάβουν να κληθούν οι φορείς -γι’ αυτούς, άλλωστε, συζητάμε- του εξωτερικού. Δεχθήκαμε πάρα πολλές διαμαρτυρίες γι</w:t>
      </w:r>
      <w:r>
        <w:rPr>
          <w:rFonts w:eastAsia="Times New Roman" w:cs="Times New Roman"/>
          <w:szCs w:val="24"/>
        </w:rPr>
        <w:t>’</w:t>
      </w:r>
      <w:r>
        <w:rPr>
          <w:rFonts w:eastAsia="Times New Roman" w:cs="Times New Roman"/>
          <w:szCs w:val="24"/>
        </w:rPr>
        <w:t xml:space="preserve"> αυτό το θέμα. Γιατί ήταν τόσο επείγον, από τη στιγμή που θα εφαρμοστεί από το 2017 και το 2018; Μάλλον, η απάντηση είναι ό</w:t>
      </w:r>
      <w:r>
        <w:rPr>
          <w:rFonts w:eastAsia="Times New Roman" w:cs="Times New Roman"/>
          <w:szCs w:val="24"/>
        </w:rPr>
        <w:t xml:space="preserve">τι πριν ξεκινήσουν τα σχολεία, θέλουμε να περάσουμε κάποιες τροπολογίες. </w:t>
      </w:r>
    </w:p>
    <w:p w14:paraId="04456370"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Θα ήθελα να θυμίσω εδώ, ότι είχα υποβάλλει ερώτηση στον κύριο Υπουργό για το θέμα, επισημαίνοντας τα προβλήματα που αντιμετωπίζουν εκατοντάδες Έλληνες γονείς, των οποίων τα παιδιά φο</w:t>
      </w:r>
      <w:r>
        <w:rPr>
          <w:rFonts w:eastAsia="Times New Roman" w:cs="Times New Roman"/>
          <w:szCs w:val="24"/>
        </w:rPr>
        <w:t xml:space="preserve">ιτούν σε ελληνικό σχολείο στο Βουκουρέστι, όπου χρειάζεται να δαπανήσουν χιλιάδες ευρώ για τρία παιδιά. Και ακόμα -νομίζω- να βρείτε λύση. </w:t>
      </w:r>
    </w:p>
    <w:p w14:paraId="04456371"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Για ένα, λοιπόν, τόσο σημαντικό θέμα, της ελληνόγλωσσης εκπαίδευσης, των ανθρώπων, των Ελλήνων που μένουν στο εξωτερ</w:t>
      </w:r>
      <w:r>
        <w:rPr>
          <w:rFonts w:eastAsia="Times New Roman" w:cs="Times New Roman"/>
          <w:szCs w:val="24"/>
        </w:rPr>
        <w:t xml:space="preserve">ικό, συνεχίζετε να νομοθετείτε χωρίς σχέδιο. </w:t>
      </w:r>
    </w:p>
    <w:p w14:paraId="04456372"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Συγκεκριμένα, με το άρθρο 3 προβλέπεται ότι η ελληνόγλωσση εκπαίδευση στο εξωτερικό θα παρέχεται από τα δίγλωσσα σχολεία, παρά το γεγονός ότι έχει επισημανθεί από όλη την ομογένεια πως τα δίγλωσσα σχολεία -και </w:t>
      </w:r>
      <w:r>
        <w:rPr>
          <w:rFonts w:eastAsia="Times New Roman" w:cs="Times New Roman"/>
          <w:szCs w:val="24"/>
        </w:rPr>
        <w:t xml:space="preserve">κυρίως στη Γερμανία, κύριε Υπουργέ- είναι σχολεία επιπέδου ενός </w:t>
      </w:r>
      <w:proofErr w:type="spellStart"/>
      <w:r>
        <w:rPr>
          <w:rFonts w:eastAsia="Times New Roman" w:cs="Times New Roman"/>
          <w:szCs w:val="24"/>
        </w:rPr>
        <w:t>δεκατάξιου</w:t>
      </w:r>
      <w:proofErr w:type="spellEnd"/>
      <w:r>
        <w:rPr>
          <w:rFonts w:eastAsia="Times New Roman" w:cs="Times New Roman"/>
          <w:szCs w:val="24"/>
        </w:rPr>
        <w:t xml:space="preserve"> σχολείου. </w:t>
      </w:r>
    </w:p>
    <w:p w14:paraId="04456373"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Και δεν είναι μόνο αυτό. Με το άρθρο 26, παράγραφος 2 νομοθετείτε ουσιαστικά το κλείσιμο από το σχολικό έτος 2018-2019 όλων των αμιγώς ελληνικών δημοτικών, γυμνασίων και </w:t>
      </w:r>
      <w:r>
        <w:rPr>
          <w:rFonts w:eastAsia="Times New Roman" w:cs="Times New Roman"/>
          <w:szCs w:val="24"/>
        </w:rPr>
        <w:t xml:space="preserve">λυκείων του εξωτερικού </w:t>
      </w:r>
      <w:r>
        <w:rPr>
          <w:rFonts w:eastAsia="Times New Roman" w:cs="Times New Roman"/>
          <w:szCs w:val="24"/>
        </w:rPr>
        <w:lastRenderedPageBreak/>
        <w:t>και την υποχρεωτική μετατροπή τους σε δίγλωσσα, χωρίς να περιγράφετε καν το πλαίσιο λειτουργίας τους και χωρίς κα</w:t>
      </w:r>
      <w:r>
        <w:rPr>
          <w:rFonts w:eastAsia="Times New Roman" w:cs="Times New Roman"/>
          <w:szCs w:val="24"/>
        </w:rPr>
        <w:t>μ</w:t>
      </w:r>
      <w:r>
        <w:rPr>
          <w:rFonts w:eastAsia="Times New Roman" w:cs="Times New Roman"/>
          <w:szCs w:val="24"/>
        </w:rPr>
        <w:t xml:space="preserve">μιά προεργασία. </w:t>
      </w:r>
    </w:p>
    <w:p w14:paraId="04456374"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Τι κάνετε με άλλα λόγια εσείς της Κυβέρνησης; Στερείτε από τα παιδιά των Ελλήνων του εξωτερικού το δικ</w:t>
      </w:r>
      <w:r>
        <w:rPr>
          <w:rFonts w:eastAsia="Times New Roman" w:cs="Times New Roman"/>
          <w:szCs w:val="24"/>
        </w:rPr>
        <w:t xml:space="preserve">αίωμα να μορφωθούν σε ελληνικά σχολεία, με άμεσο κίνδυνο οι γονείς τους να προτιμήσουν τα αμιγώς ξένα σχολεία -παραδείγματος χάρη, τα αμιγώς γερμανικά- αντί τα δίγλωσσα. </w:t>
      </w:r>
    </w:p>
    <w:p w14:paraId="04456375" w14:textId="77777777" w:rsidR="00A53C3F" w:rsidRDefault="0019499A">
      <w:pPr>
        <w:tabs>
          <w:tab w:val="left" w:pos="2820"/>
        </w:tabs>
        <w:spacing w:line="600" w:lineRule="auto"/>
        <w:contextualSpacing/>
        <w:jc w:val="both"/>
        <w:rPr>
          <w:rFonts w:eastAsia="Times New Roman"/>
          <w:szCs w:val="24"/>
        </w:rPr>
      </w:pPr>
      <w:r>
        <w:rPr>
          <w:rFonts w:eastAsia="Times New Roman"/>
          <w:szCs w:val="24"/>
        </w:rPr>
        <w:t xml:space="preserve">          Αντί, λοιπόν, να ενισχύσετε την επαφή των παιδιών με την ελληνική γλώσσα, τ</w:t>
      </w:r>
      <w:r>
        <w:rPr>
          <w:rFonts w:eastAsia="Times New Roman"/>
          <w:szCs w:val="24"/>
        </w:rPr>
        <w:t>ην κόβετε μία και καλή.</w:t>
      </w:r>
    </w:p>
    <w:p w14:paraId="04456376" w14:textId="77777777" w:rsidR="00A53C3F" w:rsidRDefault="0019499A">
      <w:pPr>
        <w:tabs>
          <w:tab w:val="left" w:pos="2820"/>
        </w:tabs>
        <w:spacing w:line="600" w:lineRule="auto"/>
        <w:ind w:firstLine="720"/>
        <w:contextualSpacing/>
        <w:jc w:val="both"/>
        <w:rPr>
          <w:rFonts w:eastAsia="Times New Roman"/>
          <w:szCs w:val="24"/>
        </w:rPr>
      </w:pPr>
      <w:r>
        <w:rPr>
          <w:rFonts w:eastAsia="Times New Roman"/>
          <w:szCs w:val="24"/>
        </w:rPr>
        <w:t>Πάμε τώρα στα άρθρα 16 και 26, παράγραφος 1 που ρυθμίζουν τις αποσπάσεις εκπαιδευτικών στο εξωτερικό. Στον πρόσφατο ν.</w:t>
      </w:r>
      <w:r>
        <w:rPr>
          <w:rFonts w:eastAsia="Times New Roman"/>
          <w:szCs w:val="24"/>
        </w:rPr>
        <w:t xml:space="preserve">4386/2016 και συγκεκριμένα στο άρθρο 45, προβλέπεται ότι καταργούνται από το σχολικό έτος 2017 και 2018 οι νομοθετημένες, κατ’ εξαίρεση, παρατάσεις αποσπάσεων εκπαιδευτικών στο εξωτερικό, οι οποίοι είχαν συνάψει γάμο με μόνιμο κάτοικο του εξωτερικού. </w:t>
      </w:r>
    </w:p>
    <w:p w14:paraId="04456377" w14:textId="77777777" w:rsidR="00A53C3F" w:rsidRDefault="0019499A">
      <w:pPr>
        <w:tabs>
          <w:tab w:val="left" w:pos="2820"/>
        </w:tabs>
        <w:spacing w:line="600" w:lineRule="auto"/>
        <w:ind w:firstLine="720"/>
        <w:contextualSpacing/>
        <w:jc w:val="both"/>
        <w:rPr>
          <w:rFonts w:eastAsia="Times New Roman"/>
          <w:szCs w:val="24"/>
        </w:rPr>
      </w:pPr>
      <w:r>
        <w:rPr>
          <w:rFonts w:eastAsia="Times New Roman"/>
          <w:szCs w:val="24"/>
        </w:rPr>
        <w:lastRenderedPageBreak/>
        <w:t>Κυρί</w:t>
      </w:r>
      <w:r>
        <w:rPr>
          <w:rFonts w:eastAsia="Times New Roman"/>
          <w:szCs w:val="24"/>
        </w:rPr>
        <w:t>ες και κύριοι συνάδελφοι, στη συζήτηση του νομοσχεδίου αυτού</w:t>
      </w:r>
      <w:r>
        <w:rPr>
          <w:rFonts w:eastAsia="Times New Roman"/>
          <w:szCs w:val="24"/>
        </w:rPr>
        <w:t>,</w:t>
      </w:r>
      <w:r>
        <w:rPr>
          <w:rFonts w:eastAsia="Times New Roman"/>
          <w:szCs w:val="24"/>
        </w:rPr>
        <w:t xml:space="preserve"> το οποίο είχα την τιμή τότε να εισηγηθώ, είχα αναφερθεί στη συγκεκριμένη ρύθμιση, μια ρύθμιση που θα οδηγούσε εκατοντάδες εκπαιδευτικούς, νομίμως αποσπασμένους, είτε στο χωρισμό είτε στην αναζήτ</w:t>
      </w:r>
      <w:r>
        <w:rPr>
          <w:rFonts w:eastAsia="Times New Roman"/>
          <w:szCs w:val="24"/>
        </w:rPr>
        <w:t xml:space="preserve">ηση μιας νέας εργασίας. Για ποιον λόγο γίνεται αυτό; Για να αποσπάσει η Κυβέρνηση στη θέση τους εκπαιδευτικούς από την Ελλάδα με επιμίσθιο; </w:t>
      </w:r>
    </w:p>
    <w:p w14:paraId="04456378" w14:textId="77777777" w:rsidR="00A53C3F" w:rsidRDefault="0019499A">
      <w:pPr>
        <w:tabs>
          <w:tab w:val="left" w:pos="2820"/>
        </w:tabs>
        <w:spacing w:line="600" w:lineRule="auto"/>
        <w:ind w:firstLine="720"/>
        <w:contextualSpacing/>
        <w:jc w:val="both"/>
        <w:rPr>
          <w:rFonts w:eastAsia="Times New Roman"/>
          <w:szCs w:val="24"/>
        </w:rPr>
      </w:pPr>
      <w:r>
        <w:rPr>
          <w:rFonts w:eastAsia="Times New Roman"/>
          <w:szCs w:val="24"/>
        </w:rPr>
        <w:t xml:space="preserve">Σε περίοδο κρίσης, ύφεσης, περικοπών συντάξεων, αυξήσεων φόρων, η Κυβέρνηση τι κάνει; Θεσμοθετεί την αντικατάσταση </w:t>
      </w:r>
      <w:r>
        <w:rPr>
          <w:rFonts w:eastAsia="Times New Roman"/>
          <w:szCs w:val="24"/>
        </w:rPr>
        <w:t>των εκπαιδευτικών που αμείβονται αποκλειστικά με μισθό εσωτερικού, με εκπαιδευτικούς από την Ελλάδα που θα αμείβονται με επιπλέον επιμίσθιο. Δηλαδή, θα πληρώνει ο Έλληνας φορολογούμενος τα ρουσφέτια του ΣΥΡΙΖΑ;</w:t>
      </w:r>
    </w:p>
    <w:p w14:paraId="04456379" w14:textId="77777777" w:rsidR="00A53C3F" w:rsidRDefault="0019499A">
      <w:pPr>
        <w:tabs>
          <w:tab w:val="left" w:pos="2820"/>
        </w:tabs>
        <w:spacing w:line="600" w:lineRule="auto"/>
        <w:ind w:firstLine="720"/>
        <w:contextualSpacing/>
        <w:jc w:val="both"/>
        <w:rPr>
          <w:rFonts w:eastAsia="Times New Roman"/>
          <w:szCs w:val="24"/>
        </w:rPr>
      </w:pPr>
      <w:r>
        <w:rPr>
          <w:rFonts w:eastAsia="Times New Roman"/>
          <w:szCs w:val="24"/>
        </w:rPr>
        <w:t xml:space="preserve">Δεν θα μπορούσα, επίσης, να μην αναφερθώ και </w:t>
      </w:r>
      <w:r>
        <w:rPr>
          <w:rFonts w:eastAsia="Times New Roman"/>
          <w:szCs w:val="24"/>
        </w:rPr>
        <w:t xml:space="preserve">στο άρθρο 28 και στις ρυθμίσεις για την ιδιωτική εκπαίδευση. Η προφανής αδυναμία της Κυβέρνησης να αναβαθμίσει το δημόσιο σχολείο και τη δημόσια </w:t>
      </w:r>
      <w:r>
        <w:rPr>
          <w:rFonts w:eastAsia="Times New Roman"/>
          <w:szCs w:val="24"/>
        </w:rPr>
        <w:lastRenderedPageBreak/>
        <w:t>εκπαίδευση, σε συνδυασμό με τις ιδεοληψίες της ενάντια σε καθετί ιδιωτικό, την οδηγούν σε μία ακόμη απόπειρα υπ</w:t>
      </w:r>
      <w:r>
        <w:rPr>
          <w:rFonts w:eastAsia="Times New Roman"/>
          <w:szCs w:val="24"/>
        </w:rPr>
        <w:t xml:space="preserve">οβάθμισης της ιδιωτικής εκπαίδευσης. </w:t>
      </w:r>
    </w:p>
    <w:p w14:paraId="0445637A" w14:textId="77777777" w:rsidR="00A53C3F" w:rsidRDefault="0019499A">
      <w:pPr>
        <w:tabs>
          <w:tab w:val="left" w:pos="2820"/>
        </w:tabs>
        <w:spacing w:line="600" w:lineRule="auto"/>
        <w:ind w:firstLine="720"/>
        <w:contextualSpacing/>
        <w:jc w:val="both"/>
        <w:rPr>
          <w:rFonts w:eastAsia="Times New Roman"/>
          <w:szCs w:val="24"/>
        </w:rPr>
      </w:pPr>
      <w:r>
        <w:rPr>
          <w:rFonts w:eastAsia="Times New Roman"/>
          <w:szCs w:val="24"/>
        </w:rPr>
        <w:t xml:space="preserve">Με τη φερόμενη ρύθμιση επιχειρεί να καταργήσει συγκριτικά πλεονεκτήματα της ιδιωτικής εκπαίδευσης, τη δυνατότητα επιλογής και αξιολόγησης του εκπαιδευτικού προσωπικού, τη δυνατότητα καθορισμού και διαφοροποίησης του </w:t>
      </w:r>
      <w:r>
        <w:rPr>
          <w:rFonts w:eastAsia="Times New Roman"/>
          <w:szCs w:val="24"/>
        </w:rPr>
        <w:t>εκπαιδευτικού προγράμματος. Όπως είπα, προσπαθείτε να μας γυρίσετε σαράντα χρόνια πίσω.</w:t>
      </w:r>
    </w:p>
    <w:p w14:paraId="0445637B" w14:textId="77777777" w:rsidR="00A53C3F" w:rsidRDefault="0019499A">
      <w:pPr>
        <w:tabs>
          <w:tab w:val="left" w:pos="2820"/>
        </w:tabs>
        <w:spacing w:line="600" w:lineRule="auto"/>
        <w:ind w:firstLine="720"/>
        <w:contextualSpacing/>
        <w:jc w:val="both"/>
        <w:rPr>
          <w:rFonts w:eastAsia="Times New Roman"/>
          <w:szCs w:val="24"/>
        </w:rPr>
      </w:pPr>
      <w:r>
        <w:rPr>
          <w:rFonts w:eastAsia="Times New Roman"/>
          <w:szCs w:val="24"/>
        </w:rPr>
        <w:t xml:space="preserve">Για την τροπολογία της </w:t>
      </w:r>
      <w:r>
        <w:rPr>
          <w:rFonts w:eastAsia="Times New Roman"/>
          <w:szCs w:val="24"/>
        </w:rPr>
        <w:t xml:space="preserve">ειδικής εκπαίδευσης </w:t>
      </w:r>
      <w:r>
        <w:rPr>
          <w:rFonts w:eastAsia="Times New Roman"/>
          <w:szCs w:val="24"/>
        </w:rPr>
        <w:t>έχει γίνει αρκετή αναφορά από όλους τους συναδέλφους της Νέας Δημοκρατίας. Καταψηφίζουμε αυτή την προσπάθεια που γίνεται να ε</w:t>
      </w:r>
      <w:r>
        <w:rPr>
          <w:rFonts w:eastAsia="Times New Roman"/>
          <w:szCs w:val="24"/>
        </w:rPr>
        <w:t xml:space="preserve">ξισωθεί η </w:t>
      </w:r>
      <w:r>
        <w:rPr>
          <w:rFonts w:eastAsia="Times New Roman"/>
          <w:szCs w:val="24"/>
        </w:rPr>
        <w:t xml:space="preserve">ειδική εκπαίδευση </w:t>
      </w:r>
      <w:r>
        <w:rPr>
          <w:rFonts w:eastAsia="Times New Roman"/>
          <w:szCs w:val="24"/>
        </w:rPr>
        <w:t xml:space="preserve">με τις υπόλοιπες. </w:t>
      </w:r>
    </w:p>
    <w:p w14:paraId="0445637C"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προειδοποιητικό κουδούνι λήξεως του χρόνου ομιλίας της κυρίας Βουλευτού)</w:t>
      </w:r>
    </w:p>
    <w:p w14:paraId="0445637D" w14:textId="77777777" w:rsidR="00A53C3F" w:rsidRDefault="0019499A">
      <w:pPr>
        <w:tabs>
          <w:tab w:val="left" w:pos="2820"/>
        </w:tabs>
        <w:spacing w:line="600" w:lineRule="auto"/>
        <w:ind w:firstLine="720"/>
        <w:contextualSpacing/>
        <w:jc w:val="both"/>
        <w:rPr>
          <w:rFonts w:eastAsia="Times New Roman"/>
          <w:szCs w:val="24"/>
        </w:rPr>
      </w:pPr>
      <w:r>
        <w:rPr>
          <w:rFonts w:eastAsia="Times New Roman"/>
          <w:szCs w:val="24"/>
        </w:rPr>
        <w:lastRenderedPageBreak/>
        <w:t>Θα μου δώσετε, όμως, ένα λεπτό, γιατί θέλω να αναφερθώ στην τροπολογία 640, για την οποία είχα ζητήσει και τ</w:t>
      </w:r>
      <w:r>
        <w:rPr>
          <w:rFonts w:eastAsia="Times New Roman"/>
          <w:szCs w:val="24"/>
        </w:rPr>
        <w:t>ον λόγο.</w:t>
      </w:r>
    </w:p>
    <w:p w14:paraId="0445637E" w14:textId="77777777" w:rsidR="00A53C3F" w:rsidRDefault="0019499A">
      <w:pPr>
        <w:tabs>
          <w:tab w:val="left" w:pos="2820"/>
        </w:tabs>
        <w:spacing w:line="600" w:lineRule="auto"/>
        <w:ind w:firstLine="720"/>
        <w:contextualSpacing/>
        <w:jc w:val="both"/>
        <w:rPr>
          <w:rFonts w:eastAsia="Times New Roman"/>
          <w:szCs w:val="24"/>
        </w:rPr>
      </w:pPr>
      <w:r>
        <w:rPr>
          <w:rFonts w:eastAsia="Times New Roman"/>
          <w:szCs w:val="24"/>
        </w:rPr>
        <w:t>Όσον αφορά, λοιπό</w:t>
      </w:r>
      <w:r>
        <w:rPr>
          <w:rFonts w:eastAsia="Times New Roman"/>
          <w:szCs w:val="24"/>
        </w:rPr>
        <w:t>ν</w:t>
      </w:r>
      <w:r>
        <w:rPr>
          <w:rFonts w:eastAsia="Times New Roman"/>
          <w:szCs w:val="24"/>
        </w:rPr>
        <w:t>, στην τροπολογία 640/31 που αφορά την έρευνα και την καινοτομία, θέλω να τονίσω τα εξής: Πρώτον, με την τροπολογία δίνεται -λέει- εξουσιοδότηση στον Υπουργό Παιδείας και Θρησκευμάτων να κατανείμει και να διαχειριστεί τα πρώτα 18</w:t>
      </w:r>
      <w:r>
        <w:rPr>
          <w:rFonts w:eastAsia="Times New Roman"/>
          <w:szCs w:val="24"/>
        </w:rPr>
        <w:t xml:space="preserve">.000.000 ευρώ -θα διατεθεί αυτή η χρηματοδότηση- μεταξύ άλλων στην έναρξη και λειτουργία ενός ελληνικού ιδρύματος έρευνας και καινοτομίας. Είναι φάντασμα. Δεν υπάρχει νομοθετημένο, δεν υπάρχει νομικό ή θεσμικό πλαίσιο γι’ αυτό. </w:t>
      </w:r>
    </w:p>
    <w:p w14:paraId="0445637F" w14:textId="77777777" w:rsidR="00A53C3F" w:rsidRDefault="0019499A">
      <w:pPr>
        <w:tabs>
          <w:tab w:val="left" w:pos="2820"/>
        </w:tabs>
        <w:spacing w:line="600" w:lineRule="auto"/>
        <w:ind w:firstLine="720"/>
        <w:contextualSpacing/>
        <w:jc w:val="both"/>
        <w:rPr>
          <w:rFonts w:eastAsia="Times New Roman"/>
          <w:szCs w:val="24"/>
        </w:rPr>
      </w:pPr>
      <w:r>
        <w:rPr>
          <w:rFonts w:eastAsia="Times New Roman"/>
          <w:szCs w:val="24"/>
        </w:rPr>
        <w:t>Δεύτερον, η τροπολογία αναφ</w:t>
      </w:r>
      <w:r>
        <w:rPr>
          <w:rFonts w:eastAsia="Times New Roman"/>
          <w:szCs w:val="24"/>
        </w:rPr>
        <w:t xml:space="preserve">έρεται σε μια δανειακή σύμβαση που υπέγραψε -λέει- η χώρα μας στις 15 Ιουλίου με την Ευρωπαϊκή Τράπεζα Επενδύσεων, το περιεχόμενο της οποίας δεν γνωρίζουμε. </w:t>
      </w:r>
    </w:p>
    <w:p w14:paraId="04456380" w14:textId="77777777" w:rsidR="00A53C3F" w:rsidRDefault="0019499A">
      <w:pPr>
        <w:tabs>
          <w:tab w:val="left" w:pos="2820"/>
        </w:tabs>
        <w:spacing w:line="600" w:lineRule="auto"/>
        <w:ind w:firstLine="720"/>
        <w:contextualSpacing/>
        <w:jc w:val="both"/>
        <w:rPr>
          <w:rFonts w:eastAsia="Times New Roman"/>
          <w:szCs w:val="24"/>
        </w:rPr>
      </w:pPr>
      <w:r>
        <w:rPr>
          <w:rFonts w:eastAsia="Times New Roman"/>
          <w:szCs w:val="24"/>
        </w:rPr>
        <w:t xml:space="preserve">Σας έχω ζητήσει, κύριε Υπουργέ, με την </w:t>
      </w:r>
      <w:proofErr w:type="spellStart"/>
      <w:r>
        <w:rPr>
          <w:rFonts w:eastAsia="Times New Roman"/>
          <w:szCs w:val="24"/>
        </w:rPr>
        <w:t>υπ’αριθμόν</w:t>
      </w:r>
      <w:proofErr w:type="spellEnd"/>
      <w:r>
        <w:rPr>
          <w:rFonts w:eastAsia="Times New Roman"/>
          <w:szCs w:val="24"/>
        </w:rPr>
        <w:t xml:space="preserve"> </w:t>
      </w:r>
      <w:r>
        <w:rPr>
          <w:rFonts w:eastAsia="Times New Roman"/>
          <w:szCs w:val="24"/>
        </w:rPr>
        <w:t xml:space="preserve">472 </w:t>
      </w:r>
      <w:r>
        <w:rPr>
          <w:rFonts w:eastAsia="Times New Roman"/>
          <w:szCs w:val="24"/>
        </w:rPr>
        <w:t>αίτηση κατάθεσης εγγράφου</w:t>
      </w:r>
      <w:r>
        <w:rPr>
          <w:rFonts w:eastAsia="Times New Roman"/>
          <w:szCs w:val="24"/>
        </w:rPr>
        <w:t xml:space="preserve"> από τον Ιούλιο να </w:t>
      </w:r>
      <w:r>
        <w:rPr>
          <w:rFonts w:eastAsia="Times New Roman"/>
          <w:szCs w:val="24"/>
        </w:rPr>
        <w:t>μας καταθέσετε αυτή τη σύμβαση, για να έχουμε τη δυνατότητα ν</w:t>
      </w:r>
      <w:r>
        <w:rPr>
          <w:rFonts w:eastAsia="Times New Roman" w:cs="Times New Roman"/>
          <w:szCs w:val="24"/>
        </w:rPr>
        <w:t>α εξετάσουμε τους όρους, τις προϋποθέσεις του δανεισμού, τους σκοπούς του δανείου.</w:t>
      </w:r>
    </w:p>
    <w:p w14:paraId="04456381"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(Στο σημείο αυτό κτυπάει το κουδούνι λήξεως του χρόνου ομιλίας της κυρίας Βουλευτού)</w:t>
      </w:r>
    </w:p>
    <w:p w14:paraId="04456382"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Κύριε Πρόεδρε, δώστε μου έν</w:t>
      </w:r>
      <w:r>
        <w:rPr>
          <w:rFonts w:eastAsia="Times New Roman" w:cs="Times New Roman"/>
          <w:szCs w:val="24"/>
        </w:rPr>
        <w:t>α λεπτό να τελειώσω την τοποθέτησή μου.</w:t>
      </w:r>
    </w:p>
    <w:p w14:paraId="04456383"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Καταθέτω για τα Πρακτικά την </w:t>
      </w:r>
      <w:r>
        <w:rPr>
          <w:rFonts w:eastAsia="Times New Roman" w:cs="Times New Roman"/>
          <w:szCs w:val="24"/>
        </w:rPr>
        <w:t>αίτηση κατάθεσης εγγράφου</w:t>
      </w:r>
      <w:r>
        <w:rPr>
          <w:rFonts w:eastAsia="Times New Roman" w:cs="Times New Roman"/>
          <w:szCs w:val="24"/>
        </w:rPr>
        <w:t>, για την οποία δεν έχουμε ακόμη πάρει απάντηση ούτε οι Έλληνες Βουλευτές ούτε οι πολίτες αυτού του κράτους, γι</w:t>
      </w:r>
      <w:r>
        <w:rPr>
          <w:rFonts w:eastAsia="Times New Roman" w:cs="Times New Roman"/>
          <w:szCs w:val="24"/>
        </w:rPr>
        <w:t>’</w:t>
      </w:r>
      <w:r>
        <w:rPr>
          <w:rFonts w:eastAsia="Times New Roman" w:cs="Times New Roman"/>
          <w:szCs w:val="24"/>
        </w:rPr>
        <w:t xml:space="preserve"> αυτή, δηλαδή, τη δανειακή σύμβαση που έχετε προετ</w:t>
      </w:r>
      <w:r>
        <w:rPr>
          <w:rFonts w:eastAsia="Times New Roman" w:cs="Times New Roman"/>
          <w:szCs w:val="24"/>
        </w:rPr>
        <w:t xml:space="preserve">οιμάσει. </w:t>
      </w:r>
    </w:p>
    <w:p w14:paraId="04456384" w14:textId="77777777" w:rsidR="00A53C3F" w:rsidRDefault="0019499A">
      <w:pPr>
        <w:tabs>
          <w:tab w:val="left" w:pos="2820"/>
        </w:tabs>
        <w:spacing w:line="600" w:lineRule="auto"/>
        <w:ind w:firstLine="720"/>
        <w:contextualSpacing/>
        <w:jc w:val="both"/>
        <w:rPr>
          <w:rFonts w:eastAsia="Times New Roman"/>
          <w:szCs w:val="24"/>
        </w:rPr>
      </w:pPr>
      <w:r>
        <w:rPr>
          <w:rFonts w:eastAsia="Times New Roman" w:cs="Times New Roman"/>
          <w:szCs w:val="24"/>
        </w:rPr>
        <w:t>(Στο σημείο αυτό η Βουλευτής της Νέας Δημοκρατίας κ. Μαρία Αντωνίου καταθέτει για τα Πρακτικά την προαναφερθείσα Αίτηση Κατάθεσης Εγγράφου, η οποία βρίσκεται στο αρχείο του Τμήματος Γραμματείας της Διεύθυνσης Στενογραφίας και Πρακτικών της Βουλής</w:t>
      </w:r>
      <w:r>
        <w:rPr>
          <w:rFonts w:eastAsia="Times New Roman" w:cs="Times New Roman"/>
          <w:szCs w:val="24"/>
        </w:rPr>
        <w:t>)</w:t>
      </w:r>
    </w:p>
    <w:p w14:paraId="04456385"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Κι ενώ προτίθεστε να δημιουργήσετε αυτό το ίδρυμα, </w:t>
      </w:r>
      <w:proofErr w:type="spellStart"/>
      <w:r>
        <w:rPr>
          <w:rFonts w:eastAsia="Times New Roman" w:cs="Times New Roman"/>
          <w:szCs w:val="24"/>
        </w:rPr>
        <w:t>παρ</w:t>
      </w:r>
      <w:r>
        <w:rPr>
          <w:rFonts w:eastAsia="Times New Roman" w:cs="Times New Roman"/>
          <w:szCs w:val="24"/>
        </w:rPr>
        <w:t>’</w:t>
      </w:r>
      <w:r>
        <w:rPr>
          <w:rFonts w:eastAsia="Times New Roman" w:cs="Times New Roman"/>
          <w:szCs w:val="24"/>
        </w:rPr>
        <w:t>όλα</w:t>
      </w:r>
      <w:proofErr w:type="spellEnd"/>
      <w:r>
        <w:rPr>
          <w:rFonts w:eastAsia="Times New Roman" w:cs="Times New Roman"/>
          <w:szCs w:val="24"/>
        </w:rPr>
        <w:t xml:space="preserve"> αυτά αναθέτετε αυτά τα πρώτα δέκα χρόνια τη διαχείρισή του στην ΓΓΕΠ. Άρα, για ποιον λόγο να ιδρύσετε αυτό το ίδρυμα; Τι κρύβεται από πίσω;</w:t>
      </w:r>
    </w:p>
    <w:p w14:paraId="04456386"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προχειρότητα, λοιπόν, και η ανικανότητά σας πλέον ως </w:t>
      </w:r>
      <w:r>
        <w:rPr>
          <w:rFonts w:eastAsia="Times New Roman" w:cs="Times New Roman"/>
          <w:szCs w:val="24"/>
        </w:rPr>
        <w:t xml:space="preserve">Κυβέρνηση γίνεται καθημερινή ρουτίνα. Αυτό, όμως, στοιχίζει ακριβά στην ελληνική οικονομία και στην ελληνική κοινωνία. Το καλύτερο, λοιπόν, που έχετε να κάνετε είναι να παραιτηθείτε, γιατί όπως έλεγε ο αείμνηστος Παύλος Μπακογιάννης, που από ό,τι φαίνεται </w:t>
      </w:r>
      <w:r>
        <w:rPr>
          <w:rFonts w:eastAsia="Times New Roman" w:cs="Times New Roman"/>
          <w:szCs w:val="24"/>
        </w:rPr>
        <w:t>διαβάζετε</w:t>
      </w:r>
      <w:r>
        <w:rPr>
          <w:rFonts w:eastAsia="Times New Roman" w:cs="Times New Roman"/>
          <w:szCs w:val="24"/>
        </w:rPr>
        <w:t>:</w:t>
      </w:r>
      <w:r>
        <w:rPr>
          <w:rFonts w:eastAsia="Times New Roman" w:cs="Times New Roman"/>
          <w:szCs w:val="24"/>
        </w:rPr>
        <w:t xml:space="preserve"> «Στη </w:t>
      </w:r>
      <w:r>
        <w:rPr>
          <w:rFonts w:eastAsia="Times New Roman" w:cs="Times New Roman"/>
          <w:szCs w:val="24"/>
        </w:rPr>
        <w:t xml:space="preserve">δημοκρατία </w:t>
      </w:r>
      <w:r>
        <w:rPr>
          <w:rFonts w:eastAsia="Times New Roman" w:cs="Times New Roman"/>
          <w:szCs w:val="24"/>
        </w:rPr>
        <w:t>δεν υπάρχουν αδιέξοδα».</w:t>
      </w:r>
    </w:p>
    <w:p w14:paraId="04456387"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04456388" w14:textId="77777777" w:rsidR="00A53C3F" w:rsidRDefault="0019499A">
      <w:pPr>
        <w:spacing w:line="600" w:lineRule="auto"/>
        <w:contextualSpacing/>
        <w:jc w:val="center"/>
        <w:rPr>
          <w:rFonts w:eastAsia="Times New Roman" w:cs="Times New Roman"/>
          <w:szCs w:val="24"/>
        </w:rPr>
      </w:pPr>
      <w:r>
        <w:rPr>
          <w:rFonts w:eastAsia="Times New Roman" w:cs="Times New Roman"/>
          <w:szCs w:val="24"/>
        </w:rPr>
        <w:t>(Χειρ</w:t>
      </w:r>
      <w:r>
        <w:rPr>
          <w:rFonts w:eastAsia="Times New Roman" w:cs="Times New Roman"/>
          <w:szCs w:val="24"/>
          <w:lang w:val="en-US"/>
        </w:rPr>
        <w:t>o</w:t>
      </w:r>
      <w:r>
        <w:rPr>
          <w:rFonts w:eastAsia="Times New Roman" w:cs="Times New Roman"/>
          <w:szCs w:val="24"/>
        </w:rPr>
        <w:t>κροτήματα από την πτέρυγα της Νέας Δημοκρατίας)</w:t>
      </w:r>
    </w:p>
    <w:p w14:paraId="04456389"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Ο κ. Γεωργαντάς από τη Νέα Δημοκρατία έχει τον λόγο.</w:t>
      </w:r>
    </w:p>
    <w:p w14:paraId="0445638A"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Ευχαριστώ, κύριε Πρόεδρε.</w:t>
      </w:r>
    </w:p>
    <w:p w14:paraId="0445638B" w14:textId="77777777" w:rsidR="00A53C3F" w:rsidRDefault="0019499A">
      <w:pPr>
        <w:spacing w:line="600" w:lineRule="auto"/>
        <w:ind w:firstLine="720"/>
        <w:contextualSpacing/>
        <w:jc w:val="center"/>
        <w:rPr>
          <w:rFonts w:eastAsia="Times New Roman" w:cs="Times New Roman"/>
          <w:szCs w:val="24"/>
        </w:rPr>
      </w:pPr>
      <w:r>
        <w:rPr>
          <w:rFonts w:eastAsia="Times New Roman" w:cs="Times New Roman"/>
          <w:szCs w:val="24"/>
        </w:rPr>
        <w:t xml:space="preserve">Κύριοι </w:t>
      </w:r>
      <w:r>
        <w:rPr>
          <w:rFonts w:eastAsia="Times New Roman" w:cs="Times New Roman"/>
          <w:szCs w:val="24"/>
        </w:rPr>
        <w:t>συνάδελφοι, αν τη σημερινή συνεδρίαση την παρακολουθούσε ένας Έλληνας του εξωτερικού</w:t>
      </w:r>
      <w:r>
        <w:rPr>
          <w:rFonts w:eastAsia="Times New Roman" w:cs="Times New Roman"/>
          <w:szCs w:val="24"/>
        </w:rPr>
        <w:t>,</w:t>
      </w:r>
      <w:r>
        <w:rPr>
          <w:rFonts w:eastAsia="Times New Roman" w:cs="Times New Roman"/>
          <w:szCs w:val="24"/>
        </w:rPr>
        <w:t xml:space="preserve"> που έχει τα παιδιά του να φοιτούν εκεί στα σχολεία -ειδικά κάποιος κάτοικος του Μονάχου- νομίζω </w:t>
      </w:r>
      <w:r>
        <w:rPr>
          <w:rFonts w:eastAsia="Times New Roman" w:cs="Times New Roman"/>
          <w:szCs w:val="24"/>
        </w:rPr>
        <w:t xml:space="preserve">θα </w:t>
      </w:r>
      <w:r>
        <w:rPr>
          <w:rFonts w:eastAsia="Times New Roman" w:cs="Times New Roman"/>
          <w:szCs w:val="24"/>
        </w:rPr>
        <w:t>θλίβονταν.</w:t>
      </w:r>
    </w:p>
    <w:p w14:paraId="0445638C"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Θα θλίβονταν, γιατί εδώ κάνουμε μια συζήτηση, την οποία είνα</w:t>
      </w:r>
      <w:r>
        <w:rPr>
          <w:rFonts w:eastAsia="Times New Roman" w:cs="Times New Roman"/>
          <w:szCs w:val="24"/>
        </w:rPr>
        <w:t>ι σαν να την κάνουμε σε ένα άλλο πεδίο, σε ένα άλλο επίπεδο, μακριά από τα πραγματικά προβλήματα των Ελλήνων μαθητών στα σχολεία του εξωτερικού και τα πρακτικά και τα εκπαιδευτικά.</w:t>
      </w:r>
    </w:p>
    <w:p w14:paraId="0445638D"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Είναι ντροπή για την Κυβέρνηση αυτή, είναι ντροπή για όλο το Κοινοβούλιο το</w:t>
      </w:r>
      <w:r>
        <w:rPr>
          <w:rFonts w:eastAsia="Times New Roman" w:cs="Times New Roman"/>
          <w:szCs w:val="24"/>
        </w:rPr>
        <w:t xml:space="preserve"> ότι δεν καταφέραμε να ολοκληρώσουμε τη διαδικασία για την ανέγερση του σχολείου στο Μόναχο.</w:t>
      </w:r>
    </w:p>
    <w:p w14:paraId="0445638E"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Τον Ιανουάριο του 2015 -συγκεκριμένα στις 16 Ιανουαρίου- έγινε, μετά από μεγάλη καθυστέρηση λόγω και δικαστικών αντιδικιών, η θεμελίωση του μεγάλου αυτού έργου, το</w:t>
      </w:r>
      <w:r>
        <w:rPr>
          <w:rFonts w:eastAsia="Times New Roman" w:cs="Times New Roman"/>
          <w:szCs w:val="24"/>
        </w:rPr>
        <w:t xml:space="preserve"> οποίο θα βοηθούσε τους τριάντα χιλιάδες μόνιμους κατοίκους της ευρύτερης περιοχής του Μονάχου, έτσι ώστε τα παιδιά τους να έχουν πραγματικά μια στέγη για να τους </w:t>
      </w:r>
      <w:proofErr w:type="spellStart"/>
      <w:r>
        <w:rPr>
          <w:rFonts w:eastAsia="Times New Roman" w:cs="Times New Roman"/>
          <w:szCs w:val="24"/>
        </w:rPr>
        <w:t>παράσχεται</w:t>
      </w:r>
      <w:proofErr w:type="spellEnd"/>
      <w:r>
        <w:rPr>
          <w:rFonts w:eastAsia="Times New Roman" w:cs="Times New Roman"/>
          <w:szCs w:val="24"/>
        </w:rPr>
        <w:t xml:space="preserve"> η εκπαίδευση, την οποία επιθυμούν. Ξεκίνησε το έργο τον Ιανουάριο -το σημειώνω- το</w:t>
      </w:r>
      <w:r>
        <w:rPr>
          <w:rFonts w:eastAsia="Times New Roman" w:cs="Times New Roman"/>
          <w:szCs w:val="24"/>
        </w:rPr>
        <w:t xml:space="preserve">υ 2015. </w:t>
      </w:r>
    </w:p>
    <w:p w14:paraId="0445638F"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Λίγες μέρες μετά συνέβη κάτι το οποίο το ζούμε από τότε στο πετσί μας. Δημιουργήθηκε η Κυβέρνηση ΣΥΡΙΖΑ-ΑΝΕΛ. Υπήρξαν καθυστερήσεις. Δεν υπήρξαν οι αναγκαίες προκαταβολές. Γινόταν μια </w:t>
      </w:r>
      <w:r>
        <w:rPr>
          <w:rFonts w:eastAsia="Times New Roman" w:cs="Times New Roman"/>
          <w:szCs w:val="24"/>
        </w:rPr>
        <w:lastRenderedPageBreak/>
        <w:t xml:space="preserve">«περήφανη διαπραγμάτευση» εκείνο το διάστημα. Τον Αύγουστο του </w:t>
      </w:r>
      <w:r>
        <w:rPr>
          <w:rFonts w:eastAsia="Times New Roman" w:cs="Times New Roman"/>
          <w:szCs w:val="24"/>
        </w:rPr>
        <w:t xml:space="preserve">2015 έγινε μια νέα συμφωνία με τον Δήμο του Μονάχου, προκειμένου να γίνει σ’ ένα νέο χρονοδιάγραμμα η υλοποίηση του έργου. Δυστυχώς, οι υποχρεώσεις, οι οποίες αναλήφθηκαν από την ελληνική πλευρά ούτε εκείνες υλοποιήθηκαν. </w:t>
      </w:r>
    </w:p>
    <w:p w14:paraId="04456390"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Θέλω να σημειώσω εδώ -γιατί μπορε</w:t>
      </w:r>
      <w:r>
        <w:rPr>
          <w:rFonts w:eastAsia="Times New Roman" w:cs="Times New Roman"/>
          <w:szCs w:val="24"/>
        </w:rPr>
        <w:t>ί μερικοί να μην το θυμούνται- ότι τον Μάρτιο του παρόντος έτους</w:t>
      </w:r>
      <w:r>
        <w:rPr>
          <w:rFonts w:eastAsia="Times New Roman" w:cs="Times New Roman"/>
          <w:szCs w:val="24"/>
        </w:rPr>
        <w:t xml:space="preserve"> </w:t>
      </w:r>
      <w:r>
        <w:rPr>
          <w:rFonts w:eastAsia="Times New Roman" w:cs="Times New Roman"/>
          <w:szCs w:val="24"/>
        </w:rPr>
        <w:t xml:space="preserve">2016, έφερε η Κυβέρνηση τροπολογία στη Βουλή για έκτακτη χρηματοδότηση του εργολάβου του έργου, στην οποία συναίνεσαν τα πολιτικά κόμματα, για να διευκολύνουμε την κατάσταση. Πλην, όμως, ενώ </w:t>
      </w:r>
      <w:r>
        <w:rPr>
          <w:rFonts w:eastAsia="Times New Roman" w:cs="Times New Roman"/>
          <w:szCs w:val="24"/>
        </w:rPr>
        <w:t>αυτό υπερψηφίστηκε από τη Βουλή τον Μάρτιο του 2016, είχαμε τελικά στις 20 Ιουλίου την απόφαση του Δημοτικού Συμβουλίου του Μονάχου, με την οποία ουσιαστικά ανακλήθηκε η παραχώρηση του οικοπέδου.</w:t>
      </w:r>
    </w:p>
    <w:p w14:paraId="04456391"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Τα ερωτήματα είναι πολλά και οι συνέπειες, δυστυχώς, </w:t>
      </w:r>
      <w:r>
        <w:rPr>
          <w:rFonts w:eastAsia="Times New Roman" w:cs="Times New Roman"/>
          <w:szCs w:val="24"/>
        </w:rPr>
        <w:t xml:space="preserve">δυσβάσταχτες για τους Έλληνες του εξωτερικού. Ποιος από εμάς παραστάθηκε, ποιος από την Κυβέρνηση παραστάθηκε στο Δημοτικό Συμβούλιο του Μονάχου, έτσι ώστε να καταδείξει πραγματικά την πρόθεσή μας να υλοποιήσουμε αυτό το έργο, να </w:t>
      </w:r>
      <w:r>
        <w:rPr>
          <w:rFonts w:eastAsia="Times New Roman" w:cs="Times New Roman"/>
          <w:szCs w:val="24"/>
        </w:rPr>
        <w:lastRenderedPageBreak/>
        <w:t>ζητήσει τη συναίνεση για έ</w:t>
      </w:r>
      <w:r>
        <w:rPr>
          <w:rFonts w:eastAsia="Times New Roman" w:cs="Times New Roman"/>
          <w:szCs w:val="24"/>
        </w:rPr>
        <w:t>να νέο χρονοδιάγραμμα; Ποιος πάλεψε αυτό το τόσο μεγάλο ζήτημα; Ποιος αυτήν τη στιγμή έχει την ευθύνη για τα χρήματα</w:t>
      </w:r>
      <w:r>
        <w:rPr>
          <w:rFonts w:eastAsia="Times New Roman" w:cs="Times New Roman"/>
          <w:szCs w:val="24"/>
        </w:rPr>
        <w:t>,</w:t>
      </w:r>
      <w:r>
        <w:rPr>
          <w:rFonts w:eastAsia="Times New Roman" w:cs="Times New Roman"/>
          <w:szCs w:val="24"/>
        </w:rPr>
        <w:t xml:space="preserve"> τα οποία δόθηκαν και τα οποία ουσιαστικά δόθηκαν σε μια «μαύρη τρύπα»; Διότι το έργο έγινε μέχρι ενός σημείου. Μας παίρνουν πίσω το οικόπε</w:t>
      </w:r>
      <w:r>
        <w:rPr>
          <w:rFonts w:eastAsia="Times New Roman" w:cs="Times New Roman"/>
          <w:szCs w:val="24"/>
        </w:rPr>
        <w:t xml:space="preserve">δο και ό,τι χρήματα δόθηκαν, είναι χαμένα. Ποιος πάλεψε αυτό το τόσο μεγάλο θέμα; </w:t>
      </w:r>
    </w:p>
    <w:p w14:paraId="04456392"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Και σήμερα εδώ μιλάμε για την ελληνόγλωσση εκπαίδευση στο εξωτερικό. Γελάνε οι Έλληνες της Γερμανίας και ντρέπονται συγχρόνως.</w:t>
      </w:r>
    </w:p>
    <w:p w14:paraId="04456393"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Ήρθε το νομοσχέδιο και προσπαθούμε να δούμε τα</w:t>
      </w:r>
      <w:r>
        <w:rPr>
          <w:rFonts w:eastAsia="Times New Roman" w:cs="Times New Roman"/>
          <w:szCs w:val="24"/>
        </w:rPr>
        <w:t xml:space="preserve"> θετικά του. Και ξεκινάμε από το βασικό: Συντονιστές εκπαίδευσης ή διευθυντές σχολείων. Οι θέσεις αυτές είναι πολύ σημαντικές, με πολύ μεγάλη ευθύνη, με πολύ μεγάλες αρμοδιότητες. Η θέση των συντονιστών εκπαίδευσης του εξωτερικού είναι ουσιαστικά ο σύνδεσμ</w:t>
      </w:r>
      <w:r>
        <w:rPr>
          <w:rFonts w:eastAsia="Times New Roman" w:cs="Times New Roman"/>
          <w:szCs w:val="24"/>
        </w:rPr>
        <w:t>ος ανάμεσα στο Υπουργείο Παιδείας της Ελλάδος και στις υπηρεσίες της ξένης χώρας, στην οποία βρίσκονται τα σχολεία. Έχει μια αρμοδιότητα επί των μαθημάτων, επί όλου του εκπαιδευτικού προγράμματος. Όμως, αντί να ενισχύουμε τα προσόντα αυτών των ανθρώπων, τα</w:t>
      </w:r>
      <w:r>
        <w:rPr>
          <w:rFonts w:eastAsia="Times New Roman" w:cs="Times New Roman"/>
          <w:szCs w:val="24"/>
        </w:rPr>
        <w:t xml:space="preserve"> μειώνουμε. Ζητούμε</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όχι άριστη γνώση της γλώσσας στη χώρα στην οποία βρίσκεται και θα πάρει τη θέση ο συντονιστής ή ο διευθυντής του σχολείου, αλλά πολύ καλή γνώση.</w:t>
      </w:r>
    </w:p>
    <w:p w14:paraId="04456394"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Δεν μπορώ να καταλάβω τη σκοπιμότητα μιας τέτοιας ρύθμισης. Πραγματικά, δεν μπορώ να την κ</w:t>
      </w:r>
      <w:r>
        <w:rPr>
          <w:rFonts w:eastAsia="Times New Roman" w:cs="Times New Roman"/>
          <w:szCs w:val="24"/>
        </w:rPr>
        <w:t xml:space="preserve">αταλάβω. Αυτός, ο οποίος, δηλαδή, ουσιαστικά θα διευθύνει ένα τέτοιο σχολείο και θα κάνει όλες τις επαφές με τους ανθρώπους του εξωτερικού, δεν πρέπει να έχει άριστη γνώση αυτής της γλώσσας; </w:t>
      </w:r>
    </w:p>
    <w:p w14:paraId="04456395"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Δεν μπορώ να καταλάβω, λοιπόν, γιατί αυτό μειώνεται. Μάλλον αρχί</w:t>
      </w:r>
      <w:r>
        <w:rPr>
          <w:rFonts w:eastAsia="Times New Roman" w:cs="Times New Roman"/>
          <w:szCs w:val="24"/>
        </w:rPr>
        <w:t>ζουμε και το καταλαβαίνουμε όλοι! Αντί να ενισχύονται τα κριτήρια, αντί να γίνονται πιο αξιόπιστες οι επιλογές των ανθρώπων σε τέτοιες θέσεις ευθύνης, μειώνονται. Αυτό είναι μια, νομίζω, επιλογή συνειδητή του ΣΥΡΙΖΑ.</w:t>
      </w:r>
    </w:p>
    <w:p w14:paraId="04456396" w14:textId="77777777" w:rsidR="00A53C3F" w:rsidRDefault="0019499A">
      <w:pPr>
        <w:spacing w:line="600" w:lineRule="auto"/>
        <w:contextualSpacing/>
        <w:jc w:val="both"/>
        <w:rPr>
          <w:rFonts w:eastAsia="Times New Roman"/>
          <w:szCs w:val="24"/>
        </w:rPr>
      </w:pPr>
      <w:r>
        <w:rPr>
          <w:rFonts w:eastAsia="Times New Roman" w:cs="Times New Roman"/>
          <w:szCs w:val="24"/>
        </w:rPr>
        <w:t>Στην ιδιωτική εκπαίδευση δεν μπορώ να κ</w:t>
      </w:r>
      <w:r>
        <w:rPr>
          <w:rFonts w:eastAsia="Times New Roman" w:cs="Times New Roman"/>
          <w:szCs w:val="24"/>
        </w:rPr>
        <w:t>αταλάβω τη λογική ότι αυτός που προσλαμβάνεται ως εκπαιδευτικός το πρώτο έτος και δεν ανταποκρίνεται στα καθήκοντά του, δεν θα μπορεί να απολυθεί. Όποιοι έχουν δουλέψει στον ιδιωτικό τομέα ξέρουν πολύ καλά -καλύτερα όλων- ότι ο καλός εκπαιδευτικός δεν απολ</w:t>
      </w:r>
      <w:r>
        <w:rPr>
          <w:rFonts w:eastAsia="Times New Roman" w:cs="Times New Roman"/>
          <w:szCs w:val="24"/>
        </w:rPr>
        <w:t>ύεται από τον εργοδότη του.</w:t>
      </w:r>
      <w:r w:rsidDel="00FA3887">
        <w:rPr>
          <w:rFonts w:eastAsia="Times New Roman" w:cs="Times New Roman"/>
          <w:szCs w:val="24"/>
        </w:rPr>
        <w:t xml:space="preserve"> </w:t>
      </w:r>
      <w:r>
        <w:rPr>
          <w:rFonts w:eastAsia="Times New Roman"/>
          <w:szCs w:val="24"/>
        </w:rPr>
        <w:t xml:space="preserve">Κανείς καλός, σε οποιονδήποτε τομέα του ιδιωτικού οικονομικού βίου, </w:t>
      </w:r>
      <w:r>
        <w:rPr>
          <w:rFonts w:eastAsia="Times New Roman"/>
          <w:szCs w:val="24"/>
        </w:rPr>
        <w:lastRenderedPageBreak/>
        <w:t>δεν απολύεται</w:t>
      </w:r>
      <w:r>
        <w:rPr>
          <w:rFonts w:eastAsia="Times New Roman"/>
          <w:szCs w:val="24"/>
        </w:rPr>
        <w:t>,</w:t>
      </w:r>
      <w:r>
        <w:rPr>
          <w:rFonts w:eastAsia="Times New Roman"/>
          <w:szCs w:val="24"/>
        </w:rPr>
        <w:t xml:space="preserve"> αν κάνει καλά τη δουλειά του. Όμως, αυτός που είναι ανεπαρκής, θα πρέπει να περιμένει ο εργοδότης του δύο χρόνια για να δει αν θα τον απολύσει; </w:t>
      </w:r>
    </w:p>
    <w:p w14:paraId="04456397" w14:textId="77777777" w:rsidR="00A53C3F" w:rsidRDefault="0019499A">
      <w:pPr>
        <w:spacing w:line="600" w:lineRule="auto"/>
        <w:contextualSpacing/>
        <w:jc w:val="both"/>
        <w:rPr>
          <w:rFonts w:eastAsia="Times New Roman"/>
          <w:szCs w:val="24"/>
        </w:rPr>
      </w:pPr>
      <w:r>
        <w:rPr>
          <w:rFonts w:eastAsia="Times New Roman"/>
          <w:szCs w:val="24"/>
        </w:rPr>
        <w:t>Δεν μπορώ να την καταλάβω πραγματικά αυτήν τη λογική. Ακόμα και στο δημόσιο υπάρχει η διετής δοκιμασία. Εδώ γιατί να μην μπορεί να υπάρξει αυτό το δικαίωμα σε αυτόν που ξεκινάει και είναι ανεπαρκής; Πραγματικά, δεν μπορώ να το καταλάβω. Άλλωστε, με βάση κα</w:t>
      </w:r>
      <w:r>
        <w:rPr>
          <w:rFonts w:eastAsia="Times New Roman"/>
          <w:szCs w:val="24"/>
        </w:rPr>
        <w:t xml:space="preserve">ι την παλαιά νομοθεσία, μετά την παρέλευση της διετίας η σύμβαση γινόταν αορίστου χρόνου. Υπήρχε η προστασία. </w:t>
      </w:r>
    </w:p>
    <w:p w14:paraId="04456398" w14:textId="77777777" w:rsidR="00A53C3F" w:rsidRDefault="0019499A">
      <w:pPr>
        <w:spacing w:line="600" w:lineRule="auto"/>
        <w:ind w:firstLine="720"/>
        <w:contextualSpacing/>
        <w:jc w:val="both"/>
        <w:rPr>
          <w:rFonts w:eastAsia="Times New Roman"/>
          <w:szCs w:val="24"/>
        </w:rPr>
      </w:pPr>
      <w:r>
        <w:rPr>
          <w:rFonts w:eastAsia="Times New Roman"/>
          <w:szCs w:val="24"/>
        </w:rPr>
        <w:t>Βέβαια, πρέπει να έχουμε και εμπιστοσύνη στα δικαστήριά μας, τα οποία βεβαίως, έχουν αποφάσεις, όπου όταν είναι καταχρηστικές οι απολύσεις, παρεμ</w:t>
      </w:r>
      <w:r>
        <w:rPr>
          <w:rFonts w:eastAsia="Times New Roman"/>
          <w:szCs w:val="24"/>
        </w:rPr>
        <w:t>βαίνουν και διορθώνουν όποιο τέτοιο ζήτημα προκύπτει.</w:t>
      </w:r>
    </w:p>
    <w:p w14:paraId="04456399" w14:textId="77777777" w:rsidR="00A53C3F" w:rsidRDefault="0019499A">
      <w:pPr>
        <w:spacing w:line="600" w:lineRule="auto"/>
        <w:ind w:firstLine="720"/>
        <w:contextualSpacing/>
        <w:jc w:val="both"/>
        <w:rPr>
          <w:rFonts w:eastAsia="Times New Roman"/>
          <w:szCs w:val="24"/>
        </w:rPr>
      </w:pPr>
      <w:r>
        <w:rPr>
          <w:rFonts w:eastAsia="Times New Roman"/>
          <w:szCs w:val="24"/>
        </w:rPr>
        <w:t>Επίσης, πρέπει να αναφερθώ -στο ένα λεπτό που απομένει- και στα πτυχία των ιδιωτικών ΤΕΕ, στα παράτυπα πτυχία. Δεν θέλω να μιλήσω για πλαστά. Τα πλαστά έχουν συγκεκριμένο δρόμο. Ο δρόμος είναι</w:t>
      </w:r>
      <w:r>
        <w:rPr>
          <w:rFonts w:eastAsia="Times New Roman"/>
          <w:szCs w:val="24"/>
        </w:rPr>
        <w:t>:</w:t>
      </w:r>
      <w:r>
        <w:rPr>
          <w:rFonts w:eastAsia="Times New Roman"/>
          <w:szCs w:val="24"/>
        </w:rPr>
        <w:t xml:space="preserve"> Εισαγγελ</w:t>
      </w:r>
      <w:r>
        <w:rPr>
          <w:rFonts w:eastAsia="Times New Roman"/>
          <w:szCs w:val="24"/>
        </w:rPr>
        <w:t xml:space="preserve">έας και απόλυση. Αυτή είναι η δική μου άποψη. Το παράτυπο, όμως, είναι ότι σε αυτούς </w:t>
      </w:r>
      <w:r>
        <w:rPr>
          <w:rFonts w:eastAsia="Times New Roman"/>
          <w:szCs w:val="24"/>
        </w:rPr>
        <w:lastRenderedPageBreak/>
        <w:t>που είχαν αυτό το πτυχίο –κάποιος, δηλαδή, που φοίτησε σε ένα ιδιωτικό ΤΕΕ, που δεν πληρούσε τα κριτήρια του νόμου, που ίσως δεν μπορούσε να το γνωρίζει, γιατί δεν είχε άδ</w:t>
      </w:r>
      <w:r>
        <w:rPr>
          <w:rFonts w:eastAsia="Times New Roman"/>
          <w:szCs w:val="24"/>
        </w:rPr>
        <w:t>εια, δεν είναι υποχρεωμένος να το ξέρει ο κάθε σπουδαστής, δεν ήταν σωστό το ωρολόγιο πρόγραμμα, ούτε αυτό μπορούσε να το ξέρει- δόθηκε κάποια στιγμή μια δυνατότητα με επιπλέον εξετάσεις να τακτοποιηθούν. Δεν μπορώ να καταλάβω γιατί, όμως, αυτό να επεκτείν</w:t>
      </w:r>
      <w:r>
        <w:rPr>
          <w:rFonts w:eastAsia="Times New Roman"/>
          <w:szCs w:val="24"/>
        </w:rPr>
        <w:t xml:space="preserve">εται και να διευρύνεται μέχρι τη σημερινή μέρα. Τότε, είχε προκύψει ένα συγκεκριμένο ζήτημα. </w:t>
      </w:r>
      <w:r>
        <w:rPr>
          <w:rFonts w:eastAsia="Times New Roman"/>
          <w:szCs w:val="24"/>
        </w:rPr>
        <w:t>Όλοι</w:t>
      </w:r>
      <w:r>
        <w:rPr>
          <w:rFonts w:eastAsia="Times New Roman"/>
          <w:szCs w:val="24"/>
        </w:rPr>
        <w:t xml:space="preserve"> </w:t>
      </w:r>
      <w:r>
        <w:rPr>
          <w:rFonts w:eastAsia="Times New Roman"/>
          <w:szCs w:val="24"/>
        </w:rPr>
        <w:t>πλέον</w:t>
      </w:r>
      <w:r>
        <w:rPr>
          <w:rFonts w:eastAsia="Times New Roman"/>
          <w:szCs w:val="24"/>
        </w:rPr>
        <w:t xml:space="preserve"> είναι υποψιασμένοι, όλοι είναι γνώστες του θέματος</w:t>
      </w:r>
      <w:r>
        <w:rPr>
          <w:rFonts w:eastAsia="Times New Roman"/>
          <w:szCs w:val="24"/>
        </w:rPr>
        <w:t>,</w:t>
      </w:r>
      <w:r>
        <w:rPr>
          <w:rFonts w:eastAsia="Times New Roman"/>
          <w:szCs w:val="24"/>
        </w:rPr>
        <w:t xml:space="preserve"> το οποίο ανέκυψε. Άρα, η λογική είναι μόνο να τακτοποιηθούν με επιπλέον εξετάσεις όσοι αποφοίτησαν ε</w:t>
      </w:r>
      <w:r>
        <w:rPr>
          <w:rFonts w:eastAsia="Times New Roman"/>
          <w:szCs w:val="24"/>
        </w:rPr>
        <w:t>κείνη τη συγκεκριμένη περίοδο. Δεν μπορώ να καταλάβω τη λογική και τη σκοπιμότητα να το φθάσουμε μέχρι σήμερα.</w:t>
      </w:r>
    </w:p>
    <w:p w14:paraId="0445639A" w14:textId="77777777" w:rsidR="00A53C3F" w:rsidRDefault="0019499A">
      <w:pPr>
        <w:spacing w:line="600" w:lineRule="auto"/>
        <w:ind w:firstLine="720"/>
        <w:contextualSpacing/>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0445639B" w14:textId="77777777" w:rsidR="00A53C3F" w:rsidRDefault="0019499A">
      <w:pPr>
        <w:spacing w:line="600" w:lineRule="auto"/>
        <w:ind w:firstLine="720"/>
        <w:contextualSpacing/>
        <w:jc w:val="both"/>
        <w:rPr>
          <w:rFonts w:eastAsia="Times New Roman"/>
          <w:szCs w:val="24"/>
        </w:rPr>
      </w:pPr>
      <w:r>
        <w:rPr>
          <w:rFonts w:eastAsia="Times New Roman"/>
          <w:szCs w:val="24"/>
        </w:rPr>
        <w:t xml:space="preserve">Τελειώνω, κύριε Πρόεδρε. Ευχαριστώ πολύ. </w:t>
      </w:r>
    </w:p>
    <w:p w14:paraId="0445639C" w14:textId="77777777" w:rsidR="00A53C3F" w:rsidRDefault="0019499A">
      <w:pPr>
        <w:spacing w:line="600" w:lineRule="auto"/>
        <w:ind w:firstLine="720"/>
        <w:contextualSpacing/>
        <w:jc w:val="both"/>
        <w:rPr>
          <w:rFonts w:eastAsia="Times New Roman"/>
          <w:szCs w:val="24"/>
        </w:rPr>
      </w:pPr>
      <w:r>
        <w:rPr>
          <w:rFonts w:eastAsia="Times New Roman"/>
          <w:szCs w:val="24"/>
        </w:rPr>
        <w:lastRenderedPageBreak/>
        <w:t xml:space="preserve">Λυπάμαι που σήμερα </w:t>
      </w:r>
      <w:r>
        <w:rPr>
          <w:rFonts w:eastAsia="Times New Roman"/>
          <w:szCs w:val="24"/>
        </w:rPr>
        <w:t>δεν είμαι υπερήφανος για ένα νομοσχέδιο που αφορά ένα τόσο κρίσιμο ζήτημα για τη χώρα μου.</w:t>
      </w:r>
    </w:p>
    <w:p w14:paraId="0445639D" w14:textId="77777777" w:rsidR="00A53C3F" w:rsidRDefault="0019499A">
      <w:pPr>
        <w:spacing w:line="600" w:lineRule="auto"/>
        <w:ind w:firstLine="720"/>
        <w:contextualSpacing/>
        <w:jc w:val="both"/>
        <w:rPr>
          <w:rFonts w:eastAsia="Times New Roman"/>
          <w:szCs w:val="24"/>
        </w:rPr>
      </w:pPr>
      <w:r>
        <w:rPr>
          <w:rFonts w:eastAsia="Times New Roman"/>
          <w:szCs w:val="24"/>
        </w:rPr>
        <w:t>Ευχαριστώ πολύ.</w:t>
      </w:r>
    </w:p>
    <w:p w14:paraId="0445639E" w14:textId="77777777" w:rsidR="00A53C3F" w:rsidRDefault="0019499A">
      <w:pPr>
        <w:spacing w:line="600" w:lineRule="auto"/>
        <w:ind w:firstLine="720"/>
        <w:contextualSpacing/>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Κι εμείς ευχαριστούμε.</w:t>
      </w:r>
    </w:p>
    <w:p w14:paraId="0445639F" w14:textId="77777777" w:rsidR="00A53C3F" w:rsidRDefault="0019499A">
      <w:pPr>
        <w:spacing w:line="600" w:lineRule="auto"/>
        <w:ind w:firstLine="720"/>
        <w:contextualSpacing/>
        <w:jc w:val="both"/>
        <w:rPr>
          <w:rFonts w:eastAsia="Times New Roman"/>
          <w:szCs w:val="24"/>
        </w:rPr>
      </w:pPr>
      <w:r>
        <w:rPr>
          <w:rFonts w:eastAsia="Times New Roman"/>
          <w:szCs w:val="24"/>
        </w:rPr>
        <w:t xml:space="preserve">Τον λόγο έχει ο κ. Παπαθεοδώρου. </w:t>
      </w:r>
    </w:p>
    <w:p w14:paraId="044563A0" w14:textId="77777777" w:rsidR="00A53C3F" w:rsidRDefault="0019499A">
      <w:pPr>
        <w:spacing w:line="600" w:lineRule="auto"/>
        <w:ind w:firstLine="720"/>
        <w:contextualSpacing/>
        <w:jc w:val="both"/>
        <w:rPr>
          <w:rFonts w:eastAsia="Times New Roman"/>
          <w:szCs w:val="24"/>
        </w:rPr>
      </w:pPr>
      <w:r>
        <w:rPr>
          <w:rFonts w:eastAsia="Times New Roman"/>
          <w:b/>
          <w:szCs w:val="24"/>
        </w:rPr>
        <w:t>ΘΕΟΔΩΡΟΣ ΠΑΠΑΘΕΟΔΩΡΟΥ:</w:t>
      </w:r>
      <w:r>
        <w:rPr>
          <w:rFonts w:eastAsia="Times New Roman"/>
          <w:szCs w:val="24"/>
        </w:rPr>
        <w:t xml:space="preserve"> Κύριε Πρόεδρε, κυρία Υπουργέ, κυρίες και κύριοι συνάδελφοι, προκαταβολικά να ευχαριστήσω θερμά τον κ. Βλάχο για την αλλαγή αυτήν που έγινε.</w:t>
      </w:r>
    </w:p>
    <w:p w14:paraId="044563A1" w14:textId="77777777" w:rsidR="00A53C3F" w:rsidRDefault="0019499A">
      <w:pPr>
        <w:spacing w:line="600" w:lineRule="auto"/>
        <w:ind w:firstLine="720"/>
        <w:contextualSpacing/>
        <w:jc w:val="both"/>
        <w:rPr>
          <w:rFonts w:eastAsia="Times New Roman"/>
          <w:szCs w:val="24"/>
        </w:rPr>
      </w:pPr>
      <w:r>
        <w:rPr>
          <w:rFonts w:eastAsia="Times New Roman"/>
          <w:szCs w:val="24"/>
        </w:rPr>
        <w:t>Μπαίνω κατευθείαν στο θέμα. Τελικά</w:t>
      </w:r>
      <w:r>
        <w:rPr>
          <w:rFonts w:eastAsia="Times New Roman"/>
          <w:szCs w:val="24"/>
        </w:rPr>
        <w:t>,</w:t>
      </w:r>
      <w:r>
        <w:rPr>
          <w:rFonts w:eastAsia="Times New Roman"/>
          <w:szCs w:val="24"/>
        </w:rPr>
        <w:t xml:space="preserve"> η προχειρότητα και η κομματική σκοπιμότητα την οποία επιδεικνύει το Υπουργείο Π</w:t>
      </w:r>
      <w:r>
        <w:rPr>
          <w:rFonts w:eastAsia="Times New Roman"/>
          <w:szCs w:val="24"/>
        </w:rPr>
        <w:t xml:space="preserve">αιδείας σε όλες τις νομοθετικές του πρωτοβουλίες, αποδεικνύει καθημερινά πόσο επικίνδυνοι είναι για τον κόσμο της εκπαίδευσης. Προχειρότητα! </w:t>
      </w:r>
    </w:p>
    <w:p w14:paraId="044563A2" w14:textId="77777777" w:rsidR="00A53C3F" w:rsidRDefault="0019499A">
      <w:pPr>
        <w:spacing w:line="600" w:lineRule="auto"/>
        <w:ind w:firstLine="720"/>
        <w:contextualSpacing/>
        <w:jc w:val="both"/>
        <w:rPr>
          <w:rFonts w:eastAsia="Times New Roman"/>
          <w:szCs w:val="24"/>
        </w:rPr>
      </w:pPr>
      <w:r>
        <w:rPr>
          <w:rFonts w:eastAsia="Times New Roman"/>
          <w:szCs w:val="24"/>
        </w:rPr>
        <w:lastRenderedPageBreak/>
        <w:t>Κυρίες και κύριοι συνάδελφοι, ελληνόγλωσση εκπαίδευση. Δεκαεννέα άρθρα. Στα δεκαεννέα αυτά άρθρα, τα οποία τα διάβ</w:t>
      </w:r>
      <w:r>
        <w:rPr>
          <w:rFonts w:eastAsia="Times New Roman"/>
          <w:szCs w:val="24"/>
        </w:rPr>
        <w:t xml:space="preserve">ασα με πολύ προσοχή, το Υπουργείο Παιδείας, ο Υπουργός, διαπρέπει σε μεγάλο βαθμό ως αντιγραφέας προηγούμενου νομοθετήματος. </w:t>
      </w:r>
    </w:p>
    <w:p w14:paraId="044563A3" w14:textId="77777777" w:rsidR="00A53C3F" w:rsidRDefault="0019499A">
      <w:pPr>
        <w:spacing w:line="600" w:lineRule="auto"/>
        <w:ind w:firstLine="720"/>
        <w:contextualSpacing/>
        <w:jc w:val="both"/>
        <w:rPr>
          <w:rFonts w:eastAsia="Times New Roman"/>
          <w:szCs w:val="24"/>
        </w:rPr>
      </w:pPr>
      <w:r>
        <w:rPr>
          <w:rFonts w:eastAsia="Times New Roman"/>
          <w:szCs w:val="24"/>
        </w:rPr>
        <w:t>Τι εννοώ με αυτό; Εδώ έχουμε το σχέδιο νόμου. Αυτός είναι ο νόμος του 2011, του ΠΑΣΟΚ. Κάθισα και διάβασα τα δύο κείμενα. Τα καταθ</w:t>
      </w:r>
      <w:r>
        <w:rPr>
          <w:rFonts w:eastAsia="Times New Roman"/>
          <w:szCs w:val="24"/>
        </w:rPr>
        <w:t>έτω και για τα Πρακτικά.</w:t>
      </w:r>
    </w:p>
    <w:p w14:paraId="044563A4" w14:textId="77777777" w:rsidR="00A53C3F" w:rsidRDefault="0019499A">
      <w:pPr>
        <w:spacing w:line="600" w:lineRule="auto"/>
        <w:ind w:firstLine="720"/>
        <w:contextualSpacing/>
        <w:jc w:val="both"/>
        <w:rPr>
          <w:rFonts w:eastAsia="Times New Roman"/>
          <w:szCs w:val="24"/>
        </w:rPr>
      </w:pPr>
      <w:r>
        <w:rPr>
          <w:rFonts w:eastAsia="Times New Roman"/>
          <w:szCs w:val="24"/>
        </w:rPr>
        <w:t>(Στο σημείο αυτό ο Βουλευτής κ. Θεόδωρος Παπαθεοδώρου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044563A5" w14:textId="77777777" w:rsidR="00A53C3F" w:rsidRDefault="0019499A">
      <w:pPr>
        <w:spacing w:line="600" w:lineRule="auto"/>
        <w:ind w:firstLine="720"/>
        <w:contextualSpacing/>
        <w:jc w:val="both"/>
        <w:rPr>
          <w:rFonts w:eastAsia="Times New Roman"/>
          <w:szCs w:val="24"/>
        </w:rPr>
      </w:pPr>
      <w:r>
        <w:rPr>
          <w:rFonts w:eastAsia="Times New Roman"/>
          <w:szCs w:val="24"/>
        </w:rPr>
        <w:t xml:space="preserve">Πρασινισμένες </w:t>
      </w:r>
      <w:r>
        <w:rPr>
          <w:rFonts w:eastAsia="Times New Roman"/>
          <w:szCs w:val="24"/>
        </w:rPr>
        <w:t>οι ίδιες εκφράσεις, οι ίδιες λέξεις. Ακούστε, το άρθρο 1 είναι απλή επανάληψη, με άλλη διατύπωση, του άρθρου 1 του ν.4027/2011. Το άρθρο 2, «Φορείς ελληνόγλωσσης εκπαίδευσης», είναι το ίδιο άρθρο μόνο που προστίθεται ως φορέας της ελληνόγλωσσης εκπαίδευσης</w:t>
      </w:r>
      <w:r>
        <w:rPr>
          <w:rFonts w:eastAsia="Times New Roman"/>
          <w:szCs w:val="24"/>
        </w:rPr>
        <w:t xml:space="preserve"> και η ορθόδοξη Εκκλησία στο εξωτερικό. </w:t>
      </w:r>
    </w:p>
    <w:p w14:paraId="044563A6" w14:textId="77777777" w:rsidR="00A53C3F" w:rsidRDefault="0019499A">
      <w:pPr>
        <w:spacing w:line="600" w:lineRule="auto"/>
        <w:ind w:firstLine="720"/>
        <w:contextualSpacing/>
        <w:jc w:val="both"/>
        <w:rPr>
          <w:rFonts w:eastAsia="Times New Roman"/>
          <w:szCs w:val="24"/>
        </w:rPr>
      </w:pPr>
      <w:r>
        <w:rPr>
          <w:rFonts w:eastAsia="Times New Roman"/>
          <w:szCs w:val="24"/>
        </w:rPr>
        <w:lastRenderedPageBreak/>
        <w:t xml:space="preserve">Το άρθρο 3 είναι ακριβώς αντίστοιχο με το προηγούμενο άρθρο του 2011, το άρθρο 2. Το άρθρο 5, «Ενίσχυση της ελληνόγλωσσης εκπαίδευσης», είναι απόλυτη επανάληψη του άρθρου 5 του ν.4027/2011. Το άρθρο 7 είναι ακριβώς </w:t>
      </w:r>
      <w:r>
        <w:rPr>
          <w:rFonts w:eastAsia="Times New Roman"/>
          <w:szCs w:val="24"/>
        </w:rPr>
        <w:t>το ίδιο με το αντίστοιχο άρθρο 8 του ν.4027/2011. Το άρθρο 8 του σχεδίου νόμου είναι ακριβώς το ίδιο με το άρθρο 9 του 4027/2011. Μπορείτε να το διαπιστώσετε. Το άρθρο 10 είναι απόλυτη επανάληψη του άρθρου 11 του 2011. Τα άρθρα 11,13,14 είναι τα ίδια. Το ά</w:t>
      </w:r>
      <w:r>
        <w:rPr>
          <w:rFonts w:eastAsia="Times New Roman"/>
          <w:szCs w:val="24"/>
        </w:rPr>
        <w:t xml:space="preserve">ρθρο 15, στις κατηγορίες του προσωπικού, είναι απόλυτα ταυτόσημο με το άρθρο 17 του ν.4027/2011. </w:t>
      </w:r>
    </w:p>
    <w:p w14:paraId="044563A7" w14:textId="77777777" w:rsidR="00A53C3F" w:rsidRDefault="0019499A">
      <w:pPr>
        <w:spacing w:line="600" w:lineRule="auto"/>
        <w:ind w:firstLine="720"/>
        <w:contextualSpacing/>
        <w:jc w:val="both"/>
        <w:rPr>
          <w:rFonts w:eastAsia="Times New Roman"/>
          <w:szCs w:val="24"/>
        </w:rPr>
      </w:pPr>
      <w:r>
        <w:rPr>
          <w:rFonts w:eastAsia="Times New Roman"/>
          <w:szCs w:val="24"/>
        </w:rPr>
        <w:t>Αποσπάσεις εκπαιδευτικών: Εδώ έχουμε αλλαγή κριτηρίων. Επίσης, το άρθρο 18, για τα γραφεία συντονιστών, είναι ακριβώς ίδιο με το άρθρο 19, απλώς αλλάζουμε και</w:t>
      </w:r>
      <w:r>
        <w:rPr>
          <w:rFonts w:eastAsia="Times New Roman"/>
          <w:szCs w:val="24"/>
        </w:rPr>
        <w:t xml:space="preserve"> μειώνουμε τα κριτήρια για τους συντονιστές εξωτερικού.</w:t>
      </w:r>
    </w:p>
    <w:p w14:paraId="044563A8" w14:textId="77777777" w:rsidR="00A53C3F" w:rsidRDefault="0019499A">
      <w:pPr>
        <w:spacing w:line="600" w:lineRule="auto"/>
        <w:ind w:firstLine="720"/>
        <w:contextualSpacing/>
        <w:jc w:val="both"/>
        <w:rPr>
          <w:rFonts w:eastAsia="Times New Roman"/>
          <w:szCs w:val="24"/>
        </w:rPr>
      </w:pPr>
      <w:r>
        <w:rPr>
          <w:rFonts w:eastAsia="Times New Roman"/>
          <w:szCs w:val="24"/>
        </w:rPr>
        <w:t>Γιατί καταθέσατε σχέδιο νόμου για την ελληνόγλωσση εκπαίδευση; Είναι πραγματικά αντιγραφή του προηγούμενου νόμου. Τι κόμισε περισσότερο; Κόμισε κάτι. Μειώσατε τα κριτήρια για τους συντονιστές εκπαίδευ</w:t>
      </w:r>
      <w:r>
        <w:rPr>
          <w:rFonts w:eastAsia="Times New Roman"/>
          <w:szCs w:val="24"/>
        </w:rPr>
        <w:t>σης και αλλάξατε τα κριτήρια για το αποσπασμένο εκπαιδευτικό προσωπικό.</w:t>
      </w:r>
    </w:p>
    <w:p w14:paraId="044563A9" w14:textId="77777777" w:rsidR="00A53C3F" w:rsidRDefault="0019499A">
      <w:pPr>
        <w:spacing w:line="600" w:lineRule="auto"/>
        <w:ind w:firstLine="720"/>
        <w:contextualSpacing/>
        <w:jc w:val="both"/>
        <w:rPr>
          <w:rFonts w:eastAsia="Times New Roman"/>
          <w:szCs w:val="24"/>
        </w:rPr>
      </w:pPr>
      <w:r>
        <w:rPr>
          <w:rFonts w:eastAsia="Times New Roman"/>
          <w:szCs w:val="24"/>
        </w:rPr>
        <w:lastRenderedPageBreak/>
        <w:t>Κυρία Υπουργέ, εδώ θέλω πραγματικά να σας κάνω μια πρόταση. Εφόσον αλλάζετε τα κριτήρια για το αποσπασμένο προσωπικό, για όσους είναι στο εξωτερικό, βρίσκονται σε μεικτούς γάμους, έχου</w:t>
      </w:r>
      <w:r>
        <w:rPr>
          <w:rFonts w:eastAsia="Times New Roman"/>
          <w:szCs w:val="24"/>
        </w:rPr>
        <w:t>ν ανήλικα παιδιά και δεν λαμβάνουν το επιμίσθιο -χωρίς, λοιπόν, να επιβαρύνουν το ελληνικό κράτος- κάντε μια μεταβατική διάταξη</w:t>
      </w:r>
      <w:r>
        <w:rPr>
          <w:rFonts w:eastAsia="Times New Roman"/>
          <w:szCs w:val="24"/>
        </w:rPr>
        <w:t>,</w:t>
      </w:r>
      <w:r>
        <w:rPr>
          <w:rFonts w:eastAsia="Times New Roman"/>
          <w:szCs w:val="24"/>
        </w:rPr>
        <w:t xml:space="preserve"> έτσι ώστε να μπορούν να παραμείνουν για ένα μεταβατικό διάστημα, γιατί διαφορετικά σε ένα χρόνο δεν θα αλλάξουν απλώς τις ζωές </w:t>
      </w:r>
      <w:r>
        <w:rPr>
          <w:rFonts w:eastAsia="Times New Roman"/>
          <w:szCs w:val="24"/>
        </w:rPr>
        <w:t xml:space="preserve">τους. Νομίζω ότι το ελληνικό κράτος έχει κερδίσει από την παρουσία τους στο εξωτερικό. Κοιτάξτε το σας παρακαλώ. </w:t>
      </w:r>
      <w:r>
        <w:rPr>
          <w:rFonts w:eastAsia="Times New Roman"/>
          <w:szCs w:val="24"/>
        </w:rPr>
        <w:t>Είνα</w:t>
      </w:r>
      <w:r>
        <w:rPr>
          <w:rFonts w:eastAsia="Times New Roman"/>
          <w:szCs w:val="24"/>
        </w:rPr>
        <w:t>ι κοινωνικο</w:t>
      </w:r>
      <w:r>
        <w:rPr>
          <w:rFonts w:eastAsia="Times New Roman"/>
          <w:szCs w:val="24"/>
        </w:rPr>
        <w:t>ί οι</w:t>
      </w:r>
      <w:r>
        <w:rPr>
          <w:rFonts w:eastAsia="Times New Roman"/>
          <w:szCs w:val="24"/>
        </w:rPr>
        <w:t xml:space="preserve"> λόγο</w:t>
      </w:r>
      <w:r>
        <w:rPr>
          <w:rFonts w:eastAsia="Times New Roman"/>
          <w:szCs w:val="24"/>
        </w:rPr>
        <w:t>ι,</w:t>
      </w:r>
      <w:r>
        <w:rPr>
          <w:rFonts w:eastAsia="Times New Roman"/>
          <w:szCs w:val="24"/>
        </w:rPr>
        <w:t xml:space="preserve"> καθαρά. </w:t>
      </w:r>
    </w:p>
    <w:p w14:paraId="044563AA" w14:textId="77777777" w:rsidR="00A53C3F" w:rsidRDefault="0019499A">
      <w:pPr>
        <w:spacing w:line="600" w:lineRule="auto"/>
        <w:ind w:firstLine="720"/>
        <w:contextualSpacing/>
        <w:jc w:val="both"/>
        <w:rPr>
          <w:rFonts w:eastAsia="Times New Roman"/>
          <w:szCs w:val="24"/>
        </w:rPr>
      </w:pPr>
      <w:r>
        <w:rPr>
          <w:rFonts w:eastAsia="Times New Roman"/>
          <w:szCs w:val="24"/>
        </w:rPr>
        <w:t xml:space="preserve">Διαπολιτισμική εκπαίδευση: Λέτε στον ορισμό της διαπολιτισμικής εκπαίδευσης, αλλάζοντας αυτόν του ΄96, ότι </w:t>
      </w:r>
      <w:r>
        <w:rPr>
          <w:rFonts w:eastAsia="Times New Roman"/>
          <w:szCs w:val="24"/>
        </w:rPr>
        <w:t>σκοπός είναι η άρση των ανισοτήτων και του κοινωνικού αποκλεισμού. Αυτός, βέβαια, είναι ο τελικός στόχος. Να το δείτε στις γενικές πολιτικές σας για την εκπαίδευση, ώστε να μην μείνουμε σε απλές διακηρύξεις.</w:t>
      </w:r>
    </w:p>
    <w:p w14:paraId="044563AB"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Το θέμα του κοινωνικού αποκλεισμού</w:t>
      </w:r>
      <w:r>
        <w:rPr>
          <w:rFonts w:eastAsia="Times New Roman" w:cs="Times New Roman"/>
          <w:szCs w:val="24"/>
        </w:rPr>
        <w:t>,</w:t>
      </w:r>
      <w:r>
        <w:rPr>
          <w:rFonts w:eastAsia="Times New Roman" w:cs="Times New Roman"/>
          <w:szCs w:val="24"/>
        </w:rPr>
        <w:t xml:space="preserve"> όσον αφορά τ</w:t>
      </w:r>
      <w:r>
        <w:rPr>
          <w:rFonts w:eastAsia="Times New Roman" w:cs="Times New Roman"/>
          <w:szCs w:val="24"/>
        </w:rPr>
        <w:t xml:space="preserve">ην εκπαίδευση αντιμετωπίζεται ήδη με τον νόμο του ΠΑΣΟΚ του 2010, με τον ν. 3879, που θεσπίζει τις ΖΕΠ, τις </w:t>
      </w:r>
      <w:r>
        <w:rPr>
          <w:rFonts w:eastAsia="Times New Roman" w:cs="Times New Roman"/>
          <w:szCs w:val="24"/>
        </w:rPr>
        <w:t>ζώνες εκπαιδευτικής προτεραιότητας</w:t>
      </w:r>
      <w:r>
        <w:rPr>
          <w:rFonts w:eastAsia="Times New Roman" w:cs="Times New Roman"/>
          <w:szCs w:val="24"/>
        </w:rPr>
        <w:t xml:space="preserve">. </w:t>
      </w:r>
      <w:r>
        <w:rPr>
          <w:rFonts w:eastAsia="Times New Roman" w:cs="Times New Roman"/>
          <w:szCs w:val="24"/>
        </w:rPr>
        <w:lastRenderedPageBreak/>
        <w:t>Εσείς, όμως, καταργείτε τη λογική των ΖΕΠ, που βλέπουν την κοινωνία ως ενιαίο σύνολο, και υιοθετείτε τις λογικές</w:t>
      </w:r>
      <w:r>
        <w:rPr>
          <w:rFonts w:eastAsia="Times New Roman" w:cs="Times New Roman"/>
          <w:szCs w:val="24"/>
        </w:rPr>
        <w:t xml:space="preserve"> διαχωρισμού. </w:t>
      </w:r>
    </w:p>
    <w:p w14:paraId="044563AC"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Στη δική σας διαπολιτισμική εκπαίδευση για έναν περίεργο λόγο απουσιάζουν οι </w:t>
      </w:r>
      <w:proofErr w:type="spellStart"/>
      <w:r>
        <w:rPr>
          <w:rFonts w:eastAsia="Times New Roman" w:cs="Times New Roman"/>
          <w:szCs w:val="24"/>
        </w:rPr>
        <w:t>Ρομά</w:t>
      </w:r>
      <w:proofErr w:type="spellEnd"/>
      <w:r>
        <w:rPr>
          <w:rFonts w:eastAsia="Times New Roman" w:cs="Times New Roman"/>
          <w:szCs w:val="24"/>
        </w:rPr>
        <w:t>, δεν υπάρχουν. Ξαφνικά</w:t>
      </w:r>
      <w:r>
        <w:rPr>
          <w:rFonts w:eastAsia="Times New Roman" w:cs="Times New Roman"/>
          <w:szCs w:val="24"/>
        </w:rPr>
        <w:t>,</w:t>
      </w:r>
      <w:r>
        <w:rPr>
          <w:rFonts w:eastAsia="Times New Roman" w:cs="Times New Roman"/>
          <w:szCs w:val="24"/>
        </w:rPr>
        <w:t xml:space="preserve"> δεν διαβάζουμε πουθενά </w:t>
      </w:r>
      <w:r>
        <w:rPr>
          <w:rFonts w:eastAsia="Times New Roman" w:cs="Times New Roman"/>
          <w:szCs w:val="24"/>
        </w:rPr>
        <w:t xml:space="preserve">γι’ </w:t>
      </w:r>
      <w:r>
        <w:rPr>
          <w:rFonts w:eastAsia="Times New Roman" w:cs="Times New Roman"/>
          <w:szCs w:val="24"/>
        </w:rPr>
        <w:t xml:space="preserve">αυτήν την πληθυσμιακή κατηγορία. Απουσιάζουν τα παιδιά των μεταναστών. Δεν αντιμετωπίζονται ούτε ως Έλληνες </w:t>
      </w:r>
      <w:r>
        <w:rPr>
          <w:rFonts w:eastAsia="Times New Roman" w:cs="Times New Roman"/>
          <w:szCs w:val="24"/>
        </w:rPr>
        <w:t>πολίτες ή εν δυνάμει Έλληνες πολίτες, αλλά ως εξωτικό αντικείμενο φιλανθρωπίας. Εμείς ψηφίσαμε τον νόμο</w:t>
      </w:r>
      <w:r>
        <w:rPr>
          <w:rFonts w:eastAsia="Times New Roman" w:cs="Times New Roman"/>
          <w:szCs w:val="24"/>
        </w:rPr>
        <w:t>,</w:t>
      </w:r>
      <w:r>
        <w:rPr>
          <w:rFonts w:eastAsia="Times New Roman" w:cs="Times New Roman"/>
          <w:szCs w:val="24"/>
        </w:rPr>
        <w:t xml:space="preserve"> για να πάρουν ελληνική ιθαγένεια τα παιδιά αυτά και εσείς μέχρι τώρα τον νόμο αυτόν δεν τον έχετε υλοποιήσει.</w:t>
      </w:r>
    </w:p>
    <w:p w14:paraId="044563AD"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Στο άρθρο 21 λέτε ότι σκοπός της διαπολιτ</w:t>
      </w:r>
      <w:r>
        <w:rPr>
          <w:rFonts w:eastAsia="Times New Roman" w:cs="Times New Roman"/>
          <w:szCs w:val="24"/>
        </w:rPr>
        <w:t xml:space="preserve">ισμικής εκπαίδευσης είναι η εγγραφή των παιδιών με διαφορετική –ακούστε, κύριοι συνάδελφοι, έχει σημασία- πολιτισμική προέλευση σε σχολεία μαζί με τα παιδιά των γηγενών. </w:t>
      </w:r>
    </w:p>
    <w:p w14:paraId="044563AE"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Ποιοι είναι οι γηγενείς; Ποιοι είναι; Τι εννοείτε με τον όρο «γηγενείς»; Πού τον βρήκ</w:t>
      </w:r>
      <w:r>
        <w:rPr>
          <w:rFonts w:eastAsia="Times New Roman" w:cs="Times New Roman"/>
          <w:szCs w:val="24"/>
        </w:rPr>
        <w:t>ατε τον όρο αυτόν; Νομικά υπάρχει όρος γηγενείς; Δεν είναι γηγενείς</w:t>
      </w:r>
      <w:r>
        <w:rPr>
          <w:rFonts w:eastAsia="Times New Roman" w:cs="Times New Roman"/>
          <w:b/>
          <w:szCs w:val="24"/>
        </w:rPr>
        <w:t xml:space="preserve"> </w:t>
      </w:r>
      <w:r>
        <w:rPr>
          <w:rFonts w:eastAsia="Times New Roman" w:cs="Times New Roman"/>
          <w:szCs w:val="24"/>
        </w:rPr>
        <w:t xml:space="preserve">οι </w:t>
      </w:r>
      <w:proofErr w:type="spellStart"/>
      <w:r>
        <w:rPr>
          <w:rFonts w:eastAsia="Times New Roman" w:cs="Times New Roman"/>
          <w:szCs w:val="24"/>
        </w:rPr>
        <w:t>Ρομά</w:t>
      </w:r>
      <w:proofErr w:type="spellEnd"/>
      <w:r>
        <w:rPr>
          <w:rFonts w:eastAsia="Times New Roman" w:cs="Times New Roman"/>
          <w:szCs w:val="24"/>
        </w:rPr>
        <w:t xml:space="preserve"> ή τα παιδιά των μεταναστών που γεννήθηκαν στην Ελλάδα, οι Έλληνες Εβραίοι, μουσουλμάνοι, καθολικοί; Μπερδεύετε ακόμα και τους ορισμούς; </w:t>
      </w:r>
    </w:p>
    <w:p w14:paraId="044563AF"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Το πώς εννοείτε τη διαπολιτισμική εκπαίδευσ</w:t>
      </w:r>
      <w:r>
        <w:rPr>
          <w:rFonts w:eastAsia="Times New Roman" w:cs="Times New Roman"/>
          <w:szCs w:val="24"/>
        </w:rPr>
        <w:t>η αποδεικνύεται από τον τρόπο που αντιμετωπίζετε τα παιδιά των προσφύγων. Ετοιμάζετε δομές, όχι τάξεις ένταξης. Αυτό θα το δείτε αργότερα. Γιατί; Γιατί μέχρι τώρα, όταν εδώ και μήνες λέμε «ξεκινήστε μια διαδικασία, γιατί τα παιδιά αυτά έχουν δικαίωμα να εγ</w:t>
      </w:r>
      <w:r>
        <w:rPr>
          <w:rFonts w:eastAsia="Times New Roman" w:cs="Times New Roman"/>
          <w:szCs w:val="24"/>
        </w:rPr>
        <w:t>γραφούν στα σχολεία», ξεκινάτε μια διαδικασία η οποία βρίσκεται με συσσώρευση στη Βόρειο Ελλάδα, γιατί η μεταναστευτική σας πολιτική έχει αποτύχει και βεβαίως</w:t>
      </w:r>
      <w:r>
        <w:rPr>
          <w:rFonts w:eastAsia="Times New Roman" w:cs="Times New Roman"/>
          <w:szCs w:val="24"/>
        </w:rPr>
        <w:t>,</w:t>
      </w:r>
      <w:r>
        <w:rPr>
          <w:rFonts w:eastAsia="Times New Roman" w:cs="Times New Roman"/>
          <w:szCs w:val="24"/>
        </w:rPr>
        <w:t xml:space="preserve"> δεν μπορεί να συνδεθεί με την εκπαιδευτική πολιτική.</w:t>
      </w:r>
    </w:p>
    <w:p w14:paraId="044563B0"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 Οι εκπαιδευτικοί στόχοι που θέτει το νομοθ</w:t>
      </w:r>
      <w:r>
        <w:rPr>
          <w:rFonts w:eastAsia="Times New Roman" w:cs="Times New Roman"/>
          <w:szCs w:val="24"/>
        </w:rPr>
        <w:t xml:space="preserve">έτημα αυτό είναι στόχοι μιζέριας και προχειρότητας. Τα διαπολιτισμικά σχολεία τα βαφτίζετε «πειραματικά». Πρέπει, όμως, να σας πω ότι χρειάζεται αναθεώρηση των διαπολιτισμικών σχολείων. Αν, όμως, ανοίξετε τον νόμο, θα δείτε ότι αυτό δεν μπορείτε να το </w:t>
      </w:r>
      <w:r>
        <w:rPr>
          <w:rFonts w:eastAsia="Times New Roman" w:cs="Times New Roman"/>
          <w:szCs w:val="24"/>
        </w:rPr>
        <w:lastRenderedPageBreak/>
        <w:t>εφαρ</w:t>
      </w:r>
      <w:r>
        <w:rPr>
          <w:rFonts w:eastAsia="Times New Roman" w:cs="Times New Roman"/>
          <w:szCs w:val="24"/>
        </w:rPr>
        <w:t>μόσετε από μεθαύριο, διότι χρειάζεται ειδική διαδικασία</w:t>
      </w:r>
      <w:r>
        <w:rPr>
          <w:rFonts w:eastAsia="Times New Roman" w:cs="Times New Roman"/>
          <w:szCs w:val="24"/>
        </w:rPr>
        <w:t>,</w:t>
      </w:r>
      <w:r>
        <w:rPr>
          <w:rFonts w:eastAsia="Times New Roman" w:cs="Times New Roman"/>
          <w:szCs w:val="24"/>
        </w:rPr>
        <w:t xml:space="preserve"> για να θεσπιστούν τα πειραματικά σχολεία, έστω και με τον τρόπο που εσείς αυτήν τη στιγμή τα θέλετε. </w:t>
      </w:r>
    </w:p>
    <w:p w14:paraId="044563B1"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Ε</w:t>
      </w:r>
      <w:r>
        <w:rPr>
          <w:rFonts w:eastAsia="Times New Roman" w:cs="Times New Roman"/>
          <w:szCs w:val="24"/>
        </w:rPr>
        <w:t>πίσης,</w:t>
      </w:r>
      <w:r>
        <w:rPr>
          <w:rFonts w:eastAsia="Times New Roman" w:cs="Times New Roman"/>
          <w:szCs w:val="24"/>
        </w:rPr>
        <w:t xml:space="preserve"> υπάρχουν λάθη και απροσεξίες στο κείμενο που έχει περάσει από διαβούλευση και στην </w:t>
      </w:r>
      <w:r>
        <w:rPr>
          <w:rFonts w:eastAsia="Times New Roman" w:cs="Times New Roman"/>
          <w:szCs w:val="24"/>
        </w:rPr>
        <w:t>επιτρο</w:t>
      </w:r>
      <w:r>
        <w:rPr>
          <w:rFonts w:eastAsia="Times New Roman" w:cs="Times New Roman"/>
          <w:szCs w:val="24"/>
        </w:rPr>
        <w:t>πή</w:t>
      </w:r>
      <w:r>
        <w:rPr>
          <w:rFonts w:eastAsia="Times New Roman" w:cs="Times New Roman"/>
          <w:szCs w:val="24"/>
        </w:rPr>
        <w:t xml:space="preserve">. Δεν είναι δουλειά μου να το κάνω αυτό. Θα σας πω πολύ σύντομα το εξής: Διορθώστε το άρθρο 25. Γράφετε ότι «οι διευθυντές των δημόσιων σχολείων επιλέγονται σύμφωνα με τα ισχύοντα με την επιλογή διευθυντών των άλλων δημόσιων σχολείων». Δεν βγάζουν νόημα </w:t>
      </w:r>
      <w:r>
        <w:rPr>
          <w:rFonts w:eastAsia="Times New Roman" w:cs="Times New Roman"/>
          <w:szCs w:val="24"/>
        </w:rPr>
        <w:t xml:space="preserve">όλα αυτά. </w:t>
      </w:r>
    </w:p>
    <w:p w14:paraId="044563B2"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Κυρία Υπουργέ, μια και είστε εδώ, δύο παρατηρήσεις και τελειώνω με αυτό. Είναι πραγματικά σημαντικό. </w:t>
      </w:r>
    </w:p>
    <w:p w14:paraId="044563B3"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Επιφέρετε κάποιες αλλαγές για τα πανεπιστήμια. </w:t>
      </w:r>
    </w:p>
    <w:p w14:paraId="044563B4"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Η πρώτη αλλαγή είναι στο άρθρο 27. Άκουσα τι είπατε το πρωί. Δεν υπάρχει αναδρομικότητα, κυρία </w:t>
      </w:r>
      <w:r>
        <w:rPr>
          <w:rFonts w:eastAsia="Times New Roman" w:cs="Times New Roman"/>
          <w:szCs w:val="24"/>
        </w:rPr>
        <w:t xml:space="preserve">Υπουργέ. Και δεν υπάρχει αναδρομικότητα, γιατί παραβιάζει την αρχή του διοικητικού δικαίου της δικαιολογημένης εμπιστοσύνης. Οι άνθρωποι αυτοί δεν ήξεραν το 2000, το 2011, το 2015, πριν τον νόμο του </w:t>
      </w:r>
      <w:r>
        <w:rPr>
          <w:rFonts w:eastAsia="Times New Roman" w:cs="Times New Roman"/>
          <w:szCs w:val="24"/>
        </w:rPr>
        <w:lastRenderedPageBreak/>
        <w:t>2016, ότι αν συμμετέχουν σε εταιρείες, πρέπει να αποδίδου</w:t>
      </w:r>
      <w:r>
        <w:rPr>
          <w:rFonts w:eastAsia="Times New Roman" w:cs="Times New Roman"/>
          <w:szCs w:val="24"/>
        </w:rPr>
        <w:t>ν. Κάντε το, λοιπόν, κατά τρόπο ξεκάθαρο, ότι από εδώ και πέρα ή από το 2016 και πέρα μπορούν και οφείλουν να το κάνουν.</w:t>
      </w:r>
    </w:p>
    <w:p w14:paraId="044563B5"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 Ξέρετε όμως κάτι; Αυτή η αναδρομικότητα θα καταπέσει. Και θα καταπέσει, διότι δεν γνώριζαν. </w:t>
      </w:r>
    </w:p>
    <w:p w14:paraId="044563B6"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w:t>
      </w:r>
      <w:r>
        <w:rPr>
          <w:rFonts w:eastAsia="Times New Roman" w:cs="Times New Roman"/>
          <w:szCs w:val="24"/>
        </w:rPr>
        <w:t>ως του χρόνου ομιλίας του κυρίου Βουλευτού)</w:t>
      </w:r>
    </w:p>
    <w:p w14:paraId="044563B7"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Εάν το γνώριζαν κάποιοι από αυτούς –και σας δίνω τον λόγο- θα πήγαιναν ως μερικής απασχόλησης, όπως το λέτε. Γιατί θέλετε να τους τιμωρήσετε; </w:t>
      </w:r>
    </w:p>
    <w:p w14:paraId="044563B8"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Και τελειώνω, κύριε Πρόεδρε, με αυτό πραγματικά: Κυρία Υπουργέ, αλλάζ</w:t>
      </w:r>
      <w:r>
        <w:rPr>
          <w:rFonts w:eastAsia="Times New Roman" w:cs="Times New Roman"/>
          <w:szCs w:val="24"/>
        </w:rPr>
        <w:t>ετε τις μετακινήσεις. Αλλάζετε την κινητικότητα των καθηγητών μεταξύ περιφερειακών και κεντρικών πανεπιστημίων. Και σας λέω το εξής: Αυτό που θεωρώ απαράδεκτο και εντελώς εκδικητικό είναι ότι θέλετε να αλλάξετε τις μετακινήσεις με όρους με τους οποίους εγώ</w:t>
      </w:r>
      <w:r>
        <w:rPr>
          <w:rFonts w:eastAsia="Times New Roman" w:cs="Times New Roman"/>
          <w:szCs w:val="24"/>
        </w:rPr>
        <w:t xml:space="preserve"> προσωπικά συμφωνώ. Τις μετακλήσεις, όμως, το δικαίωμα, δηλαδή του αυτοδιοίκητου πανεπιστημίου να προσκαλέσει έναν καθηγητή από άλλο πανεπιστήμιο, όχι μόνο δεν σας τιμά που το αλλάζετε, αλλά από εκεί και πέρα δημιουργείτε και προβλήματα στην ήδη υπάρχουσα </w:t>
      </w:r>
      <w:r>
        <w:rPr>
          <w:rFonts w:eastAsia="Times New Roman" w:cs="Times New Roman"/>
          <w:szCs w:val="24"/>
        </w:rPr>
        <w:lastRenderedPageBreak/>
        <w:t>διαδικασία. Γιατί; Στο εδάφιο θ΄ λέτε -και θα περάσει αυτό από τη Βουλή των Ελλήνων- ότι αυτό που θα ψηφίσουμε σήμερα θα ισχύσει αναδρομικά για όσους πριν από έναν σχεδόν χρόνο ή δύο έχουν κάνει αίτηση;</w:t>
      </w:r>
    </w:p>
    <w:p w14:paraId="044563B9" w14:textId="77777777" w:rsidR="00A53C3F" w:rsidRDefault="0019499A">
      <w:pPr>
        <w:spacing w:line="600" w:lineRule="auto"/>
        <w:contextualSpacing/>
        <w:jc w:val="both"/>
        <w:rPr>
          <w:rFonts w:eastAsia="Times New Roman" w:cs="Times New Roman"/>
          <w:szCs w:val="24"/>
        </w:rPr>
      </w:pPr>
      <w:r>
        <w:rPr>
          <w:rFonts w:eastAsia="Times New Roman" w:cs="Times New Roman"/>
          <w:szCs w:val="24"/>
        </w:rPr>
        <w:tab/>
        <w:t>Ποιους θέλετε να εκδικηθείτε; Αυτούς που έχουν κάνει</w:t>
      </w:r>
      <w:r>
        <w:rPr>
          <w:rFonts w:eastAsia="Times New Roman" w:cs="Times New Roman"/>
          <w:szCs w:val="24"/>
        </w:rPr>
        <w:t xml:space="preserve"> αίτηση</w:t>
      </w:r>
      <w:r>
        <w:rPr>
          <w:rFonts w:eastAsia="Times New Roman" w:cs="Times New Roman"/>
          <w:szCs w:val="24"/>
        </w:rPr>
        <w:t>,</w:t>
      </w:r>
      <w:r>
        <w:rPr>
          <w:rFonts w:eastAsia="Times New Roman" w:cs="Times New Roman"/>
          <w:szCs w:val="24"/>
        </w:rPr>
        <w:t xml:space="preserve"> πριν εσείς βρεθείτε να σκεφτείτε ότι θέλετε να αλλάξετε…</w:t>
      </w:r>
    </w:p>
    <w:p w14:paraId="044563BA"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Να προλάβετε κιόλας. </w:t>
      </w:r>
    </w:p>
    <w:p w14:paraId="044563BB"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Θέλετε να το αλλάξετε; Να το αλλάξετε. Αλλάξτε το από εδώ και πέρα, κυρία Υπουργέ. Έτσι είναι τα ξεκάθαρα πράγμα</w:t>
      </w:r>
      <w:r>
        <w:rPr>
          <w:rFonts w:eastAsia="Times New Roman" w:cs="Times New Roman"/>
          <w:szCs w:val="24"/>
        </w:rPr>
        <w:t>τα. Διαφορετικά, βάζετε φωτογραφίες πίσω από τις σχετικές νομοθετικές διατάξεις.</w:t>
      </w:r>
    </w:p>
    <w:p w14:paraId="044563BC"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Με αυτούς τους όρους, σας λέω ότι πραγματικά</w:t>
      </w:r>
      <w:r>
        <w:rPr>
          <w:rFonts w:eastAsia="Times New Roman" w:cs="Times New Roman"/>
          <w:szCs w:val="24"/>
        </w:rPr>
        <w:t>,</w:t>
      </w:r>
      <w:r>
        <w:rPr>
          <w:rFonts w:eastAsia="Times New Roman" w:cs="Times New Roman"/>
          <w:szCs w:val="24"/>
        </w:rPr>
        <w:t xml:space="preserve"> το νομοθέτημα αυτό δεν τιμάει το Υπουργείο και δεν τιμάει τις ανάγκες</w:t>
      </w:r>
      <w:r>
        <w:rPr>
          <w:rFonts w:eastAsia="Times New Roman" w:cs="Times New Roman"/>
          <w:szCs w:val="24"/>
        </w:rPr>
        <w:t>,</w:t>
      </w:r>
      <w:r>
        <w:rPr>
          <w:rFonts w:eastAsia="Times New Roman" w:cs="Times New Roman"/>
          <w:szCs w:val="24"/>
        </w:rPr>
        <w:t xml:space="preserve"> που έχει η ελληνική εκπαίδευση αυτή τη στιγμή. </w:t>
      </w:r>
    </w:p>
    <w:p w14:paraId="044563BD"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lastRenderedPageBreak/>
        <w:t>ΑΘΑΝΑΣΙΑ Α</w:t>
      </w:r>
      <w:r>
        <w:rPr>
          <w:rFonts w:eastAsia="Times New Roman" w:cs="Times New Roman"/>
          <w:b/>
          <w:szCs w:val="24"/>
        </w:rPr>
        <w:t xml:space="preserve">ΝΑΓΝΩΣΤΟΠΟΥΛΟΥ (Αναπληρώτρια Υπουργός Παιδείας, Έρευνας και Θρησκευμάτων): </w:t>
      </w:r>
      <w:r>
        <w:rPr>
          <w:rFonts w:eastAsia="Times New Roman" w:cs="Times New Roman"/>
          <w:szCs w:val="24"/>
        </w:rPr>
        <w:t xml:space="preserve">Κύριε Πρόεδρε, θα ήθελα τον λόγο για ένα λεπτό, για δυο διευκρινίσεις. </w:t>
      </w:r>
    </w:p>
    <w:p w14:paraId="044563BE"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Παρακαλώ. Έχετε τον λόγο. </w:t>
      </w:r>
    </w:p>
    <w:p w14:paraId="044563BF"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ΑΘΑΝΑΣΙΑ ΑΝΑΓΝΩΣΤΟΠΟΥΛΟΥ (Αναπληρώτρια Υπουργός Π</w:t>
      </w:r>
      <w:r>
        <w:rPr>
          <w:rFonts w:eastAsia="Times New Roman" w:cs="Times New Roman"/>
          <w:b/>
          <w:szCs w:val="24"/>
        </w:rPr>
        <w:t xml:space="preserve">αιδείας, Έρευνας και Θρησκευμάτων): </w:t>
      </w:r>
      <w:r>
        <w:rPr>
          <w:rFonts w:eastAsia="Times New Roman" w:cs="Times New Roman"/>
          <w:szCs w:val="24"/>
        </w:rPr>
        <w:t>Για το άρθρο 27 κατ’ αρχάς για τους ΕΛΚΕ θα επιμείνω ότι δεν αφορά αναδρομικότητα. Η αναδρομικότητα αφορά όταν έχει κάτι βεβαιωθεί. Το ξέρετε καλύτερα από εμένα. Είστε νομικός. Εδώ δεν έχει βεβαιωθεί. Δεν έχουμε καμ</w:t>
      </w:r>
      <w:r>
        <w:rPr>
          <w:rFonts w:eastAsia="Times New Roman" w:cs="Times New Roman"/>
          <w:szCs w:val="24"/>
        </w:rPr>
        <w:t>μ</w:t>
      </w:r>
      <w:r>
        <w:rPr>
          <w:rFonts w:eastAsia="Times New Roman" w:cs="Times New Roman"/>
          <w:szCs w:val="24"/>
        </w:rPr>
        <w:t>ία ε</w:t>
      </w:r>
      <w:r>
        <w:rPr>
          <w:rFonts w:eastAsia="Times New Roman" w:cs="Times New Roman"/>
          <w:szCs w:val="24"/>
        </w:rPr>
        <w:t xml:space="preserve">κδικητικότητα. Το είπα όταν μίλησα. Μάλλον λείπατε. Χρειαζόταν η ερμηνευτική διάταξη, διότι κινδυνεύουν οι πρυτανικές αρχές. Καταθέτουμε νομοτεχνική βελτίωση. Το  ξέρετε πάρα πολύ καλά. Ένας πανεπιστημιακός πλήρους απασχόλησης, όταν ασκεί επάγγελμα, είναι </w:t>
      </w:r>
      <w:r>
        <w:rPr>
          <w:rFonts w:eastAsia="Times New Roman" w:cs="Times New Roman"/>
          <w:szCs w:val="24"/>
        </w:rPr>
        <w:t xml:space="preserve">υποχρεωμένος να δώσει ανταποδοτικό τέλος στον ΕΛΚΕ. Το να μην λέει ρητά ο νόμος αν είναι εταιρείες ή όχι, δεν απαλλάσσει κανέναν. </w:t>
      </w:r>
    </w:p>
    <w:p w14:paraId="044563C0" w14:textId="77777777" w:rsidR="00A53C3F" w:rsidRDefault="0019499A">
      <w:pPr>
        <w:spacing w:line="600" w:lineRule="auto"/>
        <w:ind w:firstLine="720"/>
        <w:contextualSpacing/>
        <w:jc w:val="both"/>
        <w:rPr>
          <w:rFonts w:eastAsia="Times New Roman" w:cs="Times New Roman"/>
          <w:b/>
          <w:szCs w:val="24"/>
        </w:rPr>
      </w:pPr>
      <w:r>
        <w:rPr>
          <w:rFonts w:eastAsia="Times New Roman" w:cs="Times New Roman"/>
          <w:b/>
          <w:szCs w:val="24"/>
        </w:rPr>
        <w:t>ΘΕΟΔΩΡΟΣ ΠΑΠΑΘΕΟΔΩΡΟΥ:</w:t>
      </w:r>
      <w:r>
        <w:rPr>
          <w:rFonts w:eastAsia="Times New Roman" w:cs="Times New Roman"/>
          <w:szCs w:val="24"/>
        </w:rPr>
        <w:t xml:space="preserve"> …(</w:t>
      </w:r>
      <w:r>
        <w:rPr>
          <w:rFonts w:eastAsia="Times New Roman" w:cs="Times New Roman"/>
          <w:szCs w:val="24"/>
        </w:rPr>
        <w:t xml:space="preserve">δεν </w:t>
      </w:r>
      <w:r>
        <w:rPr>
          <w:rFonts w:eastAsia="Times New Roman" w:cs="Times New Roman"/>
          <w:szCs w:val="24"/>
        </w:rPr>
        <w:t>ακούστηκε)</w:t>
      </w:r>
    </w:p>
    <w:p w14:paraId="044563C1"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ΑΘΑΝΑΣΙΑ ΑΝΑΓΝΩΣΤΟΠΟΥΛΟΥ (Αναπληρώτρια Υπουργός Παιδείας, Έρευνας και Θρησκευμάτων): </w:t>
      </w:r>
      <w:r>
        <w:rPr>
          <w:rFonts w:eastAsia="Times New Roman" w:cs="Times New Roman"/>
          <w:szCs w:val="24"/>
        </w:rPr>
        <w:t>Όχι. Πρέπει να βεβαιωθούν και μετά να δούμε τι θα γίνει. Κι εγώ δεν θέλω</w:t>
      </w:r>
      <w:r>
        <w:rPr>
          <w:rFonts w:eastAsia="Times New Roman" w:cs="Times New Roman"/>
          <w:szCs w:val="24"/>
        </w:rPr>
        <w:t>,</w:t>
      </w:r>
      <w:r>
        <w:rPr>
          <w:rFonts w:eastAsia="Times New Roman" w:cs="Times New Roman"/>
          <w:szCs w:val="24"/>
        </w:rPr>
        <w:t xml:space="preserve"> ο οποιοσδήποτε άνθρωπος δεν έχει πληρώσει να βρεθεί να πληρώνει ένα εκατομμύριο. </w:t>
      </w:r>
    </w:p>
    <w:p w14:paraId="044563C2"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Όσο για τις μετακινήσεις και τις μετακλήσεις που είπατε, όπως καταλαβαίνετε, δεν έχουμε τίποτα στο μ</w:t>
      </w:r>
      <w:r>
        <w:rPr>
          <w:rFonts w:eastAsia="Times New Roman" w:cs="Times New Roman"/>
          <w:szCs w:val="24"/>
        </w:rPr>
        <w:t>υαλό μας. Ούτε να εκδικηθούμε. Δεν υπάρχει πουθενά αλλού στον κόσμο</w:t>
      </w:r>
      <w:r>
        <w:rPr>
          <w:rFonts w:eastAsia="Times New Roman" w:cs="Times New Roman"/>
          <w:szCs w:val="24"/>
        </w:rPr>
        <w:t>,</w:t>
      </w:r>
      <w:r>
        <w:rPr>
          <w:rFonts w:eastAsia="Times New Roman" w:cs="Times New Roman"/>
          <w:szCs w:val="24"/>
        </w:rPr>
        <w:t xml:space="preserve"> παρά μόνο σε εμάς. Είχε γίνει για συγκεκριμένους λόγους τη δεκαετία του 1980, για να έρθουν άνθρωποι εγνωσμένου κύρους κι όλα αυτά. </w:t>
      </w:r>
    </w:p>
    <w:p w14:paraId="044563C3"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Ξέρετε τι συνέβη, κύριε Παπαθεοδώρου; Περιφερειακό παν</w:t>
      </w:r>
      <w:r>
        <w:rPr>
          <w:rFonts w:eastAsia="Times New Roman" w:cs="Times New Roman"/>
          <w:szCs w:val="24"/>
        </w:rPr>
        <w:t xml:space="preserve">επιστήμιο με ιατρική σχολή να απωλέσει μέσα σε έναν χρόνο τρεις πανεπιστημιακούς γιατρούς μέσω μετάκλησης. Είχαμε μια έκρηξη πραγματικά των μετακινήσεων και των μετακλήσεων. </w:t>
      </w:r>
    </w:p>
    <w:p w14:paraId="044563C4"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Εγώ θα σας πω ένα πράγμα. Καταλαβαίνω τους συναδέλφους που είναι στην περιφέρεια.</w:t>
      </w:r>
      <w:r>
        <w:rPr>
          <w:rFonts w:eastAsia="Times New Roman" w:cs="Times New Roman"/>
          <w:szCs w:val="24"/>
        </w:rPr>
        <w:t xml:space="preserve"> Όπως σε όλα τα πανεπιστήμια του κόσμου κι από τη στιγμή που δόθηκαν πεντακόσιες θέσεις και θα δοθούν άλλες </w:t>
      </w:r>
      <w:r>
        <w:rPr>
          <w:rFonts w:eastAsia="Times New Roman" w:cs="Times New Roman"/>
          <w:szCs w:val="24"/>
        </w:rPr>
        <w:lastRenderedPageBreak/>
        <w:t>πεντακόσιες, γιατί να μην κάνουν κανονική εκλογή; Δηλαδή, να προκηρύξει η σχολή που τους θέλει, το τμήμα που τους θέλει, να μην αδειάζουν τα περιφερ</w:t>
      </w:r>
      <w:r>
        <w:rPr>
          <w:rFonts w:eastAsia="Times New Roman" w:cs="Times New Roman"/>
          <w:szCs w:val="24"/>
        </w:rPr>
        <w:t xml:space="preserve">ειακά πανεπιστήμια. Αυτό ήταν το μεγάλο μας πρόβλημα. </w:t>
      </w:r>
    </w:p>
    <w:p w14:paraId="044563C5"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w:t>
      </w:r>
      <w:r>
        <w:rPr>
          <w:rFonts w:eastAsia="Times New Roman" w:cs="Times New Roman"/>
          <w:szCs w:val="24"/>
        </w:rPr>
        <w:t xml:space="preserve">δεν </w:t>
      </w:r>
      <w:r>
        <w:rPr>
          <w:rFonts w:eastAsia="Times New Roman" w:cs="Times New Roman"/>
          <w:szCs w:val="24"/>
        </w:rPr>
        <w:t>ακούστηκε)</w:t>
      </w:r>
    </w:p>
    <w:p w14:paraId="044563C6" w14:textId="77777777" w:rsidR="00A53C3F" w:rsidRDefault="0019499A">
      <w:pPr>
        <w:spacing w:line="600" w:lineRule="auto"/>
        <w:ind w:firstLine="720"/>
        <w:contextualSpacing/>
        <w:jc w:val="both"/>
        <w:rPr>
          <w:rFonts w:eastAsia="Times New Roman" w:cs="Times New Roman"/>
          <w:b/>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Ελάτε, κύριε Παπαθεοδώρου.  </w:t>
      </w:r>
    </w:p>
    <w:p w14:paraId="044563C7"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ΑΘΑΝΑΣΙΑ ΑΝΑΓΝΩΣΤΟΠΟΥΛΟΥ (Αναπληρώτρια Υπουργός Παιδείας, Έρευνας και Θρησκευμάτων): </w:t>
      </w:r>
      <w:r>
        <w:rPr>
          <w:rFonts w:eastAsia="Times New Roman" w:cs="Times New Roman"/>
          <w:szCs w:val="24"/>
        </w:rPr>
        <w:t xml:space="preserve">Αυτό θα το δω. Κι έχετε δίκιο. </w:t>
      </w:r>
    </w:p>
    <w:p w14:paraId="044563C8"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Η κ. </w:t>
      </w:r>
      <w:proofErr w:type="spellStart"/>
      <w:r>
        <w:rPr>
          <w:rFonts w:eastAsia="Times New Roman" w:cs="Times New Roman"/>
          <w:szCs w:val="24"/>
        </w:rPr>
        <w:t>Κεραμέως</w:t>
      </w:r>
      <w:proofErr w:type="spellEnd"/>
      <w:r>
        <w:rPr>
          <w:rFonts w:eastAsia="Times New Roman" w:cs="Times New Roman"/>
          <w:szCs w:val="24"/>
        </w:rPr>
        <w:t xml:space="preserve"> έχει τον λόγο. </w:t>
      </w:r>
    </w:p>
    <w:p w14:paraId="044563C9"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ΝΙΚΗ ΚΕΡΑΜΕΩΣ: </w:t>
      </w:r>
      <w:r>
        <w:rPr>
          <w:rFonts w:eastAsia="Times New Roman" w:cs="Times New Roman"/>
          <w:szCs w:val="24"/>
        </w:rPr>
        <w:t>Ευχαριστώ, κύριε Πρόεδρε.</w:t>
      </w:r>
    </w:p>
    <w:p w14:paraId="044563CA"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Το νομοσχέδιο που συζητούμε σήμερα δεν αφορά μόνο στην ελληνόγλωσση και τη διαπολιτισμική εκπαίδευση και ας αναφέρει επι</w:t>
      </w:r>
      <w:r>
        <w:rPr>
          <w:rFonts w:eastAsia="Times New Roman" w:cs="Times New Roman"/>
          <w:szCs w:val="24"/>
        </w:rPr>
        <w:t xml:space="preserve">λεκτικά και σίγουρα όχι τυχαία μόνο αυτά ο τίτλος του. Είναι για την ιδιωτική εκπαίδευση και κατ’ επέκταση για την ιδιωτική πρωτοβουλία. </w:t>
      </w:r>
    </w:p>
    <w:p w14:paraId="044563CB"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Και ενώ θα μπορούσε να θεωρηθεί καλή είδηση ότι η Κυβέρνηση ασχολείται με την ελληνόγλωσση και διαπολιτισμική </w:t>
      </w:r>
      <w:r>
        <w:rPr>
          <w:rFonts w:eastAsia="Times New Roman" w:cs="Times New Roman"/>
          <w:szCs w:val="24"/>
        </w:rPr>
        <w:t xml:space="preserve">εκπαίδευση, σίγουρα δεν αποτελεί καλή είδηση η ιδεοληπτική θέση της Κυβέρνησης απέναντι στην ιδιωτική πρωτοβουλία ούτε και η </w:t>
      </w:r>
      <w:proofErr w:type="spellStart"/>
      <w:r>
        <w:rPr>
          <w:rFonts w:eastAsia="Times New Roman" w:cs="Times New Roman"/>
          <w:szCs w:val="24"/>
        </w:rPr>
        <w:t>κρατικιστική</w:t>
      </w:r>
      <w:proofErr w:type="spellEnd"/>
      <w:r>
        <w:rPr>
          <w:rFonts w:eastAsia="Times New Roman" w:cs="Times New Roman"/>
          <w:szCs w:val="24"/>
        </w:rPr>
        <w:t xml:space="preserve"> της αντίληψη για την παιδεία εν γένει. Δεν αποτελεί καλή είδηση η πολιτική επιλογή της Κυβέρνησης με ένα άρθρο εντός τ</w:t>
      </w:r>
      <w:r>
        <w:rPr>
          <w:rFonts w:eastAsia="Times New Roman" w:cs="Times New Roman"/>
          <w:szCs w:val="24"/>
        </w:rPr>
        <w:t>ου παρόντος νομοθετήματος να χειραγωγήσει την ιδιωτική εκπαίδευση. Αναφέρομαι στο άρθρο 28.</w:t>
      </w:r>
    </w:p>
    <w:p w14:paraId="044563CC"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Ακούστηκαν πολλά. Θα ήθελα να διευκρινίσω ευθύς εξαρχής το εξής. Η Νέα Δημοκρατία δεν είναι </w:t>
      </w:r>
      <w:proofErr w:type="spellStart"/>
      <w:r>
        <w:rPr>
          <w:rFonts w:eastAsia="Times New Roman" w:cs="Times New Roman"/>
          <w:szCs w:val="24"/>
          <w:lang w:val="en-US"/>
        </w:rPr>
        <w:t>porte</w:t>
      </w:r>
      <w:proofErr w:type="spellEnd"/>
      <w:r>
        <w:rPr>
          <w:rFonts w:eastAsia="Times New Roman" w:cs="Times New Roman"/>
          <w:szCs w:val="24"/>
        </w:rPr>
        <w:t>-</w:t>
      </w:r>
      <w:r>
        <w:rPr>
          <w:rFonts w:eastAsia="Times New Roman" w:cs="Times New Roman"/>
          <w:szCs w:val="24"/>
          <w:lang w:val="en-US"/>
        </w:rPr>
        <w:t>parole</w:t>
      </w:r>
      <w:r>
        <w:rPr>
          <w:rFonts w:eastAsia="Times New Roman" w:cs="Times New Roman"/>
          <w:szCs w:val="24"/>
        </w:rPr>
        <w:t xml:space="preserve"> κανενός. Η Νέα Δημοκρατία είναι με τους Έλληνες πολίτες, με</w:t>
      </w:r>
      <w:r>
        <w:rPr>
          <w:rFonts w:eastAsia="Times New Roman" w:cs="Times New Roman"/>
          <w:szCs w:val="24"/>
        </w:rPr>
        <w:t xml:space="preserve"> τους Έλληνες μαθητές, που έχουν δικαίωμα να απολαμβάνουν υψηλού επιπέδου εκπαίδευση</w:t>
      </w:r>
      <w:r>
        <w:rPr>
          <w:rFonts w:eastAsia="Times New Roman" w:cs="Times New Roman"/>
          <w:szCs w:val="24"/>
        </w:rPr>
        <w:t xml:space="preserve"> </w:t>
      </w:r>
      <w:r>
        <w:rPr>
          <w:rFonts w:eastAsia="Times New Roman" w:cs="Times New Roman"/>
          <w:szCs w:val="24"/>
        </w:rPr>
        <w:t xml:space="preserve">είτε αυτή είναι δημόσια είτε αυτή είναι ιδιωτική. Είναι με τους Έλληνες γονείς που αγωνιούν για το αν τα παιδιά τους θα έχουν πρόσβαση σε </w:t>
      </w:r>
      <w:r>
        <w:rPr>
          <w:rFonts w:eastAsia="Times New Roman" w:cs="Times New Roman"/>
          <w:szCs w:val="24"/>
        </w:rPr>
        <w:lastRenderedPageBreak/>
        <w:t>ποιοτική εκπαίδευση. Βλέπουμε ότι</w:t>
      </w:r>
      <w:r>
        <w:rPr>
          <w:rFonts w:eastAsia="Times New Roman" w:cs="Times New Roman"/>
          <w:szCs w:val="24"/>
        </w:rPr>
        <w:t xml:space="preserve"> η Κυβέρνηση ΣΥΡΙΖΑ-ΑΝΕΛ συστηματικά και με συγκεκριμένο σχέδιο βάλλει</w:t>
      </w:r>
      <w:r>
        <w:rPr>
          <w:rFonts w:eastAsia="Times New Roman" w:cs="Times New Roman"/>
          <w:szCs w:val="24"/>
        </w:rPr>
        <w:t>,</w:t>
      </w:r>
      <w:r>
        <w:rPr>
          <w:rFonts w:eastAsia="Times New Roman" w:cs="Times New Roman"/>
          <w:szCs w:val="24"/>
        </w:rPr>
        <w:t xml:space="preserve"> τόσο κατά της δημόσιας, όσο και κατά της ιδιωτικής εκπαίδευσης. Βάλλει κατά της καινοτομίας και του εκσυγχρονισμού στην εκπαίδευση. Βάλλει εν τέλει κατά της αριστείας, προβάλλοντας την</w:t>
      </w:r>
      <w:r>
        <w:rPr>
          <w:rFonts w:eastAsia="Times New Roman" w:cs="Times New Roman"/>
          <w:szCs w:val="24"/>
        </w:rPr>
        <w:t xml:space="preserve"> ήσσονα προσπάθεια ως ιδανικό. </w:t>
      </w:r>
    </w:p>
    <w:p w14:paraId="044563CD" w14:textId="77777777" w:rsidR="00A53C3F" w:rsidRDefault="00A53C3F">
      <w:pPr>
        <w:spacing w:line="600" w:lineRule="auto"/>
        <w:ind w:firstLine="720"/>
        <w:contextualSpacing/>
        <w:jc w:val="both"/>
        <w:rPr>
          <w:rFonts w:eastAsia="Times New Roman" w:cs="Times New Roman"/>
          <w:szCs w:val="24"/>
        </w:rPr>
      </w:pPr>
    </w:p>
    <w:p w14:paraId="044563CE" w14:textId="77777777" w:rsidR="00A53C3F" w:rsidRDefault="0019499A">
      <w:pPr>
        <w:tabs>
          <w:tab w:val="left" w:pos="2053"/>
        </w:tabs>
        <w:spacing w:line="600" w:lineRule="auto"/>
        <w:ind w:firstLine="720"/>
        <w:contextualSpacing/>
        <w:jc w:val="both"/>
        <w:rPr>
          <w:rFonts w:eastAsia="Times New Roman"/>
          <w:szCs w:val="24"/>
        </w:rPr>
      </w:pPr>
      <w:r>
        <w:rPr>
          <w:rFonts w:eastAsia="Times New Roman"/>
          <w:szCs w:val="24"/>
        </w:rPr>
        <w:t xml:space="preserve">Και για να μιλήσω συγκεκριμένα, θυμίζω: Πρώτον, την κατάργηση των πρότυπων σχολείων, δεύτερον, την υποβάθμιση των πειραματικών σχολείων, τρίτον, την υποβάθμιση του ψηφιακού σχολείου και του ολοήμερου σχολείου. Η προσπάθεια </w:t>
      </w:r>
      <w:r>
        <w:rPr>
          <w:rFonts w:eastAsia="Times New Roman"/>
          <w:szCs w:val="24"/>
        </w:rPr>
        <w:t xml:space="preserve">της Κυβέρνησης για </w:t>
      </w:r>
      <w:proofErr w:type="spellStart"/>
      <w:r>
        <w:rPr>
          <w:rFonts w:eastAsia="Times New Roman"/>
          <w:szCs w:val="24"/>
        </w:rPr>
        <w:t>εξισωτισμό</w:t>
      </w:r>
      <w:proofErr w:type="spellEnd"/>
      <w:r>
        <w:rPr>
          <w:rFonts w:eastAsia="Times New Roman"/>
          <w:szCs w:val="24"/>
        </w:rPr>
        <w:t xml:space="preserve"> προς τα κάτω δεν σταματά, όμως, στη δημόσια εκπαίδευση. Η Κυβέρνηση επιχειρεί να αλώσει και την ιδιωτική εκπαίδευση, επιδεικνύοντας ιδεοληπτική εμμονή απέναντι στην ιδιωτική πρωτοβουλία.</w:t>
      </w:r>
    </w:p>
    <w:p w14:paraId="044563CF" w14:textId="77777777" w:rsidR="00A53C3F" w:rsidRDefault="0019499A">
      <w:pPr>
        <w:tabs>
          <w:tab w:val="left" w:pos="2053"/>
        </w:tabs>
        <w:spacing w:line="600" w:lineRule="auto"/>
        <w:ind w:firstLine="720"/>
        <w:contextualSpacing/>
        <w:jc w:val="both"/>
        <w:rPr>
          <w:rFonts w:eastAsia="Times New Roman"/>
          <w:szCs w:val="24"/>
        </w:rPr>
      </w:pPr>
      <w:r>
        <w:rPr>
          <w:rFonts w:eastAsia="Times New Roman"/>
          <w:szCs w:val="24"/>
        </w:rPr>
        <w:t>Τι κάνατε στην ιδιωτική εκπαίδευση; Πρώ</w:t>
      </w:r>
      <w:r>
        <w:rPr>
          <w:rFonts w:eastAsia="Times New Roman"/>
          <w:szCs w:val="24"/>
        </w:rPr>
        <w:t>το βήμα, προσπαθήσατε να επιβάλετε ΦΠΑ στην ιδιωτική εκπαίδευση</w:t>
      </w:r>
      <w:r>
        <w:rPr>
          <w:rFonts w:eastAsia="Times New Roman"/>
          <w:szCs w:val="24"/>
        </w:rPr>
        <w:t>,</w:t>
      </w:r>
      <w:r>
        <w:rPr>
          <w:rFonts w:eastAsia="Times New Roman"/>
          <w:szCs w:val="24"/>
        </w:rPr>
        <w:t xml:space="preserve"> ενάντια στα ευρωπαϊκά κεκτημένα. Δεύτερο βήμα, το οποίο δεν έχει πολυσυζητηθεί αυτές </w:t>
      </w:r>
      <w:r>
        <w:rPr>
          <w:rFonts w:eastAsia="Times New Roman"/>
          <w:szCs w:val="24"/>
        </w:rPr>
        <w:lastRenderedPageBreak/>
        <w:t>τις ημέρες, στείλατε έγγραφο προς τις αρμόδιες διευθύνσεις, σύμφωνα με το οποίο τα ιδιωτικά σχολεία -</w:t>
      </w:r>
      <w:proofErr w:type="spellStart"/>
      <w:r>
        <w:rPr>
          <w:rFonts w:eastAsia="Times New Roman"/>
          <w:szCs w:val="24"/>
        </w:rPr>
        <w:t>άκουσ</w:t>
      </w:r>
      <w:r>
        <w:rPr>
          <w:rFonts w:eastAsia="Times New Roman"/>
          <w:szCs w:val="24"/>
        </w:rPr>
        <w:t>ον</w:t>
      </w:r>
      <w:proofErr w:type="spellEnd"/>
      <w:r>
        <w:rPr>
          <w:rFonts w:eastAsia="Times New Roman"/>
          <w:szCs w:val="24"/>
        </w:rPr>
        <w:t xml:space="preserve"> – </w:t>
      </w:r>
      <w:proofErr w:type="spellStart"/>
      <w:r>
        <w:rPr>
          <w:rFonts w:eastAsia="Times New Roman"/>
          <w:szCs w:val="24"/>
        </w:rPr>
        <w:t>άκουσον</w:t>
      </w:r>
      <w:proofErr w:type="spellEnd"/>
      <w:r>
        <w:rPr>
          <w:rFonts w:eastAsia="Times New Roman"/>
          <w:szCs w:val="24"/>
        </w:rPr>
        <w:t xml:space="preserve">- δεν επιτρέπεται να αξιολογούν τους εκπαιδευτικούς τους. Αντί να καταβάλετε κάθε προσπάθεια για να επεκταθεί η αξιολόγηση σε κάθε πτυχή του δημοσίου τομέα, καταργείτε την αξιολόγηση και στον ιδιωτικό τομέα. </w:t>
      </w:r>
    </w:p>
    <w:p w14:paraId="044563D0" w14:textId="77777777" w:rsidR="00A53C3F" w:rsidRDefault="0019499A">
      <w:pPr>
        <w:tabs>
          <w:tab w:val="left" w:pos="2053"/>
        </w:tabs>
        <w:spacing w:line="600" w:lineRule="auto"/>
        <w:ind w:firstLine="720"/>
        <w:contextualSpacing/>
        <w:jc w:val="both"/>
        <w:rPr>
          <w:rFonts w:eastAsia="Times New Roman"/>
          <w:szCs w:val="24"/>
        </w:rPr>
      </w:pPr>
      <w:r>
        <w:rPr>
          <w:rFonts w:eastAsia="Times New Roman"/>
          <w:szCs w:val="24"/>
        </w:rPr>
        <w:t>Πραγματικά, αδυνατώ να κατανοήσω γι</w:t>
      </w:r>
      <w:r>
        <w:rPr>
          <w:rFonts w:eastAsia="Times New Roman"/>
          <w:szCs w:val="24"/>
        </w:rPr>
        <w:t>ατί λέτε όχι στην αξιολόγηση. Η αξιολόγηση δίνει κίνητρα για βελτίωση στον μέτριο και αποδίδει δικαιοσύνη</w:t>
      </w:r>
      <w:r>
        <w:rPr>
          <w:rFonts w:eastAsia="Times New Roman"/>
          <w:szCs w:val="24"/>
        </w:rPr>
        <w:t>,</w:t>
      </w:r>
      <w:r>
        <w:rPr>
          <w:rFonts w:eastAsia="Times New Roman"/>
          <w:szCs w:val="24"/>
        </w:rPr>
        <w:t xml:space="preserve"> επαινώντας τον άξιο. Εσείς, όμως, λέτε όχι στην αξιολόγηση και με αυτόν τον τρόπο λέτε όχι στην αριστεία.</w:t>
      </w:r>
    </w:p>
    <w:p w14:paraId="044563D1" w14:textId="77777777" w:rsidR="00A53C3F" w:rsidRDefault="0019499A">
      <w:pPr>
        <w:tabs>
          <w:tab w:val="left" w:pos="2053"/>
        </w:tabs>
        <w:spacing w:line="600" w:lineRule="auto"/>
        <w:ind w:firstLine="720"/>
        <w:contextualSpacing/>
        <w:jc w:val="both"/>
        <w:rPr>
          <w:rFonts w:eastAsia="Times New Roman"/>
          <w:szCs w:val="24"/>
        </w:rPr>
      </w:pPr>
      <w:r>
        <w:rPr>
          <w:rFonts w:eastAsia="Times New Roman"/>
          <w:szCs w:val="24"/>
        </w:rPr>
        <w:t>Σήμερα συνεχίζετε απτόητοι την προσπάθεια χ</w:t>
      </w:r>
      <w:r>
        <w:rPr>
          <w:rFonts w:eastAsia="Times New Roman"/>
          <w:szCs w:val="24"/>
        </w:rPr>
        <w:t>ειραγώγησης της ιδιωτικής εκπαίδευσης. Χειραγώγηση, η οποία βρίσκει την απόλυτη έκφρασή της στο άρθρο 28 του παρόντος σχεδίου νόμου. Τι επιχειρείτε, λοιπόν, με αυτό το άρθρο; Επιχειρείτε να αφαιρέσετε τα δύο βασικά χαρακτηριστικά της ιδιωτικής εκπαίδευσης,</w:t>
      </w:r>
      <w:r>
        <w:rPr>
          <w:rFonts w:eastAsia="Times New Roman"/>
          <w:szCs w:val="24"/>
        </w:rPr>
        <w:t xml:space="preserve"> δηλαδή τη δυνατότητα επιλογής και διαχείρισης εκπαιδευτικού προσωπικού και τη δυνατότητα εκπόνησης πρόσθετων εκπαιδευτικών δραστηριοτήτων.</w:t>
      </w:r>
    </w:p>
    <w:p w14:paraId="044563D2" w14:textId="77777777" w:rsidR="00A53C3F" w:rsidRDefault="0019499A">
      <w:pPr>
        <w:tabs>
          <w:tab w:val="left" w:pos="2053"/>
        </w:tabs>
        <w:spacing w:line="600" w:lineRule="auto"/>
        <w:ind w:firstLine="720"/>
        <w:contextualSpacing/>
        <w:jc w:val="both"/>
        <w:rPr>
          <w:rFonts w:eastAsia="Times New Roman"/>
          <w:szCs w:val="24"/>
        </w:rPr>
      </w:pPr>
      <w:r>
        <w:rPr>
          <w:rFonts w:eastAsia="Times New Roman"/>
          <w:szCs w:val="24"/>
        </w:rPr>
        <w:lastRenderedPageBreak/>
        <w:t>Κυρίες και κύριοι συνάδελφοι, το Σύνταγμά μας προστατεύει την παιδεία σε όλες τις εκφάνσεις της είτε αυτή είναι δημό</w:t>
      </w:r>
      <w:r>
        <w:rPr>
          <w:rFonts w:eastAsia="Times New Roman"/>
          <w:szCs w:val="24"/>
        </w:rPr>
        <w:t>σια είτε είναι ιδιωτική. Κατοχυρώνει και εγγυάται ως βασική αποστολή του κράτους την παιδεία</w:t>
      </w:r>
      <w:r>
        <w:rPr>
          <w:rFonts w:eastAsia="Times New Roman"/>
          <w:szCs w:val="24"/>
        </w:rPr>
        <w:t>,</w:t>
      </w:r>
      <w:r>
        <w:rPr>
          <w:rFonts w:eastAsia="Times New Roman"/>
          <w:szCs w:val="24"/>
        </w:rPr>
        <w:t xml:space="preserve"> με δωρεάν πρόσβαση σε όλες τις βαθμίδες της και εγγυάται και τη λειτουργία ιδιωτικών εκπαιδευτηρίων.</w:t>
      </w:r>
    </w:p>
    <w:p w14:paraId="044563D3" w14:textId="77777777" w:rsidR="00A53C3F" w:rsidRDefault="0019499A">
      <w:pPr>
        <w:tabs>
          <w:tab w:val="left" w:pos="2053"/>
        </w:tabs>
        <w:spacing w:line="600" w:lineRule="auto"/>
        <w:ind w:firstLine="720"/>
        <w:contextualSpacing/>
        <w:jc w:val="both"/>
        <w:rPr>
          <w:rFonts w:eastAsia="Times New Roman"/>
          <w:szCs w:val="24"/>
        </w:rPr>
      </w:pPr>
      <w:r>
        <w:rPr>
          <w:rFonts w:eastAsia="Times New Roman"/>
          <w:szCs w:val="24"/>
        </w:rPr>
        <w:t>Εξυπακούεται, κυρίες και κύριοι συνάδελφοι -κυρία Υπουργέ, πα</w:t>
      </w:r>
      <w:r>
        <w:rPr>
          <w:rFonts w:eastAsia="Times New Roman"/>
          <w:szCs w:val="24"/>
        </w:rPr>
        <w:t>ρακαλώ για την προσοχή σας- ότι θα πρέπει να προστατεύονται οι εργαζόμενοι εκπαιδευτικοί από τυχόν αυθαιρεσίες των σχολαρχών, όμως ο τρόπος προστασίας δεν είναι συλλήβδην η μονιμοποίηση τους. Δεν προστατεύετε τους εκπαιδευτικούς με το να μην επιτρέπετε την</w:t>
      </w:r>
      <w:r>
        <w:rPr>
          <w:rFonts w:eastAsia="Times New Roman"/>
          <w:szCs w:val="24"/>
        </w:rPr>
        <w:t xml:space="preserve"> αξιολόγησή τους. Δεν τους προστατεύετε με τις επίμαχες διατάξεις, τους κάνετε κακό, γιατί τους εμποδίζετε από το να εξελιχθούν με κίνητρο την αξιολόγηση, τους εμποδίζετε από το να προσπαθούν διαρκώς να γίνονται καλύτεροι. Και δεν κάνετε κακό μόνο σε εκείν</w:t>
      </w:r>
      <w:r>
        <w:rPr>
          <w:rFonts w:eastAsia="Times New Roman"/>
          <w:szCs w:val="24"/>
        </w:rPr>
        <w:t>ους, κάνετε κακό και σε τόσους άλλους άξιους εκπαιδευτικούς, οι οποίοι αναζητούν σήμερα αξιοκρατικά θέσεις εργασίας σε ιδιωτικά σχολεία, στην ιδιωτική εκπαίδευση και οι οποίοι βεβαίως</w:t>
      </w:r>
      <w:r>
        <w:rPr>
          <w:rFonts w:eastAsia="Times New Roman"/>
          <w:szCs w:val="24"/>
        </w:rPr>
        <w:t>,</w:t>
      </w:r>
      <w:r>
        <w:rPr>
          <w:rFonts w:eastAsia="Times New Roman"/>
          <w:szCs w:val="24"/>
        </w:rPr>
        <w:t xml:space="preserve"> δεν θα βρουν θέσεις εργασίας </w:t>
      </w:r>
      <w:r>
        <w:rPr>
          <w:rFonts w:eastAsia="Times New Roman"/>
          <w:szCs w:val="24"/>
        </w:rPr>
        <w:lastRenderedPageBreak/>
        <w:t>στον βαθμό που μονιμοποιείτε τους εν ενεργ</w:t>
      </w:r>
      <w:r>
        <w:rPr>
          <w:rFonts w:eastAsia="Times New Roman"/>
          <w:szCs w:val="24"/>
        </w:rPr>
        <w:t xml:space="preserve">εία εκπαιδευτικούς, εκπαιδευτικοί οι οποίοι μπορεί να κριθούν ανεπαρκείς. Ναι, λοιπόν, οφείλουμε να προστατεύσουμε τους εργαζόμενους εκπαιδευτικούς από την ενδεχόμενη ασυδοσία των ιδιωτικών σχολείων. Πώς θα το κάνουμε αυτό; </w:t>
      </w:r>
    </w:p>
    <w:p w14:paraId="044563D4" w14:textId="77777777" w:rsidR="00A53C3F" w:rsidRDefault="0019499A">
      <w:pPr>
        <w:tabs>
          <w:tab w:val="left" w:pos="2053"/>
        </w:tabs>
        <w:spacing w:line="600" w:lineRule="auto"/>
        <w:ind w:firstLine="720"/>
        <w:contextualSpacing/>
        <w:jc w:val="both"/>
        <w:rPr>
          <w:rFonts w:eastAsia="Times New Roman"/>
          <w:szCs w:val="24"/>
        </w:rPr>
      </w:pPr>
      <w:r>
        <w:rPr>
          <w:rFonts w:eastAsia="Times New Roman"/>
          <w:szCs w:val="24"/>
        </w:rPr>
        <w:t>Πρώτον, με την εφαρμογή ενός μη</w:t>
      </w:r>
      <w:r>
        <w:rPr>
          <w:rFonts w:eastAsia="Times New Roman"/>
          <w:szCs w:val="24"/>
        </w:rPr>
        <w:t>χανισμού αξιολόγησης</w:t>
      </w:r>
      <w:r>
        <w:rPr>
          <w:rFonts w:eastAsia="Times New Roman"/>
          <w:szCs w:val="24"/>
        </w:rPr>
        <w:t>,</w:t>
      </w:r>
      <w:r>
        <w:rPr>
          <w:rFonts w:eastAsia="Times New Roman"/>
          <w:szCs w:val="24"/>
        </w:rPr>
        <w:t xml:space="preserve"> που να εδράζεται σε προκαθορισμένα κριτήρια για όλους. Δεύτερον, με εξαντλητικούς ελέγχους για την πάταξη της αδήλωτης εργασίας. Τρίτον, με την επιβολή αυστηρότερων ποινών για τους παραβάτες. Τέταρτον, με τον δικαστικό έλεγχο από τα κ</w:t>
      </w:r>
      <w:r>
        <w:rPr>
          <w:rFonts w:eastAsia="Times New Roman"/>
          <w:szCs w:val="24"/>
        </w:rPr>
        <w:t>ρατικά δικαστήρια για τη νομιμότητα του πλαισίου εργασίας, της σύμβασης εργασίας και ενδεχομένως τη νομιμότητα τυχόν απόλυσης</w:t>
      </w:r>
      <w:r>
        <w:rPr>
          <w:rFonts w:eastAsia="Times New Roman"/>
          <w:szCs w:val="24"/>
        </w:rPr>
        <w:t>,</w:t>
      </w:r>
      <w:r>
        <w:rPr>
          <w:rFonts w:eastAsia="Times New Roman"/>
          <w:szCs w:val="24"/>
        </w:rPr>
        <w:t xml:space="preserve"> αν αυτή προκύψει.</w:t>
      </w:r>
    </w:p>
    <w:p w14:paraId="044563D5" w14:textId="77777777" w:rsidR="00A53C3F" w:rsidRDefault="0019499A">
      <w:pPr>
        <w:tabs>
          <w:tab w:val="left" w:pos="2053"/>
        </w:tabs>
        <w:spacing w:line="600" w:lineRule="auto"/>
        <w:ind w:firstLine="720"/>
        <w:contextualSpacing/>
        <w:jc w:val="both"/>
        <w:rPr>
          <w:rFonts w:eastAsia="Times New Roman"/>
          <w:szCs w:val="24"/>
        </w:rPr>
      </w:pPr>
      <w:r>
        <w:rPr>
          <w:rFonts w:eastAsia="Times New Roman"/>
          <w:szCs w:val="24"/>
        </w:rPr>
        <w:t xml:space="preserve">Κυρίες και κύριοι συνάδελφοι, η δικαστική εξουσία είναι αυτή που είναι υπεύθυνη να τιμωρήσει τον ιδιοκτήτη, αν </w:t>
      </w:r>
      <w:r>
        <w:rPr>
          <w:rFonts w:eastAsia="Times New Roman"/>
          <w:szCs w:val="24"/>
        </w:rPr>
        <w:t xml:space="preserve">έχει προβεί σε μια καταχρηστική και άδικη απόλυση. Δεν είναι αυτή η αρμοδιότητα της εκτελεστικής εξουσίας. Δεν είναι αρμοδιότητα των υπηρεσιακών συμβουλίων του Υπουργείου Παιδείας. </w:t>
      </w:r>
    </w:p>
    <w:p w14:paraId="044563D6" w14:textId="77777777" w:rsidR="00A53C3F" w:rsidRDefault="0019499A">
      <w:pPr>
        <w:tabs>
          <w:tab w:val="left" w:pos="2053"/>
        </w:tabs>
        <w:spacing w:line="600" w:lineRule="auto"/>
        <w:ind w:firstLine="720"/>
        <w:contextualSpacing/>
        <w:jc w:val="both"/>
        <w:rPr>
          <w:rFonts w:eastAsia="Times New Roman"/>
          <w:szCs w:val="24"/>
        </w:rPr>
      </w:pPr>
      <w:r>
        <w:rPr>
          <w:rFonts w:eastAsia="Times New Roman"/>
          <w:szCs w:val="24"/>
        </w:rPr>
        <w:lastRenderedPageBreak/>
        <w:t>Τρέμω μόνο και μόνο που το αναφέρω, αλλά αν το Υπουργείο Παιδείας αποφασίζ</w:t>
      </w:r>
      <w:r>
        <w:rPr>
          <w:rFonts w:eastAsia="Times New Roman"/>
          <w:szCs w:val="24"/>
        </w:rPr>
        <w:t>ει τις απολύσεις ιδιωτικών εκπαιδευτικών, τότε το επόμενο βήμα είναι να δούμε τον Υπουργό Επικρατείας να αποφασίζει απολύσεις δημοσιογράφων σε ιδιωτικά κανάλια, τον Υπουργό Υγείας να αποφασίζει απολύσεις γιατρών σε ιδιωτικά νοσοκομεία, τον Υπουργό Δικαιοσύ</w:t>
      </w:r>
      <w:r>
        <w:rPr>
          <w:rFonts w:eastAsia="Times New Roman"/>
          <w:szCs w:val="24"/>
        </w:rPr>
        <w:t>νης να αποφασίζει απολύσεις σε δικηγορικά γραφεία.</w:t>
      </w:r>
    </w:p>
    <w:p w14:paraId="044563D7" w14:textId="77777777" w:rsidR="00A53C3F" w:rsidRDefault="0019499A">
      <w:pPr>
        <w:tabs>
          <w:tab w:val="left" w:pos="2053"/>
        </w:tabs>
        <w:spacing w:line="600" w:lineRule="auto"/>
        <w:ind w:firstLine="720"/>
        <w:contextualSpacing/>
        <w:jc w:val="both"/>
        <w:rPr>
          <w:rFonts w:eastAsia="Times New Roman"/>
          <w:szCs w:val="24"/>
        </w:rPr>
      </w:pPr>
      <w:r>
        <w:rPr>
          <w:rFonts w:eastAsia="Times New Roman"/>
          <w:szCs w:val="24"/>
        </w:rPr>
        <w:t xml:space="preserve">Μας είπε χθες ο καθόλα συμπαθής κ. </w:t>
      </w:r>
      <w:proofErr w:type="spellStart"/>
      <w:r>
        <w:rPr>
          <w:rFonts w:eastAsia="Times New Roman"/>
          <w:szCs w:val="24"/>
        </w:rPr>
        <w:t>Γαβρόγλου</w:t>
      </w:r>
      <w:proofErr w:type="spellEnd"/>
      <w:r>
        <w:rPr>
          <w:rFonts w:eastAsia="Times New Roman"/>
          <w:szCs w:val="24"/>
        </w:rPr>
        <w:t xml:space="preserve"> του ΣΥΡΙΖΑ ότι εσείς της Νέας Δημοκρατίας ασχολείστε μόνο με το δικαίωμα των σχολαρχών στην απόλυση και όχι με το δικαίωμα των εργαζομένων στην αξιοπρεπή εργασί</w:t>
      </w:r>
      <w:r>
        <w:rPr>
          <w:rFonts w:eastAsia="Times New Roman"/>
          <w:szCs w:val="24"/>
        </w:rPr>
        <w:t>α και ότι για να προστατευθεί αυτό το δικαίωμα στην αξιοπρεπή εργασία θεσπίζονται αυτά τα υπηρεσιακά συμβούλια.</w:t>
      </w:r>
    </w:p>
    <w:p w14:paraId="044563D8" w14:textId="77777777" w:rsidR="00A53C3F" w:rsidRDefault="0019499A">
      <w:pPr>
        <w:tabs>
          <w:tab w:val="left" w:pos="2053"/>
        </w:tabs>
        <w:spacing w:line="600" w:lineRule="auto"/>
        <w:ind w:firstLine="720"/>
        <w:contextualSpacing/>
        <w:jc w:val="both"/>
        <w:rPr>
          <w:rFonts w:eastAsia="Times New Roman"/>
          <w:szCs w:val="24"/>
        </w:rPr>
      </w:pPr>
      <w:r>
        <w:rPr>
          <w:rFonts w:eastAsia="Times New Roman"/>
          <w:szCs w:val="24"/>
        </w:rPr>
        <w:t>Τελικά, εσείς στον ΣΥΡΙΖΑ θέλετε να καταργήσετε τη δικαιοσύνη; Θέλετε να υποκαταστήσετε τη δικαιοσύνη με επιτροπές Υπουργείων; Άκουσα, επίσης, ό</w:t>
      </w:r>
      <w:r>
        <w:rPr>
          <w:rFonts w:eastAsia="Times New Roman"/>
          <w:szCs w:val="24"/>
        </w:rPr>
        <w:t>τι καλώς γίνονται οι επιτροπές αυτές ελέγχου των απολύσεων για να μπει ένα φρένο στη μαύρη και αδήλωτη εργασία.</w:t>
      </w:r>
    </w:p>
    <w:p w14:paraId="044563D9" w14:textId="77777777" w:rsidR="00A53C3F" w:rsidRDefault="0019499A">
      <w:pPr>
        <w:tabs>
          <w:tab w:val="left" w:pos="2053"/>
        </w:tabs>
        <w:spacing w:line="600" w:lineRule="auto"/>
        <w:ind w:firstLine="720"/>
        <w:contextualSpacing/>
        <w:jc w:val="both"/>
        <w:rPr>
          <w:rFonts w:eastAsia="Times New Roman"/>
          <w:szCs w:val="24"/>
        </w:rPr>
      </w:pPr>
      <w:r>
        <w:rPr>
          <w:rFonts w:eastAsia="Times New Roman"/>
          <w:szCs w:val="24"/>
        </w:rPr>
        <w:lastRenderedPageBreak/>
        <w:t xml:space="preserve">Άρα, κυρίες και κύριοι συνάδελφοι, δεν πιστεύετε ούτε στα κλιμάκια της επιθεώρησης εργασίας; Πόση πια </w:t>
      </w:r>
      <w:proofErr w:type="spellStart"/>
      <w:r>
        <w:rPr>
          <w:rFonts w:eastAsia="Times New Roman"/>
          <w:szCs w:val="24"/>
        </w:rPr>
        <w:t>υπερσυγκέντρωση</w:t>
      </w:r>
      <w:proofErr w:type="spellEnd"/>
      <w:r>
        <w:rPr>
          <w:rFonts w:eastAsia="Times New Roman"/>
          <w:szCs w:val="24"/>
        </w:rPr>
        <w:t xml:space="preserve"> εξουσίας στους Υπουργούς κ</w:t>
      </w:r>
      <w:r>
        <w:rPr>
          <w:rFonts w:eastAsia="Times New Roman"/>
          <w:szCs w:val="24"/>
        </w:rPr>
        <w:t>αι στα στελέχη τους;</w:t>
      </w:r>
    </w:p>
    <w:p w14:paraId="044563DA" w14:textId="77777777" w:rsidR="00A53C3F" w:rsidRDefault="0019499A">
      <w:pPr>
        <w:tabs>
          <w:tab w:val="left" w:pos="2053"/>
        </w:tabs>
        <w:spacing w:line="600" w:lineRule="auto"/>
        <w:ind w:firstLine="720"/>
        <w:contextualSpacing/>
        <w:jc w:val="both"/>
        <w:rPr>
          <w:rFonts w:eastAsia="Times New Roman"/>
          <w:szCs w:val="24"/>
        </w:rPr>
      </w:pPr>
      <w:r>
        <w:rPr>
          <w:rFonts w:eastAsia="Times New Roman"/>
          <w:szCs w:val="24"/>
        </w:rPr>
        <w:t xml:space="preserve">Αυτή, όμως, είναι η πάγια τακτική σας: </w:t>
      </w:r>
      <w:proofErr w:type="spellStart"/>
      <w:r>
        <w:rPr>
          <w:rFonts w:eastAsia="Times New Roman"/>
          <w:szCs w:val="24"/>
        </w:rPr>
        <w:t>Υ</w:t>
      </w:r>
      <w:r>
        <w:rPr>
          <w:rFonts w:eastAsia="Times New Roman"/>
          <w:szCs w:val="24"/>
        </w:rPr>
        <w:t>περσυγκέντρωση</w:t>
      </w:r>
      <w:proofErr w:type="spellEnd"/>
      <w:r>
        <w:rPr>
          <w:rFonts w:eastAsia="Times New Roman"/>
          <w:szCs w:val="24"/>
        </w:rPr>
        <w:t xml:space="preserve"> εξουσίας. Το ίδιο ακριβώς κάνατε και με την τροπολογία που κατατέθηκε εκπρόθεσμα χθες</w:t>
      </w:r>
      <w:r>
        <w:rPr>
          <w:rFonts w:eastAsia="Times New Roman"/>
          <w:szCs w:val="24"/>
        </w:rPr>
        <w:t>,</w:t>
      </w:r>
      <w:r>
        <w:rPr>
          <w:rFonts w:eastAsia="Times New Roman"/>
          <w:szCs w:val="24"/>
        </w:rPr>
        <w:t xml:space="preserve"> λίγο πριν την έναρξη της συζήτησης στη Βουλή. </w:t>
      </w:r>
    </w:p>
    <w:p w14:paraId="044563DB"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Προβλέπετε το πρωτοφανές, κύριε Υπουργέ. Προβλ</w:t>
      </w:r>
      <w:r>
        <w:rPr>
          <w:rFonts w:eastAsia="Times New Roman" w:cs="Times New Roman"/>
          <w:szCs w:val="24"/>
        </w:rPr>
        <w:t xml:space="preserve">έπετε ότι απαιτείται απόφαση του Υπουργού Παιδείας για τη μετακίνηση καθηγητών σε άλλο τμήμα του ίδιου ή άλλου ΑΕΙ. Και πάλι εδώ έχουμε </w:t>
      </w:r>
      <w:proofErr w:type="spellStart"/>
      <w:r>
        <w:rPr>
          <w:rFonts w:eastAsia="Times New Roman" w:cs="Times New Roman"/>
          <w:szCs w:val="24"/>
        </w:rPr>
        <w:t>υπερσυγκέντρωση</w:t>
      </w:r>
      <w:proofErr w:type="spellEnd"/>
      <w:r>
        <w:rPr>
          <w:rFonts w:eastAsia="Times New Roman" w:cs="Times New Roman"/>
          <w:szCs w:val="24"/>
        </w:rPr>
        <w:t xml:space="preserve"> εξουσιών, η οποία μάλιστα καταστρατηγεί και το αυτοδιοίκητο των πανεπιστημίων. </w:t>
      </w:r>
    </w:p>
    <w:p w14:paraId="044563DC"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Το ίδιο κάνατε και με τι</w:t>
      </w:r>
      <w:r>
        <w:rPr>
          <w:rFonts w:eastAsia="Times New Roman" w:cs="Times New Roman"/>
          <w:szCs w:val="24"/>
        </w:rPr>
        <w:t xml:space="preserve">ς τηλεοπτικές άδειες, μεταβιβάσατε εξουσίες από τη συνταγματικά κατοχυρωμένη ανεξάρτητη αρχή, το Εθνικό Συμβούλιο Ραδιοτηλεόρασης, στον Υπουργό Επικρατείας. Το ίδιο κάνατε και με την ΕΕΤΤ. Προβλέψατε ρήτρα εποπτείας της ανεξάρτητης αρχής από τον Υπουργό. </w:t>
      </w:r>
      <w:proofErr w:type="spellStart"/>
      <w:r>
        <w:rPr>
          <w:rFonts w:eastAsia="Times New Roman" w:cs="Times New Roman"/>
          <w:szCs w:val="24"/>
        </w:rPr>
        <w:t>Υ</w:t>
      </w:r>
      <w:r>
        <w:rPr>
          <w:rFonts w:eastAsia="Times New Roman" w:cs="Times New Roman"/>
          <w:szCs w:val="24"/>
        </w:rPr>
        <w:t>περσυγκέντρωση</w:t>
      </w:r>
      <w:proofErr w:type="spellEnd"/>
      <w:r>
        <w:rPr>
          <w:rFonts w:eastAsia="Times New Roman" w:cs="Times New Roman"/>
          <w:szCs w:val="24"/>
        </w:rPr>
        <w:t xml:space="preserve"> εξουσιών παντού. </w:t>
      </w:r>
    </w:p>
    <w:p w14:paraId="044563DD"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Κυρίες και κύριοι συνάδελφοι, σε κάθε δημοκρατικό πολίτευμα υπάρχουν ισορροπίες, υπάρχουν όργανα ελέγχου, υπάρχουν τα λεγόμενα </w:t>
      </w:r>
      <w:r>
        <w:rPr>
          <w:rFonts w:eastAsia="Times New Roman" w:cs="Times New Roman"/>
          <w:szCs w:val="24"/>
          <w:lang w:val="en-US"/>
        </w:rPr>
        <w:t>checks</w:t>
      </w:r>
      <w:r>
        <w:rPr>
          <w:rFonts w:eastAsia="Times New Roman" w:cs="Times New Roman"/>
          <w:szCs w:val="24"/>
        </w:rPr>
        <w:t xml:space="preserve"> </w:t>
      </w:r>
      <w:r>
        <w:rPr>
          <w:rFonts w:eastAsia="Times New Roman" w:cs="Times New Roman"/>
          <w:szCs w:val="24"/>
          <w:lang w:val="en-US"/>
        </w:rPr>
        <w:t>and</w:t>
      </w:r>
      <w:r>
        <w:rPr>
          <w:rFonts w:eastAsia="Times New Roman" w:cs="Times New Roman"/>
          <w:szCs w:val="24"/>
        </w:rPr>
        <w:t xml:space="preserve"> </w:t>
      </w:r>
      <w:r>
        <w:rPr>
          <w:rFonts w:eastAsia="Times New Roman" w:cs="Times New Roman"/>
          <w:szCs w:val="24"/>
          <w:lang w:val="en-US"/>
        </w:rPr>
        <w:t>balances</w:t>
      </w:r>
      <w:r>
        <w:rPr>
          <w:rFonts w:eastAsia="Times New Roman" w:cs="Times New Roman"/>
          <w:szCs w:val="24"/>
        </w:rPr>
        <w:t xml:space="preserve"> και γι’ αυτό υπάρχει και η δικαστική εξουσία, για να κρίνει όλους μας και το</w:t>
      </w:r>
      <w:r>
        <w:rPr>
          <w:rFonts w:eastAsia="Times New Roman" w:cs="Times New Roman"/>
          <w:szCs w:val="24"/>
        </w:rPr>
        <w:t>υς ιδιοκτήτες των σχολείων, για το αν νόμιμα διοικούν τις επιχειρήσεις τους, για το αν σέβονται τα δικαιώματα των εκπαιδευτικών. Είναι αδιανόητο να κρίνονται αυτά από στελέχη του Υπουργείου Παιδείας και δη χωρίς να προβλέπεται καν δικαίωμα ακρόασης των ενδ</w:t>
      </w:r>
      <w:r>
        <w:rPr>
          <w:rFonts w:eastAsia="Times New Roman" w:cs="Times New Roman"/>
          <w:szCs w:val="24"/>
        </w:rPr>
        <w:t xml:space="preserve">ιαφερομένων. Το Υπουργείο Παιδείας, κυρίες και κύριοι, κυρία Υπουργέ, δεν μπορεί να υποκαταστήσει την κρίση του δικαστή. </w:t>
      </w:r>
    </w:p>
    <w:p w14:paraId="044563DE"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Και επειδή πολλά αναφέρονται για τα δικαστήρια και για το ότι οι εργαζόμενοι στερούνται οποιοδήποτε μέσο υπεράσπισης των δικαιωμάτων τ</w:t>
      </w:r>
      <w:r>
        <w:rPr>
          <w:rFonts w:eastAsia="Times New Roman" w:cs="Times New Roman"/>
          <w:szCs w:val="24"/>
        </w:rPr>
        <w:t xml:space="preserve">ους, δεν ξέρω πόσοι από εσάς έχει τύχει να ασχοληθείτε με το </w:t>
      </w:r>
      <w:r>
        <w:rPr>
          <w:rFonts w:eastAsia="Times New Roman" w:cs="Times New Roman"/>
          <w:szCs w:val="24"/>
        </w:rPr>
        <w:t>Ε</w:t>
      </w:r>
      <w:r>
        <w:rPr>
          <w:rFonts w:eastAsia="Times New Roman" w:cs="Times New Roman"/>
          <w:szCs w:val="24"/>
        </w:rPr>
        <w:t xml:space="preserve">ργατικό </w:t>
      </w:r>
      <w:r>
        <w:rPr>
          <w:rFonts w:eastAsia="Times New Roman" w:cs="Times New Roman"/>
          <w:szCs w:val="24"/>
        </w:rPr>
        <w:t>Δίκαιο</w:t>
      </w:r>
      <w:r>
        <w:rPr>
          <w:rFonts w:eastAsia="Times New Roman" w:cs="Times New Roman"/>
          <w:szCs w:val="24"/>
        </w:rPr>
        <w:t xml:space="preserve">, αλλά πρόκειται για έναν κατ’ εξοχήν κλάδο του δικαίου, στον οποίο τα δικαστήρια τάσσονται σε γενικές γραμμές ευνοϊκά απέναντι στους εργαζόμενους. </w:t>
      </w:r>
    </w:p>
    <w:p w14:paraId="044563DF"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Σας λέμε απερίφραστα: Η Νέα Δημοκρατία, όταν γίνει Κυβέρνηση, θα επαναφέρει τα δύο βασικά χαρακτηριστικά… </w:t>
      </w:r>
    </w:p>
    <w:p w14:paraId="044563E0"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044563E1"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Κύριε Πρόεδρε, δεν μίλησα και χθες και παρακαλώ την ανοχή σας. </w:t>
      </w:r>
    </w:p>
    <w:p w14:paraId="044563E2"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Το ξαναλέω, για να το εμπεδώσετε: Η Νέα Δημοκρατία, όταν γίνει Κυβέρνηση, θα επαναφέρει τα δύο βασικά χαρακτηριστικά της ιδιωτικής εκπαίδευσης</w:t>
      </w:r>
      <w:r>
        <w:rPr>
          <w:rFonts w:eastAsia="Times New Roman" w:cs="Times New Roman"/>
          <w:szCs w:val="24"/>
        </w:rPr>
        <w:t>,</w:t>
      </w:r>
      <w:r>
        <w:rPr>
          <w:rFonts w:eastAsia="Times New Roman" w:cs="Times New Roman"/>
          <w:szCs w:val="24"/>
        </w:rPr>
        <w:t xml:space="preserve"> από τα οποία την αποστερείτε σήμερα, δηλαδή τη δυνατότητα επιλογής και διαχείρισης ιδιωτικών εκπαιδευτικών και τ</w:t>
      </w:r>
      <w:r>
        <w:rPr>
          <w:rFonts w:eastAsia="Times New Roman" w:cs="Times New Roman"/>
          <w:szCs w:val="24"/>
        </w:rPr>
        <w:t>η δυνατότητα εκπόνησης πρόσθετων δραστηριοτήτων, καθώς επίσης θα επαναφέρει και την απαγόρευση των αιώνιων φοιτητών, μια πρόβλεψη που πέρασε κρυφίως με μια τροπολογία νύχτα, η οποία προβλέπει ξαφνικά εκ νέου την επαναφορά των αιώνιων φοιτητών, διότι καταργ</w:t>
      </w:r>
      <w:r>
        <w:rPr>
          <w:rFonts w:eastAsia="Times New Roman" w:cs="Times New Roman"/>
          <w:szCs w:val="24"/>
        </w:rPr>
        <w:t xml:space="preserve">εί διάταξη που αναφέρει μέχρι πότε διατηρείται η φοιτητική ιδιότητα. </w:t>
      </w:r>
    </w:p>
    <w:p w14:paraId="044563E3"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Κλείνοντας, θα ήθελα να κάνω μια αναφορά στο άρθρο 27 και στον θόρυβο που έχει δημιουργηθεί σχετικά με την παρακράτηση από τις ακαθάριστες αμοιβές πανεπιστημιακών</w:t>
      </w:r>
      <w:r>
        <w:rPr>
          <w:rFonts w:eastAsia="Times New Roman" w:cs="Times New Roman"/>
          <w:szCs w:val="24"/>
        </w:rPr>
        <w:t>,</w:t>
      </w:r>
      <w:r>
        <w:rPr>
          <w:rFonts w:eastAsia="Times New Roman" w:cs="Times New Roman"/>
          <w:szCs w:val="24"/>
        </w:rPr>
        <w:t xml:space="preserve"> που ασκούν ελεύθερο επ</w:t>
      </w:r>
      <w:r>
        <w:rPr>
          <w:rFonts w:eastAsia="Times New Roman" w:cs="Times New Roman"/>
          <w:szCs w:val="24"/>
        </w:rPr>
        <w:t>άγγελμα υπέρ του ΕΛΚΕ. Κύριε Υπουργέ, σας αφορά αυτό. Πείτε ότι είναι κάποιος καθηγητής στο Πολυτεχνείο και παράλληλα ασκεί επαγγελματική δραστηριότητα μέσω μιας τεχνικής εταιρείας. Μέχρι τώρα</w:t>
      </w:r>
      <w:r>
        <w:rPr>
          <w:rFonts w:eastAsia="Times New Roman" w:cs="Times New Roman"/>
          <w:szCs w:val="24"/>
        </w:rPr>
        <w:t>,</w:t>
      </w:r>
      <w:r>
        <w:rPr>
          <w:rFonts w:eastAsia="Times New Roman" w:cs="Times New Roman"/>
          <w:szCs w:val="24"/>
        </w:rPr>
        <w:t xml:space="preserve"> ο νόμος δεν του επέβαλλε παρακράτηση υπέρ του ΕΛΚΕ από τα μερί</w:t>
      </w:r>
      <w:r>
        <w:rPr>
          <w:rFonts w:eastAsia="Times New Roman" w:cs="Times New Roman"/>
          <w:szCs w:val="24"/>
        </w:rPr>
        <w:t>σματα που παίρνει από την εταιρεία. Έρχεται τώρα ο νομοθέτης και του λέει ότι πρέπει να αποδίδει ένα ποσοστό και από τα μερίσματα που παίρνει από την εταιρεία. Θεμιτό, αλλά δεν μπορεί να του πει ο νόμος «απόδωσε και ποσοστά σε όλα τα μερίσματα που εισέπραξ</w:t>
      </w:r>
      <w:r>
        <w:rPr>
          <w:rFonts w:eastAsia="Times New Roman" w:cs="Times New Roman"/>
          <w:szCs w:val="24"/>
        </w:rPr>
        <w:t>ες των τελευταίων είκοσι ετών», γιατί πολύ απλά τότε δεν υπήρχε διάταξη νόμου που να λέει ότι οφείλει ποσοστά από τα μερίσματα αυτά. Και όχι μόνο δεν υπήρχε διάταξη νόμου, κύριε Υπουργέ, αλλά υπήρχε γνωμοδότηση του Νομικού Συμβουλίου του Κράτους στο Πανεπι</w:t>
      </w:r>
      <w:r>
        <w:rPr>
          <w:rFonts w:eastAsia="Times New Roman" w:cs="Times New Roman"/>
          <w:szCs w:val="24"/>
        </w:rPr>
        <w:t xml:space="preserve">στήμιο Αθηνών, η </w:t>
      </w:r>
      <w:r>
        <w:rPr>
          <w:rFonts w:eastAsia="Times New Roman" w:cs="Times New Roman"/>
          <w:szCs w:val="24"/>
        </w:rPr>
        <w:t xml:space="preserve">υπ’ αριθμόν </w:t>
      </w:r>
      <w:r>
        <w:rPr>
          <w:rFonts w:eastAsia="Times New Roman" w:cs="Times New Roman"/>
          <w:szCs w:val="24"/>
        </w:rPr>
        <w:t xml:space="preserve">55/2005, που ρητά έλεγε ότι τα έσοδα αυτά από εταιρεία δεν υπόκεινται στην εισφορά προς το ΕΛΚΕ. </w:t>
      </w:r>
    </w:p>
    <w:p w14:paraId="044563E4"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Η όποια ρύθμιση τώρα μπορεί να έχει ισχύ μόνο για το μέλλον, γιατί το λέει ρητά το Σύνταγμα στο άρθρο 78 παράγραφος 2: «Φόρος ή ο</w:t>
      </w:r>
      <w:r>
        <w:rPr>
          <w:rFonts w:eastAsia="Times New Roman" w:cs="Times New Roman"/>
          <w:szCs w:val="24"/>
        </w:rPr>
        <w:t>ποιοδήποτε οικονομικό βάρος -όποια φύση κι αν έχει αυτό- δεν μπορεί να επιβληθεί με νόμο αναδρομικής ισχύος…» και κυρίως πρέπει να ισχύει μόνο για το μέλλον για να μπορεί ο καθένας να πάρει τα μέτρα του, να παραιτηθεί από το πανεπιστήμιο ή να παραιτηθεί απ</w:t>
      </w:r>
      <w:r>
        <w:rPr>
          <w:rFonts w:eastAsia="Times New Roman" w:cs="Times New Roman"/>
          <w:szCs w:val="24"/>
        </w:rPr>
        <w:t xml:space="preserve">ό την εταιρεία. Σας το επισημαίνει και η ίδια η Επιστημονική Υπηρεσία της Βουλής στη σελίδα </w:t>
      </w:r>
      <w:r>
        <w:rPr>
          <w:rFonts w:eastAsia="Times New Roman" w:cs="Times New Roman"/>
          <w:szCs w:val="24"/>
        </w:rPr>
        <w:t>6</w:t>
      </w:r>
      <w:r>
        <w:rPr>
          <w:rFonts w:eastAsia="Times New Roman" w:cs="Times New Roman"/>
          <w:szCs w:val="24"/>
        </w:rPr>
        <w:t xml:space="preserve"> της έκθεσής της. Σας το λέει απερίφραστα ότι αυτό το οποίο προβλέπεται είναι αντισυνταγματικό. </w:t>
      </w:r>
    </w:p>
    <w:p w14:paraId="044563E5"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Και κλείνω. Η Νέα Δημοκρατία, κύριε Υπουργέ, προτίθεται να υπερψηφ</w:t>
      </w:r>
      <w:r>
        <w:rPr>
          <w:rFonts w:eastAsia="Times New Roman" w:cs="Times New Roman"/>
          <w:szCs w:val="24"/>
        </w:rPr>
        <w:t xml:space="preserve">ίσει τη διάταξη αυτή, μόνο εφόσον προβλεφθεί ρητά, για την αποφυγή κάθε αμφιβολίας, ότι η νέα αυτή ρύθμιση περί μερισμάτων εταιρειών θα έχει ισχύ μόνο από τη δημοσίευση του νόμου. </w:t>
      </w:r>
    </w:p>
    <w:p w14:paraId="044563E6"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Και για να σας διευκολύνουμε, καταθέτω αυτήν τη στιγμή στα Πρακτικά μία σχε</w:t>
      </w:r>
      <w:r>
        <w:rPr>
          <w:rFonts w:eastAsia="Times New Roman" w:cs="Times New Roman"/>
          <w:szCs w:val="24"/>
        </w:rPr>
        <w:t xml:space="preserve">τική νομοτεχνική βελτίωση, μία πρόταση, η οποία προβλέπει ακριβώς αυτό προς αποφυγή κάθε αμφιβολίας, ότι η είσπραξη </w:t>
      </w:r>
      <w:r>
        <w:rPr>
          <w:rFonts w:eastAsia="Times New Roman" w:cs="Times New Roman"/>
          <w:szCs w:val="24"/>
        </w:rPr>
        <w:lastRenderedPageBreak/>
        <w:t xml:space="preserve">από τα μερίσματα θα ισχύει μόνο από τη δημοσίευση του νόμου στο Φύλλο της Εφημερίδας της Κυβερνήσεως. </w:t>
      </w:r>
    </w:p>
    <w:p w14:paraId="044563E7"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η Βουλευτής κ. Νίκη </w:t>
      </w:r>
      <w:proofErr w:type="spellStart"/>
      <w:r>
        <w:rPr>
          <w:rFonts w:eastAsia="Times New Roman" w:cs="Times New Roman"/>
          <w:szCs w:val="24"/>
        </w:rPr>
        <w:t>Κεραμέως</w:t>
      </w:r>
      <w:proofErr w:type="spellEnd"/>
      <w:r>
        <w:rPr>
          <w:rFonts w:eastAsia="Times New Roman" w:cs="Times New Roman"/>
          <w:szCs w:val="24"/>
        </w:rPr>
        <w:t xml:space="preserve"> καταθέτει για τα Πρακτικά την προαναφερθείσα πρόταση, η οποία βρίσκεται στο </w:t>
      </w:r>
      <w:r>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14:paraId="044563E8" w14:textId="77777777" w:rsidR="00A53C3F" w:rsidRDefault="0019499A">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44563E9"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b/>
          <w:szCs w:val="24"/>
        </w:rPr>
        <w:t xml:space="preserve">: </w:t>
      </w:r>
      <w:r>
        <w:rPr>
          <w:rFonts w:eastAsia="Times New Roman" w:cs="Times New Roman"/>
          <w:szCs w:val="24"/>
        </w:rPr>
        <w:t xml:space="preserve">Κι εμείς ευχαριστούμε. </w:t>
      </w:r>
    </w:p>
    <w:p w14:paraId="044563EA"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Γεώργιος Βλάχος. </w:t>
      </w:r>
    </w:p>
    <w:p w14:paraId="044563EB" w14:textId="77777777" w:rsidR="00A53C3F" w:rsidRDefault="0019499A">
      <w:pPr>
        <w:spacing w:line="600" w:lineRule="auto"/>
        <w:ind w:firstLine="720"/>
        <w:contextualSpacing/>
        <w:jc w:val="both"/>
        <w:rPr>
          <w:rFonts w:eastAsia="Times New Roman"/>
          <w:szCs w:val="24"/>
        </w:rPr>
      </w:pPr>
      <w:r>
        <w:rPr>
          <w:rFonts w:eastAsia="Times New Roman"/>
          <w:b/>
          <w:szCs w:val="24"/>
        </w:rPr>
        <w:t>ΓΕΩΡΓΙΟΣ ΒΛΑΧΟΣ:</w:t>
      </w:r>
      <w:r>
        <w:rPr>
          <w:rFonts w:eastAsia="Times New Roman"/>
          <w:szCs w:val="24"/>
        </w:rPr>
        <w:t xml:space="preserve"> Ευχαριστώ, κύριε Πρόεδρε.</w:t>
      </w:r>
    </w:p>
    <w:p w14:paraId="044563EC" w14:textId="77777777" w:rsidR="00A53C3F" w:rsidRDefault="0019499A">
      <w:pPr>
        <w:spacing w:line="600" w:lineRule="auto"/>
        <w:ind w:firstLine="720"/>
        <w:contextualSpacing/>
        <w:jc w:val="both"/>
        <w:rPr>
          <w:rFonts w:eastAsia="Times New Roman"/>
          <w:szCs w:val="24"/>
        </w:rPr>
      </w:pPr>
      <w:r>
        <w:rPr>
          <w:rFonts w:eastAsia="Times New Roman"/>
          <w:szCs w:val="24"/>
        </w:rPr>
        <w:t>Κύριε Υπουργέ, κυρίες και κύριοι συνάδελφοι, όταν συζητάμε θέματα παιδείας, εθνικής άμυνας, περιμένει κανείς να υπάρξει εύκολα μια συνεννόηση μεταξύ τ</w:t>
      </w:r>
      <w:r>
        <w:rPr>
          <w:rFonts w:eastAsia="Times New Roman"/>
          <w:szCs w:val="24"/>
        </w:rPr>
        <w:t xml:space="preserve">ων πολιτικών δυνάμεων. Κάτι τέτοιο, όμως, </w:t>
      </w:r>
      <w:r>
        <w:rPr>
          <w:rFonts w:eastAsia="Times New Roman"/>
          <w:szCs w:val="24"/>
        </w:rPr>
        <w:lastRenderedPageBreak/>
        <w:t xml:space="preserve">δεν φάνηκε καθόλου από αυτό το νομοσχέδιο που συζητήσαμε παλιότερα στην </w:t>
      </w:r>
      <w:r>
        <w:rPr>
          <w:rFonts w:eastAsia="Times New Roman"/>
          <w:szCs w:val="24"/>
        </w:rPr>
        <w:t>ε</w:t>
      </w:r>
      <w:r>
        <w:rPr>
          <w:rFonts w:eastAsia="Times New Roman"/>
          <w:szCs w:val="24"/>
        </w:rPr>
        <w:t xml:space="preserve">πιτροπή και τώρα στην Ολομέλεια. </w:t>
      </w:r>
    </w:p>
    <w:p w14:paraId="044563ED" w14:textId="77777777" w:rsidR="00A53C3F" w:rsidRDefault="0019499A">
      <w:pPr>
        <w:spacing w:line="600" w:lineRule="auto"/>
        <w:ind w:firstLine="720"/>
        <w:contextualSpacing/>
        <w:jc w:val="both"/>
        <w:rPr>
          <w:rFonts w:eastAsia="Times New Roman"/>
          <w:szCs w:val="24"/>
        </w:rPr>
      </w:pPr>
      <w:r>
        <w:rPr>
          <w:rFonts w:eastAsia="Times New Roman"/>
          <w:szCs w:val="24"/>
        </w:rPr>
        <w:t>Και αυτό δείχνει την εμμονή της Κυβέρνησης σε κάποιες ρυθμίσεις</w:t>
      </w:r>
      <w:r>
        <w:rPr>
          <w:rFonts w:eastAsia="Times New Roman"/>
          <w:szCs w:val="24"/>
        </w:rPr>
        <w:t>,</w:t>
      </w:r>
      <w:r>
        <w:rPr>
          <w:rFonts w:eastAsia="Times New Roman"/>
          <w:szCs w:val="24"/>
        </w:rPr>
        <w:t xml:space="preserve"> οι οποίες προφανώς δεν είναι τεκμηριωμένες</w:t>
      </w:r>
      <w:r>
        <w:rPr>
          <w:rFonts w:eastAsia="Times New Roman"/>
          <w:szCs w:val="24"/>
        </w:rPr>
        <w:t xml:space="preserve"> και έρχονται να εξυπηρετήσουν κάποιους άλλους σκοπούς</w:t>
      </w:r>
      <w:r>
        <w:rPr>
          <w:rFonts w:eastAsia="Times New Roman"/>
          <w:szCs w:val="24"/>
        </w:rPr>
        <w:t>,</w:t>
      </w:r>
      <w:r>
        <w:rPr>
          <w:rFonts w:eastAsia="Times New Roman"/>
          <w:szCs w:val="24"/>
        </w:rPr>
        <w:t xml:space="preserve"> πέραν εκείνων της παιδείας. </w:t>
      </w:r>
    </w:p>
    <w:p w14:paraId="044563EE" w14:textId="77777777" w:rsidR="00A53C3F" w:rsidRDefault="0019499A">
      <w:pPr>
        <w:spacing w:line="600" w:lineRule="auto"/>
        <w:ind w:firstLine="720"/>
        <w:contextualSpacing/>
        <w:jc w:val="both"/>
        <w:rPr>
          <w:rFonts w:eastAsia="Times New Roman"/>
          <w:szCs w:val="24"/>
        </w:rPr>
      </w:pPr>
      <w:r>
        <w:rPr>
          <w:rFonts w:eastAsia="Times New Roman"/>
          <w:szCs w:val="24"/>
        </w:rPr>
        <w:t>Ακούστηκαν νωρίτερα</w:t>
      </w:r>
      <w:r>
        <w:rPr>
          <w:rFonts w:eastAsia="Times New Roman"/>
          <w:szCs w:val="24"/>
        </w:rPr>
        <w:t>,</w:t>
      </w:r>
      <w:r>
        <w:rPr>
          <w:rFonts w:eastAsia="Times New Roman"/>
          <w:szCs w:val="24"/>
        </w:rPr>
        <w:t xml:space="preserve"> τόσο από τον εισηγητή μας και από τη συνάδελφο, Εκπρόσωπο της Νέας Δημοκρατίας, αλλά και από συναδέλφους, επιχειρήματα και τεκμηριωμένες αντιρρήσεις σ</w:t>
      </w:r>
      <w:r>
        <w:rPr>
          <w:rFonts w:eastAsia="Times New Roman"/>
          <w:szCs w:val="24"/>
        </w:rPr>
        <w:t>ε πολύ συγκεκριμένα θέματα. Και περιμέναμε</w:t>
      </w:r>
      <w:r>
        <w:rPr>
          <w:rFonts w:eastAsia="Times New Roman"/>
          <w:szCs w:val="24"/>
        </w:rPr>
        <w:t>,</w:t>
      </w:r>
      <w:r>
        <w:rPr>
          <w:rFonts w:eastAsia="Times New Roman"/>
          <w:szCs w:val="24"/>
        </w:rPr>
        <w:t xml:space="preserve"> επί αυτών των αντιρρήσεων να ακουστούν συγκεκριμένες απαντήσεις. Κάτι τέτοιο δεν γίνεται. Δεν έγινε μέχρι στιγμής και πολύ φοβούμαι ότι δεν θα γίνει μέχρι το τέλος της συνεδρίασης.</w:t>
      </w:r>
    </w:p>
    <w:p w14:paraId="044563EF" w14:textId="77777777" w:rsidR="00A53C3F" w:rsidRDefault="0019499A">
      <w:pPr>
        <w:spacing w:line="600" w:lineRule="auto"/>
        <w:ind w:firstLine="720"/>
        <w:contextualSpacing/>
        <w:jc w:val="both"/>
        <w:rPr>
          <w:rFonts w:eastAsia="Times New Roman"/>
          <w:szCs w:val="24"/>
        </w:rPr>
      </w:pPr>
      <w:r>
        <w:rPr>
          <w:rFonts w:eastAsia="Times New Roman"/>
          <w:szCs w:val="24"/>
        </w:rPr>
        <w:t>Εγώ, λοιπόν, όπως και όλοι οι σ</w:t>
      </w:r>
      <w:r>
        <w:rPr>
          <w:rFonts w:eastAsia="Times New Roman"/>
          <w:szCs w:val="24"/>
        </w:rPr>
        <w:t>υνάδελφοι, θα επιμείνω σε αυτά τα καίρια σημεία του νομοσχεδίου, περιμένοντας ότι μέχρι το τέλος κάποιες επιτέλους απαντήσεις θα δοθούν.</w:t>
      </w:r>
    </w:p>
    <w:p w14:paraId="044563F0" w14:textId="77777777" w:rsidR="00A53C3F" w:rsidRDefault="0019499A">
      <w:pPr>
        <w:spacing w:line="600" w:lineRule="auto"/>
        <w:ind w:firstLine="720"/>
        <w:contextualSpacing/>
        <w:jc w:val="both"/>
        <w:rPr>
          <w:rFonts w:eastAsia="Times New Roman"/>
          <w:szCs w:val="24"/>
        </w:rPr>
      </w:pPr>
      <w:r>
        <w:rPr>
          <w:rFonts w:eastAsia="Times New Roman"/>
          <w:szCs w:val="24"/>
        </w:rPr>
        <w:lastRenderedPageBreak/>
        <w:t>Σας είπε για παράδειγμα ο εισηγητής μας για την ελληνόγλωσση εκπαίδευση ότι μπορούμε να δούμε τα δίγλωσσα σχολεία και ν</w:t>
      </w:r>
      <w:r>
        <w:rPr>
          <w:rFonts w:eastAsia="Times New Roman"/>
          <w:szCs w:val="24"/>
        </w:rPr>
        <w:t xml:space="preserve">α αντικατασταθούν τα αμιγή, κάτω όμως από κάποιες προϋποθέσεις. Εσείς γι’ αυτές τις προϋποθέσεις επιμένετε να μην μιλάτε. Χάνουν κάποια δικαιώματα αυτοί που είναι σήμερα στα αμιγή σχολεία και δεν φαίνεται να τα διασφαλίζετε με κανέναν τρόπο με τα δίγλωσσα </w:t>
      </w:r>
      <w:r>
        <w:rPr>
          <w:rFonts w:eastAsia="Times New Roman"/>
          <w:szCs w:val="24"/>
        </w:rPr>
        <w:t xml:space="preserve">σχολεία. Άρα, πολύ φοβούμαστε –και να το θυμάστε αυτό- ότι θα φύγουν μαθητές από τα αμιγή ελληνικά σχολεία και θα πάνε στα αμιγή ξενόγλωσσα στη χώρα που είναι. </w:t>
      </w:r>
    </w:p>
    <w:p w14:paraId="044563F1" w14:textId="77777777" w:rsidR="00A53C3F" w:rsidRDefault="0019499A">
      <w:pPr>
        <w:spacing w:line="600" w:lineRule="auto"/>
        <w:ind w:firstLine="720"/>
        <w:contextualSpacing/>
        <w:jc w:val="both"/>
        <w:rPr>
          <w:rFonts w:eastAsia="Times New Roman"/>
          <w:szCs w:val="24"/>
        </w:rPr>
      </w:pPr>
      <w:r>
        <w:rPr>
          <w:rFonts w:eastAsia="Times New Roman"/>
          <w:szCs w:val="24"/>
        </w:rPr>
        <w:t xml:space="preserve">Αυτό δεν σας ενδιαφέρει; Αυτό δεν σας αφορά; Γι’ αυτό δεν νιώθετε καμμία ανάγκη να απαντήσετε; </w:t>
      </w:r>
      <w:r>
        <w:rPr>
          <w:rFonts w:eastAsia="Times New Roman"/>
          <w:szCs w:val="24"/>
        </w:rPr>
        <w:t>Διότι για να μην απαντάτε, κυρία Υπουργέ, σημαίνει ότι δεν το έχετε διασφαλίσει. Γιατί εάν το είχατε διασφαλίσει με διμερείς επαφές με τις χώρες αυτές, πολύ εύκολα θα μας το λέγατε και θα σταμ</w:t>
      </w:r>
      <w:r>
        <w:rPr>
          <w:rFonts w:eastAsia="Times New Roman"/>
          <w:szCs w:val="24"/>
        </w:rPr>
        <w:t>ατούσε</w:t>
      </w:r>
      <w:r>
        <w:rPr>
          <w:rFonts w:eastAsia="Times New Roman"/>
          <w:szCs w:val="24"/>
        </w:rPr>
        <w:t xml:space="preserve"> εδώ η κουβέντα. Κάτι τέτοιο, όμως, δεν το έχετε κάνει. Γι</w:t>
      </w:r>
      <w:r>
        <w:rPr>
          <w:rFonts w:eastAsia="Times New Roman"/>
          <w:szCs w:val="24"/>
        </w:rPr>
        <w:t xml:space="preserve">ατί, λοιπόν, έρχεστε σήμερα και θέλετε να μετατρέψετε τα αμιγή σχολεία σε δίγλωσσα, χωρίς αυτές τις προϋποθέσεις; </w:t>
      </w:r>
    </w:p>
    <w:p w14:paraId="044563F2" w14:textId="77777777" w:rsidR="00A53C3F" w:rsidRDefault="0019499A">
      <w:pPr>
        <w:spacing w:line="600" w:lineRule="auto"/>
        <w:ind w:firstLine="720"/>
        <w:contextualSpacing/>
        <w:jc w:val="both"/>
        <w:rPr>
          <w:rFonts w:eastAsia="Times New Roman"/>
          <w:szCs w:val="24"/>
        </w:rPr>
      </w:pPr>
      <w:r>
        <w:rPr>
          <w:rFonts w:eastAsia="Times New Roman"/>
          <w:szCs w:val="24"/>
        </w:rPr>
        <w:lastRenderedPageBreak/>
        <w:t>Εγώ θα έλεγα, δείτε το καλύτερα, δείτε το ολοκληρωμένα και φέρτε το. Κατ’ αρχήν, δεν έχουμε αντίθετη άποψη σε αυτήν την προσέγγιση, αλλά να μ</w:t>
      </w:r>
      <w:r>
        <w:rPr>
          <w:rFonts w:eastAsia="Times New Roman"/>
          <w:szCs w:val="24"/>
        </w:rPr>
        <w:t>ην χαθούν δικαιώματα και των μαθητών και της χώρας μας.</w:t>
      </w:r>
    </w:p>
    <w:p w14:paraId="044563F3" w14:textId="77777777" w:rsidR="00A53C3F" w:rsidRDefault="0019499A">
      <w:pPr>
        <w:spacing w:line="600" w:lineRule="auto"/>
        <w:ind w:firstLine="720"/>
        <w:contextualSpacing/>
        <w:jc w:val="both"/>
        <w:rPr>
          <w:rFonts w:eastAsia="Times New Roman"/>
          <w:szCs w:val="24"/>
        </w:rPr>
      </w:pPr>
      <w:r>
        <w:rPr>
          <w:rFonts w:eastAsia="Times New Roman"/>
          <w:szCs w:val="24"/>
        </w:rPr>
        <w:t xml:space="preserve">Έρχομαι για παράδειγμα σε ένα άλλο σημείο. Σας λέμε συνέχεια για τους συντονιστές. Καταλαβαίνουμε ότι θέλετε να αλλάξετε τους υπάρχοντες συντονιστές. Εν πάση </w:t>
      </w:r>
      <w:proofErr w:type="spellStart"/>
      <w:r>
        <w:rPr>
          <w:rFonts w:eastAsia="Times New Roman"/>
          <w:szCs w:val="24"/>
        </w:rPr>
        <w:t>περιπτώσει</w:t>
      </w:r>
      <w:proofErr w:type="spellEnd"/>
      <w:r>
        <w:rPr>
          <w:rFonts w:eastAsia="Times New Roman"/>
          <w:szCs w:val="24"/>
        </w:rPr>
        <w:t>, όμως, θα μπορούσατε να το κάνε</w:t>
      </w:r>
      <w:r>
        <w:rPr>
          <w:rFonts w:eastAsia="Times New Roman"/>
          <w:szCs w:val="24"/>
        </w:rPr>
        <w:t>τε με ανθρώπους που έχουν κάποια προσόντα. Εσείς, λοιπόν, τα βάλατε κάτω και τα μετρήσατε και είδατε ότι δεν σας βγαίνει. Και λέτε τι μας λείπει; Η γλώσσα. Ε, δεν πειράζει εάν πάνε σε κάποια χώρα και δεν γνωρίζουν τη γλώσσα!</w:t>
      </w:r>
    </w:p>
    <w:p w14:paraId="044563F4" w14:textId="77777777" w:rsidR="00A53C3F" w:rsidRDefault="0019499A">
      <w:pPr>
        <w:spacing w:line="600" w:lineRule="auto"/>
        <w:ind w:firstLine="720"/>
        <w:contextualSpacing/>
        <w:jc w:val="both"/>
        <w:rPr>
          <w:rFonts w:eastAsia="Times New Roman"/>
          <w:szCs w:val="24"/>
        </w:rPr>
      </w:pPr>
      <w:r>
        <w:rPr>
          <w:rFonts w:eastAsia="Times New Roman"/>
          <w:szCs w:val="24"/>
        </w:rPr>
        <w:t>Αυτό εσείς το βλέπετε σαν προσό</w:t>
      </w:r>
      <w:r>
        <w:rPr>
          <w:rFonts w:eastAsia="Times New Roman"/>
          <w:szCs w:val="24"/>
        </w:rPr>
        <w:t xml:space="preserve">ν, σαν θετικό δηλαδή; Αυτό είναι κάτι που βοηθά τον άνθρωπο που θα πάει να κάνει τον συντονιστή σε μια χώρα, στις επαφές του σε αυτή τη χώρα, όταν δεν γνωρίζει τη γλώσσα; Ή σκέφτεστε να χρεώσετε και διερμηνέα για να παρευρίσκεται εκεί και να συνοδεύει τον </w:t>
      </w:r>
      <w:r>
        <w:rPr>
          <w:rFonts w:eastAsia="Times New Roman"/>
          <w:szCs w:val="24"/>
        </w:rPr>
        <w:t>συντονιστή; Εξηγήστε μας, λοιπόν, γιατί το κάνετε και πού ποιοτικά αναβαθμίζει το όλο σύστημα.</w:t>
      </w:r>
    </w:p>
    <w:p w14:paraId="044563F5" w14:textId="77777777" w:rsidR="00A53C3F" w:rsidRDefault="0019499A">
      <w:pPr>
        <w:spacing w:line="600" w:lineRule="auto"/>
        <w:ind w:firstLine="720"/>
        <w:contextualSpacing/>
        <w:jc w:val="both"/>
        <w:rPr>
          <w:rFonts w:eastAsia="Times New Roman"/>
          <w:szCs w:val="24"/>
        </w:rPr>
      </w:pPr>
      <w:r>
        <w:rPr>
          <w:rFonts w:eastAsia="Times New Roman"/>
          <w:szCs w:val="24"/>
        </w:rPr>
        <w:lastRenderedPageBreak/>
        <w:t xml:space="preserve">Σας είπαμε για τους αποσπασμένους και σας είπαμε ότι πολλοί έχουν οργανώσει τη ζωή τους εκεί, έχοντας κάνει γάμους στη χώρα που ζουν. Και έρχεστε </w:t>
      </w:r>
      <w:r>
        <w:rPr>
          <w:rFonts w:eastAsia="Times New Roman"/>
          <w:szCs w:val="24"/>
        </w:rPr>
        <w:t>εσείς,</w:t>
      </w:r>
      <w:r>
        <w:rPr>
          <w:rFonts w:eastAsia="Times New Roman"/>
          <w:szCs w:val="24"/>
        </w:rPr>
        <w:t xml:space="preserve"> ελαφρά τ</w:t>
      </w:r>
      <w:r>
        <w:rPr>
          <w:rFonts w:eastAsia="Times New Roman"/>
          <w:szCs w:val="24"/>
        </w:rPr>
        <w:t>η καρδία</w:t>
      </w:r>
      <w:r>
        <w:rPr>
          <w:rFonts w:eastAsia="Times New Roman"/>
          <w:szCs w:val="24"/>
        </w:rPr>
        <w:t>,</w:t>
      </w:r>
      <w:r>
        <w:rPr>
          <w:rFonts w:eastAsia="Times New Roman"/>
          <w:szCs w:val="24"/>
        </w:rPr>
        <w:t xml:space="preserve"> και θέλετε να τους αντικαταστήσετε. Για ποιο ακριβώς λόγο; Θα πάτε καλύτερους; Αυτοί οι άνθρωποι που έχουν χτίσει, έχουν δομήσει τη ζωή τους εκεί με τα μέχρι σήμερα ισχύοντα</w:t>
      </w:r>
      <w:r>
        <w:rPr>
          <w:rFonts w:eastAsia="Times New Roman"/>
          <w:szCs w:val="24"/>
        </w:rPr>
        <w:t>,</w:t>
      </w:r>
      <w:r>
        <w:rPr>
          <w:rFonts w:eastAsia="Times New Roman"/>
          <w:szCs w:val="24"/>
        </w:rPr>
        <w:t xml:space="preserve"> θα βρεθούν ξαφνικά στο πουθενά; Και τι ακριβώς εξυπηρετείτε; Γιατί ανασ</w:t>
      </w:r>
      <w:r>
        <w:rPr>
          <w:rFonts w:eastAsia="Times New Roman"/>
          <w:szCs w:val="24"/>
        </w:rPr>
        <w:t>τατώνετε τη ζωή δεκάδων εκατοντάδων, ίσως και χιλιάδων ανθρώπων, χωρίς να μας λέτε ποιος είναι ο στόχος σας, τι θα πετύχετε με αυτό; Γιατί το κάνετε; Γιατί αδυνατούμε να κατανοήσουμε κάποιον λόγο για τον οποίο το κάνετε στο όνομα της παιδείας.</w:t>
      </w:r>
    </w:p>
    <w:p w14:paraId="044563F6" w14:textId="77777777" w:rsidR="00A53C3F" w:rsidRDefault="0019499A">
      <w:pPr>
        <w:spacing w:line="600" w:lineRule="auto"/>
        <w:ind w:firstLine="720"/>
        <w:contextualSpacing/>
        <w:jc w:val="both"/>
        <w:rPr>
          <w:rFonts w:eastAsia="Times New Roman"/>
          <w:szCs w:val="24"/>
        </w:rPr>
      </w:pPr>
      <w:r>
        <w:rPr>
          <w:rFonts w:eastAsia="Times New Roman"/>
          <w:szCs w:val="24"/>
        </w:rPr>
        <w:t>Επίσης, αδυν</w:t>
      </w:r>
      <w:r>
        <w:rPr>
          <w:rFonts w:eastAsia="Times New Roman"/>
          <w:szCs w:val="24"/>
        </w:rPr>
        <w:t>ατούμε να κατανοήσουμε την τροπολογία που φέρατε για την απαγόρευση συστέγασης στα ιδιωτικά σχολεία φροντιστηρίων και κέντρων ξένων γλωσσών.</w:t>
      </w:r>
    </w:p>
    <w:p w14:paraId="044563F7"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Εάν το σχολείο έχει απογευματινό πρόγραμμα στο οποί</w:t>
      </w:r>
      <w:r>
        <w:rPr>
          <w:rFonts w:eastAsia="Times New Roman" w:cs="Times New Roman"/>
          <w:szCs w:val="24"/>
          <w:lang w:val="en-US"/>
        </w:rPr>
        <w:t>o</w:t>
      </w:r>
      <w:r>
        <w:rPr>
          <w:rFonts w:eastAsia="Times New Roman" w:cs="Times New Roman"/>
          <w:szCs w:val="24"/>
        </w:rPr>
        <w:t xml:space="preserve"> διδάσκει ξένες γλώσσες, εάν το σχολείο έχει απογευματινό πρόγρ</w:t>
      </w:r>
      <w:r>
        <w:rPr>
          <w:rFonts w:eastAsia="Times New Roman" w:cs="Times New Roman"/>
          <w:szCs w:val="24"/>
        </w:rPr>
        <w:t xml:space="preserve">αμμα και κάνει φροντιστήριο και κάνουν πολλά -εγώ γνωρίζω στην περιοχή Αττικής πολλά σχολεία και είναι ένα κριτήριο, αν θέλετε, για πολλές οικογένειες να πάνε τα παιδιά τους, </w:t>
      </w:r>
      <w:r>
        <w:rPr>
          <w:rFonts w:eastAsia="Times New Roman" w:cs="Times New Roman"/>
          <w:szCs w:val="24"/>
        </w:rPr>
        <w:lastRenderedPageBreak/>
        <w:t>έχοντας απογευματινό φροντιστήριο στο ίδιο το σχολείο και γλιτώνοντας τη μετακίνη</w:t>
      </w:r>
      <w:r>
        <w:rPr>
          <w:rFonts w:eastAsia="Times New Roman" w:cs="Times New Roman"/>
          <w:szCs w:val="24"/>
        </w:rPr>
        <w:t>ση- εσείς γιατί το απαγορεύετε; Δηλαδή, του λέτε «σαν επιχείρηση, μπορείς στο κτήριο αυτό να έχεις ιδιωτικό σχολείο και το απόγευμα θα νοικιάσεις αλλού άλλο κτήριο</w:t>
      </w:r>
      <w:r>
        <w:rPr>
          <w:rFonts w:eastAsia="Times New Roman" w:cs="Times New Roman"/>
          <w:szCs w:val="24"/>
        </w:rPr>
        <w:t>,</w:t>
      </w:r>
      <w:r>
        <w:rPr>
          <w:rFonts w:eastAsia="Times New Roman" w:cs="Times New Roman"/>
          <w:szCs w:val="24"/>
        </w:rPr>
        <w:t xml:space="preserve"> για να παρέχεις φροντιστηριακή βοήθεια ή μια ξένη γλώσσα». Αυτό ακριβώς, πείτε μας ειλικριν</w:t>
      </w:r>
      <w:r>
        <w:rPr>
          <w:rFonts w:eastAsia="Times New Roman" w:cs="Times New Roman"/>
          <w:szCs w:val="24"/>
        </w:rPr>
        <w:t>ά –και βλέπετε κρατώ πολύ χαμηλούς τόνους- γιατί το κάνετε; Πείτε μας τι θα εξυπηρετήσει.</w:t>
      </w:r>
    </w:p>
    <w:p w14:paraId="044563F8"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Δεν μπορείτε να απαντήσετε σε όλα αυτά. Αυτά είναι η καθημερινότητα, ξέρετε, όχι αυτά τα μεγαλεπήβολα σχέδια</w:t>
      </w:r>
      <w:r>
        <w:rPr>
          <w:rFonts w:eastAsia="Times New Roman" w:cs="Times New Roman"/>
          <w:szCs w:val="24"/>
        </w:rPr>
        <w:t>,</w:t>
      </w:r>
      <w:r>
        <w:rPr>
          <w:rFonts w:eastAsia="Times New Roman" w:cs="Times New Roman"/>
          <w:szCs w:val="24"/>
        </w:rPr>
        <w:t xml:space="preserve"> τα οποία έρχεστε και μας λέτε, και γι’ αυτά δεν μιλάτε κ</w:t>
      </w:r>
      <w:r>
        <w:rPr>
          <w:rFonts w:eastAsia="Times New Roman" w:cs="Times New Roman"/>
          <w:szCs w:val="24"/>
        </w:rPr>
        <w:t>αθόλου.</w:t>
      </w:r>
    </w:p>
    <w:p w14:paraId="044563F9"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Έρχομαι στο τελευταίο για την ιδιωτική εκπαίδευση. Μας θυμίσατε, κυρία Υπουργέ, την ωραία ταινία «Το ξύλο βγήκε από τον παράδεισο». Προφανώς έχετε μείνει δεκαετίες πίσω. Εν πάση </w:t>
      </w:r>
      <w:proofErr w:type="spellStart"/>
      <w:r>
        <w:rPr>
          <w:rFonts w:eastAsia="Times New Roman" w:cs="Times New Roman"/>
          <w:szCs w:val="24"/>
        </w:rPr>
        <w:t>περιπτώσει</w:t>
      </w:r>
      <w:proofErr w:type="spellEnd"/>
      <w:r>
        <w:rPr>
          <w:rFonts w:eastAsia="Times New Roman" w:cs="Times New Roman"/>
          <w:szCs w:val="24"/>
        </w:rPr>
        <w:t>, χρησιμοποιείτε μια κωμωδία, που ήταν κωμωδία για την εποχή</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πολύ περισσότερο σήμερα, για να μας πείτε ότι αυτό είναι το ιδιωτικό σχολείο; Αυτήν την εικόνα έχετε για τα ιδιωτικά σχολεία, τον Παπασταύρου; </w:t>
      </w:r>
    </w:p>
    <w:p w14:paraId="044563FA"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lastRenderedPageBreak/>
        <w:t>ΑΘΑΝΑΣΙΑ ΑΝΑΓΝΩΣΤΟΠΟΥΛΟΥ (Αναπληρώτρια Υπουργός Παιδείας, Έρευνας και Θρησκευμάτων):</w:t>
      </w:r>
      <w:r>
        <w:rPr>
          <w:rFonts w:eastAsia="Times New Roman" w:cs="Times New Roman"/>
          <w:szCs w:val="24"/>
        </w:rPr>
        <w:t xml:space="preserve"> Αυτό καταλάβατε; Εντά</w:t>
      </w:r>
      <w:r>
        <w:rPr>
          <w:rFonts w:eastAsia="Times New Roman" w:cs="Times New Roman"/>
          <w:szCs w:val="24"/>
        </w:rPr>
        <w:t>ξει.</w:t>
      </w:r>
    </w:p>
    <w:p w14:paraId="044563FB"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ΓΕΩΡΓΙΟΣ ΒΛΑΧΟΣ:</w:t>
      </w:r>
      <w:r>
        <w:rPr>
          <w:rFonts w:eastAsia="Times New Roman" w:cs="Times New Roman"/>
          <w:szCs w:val="24"/>
        </w:rPr>
        <w:t xml:space="preserve"> Εγώ κρατώ από τα ιδιωτικά σχολεία τις εκατοντάδες επιτυχίες που είχαν πρόσφατα και στις εισαγωγικές εξετάσεις, τον ανταγωνισμό, την ευγενή άμιλλα μεταξύ μεγάλων σχολείων. Και σας το λέω αυτό, γιατί στην περιοχή Αττικής, που ζω και πολιτεύομαι, υπάρχουν δε</w:t>
      </w:r>
      <w:r>
        <w:rPr>
          <w:rFonts w:eastAsia="Times New Roman" w:cs="Times New Roman"/>
          <w:szCs w:val="24"/>
        </w:rPr>
        <w:t xml:space="preserve">κάδες ιδιωτικά εκπαιδευτήρια και, ξέρετε, ο ανταγωνισμός είναι πολύ μεγάλος. </w:t>
      </w:r>
    </w:p>
    <w:p w14:paraId="044563FC"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Κανένας γονέας δεν θα πάει το παιδί του για τη ξενοδοχειακή υποδομή του σχολείου. Θα το πάει, όμως, για το πρόγραμμά του, για τον τρόπο μετάδοσης της γνώσης. Αυτά οι γονείς τα ψά</w:t>
      </w:r>
      <w:r>
        <w:rPr>
          <w:rFonts w:eastAsia="Times New Roman" w:cs="Times New Roman"/>
          <w:szCs w:val="24"/>
        </w:rPr>
        <w:t xml:space="preserve">χνουν και επειδή τα ψάχνουν, έχουν κάποια κριτήρια. Εσείς αυτά τα κριτήρια, που διακρίνουν το ένα σχολείο από το άλλο, θέλετε να τα καταργήσετε. Πάτε στην ισοπέδωση. </w:t>
      </w:r>
    </w:p>
    <w:p w14:paraId="044563FD"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Ενώ μας λέτε ότι είναι δημόσιο αγαθό, ουσιαστικά τους βλέπετε σαν στυγνούς εργοδότες και </w:t>
      </w:r>
      <w:r>
        <w:rPr>
          <w:rFonts w:eastAsia="Times New Roman" w:cs="Times New Roman"/>
          <w:szCs w:val="24"/>
        </w:rPr>
        <w:t>αφού είναι εργοδότες και μάλιστα στυγνοί, κατ’ εσάς, πρέπει να τιμωρηθούν. Και αντί να ανεβάσουμε το δημόσιο σχολείο και να είναι πρότυπο για όλους, να ακούγεται –και σας το λέω εγώ, που τέλειωσα και εγώ και τα παιδιά μου δημόσιο σχολείο- πάμε να υποβαθμίσ</w:t>
      </w:r>
      <w:r>
        <w:rPr>
          <w:rFonts w:eastAsia="Times New Roman" w:cs="Times New Roman"/>
          <w:szCs w:val="24"/>
        </w:rPr>
        <w:t>ουμε το ιδιωτικό. Αυτό είναι μέτρο σύγκρισης; Μήπως θέλετε να τα κλείσετε; Μήπως θέλετε να τα κρατικοποιήσετε; Γιατί, ξέρετε, είναι και αυτή μια λύση. Προκειμένου να τα απαξιώσετε, μήπως θέλετε να τα εντάξετε στον χώρο της δημόσιας παιδείας και να αναλάβει</w:t>
      </w:r>
      <w:r>
        <w:rPr>
          <w:rFonts w:eastAsia="Times New Roman" w:cs="Times New Roman"/>
          <w:szCs w:val="24"/>
        </w:rPr>
        <w:t xml:space="preserve"> τη χρηματοδότησή τους το κράτος;</w:t>
      </w:r>
    </w:p>
    <w:p w14:paraId="044563FE"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Τελειώνω, κύριε Πρόεδρε.</w:t>
      </w:r>
    </w:p>
    <w:p w14:paraId="044563FF"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Επειδή επικαλέστηκε ο Υπουργός πολύ την εποχή Κωνσταντίνου Καραμανλή και Γεωργίου Ράλλη, </w:t>
      </w:r>
      <w:r>
        <w:rPr>
          <w:rFonts w:eastAsia="Times New Roman" w:cs="Times New Roman"/>
          <w:szCs w:val="24"/>
        </w:rPr>
        <w:t>θα πω ότι</w:t>
      </w:r>
      <w:r>
        <w:rPr>
          <w:rFonts w:eastAsia="Times New Roman" w:cs="Times New Roman"/>
          <w:szCs w:val="24"/>
        </w:rPr>
        <w:t>, επικαλεστήκατε μία εποχή που υπήρχε μια πολύ συγκεκριμένη πολιτική και μια κυβέρνηση του Κωνσταντ</w:t>
      </w:r>
      <w:r>
        <w:rPr>
          <w:rFonts w:eastAsia="Times New Roman" w:cs="Times New Roman"/>
          <w:szCs w:val="24"/>
        </w:rPr>
        <w:t xml:space="preserve">ίνου Καραμανλή που ήξερε ακριβώς τι θέλει να κάνει για την ιδιωτική παιδεία. Πολύ φοβούμαι ότι εσείς δεν ξέρετε τι θέλετε να κάνετε και επικαλείστε αποσπασματικά ρήσεις ανθρώπων εκείνης </w:t>
      </w:r>
      <w:r>
        <w:rPr>
          <w:rFonts w:eastAsia="Times New Roman" w:cs="Times New Roman"/>
          <w:szCs w:val="24"/>
        </w:rPr>
        <w:lastRenderedPageBreak/>
        <w:t>της εποχής, οι οποίες σήμερα δεν λένε απολύτως τίποτα. Και τις επικαλε</w:t>
      </w:r>
      <w:r>
        <w:rPr>
          <w:rFonts w:eastAsia="Times New Roman" w:cs="Times New Roman"/>
          <w:szCs w:val="24"/>
        </w:rPr>
        <w:t>ίστε</w:t>
      </w:r>
      <w:r>
        <w:rPr>
          <w:rFonts w:eastAsia="Times New Roman" w:cs="Times New Roman"/>
          <w:szCs w:val="24"/>
        </w:rPr>
        <w:t>,</w:t>
      </w:r>
      <w:r>
        <w:rPr>
          <w:rFonts w:eastAsia="Times New Roman" w:cs="Times New Roman"/>
          <w:szCs w:val="24"/>
        </w:rPr>
        <w:t xml:space="preserve"> χωρίς να γνωρίζετε γιατί τις επικαλείστε.</w:t>
      </w:r>
    </w:p>
    <w:p w14:paraId="04456400"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Χθες</w:t>
      </w:r>
      <w:r>
        <w:rPr>
          <w:rFonts w:eastAsia="Times New Roman" w:cs="Times New Roman"/>
          <w:szCs w:val="24"/>
        </w:rPr>
        <w:t>,</w:t>
      </w:r>
      <w:r>
        <w:rPr>
          <w:rFonts w:eastAsia="Times New Roman" w:cs="Times New Roman"/>
          <w:szCs w:val="24"/>
        </w:rPr>
        <w:t xml:space="preserve"> κάποια στιγμή</w:t>
      </w:r>
      <w:r>
        <w:rPr>
          <w:rFonts w:eastAsia="Times New Roman" w:cs="Times New Roman"/>
          <w:szCs w:val="24"/>
        </w:rPr>
        <w:t>,</w:t>
      </w:r>
      <w:r>
        <w:rPr>
          <w:rFonts w:eastAsia="Times New Roman" w:cs="Times New Roman"/>
          <w:szCs w:val="24"/>
        </w:rPr>
        <w:t xml:space="preserve"> ένιωσα ότι με μαλώνει ο κ. Φίλης</w:t>
      </w:r>
      <w:r>
        <w:rPr>
          <w:rFonts w:eastAsia="Times New Roman" w:cs="Times New Roman"/>
          <w:szCs w:val="24"/>
        </w:rPr>
        <w:t>,</w:t>
      </w:r>
      <w:r>
        <w:rPr>
          <w:rFonts w:eastAsia="Times New Roman" w:cs="Times New Roman"/>
          <w:szCs w:val="24"/>
        </w:rPr>
        <w:t xml:space="preserve"> γιατί δεν υλοποιούμε τον ριζοσπαστικό φιλελευθερισμό του Κωνσταντίνου Καραμανλή. Έτσι ένιωσα, δηλαδή, ένιωσα άβολα, μειονεκτούμε. Μας μαλώνετε και γι’ αυ</w:t>
      </w:r>
      <w:r>
        <w:rPr>
          <w:rFonts w:eastAsia="Times New Roman" w:cs="Times New Roman"/>
          <w:szCs w:val="24"/>
        </w:rPr>
        <w:t xml:space="preserve">τό; Ξέρετε, ο </w:t>
      </w:r>
      <w:proofErr w:type="spellStart"/>
      <w:r>
        <w:rPr>
          <w:rFonts w:eastAsia="Times New Roman" w:cs="Times New Roman"/>
          <w:szCs w:val="24"/>
        </w:rPr>
        <w:t>καραμανλισμός</w:t>
      </w:r>
      <w:proofErr w:type="spellEnd"/>
      <w:r>
        <w:rPr>
          <w:rFonts w:eastAsia="Times New Roman" w:cs="Times New Roman"/>
          <w:szCs w:val="24"/>
        </w:rPr>
        <w:t xml:space="preserve"> για κάποιους είναι τρόπος σκέψης και τρόπος ζωής.</w:t>
      </w:r>
    </w:p>
    <w:p w14:paraId="04456401"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ΔΗΜΗΤΡΙΟΣ ΕΜΜΑΝΟΥΗΛΙΔΗΣ:</w:t>
      </w:r>
      <w:r>
        <w:rPr>
          <w:rFonts w:eastAsia="Times New Roman" w:cs="Times New Roman"/>
          <w:szCs w:val="24"/>
        </w:rPr>
        <w:t xml:space="preserve"> Πείτε το να το καταλάβουν.</w:t>
      </w:r>
    </w:p>
    <w:p w14:paraId="04456402"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ΓΕΩΡΓΙΟΣ ΒΛΑΧΟΣ:</w:t>
      </w:r>
      <w:r>
        <w:rPr>
          <w:rFonts w:eastAsia="Times New Roman" w:cs="Times New Roman"/>
          <w:szCs w:val="24"/>
        </w:rPr>
        <w:t xml:space="preserve"> Όλοι να το καταλάβετε. Ξέρω εγώ πού το λέω.</w:t>
      </w:r>
    </w:p>
    <w:p w14:paraId="04456403"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Και κυρίως δεν μπορεί κανείς και ιδιαίτερα η Αριστερά να χρησιμοπ</w:t>
      </w:r>
      <w:r>
        <w:rPr>
          <w:rFonts w:eastAsia="Times New Roman" w:cs="Times New Roman"/>
          <w:szCs w:val="24"/>
        </w:rPr>
        <w:t>οιεί αποσπασματικά πολιτικές και εκφράσεις που ουδέποτε την εξέφραζαν.</w:t>
      </w:r>
    </w:p>
    <w:p w14:paraId="04456404"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04456405"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Ευχαριστούμε.</w:t>
      </w:r>
    </w:p>
    <w:p w14:paraId="04456406"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Σκουρολιάκος</w:t>
      </w:r>
      <w:proofErr w:type="spellEnd"/>
      <w:r>
        <w:rPr>
          <w:rFonts w:eastAsia="Times New Roman" w:cs="Times New Roman"/>
          <w:szCs w:val="24"/>
        </w:rPr>
        <w:t>, από την ίδια Περιφέρεια με τον κ. Βλάχο.</w:t>
      </w:r>
    </w:p>
    <w:p w14:paraId="04456407"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lastRenderedPageBreak/>
        <w:t>ΠΑΝΑΓΙΩΤΗΣ (ΠΑΝΟΣ) ΣΚΟΥΡΟΛΙΑΚΟΣ:</w:t>
      </w:r>
      <w:r>
        <w:rPr>
          <w:rFonts w:eastAsia="Times New Roman" w:cs="Times New Roman"/>
          <w:szCs w:val="24"/>
        </w:rPr>
        <w:t xml:space="preserve"> Ευχαριστώ, κύριε Πρόεδρε.</w:t>
      </w:r>
    </w:p>
    <w:p w14:paraId="04456408"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Κύριοι Υπουργοί, κυρίες και κύριοι Βουλευτές, εξέχουσας σημασίας είναι το υπό συζήτηση νομοσχέδιο</w:t>
      </w:r>
      <w:r>
        <w:rPr>
          <w:rFonts w:eastAsia="Times New Roman" w:cs="Times New Roman"/>
          <w:szCs w:val="24"/>
        </w:rPr>
        <w:t>,</w:t>
      </w:r>
      <w:r>
        <w:rPr>
          <w:rFonts w:eastAsia="Times New Roman" w:cs="Times New Roman"/>
          <w:szCs w:val="24"/>
        </w:rPr>
        <w:t xml:space="preserve"> που περιλαμβάνει ρυθμίσεις για την ελληνόγλωσση εκπαίδευση στο εξωτερικό, την ιδιωτική εκπαίδευση –και ο κ. Βλάχος και εγώ έχουμε </w:t>
      </w:r>
      <w:r>
        <w:rPr>
          <w:rFonts w:eastAsia="Times New Roman" w:cs="Times New Roman"/>
          <w:szCs w:val="24"/>
        </w:rPr>
        <w:t>εμπειρία, γιατί στην Περιφέρεια Αττικής έχουμε πολλά ιδιωτικά σχολεία, όμως έχουμε διαφορετικές απόψεις- τη διαπολιτισμική εκπαίδευση και άλλες διατάξεις.</w:t>
      </w:r>
      <w:r w:rsidDel="00B217F1">
        <w:rPr>
          <w:rFonts w:eastAsia="Times New Roman" w:cs="Times New Roman"/>
          <w:szCs w:val="24"/>
        </w:rPr>
        <w:t xml:space="preserve"> </w:t>
      </w:r>
      <w:r>
        <w:rPr>
          <w:rFonts w:eastAsia="Times New Roman" w:cs="Times New Roman"/>
          <w:szCs w:val="24"/>
        </w:rPr>
        <w:t>Δηλαδή, τακτοποιεί θέματα και εισηγείται αναγκαίες αλλαγές στο πλαίσιο των γνώσεων και των δεξιοτήτων</w:t>
      </w:r>
      <w:r>
        <w:rPr>
          <w:rFonts w:eastAsia="Times New Roman" w:cs="Times New Roman"/>
          <w:szCs w:val="24"/>
        </w:rPr>
        <w:t>, που οφείλουμε στη νέα γενιά και ιδιαίτερα σε μία ευαίσθητη κατηγορία ελληνοπαίδων, τα παιδιά και τα εγγόνια των Ελλήνων μεταναστών</w:t>
      </w:r>
      <w:r>
        <w:rPr>
          <w:rFonts w:eastAsia="Times New Roman" w:cs="Times New Roman"/>
          <w:szCs w:val="24"/>
        </w:rPr>
        <w:t>,</w:t>
      </w:r>
      <w:r>
        <w:rPr>
          <w:rFonts w:eastAsia="Times New Roman" w:cs="Times New Roman"/>
          <w:szCs w:val="24"/>
        </w:rPr>
        <w:t xml:space="preserve"> όπου γης. </w:t>
      </w:r>
    </w:p>
    <w:p w14:paraId="04456409"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Με την ευκαιρία της συμμετοχής μου πρόσφατα σε ημερίδα της Ομοσπονδίας Ελληνικών Κοινοτήτων της Ομοσπονδιακής Δ</w:t>
      </w:r>
      <w:r>
        <w:rPr>
          <w:rFonts w:eastAsia="Times New Roman" w:cs="Times New Roman"/>
          <w:szCs w:val="24"/>
        </w:rPr>
        <w:t>ημοκρατίας της Γερμανίας</w:t>
      </w:r>
      <w:r>
        <w:rPr>
          <w:rFonts w:eastAsia="Times New Roman" w:cs="Times New Roman"/>
          <w:szCs w:val="24"/>
        </w:rPr>
        <w:t>,</w:t>
      </w:r>
      <w:r>
        <w:rPr>
          <w:rFonts w:eastAsia="Times New Roman" w:cs="Times New Roman"/>
          <w:szCs w:val="24"/>
        </w:rPr>
        <w:t xml:space="preserve"> σε συνεργασία με την ελληνική κοινότητα της Νυρεμβέργης για το θέμα του δίγλωσσου ελληνικού σχολείου, ως πρόκληση για το παρόν και ως ευκαιρία για τη βιωσιμότητα των ελληνικών σχολείων στο μέλλον, έγινα αποδέκτης έντονης υποστήριξ</w:t>
      </w:r>
      <w:r>
        <w:rPr>
          <w:rFonts w:eastAsia="Times New Roman" w:cs="Times New Roman"/>
          <w:szCs w:val="24"/>
        </w:rPr>
        <w:t xml:space="preserve">ης από τους </w:t>
      </w:r>
      <w:r>
        <w:rPr>
          <w:rFonts w:eastAsia="Times New Roman" w:cs="Times New Roman"/>
          <w:szCs w:val="24"/>
        </w:rPr>
        <w:lastRenderedPageBreak/>
        <w:t>μετανάστες γονείς του δίγλωσσου ελληνικού σχολείου ως ένας φορέας εκπαιδευτικός, ο οποίος δίνει τη δυνατότητα στα παιδιά να συνεχίσουν τις σπουδές και στο ελληνικό, αλλά και στο γερμανικό εκπαιδευτικό σύστημα. Τα παιδιά, δηλαδή, να ενταχθούν κα</w:t>
      </w:r>
      <w:r>
        <w:rPr>
          <w:rFonts w:eastAsia="Times New Roman" w:cs="Times New Roman"/>
          <w:szCs w:val="24"/>
        </w:rPr>
        <w:t>ι στην ελληνική και στη γερμανική πραγματικότητα.</w:t>
      </w:r>
    </w:p>
    <w:p w14:paraId="0445640A"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Βουλευτές, το εκπαιδευτικό σύστημα</w:t>
      </w:r>
      <w:r>
        <w:rPr>
          <w:rFonts w:eastAsia="Times New Roman" w:cs="Times New Roman"/>
          <w:szCs w:val="24"/>
        </w:rPr>
        <w:t>,</w:t>
      </w:r>
      <w:r>
        <w:rPr>
          <w:rFonts w:eastAsia="Times New Roman" w:cs="Times New Roman"/>
          <w:szCs w:val="24"/>
        </w:rPr>
        <w:t xml:space="preserve"> όσον αφορά την ελληνόγλωσση εκπαίδευση στο εξωτερικό</w:t>
      </w:r>
      <w:r>
        <w:rPr>
          <w:rFonts w:eastAsia="Times New Roman" w:cs="Times New Roman"/>
          <w:szCs w:val="24"/>
        </w:rPr>
        <w:t>,</w:t>
      </w:r>
      <w:r>
        <w:rPr>
          <w:rFonts w:eastAsia="Times New Roman" w:cs="Times New Roman"/>
          <w:szCs w:val="24"/>
        </w:rPr>
        <w:t xml:space="preserve"> μένει στάσιμο στις ράγες που είχε τοποθετηθεί από τη δεκαετία του ’60 και ουδείς από τότε σκέφτηκε</w:t>
      </w:r>
      <w:r>
        <w:rPr>
          <w:rFonts w:eastAsia="Times New Roman" w:cs="Times New Roman"/>
          <w:szCs w:val="24"/>
        </w:rPr>
        <w:t xml:space="preserve"> πως ίσως οι εποχές έχουν αλλάξει, ίσως οι ταχύτητες που τρέχουν στις χώρες όπου ζουν οι Έλληνες μετανάστες είναι τέτοιες που έχουν αφήσει δραματικά πίσω τις όποιες ρυθμίσεις είχαν γίνει κάποτε από τις ελληνικές κυβερνήσεις και οι οποίες ρυθμίσεις δεν αντα</w:t>
      </w:r>
      <w:r>
        <w:rPr>
          <w:rFonts w:eastAsia="Times New Roman" w:cs="Times New Roman"/>
          <w:szCs w:val="24"/>
        </w:rPr>
        <w:t>ποκρίνονται πια στις σύγχρονες απαιτήσεις.</w:t>
      </w:r>
    </w:p>
    <w:p w14:paraId="0445640B"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Το παρόν νομοσχέδιο, λοιπόν, έρχεται να απαντήσει με σύγχρονη γλώσσα σε σύγχρονα προβλήματα. Έρχεται, κυρίες και κύριοι Βουλευτές, να αντιμετωπίσει φαινόμενα αδιαφάνειας, σπατάλης και κακοδιοίκησης. Γιατί, όπως ήτ</w:t>
      </w:r>
      <w:r>
        <w:rPr>
          <w:rFonts w:eastAsia="Times New Roman" w:cs="Times New Roman"/>
          <w:szCs w:val="24"/>
        </w:rPr>
        <w:t>αν φυσικό, μέχρις εκεί έφτασε το πελατειακό κράτος</w:t>
      </w:r>
      <w:r>
        <w:rPr>
          <w:rFonts w:eastAsia="Times New Roman" w:cs="Times New Roman"/>
          <w:szCs w:val="24"/>
        </w:rPr>
        <w:t>,</w:t>
      </w:r>
      <w:r>
        <w:rPr>
          <w:rFonts w:eastAsia="Times New Roman" w:cs="Times New Roman"/>
          <w:szCs w:val="24"/>
        </w:rPr>
        <w:t xml:space="preserve"> που είχε εγκαθιδρυθεί τόσα χρόνια στον τόπο μας, αναπαράγοντας όλες τις μητροπολιτικές παθογένειες. </w:t>
      </w:r>
    </w:p>
    <w:p w14:paraId="0445640C"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Απαξιώνοντας, λοιπόν, την ελληνόγλωσση εκπαίδευση στο εξωτερικό και οικονομικοί πόροι ξοδεύονταν χωρίς </w:t>
      </w:r>
      <w:r>
        <w:rPr>
          <w:rFonts w:eastAsia="Times New Roman" w:cs="Times New Roman"/>
          <w:szCs w:val="24"/>
        </w:rPr>
        <w:t xml:space="preserve">λόγο, αλλά και δεν υπήρχε ανταπόκριση της πολιτείας στο δικαίωμα των Ελλήνων της διασποράς για διατήρηση και καλλιέργεια της ελληνικής γλώσσας ως βάση για την κατάκτηση από τα παιδιά της ελληνικής παιδείας και του ελληνικού πολιτισμού, για τον οποίο συχνά </w:t>
      </w:r>
      <w:r>
        <w:rPr>
          <w:rFonts w:eastAsia="Times New Roman" w:cs="Times New Roman"/>
          <w:szCs w:val="24"/>
        </w:rPr>
        <w:t xml:space="preserve">καυχόμαστε άπαντες. Ως αποτέλεσμα είχαμε παιδιά εν πολλοίς αγράμματα και άγλωσσα, ενώ καταγράφαμε πολλές διαρροές από τα ελληνικά σχολεία προς τα σχολεία των χωρών όπου διαβιούσαν οι μετανάστες. </w:t>
      </w:r>
    </w:p>
    <w:p w14:paraId="0445640D"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Προχωρώντας, θεωρώ, κυρίες και κύριοι Βουλευτές, πως το καθο</w:t>
      </w:r>
      <w:r>
        <w:rPr>
          <w:rFonts w:eastAsia="Times New Roman" w:cs="Times New Roman"/>
          <w:szCs w:val="24"/>
        </w:rPr>
        <w:t xml:space="preserve">λικό πιστοποιητικό ελληνομάθειας από τον εξειδικευμένο φορέα του Υπουργείου σε πλήρη αντιστοιχία με τα επίπεδα κοινού ευρωπαϊκού </w:t>
      </w:r>
      <w:r>
        <w:rPr>
          <w:rFonts w:eastAsia="Times New Roman" w:cs="Times New Roman"/>
          <w:szCs w:val="24"/>
        </w:rPr>
        <w:lastRenderedPageBreak/>
        <w:t>πλαισίου αναφοράς για τις γλώσσες αποτελεί μια αυτονόητη υποχρέωση της πολιτείας, η οποία επιτέλους προσαρμόζεται –επαναλαμβάνω</w:t>
      </w:r>
      <w:r>
        <w:rPr>
          <w:rFonts w:eastAsia="Times New Roman" w:cs="Times New Roman"/>
          <w:szCs w:val="24"/>
        </w:rPr>
        <w:t xml:space="preserve">- στα σύγχρονα δεδομένα όσον αφορά την ασφαλή και την εν τοις </w:t>
      </w:r>
      <w:proofErr w:type="spellStart"/>
      <w:r>
        <w:rPr>
          <w:rFonts w:eastAsia="Times New Roman" w:cs="Times New Roman"/>
          <w:szCs w:val="24"/>
        </w:rPr>
        <w:t>πράγμασι</w:t>
      </w:r>
      <w:proofErr w:type="spellEnd"/>
      <w:r>
        <w:rPr>
          <w:rFonts w:eastAsia="Times New Roman" w:cs="Times New Roman"/>
          <w:szCs w:val="24"/>
        </w:rPr>
        <w:t xml:space="preserve"> καταγραφή της επάρκειας κάποιου στην ελληνική γλώσσα.</w:t>
      </w:r>
    </w:p>
    <w:p w14:paraId="0445640E"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Βουλευτές, για να είμαστε ειλικρινείς, στον τομέα της παιδείας συγκρούονται ιδεολογίες, κοσμοθεωρίες, απόψεις για</w:t>
      </w:r>
      <w:r>
        <w:rPr>
          <w:rFonts w:eastAsia="Times New Roman" w:cs="Times New Roman"/>
          <w:szCs w:val="24"/>
        </w:rPr>
        <w:t xml:space="preserve"> τον αυριανό πολίτη, ακόμη και για την πορεία της χώρας. Αντιλαμβάνομαι τις διαφορές μας και ακόμα κατανοώ πως δεν μπορούμε να συμφωνήσουμε σε όλα. Όμως, σε κάποια θέματα εθνικής σημασίας, όπως αυτά για την εκπαίδευση στο εξωτερικό, είμαστε υποχρεωμένοι να</w:t>
      </w:r>
      <w:r>
        <w:rPr>
          <w:rFonts w:eastAsia="Times New Roman" w:cs="Times New Roman"/>
          <w:szCs w:val="24"/>
        </w:rPr>
        <w:t xml:space="preserve"> συντονιστούμε προς όφελος των μεταναστών, εκείνων δηλαδή των συμπατριωτών μας που διαχρονικά η </w:t>
      </w:r>
      <w:proofErr w:type="spellStart"/>
      <w:r>
        <w:rPr>
          <w:rFonts w:eastAsia="Times New Roman" w:cs="Times New Roman"/>
          <w:szCs w:val="24"/>
        </w:rPr>
        <w:t>ανημπόρια</w:t>
      </w:r>
      <w:proofErr w:type="spellEnd"/>
      <w:r>
        <w:rPr>
          <w:rFonts w:eastAsia="Times New Roman" w:cs="Times New Roman"/>
          <w:szCs w:val="24"/>
        </w:rPr>
        <w:t xml:space="preserve"> του ελληνικού κράτους </w:t>
      </w:r>
      <w:r>
        <w:rPr>
          <w:rFonts w:eastAsia="Times New Roman" w:cs="Times New Roman"/>
          <w:szCs w:val="24"/>
        </w:rPr>
        <w:t>τους,</w:t>
      </w:r>
      <w:r>
        <w:rPr>
          <w:rFonts w:eastAsia="Times New Roman" w:cs="Times New Roman"/>
          <w:szCs w:val="24"/>
        </w:rPr>
        <w:t xml:space="preserve"> ανάγκασε να αναζητήσουν την τύχη τους σε ξένο τόπο. </w:t>
      </w:r>
    </w:p>
    <w:p w14:paraId="0445640F"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Και εγώ προσωπικά θεωρώ θετικά τα όσα γίνονται απ’ αυτήν την Κυβέρνησ</w:t>
      </w:r>
      <w:r>
        <w:rPr>
          <w:rFonts w:eastAsia="Times New Roman" w:cs="Times New Roman"/>
          <w:szCs w:val="24"/>
        </w:rPr>
        <w:t xml:space="preserve">η σήμερα στον χώρο της παιδείας και πρέπει να τα χειροκροτήσετε. Θεωρώ, δηλαδή, θετικό το γεγονός ότι το σύνολο σχεδόν των βιβλίων, είκοσι πέντε εκατομμύρια αντίτυπα, έχουν σταλεί στα σχολεία εδώ και πολλές εβδομάδες, </w:t>
      </w:r>
      <w:r>
        <w:rPr>
          <w:rFonts w:eastAsia="Times New Roman" w:cs="Times New Roman"/>
          <w:szCs w:val="24"/>
        </w:rPr>
        <w:lastRenderedPageBreak/>
        <w:t>πολλά απ’ αυτά πριν λήξει καν η προηγο</w:t>
      </w:r>
      <w:r>
        <w:rPr>
          <w:rFonts w:eastAsia="Times New Roman" w:cs="Times New Roman"/>
          <w:szCs w:val="24"/>
        </w:rPr>
        <w:t>ύμενη σχολική χρονιά. Λυπάμαι, αλλά όλοι θυμόμαστε τις φωτοτυπίες της κ. Διαμαντοπούλου Νοέμβρη μήνα</w:t>
      </w:r>
      <w:r>
        <w:rPr>
          <w:rFonts w:eastAsia="Times New Roman" w:cs="Times New Roman"/>
          <w:szCs w:val="24"/>
        </w:rPr>
        <w:t>,</w:t>
      </w:r>
      <w:r>
        <w:rPr>
          <w:rFonts w:eastAsia="Times New Roman" w:cs="Times New Roman"/>
          <w:szCs w:val="24"/>
        </w:rPr>
        <w:t xml:space="preserve"> για να μάθουν τα παιδιά μας γράμματα. </w:t>
      </w:r>
    </w:p>
    <w:p w14:paraId="04456410"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Θεωρώ σημαντική την πρόσληψη είκοσι μίας χιλιάδων εκπαιδευτικών και θεωρώ άθλο το γεγονός ότι σε συνθήκες δημοσιονο</w:t>
      </w:r>
      <w:r>
        <w:rPr>
          <w:rFonts w:eastAsia="Times New Roman" w:cs="Times New Roman"/>
          <w:szCs w:val="24"/>
        </w:rPr>
        <w:t>μικής στενότητας τα σχολεία θα λειτουργήσουν φέτος επιτέλους στην ώρα τους, άψογα και υποδειγματικά</w:t>
      </w:r>
      <w:r>
        <w:rPr>
          <w:rFonts w:eastAsia="Times New Roman" w:cs="Times New Roman"/>
          <w:szCs w:val="24"/>
        </w:rPr>
        <w:t>,</w:t>
      </w:r>
      <w:r>
        <w:rPr>
          <w:rFonts w:eastAsia="Times New Roman" w:cs="Times New Roman"/>
          <w:szCs w:val="24"/>
        </w:rPr>
        <w:t xml:space="preserve"> για πρώτη φορά. </w:t>
      </w:r>
    </w:p>
    <w:p w14:paraId="04456411"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Διάβασα τις ανακοινώσεις του ΠΑΣΟΚ για την ιδιωτική εκπαίδευση και άκουσα τις δηλώσεις των Βουλευτών του. Λυπάμαι να πω πως μοιάζει σαν να</w:t>
      </w:r>
      <w:r>
        <w:rPr>
          <w:rFonts w:eastAsia="Times New Roman" w:cs="Times New Roman"/>
          <w:szCs w:val="24"/>
        </w:rPr>
        <w:t xml:space="preserve"> ανέτρεξαν στις ανακοινώσεις της Νέας Δημοκρατίας του 1982 και στις αντίστοιχες δηλώσεις των Βουλευτών της, όταν το ΠΑΣΟΚ</w:t>
      </w:r>
      <w:r>
        <w:rPr>
          <w:rFonts w:eastAsia="Times New Roman" w:cs="Times New Roman"/>
          <w:szCs w:val="24"/>
        </w:rPr>
        <w:t>,</w:t>
      </w:r>
      <w:r>
        <w:rPr>
          <w:rFonts w:eastAsia="Times New Roman" w:cs="Times New Roman"/>
          <w:szCs w:val="24"/>
        </w:rPr>
        <w:t xml:space="preserve"> με Υπουργό τον αείμνηστο Λευτέρη </w:t>
      </w:r>
      <w:proofErr w:type="spellStart"/>
      <w:r>
        <w:rPr>
          <w:rFonts w:eastAsia="Times New Roman" w:cs="Times New Roman"/>
          <w:szCs w:val="24"/>
        </w:rPr>
        <w:t>Βερυβάκη</w:t>
      </w:r>
      <w:proofErr w:type="spellEnd"/>
      <w:r>
        <w:rPr>
          <w:rFonts w:eastAsia="Times New Roman" w:cs="Times New Roman"/>
          <w:szCs w:val="24"/>
        </w:rPr>
        <w:t>,</w:t>
      </w:r>
      <w:r>
        <w:rPr>
          <w:rFonts w:eastAsia="Times New Roman" w:cs="Times New Roman"/>
          <w:szCs w:val="24"/>
        </w:rPr>
        <w:t xml:space="preserve"> έφερε στη Βουλή νόμο για την ιδιωτική εκπαίδευση, όπου υπήρχε πρόνοια για τα δικαιώματα τω</w:t>
      </w:r>
      <w:r>
        <w:rPr>
          <w:rFonts w:eastAsia="Times New Roman" w:cs="Times New Roman"/>
          <w:szCs w:val="24"/>
        </w:rPr>
        <w:t xml:space="preserve">ν ιδιωτικών εκπαιδευτικών. Θλιβερό </w:t>
      </w:r>
      <w:proofErr w:type="spellStart"/>
      <w:r>
        <w:rPr>
          <w:rFonts w:eastAsia="Times New Roman" w:cs="Times New Roman"/>
          <w:szCs w:val="24"/>
        </w:rPr>
        <w:t>κοπιάρισμα</w:t>
      </w:r>
      <w:proofErr w:type="spellEnd"/>
      <w:r>
        <w:rPr>
          <w:rFonts w:eastAsia="Times New Roman" w:cs="Times New Roman"/>
          <w:szCs w:val="24"/>
        </w:rPr>
        <w:t xml:space="preserve">! Όμως, φαίνεται ότι από το 1982 έως το 2016 και από το σοσιαλιστικό ΠΑΣΟΚ έως τη νεοφιλελεύθερη Νέα Δημοκρατία </w:t>
      </w:r>
      <w:r>
        <w:rPr>
          <w:rFonts w:eastAsia="Times New Roman" w:cs="Times New Roman"/>
          <w:szCs w:val="24"/>
        </w:rPr>
        <w:t>«</w:t>
      </w:r>
      <w:r>
        <w:rPr>
          <w:rFonts w:eastAsia="Times New Roman" w:cs="Times New Roman"/>
          <w:szCs w:val="24"/>
        </w:rPr>
        <w:t>ένα τσιγάρο δρόμος</w:t>
      </w:r>
      <w:r>
        <w:rPr>
          <w:rFonts w:eastAsia="Times New Roman" w:cs="Times New Roman"/>
          <w:szCs w:val="24"/>
        </w:rPr>
        <w:t>»</w:t>
      </w:r>
      <w:r>
        <w:rPr>
          <w:rFonts w:eastAsia="Times New Roman" w:cs="Times New Roman"/>
          <w:szCs w:val="24"/>
        </w:rPr>
        <w:t>, που λέει και ο λαός.</w:t>
      </w:r>
    </w:p>
    <w:p w14:paraId="04456412"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Τώρα όσον αφορά τη Νέα Δημοκρατία, εκεί υπάρχουν άνθρωπο</w:t>
      </w:r>
      <w:r>
        <w:rPr>
          <w:rFonts w:eastAsia="Times New Roman" w:cs="Times New Roman"/>
          <w:szCs w:val="24"/>
        </w:rPr>
        <w:t>ι συντηρητικοί κατά βάση, με την καλή έννοια. Είναι άνθρωποι προσκολλημένοι στο παρελθόν, με την καλή έννοια πάλι. Όμως, στο παρελθόν της υπάρχουν απόψεις για την ιδιωτική εκπαίδευση εκ διαμέτρου αντίθετες απ’ ό,τι αυτές που εκφράζονται σήμερα. Δεν είναι α</w:t>
      </w:r>
      <w:r>
        <w:rPr>
          <w:rFonts w:eastAsia="Times New Roman" w:cs="Times New Roman"/>
          <w:szCs w:val="24"/>
        </w:rPr>
        <w:t xml:space="preserve">ποσπασματικές οι απόψεις του Γεωργίου Ράλλη. Ήταν η ουσία και η κύρια σκέψη της πολιτικής της. Σχετικά με το κείμενο του Παύλου Μπακογιάννη, που διάβασε χθες εδώ ο Υπουργός, δεν ήταν αποσπασματικός, δεν ήταν αποσπασματικές αυτές οι απόψεις. Όμως, φαίνεται </w:t>
      </w:r>
      <w:r>
        <w:rPr>
          <w:rFonts w:eastAsia="Times New Roman" w:cs="Times New Roman"/>
          <w:szCs w:val="24"/>
        </w:rPr>
        <w:t>ότι είναι ένα παρελθόν από το οποίο η σημερινή Νέα Δημοκρατία θέλει να παίρνει αποστάσεις. Φαίνεται πως ο δρόμος από τον ριζοσπαστικό φιλελευθερισμό του Κωνσταντίνου Καραμανλή έως τον τυφλό νεοφιλελευθερισμό της σημερινής ηγεσίας απέχει πολύ. Όπως και να ‘</w:t>
      </w:r>
      <w:r>
        <w:rPr>
          <w:rFonts w:eastAsia="Times New Roman" w:cs="Times New Roman"/>
          <w:szCs w:val="24"/>
        </w:rPr>
        <w:t>χει, η υπερψήφιση του παρόντος νομοσχεδίου μόνο θετικές υπηρεσίες θα προσφέρει στη νέα γενιά με δεδομένο ότι η εκπαίδευση είναι κοινωνικό δικαίωμα, τολμήστε.</w:t>
      </w:r>
    </w:p>
    <w:p w14:paraId="04456413"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04456414" w14:textId="77777777" w:rsidR="00A53C3F" w:rsidRDefault="0019499A">
      <w:pPr>
        <w:spacing w:line="600" w:lineRule="auto"/>
        <w:ind w:firstLine="720"/>
        <w:contextualSpacing/>
        <w:jc w:val="center"/>
        <w:rPr>
          <w:rFonts w:eastAsia="Times New Roman" w:cs="Times New Roman"/>
          <w:szCs w:val="24"/>
        </w:rPr>
      </w:pPr>
      <w:r>
        <w:rPr>
          <w:rFonts w:eastAsia="Times New Roman" w:cs="Times New Roman"/>
          <w:szCs w:val="24"/>
        </w:rPr>
        <w:lastRenderedPageBreak/>
        <w:t>(Χειροκροτήματα από την πτέρυγα του ΣΥΡΙΖΑ)</w:t>
      </w:r>
    </w:p>
    <w:p w14:paraId="04456415"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Ο κ. Χατζησάββας από τη Χρυσή Αυγή έχει τον λόγο.</w:t>
      </w:r>
    </w:p>
    <w:p w14:paraId="04456416"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Κύριε Χατζησάββα, έχετε τον λόγο.</w:t>
      </w:r>
    </w:p>
    <w:p w14:paraId="04456417"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ΧΡΗΣΤΟΣ ΧΑΤΖΗΣΑΒΒΑΣ:</w:t>
      </w:r>
      <w:r>
        <w:rPr>
          <w:rFonts w:eastAsia="Times New Roman" w:cs="Times New Roman"/>
          <w:szCs w:val="24"/>
        </w:rPr>
        <w:t xml:space="preserve"> Ευχαριστώ, κύριε Πρόεδρε.</w:t>
      </w:r>
    </w:p>
    <w:p w14:paraId="04456418"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Είναι λίγο περίεργο να ακούω τους Βουλευτές του ΣΥΡΙΖΑ να χρησιμοποιούν παλαιότερους όρους </w:t>
      </w:r>
      <w:r>
        <w:rPr>
          <w:rFonts w:eastAsia="Times New Roman" w:cs="Times New Roman"/>
          <w:szCs w:val="24"/>
        </w:rPr>
        <w:t xml:space="preserve">νεοδημοκρατών </w:t>
      </w:r>
      <w:r>
        <w:rPr>
          <w:rFonts w:eastAsia="Times New Roman" w:cs="Times New Roman"/>
          <w:szCs w:val="24"/>
        </w:rPr>
        <w:t xml:space="preserve">για να </w:t>
      </w:r>
      <w:r>
        <w:rPr>
          <w:rFonts w:eastAsia="Times New Roman" w:cs="Times New Roman"/>
          <w:szCs w:val="24"/>
        </w:rPr>
        <w:t xml:space="preserve">υπερασπιστούν την πολιτική, που ασκούν τώρα, αλλά με αυτόν τον τρόπο η προσπάθεια </w:t>
      </w:r>
      <w:proofErr w:type="spellStart"/>
      <w:r>
        <w:rPr>
          <w:rFonts w:eastAsia="Times New Roman" w:cs="Times New Roman"/>
          <w:szCs w:val="24"/>
        </w:rPr>
        <w:t>εθνομηδενισμού</w:t>
      </w:r>
      <w:proofErr w:type="spellEnd"/>
      <w:r>
        <w:rPr>
          <w:rFonts w:eastAsia="Times New Roman" w:cs="Times New Roman"/>
          <w:szCs w:val="24"/>
        </w:rPr>
        <w:t xml:space="preserve"> και εξαφάνισης της ελληνικής παιδείας συνεχίζεται και από αυτήν τη </w:t>
      </w:r>
      <w:proofErr w:type="spellStart"/>
      <w:r>
        <w:rPr>
          <w:rFonts w:eastAsia="Times New Roman" w:cs="Times New Roman"/>
          <w:szCs w:val="24"/>
        </w:rPr>
        <w:t>μνημονιακή</w:t>
      </w:r>
      <w:proofErr w:type="spellEnd"/>
      <w:r>
        <w:rPr>
          <w:rFonts w:eastAsia="Times New Roman" w:cs="Times New Roman"/>
          <w:szCs w:val="24"/>
        </w:rPr>
        <w:t xml:space="preserve"> Κυβέρνηση με ένα σχέδιο που βρίθει εσκεμμένων λαθών</w:t>
      </w:r>
      <w:r>
        <w:rPr>
          <w:rFonts w:eastAsia="Times New Roman" w:cs="Times New Roman"/>
          <w:szCs w:val="24"/>
        </w:rPr>
        <w:t>,</w:t>
      </w:r>
      <w:r>
        <w:rPr>
          <w:rFonts w:eastAsia="Times New Roman" w:cs="Times New Roman"/>
          <w:szCs w:val="24"/>
        </w:rPr>
        <w:t xml:space="preserve"> για να κάνει ενδοτικούς, </w:t>
      </w:r>
      <w:proofErr w:type="spellStart"/>
      <w:r>
        <w:rPr>
          <w:rFonts w:eastAsia="Times New Roman" w:cs="Times New Roman"/>
          <w:szCs w:val="24"/>
        </w:rPr>
        <w:t>εκβ</w:t>
      </w:r>
      <w:r>
        <w:rPr>
          <w:rFonts w:eastAsia="Times New Roman" w:cs="Times New Roman"/>
          <w:szCs w:val="24"/>
        </w:rPr>
        <w:t>ιαζόμενους</w:t>
      </w:r>
      <w:proofErr w:type="spellEnd"/>
      <w:r>
        <w:rPr>
          <w:rFonts w:eastAsia="Times New Roman" w:cs="Times New Roman"/>
          <w:szCs w:val="24"/>
        </w:rPr>
        <w:t xml:space="preserve"> σε ομηρία εκπαιδευτικούς, που θα ενταχθούν</w:t>
      </w:r>
      <w:r>
        <w:rPr>
          <w:rFonts w:eastAsia="Times New Roman" w:cs="Times New Roman"/>
          <w:szCs w:val="24"/>
        </w:rPr>
        <w:t>,</w:t>
      </w:r>
      <w:r>
        <w:rPr>
          <w:rFonts w:eastAsia="Times New Roman" w:cs="Times New Roman"/>
          <w:szCs w:val="24"/>
        </w:rPr>
        <w:t xml:space="preserve"> με το έτσι θέλω</w:t>
      </w:r>
      <w:r>
        <w:rPr>
          <w:rFonts w:eastAsia="Times New Roman" w:cs="Times New Roman"/>
          <w:szCs w:val="24"/>
        </w:rPr>
        <w:t>,</w:t>
      </w:r>
      <w:r>
        <w:rPr>
          <w:rFonts w:eastAsia="Times New Roman" w:cs="Times New Roman"/>
          <w:szCs w:val="24"/>
        </w:rPr>
        <w:t xml:space="preserve"> στον κομματικό στρατό που ετοιμάζεται. Ο Υπουργός</w:t>
      </w:r>
      <w:r>
        <w:rPr>
          <w:rFonts w:eastAsia="Times New Roman" w:cs="Times New Roman"/>
          <w:szCs w:val="24"/>
        </w:rPr>
        <w:t xml:space="preserve"> </w:t>
      </w:r>
      <w:r>
        <w:rPr>
          <w:rFonts w:eastAsia="Times New Roman" w:cs="Times New Roman"/>
          <w:szCs w:val="24"/>
        </w:rPr>
        <w:t>κ. Φίλης, αφού δημιούργησε σωρεία νέων οργάνων</w:t>
      </w:r>
      <w:r>
        <w:rPr>
          <w:rFonts w:eastAsia="Times New Roman" w:cs="Times New Roman"/>
          <w:szCs w:val="24"/>
        </w:rPr>
        <w:t>,</w:t>
      </w:r>
      <w:r>
        <w:rPr>
          <w:rFonts w:eastAsia="Times New Roman" w:cs="Times New Roman"/>
          <w:szCs w:val="24"/>
        </w:rPr>
        <w:t xml:space="preserve"> τελικά τα </w:t>
      </w:r>
      <w:proofErr w:type="spellStart"/>
      <w:r>
        <w:rPr>
          <w:rFonts w:eastAsia="Times New Roman" w:cs="Times New Roman"/>
          <w:szCs w:val="24"/>
        </w:rPr>
        <w:t>υπερσκελίζει</w:t>
      </w:r>
      <w:proofErr w:type="spellEnd"/>
      <w:r>
        <w:rPr>
          <w:rFonts w:eastAsia="Times New Roman" w:cs="Times New Roman"/>
          <w:szCs w:val="24"/>
        </w:rPr>
        <w:t xml:space="preserve"> ως ένας μέγας ρυθμιστής Υπουργός. </w:t>
      </w:r>
    </w:p>
    <w:p w14:paraId="04456419"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Βλέπει, λοιπόν, ο κόσμος δια</w:t>
      </w:r>
      <w:r>
        <w:rPr>
          <w:rFonts w:eastAsia="Times New Roman" w:cs="Times New Roman"/>
          <w:szCs w:val="24"/>
        </w:rPr>
        <w:t xml:space="preserve">μάχη για νομοσχέδιο </w:t>
      </w:r>
      <w:r>
        <w:rPr>
          <w:rFonts w:eastAsia="Times New Roman" w:cs="Times New Roman"/>
          <w:szCs w:val="24"/>
        </w:rPr>
        <w:t xml:space="preserve">παιδείας </w:t>
      </w:r>
      <w:r>
        <w:rPr>
          <w:rFonts w:eastAsia="Times New Roman" w:cs="Times New Roman"/>
          <w:szCs w:val="24"/>
        </w:rPr>
        <w:t>και νομίζει ότι αφορά το καλό των παιδιών. Όμως, η μεγάλη διαμάχη έγινε ουσιαστικά για τα ιδιωτικά σχολεία. Αυτό ενδιαφέρει κυρίως τη Νέα Δημοκρατία. Δεν την ενδιαφέρει αν θα γεμίσουν τα σχολεία με παιδιά λαθρομεταναστών</w:t>
      </w:r>
      <w:r>
        <w:rPr>
          <w:rFonts w:eastAsia="Times New Roman" w:cs="Times New Roman"/>
          <w:szCs w:val="24"/>
        </w:rPr>
        <w:t>. Τ</w:t>
      </w:r>
      <w:r>
        <w:rPr>
          <w:rFonts w:eastAsia="Times New Roman" w:cs="Times New Roman"/>
          <w:szCs w:val="24"/>
        </w:rPr>
        <w:t>ο μό</w:t>
      </w:r>
      <w:r>
        <w:rPr>
          <w:rFonts w:eastAsia="Times New Roman" w:cs="Times New Roman"/>
          <w:szCs w:val="24"/>
        </w:rPr>
        <w:t>νο που την ενδιαφέρει είναι να μην πειράξει κανείς την ιδιωτική παιδεία.</w:t>
      </w:r>
    </w:p>
    <w:p w14:paraId="0445641A"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Δεν υπάρχει κανείς στα υπουργικά έδρανα!</w:t>
      </w:r>
    </w:p>
    <w:p w14:paraId="0445641B"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ΧΡΗΣΤΟΣ ΧΑΤΖΗΣΑΒΒΑΣ:</w:t>
      </w:r>
      <w:r>
        <w:rPr>
          <w:rFonts w:eastAsia="Times New Roman" w:cs="Times New Roman"/>
          <w:szCs w:val="24"/>
        </w:rPr>
        <w:t xml:space="preserve"> Δεν με πειράζει εμένα. Ας μην είναι κανένας.</w:t>
      </w:r>
    </w:p>
    <w:p w14:paraId="0445641C"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Έτσι έχουμε από τη μια πλευρά την Κυβέρνηση, που θέλει να κά</w:t>
      </w:r>
      <w:r>
        <w:rPr>
          <w:rFonts w:eastAsia="Times New Roman" w:cs="Times New Roman"/>
          <w:szCs w:val="24"/>
        </w:rPr>
        <w:t xml:space="preserve">νει κουμάντα στα συνδικάτα των εκπαιδευτικών, παίρνοντας παραμάζωμα και κάποιους σωστούς εργοδότες, γιατί υπάρχουν και κάποιοι σωστοί εργοδότες. </w:t>
      </w:r>
    </w:p>
    <w:p w14:paraId="0445641D"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Από την άλλη, η Νέα Δημοκρατία θέλει να έχουν ανεξέλεγκτη λειτουργία οι εργοδότες, χαρακτηρίζοντας όλους τους </w:t>
      </w:r>
      <w:r>
        <w:rPr>
          <w:rFonts w:eastAsia="Times New Roman" w:cs="Times New Roman"/>
          <w:szCs w:val="24"/>
        </w:rPr>
        <w:t xml:space="preserve">εκπαιδευτικούς καιροσκόπους και θα πρέπει να αποδεικνύουν ότι δεν είναι ελέφαντες δικαστικά μετά από χρόνια και κατόπιν εορτής, παίρνοντας παραμάζωμα αυτοί με τη σειρά τους, τους </w:t>
      </w:r>
      <w:r>
        <w:rPr>
          <w:rFonts w:eastAsia="Times New Roman" w:cs="Times New Roman"/>
          <w:szCs w:val="24"/>
        </w:rPr>
        <w:lastRenderedPageBreak/>
        <w:t>εκπαιδευτικούς, που ασκούν σωστά το λειτούργημά τους. Και οι δύο μαζί τώρα πα</w:t>
      </w:r>
      <w:r>
        <w:rPr>
          <w:rFonts w:eastAsia="Times New Roman" w:cs="Times New Roman"/>
          <w:szCs w:val="24"/>
        </w:rPr>
        <w:t xml:space="preserve">ίρνουν παραμάζωμα τους μαθητές και τις οικογένειές </w:t>
      </w:r>
      <w:r>
        <w:rPr>
          <w:rFonts w:eastAsia="Times New Roman" w:cs="Times New Roman"/>
          <w:szCs w:val="24"/>
        </w:rPr>
        <w:t>τους,</w:t>
      </w:r>
      <w:r>
        <w:rPr>
          <w:rFonts w:eastAsia="Times New Roman" w:cs="Times New Roman"/>
          <w:szCs w:val="24"/>
        </w:rPr>
        <w:t xml:space="preserve"> που βρέθηκαν στη μέση αυτής της σύγκρουσης.</w:t>
      </w:r>
    </w:p>
    <w:p w14:paraId="0445641E"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Για τα αμιγώς ελληνικά σχολεία, που θέλετε να γίνουν δίγλωσσα, ίσως και να είναι ένα κίνητρο</w:t>
      </w:r>
      <w:r>
        <w:rPr>
          <w:rFonts w:eastAsia="Times New Roman" w:cs="Times New Roman"/>
          <w:szCs w:val="24"/>
        </w:rPr>
        <w:t>,</w:t>
      </w:r>
      <w:r>
        <w:rPr>
          <w:rFonts w:eastAsia="Times New Roman" w:cs="Times New Roman"/>
          <w:szCs w:val="24"/>
        </w:rPr>
        <w:t xml:space="preserve"> αλλά υπάρχει ασάφεια για τη συμμετοχή των ξένων κρατών στον τ</w:t>
      </w:r>
      <w:r>
        <w:rPr>
          <w:rFonts w:eastAsia="Times New Roman" w:cs="Times New Roman"/>
          <w:szCs w:val="24"/>
        </w:rPr>
        <w:t xml:space="preserve">ρόπο λειτουργίας, αν και χειρότερη διαχείριση από τις </w:t>
      </w:r>
      <w:proofErr w:type="spellStart"/>
      <w:r>
        <w:rPr>
          <w:rFonts w:eastAsia="Times New Roman" w:cs="Times New Roman"/>
          <w:szCs w:val="24"/>
        </w:rPr>
        <w:t>μνημονιακές</w:t>
      </w:r>
      <w:proofErr w:type="spellEnd"/>
      <w:r>
        <w:rPr>
          <w:rFonts w:eastAsia="Times New Roman" w:cs="Times New Roman"/>
          <w:szCs w:val="24"/>
        </w:rPr>
        <w:t xml:space="preserve"> κυβερνήσεις δεν νομίζω να έχει άλλο κράτος. Το ωραίο είναι ότι διαβάζω μέσα ότι ένα από τα κριτήρια επιλογής των εκπαιδευτικών του εξωτερικού θα είναι και η προσωπική συνέντευξη</w:t>
      </w:r>
      <w:r>
        <w:rPr>
          <w:rFonts w:eastAsia="Times New Roman" w:cs="Times New Roman"/>
          <w:szCs w:val="24"/>
        </w:rPr>
        <w:t>. Ε</w:t>
      </w:r>
      <w:r>
        <w:rPr>
          <w:rFonts w:eastAsia="Times New Roman" w:cs="Times New Roman"/>
          <w:szCs w:val="24"/>
        </w:rPr>
        <w:t>νώ στην Ελ</w:t>
      </w:r>
      <w:r>
        <w:rPr>
          <w:rFonts w:eastAsia="Times New Roman" w:cs="Times New Roman"/>
          <w:szCs w:val="24"/>
        </w:rPr>
        <w:t>λάδα τη χαρακτηρίζετε πελατειακή σχέση, στο εξωτερικό δεν ισχύει αυτό, είναι σωστή.</w:t>
      </w:r>
    </w:p>
    <w:p w14:paraId="0445641F"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Για την τροπολογία με γενικό αριθμό 641 και ειδικό 62 έχουμε δεχθεί εκατοντάδες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mail</w:t>
      </w:r>
      <w:r>
        <w:rPr>
          <w:rFonts w:eastAsia="Times New Roman" w:cs="Times New Roman"/>
          <w:szCs w:val="24"/>
        </w:rPr>
        <w:t xml:space="preserve">, έχουν γεμίσει οι </w:t>
      </w:r>
      <w:proofErr w:type="spellStart"/>
      <w:r>
        <w:rPr>
          <w:rFonts w:eastAsia="Times New Roman" w:cs="Times New Roman"/>
          <w:szCs w:val="24"/>
        </w:rPr>
        <w:t>σέρβερ</w:t>
      </w:r>
      <w:proofErr w:type="spellEnd"/>
      <w:r>
        <w:rPr>
          <w:rFonts w:eastAsia="Times New Roman" w:cs="Times New Roman"/>
          <w:szCs w:val="24"/>
        </w:rPr>
        <w:t xml:space="preserve"> μας με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mail</w:t>
      </w:r>
      <w:r>
        <w:rPr>
          <w:rFonts w:eastAsia="Times New Roman" w:cs="Times New Roman"/>
          <w:szCs w:val="24"/>
        </w:rPr>
        <w:t>, συνεχώς παράπονα από εκπαιδευτικούς για τα σχ</w:t>
      </w:r>
      <w:r>
        <w:rPr>
          <w:rFonts w:eastAsia="Times New Roman" w:cs="Times New Roman"/>
          <w:szCs w:val="24"/>
        </w:rPr>
        <w:t>ολεία ειδικής αγωγής και εκπαίδευσης. Φυσικά, καταψηφίζουμε.</w:t>
      </w:r>
    </w:p>
    <w:p w14:paraId="04456420"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Τώρα, ο δήθεν υποστηρικτής της δημόσιας και δωρεάν παιδείας Φίλης βγάζει ηλίθιους όσους σπούδασαν τέσσερα χρόνια και τους εξισώνει με ιδιωτικούς τίτλους, με κατόχους ιδιωτικών τίτλων, που πολλές </w:t>
      </w:r>
      <w:r>
        <w:rPr>
          <w:rFonts w:eastAsia="Times New Roman" w:cs="Times New Roman"/>
          <w:szCs w:val="24"/>
        </w:rPr>
        <w:lastRenderedPageBreak/>
        <w:t>φορές είναι αγορασμένες από γνωστές βαριές βιομηχανίες παραγωγής μεταπτυχιακών, που πληρώνονται ακριβά, και λέει ότι θα βάλει τάξη και θα δει ποιοι είναι οι πλαστοί και ποιοι δεν είναι. Λέει ότι θα βάλει τάξη ο Φίλης!</w:t>
      </w:r>
    </w:p>
    <w:p w14:paraId="04456421"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Εδώ τώρα</w:t>
      </w:r>
      <w:r>
        <w:rPr>
          <w:rFonts w:eastAsia="Times New Roman" w:cs="Times New Roman"/>
          <w:szCs w:val="24"/>
        </w:rPr>
        <w:t xml:space="preserve">, </w:t>
      </w:r>
      <w:r>
        <w:rPr>
          <w:rFonts w:eastAsia="Times New Roman" w:cs="Times New Roman"/>
          <w:szCs w:val="24"/>
        </w:rPr>
        <w:t>τη διαμάχη ανάμεσα σε Κυβέρν</w:t>
      </w:r>
      <w:r>
        <w:rPr>
          <w:rFonts w:eastAsia="Times New Roman" w:cs="Times New Roman"/>
          <w:szCs w:val="24"/>
        </w:rPr>
        <w:t>ηση και εκπαιδευτικούς την πληρώνουν πάλι οι μαθητές, μαθητές με αναπηρία και οι οικογένειές τους, που έχουν χιλιάδες προβλήματα σε όλες τις φάσεις ένταξής τους, από τα ΚΕΠΑ αρχής γενομένης και πηγαίνοντας σε όλες τις βαθμίδες, οι οποίοι θα συνθλιβούν ανάμ</w:t>
      </w:r>
      <w:r>
        <w:rPr>
          <w:rFonts w:eastAsia="Times New Roman" w:cs="Times New Roman"/>
          <w:szCs w:val="24"/>
        </w:rPr>
        <w:t>εσα στις δύο αντικρουόμενες πλευρές</w:t>
      </w:r>
      <w:r>
        <w:rPr>
          <w:rFonts w:eastAsia="Times New Roman" w:cs="Times New Roman"/>
          <w:szCs w:val="24"/>
        </w:rPr>
        <w:t>,</w:t>
      </w:r>
      <w:r>
        <w:rPr>
          <w:rFonts w:eastAsia="Times New Roman" w:cs="Times New Roman"/>
          <w:szCs w:val="24"/>
        </w:rPr>
        <w:t xml:space="preserve"> για ακόμη μια φορά και θα </w:t>
      </w:r>
      <w:proofErr w:type="spellStart"/>
      <w:r>
        <w:rPr>
          <w:rFonts w:eastAsia="Times New Roman" w:cs="Times New Roman"/>
          <w:szCs w:val="24"/>
        </w:rPr>
        <w:t>προσμετρηθούν</w:t>
      </w:r>
      <w:proofErr w:type="spellEnd"/>
      <w:r>
        <w:rPr>
          <w:rFonts w:eastAsia="Times New Roman" w:cs="Times New Roman"/>
          <w:szCs w:val="24"/>
        </w:rPr>
        <w:t xml:space="preserve"> στις παράπλευρες απώλειες της ιδεοληπτικής σας πολιτικής.</w:t>
      </w:r>
    </w:p>
    <w:p w14:paraId="04456422"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Τώρα, θα ήθελα να μιλήσω για τις οκτακόσιες πενήντα δομές για ένταξη παιδιών λαθρομεταναστών, αλλά θα πω πρώτα καλύτερα γ</w:t>
      </w:r>
      <w:r>
        <w:rPr>
          <w:rFonts w:eastAsia="Times New Roman" w:cs="Times New Roman"/>
          <w:szCs w:val="24"/>
        </w:rPr>
        <w:t xml:space="preserve">ια τα διαπολιτισμικά σχολεία, αν και λείπει ο κ. </w:t>
      </w:r>
      <w:proofErr w:type="spellStart"/>
      <w:r>
        <w:rPr>
          <w:rFonts w:eastAsia="Times New Roman" w:cs="Times New Roman"/>
          <w:szCs w:val="24"/>
        </w:rPr>
        <w:t>Μηταφίδης</w:t>
      </w:r>
      <w:proofErr w:type="spellEnd"/>
      <w:r>
        <w:rPr>
          <w:rFonts w:eastAsia="Times New Roman" w:cs="Times New Roman"/>
          <w:szCs w:val="24"/>
        </w:rPr>
        <w:t xml:space="preserve">, στον οποίο θέλω να αναφερθώ. </w:t>
      </w:r>
    </w:p>
    <w:p w14:paraId="04456423"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Αυτός ο «</w:t>
      </w:r>
      <w:proofErr w:type="spellStart"/>
      <w:r>
        <w:rPr>
          <w:rFonts w:eastAsia="Times New Roman" w:cs="Times New Roman"/>
          <w:szCs w:val="24"/>
        </w:rPr>
        <w:t>μνημονιακός</w:t>
      </w:r>
      <w:proofErr w:type="spellEnd"/>
      <w:r>
        <w:rPr>
          <w:rFonts w:eastAsia="Times New Roman" w:cs="Times New Roman"/>
          <w:szCs w:val="24"/>
        </w:rPr>
        <w:t xml:space="preserve"> αγωνιστής», ο κ. </w:t>
      </w:r>
      <w:proofErr w:type="spellStart"/>
      <w:r>
        <w:rPr>
          <w:rFonts w:eastAsia="Times New Roman" w:cs="Times New Roman"/>
          <w:szCs w:val="24"/>
        </w:rPr>
        <w:t>Μηταφίδης</w:t>
      </w:r>
      <w:proofErr w:type="spellEnd"/>
      <w:r>
        <w:rPr>
          <w:rFonts w:eastAsia="Times New Roman" w:cs="Times New Roman"/>
          <w:szCs w:val="24"/>
        </w:rPr>
        <w:t xml:space="preserve">, μέσα στην </w:t>
      </w:r>
      <w:r>
        <w:rPr>
          <w:rFonts w:eastAsia="Times New Roman" w:cs="Times New Roman"/>
          <w:szCs w:val="24"/>
        </w:rPr>
        <w:t xml:space="preserve">επιτροπή </w:t>
      </w:r>
      <w:r>
        <w:rPr>
          <w:rFonts w:eastAsia="Times New Roman" w:cs="Times New Roman"/>
          <w:szCs w:val="24"/>
        </w:rPr>
        <w:t>είπε το εξής. Επισκέφτηκε -λέει- ένα διαπολιτισμικό σχολείο στη Θεσσαλονίκη και διαπίστωσε ότι καν</w:t>
      </w:r>
      <w:r>
        <w:rPr>
          <w:rFonts w:eastAsia="Times New Roman" w:cs="Times New Roman"/>
          <w:szCs w:val="24"/>
        </w:rPr>
        <w:t xml:space="preserve">ένας Έλληνας δεν έστειλε το παιδί του στο διαπολιτισμικό αυτό σχολείο, με αποτέλεσμα να </w:t>
      </w:r>
      <w:proofErr w:type="spellStart"/>
      <w:r>
        <w:rPr>
          <w:rFonts w:eastAsia="Times New Roman" w:cs="Times New Roman"/>
          <w:szCs w:val="24"/>
        </w:rPr>
        <w:t>γκετοποιηθεί</w:t>
      </w:r>
      <w:proofErr w:type="spellEnd"/>
      <w:r>
        <w:rPr>
          <w:rFonts w:eastAsia="Times New Roman" w:cs="Times New Roman"/>
          <w:szCs w:val="24"/>
        </w:rPr>
        <w:t xml:space="preserve">. Οπότε, αυτή </w:t>
      </w:r>
      <w:r>
        <w:rPr>
          <w:rFonts w:eastAsia="Times New Roman"/>
          <w:bCs/>
        </w:rPr>
        <w:t>είναι</w:t>
      </w:r>
      <w:r>
        <w:rPr>
          <w:rFonts w:eastAsia="Times New Roman" w:cs="Times New Roman"/>
          <w:szCs w:val="24"/>
        </w:rPr>
        <w:t xml:space="preserve"> μια άμεση παραδοχή ότι δεν μπορεί να λειτουργήσει αυτό. </w:t>
      </w:r>
    </w:p>
    <w:p w14:paraId="04456424" w14:textId="77777777" w:rsidR="00A53C3F" w:rsidRDefault="0019499A">
      <w:pPr>
        <w:spacing w:line="600" w:lineRule="auto"/>
        <w:ind w:firstLine="720"/>
        <w:contextualSpacing/>
        <w:jc w:val="both"/>
        <w:rPr>
          <w:rFonts w:eastAsia="Times New Roman" w:cs="Times New Roman"/>
          <w:bCs/>
          <w:shd w:val="clear" w:color="auto" w:fill="FFFFFF"/>
        </w:rPr>
      </w:pPr>
      <w:r>
        <w:rPr>
          <w:rFonts w:eastAsia="Times New Roman" w:cs="Times New Roman"/>
          <w:szCs w:val="24"/>
        </w:rPr>
        <w:t>Έρχεστε τώρα εσείς να κάνετε οκτακόσιες πενήντα δομές -νέες, αλλά και σε υπάρχο</w:t>
      </w:r>
      <w:r>
        <w:rPr>
          <w:rFonts w:eastAsia="Times New Roman" w:cs="Times New Roman"/>
          <w:szCs w:val="24"/>
        </w:rPr>
        <w:t>ντα σχολικά κτήρια. Θα βάλετε</w:t>
      </w:r>
      <w:r w:rsidRPr="004E4375">
        <w:rPr>
          <w:rFonts w:eastAsia="Times New Roman" w:cs="Times New Roman"/>
          <w:szCs w:val="24"/>
        </w:rPr>
        <w:t>,</w:t>
      </w:r>
      <w:r>
        <w:rPr>
          <w:rFonts w:eastAsia="Times New Roman" w:cs="Times New Roman"/>
          <w:szCs w:val="24"/>
        </w:rPr>
        <w:t xml:space="preserve"> </w:t>
      </w:r>
      <w:r>
        <w:rPr>
          <w:rFonts w:eastAsia="Times New Roman" w:cs="Times New Roman"/>
        </w:rPr>
        <w:t>δηλαδή</w:t>
      </w:r>
      <w:r w:rsidRPr="004E4375">
        <w:rPr>
          <w:rFonts w:eastAsia="Times New Roman" w:cs="Times New Roman"/>
        </w:rPr>
        <w:t>,</w:t>
      </w:r>
      <w:r>
        <w:rPr>
          <w:rFonts w:eastAsia="Times New Roman" w:cs="Times New Roman"/>
          <w:szCs w:val="24"/>
        </w:rPr>
        <w:t xml:space="preserve"> μαζί σουνίτες, </w:t>
      </w:r>
      <w:proofErr w:type="spellStart"/>
      <w:r>
        <w:rPr>
          <w:rFonts w:eastAsia="Times New Roman" w:cs="Times New Roman"/>
          <w:szCs w:val="24"/>
        </w:rPr>
        <w:t>σιίτες</w:t>
      </w:r>
      <w:proofErr w:type="spellEnd"/>
      <w:r>
        <w:rPr>
          <w:rFonts w:eastAsia="Times New Roman" w:cs="Times New Roman"/>
          <w:szCs w:val="24"/>
        </w:rPr>
        <w:t xml:space="preserve">, </w:t>
      </w:r>
      <w:proofErr w:type="spellStart"/>
      <w:r>
        <w:rPr>
          <w:rFonts w:eastAsia="Times New Roman" w:cs="Times New Roman"/>
          <w:szCs w:val="24"/>
        </w:rPr>
        <w:t>αλεβίτες</w:t>
      </w:r>
      <w:proofErr w:type="spellEnd"/>
      <w:r>
        <w:rPr>
          <w:rFonts w:eastAsia="Times New Roman" w:cs="Times New Roman"/>
          <w:szCs w:val="24"/>
        </w:rPr>
        <w:t>, χριστιανούς. Α</w:t>
      </w:r>
      <w:r>
        <w:rPr>
          <w:rFonts w:eastAsia="Times New Roman" w:cs="Times New Roman"/>
          <w:bCs/>
          <w:shd w:val="clear" w:color="auto" w:fill="FFFFFF"/>
        </w:rPr>
        <w:t xml:space="preserve">πέξω έχουν φτιάξει οι μάρτυρες του Ιεχωβά κέντρα προσηλυτισμού. Και νομίζετε ότι όλα αυτά θα μπορέσουν να λειτουργήσουν. </w:t>
      </w:r>
    </w:p>
    <w:p w14:paraId="04456425" w14:textId="77777777" w:rsidR="00A53C3F" w:rsidRDefault="0019499A">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Έχετε ήδη πει ψέματα, όμως, στις τοπικές κοινωνίες ότι αυτά τα παιδιά και οι γονείς τους ήρθαν εδώ φιλοξενούμενοι για λίγο, </w:t>
      </w:r>
      <w:r>
        <w:rPr>
          <w:rFonts w:eastAsia="Times New Roman"/>
          <w:bCs/>
          <w:shd w:val="clear" w:color="auto" w:fill="FFFFFF"/>
        </w:rPr>
        <w:t>είναι</w:t>
      </w:r>
      <w:r>
        <w:rPr>
          <w:rFonts w:eastAsia="Times New Roman" w:cs="Times New Roman"/>
          <w:bCs/>
          <w:shd w:val="clear" w:color="auto" w:fill="FFFFFF"/>
        </w:rPr>
        <w:t xml:space="preserve"> περαστικοί και θα φύγουν, αλλά τελικά δεν </w:t>
      </w:r>
      <w:r>
        <w:rPr>
          <w:rFonts w:eastAsia="Times New Roman"/>
          <w:bCs/>
          <w:shd w:val="clear" w:color="auto" w:fill="FFFFFF"/>
        </w:rPr>
        <w:t>είναι</w:t>
      </w:r>
      <w:r>
        <w:rPr>
          <w:rFonts w:eastAsia="Times New Roman" w:cs="Times New Roman"/>
          <w:bCs/>
          <w:shd w:val="clear" w:color="auto" w:fill="FFFFFF"/>
        </w:rPr>
        <w:t xml:space="preserve"> καθόλου περαστικοί. Θα μείνουν και θα γίνει σύνδεση κιόλας με το νομοσχέδιο πο</w:t>
      </w:r>
      <w:r>
        <w:rPr>
          <w:rFonts w:eastAsia="Times New Roman" w:cs="Times New Roman"/>
          <w:bCs/>
          <w:shd w:val="clear" w:color="auto" w:fill="FFFFFF"/>
        </w:rPr>
        <w:t xml:space="preserve">υ είχε περάσει για την ιθαγένεια και θα αποδοθεί και ιθαγένεια σε όλους. </w:t>
      </w:r>
    </w:p>
    <w:p w14:paraId="04456426" w14:textId="77777777" w:rsidR="00A53C3F" w:rsidRDefault="0019499A">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lastRenderedPageBreak/>
        <w:t xml:space="preserve">Βέβαια, τώρα, για να αναφερθώ και λίγο σε ένα τοπικό το θέμα, η </w:t>
      </w:r>
      <w:proofErr w:type="spellStart"/>
      <w:r>
        <w:rPr>
          <w:rFonts w:eastAsia="Times New Roman" w:cs="Times New Roman"/>
          <w:bCs/>
          <w:shd w:val="clear" w:color="auto" w:fill="FFFFFF"/>
        </w:rPr>
        <w:t>Ειδομένη</w:t>
      </w:r>
      <w:proofErr w:type="spellEnd"/>
      <w:r>
        <w:rPr>
          <w:rFonts w:eastAsia="Times New Roman" w:cs="Times New Roman"/>
          <w:bCs/>
          <w:shd w:val="clear" w:color="auto" w:fill="FFFFFF"/>
        </w:rPr>
        <w:t xml:space="preserve"> που λέτε ότι άδειασε, ξέρετε, δεν άδειασε. Έχουν σκορπίσει στις γύρω περιοχές και στα γύρω χωριά και περιμένο</w:t>
      </w:r>
      <w:r>
        <w:rPr>
          <w:rFonts w:eastAsia="Times New Roman" w:cs="Times New Roman"/>
          <w:bCs/>
          <w:shd w:val="clear" w:color="auto" w:fill="FFFFFF"/>
        </w:rPr>
        <w:t xml:space="preserve">υν να ξαναγίνει κάτι εκεί. Ξέρετε τι περιμένουν να γίνει εκεί; Έχουν πάει οι ΜΚΟ και προσπαθούν να αγοράσουν οικόπεδα. </w:t>
      </w:r>
    </w:p>
    <w:p w14:paraId="04456427" w14:textId="77777777" w:rsidR="00A53C3F" w:rsidRDefault="0019499A">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Μήπως κάποια από αυτά τα οκτακόσια πενήντα σχολεία θα γίνουν και σε τέτοια οικόπεδα, τα οποία θα ελέγχουν οι ΜΚΟ; Μήπως τελικά εκτός του</w:t>
      </w:r>
      <w:r>
        <w:rPr>
          <w:rFonts w:eastAsia="Times New Roman" w:cs="Times New Roman"/>
          <w:bCs/>
          <w:shd w:val="clear" w:color="auto" w:fill="FFFFFF"/>
        </w:rPr>
        <w:t xml:space="preserve"> ότι θα γεμίσουν τα σχολεία μας από παιδιά λαθρομεταναστών, θα γεμίσουν και με αυτούς τους περίεργους που έχουν έρθει από όλη την Ευρώπη, οι οποίοι </w:t>
      </w:r>
      <w:r>
        <w:rPr>
          <w:rFonts w:eastAsia="Times New Roman"/>
          <w:bCs/>
          <w:shd w:val="clear" w:color="auto" w:fill="FFFFFF"/>
        </w:rPr>
        <w:t>είναι</w:t>
      </w:r>
      <w:r>
        <w:rPr>
          <w:rFonts w:eastAsia="Times New Roman" w:cs="Times New Roman"/>
          <w:bCs/>
          <w:shd w:val="clear" w:color="auto" w:fill="FFFFFF"/>
        </w:rPr>
        <w:t xml:space="preserve"> υπάλληλοι των ΜΚΟ και είδαμε μέσα στις εκθέσεις που εσείς κάνατε τεράστιες λίστες με αμειβόμενους και </w:t>
      </w:r>
      <w:r>
        <w:rPr>
          <w:rFonts w:eastAsia="Times New Roman" w:cs="Times New Roman"/>
          <w:bCs/>
          <w:shd w:val="clear" w:color="auto" w:fill="FFFFFF"/>
        </w:rPr>
        <w:t>μη</w:t>
      </w:r>
      <w:r>
        <w:rPr>
          <w:rFonts w:eastAsia="Times New Roman" w:cs="Times New Roman"/>
          <w:bCs/>
          <w:shd w:val="clear" w:color="auto" w:fill="FFFFFF"/>
        </w:rPr>
        <w:t>,</w:t>
      </w:r>
      <w:r>
        <w:rPr>
          <w:rFonts w:eastAsia="Times New Roman" w:cs="Times New Roman"/>
          <w:bCs/>
          <w:shd w:val="clear" w:color="auto" w:fill="FFFFFF"/>
        </w:rPr>
        <w:t xml:space="preserve"> </w:t>
      </w:r>
      <w:r>
        <w:rPr>
          <w:rFonts w:eastAsia="Times New Roman" w:cs="Times New Roman"/>
          <w:bCs/>
          <w:shd w:val="clear" w:color="auto" w:fill="FFFFFF"/>
        </w:rPr>
        <w:t>μ</w:t>
      </w:r>
      <w:r>
        <w:rPr>
          <w:rFonts w:eastAsia="Times New Roman" w:cs="Times New Roman"/>
          <w:bCs/>
          <w:shd w:val="clear" w:color="auto" w:fill="FFFFFF"/>
        </w:rPr>
        <w:t xml:space="preserve">η </w:t>
      </w:r>
      <w:r>
        <w:rPr>
          <w:rFonts w:eastAsia="Times New Roman" w:cs="Times New Roman"/>
          <w:bCs/>
          <w:shd w:val="clear" w:color="auto" w:fill="FFFFFF"/>
        </w:rPr>
        <w:t xml:space="preserve">κρατικούς οργανισμούς </w:t>
      </w:r>
      <w:r>
        <w:rPr>
          <w:rFonts w:eastAsia="Times New Roman" w:cs="Times New Roman"/>
          <w:bCs/>
          <w:shd w:val="clear" w:color="auto" w:fill="FFFFFF"/>
        </w:rPr>
        <w:t>να μπαίνουν μέσα στα σχολεία και κάνουν αυτοί κουμάντο</w:t>
      </w:r>
      <w:r>
        <w:rPr>
          <w:rFonts w:eastAsia="Times New Roman" w:cs="Times New Roman"/>
          <w:bCs/>
          <w:shd w:val="clear" w:color="auto" w:fill="FFFFFF"/>
        </w:rPr>
        <w:t xml:space="preserve">, </w:t>
      </w:r>
      <w:r>
        <w:rPr>
          <w:rFonts w:eastAsia="Times New Roman" w:cs="Times New Roman"/>
          <w:bCs/>
          <w:shd w:val="clear" w:color="auto" w:fill="FFFFFF"/>
        </w:rPr>
        <w:t xml:space="preserve">δηλαδή, εκεί που δεν μπορούσε να τους κάνει η Αστυνομία ούτε έλεγχο ούτε τίποτα, έξω, στα Κέντρα Φιλοξενίας, στα Στρατόπεδα Συγκέντρωσης; Τώρα θα μπουν </w:t>
      </w:r>
      <w:r>
        <w:rPr>
          <w:rFonts w:eastAsia="Times New Roman"/>
          <w:bCs/>
          <w:shd w:val="clear" w:color="auto" w:fill="FFFFFF"/>
        </w:rPr>
        <w:t>και</w:t>
      </w:r>
      <w:r>
        <w:rPr>
          <w:rFonts w:eastAsia="Times New Roman" w:cs="Times New Roman"/>
          <w:bCs/>
          <w:shd w:val="clear" w:color="auto" w:fill="FFFFFF"/>
        </w:rPr>
        <w:t xml:space="preserve"> μέσα στο σχολεί</w:t>
      </w:r>
      <w:r>
        <w:rPr>
          <w:rFonts w:eastAsia="Times New Roman" w:cs="Times New Roman"/>
          <w:bCs/>
          <w:shd w:val="clear" w:color="auto" w:fill="FFFFFF"/>
        </w:rPr>
        <w:t xml:space="preserve">ο αυτές οι δομές; Ποιοι </w:t>
      </w:r>
      <w:r>
        <w:rPr>
          <w:rFonts w:eastAsia="Times New Roman"/>
          <w:bCs/>
          <w:shd w:val="clear" w:color="auto" w:fill="FFFFFF"/>
        </w:rPr>
        <w:t>είναι</w:t>
      </w:r>
      <w:r>
        <w:rPr>
          <w:rFonts w:eastAsia="Times New Roman" w:cs="Times New Roman"/>
          <w:bCs/>
          <w:shd w:val="clear" w:color="auto" w:fill="FFFFFF"/>
        </w:rPr>
        <w:t xml:space="preserve"> αυτοί που θα βοηθούν; Σίγουρα θα υπάρξουν κάποια προβλήματα και θα πείτε ότι θα καλυφθούν από αυτούς. </w:t>
      </w:r>
    </w:p>
    <w:p w14:paraId="04456428" w14:textId="77777777" w:rsidR="00A53C3F" w:rsidRDefault="0019499A">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lastRenderedPageBreak/>
        <w:t xml:space="preserve">Η πρότασή μας, λοιπόν, </w:t>
      </w:r>
      <w:r>
        <w:rPr>
          <w:rFonts w:eastAsia="Times New Roman"/>
          <w:bCs/>
          <w:shd w:val="clear" w:color="auto" w:fill="FFFFFF"/>
        </w:rPr>
        <w:t>είναι</w:t>
      </w:r>
      <w:r>
        <w:rPr>
          <w:rFonts w:eastAsia="Times New Roman" w:cs="Times New Roman"/>
          <w:bCs/>
          <w:shd w:val="clear" w:color="auto" w:fill="FFFFFF"/>
        </w:rPr>
        <w:t xml:space="preserve"> να γίνουν ριζοσπαστικές αλλαγές στην παιδεία. Θα πρέπει η παιδεία να </w:t>
      </w:r>
      <w:r>
        <w:rPr>
          <w:rFonts w:eastAsia="Times New Roman"/>
          <w:bCs/>
          <w:shd w:val="clear" w:color="auto" w:fill="FFFFFF"/>
        </w:rPr>
        <w:t>είναι</w:t>
      </w:r>
      <w:r>
        <w:rPr>
          <w:rFonts w:eastAsia="Times New Roman" w:cs="Times New Roman"/>
          <w:bCs/>
          <w:shd w:val="clear" w:color="auto" w:fill="FFFFFF"/>
        </w:rPr>
        <w:t xml:space="preserve"> δημόσια και δωρεάν,</w:t>
      </w:r>
      <w:r>
        <w:rPr>
          <w:rFonts w:eastAsia="Times New Roman" w:cs="Times New Roman"/>
          <w:bCs/>
          <w:shd w:val="clear" w:color="auto" w:fill="FFFFFF"/>
        </w:rPr>
        <w:t xml:space="preserve"> να έχουν όλοι ίσες ευκαιρίες, να μην χρειάζονται ούτε φροντιστήρια, να μην χρειάζεται να ξοδεύει η ελληνική οικογένεια τίποτα παραπάνω, γιατί ούτως ή άλλως υπερφορολογείται για να έχει αυτές τις παροχές. </w:t>
      </w:r>
    </w:p>
    <w:p w14:paraId="04456429" w14:textId="77777777" w:rsidR="00A53C3F" w:rsidRDefault="0019499A">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Θα πρέπει να μπουν εθνικιστές δάσκαλοι σε όλα τα σ</w:t>
      </w:r>
      <w:r>
        <w:rPr>
          <w:rFonts w:eastAsia="Times New Roman" w:cs="Times New Roman"/>
          <w:bCs/>
          <w:shd w:val="clear" w:color="auto" w:fill="FFFFFF"/>
        </w:rPr>
        <w:t xml:space="preserve">χολεία, να μπορούν να διδάξουν στα παιδιά τι </w:t>
      </w:r>
      <w:r>
        <w:rPr>
          <w:rFonts w:eastAsia="Times New Roman"/>
          <w:bCs/>
          <w:shd w:val="clear" w:color="auto" w:fill="FFFFFF"/>
        </w:rPr>
        <w:t>είναι</w:t>
      </w:r>
      <w:r>
        <w:rPr>
          <w:rFonts w:eastAsia="Times New Roman" w:cs="Times New Roman"/>
          <w:bCs/>
          <w:shd w:val="clear" w:color="auto" w:fill="FFFFFF"/>
        </w:rPr>
        <w:t xml:space="preserve"> το εθνικά σωστό, δηλαδή, ο μαθητής που θα μπει στην πρώτη δημοτικού, όταν θα τελειώσει τη βασική εκπαίδευση να ξέρει από μόνος του τι </w:t>
      </w:r>
      <w:r>
        <w:rPr>
          <w:rFonts w:eastAsia="Times New Roman"/>
          <w:bCs/>
          <w:shd w:val="clear" w:color="auto" w:fill="FFFFFF"/>
        </w:rPr>
        <w:t>είναι</w:t>
      </w:r>
      <w:r>
        <w:rPr>
          <w:rFonts w:eastAsia="Times New Roman" w:cs="Times New Roman"/>
          <w:bCs/>
          <w:shd w:val="clear" w:color="auto" w:fill="FFFFFF"/>
        </w:rPr>
        <w:t xml:space="preserve"> το εθνικά σωστό, να μην χρειάζεται η εθνική </w:t>
      </w:r>
      <w:r>
        <w:rPr>
          <w:rFonts w:eastAsia="Times New Roman"/>
          <w:bCs/>
          <w:shd w:val="clear" w:color="auto" w:fill="FFFFFF"/>
        </w:rPr>
        <w:t>Κυβέρνηση</w:t>
      </w:r>
      <w:r>
        <w:rPr>
          <w:rFonts w:eastAsia="Times New Roman" w:cs="Times New Roman"/>
          <w:bCs/>
          <w:shd w:val="clear" w:color="auto" w:fill="FFFFFF"/>
        </w:rPr>
        <w:t xml:space="preserve"> εκείνης της</w:t>
      </w:r>
      <w:r>
        <w:rPr>
          <w:rFonts w:eastAsia="Times New Roman" w:cs="Times New Roman"/>
          <w:bCs/>
          <w:shd w:val="clear" w:color="auto" w:fill="FFFFFF"/>
        </w:rPr>
        <w:t xml:space="preserve"> εποχής να του μάθει πώς να λειτουργεί εθνικά σωστά, γιατί θα του τα έχουν μάθει ο παππάς και ο δάσκαλος. </w:t>
      </w:r>
    </w:p>
    <w:p w14:paraId="0445642A" w14:textId="77777777" w:rsidR="00A53C3F" w:rsidRDefault="0019499A">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Ευχαριστώ.</w:t>
      </w:r>
    </w:p>
    <w:p w14:paraId="0445642B" w14:textId="77777777" w:rsidR="00A53C3F" w:rsidRDefault="0019499A">
      <w:pPr>
        <w:spacing w:line="600" w:lineRule="auto"/>
        <w:contextualSpacing/>
        <w:jc w:val="center"/>
        <w:rPr>
          <w:rFonts w:eastAsia="Times New Roman" w:cs="Times New Roman"/>
        </w:rPr>
      </w:pPr>
      <w:r>
        <w:rPr>
          <w:rFonts w:eastAsia="Times New Roman" w:cs="Times New Roman"/>
        </w:rPr>
        <w:t>(Χειροκροτήματα από την πτέρυγα της Χρυσής Αυγής)</w:t>
      </w:r>
    </w:p>
    <w:p w14:paraId="0445642C" w14:textId="77777777" w:rsidR="00A53C3F" w:rsidRDefault="0019499A">
      <w:pPr>
        <w:spacing w:line="600" w:lineRule="auto"/>
        <w:ind w:firstLine="720"/>
        <w:contextualSpacing/>
        <w:jc w:val="both"/>
        <w:rPr>
          <w:rFonts w:eastAsia="Times New Roman" w:cs="Times New Roman"/>
          <w:bCs/>
          <w:shd w:val="clear" w:color="auto" w:fill="FFFFFF"/>
        </w:rPr>
      </w:pPr>
      <w:r>
        <w:rPr>
          <w:rFonts w:eastAsia="Times New Roman"/>
          <w:b/>
          <w:bCs/>
        </w:rPr>
        <w:lastRenderedPageBreak/>
        <w:t>ΠΡΟΕΔΡΕΥΩΝ (Νικήτας Κακλαμάνης):</w:t>
      </w:r>
      <w:r>
        <w:rPr>
          <w:rFonts w:eastAsia="Times New Roman" w:cs="Times New Roman"/>
          <w:szCs w:val="24"/>
        </w:rPr>
        <w:t xml:space="preserve"> </w:t>
      </w:r>
      <w:r>
        <w:rPr>
          <w:rFonts w:eastAsia="Times New Roman" w:cs="Times New Roman"/>
          <w:bCs/>
          <w:shd w:val="clear" w:color="auto" w:fill="FFFFFF"/>
        </w:rPr>
        <w:t xml:space="preserve">Η κ. </w:t>
      </w:r>
      <w:proofErr w:type="spellStart"/>
      <w:r>
        <w:rPr>
          <w:rFonts w:eastAsia="Times New Roman" w:cs="Times New Roman"/>
          <w:bCs/>
          <w:shd w:val="clear" w:color="auto" w:fill="FFFFFF"/>
        </w:rPr>
        <w:t>Βάκη</w:t>
      </w:r>
      <w:proofErr w:type="spellEnd"/>
      <w:r>
        <w:rPr>
          <w:rFonts w:eastAsia="Times New Roman" w:cs="Times New Roman"/>
          <w:bCs/>
          <w:shd w:val="clear" w:color="auto" w:fill="FFFFFF"/>
        </w:rPr>
        <w:t xml:space="preserve">, Κοινοβουλευτική Εκπρόσωπος του ΣΥΡΙΖΑ, έχει </w:t>
      </w:r>
      <w:r>
        <w:rPr>
          <w:rFonts w:eastAsia="Times New Roman" w:cs="Times New Roman"/>
          <w:bCs/>
          <w:shd w:val="clear" w:color="auto" w:fill="FFFFFF"/>
        </w:rPr>
        <w:t xml:space="preserve">τον λόγο. </w:t>
      </w:r>
    </w:p>
    <w:p w14:paraId="0445642D" w14:textId="77777777" w:rsidR="00A53C3F" w:rsidRDefault="0019499A">
      <w:pPr>
        <w:spacing w:line="600" w:lineRule="auto"/>
        <w:ind w:firstLine="720"/>
        <w:contextualSpacing/>
        <w:jc w:val="both"/>
        <w:rPr>
          <w:rFonts w:eastAsia="Times New Roman" w:cs="Times New Roman"/>
          <w:bCs/>
          <w:shd w:val="clear" w:color="auto" w:fill="FFFFFF"/>
        </w:rPr>
      </w:pPr>
      <w:r>
        <w:rPr>
          <w:rFonts w:eastAsia="Times New Roman" w:cs="Times New Roman"/>
          <w:b/>
          <w:bCs/>
          <w:shd w:val="clear" w:color="auto" w:fill="FFFFFF"/>
        </w:rPr>
        <w:t>ΦΩΤΕΙΝΗ ΒΑΚΗ:</w:t>
      </w:r>
      <w:r>
        <w:rPr>
          <w:rFonts w:eastAsia="Times New Roman" w:cs="Times New Roman"/>
          <w:bCs/>
          <w:shd w:val="clear" w:color="auto" w:fill="FFFFFF"/>
        </w:rPr>
        <w:t xml:space="preserve"> Ευχαριστώ, κύριε Πρόεδρε, και να δηλώσω εκ προοιμίου ότι θα ήθελα να κάνω και χρήση του χρόνου της δευτερολογίας μου. Δεν έχω μιλήσει. </w:t>
      </w:r>
    </w:p>
    <w:p w14:paraId="0445642E" w14:textId="77777777" w:rsidR="00A53C3F" w:rsidRDefault="0019499A">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Κυρίες και κύριοι Βουλευτές, παρακάμπτοντας τις θλιβερές παραφωνίες και τις άναρθρες κραυγές που ακούστηκαν αυτές τις μέρες και βεβηλώνουν τον χώρο στον οποίο βρισκόμαστε, διαιρώντας τους ανθρώπους σε δύο κατηγορίες: τους ανθρώπους και τους υπανθρώπους, το</w:t>
      </w:r>
      <w:r>
        <w:rPr>
          <w:rFonts w:eastAsia="Times New Roman" w:cs="Times New Roman"/>
          <w:bCs/>
          <w:shd w:val="clear" w:color="auto" w:fill="FFFFFF"/>
        </w:rPr>
        <w:t xml:space="preserve">υς «νόμιμους» και τους «λαθραίους» -εντός εισαγωγικών- τους «υγιείς» και τους «μολυσματικούς» -εντός πάρα πολλών εισαγωγικών- θα ήθελα επί τούτου να ξεκινήσω από το τελευταίο </w:t>
      </w:r>
      <w:r>
        <w:rPr>
          <w:rFonts w:eastAsia="Times New Roman"/>
          <w:bCs/>
          <w:shd w:val="clear" w:color="auto" w:fill="FFFFFF"/>
        </w:rPr>
        <w:t>άρθρο</w:t>
      </w:r>
      <w:r>
        <w:rPr>
          <w:rFonts w:eastAsia="Times New Roman" w:cs="Times New Roman"/>
          <w:bCs/>
          <w:shd w:val="clear" w:color="auto" w:fill="FFFFFF"/>
        </w:rPr>
        <w:t xml:space="preserve"> του νομοσχεδίου, αυτό το οποίο αφορά τις δομές υποδοχής για την εκπαίδευση </w:t>
      </w:r>
      <w:r>
        <w:rPr>
          <w:rFonts w:eastAsia="Times New Roman" w:cs="Times New Roman"/>
          <w:bCs/>
          <w:shd w:val="clear" w:color="auto" w:fill="FFFFFF"/>
        </w:rPr>
        <w:t xml:space="preserve">των προσφύγων. </w:t>
      </w:r>
    </w:p>
    <w:p w14:paraId="0445642F"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Cs/>
          <w:shd w:val="clear" w:color="auto" w:fill="FFFFFF"/>
        </w:rPr>
        <w:lastRenderedPageBreak/>
        <w:t>Η εποχή της παγκοσμιοποίησης άνοιξε διάπλατα δρόμους και λεωφόρους στην ελεύθερη και απρόσκοπτη διακίνηση κεφαλαίων, αλλά έκλεισε ερμητικά τα σύνορα σε ανθρώπους απελπισμένους, σε ανθρώπους ξεριζωμένους, σε πρόσφυγες και μετανάστες που η ίδ</w:t>
      </w:r>
      <w:r>
        <w:rPr>
          <w:rFonts w:eastAsia="Times New Roman" w:cs="Times New Roman"/>
          <w:bCs/>
          <w:shd w:val="clear" w:color="auto" w:fill="FFFFFF"/>
        </w:rPr>
        <w:t xml:space="preserve">ια δημιούργησε, αντιμετωπίζοντάς τους ως περιττούς και </w:t>
      </w:r>
      <w:proofErr w:type="spellStart"/>
      <w:r>
        <w:rPr>
          <w:rFonts w:eastAsia="Times New Roman" w:cs="Times New Roman"/>
          <w:bCs/>
          <w:shd w:val="clear" w:color="auto" w:fill="FFFFFF"/>
        </w:rPr>
        <w:t>θυσιαστέους</w:t>
      </w:r>
      <w:proofErr w:type="spellEnd"/>
      <w:r>
        <w:rPr>
          <w:rFonts w:eastAsia="Times New Roman" w:cs="Times New Roman"/>
          <w:bCs/>
          <w:shd w:val="clear" w:color="auto" w:fill="FFFFFF"/>
        </w:rPr>
        <w:t xml:space="preserve">. Η κρίση άνοιξε το κουτί της Πανδώρας στην Ευρώπη και ξεπήδησαν νεοναζιστικά σκέλεθρα, ρατσισμός και ξενοφοβία. </w:t>
      </w:r>
    </w:p>
    <w:p w14:paraId="04456430"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Ευτυχώς, ο ελληνικός λαός, μολονότι καθημαγμένος, δεν έκλεισε σύνορα, δεν έκαψε καταυλισμούς, φιλοξένησε και τάισε από το υστέρημά του, άνοιξε διάπλατα την αγκαλιά του και πανό που έγραφαν «καλώς τους». Ας μην ανησυχούν οι σταυροφόροι του ρατσισμού. Δεν κι</w:t>
      </w:r>
      <w:r>
        <w:rPr>
          <w:rFonts w:eastAsia="Times New Roman" w:cs="Times New Roman"/>
          <w:szCs w:val="24"/>
        </w:rPr>
        <w:t xml:space="preserve">νδυνεύουμε ούτε </w:t>
      </w:r>
      <w:r>
        <w:rPr>
          <w:rFonts w:eastAsia="Times New Roman" w:cs="Times New Roman"/>
          <w:szCs w:val="24"/>
        </w:rPr>
        <w:t xml:space="preserve">από </w:t>
      </w:r>
      <w:r>
        <w:rPr>
          <w:rFonts w:eastAsia="Times New Roman" w:cs="Times New Roman"/>
          <w:szCs w:val="24"/>
        </w:rPr>
        <w:t>κα</w:t>
      </w:r>
      <w:r>
        <w:rPr>
          <w:rFonts w:eastAsia="Times New Roman" w:cs="Times New Roman"/>
          <w:szCs w:val="24"/>
        </w:rPr>
        <w:t>μ</w:t>
      </w:r>
      <w:r>
        <w:rPr>
          <w:rFonts w:eastAsia="Times New Roman" w:cs="Times New Roman"/>
          <w:szCs w:val="24"/>
        </w:rPr>
        <w:t>μιά ελονοσί</w:t>
      </w:r>
      <w:r>
        <w:rPr>
          <w:rFonts w:eastAsia="Times New Roman" w:cs="Times New Roman"/>
          <w:szCs w:val="24"/>
        </w:rPr>
        <w:t>α</w:t>
      </w:r>
      <w:r>
        <w:rPr>
          <w:rFonts w:eastAsia="Times New Roman" w:cs="Times New Roman"/>
          <w:szCs w:val="24"/>
        </w:rPr>
        <w:t xml:space="preserve"> ούτε από κάποια μεταδοτική ασθένεια. Και αν κάτι αλλοιώσει</w:t>
      </w:r>
      <w:r>
        <w:rPr>
          <w:rFonts w:eastAsia="Times New Roman" w:cs="Times New Roman"/>
          <w:szCs w:val="24"/>
        </w:rPr>
        <w:t>,</w:t>
      </w:r>
      <w:r>
        <w:rPr>
          <w:rFonts w:eastAsia="Times New Roman" w:cs="Times New Roman"/>
          <w:szCs w:val="24"/>
        </w:rPr>
        <w:t xml:space="preserve"> όχι την εθνική μας καθαρότητα, αλλά την καθαρότητα της συνείδησής μας και την αξιοπρέπειά μας, δεν είναι οι πρόσφυγες, αλλά οι πολιτικές που γεννούν την προσφυγ</w:t>
      </w:r>
      <w:r>
        <w:rPr>
          <w:rFonts w:eastAsia="Times New Roman" w:cs="Times New Roman"/>
          <w:szCs w:val="24"/>
        </w:rPr>
        <w:t xml:space="preserve">ιά. </w:t>
      </w:r>
    </w:p>
    <w:p w14:paraId="04456431"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Είναι ευτυχής, λοιπόν, η συγκυρία που η ψήφιση του παρόντος νομοσχεδίου σχεδόν συμπίπτει με το πρώτο κουδούνι του σχολείου, όπου θα χτυπήσει αυτή τη φορά και για δέκα οχτώ χιλιάδες προσφυγόπουλα. Και το πρώτο τους μάθημα θα είναι το δικαίωμα να έχουμε</w:t>
      </w:r>
      <w:r>
        <w:rPr>
          <w:rFonts w:eastAsia="Times New Roman" w:cs="Times New Roman"/>
          <w:szCs w:val="24"/>
        </w:rPr>
        <w:t xml:space="preserve"> δικαιώματα. Διότι η </w:t>
      </w:r>
      <w:r>
        <w:rPr>
          <w:rFonts w:eastAsia="Times New Roman" w:cs="Times New Roman"/>
          <w:szCs w:val="24"/>
        </w:rPr>
        <w:t>π</w:t>
      </w:r>
      <w:r>
        <w:rPr>
          <w:rFonts w:eastAsia="Times New Roman" w:cs="Times New Roman"/>
          <w:szCs w:val="24"/>
        </w:rPr>
        <w:t xml:space="preserve">αιδεία δεν είναι μονόδρομος κοινωνικής ένταξης, αλλά και αναφαίρετο δικαίωμα όλων. </w:t>
      </w:r>
    </w:p>
    <w:p w14:paraId="04456432"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Ακριβώς από αυτό το πνεύμα εμφορούνται και οι διατάξεις περί της διαπολιτισμικής εκπαίδευσης, κατά τις οποίες όλα τα σχολεία, </w:t>
      </w:r>
      <w:r>
        <w:rPr>
          <w:rFonts w:eastAsia="Times New Roman" w:cs="Times New Roman"/>
          <w:szCs w:val="24"/>
        </w:rPr>
        <w:t xml:space="preserve">εν </w:t>
      </w:r>
      <w:r>
        <w:rPr>
          <w:rFonts w:eastAsia="Times New Roman" w:cs="Times New Roman"/>
          <w:szCs w:val="24"/>
        </w:rPr>
        <w:t>δυνάμει, μπορούν να γ</w:t>
      </w:r>
      <w:r>
        <w:rPr>
          <w:rFonts w:eastAsia="Times New Roman" w:cs="Times New Roman"/>
          <w:szCs w:val="24"/>
        </w:rPr>
        <w:t xml:space="preserve">ίνουν διαπολιτισμικά, ήτοι εργαστήρια ηθικών και πολιτικών συναισθημάτων, αλληλεγγύης και σεβασμού, πεδία άσκησης και εμπέδωσης του πρώτου άρθρου της </w:t>
      </w:r>
      <w:r>
        <w:rPr>
          <w:rFonts w:eastAsia="Times New Roman" w:cs="Times New Roman"/>
          <w:szCs w:val="24"/>
        </w:rPr>
        <w:t>Δ</w:t>
      </w:r>
      <w:r>
        <w:rPr>
          <w:rFonts w:eastAsia="Times New Roman" w:cs="Times New Roman"/>
          <w:szCs w:val="24"/>
        </w:rPr>
        <w:t xml:space="preserve">ιακήρυξης των </w:t>
      </w:r>
      <w:r>
        <w:rPr>
          <w:rFonts w:eastAsia="Times New Roman" w:cs="Times New Roman"/>
          <w:szCs w:val="24"/>
        </w:rPr>
        <w:t xml:space="preserve">Δικαιωμάτων </w:t>
      </w:r>
      <w:r>
        <w:rPr>
          <w:rFonts w:eastAsia="Times New Roman" w:cs="Times New Roman"/>
          <w:szCs w:val="24"/>
        </w:rPr>
        <w:t xml:space="preserve">του </w:t>
      </w:r>
      <w:r>
        <w:rPr>
          <w:rFonts w:eastAsia="Times New Roman" w:cs="Times New Roman"/>
          <w:szCs w:val="24"/>
        </w:rPr>
        <w:t xml:space="preserve">Ανθρώπου </w:t>
      </w:r>
      <w:r>
        <w:rPr>
          <w:rFonts w:eastAsia="Times New Roman" w:cs="Times New Roman"/>
          <w:szCs w:val="24"/>
        </w:rPr>
        <w:t xml:space="preserve">και του </w:t>
      </w:r>
      <w:r>
        <w:rPr>
          <w:rFonts w:eastAsia="Times New Roman" w:cs="Times New Roman"/>
          <w:szCs w:val="24"/>
        </w:rPr>
        <w:t>Πολίτη</w:t>
      </w:r>
      <w:r>
        <w:rPr>
          <w:rFonts w:eastAsia="Times New Roman" w:cs="Times New Roman"/>
          <w:szCs w:val="24"/>
        </w:rPr>
        <w:t>:</w:t>
      </w:r>
      <w:r>
        <w:rPr>
          <w:rFonts w:eastAsia="Times New Roman" w:cs="Times New Roman"/>
          <w:szCs w:val="24"/>
        </w:rPr>
        <w:t xml:space="preserve"> Όλοι οι άνθρωποι γεννιούνται ελεύθεροι και ίσοι. </w:t>
      </w:r>
    </w:p>
    <w:p w14:paraId="04456433"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Υπό αυτό το πρίσμα, θα μπορούσαν επιπλέον να ερμηνευθούν και οι διατάξεις περί της ελληνόγλωσσης εκπαίδευσης στο εξωτερικό, μέσω της καθιέρωσης της δίγλωσσης εκπαίδευσης. Δυστυχώς, η μοίρα του μετανάστη ήταν η </w:t>
      </w:r>
      <w:proofErr w:type="spellStart"/>
      <w:r>
        <w:rPr>
          <w:rFonts w:eastAsia="Times New Roman" w:cs="Times New Roman"/>
          <w:szCs w:val="24"/>
        </w:rPr>
        <w:t>γκετοποίηση</w:t>
      </w:r>
      <w:proofErr w:type="spellEnd"/>
      <w:r>
        <w:rPr>
          <w:rFonts w:eastAsia="Times New Roman" w:cs="Times New Roman"/>
          <w:szCs w:val="24"/>
        </w:rPr>
        <w:t xml:space="preserve"> στη χώρα υποδοχής. Η γεωγραφική απ</w:t>
      </w:r>
      <w:r>
        <w:rPr>
          <w:rFonts w:eastAsia="Times New Roman" w:cs="Times New Roman"/>
          <w:szCs w:val="24"/>
        </w:rPr>
        <w:t xml:space="preserve">όσταση που τον χώριζε </w:t>
      </w:r>
      <w:r>
        <w:rPr>
          <w:rFonts w:eastAsia="Times New Roman" w:cs="Times New Roman"/>
          <w:szCs w:val="24"/>
        </w:rPr>
        <w:lastRenderedPageBreak/>
        <w:t xml:space="preserve">από τη χώρα του ήταν εξίσου μεγάλη με την ιστορική, την κοινωνική, την πολιτιστική απόσταση από τη χώρα υποδοχής. </w:t>
      </w:r>
    </w:p>
    <w:p w14:paraId="04456434"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Επομένως, η δίγλωσση εκπαίδευση δεν συμβάλλει μόνο στην εξοικείωση και ώσμωση, στην ιστορική μνήμη και την παιδεία της </w:t>
      </w:r>
      <w:r>
        <w:rPr>
          <w:rFonts w:eastAsia="Times New Roman" w:cs="Times New Roman"/>
          <w:szCs w:val="24"/>
        </w:rPr>
        <w:t xml:space="preserve">πατρίδας του, αλλά γίνεται και ένα εφαλτήριο μετάβασης και ένταξης, ανοίγει μια δυναμική προοπτικής στη χώρα υποδοχής. </w:t>
      </w:r>
    </w:p>
    <w:p w14:paraId="04456435"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Ερχόμαστε, τώρα, στην επίμαχη διάταξη που έγινε πεδίο δόξης λαμπρό της αντιπολιτευτικής κορώνας περί της φερώνυμης «αριστείας», αυτή που</w:t>
      </w:r>
      <w:r>
        <w:rPr>
          <w:rFonts w:eastAsia="Times New Roman" w:cs="Times New Roman"/>
          <w:szCs w:val="24"/>
        </w:rPr>
        <w:t xml:space="preserve"> αφορά την ιδιωτική εκπαίδευση. </w:t>
      </w:r>
    </w:p>
    <w:p w14:paraId="04456436"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σε τούτο τον τόπο, όλα τα κινήματα της κινήματα της εκπαιδευτικής μεταρρύθμισης ήταν και είναι συνώνυμα της μάχης για τη </w:t>
      </w:r>
      <w:r>
        <w:rPr>
          <w:rFonts w:eastAsia="Times New Roman" w:cs="Times New Roman"/>
          <w:szCs w:val="24"/>
        </w:rPr>
        <w:t>δ</w:t>
      </w:r>
      <w:r>
        <w:rPr>
          <w:rFonts w:eastAsia="Times New Roman" w:cs="Times New Roman"/>
          <w:szCs w:val="24"/>
        </w:rPr>
        <w:t xml:space="preserve">ημοκρατία. Οι αγώνες για την </w:t>
      </w:r>
      <w:r>
        <w:rPr>
          <w:rFonts w:eastAsia="Times New Roman" w:cs="Times New Roman"/>
          <w:szCs w:val="24"/>
        </w:rPr>
        <w:t>π</w:t>
      </w:r>
      <w:r>
        <w:rPr>
          <w:rFonts w:eastAsia="Times New Roman" w:cs="Times New Roman"/>
          <w:szCs w:val="24"/>
        </w:rPr>
        <w:t xml:space="preserve">αιδεία ταυτίστηκαν με τους αγώνες για τη </w:t>
      </w:r>
      <w:r>
        <w:rPr>
          <w:rFonts w:eastAsia="Times New Roman" w:cs="Times New Roman"/>
          <w:szCs w:val="24"/>
        </w:rPr>
        <w:t>δ</w:t>
      </w:r>
      <w:r>
        <w:rPr>
          <w:rFonts w:eastAsia="Times New Roman" w:cs="Times New Roman"/>
          <w:szCs w:val="24"/>
        </w:rPr>
        <w:t xml:space="preserve">ημοκρατία. Κραδαίνετε το σπαθί </w:t>
      </w:r>
      <w:r>
        <w:rPr>
          <w:rFonts w:eastAsia="Times New Roman" w:cs="Times New Roman"/>
          <w:szCs w:val="24"/>
        </w:rPr>
        <w:t xml:space="preserve">της </w:t>
      </w:r>
      <w:r>
        <w:rPr>
          <w:rFonts w:eastAsia="Times New Roman" w:cs="Times New Roman"/>
          <w:szCs w:val="24"/>
        </w:rPr>
        <w:t>αριστείας. Λοιδορήσατε από την πρώτη στιγμή αυτήν την Κυβέρνηση για τον Μπαλτά στην Παιδεία. Ταυτίσατε τη ρύθμιση μιας ασύδοτης αγοράς, οποιοδήποτε κανονιστικό πλαίσιο οφείλει να τη διέπει, ακόμα και συνταγματικές επιταγ</w:t>
      </w:r>
      <w:r>
        <w:rPr>
          <w:rFonts w:eastAsia="Times New Roman" w:cs="Times New Roman"/>
          <w:szCs w:val="24"/>
        </w:rPr>
        <w:t xml:space="preserve">ές, με </w:t>
      </w:r>
      <w:r>
        <w:rPr>
          <w:rFonts w:eastAsia="Times New Roman" w:cs="Times New Roman"/>
          <w:szCs w:val="24"/>
        </w:rPr>
        <w:lastRenderedPageBreak/>
        <w:t xml:space="preserve">μπολσεβικισμό, με καθεστώς Βόρειας Κορέας </w:t>
      </w:r>
      <w:proofErr w:type="spellStart"/>
      <w:r>
        <w:rPr>
          <w:rFonts w:eastAsia="Times New Roman" w:cs="Times New Roman"/>
          <w:szCs w:val="24"/>
        </w:rPr>
        <w:t>κ</w:t>
      </w:r>
      <w:r>
        <w:rPr>
          <w:rFonts w:eastAsia="Times New Roman" w:cs="Times New Roman"/>
          <w:szCs w:val="24"/>
        </w:rPr>
        <w:t>.</w:t>
      </w:r>
      <w:r>
        <w:rPr>
          <w:rFonts w:eastAsia="Times New Roman" w:cs="Times New Roman"/>
          <w:szCs w:val="24"/>
        </w:rPr>
        <w:t>ο</w:t>
      </w:r>
      <w:r>
        <w:rPr>
          <w:rFonts w:eastAsia="Times New Roman" w:cs="Times New Roman"/>
          <w:szCs w:val="24"/>
        </w:rPr>
        <w:t>.</w:t>
      </w:r>
      <w:r>
        <w:rPr>
          <w:rFonts w:eastAsia="Times New Roman" w:cs="Times New Roman"/>
          <w:szCs w:val="24"/>
        </w:rPr>
        <w:t>κ</w:t>
      </w:r>
      <w:r>
        <w:rPr>
          <w:rFonts w:eastAsia="Times New Roman" w:cs="Times New Roman"/>
          <w:szCs w:val="24"/>
        </w:rPr>
        <w:t>.</w:t>
      </w:r>
      <w:proofErr w:type="spellEnd"/>
      <w:r>
        <w:rPr>
          <w:rFonts w:eastAsia="Times New Roman" w:cs="Times New Roman"/>
          <w:szCs w:val="24"/>
        </w:rPr>
        <w:t xml:space="preserve">. Κι αφού υπηρετήσατε με απαράμιλλο ζήλο τους </w:t>
      </w:r>
      <w:proofErr w:type="spellStart"/>
      <w:r>
        <w:rPr>
          <w:rFonts w:eastAsia="Times New Roman" w:cs="Times New Roman"/>
          <w:szCs w:val="24"/>
        </w:rPr>
        <w:t>καναλάρχες</w:t>
      </w:r>
      <w:proofErr w:type="spellEnd"/>
      <w:r>
        <w:rPr>
          <w:rFonts w:eastAsia="Times New Roman" w:cs="Times New Roman"/>
          <w:szCs w:val="24"/>
        </w:rPr>
        <w:t>,</w:t>
      </w:r>
      <w:r>
        <w:rPr>
          <w:rFonts w:eastAsia="Times New Roman" w:cs="Times New Roman"/>
          <w:szCs w:val="24"/>
        </w:rPr>
        <w:t xml:space="preserve"> που επιβίωναν με δανεικά και αγύριστα, που εξασφάλιζαν με πολιτικά στηρίγματα και επικοινωνιακά ανταλλάγματα στις πλάτες</w:t>
      </w:r>
      <w:r>
        <w:rPr>
          <w:rFonts w:eastAsia="Times New Roman" w:cs="Times New Roman"/>
          <w:szCs w:val="24"/>
        </w:rPr>
        <w:t>,</w:t>
      </w:r>
      <w:r>
        <w:rPr>
          <w:rFonts w:eastAsia="Times New Roman" w:cs="Times New Roman"/>
          <w:szCs w:val="24"/>
        </w:rPr>
        <w:t xml:space="preserve"> όχι μόνο του ελληνικο</w:t>
      </w:r>
      <w:r>
        <w:rPr>
          <w:rFonts w:eastAsia="Times New Roman" w:cs="Times New Roman"/>
          <w:szCs w:val="24"/>
        </w:rPr>
        <w:t xml:space="preserve">ύ λαού, αλλά και των εργαζόμενών τους, για τους οποίους θρηνείτε τώρα, τους οποίους είχαν καταδικάσει εδώ και χρόνια στη μαύρη, κατάμαυρη εργασία, τώρα ήρθε η ώρα των σχολαρχών. Υπηρέτες δύο </w:t>
      </w:r>
      <w:proofErr w:type="spellStart"/>
      <w:r>
        <w:rPr>
          <w:rFonts w:eastAsia="Times New Roman" w:cs="Times New Roman"/>
          <w:szCs w:val="24"/>
        </w:rPr>
        <w:t>αφεντάδων</w:t>
      </w:r>
      <w:proofErr w:type="spellEnd"/>
      <w:r>
        <w:rPr>
          <w:rFonts w:eastAsia="Times New Roman" w:cs="Times New Roman"/>
          <w:szCs w:val="24"/>
        </w:rPr>
        <w:t xml:space="preserve">, και των </w:t>
      </w:r>
      <w:proofErr w:type="spellStart"/>
      <w:r>
        <w:rPr>
          <w:rFonts w:eastAsia="Times New Roman" w:cs="Times New Roman"/>
          <w:szCs w:val="24"/>
        </w:rPr>
        <w:t>καναλαρχών</w:t>
      </w:r>
      <w:proofErr w:type="spellEnd"/>
      <w:r>
        <w:rPr>
          <w:rFonts w:eastAsia="Times New Roman" w:cs="Times New Roman"/>
          <w:szCs w:val="24"/>
        </w:rPr>
        <w:t xml:space="preserve"> και των σχολαρχών. </w:t>
      </w:r>
    </w:p>
    <w:p w14:paraId="04456437"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Κι επειδή η παρ</w:t>
      </w:r>
      <w:r>
        <w:rPr>
          <w:rFonts w:eastAsia="Times New Roman" w:cs="Times New Roman"/>
          <w:szCs w:val="24"/>
        </w:rPr>
        <w:t xml:space="preserve">απληροφόρηση και η προπαγάνδα καλά κρατούν, η παρούσα διάταξη -θα το πούμε </w:t>
      </w:r>
      <w:r>
        <w:rPr>
          <w:rFonts w:eastAsia="Times New Roman" w:cs="Times New Roman"/>
          <w:szCs w:val="24"/>
        </w:rPr>
        <w:t>για πολλ</w:t>
      </w:r>
      <w:r>
        <w:rPr>
          <w:rFonts w:eastAsia="Times New Roman" w:cs="Times New Roman"/>
          <w:szCs w:val="24"/>
        </w:rPr>
        <w:t xml:space="preserve">οστή φορά- δεν καταργεί τα ιδιωτικά σχολεία. Δεν απαγορεύει τις απολύσεις εκπαιδευτικών, </w:t>
      </w:r>
      <w:proofErr w:type="spellStart"/>
      <w:r>
        <w:rPr>
          <w:rFonts w:eastAsia="Times New Roman" w:cs="Times New Roman"/>
          <w:szCs w:val="24"/>
        </w:rPr>
        <w:t>πολλώ</w:t>
      </w:r>
      <w:proofErr w:type="spellEnd"/>
      <w:r>
        <w:rPr>
          <w:rFonts w:eastAsia="Times New Roman" w:cs="Times New Roman"/>
          <w:szCs w:val="24"/>
        </w:rPr>
        <w:t xml:space="preserve"> δε μάλλον δεν καταργεί τις επιπρόσθετες δραστηριότητες του ιδιωτικού σχολείου. Εκείνο που κατοχυρώνει είναι το αυτονόητο και συνταγματικά θεμελιωμένο από την ίδρ</w:t>
      </w:r>
      <w:r>
        <w:rPr>
          <w:rFonts w:eastAsia="Times New Roman" w:cs="Times New Roman"/>
          <w:szCs w:val="24"/>
        </w:rPr>
        <w:t xml:space="preserve">υση του ελληνικού κράτους: Την επαναφορά της ευθύνης λειτουργίας των ιδιωτικών σχολείων στην πολιτεία, την αποκατάσταση της </w:t>
      </w:r>
      <w:r>
        <w:rPr>
          <w:rFonts w:eastAsia="Times New Roman" w:cs="Times New Roman"/>
          <w:szCs w:val="24"/>
        </w:rPr>
        <w:lastRenderedPageBreak/>
        <w:t>στοιχειώδους κρατικής εποπτείας στην παροχή ενός δημόσιου αγαθού από ιδιωτικούς φορείς, την αιτιολόγηση των απολύσεων από θεσμοθετημ</w:t>
      </w:r>
      <w:r>
        <w:rPr>
          <w:rFonts w:eastAsia="Times New Roman" w:cs="Times New Roman"/>
          <w:szCs w:val="24"/>
        </w:rPr>
        <w:t>ένα όργανα, την καταγραφή των επιπρόσθετων δραστηριοτήτων στις οικείες διευθύνσεις. Τουτέστιν, θα κατοχυρώνει τη θέσπιση ενός κανονιστικού πλαισίου εποπτείας της ιδιωτικής εκπαίδευσης που θα εγγυάται τι; Θα εγγυάται τη λογοδοσία όσων επιχειρηματιών κερδοσκ</w:t>
      </w:r>
      <w:r>
        <w:rPr>
          <w:rFonts w:eastAsia="Times New Roman" w:cs="Times New Roman"/>
          <w:szCs w:val="24"/>
        </w:rPr>
        <w:t xml:space="preserve">οπούν εις βάρος της και πλήττουν έτσι το εκπαιδευτικό αγαθό. </w:t>
      </w:r>
    </w:p>
    <w:p w14:paraId="04456438" w14:textId="77777777" w:rsidR="00A53C3F" w:rsidRDefault="0019499A">
      <w:pPr>
        <w:tabs>
          <w:tab w:val="left" w:pos="2820"/>
        </w:tabs>
        <w:spacing w:line="600" w:lineRule="auto"/>
        <w:contextualSpacing/>
        <w:jc w:val="both"/>
        <w:rPr>
          <w:rFonts w:eastAsia="Times New Roman"/>
          <w:szCs w:val="24"/>
        </w:rPr>
      </w:pPr>
      <w:r>
        <w:rPr>
          <w:rFonts w:eastAsia="Times New Roman" w:cs="Times New Roman"/>
          <w:szCs w:val="24"/>
        </w:rPr>
        <w:t>Τώρα, δεν χρειάζεται να ανατρέξει κανείς στο εκπαιδευτικό σύστημα των μπολσεβίκων. Αρκεί να ρίξετε μια ματιά ακόμη και στο άρθρο 11 του Συντάγματος του 1864 -από τότε επιτρεπόταν η λειτουργία ιδ</w:t>
      </w:r>
      <w:r>
        <w:rPr>
          <w:rFonts w:eastAsia="Times New Roman" w:cs="Times New Roman"/>
          <w:szCs w:val="24"/>
        </w:rPr>
        <w:t xml:space="preserve">ιωτικών εκπαιδευτηρίων- κατά το οποίο «έκαστος έχει το δικαίωμα να συσταίνει εκπαιδευτικά καταστήματα συμμορφούμενος με τους νόμους του κράτους». Αρκεί, όμως, και να ανατρέξετε και στον ν. 682/1977 κατά τον οποίο το Υπουργείο Παιδείας καθορίζει το πλαίσιο </w:t>
      </w:r>
      <w:r>
        <w:rPr>
          <w:rFonts w:eastAsia="Times New Roman" w:cs="Times New Roman"/>
          <w:szCs w:val="24"/>
        </w:rPr>
        <w:t xml:space="preserve">μέσα στο οποίο η πολιτεία θα ασκεί εποπτεία στα ιδιωτικά σχολεία. </w:t>
      </w:r>
      <w:r>
        <w:rPr>
          <w:rFonts w:eastAsia="Times New Roman"/>
          <w:szCs w:val="24"/>
        </w:rPr>
        <w:t>Ρυθμίζει τα της υπηρεσιακής κατάστασης του διδακτικού προσωπικού και θεωρεί ότι η κείμενη νομοθεσία επιβά</w:t>
      </w:r>
      <w:r>
        <w:rPr>
          <w:rFonts w:eastAsia="Times New Roman"/>
          <w:szCs w:val="24"/>
        </w:rPr>
        <w:t>λ</w:t>
      </w:r>
      <w:r>
        <w:rPr>
          <w:rFonts w:eastAsia="Times New Roman"/>
          <w:szCs w:val="24"/>
        </w:rPr>
        <w:t xml:space="preserve">λει από πολλά χρόνια όπως τα ιδιωτικά σχολεία ακολουθούν τους κανόνες </w:t>
      </w:r>
      <w:r>
        <w:rPr>
          <w:rFonts w:eastAsia="Times New Roman"/>
          <w:szCs w:val="24"/>
        </w:rPr>
        <w:lastRenderedPageBreak/>
        <w:t>λειτουργίας τω</w:t>
      </w:r>
      <w:r>
        <w:rPr>
          <w:rFonts w:eastAsia="Times New Roman"/>
          <w:szCs w:val="24"/>
        </w:rPr>
        <w:t xml:space="preserve">ν δημοσίων. Κυβέρνηση μπολσεβίκων; Όχι! Εξ όσων θυμόμαστε, κυβέρνηση Κωνσταντίνου Καραμανλή με Υπουργό Παιδείας τον Γεώργιο Ράλλη. </w:t>
      </w:r>
    </w:p>
    <w:p w14:paraId="04456439" w14:textId="77777777" w:rsidR="00A53C3F" w:rsidRDefault="0019499A">
      <w:pPr>
        <w:tabs>
          <w:tab w:val="left" w:pos="2820"/>
        </w:tabs>
        <w:spacing w:line="600" w:lineRule="auto"/>
        <w:ind w:firstLine="720"/>
        <w:contextualSpacing/>
        <w:jc w:val="both"/>
        <w:rPr>
          <w:rFonts w:eastAsia="Times New Roman"/>
          <w:szCs w:val="24"/>
        </w:rPr>
      </w:pPr>
      <w:r>
        <w:rPr>
          <w:rFonts w:eastAsia="Times New Roman"/>
          <w:szCs w:val="24"/>
        </w:rPr>
        <w:t>Δυστυχώς, όμως, η αριστεία</w:t>
      </w:r>
      <w:r>
        <w:rPr>
          <w:rFonts w:eastAsia="Times New Roman"/>
          <w:szCs w:val="24"/>
        </w:rPr>
        <w:t>,</w:t>
      </w:r>
      <w:r>
        <w:rPr>
          <w:rFonts w:eastAsia="Times New Roman"/>
          <w:szCs w:val="24"/>
        </w:rPr>
        <w:t xml:space="preserve"> που επικαλείστε -και είναι η μεγάλη του Φρίντμαν σχολή που εφαρμόστηκε με ζήλο και από τον </w:t>
      </w:r>
      <w:proofErr w:type="spellStart"/>
      <w:r>
        <w:rPr>
          <w:rFonts w:eastAsia="Times New Roman"/>
          <w:szCs w:val="24"/>
        </w:rPr>
        <w:t>Πινοσ</w:t>
      </w:r>
      <w:r>
        <w:rPr>
          <w:rFonts w:eastAsia="Times New Roman"/>
          <w:szCs w:val="24"/>
        </w:rPr>
        <w:t>έ</w:t>
      </w:r>
      <w:proofErr w:type="spellEnd"/>
      <w:r>
        <w:rPr>
          <w:rFonts w:eastAsia="Times New Roman"/>
          <w:szCs w:val="24"/>
        </w:rPr>
        <w:t xml:space="preserve">- επιτάσσει το καθολικό πλαίσιο άλωσης του δημόσιου χαρακτήρα της εκπαίδευσης διά της μεταφοράς κοινωνικών πόρων σε ιδιωτικές εκπαιδευτικές δομές, που τα τελευταία χρόνια -και λόγω της κρίσης- εμφανίζουν διαρροή μαθητών. </w:t>
      </w:r>
    </w:p>
    <w:p w14:paraId="0445643A" w14:textId="77777777" w:rsidR="00A53C3F" w:rsidRDefault="0019499A">
      <w:pPr>
        <w:tabs>
          <w:tab w:val="left" w:pos="2820"/>
        </w:tabs>
        <w:spacing w:line="600" w:lineRule="auto"/>
        <w:ind w:firstLine="720"/>
        <w:contextualSpacing/>
        <w:jc w:val="both"/>
        <w:rPr>
          <w:rFonts w:eastAsia="Times New Roman"/>
          <w:szCs w:val="24"/>
        </w:rPr>
      </w:pPr>
      <w:r>
        <w:rPr>
          <w:rFonts w:eastAsia="Times New Roman"/>
          <w:szCs w:val="24"/>
        </w:rPr>
        <w:t>Η αριστεία</w:t>
      </w:r>
      <w:r>
        <w:rPr>
          <w:rFonts w:eastAsia="Times New Roman"/>
          <w:szCs w:val="24"/>
        </w:rPr>
        <w:t>,</w:t>
      </w:r>
      <w:r>
        <w:rPr>
          <w:rFonts w:eastAsia="Times New Roman"/>
          <w:szCs w:val="24"/>
        </w:rPr>
        <w:t xml:space="preserve"> που επικαλείστε</w:t>
      </w:r>
      <w:r>
        <w:rPr>
          <w:rFonts w:eastAsia="Times New Roman"/>
          <w:szCs w:val="24"/>
        </w:rPr>
        <w:t>,</w:t>
      </w:r>
      <w:r>
        <w:rPr>
          <w:rFonts w:eastAsia="Times New Roman"/>
          <w:szCs w:val="24"/>
        </w:rPr>
        <w:t xml:space="preserve"> είνα</w:t>
      </w:r>
      <w:r>
        <w:rPr>
          <w:rFonts w:eastAsia="Times New Roman"/>
          <w:szCs w:val="24"/>
        </w:rPr>
        <w:t xml:space="preserve">ι η οικονομική ενίσχυση από το κράτος γονέων που επιλέγουν την ιδιωτική εκπαίδευση μέσω του κουπονιού, του </w:t>
      </w:r>
      <w:r>
        <w:rPr>
          <w:rFonts w:eastAsia="Times New Roman"/>
          <w:szCs w:val="24"/>
          <w:lang w:val="en-US"/>
        </w:rPr>
        <w:t>voucher</w:t>
      </w:r>
      <w:r>
        <w:rPr>
          <w:rFonts w:eastAsia="Times New Roman"/>
          <w:szCs w:val="24"/>
        </w:rPr>
        <w:t xml:space="preserve"> ή της φοροαπαλλαγής. Άλλωστε και οι μαθητές είναι οι πραγματικοί πελάτες της </w:t>
      </w:r>
      <w:r>
        <w:rPr>
          <w:rFonts w:eastAsia="Times New Roman"/>
          <w:szCs w:val="24"/>
        </w:rPr>
        <w:t>παιδείας</w:t>
      </w:r>
      <w:r>
        <w:rPr>
          <w:rFonts w:eastAsia="Times New Roman"/>
          <w:szCs w:val="24"/>
        </w:rPr>
        <w:t xml:space="preserve">, όπως τόνισε και ο κ. Μητσοτάκης στο συνέδριο της Νέας </w:t>
      </w:r>
      <w:r>
        <w:rPr>
          <w:rFonts w:eastAsia="Times New Roman"/>
          <w:szCs w:val="24"/>
        </w:rPr>
        <w:t>Δημοκρατίας. Και αυτό, βεβαίως, είναι και πιστή αντιγραφή του θεμελιωτή του νεοφιλελευθερισμού, του Φρίντμαν, ο οποίος έγραψε κάποτε ότι το εκπαιδευτικό κουπόνι είναι ένα μέσο για να επιτευχθεί η μετάβαση από ένα κρατικό σύστημα σε ένα σύστημα αγοράς.</w:t>
      </w:r>
    </w:p>
    <w:p w14:paraId="0445643B" w14:textId="77777777" w:rsidR="00A53C3F" w:rsidRDefault="0019499A">
      <w:pPr>
        <w:tabs>
          <w:tab w:val="left" w:pos="2820"/>
        </w:tabs>
        <w:spacing w:line="600" w:lineRule="auto"/>
        <w:ind w:firstLine="720"/>
        <w:contextualSpacing/>
        <w:jc w:val="both"/>
        <w:rPr>
          <w:rFonts w:eastAsia="Times New Roman"/>
          <w:szCs w:val="24"/>
        </w:rPr>
      </w:pPr>
      <w:r>
        <w:rPr>
          <w:rFonts w:eastAsia="Times New Roman"/>
          <w:szCs w:val="24"/>
        </w:rPr>
        <w:lastRenderedPageBreak/>
        <w:t>Τι έ</w:t>
      </w:r>
      <w:r>
        <w:rPr>
          <w:rFonts w:eastAsia="Times New Roman"/>
          <w:szCs w:val="24"/>
        </w:rPr>
        <w:t xml:space="preserve">γινε, όμως, το 2014, επί των ημερών σας, της συγκυβέρνησης; Εκτός από την κατεδάφιση της δημόσιας εκπαίδευσης μέσω συγχώνευσης σχολικών μονάδων, </w:t>
      </w:r>
      <w:proofErr w:type="spellStart"/>
      <w:r>
        <w:rPr>
          <w:rFonts w:eastAsia="Times New Roman"/>
          <w:szCs w:val="24"/>
        </w:rPr>
        <w:t>υποχρηματοδότησης</w:t>
      </w:r>
      <w:proofErr w:type="spellEnd"/>
      <w:r>
        <w:rPr>
          <w:rFonts w:eastAsia="Times New Roman"/>
          <w:szCs w:val="24"/>
        </w:rPr>
        <w:t>, κατάργησης των δημοφιλέστερων ειδικοτήτων της Τεχνικής Εκπαίδευσης -τις ρίξατε βορά στα ιδιω</w:t>
      </w:r>
      <w:r>
        <w:rPr>
          <w:rFonts w:eastAsia="Times New Roman"/>
          <w:szCs w:val="24"/>
        </w:rPr>
        <w:t xml:space="preserve">τικά ΙΕΚ- ισοπεδώθηκε και όλο το κανονιστικό πλαίσιο λειτουργίας των ιδιωτικών. Παραβιάσατε παράφορα το Σύνταγμα επισείοντας τότε τη δαμόκλειο σπάθη του ξένου παράγοντα και της τρόικας, αλλά κατ’ </w:t>
      </w:r>
      <w:proofErr w:type="spellStart"/>
      <w:r>
        <w:rPr>
          <w:rFonts w:eastAsia="Times New Roman"/>
          <w:szCs w:val="24"/>
        </w:rPr>
        <w:t>ουσίαν</w:t>
      </w:r>
      <w:proofErr w:type="spellEnd"/>
      <w:r>
        <w:rPr>
          <w:rFonts w:eastAsia="Times New Roman"/>
          <w:szCs w:val="24"/>
        </w:rPr>
        <w:t xml:space="preserve"> για να εξυπηρετηθούν οι ημέτεροι σχολάρχες. </w:t>
      </w:r>
    </w:p>
    <w:p w14:paraId="0445643C"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(Στο σημ</w:t>
      </w:r>
      <w:r>
        <w:rPr>
          <w:rFonts w:eastAsia="Times New Roman" w:cs="Times New Roman"/>
          <w:szCs w:val="24"/>
        </w:rPr>
        <w:t>είο αυτό την Προεδρική Έδρα καταλαμβάνει ο Α΄ Αντιπρόεδρος της Βουλής κ</w:t>
      </w:r>
      <w:r w:rsidRPr="00345472">
        <w:rPr>
          <w:rFonts w:eastAsia="Times New Roman" w:cs="Times New Roman"/>
          <w:b/>
          <w:szCs w:val="24"/>
        </w:rPr>
        <w:t>. ΑΝΑΣΤΑΣΙΟΣ ΚΟΥΡΑΚΗΣ</w:t>
      </w:r>
      <w:r>
        <w:rPr>
          <w:rFonts w:eastAsia="Times New Roman" w:cs="Times New Roman"/>
          <w:szCs w:val="24"/>
        </w:rPr>
        <w:t>)</w:t>
      </w:r>
    </w:p>
    <w:p w14:paraId="0445643D" w14:textId="77777777" w:rsidR="00A53C3F" w:rsidRDefault="0019499A">
      <w:pPr>
        <w:tabs>
          <w:tab w:val="left" w:pos="2820"/>
        </w:tabs>
        <w:spacing w:line="600" w:lineRule="auto"/>
        <w:ind w:firstLine="720"/>
        <w:contextualSpacing/>
        <w:jc w:val="both"/>
        <w:rPr>
          <w:rFonts w:eastAsia="Times New Roman"/>
          <w:szCs w:val="24"/>
        </w:rPr>
      </w:pPr>
      <w:r>
        <w:rPr>
          <w:rFonts w:eastAsia="Times New Roman"/>
          <w:szCs w:val="24"/>
        </w:rPr>
        <w:t xml:space="preserve">Ο ν.4254/2014 του </w:t>
      </w:r>
      <w:r>
        <w:rPr>
          <w:rFonts w:eastAsia="Times New Roman"/>
          <w:szCs w:val="24"/>
        </w:rPr>
        <w:t>κ.</w:t>
      </w:r>
      <w:r>
        <w:rPr>
          <w:rFonts w:eastAsia="Times New Roman"/>
          <w:szCs w:val="24"/>
        </w:rPr>
        <w:t xml:space="preserve"> Αρβανιτόπουλου απορρύθμισε πλήρως το πλαίσιο λειτουργίας των μη κρατικών εκπαιδευτηρίων, καθιστώντας τα κοινές κερδοσκοπικές επιχειρήσεις, με</w:t>
      </w:r>
      <w:r>
        <w:rPr>
          <w:rFonts w:eastAsia="Times New Roman"/>
          <w:szCs w:val="24"/>
        </w:rPr>
        <w:t xml:space="preserve"> τα συμπαρομαρτούντα, δηλαδή την καταστρατήγηση της ανεξαρτησίας των εκπαιδευτικών, της αξιοπιστίας των χορηγούμενων τίτλων και την απελευθέρωση των απολύσεων, οι οποίες γίνονταν έκτοτε</w:t>
      </w:r>
      <w:r>
        <w:rPr>
          <w:rFonts w:eastAsia="Times New Roman"/>
          <w:szCs w:val="24"/>
        </w:rPr>
        <w:t>,</w:t>
      </w:r>
      <w:r>
        <w:rPr>
          <w:rFonts w:eastAsia="Times New Roman"/>
          <w:szCs w:val="24"/>
        </w:rPr>
        <w:t xml:space="preserve"> χωρίς κα</w:t>
      </w:r>
      <w:r>
        <w:rPr>
          <w:rFonts w:eastAsia="Times New Roman"/>
          <w:szCs w:val="24"/>
        </w:rPr>
        <w:t>μ</w:t>
      </w:r>
      <w:r>
        <w:rPr>
          <w:rFonts w:eastAsia="Times New Roman"/>
          <w:szCs w:val="24"/>
        </w:rPr>
        <w:t xml:space="preserve">μία αιτιολόγηση. </w:t>
      </w:r>
    </w:p>
    <w:p w14:paraId="0445643E" w14:textId="77777777" w:rsidR="00A53C3F" w:rsidRDefault="0019499A">
      <w:pPr>
        <w:tabs>
          <w:tab w:val="left" w:pos="2820"/>
        </w:tabs>
        <w:spacing w:line="600" w:lineRule="auto"/>
        <w:ind w:firstLine="720"/>
        <w:contextualSpacing/>
        <w:jc w:val="both"/>
        <w:rPr>
          <w:rFonts w:eastAsia="Times New Roman"/>
          <w:szCs w:val="24"/>
        </w:rPr>
      </w:pPr>
      <w:r>
        <w:rPr>
          <w:rFonts w:eastAsia="Times New Roman"/>
          <w:szCs w:val="24"/>
        </w:rPr>
        <w:lastRenderedPageBreak/>
        <w:t>Το επιστέγασμα, δε, αυτής της πορείας ήταν</w:t>
      </w:r>
      <w:r>
        <w:rPr>
          <w:rFonts w:eastAsia="Times New Roman"/>
          <w:szCs w:val="24"/>
        </w:rPr>
        <w:t xml:space="preserve"> η μεταφορά της εποπτείας των ιδιωτικών εκπαιδευτηρίων από το Υπουργείο Παιδείας στο Υπουργείο Εργασίας. Και τι σηματοδότησε αυτή η απουσία εποπτείας από το Υπουργείο Παιδείας; Ο έλεγχος του ΕΟΠΕΠ, που ξεκίνησε από πέρσι την άνοιξη, είναι άκρως διαφωτιστικ</w:t>
      </w:r>
      <w:r>
        <w:rPr>
          <w:rFonts w:eastAsia="Times New Roman"/>
          <w:szCs w:val="24"/>
        </w:rPr>
        <w:t>ός και έδειξε τα εξής: Το ένα τρίτο των σχολείων κατέθεσαν ελλειμματικούς φακέλους σε ό,τι αφορά την πυροπροστασία και την αρχική οικοδομική άδεια. Πάνω από το 80% των σχολείων βρέθηκαν με σοβαρές κτηριακές παραβάσεις, για να μην αναφερθούμε στα άλλα. Δεκά</w:t>
      </w:r>
      <w:r>
        <w:rPr>
          <w:rFonts w:eastAsia="Times New Roman"/>
          <w:szCs w:val="24"/>
        </w:rPr>
        <w:t xml:space="preserve">δες ιδιωτικά εκπαιδευτήρια αλλάζουν όνομα και δήθεν μεταβιβάζουν την άδειά </w:t>
      </w:r>
      <w:r>
        <w:rPr>
          <w:rFonts w:eastAsia="Times New Roman"/>
          <w:szCs w:val="24"/>
        </w:rPr>
        <w:t>τους,</w:t>
      </w:r>
      <w:r>
        <w:rPr>
          <w:rFonts w:eastAsia="Times New Roman"/>
          <w:szCs w:val="24"/>
        </w:rPr>
        <w:t xml:space="preserve"> για να μηδενίσουν τα χρέη τους προς τα δημόσια ταμεία και προς τους εργαζόμενους. Βαθμολογίες </w:t>
      </w:r>
      <w:proofErr w:type="spellStart"/>
      <w:r>
        <w:rPr>
          <w:rFonts w:eastAsia="Times New Roman"/>
          <w:szCs w:val="24"/>
        </w:rPr>
        <w:t>πλαστογραφούνται</w:t>
      </w:r>
      <w:proofErr w:type="spellEnd"/>
      <w:r>
        <w:rPr>
          <w:rFonts w:eastAsia="Times New Roman"/>
          <w:szCs w:val="24"/>
        </w:rPr>
        <w:t xml:space="preserve"> και τίτλοι σπουδών εκδίδονται με αδιαφανείς διαδικασίες. Σχολεία</w:t>
      </w:r>
      <w:r>
        <w:rPr>
          <w:rFonts w:eastAsia="Times New Roman"/>
          <w:szCs w:val="24"/>
        </w:rPr>
        <w:t xml:space="preserve"> λειτουργούν</w:t>
      </w:r>
      <w:r>
        <w:rPr>
          <w:rFonts w:eastAsia="Times New Roman"/>
          <w:szCs w:val="24"/>
        </w:rPr>
        <w:t>,</w:t>
      </w:r>
      <w:r>
        <w:rPr>
          <w:rFonts w:eastAsia="Times New Roman"/>
          <w:szCs w:val="24"/>
        </w:rPr>
        <w:t xml:space="preserve"> χωρίς άδεια.</w:t>
      </w:r>
    </w:p>
    <w:p w14:paraId="0445643F" w14:textId="77777777" w:rsidR="00A53C3F" w:rsidRDefault="0019499A">
      <w:pPr>
        <w:tabs>
          <w:tab w:val="left" w:pos="2820"/>
        </w:tabs>
        <w:spacing w:line="600" w:lineRule="auto"/>
        <w:ind w:firstLine="720"/>
        <w:contextualSpacing/>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Ολοκληρώστε, παρακαλώ.</w:t>
      </w:r>
    </w:p>
    <w:p w14:paraId="04456440" w14:textId="77777777" w:rsidR="00A53C3F" w:rsidRDefault="0019499A">
      <w:pPr>
        <w:tabs>
          <w:tab w:val="left" w:pos="2820"/>
        </w:tabs>
        <w:spacing w:line="600" w:lineRule="auto"/>
        <w:ind w:firstLine="720"/>
        <w:contextualSpacing/>
        <w:jc w:val="both"/>
        <w:rPr>
          <w:rFonts w:eastAsia="Times New Roman"/>
          <w:szCs w:val="24"/>
        </w:rPr>
      </w:pPr>
      <w:r>
        <w:rPr>
          <w:rFonts w:eastAsia="Times New Roman"/>
          <w:b/>
          <w:szCs w:val="24"/>
        </w:rPr>
        <w:t xml:space="preserve">ΦΩΤΕΙΝΗ ΒΑΚΗ: </w:t>
      </w:r>
      <w:r>
        <w:rPr>
          <w:rFonts w:eastAsia="Times New Roman"/>
          <w:szCs w:val="24"/>
        </w:rPr>
        <w:t>Κύριε Πρόεδρε, έχω ζητήσει να κάνω και χρήση της δευτερολογίας μου.</w:t>
      </w:r>
    </w:p>
    <w:p w14:paraId="04456441" w14:textId="77777777" w:rsidR="00A53C3F" w:rsidRDefault="0019499A">
      <w:pPr>
        <w:tabs>
          <w:tab w:val="left" w:pos="2820"/>
        </w:tabs>
        <w:spacing w:line="600" w:lineRule="auto"/>
        <w:ind w:firstLine="720"/>
        <w:contextualSpacing/>
        <w:jc w:val="both"/>
        <w:rPr>
          <w:rFonts w:eastAsia="Times New Roman"/>
          <w:szCs w:val="24"/>
        </w:rPr>
      </w:pPr>
      <w:r>
        <w:rPr>
          <w:rFonts w:eastAsia="Times New Roman"/>
          <w:szCs w:val="24"/>
        </w:rPr>
        <w:lastRenderedPageBreak/>
        <w:t>Αυτή είναι η αριστεία</w:t>
      </w:r>
      <w:r>
        <w:rPr>
          <w:rFonts w:eastAsia="Times New Roman"/>
          <w:szCs w:val="24"/>
        </w:rPr>
        <w:t>,</w:t>
      </w:r>
      <w:r>
        <w:rPr>
          <w:rFonts w:eastAsia="Times New Roman"/>
          <w:szCs w:val="24"/>
        </w:rPr>
        <w:t xml:space="preserve"> που επικαλείστε; Αυτή δεν είναι αριστεία. Αυτή είναι η αριστεία της</w:t>
      </w:r>
      <w:r>
        <w:rPr>
          <w:rFonts w:eastAsia="Times New Roman"/>
          <w:szCs w:val="24"/>
        </w:rPr>
        <w:t xml:space="preserve"> ασυδοσίας και της παρανομίας. Δεν μηδενίζει κάνεις και δεν ισοπεδώνει το ρόλο που επιτέλεσαν πεφωτισμένοι σχολάρχες, σχολάρχες-δάσκαλοι που δημιούργησαν αξιολογότατα εκπαιδευτήρια, φυτώρια παιδείας και στα οποία κατέφυγαν κι εκπαιδευτικοί που </w:t>
      </w:r>
      <w:proofErr w:type="spellStart"/>
      <w:r>
        <w:rPr>
          <w:rFonts w:eastAsia="Times New Roman"/>
          <w:szCs w:val="24"/>
        </w:rPr>
        <w:t>εκδιώχθησαν</w:t>
      </w:r>
      <w:proofErr w:type="spellEnd"/>
      <w:r>
        <w:rPr>
          <w:rFonts w:eastAsia="Times New Roman"/>
          <w:szCs w:val="24"/>
        </w:rPr>
        <w:t xml:space="preserve"> </w:t>
      </w:r>
      <w:r>
        <w:rPr>
          <w:rFonts w:eastAsia="Times New Roman"/>
          <w:szCs w:val="24"/>
        </w:rPr>
        <w:t xml:space="preserve">από το μετεμφυλιακό κράτος και από τη δημόσια εκπαίδευση ούτε θέλει κανείς να καταργήσει τα μη κρατικά εκπαιδευτήρια. Αυτό που αξιώνει είναι τα νομίμως </w:t>
      </w:r>
      <w:proofErr w:type="spellStart"/>
      <w:r>
        <w:rPr>
          <w:rFonts w:eastAsia="Times New Roman"/>
          <w:szCs w:val="24"/>
        </w:rPr>
        <w:t>λειτουργούντα</w:t>
      </w:r>
      <w:proofErr w:type="spellEnd"/>
      <w:r>
        <w:rPr>
          <w:rFonts w:eastAsia="Times New Roman"/>
          <w:szCs w:val="24"/>
        </w:rPr>
        <w:t xml:space="preserve"> ιδιωτικά σχολεία.</w:t>
      </w:r>
    </w:p>
    <w:p w14:paraId="04456442" w14:textId="77777777" w:rsidR="00A53C3F" w:rsidRDefault="0019499A">
      <w:pPr>
        <w:tabs>
          <w:tab w:val="left" w:pos="2820"/>
        </w:tabs>
        <w:spacing w:line="600" w:lineRule="auto"/>
        <w:ind w:firstLine="720"/>
        <w:contextualSpacing/>
        <w:jc w:val="both"/>
        <w:rPr>
          <w:rFonts w:eastAsia="Times New Roman"/>
          <w:szCs w:val="24"/>
        </w:rPr>
      </w:pPr>
      <w:r>
        <w:rPr>
          <w:rFonts w:eastAsia="Times New Roman"/>
          <w:szCs w:val="24"/>
        </w:rPr>
        <w:t>Και επειδή επικαλείστε -και τελειώνω- αδιαλείπτως την Ευρώπη, ο ευρωπαϊσ</w:t>
      </w:r>
      <w:r>
        <w:rPr>
          <w:rFonts w:eastAsia="Times New Roman"/>
          <w:szCs w:val="24"/>
        </w:rPr>
        <w:t xml:space="preserve">μός ας μην είναι, συνάδελφοι, </w:t>
      </w:r>
      <w:proofErr w:type="spellStart"/>
      <w:r>
        <w:rPr>
          <w:rFonts w:eastAsia="Times New Roman"/>
          <w:szCs w:val="24"/>
        </w:rPr>
        <w:t>αλά</w:t>
      </w:r>
      <w:proofErr w:type="spellEnd"/>
      <w:r>
        <w:rPr>
          <w:rFonts w:eastAsia="Times New Roman"/>
          <w:szCs w:val="24"/>
        </w:rPr>
        <w:t xml:space="preserve"> καρτ. Ας μην είμαστε ευρωπαϊστές στη λιτότητα και στη φτώχεια του νεοφιλελευθερισμού, αλλά μη ευρωπαϊστές στη νόμιμη λειτουργία των δομών της εκπαίδευσης. </w:t>
      </w:r>
    </w:p>
    <w:p w14:paraId="04456443" w14:textId="77777777" w:rsidR="00A53C3F" w:rsidRDefault="0019499A">
      <w:pPr>
        <w:tabs>
          <w:tab w:val="left" w:pos="2820"/>
        </w:tabs>
        <w:spacing w:line="600" w:lineRule="auto"/>
        <w:ind w:firstLine="720"/>
        <w:contextualSpacing/>
        <w:jc w:val="both"/>
        <w:rPr>
          <w:rFonts w:eastAsia="Times New Roman"/>
          <w:szCs w:val="24"/>
        </w:rPr>
      </w:pPr>
      <w:r>
        <w:rPr>
          <w:rFonts w:eastAsia="Times New Roman"/>
          <w:szCs w:val="24"/>
        </w:rPr>
        <w:lastRenderedPageBreak/>
        <w:t>Το ίδιο το Συμβούλιο των Ανθρωπίνων Δικαιωμάτων του ΟΗΕ</w:t>
      </w:r>
      <w:r>
        <w:rPr>
          <w:rFonts w:eastAsia="Times New Roman"/>
          <w:szCs w:val="24"/>
        </w:rPr>
        <w:t>,</w:t>
      </w:r>
      <w:r>
        <w:rPr>
          <w:rFonts w:eastAsia="Times New Roman"/>
          <w:szCs w:val="24"/>
        </w:rPr>
        <w:t xml:space="preserve"> τον Ιούνι</w:t>
      </w:r>
      <w:r>
        <w:rPr>
          <w:rFonts w:eastAsia="Times New Roman"/>
          <w:szCs w:val="24"/>
        </w:rPr>
        <w:t>ο του 2015 υπογράμμισε ότι η εκπαίδευση είναι δημόσιο αγαθό</w:t>
      </w:r>
      <w:r>
        <w:rPr>
          <w:rFonts w:eastAsia="Times New Roman"/>
          <w:szCs w:val="24"/>
        </w:rPr>
        <w:t>,</w:t>
      </w:r>
      <w:r>
        <w:rPr>
          <w:rFonts w:eastAsia="Times New Roman"/>
          <w:szCs w:val="24"/>
        </w:rPr>
        <w:t xml:space="preserve"> κρούοντας τον κώδωνα του κινδύνου στη ραγδαία εμπορευματοποίησή της. Όπως, επίσης, ο καλός εννοούμενος ευρωπαϊσμός δεν συνάδει με τη διανομή των βιβλίων σε φωτοτυπίες Δεκέμβρη μήνα επί υπουργίας </w:t>
      </w:r>
      <w:r>
        <w:rPr>
          <w:rFonts w:eastAsia="Times New Roman"/>
          <w:szCs w:val="24"/>
        </w:rPr>
        <w:t>της κ</w:t>
      </w:r>
      <w:r>
        <w:rPr>
          <w:rFonts w:eastAsia="Times New Roman"/>
          <w:szCs w:val="24"/>
        </w:rPr>
        <w:t>.</w:t>
      </w:r>
      <w:r>
        <w:rPr>
          <w:rFonts w:eastAsia="Times New Roman"/>
          <w:szCs w:val="24"/>
        </w:rPr>
        <w:t xml:space="preserve"> Διαμαντοπούλου.</w:t>
      </w:r>
    </w:p>
    <w:p w14:paraId="04456444"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Φέτος είναι η πρώτη χρονιά που είκοσι τέσσερα εκατομμύρια βιβλία έχουν διανεμηθεί από τα μέσα Αυγούστου και τα σχολεία θα ανοίξουν κανονικά και χωρίς προβλήματα.</w:t>
      </w:r>
    </w:p>
    <w:p w14:paraId="04456445"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Το σημαντικότερο, όμως, είναι κάτι που δεν υπόκειται σε κανένα νόμο της</w:t>
      </w:r>
      <w:r>
        <w:rPr>
          <w:rFonts w:eastAsia="Times New Roman" w:cs="Times New Roman"/>
          <w:szCs w:val="24"/>
        </w:rPr>
        <w:t xml:space="preserve">  αγοράς και δεν έχει τιμή. Είναι η αξιοπρέπεια του εκπαιδευτικού, που θα εργάζεται επιτέλους σε ένα προστατευμένο θεσμικό περιβάλλον και δεν θα εκβιάζεται, διότι εκπαιδευτικός που εκβιάζεται είναι έγκλημα καθοσιώσεως στον χώρο της </w:t>
      </w:r>
      <w:r>
        <w:rPr>
          <w:rFonts w:eastAsia="Times New Roman" w:cs="Times New Roman"/>
          <w:szCs w:val="24"/>
        </w:rPr>
        <w:t>π</w:t>
      </w:r>
      <w:r>
        <w:rPr>
          <w:rFonts w:eastAsia="Times New Roman" w:cs="Times New Roman"/>
          <w:szCs w:val="24"/>
        </w:rPr>
        <w:t xml:space="preserve">αιδείας. Η αξιοπρέπεια δεν έχει τιμή. Είναι αξία καθ’ αυτή και το μόνο, αν θέλετε, που προσδίδει και προστιθέμενη αξία στην </w:t>
      </w:r>
      <w:r>
        <w:rPr>
          <w:rFonts w:eastAsia="Times New Roman" w:cs="Times New Roman"/>
          <w:szCs w:val="24"/>
        </w:rPr>
        <w:t>π</w:t>
      </w:r>
      <w:r>
        <w:rPr>
          <w:rFonts w:eastAsia="Times New Roman" w:cs="Times New Roman"/>
          <w:szCs w:val="24"/>
        </w:rPr>
        <w:t>αιδεία.</w:t>
      </w:r>
    </w:p>
    <w:p w14:paraId="04456446"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04456447" w14:textId="77777777" w:rsidR="00A53C3F" w:rsidRDefault="0019499A">
      <w:pPr>
        <w:spacing w:line="600" w:lineRule="auto"/>
        <w:ind w:firstLine="709"/>
        <w:contextualSpacing/>
        <w:jc w:val="center"/>
        <w:rPr>
          <w:rFonts w:eastAsia="Times New Roman" w:cs="Times New Roman"/>
          <w:szCs w:val="24"/>
        </w:rPr>
      </w:pPr>
      <w:r>
        <w:rPr>
          <w:rFonts w:eastAsia="Times New Roman" w:cs="Times New Roman"/>
          <w:szCs w:val="24"/>
        </w:rPr>
        <w:lastRenderedPageBreak/>
        <w:t>(Χειροκροτήματα από τις πτέρυγες του ΣΥΡΙΖΑ και των ΑΝΕΛ)</w:t>
      </w:r>
    </w:p>
    <w:p w14:paraId="04456448"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την κ</w:t>
      </w:r>
      <w:r>
        <w:rPr>
          <w:rFonts w:eastAsia="Times New Roman" w:cs="Times New Roman"/>
          <w:szCs w:val="24"/>
        </w:rPr>
        <w:t>.</w:t>
      </w:r>
      <w:r>
        <w:rPr>
          <w:rFonts w:eastAsia="Times New Roman" w:cs="Times New Roman"/>
          <w:szCs w:val="24"/>
        </w:rPr>
        <w:t xml:space="preserve"> Φωτεινή </w:t>
      </w:r>
      <w:proofErr w:type="spellStart"/>
      <w:r>
        <w:rPr>
          <w:rFonts w:eastAsia="Times New Roman" w:cs="Times New Roman"/>
          <w:szCs w:val="24"/>
        </w:rPr>
        <w:t>Βάκη</w:t>
      </w:r>
      <w:proofErr w:type="spellEnd"/>
      <w:r>
        <w:rPr>
          <w:rFonts w:eastAsia="Times New Roman" w:cs="Times New Roman"/>
          <w:szCs w:val="24"/>
        </w:rPr>
        <w:t>, Κοινοβουλευτική Εκπρόσωπο του ΣΥΡΙΖΑ.</w:t>
      </w:r>
    </w:p>
    <w:p w14:paraId="04456449"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Τον λόγο έχει ο Κοινοβουλευτικός Εκπρόσωπος του Κομμουνιστικού Κόμματος Ελλάδας κ. Ιωάννης Δελής για οχτώ λεπτά.</w:t>
      </w:r>
    </w:p>
    <w:p w14:paraId="0445644A"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ΝΙΚΟΛΑΟΣ ΦΙΛΗΣ (Υπουργός Παιδείας, Έρευνας και Θρησκευμάτων):</w:t>
      </w:r>
      <w:r>
        <w:rPr>
          <w:rFonts w:eastAsia="Times New Roman" w:cs="Times New Roman"/>
          <w:szCs w:val="24"/>
        </w:rPr>
        <w:t xml:space="preserve"> Κύριε Πρ</w:t>
      </w:r>
      <w:r>
        <w:rPr>
          <w:rFonts w:eastAsia="Times New Roman" w:cs="Times New Roman"/>
          <w:szCs w:val="24"/>
        </w:rPr>
        <w:t>όεδρε, θα ήθελα να καταθέσω δύο νομοτεχνικές βελτιώσεις.</w:t>
      </w:r>
    </w:p>
    <w:p w14:paraId="0445644B"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Θέλετε τώρα, κύριε Υπουργέ;  Θα τις εξαγγείλετε ή θα τις καταθέσετε μόνο;</w:t>
      </w:r>
    </w:p>
    <w:p w14:paraId="0445644C"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ΝΙΚΟΛΑΟΣ ΦΙΛΗΣ (Υπουργός Παιδείας, Έρευνας και Θρησκευμάτων):</w:t>
      </w:r>
      <w:r>
        <w:rPr>
          <w:rFonts w:eastAsia="Times New Roman" w:cs="Times New Roman"/>
          <w:szCs w:val="24"/>
        </w:rPr>
        <w:t xml:space="preserve"> Και τα δύο.</w:t>
      </w:r>
    </w:p>
    <w:p w14:paraId="0445644D"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ΠΡΟΕΔΡΕΥΩΝ (Αναστ</w:t>
      </w:r>
      <w:r>
        <w:rPr>
          <w:rFonts w:eastAsia="Times New Roman" w:cs="Times New Roman"/>
          <w:b/>
          <w:szCs w:val="24"/>
        </w:rPr>
        <w:t>άσιος Κουράκης):</w:t>
      </w:r>
      <w:r>
        <w:rPr>
          <w:rFonts w:eastAsia="Times New Roman" w:cs="Times New Roman"/>
          <w:szCs w:val="24"/>
        </w:rPr>
        <w:t xml:space="preserve"> Κύριε Δελή, με </w:t>
      </w:r>
      <w:proofErr w:type="spellStart"/>
      <w:r>
        <w:rPr>
          <w:rFonts w:eastAsia="Times New Roman" w:cs="Times New Roman"/>
          <w:szCs w:val="24"/>
        </w:rPr>
        <w:t>συγχωρείτε</w:t>
      </w:r>
      <w:proofErr w:type="spellEnd"/>
      <w:r>
        <w:rPr>
          <w:rFonts w:eastAsia="Times New Roman" w:cs="Times New Roman"/>
          <w:szCs w:val="24"/>
        </w:rPr>
        <w:t>.</w:t>
      </w:r>
    </w:p>
    <w:p w14:paraId="0445644E"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ΝΙΚΟΛΑΟΣ ΦΙΛΗΣ (Υπουργός Παιδείας, Έρευνας και Θρησκευμάτων):</w:t>
      </w:r>
      <w:r>
        <w:rPr>
          <w:rFonts w:eastAsia="Times New Roman" w:cs="Times New Roman"/>
          <w:szCs w:val="24"/>
        </w:rPr>
        <w:t xml:space="preserve"> Θα είμαι σύντομος.</w:t>
      </w:r>
    </w:p>
    <w:p w14:paraId="0445644F"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Η μία νομοτεχνική βελτίωση είναι για την ελληνόγλωσση εκπαίδευση. Αφορά τη διάρκεια. Τα δέκα έτη γίνονται επτά.</w:t>
      </w:r>
    </w:p>
    <w:p w14:paraId="04456450"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Η δεύτερη αφορά τη </w:t>
      </w:r>
      <w:r>
        <w:rPr>
          <w:rFonts w:eastAsia="Times New Roman" w:cs="Times New Roman"/>
          <w:szCs w:val="24"/>
        </w:rPr>
        <w:t>γνωστή ρύθμιση -μπήκε σε παλαιότερες συνεδριάσεις το θέμα- για τους καθηγητές, τους υπηρετούντες λέκτορες των ΑΕΙ και τους καθηγητές εφαρμογών των ΤΕΙ, δηλαδή το θέμα των ΕΔΙΠ, που δίνουμε μια λύση.</w:t>
      </w:r>
    </w:p>
    <w:p w14:paraId="04456451"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Τις καταθέτω και τις δύο.</w:t>
      </w:r>
    </w:p>
    <w:p w14:paraId="04456452"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(Στο σημείο αυτό ο Υπουργός Παι</w:t>
      </w:r>
      <w:r>
        <w:rPr>
          <w:rFonts w:eastAsia="Times New Roman" w:cs="Times New Roman"/>
          <w:szCs w:val="24"/>
        </w:rPr>
        <w:t>δείας, Έρευνας και Θρησκευμάτων κ. Νικόλαος Φίλης καταθέτει τις προαναφερθείσες νομοτεχνικές, οι οποίες έχουν ως εξής:</w:t>
      </w:r>
    </w:p>
    <w:p w14:paraId="04456453"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(ΑΛΛΑΓΗ ΣΕΛ.)</w:t>
      </w:r>
    </w:p>
    <w:p w14:paraId="04456454"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(ΝΑ ΜΠΟΥΝ ΟΙ ΣΕΛ</w:t>
      </w:r>
      <w:r>
        <w:rPr>
          <w:rFonts w:eastAsia="Times New Roman" w:cs="Times New Roman"/>
          <w:szCs w:val="24"/>
        </w:rPr>
        <w:t xml:space="preserve"> </w:t>
      </w:r>
      <w:r>
        <w:rPr>
          <w:rFonts w:eastAsia="Times New Roman" w:cs="Times New Roman"/>
          <w:szCs w:val="24"/>
        </w:rPr>
        <w:t>215, 216)</w:t>
      </w:r>
    </w:p>
    <w:p w14:paraId="04456455"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(ΑΛΛΑΓΗ ΣΕΛ.)</w:t>
      </w:r>
    </w:p>
    <w:p w14:paraId="04456456"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Πολύ ωραία! </w:t>
      </w:r>
    </w:p>
    <w:p w14:paraId="04456457"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Κύριε Υπουργέ, να μας αναφέρετε και</w:t>
      </w:r>
      <w:r>
        <w:rPr>
          <w:rFonts w:eastAsia="Times New Roman" w:cs="Times New Roman"/>
          <w:szCs w:val="24"/>
        </w:rPr>
        <w:t xml:space="preserve"> κάποια στιγμή τις τροπολογίες τις οποίες κάνετε δεκτές.</w:t>
      </w:r>
    </w:p>
    <w:p w14:paraId="04456458"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ΝΙΚΟΛΑΟΣ ΦΙΛΗΣ (Υπουργός Παιδείας, Έρευνας και Θρησκευμάτων):</w:t>
      </w:r>
      <w:r>
        <w:rPr>
          <w:rFonts w:eastAsia="Times New Roman" w:cs="Times New Roman"/>
          <w:szCs w:val="24"/>
        </w:rPr>
        <w:t xml:space="preserve"> Αν ο κ. Δελής δεν έχει πρόβλημα, μπορώ να τις αναφέρω και τώρα.</w:t>
      </w:r>
    </w:p>
    <w:p w14:paraId="04456459"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Παρακαλώ, κύριε Υπουργέ.</w:t>
      </w:r>
    </w:p>
    <w:p w14:paraId="0445645A"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b/>
          <w:szCs w:val="24"/>
        </w:rPr>
        <w:t xml:space="preserve"> </w:t>
      </w:r>
      <w:r>
        <w:rPr>
          <w:rFonts w:eastAsia="Times New Roman" w:cs="Times New Roman"/>
          <w:szCs w:val="24"/>
        </w:rPr>
        <w:t>Ωραία. Νομίζω ότι αυτό διευκολύνει τη διαδικασία.</w:t>
      </w:r>
    </w:p>
    <w:p w14:paraId="0445645B"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ΝΙΚΟΛΑΟΣ ΦΙΛΗΣ (Υπουργός Παιδείας, Έρευνας και Θρησκευμάτων):</w:t>
      </w:r>
      <w:r>
        <w:rPr>
          <w:rFonts w:eastAsia="Times New Roman" w:cs="Times New Roman"/>
          <w:szCs w:val="24"/>
        </w:rPr>
        <w:t xml:space="preserve"> Ευχαριστώ πολύ.</w:t>
      </w:r>
    </w:p>
    <w:p w14:paraId="0445645C"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Κάνουμε δεκτές τις εξής βουλευτικές τροπολογίες:</w:t>
      </w:r>
    </w:p>
    <w:p w14:paraId="0445645D"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Την τροπολογία της </w:t>
      </w:r>
      <w:r>
        <w:rPr>
          <w:rFonts w:eastAsia="Times New Roman" w:cs="Times New Roman"/>
          <w:szCs w:val="24"/>
        </w:rPr>
        <w:t xml:space="preserve">κ. </w:t>
      </w:r>
      <w:proofErr w:type="spellStart"/>
      <w:r>
        <w:rPr>
          <w:rFonts w:eastAsia="Times New Roman" w:cs="Times New Roman"/>
          <w:szCs w:val="24"/>
        </w:rPr>
        <w:t>Θεοπεφτάτου</w:t>
      </w:r>
      <w:proofErr w:type="spellEnd"/>
      <w:r>
        <w:rPr>
          <w:rFonts w:eastAsia="Times New Roman" w:cs="Times New Roman"/>
          <w:szCs w:val="24"/>
        </w:rPr>
        <w:t>, που αφορά τη μεταφορά μαθητών δημοσίων σχολ</w:t>
      </w:r>
      <w:r>
        <w:rPr>
          <w:rFonts w:eastAsia="Times New Roman" w:cs="Times New Roman"/>
          <w:szCs w:val="24"/>
        </w:rPr>
        <w:t>είων με γενικό αριθμό 644 και ειδικό 65</w:t>
      </w:r>
      <w:r>
        <w:rPr>
          <w:rFonts w:eastAsia="Times New Roman" w:cs="Times New Roman"/>
          <w:szCs w:val="24"/>
        </w:rPr>
        <w:t>. Τ</w:t>
      </w:r>
      <w:r>
        <w:rPr>
          <w:rFonts w:eastAsia="Times New Roman" w:cs="Times New Roman"/>
          <w:szCs w:val="24"/>
        </w:rPr>
        <w:t xml:space="preserve">ων </w:t>
      </w:r>
      <w:r>
        <w:rPr>
          <w:rFonts w:eastAsia="Times New Roman" w:cs="Times New Roman"/>
          <w:szCs w:val="24"/>
        </w:rPr>
        <w:t>κυρίων</w:t>
      </w:r>
      <w:r>
        <w:rPr>
          <w:rFonts w:eastAsia="Times New Roman" w:cs="Times New Roman"/>
          <w:szCs w:val="24"/>
        </w:rPr>
        <w:t xml:space="preserve"> Θηβαίου, Μιχελή και </w:t>
      </w:r>
      <w:proofErr w:type="spellStart"/>
      <w:r>
        <w:rPr>
          <w:rFonts w:eastAsia="Times New Roman" w:cs="Times New Roman"/>
          <w:szCs w:val="24"/>
        </w:rPr>
        <w:t>Μπαξεβανάκη</w:t>
      </w:r>
      <w:proofErr w:type="spellEnd"/>
      <w:r>
        <w:rPr>
          <w:rFonts w:eastAsia="Times New Roman" w:cs="Times New Roman"/>
          <w:szCs w:val="24"/>
        </w:rPr>
        <w:t xml:space="preserve"> με γενικό αριθμό 647 και ειδικό 68, που αφορά το Ίδρυμα Ποιμαντικής Επιμορφώσεως</w:t>
      </w:r>
      <w:r>
        <w:rPr>
          <w:rFonts w:eastAsia="Times New Roman" w:cs="Times New Roman"/>
          <w:szCs w:val="24"/>
        </w:rPr>
        <w:t>. Τ</w:t>
      </w:r>
      <w:r>
        <w:rPr>
          <w:rFonts w:eastAsia="Times New Roman" w:cs="Times New Roman"/>
          <w:szCs w:val="24"/>
        </w:rPr>
        <w:t xml:space="preserve">ην τροπολογία με γενικό αριθμό 648 και ειδικό 69 του κ. </w:t>
      </w:r>
      <w:proofErr w:type="spellStart"/>
      <w:r>
        <w:rPr>
          <w:rFonts w:eastAsia="Times New Roman" w:cs="Times New Roman"/>
          <w:szCs w:val="24"/>
        </w:rPr>
        <w:t>Γαβρόβλου</w:t>
      </w:r>
      <w:proofErr w:type="spellEnd"/>
      <w:r>
        <w:rPr>
          <w:rFonts w:eastAsia="Times New Roman" w:cs="Times New Roman"/>
          <w:szCs w:val="24"/>
        </w:rPr>
        <w:t xml:space="preserve">, της κ. </w:t>
      </w:r>
      <w:proofErr w:type="spellStart"/>
      <w:r>
        <w:rPr>
          <w:rFonts w:eastAsia="Times New Roman" w:cs="Times New Roman"/>
          <w:szCs w:val="24"/>
        </w:rPr>
        <w:t>Βάκη</w:t>
      </w:r>
      <w:proofErr w:type="spellEnd"/>
      <w:r>
        <w:rPr>
          <w:rFonts w:eastAsia="Times New Roman" w:cs="Times New Roman"/>
          <w:szCs w:val="24"/>
        </w:rPr>
        <w:t xml:space="preserve"> και της κ.</w:t>
      </w:r>
      <w:r>
        <w:rPr>
          <w:rFonts w:eastAsia="Times New Roman" w:cs="Times New Roman"/>
          <w:szCs w:val="24"/>
        </w:rPr>
        <w:t xml:space="preserve"> </w:t>
      </w:r>
      <w:proofErr w:type="spellStart"/>
      <w:r>
        <w:rPr>
          <w:rFonts w:eastAsia="Times New Roman" w:cs="Times New Roman"/>
          <w:szCs w:val="24"/>
        </w:rPr>
        <w:t>Τζούφη</w:t>
      </w:r>
      <w:proofErr w:type="spellEnd"/>
      <w:r>
        <w:rPr>
          <w:rFonts w:eastAsia="Times New Roman" w:cs="Times New Roman"/>
          <w:szCs w:val="24"/>
        </w:rPr>
        <w:t xml:space="preserve">, που αφορά τον διορισμό </w:t>
      </w:r>
      <w:proofErr w:type="spellStart"/>
      <w:r>
        <w:rPr>
          <w:rFonts w:eastAsia="Times New Roman" w:cs="Times New Roman"/>
          <w:szCs w:val="24"/>
        </w:rPr>
        <w:t>αφυπηρετησάντων</w:t>
      </w:r>
      <w:proofErr w:type="spellEnd"/>
      <w:r>
        <w:rPr>
          <w:rFonts w:eastAsia="Times New Roman" w:cs="Times New Roman"/>
          <w:szCs w:val="24"/>
        </w:rPr>
        <w:t xml:space="preserve"> καθηγητών των ΑΕΙ. Επίσης, κάνουμε δεκτή την τροπολογία με γενικό αριθμό 649 και ειδικό 70, που </w:t>
      </w:r>
      <w:r>
        <w:rPr>
          <w:rFonts w:eastAsia="Times New Roman" w:cs="Times New Roman"/>
          <w:szCs w:val="24"/>
        </w:rPr>
        <w:lastRenderedPageBreak/>
        <w:t>αφορά την ένταξη μονίμων υπαλλήλων ή υπαλλήλων με σχέση εργασίας ιδιωτικού δικαίου αορίστου χρόνου σε θέσεις ΕΤΕ</w:t>
      </w:r>
      <w:r>
        <w:rPr>
          <w:rFonts w:eastAsia="Times New Roman" w:cs="Times New Roman"/>
          <w:szCs w:val="24"/>
        </w:rPr>
        <w:t>Π ΑΕΙ</w:t>
      </w:r>
      <w:r>
        <w:rPr>
          <w:rFonts w:eastAsia="Times New Roman" w:cs="Times New Roman"/>
          <w:szCs w:val="24"/>
        </w:rPr>
        <w:t>. Τ</w:t>
      </w:r>
      <w:r>
        <w:rPr>
          <w:rFonts w:eastAsia="Times New Roman" w:cs="Times New Roman"/>
          <w:szCs w:val="24"/>
        </w:rPr>
        <w:t>ην τροπολογία με γενικό αριθμό 650 και ειδικό 71 των κ</w:t>
      </w:r>
      <w:r>
        <w:rPr>
          <w:rFonts w:eastAsia="Times New Roman" w:cs="Times New Roman"/>
          <w:szCs w:val="24"/>
        </w:rPr>
        <w:t>υρίων</w:t>
      </w:r>
      <w:r>
        <w:rPr>
          <w:rFonts w:eastAsia="Times New Roman" w:cs="Times New Roman"/>
          <w:szCs w:val="24"/>
        </w:rPr>
        <w:t xml:space="preserve"> Λοβέρδου και Κωνσταντόπουλου, που αφορά καταδικαστικές αποφάσεις μελών ΔΕΠ –και αυτή δεκτή- την τροπολογία με γενικό αριθμό 651 και ειδικό 72 της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Θεοπεφτάτου</w:t>
      </w:r>
      <w:proofErr w:type="spellEnd"/>
      <w:r>
        <w:rPr>
          <w:rFonts w:eastAsia="Times New Roman" w:cs="Times New Roman"/>
          <w:szCs w:val="24"/>
        </w:rPr>
        <w:t xml:space="preserve"> για την ανανέωση των συμβάσεων προσωπικού ιδιωτικού δικαίου ορισμένου χρόνου στο «Πρόγραμμα Εναρμόνισης Οικογενειακής Και Επαγγελματικής Ζωής». Έγινε δεκτή και αυτή. </w:t>
      </w:r>
    </w:p>
    <w:p w14:paraId="0445645E"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Αυτές είναι οι τροπολογίες που κάνουμε δεκτές.</w:t>
      </w:r>
    </w:p>
    <w:p w14:paraId="0445645F"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04456460"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ΠΡΟΕΔΡΕΥΩΝ (Αναστά</w:t>
      </w:r>
      <w:r>
        <w:rPr>
          <w:rFonts w:eastAsia="Times New Roman" w:cs="Times New Roman"/>
          <w:b/>
          <w:szCs w:val="24"/>
        </w:rPr>
        <w:t>σιος Κουράκης):</w:t>
      </w:r>
      <w:r>
        <w:rPr>
          <w:rFonts w:eastAsia="Times New Roman" w:cs="Times New Roman"/>
          <w:szCs w:val="24"/>
        </w:rPr>
        <w:t xml:space="preserve"> Ευχαριστούμε πολύ, κύριε Υπουργέ.</w:t>
      </w:r>
    </w:p>
    <w:p w14:paraId="04456461"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Ορίστε, κύριε Δελή, έχετε τον λόγο.</w:t>
      </w:r>
    </w:p>
    <w:p w14:paraId="04456462"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Θα χρειαστώ οπωσδήποτε και τον χρόνο της δευτερολογίας, κύριε Πρόεδρε</w:t>
      </w:r>
    </w:p>
    <w:p w14:paraId="04456463"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(Αναστάσιος Κουράκης): </w:t>
      </w:r>
      <w:r>
        <w:rPr>
          <w:rFonts w:eastAsia="Times New Roman" w:cs="Times New Roman"/>
          <w:szCs w:val="24"/>
        </w:rPr>
        <w:t xml:space="preserve">Με μια οικονομία, συντόμευση, θα σας δώσουμε </w:t>
      </w:r>
      <w:r>
        <w:rPr>
          <w:rFonts w:eastAsia="Times New Roman" w:cs="Times New Roman"/>
          <w:szCs w:val="24"/>
        </w:rPr>
        <w:t>περισσότερο χρόνο.</w:t>
      </w:r>
    </w:p>
    <w:p w14:paraId="04456464"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Θα κάνω ό,τι μπορώ. Ευχαριστώ, κύριε Πρόεδρε.</w:t>
      </w:r>
    </w:p>
    <w:p w14:paraId="04456465"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Βουλευτές, θα μπορούσε να πει κάποιος ότι με το σημερινό νομοσχέδιο προστίθεται ένας ακόμη κρίκος στην αλυσίδα των αντιδραστικών αναδιαρθρώσεων στην εκπαίδευσ</w:t>
      </w:r>
      <w:r>
        <w:rPr>
          <w:rFonts w:eastAsia="Times New Roman" w:cs="Times New Roman"/>
          <w:szCs w:val="24"/>
        </w:rPr>
        <w:t>η ανάμεσα στους τόσους, βέβαια, κρίκους που προσθέτει και αυτή η Κυβέρνηση σε όλους τους τομείς.</w:t>
      </w:r>
    </w:p>
    <w:p w14:paraId="04456466"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Εξ αυτού του λόγου</w:t>
      </w:r>
      <w:r>
        <w:rPr>
          <w:rFonts w:eastAsia="Times New Roman" w:cs="Times New Roman"/>
          <w:szCs w:val="24"/>
        </w:rPr>
        <w:t>,</w:t>
      </w:r>
      <w:r>
        <w:rPr>
          <w:rFonts w:eastAsia="Times New Roman" w:cs="Times New Roman"/>
          <w:szCs w:val="24"/>
        </w:rPr>
        <w:t xml:space="preserve"> κινείται και αυτό το νομοσχέδιο στη λογική των περικοπών, της συνεχούς μείωσης των κοινωνικών δαπανών του κράτους, προκειμένου να εξοικονομ</w:t>
      </w:r>
      <w:r>
        <w:rPr>
          <w:rFonts w:eastAsia="Times New Roman" w:cs="Times New Roman"/>
          <w:szCs w:val="24"/>
        </w:rPr>
        <w:t>ηθεί μπόλικο ζεστό χρήμα για την καπιταλιστική ανάπτυξη, το λάδι, δηλαδή, της μηχανής της καπιταλιστικής κερδοφορίας, που δουλεύει πάντα με καύσιμο την εκμετάλλευση των εργαζομένων.</w:t>
      </w:r>
    </w:p>
    <w:p w14:paraId="04456467" w14:textId="77777777" w:rsidR="00A53C3F" w:rsidRDefault="0019499A">
      <w:pPr>
        <w:spacing w:line="600" w:lineRule="auto"/>
        <w:ind w:firstLine="709"/>
        <w:contextualSpacing/>
        <w:jc w:val="both"/>
        <w:rPr>
          <w:rFonts w:eastAsia="Times New Roman"/>
          <w:szCs w:val="24"/>
        </w:rPr>
      </w:pPr>
      <w:r>
        <w:rPr>
          <w:rFonts w:eastAsia="Times New Roman" w:cs="Times New Roman"/>
          <w:szCs w:val="24"/>
        </w:rPr>
        <w:lastRenderedPageBreak/>
        <w:t>Για να δούμε, όμως, λίγο πιο κοντά το νομοσχέδιο και τα επιχειρήματα που τ</w:t>
      </w:r>
      <w:r>
        <w:rPr>
          <w:rFonts w:eastAsia="Times New Roman" w:cs="Times New Roman"/>
          <w:szCs w:val="24"/>
        </w:rPr>
        <w:t>ο συνοδεύουν. «Αξιοποιούμε τα συμπεράσματα του διαλόγου», μας είπε χθες ο κύριος Υπουργός.</w:t>
      </w:r>
      <w:r w:rsidDel="00676D2D">
        <w:rPr>
          <w:rFonts w:eastAsia="Times New Roman" w:cs="Times New Roman"/>
          <w:szCs w:val="24"/>
        </w:rPr>
        <w:t xml:space="preserve"> </w:t>
      </w:r>
      <w:r>
        <w:rPr>
          <w:rFonts w:eastAsia="Times New Roman"/>
          <w:szCs w:val="24"/>
        </w:rPr>
        <w:t>Δεν είχαμε καμμία αμφιβολία, κύριε Υπουργέ, ότι ο διάλογος που σκαρώσατε θα ήταν</w:t>
      </w:r>
      <w:r>
        <w:rPr>
          <w:rFonts w:eastAsia="Times New Roman"/>
          <w:szCs w:val="24"/>
        </w:rPr>
        <w:t>,</w:t>
      </w:r>
      <w:r>
        <w:rPr>
          <w:rFonts w:eastAsia="Times New Roman"/>
          <w:szCs w:val="24"/>
        </w:rPr>
        <w:t xml:space="preserve"> εκτός από κίνηση αποπροσανατολισμού και ένας μοχλός για την υλοποίηση όλων των αντι</w:t>
      </w:r>
      <w:r>
        <w:rPr>
          <w:rFonts w:eastAsia="Times New Roman"/>
          <w:szCs w:val="24"/>
        </w:rPr>
        <w:t xml:space="preserve">δραστικών εκπαιδευτικών μέτρων που έρχονται και που περιγράφονται στο τρίτο μνημόνιο, όπου γίνεται για πρώτη φορά ρητή αναφορά στην </w:t>
      </w:r>
      <w:r>
        <w:rPr>
          <w:rFonts w:eastAsia="Times New Roman"/>
          <w:szCs w:val="24"/>
        </w:rPr>
        <w:t>π</w:t>
      </w:r>
      <w:r>
        <w:rPr>
          <w:rFonts w:eastAsia="Times New Roman"/>
          <w:szCs w:val="24"/>
        </w:rPr>
        <w:t xml:space="preserve">αιδεία και τίθενται πολύ συγκεκριμένοι στόχοι που αποτελούν, βέβαια, και τον άξονα της κυβερνητικής πολιτικής στην </w:t>
      </w:r>
      <w:r>
        <w:rPr>
          <w:rFonts w:eastAsia="Times New Roman"/>
          <w:szCs w:val="24"/>
        </w:rPr>
        <w:t>π</w:t>
      </w:r>
      <w:r>
        <w:rPr>
          <w:rFonts w:eastAsia="Times New Roman"/>
          <w:szCs w:val="24"/>
        </w:rPr>
        <w:t>αιδεία.</w:t>
      </w:r>
      <w:r>
        <w:rPr>
          <w:rFonts w:eastAsia="Times New Roman"/>
          <w:szCs w:val="24"/>
        </w:rPr>
        <w:t xml:space="preserve"> </w:t>
      </w:r>
    </w:p>
    <w:p w14:paraId="04456468" w14:textId="77777777" w:rsidR="00A53C3F" w:rsidRDefault="0019499A">
      <w:pPr>
        <w:spacing w:line="600" w:lineRule="auto"/>
        <w:ind w:firstLine="720"/>
        <w:contextualSpacing/>
        <w:jc w:val="both"/>
        <w:rPr>
          <w:rFonts w:eastAsia="Times New Roman"/>
          <w:szCs w:val="24"/>
        </w:rPr>
      </w:pPr>
      <w:r>
        <w:rPr>
          <w:rFonts w:eastAsia="Times New Roman"/>
          <w:szCs w:val="24"/>
        </w:rPr>
        <w:t>Έτσι, σε αυτό το νομοσχέδιο</w:t>
      </w:r>
      <w:r>
        <w:rPr>
          <w:rFonts w:eastAsia="Times New Roman"/>
          <w:szCs w:val="24"/>
        </w:rPr>
        <w:t>,</w:t>
      </w:r>
      <w:r>
        <w:rPr>
          <w:rFonts w:eastAsia="Times New Roman"/>
          <w:szCs w:val="24"/>
        </w:rPr>
        <w:t xml:space="preserve"> όχι μόνο διατηρείτε, αλλά ενισχύετε ακόμα περισσότερο στην ελληνόγλωσση εκπαίδευση του εξωτερικού τη δράση ιδιωτικών φορέων, ιδρυμάτων, της εκκλησίας -που ειδικά αυτήν την εκπαίδευση τη θεωρεί φέουδό της- διαφόρων ΜΚΟ, παραχω</w:t>
      </w:r>
      <w:r>
        <w:rPr>
          <w:rFonts w:eastAsia="Times New Roman"/>
          <w:szCs w:val="24"/>
        </w:rPr>
        <w:t>ρώντας τους ακόμα και το δικαίωμα ίδρυσης ιδιωτικού σχολείου.</w:t>
      </w:r>
    </w:p>
    <w:p w14:paraId="04456469" w14:textId="77777777" w:rsidR="00A53C3F" w:rsidRDefault="0019499A">
      <w:pPr>
        <w:spacing w:line="600" w:lineRule="auto"/>
        <w:ind w:firstLine="720"/>
        <w:contextualSpacing/>
        <w:jc w:val="both"/>
        <w:rPr>
          <w:rFonts w:eastAsia="Times New Roman"/>
          <w:szCs w:val="24"/>
        </w:rPr>
      </w:pPr>
      <w:r>
        <w:rPr>
          <w:rFonts w:eastAsia="Times New Roman"/>
          <w:szCs w:val="24"/>
        </w:rPr>
        <w:lastRenderedPageBreak/>
        <w:t>Κοντολογίς, το νομοσχέδιο για την πολύπαθη ελληνόγλωσση εκπαίδευση του εξωτερικού και παρά τις υπουργικές διακηρύξεις δεν δικαιολογεί την παραμικρή αισιοδοξία γι’ αυτήν και, μάλιστα, σε μια χρον</w:t>
      </w:r>
      <w:r>
        <w:rPr>
          <w:rFonts w:eastAsia="Times New Roman"/>
          <w:szCs w:val="24"/>
        </w:rPr>
        <w:t xml:space="preserve">ική στιγμή που οι Έλληνες μετανάστες του εξωτερικού έχουν αυξηθεί κατακόρυφα. </w:t>
      </w:r>
    </w:p>
    <w:p w14:paraId="0445646A" w14:textId="77777777" w:rsidR="00A53C3F" w:rsidRDefault="0019499A">
      <w:pPr>
        <w:spacing w:line="600" w:lineRule="auto"/>
        <w:ind w:firstLine="720"/>
        <w:contextualSpacing/>
        <w:jc w:val="both"/>
        <w:rPr>
          <w:rFonts w:eastAsia="Times New Roman"/>
          <w:szCs w:val="24"/>
        </w:rPr>
      </w:pPr>
      <w:r>
        <w:rPr>
          <w:rFonts w:eastAsia="Times New Roman"/>
          <w:szCs w:val="24"/>
        </w:rPr>
        <w:t>Τον τόνο, όμως, στην ομιλία του Υπουργού -διθυραμβικός, όπως και στις περισσότερες ομιλίες των κυβερνητικών Βουλευτών- τον έδωσε η πολυδιαφημισμένη ρύθμιση που βάζει τους σχολάρ</w:t>
      </w:r>
      <w:r>
        <w:rPr>
          <w:rFonts w:eastAsia="Times New Roman"/>
          <w:szCs w:val="24"/>
        </w:rPr>
        <w:t xml:space="preserve">χες να αιτιολογούν τις απολύσεις των εκπαιδευτικών που κάνουν. Σιγά το δύσκολο γι’ αυτούς! Και αυτό </w:t>
      </w:r>
      <w:proofErr w:type="spellStart"/>
      <w:r>
        <w:rPr>
          <w:rFonts w:eastAsia="Times New Roman"/>
          <w:szCs w:val="24"/>
        </w:rPr>
        <w:t>προυσιάζεται</w:t>
      </w:r>
      <w:proofErr w:type="spellEnd"/>
      <w:r>
        <w:rPr>
          <w:rFonts w:eastAsia="Times New Roman"/>
          <w:szCs w:val="24"/>
        </w:rPr>
        <w:t xml:space="preserve"> περίπου σαν το άλφα και το ωμέγα της ρύθμισης της εργασιακής ζούγκλας, ακόμα και ως μπολσεβικισμός, σύμφωνα με τη βολική για τον ΣΥΡΙΖΑ ρητορικ</w:t>
      </w:r>
      <w:r>
        <w:rPr>
          <w:rFonts w:eastAsia="Times New Roman"/>
          <w:szCs w:val="24"/>
        </w:rPr>
        <w:t>ή της Νέας Δημοκρατίας.</w:t>
      </w:r>
    </w:p>
    <w:p w14:paraId="0445646B" w14:textId="77777777" w:rsidR="00A53C3F" w:rsidRDefault="0019499A">
      <w:pPr>
        <w:spacing w:line="600" w:lineRule="auto"/>
        <w:ind w:firstLine="720"/>
        <w:contextualSpacing/>
        <w:jc w:val="both"/>
        <w:rPr>
          <w:rFonts w:eastAsia="Times New Roman"/>
          <w:szCs w:val="24"/>
        </w:rPr>
      </w:pPr>
      <w:r>
        <w:rPr>
          <w:rFonts w:eastAsia="Times New Roman"/>
          <w:szCs w:val="24"/>
        </w:rPr>
        <w:t xml:space="preserve">Εδώ -και για να σταματήσει πια αυτή η κακόγουστη φλυαρία στη Βουλή περί μπολσεβικισμού στην ιδιωτική εκπαίδευση- θέλουμε να ενημερώσουμε το Σώμα ότι η ιδιωτική εκπαίδευση ήταν ανύπαρκτη και </w:t>
      </w:r>
      <w:r>
        <w:rPr>
          <w:rFonts w:eastAsia="Times New Roman"/>
          <w:szCs w:val="24"/>
        </w:rPr>
        <w:lastRenderedPageBreak/>
        <w:t>νομοθετικά απαγορευμένη στη Σοβιετική Ένωσ</w:t>
      </w:r>
      <w:r>
        <w:rPr>
          <w:rFonts w:eastAsia="Times New Roman"/>
          <w:szCs w:val="24"/>
        </w:rPr>
        <w:t>η, ενώ είναι γνωστό ότι η αποκλειστικά δημόσια και δωρεάν εκπαίδευσή της έφθασε σε τέτοια επίπεδα ποιότητας</w:t>
      </w:r>
      <w:r>
        <w:rPr>
          <w:rFonts w:eastAsia="Times New Roman"/>
          <w:szCs w:val="24"/>
        </w:rPr>
        <w:t>,</w:t>
      </w:r>
      <w:r>
        <w:rPr>
          <w:rFonts w:eastAsia="Times New Roman"/>
          <w:szCs w:val="24"/>
        </w:rPr>
        <w:t xml:space="preserve"> που ακόμα και σήμερα δεν μπορούν ούτε να τα φανταστούν και οι πιο ανεπτυγμένες καπιταλιστικές χώρες, πόσο μάλλον να τα παρέχουν.</w:t>
      </w:r>
    </w:p>
    <w:p w14:paraId="0445646C" w14:textId="77777777" w:rsidR="00A53C3F" w:rsidRDefault="0019499A">
      <w:pPr>
        <w:spacing w:line="600" w:lineRule="auto"/>
        <w:ind w:firstLine="720"/>
        <w:contextualSpacing/>
        <w:jc w:val="both"/>
        <w:rPr>
          <w:rFonts w:eastAsia="Times New Roman"/>
          <w:szCs w:val="24"/>
        </w:rPr>
      </w:pPr>
      <w:r>
        <w:rPr>
          <w:rFonts w:eastAsia="Times New Roman"/>
          <w:szCs w:val="24"/>
        </w:rPr>
        <w:t>Αυτήν τη ρύθμιση δ</w:t>
      </w:r>
      <w:r>
        <w:rPr>
          <w:rFonts w:eastAsia="Times New Roman"/>
          <w:szCs w:val="24"/>
        </w:rPr>
        <w:t xml:space="preserve">ιάλεξε, λοιπόν, ο κ. Φίλης για να γίνει ο φερετζές που θα κρύψει τη στρατηγική σύμπλευση του ΣΥΡΙΖΑ με τη Νέα Δημοκρατία και τα υπόλοιπα αστικά κόμματα στην </w:t>
      </w:r>
      <w:r>
        <w:rPr>
          <w:rFonts w:eastAsia="Times New Roman"/>
          <w:szCs w:val="24"/>
        </w:rPr>
        <w:t>π</w:t>
      </w:r>
      <w:r>
        <w:rPr>
          <w:rFonts w:eastAsia="Times New Roman"/>
          <w:szCs w:val="24"/>
        </w:rPr>
        <w:t>αιδεία. Αυτήν τη ρύθμιση επιλέξατε εδώ μέσα για να στήσετε ένα ακόμα αποπροσανατολιστικό γαϊτανάκι</w:t>
      </w:r>
      <w:r>
        <w:rPr>
          <w:rFonts w:eastAsia="Times New Roman"/>
          <w:szCs w:val="24"/>
        </w:rPr>
        <w:t xml:space="preserve"> αντιπαραθέσεων, με μια πλαστή διαχωριστική γραμμή. </w:t>
      </w:r>
    </w:p>
    <w:p w14:paraId="0445646D" w14:textId="77777777" w:rsidR="00A53C3F" w:rsidRDefault="0019499A">
      <w:pPr>
        <w:spacing w:line="600" w:lineRule="auto"/>
        <w:ind w:firstLine="720"/>
        <w:contextualSpacing/>
        <w:jc w:val="both"/>
        <w:rPr>
          <w:rFonts w:eastAsia="Times New Roman"/>
          <w:szCs w:val="24"/>
        </w:rPr>
      </w:pPr>
      <w:r>
        <w:rPr>
          <w:rFonts w:eastAsia="Times New Roman"/>
          <w:szCs w:val="24"/>
        </w:rPr>
        <w:t>Δεν είναι, όμως, αυτή η πραγματική διαχωριστική γραμμή, κύριε Υπουργέ. Είναι άλλη. Είναι αυτή που χωρίζει από τη μια τη θέση του ΚΚΕ για αποκλειστικά δημόσια και δωρεάν εκπαίδευση και από την άλλη τη θέσ</w:t>
      </w:r>
      <w:r>
        <w:rPr>
          <w:rFonts w:eastAsia="Times New Roman"/>
          <w:szCs w:val="24"/>
        </w:rPr>
        <w:t>η όλων σας, όλων των υπολοίπων δηλαδή κομμάτων, που αποδέχεστε τη συνύπαρξη της ιδιωτικής με τη δημόσια εκπαίδευση και που αποβαίνει πάντα μοιραία για τη δεύτερη.</w:t>
      </w:r>
    </w:p>
    <w:p w14:paraId="0445646E" w14:textId="77777777" w:rsidR="00A53C3F" w:rsidRDefault="0019499A">
      <w:pPr>
        <w:spacing w:line="600" w:lineRule="auto"/>
        <w:ind w:firstLine="720"/>
        <w:contextualSpacing/>
        <w:jc w:val="both"/>
        <w:rPr>
          <w:rFonts w:eastAsia="Times New Roman"/>
          <w:szCs w:val="24"/>
        </w:rPr>
      </w:pPr>
      <w:r>
        <w:rPr>
          <w:rFonts w:eastAsia="Times New Roman"/>
          <w:szCs w:val="24"/>
        </w:rPr>
        <w:lastRenderedPageBreak/>
        <w:t>Εδώ εμπίπτει, βεβαίως, και η διάκριση ανάμεσα στο κοινωνικό αγαθό και στο εμπόρευμα. Γιατί, έ</w:t>
      </w:r>
      <w:r>
        <w:rPr>
          <w:rFonts w:eastAsia="Times New Roman"/>
          <w:szCs w:val="24"/>
        </w:rPr>
        <w:t>να κοινωνικό αγαθό σε μια κοινωνία ή θα είναι τέτοιο ή θα είναι εμπόρευμα. Στον καπιταλισμό δεν υπάρχουν κοινωνικά αγαθά. Είναι γνωστό ότι υπάρχουν μονάχα εμπορεύματα.</w:t>
      </w:r>
    </w:p>
    <w:p w14:paraId="0445646F" w14:textId="77777777" w:rsidR="00A53C3F" w:rsidRDefault="0019499A">
      <w:pPr>
        <w:spacing w:line="600" w:lineRule="auto"/>
        <w:ind w:firstLine="720"/>
        <w:contextualSpacing/>
        <w:jc w:val="both"/>
        <w:rPr>
          <w:rFonts w:eastAsia="Times New Roman"/>
          <w:szCs w:val="24"/>
        </w:rPr>
      </w:pPr>
      <w:r>
        <w:rPr>
          <w:rFonts w:eastAsia="Times New Roman"/>
          <w:szCs w:val="24"/>
        </w:rPr>
        <w:t>Πάει πολύ η Κυβέρνηση, νομίζουμε, να πανηγυρίζει για τη σχετική ρύθμιση, όταν αφήνει ουσ</w:t>
      </w:r>
      <w:r>
        <w:rPr>
          <w:rFonts w:eastAsia="Times New Roman"/>
          <w:szCs w:val="24"/>
        </w:rPr>
        <w:t>ιαστικά ανέγγιχτο το καθεστώς γαλέρας που έχει δημιουργηθεί σε αυτήν όλα τα προηγούμενα χρόνια, με τους σχολάρχες να έχουν στη διάθεσή τους ένα πλούσιο αντεργατικό οπλοστάσιο, το οποίο διατηρεί και ενισχύει και η σημερινή Κυβέρνηση. Καραδοκούν, βεβαίως, γι</w:t>
      </w:r>
      <w:r>
        <w:rPr>
          <w:rFonts w:eastAsia="Times New Roman"/>
          <w:szCs w:val="24"/>
        </w:rPr>
        <w:t xml:space="preserve">α να αξιοποιήσουν τις αλλαγές και στη δημόσια εκπαίδευση, όπως για παράδειγμα τη μείωση στο ωρολόγιο πρόγραμμα των </w:t>
      </w:r>
      <w:r>
        <w:rPr>
          <w:rFonts w:eastAsia="Times New Roman"/>
          <w:szCs w:val="24"/>
        </w:rPr>
        <w:t>γ</w:t>
      </w:r>
      <w:r>
        <w:rPr>
          <w:rFonts w:eastAsia="Times New Roman"/>
          <w:szCs w:val="24"/>
        </w:rPr>
        <w:t>υμνασίων, για νέες απολύσεις, που θα είναι και αιτιολογημένες.</w:t>
      </w:r>
    </w:p>
    <w:p w14:paraId="04456470" w14:textId="77777777" w:rsidR="00A53C3F" w:rsidRDefault="0019499A">
      <w:pPr>
        <w:spacing w:line="600" w:lineRule="auto"/>
        <w:ind w:firstLine="720"/>
        <w:contextualSpacing/>
        <w:jc w:val="both"/>
        <w:rPr>
          <w:rFonts w:eastAsia="Times New Roman"/>
          <w:szCs w:val="24"/>
        </w:rPr>
      </w:pPr>
      <w:r>
        <w:rPr>
          <w:rFonts w:eastAsia="Times New Roman"/>
          <w:szCs w:val="24"/>
        </w:rPr>
        <w:t>Γι’ αυτό και οι εργαζόμενοι στην ιδιωτική εκπαίδευση να παραμερίσουν τα «</w:t>
      </w:r>
      <w:proofErr w:type="spellStart"/>
      <w:r>
        <w:rPr>
          <w:rFonts w:eastAsia="Times New Roman"/>
          <w:szCs w:val="24"/>
        </w:rPr>
        <w:t>κολο</w:t>
      </w:r>
      <w:r>
        <w:rPr>
          <w:rFonts w:eastAsia="Times New Roman"/>
          <w:szCs w:val="24"/>
        </w:rPr>
        <w:t>κοτρωνέικα</w:t>
      </w:r>
      <w:proofErr w:type="spellEnd"/>
      <w:r>
        <w:rPr>
          <w:rFonts w:eastAsia="Times New Roman"/>
          <w:szCs w:val="24"/>
        </w:rPr>
        <w:t xml:space="preserve">» του κ. Φίλη και τη δήθεν αντιπαράθεσή του με τη Νέα Δημοκρατία και τους σχολάρχες. Και τότε θα δουν ότι η όλη πορεία της Κυβέρνησης γύρω από το ζήτημα της ιδιωτικής εκπαίδευσης, από το σχέδιο Μπαλτά </w:t>
      </w:r>
      <w:r>
        <w:rPr>
          <w:rFonts w:eastAsia="Times New Roman"/>
          <w:szCs w:val="24"/>
        </w:rPr>
        <w:lastRenderedPageBreak/>
        <w:t>μέχρι την πρόσφατη εκδοχή του πριν μερικούς μ</w:t>
      </w:r>
      <w:r>
        <w:rPr>
          <w:rFonts w:eastAsia="Times New Roman"/>
          <w:szCs w:val="24"/>
        </w:rPr>
        <w:t>ήνες και μέχρι τη σημερινή ρύθμιση, δεν είναι τίποτα άλλο παρά μια συνεχής προσαρμογή στις θέσεις και στις απαιτήσεις των εργοδοτών. Και τότε, βεβαίως, είναι που θα συνειδητοποιήσουν ότι η μόνη πραγματική εγγύηση γι’ αυτούς και τα δικαιώματά τους είναι μόν</w:t>
      </w:r>
      <w:r>
        <w:rPr>
          <w:rFonts w:eastAsia="Times New Roman"/>
          <w:szCs w:val="24"/>
        </w:rPr>
        <w:t>ο η δική τους οργάνωση και πάλη μέσα από ένα ισχυρό κίνημα ταξικό, στο χώρο τους.</w:t>
      </w:r>
    </w:p>
    <w:p w14:paraId="04456471" w14:textId="77777777" w:rsidR="00A53C3F" w:rsidRDefault="0019499A">
      <w:pPr>
        <w:spacing w:line="600" w:lineRule="auto"/>
        <w:ind w:firstLine="720"/>
        <w:contextualSpacing/>
        <w:jc w:val="both"/>
        <w:rPr>
          <w:rFonts w:eastAsia="Times New Roman" w:cs="Times New Roman"/>
          <w:szCs w:val="24"/>
        </w:rPr>
      </w:pPr>
      <w:r>
        <w:rPr>
          <w:rFonts w:eastAsia="Times New Roman"/>
          <w:szCs w:val="24"/>
        </w:rPr>
        <w:t xml:space="preserve">Ο κύριος Υπουργός αναφέρθηκε για άλλη μια φορά στο ζήτημα της </w:t>
      </w:r>
      <w:r>
        <w:rPr>
          <w:rFonts w:eastAsia="Times New Roman"/>
          <w:szCs w:val="24"/>
        </w:rPr>
        <w:t>ε</w:t>
      </w:r>
      <w:r>
        <w:rPr>
          <w:rFonts w:eastAsia="Times New Roman"/>
          <w:szCs w:val="24"/>
        </w:rPr>
        <w:t xml:space="preserve">ιδικής </w:t>
      </w:r>
      <w:r>
        <w:rPr>
          <w:rFonts w:eastAsia="Times New Roman"/>
          <w:szCs w:val="24"/>
        </w:rPr>
        <w:t>α</w:t>
      </w:r>
      <w:r>
        <w:rPr>
          <w:rFonts w:eastAsia="Times New Roman"/>
          <w:szCs w:val="24"/>
        </w:rPr>
        <w:t xml:space="preserve">γωγής, με αφορμή τη σχετική τροπολογία του νομοσχεδίου. Μια διάταξη -αναφέρθηκε εκτενώς και ο </w:t>
      </w:r>
      <w:r>
        <w:rPr>
          <w:rFonts w:eastAsia="Times New Roman"/>
          <w:szCs w:val="24"/>
        </w:rPr>
        <w:t>ε</w:t>
      </w:r>
      <w:r>
        <w:rPr>
          <w:rFonts w:eastAsia="Times New Roman"/>
          <w:szCs w:val="24"/>
        </w:rPr>
        <w:t xml:space="preserve">ισηγητής μας, όπως και σε όλα άλλωστε για το νομοσχέδιο-, που στην ουσία οδηγεί την </w:t>
      </w:r>
      <w:r>
        <w:rPr>
          <w:rFonts w:eastAsia="Times New Roman"/>
          <w:szCs w:val="24"/>
        </w:rPr>
        <w:t>ε</w:t>
      </w:r>
      <w:r>
        <w:rPr>
          <w:rFonts w:eastAsia="Times New Roman"/>
          <w:szCs w:val="24"/>
        </w:rPr>
        <w:t xml:space="preserve">ιδική </w:t>
      </w:r>
      <w:r>
        <w:rPr>
          <w:rFonts w:eastAsia="Times New Roman"/>
          <w:szCs w:val="24"/>
        </w:rPr>
        <w:t>α</w:t>
      </w:r>
      <w:r>
        <w:rPr>
          <w:rFonts w:eastAsia="Times New Roman"/>
          <w:szCs w:val="24"/>
        </w:rPr>
        <w:t xml:space="preserve">γωγή πολλά χρόνια πίσω, τότε που δεν υπήρχε το κατάλληλο επιστημονικό προσωπικό και οι ανάγκες της </w:t>
      </w:r>
      <w:r>
        <w:rPr>
          <w:rFonts w:eastAsia="Times New Roman"/>
          <w:szCs w:val="24"/>
        </w:rPr>
        <w:t>ε</w:t>
      </w:r>
      <w:r>
        <w:rPr>
          <w:rFonts w:eastAsia="Times New Roman"/>
          <w:szCs w:val="24"/>
        </w:rPr>
        <w:t xml:space="preserve">ιδικής </w:t>
      </w:r>
      <w:r>
        <w:rPr>
          <w:rFonts w:eastAsia="Times New Roman"/>
          <w:szCs w:val="24"/>
        </w:rPr>
        <w:t>α</w:t>
      </w:r>
      <w:r>
        <w:rPr>
          <w:rFonts w:eastAsia="Times New Roman"/>
          <w:szCs w:val="24"/>
        </w:rPr>
        <w:t xml:space="preserve">γωγής σε εκπαιδευτικό προσωπικό αντιμετωπιζόταν εκ των </w:t>
      </w:r>
      <w:proofErr w:type="spellStart"/>
      <w:r>
        <w:rPr>
          <w:rFonts w:eastAsia="Times New Roman"/>
          <w:szCs w:val="24"/>
        </w:rPr>
        <w:t>ε</w:t>
      </w:r>
      <w:r>
        <w:rPr>
          <w:rFonts w:eastAsia="Times New Roman"/>
          <w:szCs w:val="24"/>
        </w:rPr>
        <w:t>νόντων</w:t>
      </w:r>
      <w:proofErr w:type="spellEnd"/>
      <w:r>
        <w:rPr>
          <w:rFonts w:eastAsia="Times New Roman"/>
          <w:szCs w:val="24"/>
        </w:rPr>
        <w:t>.</w:t>
      </w:r>
      <w:r>
        <w:rPr>
          <w:rFonts w:eastAsia="Times New Roman"/>
          <w:szCs w:val="24"/>
        </w:rPr>
        <w:t xml:space="preserve"> </w:t>
      </w:r>
      <w:r>
        <w:rPr>
          <w:rFonts w:eastAsia="Times New Roman" w:cs="Times New Roman"/>
          <w:szCs w:val="24"/>
        </w:rPr>
        <w:t>Τώρα, όμως, που υπάρχει και συνθλίβεται αυτό το προσωπικό μεταξύ ανεργίας και προσωρινής εργασίας, προς τι η ρύθμιση;</w:t>
      </w:r>
    </w:p>
    <w:p w14:paraId="04456472"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Ο κύριος Υπουργός, αφού πρώτα, για να χρυσώσει το χάπι, αναφέρθηκε σε υποσχέσεις για την ίδρυση τμημάτων ένταξης -θεσμό, θυμίζουμε</w:t>
      </w:r>
      <w:r>
        <w:rPr>
          <w:rFonts w:eastAsia="Times New Roman" w:cs="Times New Roman"/>
          <w:szCs w:val="24"/>
        </w:rPr>
        <w:t xml:space="preserve">, που φρόντισε να αποστεώσει αλλοιώνοντας τον χαρακτήρα </w:t>
      </w:r>
      <w:r>
        <w:rPr>
          <w:rFonts w:eastAsia="Times New Roman" w:cs="Times New Roman"/>
          <w:szCs w:val="24"/>
        </w:rPr>
        <w:lastRenderedPageBreak/>
        <w:t>τους- και σε χιλιάδες προσλήψεις προσωρινών αναπληρωτών πάντα -άγνωστο, βέβαια, το πότε και εάν θα γίνουν-, επιχειρηματολόγησε πάλι, για άλλη μια φορά, για την περιβόητη συμπερίληψη, τη στρατηγική, δη</w:t>
      </w:r>
      <w:r>
        <w:rPr>
          <w:rFonts w:eastAsia="Times New Roman" w:cs="Times New Roman"/>
          <w:szCs w:val="24"/>
        </w:rPr>
        <w:t xml:space="preserve">λαδή, της Ευρωπαϊκής Ένωσης, η οποία στο όνομα της </w:t>
      </w:r>
      <w:proofErr w:type="spellStart"/>
      <w:r>
        <w:rPr>
          <w:rFonts w:eastAsia="Times New Roman" w:cs="Times New Roman"/>
          <w:szCs w:val="24"/>
        </w:rPr>
        <w:t>απογκετοποίησης</w:t>
      </w:r>
      <w:proofErr w:type="spellEnd"/>
      <w:r>
        <w:rPr>
          <w:rFonts w:eastAsia="Times New Roman" w:cs="Times New Roman"/>
          <w:szCs w:val="24"/>
        </w:rPr>
        <w:t xml:space="preserve"> της </w:t>
      </w:r>
      <w:r>
        <w:rPr>
          <w:rFonts w:eastAsia="Times New Roman" w:cs="Times New Roman"/>
          <w:szCs w:val="24"/>
        </w:rPr>
        <w:t>ε</w:t>
      </w:r>
      <w:r>
        <w:rPr>
          <w:rFonts w:eastAsia="Times New Roman" w:cs="Times New Roman"/>
          <w:szCs w:val="24"/>
        </w:rPr>
        <w:t xml:space="preserve">ιδικής </w:t>
      </w:r>
      <w:r>
        <w:rPr>
          <w:rFonts w:eastAsia="Times New Roman" w:cs="Times New Roman"/>
          <w:szCs w:val="24"/>
        </w:rPr>
        <w:t>α</w:t>
      </w:r>
      <w:r>
        <w:rPr>
          <w:rFonts w:eastAsia="Times New Roman" w:cs="Times New Roman"/>
          <w:szCs w:val="24"/>
        </w:rPr>
        <w:t xml:space="preserve">γωγής, στοχεύει να πετάξει όλα τα παιδιά με κάθε είδους αναπηρία στις τάξεις των γενικών σχολείων. </w:t>
      </w:r>
    </w:p>
    <w:p w14:paraId="04456473"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Δεν είναι, όμως, επιστημονική άποψη αυτό. Είναι μια πολιτική επιλογή που στο</w:t>
      </w:r>
      <w:r>
        <w:rPr>
          <w:rFonts w:eastAsia="Times New Roman" w:cs="Times New Roman"/>
          <w:szCs w:val="24"/>
        </w:rPr>
        <w:t>χεύει να απαλλάξει το κράτος και τους προϋπολογισμούς τους από τη δαπανηρή υποχρέωση να καλύπτουν τις ανάγκες αυτών των παιδιών και των οικογενειών τους με ειδικά σχολεία και την κατάλληλη επιστημονική στήριξη. Είναι μία στρατηγική κατεύθυνση για την ειδικ</w:t>
      </w:r>
      <w:r>
        <w:rPr>
          <w:rFonts w:eastAsia="Times New Roman" w:cs="Times New Roman"/>
          <w:szCs w:val="24"/>
        </w:rPr>
        <w:t xml:space="preserve">ή εκπαίδευση, που την οδηγεί κατευθείαν στα χέρια των ιδιωτών. </w:t>
      </w:r>
    </w:p>
    <w:p w14:paraId="04456474"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Εδώ, βεβαίως, να πούμε -χρειάζεται μια διευκρίνιση- ότι κανείς δεν μπορεί να διαφωνήσει με το ότι όταν συντρέχουν όλοι οι λόγοι ομαλής ένταξης στα γενικά σχολεία παιδιών με αναπηρία, τότε αυτό</w:t>
      </w:r>
      <w:r>
        <w:rPr>
          <w:rFonts w:eastAsia="Times New Roman" w:cs="Times New Roman"/>
          <w:szCs w:val="24"/>
        </w:rPr>
        <w:t xml:space="preserve"> βεβαίως και πρέπει να γίνεται. Είναι, όμως, διαφορετικό πράγμα η γενίκευση αυτής της επιλογής, που, μάλιστα, οδηγεί ακριβώς εκεί που η ίδια καταγγέλλει, δηλαδή στη </w:t>
      </w:r>
      <w:proofErr w:type="spellStart"/>
      <w:r>
        <w:rPr>
          <w:rFonts w:eastAsia="Times New Roman" w:cs="Times New Roman"/>
          <w:szCs w:val="24"/>
        </w:rPr>
        <w:t>γκετοποίηση</w:t>
      </w:r>
      <w:proofErr w:type="spellEnd"/>
      <w:r>
        <w:rPr>
          <w:rFonts w:eastAsia="Times New Roman" w:cs="Times New Roman"/>
          <w:szCs w:val="24"/>
        </w:rPr>
        <w:t xml:space="preserve">. </w:t>
      </w:r>
    </w:p>
    <w:p w14:paraId="04456475"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Αυτό είναι το κυβερνητικό σχέδιο στην </w:t>
      </w:r>
      <w:r>
        <w:rPr>
          <w:rFonts w:eastAsia="Times New Roman" w:cs="Times New Roman"/>
          <w:szCs w:val="24"/>
        </w:rPr>
        <w:t>ε</w:t>
      </w:r>
      <w:r>
        <w:rPr>
          <w:rFonts w:eastAsia="Times New Roman" w:cs="Times New Roman"/>
          <w:szCs w:val="24"/>
        </w:rPr>
        <w:t xml:space="preserve">ιδική </w:t>
      </w:r>
      <w:r>
        <w:rPr>
          <w:rFonts w:eastAsia="Times New Roman" w:cs="Times New Roman"/>
          <w:szCs w:val="24"/>
        </w:rPr>
        <w:t>α</w:t>
      </w:r>
      <w:r>
        <w:rPr>
          <w:rFonts w:eastAsia="Times New Roman" w:cs="Times New Roman"/>
          <w:szCs w:val="24"/>
        </w:rPr>
        <w:t xml:space="preserve">γωγή, με την </w:t>
      </w:r>
      <w:proofErr w:type="spellStart"/>
      <w:r>
        <w:rPr>
          <w:rFonts w:eastAsia="Times New Roman" w:cs="Times New Roman"/>
          <w:szCs w:val="24"/>
        </w:rPr>
        <w:t>ευρωενωσιακή</w:t>
      </w:r>
      <w:proofErr w:type="spellEnd"/>
      <w:r>
        <w:rPr>
          <w:rFonts w:eastAsia="Times New Roman" w:cs="Times New Roman"/>
          <w:szCs w:val="24"/>
        </w:rPr>
        <w:t xml:space="preserve"> πατέν</w:t>
      </w:r>
      <w:r>
        <w:rPr>
          <w:rFonts w:eastAsia="Times New Roman" w:cs="Times New Roman"/>
          <w:szCs w:val="24"/>
        </w:rPr>
        <w:t xml:space="preserve">τα της συμπερίληψης, σχέδιο ουσιαστικής διάλυσης της </w:t>
      </w:r>
      <w:r>
        <w:rPr>
          <w:rFonts w:eastAsia="Times New Roman" w:cs="Times New Roman"/>
          <w:szCs w:val="24"/>
        </w:rPr>
        <w:t>ε</w:t>
      </w:r>
      <w:r>
        <w:rPr>
          <w:rFonts w:eastAsia="Times New Roman" w:cs="Times New Roman"/>
          <w:szCs w:val="24"/>
        </w:rPr>
        <w:t xml:space="preserve">ιδικής </w:t>
      </w:r>
      <w:r>
        <w:rPr>
          <w:rFonts w:eastAsia="Times New Roman" w:cs="Times New Roman"/>
          <w:szCs w:val="24"/>
        </w:rPr>
        <w:t>α</w:t>
      </w:r>
      <w:r>
        <w:rPr>
          <w:rFonts w:eastAsia="Times New Roman" w:cs="Times New Roman"/>
          <w:szCs w:val="24"/>
        </w:rPr>
        <w:t xml:space="preserve">γωγής. Και αυτό προχωρά η Κυβέρνηση μεθοδικά, με επιμέρους ρυθμίσεις που φέρνει σε κάθε είδους νομοσχέδια, σε μια πραγματικότητα στην </w:t>
      </w:r>
      <w:r>
        <w:rPr>
          <w:rFonts w:eastAsia="Times New Roman" w:cs="Times New Roman"/>
          <w:szCs w:val="24"/>
        </w:rPr>
        <w:t>ε</w:t>
      </w:r>
      <w:r>
        <w:rPr>
          <w:rFonts w:eastAsia="Times New Roman" w:cs="Times New Roman"/>
          <w:szCs w:val="24"/>
        </w:rPr>
        <w:t xml:space="preserve">ιδική </w:t>
      </w:r>
      <w:r>
        <w:rPr>
          <w:rFonts w:eastAsia="Times New Roman" w:cs="Times New Roman"/>
          <w:szCs w:val="24"/>
        </w:rPr>
        <w:t>α</w:t>
      </w:r>
      <w:r>
        <w:rPr>
          <w:rFonts w:eastAsia="Times New Roman" w:cs="Times New Roman"/>
          <w:szCs w:val="24"/>
        </w:rPr>
        <w:t>γωγή που είναι ήδη τραγική: Δομές και ειδικά σχολεία</w:t>
      </w:r>
      <w:r>
        <w:rPr>
          <w:rFonts w:eastAsia="Times New Roman" w:cs="Times New Roman"/>
          <w:szCs w:val="24"/>
        </w:rPr>
        <w:t xml:space="preserve"> υπάρχουν ελάχιστα στην πρωτοβάθμια και τη δευτεροβάθμια, τα οποία καθυστερούν να ανοίξουν. Και όταν ανοίξουν, δεν έχουν το απαραίτητο προσωπικό. Και το προσωπικό που έχουν, ανακυκλώνεται κάθε χρόνο. Στην πλειοψηφία τους είναι αναπληρωτές. Και, βεβαίως, οι</w:t>
      </w:r>
      <w:r>
        <w:rPr>
          <w:rFonts w:eastAsia="Times New Roman" w:cs="Times New Roman"/>
          <w:szCs w:val="24"/>
        </w:rPr>
        <w:t xml:space="preserve"> οικογένειες, οι γονείς ανεβαίνουν τον δικό τους Γολγοθά και βάζουν διαρκώς το χέρι όλο και πιο βαθιά μέσα στην τσέπη.</w:t>
      </w:r>
    </w:p>
    <w:p w14:paraId="04456476"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 Δυστυχώς, αυτή η τροπολογία δεν δίνει καμία απάντηση ούτε προοιωνίζεται κάτι θετικό, γιατί η συνολική τραγική κατάσταση στην ειδική εκπα</w:t>
      </w:r>
      <w:r>
        <w:rPr>
          <w:rFonts w:eastAsia="Times New Roman" w:cs="Times New Roman"/>
          <w:szCs w:val="24"/>
        </w:rPr>
        <w:t>ίδευση παραμένει.</w:t>
      </w:r>
    </w:p>
    <w:p w14:paraId="04456477"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Τέλος, ακούσαμε την τοποθέτηση του Υπουργού Παιδείας που μίλησε για επιστροφή στην κανονικότητα, επιχειρώντας μάταια να ωραιοποιήσει την πραγματικότητα στην </w:t>
      </w:r>
      <w:r>
        <w:rPr>
          <w:rFonts w:eastAsia="Times New Roman" w:cs="Times New Roman"/>
          <w:szCs w:val="24"/>
        </w:rPr>
        <w:t>π</w:t>
      </w:r>
      <w:r>
        <w:rPr>
          <w:rFonts w:eastAsia="Times New Roman" w:cs="Times New Roman"/>
          <w:szCs w:val="24"/>
        </w:rPr>
        <w:t xml:space="preserve">αιδεία, χωρίς να παραλείψει, βέβαια, και χτες να μοιράσει και άλλες υποσχέσεις, </w:t>
      </w:r>
      <w:r>
        <w:rPr>
          <w:rFonts w:eastAsia="Times New Roman" w:cs="Times New Roman"/>
          <w:szCs w:val="24"/>
        </w:rPr>
        <w:t>παραδείγματος χάριν για διορισμούς από το 2017 πλέον και βλέπουμε και όταν και εάν φυσικά το επιτρέψουν οι δημοσιονομικές συνθήκες. Πρόκειται, όμως, για μια πραγματικότητα που γονατίζει τις λαϊκές οικογένειες στην προσπάθειά τους να μορφωθούν τα παιδιά του</w:t>
      </w:r>
      <w:r>
        <w:rPr>
          <w:rFonts w:eastAsia="Times New Roman" w:cs="Times New Roman"/>
          <w:szCs w:val="24"/>
        </w:rPr>
        <w:t>ς, αφού βάζουν όλο και πιο βαθιά το χέρι στην τσέπη για ένα αγαθό που γίνεται όλο και πιο ακριβό και ταυτόχρονα όλο και πιο υποβαθμισμένο και ρηχό. Φτάνει να ρίξει κανείς έστω και μια μόνο ματιά στο περιεχόμενο των βιβλίων και του σχολείου, παρά τις φιλότι</w:t>
      </w:r>
      <w:r>
        <w:rPr>
          <w:rFonts w:eastAsia="Times New Roman" w:cs="Times New Roman"/>
          <w:szCs w:val="24"/>
        </w:rPr>
        <w:t xml:space="preserve">μες και ηρωικές πολλές φορές προσπάθειες των εκπαιδευτικών να μάθουν γράμματα στα παιδιά. Κάποια στιγμή θα πρέπει να μιλήσουμε και για το περιεχόμενο της εκπαίδευσης. </w:t>
      </w:r>
    </w:p>
    <w:p w14:paraId="04456478"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Τα σχολεία ανοίγουν σε λίγες ημέρες και δεν χρειάζονται μόνο μαθητές και βιβλία, για να </w:t>
      </w:r>
      <w:r>
        <w:rPr>
          <w:rFonts w:eastAsia="Times New Roman" w:cs="Times New Roman"/>
          <w:szCs w:val="24"/>
        </w:rPr>
        <w:t>μην μιλήσουμε για το απαράδεκτο, όπως είπα, περιεχόμενό τους, που μπερδεύουν το μυαλό των μαθητών με τον πολτό της σάπιας αστικής ιδεολογίας. Χρειάζονται και όλους τους εκπαιδευτικούς τους από την πρώτη μέρα της λειτουργίας τους. Θα τους έχουν; Μάλλον όχι,</w:t>
      </w:r>
      <w:r>
        <w:rPr>
          <w:rFonts w:eastAsia="Times New Roman" w:cs="Times New Roman"/>
          <w:szCs w:val="24"/>
        </w:rPr>
        <w:t xml:space="preserve"> όπως φαίνεται από τις κινήσεις σας και παρά το ότι κάνατε ό,τι περνούσε από το χέρι σας για να μειώσετε με χίλιους δυο τρόπους τον αριθμό των αναγκαίων προσλήψεων, με κανονικούς διορισμούς λέμε εμείς. Και θα ζήσουμε πάλι το φαινόμενο των διαδοχικών προσλή</w:t>
      </w:r>
      <w:r>
        <w:rPr>
          <w:rFonts w:eastAsia="Times New Roman" w:cs="Times New Roman"/>
          <w:szCs w:val="24"/>
        </w:rPr>
        <w:t xml:space="preserve">ψεων αναπληρωτών, που φτάνει ακόμα και μέχρι την άνοιξη. </w:t>
      </w:r>
    </w:p>
    <w:p w14:paraId="04456479"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Αλήθεια, μας είπε χθες ο Υπουργός ότι σταματήσατε την κατρακύλα των κρατικών δαπανών για την Παιδεία. Τι σημαίνει αυτό; Πότε τη σταματήσατε; Όταν τη φτάσατε στον πάτο; Γιατί αυτό μαρτυρούν τα άδεια </w:t>
      </w:r>
      <w:r>
        <w:rPr>
          <w:rFonts w:eastAsia="Times New Roman" w:cs="Times New Roman"/>
          <w:szCs w:val="24"/>
        </w:rPr>
        <w:t>ταμεία των σχολείων, που δεν έχουν ακόμη και τα στοιχειώδη για τη λειτουργία τους, οι τεράστιες ελλείψεις υλικοτεχνικής υποδομής και τα ακατάλληλα κτήρια, η αδιοριστία πολλών χρόνων. Το μαρτυρά η πίεση στους γονείς, από πολλές πλευρές, να δίνουν χρήματα οι</w:t>
      </w:r>
      <w:r>
        <w:rPr>
          <w:rFonts w:eastAsia="Times New Roman" w:cs="Times New Roman"/>
          <w:szCs w:val="24"/>
        </w:rPr>
        <w:t xml:space="preserve"> ίδιοι για να καλυφθούν στοιχειώδεις </w:t>
      </w:r>
      <w:r>
        <w:rPr>
          <w:rFonts w:eastAsia="Times New Roman" w:cs="Times New Roman"/>
          <w:szCs w:val="24"/>
        </w:rPr>
        <w:lastRenderedPageBreak/>
        <w:t xml:space="preserve">ανάγκες για τη λειτουργία των σχολείων, ανάγκες που κατά τα άλλα είναι υποχρέωση του κράτους να τις καλύπτει. Αυτή είναι η κατρακύλα που σταματήσατε; </w:t>
      </w:r>
    </w:p>
    <w:p w14:paraId="0445647A"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Περηφανεύεστε για το πάγωμα των κρατικών δαπανών για την Παιδεία και</w:t>
      </w:r>
      <w:r>
        <w:rPr>
          <w:rFonts w:eastAsia="Times New Roman" w:cs="Times New Roman"/>
          <w:szCs w:val="24"/>
        </w:rPr>
        <w:t xml:space="preserve"> στα επόμενα χρόνια και με τον «μπαμπούλα» του κόφτη από πάνω; Από τον κόφτη, όμως, δεν εξαιρέσατε την </w:t>
      </w:r>
      <w:r>
        <w:rPr>
          <w:rFonts w:eastAsia="Times New Roman" w:cs="Times New Roman"/>
          <w:szCs w:val="24"/>
        </w:rPr>
        <w:t>υ</w:t>
      </w:r>
      <w:r>
        <w:rPr>
          <w:rFonts w:eastAsia="Times New Roman" w:cs="Times New Roman"/>
          <w:szCs w:val="24"/>
        </w:rPr>
        <w:t xml:space="preserve">γεία και </w:t>
      </w:r>
      <w:r>
        <w:rPr>
          <w:rFonts w:eastAsia="Times New Roman" w:cs="Times New Roman"/>
          <w:szCs w:val="24"/>
        </w:rPr>
        <w:t>τ</w:t>
      </w:r>
      <w:r>
        <w:rPr>
          <w:rFonts w:eastAsia="Times New Roman" w:cs="Times New Roman"/>
          <w:szCs w:val="24"/>
        </w:rPr>
        <w:t xml:space="preserve">ην </w:t>
      </w:r>
      <w:r>
        <w:rPr>
          <w:rFonts w:eastAsia="Times New Roman" w:cs="Times New Roman"/>
          <w:szCs w:val="24"/>
        </w:rPr>
        <w:t>π</w:t>
      </w:r>
      <w:r>
        <w:rPr>
          <w:rFonts w:eastAsia="Times New Roman" w:cs="Times New Roman"/>
          <w:szCs w:val="24"/>
        </w:rPr>
        <w:t>αιδεία. Το Πρόγραμμα Δημοσίων Επενδύσεων εξαιρέσατε, τη χρηματοδότηση των μεγαλοεργολάβων δηλαδή.</w:t>
      </w:r>
    </w:p>
    <w:p w14:paraId="0445647B"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Η </w:t>
      </w:r>
      <w:proofErr w:type="spellStart"/>
      <w:r>
        <w:rPr>
          <w:rFonts w:eastAsia="Times New Roman" w:cs="Times New Roman"/>
          <w:szCs w:val="24"/>
        </w:rPr>
        <w:t>ταξικότητα</w:t>
      </w:r>
      <w:proofErr w:type="spellEnd"/>
      <w:r>
        <w:rPr>
          <w:rFonts w:eastAsia="Times New Roman" w:cs="Times New Roman"/>
          <w:szCs w:val="24"/>
        </w:rPr>
        <w:t xml:space="preserve"> της πολιτικής σας δεν </w:t>
      </w:r>
      <w:r>
        <w:rPr>
          <w:rFonts w:eastAsia="Times New Roman" w:cs="Times New Roman"/>
          <w:szCs w:val="24"/>
        </w:rPr>
        <w:t>μπορεί να κρυφτεί ούτε με κούφια λόγια ούτε με διακηρύξεις προοδευτικότητας παλιάς κοπής που φτάνει να υμνεί –το ζούμε κι αυτό- μέχρι και την περίοδο Καραμανλή. Η πολιτική σας στην εκπαίδευση δεν απαντά στις σύγχρονες μορφωτικές ανάγκες των λαϊκών οικογενε</w:t>
      </w:r>
      <w:r>
        <w:rPr>
          <w:rFonts w:eastAsia="Times New Roman" w:cs="Times New Roman"/>
          <w:szCs w:val="24"/>
        </w:rPr>
        <w:t>ιών. Τις υπονομεύει. Η ανάγκη ενός οργανωμένου ταξικού κινήματος είναι αδήριτη και για την εκπαίδευση. Η πρόσφατη πρόταση του ΚΚΕ για το ενιαίο δωδεκάχρονο σχολείο είναι το όπλο και η σημαία αυτού του κινήματος και γι’ αυτό πρέπει να πάρει παλλαϊκά χαρακτη</w:t>
      </w:r>
      <w:r>
        <w:rPr>
          <w:rFonts w:eastAsia="Times New Roman" w:cs="Times New Roman"/>
          <w:szCs w:val="24"/>
        </w:rPr>
        <w:t>ριστικά.</w:t>
      </w:r>
    </w:p>
    <w:p w14:paraId="0445647C"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Μια κουβέντα για τα κουπόνια θέλω να πω και τελειώνω, επειδή ακούμε τον κ. Φίλη και την ηγεσία του Υπουργείου να βγάζει φιλιππικούς για τα κουπόνια και τα </w:t>
      </w:r>
      <w:r>
        <w:rPr>
          <w:rFonts w:eastAsia="Times New Roman" w:cs="Times New Roman"/>
          <w:szCs w:val="24"/>
          <w:lang w:val="en-US"/>
        </w:rPr>
        <w:t>voucher</w:t>
      </w:r>
      <w:r>
        <w:rPr>
          <w:rFonts w:eastAsia="Times New Roman" w:cs="Times New Roman"/>
          <w:szCs w:val="24"/>
        </w:rPr>
        <w:t xml:space="preserve">. Ακούσαμε και την Κοινοβουλευτική Εκπρόσωπο. Θέλω να θυμίσω εδώ ότι αυτά ακριβώς τα </w:t>
      </w:r>
      <w:r>
        <w:rPr>
          <w:rFonts w:eastAsia="Times New Roman" w:cs="Times New Roman"/>
          <w:szCs w:val="24"/>
        </w:rPr>
        <w:t>κουπόνια υλοποιούνται στους παιδικούς σταθμούς από τη δική σας Κυβέρνηση. Δεν άκουσα να διαμαρτύρεστε γι’ αυτά.</w:t>
      </w:r>
    </w:p>
    <w:p w14:paraId="0445647D"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τον κ. Δελή. </w:t>
      </w:r>
    </w:p>
    <w:p w14:paraId="0445647E"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Προχωρούμε στον κατάλογο των ομιλητών. Τον λόγο έχει ο κ. Γεώργιος Ακριώτης, Βουλευ</w:t>
      </w:r>
      <w:r>
        <w:rPr>
          <w:rFonts w:eastAsia="Times New Roman" w:cs="Times New Roman"/>
          <w:szCs w:val="24"/>
        </w:rPr>
        <w:t>τής του ΣΥΡΙΖΑ.</w:t>
      </w:r>
    </w:p>
    <w:p w14:paraId="0445647F"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ΑΚΡΙΩΤΗΣ: </w:t>
      </w:r>
      <w:r>
        <w:rPr>
          <w:rFonts w:eastAsia="Times New Roman" w:cs="Times New Roman"/>
          <w:szCs w:val="24"/>
        </w:rPr>
        <w:t>Ευχαριστώ, κύριε Πρόεδρε.</w:t>
      </w:r>
    </w:p>
    <w:p w14:paraId="04456480"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Αγαπητές και αγαπητοί συνάδελφοι, συζητούμε το νομοσχέδιο για την ελληνόγλωσση και διαπολιτισμική εκπαίδευση, ενώ απομένει λίγος ακόμα χρόνος μέχρι την έναρξη της νέας σχολικής χρονιάς. Όπως όλα </w:t>
      </w:r>
      <w:r>
        <w:rPr>
          <w:rFonts w:eastAsia="Times New Roman" w:cs="Times New Roman"/>
          <w:szCs w:val="24"/>
        </w:rPr>
        <w:t xml:space="preserve">δείχνουν, θα είναι η πρώτη χρονιά μετά από πολλά χρόνια που η νέα σχολική περίοδος θα ξεκινήσει </w:t>
      </w:r>
      <w:r>
        <w:rPr>
          <w:rFonts w:eastAsia="Times New Roman" w:cs="Times New Roman"/>
          <w:szCs w:val="24"/>
        </w:rPr>
        <w:lastRenderedPageBreak/>
        <w:t>χωρίς σοβαρά κενά και αρρυθμίες που ταλάνιζαν για χρόνια την εκπαιδευτική κοινότητα, μαθητές, εκπαιδευτικούς και γονείς, και διατάρασσαν την κανονικότητα της σχ</w:t>
      </w:r>
      <w:r>
        <w:rPr>
          <w:rFonts w:eastAsia="Times New Roman" w:cs="Times New Roman"/>
          <w:szCs w:val="24"/>
        </w:rPr>
        <w:t xml:space="preserve">ολικής ζωής αποκτώντας περίπου διαστάσεις </w:t>
      </w:r>
      <w:proofErr w:type="spellStart"/>
      <w:r>
        <w:rPr>
          <w:rFonts w:eastAsia="Times New Roman" w:cs="Times New Roman"/>
          <w:szCs w:val="24"/>
        </w:rPr>
        <w:t>αυτοεκπληρούμενης</w:t>
      </w:r>
      <w:proofErr w:type="spellEnd"/>
      <w:r>
        <w:rPr>
          <w:rFonts w:eastAsia="Times New Roman" w:cs="Times New Roman"/>
          <w:szCs w:val="24"/>
        </w:rPr>
        <w:t xml:space="preserve"> προφητείας κάθε χρόνο τέτοια εποχή. </w:t>
      </w:r>
    </w:p>
    <w:p w14:paraId="04456481"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Είναι, λοιπόν, η πρώτη χρονιά που με επίπονες προσπάθειες και με την επιστροφή στα διδακτικά τους καθήκοντα όλο και περισσότερων αποσπασμένων σε άλλους φορείς </w:t>
      </w:r>
      <w:r>
        <w:rPr>
          <w:rFonts w:eastAsia="Times New Roman" w:cs="Times New Roman"/>
          <w:szCs w:val="24"/>
        </w:rPr>
        <w:t xml:space="preserve">και υπηρεσίες εκπαιδευτικών υπάρχει αισιοδοξία για μια νέα αρχή μακριά από τις γνωστές σε όλους μας παθογένειες του παρελθόντος. </w:t>
      </w:r>
    </w:p>
    <w:p w14:paraId="04456482"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Αγαπητές και αγαπητοί συνάδελφοι, η ελληνόγλωσση εκπαίδευση στο εξωτερικό στη σύγχρονη </w:t>
      </w:r>
      <w:proofErr w:type="spellStart"/>
      <w:r>
        <w:rPr>
          <w:rFonts w:eastAsia="Times New Roman" w:cs="Times New Roman"/>
          <w:szCs w:val="24"/>
        </w:rPr>
        <w:t>παγκοσμιοποιημένη</w:t>
      </w:r>
      <w:proofErr w:type="spellEnd"/>
      <w:r>
        <w:rPr>
          <w:rFonts w:eastAsia="Times New Roman" w:cs="Times New Roman"/>
          <w:szCs w:val="24"/>
        </w:rPr>
        <w:t xml:space="preserve"> κοινωνία του </w:t>
      </w:r>
      <w:proofErr w:type="spellStart"/>
      <w:r>
        <w:rPr>
          <w:rFonts w:eastAsia="Times New Roman" w:cs="Times New Roman"/>
          <w:szCs w:val="24"/>
        </w:rPr>
        <w:t>πολυπολι</w:t>
      </w:r>
      <w:r>
        <w:rPr>
          <w:rFonts w:eastAsia="Times New Roman" w:cs="Times New Roman"/>
          <w:szCs w:val="24"/>
        </w:rPr>
        <w:t>τισμού</w:t>
      </w:r>
      <w:proofErr w:type="spellEnd"/>
      <w:r>
        <w:rPr>
          <w:rFonts w:eastAsia="Times New Roman" w:cs="Times New Roman"/>
          <w:szCs w:val="24"/>
        </w:rPr>
        <w:t xml:space="preserve"> και της ώσμωσης διαφορετικών τρόπων και προτύπων ζωής είναι όχημα για την προβολή και διάχυση του ελληνικού πολιτισμού και των αξιών του σε άλλες κοινωνίες, αλλά και μέσο για τη διατήρηση της επαφής των Ελλήνων του εξωτερικού με την ελληνική παιδεία</w:t>
      </w:r>
      <w:r>
        <w:rPr>
          <w:rFonts w:eastAsia="Times New Roman" w:cs="Times New Roman"/>
          <w:szCs w:val="24"/>
        </w:rPr>
        <w:t xml:space="preserve">. </w:t>
      </w:r>
    </w:p>
    <w:p w14:paraId="04456483"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Ταυτόχρονα, η προώθηση των δίγλωσσων σχολείων εξυπηρετεί τον απολύτως πρακτικό στόχο της ισότιμης πρόσβασης των μαθητών στα τμήματα τριτοβάθμιας εκπαίδευσης τόσο στη χώρα υποδοχής, όσο και στη χώρα μας. </w:t>
      </w:r>
    </w:p>
    <w:p w14:paraId="04456484"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Στον σύγχρονο κόσμο των διασταυρούμενων πολιτισμώ</w:t>
      </w:r>
      <w:r>
        <w:rPr>
          <w:rFonts w:eastAsia="Times New Roman" w:cs="Times New Roman"/>
          <w:szCs w:val="24"/>
        </w:rPr>
        <w:t>ν και των πολλαπλών πολιτισμικών επιρροών, αν λειτουργείς φοβικά, αν περιχαρακώνεσαι στα στενά όρια της φυλετικής, εθνικής, θρησκευτικής σου καταγωγής και της κακώς εννοούμενης πολιτισμικής σου ιδιοσυστασίας, είσαι καταδικασμένος να συνθλιβείς. Δεν υπηρετε</w:t>
      </w:r>
      <w:r>
        <w:rPr>
          <w:rFonts w:eastAsia="Times New Roman" w:cs="Times New Roman"/>
          <w:szCs w:val="24"/>
        </w:rPr>
        <w:t xml:space="preserve">ίς την πατρίδα σου, την παιδεία της και τον πολιτισμό της, </w:t>
      </w:r>
      <w:proofErr w:type="spellStart"/>
      <w:r>
        <w:rPr>
          <w:rFonts w:eastAsia="Times New Roman" w:cs="Times New Roman"/>
          <w:szCs w:val="24"/>
        </w:rPr>
        <w:t>κρυπτόμενος</w:t>
      </w:r>
      <w:proofErr w:type="spellEnd"/>
      <w:r>
        <w:rPr>
          <w:rFonts w:eastAsia="Times New Roman" w:cs="Times New Roman"/>
          <w:szCs w:val="24"/>
        </w:rPr>
        <w:t xml:space="preserve"> και αρματωμένος για να αποκρούσεις εισβολείς και επιτιθέμενος. Ο ελληνισμός δεν έχει να φοβηθεί από την ώσμωσή του και την καλώς εννοούμενη αναμέτρησή του με άλλους πολιτισμούς. Έχει να</w:t>
      </w:r>
      <w:r>
        <w:rPr>
          <w:rFonts w:eastAsia="Times New Roman" w:cs="Times New Roman"/>
          <w:szCs w:val="24"/>
        </w:rPr>
        <w:t xml:space="preserve"> φοβηθεί μόνο από τις ανερμάτιστες και ανιστόρητες εθνικιστικές και ρατσιστικές κραυγές που για μια ακόμη φορά ακούστηκαν σ’ αυτή την Αίθουσα και στην Επιτροπή Μορφωτικών Υποθέσεων, αλλά και στη δημόσια σφαίρα. </w:t>
      </w:r>
    </w:p>
    <w:p w14:paraId="04456485"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Αγαπητές και αγαπητοί συνάδελφοι, θέλω να </w:t>
      </w:r>
      <w:r>
        <w:rPr>
          <w:rFonts w:eastAsia="Times New Roman" w:cs="Times New Roman"/>
          <w:szCs w:val="24"/>
        </w:rPr>
        <w:t>επισημάνω ότι εκτός των διαφόρων διατάξεων σε πολλά άρθρα, η αρίθμηση των άρθρων καταδεικνύει ένα γεγονός και δεν είναι τυχαία σημειολογικά.</w:t>
      </w:r>
    </w:p>
    <w:p w14:paraId="04456486"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Το πρώτο και το τελευταίο άρθρο αναφέρονται σε εκπαίδευση μεταναστών. Το πρώτο αφορά μετανάστες, Έλληνες της διασπο</w:t>
      </w:r>
      <w:r>
        <w:rPr>
          <w:rFonts w:eastAsia="Times New Roman" w:cs="Times New Roman"/>
          <w:szCs w:val="24"/>
        </w:rPr>
        <w:t>ράς στις χώρες φιλοξενίας τους και το τελευταίο την εκπαίδευση μεταναστών και προσφύγων που φιλοξενούνται στη χώρα μας. Το σημειώνω αυτό γιατί ακούγεται από τα κόμματα που δεν ψηφίζουν το τελευταίο άρθρο</w:t>
      </w:r>
      <w:r>
        <w:rPr>
          <w:rFonts w:eastAsia="Times New Roman" w:cs="Times New Roman"/>
          <w:szCs w:val="24"/>
        </w:rPr>
        <w:t>,</w:t>
      </w:r>
      <w:r>
        <w:rPr>
          <w:rFonts w:eastAsia="Times New Roman" w:cs="Times New Roman"/>
          <w:szCs w:val="24"/>
        </w:rPr>
        <w:t xml:space="preserve"> να επικαλούνται διάφορα προσχήματα για την άρνησή τ</w:t>
      </w:r>
      <w:r>
        <w:rPr>
          <w:rFonts w:eastAsia="Times New Roman" w:cs="Times New Roman"/>
          <w:szCs w:val="24"/>
        </w:rPr>
        <w:t>ους να το ψηφίσουν, τάχα γιατί ανατίθεται στον Υπουργό να ιδρύσει τις δομές και να καθορίσει τη λειτουργία για την εκπαίδευση των προσφύγων. Αντιπαρέρχομαι τις κραυγές των εθνικιστών και ρατσιστών της Χρυσής Αυγής, οι οποίοι δεν πείθουν κανέναν με το να ισ</w:t>
      </w:r>
      <w:r>
        <w:rPr>
          <w:rFonts w:eastAsia="Times New Roman" w:cs="Times New Roman"/>
          <w:szCs w:val="24"/>
        </w:rPr>
        <w:t xml:space="preserve">χυρίζονται ότι για τους Έλληνες οι χώρες υποδοχής πρέπει να φροντίσουν για την εκπαίδευσή τους, αλλά εμείς εδώ δεν πρέπει να κάνουμε το ίδιο για τους πρόσφυγες. </w:t>
      </w:r>
    </w:p>
    <w:p w14:paraId="04456487" w14:textId="77777777" w:rsidR="00A53C3F" w:rsidRDefault="0019499A">
      <w:pPr>
        <w:spacing w:line="600" w:lineRule="auto"/>
        <w:ind w:firstLine="720"/>
        <w:contextualSpacing/>
        <w:jc w:val="both"/>
        <w:rPr>
          <w:rFonts w:eastAsia="Times New Roman"/>
          <w:szCs w:val="24"/>
        </w:rPr>
      </w:pPr>
      <w:r>
        <w:rPr>
          <w:rFonts w:eastAsia="Times New Roman"/>
          <w:szCs w:val="24"/>
        </w:rPr>
        <w:lastRenderedPageBreak/>
        <w:t>Εκφράζω την ικανοποίησή μου για την προετοιμασία που γίνεται για να είναι έτοιμα τον Σεπτέμβρι</w:t>
      </w:r>
      <w:r>
        <w:rPr>
          <w:rFonts w:eastAsia="Times New Roman"/>
          <w:szCs w:val="24"/>
        </w:rPr>
        <w:t>ο οι δομές, η στελέχωσή τους και το πρόγραμμα σπουδών και αυτό μπορώ να το επιβεβαιώσω και εγώ από την δική μου περιφέρεια για τον σχεδιασμό που  γίνεται.</w:t>
      </w:r>
    </w:p>
    <w:p w14:paraId="04456488" w14:textId="77777777" w:rsidR="00A53C3F" w:rsidRDefault="0019499A">
      <w:pPr>
        <w:spacing w:line="600" w:lineRule="auto"/>
        <w:ind w:firstLine="720"/>
        <w:contextualSpacing/>
        <w:jc w:val="both"/>
        <w:rPr>
          <w:rFonts w:eastAsia="Times New Roman"/>
          <w:szCs w:val="24"/>
        </w:rPr>
      </w:pPr>
      <w:r>
        <w:rPr>
          <w:rFonts w:eastAsia="Times New Roman"/>
          <w:szCs w:val="24"/>
        </w:rPr>
        <w:t>Ταυτόχρονα, να επισημάνω ότι έχουν εξασφαλιστεί πόροι για διορισμό εκπαιδευτικών και μετακίνηση των μ</w:t>
      </w:r>
      <w:r>
        <w:rPr>
          <w:rFonts w:eastAsia="Times New Roman"/>
          <w:szCs w:val="24"/>
        </w:rPr>
        <w:t>αθητών.</w:t>
      </w:r>
    </w:p>
    <w:p w14:paraId="04456489" w14:textId="77777777" w:rsidR="00A53C3F" w:rsidRDefault="0019499A">
      <w:pPr>
        <w:spacing w:line="600" w:lineRule="auto"/>
        <w:ind w:firstLine="720"/>
        <w:contextualSpacing/>
        <w:jc w:val="both"/>
        <w:rPr>
          <w:rFonts w:eastAsia="Times New Roman"/>
          <w:szCs w:val="24"/>
        </w:rPr>
      </w:pPr>
      <w:r>
        <w:rPr>
          <w:rFonts w:eastAsia="Times New Roman"/>
          <w:szCs w:val="24"/>
        </w:rPr>
        <w:t>Θα ήθελα, επίσης, να πω δύο λόγια για το ζήτημα επάνω στο οποίο έγινε και γίνεται ουσιαστική αντιπαράθεση και στην αρμόδια Επιτροπή Μορφωτικών Υποθέσεων και εδώ στην Ολομέλεια και όχι μόνο. Είναι το άρθρο 28 και αναφέρεται στην ιδιωτική εκπαίδευση.</w:t>
      </w:r>
      <w:r>
        <w:rPr>
          <w:rFonts w:eastAsia="Times New Roman"/>
          <w:szCs w:val="24"/>
        </w:rPr>
        <w:t xml:space="preserve"> Εδώ οι εστίες της κριτικής έγιναν σε ένα ουσιαστικό σημείο, που αναφέρεται στις αναιτιολόγητες απολύσεις εκπαιδευτικών που θέσπισε ο Αρβανιτόπουλος και οι οποίες πλέον θα πρέπει να αιτιολογούνται επαρκώς και αυτό θα γίνεται από αρμόδια υπηρεσιακά συμβούλι</w:t>
      </w:r>
      <w:r>
        <w:rPr>
          <w:rFonts w:eastAsia="Times New Roman"/>
          <w:szCs w:val="24"/>
        </w:rPr>
        <w:t>α και σε στάδια ασφαλείας για τη βασιμότητα της απόφασης.</w:t>
      </w:r>
    </w:p>
    <w:p w14:paraId="0445648A" w14:textId="77777777" w:rsidR="00A53C3F" w:rsidRDefault="0019499A">
      <w:pPr>
        <w:spacing w:line="600" w:lineRule="auto"/>
        <w:ind w:firstLine="720"/>
        <w:contextualSpacing/>
        <w:jc w:val="both"/>
        <w:rPr>
          <w:rFonts w:eastAsia="Times New Roman"/>
          <w:szCs w:val="24"/>
        </w:rPr>
      </w:pPr>
      <w:r>
        <w:rPr>
          <w:rFonts w:eastAsia="Times New Roman"/>
          <w:szCs w:val="24"/>
        </w:rPr>
        <w:lastRenderedPageBreak/>
        <w:t>Οι φωνές ότι γίνεται επίθεση στα ιδιωτικά σχολεία ή τα φροντιστήρια επειδή πρέπει να κατοχυρωθούν οι εργασιακές σχέσεις των εργαζομένων και να ασφαλίζονται οι εργαζόμενοι, να δηλώνονται οι δραστηριό</w:t>
      </w:r>
      <w:r>
        <w:rPr>
          <w:rFonts w:eastAsia="Times New Roman"/>
          <w:szCs w:val="24"/>
        </w:rPr>
        <w:t xml:space="preserve">τητες πέρα από το διδακτικό έργο, τα απογεύματα και τα σαββατοκύριακα, να καθορίζονται οι υποχρεώσεις και τα δικαιώματα των εκπαιδευτικών στην ιδιωτική εκπαίδευση και στα φροντιστήρια, οι φωνές επειδή προστατεύουμε τον κόσμο της εργασίας τι άλλο δείχνουν, </w:t>
      </w:r>
      <w:r>
        <w:rPr>
          <w:rFonts w:eastAsia="Times New Roman"/>
          <w:szCs w:val="24"/>
        </w:rPr>
        <w:t>κύριοι της Νέας Δημοκρατίας; Επαληθεύετε τη νεοφιλελεύθερη λογική σας.</w:t>
      </w:r>
    </w:p>
    <w:p w14:paraId="0445648B" w14:textId="77777777" w:rsidR="00A53C3F" w:rsidRDefault="0019499A">
      <w:pPr>
        <w:spacing w:line="600" w:lineRule="auto"/>
        <w:ind w:firstLine="720"/>
        <w:contextualSpacing/>
        <w:jc w:val="both"/>
        <w:rPr>
          <w:rFonts w:eastAsia="Times New Roman"/>
          <w:szCs w:val="24"/>
        </w:rPr>
      </w:pPr>
      <w:r>
        <w:rPr>
          <w:rFonts w:eastAsia="Times New Roman"/>
          <w:szCs w:val="24"/>
        </w:rPr>
        <w:t xml:space="preserve">Το τελευταίο άρθρο στο οποίο θα ήθελα να αναφερθώ είναι το άρθρο 34, </w:t>
      </w:r>
      <w:r>
        <w:rPr>
          <w:rFonts w:eastAsia="Times New Roman"/>
          <w:szCs w:val="24"/>
        </w:rPr>
        <w:t xml:space="preserve">το οποίο </w:t>
      </w:r>
      <w:r>
        <w:rPr>
          <w:rFonts w:eastAsia="Times New Roman"/>
          <w:szCs w:val="24"/>
        </w:rPr>
        <w:t>αναφέρεται στις ρυθμίσεις στην επαγγελματική εκπαίδευση. Έχω τριάντα χρόνια στην επαγγελματική τεχνική εκπα</w:t>
      </w:r>
      <w:r>
        <w:rPr>
          <w:rFonts w:eastAsia="Times New Roman"/>
          <w:szCs w:val="24"/>
        </w:rPr>
        <w:t xml:space="preserve">ίδευση. Έχω ζήσει από κοντά όλες τις ασκούμενες πολιτικές που οδηγούσαν στην εγκατάλειψη και την υποβάθμιση της </w:t>
      </w:r>
      <w:proofErr w:type="spellStart"/>
      <w:r>
        <w:rPr>
          <w:rFonts w:eastAsia="Times New Roman"/>
          <w:szCs w:val="24"/>
        </w:rPr>
        <w:t>τεχνοεπαγγελματικής</w:t>
      </w:r>
      <w:proofErr w:type="spellEnd"/>
      <w:r>
        <w:rPr>
          <w:rFonts w:eastAsia="Times New Roman"/>
          <w:szCs w:val="24"/>
        </w:rPr>
        <w:t xml:space="preserve"> εκπαίδευσης στη χώρα μας. Με ευκολία δοκιμάστηκαν ποικίλες αλλαγές στην πολύπαθη ΤΕΕ τα τελευταία είκοσι χρόνια. Καταργήθηκα</w:t>
      </w:r>
      <w:r>
        <w:rPr>
          <w:rFonts w:eastAsia="Times New Roman"/>
          <w:szCs w:val="24"/>
        </w:rPr>
        <w:t xml:space="preserve">ν τα ΤΕΛ και τα πολυκλαδικά, χωρίς να </w:t>
      </w:r>
      <w:r>
        <w:rPr>
          <w:rFonts w:eastAsia="Times New Roman"/>
          <w:szCs w:val="24"/>
        </w:rPr>
        <w:lastRenderedPageBreak/>
        <w:t>έχει προηγηθεί η αξιολόγηση της εφαρμογής τους, για να έρθει εκ των υστέρων η διαπίστωση ότι ήταν οι πιο αξιόπιστοι τύποι σχολείων στην τεχνική επαγγελματική εκπαίδευση.</w:t>
      </w:r>
    </w:p>
    <w:p w14:paraId="0445648C" w14:textId="77777777" w:rsidR="00A53C3F" w:rsidRDefault="0019499A">
      <w:pPr>
        <w:spacing w:line="600" w:lineRule="auto"/>
        <w:ind w:firstLine="720"/>
        <w:contextualSpacing/>
        <w:jc w:val="both"/>
        <w:rPr>
          <w:rFonts w:eastAsia="Times New Roman"/>
          <w:szCs w:val="24"/>
        </w:rPr>
      </w:pPr>
      <w:r>
        <w:rPr>
          <w:rFonts w:eastAsia="Times New Roman"/>
          <w:szCs w:val="24"/>
        </w:rPr>
        <w:t>Ιδρύονται τα ΤΕΕ-ΤΕΣ το 1998, που καταργούνται τ</w:t>
      </w:r>
      <w:r>
        <w:rPr>
          <w:rFonts w:eastAsia="Times New Roman"/>
          <w:szCs w:val="24"/>
        </w:rPr>
        <w:t>ο 2006, και στην συνέχεια ιδρύονται τα ΕΠΑΛ-ΕΠΑΣ από τα οποία το 2012-2013 καταργούνται τομείς και βγαίνουν σε διαθεσιμότητα δυόμισι χιλιάδες εκπαιδευτικοί από την τεχνική εκπαίδευση.</w:t>
      </w:r>
    </w:p>
    <w:p w14:paraId="0445648D" w14:textId="77777777" w:rsidR="00A53C3F" w:rsidRDefault="0019499A">
      <w:pPr>
        <w:spacing w:line="600" w:lineRule="auto"/>
        <w:ind w:firstLine="720"/>
        <w:contextualSpacing/>
        <w:jc w:val="both"/>
        <w:rPr>
          <w:rFonts w:eastAsia="Times New Roman"/>
          <w:szCs w:val="24"/>
        </w:rPr>
      </w:pPr>
      <w:r>
        <w:rPr>
          <w:rFonts w:eastAsia="Times New Roman"/>
          <w:szCs w:val="24"/>
        </w:rPr>
        <w:t>Ο ν.4386/2016 θεσπίζει τον ένα και μοναδικό τύπο του ΤΕΕ, το ΕΠΑΛ, με νέ</w:t>
      </w:r>
      <w:r>
        <w:rPr>
          <w:rFonts w:eastAsia="Times New Roman"/>
          <w:szCs w:val="24"/>
        </w:rPr>
        <w:t>α δομή. Στην Α΄ τάξη με πρόγραμμα σπουδών μαθήματα γενικής εκπαίδευσης προσανατολισμού και ειδικοτήτων, στην Β΄ τάξη επιλογή τομέα από εννιά τομείς επιλογής, στην Γ΄ τάξη επιλογή από τριάντα έξι ειδικότητες, μετά το Λύκειο στην τάξη μαθητείας και τέλος πρό</w:t>
      </w:r>
      <w:r>
        <w:rPr>
          <w:rFonts w:eastAsia="Times New Roman"/>
          <w:szCs w:val="24"/>
        </w:rPr>
        <w:t>σβαση στην τριτοβάθμια εκπαίδευση των μαθητών των ΕΠΑΛ.</w:t>
      </w:r>
    </w:p>
    <w:p w14:paraId="0445648E" w14:textId="77777777" w:rsidR="00A53C3F" w:rsidRDefault="0019499A">
      <w:pPr>
        <w:spacing w:line="600" w:lineRule="auto"/>
        <w:ind w:firstLine="720"/>
        <w:contextualSpacing/>
        <w:jc w:val="both"/>
        <w:rPr>
          <w:rFonts w:eastAsia="Times New Roman"/>
          <w:szCs w:val="24"/>
        </w:rPr>
      </w:pPr>
      <w:r>
        <w:rPr>
          <w:rFonts w:eastAsia="Times New Roman"/>
          <w:szCs w:val="24"/>
        </w:rPr>
        <w:t>Στο άρθρο 34 ρυθμίζεται, μαζί με τη συνένωση - μεταφορά τομέων που γίνονται και έγιναν πενήντα τέτοιες μεταβολές σε όλη την χώρα, οι εκπαιδευτικοί οι οποίοι εμπλέκονται σε αυτούς τους τομείς μεταφέρον</w:t>
      </w:r>
      <w:r>
        <w:rPr>
          <w:rFonts w:eastAsia="Times New Roman"/>
          <w:szCs w:val="24"/>
        </w:rPr>
        <w:t xml:space="preserve">ται και οι οργανικές τους θέσεις με μεταφορά και της αρχαιότητας τοποθέτησης στο ΕΠΑΛ που </w:t>
      </w:r>
      <w:r>
        <w:rPr>
          <w:rFonts w:eastAsia="Times New Roman"/>
          <w:szCs w:val="24"/>
        </w:rPr>
        <w:lastRenderedPageBreak/>
        <w:t>είχαν στην προηγούμενη τοποθέτηση. Έτσι διασφαλίζεται ομαλά η λειτουργία των σχολείων και των εκπαιδευτικών.</w:t>
      </w:r>
    </w:p>
    <w:p w14:paraId="0445648F" w14:textId="77777777" w:rsidR="00A53C3F" w:rsidRDefault="0019499A">
      <w:pPr>
        <w:spacing w:line="600" w:lineRule="auto"/>
        <w:ind w:firstLine="720"/>
        <w:contextualSpacing/>
        <w:jc w:val="both"/>
        <w:rPr>
          <w:rFonts w:eastAsia="Times New Roman"/>
          <w:szCs w:val="24"/>
        </w:rPr>
      </w:pPr>
      <w:r>
        <w:rPr>
          <w:rFonts w:eastAsia="Times New Roman"/>
          <w:szCs w:val="24"/>
        </w:rPr>
        <w:t>Αγαπητοί και αγαπητές συνάδελφοι, το παρόν νομοσχέδιο συζ</w:t>
      </w:r>
      <w:r>
        <w:rPr>
          <w:rFonts w:eastAsia="Times New Roman"/>
          <w:szCs w:val="24"/>
        </w:rPr>
        <w:t>ητήθηκε διεξοδικά πριν από την Ολομέλεια στην Επιτροπή Μορφωτικών Υποθέσεων της Βουλής. Δεν μπορώ να ξεχάσω την πρώτη μέρα της συζήτησης, αλλά και σήμερα επανήλθε, όταν ο εκπρόσωπος της Νέας Δημοκρατίας, παραβλέποντας το γεγονός ότι επί δεκαπέντε χρόνια οι</w:t>
      </w:r>
      <w:r>
        <w:rPr>
          <w:rFonts w:eastAsia="Times New Roman"/>
          <w:szCs w:val="24"/>
        </w:rPr>
        <w:t xml:space="preserve"> κυβερνήσεις της Νέας Δημοκρατίας και του ΠΑΣΟΚ ή οι συγκυβερνήσεις δεν έκαναν τίποτα το ελληνόγλωσσο σχολείο του Μονάχου, κατηγορούσε με περισσή ευκολία, για να μην πω με θράσος, την Κυβέρνηση, η οποία σε εννιά μήνες έχει κατορθώσει να υλοποιήσει ένα σοβα</w:t>
      </w:r>
      <w:r>
        <w:rPr>
          <w:rFonts w:eastAsia="Times New Roman"/>
          <w:szCs w:val="24"/>
        </w:rPr>
        <w:t>ρό τμήμα από την υποδομή αυτού του σχολείου και παλεύει με σοβαρές πιθανότητες να έχει αίσιο τέλος σε αυτό το ζήτημα.</w:t>
      </w:r>
    </w:p>
    <w:p w14:paraId="04456490" w14:textId="77777777" w:rsidR="00A53C3F" w:rsidRDefault="0019499A">
      <w:pPr>
        <w:spacing w:line="600" w:lineRule="auto"/>
        <w:ind w:firstLine="720"/>
        <w:contextualSpacing/>
        <w:jc w:val="both"/>
        <w:rPr>
          <w:rFonts w:eastAsia="Times New Roman"/>
          <w:szCs w:val="24"/>
        </w:rPr>
      </w:pPr>
      <w:r>
        <w:rPr>
          <w:rFonts w:eastAsia="Times New Roman"/>
          <w:szCs w:val="24"/>
        </w:rPr>
        <w:t>Ομολογώ ωστόσο ότι κάποια στιγμή οι συγκλίσεις που επιτέθηκαν σε κάποια ζητήματα με έκαναν να ελπίσω ότι θα αφήναμε πίσω στο παρελθόν ακόμ</w:t>
      </w:r>
      <w:r>
        <w:rPr>
          <w:rFonts w:eastAsia="Times New Roman"/>
          <w:szCs w:val="24"/>
        </w:rPr>
        <w:t xml:space="preserve">η και το πρόσφατο των αχρείαστων αντιπολιτευτικών </w:t>
      </w:r>
      <w:r>
        <w:rPr>
          <w:rFonts w:eastAsia="Times New Roman"/>
          <w:szCs w:val="24"/>
        </w:rPr>
        <w:lastRenderedPageBreak/>
        <w:t xml:space="preserve">κραυγών. Ποιος δεν θυμάται τον σάλο που ξεσηκώσατε τον περασμένο Μάη για τις προσλήψεις αναπληρωτών και για τα νηπιαγωγεία στη συζήτηση του νομοσχεδίου: «Ρυθμίσεις για την έρευνα και άλλες διατάξεις»; </w:t>
      </w:r>
    </w:p>
    <w:p w14:paraId="04456491" w14:textId="77777777" w:rsidR="00A53C3F" w:rsidRDefault="0019499A">
      <w:pPr>
        <w:spacing w:line="600" w:lineRule="auto"/>
        <w:ind w:firstLine="720"/>
        <w:contextualSpacing/>
        <w:jc w:val="both"/>
        <w:rPr>
          <w:rFonts w:eastAsia="Times New Roman"/>
          <w:szCs w:val="24"/>
        </w:rPr>
      </w:pPr>
      <w:r>
        <w:rPr>
          <w:rFonts w:eastAsia="Times New Roman"/>
          <w:szCs w:val="24"/>
        </w:rPr>
        <w:t>Ήλπι</w:t>
      </w:r>
      <w:r>
        <w:rPr>
          <w:rFonts w:eastAsia="Times New Roman"/>
          <w:szCs w:val="24"/>
        </w:rPr>
        <w:t>ζα, λοιπόν, ότι αυτή την φορά, με εξαίρεση ασφαλώς την ακροδεξιά, οι δυνάμεις του δημοκρατικού τόξου θα έβρισκαν κοινούς τόπους, πέρα από ιδεολογίες, σε ζητήματα όπως η εκπαίδευση των προσφύγων στη βάση ανθρωπιστικών αρχών και αξιών. Όμως για ακόμη μία φορ</w:t>
      </w:r>
      <w:r>
        <w:rPr>
          <w:rFonts w:eastAsia="Times New Roman"/>
          <w:szCs w:val="24"/>
        </w:rPr>
        <w:t>ά βρεθήκατε, κύριοι συνάδελφοι, κατώτεροι των περιστάσεων και βρεθήκατε επίσης στην λάθος πλευρά.</w:t>
      </w:r>
    </w:p>
    <w:p w14:paraId="04456492"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Όμως θα έχετε κι άλλες ευκαιρίες, γιατί εμείς πορευόμαστε μεν με σαφή ιδεολογικό προσανατολισμό, αλλά και με </w:t>
      </w:r>
      <w:proofErr w:type="spellStart"/>
      <w:r>
        <w:rPr>
          <w:rFonts w:eastAsia="Times New Roman" w:cs="Times New Roman"/>
          <w:szCs w:val="24"/>
        </w:rPr>
        <w:t>ανοιχτοσύνη</w:t>
      </w:r>
      <w:proofErr w:type="spellEnd"/>
      <w:r>
        <w:rPr>
          <w:rFonts w:eastAsia="Times New Roman" w:cs="Times New Roman"/>
          <w:szCs w:val="24"/>
        </w:rPr>
        <w:t xml:space="preserve"> στην προοπτική συγκλίσεων και συναινέ</w:t>
      </w:r>
      <w:r>
        <w:rPr>
          <w:rFonts w:eastAsia="Times New Roman" w:cs="Times New Roman"/>
          <w:szCs w:val="24"/>
        </w:rPr>
        <w:t xml:space="preserve">σεων με τις δυνάμεις της δημοκρατικής Αντιπολίτευσης, ιδίως σε ζητήματα τόσο ευαίσθητα όπως η παιδεία. </w:t>
      </w:r>
    </w:p>
    <w:p w14:paraId="04456493" w14:textId="77777777" w:rsidR="00A53C3F" w:rsidRDefault="0019499A">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04456494"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 </w:t>
      </w:r>
      <w:r>
        <w:rPr>
          <w:rFonts w:eastAsia="Times New Roman" w:cs="Times New Roman"/>
          <w:b/>
          <w:szCs w:val="24"/>
        </w:rPr>
        <w:t>ΠΡΟΕΔΡΕΥΩΝ (Αναστάσιος Κουράκης):</w:t>
      </w:r>
      <w:r>
        <w:rPr>
          <w:rFonts w:eastAsia="Times New Roman" w:cs="Times New Roman"/>
          <w:szCs w:val="24"/>
        </w:rPr>
        <w:t xml:space="preserve"> Τον λόγο έχει ο κ. Σπυρίδων–Άδωνις Γεωργιάδης. Θα ακολουθήσουν ο κ. </w:t>
      </w:r>
      <w:proofErr w:type="spellStart"/>
      <w:r>
        <w:rPr>
          <w:rFonts w:eastAsia="Times New Roman" w:cs="Times New Roman"/>
          <w:szCs w:val="24"/>
        </w:rPr>
        <w:t>Φορτσ</w:t>
      </w:r>
      <w:r>
        <w:rPr>
          <w:rFonts w:eastAsia="Times New Roman" w:cs="Times New Roman"/>
          <w:szCs w:val="24"/>
        </w:rPr>
        <w:t>άκης</w:t>
      </w:r>
      <w:proofErr w:type="spellEnd"/>
      <w:r>
        <w:rPr>
          <w:rFonts w:eastAsia="Times New Roman" w:cs="Times New Roman"/>
          <w:szCs w:val="24"/>
        </w:rPr>
        <w:t xml:space="preserve">, ο κ. </w:t>
      </w:r>
      <w:proofErr w:type="spellStart"/>
      <w:r>
        <w:rPr>
          <w:rFonts w:eastAsia="Times New Roman" w:cs="Times New Roman"/>
          <w:szCs w:val="24"/>
        </w:rPr>
        <w:t>Παπαχριστόπουλος</w:t>
      </w:r>
      <w:proofErr w:type="spellEnd"/>
      <w:r>
        <w:rPr>
          <w:rFonts w:eastAsia="Times New Roman" w:cs="Times New Roman"/>
          <w:szCs w:val="24"/>
        </w:rPr>
        <w:t xml:space="preserve"> και μετά η κ. Γεωργοπούλου, ο κ. </w:t>
      </w:r>
      <w:proofErr w:type="spellStart"/>
      <w:r>
        <w:rPr>
          <w:rFonts w:eastAsia="Times New Roman" w:cs="Times New Roman"/>
          <w:szCs w:val="24"/>
        </w:rPr>
        <w:t>Μπαξεβανάκης</w:t>
      </w:r>
      <w:proofErr w:type="spellEnd"/>
      <w:r>
        <w:rPr>
          <w:rFonts w:eastAsia="Times New Roman" w:cs="Times New Roman"/>
          <w:szCs w:val="24"/>
        </w:rPr>
        <w:t>, ο κ. Αντωνιάδης κ.λπ..</w:t>
      </w:r>
    </w:p>
    <w:p w14:paraId="04456495"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Γεωργιάδη. </w:t>
      </w:r>
    </w:p>
    <w:p w14:paraId="04456496"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ΣΠΥΡΙΔΩΝ–ΑΔΩΝΙΣ ΓΕΩΡΓΙΑΔΗΣ:</w:t>
      </w:r>
      <w:r>
        <w:rPr>
          <w:rFonts w:eastAsia="Times New Roman" w:cs="Times New Roman"/>
          <w:szCs w:val="24"/>
        </w:rPr>
        <w:t xml:space="preserve"> Ευχαριστώ πάρα πολύ, κύριε Πρόεδρε. </w:t>
      </w:r>
    </w:p>
    <w:p w14:paraId="04456497"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χθες στην προσπάθειά σας να υπερασπιστείτε αυτό το μεγάλο λάθος που κάνετε στο θέμα των ιδιωτικών σχολείων, αναφερθήκατε σε μια άποψη που είχε εκφράσει ο αείμνηστος Παύλος Μπακογιάννης το 1976. </w:t>
      </w:r>
    </w:p>
    <w:p w14:paraId="04456498"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Αναρωτιέμαι, κύριε Υπουργέ, από το 1976 μέχρι </w:t>
      </w:r>
      <w:r>
        <w:rPr>
          <w:rFonts w:eastAsia="Times New Roman" w:cs="Times New Roman"/>
          <w:szCs w:val="24"/>
        </w:rPr>
        <w:t>σήμερα πιστεύετε ότι το μόνο πραγματικό πρόβλημα που χρειάζεται ρύθμιση στην παιδεία των ελληνοπαίδων είναι η ρύθμιση που φέρνετε σήμερα στη Βουλή των Ελλήνων; Δεν θα άξιζε τον κόπο, κυρίες και κύριοι συνάδελφοι, να κάνουμε μια πραγματική συζήτηση για το τ</w:t>
      </w:r>
      <w:r>
        <w:rPr>
          <w:rFonts w:eastAsia="Times New Roman" w:cs="Times New Roman"/>
          <w:szCs w:val="24"/>
        </w:rPr>
        <w:t xml:space="preserve">ι έγινε αυτά τα σαράντα χρόνια στην παιδεία των Ελλήνων; Πιστεύετε ότι είναι τυχαίο, </w:t>
      </w:r>
      <w:r>
        <w:rPr>
          <w:rFonts w:eastAsia="Times New Roman" w:cs="Times New Roman"/>
          <w:szCs w:val="24"/>
        </w:rPr>
        <w:lastRenderedPageBreak/>
        <w:t xml:space="preserve">κύριε Φίλη, που ακολουθούν αυτήν την περίοδο χιλιάδες συμπολίτες μας τον κ. Αρτέμη </w:t>
      </w:r>
      <w:proofErr w:type="spellStart"/>
      <w:r>
        <w:rPr>
          <w:rFonts w:eastAsia="Times New Roman" w:cs="Times New Roman"/>
          <w:szCs w:val="24"/>
        </w:rPr>
        <w:t>Σώρρα</w:t>
      </w:r>
      <w:proofErr w:type="spellEnd"/>
      <w:r>
        <w:rPr>
          <w:rFonts w:eastAsia="Times New Roman" w:cs="Times New Roman"/>
          <w:szCs w:val="24"/>
        </w:rPr>
        <w:t>, ο οποίος τους υπόσχεται να τους πληρώσει τα δάνεια στην εφορία, παίρνοντας χρήματ</w:t>
      </w:r>
      <w:r>
        <w:rPr>
          <w:rFonts w:eastAsia="Times New Roman" w:cs="Times New Roman"/>
          <w:szCs w:val="24"/>
        </w:rPr>
        <w:t xml:space="preserve">α από τη διαστημική τεχνολογία </w:t>
      </w:r>
      <w:r>
        <w:rPr>
          <w:rFonts w:eastAsia="Times New Roman" w:cs="Times New Roman"/>
          <w:szCs w:val="24"/>
        </w:rPr>
        <w:t xml:space="preserve">του θεού Απόλλωνα </w:t>
      </w:r>
      <w:r>
        <w:rPr>
          <w:rFonts w:eastAsia="Times New Roman" w:cs="Times New Roman"/>
          <w:szCs w:val="24"/>
        </w:rPr>
        <w:t xml:space="preserve">που πούλησε στους Αμερικάνους; Χιλιάδες άνθρωποι των ακολουθούν. Δεν πιστεύετε ότι αυτό έχει να κάνει με το επίπεδο της παιδείας στη χώρα μας; Τα τελευταία σαράντα χρόνια, κυρίες και κύριοι, αφού το έθεσε ο </w:t>
      </w:r>
      <w:r>
        <w:rPr>
          <w:rFonts w:eastAsia="Times New Roman" w:cs="Times New Roman"/>
          <w:szCs w:val="24"/>
        </w:rPr>
        <w:t xml:space="preserve">κύριος Υπουργός, προς τα κάτω πήγε, δεν πήγε προς τα πάνω και οι αλλεπάλληλες εκπαιδευτικές μεταρρυθμίσεις ήταν καταστροφικές, με κυριότερες αυτές που έγιναν την περίοδο του </w:t>
      </w:r>
      <w:r>
        <w:rPr>
          <w:rFonts w:eastAsia="Times New Roman" w:cs="Times New Roman"/>
          <w:szCs w:val="24"/>
        </w:rPr>
        <w:t>΄</w:t>
      </w:r>
      <w:r>
        <w:rPr>
          <w:rFonts w:eastAsia="Times New Roman" w:cs="Times New Roman"/>
          <w:szCs w:val="24"/>
        </w:rPr>
        <w:t xml:space="preserve">80 από το ΠΑΣΟΚ. </w:t>
      </w:r>
    </w:p>
    <w:p w14:paraId="04456499"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Αν θέλετε πράγματι, λοιπόν, να κάνουμε μια συζήτηση για το τι έ</w:t>
      </w:r>
      <w:r>
        <w:rPr>
          <w:rFonts w:eastAsia="Times New Roman" w:cs="Times New Roman"/>
          <w:szCs w:val="24"/>
        </w:rPr>
        <w:t>γινε από το 1976 μέχρι σήμερα, να κάνουμε την πραγματική συζήτηση για το πώς έφθασαν τα παιδιά μας, για παράδειγμα, από τα σχολικά βιβλία που είχαν κάποτε -πριν από τριάντα χρόνια- στο δημοτικό από τα οποία μάθαιναν ελληνικά από τα ποιήματα του Παλαμά ή το</w:t>
      </w:r>
      <w:r>
        <w:rPr>
          <w:rFonts w:eastAsia="Times New Roman" w:cs="Times New Roman"/>
          <w:szCs w:val="24"/>
        </w:rPr>
        <w:t xml:space="preserve">υ Δροσίνη, σήμερα να μαθαίνουν ελληνικά από τις οδηγίες χρήσης μιας καφετιέρας στην ίδια τάξη. Αυτά είναι τα μεγάλα ζητήματα που πρέπει να συζητήσουμε. </w:t>
      </w:r>
    </w:p>
    <w:p w14:paraId="0445649A"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Πάμε, όμως και στο συγκεκριμένο. Έχουν κάνει οι συνάδελφοι του ΣΥΡΙΖΑ μια συζήτηση ολίγον ταξική. Περίπ</w:t>
      </w:r>
      <w:r>
        <w:rPr>
          <w:rFonts w:eastAsia="Times New Roman" w:cs="Times New Roman"/>
          <w:szCs w:val="24"/>
        </w:rPr>
        <w:t xml:space="preserve">ου παρουσιάζετε αυτούς που είναι στα ιδιωτικά σχολεία ως τους ελιτιστές και ότι εσείς νομοθετείτε για την εξίσωση δημοσίων και ιδιωτικών σχολείων για να υπάρχει δικαιοσύνη. </w:t>
      </w:r>
    </w:p>
    <w:p w14:paraId="0445649B"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μου κάνει μεγάλη εντύπωση αυτού του τύπου η κριτική από το ΣΥΡΙΖΑ, </w:t>
      </w:r>
      <w:r>
        <w:rPr>
          <w:rFonts w:eastAsia="Times New Roman" w:cs="Times New Roman"/>
          <w:szCs w:val="24"/>
        </w:rPr>
        <w:t xml:space="preserve">αν σ’ αυτό συνυπολογίσουμε ότι ο Πρωθυπουργός της χώρας κ. Αλέξης Τσίπρας επέλεξε ιδιωτικό σχολείο για να πάει τα παιδιά του. </w:t>
      </w:r>
    </w:p>
    <w:p w14:paraId="0445649C"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Και αναρωτιέμαι, κύριε Φίλη, έχετε καταλάβει ακριβώς τι λέει το Σύνταγμα το οποίο επικαλείστε; Το Σύνταγμα βεβαίως λέει για την υ</w:t>
      </w:r>
      <w:r>
        <w:rPr>
          <w:rFonts w:eastAsia="Times New Roman" w:cs="Times New Roman"/>
          <w:szCs w:val="24"/>
        </w:rPr>
        <w:t xml:space="preserve">ποχρέωση που έχει το κράτος να δίνει δημόσια δωρεάν παιδεία και τη δίνει στο μέτρο που μπορεί. Όμως ταυτόχρονα κατοχυρώνει και το δικαίωμα στην ιδιωτική εκπαίδευση. Κατοχυρώνει δηλαδή το δικαίωμα των γονέων στην επιλογή. Το Σύνταγμα έδωσε την επιλογή στον </w:t>
      </w:r>
      <w:r>
        <w:rPr>
          <w:rFonts w:eastAsia="Times New Roman" w:cs="Times New Roman"/>
          <w:szCs w:val="24"/>
        </w:rPr>
        <w:t xml:space="preserve">κ. Αλέξη Τσίπρα να επιλέξει για τα δικά του παιδιά να τα πάει σε ιδιωτικό σχολείο. Τον ρωτήσατε πριν νομοθετήσετε, γιατί επέλεξε ιδιωτικό σχολείο και όχι δημόσιο; Γιατί επέλεξε τη Σχολή </w:t>
      </w:r>
      <w:proofErr w:type="spellStart"/>
      <w:r>
        <w:rPr>
          <w:rFonts w:eastAsia="Times New Roman" w:cs="Times New Roman"/>
          <w:szCs w:val="24"/>
        </w:rPr>
        <w:t>Χιλλ</w:t>
      </w:r>
      <w:proofErr w:type="spellEnd"/>
      <w:r>
        <w:rPr>
          <w:rFonts w:eastAsia="Times New Roman" w:cs="Times New Roman"/>
          <w:szCs w:val="24"/>
        </w:rPr>
        <w:t xml:space="preserve"> ο κ. Τσίπρας </w:t>
      </w:r>
      <w:r>
        <w:rPr>
          <w:rFonts w:eastAsia="Times New Roman" w:cs="Times New Roman"/>
          <w:szCs w:val="24"/>
        </w:rPr>
        <w:lastRenderedPageBreak/>
        <w:t>για τον εαυτό του και δεν επέλεξε ένα από τα δικά σα</w:t>
      </w:r>
      <w:r>
        <w:rPr>
          <w:rFonts w:eastAsia="Times New Roman" w:cs="Times New Roman"/>
          <w:szCs w:val="24"/>
        </w:rPr>
        <w:t xml:space="preserve">ς σχολεία, απ’ αυτά που εσείς διοικείτε; Άμεσα τουλάχιστον, γιατί εποπτεία έχετε σε όλα. </w:t>
      </w:r>
    </w:p>
    <w:p w14:paraId="0445649D"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Τι κάνετε, λοιπόν; Έρχεστε εδώ και στην ουσία καταργείτε δια νόμου το δικαίωμα των γονέων να επιλέγουν. Αυτό κάνετε. Διότι όταν ισοπεδώνετε τα ιδιωτικά με τα δημόσια </w:t>
      </w:r>
      <w:r>
        <w:rPr>
          <w:rFonts w:eastAsia="Times New Roman" w:cs="Times New Roman"/>
          <w:szCs w:val="24"/>
        </w:rPr>
        <w:t xml:space="preserve">σχολεία, είναι σαν να λέτε στους γονείς «θα πας αναγκαστικά εκεί που σου λέω εγώ». </w:t>
      </w:r>
    </w:p>
    <w:p w14:paraId="0445649E"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Και πήγε να σας ξεφύγει –για να σας αποδείξω ότι αυτό είναι που κάνετε- ένα μικρό σημείο. Ποιο; Ότι μπορούσαν να κάνουν φροντιστήρια ξένων γλωσσών, ενισχυτική διδασκαλία δη</w:t>
      </w:r>
      <w:r>
        <w:rPr>
          <w:rFonts w:eastAsia="Times New Roman" w:cs="Times New Roman"/>
          <w:szCs w:val="24"/>
        </w:rPr>
        <w:t xml:space="preserve">λαδή, τα ιδιωτικά σχολεία εκτός του ωρολογίου προγράμματος το καταλάβετε χθες βράδυ και φέρατε και την τροπολογία μην τυχόν και σας ξεφύγει κάτι και δεν ισοπεδωθούν εντελώς, δεν γίνουν ακριβώς τα ίδια. </w:t>
      </w:r>
    </w:p>
    <w:p w14:paraId="0445649F"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Και προσέξτε και το καλύτερο. Είχατε το θράσος να τεκ</w:t>
      </w:r>
      <w:r>
        <w:rPr>
          <w:rFonts w:eastAsia="Times New Roman" w:cs="Times New Roman"/>
          <w:szCs w:val="24"/>
        </w:rPr>
        <w:t xml:space="preserve">μηριώσετε αυτήν σας την άποψη για την ισοπέδωση στο ότι η αριστεία δημιουργεί ανισότητες. Ξέρετε, κύριε Υπουργέ, μια και είστε </w:t>
      </w:r>
      <w:r>
        <w:rPr>
          <w:rFonts w:eastAsia="Times New Roman" w:cs="Times New Roman"/>
          <w:szCs w:val="24"/>
        </w:rPr>
        <w:t xml:space="preserve">ο </w:t>
      </w:r>
      <w:r>
        <w:rPr>
          <w:rFonts w:eastAsia="Times New Roman" w:cs="Times New Roman"/>
          <w:szCs w:val="24"/>
        </w:rPr>
        <w:t xml:space="preserve">Υπουργός </w:t>
      </w:r>
      <w:r>
        <w:rPr>
          <w:rFonts w:eastAsia="Times New Roman" w:cs="Times New Roman"/>
          <w:szCs w:val="24"/>
        </w:rPr>
        <w:lastRenderedPageBreak/>
        <w:t xml:space="preserve">Παιδείας, σας συνιστώ να διαβάσετε τον </w:t>
      </w:r>
      <w:proofErr w:type="spellStart"/>
      <w:r>
        <w:rPr>
          <w:rFonts w:eastAsia="Times New Roman" w:cs="Times New Roman"/>
          <w:szCs w:val="24"/>
        </w:rPr>
        <w:t>Αρεοπαγιτικό</w:t>
      </w:r>
      <w:proofErr w:type="spellEnd"/>
      <w:r>
        <w:rPr>
          <w:rFonts w:eastAsia="Times New Roman" w:cs="Times New Roman"/>
          <w:szCs w:val="24"/>
        </w:rPr>
        <w:t xml:space="preserve"> λόγο του Ισοκράτους. Είμαι βέβαιος ότι ο συνάδελφος καθηγητής –ήτα</w:t>
      </w:r>
      <w:r>
        <w:rPr>
          <w:rFonts w:eastAsia="Times New Roman" w:cs="Times New Roman"/>
          <w:szCs w:val="24"/>
        </w:rPr>
        <w:t xml:space="preserve">ν και δικός μου καθηγητής- ο κ. </w:t>
      </w:r>
      <w:proofErr w:type="spellStart"/>
      <w:r>
        <w:rPr>
          <w:rFonts w:eastAsia="Times New Roman" w:cs="Times New Roman"/>
          <w:szCs w:val="24"/>
        </w:rPr>
        <w:t>Πελεγρίνης</w:t>
      </w:r>
      <w:proofErr w:type="spellEnd"/>
      <w:r>
        <w:rPr>
          <w:rFonts w:eastAsia="Times New Roman" w:cs="Times New Roman"/>
          <w:szCs w:val="24"/>
        </w:rPr>
        <w:t xml:space="preserve">, τον έχει διαβάσει πάρα πολύ καλά και τον ξέρει. Κύριε </w:t>
      </w:r>
      <w:proofErr w:type="spellStart"/>
      <w:r>
        <w:rPr>
          <w:rFonts w:eastAsia="Times New Roman" w:cs="Times New Roman"/>
          <w:szCs w:val="24"/>
        </w:rPr>
        <w:t>Πελεγρίνη</w:t>
      </w:r>
      <w:proofErr w:type="spellEnd"/>
      <w:r>
        <w:rPr>
          <w:rFonts w:eastAsia="Times New Roman" w:cs="Times New Roman"/>
          <w:szCs w:val="24"/>
        </w:rPr>
        <w:t xml:space="preserve">, το λέω σε εσάς, γιατί ο </w:t>
      </w:r>
      <w:r>
        <w:rPr>
          <w:rFonts w:eastAsia="Times New Roman" w:cs="Times New Roman"/>
          <w:szCs w:val="24"/>
        </w:rPr>
        <w:t xml:space="preserve">κ. </w:t>
      </w:r>
      <w:r>
        <w:rPr>
          <w:rFonts w:eastAsia="Times New Roman" w:cs="Times New Roman"/>
          <w:szCs w:val="24"/>
        </w:rPr>
        <w:t xml:space="preserve">Φίλης μπορεί να μην ξέρει το κείμενο. Δεν το λέω για να τον θίξω. Το λέω παρενθετικά. </w:t>
      </w:r>
    </w:p>
    <w:p w14:paraId="044564A0" w14:textId="77777777" w:rsidR="00A53C3F" w:rsidRDefault="0019499A">
      <w:pPr>
        <w:tabs>
          <w:tab w:val="left" w:pos="3695"/>
        </w:tabs>
        <w:spacing w:line="600" w:lineRule="auto"/>
        <w:ind w:firstLine="720"/>
        <w:contextualSpacing/>
        <w:jc w:val="both"/>
        <w:rPr>
          <w:rFonts w:eastAsia="Times New Roman"/>
          <w:szCs w:val="24"/>
        </w:rPr>
      </w:pPr>
      <w:r>
        <w:rPr>
          <w:rFonts w:eastAsia="Times New Roman"/>
          <w:szCs w:val="24"/>
        </w:rPr>
        <w:t xml:space="preserve">Λέει ο Ισοκράτης: Μεγαλουργήσαμε </w:t>
      </w:r>
      <w:r>
        <w:rPr>
          <w:rFonts w:eastAsia="Times New Roman"/>
          <w:szCs w:val="24"/>
        </w:rPr>
        <w:t>στο παρελθόν –κοιτάει να δει γιατί ήταν σε παρακμή την εποχή του- γιατί είχαμε φτιάξει μια δημοκρατία που στηριζόταν στην ισονομία. Αλλά ποια ισονομία; Στην ισονομία κατ’ αξίαν. Όχι να τους κάνουμε όλους ίδιους, αλλά να δώσουμε στον καθένα αυτό που του αξί</w:t>
      </w:r>
      <w:r>
        <w:rPr>
          <w:rFonts w:eastAsia="Times New Roman"/>
          <w:szCs w:val="24"/>
        </w:rPr>
        <w:t>ζει. Αυτό κάνει η αριστεία, κύριε Φίλη. Διαβάστε και λίγο Ισοκράτη. Είστε Υπουργός Παιδείας!</w:t>
      </w:r>
    </w:p>
    <w:p w14:paraId="044564A1" w14:textId="77777777" w:rsidR="00A53C3F" w:rsidRDefault="0019499A">
      <w:pPr>
        <w:tabs>
          <w:tab w:val="left" w:pos="3695"/>
        </w:tabs>
        <w:spacing w:line="600" w:lineRule="auto"/>
        <w:ind w:firstLine="720"/>
        <w:contextualSpacing/>
        <w:jc w:val="both"/>
        <w:rPr>
          <w:rFonts w:eastAsia="Times New Roman"/>
          <w:szCs w:val="24"/>
        </w:rPr>
      </w:pPr>
      <w:r>
        <w:rPr>
          <w:rFonts w:eastAsia="Times New Roman"/>
          <w:szCs w:val="24"/>
        </w:rPr>
        <w:t xml:space="preserve">Να ξέρετε, κύριε </w:t>
      </w:r>
      <w:proofErr w:type="spellStart"/>
      <w:r>
        <w:rPr>
          <w:rFonts w:eastAsia="Times New Roman"/>
          <w:szCs w:val="24"/>
        </w:rPr>
        <w:t>Παπαχριστόπουλε</w:t>
      </w:r>
      <w:proofErr w:type="spellEnd"/>
      <w:r>
        <w:rPr>
          <w:rFonts w:eastAsia="Times New Roman"/>
          <w:szCs w:val="24"/>
        </w:rPr>
        <w:t>, ότι η ρύθμιση –γιατί βλέπω ότι κλαίτε στα κανάλια για τους εργαζόμενους- που θα ψηφίσετε σε λίγο για τα ιδιωτικά σχολεία θα φέρει</w:t>
      </w:r>
      <w:r>
        <w:rPr>
          <w:rFonts w:eastAsia="Times New Roman"/>
          <w:szCs w:val="24"/>
        </w:rPr>
        <w:t xml:space="preserve"> τρεις χιλιάδες απολύσεις. Θα ψηφίσεις εσύ ο </w:t>
      </w:r>
      <w:proofErr w:type="spellStart"/>
      <w:r>
        <w:rPr>
          <w:rFonts w:eastAsia="Times New Roman"/>
          <w:szCs w:val="24"/>
        </w:rPr>
        <w:t>Παπαχριστόπουλος</w:t>
      </w:r>
      <w:proofErr w:type="spellEnd"/>
      <w:r>
        <w:rPr>
          <w:rFonts w:eastAsia="Times New Roman"/>
          <w:szCs w:val="24"/>
        </w:rPr>
        <w:t xml:space="preserve"> και οι υπόλοιποι και τρεις χιλιάδες άνθρωποι θα χάσουν τη δουλειά τους. Και μην γελάτε καθόλου, κύριε συνάδελφε.</w:t>
      </w:r>
    </w:p>
    <w:p w14:paraId="044564A2" w14:textId="77777777" w:rsidR="00A53C3F" w:rsidRDefault="0019499A">
      <w:pPr>
        <w:tabs>
          <w:tab w:val="left" w:pos="3695"/>
        </w:tabs>
        <w:spacing w:line="600" w:lineRule="auto"/>
        <w:ind w:firstLine="720"/>
        <w:contextualSpacing/>
        <w:jc w:val="both"/>
        <w:rPr>
          <w:rFonts w:eastAsia="Times New Roman"/>
          <w:szCs w:val="24"/>
        </w:rPr>
      </w:pPr>
      <w:r>
        <w:rPr>
          <w:rFonts w:eastAsia="Times New Roman"/>
          <w:szCs w:val="24"/>
        </w:rPr>
        <w:lastRenderedPageBreak/>
        <w:t xml:space="preserve">Δεν θα χάσουν τη δουλειά τους μόνο οι καθηγητές. Θα χάσουν τη δουλειά τους οι </w:t>
      </w:r>
      <w:r>
        <w:rPr>
          <w:rFonts w:eastAsia="Times New Roman"/>
          <w:szCs w:val="24"/>
        </w:rPr>
        <w:t xml:space="preserve">καθαρίστριες, θα χάσουν τη δουλειά τους οι φύλακες, θα χάσουν τη δουλειά τους όλοι αυτοί που απασχολούνται πέραν του ωραρίου και είναι επιπλέον θέσεις εργασίας στα ιδιωτικά σχολεία. Ο κ. Φίλης στην εμμονή του να τα ισοπεδώσει όλα αδιαφορεί για αυτούς τους </w:t>
      </w:r>
      <w:r>
        <w:rPr>
          <w:rFonts w:eastAsia="Times New Roman"/>
          <w:szCs w:val="24"/>
        </w:rPr>
        <w:t>ανθρώπους. Εσείς το ίδιο αδιαφορείτε; Συγχαρητήρια! Τουλάχιστον, όμως, μην κλαίτε στα κανάλια.</w:t>
      </w:r>
    </w:p>
    <w:p w14:paraId="044564A3" w14:textId="77777777" w:rsidR="00A53C3F" w:rsidRDefault="0019499A">
      <w:pPr>
        <w:tabs>
          <w:tab w:val="left" w:pos="3695"/>
        </w:tabs>
        <w:spacing w:line="600" w:lineRule="auto"/>
        <w:ind w:firstLine="720"/>
        <w:contextualSpacing/>
        <w:jc w:val="both"/>
        <w:rPr>
          <w:rFonts w:eastAsia="Times New Roman"/>
          <w:szCs w:val="24"/>
        </w:rPr>
      </w:pPr>
      <w:r>
        <w:rPr>
          <w:rFonts w:eastAsia="Times New Roman"/>
          <w:szCs w:val="24"/>
        </w:rPr>
        <w:t>Και έρχεται, κύριε Υπουργέ, και η άλλη τροπολογία για την επαναφορά των αιωνίων φοιτητών. Άλλο και τούτο πάλι. Ερχόμενος εδώ με παίρνει ένας φίλος μου και μου λέ</w:t>
      </w:r>
      <w:r>
        <w:rPr>
          <w:rFonts w:eastAsia="Times New Roman"/>
          <w:szCs w:val="24"/>
        </w:rPr>
        <w:t xml:space="preserve">ει ότι ο κ. Φίλης το νομοθέτησε για τον εαυτό του. Αλήθεια, κύριε Φίλη, -για να μην κυκλοφορεί αυτό στο διαδίκτυο- εμπίπτει και σ’ εσάς αυτή η τροπολογία; Θα μπορέσει ο κ. Φίλης με αυτήν την τροπολογία να </w:t>
      </w:r>
      <w:proofErr w:type="spellStart"/>
      <w:r>
        <w:rPr>
          <w:rFonts w:eastAsia="Times New Roman"/>
          <w:szCs w:val="24"/>
        </w:rPr>
        <w:t>επανεγγραφεί</w:t>
      </w:r>
      <w:proofErr w:type="spellEnd"/>
      <w:r>
        <w:rPr>
          <w:rFonts w:eastAsia="Times New Roman"/>
          <w:szCs w:val="24"/>
        </w:rPr>
        <w:t xml:space="preserve"> στη Νομική Σχολή Αθηνών; Νομοθετείτε γ</w:t>
      </w:r>
      <w:r>
        <w:rPr>
          <w:rFonts w:eastAsia="Times New Roman"/>
          <w:szCs w:val="24"/>
        </w:rPr>
        <w:t>ια τον εαυτό σας; Γιατί είναι παράξενο σε μια Βουλή να νομοθετεί ο Υπουργός για τον εαυτό του.</w:t>
      </w:r>
    </w:p>
    <w:p w14:paraId="044564A4" w14:textId="77777777" w:rsidR="00A53C3F" w:rsidRDefault="0019499A">
      <w:pPr>
        <w:tabs>
          <w:tab w:val="left" w:pos="3695"/>
        </w:tabs>
        <w:spacing w:line="600" w:lineRule="auto"/>
        <w:ind w:firstLine="720"/>
        <w:contextualSpacing/>
        <w:jc w:val="both"/>
        <w:rPr>
          <w:rFonts w:eastAsia="Times New Roman"/>
          <w:szCs w:val="24"/>
        </w:rPr>
      </w:pPr>
      <w:r>
        <w:rPr>
          <w:rFonts w:eastAsia="Times New Roman"/>
          <w:szCs w:val="24"/>
        </w:rPr>
        <w:t xml:space="preserve"> Εγώ δεν λέω ότι το κάνει. Λέω τι γράφεται σήμερα σε όλα τα </w:t>
      </w:r>
      <w:r>
        <w:rPr>
          <w:rFonts w:eastAsia="Times New Roman"/>
          <w:szCs w:val="24"/>
          <w:lang w:val="en-US"/>
        </w:rPr>
        <w:t>blogs</w:t>
      </w:r>
      <w:r>
        <w:rPr>
          <w:rFonts w:eastAsia="Times New Roman"/>
          <w:szCs w:val="24"/>
        </w:rPr>
        <w:t>. Να απαντήσει!</w:t>
      </w:r>
    </w:p>
    <w:p w14:paraId="044564A5" w14:textId="77777777" w:rsidR="00A53C3F" w:rsidRDefault="0019499A">
      <w:pPr>
        <w:tabs>
          <w:tab w:val="left" w:pos="3695"/>
        </w:tabs>
        <w:spacing w:line="600" w:lineRule="auto"/>
        <w:ind w:firstLine="720"/>
        <w:contextualSpacing/>
        <w:jc w:val="both"/>
        <w:rPr>
          <w:rFonts w:eastAsia="Times New Roman"/>
          <w:szCs w:val="24"/>
        </w:rPr>
      </w:pPr>
      <w:r>
        <w:rPr>
          <w:rFonts w:eastAsia="Times New Roman"/>
          <w:b/>
          <w:szCs w:val="24"/>
        </w:rPr>
        <w:lastRenderedPageBreak/>
        <w:t>ΝΙΚΟΛΑΟΣ ΘΗΒΑΙΟΣ:</w:t>
      </w:r>
      <w:r>
        <w:rPr>
          <w:rFonts w:eastAsia="Times New Roman"/>
          <w:szCs w:val="24"/>
        </w:rPr>
        <w:t xml:space="preserve"> Τόση ξεφτίλα πια!</w:t>
      </w:r>
    </w:p>
    <w:p w14:paraId="044564A6" w14:textId="77777777" w:rsidR="00A53C3F" w:rsidRDefault="0019499A">
      <w:pPr>
        <w:tabs>
          <w:tab w:val="left" w:pos="3695"/>
        </w:tabs>
        <w:spacing w:line="600" w:lineRule="auto"/>
        <w:ind w:firstLine="720"/>
        <w:contextualSpacing/>
        <w:jc w:val="both"/>
        <w:rPr>
          <w:rFonts w:eastAsia="Times New Roman"/>
          <w:szCs w:val="24"/>
        </w:rPr>
      </w:pPr>
      <w:r>
        <w:rPr>
          <w:rFonts w:eastAsia="Times New Roman"/>
          <w:b/>
          <w:szCs w:val="24"/>
        </w:rPr>
        <w:t>ΣΠΥΡΙΔΩΝ-ΑΔΩΝΙΣ ΓΕΩΡΓΙΑΔΗΣ:</w:t>
      </w:r>
      <w:r>
        <w:rPr>
          <w:rFonts w:eastAsia="Times New Roman"/>
          <w:szCs w:val="24"/>
        </w:rPr>
        <w:t xml:space="preserve"> Ακούστε, κύριε. </w:t>
      </w:r>
      <w:r>
        <w:rPr>
          <w:rFonts w:eastAsia="Times New Roman"/>
          <w:szCs w:val="24"/>
        </w:rPr>
        <w:t xml:space="preserve">Εκπροσωπείτε ένα κόμμα που ο Πρωθυπουργός σας είπε ότι δεν πληρώνει τον ΕΝΦΙΑ ως πράξη αντίστασης και τώρα πληρώνουμε όλοι ΕΝΦΙΑ. Η λέξη ξεφτίλα από στόμα </w:t>
      </w:r>
      <w:proofErr w:type="spellStart"/>
      <w:r>
        <w:rPr>
          <w:rFonts w:eastAsia="Times New Roman"/>
          <w:szCs w:val="24"/>
        </w:rPr>
        <w:t>Συριζαίου</w:t>
      </w:r>
      <w:proofErr w:type="spellEnd"/>
      <w:r>
        <w:rPr>
          <w:rFonts w:eastAsia="Times New Roman"/>
          <w:szCs w:val="24"/>
        </w:rPr>
        <w:t xml:space="preserve"> να μην ξανακουστεί. Το καταλάβατε; Δεν θα ξαναπείτε τη λέξη ξεφτίλα. Εσείς ειδικά και το κό</w:t>
      </w:r>
      <w:r>
        <w:rPr>
          <w:rFonts w:eastAsia="Times New Roman"/>
          <w:szCs w:val="24"/>
        </w:rPr>
        <w:t>μμα σας για τα επόμενα πενήντα χρόνια αυτή τη λέξη δεν θα την ξαναπείτε. Έχετε ξεφτιλιστεί χειρότερα απ’ όλους.</w:t>
      </w:r>
    </w:p>
    <w:p w14:paraId="044564A7" w14:textId="77777777" w:rsidR="00A53C3F" w:rsidRDefault="0019499A">
      <w:pPr>
        <w:tabs>
          <w:tab w:val="left" w:pos="3695"/>
        </w:tabs>
        <w:spacing w:line="600" w:lineRule="auto"/>
        <w:ind w:firstLine="720"/>
        <w:contextualSpacing/>
        <w:jc w:val="both"/>
        <w:rPr>
          <w:rFonts w:eastAsia="Times New Roman"/>
          <w:szCs w:val="24"/>
        </w:rPr>
      </w:pPr>
      <w:r>
        <w:rPr>
          <w:rFonts w:eastAsia="Times New Roman"/>
          <w:b/>
          <w:szCs w:val="24"/>
        </w:rPr>
        <w:t xml:space="preserve">ΝΙΚΟΛΑΟΣ ΘΗΒΑΙΟΣ: </w:t>
      </w:r>
      <w:r>
        <w:rPr>
          <w:rFonts w:eastAsia="Times New Roman"/>
          <w:szCs w:val="24"/>
        </w:rPr>
        <w:t>Σας τη λέω ευθέως!</w:t>
      </w:r>
    </w:p>
    <w:p w14:paraId="044564A8" w14:textId="77777777" w:rsidR="00A53C3F" w:rsidRDefault="0019499A">
      <w:pPr>
        <w:tabs>
          <w:tab w:val="left" w:pos="3695"/>
        </w:tabs>
        <w:spacing w:line="600" w:lineRule="auto"/>
        <w:ind w:firstLine="720"/>
        <w:contextualSpacing/>
        <w:jc w:val="both"/>
        <w:rPr>
          <w:rFonts w:eastAsia="Times New Roman"/>
          <w:szCs w:val="24"/>
        </w:rPr>
      </w:pPr>
      <w:r>
        <w:rPr>
          <w:rFonts w:eastAsia="Times New Roman"/>
          <w:b/>
          <w:szCs w:val="24"/>
        </w:rPr>
        <w:t>ΣΠΥΡΙΔΩΝ-ΑΔΩΝΙΣ ΓΕΩΡΓΙΑΔΗΣ:</w:t>
      </w:r>
      <w:r>
        <w:rPr>
          <w:rFonts w:eastAsia="Times New Roman"/>
          <w:szCs w:val="24"/>
        </w:rPr>
        <w:t xml:space="preserve"> Επανέρχομαι.</w:t>
      </w:r>
    </w:p>
    <w:p w14:paraId="044564A9" w14:textId="77777777" w:rsidR="00A53C3F" w:rsidRDefault="0019499A">
      <w:pPr>
        <w:tabs>
          <w:tab w:val="left" w:pos="3695"/>
        </w:tabs>
        <w:spacing w:line="600" w:lineRule="auto"/>
        <w:ind w:firstLine="720"/>
        <w:contextualSpacing/>
        <w:jc w:val="both"/>
        <w:rPr>
          <w:rFonts w:eastAsia="Times New Roman"/>
          <w:szCs w:val="24"/>
        </w:rPr>
      </w:pPr>
      <w:r>
        <w:rPr>
          <w:rFonts w:eastAsia="Times New Roman"/>
          <w:szCs w:val="24"/>
        </w:rPr>
        <w:t>Φέρατε μια τροπολογία για τους αιώνιους φοιτητές. Γιατί; Ποιος είν</w:t>
      </w:r>
      <w:r>
        <w:rPr>
          <w:rFonts w:eastAsia="Times New Roman"/>
          <w:szCs w:val="24"/>
        </w:rPr>
        <w:t>αι ο λόγος; Εδώ η Βουλή με μια τεράστια πλειοψηφία προσπάθησε να βάλει μια τάξη στα πανεπιστήμια και έρχεστε και το τινάζετε στον αέρα. Ποιος είναι ο λόγος που το κάνετε;</w:t>
      </w:r>
    </w:p>
    <w:p w14:paraId="044564AA" w14:textId="77777777" w:rsidR="00A53C3F" w:rsidRDefault="0019499A">
      <w:pPr>
        <w:tabs>
          <w:tab w:val="left" w:pos="3695"/>
        </w:tabs>
        <w:spacing w:line="600" w:lineRule="auto"/>
        <w:ind w:firstLine="720"/>
        <w:contextualSpacing/>
        <w:jc w:val="both"/>
        <w:rPr>
          <w:rFonts w:eastAsia="Times New Roman"/>
          <w:szCs w:val="24"/>
        </w:rPr>
      </w:pPr>
      <w:r>
        <w:rPr>
          <w:rFonts w:eastAsia="Times New Roman"/>
          <w:szCs w:val="24"/>
        </w:rPr>
        <w:lastRenderedPageBreak/>
        <w:t>Και για να κλείσω, λυπούμαι που λείπει η κ. Αναγνωστοπούλου. Μας είπε σε μια συνέντευ</w:t>
      </w:r>
      <w:r>
        <w:rPr>
          <w:rFonts w:eastAsia="Times New Roman"/>
          <w:szCs w:val="24"/>
        </w:rPr>
        <w:t>ξή της, θέλοντας να δικαιολογήσει την κατάληψη του Πανεπιστημίου της Θεσσαλονίκης από τους κουκουλοφόρους πριν από έναν μήνα, για την οποία μας είπατε, κύριε Υπουργέ, ότι 40.000 ήταν οι ζημιές και θα τα πληρώσει το Υπουργείο Παιδείας. Τι μας λέτε; Κόβετε τ</w:t>
      </w:r>
      <w:r>
        <w:rPr>
          <w:rFonts w:eastAsia="Times New Roman"/>
          <w:szCs w:val="24"/>
        </w:rPr>
        <w:t xml:space="preserve">ο ΕΚΑΣ των ανθρώπων, στέλνετε τον ΕΝΦΙΑ που θα καταργούσατε και πετάτε έτσι τα </w:t>
      </w:r>
      <w:proofErr w:type="spellStart"/>
      <w:r>
        <w:rPr>
          <w:rFonts w:eastAsia="Times New Roman"/>
          <w:szCs w:val="24"/>
        </w:rPr>
        <w:t>σαρανταχίλιαρα</w:t>
      </w:r>
      <w:proofErr w:type="spellEnd"/>
      <w:r>
        <w:rPr>
          <w:rFonts w:eastAsia="Times New Roman"/>
          <w:szCs w:val="24"/>
        </w:rPr>
        <w:t xml:space="preserve"> στα πανεπιστήμια για να βοηθάτε τους φίλους σας τους κουκουλοφόρους;</w:t>
      </w:r>
    </w:p>
    <w:p w14:paraId="044564AB" w14:textId="77777777" w:rsidR="00A53C3F" w:rsidRDefault="0019499A">
      <w:pPr>
        <w:tabs>
          <w:tab w:val="left" w:pos="3695"/>
        </w:tabs>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της κυρίας Βουλευτού)</w:t>
      </w:r>
    </w:p>
    <w:p w14:paraId="044564AC" w14:textId="77777777" w:rsidR="00A53C3F" w:rsidRDefault="0019499A">
      <w:pPr>
        <w:tabs>
          <w:tab w:val="left" w:pos="3695"/>
        </w:tabs>
        <w:spacing w:line="600" w:lineRule="auto"/>
        <w:ind w:firstLine="720"/>
        <w:contextualSpacing/>
        <w:jc w:val="both"/>
        <w:rPr>
          <w:rFonts w:eastAsia="Times New Roman" w:cs="Times New Roman"/>
          <w:szCs w:val="24"/>
        </w:rPr>
      </w:pPr>
      <w:r>
        <w:rPr>
          <w:rFonts w:eastAsia="Times New Roman" w:cs="Times New Roman"/>
          <w:szCs w:val="24"/>
        </w:rPr>
        <w:t xml:space="preserve">Κλείνω, </w:t>
      </w:r>
      <w:r>
        <w:rPr>
          <w:rFonts w:eastAsia="Times New Roman" w:cs="Times New Roman"/>
          <w:szCs w:val="24"/>
        </w:rPr>
        <w:t>κύριε Πρόεδρε.</w:t>
      </w:r>
    </w:p>
    <w:p w14:paraId="044564AD" w14:textId="77777777" w:rsidR="00A53C3F" w:rsidRDefault="0019499A">
      <w:pPr>
        <w:tabs>
          <w:tab w:val="left" w:pos="3695"/>
        </w:tabs>
        <w:spacing w:line="600" w:lineRule="auto"/>
        <w:ind w:firstLine="720"/>
        <w:contextualSpacing/>
        <w:jc w:val="both"/>
        <w:rPr>
          <w:rFonts w:eastAsia="Times New Roman" w:cs="Times New Roman"/>
          <w:szCs w:val="24"/>
        </w:rPr>
      </w:pPr>
      <w:r>
        <w:rPr>
          <w:rFonts w:eastAsia="Times New Roman"/>
          <w:szCs w:val="24"/>
        </w:rPr>
        <w:t xml:space="preserve">Και για να κλείσω. </w:t>
      </w:r>
      <w:r>
        <w:rPr>
          <w:rFonts w:eastAsia="Times New Roman" w:cs="Times New Roman"/>
          <w:szCs w:val="24"/>
        </w:rPr>
        <w:t xml:space="preserve">Αναρωτιέμαι τι έχει να πει τώρα η κ. Αναγνωστοπούλου, </w:t>
      </w:r>
      <w:r>
        <w:rPr>
          <w:rFonts w:eastAsia="Times New Roman" w:cs="Times New Roman"/>
          <w:szCs w:val="24"/>
        </w:rPr>
        <w:t xml:space="preserve">η οποία </w:t>
      </w:r>
      <w:r>
        <w:rPr>
          <w:rFonts w:eastAsia="Times New Roman" w:cs="Times New Roman"/>
          <w:szCs w:val="24"/>
        </w:rPr>
        <w:t xml:space="preserve">είπε ότι προτιμά τους κουκουλοφόρους από τους </w:t>
      </w:r>
      <w:proofErr w:type="spellStart"/>
      <w:r>
        <w:rPr>
          <w:rFonts w:eastAsia="Times New Roman" w:cs="Times New Roman"/>
          <w:szCs w:val="24"/>
        </w:rPr>
        <w:t>τζιχαντιστές</w:t>
      </w:r>
      <w:proofErr w:type="spellEnd"/>
      <w:r>
        <w:rPr>
          <w:rFonts w:eastAsia="Times New Roman" w:cs="Times New Roman"/>
          <w:szCs w:val="24"/>
        </w:rPr>
        <w:t xml:space="preserve"> και απ’ </w:t>
      </w:r>
      <w:r>
        <w:rPr>
          <w:rFonts w:eastAsia="Times New Roman" w:cs="Times New Roman"/>
          <w:szCs w:val="24"/>
        </w:rPr>
        <w:t>όσα</w:t>
      </w:r>
      <w:r>
        <w:rPr>
          <w:rFonts w:eastAsia="Times New Roman" w:cs="Times New Roman"/>
          <w:szCs w:val="24"/>
        </w:rPr>
        <w:t xml:space="preserve"> γίνονται στην Ευρώπη. Καλά, είναι αχαρακτήριστη η θέση. Τι έχει να πει τώρα που οι φίλοι </w:t>
      </w:r>
      <w:r>
        <w:rPr>
          <w:rFonts w:eastAsia="Times New Roman" w:cs="Times New Roman"/>
          <w:szCs w:val="24"/>
        </w:rPr>
        <w:t xml:space="preserve">σας έδειραν τον </w:t>
      </w:r>
      <w:r>
        <w:rPr>
          <w:rFonts w:eastAsia="Times New Roman" w:cs="Times New Roman"/>
          <w:szCs w:val="24"/>
        </w:rPr>
        <w:t>δ</w:t>
      </w:r>
      <w:r>
        <w:rPr>
          <w:rFonts w:eastAsia="Times New Roman" w:cs="Times New Roman"/>
          <w:szCs w:val="24"/>
        </w:rPr>
        <w:t xml:space="preserve">ιοικητή της Τροχαίας κατ’ αυτόν τον τρόπο προχτές; Σας αρέσει, κύριε </w:t>
      </w:r>
      <w:proofErr w:type="spellStart"/>
      <w:r>
        <w:rPr>
          <w:rFonts w:eastAsia="Times New Roman" w:cs="Times New Roman"/>
          <w:szCs w:val="24"/>
        </w:rPr>
        <w:t>Πελεγρίνη</w:t>
      </w:r>
      <w:proofErr w:type="spellEnd"/>
      <w:r>
        <w:rPr>
          <w:rFonts w:eastAsia="Times New Roman" w:cs="Times New Roman"/>
          <w:szCs w:val="24"/>
        </w:rPr>
        <w:t xml:space="preserve">, -είστε και μέλος της Κυβερνήσεως- αυτή η Ελλάδα που έχετε </w:t>
      </w:r>
      <w:r>
        <w:rPr>
          <w:rFonts w:eastAsia="Times New Roman" w:cs="Times New Roman"/>
          <w:szCs w:val="24"/>
        </w:rPr>
        <w:lastRenderedPageBreak/>
        <w:t xml:space="preserve">φτιάξει; Αυτά μας διδάξατε στο Πανεπιστήμιο; Να δέρνουν τον </w:t>
      </w:r>
      <w:r>
        <w:rPr>
          <w:rFonts w:eastAsia="Times New Roman" w:cs="Times New Roman"/>
          <w:szCs w:val="24"/>
        </w:rPr>
        <w:t>δ</w:t>
      </w:r>
      <w:r>
        <w:rPr>
          <w:rFonts w:eastAsia="Times New Roman" w:cs="Times New Roman"/>
          <w:szCs w:val="24"/>
        </w:rPr>
        <w:t xml:space="preserve">ιοικητή της Τροχαίας στους δρόμους όταν </w:t>
      </w:r>
      <w:r>
        <w:rPr>
          <w:rFonts w:eastAsia="Times New Roman" w:cs="Times New Roman"/>
          <w:szCs w:val="24"/>
        </w:rPr>
        <w:t>κάνει τη δουλειά του και να κάθεστε να τους κοιτάτε ως Κυβέρνηση;</w:t>
      </w:r>
    </w:p>
    <w:p w14:paraId="044564AE" w14:textId="77777777" w:rsidR="00A53C3F" w:rsidRDefault="0019499A">
      <w:pPr>
        <w:tabs>
          <w:tab w:val="left" w:pos="3695"/>
        </w:tabs>
        <w:spacing w:line="600" w:lineRule="auto"/>
        <w:ind w:firstLine="720"/>
        <w:contextualSpacing/>
        <w:jc w:val="both"/>
        <w:rPr>
          <w:rFonts w:eastAsia="Times New Roman" w:cs="Times New Roman"/>
          <w:szCs w:val="24"/>
        </w:rPr>
      </w:pPr>
      <w:r>
        <w:rPr>
          <w:rFonts w:eastAsia="Times New Roman" w:cs="Times New Roman"/>
          <w:szCs w:val="24"/>
        </w:rPr>
        <w:t>Κύριε Πρόεδρε, κύριε Υπουργέ, θέλουμε απαντήσεις σε αυτά τα θέματα. Και να το ξέρετε και να ακουστεί καλά. Η Νέα Δημοκρατία θα αλλάξει αυτόν τον νόμο. Η Νέα Δημοκρατία θα υπερασπιστεί το δικ</w:t>
      </w:r>
      <w:r>
        <w:rPr>
          <w:rFonts w:eastAsia="Times New Roman" w:cs="Times New Roman"/>
          <w:szCs w:val="24"/>
        </w:rPr>
        <w:t>αίωμα των γονέων στην επιλογή. Και στόχος μας δεν θα είναι να πάμε τα ιδιωτικά σχολεία προς τα κάτω. Αλλά στόχος μας θα είναι να πάμε τα δημόσια σχολεία προς τα πάνω για να έχουν όλοι καλύτερη παιδεία. Αυτός θα είναι ο στόχος της δικής μας κυβερνήσεως.</w:t>
      </w:r>
    </w:p>
    <w:p w14:paraId="044564AF" w14:textId="77777777" w:rsidR="00A53C3F" w:rsidRDefault="0019499A">
      <w:pPr>
        <w:tabs>
          <w:tab w:val="left" w:pos="3695"/>
        </w:tabs>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044564B0" w14:textId="77777777" w:rsidR="00A53C3F" w:rsidRDefault="0019499A">
      <w:pPr>
        <w:tabs>
          <w:tab w:val="left" w:pos="3695"/>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44564B1" w14:textId="77777777" w:rsidR="00A53C3F" w:rsidRDefault="0019499A">
      <w:pPr>
        <w:tabs>
          <w:tab w:val="left" w:pos="3695"/>
        </w:tabs>
        <w:spacing w:line="600" w:lineRule="auto"/>
        <w:ind w:firstLine="720"/>
        <w:contextualSpacing/>
        <w:jc w:val="center"/>
        <w:rPr>
          <w:rFonts w:eastAsia="Times New Roman" w:cs="Times New Roman"/>
          <w:szCs w:val="24"/>
        </w:rPr>
      </w:pPr>
      <w:r>
        <w:rPr>
          <w:rFonts w:eastAsia="Times New Roman" w:cs="Times New Roman"/>
          <w:szCs w:val="24"/>
        </w:rPr>
        <w:t>(Θόρυβος από την πτέρυγα του ΣΥΡΙΖΑ)</w:t>
      </w:r>
    </w:p>
    <w:p w14:paraId="044564B2" w14:textId="77777777" w:rsidR="00A53C3F" w:rsidRDefault="0019499A">
      <w:pPr>
        <w:tabs>
          <w:tab w:val="left" w:pos="3695"/>
        </w:tabs>
        <w:spacing w:line="600" w:lineRule="auto"/>
        <w:ind w:firstLine="720"/>
        <w:contextualSpacing/>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Λίγη ησυχία, σας παρακαλώ.</w:t>
      </w:r>
    </w:p>
    <w:p w14:paraId="044564B3" w14:textId="77777777" w:rsidR="00A53C3F" w:rsidRDefault="0019499A">
      <w:pPr>
        <w:tabs>
          <w:tab w:val="left" w:pos="3695"/>
        </w:tabs>
        <w:spacing w:line="600" w:lineRule="auto"/>
        <w:ind w:firstLine="720"/>
        <w:contextualSpacing/>
        <w:jc w:val="both"/>
        <w:rPr>
          <w:rFonts w:eastAsia="Times New Roman" w:cs="Times New Roman"/>
          <w:szCs w:val="24"/>
        </w:rPr>
      </w:pPr>
      <w:r>
        <w:rPr>
          <w:rFonts w:eastAsia="Times New Roman" w:cs="Times New Roman"/>
          <w:szCs w:val="24"/>
        </w:rPr>
        <w:t>Τον λόγο έχει ο κύριος Υπουργός.</w:t>
      </w:r>
    </w:p>
    <w:p w14:paraId="044564B4" w14:textId="77777777" w:rsidR="00A53C3F" w:rsidRDefault="0019499A">
      <w:pPr>
        <w:tabs>
          <w:tab w:val="left" w:pos="3695"/>
        </w:tabs>
        <w:spacing w:line="600" w:lineRule="auto"/>
        <w:ind w:firstLine="720"/>
        <w:contextualSpacing/>
        <w:jc w:val="both"/>
        <w:rPr>
          <w:rFonts w:eastAsia="Times New Roman"/>
          <w:szCs w:val="24"/>
        </w:rPr>
      </w:pPr>
      <w:r>
        <w:rPr>
          <w:rFonts w:eastAsia="Times New Roman"/>
          <w:b/>
          <w:szCs w:val="24"/>
        </w:rPr>
        <w:lastRenderedPageBreak/>
        <w:t>ΝΙΚΟΛΑΟΣ ΦΙΛΗΣ (Υπουργός Παιδείας, Έρευνας και Θρησκευμ</w:t>
      </w:r>
      <w:r>
        <w:rPr>
          <w:rFonts w:eastAsia="Times New Roman"/>
          <w:b/>
          <w:szCs w:val="24"/>
        </w:rPr>
        <w:t>άτων):</w:t>
      </w:r>
      <w:r>
        <w:rPr>
          <w:rFonts w:eastAsia="Times New Roman"/>
          <w:szCs w:val="24"/>
        </w:rPr>
        <w:t xml:space="preserve"> Δεν θα ήθελα να παρακολουθήσω τον προσωπικό χαρακτήρα των επιθέσεων του κ. Γεωργιάδη. Απλώς επιβεβαιώνει μια αδυναμία πολιτικής αντιπαράθεσης και επιβεβαιώνει και την επιλογή της Νέας Δημοκρατίας να ακολουθεί την τακτική της δολοφονίας χαρακτήρων, ν</w:t>
      </w:r>
      <w:r>
        <w:rPr>
          <w:rFonts w:eastAsia="Times New Roman"/>
          <w:szCs w:val="24"/>
        </w:rPr>
        <w:t xml:space="preserve">α </w:t>
      </w:r>
      <w:proofErr w:type="spellStart"/>
      <w:r>
        <w:rPr>
          <w:rFonts w:eastAsia="Times New Roman"/>
          <w:szCs w:val="24"/>
        </w:rPr>
        <w:t>στοχοποιεί</w:t>
      </w:r>
      <w:proofErr w:type="spellEnd"/>
      <w:r>
        <w:rPr>
          <w:rFonts w:eastAsia="Times New Roman"/>
          <w:szCs w:val="24"/>
        </w:rPr>
        <w:t>, να εστιάζει, να επιτίθεται, να διασύρει και να μην συζητάει πολιτικά.</w:t>
      </w:r>
    </w:p>
    <w:p w14:paraId="044564B5" w14:textId="77777777" w:rsidR="00A53C3F" w:rsidRDefault="0019499A">
      <w:pPr>
        <w:tabs>
          <w:tab w:val="left" w:pos="3695"/>
        </w:tabs>
        <w:spacing w:line="600" w:lineRule="auto"/>
        <w:ind w:firstLine="720"/>
        <w:contextualSpacing/>
        <w:jc w:val="both"/>
        <w:rPr>
          <w:rFonts w:eastAsia="Times New Roman"/>
          <w:szCs w:val="24"/>
        </w:rPr>
      </w:pPr>
      <w:r>
        <w:rPr>
          <w:rFonts w:eastAsia="Times New Roman"/>
          <w:szCs w:val="24"/>
        </w:rPr>
        <w:t>Τα ζητήματα</w:t>
      </w:r>
      <w:r>
        <w:rPr>
          <w:rFonts w:eastAsia="Times New Roman"/>
          <w:szCs w:val="24"/>
        </w:rPr>
        <w:t>,</w:t>
      </w:r>
      <w:r>
        <w:rPr>
          <w:rFonts w:eastAsia="Times New Roman"/>
          <w:szCs w:val="24"/>
        </w:rPr>
        <w:t xml:space="preserve"> </w:t>
      </w:r>
      <w:r>
        <w:rPr>
          <w:rFonts w:eastAsia="Times New Roman"/>
          <w:szCs w:val="24"/>
        </w:rPr>
        <w:t>όμως,</w:t>
      </w:r>
      <w:r>
        <w:rPr>
          <w:rFonts w:eastAsia="Times New Roman"/>
          <w:szCs w:val="24"/>
        </w:rPr>
        <w:t xml:space="preserve"> τα οποία ετέθησαν –και αφήνω τη φτηνή δημαγωγία, θα επικεντρωθώ στην ουσία- έχουν μια σημασία. Το θέμα της ρύθμισης για τους φοιτητές</w:t>
      </w:r>
      <w:r>
        <w:rPr>
          <w:rFonts w:eastAsia="Times New Roman"/>
          <w:szCs w:val="24"/>
        </w:rPr>
        <w:t>,</w:t>
      </w:r>
      <w:r>
        <w:rPr>
          <w:rFonts w:eastAsia="Times New Roman"/>
          <w:szCs w:val="24"/>
        </w:rPr>
        <w:t xml:space="preserve"> οι οποίοι θα έχουν</w:t>
      </w:r>
      <w:r>
        <w:rPr>
          <w:rFonts w:eastAsia="Times New Roman"/>
          <w:szCs w:val="24"/>
        </w:rPr>
        <w:t xml:space="preserve"> τη δυνατότητα να </w:t>
      </w:r>
      <w:proofErr w:type="spellStart"/>
      <w:r>
        <w:rPr>
          <w:rFonts w:eastAsia="Times New Roman"/>
          <w:szCs w:val="24"/>
        </w:rPr>
        <w:t>επανεγγραφούν</w:t>
      </w:r>
      <w:proofErr w:type="spellEnd"/>
      <w:r>
        <w:rPr>
          <w:rFonts w:eastAsia="Times New Roman"/>
          <w:szCs w:val="24"/>
        </w:rPr>
        <w:t>,</w:t>
      </w:r>
      <w:r>
        <w:rPr>
          <w:rFonts w:eastAsia="Times New Roman"/>
          <w:szCs w:val="24"/>
        </w:rPr>
        <w:t xml:space="preserve"> αφορά ενεργούς φοιτητές. Είναι οι φοιτητές</w:t>
      </w:r>
      <w:r>
        <w:rPr>
          <w:rFonts w:eastAsia="Times New Roman"/>
          <w:szCs w:val="24"/>
        </w:rPr>
        <w:t>,</w:t>
      </w:r>
      <w:r>
        <w:rPr>
          <w:rFonts w:eastAsia="Times New Roman"/>
          <w:szCs w:val="24"/>
        </w:rPr>
        <w:t xml:space="preserve"> οι οποίοι για δύο συνεχή εξάμηνα για οποιονδήποτε λόγο δεν πήγαν να εγγραφούν -επαναλαμβάνω ότι είναι ενεργοί, δεν έχουν διαγραφεί- και τους δίνεται η δυνατότητα να εγγραφούν στο </w:t>
      </w:r>
      <w:r>
        <w:rPr>
          <w:rFonts w:eastAsia="Times New Roman"/>
          <w:szCs w:val="24"/>
        </w:rPr>
        <w:t>εξάμηνό τους. Ένα αυτό, λοιπόν, και το λέω για να μην δημιουργούνται εντυπώσεις.</w:t>
      </w:r>
    </w:p>
    <w:p w14:paraId="044564B6"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Δεύτερο θέμα –και </w:t>
      </w:r>
      <w:proofErr w:type="spellStart"/>
      <w:r>
        <w:rPr>
          <w:rFonts w:eastAsia="Times New Roman" w:cs="Times New Roman"/>
          <w:szCs w:val="24"/>
        </w:rPr>
        <w:t>συγχωρέστε</w:t>
      </w:r>
      <w:proofErr w:type="spellEnd"/>
      <w:r>
        <w:rPr>
          <w:rFonts w:eastAsia="Times New Roman" w:cs="Times New Roman"/>
          <w:szCs w:val="24"/>
        </w:rPr>
        <w:t xml:space="preserve"> με για την παρέμβαση: Κοιτάξτε, εντάξει, και ο εκπρόσωπος της Χρυσής Αυγής χθες με τον Ισοκράτη μας έκανε μάθημα. Συνέβη είναι η αλήθεια. Δεν είπα</w:t>
      </w:r>
      <w:r>
        <w:rPr>
          <w:rFonts w:eastAsia="Times New Roman" w:cs="Times New Roman"/>
          <w:szCs w:val="24"/>
        </w:rPr>
        <w:t xml:space="preserve"> ότι έχετε συνεννοηθεί. Αλλά θα ήθελα να σας πω ότι ο τρόπος με τον οποίο αναφερθήκατε στον Ισοκράτη για την ισονομία κατ’ αξίαν δεν παραπέμπει σε δημοκρατία, αλλά παραπέμπει σε αριστοκρατία. Η ισονομία είναι για όλους τους πολίτες, το μάθαμε τουλάχιστον μ</w:t>
      </w:r>
      <w:r>
        <w:rPr>
          <w:rFonts w:eastAsia="Times New Roman" w:cs="Times New Roman"/>
          <w:szCs w:val="24"/>
        </w:rPr>
        <w:t xml:space="preserve">ετά τη γαλλική επανάσταση. Δεν υπάρχει ψήφος τιμαρίου, δεν υπάρχει ψήφος κατ’ αξίαν, όπως λέτε. Η ψήφος του αμόρφωτου και του μορφωμένου, του φτωχού και του πλούσιου, του διαγραμμένου φοιτητή, του αιώνιου φοιτητή ή του αποτυχόντος να μπει στο πανεπιστήμιο </w:t>
      </w:r>
      <w:r>
        <w:rPr>
          <w:rFonts w:eastAsia="Times New Roman" w:cs="Times New Roman"/>
          <w:szCs w:val="24"/>
        </w:rPr>
        <w:t>έχει την ίδια βαρύτητα, την ίδια αξία. Αυτή είναι η αξία της δημοκρατίας. Εσείς, όμως, επιλέξατε, φοβούμαι -δεν μπορώ αυτήν τη στιγμή να το αποδείξω- κακοποιώντας για άλλη μια φορά ένα αρχαίο κείμενο, την ισονομία κατ’ αξίαν. Είναι ισονομία τελεία και παύλ</w:t>
      </w:r>
      <w:r>
        <w:rPr>
          <w:rFonts w:eastAsia="Times New Roman" w:cs="Times New Roman"/>
          <w:szCs w:val="24"/>
        </w:rPr>
        <w:t>α. Αυτή είναι η δημοκρατία.</w:t>
      </w:r>
    </w:p>
    <w:p w14:paraId="044564B7"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Και εξ αυτού έρχομαι στο επόμενο επιχείρημά σας. Μιλάτε συνεχώς για τους αρίστους. Βεβαίως πρέπει να υπάρχει μια τάση βελτίωσης και προσωπικής και συλλογικής στην κοινωνία, αλίμονο. Άλλα, </w:t>
      </w:r>
      <w:r>
        <w:rPr>
          <w:rFonts w:eastAsia="Times New Roman" w:cs="Times New Roman"/>
          <w:szCs w:val="24"/>
        </w:rPr>
        <w:lastRenderedPageBreak/>
        <w:t>όμως, όταν μιλάτε για τους αρίστους, πρέ</w:t>
      </w:r>
      <w:r>
        <w:rPr>
          <w:rFonts w:eastAsia="Times New Roman" w:cs="Times New Roman"/>
          <w:szCs w:val="24"/>
        </w:rPr>
        <w:t xml:space="preserve">πει να δούμε αυτή η πολιτική που εφαρμόσατε τα τελευταία χρόνια και εδώ και σε άλλες χώρες βοήθησε τη γενικότερη πρόοδο του συνόλου, την αναβάθμιση του μορφωτικού επιπέδου, την αναβάθμιση της γενικότερης κοινωνικής και εργασιακής κατάστασης; </w:t>
      </w:r>
    </w:p>
    <w:p w14:paraId="044564B8"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Υπάρχουν έρευ</w:t>
      </w:r>
      <w:r>
        <w:rPr>
          <w:rFonts w:eastAsia="Times New Roman" w:cs="Times New Roman"/>
          <w:szCs w:val="24"/>
        </w:rPr>
        <w:t xml:space="preserve">νες, και στην Ελλάδα και στην Ευρώπη, που λένε τεκμηριωμένα -και δεν είναι </w:t>
      </w:r>
      <w:proofErr w:type="spellStart"/>
      <w:r>
        <w:rPr>
          <w:rFonts w:eastAsia="Times New Roman" w:cs="Times New Roman"/>
          <w:szCs w:val="24"/>
        </w:rPr>
        <w:t>συριζαίικες</w:t>
      </w:r>
      <w:proofErr w:type="spellEnd"/>
      <w:r>
        <w:rPr>
          <w:rFonts w:eastAsia="Times New Roman" w:cs="Times New Roman"/>
          <w:szCs w:val="24"/>
        </w:rPr>
        <w:t xml:space="preserve"> έρευνες, όπως θα σπεύσετε να μας πείτε- ότι στα χρόνια της προπαγάνδας περί αριστείας στην Ελλάδα υπάρχει μια όξυνση των κοινωνικών αντιθέσεων. Η </w:t>
      </w:r>
      <w:r>
        <w:rPr>
          <w:rFonts w:eastAsia="Times New Roman" w:cs="Times New Roman"/>
          <w:szCs w:val="24"/>
          <w:lang w:val="en-US"/>
        </w:rPr>
        <w:t>PISA</w:t>
      </w:r>
      <w:r>
        <w:rPr>
          <w:rFonts w:eastAsia="Times New Roman" w:cs="Times New Roman"/>
          <w:szCs w:val="24"/>
        </w:rPr>
        <w:t xml:space="preserve"> είναι ένας ευρωπαϊ</w:t>
      </w:r>
      <w:r>
        <w:rPr>
          <w:rFonts w:eastAsia="Times New Roman" w:cs="Times New Roman"/>
          <w:szCs w:val="24"/>
        </w:rPr>
        <w:t xml:space="preserve">κός τρόπος μέτρησης ορισμένων εκπαιδευτικών δυνατοτήτων. Εκεί στην PISA, εάν τη δείτε, επιβεβαιώνεται ότι έχουμε μια τεράστια αύξηση της επιτυχίας στην τριτοβάθμια εκπαίδευση των παιδιών που προέρχονται από οικογένειες με μορφωτικό επίπεδο και εύπορες και </w:t>
      </w:r>
      <w:r>
        <w:rPr>
          <w:rFonts w:eastAsia="Times New Roman" w:cs="Times New Roman"/>
          <w:szCs w:val="24"/>
        </w:rPr>
        <w:t xml:space="preserve">μείωση στην προσπάθεια να μπουν στην ανώτερη εκπαίδευση στα παιδιά που προέρχονται από μορφωτικά και κοινωνικά στρώματα χαμηλότερα. </w:t>
      </w:r>
    </w:p>
    <w:p w14:paraId="044564B9"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Θα μου πείτε, φταίει η αριστεία; Δεν λέω η αριστεία, λέω οι πολιτικές τις οποίες επιχειρεί παραπλανητικά να συγκαλύψει το θ</w:t>
      </w:r>
      <w:r>
        <w:rPr>
          <w:rFonts w:eastAsia="Times New Roman" w:cs="Times New Roman"/>
          <w:szCs w:val="24"/>
        </w:rPr>
        <w:t xml:space="preserve">εώρημα της αριστείας. Γι’ αυτό είπα και στην </w:t>
      </w:r>
      <w:proofErr w:type="spellStart"/>
      <w:r>
        <w:rPr>
          <w:rFonts w:eastAsia="Times New Roman" w:cs="Times New Roman"/>
          <w:szCs w:val="24"/>
        </w:rPr>
        <w:t>πρωτομιλία</w:t>
      </w:r>
      <w:proofErr w:type="spellEnd"/>
      <w:r>
        <w:rPr>
          <w:rFonts w:eastAsia="Times New Roman" w:cs="Times New Roman"/>
          <w:szCs w:val="24"/>
        </w:rPr>
        <w:t xml:space="preserve"> μου ότι το βασικό θέμα είναι όχι να κουβεντιάζουμε μεταξύ μας με επίθετα, με ταμπέλες, με συνθήματα, αλλά η ουσία. </w:t>
      </w:r>
    </w:p>
    <w:p w14:paraId="044564BA"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Όταν, λοιπόν, </w:t>
      </w:r>
      <w:r>
        <w:rPr>
          <w:rFonts w:eastAsia="Times New Roman" w:cs="Times New Roman"/>
          <w:szCs w:val="24"/>
        </w:rPr>
        <w:t>εμείς</w:t>
      </w:r>
      <w:r>
        <w:rPr>
          <w:rFonts w:eastAsia="Times New Roman" w:cs="Times New Roman"/>
          <w:szCs w:val="24"/>
        </w:rPr>
        <w:t xml:space="preserve"> ως Κυβέρνηση αναβαθμίζουμε το σύνολο της δημόσιας εκπαίδευσης ακ</w:t>
      </w:r>
      <w:r>
        <w:rPr>
          <w:rFonts w:eastAsia="Times New Roman" w:cs="Times New Roman"/>
          <w:szCs w:val="24"/>
        </w:rPr>
        <w:t>ολουθώντας και τη διεθνή κατεύθυνση και προοπτική, αυτό δεν είναι κακό, δεν μας το επιβάλλει κανένας, ανοίγουμε τα μάτια μας. Δεν θέλουμε να υπάρχει στην Ελλάδα το παράδοξο των εξετάσεων για τα πανεπιστήμια, που αδιάβλητες μεν είναι, αλλά βλέπουμε πώς έχου</w:t>
      </w:r>
      <w:r>
        <w:rPr>
          <w:rFonts w:eastAsia="Times New Roman" w:cs="Times New Roman"/>
          <w:szCs w:val="24"/>
        </w:rPr>
        <w:t xml:space="preserve">ν πια φτάσει στο τέλος της δυναμικής τους. </w:t>
      </w:r>
    </w:p>
    <w:p w14:paraId="044564BB"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Θέλουμε, λοιπόν, να αλλάξουμε αυτόν τον τρόπο πρόσβασης στα πανεπιστήμια. Θέλουμε να δώσουμε κύρος στο σχολείο. Εκεί να αποδώσουμε τη διαδικασία εισόδου στην τριτοβάθμια εκπαίδευση, στο σχολείο, και όχι στην παρα</w:t>
      </w:r>
      <w:r>
        <w:rPr>
          <w:rFonts w:eastAsia="Times New Roman" w:cs="Times New Roman"/>
          <w:szCs w:val="24"/>
        </w:rPr>
        <w:t xml:space="preserve">παιδεία. Θέλουμε να αποκτήσει ο εκπαιδευτικός και το σχολείο και ο γονιός και το παιδί την εμπιστοσύνη στην εκπαίδευση. </w:t>
      </w:r>
    </w:p>
    <w:p w14:paraId="044564BC"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Γι’ αυτό και όλη η συζήτηση που κάνουμε και θα κάνουμε για την αλλαγή του τρόπου εισόδου στα πανεπιστήμια ακριβώς σε αυτό κατατείνει, δ</w:t>
      </w:r>
      <w:r>
        <w:rPr>
          <w:rFonts w:eastAsia="Times New Roman" w:cs="Times New Roman"/>
          <w:szCs w:val="24"/>
        </w:rPr>
        <w:t>ηλαδή αναβάθμιση του Λυκείου και κυρίως των δύο τελευταίων τάξεων σε μια κατεύθυνση εμβάθυνσης σε περιεχόμενα σπουδών που θα επιλέξουν τα παιδιά. Και, ταυτοχρόνως, οι προηγούμενες τάξεις να αποτελέσουν ένα πρόγραμμα με το οποίο να υπάρχει εύρος γνωστικών α</w:t>
      </w:r>
      <w:r>
        <w:rPr>
          <w:rFonts w:eastAsia="Times New Roman" w:cs="Times New Roman"/>
          <w:szCs w:val="24"/>
        </w:rPr>
        <w:t>ντικειμένων, αυτό που λέμε μια αναβάθμιση συνολικά της εγκύκλιας εκπαίδευσης.</w:t>
      </w:r>
    </w:p>
    <w:p w14:paraId="044564BD"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Αυτός είναι ο στόχος μας. Μας ακούν οι Έλληνες πολίτες. Έχουμε μεταρρυθμιστική ατζέντα, που είναι υπέρ όλων και όχι υπέρ των ολίγων. Το είπα και νωρίτερα. Δεν ψάχνουμε να φτιάχνο</w:t>
      </w:r>
      <w:r>
        <w:rPr>
          <w:rFonts w:eastAsia="Times New Roman" w:cs="Times New Roman"/>
          <w:szCs w:val="24"/>
        </w:rPr>
        <w:t>υμε φέτες αρίστων και να πετάμε τη μεγάλη πλειοψηφία στον Καιάδα. Εάν υπήρξε Καιάδας, γιατί και αυτό αμφισβητείται ιστορικά, όπως ξέρετε, αλλά χάριν λόγου το λέω.</w:t>
      </w:r>
    </w:p>
    <w:p w14:paraId="044564BE"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Αυτή είναι η επιλογή μας. Γι’ αυτό όλες οι αλλαγές δεν ξεκινούν ξανά από φασαρία στο πανεπιστ</w:t>
      </w:r>
      <w:r>
        <w:rPr>
          <w:rFonts w:eastAsia="Times New Roman" w:cs="Times New Roman"/>
          <w:szCs w:val="24"/>
        </w:rPr>
        <w:t xml:space="preserve">ήμιο, όπως γινόταν σε παλιότερες εποχές, αλλά ξεκινούν από κάτω, από το ολοήμερο νηπιαγωγείο, που μας </w:t>
      </w:r>
      <w:r>
        <w:rPr>
          <w:rFonts w:eastAsia="Times New Roman" w:cs="Times New Roman"/>
          <w:szCs w:val="24"/>
        </w:rPr>
        <w:lastRenderedPageBreak/>
        <w:t xml:space="preserve">λέγατε ότι θα τα κλείσουμε και έχουμε με λιγότερα νήπια και </w:t>
      </w:r>
      <w:proofErr w:type="spellStart"/>
      <w:r>
        <w:rPr>
          <w:rFonts w:eastAsia="Times New Roman" w:cs="Times New Roman"/>
          <w:szCs w:val="24"/>
        </w:rPr>
        <w:t>προνήπια</w:t>
      </w:r>
      <w:proofErr w:type="spellEnd"/>
      <w:r>
        <w:rPr>
          <w:rFonts w:eastAsia="Times New Roman" w:cs="Times New Roman"/>
          <w:szCs w:val="24"/>
        </w:rPr>
        <w:t xml:space="preserve">, λόγω της υπογεννητικότητας φέτος, περισσότερα τμήματα νηπιαγωγείων. </w:t>
      </w:r>
    </w:p>
    <w:p w14:paraId="044564BF"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Τα στοιχεία είν</w:t>
      </w:r>
      <w:r>
        <w:rPr>
          <w:rFonts w:eastAsia="Times New Roman" w:cs="Times New Roman"/>
          <w:szCs w:val="24"/>
        </w:rPr>
        <w:t xml:space="preserve">αι σαφή και μπορώ να τα ανακοινώσω και στη Βουλή. Με λιγότερα νήπια και </w:t>
      </w:r>
      <w:proofErr w:type="spellStart"/>
      <w:r>
        <w:rPr>
          <w:rFonts w:eastAsia="Times New Roman" w:cs="Times New Roman"/>
          <w:szCs w:val="24"/>
        </w:rPr>
        <w:t>προνήπια</w:t>
      </w:r>
      <w:proofErr w:type="spellEnd"/>
      <w:r>
        <w:rPr>
          <w:rFonts w:eastAsia="Times New Roman" w:cs="Times New Roman"/>
          <w:szCs w:val="24"/>
        </w:rPr>
        <w:t xml:space="preserve"> –και ευτυχώς που φέραμε τα </w:t>
      </w:r>
      <w:proofErr w:type="spellStart"/>
      <w:r>
        <w:rPr>
          <w:rFonts w:eastAsia="Times New Roman" w:cs="Times New Roman"/>
          <w:szCs w:val="24"/>
        </w:rPr>
        <w:t>προνήπια</w:t>
      </w:r>
      <w:proofErr w:type="spellEnd"/>
      <w:r>
        <w:rPr>
          <w:rFonts w:eastAsia="Times New Roman" w:cs="Times New Roman"/>
          <w:szCs w:val="24"/>
        </w:rPr>
        <w:t xml:space="preserve"> με μία πολιτική που κάναμε αξιοποίησής τους στο δημόσιο προσχολικό σύστημα- έχουμε περισσότερα νηπιαγωγεία φέτος. Αυτή είναι η πραγματικότη</w:t>
      </w:r>
      <w:r>
        <w:rPr>
          <w:rFonts w:eastAsia="Times New Roman" w:cs="Times New Roman"/>
          <w:szCs w:val="24"/>
        </w:rPr>
        <w:t>τα.</w:t>
      </w:r>
    </w:p>
    <w:p w14:paraId="044564C0"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Μας λέγατε ότι κλείνουμε το ολοήμερο -άλλο ψέμα αυτό- και τρομοκρατούσατε τον κόσμο. Τα παιδιά, λοιπόν, στο ολοήμερο είναι όσα και πέρυσι και τα τμήματα είναι όσα και πέρυσι. Τίποτα δεν έκλεισε.</w:t>
      </w:r>
    </w:p>
    <w:p w14:paraId="044564C1"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Μας λέγατε, επίσης, ότι θέλουμε να διαλύσουμε το δημοτικό</w:t>
      </w:r>
      <w:r>
        <w:rPr>
          <w:rFonts w:eastAsia="Times New Roman" w:cs="Times New Roman"/>
          <w:szCs w:val="24"/>
        </w:rPr>
        <w:t xml:space="preserve"> σχολείο. Το δημοτικό σχολείο τώρα δεν θα είναι δύο ταχυτήτων: θα είναι ένας τύπος για όλα τα παιδιά και στο τελευταίο μέρος της Ελλάδος. Τα τετραθέσια σχολεία θα έχουν ίδιο πρόγραμμα, με νέα γνωστικά αντικείμενα, από την πρώτη τάξη ξένη γλώσσα, από την πρ</w:t>
      </w:r>
      <w:r>
        <w:rPr>
          <w:rFonts w:eastAsia="Times New Roman" w:cs="Times New Roman"/>
          <w:szCs w:val="24"/>
        </w:rPr>
        <w:t xml:space="preserve">ώτη τάξη πληροφορική. Θα είναι παντού το ίδιο πρόγραμμα. </w:t>
      </w:r>
    </w:p>
    <w:p w14:paraId="044564C2" w14:textId="77777777" w:rsidR="00A53C3F" w:rsidRDefault="0019499A">
      <w:pPr>
        <w:spacing w:line="600" w:lineRule="auto"/>
        <w:ind w:firstLine="720"/>
        <w:contextualSpacing/>
        <w:jc w:val="both"/>
        <w:rPr>
          <w:rFonts w:eastAsia="Times New Roman" w:cs="Times New Roman"/>
          <w:smallCaps/>
          <w:szCs w:val="24"/>
        </w:rPr>
      </w:pPr>
      <w:r>
        <w:rPr>
          <w:rFonts w:eastAsia="Times New Roman" w:cs="Times New Roman"/>
          <w:b/>
          <w:szCs w:val="24"/>
        </w:rPr>
        <w:lastRenderedPageBreak/>
        <w:t>ΜΑΞΙΜΟΣ ΧΑΡΑΚΟΠΟΥΛΟΣ:</w:t>
      </w:r>
      <w:r>
        <w:rPr>
          <w:rFonts w:eastAsia="Times New Roman" w:cs="Times New Roman"/>
          <w:szCs w:val="24"/>
        </w:rPr>
        <w:t xml:space="preserve"> Και πώς εξοικονομείτε </w:t>
      </w:r>
      <w:proofErr w:type="spellStart"/>
      <w:r>
        <w:rPr>
          <w:rFonts w:eastAsia="Times New Roman" w:cs="Times New Roman"/>
          <w:szCs w:val="24"/>
        </w:rPr>
        <w:t>εννιάμισι</w:t>
      </w:r>
      <w:proofErr w:type="spellEnd"/>
      <w:r>
        <w:rPr>
          <w:rFonts w:eastAsia="Times New Roman" w:cs="Times New Roman"/>
          <w:szCs w:val="24"/>
        </w:rPr>
        <w:t xml:space="preserve"> χιλιάδες εκπαιδευτικούς, κύριε Υπουργέ;</w:t>
      </w:r>
    </w:p>
    <w:p w14:paraId="044564C3"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ΝΙΚΟΛΑΟΣ ΦΙΛΗΣ (Υπουργός Παιδείας, Έρευνας και Θρησκευμάτων):</w:t>
      </w:r>
      <w:r>
        <w:rPr>
          <w:rFonts w:eastAsia="Times New Roman" w:cs="Times New Roman"/>
          <w:szCs w:val="24"/>
        </w:rPr>
        <w:t xml:space="preserve"> Η εξοικονόμηση έχει να κάνει με το θέμα τη</w:t>
      </w:r>
      <w:r>
        <w:rPr>
          <w:rFonts w:eastAsia="Times New Roman" w:cs="Times New Roman"/>
          <w:szCs w:val="24"/>
        </w:rPr>
        <w:t xml:space="preserve">ς καλύτερης κατανομής του προσωπικού και της αξιοποίησης των δυνατοτήτων που υπάρχουν. </w:t>
      </w:r>
    </w:p>
    <w:p w14:paraId="044564C4"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ΜΑΞΙΜΟΣ ΧΑΡΑΚΟΠΟΥΛΟΣ:</w:t>
      </w:r>
      <w:r>
        <w:rPr>
          <w:rFonts w:eastAsia="Times New Roman" w:cs="Times New Roman"/>
          <w:szCs w:val="24"/>
        </w:rPr>
        <w:t xml:space="preserve"> Της μείωσης των ωρών και των γνωστικών αντικειμένων.</w:t>
      </w:r>
    </w:p>
    <w:p w14:paraId="044564C5"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ΝΙΚΟΛΑΟΣ ΦΙΛΗΣ (Υπουργός Παιδείας, Έρευνας και Θρησκευμάτων):</w:t>
      </w:r>
      <w:r>
        <w:rPr>
          <w:rFonts w:eastAsia="Times New Roman" w:cs="Times New Roman"/>
          <w:szCs w:val="24"/>
        </w:rPr>
        <w:t xml:space="preserve"> Δεν εξοικονομούμε </w:t>
      </w:r>
      <w:proofErr w:type="spellStart"/>
      <w:r>
        <w:rPr>
          <w:rFonts w:eastAsia="Times New Roman" w:cs="Times New Roman"/>
          <w:szCs w:val="24"/>
        </w:rPr>
        <w:t>εννιάμισι</w:t>
      </w:r>
      <w:proofErr w:type="spellEnd"/>
      <w:r>
        <w:rPr>
          <w:rFonts w:eastAsia="Times New Roman" w:cs="Times New Roman"/>
          <w:szCs w:val="24"/>
        </w:rPr>
        <w:t xml:space="preserve"> χιλ</w:t>
      </w:r>
      <w:r>
        <w:rPr>
          <w:rFonts w:eastAsia="Times New Roman" w:cs="Times New Roman"/>
          <w:szCs w:val="24"/>
        </w:rPr>
        <w:t xml:space="preserve">ιάδες. Πέρυσι πήραμε, όπως θυμάστε, είκοσι τρεις χιλιάδες αναπληρωτές και φέτος παίρνουμε είκοσι χιλιάδες οκτακόσιους. Αυτή είναι η διαφορά. Και τα </w:t>
      </w:r>
      <w:proofErr w:type="spellStart"/>
      <w:r>
        <w:rPr>
          <w:rFonts w:eastAsia="Times New Roman" w:cs="Times New Roman"/>
          <w:szCs w:val="24"/>
        </w:rPr>
        <w:t>σχολειά</w:t>
      </w:r>
      <w:proofErr w:type="spellEnd"/>
      <w:r>
        <w:rPr>
          <w:rFonts w:eastAsia="Times New Roman" w:cs="Times New Roman"/>
          <w:szCs w:val="24"/>
        </w:rPr>
        <w:t xml:space="preserve"> θα λειτουργήσουν, έστω και αν υπάρξουν τρικλοποδιές, είτε πολιτικές είτε </w:t>
      </w:r>
      <w:proofErr w:type="spellStart"/>
      <w:r>
        <w:rPr>
          <w:rFonts w:eastAsia="Times New Roman" w:cs="Times New Roman"/>
          <w:szCs w:val="24"/>
        </w:rPr>
        <w:t>παρασυνδικαλιστικές</w:t>
      </w:r>
      <w:proofErr w:type="spellEnd"/>
      <w:r>
        <w:rPr>
          <w:rFonts w:eastAsia="Times New Roman" w:cs="Times New Roman"/>
          <w:szCs w:val="24"/>
        </w:rPr>
        <w:t>. Το τον</w:t>
      </w:r>
      <w:r>
        <w:rPr>
          <w:rFonts w:eastAsia="Times New Roman" w:cs="Times New Roman"/>
          <w:szCs w:val="24"/>
        </w:rPr>
        <w:t xml:space="preserve">ίζω, διότι δεν είναι θέμα που αφορά την Κυβέρνηση, αφορά την κοινωνία. Στις 12 του μηνός τα παιδιά που θα κάνουν αγιασμό να μην κάνουν τον σταυρό τους, επειδή το </w:t>
      </w:r>
      <w:proofErr w:type="spellStart"/>
      <w:r>
        <w:rPr>
          <w:rFonts w:eastAsia="Times New Roman" w:cs="Times New Roman"/>
          <w:szCs w:val="24"/>
        </w:rPr>
        <w:t>σχολειό</w:t>
      </w:r>
      <w:proofErr w:type="spellEnd"/>
      <w:r>
        <w:rPr>
          <w:rFonts w:eastAsia="Times New Roman" w:cs="Times New Roman"/>
          <w:szCs w:val="24"/>
        </w:rPr>
        <w:t xml:space="preserve"> είναι διαλυμένο, αλλά να λένε, «θαύμα, λειτουργεί το </w:t>
      </w:r>
      <w:proofErr w:type="spellStart"/>
      <w:r>
        <w:rPr>
          <w:rFonts w:eastAsia="Times New Roman" w:cs="Times New Roman"/>
          <w:szCs w:val="24"/>
        </w:rPr>
        <w:t>σχολειό</w:t>
      </w:r>
      <w:proofErr w:type="spellEnd"/>
      <w:r>
        <w:rPr>
          <w:rFonts w:eastAsia="Times New Roman" w:cs="Times New Roman"/>
          <w:szCs w:val="24"/>
        </w:rPr>
        <w:t xml:space="preserve"> μας!».</w:t>
      </w:r>
    </w:p>
    <w:p w14:paraId="044564C6"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lastRenderedPageBreak/>
        <w:t>ΜΑΞΙΜΟΣ ΧΑΡΑΚΟΠΟΥΛ</w:t>
      </w:r>
      <w:r>
        <w:rPr>
          <w:rFonts w:eastAsia="Times New Roman" w:cs="Times New Roman"/>
          <w:b/>
          <w:szCs w:val="24"/>
        </w:rPr>
        <w:t>ΟΣ:</w:t>
      </w:r>
      <w:r>
        <w:rPr>
          <w:rFonts w:eastAsia="Times New Roman" w:cs="Times New Roman"/>
          <w:szCs w:val="24"/>
        </w:rPr>
        <w:t xml:space="preserve"> Γίνετε πιο συγκεκριμένος, κύριε Υπουργέ. Μην εκτοξεύετε συκοφαντίες. Όταν λέτε «τρικλοποδιές πολιτικές», τι εννοείτε; </w:t>
      </w:r>
    </w:p>
    <w:p w14:paraId="044564C7"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ΝΙΚΟΛΑΟΣ ΦΙΛΗΣ (Υπουργός Παιδείας, Έρευνας και Θρησκευμάτων):</w:t>
      </w:r>
      <w:r>
        <w:rPr>
          <w:rFonts w:eastAsia="Times New Roman" w:cs="Times New Roman"/>
          <w:szCs w:val="24"/>
        </w:rPr>
        <w:t xml:space="preserve"> Άρα</w:t>
      </w:r>
      <w:r>
        <w:rPr>
          <w:rFonts w:eastAsia="Times New Roman" w:cs="Times New Roman"/>
          <w:szCs w:val="24"/>
        </w:rPr>
        <w:t xml:space="preserve"> –θα ήθελα να συνεχίσω και να τελειώνω, διότι κάνω κατάχρηση της παρέμβασης- θα ήθελα να σας πω ότι όλα τα μέτρα που παίρνουμε δεν είναι μέτρα για εξοικονόμηση προσωπικού και συνεπώς δημιουργίας τεχνητών πλεονασμάτων στους εκπαιδευτικούς. Κάθε άλλο. </w:t>
      </w:r>
    </w:p>
    <w:p w14:paraId="044564C8"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Σας υ</w:t>
      </w:r>
      <w:r>
        <w:rPr>
          <w:rFonts w:eastAsia="Times New Roman" w:cs="Times New Roman"/>
          <w:szCs w:val="24"/>
        </w:rPr>
        <w:t>πενθυμίζω ότι την χρονιά πριν τον ΣΥΡΙΖΑ είχατε πάρει δεκαοκτώ χιλιάδες εκπαιδευτικούς με μαζική εκροή συνταξιούχων. Μόνο δεκαοκτώ χιλιάδες αναπληρωτές είχατε πάρει. Εμείς φέτος παίρνουμε είκοσι χιλιάδες οκτακόσιους, με ελάχιστη συνταξιοδότηση χιλίων περίπ</w:t>
      </w:r>
      <w:r>
        <w:rPr>
          <w:rFonts w:eastAsia="Times New Roman" w:cs="Times New Roman"/>
          <w:szCs w:val="24"/>
        </w:rPr>
        <w:t xml:space="preserve">ου εκπαιδευτικών. </w:t>
      </w:r>
    </w:p>
    <w:p w14:paraId="044564C9"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Δεν πάμε στα κουτουρού, ούτε πετάμε τα χρήματα του ελληνικού λαού έτσι, ούτε κάνουμε πως δεν καταλαβαίνουμε τι σημαίνει μόχθος και ενδιαφέρον για τη δημόσια εκπαίδευση. Αυτό είναι το ντέρτι μας, αυτή είναι η επιλογή μας, να αναβαθμίσουμε</w:t>
      </w:r>
      <w:r>
        <w:rPr>
          <w:rFonts w:eastAsia="Times New Roman" w:cs="Times New Roman"/>
          <w:szCs w:val="24"/>
        </w:rPr>
        <w:t xml:space="preserve"> το δημόσιο σχολείο. Και το κάνουμε</w:t>
      </w:r>
      <w:r>
        <w:rPr>
          <w:rFonts w:eastAsia="Times New Roman" w:cs="Times New Roman"/>
          <w:szCs w:val="24"/>
        </w:rPr>
        <w:t>,</w:t>
      </w:r>
      <w:r>
        <w:rPr>
          <w:rFonts w:eastAsia="Times New Roman" w:cs="Times New Roman"/>
          <w:szCs w:val="24"/>
        </w:rPr>
        <w:t xml:space="preserve"> όχι μόνο για λόγους </w:t>
      </w:r>
      <w:r>
        <w:rPr>
          <w:rFonts w:eastAsia="Times New Roman" w:cs="Times New Roman"/>
          <w:szCs w:val="24"/>
        </w:rPr>
        <w:lastRenderedPageBreak/>
        <w:t xml:space="preserve">ιδεολογικούς -αυτό είναι δεύτερο- το κάνουμε για λόγους λογοδοσίας απέναντι στην κοινωνία. Μία κοινωνία η οποία με τη δική σας πολιτική έχει καταρρακωθεί και πρέπει να την ανορθώσουμε. Και το </w:t>
      </w:r>
      <w:proofErr w:type="spellStart"/>
      <w:r>
        <w:rPr>
          <w:rFonts w:eastAsia="Times New Roman" w:cs="Times New Roman"/>
          <w:szCs w:val="24"/>
        </w:rPr>
        <w:t>σχολειό</w:t>
      </w:r>
      <w:proofErr w:type="spellEnd"/>
      <w:r>
        <w:rPr>
          <w:rFonts w:eastAsia="Times New Roman" w:cs="Times New Roman"/>
          <w:szCs w:val="24"/>
        </w:rPr>
        <w:t xml:space="preserve"> θα αποδειχθεί μοχλός ανόρθωσης της οικονομίας και της κοινωνίας.</w:t>
      </w:r>
    </w:p>
    <w:p w14:paraId="044564CA" w14:textId="77777777" w:rsidR="00A53C3F" w:rsidRDefault="0019499A">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044564CB"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Τελειώνοντας, θέλω να πω το εξής. Άκουσα και από τον κ. </w:t>
      </w:r>
      <w:proofErr w:type="spellStart"/>
      <w:r>
        <w:rPr>
          <w:rFonts w:eastAsia="Times New Roman" w:cs="Times New Roman"/>
          <w:szCs w:val="24"/>
        </w:rPr>
        <w:t>Χαρακόπουλο</w:t>
      </w:r>
      <w:proofErr w:type="spellEnd"/>
      <w:r>
        <w:rPr>
          <w:rFonts w:eastAsia="Times New Roman" w:cs="Times New Roman"/>
          <w:szCs w:val="24"/>
        </w:rPr>
        <w:t xml:space="preserve"> και από εσάς ότι υιοθετούμε το σχολείο της ήσσονος </w:t>
      </w:r>
      <w:proofErr w:type="spellStart"/>
      <w:r>
        <w:rPr>
          <w:rFonts w:eastAsia="Times New Roman" w:cs="Times New Roman"/>
          <w:szCs w:val="24"/>
        </w:rPr>
        <w:t>προσπαθείας</w:t>
      </w:r>
      <w:proofErr w:type="spellEnd"/>
      <w:r>
        <w:rPr>
          <w:rFonts w:eastAsia="Times New Roman" w:cs="Times New Roman"/>
          <w:szCs w:val="24"/>
        </w:rPr>
        <w:t>, για να το πούμ</w:t>
      </w:r>
      <w:r>
        <w:rPr>
          <w:rFonts w:eastAsia="Times New Roman" w:cs="Times New Roman"/>
          <w:szCs w:val="24"/>
        </w:rPr>
        <w:t xml:space="preserve">ε όπως ήταν παλιά. </w:t>
      </w:r>
    </w:p>
    <w:p w14:paraId="044564CC"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Ακούστε, κύριοι της Νέας Δημοκρατίας. Όταν λέτε «ήσσονα προσπάθεια», τι εννοείτε ακριβώς; Ότι τα παιδιά θα διαβάζουν λιγότερο; Ότι θα έχουμε λιγότερες εξετάσεις; Ότι θα έχουν λιγότερο άγχος; Ότι θα έχουν μία σχέση υποτίμησης στην συνείδ</w:t>
      </w:r>
      <w:r>
        <w:rPr>
          <w:rFonts w:eastAsia="Times New Roman" w:cs="Times New Roman"/>
          <w:szCs w:val="24"/>
        </w:rPr>
        <w:t>ησή τους του σχολείου, γιατί τους στριμώχνει;</w:t>
      </w:r>
    </w:p>
    <w:p w14:paraId="044564CD"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ΜΑΞΙΜΟΣ ΧΑΡΑΚΟΠΟΥΛΟΣ: </w:t>
      </w:r>
      <w:r>
        <w:rPr>
          <w:rFonts w:eastAsia="Times New Roman" w:cs="Times New Roman"/>
          <w:szCs w:val="24"/>
        </w:rPr>
        <w:t xml:space="preserve">Την ελεύθερη πρόσβαση στα μειωμένου κύρους ΑΕΙ. </w:t>
      </w:r>
    </w:p>
    <w:p w14:paraId="044564CE"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ΝΙΚΟΛΑΟΣ ΦΙΛΗΣ (Υπουργός Παιδείας, Έρευνας και Θρησκευμάτων):</w:t>
      </w:r>
      <w:r>
        <w:rPr>
          <w:rFonts w:eastAsia="Times New Roman" w:cs="Times New Roman"/>
          <w:szCs w:val="24"/>
        </w:rPr>
        <w:t xml:space="preserve"> Ένα-ένα.</w:t>
      </w:r>
    </w:p>
    <w:p w14:paraId="044564CF"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Άρα η μείωση του ωραρίου δεν συνιστά ήσσονα προσπάθεια. Συνεννοούμεθ</w:t>
      </w:r>
      <w:r>
        <w:rPr>
          <w:rFonts w:eastAsia="Times New Roman" w:cs="Times New Roman"/>
          <w:szCs w:val="24"/>
        </w:rPr>
        <w:t>α. Συνιστά συμμόρφωση προς μια εκπαιδευτική αντίληψη που θεωρεί ότι το σχολείο πρέπει να έχει γνωστικά αντικείμενα -τα επιλέγει- να διορίζει καθηγητές διδασκαλίας των γνωστικών αντικειμένων και όχι το σχολείο να είναι απλώς μηχανισμός παραγωγής εισοδημάτων</w:t>
      </w:r>
      <w:r>
        <w:rPr>
          <w:rFonts w:eastAsia="Times New Roman" w:cs="Times New Roman"/>
          <w:szCs w:val="24"/>
        </w:rPr>
        <w:t>. Άλλη είναι η δουλειά του σχολείου. Το σχολείο δεν υπάρχει για να διορίζει αφειδώς κάθε χρόνο μόνιμους ή αναπληρωτές. Υπάρχει για να διορίζει όσους χρειάζεται, για να υπηρετεί ένα συγκεκριμένο εκπαιδευτικό σχέδιο για τα παιδιά. Η δουλειά για την ανεργία ε</w:t>
      </w:r>
      <w:r>
        <w:rPr>
          <w:rFonts w:eastAsia="Times New Roman" w:cs="Times New Roman"/>
          <w:szCs w:val="24"/>
        </w:rPr>
        <w:t xml:space="preserve">ίναι δουλειά άλλων υπουργείων και άλλων πολιτικών. </w:t>
      </w:r>
    </w:p>
    <w:p w14:paraId="044564D0"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Είχαμε φέτος περίπου εκατό χιλιάδες υποψηφίους για τις θέσεις αναπληρωτών και ωρομισθίων. Όσους και να παίρναμε δεν θα καλυπτόταν η ανάγκη αυτή των ανθρώπων για δουλειά. Η εκπαίδευση υπάρχει για την εκπαί</w:t>
      </w:r>
      <w:r>
        <w:rPr>
          <w:rFonts w:eastAsia="Times New Roman" w:cs="Times New Roman"/>
          <w:szCs w:val="24"/>
        </w:rPr>
        <w:t>δευση και για το παιδί. Δεν θα φορτώνουμε προγράμματα δήθεν για να μαζεύουμε κόσμο, να κάνουμε προσλήψεις εις βάρος της μόρφωσης και εις βάρος της ψυχικής ηρεμίας των παιδιών.</w:t>
      </w:r>
    </w:p>
    <w:p w14:paraId="044564D1"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Και τελειώνω. Αναβαθμίζουμε το δημοτικό και το γυμνάσιο. Μειώσαμε τις ώρες. Μάλι</w:t>
      </w:r>
      <w:r>
        <w:rPr>
          <w:rFonts w:eastAsia="Times New Roman" w:cs="Times New Roman"/>
          <w:szCs w:val="24"/>
        </w:rPr>
        <w:t xml:space="preserve">στα. Τρεις ώρες την εβδομάδα. Αυτό είναι υποβάθμιση του σχολείου; Δηλαδή, τα επτάωρα τα τρία, άμα γίνουν δύο, υποβαθμίζουν το γυμνάσιο; Όχι βέβαια! Αυτό είναι υποκρισία. </w:t>
      </w:r>
    </w:p>
    <w:p w14:paraId="044564D2"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Τι άλλο κάνουμε; Καταργούμε τα τρίμηνα και πάμε σε τετράμηνα. Καταργούμε τα δώδεκα κα</w:t>
      </w:r>
      <w:r>
        <w:rPr>
          <w:rFonts w:eastAsia="Times New Roman" w:cs="Times New Roman"/>
          <w:szCs w:val="24"/>
        </w:rPr>
        <w:t>ι δεκατέσσερα μαθήματα στο τέλος της χρονιάς, τα οποία είναι άνευ αντικειμένου -είναι απλώς για να λέμε ότι λειτουργεί το σχολείο στη βάση των εξετάσεων και μόνο- και τα κάνουμε τέσσερα. Και στη διάρκεια της χρονιάς δίνουμε τη δυνατότητα ο δάσκαλος να κάνε</w:t>
      </w:r>
      <w:r>
        <w:rPr>
          <w:rFonts w:eastAsia="Times New Roman" w:cs="Times New Roman"/>
          <w:szCs w:val="24"/>
        </w:rPr>
        <w:t xml:space="preserve">ι μια εξέταση το τετράμηνο, αλλά να μπορεί, επίσης, να κάνει και πολλά ωριαία τεστ και κυρίως να συνηθίζουν τα παιδιά στο </w:t>
      </w:r>
      <w:r>
        <w:rPr>
          <w:rFonts w:eastAsia="Times New Roman" w:cs="Times New Roman"/>
          <w:szCs w:val="24"/>
          <w:lang w:val="en-US"/>
        </w:rPr>
        <w:t>project</w:t>
      </w:r>
      <w:r>
        <w:rPr>
          <w:rFonts w:eastAsia="Times New Roman" w:cs="Times New Roman"/>
          <w:szCs w:val="24"/>
        </w:rPr>
        <w:t xml:space="preserve"> της συνθετικής εργασίας από μικρά παιδιά. Γιατί ενώ πηγαίνουν τα παιδιά τα δικά μας στα πανεπιστήμια του εξωτερικού και σε όλα</w:t>
      </w:r>
      <w:r>
        <w:rPr>
          <w:rFonts w:eastAsia="Times New Roman" w:cs="Times New Roman"/>
          <w:szCs w:val="24"/>
        </w:rPr>
        <w:t xml:space="preserve"> διαπρέπουν, εκεί που έχουν ένα μεγάλο πρόβλημα, μια χωλότητα, είναι στην αδυναμία διαμόρφωσης επεξεργασίας συνθετικών εργασιών. Κι εμείς θέλουμε να αναβαθμίσουμε το σχολείο. Και γι’ αυτό δίνουμε αυτήν τη μάχη και όχι για να γίνουμε καλοί στα παιδιά.</w:t>
      </w:r>
    </w:p>
    <w:p w14:paraId="044564D3"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Σίγου</w:t>
      </w:r>
      <w:r>
        <w:rPr>
          <w:rFonts w:eastAsia="Times New Roman" w:cs="Times New Roman"/>
          <w:szCs w:val="24"/>
        </w:rPr>
        <w:t xml:space="preserve">ρα η δική μας αντίληψη δεν είναι η αντίληψη του άκρατου ανταγωνισμού. Δεν είναι η αντίληψη διαμόρφωσης πολλών κατηγοριών σχολείων μέσω των κουπονιών όπου θα διαλέγει -ελευθερία επιλογής λέγεται αυτό;- ο γονιός σε ποιο σχολείο θα πάει το παιδί του, δημόσιο </w:t>
      </w:r>
      <w:r>
        <w:rPr>
          <w:rFonts w:eastAsia="Times New Roman" w:cs="Times New Roman"/>
          <w:szCs w:val="24"/>
        </w:rPr>
        <w:t xml:space="preserve">ή ιδιωτικό, και θα παίρνει κι ένα χαρτζιλίκι, τον μήνα, από το κράτος. Αυτό είναι διάλυση του συστήματος εκπαίδευσης στην Ελλάδα! Δεν είναι δικαίωμα στην επιλογή του σχολείου. Πείτε το καθαρά. Ο κ. </w:t>
      </w:r>
      <w:proofErr w:type="spellStart"/>
      <w:r>
        <w:rPr>
          <w:rFonts w:eastAsia="Times New Roman" w:cs="Times New Roman"/>
          <w:szCs w:val="24"/>
        </w:rPr>
        <w:t>Φορτσάκης</w:t>
      </w:r>
      <w:proofErr w:type="spellEnd"/>
      <w:r>
        <w:rPr>
          <w:rFonts w:eastAsia="Times New Roman" w:cs="Times New Roman"/>
          <w:szCs w:val="24"/>
        </w:rPr>
        <w:t xml:space="preserve"> το έχει γράψει, ως μια επιλογή γι’ αυτό το πράγμ</w:t>
      </w:r>
      <w:r>
        <w:rPr>
          <w:rFonts w:eastAsia="Times New Roman" w:cs="Times New Roman"/>
          <w:szCs w:val="24"/>
        </w:rPr>
        <w:t xml:space="preserve">α, το άκουσα από τον κ. Βορίδη χθες. Σιγά, σιγά, φαίνεται ότι η Νέα Δημοκρατία προσχωρεί σε αυτό το δικαίωμα της επιλογής, το «ψευδώνυμο» δικαίωμα της επιλογής το οποίο συνιστά –επαναλαμβάνω- μια βόμβα στα θεμέλια της δημόσιας εκπαίδευσης. </w:t>
      </w:r>
    </w:p>
    <w:p w14:paraId="044564D4"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Γιατί το δημόσι</w:t>
      </w:r>
      <w:r>
        <w:rPr>
          <w:rFonts w:eastAsia="Times New Roman" w:cs="Times New Roman"/>
          <w:szCs w:val="24"/>
        </w:rPr>
        <w:t>ο σχολείο τον 20</w:t>
      </w:r>
      <w:r>
        <w:rPr>
          <w:rFonts w:eastAsia="Times New Roman" w:cs="Times New Roman"/>
          <w:szCs w:val="24"/>
          <w:vertAlign w:val="superscript"/>
        </w:rPr>
        <w:t>ο</w:t>
      </w:r>
      <w:r>
        <w:rPr>
          <w:rFonts w:eastAsia="Times New Roman" w:cs="Times New Roman"/>
          <w:szCs w:val="24"/>
        </w:rPr>
        <w:t xml:space="preserve"> αιώνα είναι το σχολείο της γειτονιάς, εκεί που πηγαίνει το παιδί. Και αυτό πρέπει να το διασφαλίσουμε αναβαθμίζοντας τη λειτουργία του σχολείου της γειτονιάς και όχι διαμορφώνοντας πολλών ταχυτήτων σχολεία τα οποία οδηγούν μετά σε πολλές ταχύτητες μαθητών</w:t>
      </w:r>
      <w:r>
        <w:rPr>
          <w:rFonts w:eastAsia="Times New Roman" w:cs="Times New Roman"/>
          <w:szCs w:val="24"/>
        </w:rPr>
        <w:t xml:space="preserve">, καθηγητών και τελικά σε έναν άκρατο κοινωνικό ανταγωνισμό μέσα στο σχολείο. Θέλουμε προσπάθεια στο </w:t>
      </w:r>
      <w:r>
        <w:rPr>
          <w:rFonts w:eastAsia="Times New Roman" w:cs="Times New Roman"/>
          <w:szCs w:val="24"/>
        </w:rPr>
        <w:lastRenderedPageBreak/>
        <w:t xml:space="preserve">σχολείο, αλλά προσπάθεια με </w:t>
      </w:r>
      <w:proofErr w:type="spellStart"/>
      <w:r>
        <w:rPr>
          <w:rFonts w:eastAsia="Times New Roman" w:cs="Times New Roman"/>
          <w:szCs w:val="24"/>
        </w:rPr>
        <w:t>συνεργατικότητα</w:t>
      </w:r>
      <w:proofErr w:type="spellEnd"/>
      <w:r>
        <w:rPr>
          <w:rFonts w:eastAsia="Times New Roman" w:cs="Times New Roman"/>
          <w:szCs w:val="24"/>
        </w:rPr>
        <w:t xml:space="preserve">, με δημοκρατία, με ισονομία. Πώς την είπατε; Ισονομία; Δηλαδή; Καταλαβαίνω ότι όταν μιλάτε για αξιοκρατία, δεν </w:t>
      </w:r>
      <w:r>
        <w:rPr>
          <w:rFonts w:eastAsia="Times New Roman" w:cs="Times New Roman"/>
          <w:szCs w:val="24"/>
        </w:rPr>
        <w:t xml:space="preserve">μιλάτε για δημοκρατία.   </w:t>
      </w:r>
    </w:p>
    <w:p w14:paraId="044564D5"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044564D6" w14:textId="77777777" w:rsidR="00A53C3F" w:rsidRDefault="0019499A">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044564D7"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ΣΠΥΡΙΔΩΝ-ΑΔΩΝΙΣ ΓΕΩΡΓΙΑΔΗΣ:</w:t>
      </w:r>
      <w:r>
        <w:rPr>
          <w:rFonts w:eastAsia="Times New Roman" w:cs="Times New Roman"/>
          <w:szCs w:val="24"/>
        </w:rPr>
        <w:t xml:space="preserve"> Κύριε Πρόεδρε, παρακαλώ, δώστε μου τον λόγο επί προσωπικού.</w:t>
      </w:r>
    </w:p>
    <w:p w14:paraId="044564D8" w14:textId="77777777" w:rsidR="00A53C3F" w:rsidRDefault="0019499A">
      <w:pPr>
        <w:spacing w:line="600" w:lineRule="auto"/>
        <w:ind w:firstLine="720"/>
        <w:contextualSpacing/>
        <w:jc w:val="center"/>
        <w:rPr>
          <w:rFonts w:eastAsia="Times New Roman" w:cs="Times New Roman"/>
          <w:szCs w:val="24"/>
        </w:rPr>
      </w:pPr>
      <w:r>
        <w:rPr>
          <w:rFonts w:eastAsia="Times New Roman" w:cs="Times New Roman"/>
          <w:szCs w:val="24"/>
        </w:rPr>
        <w:t>(Θόρυβος - Διαμαρτυρίες)</w:t>
      </w:r>
    </w:p>
    <w:p w14:paraId="044564D9"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Όχι, βέβαια.</w:t>
      </w:r>
    </w:p>
    <w:p w14:paraId="044564DA"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ΣΠΥΡΙΔΩΝ-ΑΔΩΝΙΣ</w:t>
      </w:r>
      <w:r>
        <w:rPr>
          <w:rFonts w:eastAsia="Times New Roman" w:cs="Times New Roman"/>
          <w:b/>
          <w:szCs w:val="24"/>
        </w:rPr>
        <w:t xml:space="preserve"> ΓΕΩΡΓΙΑΔΗΣ:</w:t>
      </w:r>
      <w:r>
        <w:rPr>
          <w:rFonts w:eastAsia="Times New Roman" w:cs="Times New Roman"/>
          <w:szCs w:val="24"/>
        </w:rPr>
        <w:t xml:space="preserve"> Δώστε μου τον λόγο για ένα λεπτό να εξηγήσω το προσωπικό. </w:t>
      </w:r>
    </w:p>
    <w:p w14:paraId="044564DB"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Όχι βέβαια, είπα. Δεν υπάρχει περίπτωση.</w:t>
      </w:r>
    </w:p>
    <w:p w14:paraId="044564DC"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ΣΠΥΡΙΔΩΝ-ΑΔΩΝΙΣ ΓΕΩΡΓΙΑΔΗΣ:</w:t>
      </w:r>
      <w:r>
        <w:rPr>
          <w:rFonts w:eastAsia="Times New Roman" w:cs="Times New Roman"/>
          <w:szCs w:val="24"/>
        </w:rPr>
        <w:t xml:space="preserve"> Κύριε Πρόεδρε, εκ του Κανονισμού τον δικαιούμαι. </w:t>
      </w:r>
    </w:p>
    <w:p w14:paraId="044564DD"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b/>
          <w:szCs w:val="24"/>
        </w:rPr>
        <w:t>):</w:t>
      </w:r>
      <w:r>
        <w:rPr>
          <w:rFonts w:eastAsia="Times New Roman" w:cs="Times New Roman"/>
          <w:szCs w:val="24"/>
        </w:rPr>
        <w:t xml:space="preserve"> Με κανέναν Κανονισμό δεν δικαιούστε τίποτα.</w:t>
      </w:r>
    </w:p>
    <w:p w14:paraId="044564DE"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lastRenderedPageBreak/>
        <w:t>ΣΠΥΡΙΔΩΝ-ΑΔΩΝΙΣ ΓΕΩΡΓΙΑΔΗΣ:</w:t>
      </w:r>
      <w:r>
        <w:rPr>
          <w:rFonts w:eastAsia="Times New Roman" w:cs="Times New Roman"/>
          <w:szCs w:val="24"/>
        </w:rPr>
        <w:t xml:space="preserve"> Κύριε Πρόεδρε, δώστε μου τον λόγο…</w:t>
      </w:r>
    </w:p>
    <w:p w14:paraId="044564DF"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Όχι βέβαια. Αναφερθήκατε προσωπικά στον κ. Φίλη. Απάντησε, αλλά δεν έχετε τον λόγο. </w:t>
      </w:r>
    </w:p>
    <w:p w14:paraId="044564E0"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ΣΠΥΡΙΔΩΝ-ΑΔΩΝΙΣ ΓΕΩΡΓΙΑΔΗΣ:</w:t>
      </w:r>
      <w:r>
        <w:rPr>
          <w:rFonts w:eastAsia="Times New Roman" w:cs="Times New Roman"/>
          <w:szCs w:val="24"/>
        </w:rPr>
        <w:t xml:space="preserve"> Κύριε Πρόεδρε, εκ του Κανονισμού δικαιούμαι ένα λεπτό για να εξηγήσω σε τι συνίσταται το προσωπικό. </w:t>
      </w:r>
    </w:p>
    <w:p w14:paraId="044564E1"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Ποιο προσωπικό; Λέτε τη λέξη προσωπικό; Ακούστηκε το όνομά σας;</w:t>
      </w:r>
    </w:p>
    <w:p w14:paraId="044564E2"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ΣΠΥΡΙΔΩΝ-ΑΔΩΝΙΣ ΓΕΩΡΓΙΑΔΗΣ:</w:t>
      </w:r>
      <w:r>
        <w:rPr>
          <w:rFonts w:eastAsia="Times New Roman" w:cs="Times New Roman"/>
          <w:szCs w:val="24"/>
        </w:rPr>
        <w:t xml:space="preserve"> Να μου δώστε ένα λεπτό για να το εξηγήσω. Έτσι λέει ο Κανονισμός. </w:t>
      </w:r>
      <w:r>
        <w:rPr>
          <w:rFonts w:eastAsia="Times New Roman" w:cs="Times New Roman"/>
          <w:szCs w:val="24"/>
        </w:rPr>
        <w:t>Θ</w:t>
      </w:r>
      <w:r>
        <w:rPr>
          <w:rFonts w:eastAsia="Times New Roman" w:cs="Times New Roman"/>
          <w:szCs w:val="24"/>
        </w:rPr>
        <w:t>α δείτε αν θα μου δώσ</w:t>
      </w:r>
      <w:r>
        <w:rPr>
          <w:rFonts w:eastAsia="Times New Roman" w:cs="Times New Roman"/>
          <w:szCs w:val="24"/>
        </w:rPr>
        <w:t>ε</w:t>
      </w:r>
      <w:r>
        <w:rPr>
          <w:rFonts w:eastAsia="Times New Roman" w:cs="Times New Roman"/>
          <w:szCs w:val="24"/>
        </w:rPr>
        <w:t>τε τον λόγο.</w:t>
      </w:r>
    </w:p>
    <w:p w14:paraId="044564E3"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Εγώ σας δίνω ένα λεπτό μόνο. Αν ξεφύγετε από αυτό, θα σας διακόψω. </w:t>
      </w:r>
    </w:p>
    <w:p w14:paraId="044564E4"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Έχετε τον λόγο για να δω πού είναι το προσωπικό. </w:t>
      </w:r>
    </w:p>
    <w:p w14:paraId="044564E5"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Σ</w:t>
      </w:r>
      <w:r>
        <w:rPr>
          <w:rFonts w:eastAsia="Times New Roman" w:cs="Times New Roman"/>
          <w:b/>
          <w:szCs w:val="24"/>
        </w:rPr>
        <w:t>ΠΥΡΙΔΩΝ-ΑΔΩΝΙΣ ΓΕΩΡΓΙΑΔΗΣ:</w:t>
      </w:r>
      <w:r>
        <w:rPr>
          <w:rFonts w:eastAsia="Times New Roman" w:cs="Times New Roman"/>
          <w:szCs w:val="24"/>
        </w:rPr>
        <w:t xml:space="preserve"> Ο κ. Φίλης, αναφερόμενος στην ομιλία μου, κύριε Πρόεδρε, αναφέρθηκε στον Ισοκράτη λέγοντας «Και ο </w:t>
      </w:r>
      <w:r>
        <w:rPr>
          <w:rFonts w:eastAsia="Times New Roman" w:cs="Times New Roman"/>
          <w:szCs w:val="24"/>
        </w:rPr>
        <w:t>ε</w:t>
      </w:r>
      <w:r>
        <w:rPr>
          <w:rFonts w:eastAsia="Times New Roman" w:cs="Times New Roman"/>
          <w:szCs w:val="24"/>
        </w:rPr>
        <w:t>κπρόσωπος της Χρυσής Αυγής, χθες, μίλησε για τον Ισοκράτη…»</w:t>
      </w:r>
    </w:p>
    <w:p w14:paraId="044564E6"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Ποιο είναι το πρόβλημα;</w:t>
      </w:r>
    </w:p>
    <w:p w14:paraId="044564E7" w14:textId="77777777" w:rsidR="00A53C3F" w:rsidRDefault="0019499A">
      <w:pPr>
        <w:spacing w:line="600" w:lineRule="auto"/>
        <w:ind w:firstLine="720"/>
        <w:contextualSpacing/>
        <w:jc w:val="center"/>
        <w:rPr>
          <w:rFonts w:eastAsia="Times New Roman" w:cs="Times New Roman"/>
          <w:szCs w:val="24"/>
        </w:rPr>
      </w:pPr>
      <w:r>
        <w:rPr>
          <w:rFonts w:eastAsia="Times New Roman" w:cs="Times New Roman"/>
          <w:szCs w:val="24"/>
        </w:rPr>
        <w:t>(Θόρυβος στη</w:t>
      </w:r>
      <w:r>
        <w:rPr>
          <w:rFonts w:eastAsia="Times New Roman" w:cs="Times New Roman"/>
          <w:szCs w:val="24"/>
        </w:rPr>
        <w:t>ν Αίθουσα)</w:t>
      </w:r>
    </w:p>
    <w:p w14:paraId="044564E8"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ΣΠΥΡΙΔΩΝ-ΑΔΩΝΙΣ ΓΕΩΡΓΙΑΔΗΣ: </w:t>
      </w:r>
      <w:r>
        <w:rPr>
          <w:rFonts w:eastAsia="Times New Roman" w:cs="Times New Roman"/>
          <w:szCs w:val="24"/>
        </w:rPr>
        <w:t xml:space="preserve"> Ήθελε να προσπαθήσει να συνδέσει τη δική μου ομιλία με τον </w:t>
      </w:r>
      <w:r>
        <w:rPr>
          <w:rFonts w:eastAsia="Times New Roman" w:cs="Times New Roman"/>
          <w:szCs w:val="24"/>
        </w:rPr>
        <w:t>ε</w:t>
      </w:r>
      <w:r>
        <w:rPr>
          <w:rFonts w:eastAsia="Times New Roman" w:cs="Times New Roman"/>
          <w:szCs w:val="24"/>
        </w:rPr>
        <w:t>κπρόσωπο της Χρυσής Αυγής. Ακόμα και στο τέλος αναφέρθηκε σε μένα στο ζήτημα της αξιοκρατίας, κατ’ αξίαν. Άρα θα μου δώσετε ένα λεπτό για να το εξηγήσω…</w:t>
      </w:r>
    </w:p>
    <w:p w14:paraId="044564E9"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ΠΡΟ</w:t>
      </w:r>
      <w:r>
        <w:rPr>
          <w:rFonts w:eastAsia="Times New Roman" w:cs="Times New Roman"/>
          <w:b/>
          <w:szCs w:val="24"/>
        </w:rPr>
        <w:t xml:space="preserve">ΕΔΡΕΥΩΝ (Αναστάσιος Κουράκης): </w:t>
      </w:r>
      <w:r>
        <w:rPr>
          <w:rFonts w:eastAsia="Times New Roman" w:cs="Times New Roman"/>
          <w:szCs w:val="24"/>
        </w:rPr>
        <w:t xml:space="preserve">Όχι. </w:t>
      </w:r>
    </w:p>
    <w:p w14:paraId="044564EA"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ΣΠΥΡΙΔΩΝ-ΑΔΩΝΙΣ ΓΕΩΡΓΙΑΔΗΣ: </w:t>
      </w:r>
      <w:r>
        <w:rPr>
          <w:rFonts w:eastAsia="Times New Roman" w:cs="Times New Roman"/>
          <w:szCs w:val="24"/>
        </w:rPr>
        <w:t xml:space="preserve">Θα μου δώσετε ένα λεπτό για να το εξηγήσω, γιατί θα είναι σαν να αιωρείται αυτό στην Αίθουσα και είναι βαθιά προσβλητικό. </w:t>
      </w:r>
    </w:p>
    <w:p w14:paraId="044564EB"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Σας παρακαλώ, κύριε Πρόεδρε, θα μου δώσετε ένα λεπτό! Θέλω ένα λεπτό</w:t>
      </w:r>
      <w:r>
        <w:rPr>
          <w:rFonts w:eastAsia="Times New Roman" w:cs="Times New Roman"/>
          <w:szCs w:val="24"/>
        </w:rPr>
        <w:t>! Χάνουμε χρόνο για ένα λεπτό.</w:t>
      </w:r>
    </w:p>
    <w:p w14:paraId="044564EC"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Όχι, το εξηγήσατε. Εκτιμά το Προεδρείο ότι δεν υπάρχει προσωπικό. Η λέξη «Ισοκράτης»…</w:t>
      </w:r>
    </w:p>
    <w:p w14:paraId="044564ED"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ΣΠΥΡΙΔΩΝ-ΑΔΩΝΙΣ ΓΕΩΡΓΙΑΔΗΣ: </w:t>
      </w:r>
      <w:r>
        <w:rPr>
          <w:rFonts w:eastAsia="Times New Roman" w:cs="Times New Roman"/>
          <w:szCs w:val="24"/>
        </w:rPr>
        <w:t>Αφήσατε πριν τον Υπουργό</w:t>
      </w:r>
      <w:r>
        <w:rPr>
          <w:rFonts w:eastAsia="Times New Roman" w:cs="Times New Roman"/>
          <w:b/>
          <w:szCs w:val="24"/>
        </w:rPr>
        <w:t xml:space="preserve"> </w:t>
      </w:r>
      <w:r>
        <w:rPr>
          <w:rFonts w:eastAsia="Times New Roman" w:cs="Times New Roman"/>
          <w:szCs w:val="24"/>
        </w:rPr>
        <w:t>να μιλά για δεκαπέντε λεπτά και τώρα μου λέτε ότι δε</w:t>
      </w:r>
      <w:r>
        <w:rPr>
          <w:rFonts w:eastAsia="Times New Roman" w:cs="Times New Roman"/>
          <w:szCs w:val="24"/>
        </w:rPr>
        <w:t xml:space="preserve">ν θα μου δώσετε ένα λεπτό; Και το παίζετε δημοκράτης; Το λέει ο Κανονισμός. </w:t>
      </w:r>
    </w:p>
    <w:p w14:paraId="044564EE"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Το αν το παίζω ή όχι δημοκράτης θα το κρίνει ο κόσμος. </w:t>
      </w:r>
    </w:p>
    <w:p w14:paraId="044564EF"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Παπαχριστόπουλε</w:t>
      </w:r>
      <w:proofErr w:type="spellEnd"/>
      <w:r>
        <w:rPr>
          <w:rFonts w:eastAsia="Times New Roman" w:cs="Times New Roman"/>
          <w:szCs w:val="24"/>
        </w:rPr>
        <w:t xml:space="preserve">, έχετε τον λόγο. </w:t>
      </w:r>
    </w:p>
    <w:p w14:paraId="044564F0"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ΣΠΥΡΙΔΩΝ-ΑΔΩΝΙΣ ΓΕΩΡΓΙΑΔΗΣ: </w:t>
      </w:r>
      <w:r>
        <w:rPr>
          <w:rFonts w:eastAsia="Times New Roman" w:cs="Times New Roman"/>
          <w:szCs w:val="24"/>
        </w:rPr>
        <w:t>Να χαρώ εγώ δημοκράτη</w:t>
      </w:r>
      <w:r>
        <w:rPr>
          <w:rFonts w:eastAsia="Times New Roman" w:cs="Times New Roman"/>
          <w:szCs w:val="24"/>
        </w:rPr>
        <w:t xml:space="preserve"> Πρόεδρο! Ο Υπουργός μιλούσε δεκαπέντε λεπτά, το ένα λεπτό σας πείραξε; Ντροπή σας!</w:t>
      </w:r>
    </w:p>
    <w:p w14:paraId="044564F1" w14:textId="77777777" w:rsidR="00A53C3F" w:rsidRDefault="0019499A">
      <w:pPr>
        <w:spacing w:line="600" w:lineRule="auto"/>
        <w:ind w:firstLine="720"/>
        <w:contextualSpacing/>
        <w:jc w:val="center"/>
        <w:rPr>
          <w:rFonts w:eastAsia="Times New Roman" w:cs="Times New Roman"/>
          <w:szCs w:val="24"/>
        </w:rPr>
      </w:pPr>
      <w:r>
        <w:rPr>
          <w:rFonts w:eastAsia="Times New Roman" w:cs="Times New Roman"/>
          <w:szCs w:val="24"/>
        </w:rPr>
        <w:t>(Θόρυβος στην Αίθουσα)</w:t>
      </w:r>
    </w:p>
    <w:p w14:paraId="044564F2"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(Αναστάσιος Κουράκης): </w:t>
      </w:r>
      <w:r>
        <w:rPr>
          <w:rFonts w:eastAsia="Times New Roman" w:cs="Times New Roman"/>
          <w:szCs w:val="24"/>
        </w:rPr>
        <w:t xml:space="preserve">Κύριε </w:t>
      </w:r>
      <w:proofErr w:type="spellStart"/>
      <w:r>
        <w:rPr>
          <w:rFonts w:eastAsia="Times New Roman" w:cs="Times New Roman"/>
          <w:szCs w:val="24"/>
        </w:rPr>
        <w:t>Φορτσάκη</w:t>
      </w:r>
      <w:proofErr w:type="spellEnd"/>
      <w:r>
        <w:rPr>
          <w:rFonts w:eastAsia="Times New Roman" w:cs="Times New Roman"/>
          <w:szCs w:val="24"/>
        </w:rPr>
        <w:t xml:space="preserve">, υπάρχει πρόβλημα να μιλήσει ο κ. </w:t>
      </w:r>
      <w:proofErr w:type="spellStart"/>
      <w:r>
        <w:rPr>
          <w:rFonts w:eastAsia="Times New Roman" w:cs="Times New Roman"/>
          <w:szCs w:val="24"/>
        </w:rPr>
        <w:t>Παπαχριστόπουλος</w:t>
      </w:r>
      <w:proofErr w:type="spellEnd"/>
      <w:r>
        <w:rPr>
          <w:rFonts w:eastAsia="Times New Roman" w:cs="Times New Roman"/>
          <w:szCs w:val="24"/>
        </w:rPr>
        <w:t xml:space="preserve">, επειδή περίμενε; </w:t>
      </w:r>
    </w:p>
    <w:p w14:paraId="044564F3"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ΘΕΟΔΩΡΟΣ ΦΟΡΤΣΑΚΗΣ: </w:t>
      </w:r>
      <w:r>
        <w:rPr>
          <w:rFonts w:eastAsia="Times New Roman" w:cs="Times New Roman"/>
          <w:szCs w:val="24"/>
        </w:rPr>
        <w:t>Όχι, κύριε</w:t>
      </w:r>
      <w:r>
        <w:rPr>
          <w:rFonts w:eastAsia="Times New Roman" w:cs="Times New Roman"/>
          <w:szCs w:val="24"/>
        </w:rPr>
        <w:t xml:space="preserve"> Πρόεδρε. </w:t>
      </w:r>
    </w:p>
    <w:p w14:paraId="044564F4"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Κύριε </w:t>
      </w:r>
      <w:proofErr w:type="spellStart"/>
      <w:r>
        <w:rPr>
          <w:rFonts w:eastAsia="Times New Roman" w:cs="Times New Roman"/>
          <w:szCs w:val="24"/>
        </w:rPr>
        <w:t>Παπαχριστόπουλε</w:t>
      </w:r>
      <w:proofErr w:type="spellEnd"/>
      <w:r>
        <w:rPr>
          <w:rFonts w:eastAsia="Times New Roman" w:cs="Times New Roman"/>
          <w:szCs w:val="24"/>
        </w:rPr>
        <w:t>, έχετε τον λόγο.</w:t>
      </w:r>
    </w:p>
    <w:p w14:paraId="044564F5"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Ευχαριστώ, κύριε Πρόεδρε.</w:t>
      </w:r>
    </w:p>
    <w:p w14:paraId="044564F6"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Εγώ θέλω να υπενθυμίσω ότι η Ολομέλεια της Βουλής δεν είναι αρένα. Μπορούμε να συνυπάρχουμε με διαφορές, με σκληρή αντ</w:t>
      </w:r>
      <w:r>
        <w:rPr>
          <w:rFonts w:eastAsia="Times New Roman" w:cs="Times New Roman"/>
          <w:szCs w:val="24"/>
        </w:rPr>
        <w:t>ιπαράθεση, σκληρή αντιπολίτευση αλλά με ευπρέπεια. Δίνω λόγο στον εαυτό μου ότι θα φροντίσω, γιατί καμμ</w:t>
      </w:r>
      <w:r>
        <w:rPr>
          <w:rFonts w:eastAsia="Times New Roman" w:cs="Times New Roman"/>
          <w:szCs w:val="24"/>
        </w:rPr>
        <w:t>ία</w:t>
      </w:r>
      <w:r>
        <w:rPr>
          <w:rFonts w:eastAsia="Times New Roman" w:cs="Times New Roman"/>
          <w:szCs w:val="24"/>
        </w:rPr>
        <w:t xml:space="preserve"> φορά ξεφεύγουμε όλοι, αυτό να το τηρήσω. </w:t>
      </w:r>
    </w:p>
    <w:p w14:paraId="044564F7"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Θέλω να ξεκινήσω και να θυμίσω ότι δεν είναι πρώτη φορά που ο Απόστολος Κακλαμάνης, ο παλιός Πρόεδρος της Βο</w:t>
      </w:r>
      <w:r>
        <w:rPr>
          <w:rFonts w:eastAsia="Times New Roman" w:cs="Times New Roman"/>
          <w:szCs w:val="24"/>
        </w:rPr>
        <w:t xml:space="preserve">υλής και σε μια επίμαχη περίοδο Υπουργός Παιδείας είχε διαφοροποιηθεί από το κόμμα του. Θέλω να θυμίσω μια αποφράδα βραδιά όπου η Νέα Δημοκρατία και το ΠΑΣΟΚ -Προεδρείο ήταν τότε ο κ. </w:t>
      </w:r>
      <w:proofErr w:type="spellStart"/>
      <w:r>
        <w:rPr>
          <w:rFonts w:eastAsia="Times New Roman" w:cs="Times New Roman"/>
          <w:szCs w:val="24"/>
        </w:rPr>
        <w:t>Τραγάκης</w:t>
      </w:r>
      <w:proofErr w:type="spellEnd"/>
      <w:r>
        <w:rPr>
          <w:rFonts w:eastAsia="Times New Roman" w:cs="Times New Roman"/>
          <w:szCs w:val="24"/>
        </w:rPr>
        <w:t>- καθάρισαν με την απιστία των τραπεζιτών. Εκείνο το βράδυ με έν</w:t>
      </w:r>
      <w:r>
        <w:rPr>
          <w:rFonts w:eastAsia="Times New Roman" w:cs="Times New Roman"/>
          <w:szCs w:val="24"/>
        </w:rPr>
        <w:t xml:space="preserve">αν περίεργο τρόπο </w:t>
      </w:r>
      <w:r>
        <w:rPr>
          <w:rFonts w:eastAsia="Times New Roman" w:cs="Times New Roman"/>
          <w:szCs w:val="24"/>
        </w:rPr>
        <w:lastRenderedPageBreak/>
        <w:t xml:space="preserve">ούρλιαζε ο </w:t>
      </w:r>
      <w:proofErr w:type="spellStart"/>
      <w:r>
        <w:rPr>
          <w:rFonts w:eastAsia="Times New Roman" w:cs="Times New Roman"/>
          <w:szCs w:val="24"/>
        </w:rPr>
        <w:t>Παπαδημούλης</w:t>
      </w:r>
      <w:proofErr w:type="spellEnd"/>
      <w:r>
        <w:rPr>
          <w:rFonts w:eastAsia="Times New Roman" w:cs="Times New Roman"/>
          <w:szCs w:val="24"/>
        </w:rPr>
        <w:t>, έφυγαν από την Αίθουσα οι Ανεξάρτητοι Έλληνες και ο ΣΥΡΙΖΑ και η ΔΗΜΑΡ και ο Απόστολος Κακλαμάνης. Το λέω αυτό, γιατί αξίζει τον κόπο να διαβάσει ακριβώς τι λέει αυτός ο παλ</w:t>
      </w:r>
      <w:r>
        <w:rPr>
          <w:rFonts w:eastAsia="Times New Roman" w:cs="Times New Roman"/>
          <w:szCs w:val="24"/>
        </w:rPr>
        <w:t>α</w:t>
      </w:r>
      <w:r>
        <w:rPr>
          <w:rFonts w:eastAsia="Times New Roman" w:cs="Times New Roman"/>
          <w:szCs w:val="24"/>
        </w:rPr>
        <w:t>ιός κοινοβουλευτικός για το σχέδιο νόμο</w:t>
      </w:r>
      <w:r>
        <w:rPr>
          <w:rFonts w:eastAsia="Times New Roman" w:cs="Times New Roman"/>
          <w:szCs w:val="24"/>
        </w:rPr>
        <w:t xml:space="preserve">υ, που πρότεινε ο Υπουργός Παιδείας. Δεν θέλω να αναφερθώ τώρα, απλώς το αναφέρω. </w:t>
      </w:r>
    </w:p>
    <w:p w14:paraId="044564F8"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Ακόμη θέλω, συνάδελφοι, να πω τα εξής: Θα ήθελα να θυμηθείτε μερικά ονόματα, που τελείωσαν λαμπρά πανεπιστήμια, όπως ο κ. Σολάνα, ο οποίος ήταν ένας μέτριος πολιτικός αλλά π</w:t>
      </w:r>
      <w:r>
        <w:rPr>
          <w:rFonts w:eastAsia="Times New Roman" w:cs="Times New Roman"/>
          <w:szCs w:val="24"/>
        </w:rPr>
        <w:t xml:space="preserve">άντα είχε και κύριες θέσεις στο σύστημα. </w:t>
      </w:r>
    </w:p>
    <w:p w14:paraId="044564F9"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Θέλω να θυμίσω ότι ο </w:t>
      </w:r>
      <w:proofErr w:type="spellStart"/>
      <w:r>
        <w:rPr>
          <w:rFonts w:eastAsia="Times New Roman" w:cs="Times New Roman"/>
          <w:szCs w:val="24"/>
        </w:rPr>
        <w:t>Μπαρόζο</w:t>
      </w:r>
      <w:proofErr w:type="spellEnd"/>
      <w:r>
        <w:rPr>
          <w:rFonts w:eastAsia="Times New Roman" w:cs="Times New Roman"/>
          <w:szCs w:val="24"/>
        </w:rPr>
        <w:t xml:space="preserve"> πρόσφατα -και εγκαλείται μάλιστα από τους Πορτογάλους να δώσει πίσω τη σύνταξή του- βιάστηκε, αφού έκανε τη θητεία του σαν Πρόεδρος της Ευρωπαϊκής Ένωσης, να πιάσει δουλειά στην </w:t>
      </w:r>
      <w:r>
        <w:rPr>
          <w:rFonts w:eastAsia="Times New Roman" w:cs="Times New Roman"/>
          <w:szCs w:val="24"/>
        </w:rPr>
        <w:t>«</w:t>
      </w:r>
      <w:r>
        <w:rPr>
          <w:rFonts w:eastAsia="Times New Roman" w:cs="Times New Roman"/>
          <w:szCs w:val="24"/>
          <w:lang w:val="en-US"/>
        </w:rPr>
        <w:t>GOLDMA</w:t>
      </w:r>
      <w:r>
        <w:rPr>
          <w:rFonts w:eastAsia="Times New Roman" w:cs="Times New Roman"/>
          <w:szCs w:val="24"/>
          <w:lang w:val="en-US"/>
        </w:rPr>
        <w:t>N</w:t>
      </w:r>
      <w:r>
        <w:rPr>
          <w:rFonts w:eastAsia="Times New Roman" w:cs="Times New Roman"/>
          <w:szCs w:val="24"/>
        </w:rPr>
        <w:t xml:space="preserve"> </w:t>
      </w:r>
      <w:r>
        <w:rPr>
          <w:rFonts w:eastAsia="Times New Roman" w:cs="Times New Roman"/>
          <w:szCs w:val="24"/>
          <w:lang w:val="en-US"/>
        </w:rPr>
        <w:t>SACHS</w:t>
      </w:r>
      <w:r>
        <w:rPr>
          <w:rFonts w:eastAsia="Times New Roman" w:cs="Times New Roman"/>
          <w:szCs w:val="24"/>
        </w:rPr>
        <w:t>»</w:t>
      </w:r>
      <w:r>
        <w:rPr>
          <w:rFonts w:eastAsia="Times New Roman" w:cs="Times New Roman"/>
          <w:szCs w:val="24"/>
        </w:rPr>
        <w:t xml:space="preserve">. Θέλω να σας θυμίσω ότι ο </w:t>
      </w:r>
      <w:proofErr w:type="spellStart"/>
      <w:r>
        <w:rPr>
          <w:rFonts w:eastAsia="Times New Roman" w:cs="Times New Roman"/>
          <w:szCs w:val="24"/>
        </w:rPr>
        <w:t>Σρέντερ</w:t>
      </w:r>
      <w:proofErr w:type="spellEnd"/>
      <w:r>
        <w:rPr>
          <w:rFonts w:eastAsia="Times New Roman" w:cs="Times New Roman"/>
          <w:szCs w:val="24"/>
        </w:rPr>
        <w:t>,</w:t>
      </w:r>
      <w:r>
        <w:rPr>
          <w:rFonts w:eastAsia="Times New Roman" w:cs="Times New Roman"/>
          <w:b/>
          <w:szCs w:val="24"/>
        </w:rPr>
        <w:t xml:space="preserve"> </w:t>
      </w:r>
      <w:r>
        <w:rPr>
          <w:rFonts w:eastAsia="Times New Roman" w:cs="Times New Roman"/>
          <w:szCs w:val="24"/>
        </w:rPr>
        <w:t xml:space="preserve">και αυτός τελείωσε πολύ δυνατά πανεπιστήμια, είναι υπάλληλος στην </w:t>
      </w:r>
      <w:r>
        <w:rPr>
          <w:rFonts w:eastAsia="Times New Roman" w:cs="Times New Roman"/>
          <w:szCs w:val="24"/>
        </w:rPr>
        <w:t>«</w:t>
      </w:r>
      <w:r>
        <w:rPr>
          <w:rFonts w:eastAsia="Times New Roman" w:cs="Times New Roman"/>
          <w:szCs w:val="24"/>
          <w:lang w:val="en-US"/>
        </w:rPr>
        <w:t>GAS</w:t>
      </w:r>
      <w:r>
        <w:rPr>
          <w:rFonts w:eastAsia="Times New Roman" w:cs="Times New Roman"/>
          <w:szCs w:val="24"/>
        </w:rPr>
        <w:t xml:space="preserve"> </w:t>
      </w:r>
      <w:r>
        <w:rPr>
          <w:rFonts w:eastAsia="Times New Roman" w:cs="Times New Roman"/>
          <w:szCs w:val="24"/>
          <w:lang w:val="en-US"/>
        </w:rPr>
        <w:t>PRO</w:t>
      </w:r>
      <w:r>
        <w:rPr>
          <w:rFonts w:eastAsia="Times New Roman" w:cs="Times New Roman"/>
          <w:szCs w:val="24"/>
        </w:rPr>
        <w:t>»</w:t>
      </w:r>
      <w:r>
        <w:rPr>
          <w:rFonts w:eastAsia="Times New Roman" w:cs="Times New Roman"/>
          <w:szCs w:val="24"/>
        </w:rPr>
        <w:t xml:space="preserve">. </w:t>
      </w:r>
    </w:p>
    <w:p w14:paraId="044564FA"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Θα σας θυμίσω ότι ο Μπλερ, πρωθυπουργός πια, ήταν και αυτός σε φοβερά πανεπιστήμια και με φοβερή εκπαίδευση. Ο Έντι </w:t>
      </w:r>
      <w:proofErr w:type="spellStart"/>
      <w:r>
        <w:rPr>
          <w:rFonts w:eastAsia="Times New Roman" w:cs="Times New Roman"/>
          <w:szCs w:val="24"/>
        </w:rPr>
        <w:t>Ράμα</w:t>
      </w:r>
      <w:proofErr w:type="spellEnd"/>
      <w:r>
        <w:rPr>
          <w:rFonts w:eastAsia="Times New Roman" w:cs="Times New Roman"/>
          <w:szCs w:val="24"/>
        </w:rPr>
        <w:t>,</w:t>
      </w:r>
      <w:r>
        <w:rPr>
          <w:rFonts w:eastAsia="Times New Roman" w:cs="Times New Roman"/>
          <w:b/>
          <w:szCs w:val="24"/>
        </w:rPr>
        <w:t xml:space="preserve"> </w:t>
      </w:r>
      <w:r>
        <w:rPr>
          <w:rFonts w:eastAsia="Times New Roman" w:cs="Times New Roman"/>
          <w:szCs w:val="24"/>
        </w:rPr>
        <w:t xml:space="preserve">σύμβουλος ή </w:t>
      </w:r>
      <w:r>
        <w:rPr>
          <w:rFonts w:eastAsia="Times New Roman" w:cs="Times New Roman"/>
          <w:szCs w:val="24"/>
        </w:rPr>
        <w:t xml:space="preserve">κάτι τέτοιο, ομολόγησε -και αυτό είναι προς τιμήν- το ψέμα που είπε και έκαναν την εισβολή στο Ιράκ μαζί με τον υιό Μπους.  </w:t>
      </w:r>
    </w:p>
    <w:p w14:paraId="044564FB"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Θα μπορούσα να αναφέρω και άλλα ονόματα, όπως και του κ. Γεωργίου, που έτυχε να είναι ταυτόχρονα υπάλληλος στο Διεθνές Νομισματικό Ταμείο και Πρόεδρος στην ΕΛΣΤΑΤ για κάμποσους μήνες που είναι απαγορευτικό. Είναι τα γνωστά παιδιά του συστήματος, που τελειώ</w:t>
      </w:r>
      <w:r>
        <w:rPr>
          <w:rFonts w:eastAsia="Times New Roman" w:cs="Times New Roman"/>
          <w:szCs w:val="24"/>
        </w:rPr>
        <w:t xml:space="preserve">νουν πραγματικά λαμπρά πανεπιστήμια, ίσως μέσα στα εκατό καλύτερα, τα πρώτα, αυτά που προφανώς δεν έχει στο μυαλό του ο κ. Φίλης και θέλω σε αντιπαράθεση να πω το εξής: Κάποια εποχή το </w:t>
      </w:r>
      <w:proofErr w:type="spellStart"/>
      <w:r>
        <w:rPr>
          <w:rFonts w:eastAsia="Times New Roman" w:cs="Times New Roman"/>
          <w:szCs w:val="24"/>
        </w:rPr>
        <w:t>Καρολίνσκα</w:t>
      </w:r>
      <w:proofErr w:type="spellEnd"/>
      <w:r>
        <w:rPr>
          <w:rFonts w:eastAsia="Times New Roman" w:cs="Times New Roman"/>
          <w:szCs w:val="24"/>
        </w:rPr>
        <w:t xml:space="preserve"> </w:t>
      </w:r>
      <w:r>
        <w:rPr>
          <w:rFonts w:eastAsia="Times New Roman" w:cs="Times New Roman"/>
          <w:b/>
          <w:szCs w:val="24"/>
        </w:rPr>
        <w:t>-</w:t>
      </w:r>
      <w:r>
        <w:rPr>
          <w:rFonts w:eastAsia="Times New Roman" w:cs="Times New Roman"/>
          <w:szCs w:val="24"/>
        </w:rPr>
        <w:t>για όσους ξέρουν, δεν είναι στα πρώτα εκατό πανεπιστήμια τη</w:t>
      </w:r>
      <w:r>
        <w:rPr>
          <w:rFonts w:eastAsia="Times New Roman" w:cs="Times New Roman"/>
          <w:szCs w:val="24"/>
        </w:rPr>
        <w:t>ς υφηλίου- είναι ένα πανεπιστήμιο που είχε καθιερώσει την κοινωνική οικονομία, την τάση αυτή που παίρνει σάρκα και οστά και που πιστεύω ότι κάπως έτσι κινείται αυτή τη στιγμή το νομοσχέδιο του Υπουργείου Παιδείας.</w:t>
      </w:r>
    </w:p>
    <w:p w14:paraId="044564FC"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Για όσους δεν θυμούνται, η Σουηδία εκείνη </w:t>
      </w:r>
      <w:r>
        <w:rPr>
          <w:rFonts w:eastAsia="Times New Roman" w:cs="Times New Roman"/>
          <w:szCs w:val="24"/>
        </w:rPr>
        <w:t xml:space="preserve">την εποχή και με τον </w:t>
      </w:r>
      <w:proofErr w:type="spellStart"/>
      <w:r>
        <w:rPr>
          <w:rFonts w:eastAsia="Times New Roman" w:cs="Times New Roman"/>
          <w:szCs w:val="24"/>
        </w:rPr>
        <w:t>Ερλάντερ</w:t>
      </w:r>
      <w:proofErr w:type="spellEnd"/>
      <w:r>
        <w:rPr>
          <w:rFonts w:eastAsia="Times New Roman" w:cs="Times New Roman"/>
          <w:szCs w:val="24"/>
        </w:rPr>
        <w:t xml:space="preserve"> και με τον </w:t>
      </w:r>
      <w:proofErr w:type="spellStart"/>
      <w:r>
        <w:rPr>
          <w:rFonts w:eastAsia="Times New Roman" w:cs="Times New Roman"/>
          <w:szCs w:val="24"/>
        </w:rPr>
        <w:t>Ούλωφ</w:t>
      </w:r>
      <w:proofErr w:type="spellEnd"/>
      <w:r>
        <w:rPr>
          <w:rFonts w:eastAsia="Times New Roman" w:cs="Times New Roman"/>
          <w:szCs w:val="24"/>
        </w:rPr>
        <w:t xml:space="preserve"> </w:t>
      </w:r>
      <w:proofErr w:type="spellStart"/>
      <w:r>
        <w:rPr>
          <w:rFonts w:eastAsia="Times New Roman" w:cs="Times New Roman"/>
          <w:szCs w:val="24"/>
        </w:rPr>
        <w:t>Παλμε</w:t>
      </w:r>
      <w:proofErr w:type="spellEnd"/>
      <w:r>
        <w:rPr>
          <w:rFonts w:eastAsia="Times New Roman" w:cs="Times New Roman"/>
          <w:szCs w:val="24"/>
        </w:rPr>
        <w:t xml:space="preserve"> ήταν σημείο αναφοράς για όλον τον πλανήτη, κυρίως για το φοβερό κοινωνικό κράτος που είχε, για τη δικαιοσύνη, για τους κανόνες στην αγορά -πραγματικούς κανόνες, όπου η </w:t>
      </w:r>
      <w:r>
        <w:rPr>
          <w:rFonts w:eastAsia="Times New Roman" w:cs="Times New Roman"/>
          <w:szCs w:val="24"/>
        </w:rPr>
        <w:t>«</w:t>
      </w:r>
      <w:r>
        <w:rPr>
          <w:rFonts w:eastAsia="Times New Roman" w:cs="Times New Roman"/>
          <w:szCs w:val="24"/>
          <w:lang w:val="en-US"/>
        </w:rPr>
        <w:t>VOLVO</w:t>
      </w:r>
      <w:r>
        <w:rPr>
          <w:rFonts w:eastAsia="Times New Roman" w:cs="Times New Roman"/>
          <w:szCs w:val="24"/>
        </w:rPr>
        <w:t>»</w:t>
      </w:r>
      <w:r>
        <w:rPr>
          <w:rFonts w:eastAsia="Times New Roman" w:cs="Times New Roman"/>
          <w:szCs w:val="24"/>
        </w:rPr>
        <w:t xml:space="preserve">, η </w:t>
      </w:r>
      <w:r>
        <w:rPr>
          <w:rFonts w:eastAsia="Times New Roman" w:cs="Times New Roman"/>
          <w:szCs w:val="24"/>
        </w:rPr>
        <w:t>«</w:t>
      </w:r>
      <w:r>
        <w:rPr>
          <w:rFonts w:eastAsia="Times New Roman" w:cs="Times New Roman"/>
          <w:szCs w:val="24"/>
          <w:lang w:val="en-US"/>
        </w:rPr>
        <w:t>SAAB</w:t>
      </w:r>
      <w:r>
        <w:rPr>
          <w:rFonts w:eastAsia="Times New Roman" w:cs="Times New Roman"/>
          <w:szCs w:val="24"/>
        </w:rPr>
        <w:t>»</w:t>
      </w:r>
      <w:r>
        <w:rPr>
          <w:rFonts w:eastAsia="Times New Roman" w:cs="Times New Roman"/>
          <w:szCs w:val="24"/>
        </w:rPr>
        <w:t xml:space="preserve">, η </w:t>
      </w:r>
      <w:r>
        <w:rPr>
          <w:rFonts w:eastAsia="Times New Roman" w:cs="Times New Roman"/>
          <w:szCs w:val="24"/>
        </w:rPr>
        <w:t>«</w:t>
      </w:r>
      <w:r>
        <w:rPr>
          <w:rFonts w:eastAsia="Times New Roman" w:cs="Times New Roman"/>
          <w:szCs w:val="24"/>
          <w:lang w:val="en-US"/>
        </w:rPr>
        <w:t>ERICKSON</w:t>
      </w:r>
      <w:r>
        <w:rPr>
          <w:rFonts w:eastAsia="Times New Roman" w:cs="Times New Roman"/>
          <w:szCs w:val="24"/>
        </w:rPr>
        <w:t>»</w:t>
      </w:r>
      <w:r>
        <w:rPr>
          <w:rFonts w:eastAsia="Times New Roman" w:cs="Times New Roman"/>
          <w:szCs w:val="24"/>
        </w:rPr>
        <w:t>, με</w:t>
      </w:r>
      <w:r>
        <w:rPr>
          <w:rFonts w:eastAsia="Times New Roman" w:cs="Times New Roman"/>
          <w:szCs w:val="24"/>
        </w:rPr>
        <w:t xml:space="preserve"> την φορολογία που τους είχε επιβληθεί σχεδόν καθάριζαν την υγεία, την παιδεία, την πρόνοια, την αλληλεγγύη και άλλα πολλά. </w:t>
      </w:r>
    </w:p>
    <w:p w14:paraId="044564FD"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Τα λέω αυτά, γιατί πιστεύω ότι σήμερα έχουμε μπροστά μας μια άλλη αντίληψη. Συγκρούονται δύο κόσμοι. Δεν θέλω να μείνω στα επιμέρου</w:t>
      </w:r>
      <w:r>
        <w:rPr>
          <w:rFonts w:eastAsia="Times New Roman" w:cs="Times New Roman"/>
          <w:szCs w:val="24"/>
        </w:rPr>
        <w:t xml:space="preserve">ς. Υπάρχει η αγορά από τη μια και η κοινωνία από την άλλη. </w:t>
      </w:r>
    </w:p>
    <w:p w14:paraId="044564FE" w14:textId="77777777" w:rsidR="00A53C3F" w:rsidRDefault="0019499A">
      <w:pPr>
        <w:spacing w:line="600" w:lineRule="auto"/>
        <w:ind w:firstLine="720"/>
        <w:contextualSpacing/>
        <w:jc w:val="both"/>
        <w:rPr>
          <w:rFonts w:eastAsia="Times New Roman" w:cs="Times New Roman"/>
        </w:rPr>
      </w:pPr>
      <w:r>
        <w:rPr>
          <w:rFonts w:eastAsia="Times New Roman" w:cs="Times New Roman"/>
          <w:szCs w:val="24"/>
        </w:rPr>
        <w:t xml:space="preserve">Το πού οδήγησαν οι κανόνες της αγοράς, διαπρύσιοι κήνσορες της οποίας </w:t>
      </w:r>
      <w:r>
        <w:rPr>
          <w:rFonts w:eastAsia="Times New Roman"/>
          <w:bCs/>
        </w:rPr>
        <w:t>είναι</w:t>
      </w:r>
      <w:r>
        <w:rPr>
          <w:rFonts w:eastAsia="Times New Roman" w:cs="Times New Roman"/>
          <w:szCs w:val="24"/>
        </w:rPr>
        <w:t xml:space="preserve"> πάρα πολλοί Βουλευτές από τη </w:t>
      </w:r>
      <w:r>
        <w:rPr>
          <w:rFonts w:eastAsia="Times New Roman" w:cs="Times New Roman"/>
        </w:rPr>
        <w:t xml:space="preserve">Νέα Δημοκρατία -με επιχειρήματα, εγώ δεν λέω. Σας είπα, μπορούμε να διαφωνούμε με ευπρέπεια- το έχουμε δει. </w:t>
      </w:r>
    </w:p>
    <w:p w14:paraId="044564FF" w14:textId="77777777" w:rsidR="00A53C3F" w:rsidRDefault="0019499A">
      <w:pPr>
        <w:spacing w:line="600" w:lineRule="auto"/>
        <w:ind w:firstLine="720"/>
        <w:contextualSpacing/>
        <w:jc w:val="both"/>
        <w:rPr>
          <w:rFonts w:eastAsia="Times New Roman" w:cs="Times New Roman"/>
          <w:bCs/>
          <w:shd w:val="clear" w:color="auto" w:fill="FFFFFF"/>
        </w:rPr>
      </w:pPr>
      <w:r>
        <w:rPr>
          <w:rFonts w:eastAsia="Times New Roman" w:cs="Times New Roman"/>
        </w:rPr>
        <w:lastRenderedPageBreak/>
        <w:t xml:space="preserve">Θα το ξαναπώ για πολλοστή φορά, στη τελευταία δημοσκόπηση της </w:t>
      </w:r>
      <w:r>
        <w:rPr>
          <w:rFonts w:eastAsia="Times New Roman" w:cs="Times New Roman"/>
        </w:rPr>
        <w:t>«</w:t>
      </w:r>
      <w:r>
        <w:rPr>
          <w:rFonts w:eastAsia="Times New Roman" w:cs="Times New Roman"/>
          <w:lang w:val="en-US"/>
        </w:rPr>
        <w:t>OXFAM</w:t>
      </w:r>
      <w:r>
        <w:rPr>
          <w:rFonts w:eastAsia="Times New Roman" w:cs="Times New Roman"/>
        </w:rPr>
        <w:t>»</w:t>
      </w:r>
      <w:r>
        <w:rPr>
          <w:rFonts w:eastAsia="Times New Roman" w:cs="Times New Roman"/>
        </w:rPr>
        <w:t>, σχετικά με το πού οδηγεί αυτή η νοοτροπία της αγοράς, προέκυψε ότι εξήντα δύ</w:t>
      </w:r>
      <w:r>
        <w:rPr>
          <w:rFonts w:eastAsia="Times New Roman" w:cs="Times New Roman"/>
        </w:rPr>
        <w:t xml:space="preserve">ο μεγιστάνες έχουν τόσα περιουσιακά στοιχεία όσα τα φτωχότερα τρεισήμισι </w:t>
      </w:r>
      <w:r>
        <w:rPr>
          <w:rFonts w:eastAsia="Times New Roman" w:cs="Times New Roman"/>
          <w:bCs/>
          <w:shd w:val="clear" w:color="auto" w:fill="FFFFFF"/>
        </w:rPr>
        <w:t xml:space="preserve">δισεκατομμύρια του πλανήτη. </w:t>
      </w:r>
    </w:p>
    <w:p w14:paraId="04456500" w14:textId="77777777" w:rsidR="00A53C3F" w:rsidRDefault="0019499A">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Σέβομαι το ΚΚΕ. Ε</w:t>
      </w:r>
      <w:r>
        <w:rPr>
          <w:rFonts w:eastAsia="Times New Roman"/>
          <w:bCs/>
          <w:shd w:val="clear" w:color="auto" w:fill="FFFFFF"/>
        </w:rPr>
        <w:t>ίναι</w:t>
      </w:r>
      <w:r>
        <w:rPr>
          <w:rFonts w:eastAsia="Times New Roman" w:cs="Times New Roman"/>
          <w:bCs/>
          <w:shd w:val="clear" w:color="auto" w:fill="FFFFFF"/>
        </w:rPr>
        <w:t xml:space="preserve"> από τους πρώτους που το είχε επισημάνει και δεν έχω κανέναν δισταγμό να το αναφέρω κι εγώ. Τι θέλω να πω; Κάτι πρέπει να αλλάξει. Αυ</w:t>
      </w:r>
      <w:r>
        <w:rPr>
          <w:rFonts w:eastAsia="Times New Roman" w:cs="Times New Roman"/>
          <w:bCs/>
          <w:shd w:val="clear" w:color="auto" w:fill="FFFFFF"/>
        </w:rPr>
        <w:t xml:space="preserve">τή η πραγματικότητα δεν πάει άλλο. Μια χώρα, η δικαίας, η μικρή χώρα, </w:t>
      </w:r>
      <w:r>
        <w:rPr>
          <w:rFonts w:eastAsia="Times New Roman"/>
          <w:bCs/>
          <w:shd w:val="clear" w:color="auto" w:fill="FFFFFF"/>
        </w:rPr>
        <w:t>είναι</w:t>
      </w:r>
      <w:r>
        <w:rPr>
          <w:rFonts w:eastAsia="Times New Roman" w:cs="Times New Roman"/>
          <w:bCs/>
          <w:shd w:val="clear" w:color="auto" w:fill="FFFFFF"/>
        </w:rPr>
        <w:t xml:space="preserve"> πτωχευμένη. </w:t>
      </w:r>
    </w:p>
    <w:p w14:paraId="04456501" w14:textId="77777777" w:rsidR="00A53C3F" w:rsidRDefault="0019499A">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Το συνεχώς επαναλαμβανόμενο ψέμα ότι στον ενάμισι χρόνο αυτή η </w:t>
      </w:r>
      <w:r>
        <w:rPr>
          <w:rFonts w:eastAsia="Times New Roman"/>
          <w:bCs/>
          <w:shd w:val="clear" w:color="auto" w:fill="FFFFFF"/>
        </w:rPr>
        <w:t>Κυβέρνηση</w:t>
      </w:r>
      <w:r>
        <w:rPr>
          <w:rFonts w:eastAsia="Times New Roman" w:cs="Times New Roman"/>
          <w:bCs/>
          <w:shd w:val="clear" w:color="auto" w:fill="FFFFFF"/>
        </w:rPr>
        <w:t xml:space="preserve"> του ΣΥΡΙΖΑ και των Ανεξαρτήτων Ελλήνων πτώχευσε τη χώρα δεν το πιστεύει κανένας. Κανείς πια δε</w:t>
      </w:r>
      <w:r>
        <w:rPr>
          <w:rFonts w:eastAsia="Times New Roman" w:cs="Times New Roman"/>
          <w:bCs/>
          <w:shd w:val="clear" w:color="auto" w:fill="FFFFFF"/>
        </w:rPr>
        <w:t xml:space="preserve">ν το πιστεύει. Ξέρουν ποιος την πτώχευσε. Δεν θέλω να αναφερθώ αυτή τη στιγμή σε παραδείγματα. </w:t>
      </w:r>
    </w:p>
    <w:p w14:paraId="04456502" w14:textId="77777777" w:rsidR="00A53C3F" w:rsidRDefault="0019499A">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Πίστευα και πιστεύω ότι η παιδεία ίσως </w:t>
      </w:r>
      <w:r>
        <w:rPr>
          <w:rFonts w:eastAsia="Times New Roman"/>
          <w:bCs/>
          <w:shd w:val="clear" w:color="auto" w:fill="FFFFFF"/>
        </w:rPr>
        <w:t>είναι</w:t>
      </w:r>
      <w:r>
        <w:rPr>
          <w:rFonts w:eastAsia="Times New Roman" w:cs="Times New Roman"/>
          <w:bCs/>
          <w:shd w:val="clear" w:color="auto" w:fill="FFFFFF"/>
        </w:rPr>
        <w:t xml:space="preserve"> ο μεγαλύτερος, ο πιο δυνατός μοχλός –κάποιοι συνάδελφοι το είπαν- για τη δημοκρατία. </w:t>
      </w:r>
      <w:r>
        <w:rPr>
          <w:rFonts w:eastAsia="Times New Roman"/>
          <w:bCs/>
          <w:shd w:val="clear" w:color="auto" w:fill="FFFFFF"/>
        </w:rPr>
        <w:t>Είναι</w:t>
      </w:r>
      <w:r>
        <w:rPr>
          <w:rFonts w:eastAsia="Times New Roman" w:cs="Times New Roman"/>
          <w:bCs/>
          <w:shd w:val="clear" w:color="auto" w:fill="FFFFFF"/>
        </w:rPr>
        <w:t xml:space="preserve"> βήμα δημοκρατίας. </w:t>
      </w:r>
    </w:p>
    <w:p w14:paraId="04456503" w14:textId="77777777" w:rsidR="00A53C3F" w:rsidRDefault="0019499A">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lastRenderedPageBreak/>
        <w:t>Πραγμ</w:t>
      </w:r>
      <w:r>
        <w:rPr>
          <w:rFonts w:eastAsia="Times New Roman" w:cs="Times New Roman"/>
          <w:bCs/>
          <w:shd w:val="clear" w:color="auto" w:fill="FFFFFF"/>
        </w:rPr>
        <w:t>ατικά, δεν θα ήθελα να προσθέσω τίποτα σε αυτά που είπε ο Υπουργός, τον οποίο πραγματικά τιμάω. Ήταν συγκινητικό το ξέσπασμ</w:t>
      </w:r>
      <w:r>
        <w:rPr>
          <w:rFonts w:eastAsia="Times New Roman" w:cs="Times New Roman"/>
          <w:bCs/>
          <w:shd w:val="clear" w:color="auto" w:fill="FFFFFF"/>
        </w:rPr>
        <w:t>α</w:t>
      </w:r>
      <w:r>
        <w:rPr>
          <w:rFonts w:eastAsia="Times New Roman" w:cs="Times New Roman"/>
          <w:bCs/>
          <w:shd w:val="clear" w:color="auto" w:fill="FFFFFF"/>
        </w:rPr>
        <w:t xml:space="preserve"> του Υπουργού Παιδείας, ο οποίος έχει ακούσει τα χίλια μύρια. Όλοι κάνουμε λάθη. Λάθη δεν κάνει μόνο αυτός που δεν κάνει τίποτα. </w:t>
      </w:r>
    </w:p>
    <w:p w14:paraId="04456504" w14:textId="77777777" w:rsidR="00A53C3F" w:rsidRDefault="0019499A">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Γι</w:t>
      </w:r>
      <w:r>
        <w:rPr>
          <w:rFonts w:eastAsia="Times New Roman" w:cs="Times New Roman"/>
          <w:bCs/>
          <w:shd w:val="clear" w:color="auto" w:fill="FFFFFF"/>
        </w:rPr>
        <w:t xml:space="preserve">α ποια παιδεία παλεύουμε; Την παιδεία της κουζίνας στις μεσημεριανές εκπομπές, το </w:t>
      </w:r>
      <w:r>
        <w:rPr>
          <w:rFonts w:eastAsia="Times New Roman" w:cs="Times New Roman"/>
          <w:bCs/>
          <w:shd w:val="clear" w:color="auto" w:fill="FFFFFF"/>
          <w:lang w:val="en-US"/>
        </w:rPr>
        <w:t>lifestyle</w:t>
      </w:r>
      <w:r>
        <w:rPr>
          <w:rFonts w:eastAsia="Times New Roman" w:cs="Times New Roman"/>
          <w:bCs/>
          <w:shd w:val="clear" w:color="auto" w:fill="FFFFFF"/>
        </w:rPr>
        <w:t xml:space="preserve">, αυτά που λέει και ο </w:t>
      </w:r>
      <w:proofErr w:type="spellStart"/>
      <w:r>
        <w:rPr>
          <w:rFonts w:eastAsia="Times New Roman" w:cs="Times New Roman"/>
          <w:bCs/>
          <w:shd w:val="clear" w:color="auto" w:fill="FFFFFF"/>
        </w:rPr>
        <w:t>Ζουράρις</w:t>
      </w:r>
      <w:proofErr w:type="spellEnd"/>
      <w:r>
        <w:rPr>
          <w:rFonts w:eastAsia="Times New Roman" w:cs="Times New Roman"/>
          <w:bCs/>
          <w:shd w:val="clear" w:color="auto" w:fill="FFFFFF"/>
        </w:rPr>
        <w:t xml:space="preserve">; Ακούμε διάφορα πράγματα, για ζώδια κ.λπ. Χιλιάδες πτυχιούχοι σε όλον τον κόσμο κυνηγάνε </w:t>
      </w:r>
      <w:proofErr w:type="spellStart"/>
      <w:r>
        <w:rPr>
          <w:rFonts w:eastAsia="Times New Roman" w:cs="Times New Roman"/>
          <w:bCs/>
          <w:shd w:val="clear" w:color="auto" w:fill="FFFFFF"/>
          <w:lang w:val="en-US"/>
        </w:rPr>
        <w:t>Pokemon</w:t>
      </w:r>
      <w:proofErr w:type="spellEnd"/>
      <w:r>
        <w:rPr>
          <w:rFonts w:eastAsia="Times New Roman" w:cs="Times New Roman"/>
          <w:bCs/>
          <w:shd w:val="clear" w:color="auto" w:fill="FFFFFF"/>
        </w:rPr>
        <w:t xml:space="preserve">. Όσο κι αν γελάτε, </w:t>
      </w:r>
      <w:r>
        <w:rPr>
          <w:rFonts w:eastAsia="Times New Roman"/>
          <w:bCs/>
          <w:shd w:val="clear" w:color="auto" w:fill="FFFFFF"/>
        </w:rPr>
        <w:t>είναι</w:t>
      </w:r>
      <w:r>
        <w:rPr>
          <w:rFonts w:eastAsia="Times New Roman" w:cs="Times New Roman"/>
          <w:bCs/>
          <w:shd w:val="clear" w:color="auto" w:fill="FFFFFF"/>
        </w:rPr>
        <w:t xml:space="preserve"> αλήθεια.</w:t>
      </w:r>
    </w:p>
    <w:p w14:paraId="04456505" w14:textId="77777777" w:rsidR="00A53C3F" w:rsidRDefault="0019499A">
      <w:pPr>
        <w:spacing w:line="600" w:lineRule="auto"/>
        <w:ind w:firstLine="720"/>
        <w:contextualSpacing/>
        <w:jc w:val="both"/>
        <w:rPr>
          <w:rFonts w:eastAsia="Times New Roman"/>
          <w:bCs/>
          <w:shd w:val="clear" w:color="auto" w:fill="FFFFFF"/>
        </w:rPr>
      </w:pPr>
      <w:r>
        <w:rPr>
          <w:rFonts w:eastAsia="Times New Roman" w:cs="Times New Roman"/>
          <w:bCs/>
          <w:shd w:val="clear" w:color="auto" w:fill="FFFFFF"/>
        </w:rPr>
        <w:t>Κάπ</w:t>
      </w:r>
      <w:r>
        <w:rPr>
          <w:rFonts w:eastAsia="Times New Roman" w:cs="Times New Roman"/>
          <w:bCs/>
          <w:shd w:val="clear" w:color="auto" w:fill="FFFFFF"/>
        </w:rPr>
        <w:t xml:space="preserve">οτε θυμάμαι, εμείς σαν νεαροί φοιτητές ανταγωνιζόμασταν ποιος διάβασε την «Αναφορά στον Γκρέκο», το τελευταίο βιβλίο του Καζαντζάκη ή ποιος είχε διαβάσει τις «Εκλεκτικές Συγγένειες» του </w:t>
      </w:r>
      <w:proofErr w:type="spellStart"/>
      <w:r>
        <w:rPr>
          <w:rFonts w:eastAsia="Times New Roman" w:cs="Times New Roman"/>
          <w:bCs/>
          <w:shd w:val="clear" w:color="auto" w:fill="FFFFFF"/>
        </w:rPr>
        <w:t>Γκαίτε</w:t>
      </w:r>
      <w:proofErr w:type="spellEnd"/>
      <w:r>
        <w:rPr>
          <w:rFonts w:eastAsia="Times New Roman" w:cs="Times New Roman"/>
          <w:bCs/>
          <w:shd w:val="clear" w:color="auto" w:fill="FFFFFF"/>
        </w:rPr>
        <w:t xml:space="preserve">. Σήμερα, </w:t>
      </w:r>
      <w:r>
        <w:rPr>
          <w:rFonts w:eastAsia="Times New Roman"/>
          <w:bCs/>
          <w:shd w:val="clear" w:color="auto" w:fill="FFFFFF"/>
        </w:rPr>
        <w:t>έχετε δει ποιος είναι ο ανταγωνισμός αυτών των παιδιών</w:t>
      </w:r>
      <w:r>
        <w:rPr>
          <w:rFonts w:eastAsia="Times New Roman"/>
          <w:bCs/>
          <w:shd w:val="clear" w:color="auto" w:fill="FFFFFF"/>
        </w:rPr>
        <w:t xml:space="preserve">, αυτής της κοινωνίας, αυτής της παιδείας που παίρνουν; Ευτυχώς, δεν είναι όλοι ίδιοι και ευτυχώς που για πρώτη φορά γίνεται μια τομή. </w:t>
      </w:r>
    </w:p>
    <w:p w14:paraId="04456506" w14:textId="77777777" w:rsidR="00A53C3F" w:rsidRDefault="0019499A">
      <w:pPr>
        <w:spacing w:line="600" w:lineRule="auto"/>
        <w:ind w:firstLine="720"/>
        <w:contextualSpacing/>
        <w:jc w:val="both"/>
        <w:rPr>
          <w:rFonts w:eastAsia="Times New Roman"/>
          <w:bCs/>
          <w:shd w:val="clear" w:color="auto" w:fill="FFFFFF"/>
        </w:rPr>
      </w:pPr>
      <w:r>
        <w:rPr>
          <w:rFonts w:eastAsia="Times New Roman"/>
          <w:bCs/>
          <w:shd w:val="clear" w:color="auto" w:fill="FFFFFF"/>
        </w:rPr>
        <w:t xml:space="preserve">Δεν ξέρω τι μορφή θα πάρει, κύριε Υπουργέ, το θέμα της εισόδου στα ανώτατα πνευματικά ιδρύματα. </w:t>
      </w:r>
    </w:p>
    <w:p w14:paraId="04456507" w14:textId="77777777" w:rsidR="00A53C3F" w:rsidRDefault="0019499A">
      <w:pPr>
        <w:spacing w:line="600" w:lineRule="auto"/>
        <w:ind w:firstLine="720"/>
        <w:contextualSpacing/>
        <w:jc w:val="both"/>
        <w:rPr>
          <w:rFonts w:eastAsia="Times New Roman"/>
          <w:bCs/>
        </w:rPr>
      </w:pPr>
      <w:r>
        <w:rPr>
          <w:rFonts w:eastAsia="Times New Roman"/>
          <w:bCs/>
        </w:rPr>
        <w:t>(Στο σημείο αυτό κτυπάε</w:t>
      </w:r>
      <w:r>
        <w:rPr>
          <w:rFonts w:eastAsia="Times New Roman"/>
          <w:bCs/>
        </w:rPr>
        <w:t>ι το κουδούνι λήξεως του χρόνου ομιλίας του κυρίου Βουλευτή)</w:t>
      </w:r>
    </w:p>
    <w:p w14:paraId="04456508" w14:textId="77777777" w:rsidR="00A53C3F" w:rsidRDefault="0019499A">
      <w:pPr>
        <w:spacing w:line="600" w:lineRule="auto"/>
        <w:ind w:firstLine="720"/>
        <w:contextualSpacing/>
        <w:jc w:val="both"/>
        <w:rPr>
          <w:rFonts w:eastAsia="Times New Roman"/>
          <w:bCs/>
          <w:shd w:val="clear" w:color="auto" w:fill="FFFFFF"/>
        </w:rPr>
      </w:pPr>
      <w:r>
        <w:rPr>
          <w:rFonts w:eastAsia="Times New Roman"/>
          <w:bCs/>
          <w:shd w:val="clear" w:color="auto" w:fill="FFFFFF"/>
        </w:rPr>
        <w:lastRenderedPageBreak/>
        <w:t>Πρέπει να έχω λίγο χρόνο. Είμαι ο μοναδικός Κοινοβουλευτικός Εκπρόσωπος που δεν μίλησα χθες, κύριε Πρόεδρε. Δεν ξέρω πόσο χρόνο έχω. Δεν θέλω να φάω χρόνο από κανέναν. Δεν ξέρω πόσο χρόνο έχω ακό</w:t>
      </w:r>
      <w:r>
        <w:rPr>
          <w:rFonts w:eastAsia="Times New Roman"/>
          <w:bCs/>
          <w:shd w:val="clear" w:color="auto" w:fill="FFFFFF"/>
        </w:rPr>
        <w:t xml:space="preserve">μα, αλλά είμαι ο μοναδικός κοινοβουλευτικός που δεν μίλησε ποτέ. </w:t>
      </w:r>
    </w:p>
    <w:p w14:paraId="04456509" w14:textId="77777777" w:rsidR="00A53C3F" w:rsidRDefault="0019499A">
      <w:pPr>
        <w:spacing w:line="600" w:lineRule="auto"/>
        <w:ind w:firstLine="720"/>
        <w:contextualSpacing/>
        <w:jc w:val="both"/>
        <w:rPr>
          <w:rFonts w:eastAsia="Times New Roman"/>
          <w:bCs/>
          <w:shd w:val="clear" w:color="auto" w:fill="FFFFFF"/>
        </w:rPr>
      </w:pPr>
      <w:r>
        <w:rPr>
          <w:rFonts w:eastAsia="Times New Roman"/>
          <w:b/>
          <w:bCs/>
          <w:shd w:val="clear" w:color="auto" w:fill="FFFFFF"/>
        </w:rPr>
        <w:t>ΝΙΚΗ ΚΕΡΑΜΕΩΣ:</w:t>
      </w:r>
      <w:r>
        <w:rPr>
          <w:rFonts w:eastAsia="Times New Roman"/>
          <w:bCs/>
          <w:shd w:val="clear" w:color="auto" w:fill="FFFFFF"/>
        </w:rPr>
        <w:t xml:space="preserve"> Δεν είστε ο μοναδικός. </w:t>
      </w:r>
    </w:p>
    <w:p w14:paraId="0445650A" w14:textId="77777777" w:rsidR="00A53C3F" w:rsidRDefault="0019499A">
      <w:pPr>
        <w:spacing w:line="600" w:lineRule="auto"/>
        <w:ind w:firstLine="720"/>
        <w:contextualSpacing/>
        <w:jc w:val="both"/>
        <w:rPr>
          <w:rFonts w:eastAsia="Times New Roman"/>
          <w:bCs/>
          <w:shd w:val="clear" w:color="auto" w:fill="FFFFFF"/>
        </w:rPr>
      </w:pPr>
      <w:r>
        <w:rPr>
          <w:rFonts w:eastAsia="Times New Roman"/>
          <w:b/>
          <w:bCs/>
          <w:shd w:val="clear" w:color="auto" w:fill="FFFFFF"/>
        </w:rPr>
        <w:t>ΑΘΑΝΑΣΙΟΣ ΠΑΠΑΧΡΙΣΤΟΠΟΥΛΟΣ:</w:t>
      </w:r>
      <w:r>
        <w:rPr>
          <w:rFonts w:eastAsia="Times New Roman"/>
          <w:bCs/>
          <w:shd w:val="clear" w:color="auto" w:fill="FFFFFF"/>
        </w:rPr>
        <w:t xml:space="preserve"> Και εσείς ίσως, εντάξει. </w:t>
      </w:r>
    </w:p>
    <w:p w14:paraId="0445650B" w14:textId="77777777" w:rsidR="00A53C3F" w:rsidRDefault="0019499A">
      <w:pPr>
        <w:spacing w:line="600" w:lineRule="auto"/>
        <w:ind w:firstLine="720"/>
        <w:contextualSpacing/>
        <w:jc w:val="both"/>
        <w:rPr>
          <w:rFonts w:eastAsia="Times New Roman"/>
          <w:bCs/>
          <w:shd w:val="clear" w:color="auto" w:fill="FFFFFF"/>
        </w:rPr>
      </w:pPr>
      <w:r>
        <w:rPr>
          <w:rFonts w:eastAsia="Times New Roman"/>
          <w:b/>
          <w:bCs/>
          <w:shd w:val="clear" w:color="auto" w:fill="FFFFFF"/>
        </w:rPr>
        <w:t>ΝΙΚΗ ΚΕΡΑΜΕΩΣ:</w:t>
      </w:r>
      <w:r>
        <w:rPr>
          <w:rFonts w:eastAsia="Times New Roman"/>
          <w:bCs/>
          <w:shd w:val="clear" w:color="auto" w:fill="FFFFFF"/>
        </w:rPr>
        <w:t xml:space="preserve"> Ούτε η κ. </w:t>
      </w:r>
      <w:proofErr w:type="spellStart"/>
      <w:r>
        <w:rPr>
          <w:rFonts w:eastAsia="Times New Roman"/>
          <w:bCs/>
          <w:shd w:val="clear" w:color="auto" w:fill="FFFFFF"/>
        </w:rPr>
        <w:t>Βάκη</w:t>
      </w:r>
      <w:proofErr w:type="spellEnd"/>
      <w:r>
        <w:rPr>
          <w:rFonts w:eastAsia="Times New Roman"/>
          <w:bCs/>
          <w:shd w:val="clear" w:color="auto" w:fill="FFFFFF"/>
        </w:rPr>
        <w:t xml:space="preserve"> μίλησε. </w:t>
      </w:r>
    </w:p>
    <w:p w14:paraId="0445650C" w14:textId="77777777" w:rsidR="00A53C3F" w:rsidRDefault="0019499A">
      <w:pPr>
        <w:spacing w:line="600" w:lineRule="auto"/>
        <w:ind w:firstLine="720"/>
        <w:contextualSpacing/>
        <w:jc w:val="both"/>
        <w:rPr>
          <w:rFonts w:eastAsia="Times New Roman"/>
          <w:bCs/>
          <w:shd w:val="clear" w:color="auto" w:fill="FFFFFF"/>
        </w:rPr>
      </w:pPr>
      <w:r>
        <w:rPr>
          <w:rFonts w:eastAsia="Times New Roman"/>
          <w:b/>
          <w:bCs/>
        </w:rPr>
        <w:t xml:space="preserve">ΠΡΟΕΔΡΕΥΩΝ (Αναστάσιος Κουράκης): </w:t>
      </w:r>
      <w:r>
        <w:rPr>
          <w:rFonts w:eastAsia="Times New Roman"/>
          <w:bCs/>
          <w:shd w:val="clear" w:color="auto" w:fill="FFFFFF"/>
        </w:rPr>
        <w:t xml:space="preserve">Να σας πω, χθες μερικοί Κοινοβουλευτικοί πήραν και ένα μέρος από τα έξι λεπτά. </w:t>
      </w:r>
    </w:p>
    <w:p w14:paraId="0445650D" w14:textId="77777777" w:rsidR="00A53C3F" w:rsidRDefault="0019499A">
      <w:pPr>
        <w:spacing w:line="600" w:lineRule="auto"/>
        <w:ind w:firstLine="720"/>
        <w:contextualSpacing/>
        <w:jc w:val="both"/>
        <w:rPr>
          <w:rFonts w:eastAsia="Times New Roman"/>
          <w:bCs/>
          <w:shd w:val="clear" w:color="auto" w:fill="FFFFFF"/>
        </w:rPr>
      </w:pPr>
      <w:r>
        <w:rPr>
          <w:rFonts w:eastAsia="Times New Roman"/>
          <w:b/>
          <w:bCs/>
          <w:shd w:val="clear" w:color="auto" w:fill="FFFFFF"/>
        </w:rPr>
        <w:t>ΑΘΑΝΑΣΙΟΣ ΠΑΠΑΧΡΙΣΤΟΠΟΥΛΟΣ:</w:t>
      </w:r>
      <w:r>
        <w:rPr>
          <w:rFonts w:eastAsia="Times New Roman"/>
          <w:bCs/>
          <w:shd w:val="clear" w:color="auto" w:fill="FFFFFF"/>
        </w:rPr>
        <w:t xml:space="preserve"> Αν μου πείτε ακριβώς τον χρόνο, θα το τηρήσω. </w:t>
      </w:r>
    </w:p>
    <w:p w14:paraId="0445650E" w14:textId="77777777" w:rsidR="00A53C3F" w:rsidRDefault="0019499A">
      <w:pPr>
        <w:spacing w:line="600" w:lineRule="auto"/>
        <w:ind w:firstLine="720"/>
        <w:contextualSpacing/>
        <w:jc w:val="both"/>
        <w:rPr>
          <w:rFonts w:eastAsia="Times New Roman"/>
          <w:bCs/>
          <w:shd w:val="clear" w:color="auto" w:fill="FFFFFF"/>
        </w:rPr>
      </w:pPr>
      <w:r>
        <w:rPr>
          <w:rFonts w:eastAsia="Times New Roman"/>
          <w:b/>
          <w:bCs/>
        </w:rPr>
        <w:t>ΠΡΟΕΔΡΕΥΩΝ (Αναστάσιος Κουράκης):</w:t>
      </w:r>
      <w:r>
        <w:rPr>
          <w:rFonts w:eastAsia="Times New Roman" w:cs="Times New Roman"/>
        </w:rPr>
        <w:t xml:space="preserve"> </w:t>
      </w:r>
      <w:r>
        <w:rPr>
          <w:rFonts w:eastAsia="Times New Roman"/>
          <w:bCs/>
          <w:shd w:val="clear" w:color="auto" w:fill="FFFFFF"/>
        </w:rPr>
        <w:t xml:space="preserve">Αν είστε γύρω στα δεκατέσσερα λεπτά, όχι, κάτω από δεκατέσσερα, θα </w:t>
      </w:r>
      <w:r>
        <w:rPr>
          <w:rFonts w:eastAsia="Times New Roman"/>
          <w:bCs/>
          <w:shd w:val="clear" w:color="auto" w:fill="FFFFFF"/>
        </w:rPr>
        <w:t xml:space="preserve">είναι καλά. </w:t>
      </w:r>
    </w:p>
    <w:p w14:paraId="0445650F" w14:textId="77777777" w:rsidR="00A53C3F" w:rsidRDefault="0019499A">
      <w:pPr>
        <w:spacing w:line="600" w:lineRule="auto"/>
        <w:ind w:firstLine="720"/>
        <w:contextualSpacing/>
        <w:jc w:val="both"/>
        <w:rPr>
          <w:rFonts w:eastAsia="Times New Roman"/>
          <w:bCs/>
          <w:shd w:val="clear" w:color="auto" w:fill="FFFFFF"/>
        </w:rPr>
      </w:pPr>
      <w:r>
        <w:rPr>
          <w:rFonts w:eastAsia="Times New Roman"/>
          <w:b/>
          <w:bCs/>
          <w:shd w:val="clear" w:color="auto" w:fill="FFFFFF"/>
        </w:rPr>
        <w:lastRenderedPageBreak/>
        <w:t>ΑΘΑΝΑΣΙΟΣ ΠΑΠΑΧΡΙΣΤΟΠΟΥΛΟΣ:</w:t>
      </w:r>
      <w:r>
        <w:rPr>
          <w:rFonts w:eastAsia="Times New Roman"/>
          <w:bCs/>
          <w:shd w:val="clear" w:color="auto" w:fill="FFFFFF"/>
        </w:rPr>
        <w:t xml:space="preserve"> Και λιγότερο. </w:t>
      </w:r>
    </w:p>
    <w:p w14:paraId="04456510" w14:textId="77777777" w:rsidR="00A53C3F" w:rsidRDefault="0019499A">
      <w:pPr>
        <w:spacing w:line="600" w:lineRule="auto"/>
        <w:ind w:firstLine="720"/>
        <w:contextualSpacing/>
        <w:jc w:val="both"/>
        <w:rPr>
          <w:rFonts w:eastAsia="Times New Roman"/>
          <w:bCs/>
          <w:shd w:val="clear" w:color="auto" w:fill="FFFFFF"/>
        </w:rPr>
      </w:pPr>
      <w:r>
        <w:rPr>
          <w:rFonts w:eastAsia="Times New Roman"/>
          <w:bCs/>
          <w:shd w:val="clear" w:color="auto" w:fill="FFFFFF"/>
        </w:rPr>
        <w:t>Δυστυχώς, αυτή την πραγματικότητα ζούμε σήμερα. Είναι μια καινούρια τομή και πιστεύω ότι θα έχει και λάθη.</w:t>
      </w:r>
    </w:p>
    <w:p w14:paraId="04456511" w14:textId="77777777" w:rsidR="00A53C3F" w:rsidRDefault="0019499A">
      <w:pPr>
        <w:spacing w:line="600" w:lineRule="auto"/>
        <w:ind w:firstLine="720"/>
        <w:contextualSpacing/>
        <w:jc w:val="both"/>
        <w:rPr>
          <w:rFonts w:eastAsia="Times New Roman"/>
          <w:bCs/>
          <w:shd w:val="clear" w:color="auto" w:fill="FFFFFF"/>
        </w:rPr>
      </w:pPr>
      <w:r>
        <w:rPr>
          <w:rFonts w:eastAsia="Times New Roman"/>
          <w:bCs/>
          <w:shd w:val="clear" w:color="auto" w:fill="FFFFFF"/>
        </w:rPr>
        <w:t xml:space="preserve">Πιστεύω ότι ο Υπουργός το έχει ήδη λάβει υπ’ </w:t>
      </w:r>
      <w:proofErr w:type="spellStart"/>
      <w:r>
        <w:rPr>
          <w:rFonts w:eastAsia="Times New Roman"/>
          <w:bCs/>
          <w:shd w:val="clear" w:color="auto" w:fill="FFFFFF"/>
        </w:rPr>
        <w:t>όψιν</w:t>
      </w:r>
      <w:proofErr w:type="spellEnd"/>
      <w:r>
        <w:rPr>
          <w:rFonts w:eastAsia="Times New Roman"/>
          <w:bCs/>
          <w:shd w:val="clear" w:color="auto" w:fill="FFFFFF"/>
        </w:rPr>
        <w:t xml:space="preserve"> του, ότι τα παιδιά που πήγαν και σπούδασαν </w:t>
      </w:r>
      <w:r>
        <w:rPr>
          <w:rFonts w:eastAsia="Times New Roman"/>
          <w:bCs/>
          <w:shd w:val="clear" w:color="auto" w:fill="FFFFFF"/>
        </w:rPr>
        <w:t>ας πούμε στον Βόλο και στη Μακεδονία έχουν αναφαίρετο δικαίωμα να προηγούνται στα σχολεία για τα παιδιά με ειδικές ανάγκες. Θέλω να πιστεύω -το είπε κιόλας, δεσμεύτηκε ο Υπουργός- ότι αυτό θα το σεβαστεί και ότι αυτοί οι άνθρωποι θα έχουν προτεραιότητα. Εί</w:t>
      </w:r>
      <w:r>
        <w:rPr>
          <w:rFonts w:eastAsia="Times New Roman"/>
          <w:bCs/>
          <w:shd w:val="clear" w:color="auto" w:fill="FFFFFF"/>
        </w:rPr>
        <w:t xml:space="preserve">ναι γύρω στα δυο χιλιάδες διακόσια άτομα και όχι μόνο για φέτος ή για του χρόνου, αλλά για πάντα, γιατί πραγματικά τους γνωρίζω από κοντά και κάνουν φοβερές θυσίες. </w:t>
      </w:r>
    </w:p>
    <w:p w14:paraId="04456512" w14:textId="77777777" w:rsidR="00A53C3F" w:rsidRDefault="0019499A">
      <w:pPr>
        <w:spacing w:line="600" w:lineRule="auto"/>
        <w:ind w:firstLine="720"/>
        <w:contextualSpacing/>
        <w:jc w:val="both"/>
        <w:rPr>
          <w:rFonts w:eastAsia="Times New Roman" w:cs="Times New Roman"/>
          <w:szCs w:val="24"/>
        </w:rPr>
      </w:pPr>
      <w:r>
        <w:rPr>
          <w:rFonts w:eastAsia="Times New Roman"/>
          <w:bCs/>
          <w:shd w:val="clear" w:color="auto" w:fill="FFFFFF"/>
        </w:rPr>
        <w:t xml:space="preserve">Σε ό,τι αφορά, όμως, το άρθρο 28, για το οποίο άκουσα πάρα πολλά, δεν σας κρύβω ότι είμαι </w:t>
      </w:r>
      <w:r>
        <w:rPr>
          <w:rFonts w:eastAsia="Times New Roman"/>
          <w:bCs/>
          <w:shd w:val="clear" w:color="auto" w:fill="FFFFFF"/>
        </w:rPr>
        <w:t xml:space="preserve">υπέρ της ιδιωτικής πρωτοβουλίας. </w:t>
      </w:r>
    </w:p>
    <w:p w14:paraId="04456513"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Ποιας ιδιωτικής πρωτοβουλίας; Με κανόνες. Αν ψάξει κανείς στα ιδιωτικά σχολεία, θα ανακαλύψει πάρα πολλές αμαρτίες. Δεν είναι μόνο, δηλαδή, τα φοβερά ιδιωτικά πανεπιστήμια που φτιάχνουν τους Ολάντ, τους, τους και πάει λέγο</w:t>
      </w:r>
      <w:r>
        <w:rPr>
          <w:rFonts w:eastAsia="Times New Roman" w:cs="Times New Roman"/>
          <w:szCs w:val="24"/>
        </w:rPr>
        <w:t xml:space="preserve">ντας, τους ανθρώπους που υπηρετούν τυφλά ένα σύστημα, που είναι γρανάζι ενός συστήματος μόνο και μόνο για κάποιους μεγιστάνες και αδιαφορία για τον κόσμο. Είναι και αυτοί που κοιτούν να οικονομήσουν σήμερα. </w:t>
      </w:r>
    </w:p>
    <w:p w14:paraId="04456514"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Είναι υπέρ της ιδιωτικής πρωτοβουλίας. Δεν την κ</w:t>
      </w:r>
      <w:r>
        <w:rPr>
          <w:rFonts w:eastAsia="Times New Roman" w:cs="Times New Roman"/>
          <w:szCs w:val="24"/>
        </w:rPr>
        <w:t>αταργεί το νομοσχέδιο. Να είμαστε καλοπροαίρετοι. Βάζει τάξη και καλά κάνει. Κι εκεί θα μπορούσαμε να συζητήσουμε πού πρέπει να μπούμε πιο πολύ και πού πιο λίγο. Σε καμμία περίπτωση, όμως, δεν θεωρώ ότι είναι στη λάθος κατεύθυνση αυτό το νομοσχέδιο και είν</w:t>
      </w:r>
      <w:r>
        <w:rPr>
          <w:rFonts w:eastAsia="Times New Roman" w:cs="Times New Roman"/>
          <w:szCs w:val="24"/>
        </w:rPr>
        <w:t>αι για μένα μια μικρή επανάσταση. Και χάρηκα που το είδα αυτό το νομοσχέδιο, γιατί πραγματικά βάζει μια καινούρια τάξη στον προθάλαμο της δημοκρατίας. Διότι αυτό σημαίνει παιδεία. Δεν ξέρω αν θα τα καταφέρει ο Νίκος Φίλης. Πάντως βλέπω ότι από τον τρόπο πο</w:t>
      </w:r>
      <w:r>
        <w:rPr>
          <w:rFonts w:eastAsia="Times New Roman" w:cs="Times New Roman"/>
          <w:szCs w:val="24"/>
        </w:rPr>
        <w:t>υ χειρίζεται το θέμα, είναι στη σωστή κατεύθυνση.</w:t>
      </w:r>
    </w:p>
    <w:p w14:paraId="04456515"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Δεν θα σας φάω άλλο χρόνο. Απλώς, θέλω να θυμίσω -και να τελειώσω- ότι, όπως έλεγε ο Κάλβος, θέλει αρετή και τόλμη η ελευθερία. Εγώ το παραφράζω αυτό και λέω: Θέλει αρετή και τόλμη η δημοκρατία. Και είναι έ</w:t>
      </w:r>
      <w:r>
        <w:rPr>
          <w:rFonts w:eastAsia="Times New Roman" w:cs="Times New Roman"/>
          <w:szCs w:val="24"/>
        </w:rPr>
        <w:t xml:space="preserve">να βήμα δημοκρατίας αυτό που κάνει ο Υπουργός Παιδείας. </w:t>
      </w:r>
    </w:p>
    <w:p w14:paraId="04456516"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04456517" w14:textId="77777777" w:rsidR="00A53C3F" w:rsidRDefault="0019499A">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w:t>
      </w:r>
      <w:r>
        <w:rPr>
          <w:rFonts w:eastAsia="Times New Roman" w:cs="Times New Roman"/>
          <w:szCs w:val="24"/>
        </w:rPr>
        <w:t>ις</w:t>
      </w:r>
      <w:r>
        <w:rPr>
          <w:rFonts w:eastAsia="Times New Roman" w:cs="Times New Roman"/>
          <w:szCs w:val="24"/>
        </w:rPr>
        <w:t xml:space="preserve"> πτέρυγ</w:t>
      </w:r>
      <w:r>
        <w:rPr>
          <w:rFonts w:eastAsia="Times New Roman" w:cs="Times New Roman"/>
          <w:szCs w:val="24"/>
        </w:rPr>
        <w:t>ες</w:t>
      </w:r>
      <w:r>
        <w:rPr>
          <w:rFonts w:eastAsia="Times New Roman" w:cs="Times New Roman"/>
          <w:szCs w:val="24"/>
        </w:rPr>
        <w:t xml:space="preserve"> των ΑΝΕΛ και του ΣΥΡΙΖΑ)</w:t>
      </w:r>
    </w:p>
    <w:p w14:paraId="04456518"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τον κ. </w:t>
      </w:r>
      <w:proofErr w:type="spellStart"/>
      <w:r>
        <w:rPr>
          <w:rFonts w:eastAsia="Times New Roman" w:cs="Times New Roman"/>
          <w:szCs w:val="24"/>
        </w:rPr>
        <w:t>Παπαχριστόπουλο</w:t>
      </w:r>
      <w:proofErr w:type="spellEnd"/>
      <w:r>
        <w:rPr>
          <w:rFonts w:eastAsia="Times New Roman" w:cs="Times New Roman"/>
          <w:szCs w:val="24"/>
        </w:rPr>
        <w:t xml:space="preserve"> και για την οικονομία του χρόνου. </w:t>
      </w:r>
    </w:p>
    <w:p w14:paraId="04456519"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Βουλευτής της Νέας Δημοκρατίας κ. Θεόδωρος </w:t>
      </w:r>
      <w:proofErr w:type="spellStart"/>
      <w:r>
        <w:rPr>
          <w:rFonts w:eastAsia="Times New Roman" w:cs="Times New Roman"/>
          <w:szCs w:val="24"/>
        </w:rPr>
        <w:t>Φορτσάκης</w:t>
      </w:r>
      <w:proofErr w:type="spellEnd"/>
      <w:r>
        <w:rPr>
          <w:rFonts w:eastAsia="Times New Roman" w:cs="Times New Roman"/>
          <w:szCs w:val="24"/>
        </w:rPr>
        <w:t xml:space="preserve">. </w:t>
      </w:r>
    </w:p>
    <w:p w14:paraId="0445651A"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Μας παραχώρησε ευγενώς τη θέση του ο Πρόεδρος της Ένωσης Κεντρώων ο κ. Λεβέντης. </w:t>
      </w:r>
    </w:p>
    <w:p w14:paraId="0445651B"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Φορτσάκη</w:t>
      </w:r>
      <w:proofErr w:type="spellEnd"/>
      <w:r>
        <w:rPr>
          <w:rFonts w:eastAsia="Times New Roman" w:cs="Times New Roman"/>
          <w:szCs w:val="24"/>
        </w:rPr>
        <w:t xml:space="preserve">, έχετε τον λόγο. </w:t>
      </w:r>
    </w:p>
    <w:p w14:paraId="0445651C"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ΘΕΟΔΩΡΟΣ ΦΟΡΤΣΑΚΗΣ: </w:t>
      </w:r>
      <w:r>
        <w:rPr>
          <w:rFonts w:eastAsia="Times New Roman" w:cs="Times New Roman"/>
          <w:szCs w:val="24"/>
        </w:rPr>
        <w:t xml:space="preserve">Ευχαριστώ, κύριε Πρόεδρε. </w:t>
      </w:r>
    </w:p>
    <w:p w14:paraId="0445651D"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Θα είμαι επιγραμματικός</w:t>
      </w:r>
      <w:r>
        <w:rPr>
          <w:rFonts w:eastAsia="Times New Roman" w:cs="Times New Roman"/>
          <w:szCs w:val="24"/>
        </w:rPr>
        <w:t xml:space="preserve">, γιατί ο χρόνος είναι ελάχιστος. </w:t>
      </w:r>
    </w:p>
    <w:p w14:paraId="0445651E"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Κύριε Υπουργέ, είχα χαρεί ιδιαιτέρως όταν πρωτοείδα το νομοσχέδιο στη διαβούλευση, γιατί είπα: «Επιτέλους, πρώτη φορά, ένα νομοσχέδιο που αναφέρεται αμιγώς σε θέματα παιδείας βγαίνει στη διαβούλευση». Σκέφτηκα ότι για πρώ</w:t>
      </w:r>
      <w:r>
        <w:rPr>
          <w:rFonts w:eastAsia="Times New Roman" w:cs="Times New Roman"/>
          <w:szCs w:val="24"/>
        </w:rPr>
        <w:t xml:space="preserve">τη φορά τηρείται ο Κανονισμός της Βουλής και το Σύνταγμα. </w:t>
      </w:r>
    </w:p>
    <w:p w14:paraId="0445651F"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Διαψεύσθηκα, όμως, γιατί, όπως ξέρετε, ήρθε βροχή τροπολογιών, η οποία άλλαξε άρδην την εικόνα του νομοσχεδίου και μετατόπισε το κέντρο του ενδιαφέροντος του νομοσχεδίου από το κύριο θέμα του σε θέ</w:t>
      </w:r>
      <w:r>
        <w:rPr>
          <w:rFonts w:eastAsia="Times New Roman" w:cs="Times New Roman"/>
          <w:szCs w:val="24"/>
        </w:rPr>
        <w:t xml:space="preserve">ματα διαφορετικά. </w:t>
      </w:r>
    </w:p>
    <w:p w14:paraId="04456520"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Σε όλα τα μέσα μαζικής ενημέρωσης το νομοσχέδιο αυτό αναφέρεται όχι ως το νομοσχέδιο του αντικειμένου, το οποίο απασχόλησε εσάς, αλλά ως το νομοσχέδιο, το οποίο ουσιαστικά καταργεί την ιδιωτική παιδεία. </w:t>
      </w:r>
    </w:p>
    <w:p w14:paraId="04456521"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Λησμονήθηκε να περιληφθεί στη δημ</w:t>
      </w:r>
      <w:r>
        <w:rPr>
          <w:rFonts w:eastAsia="Times New Roman" w:cs="Times New Roman"/>
          <w:szCs w:val="24"/>
        </w:rPr>
        <w:t xml:space="preserve">όσια διαβούλευση το ζήτημα της ιδιωτικής εκπαίδευσης. Το αποκορύφωμα, όμως, είναι ότι εκτός από τη διαδικασία εξπρές στην αρμόδια </w:t>
      </w:r>
      <w:r>
        <w:rPr>
          <w:rFonts w:eastAsia="Times New Roman" w:cs="Times New Roman"/>
          <w:szCs w:val="24"/>
        </w:rPr>
        <w:t>ε</w:t>
      </w:r>
      <w:r>
        <w:rPr>
          <w:rFonts w:eastAsia="Times New Roman" w:cs="Times New Roman"/>
          <w:szCs w:val="24"/>
        </w:rPr>
        <w:t xml:space="preserve">πιτροπή της Βουλής, είχαμε και ρυθμίσεις, όπως για την ειδική αγωγή –σημαντική ρύθμιση- μετά το πέρας των συνεδριάσεων </w:t>
      </w:r>
      <w:r>
        <w:rPr>
          <w:rFonts w:eastAsia="Times New Roman" w:cs="Times New Roman"/>
          <w:szCs w:val="24"/>
        </w:rPr>
        <w:lastRenderedPageBreak/>
        <w:t xml:space="preserve">της </w:t>
      </w:r>
      <w:r>
        <w:rPr>
          <w:rFonts w:eastAsia="Times New Roman" w:cs="Times New Roman"/>
          <w:szCs w:val="24"/>
        </w:rPr>
        <w:t>ε</w:t>
      </w:r>
      <w:r>
        <w:rPr>
          <w:rFonts w:eastAsia="Times New Roman" w:cs="Times New Roman"/>
          <w:szCs w:val="24"/>
        </w:rPr>
        <w:t>π</w:t>
      </w:r>
      <w:r>
        <w:rPr>
          <w:rFonts w:eastAsia="Times New Roman" w:cs="Times New Roman"/>
          <w:szCs w:val="24"/>
        </w:rPr>
        <w:t xml:space="preserve">ιτροπής. Ακόμα και τώρα, όπως είδαμε όλοι, είχαμε βροχή τροπολογιών κατά τη γνωστή πρακτική της Κυβέρνησης. </w:t>
      </w:r>
    </w:p>
    <w:p w14:paraId="04456522"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Δεν υπάρχει καμμία εσωτερική, λοιπόν, συνοχή για το νομοσχέδιο αυτό και η ανομοιογένειά του υποβαθμίζει το περιεχόμενο των επιμέρους ρυθμίσεων. Έτσι, εξαιρετικά κρίσιμα ζητήματα της ελληνόγλωσσης εκπαίδευσης, της διαπολιτισμικής εκπαίδευσης των μεταναστών,</w:t>
      </w:r>
      <w:r>
        <w:rPr>
          <w:rFonts w:eastAsia="Times New Roman" w:cs="Times New Roman"/>
          <w:szCs w:val="24"/>
        </w:rPr>
        <w:t xml:space="preserve"> της ειδικής αγωγής περνούν δυστυχώς σε δεύτερο πλάνο. </w:t>
      </w:r>
    </w:p>
    <w:p w14:paraId="04456523"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Θέλω να κάνω δύο πολύ σύντομες παρατηρήσεις επί του κυρίου –υποτίθεται- αντικειμένου του νομοσχεδίου, τη μεταρρύθμιση της ελληνόγλωσσης εκπαίδευσης. </w:t>
      </w:r>
    </w:p>
    <w:p w14:paraId="04456524"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Κατ’ </w:t>
      </w:r>
      <w:proofErr w:type="spellStart"/>
      <w:r>
        <w:rPr>
          <w:rFonts w:eastAsia="Times New Roman" w:cs="Times New Roman"/>
          <w:szCs w:val="24"/>
        </w:rPr>
        <w:t>ευφημισμόν</w:t>
      </w:r>
      <w:proofErr w:type="spellEnd"/>
      <w:r>
        <w:rPr>
          <w:rFonts w:eastAsia="Times New Roman" w:cs="Times New Roman"/>
          <w:szCs w:val="24"/>
        </w:rPr>
        <w:t xml:space="preserve"> πρόκειται για μεταρρύθμιση. Δεν υπ</w:t>
      </w:r>
      <w:r>
        <w:rPr>
          <w:rFonts w:eastAsia="Times New Roman" w:cs="Times New Roman"/>
          <w:szCs w:val="24"/>
        </w:rPr>
        <w:t>άρχει όραμα. Δεν υπάρχει προεργασία. Δεν υπάρχει σχεδιασμός. Τελικά, λείπει η ουσία. Μεταβάλλονται τα ισχύοντα χωρίς να έχει προηγηθεί αξιο</w:t>
      </w:r>
      <w:r>
        <w:rPr>
          <w:rFonts w:eastAsia="Times New Roman" w:cs="Times New Roman"/>
          <w:szCs w:val="24"/>
        </w:rPr>
        <w:lastRenderedPageBreak/>
        <w:t xml:space="preserve">λόγηση των εκπαιδευτικών μονάδων του εξωτερικού, χωρίς να έχει προηγηθεί εμπεριστατωμένη αποτίμηση της εφαρμογής του </w:t>
      </w:r>
      <w:r>
        <w:rPr>
          <w:rFonts w:eastAsia="Times New Roman" w:cs="Times New Roman"/>
          <w:szCs w:val="24"/>
        </w:rPr>
        <w:t xml:space="preserve">υπάρχοντος νομοθετικού πλαισίου, χωρίς να έχουν παρουσιαστεί εκτενώς οι θέσεις της ομογένειας. </w:t>
      </w:r>
    </w:p>
    <w:p w14:paraId="04456525"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Χαρακτηριστικό είναι ότι η αιτιολογική έκθεση έχει μονάχα έξι σελίδες. Έτσι, πειραματιζόμαστε στα θέματα της ελληνόγλωσσης εκπαίδευσης στο εξωτερικό, την ώρα πο</w:t>
      </w:r>
      <w:r>
        <w:rPr>
          <w:rFonts w:eastAsia="Times New Roman" w:cs="Times New Roman"/>
          <w:szCs w:val="24"/>
        </w:rPr>
        <w:t xml:space="preserve">υ οι Έλληνες του εξωτερικού πολλαπλασιάζονται δραματικά. </w:t>
      </w:r>
    </w:p>
    <w:p w14:paraId="04456526"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Για τους δύο βασικούς άξονες του νομοσχεδίου θα πω δυο λόγια μονάχα. Το πρώτο είναι ως προς τη στελέχωσή μας για το εξωτερικό ότι δεν φαίνεται να έχει αντιληφθεί η Κυβέρνηση την έννοια της οικονομικ</w:t>
      </w:r>
      <w:r>
        <w:rPr>
          <w:rFonts w:eastAsia="Times New Roman" w:cs="Times New Roman"/>
          <w:szCs w:val="24"/>
        </w:rPr>
        <w:t>ής κρίσης. Αλλιώς, δεν μπορώ να καταλάβω γιατί περιορίζει τις αποσπάσεις εκπαιδευτικών στο εξωτερικό χωρίς επιμίσθιο και μεταβάλλει τον τρόπο στελέχωσης των σχολικών μονάδων. Ποιος θα πληρώσει για όλα αυτά, κύριε Υπουργέ</w:t>
      </w:r>
      <w:r>
        <w:rPr>
          <w:rFonts w:eastAsia="Times New Roman" w:cs="Times New Roman"/>
          <w:szCs w:val="24"/>
        </w:rPr>
        <w:t>;</w:t>
      </w:r>
      <w:r>
        <w:rPr>
          <w:rFonts w:eastAsia="Times New Roman" w:cs="Times New Roman"/>
          <w:szCs w:val="24"/>
        </w:rPr>
        <w:t xml:space="preserve"> </w:t>
      </w:r>
    </w:p>
    <w:p w14:paraId="04456527" w14:textId="77777777" w:rsidR="00A53C3F" w:rsidRDefault="0019499A">
      <w:pPr>
        <w:tabs>
          <w:tab w:val="left" w:pos="2608"/>
        </w:tabs>
        <w:spacing w:after="0" w:line="600" w:lineRule="auto"/>
        <w:ind w:firstLine="680"/>
        <w:contextualSpacing/>
        <w:jc w:val="both"/>
        <w:rPr>
          <w:rFonts w:eastAsia="Times New Roman"/>
          <w:szCs w:val="24"/>
        </w:rPr>
      </w:pPr>
      <w:r>
        <w:rPr>
          <w:rFonts w:eastAsia="Times New Roman" w:cs="Times New Roman"/>
          <w:szCs w:val="24"/>
        </w:rPr>
        <w:lastRenderedPageBreak/>
        <w:t xml:space="preserve">Ξεχνάμε ότι αδυνατούμε αυτήν την </w:t>
      </w:r>
      <w:r>
        <w:rPr>
          <w:rFonts w:eastAsia="Times New Roman" w:cs="Times New Roman"/>
          <w:szCs w:val="24"/>
        </w:rPr>
        <w:t xml:space="preserve">ώρα να καταβάλλουμε τις λειτουργικές δαπάνες και να καταβάλλουμε εγκαίρως τα αναγκαία κονδύλια για τη λειτουργία των σχολείων αυτών; </w:t>
      </w:r>
      <w:r>
        <w:rPr>
          <w:rFonts w:eastAsia="Times New Roman"/>
          <w:szCs w:val="24"/>
        </w:rPr>
        <w:t>Και ξεχνάμε ότι συχνά οι ίδιοι υπηρετούντες εκπαιδευτικοί πληρώνονται με πολύ μεγάλη καθυστέρηση; Τι επιδιώκουμε, λοιπόν; Ε</w:t>
      </w:r>
      <w:r>
        <w:rPr>
          <w:rFonts w:eastAsia="Times New Roman"/>
          <w:szCs w:val="24"/>
        </w:rPr>
        <w:t>πιδιώκουμε να έχουμε επικοινωνιακά τεχνάσματα;</w:t>
      </w:r>
    </w:p>
    <w:p w14:paraId="04456528" w14:textId="77777777" w:rsidR="00A53C3F" w:rsidRDefault="0019499A">
      <w:pPr>
        <w:tabs>
          <w:tab w:val="left" w:pos="2608"/>
        </w:tabs>
        <w:spacing w:line="600" w:lineRule="auto"/>
        <w:ind w:firstLine="720"/>
        <w:contextualSpacing/>
        <w:jc w:val="both"/>
        <w:rPr>
          <w:rFonts w:eastAsia="Times New Roman"/>
          <w:szCs w:val="24"/>
        </w:rPr>
      </w:pPr>
      <w:r>
        <w:rPr>
          <w:rFonts w:eastAsia="Times New Roman"/>
          <w:szCs w:val="24"/>
        </w:rPr>
        <w:t xml:space="preserve">Ως προς την άκριτη μετατροπή όλων των σχολικών μονάδων στο εξωτερικό σε δίγλωσσες, θα ήθελα να παρατηρήσω ότι, δυστυχώς, και η ρύθμιση αυτή είναι πολύ πρόχειρη. Δεν έχει γίνει προεργασία. Η ομογένεια ανησυχεί </w:t>
      </w:r>
      <w:r>
        <w:rPr>
          <w:rFonts w:eastAsia="Times New Roman"/>
          <w:szCs w:val="24"/>
        </w:rPr>
        <w:t>και τονίζει ότι το δίγλωσσο σχολείο δεν αποτελεί πανάκεια, ιδίως όταν δεν έχει ληφθεί σειρά προγενεστέρων μέτρων. Ασφαλώς, το δίγλωσσο σχολείο πρέπει να αποτελεί προτεραιότητα, αλλά δεν μπορεί να επιβληθεί με τον τρόπο αυτό. Για άλλη μια φορά υποχωρούμε στ</w:t>
      </w:r>
      <w:r>
        <w:rPr>
          <w:rFonts w:eastAsia="Times New Roman"/>
          <w:szCs w:val="24"/>
        </w:rPr>
        <w:t>α επικοινωνιακά πυροτεχνήματα.</w:t>
      </w:r>
    </w:p>
    <w:p w14:paraId="04456529" w14:textId="77777777" w:rsidR="00A53C3F" w:rsidRDefault="0019499A">
      <w:pPr>
        <w:tabs>
          <w:tab w:val="left" w:pos="2608"/>
        </w:tabs>
        <w:spacing w:line="600" w:lineRule="auto"/>
        <w:ind w:firstLine="720"/>
        <w:contextualSpacing/>
        <w:jc w:val="both"/>
        <w:rPr>
          <w:rFonts w:eastAsia="Times New Roman"/>
          <w:szCs w:val="24"/>
        </w:rPr>
      </w:pPr>
      <w:r>
        <w:rPr>
          <w:rFonts w:eastAsia="Times New Roman"/>
          <w:szCs w:val="24"/>
        </w:rPr>
        <w:t>Θα ήθελα να περάσω τώρα στο θέμα -το περίφημο και το πολυσυζητημένο- της ιδιωτική</w:t>
      </w:r>
      <w:r>
        <w:rPr>
          <w:rFonts w:eastAsia="Times New Roman"/>
          <w:szCs w:val="24"/>
        </w:rPr>
        <w:t>ς</w:t>
      </w:r>
      <w:r>
        <w:rPr>
          <w:rFonts w:eastAsia="Times New Roman"/>
          <w:szCs w:val="24"/>
        </w:rPr>
        <w:t xml:space="preserve"> </w:t>
      </w:r>
      <w:r>
        <w:rPr>
          <w:rFonts w:eastAsia="Times New Roman"/>
          <w:szCs w:val="24"/>
        </w:rPr>
        <w:t>π</w:t>
      </w:r>
      <w:r>
        <w:rPr>
          <w:rFonts w:eastAsia="Times New Roman"/>
          <w:szCs w:val="24"/>
        </w:rPr>
        <w:t xml:space="preserve">αιδείας. Έχω δεχθεί λάσπη, δυστυχώς, κύριε Υπουργέ, και από εσάς και από τους συνδικαλιστές, για τις θέσεις </w:t>
      </w:r>
      <w:r>
        <w:rPr>
          <w:rFonts w:eastAsia="Times New Roman"/>
          <w:szCs w:val="24"/>
        </w:rPr>
        <w:lastRenderedPageBreak/>
        <w:t>τις οποίες υποστήριξα. Εγώ δεν πρ</w:t>
      </w:r>
      <w:r>
        <w:rPr>
          <w:rFonts w:eastAsia="Times New Roman"/>
          <w:szCs w:val="24"/>
        </w:rPr>
        <w:t xml:space="preserve">όκειται να μπω σε διαδικασία αντιπαράθεσης προσωπικής. Θα σας πω, όμως, ότι δυστυχώς η οδός την οποία ακολουθεί το Υπουργείο, είναι απολύτως καταστροφική για την ιδιωτική </w:t>
      </w:r>
      <w:r>
        <w:rPr>
          <w:rFonts w:eastAsia="Times New Roman"/>
          <w:szCs w:val="24"/>
        </w:rPr>
        <w:t>π</w:t>
      </w:r>
      <w:r>
        <w:rPr>
          <w:rFonts w:eastAsia="Times New Roman"/>
          <w:szCs w:val="24"/>
        </w:rPr>
        <w:t xml:space="preserve">αιδεία. </w:t>
      </w:r>
    </w:p>
    <w:p w14:paraId="0445652A" w14:textId="77777777" w:rsidR="00A53C3F" w:rsidRDefault="0019499A">
      <w:pPr>
        <w:tabs>
          <w:tab w:val="left" w:pos="2608"/>
        </w:tabs>
        <w:spacing w:line="600" w:lineRule="auto"/>
        <w:ind w:firstLine="720"/>
        <w:contextualSpacing/>
        <w:jc w:val="both"/>
        <w:rPr>
          <w:rFonts w:eastAsia="Times New Roman"/>
          <w:szCs w:val="24"/>
        </w:rPr>
      </w:pPr>
      <w:r>
        <w:rPr>
          <w:rFonts w:eastAsia="Times New Roman"/>
          <w:szCs w:val="24"/>
        </w:rPr>
        <w:t xml:space="preserve">Εμείς θέλουμε και αναγνωρίζουμε ότι η </w:t>
      </w:r>
      <w:r>
        <w:rPr>
          <w:rFonts w:eastAsia="Times New Roman"/>
          <w:szCs w:val="24"/>
        </w:rPr>
        <w:t>π</w:t>
      </w:r>
      <w:r>
        <w:rPr>
          <w:rFonts w:eastAsia="Times New Roman"/>
          <w:szCs w:val="24"/>
        </w:rPr>
        <w:t>αιδεία είναι ένα αγαθό το οποίο χρει</w:t>
      </w:r>
      <w:r>
        <w:rPr>
          <w:rFonts w:eastAsia="Times New Roman"/>
          <w:szCs w:val="24"/>
        </w:rPr>
        <w:t xml:space="preserve">άζεται ειδική προστασία. Δεν είναι η </w:t>
      </w:r>
      <w:r>
        <w:rPr>
          <w:rFonts w:eastAsia="Times New Roman"/>
          <w:szCs w:val="24"/>
        </w:rPr>
        <w:t>π</w:t>
      </w:r>
      <w:r>
        <w:rPr>
          <w:rFonts w:eastAsia="Times New Roman"/>
          <w:szCs w:val="24"/>
        </w:rPr>
        <w:t>αιδεία σο</w:t>
      </w:r>
      <w:r>
        <w:rPr>
          <w:rFonts w:eastAsia="Times New Roman"/>
          <w:szCs w:val="24"/>
        </w:rPr>
        <w:t>υ</w:t>
      </w:r>
      <w:r>
        <w:rPr>
          <w:rFonts w:eastAsia="Times New Roman"/>
          <w:szCs w:val="24"/>
        </w:rPr>
        <w:t>περμάρκετ. Και εγώ προσωπικά έχω υποστηρίξει -και το λέω και το ξαναλέω- ότι κανένας εκπαιδευτικός δεν πρέπει να απολύεται χωρίς να υπάρχει αιτιολογία. Άλλο να υπάρχει αιτιολογία και άλλο να υπόκειται στην κρ</w:t>
      </w:r>
      <w:r>
        <w:rPr>
          <w:rFonts w:eastAsia="Times New Roman"/>
          <w:szCs w:val="24"/>
        </w:rPr>
        <w:t>ίση της επιτροπής του Υπουργείου Παιδείας, η οποία ελέγχεται από τους συνδικαλιστές. Δεν θα μετατρέψουμε τους καθηγητές των ιδιωτικών σχολείων σε δημοσίους υπαλλήλους, διότι είναι δύο διαφορετικές κατηγορίες και πρέπει διαφορετικά να τους χειριζόμαστε.</w:t>
      </w:r>
    </w:p>
    <w:p w14:paraId="0445652B" w14:textId="77777777" w:rsidR="00A53C3F" w:rsidRDefault="0019499A">
      <w:pPr>
        <w:tabs>
          <w:tab w:val="left" w:pos="2608"/>
        </w:tabs>
        <w:spacing w:line="600" w:lineRule="auto"/>
        <w:ind w:firstLine="720"/>
        <w:contextualSpacing/>
        <w:jc w:val="both"/>
        <w:rPr>
          <w:rFonts w:eastAsia="Times New Roman"/>
          <w:szCs w:val="24"/>
        </w:rPr>
      </w:pPr>
      <w:r>
        <w:rPr>
          <w:rFonts w:eastAsia="Times New Roman"/>
          <w:szCs w:val="24"/>
        </w:rPr>
        <w:t>Αυτ</w:t>
      </w:r>
      <w:r>
        <w:rPr>
          <w:rFonts w:eastAsia="Times New Roman"/>
          <w:szCs w:val="24"/>
        </w:rPr>
        <w:t>ό, λοιπόν, πρέπει να γίνει συνείδηση. Προστασία των καθηγητών, ναι. Έλεγχος μεγάλος για να τηρείται η νομιμότητα σε όσα ιδιωτικά σχολεία δεν την τηρούν, ναι. Κυρώσεις εκεί που δεν τηρείται η νομιμότητα, ναι. Εξίσωση, όμως, και συνδικαλιστικοί έλεγχοι επί τ</w:t>
      </w:r>
      <w:r>
        <w:rPr>
          <w:rFonts w:eastAsia="Times New Roman"/>
          <w:szCs w:val="24"/>
        </w:rPr>
        <w:t xml:space="preserve">ων σχολείων, όχι! Με κανέναν τρόπο, </w:t>
      </w:r>
      <w:r>
        <w:rPr>
          <w:rFonts w:eastAsia="Times New Roman"/>
          <w:szCs w:val="24"/>
        </w:rPr>
        <w:lastRenderedPageBreak/>
        <w:t>όχι! Είναι δυνατόν να υπάρχει σχολείο ιδιωτικό το οποίο να μην δικαιούται να έχει μαθήματα τα οποία θα τα διδάσκει όπως νομίζει, πέραν των υποχρεωτικών του Υπουργείου; Τότε τα παιδιά γιατί να πάνε στα ιδιωτικά σχολεία;</w:t>
      </w:r>
    </w:p>
    <w:p w14:paraId="0445652C" w14:textId="77777777" w:rsidR="00A53C3F" w:rsidRDefault="0019499A">
      <w:pPr>
        <w:tabs>
          <w:tab w:val="left" w:pos="2608"/>
        </w:tabs>
        <w:spacing w:line="600" w:lineRule="auto"/>
        <w:ind w:firstLine="720"/>
        <w:contextualSpacing/>
        <w:jc w:val="both"/>
        <w:rPr>
          <w:rFonts w:eastAsia="Times New Roman"/>
          <w:szCs w:val="24"/>
        </w:rPr>
      </w:pPr>
      <w:r>
        <w:rPr>
          <w:rFonts w:eastAsia="Times New Roman"/>
          <w:szCs w:val="24"/>
        </w:rPr>
        <w:t>Θ</w:t>
      </w:r>
      <w:r>
        <w:rPr>
          <w:rFonts w:eastAsia="Times New Roman"/>
          <w:szCs w:val="24"/>
        </w:rPr>
        <w:t>α ήθελα να σας πω, κύριε Υπουργέ, πως αντί να κατηγορείτε την Νέα Δημοκρατία κι εμένα ότι στηρίζουμε τους σχολάρχες, καλύτερα να μέμφεστε τον εαυτό σας, γιατί εσείς είστε ο καλύτερος προπαγανδιστής για τους ιδιωτικούς σχολάρχες. Διότι με αυτά που κάνετε στ</w:t>
      </w:r>
      <w:r>
        <w:rPr>
          <w:rFonts w:eastAsia="Times New Roman"/>
          <w:szCs w:val="24"/>
        </w:rPr>
        <w:t xml:space="preserve">η δημόσια εκπαίδευση, που την έχετε τελείως διαλύσει κι αποδεκατίσει, τελικά όλοι θα προτιμούσαν να πάνε στην ιδιωτική. </w:t>
      </w:r>
    </w:p>
    <w:p w14:paraId="0445652D" w14:textId="77777777" w:rsidR="00A53C3F" w:rsidRDefault="0019499A">
      <w:pPr>
        <w:tabs>
          <w:tab w:val="left" w:pos="2608"/>
        </w:tabs>
        <w:spacing w:line="600" w:lineRule="auto"/>
        <w:ind w:firstLine="720"/>
        <w:contextualSpacing/>
        <w:jc w:val="both"/>
        <w:rPr>
          <w:rFonts w:eastAsia="Times New Roman"/>
          <w:szCs w:val="24"/>
        </w:rPr>
      </w:pPr>
      <w:r>
        <w:rPr>
          <w:rFonts w:eastAsia="Times New Roman"/>
          <w:szCs w:val="24"/>
        </w:rPr>
        <w:t xml:space="preserve">Λέτε για τα </w:t>
      </w:r>
      <w:r>
        <w:rPr>
          <w:rFonts w:eastAsia="Times New Roman"/>
          <w:szCs w:val="24"/>
          <w:lang w:val="en-US"/>
        </w:rPr>
        <w:t>voucher</w:t>
      </w:r>
      <w:r>
        <w:rPr>
          <w:rFonts w:eastAsia="Times New Roman"/>
          <w:szCs w:val="24"/>
        </w:rPr>
        <w:t>. Εγώ θα σας πω το εξής: Μακάρι να δίναμε κουπόνια σε όλους τους Έλληνες, αφού είχαμε κοστολογήσει πόσο κάνει και το</w:t>
      </w:r>
      <w:r>
        <w:rPr>
          <w:rFonts w:eastAsia="Times New Roman"/>
          <w:szCs w:val="24"/>
        </w:rPr>
        <w:t xml:space="preserve"> δημόσιο σχολείο και ο καθένας να επέλεγε με τα λεφτά στο χέρι αν θα πάει στο δημόσιο να τα δώσει ή στο ιδιωτικό. Τότε θα βλέπαμε αν αυτοί τους οποίους στηρίζ</w:t>
      </w:r>
      <w:r>
        <w:rPr>
          <w:rFonts w:eastAsia="Times New Roman"/>
          <w:szCs w:val="24"/>
        </w:rPr>
        <w:t>ε</w:t>
      </w:r>
      <w:r>
        <w:rPr>
          <w:rFonts w:eastAsia="Times New Roman"/>
          <w:szCs w:val="24"/>
        </w:rPr>
        <w:t>τε, θα είχαν την προτίμηση των πολιτών ή όχι. Αν το κάνατε αυτό, θα βλέπατε ότι θα αδειάζανε τα δ</w:t>
      </w:r>
      <w:r>
        <w:rPr>
          <w:rFonts w:eastAsia="Times New Roman"/>
          <w:szCs w:val="24"/>
        </w:rPr>
        <w:t xml:space="preserve">ημόσια σχολεία, δυστυχώς, διότι η υποβάθμιση συνεχίζεται κάθε μέρα. </w:t>
      </w:r>
    </w:p>
    <w:p w14:paraId="0445652E" w14:textId="77777777" w:rsidR="00A53C3F" w:rsidRDefault="0019499A">
      <w:pPr>
        <w:tabs>
          <w:tab w:val="left" w:pos="2608"/>
        </w:tabs>
        <w:spacing w:line="600" w:lineRule="auto"/>
        <w:ind w:firstLine="720"/>
        <w:contextualSpacing/>
        <w:jc w:val="both"/>
        <w:rPr>
          <w:rFonts w:eastAsia="Times New Roman"/>
          <w:szCs w:val="24"/>
        </w:rPr>
      </w:pPr>
      <w:r>
        <w:rPr>
          <w:rFonts w:eastAsia="Times New Roman"/>
          <w:szCs w:val="24"/>
        </w:rPr>
        <w:lastRenderedPageBreak/>
        <w:t>Τα ίδια και χειρότερα έχουν γίνει με τα φροντιστήρια ξένων γλωσσών. Έρχεστε και λέτε ότι κατά τις διακοπές των Χριστουγέννων και του Πάσχα δεν θα μπορούν να διδάσκουν σε παιδιά τα οποία δ</w:t>
      </w:r>
      <w:r>
        <w:rPr>
          <w:rFonts w:eastAsia="Times New Roman"/>
          <w:szCs w:val="24"/>
        </w:rPr>
        <w:t>εν είναι μέσα στην ηλικία του σχολείου. Δηλαδή, δεν μπορεί ένα νεότερο παιδί ή ένας μεγαλύτερος να μάθει μια ξένη γλώσσα; Πότε θα πάει να μελετήσει; Δεν θα πάει να μελετήσει κατά τη διάρκεια των διακοπών; Πώς θα οργανώσουν τα μαθήματά τους όταν υποχρεούντα</w:t>
      </w:r>
      <w:r>
        <w:rPr>
          <w:rFonts w:eastAsia="Times New Roman"/>
          <w:szCs w:val="24"/>
        </w:rPr>
        <w:t xml:space="preserve">ι να κρατήσουν όλες αυτές τις αβάσταχτες γραφειοκρατικές διαδικασίες τις οποίες τους επιβάλετε; </w:t>
      </w:r>
    </w:p>
    <w:p w14:paraId="0445652F" w14:textId="77777777" w:rsidR="00A53C3F" w:rsidRDefault="0019499A">
      <w:pPr>
        <w:tabs>
          <w:tab w:val="left" w:pos="2608"/>
        </w:tabs>
        <w:spacing w:line="600" w:lineRule="auto"/>
        <w:ind w:firstLine="720"/>
        <w:contextualSpacing/>
        <w:jc w:val="both"/>
        <w:rPr>
          <w:rFonts w:eastAsia="Times New Roman"/>
          <w:szCs w:val="24"/>
        </w:rPr>
      </w:pPr>
      <w:r>
        <w:rPr>
          <w:rFonts w:eastAsia="Times New Roman"/>
          <w:szCs w:val="24"/>
        </w:rPr>
        <w:t xml:space="preserve">Δεν αγαπάτε καθόλου την ιδιωτική πρωτοβουλία κι αυτό φαίνεται και στα ζητήματα της </w:t>
      </w:r>
      <w:r>
        <w:rPr>
          <w:rFonts w:eastAsia="Times New Roman"/>
          <w:szCs w:val="24"/>
        </w:rPr>
        <w:t>π</w:t>
      </w:r>
      <w:r>
        <w:rPr>
          <w:rFonts w:eastAsia="Times New Roman"/>
          <w:szCs w:val="24"/>
        </w:rPr>
        <w:t xml:space="preserve">αιδείας. </w:t>
      </w:r>
    </w:p>
    <w:p w14:paraId="04456530" w14:textId="77777777" w:rsidR="00A53C3F" w:rsidRDefault="0019499A">
      <w:pPr>
        <w:tabs>
          <w:tab w:val="left" w:pos="2608"/>
        </w:tabs>
        <w:spacing w:line="600" w:lineRule="auto"/>
        <w:ind w:firstLine="720"/>
        <w:contextualSpacing/>
        <w:jc w:val="both"/>
        <w:rPr>
          <w:rFonts w:eastAsia="Times New Roman"/>
          <w:szCs w:val="24"/>
        </w:rPr>
      </w:pPr>
      <w:r>
        <w:rPr>
          <w:rFonts w:eastAsia="Times New Roman"/>
          <w:szCs w:val="24"/>
        </w:rPr>
        <w:t>Για την εκπαίδευση των προσφύγων τα πάντα έχουν μετατεθεί σε αποφ</w:t>
      </w:r>
      <w:r>
        <w:rPr>
          <w:rFonts w:eastAsia="Times New Roman"/>
          <w:szCs w:val="24"/>
        </w:rPr>
        <w:t xml:space="preserve">άσεις του Υπουργείου, του Υπουργού. Δεν ρυθμίζει τίποτα ο νόμος. Εκτός αν νομίζετε ότι η μεγάλη επιτυχία με τη διδασκαλία στην </w:t>
      </w:r>
      <w:r>
        <w:rPr>
          <w:rFonts w:eastAsia="Times New Roman"/>
          <w:szCs w:val="24"/>
        </w:rPr>
        <w:t>«</w:t>
      </w:r>
      <w:r>
        <w:rPr>
          <w:rFonts w:eastAsia="Times New Roman"/>
          <w:szCs w:val="24"/>
        </w:rPr>
        <w:t>ακαδημία</w:t>
      </w:r>
      <w:r>
        <w:rPr>
          <w:rFonts w:eastAsia="Times New Roman"/>
          <w:szCs w:val="24"/>
        </w:rPr>
        <w:t>»</w:t>
      </w:r>
      <w:r>
        <w:rPr>
          <w:rFonts w:eastAsia="Times New Roman"/>
          <w:szCs w:val="24"/>
        </w:rPr>
        <w:t xml:space="preserve"> των είκοσι δύο προσφύγων αποτελεί προηγούμενο πρότυπο για το τι θα ακολουθήσει για την παιδεία των μεταναστών.</w:t>
      </w:r>
    </w:p>
    <w:p w14:paraId="04456531" w14:textId="77777777" w:rsidR="00A53C3F" w:rsidRDefault="0019499A">
      <w:pPr>
        <w:tabs>
          <w:tab w:val="left" w:pos="2608"/>
        </w:tabs>
        <w:spacing w:line="600" w:lineRule="auto"/>
        <w:ind w:firstLine="720"/>
        <w:contextualSpacing/>
        <w:jc w:val="both"/>
        <w:rPr>
          <w:rFonts w:eastAsia="Times New Roman"/>
          <w:szCs w:val="24"/>
        </w:rPr>
      </w:pPr>
      <w:r>
        <w:rPr>
          <w:rFonts w:eastAsia="Times New Roman"/>
          <w:szCs w:val="24"/>
        </w:rPr>
        <w:lastRenderedPageBreak/>
        <w:t xml:space="preserve">Για τη </w:t>
      </w:r>
      <w:r>
        <w:rPr>
          <w:rFonts w:eastAsia="Times New Roman"/>
          <w:szCs w:val="24"/>
        </w:rPr>
        <w:t xml:space="preserve">διαπολιτισμική εκπαίδευση, η ένδεια των διατάξεων είναι πρωτοφανής, ενώ για την </w:t>
      </w:r>
      <w:r>
        <w:rPr>
          <w:rFonts w:eastAsia="Times New Roman"/>
          <w:szCs w:val="24"/>
        </w:rPr>
        <w:t>ε</w:t>
      </w:r>
      <w:r>
        <w:rPr>
          <w:rFonts w:eastAsia="Times New Roman"/>
          <w:szCs w:val="24"/>
        </w:rPr>
        <w:t xml:space="preserve">ιδική </w:t>
      </w:r>
      <w:r>
        <w:rPr>
          <w:rFonts w:eastAsia="Times New Roman"/>
          <w:szCs w:val="24"/>
        </w:rPr>
        <w:t>α</w:t>
      </w:r>
      <w:r>
        <w:rPr>
          <w:rFonts w:eastAsia="Times New Roman"/>
          <w:szCs w:val="24"/>
        </w:rPr>
        <w:t xml:space="preserve">γωγή είναι εντελώς απαράδεκτο να προτιμώνται έναντι των ειδικών αυτοί οι οποίοι δεν έχουν σχέση με το αντικείμενο. Είναι γνωστό ότι χρειάζονται ειδικές γνώσεις για την </w:t>
      </w:r>
      <w:r>
        <w:rPr>
          <w:rFonts w:eastAsia="Times New Roman"/>
          <w:szCs w:val="24"/>
        </w:rPr>
        <w:t xml:space="preserve">αντιμετώπιση των παιδιών της </w:t>
      </w:r>
      <w:r>
        <w:rPr>
          <w:rFonts w:eastAsia="Times New Roman"/>
          <w:szCs w:val="24"/>
        </w:rPr>
        <w:t>ε</w:t>
      </w:r>
      <w:r>
        <w:rPr>
          <w:rFonts w:eastAsia="Times New Roman"/>
          <w:szCs w:val="24"/>
        </w:rPr>
        <w:t xml:space="preserve">ιδικής </w:t>
      </w:r>
      <w:r>
        <w:rPr>
          <w:rFonts w:eastAsia="Times New Roman"/>
          <w:szCs w:val="24"/>
        </w:rPr>
        <w:t>α</w:t>
      </w:r>
      <w:r>
        <w:rPr>
          <w:rFonts w:eastAsia="Times New Roman"/>
          <w:szCs w:val="24"/>
        </w:rPr>
        <w:t>γωγής.</w:t>
      </w:r>
    </w:p>
    <w:p w14:paraId="04456532" w14:textId="77777777" w:rsidR="00A53C3F" w:rsidRDefault="0019499A">
      <w:pPr>
        <w:spacing w:line="600" w:lineRule="auto"/>
        <w:ind w:firstLine="720"/>
        <w:contextualSpacing/>
        <w:jc w:val="both"/>
        <w:rPr>
          <w:rFonts w:eastAsia="Times New Roman" w:cs="Times New Roman"/>
          <w:szCs w:val="24"/>
        </w:rPr>
      </w:pPr>
      <w:r>
        <w:rPr>
          <w:rFonts w:eastAsia="Times New Roman"/>
          <w:szCs w:val="24"/>
        </w:rPr>
        <w:t>Για τις πανελλήνιες εξετάσεις, παρακολουθώ με μεγάλη αγωνία τις δηλώσεις του Υπουργείου και την έκθεση των προθέσεων. Δεν έχω σαφή εικόνα τι θέλει να κάνει το Υπουργείο. Είναι σαφές ότι το σύστημα των πανελληνίω</w:t>
      </w:r>
      <w:r>
        <w:rPr>
          <w:rFonts w:eastAsia="Times New Roman"/>
          <w:szCs w:val="24"/>
        </w:rPr>
        <w:t>ν εξετάσεων έχει αποτύχει, αφού μόνο το 10% όσων παιδιών διαγωνίζονται, μπορούν και μπαίνουν στην πρώτη σχολή της επιλογής τους, ενώ το 25% μπαίνει με βαθμό κάτω από τη βάση.</w:t>
      </w:r>
      <w:r>
        <w:rPr>
          <w:rFonts w:eastAsia="Times New Roman" w:cs="Times New Roman"/>
          <w:szCs w:val="24"/>
        </w:rPr>
        <w:t xml:space="preserve"> </w:t>
      </w:r>
      <w:r>
        <w:rPr>
          <w:rFonts w:eastAsia="Times New Roman" w:cs="Times New Roman"/>
          <w:szCs w:val="24"/>
        </w:rPr>
        <w:t>Είναι, λοιπόν, προφανές ότι εκεί πρέπει να κινηθούμε ταχέως, διότι έχουμε κατάρρε</w:t>
      </w:r>
      <w:r>
        <w:rPr>
          <w:rFonts w:eastAsia="Times New Roman" w:cs="Times New Roman"/>
          <w:szCs w:val="24"/>
        </w:rPr>
        <w:t>υση του συστήματος κατά γενική αποδοχή.</w:t>
      </w:r>
    </w:p>
    <w:p w14:paraId="04456533"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Για τους αιώνιους φοιτητές θα σας πω το εξής: Αιώνιος φοιτητής είναι κάποιος, ο οποίος δεν μπορεί να επιτύχει να ολοκληρώσει τις σπουδές του μέσα στον χρόνο, ο οποίος έχει τεθεί γι’ αυτές από το πανεπιστήμιο. Αυτό ση</w:t>
      </w:r>
      <w:r>
        <w:rPr>
          <w:rFonts w:eastAsia="Times New Roman" w:cs="Times New Roman"/>
          <w:szCs w:val="24"/>
        </w:rPr>
        <w:t xml:space="preserve">μαίνει ότι δεν υπάρχει </w:t>
      </w:r>
      <w:proofErr w:type="spellStart"/>
      <w:r>
        <w:rPr>
          <w:rFonts w:eastAsia="Times New Roman" w:cs="Times New Roman"/>
          <w:szCs w:val="24"/>
        </w:rPr>
        <w:t>επικαιροποιημένη</w:t>
      </w:r>
      <w:proofErr w:type="spellEnd"/>
      <w:r>
        <w:rPr>
          <w:rFonts w:eastAsia="Times New Roman" w:cs="Times New Roman"/>
          <w:szCs w:val="24"/>
        </w:rPr>
        <w:t xml:space="preserve"> γνώση του αντικειμένου. Οι σπουδές έχουν αρχή, μέση και τέλος και έχουν συγκεκριμένο επίκαιρο αντικείμενο. Αλλιώς μαθαίνεις να κάνεις ένεση το 1990 και αλλιώς το 2010. Αν ξεκινήσεις να μαθαίνεις το 1990 και τελειώσει</w:t>
      </w:r>
      <w:r>
        <w:rPr>
          <w:rFonts w:eastAsia="Times New Roman" w:cs="Times New Roman"/>
          <w:szCs w:val="24"/>
        </w:rPr>
        <w:t>ς το 2030, τότε το πτυχίο σου δεν έχει κανένα περιεχόμενο.</w:t>
      </w:r>
    </w:p>
    <w:p w14:paraId="04456534"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Επειδή μιλάτε για τα παιδιά που έχουν ανάγκη να σπουδάσουν, η λύση ήταν πολύ απλή, αλλά δεν την υιοθετήσατε. Όσοι στο πανεπιστήμιο δεν είναι συνεπείς, θα αποχωρούν. Αν υπάρχει κάποιος, ο οποίος απο</w:t>
      </w:r>
      <w:r>
        <w:rPr>
          <w:rFonts w:eastAsia="Times New Roman" w:cs="Times New Roman"/>
          <w:szCs w:val="24"/>
        </w:rPr>
        <w:t>χώρησε και θέλει στη συνέχεια, στο μέλλον, να επανέλθει, ας κάνει αίτηση και ας επανέλθει. Διαγράψαμε έτσι χίλιους πεντακόσιους από το διδακτορικό της Νομικής Αθηνών και επέστρεψαν και ζήτησαν να γυρίσουν πίσω μόνο δέκα. Τους πήραμε. Γιατί δεν κάνετε το ίδ</w:t>
      </w:r>
      <w:r>
        <w:rPr>
          <w:rFonts w:eastAsia="Times New Roman" w:cs="Times New Roman"/>
          <w:szCs w:val="24"/>
        </w:rPr>
        <w:t>ιο με τους φοιτητές αυτούς;</w:t>
      </w:r>
    </w:p>
    <w:p w14:paraId="04456535"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Όσον αφορά τα εξάμηνα, σας άκουσα προηγουμένως, κύριε Υπουργέ, που είπατε ότι είναι ενεργοί φοιτητές. Δεν είναι καθόλου ενεργοί φοιτητές. Είναι οι φοιτητές εκείνοι που αδιαφορούν τελείως. Διότι ένας φοιτητής, ο οποίος για κάποιο</w:t>
      </w:r>
      <w:r>
        <w:rPr>
          <w:rFonts w:eastAsia="Times New Roman" w:cs="Times New Roman"/>
          <w:szCs w:val="24"/>
        </w:rPr>
        <w:t>ν</w:t>
      </w:r>
      <w:r>
        <w:rPr>
          <w:rFonts w:eastAsia="Times New Roman" w:cs="Times New Roman"/>
          <w:szCs w:val="24"/>
        </w:rPr>
        <w:t xml:space="preserve"> λόγο δεν μπορεί να κάνει δήλωση -είναι ασθενής, εργάζεται- έχει ειδικό καθεστώς, το οποίο και θα πρέπει να ακολουθήσει. Οπότε, δεν έχει καμμία επίπτωση από τα δύο εξάμηνα. Τα δύο εξάμηνα καλύπτουν αυτούς ακριβώς</w:t>
      </w:r>
      <w:r>
        <w:rPr>
          <w:rFonts w:eastAsia="Times New Roman" w:cs="Times New Roman"/>
          <w:szCs w:val="24"/>
        </w:rPr>
        <w:t>,</w:t>
      </w:r>
      <w:r>
        <w:rPr>
          <w:rFonts w:eastAsia="Times New Roman" w:cs="Times New Roman"/>
          <w:szCs w:val="24"/>
        </w:rPr>
        <w:t xml:space="preserve"> οι οποίοι είναι τελείως αδιάφοροι.</w:t>
      </w:r>
    </w:p>
    <w:p w14:paraId="04456536"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Θα τελ</w:t>
      </w:r>
      <w:r>
        <w:rPr>
          <w:rFonts w:eastAsia="Times New Roman" w:cs="Times New Roman"/>
          <w:szCs w:val="24"/>
        </w:rPr>
        <w:t>ειώσω σε λιγότερο από μισό λεπτό. Για τη μετακίνηση καθηγητών η δεκαετία που έχετε βάλει είναι υπερβολική και άδικη. Θα ήθελα, όμως, να σας πω ότι αν επιμείνετε σε αυτό, τουλάχιστον θα πρέπει από την εξαίρεση να καλυφθούν  και οι μετακινήσεις καθηγητών και</w:t>
      </w:r>
      <w:r>
        <w:rPr>
          <w:rFonts w:eastAsia="Times New Roman" w:cs="Times New Roman"/>
          <w:szCs w:val="24"/>
        </w:rPr>
        <w:t xml:space="preserve"> λεκτόρων από τμήματα των οποίων η κατάργηση έχει αποφασιστεί. Δε έχει μεν γίνει, αλλά έχει αποφασιστεί.</w:t>
      </w:r>
    </w:p>
    <w:p w14:paraId="04456537"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Αυτό θα το καταθέσω για τα Πρακτικά για να μπορέσετε να το δείτε, γιατί είναι μια ρύθμιση την οποία θεωρώ εξισορροπητική κάπως της αδικίας της δεκαετία</w:t>
      </w:r>
      <w:r>
        <w:rPr>
          <w:rFonts w:eastAsia="Times New Roman" w:cs="Times New Roman"/>
          <w:szCs w:val="24"/>
        </w:rPr>
        <w:t>ς.</w:t>
      </w:r>
    </w:p>
    <w:p w14:paraId="04456538"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(Στο σημείο αυτό Βουλευτής κ. Θεόδωρος </w:t>
      </w:r>
      <w:proofErr w:type="spellStart"/>
      <w:r>
        <w:rPr>
          <w:rFonts w:eastAsia="Times New Roman" w:cs="Times New Roman"/>
          <w:szCs w:val="24"/>
        </w:rPr>
        <w:t>Φορτσάκης</w:t>
      </w:r>
      <w:proofErr w:type="spellEnd"/>
      <w:r>
        <w:rPr>
          <w:rFonts w:eastAsia="Times New Roman" w:cs="Times New Roman"/>
          <w:szCs w:val="24"/>
        </w:rPr>
        <w:t xml:space="preserve">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04456539"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Θεωρώ ότι η παράλειψη της δυνατότητας μετάκλ</w:t>
      </w:r>
      <w:r>
        <w:rPr>
          <w:rFonts w:eastAsia="Times New Roman" w:cs="Times New Roman"/>
          <w:szCs w:val="24"/>
        </w:rPr>
        <w:t>ησης δεν είναι ορθή. Πρέπει να υπάρχει η δυνατότητα μετάκλησης, διότι μετά από ορισμένα χρόνια, όταν συμπληρωθούν οι προϋποθέσεις, είναι σωστό να μπορεί κάποιος καθηγητής από ένα περιφερειακό πανεπιστήμιο να έρχεται σε ένα πανεπιστήμιο κεντρικό. Τώρα η μετ</w:t>
      </w:r>
      <w:r>
        <w:rPr>
          <w:rFonts w:eastAsia="Times New Roman" w:cs="Times New Roman"/>
          <w:szCs w:val="24"/>
        </w:rPr>
        <w:t>άκληση καταργείται. Έτσι δεν είναι, κύριε Υπουργέ; Δεν υπάρχει.</w:t>
      </w:r>
    </w:p>
    <w:p w14:paraId="0445653A"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Κλείνω, λέγοντας ότι η ρύθμιση για τους διοικητικούς υπαλλήλους, που μπορεί να γίνουν ΕΤΕΠ, θέλει πολύ μεγάλη προσοχή, διότι δεν είναι ορθό να οδηγούμαστε σε δημιουργία θέσεων προσωποπαγών, οι</w:t>
      </w:r>
      <w:r>
        <w:rPr>
          <w:rFonts w:eastAsia="Times New Roman" w:cs="Times New Roman"/>
          <w:szCs w:val="24"/>
        </w:rPr>
        <w:t xml:space="preserve"> οποίες αποκλείουν από τη δυνατότητα εξέλιξης ή επιλογής στην κατηγορία των ΕΤΕΠ άλλων, οι οποίοι δεν έχει τύχει να είναι διοικητικοί υπάλληλοι.</w:t>
      </w:r>
    </w:p>
    <w:p w14:paraId="0445653B"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Φοβάμαι, κύριε Υπουργέ, ότι όλο το νομοσχέδιο, με τις διατάξεις τις τόσες πολλές που έχει, τις άσχετες με το αν</w:t>
      </w:r>
      <w:r>
        <w:rPr>
          <w:rFonts w:eastAsia="Times New Roman" w:cs="Times New Roman"/>
          <w:szCs w:val="24"/>
        </w:rPr>
        <w:t>τικείμενό του, παρουσιάζει μια εντελώς αλλοιωμένη μορφή και, δυστυχώς, ξεχαρβαλώνει τελείως την ιδιωτική παιδεία.</w:t>
      </w:r>
    </w:p>
    <w:p w14:paraId="0445653C"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0445653D" w14:textId="77777777" w:rsidR="00A53C3F" w:rsidRDefault="0019499A">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445653E"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τον κ. </w:t>
      </w:r>
      <w:proofErr w:type="spellStart"/>
      <w:r>
        <w:rPr>
          <w:rFonts w:eastAsia="Times New Roman" w:cs="Times New Roman"/>
          <w:szCs w:val="24"/>
        </w:rPr>
        <w:t>Φορτσάκη</w:t>
      </w:r>
      <w:proofErr w:type="spellEnd"/>
      <w:r>
        <w:rPr>
          <w:rFonts w:eastAsia="Times New Roman" w:cs="Times New Roman"/>
          <w:szCs w:val="24"/>
        </w:rPr>
        <w:t xml:space="preserve">. </w:t>
      </w:r>
    </w:p>
    <w:p w14:paraId="0445653F"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ΘΕΟ</w:t>
      </w:r>
      <w:r>
        <w:rPr>
          <w:rFonts w:eastAsia="Times New Roman" w:cs="Times New Roman"/>
          <w:b/>
          <w:szCs w:val="24"/>
        </w:rPr>
        <w:t>ΔΟΣΗΣ ΠΕΛΕΓΡΙΝΗΣ (Υφυπουργός Παιδείας, Έρευνας και Θρησκευμάτων):</w:t>
      </w:r>
      <w:r>
        <w:rPr>
          <w:rFonts w:eastAsia="Times New Roman" w:cs="Times New Roman"/>
          <w:szCs w:val="24"/>
        </w:rPr>
        <w:t xml:space="preserve"> Κύριε Πρόεδρε, θα μπορούσα να έχω τον λόγο;</w:t>
      </w:r>
    </w:p>
    <w:p w14:paraId="04456540"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Κύριε </w:t>
      </w:r>
      <w:proofErr w:type="spellStart"/>
      <w:r>
        <w:rPr>
          <w:rFonts w:eastAsia="Times New Roman" w:cs="Times New Roman"/>
          <w:szCs w:val="24"/>
        </w:rPr>
        <w:t>Πελεγρίνη</w:t>
      </w:r>
      <w:proofErr w:type="spellEnd"/>
      <w:r>
        <w:rPr>
          <w:rFonts w:eastAsia="Times New Roman" w:cs="Times New Roman"/>
          <w:szCs w:val="24"/>
        </w:rPr>
        <w:t>, σας ακούω.</w:t>
      </w:r>
    </w:p>
    <w:p w14:paraId="04456541"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ΘΕΟΔΟΣΗΣ ΠΕΛΕΓΡΙΝΗΣ (Υφυπουργός Παιδείας, Έρευνας και Θρησκευμάτων): </w:t>
      </w:r>
      <w:r>
        <w:rPr>
          <w:rFonts w:eastAsia="Times New Roman" w:cs="Times New Roman"/>
          <w:szCs w:val="24"/>
        </w:rPr>
        <w:t xml:space="preserve">Κύριε Πρόεδρε, </w:t>
      </w:r>
      <w:r>
        <w:rPr>
          <w:rFonts w:eastAsia="Times New Roman" w:cs="Times New Roman"/>
          <w:szCs w:val="24"/>
        </w:rPr>
        <w:t>σας ευχαριστώ.</w:t>
      </w:r>
    </w:p>
    <w:p w14:paraId="04456542"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Θα ήθελα να αναφερθώ στον ισχυρισμό του κυρίου </w:t>
      </w:r>
      <w:proofErr w:type="spellStart"/>
      <w:r>
        <w:rPr>
          <w:rFonts w:eastAsia="Times New Roman" w:cs="Times New Roman"/>
          <w:szCs w:val="24"/>
        </w:rPr>
        <w:t>Φορτσάκη</w:t>
      </w:r>
      <w:proofErr w:type="spellEnd"/>
      <w:r>
        <w:rPr>
          <w:rFonts w:eastAsia="Times New Roman" w:cs="Times New Roman"/>
          <w:szCs w:val="24"/>
        </w:rPr>
        <w:t xml:space="preserve"> για τον θεσμό των δίγλωσσων σχολείων, όπως παρουσιάζεται στο νομοσχέδιο, ότι αντιμετωπίστηκε με προχειρότητα.</w:t>
      </w:r>
    </w:p>
    <w:p w14:paraId="04456543"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Φορτσάκη</w:t>
      </w:r>
      <w:proofErr w:type="spellEnd"/>
      <w:r>
        <w:rPr>
          <w:rFonts w:eastAsia="Times New Roman" w:cs="Times New Roman"/>
          <w:szCs w:val="24"/>
        </w:rPr>
        <w:t>, χθ</w:t>
      </w:r>
      <w:r>
        <w:rPr>
          <w:rFonts w:eastAsia="Times New Roman" w:cs="Times New Roman"/>
          <w:szCs w:val="24"/>
        </w:rPr>
        <w:t>ε</w:t>
      </w:r>
      <w:r>
        <w:rPr>
          <w:rFonts w:eastAsia="Times New Roman" w:cs="Times New Roman"/>
          <w:szCs w:val="24"/>
        </w:rPr>
        <w:t>ς ανέφερα ότι ακολουθήθηκε μια μακρά περίοδος επεξεργασί</w:t>
      </w:r>
      <w:r>
        <w:rPr>
          <w:rFonts w:eastAsia="Times New Roman" w:cs="Times New Roman"/>
          <w:szCs w:val="24"/>
        </w:rPr>
        <w:t xml:space="preserve">ας. Από τον Οκτώβριο συστήθηκαν οι επιτροπές, οι οποίες επεξεργάστηκαν το σχετικό νομοσχέδιο. Εγώ ο ίδιος έχω επισκεφθεί σχολεία στις ΗΠΑ, στη Γερμανία, στην Αγγλία, στη Γαλλία, στο Βέλγιο. </w:t>
      </w:r>
    </w:p>
    <w:p w14:paraId="04456544"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Το κυριότερο είναι ότι αυτά τα σχολεία -και αυτή είναι η διαφορά </w:t>
      </w:r>
      <w:r>
        <w:rPr>
          <w:rFonts w:eastAsia="Times New Roman" w:cs="Times New Roman"/>
          <w:szCs w:val="24"/>
        </w:rPr>
        <w:t xml:space="preserve">του θεσμού αυτού από τον θεσμό που είχε εισηγηθεί το ΠΑΣΟΚ- προϋποθέτουν διακρατικές συμφωνίες. Θα πρέπει να υπάρχει συναίνεση για να μπορέσει να λειτουργήσει το δίγλωσσο σχολείο. Σε κάθε περίπτωση, τοποθετούμε την εφαρμογή του μέτρου αυτού στο μεθεπόμενο </w:t>
      </w:r>
      <w:r>
        <w:rPr>
          <w:rFonts w:eastAsia="Times New Roman" w:cs="Times New Roman"/>
          <w:szCs w:val="24"/>
        </w:rPr>
        <w:t xml:space="preserve">σχολικό έτος. </w:t>
      </w:r>
    </w:p>
    <w:p w14:paraId="04456545"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Πού είναι η </w:t>
      </w:r>
      <w:proofErr w:type="spellStart"/>
      <w:r>
        <w:rPr>
          <w:rFonts w:eastAsia="Times New Roman" w:cs="Times New Roman"/>
          <w:szCs w:val="24"/>
        </w:rPr>
        <w:t>προχειρότης</w:t>
      </w:r>
      <w:proofErr w:type="spellEnd"/>
      <w:r>
        <w:rPr>
          <w:rFonts w:eastAsia="Times New Roman" w:cs="Times New Roman"/>
          <w:szCs w:val="24"/>
        </w:rPr>
        <w:t xml:space="preserve">; </w:t>
      </w:r>
      <w:proofErr w:type="spellStart"/>
      <w:r>
        <w:rPr>
          <w:rFonts w:eastAsia="Times New Roman" w:cs="Times New Roman"/>
          <w:szCs w:val="24"/>
        </w:rPr>
        <w:t>Προχειρότης</w:t>
      </w:r>
      <w:proofErr w:type="spellEnd"/>
      <w:r>
        <w:rPr>
          <w:rFonts w:eastAsia="Times New Roman" w:cs="Times New Roman"/>
          <w:szCs w:val="24"/>
        </w:rPr>
        <w:t xml:space="preserve"> είναι το να προσπαθείς κάτι να το εισηγείσαι και να το εφαρμόζεις αμέσως χωρίς να περιμένεις τον αναγκαίο χρόνο ωρίμανσης.</w:t>
      </w:r>
    </w:p>
    <w:p w14:paraId="04456546"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w:t>
      </w:r>
    </w:p>
    <w:p w14:paraId="04456547"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lastRenderedPageBreak/>
        <w:t>ΘΕΟΔΩΡΟΣ ΦΟΡΤΣΑΚΗΣ:</w:t>
      </w:r>
      <w:r>
        <w:rPr>
          <w:rFonts w:eastAsia="Times New Roman" w:cs="Times New Roman"/>
          <w:szCs w:val="24"/>
        </w:rPr>
        <w:t xml:space="preserve"> Μια κουβέντα θα ήθελα να πω μόνο, κύριε Πρόεδρε.</w:t>
      </w:r>
    </w:p>
    <w:p w14:paraId="04456548"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Ναι, κύριε </w:t>
      </w:r>
      <w:proofErr w:type="spellStart"/>
      <w:r>
        <w:rPr>
          <w:rFonts w:eastAsia="Times New Roman" w:cs="Times New Roman"/>
          <w:szCs w:val="24"/>
        </w:rPr>
        <w:t>Φορτσάκη</w:t>
      </w:r>
      <w:proofErr w:type="spellEnd"/>
      <w:r>
        <w:rPr>
          <w:rFonts w:eastAsia="Times New Roman" w:cs="Times New Roman"/>
          <w:szCs w:val="24"/>
        </w:rPr>
        <w:t>.</w:t>
      </w:r>
    </w:p>
    <w:p w14:paraId="04456549"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ΘΕΟΔΩΡΟΣ ΦΟΡΤΣΑΚΗΣ:</w:t>
      </w:r>
      <w:r>
        <w:rPr>
          <w:rFonts w:eastAsia="Times New Roman" w:cs="Times New Roman"/>
          <w:szCs w:val="24"/>
        </w:rPr>
        <w:t xml:space="preserve"> Εξήγησα ακριβώς που θεωρώ ότι υπάρχει έλλειψη. Δεν αμφισβητώ ότι εσείς προσωπικά ασχοληθήκατε. Λέω, όμως, ότι δεν υπήρξε προηγούμεν</w:t>
      </w:r>
      <w:r>
        <w:rPr>
          <w:rFonts w:eastAsia="Times New Roman" w:cs="Times New Roman"/>
          <w:szCs w:val="24"/>
        </w:rPr>
        <w:t>η αξιολόγηση των εκπαιδευτικών μονάδων του εξωτερικού, λέω ότι δεν υπήρξε εμπεριστατωμένη αποτίμηση της εφαρμογής του υπάρχοντος νομοθετικού πλαισίου και ότι δεν παρουσιάστηκαν οι θέσεις της ομογένειας. Είναι σαφές αυτό που είπα.</w:t>
      </w:r>
    </w:p>
    <w:p w14:paraId="0445654A"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ΘΕΟΔΟΣΗΣ ΠΕΛΕΓΡΙΝΗΣ (Υφυπο</w:t>
      </w:r>
      <w:r>
        <w:rPr>
          <w:rFonts w:eastAsia="Times New Roman" w:cs="Times New Roman"/>
          <w:b/>
          <w:szCs w:val="24"/>
        </w:rPr>
        <w:t>υργός Παιδείας, Έρευνας και Θρησκευμάτων):</w:t>
      </w:r>
      <w:r>
        <w:rPr>
          <w:rFonts w:eastAsia="Times New Roman" w:cs="Times New Roman"/>
          <w:szCs w:val="24"/>
        </w:rPr>
        <w:t xml:space="preserve"> Κύριε Πρόεδρε, παρακαλώ τον λόγο.</w:t>
      </w:r>
    </w:p>
    <w:p w14:paraId="0445654B"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Μην κάνουμε άλλο διάλογο. Μια λέξη μόνο.</w:t>
      </w:r>
    </w:p>
    <w:p w14:paraId="0445654C"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lastRenderedPageBreak/>
        <w:t>ΘΕΟΔΟΣΗΣ ΠΕΛΕΓΡΙΝΗΣ (Υφυπουργός Παιδείας, Έρευνας και Θρησκευμάτων):</w:t>
      </w:r>
      <w:r>
        <w:rPr>
          <w:rFonts w:eastAsia="Times New Roman" w:cs="Times New Roman"/>
          <w:szCs w:val="24"/>
        </w:rPr>
        <w:t xml:space="preserve">  Ποιος σας είπε ότι δεν παρουσιάστη</w:t>
      </w:r>
      <w:r>
        <w:rPr>
          <w:rFonts w:eastAsia="Times New Roman" w:cs="Times New Roman"/>
          <w:szCs w:val="24"/>
        </w:rPr>
        <w:t>καν οι θέσεις;</w:t>
      </w:r>
    </w:p>
    <w:p w14:paraId="0445654D"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ΘΕΟΔΩΡΟΣ ΦΟΡΤΣΑΚΗΣ:</w:t>
      </w:r>
      <w:r>
        <w:rPr>
          <w:rFonts w:eastAsia="Times New Roman" w:cs="Times New Roman"/>
          <w:szCs w:val="24"/>
        </w:rPr>
        <w:t xml:space="preserve"> Ακριβώς. Χωρίς να έχετε διακρατικές συμφωνίες, προχωρείτε σ’ αυτές τις ρυθμίσεις. Αυτό είπα. Είναι σαφές αυτό που είπα.</w:t>
      </w:r>
    </w:p>
    <w:p w14:paraId="0445654E" w14:textId="77777777" w:rsidR="00A53C3F" w:rsidRDefault="0019499A">
      <w:pPr>
        <w:spacing w:line="600" w:lineRule="auto"/>
        <w:ind w:firstLine="720"/>
        <w:contextualSpacing/>
        <w:jc w:val="both"/>
        <w:rPr>
          <w:rFonts w:eastAsia="Times New Roman"/>
          <w:szCs w:val="24"/>
        </w:rPr>
      </w:pPr>
      <w:r>
        <w:rPr>
          <w:rFonts w:eastAsia="Times New Roman"/>
          <w:b/>
          <w:szCs w:val="24"/>
        </w:rPr>
        <w:t xml:space="preserve">ΘΕΟΔΟΣΗΣ ΠΕΛΕΓΡΙΝΗΣ (Υφυπουργός Παιδείας, Έρευνας και Θρησκευμάτων): </w:t>
      </w:r>
      <w:r>
        <w:rPr>
          <w:rFonts w:eastAsia="Times New Roman"/>
          <w:szCs w:val="24"/>
        </w:rPr>
        <w:t>Ποιος σας είπε ότι δεν παρουσιάσ</w:t>
      </w:r>
      <w:r>
        <w:rPr>
          <w:rFonts w:eastAsia="Times New Roman"/>
          <w:szCs w:val="24"/>
        </w:rPr>
        <w:t>τηκαν θέσεις ομογένειας;</w:t>
      </w:r>
    </w:p>
    <w:p w14:paraId="0445654F" w14:textId="77777777" w:rsidR="00A53C3F" w:rsidRDefault="0019499A">
      <w:pPr>
        <w:spacing w:line="600" w:lineRule="auto"/>
        <w:ind w:firstLine="720"/>
        <w:contextualSpacing/>
        <w:jc w:val="both"/>
        <w:rPr>
          <w:rFonts w:eastAsia="Times New Roman"/>
          <w:szCs w:val="24"/>
        </w:rPr>
      </w:pPr>
      <w:r>
        <w:rPr>
          <w:rFonts w:eastAsia="Times New Roman"/>
          <w:b/>
          <w:szCs w:val="24"/>
        </w:rPr>
        <w:t xml:space="preserve">ΘΕΟΔΩΡΟΣ ΦΟΡΤΣΑΚΗΣ: </w:t>
      </w:r>
      <w:r>
        <w:rPr>
          <w:rFonts w:eastAsia="Times New Roman"/>
          <w:szCs w:val="24"/>
        </w:rPr>
        <w:t>Έτσι λέμε εμείς.</w:t>
      </w:r>
    </w:p>
    <w:p w14:paraId="04456550" w14:textId="77777777" w:rsidR="00A53C3F" w:rsidRDefault="0019499A">
      <w:pPr>
        <w:spacing w:line="600" w:lineRule="auto"/>
        <w:ind w:firstLine="720"/>
        <w:contextualSpacing/>
        <w:jc w:val="both"/>
        <w:rPr>
          <w:rFonts w:eastAsia="Times New Roman"/>
          <w:szCs w:val="24"/>
        </w:rPr>
      </w:pPr>
      <w:r>
        <w:rPr>
          <w:rFonts w:eastAsia="Times New Roman"/>
          <w:b/>
          <w:szCs w:val="24"/>
        </w:rPr>
        <w:t xml:space="preserve">ΘΕΟΔΟΣΗΣ ΠΕΛΕΓΡΙΝΗΣ (Υφυπουργός Παιδείας, Έρευνας και Θρησκευμάτων): </w:t>
      </w:r>
      <w:r>
        <w:rPr>
          <w:rFonts w:eastAsia="Times New Roman"/>
          <w:szCs w:val="24"/>
        </w:rPr>
        <w:t xml:space="preserve">Κοιτάξτε, εσείς αποκρύψατε και το γεγονός ότι σας είχε δοθεί το νομοσχέδιο από τον Απρίλιο. </w:t>
      </w:r>
    </w:p>
    <w:p w14:paraId="04456551" w14:textId="77777777" w:rsidR="00A53C3F" w:rsidRDefault="0019499A">
      <w:pPr>
        <w:spacing w:line="600" w:lineRule="auto"/>
        <w:ind w:firstLine="720"/>
        <w:contextualSpacing/>
        <w:jc w:val="both"/>
        <w:rPr>
          <w:rFonts w:eastAsia="Times New Roman"/>
          <w:szCs w:val="24"/>
        </w:rPr>
      </w:pPr>
      <w:r>
        <w:rPr>
          <w:rFonts w:eastAsia="Times New Roman"/>
          <w:b/>
          <w:szCs w:val="24"/>
        </w:rPr>
        <w:t xml:space="preserve">ΘΕΟΔΩΡΟΣ ΦΟΡΤΣΑΚΗΣ: </w:t>
      </w:r>
      <w:r>
        <w:rPr>
          <w:rFonts w:eastAsia="Times New Roman"/>
          <w:szCs w:val="24"/>
        </w:rPr>
        <w:t>Σας επαίνεσα</w:t>
      </w:r>
      <w:r>
        <w:rPr>
          <w:rFonts w:eastAsia="Times New Roman"/>
          <w:szCs w:val="24"/>
        </w:rPr>
        <w:t xml:space="preserve"> κιόλας.</w:t>
      </w:r>
    </w:p>
    <w:p w14:paraId="04456552" w14:textId="77777777" w:rsidR="00A53C3F" w:rsidRDefault="0019499A">
      <w:pPr>
        <w:spacing w:line="600" w:lineRule="auto"/>
        <w:ind w:firstLine="720"/>
        <w:contextualSpacing/>
        <w:jc w:val="both"/>
        <w:rPr>
          <w:rFonts w:eastAsia="Times New Roman"/>
          <w:szCs w:val="24"/>
        </w:rPr>
      </w:pPr>
      <w:r>
        <w:rPr>
          <w:rFonts w:eastAsia="Times New Roman"/>
          <w:b/>
          <w:szCs w:val="24"/>
        </w:rPr>
        <w:t>ΜΑΞΙΜΟΣ ΧΑΡΑΚΟΠΟΥΛΟΣ:</w:t>
      </w:r>
      <w:r>
        <w:rPr>
          <w:rFonts w:eastAsia="Times New Roman"/>
          <w:szCs w:val="24"/>
        </w:rPr>
        <w:t xml:space="preserve"> Ποιος σας το είπε αυτό;</w:t>
      </w:r>
    </w:p>
    <w:p w14:paraId="04456553" w14:textId="77777777" w:rsidR="00A53C3F" w:rsidRDefault="0019499A">
      <w:pPr>
        <w:spacing w:line="600" w:lineRule="auto"/>
        <w:ind w:firstLine="720"/>
        <w:contextualSpacing/>
        <w:jc w:val="both"/>
        <w:rPr>
          <w:rFonts w:eastAsia="Times New Roman"/>
          <w:szCs w:val="24"/>
        </w:rPr>
      </w:pPr>
      <w:r>
        <w:rPr>
          <w:rFonts w:eastAsia="Times New Roman"/>
          <w:b/>
          <w:szCs w:val="24"/>
        </w:rPr>
        <w:lastRenderedPageBreak/>
        <w:t xml:space="preserve">ΘΕΟΔΟΣΗΣ ΠΕΛΕΓΡΙΝΗΣ (Υφυπουργός Παιδείας, Έρευνας και Θρησκευμάτων): </w:t>
      </w:r>
      <w:r>
        <w:rPr>
          <w:rFonts w:eastAsia="Times New Roman"/>
          <w:szCs w:val="24"/>
        </w:rPr>
        <w:t xml:space="preserve">Όχι, άλλο θέλω να πω. Δεν αναφέρθηκε αυτό. </w:t>
      </w:r>
    </w:p>
    <w:p w14:paraId="04456554" w14:textId="77777777" w:rsidR="00A53C3F" w:rsidRDefault="0019499A">
      <w:pPr>
        <w:spacing w:line="600" w:lineRule="auto"/>
        <w:ind w:firstLine="720"/>
        <w:contextualSpacing/>
        <w:jc w:val="both"/>
        <w:rPr>
          <w:rFonts w:eastAsia="Times New Roman"/>
          <w:szCs w:val="24"/>
        </w:rPr>
      </w:pPr>
      <w:r>
        <w:rPr>
          <w:rFonts w:eastAsia="Times New Roman"/>
          <w:b/>
          <w:szCs w:val="24"/>
        </w:rPr>
        <w:t xml:space="preserve">ΘΕΟΔΩΡΟΣ ΦΟΡΤΣΑΚΗΣ: </w:t>
      </w:r>
      <w:r>
        <w:rPr>
          <w:rFonts w:eastAsia="Times New Roman"/>
          <w:szCs w:val="24"/>
        </w:rPr>
        <w:t>Ποιος σας το είπε αυτό;</w:t>
      </w:r>
    </w:p>
    <w:p w14:paraId="04456555" w14:textId="77777777" w:rsidR="00A53C3F" w:rsidRDefault="0019499A">
      <w:pPr>
        <w:spacing w:line="600" w:lineRule="auto"/>
        <w:ind w:firstLine="720"/>
        <w:contextualSpacing/>
        <w:jc w:val="both"/>
        <w:rPr>
          <w:rFonts w:eastAsia="Times New Roman"/>
          <w:szCs w:val="24"/>
        </w:rPr>
      </w:pPr>
      <w:r>
        <w:rPr>
          <w:rFonts w:eastAsia="Times New Roman"/>
          <w:b/>
          <w:szCs w:val="24"/>
        </w:rPr>
        <w:t>ΘΕΟΔΟΣΗΣ ΠΕΛΕΓΡΙΝΗΣ (Υφυπουργός Παιδείας, Έρ</w:t>
      </w:r>
      <w:r>
        <w:rPr>
          <w:rFonts w:eastAsia="Times New Roman"/>
          <w:b/>
          <w:szCs w:val="24"/>
        </w:rPr>
        <w:t xml:space="preserve">ευνας και Θρησκευμάτων): </w:t>
      </w:r>
      <w:r>
        <w:rPr>
          <w:rFonts w:eastAsia="Times New Roman"/>
          <w:szCs w:val="24"/>
        </w:rPr>
        <w:t xml:space="preserve">Δεν αναφέρομαι σε σας προσωπικά. Λέω γενικά για την παράταξή σας. </w:t>
      </w:r>
    </w:p>
    <w:p w14:paraId="04456556" w14:textId="77777777" w:rsidR="00A53C3F" w:rsidRDefault="0019499A">
      <w:pPr>
        <w:spacing w:line="600" w:lineRule="auto"/>
        <w:ind w:firstLine="720"/>
        <w:contextualSpacing/>
        <w:jc w:val="both"/>
        <w:rPr>
          <w:rFonts w:eastAsia="Times New Roman"/>
          <w:szCs w:val="24"/>
        </w:rPr>
      </w:pPr>
      <w:r>
        <w:rPr>
          <w:rFonts w:eastAsia="Times New Roman"/>
          <w:szCs w:val="24"/>
        </w:rPr>
        <w:t>Εκείνο που θέλω να σας πω είναι ότι σαφώς και ελήφθη υπ</w:t>
      </w:r>
      <w:r>
        <w:rPr>
          <w:rFonts w:eastAsia="Times New Roman"/>
          <w:szCs w:val="24"/>
        </w:rPr>
        <w:t xml:space="preserve">’ </w:t>
      </w:r>
      <w:proofErr w:type="spellStart"/>
      <w:r>
        <w:rPr>
          <w:rFonts w:eastAsia="Times New Roman"/>
          <w:szCs w:val="24"/>
        </w:rPr>
        <w:t>όψ</w:t>
      </w:r>
      <w:r>
        <w:rPr>
          <w:rFonts w:eastAsia="Times New Roman"/>
          <w:szCs w:val="24"/>
        </w:rPr>
        <w:t>ιν</w:t>
      </w:r>
      <w:proofErr w:type="spellEnd"/>
      <w:r>
        <w:rPr>
          <w:rFonts w:eastAsia="Times New Roman"/>
          <w:szCs w:val="24"/>
        </w:rPr>
        <w:t xml:space="preserve"> η άποψη της ομογένειας. Όταν επισκέφθηκα αυτές τις χώρες, δεν είδα συλλόγους; Τι λέτε τώρα; </w:t>
      </w:r>
    </w:p>
    <w:p w14:paraId="04456557" w14:textId="77777777" w:rsidR="00A53C3F" w:rsidRDefault="0019499A">
      <w:pPr>
        <w:spacing w:line="600" w:lineRule="auto"/>
        <w:ind w:firstLine="720"/>
        <w:contextualSpacing/>
        <w:jc w:val="both"/>
        <w:rPr>
          <w:rFonts w:eastAsia="Times New Roman"/>
          <w:szCs w:val="24"/>
        </w:rPr>
      </w:pPr>
      <w:r>
        <w:rPr>
          <w:rFonts w:eastAsia="Times New Roman"/>
          <w:b/>
          <w:szCs w:val="24"/>
        </w:rPr>
        <w:t xml:space="preserve">ΘΕΟΔΩΡΟΣ </w:t>
      </w:r>
      <w:r>
        <w:rPr>
          <w:rFonts w:eastAsia="Times New Roman"/>
          <w:b/>
          <w:szCs w:val="24"/>
        </w:rPr>
        <w:t xml:space="preserve">ΦΟΡΤΣΑΚΗΣ: </w:t>
      </w:r>
      <w:r>
        <w:rPr>
          <w:rFonts w:eastAsia="Times New Roman"/>
          <w:szCs w:val="24"/>
        </w:rPr>
        <w:t>Εσείς είδατε. Εμείς δεν είδαμε.</w:t>
      </w:r>
    </w:p>
    <w:p w14:paraId="04456558" w14:textId="77777777" w:rsidR="00A53C3F" w:rsidRDefault="0019499A">
      <w:pPr>
        <w:spacing w:line="600" w:lineRule="auto"/>
        <w:ind w:firstLine="720"/>
        <w:contextualSpacing/>
        <w:jc w:val="both"/>
        <w:rPr>
          <w:rFonts w:eastAsia="Times New Roman"/>
          <w:szCs w:val="24"/>
        </w:rPr>
      </w:pPr>
      <w:r>
        <w:rPr>
          <w:rFonts w:eastAsia="Times New Roman"/>
          <w:b/>
          <w:szCs w:val="24"/>
        </w:rPr>
        <w:t xml:space="preserve">ΘΕΟΔΟΣΗΣ ΠΕΛΕΓΡΙΝΗΣ (Υφυπουργός Παιδείας, Έρευνας και Θρησκευμάτων): </w:t>
      </w:r>
      <w:r>
        <w:rPr>
          <w:rFonts w:eastAsia="Times New Roman"/>
          <w:szCs w:val="24"/>
        </w:rPr>
        <w:t xml:space="preserve">Επίσης, εγώ είμαι υπεύθυνος και για τη σύνταξη του νομοσχεδίου. Δεν λειτουργεί το Υπουργείο προσωπικά. </w:t>
      </w:r>
    </w:p>
    <w:p w14:paraId="04456559" w14:textId="77777777" w:rsidR="00A53C3F" w:rsidRDefault="0019499A">
      <w:pPr>
        <w:spacing w:line="600" w:lineRule="auto"/>
        <w:ind w:firstLine="720"/>
        <w:contextualSpacing/>
        <w:jc w:val="both"/>
        <w:rPr>
          <w:rFonts w:eastAsia="Times New Roman"/>
          <w:szCs w:val="24"/>
        </w:rPr>
      </w:pPr>
      <w:r>
        <w:rPr>
          <w:rFonts w:eastAsia="Times New Roman"/>
          <w:szCs w:val="24"/>
        </w:rPr>
        <w:t>Όσον αφορά την αξιολόγηση, ποιος σας είπ</w:t>
      </w:r>
      <w:r>
        <w:rPr>
          <w:rFonts w:eastAsia="Times New Roman"/>
          <w:szCs w:val="24"/>
        </w:rPr>
        <w:t>ε ότι δεν γίνεται αξιολόγηση;</w:t>
      </w:r>
    </w:p>
    <w:p w14:paraId="0445655A" w14:textId="77777777" w:rsidR="00A53C3F" w:rsidRDefault="0019499A">
      <w:pPr>
        <w:spacing w:line="600" w:lineRule="auto"/>
        <w:ind w:firstLine="720"/>
        <w:contextualSpacing/>
        <w:jc w:val="both"/>
        <w:rPr>
          <w:rFonts w:eastAsia="Times New Roman"/>
          <w:szCs w:val="24"/>
        </w:rPr>
      </w:pPr>
      <w:r>
        <w:rPr>
          <w:rFonts w:eastAsia="Times New Roman"/>
          <w:b/>
          <w:szCs w:val="24"/>
        </w:rPr>
        <w:t xml:space="preserve">ΘΕΟΔΩΡΟΣ ΦΟΡΤΣΑΚΗΣ: </w:t>
      </w:r>
      <w:r>
        <w:rPr>
          <w:rFonts w:eastAsia="Times New Roman"/>
          <w:szCs w:val="24"/>
        </w:rPr>
        <w:t>Που είναι; Δεν την έχουμε δει.</w:t>
      </w:r>
    </w:p>
    <w:p w14:paraId="0445655B" w14:textId="77777777" w:rsidR="00A53C3F" w:rsidRDefault="0019499A">
      <w:pPr>
        <w:spacing w:line="600" w:lineRule="auto"/>
        <w:ind w:firstLine="720"/>
        <w:contextualSpacing/>
        <w:jc w:val="both"/>
        <w:rPr>
          <w:rFonts w:eastAsia="Times New Roman"/>
          <w:szCs w:val="24"/>
        </w:rPr>
      </w:pPr>
      <w:r>
        <w:rPr>
          <w:rFonts w:eastAsia="Times New Roman"/>
          <w:b/>
          <w:szCs w:val="24"/>
        </w:rPr>
        <w:lastRenderedPageBreak/>
        <w:t xml:space="preserve">ΘΕΟΔΟΣΗΣ ΠΕΛΕΓΡΙΝΗΣ (Υφυπουργός Παιδείας, Έρευνας και Θρησκευμάτων): </w:t>
      </w:r>
      <w:r>
        <w:rPr>
          <w:rFonts w:eastAsia="Times New Roman"/>
          <w:szCs w:val="24"/>
        </w:rPr>
        <w:t>Τι εννοείτε, κύριε συνάδελφε και εννοώ ως καθηγητή; Υπάρχουν οι συντονιστές, υπάρχουν οι εκθέσεις. Οι αναν</w:t>
      </w:r>
      <w:r>
        <w:rPr>
          <w:rFonts w:eastAsia="Times New Roman"/>
          <w:szCs w:val="24"/>
        </w:rPr>
        <w:t>εώσεις και οι παρατάσεις των εκπαιδευτικών γίνονται βάσει αξιολόγησης. Ποιος σας το είπε αυτό;</w:t>
      </w:r>
    </w:p>
    <w:p w14:paraId="0445655C" w14:textId="77777777" w:rsidR="00A53C3F" w:rsidRDefault="0019499A">
      <w:pPr>
        <w:spacing w:line="600" w:lineRule="auto"/>
        <w:ind w:firstLine="720"/>
        <w:contextualSpacing/>
        <w:jc w:val="both"/>
        <w:rPr>
          <w:rFonts w:eastAsia="Times New Roman"/>
          <w:szCs w:val="24"/>
        </w:rPr>
      </w:pPr>
      <w:r>
        <w:rPr>
          <w:rFonts w:eastAsia="Times New Roman"/>
          <w:b/>
          <w:szCs w:val="24"/>
        </w:rPr>
        <w:t xml:space="preserve">ΘΕΟΔΩΡΟΣ ΦΟΡΤΣΑΚΗΣ: </w:t>
      </w:r>
      <w:r>
        <w:rPr>
          <w:rFonts w:eastAsia="Times New Roman"/>
          <w:szCs w:val="24"/>
        </w:rPr>
        <w:t>Δεν τις έχουμε δει, όμως.</w:t>
      </w:r>
    </w:p>
    <w:p w14:paraId="0445655D" w14:textId="77777777" w:rsidR="00A53C3F" w:rsidRDefault="0019499A">
      <w:pPr>
        <w:spacing w:line="600" w:lineRule="auto"/>
        <w:ind w:firstLine="720"/>
        <w:contextualSpacing/>
        <w:jc w:val="both"/>
        <w:rPr>
          <w:rFonts w:eastAsia="Times New Roman"/>
          <w:szCs w:val="24"/>
        </w:rPr>
      </w:pPr>
      <w:r>
        <w:rPr>
          <w:rFonts w:eastAsia="Times New Roman"/>
          <w:b/>
          <w:szCs w:val="24"/>
        </w:rPr>
        <w:t xml:space="preserve">ΘΕΟΔΟΣΗΣ ΠΕΛΕΓΡΙΝΗΣ (Υφυπουργός Παιδείας, Έρευνας και Θρησκευμάτων): </w:t>
      </w:r>
      <w:r>
        <w:rPr>
          <w:rFonts w:eastAsia="Times New Roman"/>
          <w:szCs w:val="24"/>
        </w:rPr>
        <w:t>Σας παρακαλώ.</w:t>
      </w:r>
    </w:p>
    <w:p w14:paraId="0445655E" w14:textId="77777777" w:rsidR="00A53C3F" w:rsidRDefault="0019499A">
      <w:pPr>
        <w:spacing w:line="600" w:lineRule="auto"/>
        <w:ind w:firstLine="720"/>
        <w:contextualSpacing/>
        <w:jc w:val="both"/>
        <w:rPr>
          <w:rFonts w:eastAsia="Times New Roman"/>
          <w:szCs w:val="24"/>
        </w:rPr>
      </w:pPr>
      <w:r>
        <w:rPr>
          <w:rFonts w:eastAsia="Times New Roman"/>
          <w:b/>
          <w:szCs w:val="24"/>
        </w:rPr>
        <w:t>ΙΩΑΝΝΗΣ</w:t>
      </w:r>
      <w:r>
        <w:rPr>
          <w:rFonts w:eastAsia="Times New Roman"/>
          <w:szCs w:val="24"/>
        </w:rPr>
        <w:t xml:space="preserve"> </w:t>
      </w:r>
      <w:r>
        <w:rPr>
          <w:rFonts w:eastAsia="Times New Roman"/>
          <w:b/>
          <w:szCs w:val="24"/>
        </w:rPr>
        <w:t xml:space="preserve">ΑΝΤΩΝΙΑΔΗΣ: </w:t>
      </w:r>
      <w:r>
        <w:rPr>
          <w:rFonts w:eastAsia="Times New Roman"/>
          <w:szCs w:val="24"/>
        </w:rPr>
        <w:t>Κύριε Πρόεδρ</w:t>
      </w:r>
      <w:r>
        <w:rPr>
          <w:rFonts w:eastAsia="Times New Roman"/>
          <w:szCs w:val="24"/>
        </w:rPr>
        <w:t>ε, κάθε φορά που θα μιλάει ένας συνάδελφος, θα απαντάει ο Υπουργός; Θα τελειώσουμε αύριο!</w:t>
      </w:r>
    </w:p>
    <w:p w14:paraId="0445655F" w14:textId="77777777" w:rsidR="00A53C3F" w:rsidRDefault="0019499A">
      <w:pPr>
        <w:spacing w:line="600" w:lineRule="auto"/>
        <w:ind w:firstLine="720"/>
        <w:contextualSpacing/>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Πείτε αυτό που είπατε τώρα στον κ. </w:t>
      </w:r>
      <w:proofErr w:type="spellStart"/>
      <w:r>
        <w:rPr>
          <w:rFonts w:eastAsia="Times New Roman"/>
          <w:szCs w:val="24"/>
        </w:rPr>
        <w:t>Φορτσάκη</w:t>
      </w:r>
      <w:proofErr w:type="spellEnd"/>
      <w:r>
        <w:rPr>
          <w:rFonts w:eastAsia="Times New Roman"/>
          <w:szCs w:val="24"/>
        </w:rPr>
        <w:t>, αν είναι ικανοποιημένος από τον διάλογο που έγινε και θα σας πω.</w:t>
      </w:r>
    </w:p>
    <w:p w14:paraId="04456560" w14:textId="77777777" w:rsidR="00A53C3F" w:rsidRDefault="0019499A">
      <w:pPr>
        <w:spacing w:line="600" w:lineRule="auto"/>
        <w:ind w:firstLine="720"/>
        <w:contextualSpacing/>
        <w:jc w:val="both"/>
        <w:rPr>
          <w:rFonts w:eastAsia="Times New Roman"/>
          <w:szCs w:val="24"/>
        </w:rPr>
      </w:pPr>
      <w:r>
        <w:rPr>
          <w:rFonts w:eastAsia="Times New Roman"/>
          <w:b/>
          <w:szCs w:val="24"/>
        </w:rPr>
        <w:t>ΙΩΑΝΝΗΣ</w:t>
      </w:r>
      <w:r>
        <w:rPr>
          <w:rFonts w:eastAsia="Times New Roman"/>
          <w:szCs w:val="24"/>
        </w:rPr>
        <w:t xml:space="preserve"> </w:t>
      </w:r>
      <w:r>
        <w:rPr>
          <w:rFonts w:eastAsia="Times New Roman"/>
          <w:b/>
          <w:szCs w:val="24"/>
        </w:rPr>
        <w:t xml:space="preserve">ΑΝΤΩΝΙΑΔΗΣ: </w:t>
      </w:r>
      <w:r>
        <w:rPr>
          <w:rFonts w:eastAsia="Times New Roman"/>
          <w:szCs w:val="24"/>
        </w:rPr>
        <w:t>Γι</w:t>
      </w:r>
      <w:r>
        <w:rPr>
          <w:rFonts w:eastAsia="Times New Roman"/>
          <w:szCs w:val="24"/>
        </w:rPr>
        <w:t>ατί να μην είναι ευχαριστημένος;</w:t>
      </w:r>
    </w:p>
    <w:p w14:paraId="04456561" w14:textId="77777777" w:rsidR="00A53C3F" w:rsidRDefault="0019499A">
      <w:pPr>
        <w:spacing w:line="600" w:lineRule="auto"/>
        <w:ind w:firstLine="720"/>
        <w:contextualSpacing/>
        <w:jc w:val="both"/>
        <w:rPr>
          <w:rFonts w:eastAsia="Times New Roman"/>
          <w:szCs w:val="24"/>
        </w:rPr>
      </w:pPr>
      <w:r>
        <w:rPr>
          <w:rFonts w:eastAsia="Times New Roman"/>
          <w:b/>
          <w:szCs w:val="24"/>
        </w:rPr>
        <w:lastRenderedPageBreak/>
        <w:t>ΠΡΟΕΔΡΕΥΩΝ (Αναστάσιος Κουράκης):</w:t>
      </w:r>
      <w:r>
        <w:rPr>
          <w:rFonts w:eastAsia="Times New Roman"/>
          <w:szCs w:val="24"/>
        </w:rPr>
        <w:t xml:space="preserve"> Έγινε ένας εποικοδομητικός διάλογος. Και είναι από τις λίγες φορές που γίνεται τέτοιου είδους διάλογος και δεν είναι διάλογος κραυγών. Με εγκαλείτε γι’ αυτό; Για όνομα του Θεού! Εκείνος που θα έπρεπε να παραπονεθεί είναι ο κ. Λεβέντης, ο οποίος στωικά περ</w:t>
      </w:r>
      <w:r>
        <w:rPr>
          <w:rFonts w:eastAsia="Times New Roman"/>
          <w:szCs w:val="24"/>
        </w:rPr>
        <w:t>ιμένει με εξαιρετική ευπρέπεια τη σειρά του.</w:t>
      </w:r>
    </w:p>
    <w:p w14:paraId="04456562" w14:textId="77777777" w:rsidR="00A53C3F" w:rsidRDefault="0019499A">
      <w:pPr>
        <w:spacing w:line="600" w:lineRule="auto"/>
        <w:ind w:firstLine="720"/>
        <w:contextualSpacing/>
        <w:jc w:val="both"/>
        <w:rPr>
          <w:rFonts w:eastAsia="Times New Roman"/>
          <w:szCs w:val="24"/>
        </w:rPr>
      </w:pPr>
      <w:r>
        <w:rPr>
          <w:rFonts w:eastAsia="Times New Roman"/>
          <w:szCs w:val="24"/>
        </w:rPr>
        <w:t>Κύριε Πρόεδρε, έχετε τον λόγο.</w:t>
      </w:r>
    </w:p>
    <w:p w14:paraId="04456563" w14:textId="77777777" w:rsidR="00A53C3F" w:rsidRDefault="0019499A">
      <w:pPr>
        <w:spacing w:line="600" w:lineRule="auto"/>
        <w:ind w:firstLine="720"/>
        <w:contextualSpacing/>
        <w:jc w:val="both"/>
        <w:rPr>
          <w:rFonts w:eastAsia="Times New Roman"/>
          <w:szCs w:val="24"/>
        </w:rPr>
      </w:pPr>
      <w:r>
        <w:rPr>
          <w:rFonts w:eastAsia="Times New Roman"/>
          <w:b/>
          <w:szCs w:val="24"/>
        </w:rPr>
        <w:t xml:space="preserve">ΒΑΣΙΛΗΣ ΛΕΒΕΝΤΗΣ (Πρόεδρος της Ένωσης Κεντρώων): </w:t>
      </w:r>
      <w:r>
        <w:rPr>
          <w:rFonts w:eastAsia="Times New Roman"/>
          <w:szCs w:val="24"/>
        </w:rPr>
        <w:t>Κύριε Πρόεδρε, κύριοι Υπουργοί, κυρίες και κύριοι Βουλευτές, σας ευχαριστώ για την καλοσύνη σας να με ακούσετε.</w:t>
      </w:r>
    </w:p>
    <w:p w14:paraId="04456564" w14:textId="77777777" w:rsidR="00A53C3F" w:rsidRDefault="0019499A">
      <w:pPr>
        <w:spacing w:line="600" w:lineRule="auto"/>
        <w:ind w:firstLine="720"/>
        <w:contextualSpacing/>
        <w:jc w:val="both"/>
        <w:rPr>
          <w:rFonts w:eastAsia="Times New Roman"/>
          <w:szCs w:val="24"/>
        </w:rPr>
      </w:pPr>
      <w:r>
        <w:rPr>
          <w:rFonts w:eastAsia="Times New Roman"/>
          <w:szCs w:val="24"/>
        </w:rPr>
        <w:t>Ο Τύπος έχει κηρύξε</w:t>
      </w:r>
      <w:r>
        <w:rPr>
          <w:rFonts w:eastAsia="Times New Roman"/>
          <w:szCs w:val="24"/>
        </w:rPr>
        <w:t xml:space="preserve">ι έναν πόλεμο εναντίον μου, ότι δήθεν εγώ πάω με το ΣΥΡΙΖΑ. Υπάρχουν πρωτοσέλιδα άρθρα ότι πάω με το ΣΥΡΙΖΑ. Εγώ με το ΣΥΡΙΖΑ -για να </w:t>
      </w:r>
      <w:proofErr w:type="spellStart"/>
      <w:r>
        <w:rPr>
          <w:rFonts w:eastAsia="Times New Roman"/>
          <w:szCs w:val="24"/>
        </w:rPr>
        <w:t>εξηγούμεθα</w:t>
      </w:r>
      <w:proofErr w:type="spellEnd"/>
      <w:r>
        <w:rPr>
          <w:rFonts w:eastAsia="Times New Roman"/>
          <w:szCs w:val="24"/>
        </w:rPr>
        <w:t>- συνέκλινα μόνο στο θέμα της απλής αναλογικής -και αυτό το θέμα είναι ουσιώδες, δεν είναι δευτερεύων- διότι είν</w:t>
      </w:r>
      <w:r>
        <w:rPr>
          <w:rFonts w:eastAsia="Times New Roman"/>
          <w:szCs w:val="24"/>
        </w:rPr>
        <w:t xml:space="preserve">αι το πάγιο αίτημα του κόμματός μου, της Ένωσης Κεντρώων, αλλά φαντάζομαι και όσων έχουν δημοκρατικές αντιλήψεις στη χώρα αυτή. </w:t>
      </w:r>
    </w:p>
    <w:p w14:paraId="04456565" w14:textId="77777777" w:rsidR="00A53C3F" w:rsidRDefault="0019499A">
      <w:pPr>
        <w:spacing w:line="600" w:lineRule="auto"/>
        <w:ind w:firstLine="720"/>
        <w:contextualSpacing/>
        <w:jc w:val="both"/>
        <w:rPr>
          <w:rFonts w:eastAsia="Times New Roman"/>
          <w:szCs w:val="24"/>
        </w:rPr>
      </w:pPr>
      <w:r>
        <w:rPr>
          <w:rFonts w:eastAsia="Times New Roman"/>
          <w:szCs w:val="24"/>
        </w:rPr>
        <w:lastRenderedPageBreak/>
        <w:t>Η Νέα Δημοκρατία, με συμμάχους την κ</w:t>
      </w:r>
      <w:r>
        <w:rPr>
          <w:rFonts w:eastAsia="Times New Roman"/>
          <w:szCs w:val="24"/>
        </w:rPr>
        <w:t>.</w:t>
      </w:r>
      <w:r>
        <w:rPr>
          <w:rFonts w:eastAsia="Times New Roman"/>
          <w:szCs w:val="24"/>
        </w:rPr>
        <w:t xml:space="preserve"> Φώφη και τον κ. Σταύρο, ξαναέδωσαν στον κ. Μητσοτάκη την ελπίδα πενήντα εδρών μπόνους. Η </w:t>
      </w:r>
      <w:r>
        <w:rPr>
          <w:rFonts w:eastAsia="Times New Roman"/>
          <w:szCs w:val="24"/>
        </w:rPr>
        <w:t>ιστορία το κατέγραψε και ο λαός θα το εκτιμήσει. Και αναλόγως, αν τους ξαναψηφίσει σημαίνει ότι συναινεί, αν όμως τους τιμωρήσει, θα φανεί τη νύχτα των εκλογών. Ήταν μια μεγάλη ευκαιρία να περάσει η απλή αναλογική και να γυρίσει σελίδα ο τόπος, από τις αυτ</w:t>
      </w:r>
      <w:r>
        <w:rPr>
          <w:rFonts w:eastAsia="Times New Roman"/>
          <w:szCs w:val="24"/>
        </w:rPr>
        <w:t xml:space="preserve">οδυναμίες και τις αλαζονείες να πάμε στις συνεργασίες. </w:t>
      </w:r>
    </w:p>
    <w:p w14:paraId="04456566" w14:textId="77777777" w:rsidR="00A53C3F" w:rsidRDefault="0019499A">
      <w:pPr>
        <w:spacing w:line="600" w:lineRule="auto"/>
        <w:ind w:firstLine="720"/>
        <w:contextualSpacing/>
        <w:jc w:val="both"/>
        <w:rPr>
          <w:rFonts w:eastAsia="Times New Roman"/>
          <w:szCs w:val="24"/>
        </w:rPr>
      </w:pPr>
      <w:r>
        <w:rPr>
          <w:rFonts w:eastAsia="Times New Roman"/>
          <w:szCs w:val="24"/>
        </w:rPr>
        <w:t>Η Νέα Δημοκρατία, βέβαια, έχει κάνει μια εκστρατεία σε όλη την Ελλάδα ότι θα είχαμε ακυβερνησία. Και βοηθήθηκε σε αυτό και από δηλώσεις Υπουργών του ΣΥΡΙΖΑ, που έβγαιναν είκοσι μέρες πριν ψηφίσουμε εδ</w:t>
      </w:r>
      <w:r>
        <w:rPr>
          <w:rFonts w:eastAsia="Times New Roman"/>
          <w:szCs w:val="24"/>
        </w:rPr>
        <w:t xml:space="preserve">ώ και έλεγαν, «θα μείνουν τριάντα έδρες μπόνους», καθώς και ο αρμόδιος Υπουργός. Έγιναν μεγάλα λάθη,  διότι και στο ΣΥΡΙΖΑ, φαίνεται, υπήρχαν διχασμένες αντιλήψεις. Ευτυχώς, που πρυτάνευσε η λογική. </w:t>
      </w:r>
    </w:p>
    <w:p w14:paraId="04456567" w14:textId="77777777" w:rsidR="00A53C3F" w:rsidRDefault="0019499A">
      <w:pPr>
        <w:spacing w:line="600" w:lineRule="auto"/>
        <w:ind w:firstLine="720"/>
        <w:contextualSpacing/>
        <w:jc w:val="both"/>
        <w:rPr>
          <w:rFonts w:eastAsia="Times New Roman"/>
          <w:szCs w:val="24"/>
        </w:rPr>
      </w:pPr>
      <w:r>
        <w:rPr>
          <w:rFonts w:eastAsia="Times New Roman"/>
          <w:szCs w:val="24"/>
        </w:rPr>
        <w:t>Βλέπω, όμως, ότι ξεχάσαμε την απλή αναλογική και τώρα μπ</w:t>
      </w:r>
      <w:r>
        <w:rPr>
          <w:rFonts w:eastAsia="Times New Roman"/>
          <w:szCs w:val="24"/>
        </w:rPr>
        <w:t>αίνουμε στην Παιδεία, στο ένα και στο άλλο. Την ξεχάσαμε την απλή αναλογική. Και γι’ αυτό όταν με ρώτησαν κάποιοι δημοσιογράφοι</w:t>
      </w:r>
      <w:r>
        <w:rPr>
          <w:rFonts w:eastAsia="Times New Roman"/>
          <w:szCs w:val="24"/>
        </w:rPr>
        <w:t>:</w:t>
      </w:r>
      <w:r>
        <w:rPr>
          <w:rFonts w:eastAsia="Times New Roman"/>
          <w:szCs w:val="24"/>
        </w:rPr>
        <w:t xml:space="preserve"> «Τόσο </w:t>
      </w:r>
      <w:r>
        <w:rPr>
          <w:rFonts w:eastAsia="Times New Roman"/>
          <w:szCs w:val="24"/>
        </w:rPr>
        <w:lastRenderedPageBreak/>
        <w:t>πολύ καίγεσαι για την απλή αναλογική;», είπα</w:t>
      </w:r>
      <w:r>
        <w:rPr>
          <w:rFonts w:eastAsia="Times New Roman"/>
          <w:szCs w:val="24"/>
        </w:rPr>
        <w:t>:</w:t>
      </w:r>
      <w:r>
        <w:rPr>
          <w:rFonts w:eastAsia="Times New Roman"/>
          <w:szCs w:val="24"/>
        </w:rPr>
        <w:t xml:space="preserve"> «Ούτε του ίδιου του Τσίπρα ήταν στόχος, όσο δικός μου». Δεν τον είδα τον κ.</w:t>
      </w:r>
      <w:r>
        <w:rPr>
          <w:rFonts w:eastAsia="Times New Roman"/>
          <w:szCs w:val="24"/>
        </w:rPr>
        <w:t xml:space="preserve"> Τσίπρα στις περιοδείες του ανά την Ελλάδα να μνημονεύει το θέμα της απλής αναλογικής διαρκώς. Κάποια στιγμή τον είδα και μου είπε πως αντιλήφθηκε ότι το να κυβερνά μια κυβέρνηση με </w:t>
      </w:r>
      <w:proofErr w:type="spellStart"/>
      <w:r>
        <w:rPr>
          <w:rFonts w:eastAsia="Times New Roman"/>
          <w:szCs w:val="24"/>
        </w:rPr>
        <w:t>εκατόν</w:t>
      </w:r>
      <w:proofErr w:type="spellEnd"/>
      <w:r>
        <w:rPr>
          <w:rFonts w:eastAsia="Times New Roman"/>
          <w:szCs w:val="24"/>
        </w:rPr>
        <w:t xml:space="preserve"> πενήντα τρεις είναι ολίγον τι άκαρπο και αναποτελεσματικό και θα ήτ</w:t>
      </w:r>
      <w:r>
        <w:rPr>
          <w:rFonts w:eastAsia="Times New Roman"/>
          <w:szCs w:val="24"/>
        </w:rPr>
        <w:t xml:space="preserve">αν καλύτερα να υπάρχει μια κυβέρνηση τριών, τεσσάρων κομμάτων. Γι’ αυτό βγήκα και είπα ότι έγινε ώριμος ο Πρωθυπουργός. </w:t>
      </w:r>
    </w:p>
    <w:p w14:paraId="04456568"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Εγώ είμαι ευθύς</w:t>
      </w:r>
      <w:r>
        <w:rPr>
          <w:rFonts w:eastAsia="Times New Roman" w:cs="Times New Roman"/>
          <w:szCs w:val="24"/>
        </w:rPr>
        <w:t>.</w:t>
      </w:r>
      <w:r>
        <w:rPr>
          <w:rFonts w:eastAsia="Times New Roman" w:cs="Times New Roman"/>
          <w:szCs w:val="24"/>
        </w:rPr>
        <w:t xml:space="preserve"> Όποιος σε αυτόν τον τόπο ωριμάζει και τολμάει και λέει δημόσια τις απόψεις του, εγώ θα τον επιβραβεύω. </w:t>
      </w:r>
    </w:p>
    <w:p w14:paraId="04456569"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Ζήτησα, όμως, </w:t>
      </w:r>
      <w:r>
        <w:rPr>
          <w:rFonts w:eastAsia="Times New Roman" w:cs="Times New Roman"/>
          <w:szCs w:val="24"/>
        </w:rPr>
        <w:t xml:space="preserve">στις συναντήσεις μου με τον κ. Τσίπρα να σταματήσει να περνάει νομοσχέδια με </w:t>
      </w:r>
      <w:proofErr w:type="spellStart"/>
      <w:r>
        <w:rPr>
          <w:rFonts w:eastAsia="Times New Roman" w:cs="Times New Roman"/>
          <w:szCs w:val="24"/>
        </w:rPr>
        <w:t>εκατόν</w:t>
      </w:r>
      <w:proofErr w:type="spellEnd"/>
      <w:r>
        <w:rPr>
          <w:rFonts w:eastAsia="Times New Roman" w:cs="Times New Roman"/>
          <w:szCs w:val="24"/>
        </w:rPr>
        <w:t xml:space="preserve"> πενήντα τρεις. Το θεωρώ διχαστικό. Μπορεί αριθμητικά να του βγαίνει, αλλά εγώ προσωπικά το θεωρώ διχαστικό.</w:t>
      </w:r>
    </w:p>
    <w:p w14:paraId="0445656A"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 δε θέμα της </w:t>
      </w:r>
      <w:r>
        <w:rPr>
          <w:rFonts w:eastAsia="Times New Roman" w:cs="Times New Roman"/>
          <w:szCs w:val="24"/>
        </w:rPr>
        <w:t>π</w:t>
      </w:r>
      <w:r>
        <w:rPr>
          <w:rFonts w:eastAsia="Times New Roman" w:cs="Times New Roman"/>
          <w:szCs w:val="24"/>
        </w:rPr>
        <w:t>αιδείας, που είναι μείζον θέμα, δεν έπρεπε να πε</w:t>
      </w:r>
      <w:r>
        <w:rPr>
          <w:rFonts w:eastAsia="Times New Roman" w:cs="Times New Roman"/>
          <w:szCs w:val="24"/>
        </w:rPr>
        <w:t xml:space="preserve">ράσει με </w:t>
      </w:r>
      <w:proofErr w:type="spellStart"/>
      <w:r>
        <w:rPr>
          <w:rFonts w:eastAsia="Times New Roman" w:cs="Times New Roman"/>
          <w:szCs w:val="24"/>
        </w:rPr>
        <w:t>εκατόν</w:t>
      </w:r>
      <w:proofErr w:type="spellEnd"/>
      <w:r>
        <w:rPr>
          <w:rFonts w:eastAsia="Times New Roman" w:cs="Times New Roman"/>
          <w:szCs w:val="24"/>
        </w:rPr>
        <w:t xml:space="preserve"> πενήντα τρεις. Έπρεπε να διαβουλευθείτε πολύ περισσότερο και έπρεπε να φτάσουμε σε μεγαλύτερο αριθμό Βουλευτών. Εάν η Κυβέρνηση συνεχίσει τα ίδια, να περνάει, δηλαδή, νομοσχέδια με </w:t>
      </w:r>
      <w:proofErr w:type="spellStart"/>
      <w:r>
        <w:rPr>
          <w:rFonts w:eastAsia="Times New Roman" w:cs="Times New Roman"/>
          <w:szCs w:val="24"/>
        </w:rPr>
        <w:t>εκατόν</w:t>
      </w:r>
      <w:proofErr w:type="spellEnd"/>
      <w:r>
        <w:rPr>
          <w:rFonts w:eastAsia="Times New Roman" w:cs="Times New Roman"/>
          <w:szCs w:val="24"/>
        </w:rPr>
        <w:t xml:space="preserve"> πενήντα τρεις, θα μπούμε πάλι στη λογική και στο κλί</w:t>
      </w:r>
      <w:r>
        <w:rPr>
          <w:rFonts w:eastAsia="Times New Roman" w:cs="Times New Roman"/>
          <w:szCs w:val="24"/>
        </w:rPr>
        <w:t>μα που ήμασταν προ της απλής αναλογικής, ένα κλίμα έντασης, όπου οι μεν θα λένε «θα τα καταργήσουμε όλα όταν έρθουμε», οι δε θα λένε τα άλλα και τζάμπα πήγε και αυτό το εγχείρημα της απλής αναλογικής. Τζάμπα πήγε, γιατί εγώ δεν το είδα τόσο ως τρόπο να βελ</w:t>
      </w:r>
      <w:r>
        <w:rPr>
          <w:rFonts w:eastAsia="Times New Roman" w:cs="Times New Roman"/>
          <w:szCs w:val="24"/>
        </w:rPr>
        <w:t xml:space="preserve">τιωθεί ο πολιτικός βίος της χώρας, αλλά το είδα και ως τρόπο να αλλάξει η συμπεριφορά των κομμάτων πια. Το νομοσχέδιο της απλής αναλογικής το είδα ως μία αφετηρία αλλαγών. </w:t>
      </w:r>
    </w:p>
    <w:p w14:paraId="0445656B"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Εάν συνεχίσει ο ΣΥΡΙΖΑ με τους </w:t>
      </w:r>
      <w:proofErr w:type="spellStart"/>
      <w:r>
        <w:rPr>
          <w:rFonts w:eastAsia="Times New Roman" w:cs="Times New Roman"/>
          <w:szCs w:val="24"/>
        </w:rPr>
        <w:t>εκατόν</w:t>
      </w:r>
      <w:proofErr w:type="spellEnd"/>
      <w:r>
        <w:rPr>
          <w:rFonts w:eastAsia="Times New Roman" w:cs="Times New Roman"/>
          <w:szCs w:val="24"/>
        </w:rPr>
        <w:t xml:space="preserve"> πενήντα τρεις, επανέρχεται στην παλαιά περίοδ</w:t>
      </w:r>
      <w:r>
        <w:rPr>
          <w:rFonts w:eastAsia="Times New Roman" w:cs="Times New Roman"/>
          <w:szCs w:val="24"/>
        </w:rPr>
        <w:t xml:space="preserve">ο, τη διχαστική, των συγκρούσεων και νομίζω ότι αυτό δεν εξυπηρετεί ούτε τον ίδιο. Εκτός εάν επαληθεύσει τις απόψεις της Νέας Δημοκρατίας, ότι το νομοσχέδιο το φέρατε μόνο για να βλάψετε τον κ. Μητσοτάκη, να μην γίνει Πρωθυπουργός. </w:t>
      </w:r>
    </w:p>
    <w:p w14:paraId="0445656C"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Εγώ πιστεύω ότι τέτοια </w:t>
      </w:r>
      <w:r>
        <w:rPr>
          <w:rFonts w:eastAsia="Times New Roman" w:cs="Times New Roman"/>
          <w:szCs w:val="24"/>
        </w:rPr>
        <w:t>σοβαρά και κορυφαία νομοσχέδια δεν πρέπει να έρχονται με στόχο να μην γίνει Πρωθυπουργός κάποιος, αλλά με στόχο να βελτιωθούν τα πολιτικά πράγματα μίας χώρας. Αυτό πιστεύω.</w:t>
      </w:r>
    </w:p>
    <w:p w14:paraId="0445656D"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Συνεχίζεται, λοιπόν, η εκστρατεία εναντίον μου, ότι πήγα με τον Τσίπρα. Και βγήκα χ</w:t>
      </w:r>
      <w:r>
        <w:rPr>
          <w:rFonts w:eastAsia="Times New Roman" w:cs="Times New Roman"/>
          <w:szCs w:val="24"/>
        </w:rPr>
        <w:t>θες σε μία τηλεόραση και είπα: «Εάν πάω με τον Τσίπρα, να μην ξαναψηφίσει κανείς Ένωση Κεντρώων». Τι άλλη δήλωση να κάνω; Όλες οι εφημερίδες γράφουν ότι πάω με τον Τσίπρα. Και επειδή συμπίπτει τώρα και ένα ταξίδι στη Νέα Υόρκη και είναι καλεσμένος ο Πρωθυπ</w:t>
      </w:r>
      <w:r>
        <w:rPr>
          <w:rFonts w:eastAsia="Times New Roman" w:cs="Times New Roman"/>
          <w:szCs w:val="24"/>
        </w:rPr>
        <w:t xml:space="preserve">ουργός ως Αρχηγός κράτους και στο ίδιο συνέδριο είμαι και εγώ, με πρωτοβουλία των ομογενών, σήμερα όλα τα </w:t>
      </w:r>
      <w:r>
        <w:rPr>
          <w:rFonts w:eastAsia="Times New Roman" w:cs="Times New Roman"/>
          <w:szCs w:val="24"/>
          <w:lang w:val="en-US"/>
        </w:rPr>
        <w:t>sites</w:t>
      </w:r>
      <w:r>
        <w:rPr>
          <w:rFonts w:eastAsia="Times New Roman" w:cs="Times New Roman"/>
          <w:szCs w:val="24"/>
        </w:rPr>
        <w:t xml:space="preserve"> και όλες οι εφημερίδες λένε ότι πάμε έξω να κλείσουμε το «</w:t>
      </w:r>
      <w:proofErr w:type="spellStart"/>
      <w:r>
        <w:rPr>
          <w:rFonts w:eastAsia="Times New Roman" w:cs="Times New Roman"/>
          <w:szCs w:val="24"/>
        </w:rPr>
        <w:t>κονέ</w:t>
      </w:r>
      <w:proofErr w:type="spellEnd"/>
      <w:r>
        <w:rPr>
          <w:rFonts w:eastAsia="Times New Roman" w:cs="Times New Roman"/>
          <w:szCs w:val="24"/>
        </w:rPr>
        <w:t>». Λένε ότι ένας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Κεγκέρογλου</w:t>
      </w:r>
      <w:proofErr w:type="spellEnd"/>
      <w:r>
        <w:rPr>
          <w:rFonts w:eastAsia="Times New Roman" w:cs="Times New Roman"/>
          <w:szCs w:val="24"/>
        </w:rPr>
        <w:t xml:space="preserve"> δήλωσε πως ο Τσίπρας παίρνει μαζί του τον Λεβέντη </w:t>
      </w:r>
      <w:r>
        <w:rPr>
          <w:rFonts w:eastAsia="Times New Roman" w:cs="Times New Roman"/>
          <w:szCs w:val="24"/>
        </w:rPr>
        <w:t xml:space="preserve">στη Νέα Υόρκη και γράφει ως παρατήρηση αυτός ο κύριος, ο </w:t>
      </w:r>
      <w:proofErr w:type="spellStart"/>
      <w:r>
        <w:rPr>
          <w:rFonts w:eastAsia="Times New Roman" w:cs="Times New Roman"/>
          <w:szCs w:val="24"/>
        </w:rPr>
        <w:t>Κεγκέρογλου</w:t>
      </w:r>
      <w:proofErr w:type="spellEnd"/>
      <w:r>
        <w:rPr>
          <w:rFonts w:eastAsia="Times New Roman" w:cs="Times New Roman"/>
          <w:szCs w:val="24"/>
        </w:rPr>
        <w:t xml:space="preserve"> -προφανώς ένας Βουλευτής της Φώφης- ότι το «</w:t>
      </w:r>
      <w:proofErr w:type="spellStart"/>
      <w:r>
        <w:rPr>
          <w:rFonts w:eastAsia="Times New Roman" w:cs="Times New Roman"/>
          <w:szCs w:val="24"/>
        </w:rPr>
        <w:t>κονέ</w:t>
      </w:r>
      <w:proofErr w:type="spellEnd"/>
      <w:r>
        <w:rPr>
          <w:rFonts w:eastAsia="Times New Roman" w:cs="Times New Roman"/>
          <w:szCs w:val="24"/>
        </w:rPr>
        <w:t xml:space="preserve">» έκλεισε, ο Τσίπρας παίρνει μαζί του στη Νέα Υόρκη τον Λεβέντη. </w:t>
      </w:r>
    </w:p>
    <w:p w14:paraId="0445656E"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Το καταθέτω αυτό για τα Πρακτικά.</w:t>
      </w:r>
    </w:p>
    <w:p w14:paraId="0445656F"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(Στο σημείο αυτό ο Πρόεδρος της Ένωσης </w:t>
      </w:r>
      <w:r>
        <w:rPr>
          <w:rFonts w:eastAsia="Times New Roman" w:cs="Times New Roman"/>
          <w:szCs w:val="24"/>
        </w:rPr>
        <w:t xml:space="preserve">Κεντρώων κ. Βασίλης Λεβέντης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04456570"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Όμως μια και στη Δημοκρατική Συμπαράταξη και στην κυρία Φώφη ξέρουν</w:t>
      </w:r>
      <w:r>
        <w:rPr>
          <w:rFonts w:eastAsia="Times New Roman" w:cs="Times New Roman"/>
          <w:szCs w:val="24"/>
        </w:rPr>
        <w:t xml:space="preserve"> ότι εγώ θα πάω με τον κ. Τσίπρα, έχω εδώ ένα δημοσίευμα της εφημερίδας «Η </w:t>
      </w:r>
      <w:r>
        <w:rPr>
          <w:rFonts w:eastAsia="Times New Roman" w:cs="Times New Roman"/>
          <w:szCs w:val="24"/>
        </w:rPr>
        <w:t>ΑΥΓΗ</w:t>
      </w:r>
      <w:r>
        <w:rPr>
          <w:rFonts w:eastAsia="Times New Roman" w:cs="Times New Roman"/>
          <w:szCs w:val="24"/>
        </w:rPr>
        <w:t xml:space="preserve">», το οποίο είδα με δέος, ότι το ΙΣΤΑΜΕ χρωστάει λεφτά τα οποία ο κύριος Υπουργός των Εξωτερικών τα ζητάει πίσω. </w:t>
      </w:r>
    </w:p>
    <w:p w14:paraId="04456571"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Και ακούστε γιατί είχαν ληφθεί τα λεφτά από το ΙΣΤΑΜΕ: Είχαν λη</w:t>
      </w:r>
      <w:r>
        <w:rPr>
          <w:rFonts w:eastAsia="Times New Roman" w:cs="Times New Roman"/>
          <w:szCs w:val="24"/>
        </w:rPr>
        <w:t>φθεί, λοιπόν, 398 χιλιάδες ευρώ το 2002 για να υλοποιήσει το ΙΣΤΑΜΕ δύο προγράμματα αναπτυξιακής συνεργασίας, ήτοι την αναδιάρθρωση της Βουλής του κράτους της Γεωργίας και τη δημιουργία μικρών και μεσαίων επιχειρήσεων στη Βουλγαρία. Είχε πάρει 398 χιλιάδες</w:t>
      </w:r>
      <w:r>
        <w:rPr>
          <w:rFonts w:eastAsia="Times New Roman" w:cs="Times New Roman"/>
          <w:szCs w:val="24"/>
        </w:rPr>
        <w:t xml:space="preserve"> ευρώ και τα ζητάει πίσω ο κύριος Υπουργός, ο οποίος έχει υποχρέωση να τα ζητάει, γιατί το Ελεγκτικό Συνέδριο δεν μπορεί να κάτσει με τα χέρια σταυρωμένα. </w:t>
      </w:r>
    </w:p>
    <w:p w14:paraId="04456572"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Το ΠΑΣΟΚ, λοιπόν, έχει και άλλες δραστηριότητες. Δημιουργεί εταιρείες στη Βουλγαρία και βοηθάει το κ</w:t>
      </w:r>
      <w:r>
        <w:rPr>
          <w:rFonts w:eastAsia="Times New Roman" w:cs="Times New Roman"/>
          <w:szCs w:val="24"/>
        </w:rPr>
        <w:t xml:space="preserve">ράτος της Γεωργίας να αναπτυχθεί. Έχουμε αυτές τις δραστηριότητες, οι οποίες είναι βέβαια στα χαρτιά δραστηριότητες, γιατί για να ζητούνται τα λεφτά πίσω, οι δραστηριότητες δεν υπήρξαν. </w:t>
      </w:r>
    </w:p>
    <w:p w14:paraId="04456573"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Παρακαλώ θερμά να γραφτεί στα Πρακτικά και να δώσουν απάντηση. </w:t>
      </w:r>
    </w:p>
    <w:p w14:paraId="04456574"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(Στο </w:t>
      </w:r>
      <w:r>
        <w:rPr>
          <w:rFonts w:eastAsia="Times New Roman" w:cs="Times New Roman"/>
          <w:szCs w:val="24"/>
        </w:rPr>
        <w:t xml:space="preserve">σημείο αυτό ο Πρόεδρος της Ένωσης Κεντρώων κ. Βασίλης Λεβέντης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04456575"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Εγώ δεν έχω κακία, προς Θεού. Αν </w:t>
      </w:r>
      <w:r>
        <w:rPr>
          <w:rFonts w:eastAsia="Times New Roman" w:cs="Times New Roman"/>
          <w:szCs w:val="24"/>
        </w:rPr>
        <w:t xml:space="preserve">τα λεφτά τα πήραν, καλώς να τα κρατήσουν. Και αναφέρει ότι τα πήραν ως ΜΚΟ. Κατ’ αρχάς, το ΙΣΤΑΜΕ είναι ΜΚΟ; Ως ΜΚΟ, λέει, τα πήραν. Μήπως έχετε κάνει κι εσείς τα ίδια με το «Καραμανλής». Γιατί αν ψάξουμε, </w:t>
      </w:r>
      <w:proofErr w:type="spellStart"/>
      <w:r>
        <w:rPr>
          <w:rFonts w:eastAsia="Times New Roman" w:cs="Times New Roman"/>
          <w:szCs w:val="24"/>
        </w:rPr>
        <w:t>αλίμονό</w:t>
      </w:r>
      <w:proofErr w:type="spellEnd"/>
      <w:r>
        <w:rPr>
          <w:rFonts w:eastAsia="Times New Roman" w:cs="Times New Roman"/>
          <w:szCs w:val="24"/>
        </w:rPr>
        <w:t xml:space="preserve"> μας. Αν πάμε πιο παλιά, θα βρούμε Υπουργεί</w:t>
      </w:r>
      <w:r>
        <w:rPr>
          <w:rFonts w:eastAsia="Times New Roman" w:cs="Times New Roman"/>
          <w:szCs w:val="24"/>
        </w:rPr>
        <w:t xml:space="preserve">α να χρηματοδοτούν. Δηλαδή, είχαμε κόμματα που έπαιρναν λεφτά, είχαμε δάνεια που έδιναν οι τράπεζες αφερέγγυα, είχαμε τις ΜΚΟ και τα ιδρύματα που έπαιρναν κι αυτοί. Και έπαιρναν για δουλειές που </w:t>
      </w:r>
      <w:r>
        <w:rPr>
          <w:rFonts w:eastAsia="Times New Roman" w:cs="Times New Roman"/>
          <w:szCs w:val="24"/>
        </w:rPr>
        <w:lastRenderedPageBreak/>
        <w:t xml:space="preserve">δεν πραγματοποιήθηκαν. Και κάθεστε εσείς στην </w:t>
      </w:r>
      <w:r>
        <w:rPr>
          <w:rFonts w:eastAsia="Times New Roman" w:cs="Times New Roman"/>
          <w:szCs w:val="24"/>
        </w:rPr>
        <w:t>ε</w:t>
      </w:r>
      <w:r>
        <w:rPr>
          <w:rFonts w:eastAsia="Times New Roman" w:cs="Times New Roman"/>
          <w:szCs w:val="24"/>
        </w:rPr>
        <w:t xml:space="preserve">ξεταστική και </w:t>
      </w:r>
      <w:r>
        <w:rPr>
          <w:rFonts w:eastAsia="Times New Roman" w:cs="Times New Roman"/>
          <w:szCs w:val="24"/>
        </w:rPr>
        <w:t xml:space="preserve">τι ψάχνετε; Ψάχνετε μήπως πήραν τα δάνεια. Δεν καταλαβαίνω, θα γυρίσει κανείς δάνεια απ’ αυτούς που ψάχνετε; </w:t>
      </w:r>
    </w:p>
    <w:p w14:paraId="04456576"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Ξέρετε κάνουμε μια </w:t>
      </w:r>
      <w:r>
        <w:rPr>
          <w:rFonts w:eastAsia="Times New Roman" w:cs="Times New Roman"/>
          <w:szCs w:val="24"/>
        </w:rPr>
        <w:t>ε</w:t>
      </w:r>
      <w:r>
        <w:rPr>
          <w:rFonts w:eastAsia="Times New Roman" w:cs="Times New Roman"/>
          <w:szCs w:val="24"/>
        </w:rPr>
        <w:t xml:space="preserve">ξεταστική νομίζω για το θέμα των δανείων. Δεν έχετε τελειώσει. Παρέλασε ο Κοντομηνάς, </w:t>
      </w:r>
      <w:proofErr w:type="spellStart"/>
      <w:r>
        <w:rPr>
          <w:rFonts w:eastAsia="Times New Roman" w:cs="Times New Roman"/>
          <w:szCs w:val="24"/>
        </w:rPr>
        <w:t>παρήλασαν</w:t>
      </w:r>
      <w:proofErr w:type="spellEnd"/>
      <w:r>
        <w:rPr>
          <w:rFonts w:eastAsia="Times New Roman" w:cs="Times New Roman"/>
          <w:szCs w:val="24"/>
        </w:rPr>
        <w:t xml:space="preserve"> διάφοροι. Έχετε την άποψη -εκτ</w:t>
      </w:r>
      <w:r>
        <w:rPr>
          <w:rFonts w:eastAsia="Times New Roman" w:cs="Times New Roman"/>
          <w:szCs w:val="24"/>
        </w:rPr>
        <w:t>ός κι αν έχετε χρόνο για χάσιμο ως Βουλευτές αντί να πηγαίνετε στα καφενεία- ότι κάποιος ή τα κόμματα θα γυρίσουν λεφτά; Η Νέα Δημοκρατία για να γυρίσει τα λεφτά πρέπει να περάσουν διακόσια, τριακόσια χρόνια. Σας παρακαλώ, τώρα. Μήπως έχετε την άποψη ότι θ</w:t>
      </w:r>
      <w:r>
        <w:rPr>
          <w:rFonts w:eastAsia="Times New Roman" w:cs="Times New Roman"/>
          <w:szCs w:val="24"/>
        </w:rPr>
        <w:t>α γυρίσει κανείς απ’ αυτούς που έφαγαν τα λεφτά; Τα λεφτά έπρεπε να μην δοθούν αν είχαμε στοιχειώδη σοβαρότητα.</w:t>
      </w:r>
    </w:p>
    <w:p w14:paraId="04456577"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Η κ. Φώφη βγήκε, θυμάμαι, στον κ. Χαντζή στον ΣΚΑΙ και είπε ότι εγώ άλλα λέω σήμερα, άλλα λέω αύριο. Ειλικρινά, αν σας φέρω τα χαρτιά μου από το</w:t>
      </w:r>
      <w:r>
        <w:rPr>
          <w:rFonts w:eastAsia="Times New Roman" w:cs="Times New Roman"/>
          <w:szCs w:val="24"/>
        </w:rPr>
        <w:t xml:space="preserve"> 1990 και τα έντυπά μου -γιατί έχω ένα αρχείο- δεν πιστεύω να υπάρχει άλλος που λέει μόνο τα ίδια. Και έχω λάβει και τηλεγραφήματα και επιστολές από πολλούς και δικούς μου συνεργάτες που μου λένε</w:t>
      </w:r>
      <w:r>
        <w:rPr>
          <w:rFonts w:eastAsia="Times New Roman" w:cs="Times New Roman"/>
          <w:szCs w:val="24"/>
        </w:rPr>
        <w:t>:</w:t>
      </w:r>
      <w:r>
        <w:rPr>
          <w:rFonts w:eastAsia="Times New Roman" w:cs="Times New Roman"/>
          <w:szCs w:val="24"/>
        </w:rPr>
        <w:t xml:space="preserve"> «Λες πολλές φορές τα ίδια». Κι εγώ τους απαντάω το </w:t>
      </w:r>
      <w:r>
        <w:rPr>
          <w:rFonts w:eastAsia="Times New Roman" w:cs="Times New Roman"/>
          <w:szCs w:val="24"/>
        </w:rPr>
        <w:lastRenderedPageBreak/>
        <w:t>εξής: «Ν</w:t>
      </w:r>
      <w:r>
        <w:rPr>
          <w:rFonts w:eastAsia="Times New Roman" w:cs="Times New Roman"/>
          <w:szCs w:val="24"/>
        </w:rPr>
        <w:t xml:space="preserve">α φοβάστε αν αλλάζω. Όταν ο πολιτικός λέει τα ίδια, μην τον φοβάστε γιατί έχει πιστεύω μέσα του. Όταν αλλάζει συνεχώς, ανάλογα με το τι προτείνουν οι επικοινωνιολόγοι, εκεί να τον φοβόσαστε». Αυτή είναι η άποψή μου. </w:t>
      </w:r>
    </w:p>
    <w:p w14:paraId="04456578"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Βγήκε, επίσης, κάποιος δημοσιογράφος σε</w:t>
      </w:r>
      <w:r>
        <w:rPr>
          <w:rFonts w:eastAsia="Times New Roman" w:cs="Times New Roman"/>
          <w:szCs w:val="24"/>
        </w:rPr>
        <w:t xml:space="preserve"> κάποιο κανάλι και είπε χθες ότι  παρουσία ενός Βουλευτή του ΣΥΡΙΖΑ δήλωσα στον προθάλαμο του σταθμού ότι θα πάρω αντιπροεδρία κυβερνήσεως από τον Τσίπρα, θα πάρω Υπουργείο Ανάπτυξης και καμιά δεκαριά Υπουργεία. «Δεν λέω, όμως…» -έτσι είπε- «…το όνομα του </w:t>
      </w:r>
      <w:r>
        <w:rPr>
          <w:rFonts w:eastAsia="Times New Roman" w:cs="Times New Roman"/>
          <w:szCs w:val="24"/>
        </w:rPr>
        <w:t xml:space="preserve">Βουλευτή». </w:t>
      </w:r>
    </w:p>
    <w:p w14:paraId="04456579"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Εγώ θα σας πω τι έγινε. Πήγα να μιλήσω στο κανάλι και μου λέει αυτός ο δημοσιογράφος: «Κύριε Λεβέντη, τι σας έκαναν και πήγατε με τον Τσίπρα; Τι σας έδωσαν;». Λέω: «Εγώ δεν έδωσα του Τσίπρα τίποτα. Εκείνος έχασε το μπόνους που θα μπορούσε ως με</w:t>
      </w:r>
      <w:r>
        <w:rPr>
          <w:rFonts w:eastAsia="Times New Roman" w:cs="Times New Roman"/>
          <w:szCs w:val="24"/>
        </w:rPr>
        <w:t xml:space="preserve">γάλο κόμμα να ελπίζει να το πάρει». Δεν είδα να πάρει κάτι για να μου δώσει ένα αντάλλαγμα, γιατί πήρε. Έχασε. Ο Μητσοτάκης πήρε πενήντα έδρες </w:t>
      </w:r>
      <w:r>
        <w:rPr>
          <w:rFonts w:eastAsia="Times New Roman" w:cs="Times New Roman"/>
          <w:szCs w:val="24"/>
        </w:rPr>
        <w:lastRenderedPageBreak/>
        <w:t>και πρέπει να απολογηθούν η Φώφη και ο Σταύρος γιατί του τα προσέφεραν. Εκείνοι πρέπει να απολογηθούν». Τότε, λοι</w:t>
      </w:r>
      <w:r>
        <w:rPr>
          <w:rFonts w:eastAsia="Times New Roman" w:cs="Times New Roman"/>
          <w:szCs w:val="24"/>
        </w:rPr>
        <w:t>πόν, λέει γελαστός: «Και τι Υπουργεία σας δίνει;»</w:t>
      </w:r>
    </w:p>
    <w:p w14:paraId="0445657A"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 xml:space="preserve">Κύριε Πρόεδρε, η Φώφη είναι η κ. Γεννηματά. </w:t>
      </w:r>
    </w:p>
    <w:p w14:paraId="0445657B"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ΒΑΣΙΛΗΣ ΛΕΒΕΝΤΗΣ (</w:t>
      </w:r>
      <w:r>
        <w:rPr>
          <w:rFonts w:eastAsia="Times New Roman" w:cs="Times New Roman"/>
          <w:b/>
          <w:szCs w:val="24"/>
        </w:rPr>
        <w:t>Πρόεδρος</w:t>
      </w:r>
      <w:r>
        <w:rPr>
          <w:rFonts w:eastAsia="Times New Roman" w:cs="Times New Roman"/>
          <w:b/>
          <w:szCs w:val="24"/>
        </w:rPr>
        <w:t xml:space="preserve"> της </w:t>
      </w:r>
      <w:r>
        <w:rPr>
          <w:rFonts w:eastAsia="Times New Roman" w:cs="Times New Roman"/>
          <w:b/>
          <w:szCs w:val="24"/>
        </w:rPr>
        <w:t xml:space="preserve">Ένωσης </w:t>
      </w:r>
      <w:r>
        <w:rPr>
          <w:rFonts w:eastAsia="Times New Roman" w:cs="Times New Roman"/>
          <w:b/>
          <w:szCs w:val="24"/>
        </w:rPr>
        <w:t>Κ</w:t>
      </w:r>
      <w:r>
        <w:rPr>
          <w:rFonts w:eastAsia="Times New Roman" w:cs="Times New Roman"/>
          <w:b/>
          <w:szCs w:val="24"/>
        </w:rPr>
        <w:t>εντρώων</w:t>
      </w:r>
      <w:r>
        <w:rPr>
          <w:rFonts w:eastAsia="Times New Roman" w:cs="Times New Roman"/>
          <w:b/>
          <w:szCs w:val="24"/>
        </w:rPr>
        <w:t xml:space="preserve">): </w:t>
      </w:r>
      <w:r>
        <w:rPr>
          <w:rFonts w:eastAsia="Times New Roman" w:cs="Times New Roman"/>
          <w:szCs w:val="24"/>
        </w:rPr>
        <w:t>Η κ. Γεννηματά. Συ</w:t>
      </w:r>
      <w:r>
        <w:rPr>
          <w:rFonts w:eastAsia="Times New Roman" w:cs="Times New Roman"/>
          <w:szCs w:val="24"/>
        </w:rPr>
        <w:t>γ</w:t>
      </w:r>
      <w:r>
        <w:rPr>
          <w:rFonts w:eastAsia="Times New Roman" w:cs="Times New Roman"/>
          <w:szCs w:val="24"/>
        </w:rPr>
        <w:t xml:space="preserve">γνώμη. Εμένα αν με πείτε Βασίλη, δεν θίγομαι. </w:t>
      </w:r>
    </w:p>
    <w:p w14:paraId="0445657C"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Ο Αντρέας είχε ένα </w:t>
      </w:r>
      <w:r>
        <w:rPr>
          <w:rFonts w:eastAsia="Times New Roman" w:cs="Times New Roman"/>
          <w:szCs w:val="24"/>
        </w:rPr>
        <w:t>ωραίο όνομα. Ποτέ δεν παρεξηγήθηκε και δεν είπε, «Πείτε με Παπανδρέου».</w:t>
      </w:r>
    </w:p>
    <w:p w14:paraId="0445657D"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Τι λέγαμε;  Με διακόψατε. Με </w:t>
      </w:r>
      <w:proofErr w:type="spellStart"/>
      <w:r>
        <w:rPr>
          <w:rFonts w:eastAsia="Times New Roman" w:cs="Times New Roman"/>
          <w:szCs w:val="24"/>
        </w:rPr>
        <w:t>συγχωρείτε</w:t>
      </w:r>
      <w:proofErr w:type="spellEnd"/>
      <w:r>
        <w:rPr>
          <w:rFonts w:eastAsia="Times New Roman" w:cs="Times New Roman"/>
          <w:szCs w:val="24"/>
        </w:rPr>
        <w:t xml:space="preserve">. </w:t>
      </w:r>
    </w:p>
    <w:p w14:paraId="0445657E"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ΦΙΛΗΣ (Υπουργός Παιδείας, Έρευνας και Θρησκευμάτων): </w:t>
      </w:r>
      <w:r>
        <w:rPr>
          <w:rFonts w:eastAsia="Times New Roman" w:cs="Times New Roman"/>
          <w:szCs w:val="24"/>
        </w:rPr>
        <w:t>Για τα Υπουργεία τι σας είπαν.</w:t>
      </w:r>
    </w:p>
    <w:p w14:paraId="0445657F"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ΒΑΣΙΛΗΣ ΛΕΒΕΝΤΗΣ (Π</w:t>
      </w:r>
      <w:r>
        <w:rPr>
          <w:rFonts w:eastAsia="Times New Roman" w:cs="Times New Roman"/>
          <w:b/>
          <w:szCs w:val="24"/>
        </w:rPr>
        <w:t>ρόεδρος</w:t>
      </w:r>
      <w:r>
        <w:rPr>
          <w:rFonts w:eastAsia="Times New Roman" w:cs="Times New Roman"/>
          <w:b/>
          <w:szCs w:val="24"/>
        </w:rPr>
        <w:t xml:space="preserve"> της </w:t>
      </w:r>
      <w:r>
        <w:rPr>
          <w:rFonts w:eastAsia="Times New Roman" w:cs="Times New Roman"/>
          <w:b/>
          <w:szCs w:val="24"/>
        </w:rPr>
        <w:t>Ένωσης</w:t>
      </w:r>
      <w:r>
        <w:rPr>
          <w:rFonts w:eastAsia="Times New Roman" w:cs="Times New Roman"/>
          <w:b/>
          <w:szCs w:val="24"/>
        </w:rPr>
        <w:t xml:space="preserve"> Κ</w:t>
      </w:r>
      <w:r>
        <w:rPr>
          <w:rFonts w:eastAsia="Times New Roman" w:cs="Times New Roman"/>
          <w:b/>
          <w:szCs w:val="24"/>
        </w:rPr>
        <w:t>εντρώων</w:t>
      </w:r>
      <w:r>
        <w:rPr>
          <w:rFonts w:eastAsia="Times New Roman" w:cs="Times New Roman"/>
          <w:b/>
          <w:szCs w:val="24"/>
        </w:rPr>
        <w:t xml:space="preserve">): </w:t>
      </w:r>
      <w:r>
        <w:rPr>
          <w:rFonts w:eastAsia="Times New Roman" w:cs="Times New Roman"/>
          <w:szCs w:val="24"/>
        </w:rPr>
        <w:t>Για τα Υπουργεία.</w:t>
      </w:r>
    </w:p>
    <w:p w14:paraId="04456580"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είπα γελαστός στον εν λόγω κύριο δημοσιογράφο ότι θέλω Αντιπροεδρία Κυβερνήσεως, Υπουργείο Ανάπτυξης και καμιά δεκαριά Υπουργεία, γιατί κι εμείς είμαστε κόμμα και πρέπει να κάνουμε ρουσφέτια. Έτσι είπα. </w:t>
      </w:r>
    </w:p>
    <w:p w14:paraId="04456581"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Ο Βουλευτής, τον οποίον δεν αν</w:t>
      </w:r>
      <w:r>
        <w:rPr>
          <w:rFonts w:eastAsia="Times New Roman" w:cs="Times New Roman"/>
          <w:szCs w:val="24"/>
        </w:rPr>
        <w:t xml:space="preserve">έφεραν, λέγεται </w:t>
      </w:r>
      <w:proofErr w:type="spellStart"/>
      <w:r>
        <w:rPr>
          <w:rFonts w:eastAsia="Times New Roman" w:cs="Times New Roman"/>
          <w:szCs w:val="24"/>
        </w:rPr>
        <w:t>Βέττας</w:t>
      </w:r>
      <w:proofErr w:type="spellEnd"/>
      <w:r>
        <w:rPr>
          <w:rFonts w:eastAsia="Times New Roman" w:cs="Times New Roman"/>
          <w:szCs w:val="24"/>
        </w:rPr>
        <w:t xml:space="preserve"> Δημήτριος και είναι Βουλευτής Φθιώτιδος. Παρακαλώ τον κύριο Βουλευτή όποτε μιλήσει, να αναφερθεί στο θέμα. Δεν κατάλαβε ότι έκανα λογοπαίγνιο ο δημοσιογράφος. Και λέει: «Υπάρχει ομολογία ότι είχατε συμφωνήσει Υπουργεία. Το είπε μόνος</w:t>
      </w:r>
      <w:r>
        <w:rPr>
          <w:rFonts w:eastAsia="Times New Roman" w:cs="Times New Roman"/>
          <w:szCs w:val="24"/>
        </w:rPr>
        <w:t xml:space="preserve"> του ο κ. Λεβέντης». Δεν αντιλήφθηκε ότι αστειευόμουν. Δεν πειράζει. Θα το αντιληφθεί όταν δει ότι ο μεν κ. Λεβέντης θα είναι Ένωση Κεντρώων στις εκλογές και θα δίνει τη μάχη για το κέντρο, κάποια άλλα κόμματα, όμως, θα είναι θυγατρικές του κ. Μητσοτάκη. </w:t>
      </w:r>
    </w:p>
    <w:p w14:paraId="04456582" w14:textId="77777777" w:rsidR="00A53C3F" w:rsidRDefault="0019499A">
      <w:pPr>
        <w:spacing w:line="600" w:lineRule="auto"/>
        <w:ind w:firstLine="720"/>
        <w:contextualSpacing/>
        <w:jc w:val="both"/>
        <w:rPr>
          <w:rFonts w:eastAsia="Times New Roman"/>
          <w:szCs w:val="24"/>
        </w:rPr>
      </w:pPr>
      <w:r>
        <w:rPr>
          <w:rFonts w:eastAsia="Times New Roman"/>
          <w:szCs w:val="24"/>
        </w:rPr>
        <w:t>Και κάνω και μια σύσταση στον κ. Μητσοτάκη. Νομίζει ότι παίρνοντας ένα στέλεχος από εδώ και ένα στέλεχος από εκεί</w:t>
      </w:r>
      <w:r>
        <w:rPr>
          <w:rFonts w:eastAsia="Times New Roman"/>
          <w:szCs w:val="24"/>
        </w:rPr>
        <w:t>,</w:t>
      </w:r>
      <w:r>
        <w:rPr>
          <w:rFonts w:eastAsia="Times New Roman"/>
          <w:szCs w:val="24"/>
        </w:rPr>
        <w:t xml:space="preserve"> θα αυξήσει το ποσοστό του. Ο κόσμος δεν εκτιμά τέτοιες συμπεριφορές. Και μια </w:t>
      </w:r>
      <w:r>
        <w:rPr>
          <w:rFonts w:eastAsia="Times New Roman"/>
          <w:szCs w:val="24"/>
        </w:rPr>
        <w:lastRenderedPageBreak/>
        <w:t>και διαψεύδουν κάποιοι ότι παίρνουν κάποιους, το μέλλον δεν θα δ</w:t>
      </w:r>
      <w:r>
        <w:rPr>
          <w:rFonts w:eastAsia="Times New Roman"/>
          <w:szCs w:val="24"/>
        </w:rPr>
        <w:t>είξει; Το μέλλον θα είναι αδιάψευστο εάν παίρνετε ή όχι. Εγώ εξηγούμαι.</w:t>
      </w:r>
    </w:p>
    <w:p w14:paraId="04456583" w14:textId="77777777" w:rsidR="00A53C3F" w:rsidRDefault="0019499A">
      <w:pPr>
        <w:spacing w:line="600" w:lineRule="auto"/>
        <w:ind w:firstLine="720"/>
        <w:contextualSpacing/>
        <w:jc w:val="both"/>
        <w:rPr>
          <w:rFonts w:eastAsia="Times New Roman"/>
          <w:szCs w:val="24"/>
        </w:rPr>
      </w:pPr>
      <w:r>
        <w:rPr>
          <w:rFonts w:eastAsia="Times New Roman"/>
          <w:szCs w:val="24"/>
        </w:rPr>
        <w:t>Για την παιδεία τώρα έχω να πω ότι κατ’ εμέ το άρθρο 28 είναι τελείως λάθος. Γιατί; Ακούστε. Έχουμε μνημόνια και έχουμε δυσκολίες οικονομικές. Εάν πάμε, λοιπόν, σε έναν ιδιώτη σχολάρχη</w:t>
      </w:r>
      <w:r>
        <w:rPr>
          <w:rFonts w:eastAsia="Times New Roman"/>
          <w:szCs w:val="24"/>
        </w:rPr>
        <w:t xml:space="preserve"> και του πούμε «γίνονται μόνιμοι οι καθηγητές σου», επειδή τα ιδιωτικά σχολεία έχουν καθυστέρηση διδάκτρων, δεν θα μπορέσουν να ανταποκριθούν. Οπότε μη δυνάμενοι να απολύσουν τι θα πάθουν; Θα κλείνουν ο ένας μετά τον άλλο.</w:t>
      </w:r>
    </w:p>
    <w:p w14:paraId="04456584" w14:textId="77777777" w:rsidR="00A53C3F" w:rsidRDefault="0019499A">
      <w:pPr>
        <w:spacing w:line="600" w:lineRule="auto"/>
        <w:ind w:firstLine="720"/>
        <w:contextualSpacing/>
        <w:jc w:val="both"/>
        <w:rPr>
          <w:rFonts w:eastAsia="Times New Roman"/>
          <w:szCs w:val="24"/>
        </w:rPr>
      </w:pPr>
      <w:r>
        <w:rPr>
          <w:rFonts w:eastAsia="Times New Roman"/>
          <w:szCs w:val="24"/>
        </w:rPr>
        <w:t>Τουλάχιστον, όσο υπάρχουν μνημόνι</w:t>
      </w:r>
      <w:r>
        <w:rPr>
          <w:rFonts w:eastAsia="Times New Roman"/>
          <w:szCs w:val="24"/>
        </w:rPr>
        <w:t xml:space="preserve">α και οικονομική δυστοκία, πρέπει να επιτρέπεται για πολύ σοβαρούς λόγους η απόλυση και πρέπει αυτούς τους σοβαρούς λόγους να τους κρίνουν ή τα δικαστήρια ή επιτροπές όχι κομματικές συνδικαλιστών, επιτροπές σοβαρές που το αποτέλεσμά τους να είναι σεβαστό. </w:t>
      </w:r>
      <w:r>
        <w:rPr>
          <w:rFonts w:eastAsia="Times New Roman"/>
          <w:szCs w:val="24"/>
        </w:rPr>
        <w:t xml:space="preserve">Είναι λάθος η σκέψη. </w:t>
      </w:r>
    </w:p>
    <w:p w14:paraId="04456585" w14:textId="77777777" w:rsidR="00A53C3F" w:rsidRDefault="0019499A">
      <w:pPr>
        <w:spacing w:line="600" w:lineRule="auto"/>
        <w:ind w:firstLine="720"/>
        <w:contextualSpacing/>
        <w:jc w:val="both"/>
        <w:rPr>
          <w:rFonts w:eastAsia="Times New Roman"/>
          <w:szCs w:val="24"/>
        </w:rPr>
      </w:pPr>
      <w:r>
        <w:rPr>
          <w:rFonts w:eastAsia="Times New Roman"/>
          <w:szCs w:val="24"/>
        </w:rPr>
        <w:lastRenderedPageBreak/>
        <w:t>Το μόνο σωστό που διαπίστωσα σε αυτό το νομοσχέδιο και θα το ψηφίσουμε</w:t>
      </w:r>
      <w:r>
        <w:rPr>
          <w:rFonts w:eastAsia="Times New Roman"/>
          <w:szCs w:val="24"/>
        </w:rPr>
        <w:t>,</w:t>
      </w:r>
      <w:r>
        <w:rPr>
          <w:rFonts w:eastAsia="Times New Roman"/>
          <w:szCs w:val="24"/>
        </w:rPr>
        <w:t xml:space="preserve"> είναι που δίνεται ξανά στους αιώνιους λεγόμενους φοιτητές το δικαίωμα να </w:t>
      </w:r>
      <w:proofErr w:type="spellStart"/>
      <w:r>
        <w:rPr>
          <w:rFonts w:eastAsia="Times New Roman"/>
          <w:szCs w:val="24"/>
        </w:rPr>
        <w:t>επανεγγραφούν</w:t>
      </w:r>
      <w:proofErr w:type="spellEnd"/>
      <w:r>
        <w:rPr>
          <w:rFonts w:eastAsia="Times New Roman"/>
          <w:szCs w:val="24"/>
        </w:rPr>
        <w:t xml:space="preserve"> και να είναι φοιτητές. Θέλετε να σας πω γιατί; Γιατί τυχαία έχω καμία δεκαρ</w:t>
      </w:r>
      <w:r>
        <w:rPr>
          <w:rFonts w:eastAsia="Times New Roman"/>
          <w:szCs w:val="24"/>
        </w:rPr>
        <w:t xml:space="preserve">ιά φίλους, που είναι άλλος εξήντα χρονών, άλλος πενήντα και μου ζητούν να φοιτήσουν σε </w:t>
      </w:r>
      <w:r>
        <w:rPr>
          <w:rFonts w:eastAsia="Times New Roman"/>
          <w:szCs w:val="24"/>
        </w:rPr>
        <w:t>π</w:t>
      </w:r>
      <w:r>
        <w:rPr>
          <w:rFonts w:eastAsia="Times New Roman"/>
          <w:szCs w:val="24"/>
        </w:rPr>
        <w:t>ανεπιστήμια. Είχα στείλει μια επιστολή στη Μπενάκη, αυτή ήταν Βουλευτίνα χρόνια τώρα, και της έλεγα: «Δεχτείτε τους αυτούς τους φοιτητές». Μου λέει: «Μην είναι τρελοί»;</w:t>
      </w:r>
      <w:r>
        <w:rPr>
          <w:rFonts w:eastAsia="Times New Roman"/>
          <w:szCs w:val="24"/>
        </w:rPr>
        <w:t xml:space="preserve"> Διότι όταν θέλει ένας εξήντα χρονών να γίνει γιατρός, μπορεί να είναι και τρελός.</w:t>
      </w:r>
    </w:p>
    <w:p w14:paraId="04456586" w14:textId="77777777" w:rsidR="00A53C3F" w:rsidRDefault="0019499A">
      <w:pPr>
        <w:spacing w:line="600" w:lineRule="auto"/>
        <w:ind w:firstLine="720"/>
        <w:contextualSpacing/>
        <w:jc w:val="both"/>
        <w:rPr>
          <w:rFonts w:eastAsia="Times New Roman"/>
          <w:szCs w:val="24"/>
        </w:rPr>
      </w:pPr>
      <w:r>
        <w:rPr>
          <w:rFonts w:eastAsia="Times New Roman"/>
          <w:szCs w:val="24"/>
        </w:rPr>
        <w:t>Ακούστε, σε όλο τον κόσμο όποτε θελήσει ένας ή εικοσιπέντε χρονών ή τριάντα ή δεκαοκτώ ή εξήντα να γίνει φοιτητής, γιατί να του το στερήσουμε, αφού έτσι και αλλιώς δεν θα ασ</w:t>
      </w:r>
      <w:r>
        <w:rPr>
          <w:rFonts w:eastAsia="Times New Roman"/>
          <w:szCs w:val="24"/>
        </w:rPr>
        <w:t>κήσει το επάγγελμα; Εδώ και οι εικοσάρηδες που βγαίνουν</w:t>
      </w:r>
      <w:r>
        <w:rPr>
          <w:rFonts w:eastAsia="Times New Roman"/>
          <w:szCs w:val="24"/>
        </w:rPr>
        <w:t>,</w:t>
      </w:r>
      <w:r>
        <w:rPr>
          <w:rFonts w:eastAsia="Times New Roman"/>
          <w:szCs w:val="24"/>
        </w:rPr>
        <w:t xml:space="preserve"> δεν υπάρχει περιθώριο να ασκήσουν το επάγγελμα. Γιατί να στερήσεις το όραμα ενός ανθρώπου να γίνει γιατρός στα εξήντα του; Είναι έξοδο; Βλάπτει;</w:t>
      </w:r>
    </w:p>
    <w:p w14:paraId="04456587" w14:textId="77777777" w:rsidR="00A53C3F" w:rsidRDefault="0019499A">
      <w:pPr>
        <w:spacing w:line="600" w:lineRule="auto"/>
        <w:ind w:firstLine="720"/>
        <w:contextualSpacing/>
        <w:jc w:val="both"/>
        <w:rPr>
          <w:rFonts w:eastAsia="Times New Roman"/>
          <w:szCs w:val="24"/>
        </w:rPr>
      </w:pPr>
      <w:r>
        <w:rPr>
          <w:rFonts w:eastAsia="Times New Roman"/>
          <w:szCs w:val="24"/>
        </w:rPr>
        <w:t>Λέει, κόβουμε τους αιώνιους φοιτητές. Γιατί; Τι θα βλά</w:t>
      </w:r>
      <w:r>
        <w:rPr>
          <w:rFonts w:eastAsia="Times New Roman"/>
          <w:szCs w:val="24"/>
        </w:rPr>
        <w:t xml:space="preserve">ψει τη χώρα αν βγαίνουν και πεντακόσιοι άνθρωποι κάθε δύο ή τρία χρόνια και αποκτούν το δίπλωμα σε μεγάλη ηλικία; Θα πάθουμε τίποτα; Ας </w:t>
      </w:r>
      <w:r>
        <w:rPr>
          <w:rFonts w:eastAsia="Times New Roman"/>
          <w:szCs w:val="24"/>
        </w:rPr>
        <w:lastRenderedPageBreak/>
        <w:t xml:space="preserve">μην το ασκήσουν. Ας πούμε όποιος παίρνει πέραν των εξήντα το πτυχίο να μην έχει δικαίωμα να γράφεται σε επαγγελματικούς </w:t>
      </w:r>
      <w:r>
        <w:rPr>
          <w:rFonts w:eastAsia="Times New Roman"/>
          <w:szCs w:val="24"/>
        </w:rPr>
        <w:t>συλλόγους, να μην ασκεί το επάγγελμα για να μην βάλουμε έναν τέτοιο να χειρουργεί στα εξήντα ένα, όταν έχει πάρει το πτυχίο κάτω από αυτές τις συνθήκες. Αλλά να στερήσεις στον άλλον το δικαίωμα να πάει να φοιτήσει, όταν μπορεί αυτό να είναι το πιο λαμπρό τ</w:t>
      </w:r>
      <w:r>
        <w:rPr>
          <w:rFonts w:eastAsia="Times New Roman"/>
          <w:szCs w:val="24"/>
        </w:rPr>
        <w:t>ου όνειρο, αυτό είναι αδιανόητο.</w:t>
      </w:r>
    </w:p>
    <w:p w14:paraId="04456588" w14:textId="77777777" w:rsidR="00A53C3F" w:rsidRDefault="0019499A">
      <w:pPr>
        <w:spacing w:line="600" w:lineRule="auto"/>
        <w:ind w:firstLine="720"/>
        <w:contextualSpacing/>
        <w:jc w:val="both"/>
        <w:rPr>
          <w:rFonts w:eastAsia="Times New Roman"/>
          <w:szCs w:val="24"/>
        </w:rPr>
      </w:pPr>
      <w:r>
        <w:rPr>
          <w:rFonts w:eastAsia="Times New Roman"/>
          <w:szCs w:val="24"/>
        </w:rPr>
        <w:t>Παρακαλώ θερμά, είναι σωστή η διάταξη. Νομίζω ότι την είχε καταργήσει η Νέα Δημοκρατία, είχε καταργήσει ένα δικαίωμα κάποιων ανθρώπων στη μάθηση. Έτσι το βλέπω εγώ.</w:t>
      </w:r>
    </w:p>
    <w:p w14:paraId="04456589" w14:textId="77777777" w:rsidR="00A53C3F" w:rsidRDefault="0019499A">
      <w:pPr>
        <w:spacing w:line="600" w:lineRule="auto"/>
        <w:ind w:firstLine="720"/>
        <w:contextualSpacing/>
        <w:jc w:val="both"/>
        <w:rPr>
          <w:rFonts w:eastAsia="Times New Roman"/>
          <w:szCs w:val="24"/>
        </w:rPr>
      </w:pPr>
      <w:r>
        <w:rPr>
          <w:rFonts w:eastAsia="Times New Roman"/>
          <w:szCs w:val="24"/>
        </w:rPr>
        <w:t xml:space="preserve">Λοιπόν, δεν έχω να πω πολλά πράγματα. Επίσης, το άρθρο 27 </w:t>
      </w:r>
      <w:r>
        <w:rPr>
          <w:rFonts w:eastAsia="Times New Roman"/>
          <w:szCs w:val="24"/>
        </w:rPr>
        <w:t>το βλέπω λίγο σόλοικο, γιατί γυρίζει είκοσι χρόνια και ζητάει αν θα είναι έξι-επτά χιλιάδες οι πανεπιστημιακοί που δεν αξίωναν οι πρυτανικές αρχές το ποσοστό που πρέπει να έδιναν 15% και θα πάμε τώρα σε ανθρώπους και θα τους γυρεύουμε πίσω και θα καταστρέψ</w:t>
      </w:r>
      <w:r>
        <w:rPr>
          <w:rFonts w:eastAsia="Times New Roman"/>
          <w:szCs w:val="24"/>
        </w:rPr>
        <w:t xml:space="preserve">ουμε οικογένειες. </w:t>
      </w:r>
    </w:p>
    <w:p w14:paraId="0445658A" w14:textId="77777777" w:rsidR="00A53C3F" w:rsidRDefault="0019499A">
      <w:pPr>
        <w:spacing w:line="600" w:lineRule="auto"/>
        <w:ind w:firstLine="720"/>
        <w:contextualSpacing/>
        <w:jc w:val="both"/>
        <w:rPr>
          <w:rFonts w:eastAsia="Times New Roman"/>
          <w:szCs w:val="24"/>
        </w:rPr>
      </w:pPr>
      <w:r>
        <w:rPr>
          <w:rFonts w:eastAsia="Times New Roman"/>
          <w:szCs w:val="24"/>
        </w:rPr>
        <w:lastRenderedPageBreak/>
        <w:t xml:space="preserve">Αυτό το πράγμα έπρεπε ή να γίνει </w:t>
      </w:r>
      <w:proofErr w:type="spellStart"/>
      <w:r>
        <w:rPr>
          <w:rFonts w:eastAsia="Times New Roman"/>
          <w:szCs w:val="24"/>
        </w:rPr>
        <w:t>μικροτέρου</w:t>
      </w:r>
      <w:proofErr w:type="spellEnd"/>
      <w:r>
        <w:rPr>
          <w:rFonts w:eastAsia="Times New Roman"/>
          <w:szCs w:val="24"/>
        </w:rPr>
        <w:t xml:space="preserve"> χρόνου χρέος ή να μην γίνει, να γίνει εφεξής. Το βλέπω σαν λάθος αυτό το πράγμα, γιατί είναι έξι-επτά άνθρωποι πανεπιστημιακοί, οι οποίοι δεν ενήργησαν δολίως, ενεργούσαν με κριτήριο γνωματεύσε</w:t>
      </w:r>
      <w:r>
        <w:rPr>
          <w:rFonts w:eastAsia="Times New Roman"/>
          <w:szCs w:val="24"/>
        </w:rPr>
        <w:t>ις του Νομικού Συμβουλίου του Κράτους. Αν δεν υπήρχαν αυτές οι γνωματεύσεις, τις οποίες θεωρούσαν βαρύνουσες, δεν θα λειτουργούσαν έτσι.</w:t>
      </w:r>
    </w:p>
    <w:p w14:paraId="0445658B" w14:textId="77777777" w:rsidR="00A53C3F" w:rsidRDefault="0019499A">
      <w:pPr>
        <w:spacing w:line="600" w:lineRule="auto"/>
        <w:ind w:firstLine="720"/>
        <w:contextualSpacing/>
        <w:jc w:val="both"/>
        <w:rPr>
          <w:rFonts w:eastAsia="Times New Roman"/>
          <w:szCs w:val="24"/>
        </w:rPr>
      </w:pPr>
      <w:r>
        <w:rPr>
          <w:rFonts w:eastAsia="Times New Roman"/>
          <w:szCs w:val="24"/>
        </w:rPr>
        <w:t>Θεωρώ ότι πρέπει να το δει η Κυβέρνηση με καλοσύνη, διότι ο σκοπός αυτής της Βουλής δεν είναι να καταστρέφει ανθρώπους,</w:t>
      </w:r>
      <w:r>
        <w:rPr>
          <w:rFonts w:eastAsia="Times New Roman"/>
          <w:szCs w:val="24"/>
        </w:rPr>
        <w:t xml:space="preserve"> αλλά να φτιάξουμε από εδώ και πέρα την Ελλάδα σε νέες βάσεις.</w:t>
      </w:r>
    </w:p>
    <w:p w14:paraId="0445658C" w14:textId="77777777" w:rsidR="00A53C3F" w:rsidRDefault="0019499A">
      <w:pPr>
        <w:spacing w:line="600" w:lineRule="auto"/>
        <w:ind w:firstLine="720"/>
        <w:contextualSpacing/>
        <w:jc w:val="both"/>
        <w:rPr>
          <w:rFonts w:eastAsia="Times New Roman"/>
          <w:szCs w:val="24"/>
        </w:rPr>
      </w:pPr>
      <w:r>
        <w:rPr>
          <w:rFonts w:eastAsia="Times New Roman"/>
          <w:szCs w:val="24"/>
        </w:rPr>
        <w:t>Λοιπόν, δεν θέλω να καταχραστώ τον χρόνο. Ευχαριστώ πάρα πολύ, κυρίες και κύριοι, που με ακούσατε. Θέλω να τονίσω άλλη μια φορά προς τους Βουλευτές του ΣΥΡΙΖΑ κάτι. Το νομοσχέδιο για την απλή α</w:t>
      </w:r>
      <w:r>
        <w:rPr>
          <w:rFonts w:eastAsia="Times New Roman"/>
          <w:szCs w:val="24"/>
        </w:rPr>
        <w:t>ναλογική, αν ήταν απλά μια μαχαιριά προς τον Μητσοτάκη, εγώ δεν το είδα έτσι και γι</w:t>
      </w:r>
      <w:r>
        <w:rPr>
          <w:rFonts w:eastAsia="Times New Roman"/>
          <w:szCs w:val="24"/>
        </w:rPr>
        <w:t>’</w:t>
      </w:r>
      <w:r>
        <w:rPr>
          <w:rFonts w:eastAsia="Times New Roman"/>
          <w:szCs w:val="24"/>
        </w:rPr>
        <w:t xml:space="preserve"> αυτό και το ψήφισα. Πιστεύω ότι το πιστεύατε.</w:t>
      </w:r>
    </w:p>
    <w:p w14:paraId="0445658D"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Παρακαλώ θερμά να μην ξαναπερνάτε νομοσχέδια με 153 για να μην γυρίσουμε τη Βουλή στα προηγούμενα, γιατί καταστρέφουμε κάτι π</w:t>
      </w:r>
      <w:r>
        <w:rPr>
          <w:rFonts w:eastAsia="Times New Roman" w:cs="Times New Roman"/>
          <w:szCs w:val="24"/>
        </w:rPr>
        <w:t>ου πήγαινε να χτιστεί.</w:t>
      </w:r>
    </w:p>
    <w:p w14:paraId="0445658E"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Ευχαριστώ.</w:t>
      </w:r>
    </w:p>
    <w:p w14:paraId="0445658F" w14:textId="77777777" w:rsidR="00A53C3F" w:rsidRDefault="0019499A">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Ένωσης Κεντρώων)</w:t>
      </w:r>
    </w:p>
    <w:p w14:paraId="04456590"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Κύριε Πρόεδρε, μπορώ να έχω τον λόγο επί προσωπικού; </w:t>
      </w:r>
    </w:p>
    <w:p w14:paraId="04456591"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Ποιο προσωπικό; Για εξηγήστε μας. Ανέφερε ένα δημοσίευμα ε</w:t>
      </w:r>
      <w:r>
        <w:rPr>
          <w:rFonts w:eastAsia="Times New Roman" w:cs="Times New Roman"/>
          <w:szCs w:val="24"/>
        </w:rPr>
        <w:t xml:space="preserve">πί λέξει μόνο. </w:t>
      </w:r>
    </w:p>
    <w:p w14:paraId="04456592"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Ευχαριστώ για τον χρόνο που θα μου δώσ</w:t>
      </w:r>
      <w:r>
        <w:rPr>
          <w:rFonts w:eastAsia="Times New Roman" w:cs="Times New Roman"/>
          <w:szCs w:val="24"/>
        </w:rPr>
        <w:t>ε</w:t>
      </w:r>
      <w:r>
        <w:rPr>
          <w:rFonts w:eastAsia="Times New Roman" w:cs="Times New Roman"/>
          <w:szCs w:val="24"/>
        </w:rPr>
        <w:t>τε να τεκμηριώσω το προσωπικό.</w:t>
      </w:r>
    </w:p>
    <w:p w14:paraId="04456593"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Ο κύριος Πρόεδρος αναφέρθηκε στο πρόσωπό μου και βεβαίως αναφέρθηκε και στην Πρόεδρο και σε άλλους Αρχηγούς με έναν τρόπο </w:t>
      </w:r>
      <w:proofErr w:type="spellStart"/>
      <w:r>
        <w:rPr>
          <w:rFonts w:eastAsia="Times New Roman" w:cs="Times New Roman"/>
          <w:szCs w:val="24"/>
        </w:rPr>
        <w:t>απαξιωτικό</w:t>
      </w:r>
      <w:proofErr w:type="spellEnd"/>
      <w:r>
        <w:rPr>
          <w:rFonts w:eastAsia="Times New Roman" w:cs="Times New Roman"/>
          <w:szCs w:val="24"/>
        </w:rPr>
        <w:t>, τον οποίο του</w:t>
      </w:r>
      <w:r>
        <w:rPr>
          <w:rFonts w:eastAsia="Times New Roman" w:cs="Times New Roman"/>
          <w:szCs w:val="24"/>
        </w:rPr>
        <w:t xml:space="preserve"> τον επιστρέφω. Δεν θα τον χαρακτηρίσω. Και γνωρίζει πολύ καλά ότι μπορούν να μιλήσουν κι άλλοι…</w:t>
      </w:r>
    </w:p>
    <w:p w14:paraId="04456594"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ΒΑΣΙΛΗΣ ΛΕΒΕΝΤΗΣ (Πρόεδρος της Ένωσης Κεντρώων):</w:t>
      </w:r>
      <w:r>
        <w:rPr>
          <w:rFonts w:eastAsia="Times New Roman" w:cs="Times New Roman"/>
          <w:szCs w:val="24"/>
        </w:rPr>
        <w:t xml:space="preserve"> Τι είπα;</w:t>
      </w:r>
    </w:p>
    <w:p w14:paraId="04456595"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Ήταν </w:t>
      </w:r>
      <w:proofErr w:type="spellStart"/>
      <w:r>
        <w:rPr>
          <w:rFonts w:eastAsia="Times New Roman" w:cs="Times New Roman"/>
          <w:szCs w:val="24"/>
        </w:rPr>
        <w:t>απαξιωτικός</w:t>
      </w:r>
      <w:proofErr w:type="spellEnd"/>
      <w:r>
        <w:rPr>
          <w:rFonts w:eastAsia="Times New Roman" w:cs="Times New Roman"/>
          <w:szCs w:val="24"/>
        </w:rPr>
        <w:t xml:space="preserve"> τρόπος. </w:t>
      </w:r>
    </w:p>
    <w:p w14:paraId="04456596"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lastRenderedPageBreak/>
        <w:t>ΒΑΣΙΛΗΣ ΛΕΒΕΝΤΗΣ (Πρόεδρος της Ένωσης Κεντρώων):</w:t>
      </w:r>
      <w:r>
        <w:rPr>
          <w:rFonts w:eastAsia="Times New Roman" w:cs="Times New Roman"/>
          <w:szCs w:val="24"/>
        </w:rPr>
        <w:t xml:space="preserve"> Α, </w:t>
      </w:r>
      <w:r>
        <w:rPr>
          <w:rFonts w:eastAsia="Times New Roman" w:cs="Times New Roman"/>
          <w:szCs w:val="24"/>
        </w:rPr>
        <w:t>τρόπος.</w:t>
      </w:r>
    </w:p>
    <w:p w14:paraId="04456597"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Βεβαίως, είστε δικαιολογημένος, γιατί τελευταία φυλλοροείτε. Εκτός από τον κ. </w:t>
      </w:r>
      <w:proofErr w:type="spellStart"/>
      <w:r>
        <w:rPr>
          <w:rFonts w:eastAsia="Times New Roman" w:cs="Times New Roman"/>
          <w:szCs w:val="24"/>
        </w:rPr>
        <w:t>Καλλιάνο</w:t>
      </w:r>
      <w:proofErr w:type="spellEnd"/>
      <w:r>
        <w:rPr>
          <w:rFonts w:eastAsia="Times New Roman" w:cs="Times New Roman"/>
          <w:szCs w:val="24"/>
        </w:rPr>
        <w:t>, έχετε χάσει και πολύ μεγάλο…</w:t>
      </w:r>
    </w:p>
    <w:p w14:paraId="04456598"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Τώρα αυτό, όμως, δεν είναι επί προσωπικού, η επίθεση που κάνετε. Σας παρακαλώ!</w:t>
      </w:r>
    </w:p>
    <w:p w14:paraId="04456599"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Με διέκοψε, κύριε Πρόεδρε.</w:t>
      </w:r>
    </w:p>
    <w:p w14:paraId="0445659A"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Τι «σας παρακαλώ», τώρα;</w:t>
      </w:r>
    </w:p>
    <w:p w14:paraId="0445659B"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Μα, είπατε επί προσωπικού. Αυτό σας παρακαλώ. Να μείνετε αυστηρά στο προσωπικό θέμα. Δεν θα κάνουμε όλη την πολιτική ομιλία μας τώρα.</w:t>
      </w:r>
    </w:p>
    <w:p w14:paraId="0445659C" w14:textId="77777777" w:rsidR="00A53C3F" w:rsidRDefault="0019499A">
      <w:pPr>
        <w:spacing w:line="600" w:lineRule="auto"/>
        <w:ind w:firstLine="720"/>
        <w:contextualSpacing/>
        <w:jc w:val="center"/>
        <w:rPr>
          <w:rFonts w:eastAsia="Times New Roman" w:cs="Times New Roman"/>
          <w:szCs w:val="24"/>
        </w:rPr>
      </w:pPr>
      <w:r>
        <w:rPr>
          <w:rFonts w:eastAsia="Times New Roman" w:cs="Times New Roman"/>
          <w:szCs w:val="24"/>
        </w:rPr>
        <w:t>(Διαμαρτυρίες από την πτέρυγα της Ένωσης Κεντρώων)</w:t>
      </w:r>
    </w:p>
    <w:p w14:paraId="0445659D"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Ορίστε, τι προκαλείτε.</w:t>
      </w:r>
    </w:p>
    <w:p w14:paraId="0445659E"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Λοιπόν, πείτε για το προσωπικό σας παρακαλώ.</w:t>
      </w:r>
    </w:p>
    <w:p w14:paraId="0445659F"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lastRenderedPageBreak/>
        <w:t>ΒΑ</w:t>
      </w:r>
      <w:r>
        <w:rPr>
          <w:rFonts w:eastAsia="Times New Roman" w:cs="Times New Roman"/>
          <w:b/>
          <w:szCs w:val="24"/>
        </w:rPr>
        <w:t>ΣΙΛΕΙΟΣ ΚΕΓΚΕΡΟΓΛΟΥ:</w:t>
      </w:r>
      <w:r>
        <w:rPr>
          <w:rFonts w:eastAsia="Times New Roman" w:cs="Times New Roman"/>
          <w:szCs w:val="24"/>
        </w:rPr>
        <w:t xml:space="preserve"> Εάν μιλήσω για μισό λεπτό, θα ολοκληρώσω. Λοιπόν, ο κύριος Πρόεδρος, όταν το 85% </w:t>
      </w:r>
      <w:r>
        <w:rPr>
          <w:rFonts w:eastAsia="Times New Roman" w:cs="Times New Roman"/>
          <w:szCs w:val="24"/>
        </w:rPr>
        <w:t>κατα</w:t>
      </w:r>
      <w:r>
        <w:rPr>
          <w:rFonts w:eastAsia="Times New Roman" w:cs="Times New Roman"/>
          <w:szCs w:val="24"/>
        </w:rPr>
        <w:t xml:space="preserve">κρίνει σήμερα την Κυβέρνηση, είναι δίπλα στον κ. Τσίπρα και νομίζει ότι κατακαλόκαιρο βρέχει. Αυτό είναι δικό του θέμα όμως. Αλλά ταυτόχρονα φαίνεται </w:t>
      </w:r>
      <w:r>
        <w:rPr>
          <w:rFonts w:eastAsia="Times New Roman" w:cs="Times New Roman"/>
          <w:szCs w:val="24"/>
        </w:rPr>
        <w:t xml:space="preserve">ότι έχει κάνει και σύμβαση με τον Μητσοτάκη. Προπαγανδίζει εδώ ότι είναι πρώτος ο Μητσοτάκης στις επόμενες εκλογές. Αυτός είναι ο κ. Λεβέντης και αυτή είναι η σταθερότητά του. </w:t>
      </w:r>
    </w:p>
    <w:p w14:paraId="044565A0"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Ευχαριστώ, κύριε Πρόεδρε.</w:t>
      </w:r>
    </w:p>
    <w:p w14:paraId="044565A1"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ΒΑΣΙΛΗΣ ΛΕΒΕΝΤΗΣ (Πρόεδρος της Ένωσης Κεντρώων):</w:t>
      </w:r>
      <w:r>
        <w:rPr>
          <w:rFonts w:eastAsia="Times New Roman" w:cs="Times New Roman"/>
          <w:szCs w:val="24"/>
        </w:rPr>
        <w:t xml:space="preserve"> Κύρι</w:t>
      </w:r>
      <w:r>
        <w:rPr>
          <w:rFonts w:eastAsia="Times New Roman" w:cs="Times New Roman"/>
          <w:szCs w:val="24"/>
        </w:rPr>
        <w:t>ε Πρόεδρε, μπορώ να έχω τον λόγο;</w:t>
      </w:r>
    </w:p>
    <w:p w14:paraId="044565A2"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Τώρα, καταλαβαίνετε, κύριοι συνάδελφοι, ότι η κατάχρηση που γίνεται στο προσωπικό έχει φτάσει σε εξωφρενικά επίπεδα.</w:t>
      </w:r>
    </w:p>
    <w:p w14:paraId="044565A3"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Ορίστε, κύριε Πρόεδρε, έχετε τον λόγο.</w:t>
      </w:r>
    </w:p>
    <w:p w14:paraId="044565A4"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lastRenderedPageBreak/>
        <w:t>ΒΑΣΙΛΗΣ ΛΕΒΕΝΤΗΣ (Πρόεδρος της Έ</w:t>
      </w:r>
      <w:r>
        <w:rPr>
          <w:rFonts w:eastAsia="Times New Roman" w:cs="Times New Roman"/>
          <w:b/>
          <w:szCs w:val="24"/>
        </w:rPr>
        <w:t>νωσης Κεντρώων):</w:t>
      </w:r>
      <w:r>
        <w:rPr>
          <w:rFonts w:eastAsia="Times New Roman" w:cs="Times New Roman"/>
          <w:szCs w:val="24"/>
        </w:rPr>
        <w:t xml:space="preserve"> Βάσει των δημοσκοπήσεων δήλωσα ότι είναι πρώτος ο κ. Μητσοτάκης. Εκτός αν έχει άλλες δημοσκοπήσεις ο κ. </w:t>
      </w:r>
      <w:proofErr w:type="spellStart"/>
      <w:r>
        <w:rPr>
          <w:rFonts w:eastAsia="Times New Roman" w:cs="Times New Roman"/>
          <w:szCs w:val="24"/>
        </w:rPr>
        <w:t>Κεγκέρογλου</w:t>
      </w:r>
      <w:proofErr w:type="spellEnd"/>
      <w:r>
        <w:rPr>
          <w:rFonts w:eastAsia="Times New Roman" w:cs="Times New Roman"/>
          <w:szCs w:val="24"/>
        </w:rPr>
        <w:t>.</w:t>
      </w:r>
    </w:p>
    <w:p w14:paraId="044565A5"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ότι υπάρχει </w:t>
      </w:r>
      <w:proofErr w:type="spellStart"/>
      <w:r>
        <w:rPr>
          <w:rFonts w:eastAsia="Times New Roman" w:cs="Times New Roman"/>
          <w:szCs w:val="24"/>
        </w:rPr>
        <w:t>απαξιωτικός</w:t>
      </w:r>
      <w:proofErr w:type="spellEnd"/>
      <w:r>
        <w:rPr>
          <w:rFonts w:eastAsia="Times New Roman" w:cs="Times New Roman"/>
          <w:szCs w:val="24"/>
        </w:rPr>
        <w:t xml:space="preserve"> τρόπος, ζήτησα «</w:t>
      </w:r>
      <w:proofErr w:type="spellStart"/>
      <w:r>
        <w:rPr>
          <w:rFonts w:eastAsia="Times New Roman" w:cs="Times New Roman"/>
          <w:szCs w:val="24"/>
        </w:rPr>
        <w:t>απαξιωτικές</w:t>
      </w:r>
      <w:proofErr w:type="spellEnd"/>
      <w:r>
        <w:rPr>
          <w:rFonts w:eastAsia="Times New Roman" w:cs="Times New Roman"/>
          <w:szCs w:val="24"/>
        </w:rPr>
        <w:t xml:space="preserve"> λέξεις» και τώρα </w:t>
      </w:r>
      <w:proofErr w:type="spellStart"/>
      <w:r>
        <w:rPr>
          <w:rFonts w:eastAsia="Times New Roman" w:cs="Times New Roman"/>
          <w:szCs w:val="24"/>
        </w:rPr>
        <w:t>ανεφέρθη</w:t>
      </w:r>
      <w:proofErr w:type="spellEnd"/>
      <w:r>
        <w:rPr>
          <w:rFonts w:eastAsia="Times New Roman" w:cs="Times New Roman"/>
          <w:szCs w:val="24"/>
        </w:rPr>
        <w:t xml:space="preserve"> η έννοια </w:t>
      </w:r>
      <w:proofErr w:type="spellStart"/>
      <w:r>
        <w:rPr>
          <w:rFonts w:eastAsia="Times New Roman" w:cs="Times New Roman"/>
          <w:szCs w:val="24"/>
        </w:rPr>
        <w:t>απαξιωτικός</w:t>
      </w:r>
      <w:proofErr w:type="spellEnd"/>
      <w:r>
        <w:rPr>
          <w:rFonts w:eastAsia="Times New Roman" w:cs="Times New Roman"/>
          <w:szCs w:val="24"/>
        </w:rPr>
        <w:t xml:space="preserve"> τρόπος. Εδώ </w:t>
      </w:r>
      <w:r>
        <w:rPr>
          <w:rFonts w:eastAsia="Times New Roman" w:cs="Times New Roman"/>
          <w:szCs w:val="24"/>
        </w:rPr>
        <w:t xml:space="preserve">ο κ. Σκανδαλίδης που είναι </w:t>
      </w:r>
      <w:r>
        <w:rPr>
          <w:rFonts w:eastAsia="Times New Roman" w:cs="Times New Roman"/>
          <w:szCs w:val="24"/>
        </w:rPr>
        <w:t xml:space="preserve">Πρόεδρος </w:t>
      </w:r>
      <w:r>
        <w:rPr>
          <w:rFonts w:eastAsia="Times New Roman" w:cs="Times New Roman"/>
          <w:szCs w:val="24"/>
        </w:rPr>
        <w:t xml:space="preserve">του ΙΣΤΑΜΕ με δήλωσε «γραφικό» πριν μια βδομάδα και κόντευα να μπω μέσα και να έχουμε επεισόδιο. Έτσι; Λοιπόν, και είπε «όχι, συμπάθειες έδειξα, συμπάθειες. Σας παρακαλώ!» </w:t>
      </w:r>
    </w:p>
    <w:p w14:paraId="044565A6"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Καλώς! Θεωρεί</w:t>
      </w:r>
      <w:r>
        <w:rPr>
          <w:rFonts w:eastAsia="Times New Roman" w:cs="Times New Roman"/>
          <w:szCs w:val="24"/>
        </w:rPr>
        <w:t xml:space="preserve">ται λήξαν το επεισόδιο. </w:t>
      </w:r>
    </w:p>
    <w:p w14:paraId="044565A7"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ΝΙΚΟΛΑΟΣ ΦΙΛΗΣ (Υπουργός Παιδείας, Έρευνας και Θρησκευμάτων):</w:t>
      </w:r>
      <w:r>
        <w:rPr>
          <w:rFonts w:eastAsia="Times New Roman" w:cs="Times New Roman"/>
          <w:szCs w:val="24"/>
        </w:rPr>
        <w:t xml:space="preserve"> Κύριε Πρόεδρε, μπορώ να έχω τον λόγο για μια νομοτεχνική βελτίωση; </w:t>
      </w:r>
    </w:p>
    <w:p w14:paraId="044565A8"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Παρακαλώ, κύριε Υπουργέ. Σας ακούμε.</w:t>
      </w:r>
    </w:p>
    <w:p w14:paraId="044565A9"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ΝΙΚΟΛΑΟΣ ΦΙΛΗΣ (Υπουργός Παιδε</w:t>
      </w:r>
      <w:r>
        <w:rPr>
          <w:rFonts w:eastAsia="Times New Roman" w:cs="Times New Roman"/>
          <w:b/>
          <w:szCs w:val="24"/>
        </w:rPr>
        <w:t>ίας, Έρευνας και Θρησκευμάτων):</w:t>
      </w:r>
      <w:r>
        <w:rPr>
          <w:rFonts w:eastAsia="Times New Roman" w:cs="Times New Roman"/>
          <w:szCs w:val="24"/>
        </w:rPr>
        <w:t xml:space="preserve"> Ευχαριστώ, κύριε Πρόεδρε.</w:t>
      </w:r>
    </w:p>
    <w:p w14:paraId="044565AA"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Είναι για το θέμα το οποίο έθιξε και προ ολίγου και ο Πρόεδρος της Ενώσεως Κεντρώων, ο κ. Λεβέντης, και αφορά το ζήτημα των οφειλών, της μίας ή άλλης μορφής, των καθηγητών πανεπιστημίου, σε σχέση με</w:t>
      </w:r>
      <w:r>
        <w:rPr>
          <w:rFonts w:eastAsia="Times New Roman" w:cs="Times New Roman"/>
          <w:szCs w:val="24"/>
        </w:rPr>
        <w:t xml:space="preserve"> τα προγράμματα και τις επιχορηγήσεις που είχαμε την τελευταία εικοσαετία. Κάνουμε μια βελτίωση. Δίνουμε τη δυνατότητα «οι οφειλές των καθηγητών και υπηρετούντων λεκτόρων μελών εταιρειών, οι οποίες δημιουργήθηκαν μέχρι τη δημοσίευση του παρόντος νόμου δυνά</w:t>
      </w:r>
      <w:r>
        <w:rPr>
          <w:rFonts w:eastAsia="Times New Roman" w:cs="Times New Roman"/>
          <w:szCs w:val="24"/>
        </w:rPr>
        <w:t>μει των ως άνω διατάξεων, υπόκεινται σε περαίωση. Η περαίωση πραγματοποιείται εφόσον υποβληθεί αίτηση περαίωσης στον οικείο ΕΛΚΕ εντός έξι μηνών από τη βεβαίωση των σχετικών οφειλών. Το ποσό που πρέπει να καταβληθεί για τη συντέλεση της περαίωσης ανέρχεται</w:t>
      </w:r>
      <w:r>
        <w:rPr>
          <w:rFonts w:eastAsia="Times New Roman" w:cs="Times New Roman"/>
          <w:szCs w:val="24"/>
        </w:rPr>
        <w:t xml:space="preserve"> στο 20% της συνολικής οφειλής που βεβαιώνεται επί του καθαρού εισοδήματος».</w:t>
      </w:r>
    </w:p>
    <w:p w14:paraId="044565AB"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Νομίζω ότι είναι μια λύση η οποία μπορεί να δώσει μια διέξοδο. Παραμένουν, όμως, τα ζητήματα που έχουμε θέσει.</w:t>
      </w:r>
    </w:p>
    <w:p w14:paraId="044565AC"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044565AD"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(Στο σημείο αυτό ο Υπουργός Παιδείας, Έρευνας και Θρησκευ</w:t>
      </w:r>
      <w:r>
        <w:rPr>
          <w:rFonts w:eastAsia="Times New Roman" w:cs="Times New Roman"/>
          <w:szCs w:val="24"/>
        </w:rPr>
        <w:t>μάτων κ. Νικόλαος Φίλης καταθέτει για τα Πρακτικά την προαναφερθείσα νομοτεχνική βελτίωση, η οποία έχει ως εξής:</w:t>
      </w:r>
    </w:p>
    <w:p w14:paraId="044565AE" w14:textId="77777777" w:rsidR="00A53C3F" w:rsidRDefault="0019499A">
      <w:pPr>
        <w:spacing w:line="600" w:lineRule="auto"/>
        <w:ind w:firstLine="720"/>
        <w:contextualSpacing/>
        <w:jc w:val="center"/>
        <w:rPr>
          <w:rFonts w:eastAsia="Times New Roman" w:cs="Times New Roman"/>
          <w:szCs w:val="24"/>
        </w:rPr>
      </w:pPr>
      <w:r w:rsidRPr="00FB59C9">
        <w:rPr>
          <w:rFonts w:eastAsia="Times New Roman" w:cs="Times New Roman"/>
          <w:color w:val="FF0000"/>
          <w:szCs w:val="24"/>
        </w:rPr>
        <w:t>(Αλλαγή σελίδας)</w:t>
      </w:r>
    </w:p>
    <w:p w14:paraId="044565AF" w14:textId="77777777" w:rsidR="00A53C3F" w:rsidRDefault="0019499A">
      <w:pPr>
        <w:contextualSpacing/>
        <w:jc w:val="center"/>
        <w:rPr>
          <w:rFonts w:eastAsia="Times New Roman" w:cs="Times New Roman"/>
          <w:szCs w:val="24"/>
        </w:rPr>
      </w:pPr>
      <w:r>
        <w:rPr>
          <w:rFonts w:eastAsia="Times New Roman" w:cs="Times New Roman"/>
          <w:szCs w:val="24"/>
        </w:rPr>
        <w:t>(Να καταχωριστούν οι σελ. 296-298)</w:t>
      </w:r>
    </w:p>
    <w:p w14:paraId="044565B0" w14:textId="77777777" w:rsidR="00A53C3F" w:rsidRDefault="00A53C3F">
      <w:pPr>
        <w:contextualSpacing/>
        <w:jc w:val="center"/>
        <w:rPr>
          <w:rFonts w:eastAsia="Times New Roman" w:cs="Times New Roman"/>
          <w:szCs w:val="24"/>
        </w:rPr>
      </w:pPr>
    </w:p>
    <w:p w14:paraId="044565B1" w14:textId="77777777" w:rsidR="00A53C3F" w:rsidRDefault="0019499A">
      <w:pPr>
        <w:spacing w:line="600" w:lineRule="auto"/>
        <w:ind w:firstLine="720"/>
        <w:contextualSpacing/>
        <w:jc w:val="center"/>
        <w:rPr>
          <w:rFonts w:eastAsia="Times New Roman" w:cs="Times New Roman"/>
          <w:szCs w:val="24"/>
        </w:rPr>
      </w:pPr>
      <w:r w:rsidRPr="008D75F3">
        <w:rPr>
          <w:rFonts w:eastAsia="Times New Roman" w:cs="Times New Roman"/>
          <w:color w:val="FF0000"/>
          <w:szCs w:val="24"/>
        </w:rPr>
        <w:t>(Αλλαγή σελίδας)</w:t>
      </w:r>
    </w:p>
    <w:p w14:paraId="044565B2"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ΒΑΣΙΛΗΣ ΛΕΒΕΝΤΗΣ (Πρόεδρος της Ένωσης Κεντρώων):</w:t>
      </w:r>
      <w:r>
        <w:rPr>
          <w:rFonts w:eastAsia="Times New Roman" w:cs="Times New Roman"/>
          <w:szCs w:val="24"/>
        </w:rPr>
        <w:t xml:space="preserve"> Αυτό το κάνετε τώρα; </w:t>
      </w:r>
    </w:p>
    <w:p w14:paraId="044565B3"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ΝΙΚΟΛΑΟΣ ΦΙΛΗΣ (Υπουργός Παιδείας, Έρευνας και Θρησκευμάτων):</w:t>
      </w:r>
      <w:r>
        <w:rPr>
          <w:rFonts w:eastAsia="Times New Roman" w:cs="Times New Roman"/>
          <w:szCs w:val="24"/>
        </w:rPr>
        <w:t xml:space="preserve"> Τώρα, ναι. </w:t>
      </w:r>
    </w:p>
    <w:p w14:paraId="044565B4"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ΒΑΣΙΛΗΣ ΛΕΒΕΝΤΗΣ (Πρόεδρος της Ένωσης Κεντρώων):</w:t>
      </w:r>
      <w:r>
        <w:rPr>
          <w:rFonts w:eastAsia="Times New Roman" w:cs="Times New Roman"/>
          <w:szCs w:val="24"/>
        </w:rPr>
        <w:t xml:space="preserve"> Ευχαριστώ πολύ. Αυτό θα το εκτιμήσουμε.</w:t>
      </w:r>
    </w:p>
    <w:p w14:paraId="044565B5"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Θα μας το δώσει τώρα και θα διανεμηθεί στους Βουλευτές. </w:t>
      </w:r>
    </w:p>
    <w:p w14:paraId="044565B6"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Κύριε Πρόεδρε της Κοινοβουλευτικής Ομάδας της Χρυσής Αυγής, έχετε τον λόγο.</w:t>
      </w:r>
    </w:p>
    <w:p w14:paraId="044565B7"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lastRenderedPageBreak/>
        <w:t>ΝΙΚΟΛΑΟΣ ΜΙΧΑΛΟΛΙΑΚΟΣ (</w:t>
      </w:r>
      <w:r>
        <w:rPr>
          <w:rFonts w:eastAsia="Times New Roman" w:cs="Times New Roman"/>
          <w:b/>
          <w:szCs w:val="24"/>
        </w:rPr>
        <w:t>Γενικός Γραμματέας</w:t>
      </w:r>
      <w:r>
        <w:rPr>
          <w:rFonts w:eastAsia="Times New Roman" w:cs="Times New Roman"/>
          <w:b/>
          <w:szCs w:val="24"/>
        </w:rPr>
        <w:t xml:space="preserve"> του Λαϊκού Συνδέσμου - Χρυσή Αυγή): </w:t>
      </w:r>
      <w:r>
        <w:rPr>
          <w:rFonts w:eastAsia="Times New Roman" w:cs="Times New Roman"/>
          <w:szCs w:val="24"/>
        </w:rPr>
        <w:t>Κύριε Πρόεδρε, κυρίες και κύριοι Βουλευτές, κατ’ αρχάς λυπάμαι πάρα πολύ, δεν έχω να σας διηγηθώ κανέν</w:t>
      </w:r>
      <w:r>
        <w:rPr>
          <w:rFonts w:eastAsia="Times New Roman" w:cs="Times New Roman"/>
          <w:szCs w:val="24"/>
        </w:rPr>
        <w:t xml:space="preserve">α περιστατικό της τηλεοπτικής μου ιστορίας, τι μου είπαν από κανάλι σε κανάλι, γιατί σε κανένα κανάλι από τα κανάλια των νταβατζήδων της διαπλοκής, που υποτίθεται ότι διαλύονται αυτές τις μέρες και δημιουργείται ένα νέο καθεστώς, δεν με καλούν. </w:t>
      </w:r>
    </w:p>
    <w:p w14:paraId="044565B8"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Χαρακτηρισ</w:t>
      </w:r>
      <w:r>
        <w:rPr>
          <w:rFonts w:eastAsia="Times New Roman" w:cs="Times New Roman"/>
          <w:szCs w:val="24"/>
        </w:rPr>
        <w:t xml:space="preserve">τικό είναι ότι η δήλωση του </w:t>
      </w:r>
      <w:r>
        <w:rPr>
          <w:rFonts w:eastAsia="Times New Roman" w:cs="Times New Roman"/>
          <w:szCs w:val="24"/>
        </w:rPr>
        <w:t xml:space="preserve">εκπρόσωπου </w:t>
      </w:r>
      <w:r>
        <w:rPr>
          <w:rFonts w:eastAsia="Times New Roman" w:cs="Times New Roman"/>
          <w:szCs w:val="24"/>
        </w:rPr>
        <w:t>Τύπου του κόμματός μας διαρκείας τριάντα δευτερολέπτων πριν δύο ημέρες δεν μεταδόθηκε παρά μόνο λογοκριμένη από τον κρατικό τηλεοπτικό σταθμό.</w:t>
      </w:r>
    </w:p>
    <w:p w14:paraId="044565B9"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Πριν αναφερθώ στο νομοσχέδιο περί της παιδείας, το οποίον είναι και το αντ</w:t>
      </w:r>
      <w:r>
        <w:rPr>
          <w:rFonts w:eastAsia="Times New Roman" w:cs="Times New Roman"/>
          <w:szCs w:val="24"/>
        </w:rPr>
        <w:t xml:space="preserve">ικείμενο της σημερινής συνεδριάσεως, θέλω να κάνω μία καταγγελία: Η Χρυσή Αυγή εδώ και είκοσι και πλέον έτη κάνει κάθε χρόνο μία τελετή στον ιερό χώρο των </w:t>
      </w:r>
      <w:proofErr w:type="spellStart"/>
      <w:r>
        <w:rPr>
          <w:rFonts w:eastAsia="Times New Roman" w:cs="Times New Roman"/>
          <w:szCs w:val="24"/>
        </w:rPr>
        <w:t>Θερμοπυλών</w:t>
      </w:r>
      <w:proofErr w:type="spellEnd"/>
      <w:r>
        <w:rPr>
          <w:rFonts w:eastAsia="Times New Roman" w:cs="Times New Roman"/>
          <w:szCs w:val="24"/>
        </w:rPr>
        <w:t>, εκεί όπου έπρεπε να βρίσκεται ολόκληρο το έθνος μία φορά το χρόνο, εκεί όπου θα έπρεπε να</w:t>
      </w:r>
      <w:r>
        <w:rPr>
          <w:rFonts w:eastAsia="Times New Roman" w:cs="Times New Roman"/>
          <w:szCs w:val="24"/>
        </w:rPr>
        <w:t xml:space="preserve"> υπάρχει ένα άσβεστο καντήλι για τις ψυχές των </w:t>
      </w:r>
      <w:proofErr w:type="spellStart"/>
      <w:r>
        <w:rPr>
          <w:rFonts w:eastAsia="Times New Roman" w:cs="Times New Roman"/>
          <w:szCs w:val="24"/>
        </w:rPr>
        <w:t>μεγαλυτέρων</w:t>
      </w:r>
      <w:proofErr w:type="spellEnd"/>
      <w:r>
        <w:rPr>
          <w:rFonts w:eastAsia="Times New Roman" w:cs="Times New Roman"/>
          <w:szCs w:val="24"/>
        </w:rPr>
        <w:t xml:space="preserve"> </w:t>
      </w:r>
      <w:r>
        <w:rPr>
          <w:rFonts w:eastAsia="Times New Roman" w:cs="Times New Roman"/>
          <w:szCs w:val="24"/>
        </w:rPr>
        <w:lastRenderedPageBreak/>
        <w:t xml:space="preserve">ηρώων της ελληνικής ιστορίας. Και μέσα από τον διαδικτυακό τόπο </w:t>
      </w:r>
      <w:r>
        <w:rPr>
          <w:rFonts w:eastAsia="Times New Roman" w:cs="Times New Roman"/>
          <w:szCs w:val="24"/>
        </w:rPr>
        <w:t>«</w:t>
      </w:r>
      <w:r>
        <w:rPr>
          <w:rFonts w:eastAsia="Times New Roman" w:cs="Times New Roman"/>
          <w:szCs w:val="24"/>
          <w:lang w:val="en-US"/>
        </w:rPr>
        <w:t>Indymedia</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πληροφορούμεθα</w:t>
      </w:r>
      <w:proofErr w:type="spellEnd"/>
      <w:r>
        <w:rPr>
          <w:rFonts w:eastAsia="Times New Roman" w:cs="Times New Roman"/>
          <w:szCs w:val="24"/>
        </w:rPr>
        <w:t xml:space="preserve"> ότι κάποιοι </w:t>
      </w:r>
      <w:proofErr w:type="spellStart"/>
      <w:r>
        <w:rPr>
          <w:rFonts w:eastAsia="Times New Roman" w:cs="Times New Roman"/>
          <w:szCs w:val="24"/>
        </w:rPr>
        <w:t>αντιεξουσιαστές</w:t>
      </w:r>
      <w:proofErr w:type="spellEnd"/>
      <w:r>
        <w:rPr>
          <w:rFonts w:eastAsia="Times New Roman" w:cs="Times New Roman"/>
          <w:szCs w:val="24"/>
        </w:rPr>
        <w:t xml:space="preserve"> διοργανώνουν συγκέντρωση πλησίον του χώρου αυτού, γιατί εκεί υπάρχει ένα ξενοδ</w:t>
      </w:r>
      <w:r>
        <w:rPr>
          <w:rFonts w:eastAsia="Times New Roman" w:cs="Times New Roman"/>
          <w:szCs w:val="24"/>
        </w:rPr>
        <w:t xml:space="preserve">οχείο όπου υπάρχουν πρόσφυγες και λαθρομετανάστες. </w:t>
      </w:r>
    </w:p>
    <w:p w14:paraId="044565BA"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Κατ’ αρχάς δηλώνω ενώπιον της Βουλής ότι σκοπός μας είναι ο χώρος των </w:t>
      </w:r>
      <w:proofErr w:type="spellStart"/>
      <w:r>
        <w:rPr>
          <w:rFonts w:eastAsia="Times New Roman" w:cs="Times New Roman"/>
          <w:szCs w:val="24"/>
        </w:rPr>
        <w:t>Θερμοπυλών</w:t>
      </w:r>
      <w:proofErr w:type="spellEnd"/>
      <w:r>
        <w:rPr>
          <w:rFonts w:eastAsia="Times New Roman" w:cs="Times New Roman"/>
          <w:szCs w:val="24"/>
        </w:rPr>
        <w:t xml:space="preserve"> και η τιμή των τριακοσίων του Λεωνίδα και των επτακοσίων </w:t>
      </w:r>
      <w:proofErr w:type="spellStart"/>
      <w:r>
        <w:rPr>
          <w:rFonts w:eastAsia="Times New Roman" w:cs="Times New Roman"/>
          <w:szCs w:val="24"/>
        </w:rPr>
        <w:t>Θεσπιέων</w:t>
      </w:r>
      <w:proofErr w:type="spellEnd"/>
      <w:r>
        <w:rPr>
          <w:rFonts w:eastAsia="Times New Roman" w:cs="Times New Roman"/>
          <w:szCs w:val="24"/>
        </w:rPr>
        <w:t xml:space="preserve"> και κανένας άλλος. Και θεωρώ πολιτικά υπόλογους τόσο τον </w:t>
      </w:r>
      <w:r>
        <w:rPr>
          <w:rFonts w:eastAsia="Times New Roman" w:cs="Times New Roman"/>
          <w:szCs w:val="24"/>
        </w:rPr>
        <w:t xml:space="preserve">Υπουργό Δικαιοσύνης, κ. Παρασκευόπουλο όσο και τον Υπουργό Προστασίας του Πολίτη κ. </w:t>
      </w:r>
      <w:proofErr w:type="spellStart"/>
      <w:r>
        <w:rPr>
          <w:rFonts w:eastAsia="Times New Roman" w:cs="Times New Roman"/>
          <w:szCs w:val="24"/>
        </w:rPr>
        <w:t>Τόσκα</w:t>
      </w:r>
      <w:proofErr w:type="spellEnd"/>
      <w:r>
        <w:rPr>
          <w:rFonts w:eastAsia="Times New Roman" w:cs="Times New Roman"/>
          <w:szCs w:val="24"/>
        </w:rPr>
        <w:t xml:space="preserve">, εάν με πρόσχημα την </w:t>
      </w:r>
      <w:proofErr w:type="spellStart"/>
      <w:r>
        <w:rPr>
          <w:rFonts w:eastAsia="Times New Roman" w:cs="Times New Roman"/>
          <w:szCs w:val="24"/>
        </w:rPr>
        <w:t>αντισυγκέντρωση</w:t>
      </w:r>
      <w:proofErr w:type="spellEnd"/>
      <w:r>
        <w:rPr>
          <w:rFonts w:eastAsia="Times New Roman" w:cs="Times New Roman"/>
          <w:szCs w:val="24"/>
        </w:rPr>
        <w:t xml:space="preserve"> των χαϊδεμένων παιδιών τους εμποδίσουν να τιμηθούν από τους </w:t>
      </w:r>
      <w:proofErr w:type="spellStart"/>
      <w:r>
        <w:rPr>
          <w:rFonts w:eastAsia="Times New Roman" w:cs="Times New Roman"/>
          <w:szCs w:val="24"/>
        </w:rPr>
        <w:t>χρυσαυγίτες</w:t>
      </w:r>
      <w:proofErr w:type="spellEnd"/>
      <w:r>
        <w:rPr>
          <w:rFonts w:eastAsia="Times New Roman" w:cs="Times New Roman"/>
          <w:szCs w:val="24"/>
        </w:rPr>
        <w:t xml:space="preserve"> οι τριακόσιοι του Λεωνίδα. </w:t>
      </w:r>
    </w:p>
    <w:p w14:paraId="044565BB"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Θα ήθελα στο σημείο αυτό να π</w:t>
      </w:r>
      <w:r>
        <w:rPr>
          <w:rFonts w:eastAsia="Times New Roman" w:cs="Times New Roman"/>
          <w:szCs w:val="24"/>
        </w:rPr>
        <w:t xml:space="preserve">ω ότι δεν είναι η πρώτη φορά που διοργανώνεται μια </w:t>
      </w:r>
      <w:proofErr w:type="spellStart"/>
      <w:r>
        <w:rPr>
          <w:rFonts w:eastAsia="Times New Roman" w:cs="Times New Roman"/>
          <w:szCs w:val="24"/>
        </w:rPr>
        <w:t>αντισυγκέντρωση</w:t>
      </w:r>
      <w:proofErr w:type="spellEnd"/>
      <w:r>
        <w:rPr>
          <w:rFonts w:eastAsia="Times New Roman" w:cs="Times New Roman"/>
          <w:szCs w:val="24"/>
        </w:rPr>
        <w:t xml:space="preserve"> κατά της Χρυσής Αυγής. Και είχαμε και πρόσφατο παράδειγμα τον άγριο ξυλοδαρμό του Διοικητή της Τροχαίας μέσα στο κέντρο των Αθηνών, στην Οδό Πανεπιστημίου και τις τραγικές –κατά τη γνώμη μο</w:t>
      </w:r>
      <w:r>
        <w:rPr>
          <w:rFonts w:eastAsia="Times New Roman" w:cs="Times New Roman"/>
          <w:szCs w:val="24"/>
        </w:rPr>
        <w:t xml:space="preserve">υ- δηλώσεις του Υπουργού Προστασίας του Πολίτου ότι «ήταν κάποιοι τους οποίους δεν ξέρουμε κλπ.». </w:t>
      </w:r>
      <w:r>
        <w:rPr>
          <w:rFonts w:eastAsia="Times New Roman" w:cs="Times New Roman"/>
          <w:szCs w:val="24"/>
        </w:rPr>
        <w:lastRenderedPageBreak/>
        <w:t xml:space="preserve">Και μάλιστα αναφέρθηκε και είπε «δεν φταίμε εμείς, το παραλάβαμε το καθεστώς των Εξαρχείων». Το ερώτημα είναι πού ήταν ο κ. </w:t>
      </w:r>
      <w:proofErr w:type="spellStart"/>
      <w:r>
        <w:rPr>
          <w:rFonts w:eastAsia="Times New Roman" w:cs="Times New Roman"/>
          <w:szCs w:val="24"/>
        </w:rPr>
        <w:t>Τόσκας</w:t>
      </w:r>
      <w:proofErr w:type="spellEnd"/>
      <w:r>
        <w:rPr>
          <w:rFonts w:eastAsia="Times New Roman" w:cs="Times New Roman"/>
          <w:szCs w:val="24"/>
        </w:rPr>
        <w:t xml:space="preserve"> όταν υπήρχε το καθεστώς των</w:t>
      </w:r>
      <w:r>
        <w:rPr>
          <w:rFonts w:eastAsia="Times New Roman" w:cs="Times New Roman"/>
          <w:szCs w:val="24"/>
        </w:rPr>
        <w:t xml:space="preserve"> Εξαρχείων, γιατί δεν νομίζω να υπήρχε σε </w:t>
      </w:r>
      <w:r>
        <w:rPr>
          <w:rFonts w:eastAsia="Times New Roman" w:cs="Times New Roman"/>
          <w:szCs w:val="24"/>
        </w:rPr>
        <w:t>κα</w:t>
      </w:r>
      <w:r>
        <w:rPr>
          <w:rFonts w:eastAsia="Times New Roman" w:cs="Times New Roman"/>
          <w:szCs w:val="24"/>
        </w:rPr>
        <w:t>μ</w:t>
      </w:r>
      <w:r>
        <w:rPr>
          <w:rFonts w:eastAsia="Times New Roman" w:cs="Times New Roman"/>
          <w:szCs w:val="24"/>
        </w:rPr>
        <w:t>μία</w:t>
      </w:r>
      <w:r>
        <w:rPr>
          <w:rFonts w:eastAsia="Times New Roman" w:cs="Times New Roman"/>
          <w:szCs w:val="24"/>
        </w:rPr>
        <w:t xml:space="preserve"> από τις συνιστώσες του ΣΥΝΑΣΠΙΣΜΟΥ του 4%, υπήρχε κάπου αλλού. Και επί των ημερών εκείνων πράγματι </w:t>
      </w:r>
      <w:proofErr w:type="spellStart"/>
      <w:r>
        <w:rPr>
          <w:rFonts w:eastAsia="Times New Roman" w:cs="Times New Roman"/>
          <w:szCs w:val="24"/>
        </w:rPr>
        <w:t>συνέβαιναν</w:t>
      </w:r>
      <w:proofErr w:type="spellEnd"/>
      <w:r>
        <w:rPr>
          <w:rFonts w:eastAsia="Times New Roman" w:cs="Times New Roman"/>
          <w:szCs w:val="24"/>
        </w:rPr>
        <w:t xml:space="preserve"> αυτά τα πράγματα, τα θλιβερά πράγματα, τα οποία συνεχίζουν να γίνονται. </w:t>
      </w:r>
    </w:p>
    <w:p w14:paraId="044565BC"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Η Νέα Δημοκρατία είχε δι</w:t>
      </w:r>
      <w:r>
        <w:rPr>
          <w:rFonts w:eastAsia="Times New Roman" w:cs="Times New Roman"/>
          <w:szCs w:val="24"/>
        </w:rPr>
        <w:t xml:space="preserve">ακηρύξει ότι θα κλείσει το </w:t>
      </w:r>
      <w:r>
        <w:rPr>
          <w:rFonts w:eastAsia="Times New Roman" w:cs="Times New Roman"/>
          <w:szCs w:val="24"/>
        </w:rPr>
        <w:t>«</w:t>
      </w:r>
      <w:r>
        <w:rPr>
          <w:rFonts w:eastAsia="Times New Roman" w:cs="Times New Roman"/>
          <w:szCs w:val="24"/>
          <w:lang w:val="en-US"/>
        </w:rPr>
        <w:t>I</w:t>
      </w:r>
      <w:proofErr w:type="spellStart"/>
      <w:r>
        <w:rPr>
          <w:rFonts w:eastAsia="Times New Roman" w:cs="Times New Roman"/>
          <w:szCs w:val="24"/>
        </w:rPr>
        <w:t>ndymedia</w:t>
      </w:r>
      <w:proofErr w:type="spellEnd"/>
      <w:r>
        <w:rPr>
          <w:rFonts w:eastAsia="Times New Roman" w:cs="Times New Roman"/>
          <w:szCs w:val="24"/>
        </w:rPr>
        <w:t>»</w:t>
      </w:r>
      <w:r>
        <w:rPr>
          <w:rFonts w:eastAsia="Times New Roman" w:cs="Times New Roman"/>
          <w:szCs w:val="24"/>
        </w:rPr>
        <w:t>.</w:t>
      </w:r>
      <w:r>
        <w:rPr>
          <w:rFonts w:eastAsia="Times New Roman" w:cs="Times New Roman"/>
          <w:szCs w:val="24"/>
        </w:rPr>
        <w:t xml:space="preserve"> Δεν έγινε τίποτε. Το κράτος ολόκληρο, ακόμα και σήμερα ο ΣΥΡΙΖΑ δέχεται επιθέσεις απ’ αυτούς τους κύκλους. Έχουν γίνει μάλιστα και επιθέσεις εναντίον της κατοικίας Υπουργού του ΣΥΡΙΖΑ και δεν γίνεται τίποτε. Φαίνεται</w:t>
      </w:r>
      <w:r>
        <w:rPr>
          <w:rFonts w:eastAsia="Times New Roman" w:cs="Times New Roman"/>
          <w:szCs w:val="24"/>
        </w:rPr>
        <w:t xml:space="preserve"> ότι υπάρχουν κάποιες δυνάμεις που βρίσκονται πιο ψηλά κι από την εκάστοτε Κυβέρνηση της </w:t>
      </w:r>
      <w:r>
        <w:rPr>
          <w:rFonts w:eastAsia="Times New Roman" w:cs="Times New Roman"/>
          <w:szCs w:val="24"/>
        </w:rPr>
        <w:t xml:space="preserve">Ελλάδας </w:t>
      </w:r>
      <w:r>
        <w:rPr>
          <w:rFonts w:eastAsia="Times New Roman" w:cs="Times New Roman"/>
          <w:szCs w:val="24"/>
        </w:rPr>
        <w:t xml:space="preserve">που συντηρούν αυτά τα φαινόμενα. Είναι οι δυνάμεις του Τζώρτζ </w:t>
      </w:r>
      <w:proofErr w:type="spellStart"/>
      <w:r>
        <w:rPr>
          <w:rFonts w:eastAsia="Times New Roman" w:cs="Times New Roman"/>
          <w:szCs w:val="24"/>
        </w:rPr>
        <w:t>Σόρος</w:t>
      </w:r>
      <w:proofErr w:type="spellEnd"/>
      <w:r>
        <w:rPr>
          <w:rFonts w:eastAsia="Times New Roman" w:cs="Times New Roman"/>
          <w:szCs w:val="24"/>
        </w:rPr>
        <w:t xml:space="preserve"> και όλων αυτών των γερακιών της παγκοσμιοποίησης που θέλουν να διαλύσουν το εθνικό κράτος. </w:t>
      </w:r>
      <w:r>
        <w:rPr>
          <w:rFonts w:eastAsia="Times New Roman" w:cs="Times New Roman"/>
          <w:szCs w:val="24"/>
        </w:rPr>
        <w:t xml:space="preserve"> </w:t>
      </w:r>
    </w:p>
    <w:p w14:paraId="044565BD"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παιδεία, σύμφωνα με το άρθρο 16 του Συντάγματος, έχει σκοπό την εθνική και θρησκευτική διαπαιδαγώγηση των Ελλήνων. Και δεν βλέπουμε σε </w:t>
      </w:r>
      <w:r>
        <w:rPr>
          <w:rFonts w:eastAsia="Times New Roman" w:cs="Times New Roman"/>
          <w:szCs w:val="24"/>
        </w:rPr>
        <w:t>κα</w:t>
      </w:r>
      <w:r>
        <w:rPr>
          <w:rFonts w:eastAsia="Times New Roman" w:cs="Times New Roman"/>
          <w:szCs w:val="24"/>
        </w:rPr>
        <w:t>μ</w:t>
      </w:r>
      <w:r>
        <w:rPr>
          <w:rFonts w:eastAsia="Times New Roman" w:cs="Times New Roman"/>
          <w:szCs w:val="24"/>
        </w:rPr>
        <w:t>μία</w:t>
      </w:r>
      <w:r>
        <w:rPr>
          <w:rFonts w:eastAsia="Times New Roman" w:cs="Times New Roman"/>
          <w:szCs w:val="24"/>
        </w:rPr>
        <w:t xml:space="preserve"> περίπτωση με το νομοσχέδιο αυτό να εξυπηρετείται η εθνική και θρησκευτική διαπαιδαγώγηση των Ελλήνων. </w:t>
      </w:r>
    </w:p>
    <w:p w14:paraId="044565BE"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Και μια</w:t>
      </w:r>
      <w:r>
        <w:rPr>
          <w:rFonts w:eastAsia="Times New Roman" w:cs="Times New Roman"/>
          <w:szCs w:val="24"/>
        </w:rPr>
        <w:t>ς και αναφέρομαι στο «θρησκευτική», δεν μπορώ παρά να αναφερθώ στην ομιλία του Υπουργού κ. Φίλη, όταν άρχισε η συζήτηση του νομοσχεδίου, ο οποίος άρχισε την ομιλία του με τα λόγια: «Η συζήτηση γίνεται σήμερα, λίγες ημέρες πριν τον αγιασμό». Βοήθειά σας, κύ</w:t>
      </w:r>
      <w:r>
        <w:rPr>
          <w:rFonts w:eastAsia="Times New Roman" w:cs="Times New Roman"/>
          <w:szCs w:val="24"/>
        </w:rPr>
        <w:t xml:space="preserve">ριε Φίλη! Εγώ νόμιζα ότι θέλατε να κάνετε –όπως λέγατε- </w:t>
      </w:r>
      <w:proofErr w:type="spellStart"/>
      <w:r>
        <w:rPr>
          <w:rFonts w:eastAsia="Times New Roman" w:cs="Times New Roman"/>
          <w:szCs w:val="24"/>
        </w:rPr>
        <w:t>ουδετερόθρησκο</w:t>
      </w:r>
      <w:proofErr w:type="spellEnd"/>
      <w:r>
        <w:rPr>
          <w:rFonts w:eastAsia="Times New Roman" w:cs="Times New Roman"/>
          <w:szCs w:val="24"/>
        </w:rPr>
        <w:t xml:space="preserve"> κράτος. Τώρα σιγά σιγά θα ντυθείτε και παππαδάκια, απ’ ό,τι βλέπω, γιατί –βλέπετε- πίσω από τους ιερείς και τους ιεράρχες κρύβονται πολλές ψήφοι και δεν τολμάτε να βγάλετε τα μαρξιστικά</w:t>
      </w:r>
      <w:r>
        <w:rPr>
          <w:rFonts w:eastAsia="Times New Roman" w:cs="Times New Roman"/>
          <w:szCs w:val="24"/>
        </w:rPr>
        <w:t xml:space="preserve"> σας απωθημένα που λένε ότι η θρησκεία είναι το </w:t>
      </w:r>
      <w:proofErr w:type="spellStart"/>
      <w:r>
        <w:rPr>
          <w:rFonts w:eastAsia="Times New Roman" w:cs="Times New Roman"/>
          <w:szCs w:val="24"/>
        </w:rPr>
        <w:t>όπιον</w:t>
      </w:r>
      <w:proofErr w:type="spellEnd"/>
      <w:r>
        <w:rPr>
          <w:rFonts w:eastAsia="Times New Roman" w:cs="Times New Roman"/>
          <w:szCs w:val="24"/>
        </w:rPr>
        <w:t xml:space="preserve"> του λαού. </w:t>
      </w:r>
    </w:p>
    <w:p w14:paraId="044565BF"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Είπε επίσης ο κ. Φίλης ότι η πρώτη πράξη της Κυβέρνησης είναι να επαναφέρει το κλίμα δημοκρατίας στα σχολεία, να σταματήσουν οι εκδικητικές απολύσεις με το ψευδώνυμο της αξιολόγησης. Αν πράγμ</w:t>
      </w:r>
      <w:r>
        <w:rPr>
          <w:rFonts w:eastAsia="Times New Roman" w:cs="Times New Roman"/>
          <w:szCs w:val="24"/>
        </w:rPr>
        <w:t xml:space="preserve">ατι υπήρξαν εκδικητικές απολύσεις, απερίφραστα τις καταδικάζω. Δεν μπορούμε όμως να καταδικάζουμε </w:t>
      </w:r>
      <w:r>
        <w:rPr>
          <w:rFonts w:eastAsia="Times New Roman" w:cs="Times New Roman"/>
          <w:szCs w:val="24"/>
        </w:rPr>
        <w:lastRenderedPageBreak/>
        <w:t>την αξιολόγηση σαν αναγκαιότητα για το οτιδήποτε στον κόσμο αυτό. Οι καθηγητές βάζουν βαθμούς στους μαθητές και οι καθηγητές πρέπει από κάποιους να βαθμολογού</w:t>
      </w:r>
      <w:r>
        <w:rPr>
          <w:rFonts w:eastAsia="Times New Roman" w:cs="Times New Roman"/>
          <w:szCs w:val="24"/>
        </w:rPr>
        <w:t xml:space="preserve">νται, από κάποιους να αξιολογούνται. Αν δεν μπορείτε να φτιάξετε μία πραγματικά αξιοκρατική επιτροπή που θα κρίνει αυτά τα πράγματα και δουλεύετε πάντα με γνώμονα το πελατειακό και κομματικό κράτος, τότε είστε αποτυχημένοι. </w:t>
      </w:r>
    </w:p>
    <w:p w14:paraId="044565C0" w14:textId="77777777" w:rsidR="00A53C3F" w:rsidRDefault="0019499A">
      <w:pPr>
        <w:tabs>
          <w:tab w:val="left" w:pos="3695"/>
        </w:tabs>
        <w:spacing w:line="600" w:lineRule="auto"/>
        <w:ind w:firstLine="720"/>
        <w:contextualSpacing/>
        <w:jc w:val="both"/>
        <w:rPr>
          <w:rFonts w:eastAsia="Times New Roman"/>
          <w:szCs w:val="24"/>
        </w:rPr>
      </w:pPr>
      <w:r>
        <w:rPr>
          <w:rFonts w:eastAsia="Times New Roman"/>
          <w:szCs w:val="24"/>
        </w:rPr>
        <w:t>Είπε επίσης, ο κ. Φίλης ότι πολ</w:t>
      </w:r>
      <w:r>
        <w:rPr>
          <w:rFonts w:eastAsia="Times New Roman"/>
          <w:szCs w:val="24"/>
        </w:rPr>
        <w:t>ύς λόγος γίνεται για την αριστεία. Ας γνωρίζουμε ότι πίσω από τη λέξη αριστεία διακυβεύονται διαφορετικές και μερικές φορές διαμετρικά αντίθετες πολιτικές. Ναι, πράγματι –το είπε και ο Υπουργός σας- πίσω από την αριστεία κρύβεται ένα φασιστικό καθεστώς. Ίσ</w:t>
      </w:r>
      <w:r>
        <w:rPr>
          <w:rFonts w:eastAsia="Times New Roman"/>
          <w:szCs w:val="24"/>
        </w:rPr>
        <w:t>ως για εσάς φασιστικό καθεστώς είναι ένα καθεστώς το οποίο είναι εθνικιστικό, το οποίο δίνει τη δυνατότητα στους άριστους να προχωρούν και όχι στους αρεστούς, στο πελατειακό και κομματικό κράτος. Ένα τέτοιο καθεστώς μπορεί να φέρει στην Ελλάδα μόνο η Χρυσή</w:t>
      </w:r>
      <w:r>
        <w:rPr>
          <w:rFonts w:eastAsia="Times New Roman"/>
          <w:szCs w:val="24"/>
        </w:rPr>
        <w:t xml:space="preserve"> Αυγή.</w:t>
      </w:r>
    </w:p>
    <w:p w14:paraId="044565C1" w14:textId="77777777" w:rsidR="00A53C3F" w:rsidRDefault="0019499A">
      <w:pPr>
        <w:spacing w:line="600" w:lineRule="auto"/>
        <w:ind w:firstLine="720"/>
        <w:contextualSpacing/>
        <w:jc w:val="center"/>
        <w:rPr>
          <w:rFonts w:eastAsia="Times New Roman" w:cs="Times New Roman"/>
          <w:szCs w:val="24"/>
        </w:rPr>
      </w:pPr>
      <w:r>
        <w:rPr>
          <w:rFonts w:eastAsia="Times New Roman"/>
          <w:szCs w:val="24"/>
        </w:rPr>
        <w:t xml:space="preserve">(Χειροκροτήματα από την πτέρυγα </w:t>
      </w:r>
      <w:r>
        <w:rPr>
          <w:rFonts w:eastAsia="Times New Roman"/>
          <w:szCs w:val="24"/>
        </w:rPr>
        <w:t xml:space="preserve">της </w:t>
      </w:r>
      <w:r>
        <w:rPr>
          <w:rFonts w:eastAsia="Times New Roman"/>
          <w:szCs w:val="24"/>
        </w:rPr>
        <w:t>Χρυσή</w:t>
      </w:r>
      <w:r>
        <w:rPr>
          <w:rFonts w:eastAsia="Times New Roman"/>
          <w:szCs w:val="24"/>
        </w:rPr>
        <w:t>ς</w:t>
      </w:r>
      <w:r>
        <w:rPr>
          <w:rFonts w:eastAsia="Times New Roman"/>
          <w:szCs w:val="24"/>
        </w:rPr>
        <w:t xml:space="preserve"> Αυγή</w:t>
      </w:r>
      <w:r>
        <w:rPr>
          <w:rFonts w:eastAsia="Times New Roman"/>
          <w:szCs w:val="24"/>
        </w:rPr>
        <w:t>ς</w:t>
      </w:r>
      <w:r>
        <w:rPr>
          <w:rFonts w:eastAsia="Times New Roman"/>
          <w:szCs w:val="24"/>
        </w:rPr>
        <w:t>)</w:t>
      </w:r>
    </w:p>
    <w:p w14:paraId="044565C2" w14:textId="77777777" w:rsidR="00A53C3F" w:rsidRDefault="0019499A">
      <w:pPr>
        <w:tabs>
          <w:tab w:val="left" w:pos="3695"/>
        </w:tabs>
        <w:spacing w:line="600" w:lineRule="auto"/>
        <w:ind w:firstLine="720"/>
        <w:contextualSpacing/>
        <w:jc w:val="both"/>
        <w:rPr>
          <w:rFonts w:eastAsia="Times New Roman"/>
          <w:szCs w:val="24"/>
        </w:rPr>
      </w:pPr>
      <w:r>
        <w:rPr>
          <w:rFonts w:eastAsia="Times New Roman"/>
          <w:szCs w:val="24"/>
        </w:rPr>
        <w:lastRenderedPageBreak/>
        <w:t>Δεν είναι τυχαίο ότι το νομοσχέδιο αφορά –όπως είπατε- στην ελληνόγλωσση εκπαίδευση. Θα μπορούσε να λεχθεί ότι είναι ένα σχήμα λόγου, εάν δεν υπήρχε το ιδεολογικό υπόβαθρο σύμφωνα με το οποίο το ελλη</w:t>
      </w:r>
      <w:r>
        <w:rPr>
          <w:rFonts w:eastAsia="Times New Roman"/>
          <w:szCs w:val="24"/>
        </w:rPr>
        <w:t xml:space="preserve">νικό έθνος είναι δημιούργημα του δευτέρου μισού του 19ου αιώνος, ότι δεν είμαστε Έλληνες δηλαδή, αλλά ελληνόγλωσσοι κατά </w:t>
      </w:r>
      <w:proofErr w:type="spellStart"/>
      <w:r>
        <w:rPr>
          <w:rFonts w:eastAsia="Times New Roman"/>
          <w:szCs w:val="24"/>
        </w:rPr>
        <w:t>Φαλμεράυερ</w:t>
      </w:r>
      <w:proofErr w:type="spellEnd"/>
      <w:r>
        <w:rPr>
          <w:rFonts w:eastAsia="Times New Roman"/>
          <w:szCs w:val="24"/>
        </w:rPr>
        <w:t>. Και αυτά δεν τα φαντάζομαι. Και ο καθηγητής κ. Λιάκος, τον οποίο βάλατε να ρυθμίζει τα ζητήματα της παιδείας, αυτό υποστηρί</w:t>
      </w:r>
      <w:r>
        <w:rPr>
          <w:rFonts w:eastAsia="Times New Roman"/>
          <w:szCs w:val="24"/>
        </w:rPr>
        <w:t>ζει σε βιβλίο του, σε αντίθεση βεβαίως με πολλούς διανοούμενους της Αριστεράς οι οποίοι βλέπουν την εθνική συνέχεια.</w:t>
      </w:r>
    </w:p>
    <w:p w14:paraId="044565C3" w14:textId="77777777" w:rsidR="00A53C3F" w:rsidRDefault="0019499A">
      <w:pPr>
        <w:tabs>
          <w:tab w:val="left" w:pos="3695"/>
        </w:tabs>
        <w:spacing w:line="600" w:lineRule="auto"/>
        <w:ind w:firstLine="720"/>
        <w:contextualSpacing/>
        <w:jc w:val="both"/>
        <w:rPr>
          <w:rFonts w:eastAsia="Times New Roman"/>
          <w:szCs w:val="24"/>
        </w:rPr>
      </w:pPr>
      <w:r>
        <w:rPr>
          <w:rFonts w:eastAsia="Times New Roman"/>
          <w:szCs w:val="24"/>
        </w:rPr>
        <w:t>Ο κ. Φίλης επίσης είπε σε μια –αν δεν κάνω λάθος- τηλεοπτική του εμφάνιση ότι δεν πρέπει να υπάρχουν λευκές σελίδες στην ιστορία. Συμφωνούμ</w:t>
      </w:r>
      <w:r>
        <w:rPr>
          <w:rFonts w:eastAsia="Times New Roman"/>
          <w:szCs w:val="24"/>
        </w:rPr>
        <w:t xml:space="preserve">ε απόλυτα. Τι θα γράψετε, όμως, γι’ αυτήν την περίοδο; Θα βάλετε αποσπάσματα από την </w:t>
      </w:r>
      <w:proofErr w:type="spellStart"/>
      <w:r>
        <w:rPr>
          <w:rFonts w:eastAsia="Times New Roman"/>
          <w:szCs w:val="24"/>
        </w:rPr>
        <w:t>Ορθοκωστά</w:t>
      </w:r>
      <w:proofErr w:type="spellEnd"/>
      <w:r>
        <w:rPr>
          <w:rFonts w:eastAsia="Times New Roman"/>
          <w:szCs w:val="24"/>
        </w:rPr>
        <w:t xml:space="preserve"> του Θανάση Βαλτινού -που είναι και Αριστερός- που μιλάει για τη σφαγή Δεξιών πατριωτών από τους Αριστερούς; Θα βάλετε για τη σφαγή του </w:t>
      </w:r>
      <w:proofErr w:type="spellStart"/>
      <w:r>
        <w:rPr>
          <w:rFonts w:eastAsia="Times New Roman"/>
          <w:szCs w:val="24"/>
        </w:rPr>
        <w:t>Μελιγαλά</w:t>
      </w:r>
      <w:proofErr w:type="spellEnd"/>
      <w:r>
        <w:rPr>
          <w:rFonts w:eastAsia="Times New Roman"/>
          <w:szCs w:val="24"/>
        </w:rPr>
        <w:t>;</w:t>
      </w:r>
    </w:p>
    <w:p w14:paraId="044565C4" w14:textId="77777777" w:rsidR="00A53C3F" w:rsidRDefault="0019499A">
      <w:pPr>
        <w:tabs>
          <w:tab w:val="left" w:pos="3695"/>
        </w:tabs>
        <w:spacing w:line="600" w:lineRule="auto"/>
        <w:ind w:firstLine="720"/>
        <w:contextualSpacing/>
        <w:jc w:val="both"/>
        <w:rPr>
          <w:rFonts w:eastAsia="Times New Roman"/>
          <w:szCs w:val="24"/>
        </w:rPr>
      </w:pPr>
      <w:r>
        <w:rPr>
          <w:rFonts w:eastAsia="Times New Roman"/>
          <w:szCs w:val="24"/>
        </w:rPr>
        <w:lastRenderedPageBreak/>
        <w:t>Είναι καιρός, πι</w:t>
      </w:r>
      <w:r>
        <w:rPr>
          <w:rFonts w:eastAsia="Times New Roman"/>
          <w:szCs w:val="24"/>
        </w:rPr>
        <w:t>στεύετε, και είστε εσείς οι κατάλληλοι -ένα κόμμα που μέχρι πριν από λίγα χρόνια είχατε 4% και ανήκατε στην εξτρεμιστική Αριστερά- να δημιουργήσετε μια ιστορία η οποία δεν θα φέρει εθνικό διχασμό;</w:t>
      </w:r>
    </w:p>
    <w:p w14:paraId="044565C5" w14:textId="77777777" w:rsidR="00A53C3F" w:rsidRDefault="0019499A">
      <w:pPr>
        <w:tabs>
          <w:tab w:val="left" w:pos="3695"/>
        </w:tabs>
        <w:spacing w:line="600" w:lineRule="auto"/>
        <w:ind w:firstLine="720"/>
        <w:contextualSpacing/>
        <w:jc w:val="both"/>
        <w:rPr>
          <w:rFonts w:eastAsia="Times New Roman"/>
          <w:szCs w:val="24"/>
        </w:rPr>
      </w:pPr>
      <w:r>
        <w:rPr>
          <w:rFonts w:eastAsia="Times New Roman"/>
          <w:szCs w:val="24"/>
        </w:rPr>
        <w:t>Υπήρξε ένας μεγάλος άνδρας, Ιταλός διανοούμενος της Αριστερ</w:t>
      </w:r>
      <w:r>
        <w:rPr>
          <w:rFonts w:eastAsia="Times New Roman"/>
          <w:szCs w:val="24"/>
        </w:rPr>
        <w:t xml:space="preserve">άς, με το όνομα </w:t>
      </w:r>
      <w:proofErr w:type="spellStart"/>
      <w:r>
        <w:rPr>
          <w:rFonts w:eastAsia="Times New Roman"/>
          <w:szCs w:val="24"/>
        </w:rPr>
        <w:t>Γκράμσι</w:t>
      </w:r>
      <w:proofErr w:type="spellEnd"/>
      <w:r>
        <w:rPr>
          <w:rFonts w:eastAsia="Times New Roman"/>
          <w:szCs w:val="24"/>
        </w:rPr>
        <w:t xml:space="preserve">. Είχε πει –και η θεωρία του αποκαλείται </w:t>
      </w:r>
      <w:proofErr w:type="spellStart"/>
      <w:r>
        <w:rPr>
          <w:rFonts w:eastAsia="Times New Roman"/>
          <w:szCs w:val="24"/>
        </w:rPr>
        <w:t>γκραμσισμός</w:t>
      </w:r>
      <w:proofErr w:type="spellEnd"/>
      <w:r>
        <w:rPr>
          <w:rFonts w:eastAsia="Times New Roman"/>
          <w:szCs w:val="24"/>
        </w:rPr>
        <w:t xml:space="preserve">- ότι εάν καταλάβουμε όλες τις θέσεις της διανόησης, όλες τις θέσεις της παιδείας, σίγουρα θα έρθει και η εξουσία στα χέρια μας. Και πράγματι το </w:t>
      </w:r>
      <w:proofErr w:type="spellStart"/>
      <w:r>
        <w:rPr>
          <w:rFonts w:eastAsia="Times New Roman"/>
          <w:szCs w:val="24"/>
        </w:rPr>
        <w:t>επιτύχατε</w:t>
      </w:r>
      <w:proofErr w:type="spellEnd"/>
      <w:r>
        <w:rPr>
          <w:rFonts w:eastAsia="Times New Roman"/>
          <w:szCs w:val="24"/>
        </w:rPr>
        <w:t xml:space="preserve">. Και το </w:t>
      </w:r>
      <w:proofErr w:type="spellStart"/>
      <w:r>
        <w:rPr>
          <w:rFonts w:eastAsia="Times New Roman"/>
          <w:szCs w:val="24"/>
        </w:rPr>
        <w:t>επιτύχατε</w:t>
      </w:r>
      <w:proofErr w:type="spellEnd"/>
      <w:r>
        <w:rPr>
          <w:rFonts w:eastAsia="Times New Roman"/>
          <w:szCs w:val="24"/>
        </w:rPr>
        <w:t xml:space="preserve"> και πολι</w:t>
      </w:r>
      <w:r>
        <w:rPr>
          <w:rFonts w:eastAsia="Times New Roman"/>
          <w:szCs w:val="24"/>
        </w:rPr>
        <w:t>τικά παίρνοντας την κοινοβουλευτική πλειοψηφία μαζί με το κόμμα των Ανεξαρτήτων Ελλήνων. Δεν φέρατε, όμως, κομμουνισμό.</w:t>
      </w:r>
    </w:p>
    <w:p w14:paraId="044565C6" w14:textId="77777777" w:rsidR="00A53C3F" w:rsidRDefault="0019499A">
      <w:pPr>
        <w:tabs>
          <w:tab w:val="left" w:pos="3695"/>
        </w:tabs>
        <w:spacing w:line="600" w:lineRule="auto"/>
        <w:ind w:firstLine="720"/>
        <w:contextualSpacing/>
        <w:jc w:val="both"/>
        <w:rPr>
          <w:rFonts w:eastAsia="Times New Roman"/>
          <w:szCs w:val="24"/>
        </w:rPr>
      </w:pPr>
      <w:r>
        <w:rPr>
          <w:rFonts w:eastAsia="Times New Roman"/>
          <w:szCs w:val="24"/>
        </w:rPr>
        <w:t>Τι είναι αυτό το οποίο μας είπε επίσης ο κ. Φίλης και είναι απόλυτα σχετικό; Ότι υπήρξαν κινήματα, διεκδικήσεις, υπήρξε ενδιαφέρον για τ</w:t>
      </w:r>
      <w:r>
        <w:rPr>
          <w:rFonts w:eastAsia="Times New Roman"/>
          <w:szCs w:val="24"/>
        </w:rPr>
        <w:t xml:space="preserve">ην πραγματική δημοκρατική εκπαίδευση και κατηγορείται γι’ αυτά και ο Κωνσταντίνος Καραμανλής, ο παλαιότερος, ως </w:t>
      </w:r>
      <w:proofErr w:type="spellStart"/>
      <w:r>
        <w:rPr>
          <w:rFonts w:eastAsia="Times New Roman"/>
          <w:szCs w:val="24"/>
        </w:rPr>
        <w:t>σοσιαλμανής</w:t>
      </w:r>
      <w:proofErr w:type="spellEnd"/>
      <w:r>
        <w:rPr>
          <w:rFonts w:eastAsia="Times New Roman"/>
          <w:szCs w:val="24"/>
        </w:rPr>
        <w:t xml:space="preserve">. Πράγματι έτσι είναι. Οι πύλες της </w:t>
      </w:r>
      <w:r>
        <w:rPr>
          <w:rFonts w:eastAsia="Times New Roman"/>
          <w:szCs w:val="24"/>
        </w:rPr>
        <w:lastRenderedPageBreak/>
        <w:t>παιδείας στην Αριστερά και στην πλήρη κυριαρχία του μαρξισμού δεν είναι υπόθεση των δεκαοκτώ ή εί</w:t>
      </w:r>
      <w:r>
        <w:rPr>
          <w:rFonts w:eastAsia="Times New Roman"/>
          <w:szCs w:val="24"/>
        </w:rPr>
        <w:t xml:space="preserve">κοσι μηνών που κυβερνά ο ΣΥΡΙΖΑ. Είναι υπόθεση από το 1974 έως σήμερα. </w:t>
      </w:r>
    </w:p>
    <w:p w14:paraId="044565C7" w14:textId="77777777" w:rsidR="00A53C3F" w:rsidRDefault="0019499A">
      <w:pPr>
        <w:tabs>
          <w:tab w:val="left" w:pos="3695"/>
        </w:tabs>
        <w:spacing w:line="600" w:lineRule="auto"/>
        <w:ind w:firstLine="720"/>
        <w:contextualSpacing/>
        <w:jc w:val="both"/>
        <w:rPr>
          <w:rFonts w:eastAsia="Times New Roman"/>
          <w:szCs w:val="24"/>
        </w:rPr>
      </w:pPr>
      <w:r>
        <w:rPr>
          <w:rFonts w:eastAsia="Times New Roman"/>
          <w:szCs w:val="24"/>
        </w:rPr>
        <w:t>Και δεν είναι καθόλου τυχαίο ότι στις εκλογές που γίνονται στο χώρο των πανεπιστημιακών η Αριστερά παίρνει σχεδόν το 90%. Τι συμβαίνει; Όλοι οι υπόλοιποι Έλληνες που είναι Δεξιοί, Κεντ</w:t>
      </w:r>
      <w:r>
        <w:rPr>
          <w:rFonts w:eastAsia="Times New Roman"/>
          <w:szCs w:val="24"/>
        </w:rPr>
        <w:t xml:space="preserve">ρώοι είναι χαζοί και όλα τα λαμπρά μυαλά, όλα τα υψηλά </w:t>
      </w:r>
      <w:r>
        <w:rPr>
          <w:rFonts w:eastAsia="Times New Roman"/>
          <w:szCs w:val="24"/>
          <w:lang w:val="en-US"/>
        </w:rPr>
        <w:t>IQ</w:t>
      </w:r>
      <w:r>
        <w:rPr>
          <w:rFonts w:eastAsia="Times New Roman"/>
          <w:szCs w:val="24"/>
        </w:rPr>
        <w:t xml:space="preserve"> είναι στην Αριστερά; Όχι βέβαια. Έχει δημιουργηθεί μια συντεχνία, έχει δημιουργηθεί μια βιομηχανία παραγωγής καθηγητών και λεκτόρων και γι’ αυτό το πράγμα υπεύθυνη είναι –και ας μην διαμαρτύρεται- η Νέα Δημοκρατία, η οποία άνοιξε τις πύλες του μαρξισμού σ</w:t>
      </w:r>
      <w:r>
        <w:rPr>
          <w:rFonts w:eastAsia="Times New Roman"/>
          <w:szCs w:val="24"/>
        </w:rPr>
        <w:t>την παιδεία.</w:t>
      </w:r>
    </w:p>
    <w:p w14:paraId="044565C8" w14:textId="77777777" w:rsidR="00A53C3F" w:rsidRDefault="0019499A">
      <w:pPr>
        <w:tabs>
          <w:tab w:val="left" w:pos="3695"/>
        </w:tabs>
        <w:spacing w:line="600" w:lineRule="auto"/>
        <w:ind w:firstLine="720"/>
        <w:contextualSpacing/>
        <w:jc w:val="both"/>
        <w:rPr>
          <w:rFonts w:eastAsia="Times New Roman"/>
          <w:szCs w:val="24"/>
        </w:rPr>
      </w:pPr>
      <w:r>
        <w:rPr>
          <w:rFonts w:eastAsia="Times New Roman"/>
          <w:szCs w:val="24"/>
        </w:rPr>
        <w:t xml:space="preserve">Επίσης, ο κ. Φίλης στην ομιλία του αναφέρθηκε και στο προσφυγικό. Δεν θα πω ακριβώς τα λόγια για να μην καταχραστώ και τον χρόνο. Και μίλησε για τμήματα ένταξης στα σχολεία γύρω από τα </w:t>
      </w:r>
      <w:r>
        <w:rPr>
          <w:rFonts w:eastAsia="Times New Roman"/>
          <w:szCs w:val="24"/>
          <w:lang w:val="en-US"/>
        </w:rPr>
        <w:t>camp</w:t>
      </w:r>
      <w:r>
        <w:rPr>
          <w:rFonts w:eastAsia="Times New Roman"/>
          <w:szCs w:val="24"/>
        </w:rPr>
        <w:t xml:space="preserve">, δηλαδή νηπιαγωγεία μέσα στα </w:t>
      </w:r>
      <w:r>
        <w:rPr>
          <w:rFonts w:eastAsia="Times New Roman"/>
          <w:szCs w:val="24"/>
          <w:lang w:val="en-US"/>
        </w:rPr>
        <w:t>hot</w:t>
      </w:r>
      <w:r>
        <w:rPr>
          <w:rFonts w:eastAsia="Times New Roman"/>
          <w:szCs w:val="24"/>
        </w:rPr>
        <w:t xml:space="preserve"> </w:t>
      </w:r>
      <w:r>
        <w:rPr>
          <w:rFonts w:eastAsia="Times New Roman"/>
          <w:szCs w:val="24"/>
          <w:lang w:val="en-US"/>
        </w:rPr>
        <w:t>spot</w:t>
      </w:r>
      <w:r>
        <w:rPr>
          <w:rFonts w:eastAsia="Times New Roman"/>
          <w:szCs w:val="24"/>
          <w:lang w:val="en-US"/>
        </w:rPr>
        <w:t>s</w:t>
      </w:r>
      <w:r>
        <w:rPr>
          <w:rFonts w:eastAsia="Times New Roman"/>
          <w:szCs w:val="24"/>
        </w:rPr>
        <w:t>, την ίδια στιγ</w:t>
      </w:r>
      <w:r>
        <w:rPr>
          <w:rFonts w:eastAsia="Times New Roman"/>
          <w:szCs w:val="24"/>
        </w:rPr>
        <w:t>μή που ένα μεγάλο μέρος των Ελλήνων δεν μπορούν να στείλουν τα παιδιά τους στους παιδικούς σταθμούς και σε νηπιαγωγεία.</w:t>
      </w:r>
    </w:p>
    <w:p w14:paraId="044565C9"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Αλλά, εν τοιαύτη </w:t>
      </w:r>
      <w:proofErr w:type="spellStart"/>
      <w:r>
        <w:rPr>
          <w:rFonts w:eastAsia="Times New Roman" w:cs="Times New Roman"/>
          <w:szCs w:val="24"/>
        </w:rPr>
        <w:t>περιπτώσει</w:t>
      </w:r>
      <w:proofErr w:type="spellEnd"/>
      <w:r>
        <w:rPr>
          <w:rFonts w:eastAsia="Times New Roman" w:cs="Times New Roman"/>
          <w:szCs w:val="24"/>
        </w:rPr>
        <w:t xml:space="preserve">, σε αυτά τα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spots</w:t>
      </w:r>
      <w:r>
        <w:rPr>
          <w:rFonts w:eastAsia="Times New Roman" w:cs="Times New Roman"/>
          <w:szCs w:val="24"/>
        </w:rPr>
        <w:t xml:space="preserve"> τι είδους νηπιαγωγεία θα φτιάξετε; Μαροκινών, Αλγερινών, Ιρακινών, Σύριων; Και που θα βρεθούν αυτοί που θα τους διδάξουν; Μας δίνει την απάντηση ο κ. Φίλης λέγοντας «έχουμε εξασφαλίσει από τον Διεθνή Οργανισμό Μετανάστευσης 9 εκατομμύρια ευρώ για τις μετα</w:t>
      </w:r>
      <w:r>
        <w:rPr>
          <w:rFonts w:eastAsia="Times New Roman" w:cs="Times New Roman"/>
          <w:szCs w:val="24"/>
        </w:rPr>
        <w:t xml:space="preserve">κινήσεις, έχουμε 7 εκατομμύρια από </w:t>
      </w:r>
      <w:r>
        <w:rPr>
          <w:rFonts w:eastAsia="Times New Roman" w:cs="Times New Roman"/>
          <w:szCs w:val="24"/>
        </w:rPr>
        <w:t xml:space="preserve">κοινοτικούς </w:t>
      </w:r>
      <w:r>
        <w:rPr>
          <w:rFonts w:eastAsia="Times New Roman" w:cs="Times New Roman"/>
          <w:szCs w:val="24"/>
        </w:rPr>
        <w:t xml:space="preserve">πόρους για την οργάνωση και το εκπαιδευτικό προσωπικό, 16 εκατομμύρια ευρώ για την εκπαίδευση σε βαθμό νηπιαγωγείου στα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spots</w:t>
      </w:r>
      <w:r>
        <w:rPr>
          <w:rFonts w:eastAsia="Times New Roman" w:cs="Times New Roman"/>
          <w:szCs w:val="24"/>
        </w:rPr>
        <w:t>». Πού θα πάνε αυτά τα λεφτά, κυρίες και κύριοι συνάδελφοι; Στις Μη Κυβερνητικές</w:t>
      </w:r>
      <w:r>
        <w:rPr>
          <w:rFonts w:eastAsia="Times New Roman" w:cs="Times New Roman"/>
          <w:szCs w:val="24"/>
        </w:rPr>
        <w:t xml:space="preserve"> Οργανώσεις του Τζωρτζ </w:t>
      </w:r>
      <w:proofErr w:type="spellStart"/>
      <w:r>
        <w:rPr>
          <w:rFonts w:eastAsia="Times New Roman" w:cs="Times New Roman"/>
          <w:szCs w:val="24"/>
        </w:rPr>
        <w:t>Σόρος</w:t>
      </w:r>
      <w:proofErr w:type="spellEnd"/>
      <w:r>
        <w:rPr>
          <w:rFonts w:eastAsia="Times New Roman" w:cs="Times New Roman"/>
          <w:szCs w:val="24"/>
        </w:rPr>
        <w:t xml:space="preserve"> και στην κομματική πελατεία του ΣΥΡΙΖΑ των αλληλέγγυων οι οποίοι διορίζονται. Δεν έχουν σταματήσει οι διορισμοί στο ελληνικό κράτος. Μην πιστεύετε ότι ισχύει κάτι τέτοιο, συνεχίζονται.</w:t>
      </w:r>
    </w:p>
    <w:p w14:paraId="044565CA"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Στη συνέχεια θα ήθελα να αναφερθώ στο μέγα</w:t>
      </w:r>
      <w:r>
        <w:rPr>
          <w:rFonts w:eastAsia="Times New Roman" w:cs="Times New Roman"/>
          <w:szCs w:val="24"/>
        </w:rPr>
        <w:t xml:space="preserve"> ζήτημα με το οποίο ασχολείται και το παρόν νομοσχέδιο, αλλά ασχολείται και ο ΣΥΡΙΖΑ γενικά, ότι είναι δυνατό να αποδοθεί ιθαγένεια σε όσους μετέχουν της ελληνικής παιδείας. Και πολύ συχνά -ακούστηκε πάλι στην Αίθουσα αυτή αυτό το πράγμα- χρησιμοποιούν τη </w:t>
      </w:r>
      <w:r>
        <w:rPr>
          <w:rFonts w:eastAsia="Times New Roman" w:cs="Times New Roman"/>
          <w:szCs w:val="24"/>
        </w:rPr>
        <w:t xml:space="preserve">ρήση του Ισοκράτους που έχει ως εξής: «Και μάλλον Έλληνας καλείσθαι τους της παιδεύσεως </w:t>
      </w:r>
      <w:r>
        <w:rPr>
          <w:rFonts w:eastAsia="Times New Roman" w:cs="Times New Roman"/>
          <w:szCs w:val="24"/>
        </w:rPr>
        <w:lastRenderedPageBreak/>
        <w:t xml:space="preserve">της ημετέρας, ή τους της κοινής φύσεως μετέχοντας». Βασιζόμενοι, λοιπόν, σε αυτήν τη φράση, αυτοί που βλέπουν έναν ρόλο κοσμοπολίτη στον Έλληνα λένε ότι δεν χρειάζεται </w:t>
      </w:r>
      <w:r>
        <w:rPr>
          <w:rFonts w:eastAsia="Times New Roman" w:cs="Times New Roman"/>
          <w:szCs w:val="24"/>
        </w:rPr>
        <w:t xml:space="preserve">κάποιος να είναι Έλληνας στη συνείδηση, Έλληνας στο αίμα, Έλληνας στην καταγωγή. Αρκεί και μόνο να μετέχει της ελληνικής παιδείας. </w:t>
      </w:r>
    </w:p>
    <w:p w14:paraId="044565CB"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χρησιμοποιώ ένα απόσπασμα από την ιστορία της αρχαίας Ελλάδος του </w:t>
      </w:r>
      <w:proofErr w:type="spellStart"/>
      <w:r>
        <w:rPr>
          <w:rFonts w:eastAsia="Times New Roman" w:cs="Times New Roman"/>
          <w:szCs w:val="24"/>
        </w:rPr>
        <w:t>Ούλριχ</w:t>
      </w:r>
      <w:proofErr w:type="spellEnd"/>
      <w:r>
        <w:rPr>
          <w:rFonts w:eastAsia="Times New Roman" w:cs="Times New Roman"/>
          <w:szCs w:val="24"/>
        </w:rPr>
        <w:t xml:space="preserve"> </w:t>
      </w:r>
      <w:proofErr w:type="spellStart"/>
      <w:r>
        <w:rPr>
          <w:rFonts w:eastAsia="Times New Roman" w:cs="Times New Roman"/>
          <w:szCs w:val="24"/>
        </w:rPr>
        <w:t>Βίλκεν</w:t>
      </w:r>
      <w:proofErr w:type="spellEnd"/>
      <w:r>
        <w:rPr>
          <w:rFonts w:eastAsia="Times New Roman" w:cs="Times New Roman"/>
          <w:szCs w:val="24"/>
        </w:rPr>
        <w:t xml:space="preserve">, το οποίο έχει μεταφράσει ο </w:t>
      </w:r>
      <w:r>
        <w:rPr>
          <w:rFonts w:eastAsia="Times New Roman" w:cs="Times New Roman"/>
          <w:szCs w:val="24"/>
        </w:rPr>
        <w:t xml:space="preserve">καθηγητής του Πανεπιστημίου της Θεσσαλονίκης κ. </w:t>
      </w:r>
      <w:proofErr w:type="spellStart"/>
      <w:r>
        <w:rPr>
          <w:rFonts w:eastAsia="Times New Roman" w:cs="Times New Roman"/>
          <w:szCs w:val="24"/>
        </w:rPr>
        <w:t>Τουλουμάκος</w:t>
      </w:r>
      <w:proofErr w:type="spellEnd"/>
      <w:r>
        <w:rPr>
          <w:rFonts w:eastAsia="Times New Roman" w:cs="Times New Roman"/>
          <w:szCs w:val="24"/>
        </w:rPr>
        <w:t xml:space="preserve">, ο οποίος λέει τα εξής: «Ο Ισοκράτης αναφέρει βέβαια στον πανηγυρικό του το 380 π.Χ. ότι «η Αθήνα υπερέχει τόσο πολύ στη σκέψη και τον λόγο, </w:t>
      </w:r>
      <w:proofErr w:type="spellStart"/>
      <w:r>
        <w:rPr>
          <w:rFonts w:eastAsia="Times New Roman" w:cs="Times New Roman"/>
          <w:szCs w:val="24"/>
        </w:rPr>
        <w:t>ώσθ</w:t>
      </w:r>
      <w:proofErr w:type="spellEnd"/>
      <w:r>
        <w:rPr>
          <w:rFonts w:eastAsia="Times New Roman" w:cs="Times New Roman"/>
          <w:szCs w:val="24"/>
        </w:rPr>
        <w:t xml:space="preserve">’ οι ταύτης </w:t>
      </w:r>
      <w:proofErr w:type="spellStart"/>
      <w:r>
        <w:rPr>
          <w:rFonts w:eastAsia="Times New Roman" w:cs="Times New Roman"/>
          <w:szCs w:val="24"/>
        </w:rPr>
        <w:t>μαθηταί</w:t>
      </w:r>
      <w:proofErr w:type="spellEnd"/>
      <w:r>
        <w:rPr>
          <w:rFonts w:eastAsia="Times New Roman" w:cs="Times New Roman"/>
          <w:szCs w:val="24"/>
        </w:rPr>
        <w:t xml:space="preserve"> των άλλων διδάσκαλοι </w:t>
      </w:r>
      <w:proofErr w:type="spellStart"/>
      <w:r>
        <w:rPr>
          <w:rFonts w:eastAsia="Times New Roman" w:cs="Times New Roman"/>
          <w:szCs w:val="24"/>
        </w:rPr>
        <w:t>γεγόνασι</w:t>
      </w:r>
      <w:proofErr w:type="spellEnd"/>
      <w:r>
        <w:rPr>
          <w:rFonts w:eastAsia="Times New Roman" w:cs="Times New Roman"/>
          <w:szCs w:val="24"/>
        </w:rPr>
        <w:t xml:space="preserve"> κα</w:t>
      </w:r>
      <w:r>
        <w:rPr>
          <w:rFonts w:eastAsia="Times New Roman" w:cs="Times New Roman"/>
          <w:szCs w:val="24"/>
        </w:rPr>
        <w:t xml:space="preserve">ι το των Ελλήνων όνομα </w:t>
      </w:r>
      <w:proofErr w:type="spellStart"/>
      <w:r>
        <w:rPr>
          <w:rFonts w:eastAsia="Times New Roman" w:cs="Times New Roman"/>
          <w:szCs w:val="24"/>
        </w:rPr>
        <w:t>πεποίηκε</w:t>
      </w:r>
      <w:proofErr w:type="spellEnd"/>
      <w:r>
        <w:rPr>
          <w:rFonts w:eastAsia="Times New Roman" w:cs="Times New Roman"/>
          <w:szCs w:val="24"/>
        </w:rPr>
        <w:t xml:space="preserve"> </w:t>
      </w:r>
      <w:proofErr w:type="spellStart"/>
      <w:r>
        <w:rPr>
          <w:rFonts w:eastAsia="Times New Roman" w:cs="Times New Roman"/>
          <w:szCs w:val="24"/>
        </w:rPr>
        <w:t>μηκέτι</w:t>
      </w:r>
      <w:proofErr w:type="spellEnd"/>
      <w:r>
        <w:rPr>
          <w:rFonts w:eastAsia="Times New Roman" w:cs="Times New Roman"/>
          <w:szCs w:val="24"/>
        </w:rPr>
        <w:t xml:space="preserve"> του γένους, αλλά της διανοίας δοκείν είναι, και μάλλον Έλληνας καλείσθαι τους της παιδεύσεως της ημετέρας, ή τους της κοινής φύσεως μετέχοντας». Εκδόσεις </w:t>
      </w:r>
      <w:proofErr w:type="spellStart"/>
      <w:r>
        <w:rPr>
          <w:rFonts w:eastAsia="Times New Roman" w:cs="Times New Roman"/>
          <w:szCs w:val="24"/>
        </w:rPr>
        <w:t>Παπαζήση</w:t>
      </w:r>
      <w:proofErr w:type="spellEnd"/>
      <w:r>
        <w:rPr>
          <w:rFonts w:eastAsia="Times New Roman" w:cs="Times New Roman"/>
          <w:szCs w:val="24"/>
        </w:rPr>
        <w:t>, παρακαλώ, το βιβλίο, όχι από κανέναν φασιστικό ή εθνι</w:t>
      </w:r>
      <w:r>
        <w:rPr>
          <w:rFonts w:eastAsia="Times New Roman" w:cs="Times New Roman"/>
          <w:szCs w:val="24"/>
        </w:rPr>
        <w:t xml:space="preserve">κιστικό εκδοτικό οίκο και διδάσκεται στο Πανεπιστήμιο Θεσσαλονίκης. Δεν ξέρω αν τα τελευταία χρόνια έχει αποσυρθεί. «Ωστόσο, με τη φράση </w:t>
      </w:r>
      <w:r>
        <w:rPr>
          <w:rFonts w:eastAsia="Times New Roman" w:cs="Times New Roman"/>
          <w:szCs w:val="24"/>
        </w:rPr>
        <w:lastRenderedPageBreak/>
        <w:t>αυτή ο Ισοκράτης δεν θέλει να συμπεριλάβει, όπως υποστηρίχθηκε συχνά, στους Έλληνες και τους εξελληνισμένους αυτούς βαρ</w:t>
      </w:r>
      <w:r>
        <w:rPr>
          <w:rFonts w:eastAsia="Times New Roman" w:cs="Times New Roman"/>
          <w:szCs w:val="24"/>
        </w:rPr>
        <w:t xml:space="preserve">βάρους, γιατί γι’ αυτόν οι βάρβαροι εξακολουθούν να είναι οι φυσικοί εχθροί των Ελλήνων». Πανηγυρικός παράγραφος 158, Παναθηναϊκός παράγραφος 163. «Το νόημα της φράσεως είναι μάλλον ότι ο Ισοκράτης θεωρεί πραγματικούς Έλληνες μόνο όσους έχουν λάβει αττική </w:t>
      </w:r>
      <w:r>
        <w:rPr>
          <w:rFonts w:eastAsia="Times New Roman" w:cs="Times New Roman"/>
          <w:szCs w:val="24"/>
        </w:rPr>
        <w:t xml:space="preserve">μόρφωση». </w:t>
      </w:r>
    </w:p>
    <w:p w14:paraId="044565CC"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Σταματήστε επιτέλους τη διαστρέβλωση των λόγων του Ισοκράτη. Οι Έλληνες γεννιούνται, δεν γίνονται μέσα στα σχολεία.</w:t>
      </w:r>
    </w:p>
    <w:p w14:paraId="044565CD" w14:textId="77777777" w:rsidR="00A53C3F" w:rsidRDefault="0019499A">
      <w:pPr>
        <w:spacing w:line="600" w:lineRule="auto"/>
        <w:ind w:firstLine="720"/>
        <w:contextualSpacing/>
        <w:jc w:val="center"/>
        <w:rPr>
          <w:rFonts w:eastAsia="Times New Roman" w:cs="Times New Roman"/>
          <w:szCs w:val="24"/>
        </w:rPr>
      </w:pPr>
      <w:r>
        <w:rPr>
          <w:rFonts w:eastAsia="Times New Roman" w:cs="Times New Roman"/>
          <w:szCs w:val="24"/>
        </w:rPr>
        <w:t xml:space="preserve">(Χειροκροτήματα από την πτέρυγα </w:t>
      </w:r>
      <w:r>
        <w:rPr>
          <w:rFonts w:eastAsia="Times New Roman" w:cs="Times New Roman"/>
          <w:szCs w:val="24"/>
        </w:rPr>
        <w:t xml:space="preserve">της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044565CE"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Θα ήθελα να τελειώσω με τα λόγια ενός ξεχωριστού πνευματικού άντρα που επέλεξε </w:t>
      </w:r>
      <w:r>
        <w:rPr>
          <w:rFonts w:eastAsia="Times New Roman" w:cs="Times New Roman"/>
          <w:szCs w:val="24"/>
        </w:rPr>
        <w:t xml:space="preserve">από αηδία την εθελούσια έξοδό του από τη ζωή, του αείμνηστου καθηγητού </w:t>
      </w:r>
      <w:proofErr w:type="spellStart"/>
      <w:r>
        <w:rPr>
          <w:rFonts w:eastAsia="Times New Roman" w:cs="Times New Roman"/>
          <w:szCs w:val="24"/>
        </w:rPr>
        <w:t>Λιαντίνη</w:t>
      </w:r>
      <w:proofErr w:type="spellEnd"/>
      <w:r>
        <w:rPr>
          <w:rFonts w:eastAsia="Times New Roman" w:cs="Times New Roman"/>
          <w:szCs w:val="24"/>
        </w:rPr>
        <w:t xml:space="preserve"> από το βιβλίο του «Τα ελληνικά». Γιατί σίγουρα δεν έχει διαλύσει ο ΣΥΡΙΖΑ την παιδεία, όλο το μεταπολιτευτικό καθεστώς την έχει διαλύσει. </w:t>
      </w:r>
    </w:p>
    <w:p w14:paraId="044565CF"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Γράφει, λοιπόν, ο αείμνηστος </w:t>
      </w:r>
      <w:proofErr w:type="spellStart"/>
      <w:r>
        <w:rPr>
          <w:rFonts w:eastAsia="Times New Roman" w:cs="Times New Roman"/>
          <w:szCs w:val="24"/>
        </w:rPr>
        <w:t>Λιαντίνη</w:t>
      </w:r>
      <w:r>
        <w:rPr>
          <w:rFonts w:eastAsia="Times New Roman" w:cs="Times New Roman"/>
          <w:szCs w:val="24"/>
        </w:rPr>
        <w:t>ς</w:t>
      </w:r>
      <w:proofErr w:type="spellEnd"/>
      <w:r>
        <w:rPr>
          <w:rFonts w:eastAsia="Times New Roman" w:cs="Times New Roman"/>
          <w:szCs w:val="24"/>
        </w:rPr>
        <w:t xml:space="preserve"> –και με τα λόγια του αυτά τελειώνω-: «Σήμερα μια μυλόπετρα πλακώνει την παιδεία των παιδιών μας. Ένας βραχνάς γράφει το παρόν μίζερο και διαγράφει απαίσιο το </w:t>
      </w:r>
      <w:r>
        <w:rPr>
          <w:rFonts w:eastAsia="Times New Roman" w:cs="Times New Roman"/>
          <w:szCs w:val="24"/>
        </w:rPr>
        <w:lastRenderedPageBreak/>
        <w:t>μέλλον της χώρας. Γιατί η αγωγή των νέων είναι κακή. Και η αγωγή των νέων είναι το θεμέλιο της π</w:t>
      </w:r>
      <w:r>
        <w:rPr>
          <w:rFonts w:eastAsia="Times New Roman" w:cs="Times New Roman"/>
          <w:szCs w:val="24"/>
        </w:rPr>
        <w:t>ολιτείας». Αυτό ξεριζώνετε, αυτό αποσαθρώνετε με όσα κάνετε. «Η παιδεία των νέων είναι το δυνατό αίμα και ο αέρας ιωδίου για το μέλλον των λαών. Επένδυση πιο ασφαλή για προοπτική μακρόπνοη δεν πρόκειται να την βρεις. Την αλήθεια αυτή τη λαλούν και την κράζ</w:t>
      </w:r>
      <w:r>
        <w:rPr>
          <w:rFonts w:eastAsia="Times New Roman" w:cs="Times New Roman"/>
          <w:szCs w:val="24"/>
        </w:rPr>
        <w:t xml:space="preserve">ουν από τους νόμους του Λυκούργου μέχρι τους χάρτες του ΟΗΕ. Όμως της δικής μας παιδείας το αίμα έχει αιματοκρίτη λευχαιμίας», έγραφε ο </w:t>
      </w:r>
      <w:proofErr w:type="spellStart"/>
      <w:r>
        <w:rPr>
          <w:rFonts w:eastAsia="Times New Roman" w:cs="Times New Roman"/>
          <w:szCs w:val="24"/>
        </w:rPr>
        <w:t>Λιαντίνης</w:t>
      </w:r>
      <w:proofErr w:type="spellEnd"/>
      <w:r>
        <w:rPr>
          <w:rFonts w:eastAsia="Times New Roman" w:cs="Times New Roman"/>
          <w:szCs w:val="24"/>
        </w:rPr>
        <w:t>. Αυτό συνεχίζεται και θα συνεχίζεται μέχρι να έρθει η ώρα των Ελλήνων, η ώρα της Χρυσής Αυγής.</w:t>
      </w:r>
    </w:p>
    <w:p w14:paraId="044565D0" w14:textId="77777777" w:rsidR="00A53C3F" w:rsidRDefault="0019499A">
      <w:pPr>
        <w:spacing w:line="600" w:lineRule="auto"/>
        <w:ind w:firstLine="720"/>
        <w:contextualSpacing/>
        <w:jc w:val="center"/>
        <w:rPr>
          <w:rFonts w:eastAsia="Times New Roman" w:cs="Times New Roman"/>
          <w:szCs w:val="24"/>
        </w:rPr>
      </w:pPr>
      <w:r>
        <w:rPr>
          <w:rFonts w:eastAsia="Times New Roman" w:cs="Times New Roman"/>
          <w:szCs w:val="24"/>
        </w:rPr>
        <w:t>(Χειροκροτήματα</w:t>
      </w:r>
      <w:r>
        <w:rPr>
          <w:rFonts w:eastAsia="Times New Roman" w:cs="Times New Roman"/>
          <w:szCs w:val="24"/>
        </w:rPr>
        <w:t xml:space="preserve"> από την πτέρυγα </w:t>
      </w:r>
      <w:r>
        <w:rPr>
          <w:rFonts w:eastAsia="Times New Roman" w:cs="Times New Roman"/>
          <w:szCs w:val="24"/>
        </w:rPr>
        <w:t>της</w:t>
      </w:r>
      <w:r>
        <w:rPr>
          <w:rFonts w:eastAsia="Times New Roman" w:cs="Times New Roman"/>
          <w:szCs w:val="24"/>
        </w:rPr>
        <w:t xml:space="preserve"> 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044565D1"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Προχωρούμε με τους Βουλευτές.</w:t>
      </w:r>
    </w:p>
    <w:p w14:paraId="044565D2"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w:t>
      </w:r>
      <w:r>
        <w:rPr>
          <w:rFonts w:eastAsia="Times New Roman" w:cs="Times New Roman"/>
          <w:szCs w:val="24"/>
        </w:rPr>
        <w:t xml:space="preserve">η Βουλευτής του ΣΥΡΙΖΑ </w:t>
      </w:r>
      <w:r>
        <w:rPr>
          <w:rFonts w:eastAsia="Times New Roman" w:cs="Times New Roman"/>
          <w:szCs w:val="24"/>
        </w:rPr>
        <w:t>κ. Γεωργοπούλου-</w:t>
      </w:r>
      <w:proofErr w:type="spellStart"/>
      <w:r>
        <w:rPr>
          <w:rFonts w:eastAsia="Times New Roman" w:cs="Times New Roman"/>
          <w:szCs w:val="24"/>
        </w:rPr>
        <w:t>Σαλτάρη</w:t>
      </w:r>
      <w:proofErr w:type="spellEnd"/>
      <w:r>
        <w:rPr>
          <w:rFonts w:eastAsia="Times New Roman" w:cs="Times New Roman"/>
          <w:szCs w:val="24"/>
        </w:rPr>
        <w:t xml:space="preserve"> Ευσταθία για επτά λεπτά.</w:t>
      </w:r>
    </w:p>
    <w:p w14:paraId="044565D3"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ΕΥΣΤΑΘΙΑ ΓΕΩΡΓΟΠΟΥΛΟΥ-ΣΑΛΤΑΡΗ:</w:t>
      </w:r>
      <w:r>
        <w:rPr>
          <w:rFonts w:eastAsia="Times New Roman" w:cs="Times New Roman"/>
          <w:szCs w:val="24"/>
        </w:rPr>
        <w:t xml:space="preserve"> Ευχαριστώ, κύριε Πρόεδρε.</w:t>
      </w:r>
    </w:p>
    <w:p w14:paraId="044565D4"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w:t>
      </w:r>
      <w:r>
        <w:rPr>
          <w:rFonts w:eastAsia="Times New Roman" w:cs="Times New Roman"/>
          <w:szCs w:val="24"/>
        </w:rPr>
        <w:t>ιοι Βουλευτές, με το παρόν σχέδιο νόμου που ρυθμίζει, μεταξύ άλλων, ζητήματα χρηστής λειτουργίας των ιδιωτικών σχολείων και των φροντιστηρίων αποτυπώνεται ξεκάθαρα η προσπάθειά μας για την υπεράσπιση του δημοσίου συμφέροντος.</w:t>
      </w:r>
    </w:p>
    <w:p w14:paraId="044565D5"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Ακούμε το τελευταίο διάστημα α</w:t>
      </w:r>
      <w:r>
        <w:rPr>
          <w:rFonts w:eastAsia="Times New Roman" w:cs="Times New Roman"/>
          <w:szCs w:val="24"/>
        </w:rPr>
        <w:t>πό διαφόρους ότι διώκεται η αριστεία, ότι χαρακτηρίζεται ρετσινιά, ενώ παράλληλα κάτι ανάλογο συμβαίνει αυτές τις μέρες με τη δημοπρασία των τηλεοπτικών αδειών. Ακούμε ότι διώκεται η πολυφωνία των μέσων μαζικής ενημέρωσης και άλλα ανυπόστατα σχόλια. Η πραγ</w:t>
      </w:r>
      <w:r>
        <w:rPr>
          <w:rFonts w:eastAsia="Times New Roman" w:cs="Times New Roman"/>
          <w:szCs w:val="24"/>
        </w:rPr>
        <w:t xml:space="preserve">ματικότητα είναι και στη μία και στην άλλη περίπτωση, σε αυτή του παρόντος νομοσχεδίου και στην άλλη, την εν εξελίξει διαδικασία της </w:t>
      </w:r>
      <w:proofErr w:type="spellStart"/>
      <w:r>
        <w:rPr>
          <w:rFonts w:eastAsia="Times New Roman" w:cs="Times New Roman"/>
          <w:szCs w:val="24"/>
        </w:rPr>
        <w:t>αδειοδότησης</w:t>
      </w:r>
      <w:proofErr w:type="spellEnd"/>
      <w:r>
        <w:rPr>
          <w:rFonts w:eastAsia="Times New Roman" w:cs="Times New Roman"/>
          <w:szCs w:val="24"/>
        </w:rPr>
        <w:t xml:space="preserve"> των ιδιωτικών τηλεοπτικών σταθμών, ότι συμβαίνει ακριβώς το αντίθετο. </w:t>
      </w:r>
    </w:p>
    <w:p w14:paraId="044565D6"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Τα ιδιωτικά σχολεία, σύμφωνα με το Σύνταγμα, παρέχουν δημόσιο αγαθό. Οι ιδιωτικοί τηλεοπτικοί </w:t>
      </w:r>
      <w:r>
        <w:rPr>
          <w:rFonts w:eastAsia="Times New Roman" w:cs="Times New Roman"/>
          <w:szCs w:val="24"/>
        </w:rPr>
        <w:t xml:space="preserve">σταθμοί </w:t>
      </w:r>
      <w:r>
        <w:rPr>
          <w:rFonts w:eastAsia="Times New Roman" w:cs="Times New Roman"/>
          <w:szCs w:val="24"/>
        </w:rPr>
        <w:t>χρησιμοποιούν δημόσιο αγαθό. Επομένως, πρέπει να λειτουργούν υπό την ουσιαστική εποπτεία της πολιτείας. Ούτε περιορίζουμε το δικαίωμα ύπαρξης ιδιωτικών σχ</w:t>
      </w:r>
      <w:r>
        <w:rPr>
          <w:rFonts w:eastAsia="Times New Roman" w:cs="Times New Roman"/>
          <w:szCs w:val="24"/>
        </w:rPr>
        <w:t xml:space="preserve">ολείων ούτε το δικαίωμα λειτουργίας </w:t>
      </w:r>
      <w:r>
        <w:rPr>
          <w:rFonts w:eastAsia="Times New Roman" w:cs="Times New Roman"/>
          <w:szCs w:val="24"/>
        </w:rPr>
        <w:lastRenderedPageBreak/>
        <w:t>ιδιωτικών τηλεοπτικών σταθμών. Υπερασπιζόμαστε, όμως, την ισονομία ανάμεσα σε όλους τους μαθητές, τη διασφάλιση των εργασιακών δικαιωμάτων στα σχολεία απέναντι στο υφιστάμενο καθεστώς γαλέρας και εκβιασμών που επιβλήθηκε</w:t>
      </w:r>
      <w:r>
        <w:rPr>
          <w:rFonts w:eastAsia="Times New Roman" w:cs="Times New Roman"/>
          <w:szCs w:val="24"/>
        </w:rPr>
        <w:t xml:space="preserve"> ιδιαίτερα τα τελευταία χρόνια.</w:t>
      </w:r>
    </w:p>
    <w:p w14:paraId="044565D7"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Βεβαίως, τα προηγούμενα χρόνια οι νεοφιλελεύθερες κυβερνήσεις συρρικνώσατε τις δημόσιες σχολικές μονάδες και ρίξατε «μαύρο» στον δημόσιο τηλεοπτικό σταθμό, ανακαλύπτοντας και αποκαλύπτοντας για ποιους πραγματικά κυβερνούσατε</w:t>
      </w:r>
      <w:r>
        <w:rPr>
          <w:rFonts w:eastAsia="Times New Roman" w:cs="Times New Roman"/>
          <w:szCs w:val="24"/>
        </w:rPr>
        <w:t xml:space="preserve">. Να θυμίσω τις απολύσεις που έγιναν στα ΕΠΑΛ-ΕΠΑΣ, όταν καταργήθηκαν ειδικότητες, ενώ ταυτόχρονα ο Υπουργός Παιδείας εγκαινίαζε ιδιωτικά κέντρα, τα οποία είχαν ακριβώς τις ίδιες ειδικότητες. </w:t>
      </w:r>
    </w:p>
    <w:p w14:paraId="044565D8"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Εμείς επαναφέρουμε την εποπτεία των ιδιωτικών εκπαιδευτηρίων στ</w:t>
      </w:r>
      <w:r>
        <w:rPr>
          <w:rFonts w:eastAsia="Times New Roman" w:cs="Times New Roman"/>
          <w:szCs w:val="24"/>
        </w:rPr>
        <w:t>ο Υπουργείο Παιδείας, για να λειτουργεί η ισονομία για μαθητές και εκπαιδευτικούς, και δημοπρατούμε για εμπορική εκμετάλλευση ένα δημόσιο αγαθό, τις συχνότητες δηλαδή, εξασφαλίζοντας τα έσοδα του δημοσίου και τα εργασιακά δικαιώματα. Με λίγα λόγια, εισάγον</w:t>
      </w:r>
      <w:r>
        <w:rPr>
          <w:rFonts w:eastAsia="Times New Roman" w:cs="Times New Roman"/>
          <w:szCs w:val="24"/>
        </w:rPr>
        <w:t xml:space="preserve">ται δημοκρατικοί κανόνες παντού και για όλους. </w:t>
      </w:r>
    </w:p>
    <w:p w14:paraId="044565D9"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Όταν έχουμε να κάνουμε με τόσο κρίσιμης σημασίας ζητήματα με εθνικές και γεωπολιτικές προεκτάσεις, όπως είναι η ελληνόγλωσση εκπαίδευση, αλλά και η τακτοποίηση του καθεστώτος της αδιαφάνειας στα ιδιωτικά σχολ</w:t>
      </w:r>
      <w:r>
        <w:rPr>
          <w:rFonts w:eastAsia="Times New Roman" w:cs="Times New Roman"/>
          <w:szCs w:val="24"/>
        </w:rPr>
        <w:t xml:space="preserve">εία, δεν μπορούμε να θεωρούμε την παιδεία ως αγοραία δραστηριότητα </w:t>
      </w:r>
      <w:r>
        <w:rPr>
          <w:rFonts w:eastAsia="Times New Roman" w:cs="Times New Roman"/>
          <w:szCs w:val="24"/>
        </w:rPr>
        <w:t xml:space="preserve">- </w:t>
      </w:r>
      <w:r>
        <w:rPr>
          <w:rFonts w:eastAsia="Times New Roman" w:cs="Times New Roman"/>
          <w:szCs w:val="24"/>
        </w:rPr>
        <w:t xml:space="preserve">ξέφραγο αμπέλι. </w:t>
      </w:r>
    </w:p>
    <w:p w14:paraId="044565DA"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Θα σταθώ ιδιαίτερα στο θέμα των διατάξεων για την ελληνόγλωσση και τη διαπολιτισμική εκπαίδευση. Η ανάγκη για ουσιαστικότερη ρύθμιση του πλαισίου της ελληνόγλωσσης εκπαίδ</w:t>
      </w:r>
      <w:r>
        <w:rPr>
          <w:rFonts w:eastAsia="Times New Roman" w:cs="Times New Roman"/>
          <w:szCs w:val="24"/>
        </w:rPr>
        <w:t xml:space="preserve">ευσης στο εξωτερικό είναι υπαρκτή. Συγκεκριμένα, η ενίσχυση του εποπτικού και ελεγκτικού ρόλου του Υπουργείου Παιδείας είναι απαραίτητη σήμερα που η χώρα μας βρίσκεται </w:t>
      </w:r>
      <w:r>
        <w:rPr>
          <w:rFonts w:eastAsia="Times New Roman" w:cs="Times New Roman"/>
          <w:szCs w:val="24"/>
        </w:rPr>
        <w:t xml:space="preserve">ακόμα </w:t>
      </w:r>
      <w:r>
        <w:rPr>
          <w:rFonts w:eastAsia="Times New Roman" w:cs="Times New Roman"/>
          <w:szCs w:val="24"/>
        </w:rPr>
        <w:t xml:space="preserve">στη δίνη της οικονομικής κρίσης, ώστε να αντιμετωπιστούν ενδεχόμενα φαινόμενα του </w:t>
      </w:r>
      <w:r>
        <w:rPr>
          <w:rFonts w:eastAsia="Times New Roman" w:cs="Times New Roman"/>
          <w:szCs w:val="24"/>
        </w:rPr>
        <w:t xml:space="preserve">παρελθόντος, όπως κατασπατάληση πόρων και πελατειακές εξυπηρετήσεις. </w:t>
      </w:r>
    </w:p>
    <w:p w14:paraId="044565DB"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Σε αυτό το σημείο, λαμβάνοντας υπ’ </w:t>
      </w:r>
      <w:proofErr w:type="spellStart"/>
      <w:r>
        <w:rPr>
          <w:rFonts w:eastAsia="Times New Roman" w:cs="Times New Roman"/>
          <w:szCs w:val="24"/>
        </w:rPr>
        <w:t>όψιν</w:t>
      </w:r>
      <w:proofErr w:type="spellEnd"/>
      <w:r>
        <w:rPr>
          <w:rFonts w:eastAsia="Times New Roman" w:cs="Times New Roman"/>
          <w:szCs w:val="24"/>
        </w:rPr>
        <w:t xml:space="preserve"> και τη ρητή διατύπωση του σκοπού της προώθησης της γνώσης και της ευαισθητοποίησης σε σχέση με την ελληνική πολιτιστική κληρονομιά, καθώς και την </w:t>
      </w:r>
      <w:r>
        <w:rPr>
          <w:rFonts w:eastAsia="Times New Roman" w:cs="Times New Roman"/>
          <w:szCs w:val="24"/>
        </w:rPr>
        <w:t>ανάδειξη των πολιτισμικών ιδιαιτεροτήτων της ελληνικής ομογένειας κατά τόπους, θέλω να θέσω το ζήτημα της πληρέστερης επαφής των ελληνόπουλων του εξωτερικού με τον πολιτισμό μας μέσα από τον εμπλουτισμό της ελληνόγλωσσης εκπαίδευσης με επιπλέον δραστηριότη</w:t>
      </w:r>
      <w:r>
        <w:rPr>
          <w:rFonts w:eastAsia="Times New Roman" w:cs="Times New Roman"/>
          <w:szCs w:val="24"/>
        </w:rPr>
        <w:t xml:space="preserve">τες. </w:t>
      </w:r>
    </w:p>
    <w:p w14:paraId="044565DC"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Είχα θέσει στην Επιτροπή Μορφωτικών Υποθέσεων την αναγκαιότητα, πέραν της ενίσχυσης των σχολείων της ελληνικής ομογένειας, όπως στην Ουγγαρία, την Αλβανία και σε άλλες χώρες, να δοθεί βάρος και στην πολιτιστική διαδικασία του ελληνικού πολιτισμού, θέ</w:t>
      </w:r>
      <w:r>
        <w:rPr>
          <w:rFonts w:eastAsia="Times New Roman" w:cs="Times New Roman"/>
          <w:szCs w:val="24"/>
        </w:rPr>
        <w:t>ατρο, λογοτεχνία, χορός, τέχνες και βεβαίως υπάρχει μεγάλη ανάγκη να αποσταλούν και άλλοι Έλληνες εκπαιδευτικοί, οι οποίοι θα μπορούσαν ενδεχομένως να πάρουν μέρος και στη διοργάνωση εξωσχολικών πολιτιστικών προγραμμάτων. Οι άνθρωποι εκεί διψούν και ταυτόχ</w:t>
      </w:r>
      <w:r>
        <w:rPr>
          <w:rFonts w:eastAsia="Times New Roman" w:cs="Times New Roman"/>
          <w:szCs w:val="24"/>
        </w:rPr>
        <w:t xml:space="preserve">ρονα εκφράζουν την αγωνία τους, ώστε τα παιδιά δεύτερης και τρίτης γενιάς να γίνονται κοινωνοί της ελληνικής παράδοσης, αλλά και του σύγχρονου πολιτιστικού γίγνεσθαι. </w:t>
      </w:r>
    </w:p>
    <w:p w14:paraId="044565DD"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Καταθέτω σχετικά μια άμεση πρόταση προς το Υπουργείο Παιδείας. Στη χώρα μας και ειδικά σ</w:t>
      </w:r>
      <w:r>
        <w:rPr>
          <w:rFonts w:eastAsia="Times New Roman" w:cs="Times New Roman"/>
          <w:szCs w:val="24"/>
        </w:rPr>
        <w:t xml:space="preserve">τον Νομό Ηλείας πραγματοποιείται κάθε χρόνο το Διεθνές Φεστιβάλ Κινηματογράφου Ολυμπίας για παιδιά και νέους. Είναι ένας θεσμός που μαγνητίζει κάθε χρόνο μαθητές με τις πολλαπλές δράσεις που έχει ανοίξει, εκτός από την παρακολούθηση ταινιών </w:t>
      </w:r>
      <w:r>
        <w:rPr>
          <w:rFonts w:eastAsia="Times New Roman" w:cs="Times New Roman"/>
          <w:szCs w:val="24"/>
        </w:rPr>
        <w:t xml:space="preserve">γραμμένες </w:t>
      </w:r>
      <w:r>
        <w:rPr>
          <w:rFonts w:eastAsia="Times New Roman" w:cs="Times New Roman"/>
          <w:szCs w:val="24"/>
        </w:rPr>
        <w:t>για π</w:t>
      </w:r>
      <w:r>
        <w:rPr>
          <w:rFonts w:eastAsia="Times New Roman" w:cs="Times New Roman"/>
          <w:szCs w:val="24"/>
        </w:rPr>
        <w:t xml:space="preserve">αιδιά και νέους. </w:t>
      </w:r>
    </w:p>
    <w:p w14:paraId="044565DE"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Φέτος μάλιστα για πρώτη φορά θεσμοθετήθηκε </w:t>
      </w:r>
      <w:r>
        <w:rPr>
          <w:rFonts w:eastAsia="Times New Roman" w:cs="Times New Roman"/>
          <w:szCs w:val="24"/>
        </w:rPr>
        <w:t xml:space="preserve">βραβείο </w:t>
      </w:r>
      <w:r>
        <w:rPr>
          <w:rFonts w:eastAsia="Times New Roman" w:cs="Times New Roman"/>
          <w:szCs w:val="24"/>
        </w:rPr>
        <w:t>της Βουλής των Ελλήνων για το φεστιβάλ. Θα μπορούσαν σε πρώτη φάση αυτές οι ταινίες, οι οποίες έχουν ως αντικείμενο τα ανθρώπινα ιδεώδη και αξίες, να προβάλλονται στα σχολεία στο εξωτερικ</w:t>
      </w:r>
      <w:r>
        <w:rPr>
          <w:rFonts w:eastAsia="Times New Roman" w:cs="Times New Roman"/>
          <w:szCs w:val="24"/>
        </w:rPr>
        <w:t>ό και σε επόμενη φάση να λειτουργήσουν πειραματικά εργαστήρια δημιουργίας μικρών ταινιών από τα ίδια τα παιδιά.</w:t>
      </w:r>
    </w:p>
    <w:p w14:paraId="044565DF"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Η διαπολιτισμική εκπαίδευση είναι ένα πάρα πολύ σοβαρό θέμα και εμείς μέσα από τα προγραμματικά κείμενα του ΣΥΡΙΖΑ έχουμε στόχο ένα εκπαιδευτικό</w:t>
      </w:r>
      <w:r>
        <w:rPr>
          <w:rFonts w:eastAsia="Times New Roman" w:cs="Times New Roman"/>
          <w:szCs w:val="24"/>
        </w:rPr>
        <w:t xml:space="preserve"> σύστημα, που στο σύνολό του θα διαπνέεται από τις αξίες και τις αρχές της διαπολιτισμικής και αντιρατσιστικής εκπαίδευσης, θα προωθεί τον σεβασμό στα ανθρώπινα δικαιώματα, την ισότητα, την αμοιβαία κατανόηση, την αλληλεγγύη και μεταξύ των ατόμων </w:t>
      </w:r>
      <w:r>
        <w:rPr>
          <w:rFonts w:eastAsia="Times New Roman" w:cs="Times New Roman"/>
          <w:szCs w:val="24"/>
        </w:rPr>
        <w:lastRenderedPageBreak/>
        <w:t>και ομάδω</w:t>
      </w:r>
      <w:r>
        <w:rPr>
          <w:rFonts w:eastAsia="Times New Roman" w:cs="Times New Roman"/>
          <w:szCs w:val="24"/>
        </w:rPr>
        <w:t xml:space="preserve">ν και θα καταπολεμά τον ρατσισμό, την ξενοφοβία, τον κοινωνικό αποκλεισμό και κάθε είδους στερεότυπα. </w:t>
      </w:r>
    </w:p>
    <w:p w14:paraId="044565E0"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Τέλος, θα ήθελα να σταθώ στην υπουργική τροπολογία με γενικό αριθμό 640 και ειδικό 41 που αφορά </w:t>
      </w:r>
      <w:proofErr w:type="spellStart"/>
      <w:r>
        <w:rPr>
          <w:rFonts w:eastAsia="Times New Roman" w:cs="Times New Roman"/>
          <w:szCs w:val="24"/>
        </w:rPr>
        <w:t>οχτώμισι</w:t>
      </w:r>
      <w:proofErr w:type="spellEnd"/>
      <w:r>
        <w:rPr>
          <w:rFonts w:eastAsia="Times New Roman" w:cs="Times New Roman"/>
          <w:szCs w:val="24"/>
        </w:rPr>
        <w:t xml:space="preserve"> χιλιάδες περίπου καθαρίστριες σχολείων, οι οποίε</w:t>
      </w:r>
      <w:r>
        <w:rPr>
          <w:rFonts w:eastAsia="Times New Roman" w:cs="Times New Roman"/>
          <w:szCs w:val="24"/>
        </w:rPr>
        <w:t xml:space="preserve">ς έχουν δεινοπαθήσει τα προηγούμενα χρόνια μένοντας απλήρωτες ακόμη και επτά μήνες, όπως είχε γίνει το 2013. </w:t>
      </w:r>
    </w:p>
    <w:p w14:paraId="044565E1"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Από αυτό εδώ το Βήμα και από το 2012 έχω επισημάνει και έχω στηλιτεύσει πάρα πολλές φορές αυτή την αδικία. Είναι σημαντικό το ότι για πρώτη φορά μ</w:t>
      </w:r>
      <w:r>
        <w:rPr>
          <w:rFonts w:eastAsia="Times New Roman" w:cs="Times New Roman"/>
          <w:szCs w:val="24"/>
        </w:rPr>
        <w:t>ετά από πολλά χρόνια οι καθαρίστριες πληρώθηκαν χωρίς σημαντική καθυστέρηση το δίμηνο Μαΐου-Ιουνίου του 2016. Σήμερα με την τροπολογία εξαιρούνται και για το 2016-2017 από την έγκριση της επιτροπής της ΠΥΣ οι συμβάσεις τους και έτσι διασφαλίζεται και ο απρ</w:t>
      </w:r>
      <w:r>
        <w:rPr>
          <w:rFonts w:eastAsia="Times New Roman" w:cs="Times New Roman"/>
          <w:szCs w:val="24"/>
        </w:rPr>
        <w:t xml:space="preserve">όσκοπτος καθαρισμός των σχολικών μονάδων όλης της χώρας και για φέτος. </w:t>
      </w:r>
    </w:p>
    <w:p w14:paraId="044565E2"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Ζητώ πέραν της υφιστάμενης τροπολογίας να υπάρξει σχεδιασμός, ώστε οι σχολικές επιτροπές να έχουν πιστώσεις σε έγκαιρο χρόνο και να μπορούν να πληρώνουν τις καθαρίστριες με προγραμματι</w:t>
      </w:r>
      <w:r>
        <w:rPr>
          <w:rFonts w:eastAsia="Times New Roman" w:cs="Times New Roman"/>
          <w:szCs w:val="24"/>
        </w:rPr>
        <w:t xml:space="preserve">σμό </w:t>
      </w:r>
      <w:r>
        <w:rPr>
          <w:rFonts w:eastAsia="Times New Roman" w:cs="Times New Roman"/>
          <w:szCs w:val="24"/>
        </w:rPr>
        <w:lastRenderedPageBreak/>
        <w:t>σε μηνιαία βάση, όπως ακριβώς και αυτές παρέχουν τις υπηρεσίες τους. Γνωρίζω ότι είναι σύνθετη τεχνικά αυτή η διαδικασία, επειδή αφορά μισθώσεις έργου, αλλά από την άλλη πρέπει να ανοίγουμε και δρόμους εκεί που δεν υπάρχουν, όπως έχει πει και ο Πρωθυπο</w:t>
      </w:r>
      <w:r>
        <w:rPr>
          <w:rFonts w:eastAsia="Times New Roman" w:cs="Times New Roman"/>
          <w:szCs w:val="24"/>
        </w:rPr>
        <w:t xml:space="preserve">υργός, και να υπερασπιζόμαστε με όλες μας τις δυνάμεις τους ανθρώπους της εργασίας. </w:t>
      </w:r>
    </w:p>
    <w:p w14:paraId="044565E3"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044565E4" w14:textId="77777777" w:rsidR="00A53C3F" w:rsidRDefault="0019499A">
      <w:pPr>
        <w:spacing w:line="600" w:lineRule="auto"/>
        <w:ind w:firstLine="720"/>
        <w:contextualSpacing/>
        <w:jc w:val="center"/>
        <w:rPr>
          <w:rFonts w:eastAsia="Times New Roman"/>
          <w:bCs/>
        </w:rPr>
      </w:pPr>
      <w:r>
        <w:rPr>
          <w:rFonts w:eastAsia="Times New Roman"/>
          <w:bCs/>
        </w:rPr>
        <w:t>(Χειροκροτήματα από την πτέρυγα του ΣΥΡΙΖΑ)</w:t>
      </w:r>
    </w:p>
    <w:p w14:paraId="044565E5"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και εμείς. </w:t>
      </w:r>
    </w:p>
    <w:p w14:paraId="044565E6"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Δημήτριος </w:t>
      </w:r>
      <w:proofErr w:type="spellStart"/>
      <w:r>
        <w:rPr>
          <w:rFonts w:eastAsia="Times New Roman" w:cs="Times New Roman"/>
          <w:szCs w:val="24"/>
        </w:rPr>
        <w:t>Μπαξεβανάκης</w:t>
      </w:r>
      <w:proofErr w:type="spellEnd"/>
      <w:r>
        <w:rPr>
          <w:rFonts w:eastAsia="Times New Roman" w:cs="Times New Roman"/>
          <w:szCs w:val="24"/>
        </w:rPr>
        <w:t xml:space="preserve">, Βουλευτής του ΣΥΡΙΖΑ για επτά λεπτά. </w:t>
      </w:r>
    </w:p>
    <w:p w14:paraId="044565E7"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Μπαξεβανάκη</w:t>
      </w:r>
      <w:proofErr w:type="spellEnd"/>
      <w:r>
        <w:rPr>
          <w:rFonts w:eastAsia="Times New Roman" w:cs="Times New Roman"/>
          <w:szCs w:val="24"/>
        </w:rPr>
        <w:t>, έχετε τον λόγο.</w:t>
      </w:r>
    </w:p>
    <w:p w14:paraId="044565E8"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ΔΗΜΗΤΡΙΟΣ ΜΠΑΞΕΒΑΝΑΚΗΣ:</w:t>
      </w:r>
      <w:r>
        <w:rPr>
          <w:rFonts w:eastAsia="Times New Roman" w:cs="Times New Roman"/>
          <w:szCs w:val="24"/>
        </w:rPr>
        <w:t xml:space="preserve"> Ευχαριστώ, κύριε Πρόεδρε.</w:t>
      </w:r>
    </w:p>
    <w:p w14:paraId="044565E9"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Βουλευτές, σε δώδεκα ημέρες χτυπάει το κουδούνι για το ξεκίνημα μιας νέα</w:t>
      </w:r>
      <w:r>
        <w:rPr>
          <w:rFonts w:eastAsia="Times New Roman" w:cs="Times New Roman"/>
          <w:szCs w:val="24"/>
        </w:rPr>
        <w:t xml:space="preserve">ς σχολικής χρονιάς στα σχολεία της χώρας μας. Έχει γίνει μια πολύ σοβαρή προσπάθεια από το Υπουργείο </w:t>
      </w:r>
      <w:r>
        <w:rPr>
          <w:rFonts w:eastAsia="Times New Roman" w:cs="Times New Roman"/>
          <w:szCs w:val="24"/>
        </w:rPr>
        <w:lastRenderedPageBreak/>
        <w:t>Παιδείας αυτή η χρονιά να εξελιχθεί διαφορετικά. Ήδη το σύνολο των σχολικών εγχειριδίων βρίσκεται στα σχολεία και οι εκπαιδευτικοί θα βρίσκονται μετά από π</w:t>
      </w:r>
      <w:r>
        <w:rPr>
          <w:rFonts w:eastAsia="Times New Roman" w:cs="Times New Roman"/>
          <w:szCs w:val="24"/>
        </w:rPr>
        <w:t>ολλές δεκαετίες έγκαιρα στις θέσεις τους.</w:t>
      </w:r>
    </w:p>
    <w:p w14:paraId="044565EA"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Πολλοί και από πολλές πλευρές εύχονται να μην πάνε καλά τα πράγματα και ορισμένοι μάλιστα προσπαθούν να μην υπάρξει ομαλή έναρξη των μαθημάτων. Θα διαψευσθούν. Αυτή η σχολική χρονιά θα είναι διαφορετική, θα είναι κ</w:t>
      </w:r>
      <w:r>
        <w:rPr>
          <w:rFonts w:eastAsia="Times New Roman" w:cs="Times New Roman"/>
          <w:szCs w:val="24"/>
        </w:rPr>
        <w:t>αλύτερη από κάθε προηγούμενο. Άλλωστε το δείχνει αυτό η κατάσταση στην ειδική αγωγή.</w:t>
      </w:r>
    </w:p>
    <w:p w14:paraId="044565EB"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Ήδη με υπουργικές αποφάσεις ιδρύονται πεντακόσια τριάντα ένα νέα τμήματα ένταξης στα σχολεία μας, εξήντα ένα τμήματα σε νηπιαγωγεία, τριακόσια σαράντα τέσσερα σε δημοτικά </w:t>
      </w:r>
      <w:r>
        <w:rPr>
          <w:rFonts w:eastAsia="Times New Roman" w:cs="Times New Roman"/>
          <w:szCs w:val="24"/>
        </w:rPr>
        <w:t xml:space="preserve">σχολεία, </w:t>
      </w:r>
      <w:proofErr w:type="spellStart"/>
      <w:r>
        <w:rPr>
          <w:rFonts w:eastAsia="Times New Roman" w:cs="Times New Roman"/>
          <w:szCs w:val="24"/>
        </w:rPr>
        <w:t>εκατόν</w:t>
      </w:r>
      <w:proofErr w:type="spellEnd"/>
      <w:r>
        <w:rPr>
          <w:rFonts w:eastAsia="Times New Roman" w:cs="Times New Roman"/>
          <w:szCs w:val="24"/>
        </w:rPr>
        <w:t xml:space="preserve"> είκοσι έξι σε γυμνάσια. Επίσης, ιδρύονται είκοσι τρία νέα σχολεία ειδικής αγωγής, τρία ειδικά νηπιαγωγεία, έξι ειδικά δημοτικά σχολεία, έξι ειδικά επαγγελματικά γυμνάσια και πέντε εργαστήρια ειδικής επαγγελματικής εκπαίδευσης. Επιπλέον, έχο</w:t>
      </w:r>
      <w:r>
        <w:rPr>
          <w:rFonts w:eastAsia="Times New Roman" w:cs="Times New Roman"/>
          <w:szCs w:val="24"/>
        </w:rPr>
        <w:t>υν εξασφαλιστεί πιστώσεις για προσλήψεις παραπάνω από εννέα χιλιάδων αναπληρωτών για την ειδική αγωγή.</w:t>
      </w:r>
    </w:p>
    <w:p w14:paraId="044565EC"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Δεν έχει περάσει πολύς καιρός που σε αυτή εδώ την Αίθουσα συζητούσαμε τις διατάξεις για την ειδική αγωγή, εισάγοντας την έννοια της συμπερίληψης που αποτ</w:t>
      </w:r>
      <w:r>
        <w:rPr>
          <w:rFonts w:eastAsia="Times New Roman" w:cs="Times New Roman"/>
          <w:szCs w:val="24"/>
        </w:rPr>
        <w:t>ελεί την παγκόσμια τάση στην παιδαγωγική αντίληψη για αυτές τις σχολικές μονάδες. Και τι δεν ακούσαμε τότε από όλες τις πλευρές της Αντιπολίτευσης αλλά και από πολλές συνδικαλιστικές ηγεσίες. Η ειδική αγωγή δήθεν συρρικνώνεται, υποβαθμίζεται, τα σχολεία κα</w:t>
      </w:r>
      <w:r>
        <w:rPr>
          <w:rFonts w:eastAsia="Times New Roman" w:cs="Times New Roman"/>
          <w:szCs w:val="24"/>
        </w:rPr>
        <w:t>ι οι δομές της κλείνουν. Δυστυχώς, για τους μηδενιστές η πραγματικότητα είναι απολύτως διαφορετική. Οι καταστροφολόγοι διαψεύδονται παταγωδώς. Η Κυβέρνηση αποδεικνύει έμπρακτα ότι η ειδική αγωγή αποτελεί στην πράξη προτεραιότητα.</w:t>
      </w:r>
    </w:p>
    <w:p w14:paraId="044565ED"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Σχετικά με τις διατάξεις τ</w:t>
      </w:r>
      <w:r>
        <w:rPr>
          <w:rFonts w:eastAsia="Times New Roman" w:cs="Times New Roman"/>
          <w:szCs w:val="24"/>
        </w:rPr>
        <w:t>ου νομοσχεδίου για την ιδιωτική εκπαίδευση δεν θα αναφερθώ ιδιαίτερα στο θέμα των αναιτιολόγητων απολύσεων. Έχουν καταλάβει πια όλοι οι πολίτες ότι το νομοσχέδιο προσπαθεί να προστατεύσει τους ιδιωτικούς εκπαιδευτικούς από την ασυδοσία ορισμένων σχολαρχών.</w:t>
      </w:r>
      <w:r>
        <w:rPr>
          <w:rFonts w:eastAsia="Times New Roman" w:cs="Times New Roman"/>
          <w:szCs w:val="24"/>
        </w:rPr>
        <w:t xml:space="preserve"> </w:t>
      </w:r>
    </w:p>
    <w:p w14:paraId="044565EE"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Έχει γίνει, </w:t>
      </w:r>
      <w:r>
        <w:rPr>
          <w:rFonts w:eastAsia="Times New Roman" w:cs="Times New Roman"/>
          <w:bCs/>
          <w:shd w:val="clear" w:color="auto" w:fill="FFFFFF"/>
        </w:rPr>
        <w:t xml:space="preserve">επίσης, </w:t>
      </w:r>
      <w:r>
        <w:rPr>
          <w:rFonts w:eastAsia="Times New Roman" w:cs="Times New Roman"/>
          <w:szCs w:val="24"/>
        </w:rPr>
        <w:t xml:space="preserve">απολύτως κατανοητό στην ελληνική κοινωνία ότι στο πλευρό αυτών των σχολαρχών βρίσκεται η </w:t>
      </w:r>
      <w:r>
        <w:rPr>
          <w:rFonts w:eastAsia="Times New Roman" w:cs="Times New Roman"/>
        </w:rPr>
        <w:t xml:space="preserve">Νέα Δημοκρατία, η οποία με πάθος -και αυτό </w:t>
      </w:r>
      <w:r>
        <w:rPr>
          <w:rFonts w:eastAsia="Times New Roman"/>
          <w:bCs/>
        </w:rPr>
        <w:t>είναι</w:t>
      </w:r>
      <w:r>
        <w:rPr>
          <w:rFonts w:eastAsia="Times New Roman" w:cs="Times New Roman"/>
        </w:rPr>
        <w:t xml:space="preserve"> εντυπωσιακό- από όλους τους ομιλητές της υπερασπίζεται το υπέρτατο </w:t>
      </w:r>
      <w:r>
        <w:rPr>
          <w:rFonts w:eastAsia="Times New Roman" w:cs="Times New Roman"/>
          <w:bCs/>
          <w:shd w:val="clear" w:color="auto" w:fill="FFFFFF"/>
        </w:rPr>
        <w:t>δικαίωμα</w:t>
      </w:r>
      <w:r>
        <w:rPr>
          <w:rFonts w:eastAsia="Times New Roman" w:cs="Times New Roman"/>
        </w:rPr>
        <w:t xml:space="preserve"> των σχολαρχών να απο</w:t>
      </w:r>
      <w:r>
        <w:rPr>
          <w:rFonts w:eastAsia="Times New Roman" w:cs="Times New Roman"/>
        </w:rPr>
        <w:t>λύουν ανεξέλεγκτα και αναιτιολόγητα.</w:t>
      </w:r>
    </w:p>
    <w:p w14:paraId="044565EF" w14:textId="77777777" w:rsidR="00A53C3F" w:rsidRDefault="0019499A">
      <w:pPr>
        <w:spacing w:line="600" w:lineRule="auto"/>
        <w:ind w:firstLine="720"/>
        <w:contextualSpacing/>
        <w:jc w:val="both"/>
        <w:rPr>
          <w:rFonts w:eastAsia="Times New Roman" w:cs="Times New Roman"/>
        </w:rPr>
      </w:pPr>
      <w:r>
        <w:rPr>
          <w:rFonts w:eastAsia="Times New Roman"/>
          <w:bCs/>
        </w:rPr>
        <w:t>Είναι</w:t>
      </w:r>
      <w:r>
        <w:rPr>
          <w:rFonts w:eastAsia="Times New Roman" w:cs="Times New Roman"/>
          <w:szCs w:val="24"/>
        </w:rPr>
        <w:t xml:space="preserve"> καλό που η </w:t>
      </w:r>
      <w:r>
        <w:rPr>
          <w:rFonts w:eastAsia="Times New Roman" w:cs="Times New Roman"/>
        </w:rPr>
        <w:t xml:space="preserve">Νέα Δημοκρατία συνεχίζει και φροντίζει κάθε φορά να μας υπενθυμίζει με ποιους </w:t>
      </w:r>
      <w:r>
        <w:rPr>
          <w:rFonts w:eastAsia="Times New Roman"/>
          <w:bCs/>
        </w:rPr>
        <w:t>είναι</w:t>
      </w:r>
      <w:r>
        <w:rPr>
          <w:rFonts w:eastAsia="Times New Roman" w:cs="Times New Roman"/>
        </w:rPr>
        <w:t xml:space="preserve">. </w:t>
      </w:r>
      <w:r>
        <w:rPr>
          <w:rFonts w:eastAsia="Times New Roman"/>
          <w:bCs/>
        </w:rPr>
        <w:t>Είναι</w:t>
      </w:r>
      <w:r>
        <w:rPr>
          <w:rFonts w:eastAsia="Times New Roman" w:cs="Times New Roman"/>
        </w:rPr>
        <w:t xml:space="preserve"> καλό για όλους μας και για την κοινωνία γενικότερα. Όπως φροντίζει κάθε μέρα να μας θυμίζει ότι </w:t>
      </w:r>
      <w:r>
        <w:rPr>
          <w:rFonts w:eastAsia="Times New Roman"/>
          <w:bCs/>
        </w:rPr>
        <w:t>είναι</w:t>
      </w:r>
      <w:r>
        <w:rPr>
          <w:rFonts w:eastAsia="Times New Roman" w:cs="Times New Roman"/>
        </w:rPr>
        <w:t xml:space="preserve"> στο πλευρό των </w:t>
      </w:r>
      <w:proofErr w:type="spellStart"/>
      <w:r>
        <w:rPr>
          <w:rFonts w:eastAsia="Times New Roman" w:cs="Times New Roman"/>
        </w:rPr>
        <w:t>καναλαρχών</w:t>
      </w:r>
      <w:proofErr w:type="spellEnd"/>
      <w:r>
        <w:rPr>
          <w:rFonts w:eastAsia="Times New Roman" w:cs="Times New Roman"/>
        </w:rPr>
        <w:t xml:space="preserve">, ότι </w:t>
      </w:r>
      <w:r>
        <w:rPr>
          <w:rFonts w:eastAsia="Times New Roman"/>
          <w:bCs/>
        </w:rPr>
        <w:t>είναι</w:t>
      </w:r>
      <w:r>
        <w:rPr>
          <w:rFonts w:eastAsia="Times New Roman" w:cs="Times New Roman"/>
        </w:rPr>
        <w:t xml:space="preserve"> με την ανομία των είκοσι επτά χρόνων, ότι </w:t>
      </w:r>
      <w:r>
        <w:rPr>
          <w:rFonts w:eastAsia="Times New Roman"/>
          <w:bCs/>
        </w:rPr>
        <w:t>είναι</w:t>
      </w:r>
      <w:r>
        <w:rPr>
          <w:rFonts w:eastAsia="Times New Roman" w:cs="Times New Roman"/>
        </w:rPr>
        <w:t xml:space="preserve"> με τη διαπλοκή, ότι </w:t>
      </w:r>
      <w:r>
        <w:rPr>
          <w:rFonts w:eastAsia="Times New Roman"/>
          <w:bCs/>
        </w:rPr>
        <w:t>είναι</w:t>
      </w:r>
      <w:r>
        <w:rPr>
          <w:rFonts w:eastAsia="Times New Roman" w:cs="Times New Roman"/>
        </w:rPr>
        <w:t xml:space="preserve"> με τους οικονομικά ισχυρούς. Συνεχίστε να μας το θυμίζετε. Κάνει καλό σε όλους μας. </w:t>
      </w:r>
    </w:p>
    <w:p w14:paraId="044565F0" w14:textId="77777777" w:rsidR="00A53C3F" w:rsidRDefault="0019499A">
      <w:pPr>
        <w:spacing w:line="600" w:lineRule="auto"/>
        <w:ind w:firstLine="720"/>
        <w:contextualSpacing/>
        <w:jc w:val="both"/>
        <w:rPr>
          <w:rFonts w:eastAsia="Times New Roman" w:cs="Times New Roman"/>
          <w:bCs/>
          <w:shd w:val="clear" w:color="auto" w:fill="FFFFFF"/>
        </w:rPr>
      </w:pPr>
      <w:r>
        <w:rPr>
          <w:rFonts w:eastAsia="Times New Roman" w:cs="Times New Roman"/>
        </w:rPr>
        <w:t xml:space="preserve">Θα σταθώ στις διατάξεις που αφορούν τη νόμιμη και διαφανή </w:t>
      </w:r>
      <w:r>
        <w:rPr>
          <w:rFonts w:eastAsia="Times New Roman" w:cs="Times New Roman"/>
          <w:bCs/>
          <w:shd w:val="clear" w:color="auto" w:fill="FFFFFF"/>
        </w:rPr>
        <w:t>λ</w:t>
      </w:r>
      <w:r>
        <w:rPr>
          <w:rFonts w:eastAsia="Times New Roman" w:cs="Times New Roman"/>
          <w:bCs/>
          <w:shd w:val="clear" w:color="auto" w:fill="FFFFFF"/>
        </w:rPr>
        <w:t xml:space="preserve">ειτουργία των ιδιωτικών σχολείων, αλλά και των φροντιστηρίων και των κέντρων ξένων γλωσσών. Αυτό που επιδιώκεται </w:t>
      </w:r>
      <w:r>
        <w:rPr>
          <w:rFonts w:eastAsia="Times New Roman"/>
          <w:bCs/>
          <w:shd w:val="clear" w:color="auto" w:fill="FFFFFF"/>
        </w:rPr>
        <w:t>είναι</w:t>
      </w:r>
      <w:r>
        <w:rPr>
          <w:rFonts w:eastAsia="Times New Roman" w:cs="Times New Roman"/>
          <w:bCs/>
          <w:shd w:val="clear" w:color="auto" w:fill="FFFFFF"/>
        </w:rPr>
        <w:t xml:space="preserve"> απλό, να γνωρίζουν οι υπηρεσίες του Υπουργείου Παιδείας αλλά και η Επιθεώρηση Εργασίας το εβδομαδιαίο πρόγραμμα, τον αριθμό των τμημάτων </w:t>
      </w:r>
      <w:r>
        <w:rPr>
          <w:rFonts w:eastAsia="Times New Roman" w:cs="Times New Roman"/>
          <w:bCs/>
          <w:shd w:val="clear" w:color="auto" w:fill="FFFFFF"/>
        </w:rPr>
        <w:t xml:space="preserve">και τον αριθμό των μαθητών του κάθε τμήματος, καθώς και τον διδάσκοντα κάθε διδακτικής ώρας. </w:t>
      </w:r>
    </w:p>
    <w:p w14:paraId="044565F1" w14:textId="77777777" w:rsidR="00A53C3F" w:rsidRDefault="0019499A">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lastRenderedPageBreak/>
        <w:t xml:space="preserve">Για να μιλήσουμε ανοιχτά, γίνεται μια σοβαρή προσπάθεια να αντιμετωπιστεί η φοροδιαφυγή που οργιάζει στους χώρους αυτούς, όπως και η εισφοροδιαφυγή, καθώς </w:t>
      </w:r>
      <w:r>
        <w:rPr>
          <w:rFonts w:eastAsia="Times New Roman"/>
          <w:bCs/>
          <w:shd w:val="clear" w:color="auto" w:fill="FFFFFF"/>
        </w:rPr>
        <w:t>είναι</w:t>
      </w:r>
      <w:r>
        <w:rPr>
          <w:rFonts w:eastAsia="Times New Roman" w:cs="Times New Roman"/>
          <w:bCs/>
          <w:shd w:val="clear" w:color="auto" w:fill="FFFFFF"/>
        </w:rPr>
        <w:t xml:space="preserve"> π</w:t>
      </w:r>
      <w:r>
        <w:rPr>
          <w:rFonts w:eastAsia="Times New Roman" w:cs="Times New Roman"/>
          <w:bCs/>
          <w:shd w:val="clear" w:color="auto" w:fill="FFFFFF"/>
        </w:rPr>
        <w:t xml:space="preserve">ολλές οι περιπτώσεις που δηλώνονται λιγότερες ώρες εργασίας από όσες πραγματοποιούνται. </w:t>
      </w:r>
    </w:p>
    <w:p w14:paraId="044565F2" w14:textId="77777777" w:rsidR="00A53C3F" w:rsidRDefault="0019499A">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Δημιουργείται μια πλατφόρμα, για να καταχωρούνται τα απολύτως απαραίτητα δεδομένα και να υποβάλλεται με ηλεκτρονικό τρόπο στις υπηρεσίες του Υπουργείου Παιδείας. Από τ</w:t>
      </w:r>
      <w:r>
        <w:rPr>
          <w:rFonts w:eastAsia="Times New Roman" w:cs="Times New Roman"/>
          <w:bCs/>
          <w:shd w:val="clear" w:color="auto" w:fill="FFFFFF"/>
        </w:rPr>
        <w:t xml:space="preserve">ην ίδια τη δομή της </w:t>
      </w:r>
      <w:r>
        <w:rPr>
          <w:rFonts w:eastAsia="Times New Roman"/>
          <w:bCs/>
          <w:shd w:val="clear" w:color="auto" w:fill="FFFFFF"/>
        </w:rPr>
        <w:t>είναι</w:t>
      </w:r>
      <w:r>
        <w:rPr>
          <w:rFonts w:eastAsia="Times New Roman" w:cs="Times New Roman"/>
          <w:bCs/>
          <w:shd w:val="clear" w:color="auto" w:fill="FFFFFF"/>
        </w:rPr>
        <w:t xml:space="preserve"> προφανές ότι η συμπλήρωση αυτής της πλατφόρμας θα </w:t>
      </w:r>
      <w:r>
        <w:rPr>
          <w:rFonts w:eastAsia="Times New Roman"/>
          <w:bCs/>
          <w:shd w:val="clear" w:color="auto" w:fill="FFFFFF"/>
        </w:rPr>
        <w:t>είναι</w:t>
      </w:r>
      <w:r>
        <w:rPr>
          <w:rFonts w:eastAsia="Times New Roman" w:cs="Times New Roman"/>
          <w:bCs/>
          <w:shd w:val="clear" w:color="auto" w:fill="FFFFFF"/>
        </w:rPr>
        <w:t xml:space="preserve"> σχετικά εύκολη και δεν θα προσθέτει υπερβολικό νέο λειτουργικό ή διοικητικό κόστος στις επιχειρήσεις αυτές, που κατά κανόνα </w:t>
      </w:r>
      <w:r>
        <w:rPr>
          <w:rFonts w:eastAsia="Times New Roman"/>
          <w:bCs/>
          <w:shd w:val="clear" w:color="auto" w:fill="FFFFFF"/>
        </w:rPr>
        <w:t>είναι</w:t>
      </w:r>
      <w:r>
        <w:rPr>
          <w:rFonts w:eastAsia="Times New Roman" w:cs="Times New Roman"/>
          <w:bCs/>
          <w:shd w:val="clear" w:color="auto" w:fill="FFFFFF"/>
        </w:rPr>
        <w:t xml:space="preserve"> μικρές, καθώς πρόκειται για επαρχιακά ή συνο</w:t>
      </w:r>
      <w:r>
        <w:rPr>
          <w:rFonts w:eastAsia="Times New Roman" w:cs="Times New Roman"/>
          <w:bCs/>
          <w:shd w:val="clear" w:color="auto" w:fill="FFFFFF"/>
        </w:rPr>
        <w:t xml:space="preserve">ικιακά φροντιστήρια και κέντρα ξένων γλωσσών. Αυτή η απλότητα και η ευκολία πρέπει να αποτυπωθεί, κύριε Υπουργέ, και στην απόφαση που θα καθορίζει τη </w:t>
      </w:r>
      <w:r>
        <w:rPr>
          <w:rFonts w:eastAsia="Times New Roman"/>
          <w:bCs/>
          <w:shd w:val="clear" w:color="auto" w:fill="FFFFFF"/>
        </w:rPr>
        <w:t>διαδικασία</w:t>
      </w:r>
      <w:r>
        <w:rPr>
          <w:rFonts w:eastAsia="Times New Roman" w:cs="Times New Roman"/>
          <w:bCs/>
          <w:shd w:val="clear" w:color="auto" w:fill="FFFFFF"/>
        </w:rPr>
        <w:t xml:space="preserve"> υποβολή τους. </w:t>
      </w:r>
    </w:p>
    <w:p w14:paraId="044565F3" w14:textId="77777777" w:rsidR="00A53C3F" w:rsidRDefault="0019499A">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lastRenderedPageBreak/>
        <w:t>Στα λόγια, όλοι επικαλούμαστε την ανάγκη να αντιμετωπιστεί η φοροδιαφυγή και η ε</w:t>
      </w:r>
      <w:r>
        <w:rPr>
          <w:rFonts w:eastAsia="Times New Roman" w:cs="Times New Roman"/>
          <w:bCs/>
          <w:shd w:val="clear" w:color="auto" w:fill="FFFFFF"/>
        </w:rPr>
        <w:t xml:space="preserve">ισφοροδιαφυγή. Η </w:t>
      </w:r>
      <w:r>
        <w:rPr>
          <w:rFonts w:eastAsia="Times New Roman"/>
          <w:bCs/>
          <w:shd w:val="clear" w:color="auto" w:fill="FFFFFF"/>
        </w:rPr>
        <w:t>Κυβέρνηση</w:t>
      </w:r>
      <w:r>
        <w:rPr>
          <w:rFonts w:eastAsia="Times New Roman" w:cs="Times New Roman"/>
          <w:bCs/>
          <w:shd w:val="clear" w:color="auto" w:fill="FFFFFF"/>
        </w:rPr>
        <w:t xml:space="preserve"> έμπρακτα αποδεικνύει ότι κινείται σε αυτή την κατεύθυνση. Όσοι αντιδρούν, ας εξηγήσουν τι ακριβώς υπερασπίζονται.</w:t>
      </w:r>
    </w:p>
    <w:p w14:paraId="044565F4" w14:textId="77777777" w:rsidR="00A53C3F" w:rsidRDefault="0019499A">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Καθιερώνεται, επίσης, ως πλήρες ωράριο των εκπαιδευτικών φροντιστηρίων και κέντρων ξένων γλωσσών οι είκοσι μία ώρες</w:t>
      </w:r>
      <w:r>
        <w:rPr>
          <w:rFonts w:eastAsia="Times New Roman" w:cs="Times New Roman"/>
          <w:bCs/>
          <w:shd w:val="clear" w:color="auto" w:fill="FFFFFF"/>
        </w:rPr>
        <w:t xml:space="preserve"> την εβδομάδα. Το ωράριο αυτό δεν </w:t>
      </w:r>
      <w:r>
        <w:rPr>
          <w:rFonts w:eastAsia="Times New Roman"/>
          <w:bCs/>
          <w:shd w:val="clear" w:color="auto" w:fill="FFFFFF"/>
        </w:rPr>
        <w:t>είναι</w:t>
      </w:r>
      <w:r>
        <w:rPr>
          <w:rFonts w:eastAsia="Times New Roman" w:cs="Times New Roman"/>
          <w:bCs/>
          <w:shd w:val="clear" w:color="auto" w:fill="FFFFFF"/>
        </w:rPr>
        <w:t xml:space="preserve"> κάτι καινούργιο. </w:t>
      </w:r>
      <w:r>
        <w:rPr>
          <w:rFonts w:eastAsia="Times New Roman"/>
          <w:bCs/>
          <w:shd w:val="clear" w:color="auto" w:fill="FFFFFF"/>
        </w:rPr>
        <w:t>Είναι</w:t>
      </w:r>
      <w:r>
        <w:rPr>
          <w:rFonts w:eastAsia="Times New Roman" w:cs="Times New Roman"/>
          <w:bCs/>
          <w:shd w:val="clear" w:color="auto" w:fill="FFFFFF"/>
        </w:rPr>
        <w:t xml:space="preserve"> αυτό που είχαν συμφωνήσει οι εργοδότες και οι εργαζόμενοι, όταν ακόμα υπήρχαν οι ελεύθερες συλλογικές διαπραγματεύσεις. </w:t>
      </w:r>
    </w:p>
    <w:p w14:paraId="044565F5" w14:textId="77777777" w:rsidR="00A53C3F" w:rsidRDefault="0019499A">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Διευκρινίζεται, λοιπόν, ότι όσοι εκπαιδευτικοί εργάζονται με αυτό το πλή</w:t>
      </w:r>
      <w:r>
        <w:rPr>
          <w:rFonts w:eastAsia="Times New Roman" w:cs="Times New Roman"/>
          <w:bCs/>
          <w:shd w:val="clear" w:color="auto" w:fill="FFFFFF"/>
        </w:rPr>
        <w:t xml:space="preserve">ρες εκπαιδευτικό ωράριο θα δικαιούνται εικοσιπέντε ένσημα, ανεξάρτητα από την κατανομή των ωρών αυτών στη διάρκεια της εβδομάδος. Και αυτό, για να μην αδικούνται εκπαιδευτικοί που το ωράριό τους </w:t>
      </w:r>
      <w:r>
        <w:rPr>
          <w:rFonts w:eastAsia="Times New Roman"/>
          <w:bCs/>
          <w:shd w:val="clear" w:color="auto" w:fill="FFFFFF"/>
        </w:rPr>
        <w:t>είναι</w:t>
      </w:r>
      <w:r>
        <w:rPr>
          <w:rFonts w:eastAsia="Times New Roman" w:cs="Times New Roman"/>
          <w:bCs/>
          <w:shd w:val="clear" w:color="auto" w:fill="FFFFFF"/>
        </w:rPr>
        <w:t xml:space="preserve"> συμπιεσμένο σε λίγες ημέρες της εβδομάδας και έτσι είχα</w:t>
      </w:r>
      <w:r>
        <w:rPr>
          <w:rFonts w:eastAsia="Times New Roman" w:cs="Times New Roman"/>
          <w:bCs/>
          <w:shd w:val="clear" w:color="auto" w:fill="FFFFFF"/>
        </w:rPr>
        <w:t xml:space="preserve">ν δυσμενές συνέπειες, όσον αφορά τη δυνατότητα να παίρνουν το </w:t>
      </w:r>
      <w:r>
        <w:rPr>
          <w:rFonts w:eastAsia="Times New Roman" w:cs="Times New Roman"/>
          <w:bCs/>
          <w:shd w:val="clear" w:color="auto" w:fill="FFFFFF"/>
        </w:rPr>
        <w:lastRenderedPageBreak/>
        <w:t xml:space="preserve">επίδομα ανεργίας το καλοκαίρι ή να θεμελιώνουν το συνταξιοδοτικό δικαίωμα. Ο κανόνας </w:t>
      </w:r>
      <w:r>
        <w:rPr>
          <w:rFonts w:eastAsia="Times New Roman"/>
          <w:bCs/>
          <w:shd w:val="clear" w:color="auto" w:fill="FFFFFF"/>
        </w:rPr>
        <w:t>είναι</w:t>
      </w:r>
      <w:r>
        <w:rPr>
          <w:rFonts w:eastAsia="Times New Roman" w:cs="Times New Roman"/>
          <w:bCs/>
          <w:shd w:val="clear" w:color="auto" w:fill="FFFFFF"/>
        </w:rPr>
        <w:t xml:space="preserve"> απλός: Πλήρες ωράριο, πλήρη ένσημα. </w:t>
      </w:r>
    </w:p>
    <w:p w14:paraId="044565F6" w14:textId="77777777" w:rsidR="00A53C3F" w:rsidRDefault="0019499A">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Καθιερώνεται, τέλος, το αυτονόητο. Όποιος εργάζεται την Κυριακή ή </w:t>
      </w:r>
      <w:r>
        <w:rPr>
          <w:rFonts w:eastAsia="Times New Roman" w:cs="Times New Roman"/>
          <w:bCs/>
          <w:shd w:val="clear" w:color="auto" w:fill="FFFFFF"/>
        </w:rPr>
        <w:t xml:space="preserve">σε μέρες αργίας, θα αμείβεται όπως ορίζει η εργατική νομοθεσία. </w:t>
      </w:r>
      <w:r>
        <w:rPr>
          <w:rFonts w:eastAsia="Times New Roman"/>
          <w:bCs/>
          <w:shd w:val="clear" w:color="auto" w:fill="FFFFFF"/>
        </w:rPr>
        <w:t>Είναι</w:t>
      </w:r>
      <w:r>
        <w:rPr>
          <w:rFonts w:eastAsia="Times New Roman" w:cs="Times New Roman"/>
          <w:bCs/>
          <w:shd w:val="clear" w:color="auto" w:fill="FFFFFF"/>
        </w:rPr>
        <w:t xml:space="preserve"> αστείο και ειλικρινά το λέω έτσι με μια δόση μελαγχολίας, ότι ορισμένοι εργοδοτικοί φορείς μας καταγγέλλουν ότι κόντρα στα μνημόνια προσπαθούμε να υπερασπιστούμε τα εργασιακά δικαιώματα.</w:t>
      </w:r>
      <w:r>
        <w:rPr>
          <w:rFonts w:eastAsia="Times New Roman" w:cs="Times New Roman"/>
          <w:bCs/>
          <w:shd w:val="clear" w:color="auto" w:fill="FFFFFF"/>
        </w:rPr>
        <w:t xml:space="preserve"> Έχουν δίκιο. Αυτό ακριβώς προσπαθούμε να κάνουμε. </w:t>
      </w:r>
    </w:p>
    <w:p w14:paraId="044565F7" w14:textId="77777777" w:rsidR="00A53C3F" w:rsidRDefault="0019499A">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Θα τελειώσω με μια κουβέντα για τους παράτυπους τίτλους σπουδών, που έχουν εκδοθεί από ορισμένα ιδιωτικά ΤΕΕ. Με το νομοσχέδιο διευρύνεται ο χρονικός ορίζοντας του ελέγχου. Δεν κατανοώ σε αυτό το σημείο τ</w:t>
      </w:r>
      <w:r>
        <w:rPr>
          <w:rFonts w:eastAsia="Times New Roman" w:cs="Times New Roman"/>
          <w:bCs/>
          <w:shd w:val="clear" w:color="auto" w:fill="FFFFFF"/>
        </w:rPr>
        <w:t xml:space="preserve">ις αντιδράσεις σας. Αν διαπιστωθεί ότι υπάρχουν παράτυπα πτυχία, είτε πριν το 2004 ή μετά το 2008, πρέπει να μείνουν ανεξέλεγκτες αυτές οι περιπτώσεις; </w:t>
      </w:r>
    </w:p>
    <w:p w14:paraId="044565F8" w14:textId="77777777" w:rsidR="00A53C3F" w:rsidRDefault="0019499A">
      <w:pPr>
        <w:spacing w:line="600" w:lineRule="auto"/>
        <w:ind w:firstLine="720"/>
        <w:contextualSpacing/>
        <w:jc w:val="both"/>
        <w:rPr>
          <w:rFonts w:eastAsia="Times New Roman"/>
          <w:bCs/>
          <w:shd w:val="clear" w:color="auto" w:fill="FFFFFF"/>
        </w:rPr>
      </w:pPr>
      <w:r>
        <w:rPr>
          <w:rFonts w:eastAsia="Times New Roman" w:cs="Times New Roman"/>
          <w:bCs/>
          <w:shd w:val="clear" w:color="auto" w:fill="FFFFFF"/>
        </w:rPr>
        <w:t xml:space="preserve">Μου κάνει εντύπωση αυτή η ένσταση και μάλιστα από εκείνους, οι οποίοι το 2007 ψήφισαν τον σχετικό νόμο </w:t>
      </w:r>
      <w:r>
        <w:rPr>
          <w:rFonts w:eastAsia="Times New Roman" w:cs="Times New Roman"/>
          <w:bCs/>
          <w:shd w:val="clear" w:color="auto" w:fill="FFFFFF"/>
        </w:rPr>
        <w:t xml:space="preserve">επί υπουργίας της κ. Γιαννάκου, ένα νόμο </w:t>
      </w:r>
      <w:r>
        <w:rPr>
          <w:rFonts w:eastAsia="Times New Roman"/>
          <w:bCs/>
          <w:shd w:val="clear" w:color="auto" w:fill="FFFFFF"/>
        </w:rPr>
        <w:t>βεβαίως</w:t>
      </w:r>
      <w:r>
        <w:rPr>
          <w:rFonts w:eastAsia="Times New Roman" w:cs="Times New Roman"/>
          <w:bCs/>
          <w:shd w:val="clear" w:color="auto" w:fill="FFFFFF"/>
        </w:rPr>
        <w:t xml:space="preserve"> που ούτε οι ίδιοι που τον ψήφισαν δεν τον </w:t>
      </w:r>
      <w:proofErr w:type="spellStart"/>
      <w:r>
        <w:rPr>
          <w:rFonts w:eastAsia="Times New Roman" w:cs="Times New Roman"/>
          <w:bCs/>
          <w:shd w:val="clear" w:color="auto" w:fill="FFFFFF"/>
        </w:rPr>
        <w:lastRenderedPageBreak/>
        <w:t>εφήρμοσαν</w:t>
      </w:r>
      <w:proofErr w:type="spellEnd"/>
      <w:r>
        <w:rPr>
          <w:rFonts w:eastAsia="Times New Roman" w:cs="Times New Roman"/>
          <w:bCs/>
          <w:shd w:val="clear" w:color="auto" w:fill="FFFFFF"/>
        </w:rPr>
        <w:t xml:space="preserve"> </w:t>
      </w:r>
      <w:r>
        <w:rPr>
          <w:rFonts w:eastAsia="Times New Roman" w:cs="Times New Roman"/>
          <w:bCs/>
          <w:shd w:val="clear" w:color="auto" w:fill="FFFFFF"/>
        </w:rPr>
        <w:t xml:space="preserve">ποτέ, όπως δεν τον </w:t>
      </w:r>
      <w:proofErr w:type="spellStart"/>
      <w:r>
        <w:rPr>
          <w:rFonts w:eastAsia="Times New Roman" w:cs="Times New Roman"/>
          <w:bCs/>
          <w:shd w:val="clear" w:color="auto" w:fill="FFFFFF"/>
        </w:rPr>
        <w:t>εφήρμοσε</w:t>
      </w:r>
      <w:proofErr w:type="spellEnd"/>
      <w:r>
        <w:rPr>
          <w:rFonts w:eastAsia="Times New Roman" w:cs="Times New Roman"/>
          <w:bCs/>
          <w:shd w:val="clear" w:color="auto" w:fill="FFFFFF"/>
        </w:rPr>
        <w:t xml:space="preserve"> και η </w:t>
      </w:r>
      <w:r>
        <w:rPr>
          <w:rFonts w:eastAsia="Times New Roman"/>
          <w:bCs/>
          <w:shd w:val="clear" w:color="auto" w:fill="FFFFFF"/>
        </w:rPr>
        <w:t>Κυβέρνηση</w:t>
      </w:r>
      <w:r>
        <w:rPr>
          <w:rFonts w:eastAsia="Times New Roman" w:cs="Times New Roman"/>
          <w:bCs/>
          <w:shd w:val="clear" w:color="auto" w:fill="FFFFFF"/>
        </w:rPr>
        <w:t xml:space="preserve"> του ΠΑΣΟΚ που ακολούθησε, αλλά και η </w:t>
      </w:r>
      <w:r>
        <w:rPr>
          <w:rFonts w:eastAsia="Times New Roman"/>
          <w:bCs/>
          <w:shd w:val="clear" w:color="auto" w:fill="FFFFFF"/>
        </w:rPr>
        <w:t xml:space="preserve">συγκυβέρνηση των δύο συνεταίρων, που ήρθε στη συνέχεια. </w:t>
      </w:r>
    </w:p>
    <w:p w14:paraId="044565F9" w14:textId="77777777" w:rsidR="00A53C3F" w:rsidRDefault="0019499A">
      <w:pPr>
        <w:spacing w:line="600" w:lineRule="auto"/>
        <w:ind w:firstLine="720"/>
        <w:contextualSpacing/>
        <w:jc w:val="both"/>
        <w:rPr>
          <w:rFonts w:eastAsia="Times New Roman" w:cs="Times New Roman"/>
          <w:bCs/>
          <w:shd w:val="clear" w:color="auto" w:fill="FFFFFF"/>
        </w:rPr>
      </w:pPr>
      <w:r>
        <w:rPr>
          <w:rFonts w:eastAsia="Times New Roman"/>
          <w:bCs/>
          <w:shd w:val="clear" w:color="auto" w:fill="FFFFFF"/>
        </w:rPr>
        <w:t>Εμείς, λοιπόν, θα εφαρμόσουμε τον νόμο και θα διευρύνουμε τα χρονικά όρια του ελέγχου. Δεν κατανοώ πώς αντιδρούν αυτοί, που ο Αρχηγός τους διετέλεσε Υπουργός Διοικητικής μεταρρύθμισης και δεν ήταν αυτή η προτεραιότητά του. Δεν ήταν η προτεραιότητά του να ε</w:t>
      </w:r>
      <w:r>
        <w:rPr>
          <w:rFonts w:eastAsia="Times New Roman"/>
          <w:bCs/>
          <w:shd w:val="clear" w:color="auto" w:fill="FFFFFF"/>
        </w:rPr>
        <w:t xml:space="preserve">λέγξει τους παράτυπους τίτλους σπουδών και ενδεχομένως να αποδώσει τις συνέπειες που αρμόζουν σε όσους τις κατείχαν. Η προτεραιότητά του ήταν άλλη: Να απολύσει και να θέσει σε διαθεσιμότητα χιλιάδες εργαζόμενους μεταξύ των οποίων και δυόμισι χιλιάδες </w:t>
      </w:r>
      <w:r>
        <w:rPr>
          <w:rFonts w:eastAsia="Times New Roman"/>
          <w:bCs/>
          <w:shd w:val="clear" w:color="auto" w:fill="FFFFFF"/>
        </w:rPr>
        <w:t>εκπαι</w:t>
      </w:r>
      <w:r>
        <w:rPr>
          <w:rFonts w:eastAsia="Times New Roman"/>
          <w:bCs/>
          <w:shd w:val="clear" w:color="auto" w:fill="FFFFFF"/>
        </w:rPr>
        <w:t xml:space="preserve">δευτικούς </w:t>
      </w:r>
      <w:r>
        <w:rPr>
          <w:rFonts w:eastAsia="Times New Roman"/>
          <w:bCs/>
          <w:shd w:val="clear" w:color="auto" w:fill="FFFFFF"/>
        </w:rPr>
        <w:t xml:space="preserve">της επαγγελματικής εκπαίδευσης. Και αυτό είναι καλό να το θυμόμαστε, για να ξέρουμε όλοι και να θυμόμαστε όλοι ποιος είναι ο Κυριάκος Μητσοτάκης. </w:t>
      </w:r>
    </w:p>
    <w:p w14:paraId="044565FA" w14:textId="77777777" w:rsidR="00A53C3F" w:rsidRDefault="0019499A">
      <w:pPr>
        <w:spacing w:line="600" w:lineRule="auto"/>
        <w:ind w:firstLine="720"/>
        <w:contextualSpacing/>
        <w:jc w:val="both"/>
        <w:rPr>
          <w:rFonts w:eastAsia="Times New Roman"/>
          <w:bCs/>
          <w:shd w:val="clear" w:color="auto" w:fill="FFFFFF"/>
        </w:rPr>
      </w:pPr>
      <w:r>
        <w:rPr>
          <w:rFonts w:eastAsia="Times New Roman"/>
          <w:bCs/>
          <w:shd w:val="clear" w:color="auto" w:fill="FFFFFF"/>
        </w:rPr>
        <w:t>Σας ευχαριστώ.</w:t>
      </w:r>
    </w:p>
    <w:p w14:paraId="044565FB" w14:textId="77777777" w:rsidR="00A53C3F" w:rsidRDefault="0019499A">
      <w:pPr>
        <w:spacing w:line="600" w:lineRule="auto"/>
        <w:contextualSpacing/>
        <w:jc w:val="center"/>
        <w:rPr>
          <w:rFonts w:eastAsia="Times New Roman" w:cs="Times New Roman"/>
          <w:szCs w:val="24"/>
        </w:rPr>
      </w:pPr>
      <w:r>
        <w:rPr>
          <w:rFonts w:eastAsia="Times New Roman" w:cs="Times New Roman"/>
        </w:rPr>
        <w:t>(Χειροκροτήματα από την πτέρυγα του ΣΥΡΙΖΑ)</w:t>
      </w:r>
      <w:r>
        <w:rPr>
          <w:rFonts w:eastAsia="Times New Roman"/>
          <w:bCs/>
          <w:shd w:val="clear" w:color="auto" w:fill="FFFFFF"/>
        </w:rPr>
        <w:t xml:space="preserve"> </w:t>
      </w:r>
    </w:p>
    <w:p w14:paraId="044565FC"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τον κ. </w:t>
      </w:r>
      <w:proofErr w:type="spellStart"/>
      <w:r>
        <w:rPr>
          <w:rFonts w:eastAsia="Times New Roman" w:cs="Times New Roman"/>
          <w:szCs w:val="24"/>
        </w:rPr>
        <w:t>Μπαξεβανάκη</w:t>
      </w:r>
      <w:proofErr w:type="spellEnd"/>
      <w:r>
        <w:rPr>
          <w:rFonts w:eastAsia="Times New Roman" w:cs="Times New Roman"/>
          <w:szCs w:val="24"/>
        </w:rPr>
        <w:t xml:space="preserve">. </w:t>
      </w:r>
    </w:p>
    <w:p w14:paraId="044565FD"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Τον λόγο έχει ο </w:t>
      </w:r>
      <w:r>
        <w:rPr>
          <w:rFonts w:eastAsia="Times New Roman" w:cs="Times New Roman"/>
          <w:szCs w:val="24"/>
        </w:rPr>
        <w:t xml:space="preserve">κ. Ιωάννης Αντωνιάδης, </w:t>
      </w:r>
      <w:r>
        <w:rPr>
          <w:rFonts w:eastAsia="Times New Roman" w:cs="Times New Roman"/>
          <w:szCs w:val="24"/>
        </w:rPr>
        <w:t xml:space="preserve">Βουλευτής </w:t>
      </w:r>
      <w:r>
        <w:rPr>
          <w:rFonts w:eastAsia="Times New Roman" w:cs="Times New Roman"/>
          <w:szCs w:val="24"/>
        </w:rPr>
        <w:t xml:space="preserve">της </w:t>
      </w:r>
      <w:r>
        <w:rPr>
          <w:rFonts w:eastAsia="Times New Roman" w:cs="Times New Roman"/>
          <w:szCs w:val="24"/>
        </w:rPr>
        <w:t>Νέας Δημοκρατίας.</w:t>
      </w:r>
    </w:p>
    <w:p w14:paraId="044565FE"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ΑΝΤΩΝΙΑΔΗΣ: </w:t>
      </w:r>
      <w:r>
        <w:rPr>
          <w:rFonts w:eastAsia="Times New Roman" w:cs="Times New Roman"/>
          <w:szCs w:val="24"/>
        </w:rPr>
        <w:t xml:space="preserve">Ευχαριστώ, κύριε Πρόεδρε. </w:t>
      </w:r>
    </w:p>
    <w:p w14:paraId="044565FF"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καλησπέρα σας. </w:t>
      </w:r>
    </w:p>
    <w:p w14:paraId="04456600"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Συζητάμε σήμερα ένα νομοσχέδιο για την ελληνόγλωσση εκπαίδ</w:t>
      </w:r>
      <w:r>
        <w:rPr>
          <w:rFonts w:eastAsia="Times New Roman" w:cs="Times New Roman"/>
          <w:szCs w:val="24"/>
        </w:rPr>
        <w:t xml:space="preserve">ευση, τη διαπολιτισμική με αναφορές στην ιδιωτική και ειδική αγωγή. Ακόμα όμως σημαντικότερες είναι οι </w:t>
      </w:r>
      <w:proofErr w:type="spellStart"/>
      <w:r>
        <w:rPr>
          <w:rFonts w:eastAsia="Times New Roman" w:cs="Times New Roman"/>
          <w:szCs w:val="24"/>
        </w:rPr>
        <w:t>αποκαλυφθείσες</w:t>
      </w:r>
      <w:proofErr w:type="spellEnd"/>
      <w:r>
        <w:rPr>
          <w:rFonts w:eastAsia="Times New Roman" w:cs="Times New Roman"/>
          <w:szCs w:val="24"/>
        </w:rPr>
        <w:t xml:space="preserve"> προθέσεις του Υπουργού όλες αυτές τις μέρες που συζητάμε το συγκεκριμένο νομοσχέδιο, και για την ιστορία με τις λευκές σελίδες και για τη </w:t>
      </w:r>
      <w:r>
        <w:rPr>
          <w:rFonts w:eastAsia="Times New Roman" w:cs="Times New Roman"/>
          <w:szCs w:val="24"/>
        </w:rPr>
        <w:t xml:space="preserve">δημόσια παιδεία και για την κατάργηση των πανελληνίων. </w:t>
      </w:r>
    </w:p>
    <w:p w14:paraId="04456601"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Κατ’ αρχάς, άκουσα προηγουμένως τον κ. Φίλη –και τον ακούσαμε όλοι- να απαντάει στον κ. Γεωργιάδη και έδινε την εντύπωση ότι απολογούνταν. Ξέρετε γιατί; Γιατί όντως απολογούνταν για όλα τα μαγειρέματα</w:t>
      </w:r>
      <w:r>
        <w:rPr>
          <w:rFonts w:eastAsia="Times New Roman" w:cs="Times New Roman"/>
          <w:szCs w:val="24"/>
        </w:rPr>
        <w:t xml:space="preserve"> που έχει κάνει έως τώρα και γι’ αυτά που σχεδιάζει στο μέλλον και για τα οποία θα απολογείται για πολλά χρόνια. </w:t>
      </w:r>
    </w:p>
    <w:p w14:paraId="04456602"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Ξεκινάμε τη σχολική περίοδο με δέκα τέσσερις χιλιάδες κενά μόνο στην πρωτοβάθμια εκπαίδευση, επτά χιλιάδες διακόσια κενά στη γενική αγωγή, δύο</w:t>
      </w:r>
      <w:r>
        <w:rPr>
          <w:rFonts w:eastAsia="Times New Roman" w:cs="Times New Roman"/>
          <w:szCs w:val="24"/>
        </w:rPr>
        <w:t xml:space="preserve"> χιλιάδες κενά στην ειδική αγωγή, τρεις χιλιάδες κενά στην παράλληλή στήριξη και άλλες δύο χιλιάδες και πλέον κενά σε όλες τις υπόλοιπες άδειες άνευ αποδοχών κτλ.. Δεν ξέρω εάν ίσως ο κύριος Υπουργός δεν έδειχνε τόσο μεγάλη σπουδή, μήπως τα πράγματα ήταν κ</w:t>
      </w:r>
      <w:r>
        <w:rPr>
          <w:rFonts w:eastAsia="Times New Roman" w:cs="Times New Roman"/>
          <w:szCs w:val="24"/>
        </w:rPr>
        <w:t xml:space="preserve">αλύτερα. </w:t>
      </w:r>
    </w:p>
    <w:p w14:paraId="04456603"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Έρχομαι στο νομοσχέδιο πολύ σύντομα, γιατί πιστεύω ότι έχουν αναφερθεί τα περισσότερα. Για την ειδική αγωγή θέλω να πω ότι σαφέστατα –αυτό είπε και η Νέα Δημοκρατία και τα προηγούμενα χρόνια- εφόσον </w:t>
      </w:r>
      <w:proofErr w:type="spellStart"/>
      <w:r>
        <w:rPr>
          <w:rFonts w:eastAsia="Times New Roman" w:cs="Times New Roman"/>
          <w:szCs w:val="24"/>
        </w:rPr>
        <w:t>απορροφώνται</w:t>
      </w:r>
      <w:proofErr w:type="spellEnd"/>
      <w:r>
        <w:rPr>
          <w:rFonts w:eastAsia="Times New Roman" w:cs="Times New Roman"/>
          <w:szCs w:val="24"/>
        </w:rPr>
        <w:t xml:space="preserve"> όλοι οι εκπαιδευτικοί της ειδικής </w:t>
      </w:r>
      <w:r>
        <w:rPr>
          <w:rFonts w:eastAsia="Times New Roman" w:cs="Times New Roman"/>
          <w:szCs w:val="24"/>
        </w:rPr>
        <w:t xml:space="preserve">αγωγής, αλλά και οι αναπληρωτές αυτής, τότε από εκεί και πέρα, μπορούν να μπουν και αυτοί της γενικής παιδείας και της γενικής αγωγής. </w:t>
      </w:r>
    </w:p>
    <w:p w14:paraId="04456604"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Για το θέμα της αναβάθμισης των ελληνόγλωσσων σε δίγλωσσα, θα ήθελα να κάνω δύο επισημάνσεις: τη διασφάλιση της πρόσβαση</w:t>
      </w:r>
      <w:r>
        <w:rPr>
          <w:rFonts w:eastAsia="Times New Roman" w:cs="Times New Roman"/>
          <w:szCs w:val="24"/>
        </w:rPr>
        <w:t xml:space="preserve">ς σε ΑΕΙ Ελλάδας και εξωτερικού και τη διατήρηση της ελληνικής </w:t>
      </w:r>
      <w:r>
        <w:rPr>
          <w:rFonts w:eastAsia="Times New Roman" w:cs="Times New Roman"/>
          <w:szCs w:val="24"/>
        </w:rPr>
        <w:lastRenderedPageBreak/>
        <w:t xml:space="preserve">παιδείας, που είναι μείζονος σημασίας. Δεν χαρίζουμε κανένα ελληνόπουλο ούτε στους Γερμανούς ούτε στους Αμερικανούς. </w:t>
      </w:r>
    </w:p>
    <w:p w14:paraId="04456605"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Εδώ θέλω να ρωτήσω τον κύριο Υπουργό εάν προλαβαίνουν να διασφαλιστούν οι δ</w:t>
      </w:r>
      <w:r>
        <w:rPr>
          <w:rFonts w:eastAsia="Times New Roman" w:cs="Times New Roman"/>
          <w:szCs w:val="24"/>
        </w:rPr>
        <w:t xml:space="preserve">ιακρατικές συμφωνίες μέχρι το 2018. </w:t>
      </w:r>
    </w:p>
    <w:p w14:paraId="04456606"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Επίσης, είναι πολύ σημαντικό να υπάρξει διάλογος και διαβούλευση και των τεσσάρων μερών, Υπουργείου, εκπαιδευτικών, μαθητών και γονέων. Αυτό, βεβαίως, χρειάζεται αξιοπιστία. Η αξιοπιστία του Υπουργείου είναι τραυματισμέ</w:t>
      </w:r>
      <w:r>
        <w:rPr>
          <w:rFonts w:eastAsia="Times New Roman" w:cs="Times New Roman"/>
          <w:szCs w:val="24"/>
        </w:rPr>
        <w:t xml:space="preserve">νη και πρέπει οπωσδήποτε να αποκατασταθεί. </w:t>
      </w:r>
    </w:p>
    <w:p w14:paraId="04456607"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Εν τάχει, επίσης, να αναφερθώ στο ότι δεν καταλαβαίνουμε γιατί δεν προτάσσονται οι αποσπάσεις εκπαιδευτικών χωρίς επιμίσθιο και μετά όλοι οι υπόλοιποι. Αυτό υποκρύπτει σκοπιμότητα. Γιατί υποβαθμίζονται τα πτυχία </w:t>
      </w:r>
      <w:r>
        <w:rPr>
          <w:rFonts w:eastAsia="Times New Roman" w:cs="Times New Roman"/>
          <w:szCs w:val="24"/>
        </w:rPr>
        <w:t xml:space="preserve">ξένης γλώσσας και γενικά η ξένη γλώσσα για τους εκπαιδευτικούς και τους διευθυντές που ζητούν απόσπαση στο εξωτερικό; Υποκρύπτει σκοπιμότητα και κινείται στη λογική της ήσσονος προσπάθειας. </w:t>
      </w:r>
    </w:p>
    <w:p w14:paraId="04456608"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Επίσης, είναι και το θέμα της αιτιολόγησης της απόλυσης. Εδώ, πρέ</w:t>
      </w:r>
      <w:r>
        <w:rPr>
          <w:rFonts w:eastAsia="Times New Roman" w:cs="Times New Roman"/>
          <w:szCs w:val="24"/>
        </w:rPr>
        <w:t xml:space="preserve">πει να βρεθεί η χρυσή τομή και οι εκπαιδευτικοί να μην γίνονται έρμαια των σχολαρχών, αλλά και οι σχολάρχες να μπορούν να λειτουργούν. Άρα, πρέπει να βρεθεί μια χρυσή τομή, η οποία να είναι λειτουργική. </w:t>
      </w:r>
    </w:p>
    <w:p w14:paraId="04456609"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Για τους αιώνιους φοιτητές, τι να πούμε; Βαδίζουμε ο</w:t>
      </w:r>
      <w:r>
        <w:rPr>
          <w:rFonts w:eastAsia="Times New Roman" w:cs="Times New Roman"/>
          <w:szCs w:val="24"/>
        </w:rPr>
        <w:t xml:space="preserve">λοταχώς προς τα πίσω, έστω και με τα δύο εξάμηνα που έδωσε προηγουμένως ο Υπουργός. </w:t>
      </w:r>
    </w:p>
    <w:p w14:paraId="0445660A"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Έρχομαι τώρα και στα μείζονα. Ανέφερε ο κύριος Υπουργός το θέμα των λευκών σελίδων και το </w:t>
      </w:r>
      <w:proofErr w:type="spellStart"/>
      <w:r>
        <w:rPr>
          <w:rFonts w:eastAsia="Times New Roman" w:cs="Times New Roman"/>
          <w:szCs w:val="24"/>
        </w:rPr>
        <w:t>ξαναγράψιμο</w:t>
      </w:r>
      <w:proofErr w:type="spellEnd"/>
      <w:r>
        <w:rPr>
          <w:rFonts w:eastAsia="Times New Roman" w:cs="Times New Roman"/>
          <w:szCs w:val="24"/>
        </w:rPr>
        <w:t xml:space="preserve"> της ιστορίας σε κάποια θέματα, τα οποία πιστεύει ότι λείπουν. Αφού φρ</w:t>
      </w:r>
      <w:r>
        <w:rPr>
          <w:rFonts w:eastAsia="Times New Roman" w:cs="Times New Roman"/>
          <w:szCs w:val="24"/>
        </w:rPr>
        <w:t xml:space="preserve">όντισε ο ίδιος ο Υπουργός και ο προκάτοχός του να βγάλει γεγονότα από την ιστορία μείζονος σημασίας, τώρα θέλει να τα αναπληρώσει. Αυτό θυμίζει το ανέκδοτο με τον </w:t>
      </w:r>
      <w:proofErr w:type="spellStart"/>
      <w:r>
        <w:rPr>
          <w:rFonts w:eastAsia="Times New Roman" w:cs="Times New Roman"/>
          <w:szCs w:val="24"/>
        </w:rPr>
        <w:t>Τοτό</w:t>
      </w:r>
      <w:proofErr w:type="spellEnd"/>
      <w:r>
        <w:rPr>
          <w:rFonts w:eastAsia="Times New Roman" w:cs="Times New Roman"/>
          <w:szCs w:val="24"/>
        </w:rPr>
        <w:t>, ο οποίος σκότωσε τη μάνα του για να πάει εκδρομή με τα ορφανά και μετά, όταν γύρισε, το</w:t>
      </w:r>
      <w:r>
        <w:rPr>
          <w:rFonts w:eastAsia="Times New Roman" w:cs="Times New Roman"/>
          <w:szCs w:val="24"/>
        </w:rPr>
        <w:t xml:space="preserve"> κατήγγειλε, οδύρονταν και απαιτούσε μια μάνα. </w:t>
      </w:r>
    </w:p>
    <w:p w14:paraId="0445660B"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Το θέμα της ιστορίας είναι πολύ σοβαρό για να το εμπιστευθούμε, όχι στον κ. Φίλη, αλλά και στη συγκεκριμένη Κυβέρνηση. Ο κ. Φίλης το μόνο που διακηρύσσει παντού είναι το θέμα του δημοκρατικού </w:t>
      </w:r>
      <w:r>
        <w:rPr>
          <w:rFonts w:eastAsia="Times New Roman" w:cs="Times New Roman"/>
          <w:szCs w:val="24"/>
        </w:rPr>
        <w:lastRenderedPageBreak/>
        <w:t>στρατού. Μάλιστα</w:t>
      </w:r>
      <w:r>
        <w:rPr>
          <w:rFonts w:eastAsia="Times New Roman" w:cs="Times New Roman"/>
          <w:szCs w:val="24"/>
        </w:rPr>
        <w:t xml:space="preserve">, πρόσφατα στη Φλώρινα, που ήρθε στα </w:t>
      </w:r>
      <w:proofErr w:type="spellStart"/>
      <w:r>
        <w:rPr>
          <w:rFonts w:eastAsia="Times New Roman" w:cs="Times New Roman"/>
          <w:szCs w:val="24"/>
        </w:rPr>
        <w:t>Πρέσπεια</w:t>
      </w:r>
      <w:proofErr w:type="spellEnd"/>
      <w:r>
        <w:rPr>
          <w:rFonts w:eastAsia="Times New Roman" w:cs="Times New Roman"/>
          <w:szCs w:val="24"/>
        </w:rPr>
        <w:t>, μάς έκανε μαθήματα για την ιστορία του δημοκρατικού στρατού στα εγκαίνια της δημόσιας βιβλιοθήκης. Δεν είπε και δεν λέει όμως, ότι εάν επικρατούσε τότε ο δημοκρατικός στρατός, ο ίδιος θα έκανε διακοπές στη Σιβ</w:t>
      </w:r>
      <w:r>
        <w:rPr>
          <w:rFonts w:eastAsia="Times New Roman" w:cs="Times New Roman"/>
          <w:szCs w:val="24"/>
        </w:rPr>
        <w:t xml:space="preserve">ηρία και θα είχε το τέλος του Ζαχαριάδη. Βεβαίως, όλους εμάς, τους </w:t>
      </w:r>
      <w:r>
        <w:rPr>
          <w:rFonts w:eastAsia="Times New Roman" w:cs="Times New Roman"/>
          <w:szCs w:val="24"/>
        </w:rPr>
        <w:t>δεξιούς</w:t>
      </w:r>
      <w:r>
        <w:rPr>
          <w:rFonts w:eastAsia="Times New Roman" w:cs="Times New Roman"/>
          <w:szCs w:val="24"/>
        </w:rPr>
        <w:t>, θα μας είχε καταπιεί η μεγάλη δημοκρατία του δημοκρατικού στρατού. Επειδή, όμως, επικράτησε ο κυβερνητικός, σήμερα είναι Υπουργός και μπορεί ελεύθερα να σκέπτεται και να διακηρύσσε</w:t>
      </w:r>
      <w:r>
        <w:rPr>
          <w:rFonts w:eastAsia="Times New Roman" w:cs="Times New Roman"/>
          <w:szCs w:val="24"/>
        </w:rPr>
        <w:t>ι τα πάντα.</w:t>
      </w:r>
    </w:p>
    <w:p w14:paraId="0445660C" w14:textId="77777777" w:rsidR="00A53C3F" w:rsidRDefault="0019499A">
      <w:pPr>
        <w:tabs>
          <w:tab w:val="left" w:pos="2608"/>
        </w:tabs>
        <w:spacing w:line="600" w:lineRule="auto"/>
        <w:ind w:firstLine="720"/>
        <w:contextualSpacing/>
        <w:jc w:val="both"/>
        <w:rPr>
          <w:rFonts w:eastAsia="Times New Roman"/>
          <w:szCs w:val="24"/>
        </w:rPr>
      </w:pPr>
      <w:r>
        <w:rPr>
          <w:rFonts w:eastAsia="Times New Roman"/>
          <w:szCs w:val="24"/>
        </w:rPr>
        <w:t xml:space="preserve">Ήθελα να τον ρωτήσω μήπως αυτό το γράψιμο μαζί με τον δημοκρατικό στρατό σκέφτεται να βάλει και ένα κεφάλαιο για τους «επαναστάτες των Εξαρχείων» και μήπως είναι κι αυτό ένα θέμα το οποίο διαπραγματεύεται ο κ. </w:t>
      </w:r>
      <w:proofErr w:type="spellStart"/>
      <w:r>
        <w:rPr>
          <w:rFonts w:eastAsia="Times New Roman"/>
          <w:szCs w:val="24"/>
        </w:rPr>
        <w:t>Τόσκας</w:t>
      </w:r>
      <w:proofErr w:type="spellEnd"/>
      <w:r>
        <w:rPr>
          <w:rFonts w:eastAsia="Times New Roman"/>
          <w:szCs w:val="24"/>
        </w:rPr>
        <w:t xml:space="preserve">, μαζί με τα επιπλέον </w:t>
      </w:r>
      <w:r>
        <w:rPr>
          <w:rFonts w:eastAsia="Times New Roman"/>
          <w:szCs w:val="24"/>
        </w:rPr>
        <w:t>προνόμια -από ό,τι λέει- που διαπραγματεύεται με αυτές τις συλλογικότητες. Βεβαίως, δεν έχει πει μέχρι στιγμής κα</w:t>
      </w:r>
      <w:r>
        <w:rPr>
          <w:rFonts w:eastAsia="Times New Roman"/>
          <w:szCs w:val="24"/>
        </w:rPr>
        <w:t>μ</w:t>
      </w:r>
      <w:r>
        <w:rPr>
          <w:rFonts w:eastAsia="Times New Roman"/>
          <w:szCs w:val="24"/>
        </w:rPr>
        <w:t xml:space="preserve">μία κουβέντα για το επεισόδιο με τον Διοικητή της Τροχαίας. </w:t>
      </w:r>
    </w:p>
    <w:p w14:paraId="0445660D" w14:textId="77777777" w:rsidR="00A53C3F" w:rsidRDefault="0019499A">
      <w:pPr>
        <w:tabs>
          <w:tab w:val="left" w:pos="2608"/>
        </w:tabs>
        <w:spacing w:line="600" w:lineRule="auto"/>
        <w:ind w:firstLine="720"/>
        <w:contextualSpacing/>
        <w:jc w:val="both"/>
        <w:rPr>
          <w:rFonts w:eastAsia="Times New Roman"/>
          <w:szCs w:val="24"/>
        </w:rPr>
      </w:pPr>
      <w:r>
        <w:rPr>
          <w:rFonts w:eastAsia="Times New Roman"/>
          <w:szCs w:val="24"/>
        </w:rPr>
        <w:lastRenderedPageBreak/>
        <w:t>Ακούσαμε κάποιες σκέψεις του Υπουργού για το θέμα της δημόσιας παιδείας. Είναι έν</w:t>
      </w:r>
      <w:r>
        <w:rPr>
          <w:rFonts w:eastAsia="Times New Roman"/>
          <w:szCs w:val="24"/>
        </w:rPr>
        <w:t>α συνονθύλευμα αντιφάσεων. Όταν μιλάνε για πόρους λένε ότι εξοικονόμησαν πόρους με τη σωστή κατανομή των εκπαιδευτικών. Όταν βγαίνει το ΚΚΕ και λέει ότι μειώσατε τους πόρους, λέει: «Όχι, εμείς δώσαμε περισσότερα». Πώς γίνεται και το ένα και το άλλο; Επιτέλ</w:t>
      </w:r>
      <w:r>
        <w:rPr>
          <w:rFonts w:eastAsia="Times New Roman"/>
          <w:szCs w:val="24"/>
        </w:rPr>
        <w:t>ους, ο κύριος Υπουργός ας τακτοποιήσει τις σκέψεις του και ας μας πει τι θέλει, γιατί τη μια λέει αυτό και την άλλη ότι η εκπαίδευση είναι για παιδιά και για τίποτε άλλο.</w:t>
      </w:r>
    </w:p>
    <w:p w14:paraId="0445660E" w14:textId="77777777" w:rsidR="00A53C3F" w:rsidRDefault="0019499A">
      <w:pPr>
        <w:tabs>
          <w:tab w:val="left" w:pos="2608"/>
        </w:tabs>
        <w:spacing w:line="600" w:lineRule="auto"/>
        <w:ind w:firstLine="720"/>
        <w:contextualSpacing/>
        <w:jc w:val="both"/>
        <w:rPr>
          <w:rFonts w:eastAsia="Times New Roman"/>
          <w:szCs w:val="24"/>
        </w:rPr>
      </w:pPr>
      <w:r>
        <w:rPr>
          <w:rFonts w:eastAsia="Times New Roman"/>
          <w:szCs w:val="24"/>
        </w:rPr>
        <w:t>Γενικά προσπαθεί εδώ και καιρό να παρουσιάσει και να ταυτίσει τον ΣΥΡΙΖΑ με τη δημόσι</w:t>
      </w:r>
      <w:r>
        <w:rPr>
          <w:rFonts w:eastAsia="Times New Roman"/>
          <w:szCs w:val="24"/>
        </w:rPr>
        <w:t>α παιδεία και τη Νέα Δημοκρατία με την ιδιωτική. Για ποια δημόσια παιδεία, κύριοι συνάδελφοι, όταν όλα αυτά τα οποία έχετε παραλάβει, δημοτικά σχολεία, γυμνάσια, λύκεια, θεσμοί και δομές παιδείας, όλα αυτά τα έχει δημιουργήσει και τα έχει χτίσει η Νέα Δημο</w:t>
      </w:r>
      <w:r>
        <w:rPr>
          <w:rFonts w:eastAsia="Times New Roman"/>
          <w:szCs w:val="24"/>
        </w:rPr>
        <w:t xml:space="preserve">κρατία και όσοι κυβέρνησαν πριν από εσάς. Ακόμη δεν έχετε βάλει ούτε ένα καρφί στη δημόσια παιδεία και βγαίνετε υποστηρικτές της δημόσιας παιδείας; </w:t>
      </w:r>
    </w:p>
    <w:p w14:paraId="0445660F" w14:textId="77777777" w:rsidR="00A53C3F" w:rsidRDefault="0019499A">
      <w:pPr>
        <w:tabs>
          <w:tab w:val="left" w:pos="2608"/>
        </w:tabs>
        <w:spacing w:line="600" w:lineRule="auto"/>
        <w:ind w:firstLine="720"/>
        <w:contextualSpacing/>
        <w:jc w:val="both"/>
        <w:rPr>
          <w:rFonts w:eastAsia="Times New Roman"/>
          <w:szCs w:val="24"/>
        </w:rPr>
      </w:pPr>
      <w:r>
        <w:rPr>
          <w:rFonts w:eastAsia="Times New Roman"/>
          <w:szCs w:val="24"/>
        </w:rPr>
        <w:lastRenderedPageBreak/>
        <w:t xml:space="preserve">Και ρίχνει και κροκοδείλια δάκρυα για τους εκπαιδευτικούς, όταν εδώ και τόσο καιρό μιλάμε για να γίνει μια </w:t>
      </w:r>
      <w:r>
        <w:rPr>
          <w:rFonts w:eastAsia="Times New Roman"/>
          <w:szCs w:val="24"/>
        </w:rPr>
        <w:t xml:space="preserve">αναπλήρωση των μισθών, όταν θα υπάρχει αύξηση του ΑΕΠ και μιλάμε μόνο για δικαστικούς και για όλους τους υπόλοιπους καθηγητές πανεπιστημίων και όχι για τους μάχιμους εκπαιδευτικούς. Και βεβαίως, δεν εξαιρέσατε την παιδεία από τον κόφτη. </w:t>
      </w:r>
    </w:p>
    <w:p w14:paraId="04456610"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(Στο σημείο αυτό τ</w:t>
      </w:r>
      <w:r>
        <w:rPr>
          <w:rFonts w:eastAsia="Times New Roman" w:cs="Times New Roman"/>
          <w:szCs w:val="24"/>
        </w:rPr>
        <w:t xml:space="preserve">ην Προεδρική Έδρα καταλαμβάνει ο Ζ΄ Αντιπρόεδρος της Βουλής </w:t>
      </w:r>
      <w:r w:rsidRPr="00895FEF">
        <w:rPr>
          <w:rFonts w:eastAsia="Times New Roman" w:cs="Times New Roman"/>
          <w:szCs w:val="24"/>
        </w:rPr>
        <w:t>κ.</w:t>
      </w:r>
      <w:r w:rsidRPr="003A642E">
        <w:rPr>
          <w:rFonts w:eastAsia="Times New Roman" w:cs="Times New Roman"/>
          <w:b/>
          <w:szCs w:val="24"/>
        </w:rPr>
        <w:t xml:space="preserve"> ΣΠΥΡΙΔΩΝ ΛΥΚΟΥΔΗΣ</w:t>
      </w:r>
      <w:r>
        <w:rPr>
          <w:rFonts w:eastAsia="Times New Roman" w:cs="Times New Roman"/>
          <w:szCs w:val="24"/>
        </w:rPr>
        <w:t>)</w:t>
      </w:r>
    </w:p>
    <w:p w14:paraId="04456611" w14:textId="77777777" w:rsidR="00A53C3F" w:rsidRDefault="0019499A">
      <w:pPr>
        <w:tabs>
          <w:tab w:val="left" w:pos="2608"/>
        </w:tabs>
        <w:spacing w:line="600" w:lineRule="auto"/>
        <w:ind w:firstLine="720"/>
        <w:contextualSpacing/>
        <w:jc w:val="both"/>
        <w:rPr>
          <w:rFonts w:eastAsia="Times New Roman"/>
          <w:szCs w:val="24"/>
        </w:rPr>
      </w:pPr>
      <w:r>
        <w:rPr>
          <w:rFonts w:eastAsia="Times New Roman"/>
          <w:szCs w:val="24"/>
        </w:rPr>
        <w:t>Και το τελευταίο και το πιο σημαντικό είναι ποιοι μιλάνε για τη δημόσια παιδεία; Αυτοί οι οποίοι στέλνουν τα παιδιά τους στην ιδιωτική.</w:t>
      </w:r>
    </w:p>
    <w:p w14:paraId="04456612" w14:textId="77777777" w:rsidR="00A53C3F" w:rsidRDefault="0019499A">
      <w:pPr>
        <w:tabs>
          <w:tab w:val="left" w:pos="2608"/>
        </w:tabs>
        <w:spacing w:line="600" w:lineRule="auto"/>
        <w:ind w:firstLine="720"/>
        <w:contextualSpacing/>
        <w:jc w:val="both"/>
        <w:rPr>
          <w:rFonts w:eastAsia="Times New Roman"/>
          <w:szCs w:val="24"/>
        </w:rPr>
      </w:pPr>
      <w:r>
        <w:rPr>
          <w:rFonts w:eastAsia="Times New Roman"/>
          <w:szCs w:val="24"/>
        </w:rPr>
        <w:t>Έρχομαι στο θέμα της κατάργησης των πα</w:t>
      </w:r>
      <w:r>
        <w:rPr>
          <w:rFonts w:eastAsia="Times New Roman"/>
          <w:szCs w:val="24"/>
        </w:rPr>
        <w:t>νελληνίων. Είναι ένα μεγάλο παραμύθι το οποίο γαργαλάει ευχάριστα τα αυτιά μικρών και μεγάλων. Δεν θα υπάρχουν εξετάσεις; Θα υπάρχουν. Δεν θα υπάρχει κρύψιμο των στοιχείων; Θα υπάρχει. Δεν θα υπάρχει κοινή θεματολογία; Θα υπάρχει. Δεν θα διορθώνουν τα γραπ</w:t>
      </w:r>
      <w:r>
        <w:rPr>
          <w:rFonts w:eastAsia="Times New Roman"/>
          <w:szCs w:val="24"/>
        </w:rPr>
        <w:t xml:space="preserve">τά άλλοι καθηγητές; Αν δεν υπάρχουν αυτά δεν είναι αδιάβλητες οι εξετάσεις. Άρα, εξετάσεις θα </w:t>
      </w:r>
      <w:r>
        <w:rPr>
          <w:rFonts w:eastAsia="Times New Roman"/>
          <w:szCs w:val="24"/>
        </w:rPr>
        <w:lastRenderedPageBreak/>
        <w:t>υπάρχουν. Το μόνο το οποίο μπορεί να αλλάξει είναι ο τίτλος αντί για πανελλήνιες να γίνουν πανεθνικές, περιφερειακές, δημοτικές ή οτιδήποτε.</w:t>
      </w:r>
    </w:p>
    <w:p w14:paraId="04456613"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w:t>
      </w:r>
      <w:r>
        <w:rPr>
          <w:rFonts w:eastAsia="Times New Roman" w:cs="Times New Roman"/>
          <w:szCs w:val="24"/>
        </w:rPr>
        <w:t>άει το κουδούνι λήξεως του χρόνου ομιλίας του κυρίου Βουλευτή)</w:t>
      </w:r>
    </w:p>
    <w:p w14:paraId="04456614" w14:textId="77777777" w:rsidR="00A53C3F" w:rsidRDefault="0019499A">
      <w:pPr>
        <w:tabs>
          <w:tab w:val="left" w:pos="2608"/>
        </w:tabs>
        <w:spacing w:line="600" w:lineRule="auto"/>
        <w:ind w:firstLine="720"/>
        <w:contextualSpacing/>
        <w:jc w:val="both"/>
        <w:rPr>
          <w:rFonts w:eastAsia="Times New Roman"/>
          <w:szCs w:val="24"/>
        </w:rPr>
      </w:pPr>
      <w:r>
        <w:rPr>
          <w:rFonts w:eastAsia="Times New Roman"/>
          <w:szCs w:val="24"/>
        </w:rPr>
        <w:t xml:space="preserve">Ολοκληρώνω, κύριε Πρόεδρε, λέγοντας ότι αυτά είναι πιο σοβαρά από το νομοσχέδιο. Απευθύνομαι προς τον κύριο Υπουργό και λέω: Μην επιχειρήσετε να διχάσετε τον ελληνικό λαό, να πολώσετε το κλίμα </w:t>
      </w:r>
      <w:r>
        <w:rPr>
          <w:rFonts w:eastAsia="Times New Roman"/>
          <w:szCs w:val="24"/>
        </w:rPr>
        <w:t>για να εγκλωβίσετε τους ψηφοφόρους σας. Αυτά δεν περνάνε πια. Τα κομματικά τείχη έχουν πέσει και ο λαός θέλει έργα, ανάπτυξη και αποτέλεσμα. Αλλιώς και την πλάτη θα σας γυρίσει και όλα αυτά θα γυρίσουν μπούμερανγκ.</w:t>
      </w:r>
    </w:p>
    <w:p w14:paraId="04456615" w14:textId="77777777" w:rsidR="00A53C3F" w:rsidRDefault="0019499A">
      <w:pPr>
        <w:tabs>
          <w:tab w:val="left" w:pos="2608"/>
        </w:tabs>
        <w:spacing w:line="600" w:lineRule="auto"/>
        <w:ind w:firstLine="720"/>
        <w:contextualSpacing/>
        <w:jc w:val="both"/>
        <w:rPr>
          <w:rFonts w:eastAsia="Times New Roman"/>
          <w:szCs w:val="24"/>
        </w:rPr>
      </w:pPr>
      <w:r>
        <w:rPr>
          <w:rFonts w:eastAsia="Times New Roman"/>
          <w:szCs w:val="24"/>
        </w:rPr>
        <w:t>Και κλείνω με μια ερώτηση: Γιατί δεν ολοκ</w:t>
      </w:r>
      <w:r>
        <w:rPr>
          <w:rFonts w:eastAsia="Times New Roman"/>
          <w:szCs w:val="24"/>
        </w:rPr>
        <w:t>ληρώνετε, κύριε Υπουργέ, τις μετατάξεις των εκπαιδευτικών στα πανεπιστήμια; Ποιον ή ποια περιμένετε να συμπληρώσει τη χρονική προϋπόθεση για να μπορεί να συμμετάσχει σε αυτές τις μετατάξεις; Αυτά που κάνετε δεν τιμούν κανέναν.</w:t>
      </w:r>
    </w:p>
    <w:p w14:paraId="04456616" w14:textId="77777777" w:rsidR="00A53C3F" w:rsidRDefault="0019499A">
      <w:pPr>
        <w:tabs>
          <w:tab w:val="left" w:pos="2608"/>
        </w:tabs>
        <w:spacing w:line="600" w:lineRule="auto"/>
        <w:ind w:firstLine="720"/>
        <w:contextualSpacing/>
        <w:jc w:val="both"/>
        <w:rPr>
          <w:rFonts w:eastAsia="Times New Roman"/>
          <w:szCs w:val="24"/>
        </w:rPr>
      </w:pPr>
      <w:r>
        <w:rPr>
          <w:rFonts w:eastAsia="Times New Roman"/>
          <w:szCs w:val="24"/>
        </w:rPr>
        <w:t>Ευχαριστώ.</w:t>
      </w:r>
    </w:p>
    <w:p w14:paraId="04456617" w14:textId="77777777" w:rsidR="00A53C3F" w:rsidRDefault="0019499A">
      <w:pPr>
        <w:tabs>
          <w:tab w:val="left" w:pos="2608"/>
        </w:tabs>
        <w:spacing w:line="600" w:lineRule="auto"/>
        <w:ind w:firstLine="720"/>
        <w:contextualSpacing/>
        <w:jc w:val="center"/>
        <w:rPr>
          <w:rFonts w:eastAsia="Times New Roman"/>
          <w:szCs w:val="24"/>
        </w:rPr>
      </w:pPr>
      <w:r>
        <w:rPr>
          <w:rFonts w:eastAsia="Times New Roman"/>
          <w:szCs w:val="24"/>
        </w:rPr>
        <w:lastRenderedPageBreak/>
        <w:t xml:space="preserve">(Χειροκροτήματα </w:t>
      </w:r>
      <w:r>
        <w:rPr>
          <w:rFonts w:eastAsia="Times New Roman"/>
          <w:szCs w:val="24"/>
        </w:rPr>
        <w:t>από την πτέρυγα της Νέας Δημοκρατίας)</w:t>
      </w:r>
    </w:p>
    <w:p w14:paraId="04456618" w14:textId="77777777" w:rsidR="00A53C3F" w:rsidRDefault="0019499A">
      <w:pPr>
        <w:tabs>
          <w:tab w:val="left" w:pos="2608"/>
        </w:tabs>
        <w:spacing w:line="600" w:lineRule="auto"/>
        <w:ind w:firstLine="720"/>
        <w:contextualSpacing/>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Ευχαριστούμε, κύριε συνάδελφε.</w:t>
      </w:r>
    </w:p>
    <w:p w14:paraId="04456619" w14:textId="77777777" w:rsidR="00A53C3F" w:rsidRDefault="0019499A">
      <w:pPr>
        <w:tabs>
          <w:tab w:val="left" w:pos="2820"/>
        </w:tabs>
        <w:spacing w:line="600" w:lineRule="auto"/>
        <w:ind w:firstLine="720"/>
        <w:contextualSpacing/>
        <w:jc w:val="both"/>
        <w:rPr>
          <w:rFonts w:eastAsia="Times New Roman"/>
          <w:szCs w:val="24"/>
        </w:rPr>
      </w:pPr>
      <w:r>
        <w:rPr>
          <w:rFonts w:eastAsia="Times New Roman"/>
          <w:b/>
          <w:szCs w:val="24"/>
        </w:rPr>
        <w:t xml:space="preserve">ΘΕΟΔΟΣΗΣ ΠΕΛΕΓΡΙΝΗΣ (Υφυπουργός Παιδείας, Έρευνας και Θρησκευμάτων): </w:t>
      </w:r>
      <w:r>
        <w:rPr>
          <w:rFonts w:eastAsia="Times New Roman"/>
          <w:szCs w:val="24"/>
        </w:rPr>
        <w:t>Κύριε Πρόεδρε, μπορώ να έχω τον λόγο;</w:t>
      </w:r>
    </w:p>
    <w:p w14:paraId="0445661A" w14:textId="77777777" w:rsidR="00A53C3F" w:rsidRDefault="0019499A">
      <w:pPr>
        <w:tabs>
          <w:tab w:val="left" w:pos="2608"/>
        </w:tabs>
        <w:spacing w:line="600" w:lineRule="auto"/>
        <w:ind w:firstLine="720"/>
        <w:contextualSpacing/>
        <w:jc w:val="both"/>
        <w:rPr>
          <w:rFonts w:eastAsia="Times New Roman"/>
          <w:szCs w:val="24"/>
        </w:rPr>
      </w:pPr>
      <w:r>
        <w:rPr>
          <w:rFonts w:eastAsia="Times New Roman"/>
          <w:b/>
          <w:szCs w:val="24"/>
        </w:rPr>
        <w:t>ΠΡΟΕΔΡΕΥΩΝ (Σπυρίδων Λυκούδης):</w:t>
      </w:r>
      <w:r>
        <w:rPr>
          <w:rFonts w:eastAsia="Times New Roman"/>
          <w:szCs w:val="24"/>
        </w:rPr>
        <w:t xml:space="preserve"> Μισό λεπτό, κύρι</w:t>
      </w:r>
      <w:r>
        <w:rPr>
          <w:rFonts w:eastAsia="Times New Roman"/>
          <w:szCs w:val="24"/>
        </w:rPr>
        <w:t>ε Υπουργέ. Υπάρχει ένα αίτημα άδειας απουσίας.</w:t>
      </w:r>
    </w:p>
    <w:p w14:paraId="0445661B" w14:textId="77777777" w:rsidR="00A53C3F" w:rsidRDefault="0019499A">
      <w:pPr>
        <w:tabs>
          <w:tab w:val="left" w:pos="2608"/>
        </w:tabs>
        <w:spacing w:line="600" w:lineRule="auto"/>
        <w:ind w:firstLine="720"/>
        <w:contextualSpacing/>
        <w:jc w:val="both"/>
        <w:rPr>
          <w:rFonts w:eastAsia="Times New Roman"/>
          <w:szCs w:val="24"/>
        </w:rPr>
      </w:pPr>
      <w:r>
        <w:rPr>
          <w:rFonts w:eastAsia="Times New Roman"/>
          <w:szCs w:val="24"/>
        </w:rPr>
        <w:t>Ο Βουλευτής Δωδεκανήσου του ΣΥΡΙΖΑ κ. Δημήτριος Γάκης ζητεί άδεια ολιγοήμερης απουσίας στο εξωτερικό για προσωπικούς λόγους</w:t>
      </w:r>
      <w:r>
        <w:rPr>
          <w:rFonts w:eastAsia="Times New Roman"/>
          <w:szCs w:val="24"/>
        </w:rPr>
        <w:t xml:space="preserve"> </w:t>
      </w:r>
      <w:r>
        <w:rPr>
          <w:rFonts w:eastAsia="Times New Roman"/>
          <w:szCs w:val="24"/>
        </w:rPr>
        <w:t>από την 1</w:t>
      </w:r>
      <w:r>
        <w:rPr>
          <w:rFonts w:eastAsia="Times New Roman"/>
          <w:szCs w:val="24"/>
          <w:vertAlign w:val="superscript"/>
        </w:rPr>
        <w:t>η</w:t>
      </w:r>
      <w:r>
        <w:rPr>
          <w:rFonts w:eastAsia="Times New Roman"/>
          <w:szCs w:val="24"/>
        </w:rPr>
        <w:t xml:space="preserve"> </w:t>
      </w:r>
      <w:r>
        <w:rPr>
          <w:rFonts w:eastAsia="Times New Roman"/>
          <w:szCs w:val="24"/>
        </w:rPr>
        <w:t xml:space="preserve">Σεπτεμβρίου </w:t>
      </w:r>
      <w:r>
        <w:rPr>
          <w:rFonts w:eastAsia="Times New Roman"/>
          <w:szCs w:val="24"/>
        </w:rPr>
        <w:t>έ</w:t>
      </w:r>
      <w:r>
        <w:rPr>
          <w:rFonts w:eastAsia="Times New Roman"/>
          <w:szCs w:val="24"/>
        </w:rPr>
        <w:t>ως την 5</w:t>
      </w:r>
      <w:r>
        <w:rPr>
          <w:rFonts w:eastAsia="Times New Roman"/>
          <w:szCs w:val="24"/>
          <w:vertAlign w:val="superscript"/>
        </w:rPr>
        <w:t>η</w:t>
      </w:r>
      <w:r>
        <w:rPr>
          <w:rFonts w:eastAsia="Times New Roman"/>
          <w:szCs w:val="24"/>
        </w:rPr>
        <w:t xml:space="preserve"> Σεπτεμβρίου </w:t>
      </w:r>
      <w:r>
        <w:rPr>
          <w:rFonts w:eastAsia="Times New Roman"/>
          <w:szCs w:val="24"/>
        </w:rPr>
        <w:t>2016</w:t>
      </w:r>
      <w:r>
        <w:rPr>
          <w:rFonts w:eastAsia="Times New Roman"/>
          <w:szCs w:val="24"/>
        </w:rPr>
        <w:t>. Η Βουλή εγκρίνει;</w:t>
      </w:r>
    </w:p>
    <w:p w14:paraId="0445661C" w14:textId="77777777" w:rsidR="00A53C3F" w:rsidRDefault="0019499A">
      <w:pPr>
        <w:tabs>
          <w:tab w:val="left" w:pos="2608"/>
        </w:tabs>
        <w:spacing w:line="600" w:lineRule="auto"/>
        <w:ind w:firstLine="720"/>
        <w:contextualSpacing/>
        <w:jc w:val="both"/>
        <w:rPr>
          <w:rFonts w:eastAsia="Times New Roman"/>
          <w:szCs w:val="24"/>
        </w:rPr>
      </w:pPr>
      <w:r>
        <w:rPr>
          <w:rFonts w:eastAsia="Times New Roman"/>
          <w:b/>
          <w:szCs w:val="24"/>
        </w:rPr>
        <w:t xml:space="preserve">ΟΛΟΙ ΟΙ </w:t>
      </w:r>
      <w:r>
        <w:rPr>
          <w:rFonts w:eastAsia="Times New Roman"/>
          <w:b/>
          <w:szCs w:val="24"/>
        </w:rPr>
        <w:t>ΒΟΥΛΕΥΤ</w:t>
      </w:r>
      <w:r>
        <w:rPr>
          <w:rFonts w:eastAsia="Times New Roman"/>
          <w:b/>
          <w:szCs w:val="24"/>
        </w:rPr>
        <w:t xml:space="preserve">ΕΣ: </w:t>
      </w:r>
      <w:r>
        <w:rPr>
          <w:rFonts w:eastAsia="Times New Roman"/>
          <w:szCs w:val="24"/>
        </w:rPr>
        <w:t>Μάλιστα, μάλιστα.</w:t>
      </w:r>
    </w:p>
    <w:p w14:paraId="0445661D" w14:textId="77777777" w:rsidR="00A53C3F" w:rsidRDefault="0019499A">
      <w:pPr>
        <w:tabs>
          <w:tab w:val="left" w:pos="2608"/>
        </w:tabs>
        <w:spacing w:line="600" w:lineRule="auto"/>
        <w:ind w:firstLine="720"/>
        <w:contextualSpacing/>
        <w:jc w:val="both"/>
        <w:rPr>
          <w:rFonts w:eastAsia="Times New Roman"/>
          <w:szCs w:val="24"/>
        </w:rPr>
      </w:pPr>
      <w:r>
        <w:rPr>
          <w:rFonts w:eastAsia="Times New Roman"/>
          <w:b/>
          <w:szCs w:val="24"/>
        </w:rPr>
        <w:t>ΠΡΟΕΔΡΕΥΩΝ (Σπυρίδων Λυκούδης):</w:t>
      </w:r>
      <w:r>
        <w:rPr>
          <w:rFonts w:eastAsia="Times New Roman"/>
          <w:szCs w:val="24"/>
        </w:rPr>
        <w:t xml:space="preserve"> </w:t>
      </w:r>
      <w:r>
        <w:rPr>
          <w:rFonts w:eastAsia="Times New Roman"/>
          <w:szCs w:val="24"/>
        </w:rPr>
        <w:t>Συνεπώς η</w:t>
      </w:r>
      <w:r>
        <w:rPr>
          <w:rFonts w:eastAsia="Times New Roman"/>
          <w:szCs w:val="24"/>
        </w:rPr>
        <w:t xml:space="preserve"> Βουλή ενέκρινε τη ζητηθείσα άδεια. </w:t>
      </w:r>
    </w:p>
    <w:p w14:paraId="0445661E" w14:textId="77777777" w:rsidR="00A53C3F" w:rsidRDefault="0019499A">
      <w:pPr>
        <w:tabs>
          <w:tab w:val="left" w:pos="2608"/>
        </w:tabs>
        <w:spacing w:line="600" w:lineRule="auto"/>
        <w:ind w:firstLine="720"/>
        <w:contextualSpacing/>
        <w:jc w:val="both"/>
        <w:rPr>
          <w:rFonts w:eastAsia="Times New Roman"/>
          <w:szCs w:val="24"/>
        </w:rPr>
      </w:pPr>
      <w:r>
        <w:rPr>
          <w:rFonts w:eastAsia="Times New Roman"/>
          <w:szCs w:val="24"/>
        </w:rPr>
        <w:t>Κύριε Υπουργέ, έχετε τον λόγο.</w:t>
      </w:r>
    </w:p>
    <w:p w14:paraId="0445661F" w14:textId="77777777" w:rsidR="00A53C3F" w:rsidRDefault="0019499A">
      <w:pPr>
        <w:tabs>
          <w:tab w:val="left" w:pos="2820"/>
        </w:tabs>
        <w:spacing w:line="600" w:lineRule="auto"/>
        <w:ind w:firstLine="720"/>
        <w:contextualSpacing/>
        <w:jc w:val="both"/>
        <w:rPr>
          <w:rFonts w:eastAsia="Times New Roman"/>
          <w:szCs w:val="24"/>
        </w:rPr>
      </w:pPr>
      <w:r>
        <w:rPr>
          <w:rFonts w:eastAsia="Times New Roman"/>
          <w:b/>
          <w:szCs w:val="24"/>
        </w:rPr>
        <w:lastRenderedPageBreak/>
        <w:t xml:space="preserve">ΘΕΟΔΟΣΗΣ ΠΕΛΕΓΡΙΝΗΣ (Υφυπουργός Παιδείας, Έρευνας και Θρησκευμάτων): </w:t>
      </w:r>
      <w:r>
        <w:rPr>
          <w:rFonts w:eastAsia="Times New Roman"/>
          <w:szCs w:val="24"/>
        </w:rPr>
        <w:t xml:space="preserve">Κύριε Βουλευτά, κύριε Αντωνιάδη, από όλους αυτούς οι οποίοι αποσπώνται στο εξωτερικό, προηγούνται εκείνοι οι οποίοι δεν έχουν επιμίσθιο. Το έχω ξεκαθαρίσει κι εχθές κι επαναλαμβάνετε πάλι τα ίδια. </w:t>
      </w:r>
    </w:p>
    <w:p w14:paraId="04456620" w14:textId="77777777" w:rsidR="00A53C3F" w:rsidRDefault="0019499A">
      <w:pPr>
        <w:tabs>
          <w:tab w:val="left" w:pos="2820"/>
        </w:tabs>
        <w:spacing w:line="600" w:lineRule="auto"/>
        <w:ind w:firstLine="720"/>
        <w:contextualSpacing/>
        <w:jc w:val="both"/>
        <w:rPr>
          <w:rFonts w:eastAsia="Times New Roman"/>
          <w:szCs w:val="24"/>
        </w:rPr>
      </w:pPr>
      <w:r>
        <w:rPr>
          <w:rFonts w:eastAsia="Times New Roman"/>
          <w:b/>
          <w:szCs w:val="24"/>
        </w:rPr>
        <w:t xml:space="preserve">ΙΩΑΝΝΗΣ ΑΝΤΩΝΙΑΔΗΣ: </w:t>
      </w:r>
      <w:r>
        <w:rPr>
          <w:rFonts w:eastAsia="Times New Roman"/>
          <w:szCs w:val="24"/>
        </w:rPr>
        <w:t>Αυτό είναι ευχάριστο.</w:t>
      </w:r>
    </w:p>
    <w:p w14:paraId="04456621" w14:textId="77777777" w:rsidR="00A53C3F" w:rsidRDefault="0019499A">
      <w:pPr>
        <w:tabs>
          <w:tab w:val="left" w:pos="2820"/>
        </w:tabs>
        <w:spacing w:line="600" w:lineRule="auto"/>
        <w:ind w:firstLine="720"/>
        <w:contextualSpacing/>
        <w:jc w:val="both"/>
        <w:rPr>
          <w:rFonts w:eastAsia="Times New Roman"/>
          <w:szCs w:val="24"/>
        </w:rPr>
      </w:pPr>
      <w:r>
        <w:rPr>
          <w:rFonts w:eastAsia="Times New Roman"/>
          <w:b/>
          <w:szCs w:val="24"/>
        </w:rPr>
        <w:t>ΘΕΟΔΟΣΗΣ ΠΕΛΕΓΡΙ</w:t>
      </w:r>
      <w:r>
        <w:rPr>
          <w:rFonts w:eastAsia="Times New Roman"/>
          <w:b/>
          <w:szCs w:val="24"/>
        </w:rPr>
        <w:t xml:space="preserve">ΝΗΣ (Υφυπουργός Παιδείας, Έρευνας και Θρησκευμάτων): </w:t>
      </w:r>
      <w:r>
        <w:rPr>
          <w:rFonts w:eastAsia="Times New Roman"/>
          <w:szCs w:val="24"/>
        </w:rPr>
        <w:t>Η μόνη εξαίρεση που γίνεται, αν μου επιτρέπετε, είναι στο Μόναχο, όπου εξήγησα εχθές ότι αυτό γίνεται εξαιρετικά για φέτος για να σταματήσει η διαδικασία της διαφθοράς που επικρατεί. Το εξήγησα χθες. Και</w:t>
      </w:r>
      <w:r>
        <w:rPr>
          <w:rFonts w:eastAsia="Times New Roman"/>
          <w:szCs w:val="24"/>
        </w:rPr>
        <w:t xml:space="preserve"> αν δεν </w:t>
      </w:r>
      <w:proofErr w:type="spellStart"/>
      <w:r>
        <w:rPr>
          <w:rFonts w:eastAsia="Times New Roman"/>
          <w:szCs w:val="24"/>
        </w:rPr>
        <w:t>απατώμαι</w:t>
      </w:r>
      <w:proofErr w:type="spellEnd"/>
      <w:r>
        <w:rPr>
          <w:rFonts w:eastAsia="Times New Roman"/>
          <w:szCs w:val="24"/>
        </w:rPr>
        <w:t>…</w:t>
      </w:r>
    </w:p>
    <w:p w14:paraId="04456622" w14:textId="77777777" w:rsidR="00A53C3F" w:rsidRDefault="0019499A">
      <w:pPr>
        <w:tabs>
          <w:tab w:val="left" w:pos="2820"/>
        </w:tabs>
        <w:spacing w:line="600" w:lineRule="auto"/>
        <w:ind w:firstLine="720"/>
        <w:contextualSpacing/>
        <w:jc w:val="both"/>
        <w:rPr>
          <w:rFonts w:eastAsia="Times New Roman"/>
          <w:szCs w:val="24"/>
        </w:rPr>
      </w:pPr>
      <w:r>
        <w:rPr>
          <w:rFonts w:eastAsia="Times New Roman"/>
          <w:b/>
          <w:szCs w:val="24"/>
        </w:rPr>
        <w:t xml:space="preserve">ΙΩΑΝΝΗΣ ΑΝΤΩΝΙΑΔΗΣ: </w:t>
      </w:r>
      <w:r>
        <w:rPr>
          <w:rFonts w:eastAsia="Times New Roman"/>
          <w:szCs w:val="24"/>
        </w:rPr>
        <w:t>Για τις μετατάξεις πείτε, γιατί δεν ολοκληρώνονται.</w:t>
      </w:r>
    </w:p>
    <w:p w14:paraId="04456623" w14:textId="77777777" w:rsidR="00A53C3F" w:rsidRDefault="0019499A">
      <w:pPr>
        <w:tabs>
          <w:tab w:val="left" w:pos="2820"/>
        </w:tabs>
        <w:spacing w:line="600" w:lineRule="auto"/>
        <w:ind w:firstLine="720"/>
        <w:contextualSpacing/>
        <w:jc w:val="both"/>
        <w:rPr>
          <w:rFonts w:eastAsia="Times New Roman"/>
          <w:szCs w:val="24"/>
        </w:rPr>
      </w:pPr>
      <w:r>
        <w:rPr>
          <w:rFonts w:eastAsia="Times New Roman"/>
          <w:b/>
          <w:szCs w:val="24"/>
        </w:rPr>
        <w:t xml:space="preserve">ΘΕΟΔΟΣΗΣ ΠΕΛΕΓΡΙΝΗΣ (Υφυπουργός Παιδείας, Έρευνας και Θρησκευμάτων): </w:t>
      </w:r>
      <w:r>
        <w:rPr>
          <w:rFonts w:eastAsia="Times New Roman"/>
          <w:szCs w:val="24"/>
        </w:rPr>
        <w:t>Δεν είναι το θέμα αυτό δικό μου. Όταν θα έρθει ο Υπουργός θα σας πει.</w:t>
      </w:r>
    </w:p>
    <w:p w14:paraId="04456624" w14:textId="77777777" w:rsidR="00A53C3F" w:rsidRDefault="0019499A">
      <w:pPr>
        <w:tabs>
          <w:tab w:val="left" w:pos="2820"/>
        </w:tabs>
        <w:spacing w:line="600" w:lineRule="auto"/>
        <w:ind w:firstLine="720"/>
        <w:contextualSpacing/>
        <w:jc w:val="both"/>
        <w:rPr>
          <w:rFonts w:eastAsia="Times New Roman"/>
          <w:szCs w:val="24"/>
        </w:rPr>
      </w:pPr>
      <w:r>
        <w:rPr>
          <w:rFonts w:eastAsia="Times New Roman"/>
          <w:szCs w:val="24"/>
        </w:rPr>
        <w:lastRenderedPageBreak/>
        <w:t xml:space="preserve">Εκείνο που θέλω να σας πω, </w:t>
      </w:r>
      <w:r>
        <w:rPr>
          <w:rFonts w:eastAsia="Times New Roman"/>
          <w:szCs w:val="24"/>
        </w:rPr>
        <w:t>επίσης, είναι ότι νομίζω ότι τα εγκαίνια της βιβλιοθήκης που έγιναν στην πατρίδα σας την Φλώρινα ήταν της δημοτικής και όχι της δημόσιας.</w:t>
      </w:r>
    </w:p>
    <w:p w14:paraId="04456625" w14:textId="77777777" w:rsidR="00A53C3F" w:rsidRDefault="0019499A">
      <w:pPr>
        <w:tabs>
          <w:tab w:val="left" w:pos="2820"/>
        </w:tabs>
        <w:spacing w:line="600" w:lineRule="auto"/>
        <w:ind w:firstLine="720"/>
        <w:contextualSpacing/>
        <w:jc w:val="both"/>
        <w:rPr>
          <w:rFonts w:eastAsia="Times New Roman"/>
          <w:szCs w:val="24"/>
        </w:rPr>
      </w:pPr>
      <w:r>
        <w:rPr>
          <w:rFonts w:eastAsia="Times New Roman"/>
          <w:szCs w:val="24"/>
        </w:rPr>
        <w:t>Ευχαριστώ.</w:t>
      </w:r>
    </w:p>
    <w:p w14:paraId="04456626" w14:textId="77777777" w:rsidR="00A53C3F" w:rsidRDefault="0019499A">
      <w:pPr>
        <w:tabs>
          <w:tab w:val="left" w:pos="2608"/>
        </w:tabs>
        <w:spacing w:line="600" w:lineRule="auto"/>
        <w:ind w:firstLine="720"/>
        <w:contextualSpacing/>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Ευχαριστώ, κύριε Υπουργέ.</w:t>
      </w:r>
    </w:p>
    <w:p w14:paraId="04456627" w14:textId="77777777" w:rsidR="00A53C3F" w:rsidRDefault="0019499A">
      <w:pPr>
        <w:tabs>
          <w:tab w:val="left" w:pos="2608"/>
        </w:tabs>
        <w:spacing w:line="600" w:lineRule="auto"/>
        <w:ind w:firstLine="720"/>
        <w:contextualSpacing/>
        <w:jc w:val="both"/>
        <w:rPr>
          <w:rFonts w:eastAsia="Times New Roman"/>
          <w:szCs w:val="24"/>
        </w:rPr>
      </w:pPr>
      <w:r>
        <w:rPr>
          <w:rFonts w:eastAsia="Times New Roman"/>
          <w:szCs w:val="24"/>
        </w:rPr>
        <w:t xml:space="preserve">Τον λόγο έχει η συνάδελφος </w:t>
      </w:r>
      <w:r>
        <w:rPr>
          <w:rFonts w:eastAsia="Times New Roman"/>
          <w:szCs w:val="24"/>
        </w:rPr>
        <w:t xml:space="preserve">κ. </w:t>
      </w:r>
      <w:r>
        <w:rPr>
          <w:rFonts w:eastAsia="Times New Roman"/>
          <w:szCs w:val="24"/>
        </w:rPr>
        <w:t>Μαρία Τριανταφύλλου</w:t>
      </w:r>
      <w:r>
        <w:rPr>
          <w:rFonts w:eastAsia="Times New Roman"/>
          <w:szCs w:val="24"/>
        </w:rPr>
        <w:t xml:space="preserve"> από το</w:t>
      </w:r>
      <w:r>
        <w:rPr>
          <w:rFonts w:eastAsia="Times New Roman"/>
          <w:szCs w:val="24"/>
        </w:rPr>
        <w:t>ν</w:t>
      </w:r>
      <w:r>
        <w:rPr>
          <w:rFonts w:eastAsia="Times New Roman"/>
          <w:szCs w:val="24"/>
        </w:rPr>
        <w:t xml:space="preserve"> ΣΥΡΙΖΑ.</w:t>
      </w:r>
    </w:p>
    <w:p w14:paraId="04456628"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ΜΑΡΙΑ ΤΡΙΑΝΤΑΦΥΛΛΟΥ:</w:t>
      </w:r>
      <w:r>
        <w:rPr>
          <w:rFonts w:eastAsia="Times New Roman" w:cs="Times New Roman"/>
          <w:szCs w:val="24"/>
        </w:rPr>
        <w:t xml:space="preserve"> Ευχαριστώ, κύριε Πρόεδρε. </w:t>
      </w:r>
    </w:p>
    <w:p w14:paraId="04456629"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Συζητάμε σήμερα ένα νομοσχέδιο που δεν είναι ρηξικέλευθο, αλλά είναι ένα σημαντικό νομοσχέδιο. Νομίζω, όμως, ότι αυτό που κυριαρχεί είναι η ένταση του αγώνα όχι για την καθοδήγηση της κοινής </w:t>
      </w:r>
      <w:r>
        <w:rPr>
          <w:rFonts w:eastAsia="Times New Roman" w:cs="Times New Roman"/>
          <w:szCs w:val="24"/>
        </w:rPr>
        <w:t>γνώμης, αλλά για την καθοδήγηση της κοινής λογικής, για την ίδια την κοινή λογική.</w:t>
      </w:r>
    </w:p>
    <w:p w14:paraId="0445662A"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Η Δεξιά και ο παλαιός δικομματισμός έχει δημιουργήσει μια διάρθρωση σε πραγματικό χρόνο μεταξύ παραδοσιακών μέσων μαζικής ενημέρωσης και κοινωνικών δικτύων. Διαθέτουν ακαρια</w:t>
      </w:r>
      <w:r>
        <w:rPr>
          <w:rFonts w:eastAsia="Times New Roman" w:cs="Times New Roman"/>
          <w:szCs w:val="24"/>
        </w:rPr>
        <w:t xml:space="preserve">ία έναν στρατό </w:t>
      </w:r>
      <w:r>
        <w:rPr>
          <w:rFonts w:eastAsia="Times New Roman" w:cs="Times New Roman"/>
          <w:szCs w:val="24"/>
        </w:rPr>
        <w:lastRenderedPageBreak/>
        <w:t xml:space="preserve">επαγγελματιών, που αναπαράγουν και διευρύνουν την πληροφορία-κατασκευασμένο ψεύδος και εμείς θα πρέπει να σταματήσουμε να ασκούμε ερασιτεχνική άμυνα. </w:t>
      </w:r>
    </w:p>
    <w:p w14:paraId="0445662B"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Μίλησαν αρκετοί συνάδελφοι από την Αξιωματική Αντιπολίτευση για διχασμό. Ακούστηκαν πολλά </w:t>
      </w:r>
      <w:r>
        <w:rPr>
          <w:rFonts w:eastAsia="Times New Roman" w:cs="Times New Roman"/>
          <w:szCs w:val="24"/>
        </w:rPr>
        <w:t>επιχειρήματα, αστεία επιχειρήματα, κατά την άποψή μου. Κάποια επιχειρήματα μιλούσαν περί χειραγώγησης της διαδικασίας, επειδή ξεκίνησε πρώτος να μιλάει ο Υπουργός και πως αυτό πυροδοτεί αντιπαραθέσεις και δεν βοηθάει τη συναίνεση και τον διάλογο, ως και τη</w:t>
      </w:r>
      <w:r>
        <w:rPr>
          <w:rFonts w:eastAsia="Times New Roman" w:cs="Times New Roman"/>
          <w:szCs w:val="24"/>
        </w:rPr>
        <w:t xml:space="preserve"> μεγάλη πορεία προς την ελευθερία που ξεκινάει η Νέα Δημοκρατία του Κωνσταντίνου Μητσοτάκη. Ακούστηκαν σοφιστείες για την πετσοκομμένη δυνατότητα επιλογής των γονιών ως προς τα ιδιωτικά σχολεία. Και, βέβαια, ακούστηκε και το επιχείρημα της πρόχειρης νομοθέ</w:t>
      </w:r>
      <w:r>
        <w:rPr>
          <w:rFonts w:eastAsia="Times New Roman" w:cs="Times New Roman"/>
          <w:szCs w:val="24"/>
        </w:rPr>
        <w:t xml:space="preserve">τησης και της απαξίωσης της </w:t>
      </w:r>
      <w:r>
        <w:rPr>
          <w:rFonts w:eastAsia="Times New Roman" w:cs="Times New Roman"/>
          <w:szCs w:val="24"/>
        </w:rPr>
        <w:t xml:space="preserve">παιδείας </w:t>
      </w:r>
      <w:r>
        <w:rPr>
          <w:rFonts w:eastAsia="Times New Roman" w:cs="Times New Roman"/>
          <w:szCs w:val="24"/>
        </w:rPr>
        <w:t>και της δημόσιας εκπαίδευσης.</w:t>
      </w:r>
    </w:p>
    <w:p w14:paraId="0445662C"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Μιλήσατε με παραδείγματα, κύριοι συνάδελφοι της Αξιωματικής Αντιπολίτευσης. Μιλήσατε για τα πρότυπα σχολεία που καταργήθηκαν. Δεν μιλήσατε για το σχέδιο «ΑΘΗΝΑ». Μιλήσατε για την τράπεζα </w:t>
      </w:r>
      <w:r>
        <w:rPr>
          <w:rFonts w:eastAsia="Times New Roman" w:cs="Times New Roman"/>
          <w:szCs w:val="24"/>
        </w:rPr>
        <w:t xml:space="preserve">θεμάτων. Όλα θαύματα νομοθέτησης! Θυμάστε την τράπεζα θεμάτων. Θυμάστε ότι τα θέματα είχαν δοθεί </w:t>
      </w:r>
      <w:r>
        <w:rPr>
          <w:rFonts w:eastAsia="Times New Roman" w:cs="Times New Roman"/>
          <w:szCs w:val="24"/>
        </w:rPr>
        <w:lastRenderedPageBreak/>
        <w:t>τρεις μέρες πριν τις εξετάσεις, σε περίοδο που δεν γίνονταν μαθήματα και, επομένως, αποκλείστηκε κάθε δυνατότητα διδακτικής βοήθειας για πολύ δύσκολα θέματα, θ</w:t>
      </w:r>
      <w:r>
        <w:rPr>
          <w:rFonts w:eastAsia="Times New Roman" w:cs="Times New Roman"/>
          <w:szCs w:val="24"/>
        </w:rPr>
        <w:t xml:space="preserve">έματα που δεν είχαν ελεγχθεί από κανέναν και που πέτυχαν, ωστόσο, τον σκοπό τους, που ήταν να μεγεθύνουν τις ανισότητες και να εκπαραθυρώσουν τους μαθητές του τελευταίου θρανίου. </w:t>
      </w:r>
    </w:p>
    <w:p w14:paraId="0445662D"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Μιλήσατε για προχειρότητα εσείς που δεν γνωρίζατε καλά-καλά πόσοι μαθητές φο</w:t>
      </w:r>
      <w:r>
        <w:rPr>
          <w:rFonts w:eastAsia="Times New Roman" w:cs="Times New Roman"/>
          <w:szCs w:val="24"/>
        </w:rPr>
        <w:t>ιτούν στις εκπαιδευτικές δομές της ομογένειας. Είχατε μελετήσει τις διαφορετικότητες της κάθε ομογένειας, άρα, και τις ανάγκες τους; Όχι.</w:t>
      </w:r>
    </w:p>
    <w:p w14:paraId="0445662E"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Μιλήσατε για αξιολόγηση -και μιλάτε για αξιολόγηση- εσείς που ξεχάσατε ότι στο νομοσχέδιο φέρατε προεπιλεγμένο ποσοστό</w:t>
      </w:r>
      <w:r>
        <w:rPr>
          <w:rFonts w:eastAsia="Times New Roman" w:cs="Times New Roman"/>
          <w:szCs w:val="24"/>
        </w:rPr>
        <w:t xml:space="preserve"> αποτυχόντων.</w:t>
      </w:r>
    </w:p>
    <w:p w14:paraId="0445662F"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Για την Αριστερά η απόλαυση του αγαθού της </w:t>
      </w:r>
      <w:r>
        <w:rPr>
          <w:rFonts w:eastAsia="Times New Roman" w:cs="Times New Roman"/>
          <w:szCs w:val="24"/>
        </w:rPr>
        <w:t xml:space="preserve">παιδείας </w:t>
      </w:r>
      <w:r>
        <w:rPr>
          <w:rFonts w:eastAsia="Times New Roman" w:cs="Times New Roman"/>
          <w:szCs w:val="24"/>
        </w:rPr>
        <w:t xml:space="preserve">απ’ όλους ανεξαιρέτως τους πολίτες αποτελούσε πάντοτε όπλο κοινωνικής και προσωπικής χειραφέτησης και μέσο εμβάθυνσης της </w:t>
      </w:r>
      <w:r>
        <w:rPr>
          <w:rFonts w:eastAsia="Times New Roman" w:cs="Times New Roman"/>
          <w:szCs w:val="24"/>
        </w:rPr>
        <w:t>δημοκρατίας</w:t>
      </w:r>
      <w:r>
        <w:rPr>
          <w:rFonts w:eastAsia="Times New Roman" w:cs="Times New Roman"/>
          <w:szCs w:val="24"/>
        </w:rPr>
        <w:t xml:space="preserve">. </w:t>
      </w:r>
      <w:r>
        <w:rPr>
          <w:rFonts w:eastAsia="Times New Roman" w:cs="Times New Roman"/>
          <w:szCs w:val="24"/>
        </w:rPr>
        <w:lastRenderedPageBreak/>
        <w:t>Σήμερα, ίσως περισσότερο από ποτέ, η γνώση και η κριτικ</w:t>
      </w:r>
      <w:r>
        <w:rPr>
          <w:rFonts w:eastAsia="Times New Roman" w:cs="Times New Roman"/>
          <w:szCs w:val="24"/>
        </w:rPr>
        <w:t>ή είναι δύναμη όχι μόνο για την κατανόηση, αλλά και για την αλλαγή της κοινωνίας. Και αυτή η δύναμη οφείλει να βρίσκεται στα χέρια των πολλών.</w:t>
      </w:r>
    </w:p>
    <w:p w14:paraId="04456630"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Ανέκαθεν η εκμάθηση της ελληνικής γλώσσας στο εξωτερικό ήταν απαραίτητο, αλλά και ελάχιστο στοιχείο για τη συντήρ</w:t>
      </w:r>
      <w:r>
        <w:rPr>
          <w:rFonts w:eastAsia="Times New Roman" w:cs="Times New Roman"/>
          <w:szCs w:val="24"/>
        </w:rPr>
        <w:t xml:space="preserve">ηση της ελληνικής συνείδησης στις επόμενες γενιές. Η ελληνική γλώσσα, ο πολιτισμός και η παράδοσή μας είναι το τρίπτυχο που αποτελεί τον πιο καίριο παράγοντα που συνδέει τον </w:t>
      </w:r>
      <w:r>
        <w:rPr>
          <w:rFonts w:eastAsia="Times New Roman" w:cs="Times New Roman"/>
          <w:szCs w:val="24"/>
        </w:rPr>
        <w:t xml:space="preserve">Ελληνισμό </w:t>
      </w:r>
      <w:r>
        <w:rPr>
          <w:rFonts w:eastAsia="Times New Roman" w:cs="Times New Roman"/>
          <w:szCs w:val="24"/>
        </w:rPr>
        <w:t xml:space="preserve">της </w:t>
      </w:r>
      <w:r>
        <w:rPr>
          <w:rFonts w:eastAsia="Times New Roman" w:cs="Times New Roman"/>
          <w:szCs w:val="24"/>
        </w:rPr>
        <w:t xml:space="preserve">Διασποράς </w:t>
      </w:r>
      <w:r>
        <w:rPr>
          <w:rFonts w:eastAsia="Times New Roman" w:cs="Times New Roman"/>
          <w:szCs w:val="24"/>
        </w:rPr>
        <w:t>με την Ελλάδα.</w:t>
      </w:r>
    </w:p>
    <w:p w14:paraId="04456631"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Κατά την προηγούμενη περίοδο είχαν καταγραφ</w:t>
      </w:r>
      <w:r>
        <w:rPr>
          <w:rFonts w:eastAsia="Times New Roman" w:cs="Times New Roman"/>
          <w:szCs w:val="24"/>
        </w:rPr>
        <w:t xml:space="preserve">εί πολλά προβλήματα που αφορούσαν στην εκπαίδευση των αποδήμων, τα οποία υπάρχουν ακόμη. Δεν αναφέρομαι μόνο στη δραματική μείωση της χρηματοδότησης και την αντίστοιχη </w:t>
      </w:r>
      <w:proofErr w:type="spellStart"/>
      <w:r>
        <w:rPr>
          <w:rFonts w:eastAsia="Times New Roman" w:cs="Times New Roman"/>
          <w:szCs w:val="24"/>
        </w:rPr>
        <w:t>υποστελέχωση</w:t>
      </w:r>
      <w:proofErr w:type="spellEnd"/>
      <w:r>
        <w:rPr>
          <w:rFonts w:eastAsia="Times New Roman" w:cs="Times New Roman"/>
          <w:szCs w:val="24"/>
        </w:rPr>
        <w:t xml:space="preserve"> των εκπαιδευτικών δομών. Συνάμα υπήρξε αναποτελεσματική διοικητική διάρθρωσ</w:t>
      </w:r>
      <w:r>
        <w:rPr>
          <w:rFonts w:eastAsia="Times New Roman" w:cs="Times New Roman"/>
          <w:szCs w:val="24"/>
        </w:rPr>
        <w:t xml:space="preserve">η και αδυναμία άσκησης κεντρικού ελέγχου. Όλα αυτά είχαν δημιουργήσει μια σωρεία αναξιοκρατικών επιλογών με συνέπεια να υπάρχουν διοικητικές και οικονομικές παρεκτροπές, πελατειακές σχέσεις και προσωπικές στρατηγικές. </w:t>
      </w:r>
    </w:p>
    <w:p w14:paraId="04456632"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Υπήρξαν πάρα πολλές επισημάνσεις, οχλ</w:t>
      </w:r>
      <w:r>
        <w:rPr>
          <w:rFonts w:eastAsia="Times New Roman" w:cs="Times New Roman"/>
          <w:szCs w:val="24"/>
        </w:rPr>
        <w:t>ήσεις, καταγγελίες από ομογενείς, από συλλόγους γονέων και κηδεμόνων στην Επιτροπή του Ελληνισμού της Διασποράς, που τυχαίνει να παρακολουθώ.</w:t>
      </w:r>
    </w:p>
    <w:p w14:paraId="04456633"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Υπάρχει, λοιπόν, συσσωρευμένη εμπειρία και ένας απολογισμός των θετικών και των αρνητικών, ποιες δομές λειτούργησα</w:t>
      </w:r>
      <w:r>
        <w:rPr>
          <w:rFonts w:eastAsia="Times New Roman" w:cs="Times New Roman"/>
          <w:szCs w:val="24"/>
        </w:rPr>
        <w:t>ν, ποιος όχι, ποιες θα πρέπει να ενισχυθούν, δηλαδή με ποιο τρόπο θα πρέπει να επανασχεδιαστεί η ελληνόγλωσση εκπαίδευση με βάση τα νέα δεδομένα.</w:t>
      </w:r>
    </w:p>
    <w:p w14:paraId="04456634"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Με το πρώτο κεφάλαιο ρυθμίζονται και θεσπίζονται νέοι όροι για την ελληνόγλωσση εκπαίδευση. Προτείνεται η σταδ</w:t>
      </w:r>
      <w:r>
        <w:rPr>
          <w:rFonts w:eastAsia="Times New Roman" w:cs="Times New Roman"/>
          <w:szCs w:val="24"/>
        </w:rPr>
        <w:t xml:space="preserve">ιακή εφαρμογή κατόπιν διακρατικών συμφωνιών και η καθιέρωση των δίγλωσσων σχολείων στο εξωτερικό, με σκοπό οι Έλληνες μετανάστες να εντάσσονται καλύτερα στις χώρες υποδοχής τους και να αποφεύγεται η </w:t>
      </w:r>
      <w:proofErr w:type="spellStart"/>
      <w:r>
        <w:rPr>
          <w:rFonts w:eastAsia="Times New Roman" w:cs="Times New Roman"/>
          <w:szCs w:val="24"/>
        </w:rPr>
        <w:t>γκετοποίησή</w:t>
      </w:r>
      <w:proofErr w:type="spellEnd"/>
      <w:r>
        <w:rPr>
          <w:rFonts w:eastAsia="Times New Roman" w:cs="Times New Roman"/>
          <w:szCs w:val="24"/>
        </w:rPr>
        <w:t xml:space="preserve"> τους. </w:t>
      </w:r>
    </w:p>
    <w:p w14:paraId="04456635"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Σε αυτήν την προσπάθεια ανασυγκρότησης</w:t>
      </w:r>
      <w:r>
        <w:rPr>
          <w:rFonts w:eastAsia="Times New Roman" w:cs="Times New Roman"/>
          <w:szCs w:val="24"/>
        </w:rPr>
        <w:t xml:space="preserve"> και στήριξης της ελληνόγλωσσης εκπαίδευσης, εισάγεται ένα πλαίσιο ευελιξίας, τίθεται ο στόχος της μετάβασης στα δίγλωσσα σχολεία ως το 2018.</w:t>
      </w:r>
    </w:p>
    <w:p w14:paraId="04456636"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Υπήρξε μια αντιπαράθεση σε αυτό, αν θα γίνει με τον καλύτερο τρόπο. Είναι σωστό να τίθενται ερωτήματα, για να βρίσ</w:t>
      </w:r>
      <w:r>
        <w:rPr>
          <w:rFonts w:eastAsia="Times New Roman" w:cs="Times New Roman"/>
          <w:szCs w:val="24"/>
        </w:rPr>
        <w:t xml:space="preserve">κουμε πάντα την καλύτερη λύση. Πρέπει να πούμε, όμως -το είπε νομίζω και ο </w:t>
      </w:r>
      <w:r>
        <w:rPr>
          <w:rFonts w:eastAsia="Times New Roman" w:cs="Times New Roman"/>
          <w:szCs w:val="24"/>
        </w:rPr>
        <w:t xml:space="preserve">εισηγητής </w:t>
      </w:r>
      <w:r>
        <w:rPr>
          <w:rFonts w:eastAsia="Times New Roman" w:cs="Times New Roman"/>
          <w:szCs w:val="24"/>
        </w:rPr>
        <w:t>της Νέας Δημοκρατίας- ότι τα σχολεία του εξωτερικού ξέρουμε ότι δεν παρέχουν ισότιμους τίτλους σπουδών με τα αντίστοιχα εκπαιδευτικά ιδρύματα των χωρών όπου είναι εγκατεστ</w:t>
      </w:r>
      <w:r>
        <w:rPr>
          <w:rFonts w:eastAsia="Times New Roman" w:cs="Times New Roman"/>
          <w:szCs w:val="24"/>
        </w:rPr>
        <w:t>ημένα και δεν δίνουν τη δυνατότητα στους μαθητές τους να εισαχθούν στα ανώτερα πανεπιστήμια και τα ιδρύματα των χωρών αυτών, παρά μόνο ως ειδική κατηγορία να ενταχθούν στα ελληνικά ΑΕΙ.</w:t>
      </w:r>
    </w:p>
    <w:p w14:paraId="04456637" w14:textId="77777777" w:rsidR="00A53C3F" w:rsidRDefault="0019499A">
      <w:pPr>
        <w:spacing w:line="600" w:lineRule="auto"/>
        <w:ind w:firstLine="720"/>
        <w:contextualSpacing/>
        <w:jc w:val="both"/>
        <w:rPr>
          <w:rFonts w:eastAsia="Times New Roman"/>
          <w:szCs w:val="24"/>
        </w:rPr>
      </w:pPr>
      <w:r>
        <w:rPr>
          <w:rFonts w:eastAsia="Times New Roman"/>
          <w:szCs w:val="24"/>
        </w:rPr>
        <w:t>Δεν θα μιλήσω παρά ελάχιστα για το δεύτερο κεφάλαιο. Εισάγονται ρυθμίσ</w:t>
      </w:r>
      <w:r>
        <w:rPr>
          <w:rFonts w:eastAsia="Times New Roman"/>
          <w:szCs w:val="24"/>
        </w:rPr>
        <w:t>εις για τη διαπολιτισμική εκπαίδευση. Να πω απλώς ότι η μετανάστευση δεν αποτελεί έκφραση της δίψας του μετανάστη για περιπέτεια, ούτε είναι ατομική του υπόθεση. Είναι συνέπεια και συγχρόνως αιτία της άνισης ανάπτυξης των χωρών αποστολής, προέλευσης και υπ</w:t>
      </w:r>
      <w:r>
        <w:rPr>
          <w:rFonts w:eastAsia="Times New Roman"/>
          <w:szCs w:val="24"/>
        </w:rPr>
        <w:t xml:space="preserve">οδοχής μεταναστών, όπως επίσης, ο πόλεμος, οι ιμπεριαλιστικές </w:t>
      </w:r>
      <w:r>
        <w:rPr>
          <w:rFonts w:eastAsia="Times New Roman"/>
          <w:szCs w:val="24"/>
        </w:rPr>
        <w:lastRenderedPageBreak/>
        <w:t>εισβολές ισχυρών -κυρίως δυτικών χωρών- του «πολιτισμένου» κόσμου που εξάγει δημοκρατία και σπέρνει ξεριζωμούς. Και ενώ η κύρια αιτία μετανάστευσης είναι οικονομική, οι συνέπειές της δεν είναι μ</w:t>
      </w:r>
      <w:r>
        <w:rPr>
          <w:rFonts w:eastAsia="Times New Roman"/>
          <w:szCs w:val="24"/>
        </w:rPr>
        <w:t>όνο οικονομικές, αλλά είναι και πολιτικές, κοινωνικές, πολιτιστικές, εκπαιδευτικές, ψυχολογικές.</w:t>
      </w:r>
    </w:p>
    <w:p w14:paraId="04456638" w14:textId="77777777" w:rsidR="00A53C3F" w:rsidRDefault="0019499A">
      <w:pPr>
        <w:spacing w:line="600" w:lineRule="auto"/>
        <w:ind w:firstLine="720"/>
        <w:contextualSpacing/>
        <w:jc w:val="both"/>
        <w:rPr>
          <w:rFonts w:eastAsia="Times New Roman"/>
          <w:szCs w:val="24"/>
        </w:rPr>
      </w:pPr>
      <w:r>
        <w:rPr>
          <w:rFonts w:eastAsia="Times New Roman"/>
          <w:szCs w:val="24"/>
        </w:rPr>
        <w:t>Είναι σημαντική, λοιπόν, η διαπολιτισμική εκπαίδευση. Και η σχολική μονάδα αν και έχει κατώτερη θέση στο σύστημα διοίκησης της εκπαίδευσης, στην πραγματικότητα</w:t>
      </w:r>
      <w:r>
        <w:rPr>
          <w:rFonts w:eastAsia="Times New Roman"/>
          <w:szCs w:val="24"/>
        </w:rPr>
        <w:t xml:space="preserve"> έχει μια θέση κλειδί για την πραγμάτωση των σκοπών της εκπαίδευσης. Επιπλέον, θα μπορούσε να εκληφθεί ως ο χώρος μέσα στον οποίον τα ζητήματα που συνοδεύονται με το μεταναστευτικό φαινόμενο παράγονται και αναπαράγονται. </w:t>
      </w:r>
    </w:p>
    <w:p w14:paraId="04456639" w14:textId="77777777" w:rsidR="00A53C3F" w:rsidRDefault="0019499A">
      <w:pPr>
        <w:spacing w:line="600" w:lineRule="auto"/>
        <w:ind w:firstLine="720"/>
        <w:contextualSpacing/>
        <w:jc w:val="both"/>
        <w:rPr>
          <w:rFonts w:eastAsia="Times New Roman"/>
          <w:szCs w:val="24"/>
        </w:rPr>
      </w:pPr>
      <w:r>
        <w:rPr>
          <w:rFonts w:eastAsia="Times New Roman"/>
          <w:szCs w:val="24"/>
        </w:rPr>
        <w:t>Στόχος, λοιπόν, των ρυθμίσεων είνα</w:t>
      </w:r>
      <w:r>
        <w:rPr>
          <w:rFonts w:eastAsia="Times New Roman"/>
          <w:szCs w:val="24"/>
        </w:rPr>
        <w:t>ι η ενσωμάτωση των μεταναστών στην ελληνική κοινωνία, καθώς και η τόνωση του στοιχείου της αποδοχής του διαφορετικού.</w:t>
      </w:r>
    </w:p>
    <w:p w14:paraId="0445663A" w14:textId="77777777" w:rsidR="00A53C3F" w:rsidRDefault="0019499A">
      <w:pPr>
        <w:spacing w:line="600" w:lineRule="auto"/>
        <w:ind w:firstLine="720"/>
        <w:contextualSpacing/>
        <w:jc w:val="both"/>
        <w:rPr>
          <w:rFonts w:eastAsia="Times New Roman"/>
          <w:szCs w:val="24"/>
        </w:rPr>
      </w:pPr>
      <w:r>
        <w:rPr>
          <w:rFonts w:eastAsia="Times New Roman"/>
          <w:szCs w:val="24"/>
        </w:rPr>
        <w:t xml:space="preserve">Όπως ήταν αναμενόμενο απασχόλησε πολύ το άρθρο 28. Σε μια χώρα όπως η Ελλάδα, το ανθρώπινο δυναμικό της, οι μορφωμένοι νέοι της, αποτελούν εθνικό κεφάλαιο. Και στην </w:t>
      </w:r>
      <w:r>
        <w:rPr>
          <w:rFonts w:eastAsia="Times New Roman"/>
          <w:szCs w:val="24"/>
        </w:rPr>
        <w:t>παιδεία</w:t>
      </w:r>
      <w:r>
        <w:rPr>
          <w:rFonts w:eastAsia="Times New Roman"/>
          <w:szCs w:val="24"/>
        </w:rPr>
        <w:t xml:space="preserve">, όπως και στην </w:t>
      </w:r>
      <w:r>
        <w:rPr>
          <w:rFonts w:eastAsia="Times New Roman"/>
          <w:szCs w:val="24"/>
        </w:rPr>
        <w:t>υγεία</w:t>
      </w:r>
      <w:r>
        <w:rPr>
          <w:rFonts w:eastAsia="Times New Roman"/>
          <w:szCs w:val="24"/>
        </w:rPr>
        <w:t>, όπου αποτελούν παραδοσιακά τους πυλώνες του κοινωνικού κράτου</w:t>
      </w:r>
      <w:r>
        <w:rPr>
          <w:rFonts w:eastAsia="Times New Roman"/>
          <w:szCs w:val="24"/>
        </w:rPr>
        <w:t xml:space="preserve">ς, επιχειρείται -είναι αλήθεια- </w:t>
      </w:r>
      <w:r>
        <w:rPr>
          <w:rFonts w:eastAsia="Times New Roman"/>
          <w:szCs w:val="24"/>
        </w:rPr>
        <w:lastRenderedPageBreak/>
        <w:t xml:space="preserve">με μεγαλύτερη ένταση τις δύο τελευταίες δεκαετίες από τις κυβερνήσεις του ακραίου νεοφιλελευθερισμού, η πλήρης υποταγή τους -και της </w:t>
      </w:r>
      <w:r>
        <w:rPr>
          <w:rFonts w:eastAsia="Times New Roman"/>
          <w:szCs w:val="24"/>
        </w:rPr>
        <w:t xml:space="preserve">υγείας </w:t>
      </w:r>
      <w:r>
        <w:rPr>
          <w:rFonts w:eastAsia="Times New Roman"/>
          <w:szCs w:val="24"/>
        </w:rPr>
        <w:t xml:space="preserve">και της </w:t>
      </w:r>
      <w:r>
        <w:rPr>
          <w:rFonts w:eastAsia="Times New Roman"/>
          <w:szCs w:val="24"/>
        </w:rPr>
        <w:t>παιδείας</w:t>
      </w:r>
      <w:r>
        <w:rPr>
          <w:rFonts w:eastAsia="Times New Roman"/>
          <w:szCs w:val="24"/>
        </w:rPr>
        <w:t xml:space="preserve">- στην ασυδοσία και στο χάος της ελεύθερης αγοράς. Η μετατροπή της </w:t>
      </w:r>
      <w:r>
        <w:rPr>
          <w:rFonts w:eastAsia="Times New Roman"/>
          <w:szCs w:val="24"/>
        </w:rPr>
        <w:t>π</w:t>
      </w:r>
      <w:r>
        <w:rPr>
          <w:rFonts w:eastAsia="Times New Roman"/>
          <w:szCs w:val="24"/>
        </w:rPr>
        <w:t xml:space="preserve">αιδείας </w:t>
      </w:r>
      <w:r>
        <w:rPr>
          <w:rFonts w:eastAsia="Times New Roman"/>
          <w:szCs w:val="24"/>
        </w:rPr>
        <w:t xml:space="preserve">σε εμπόρευμα, με τον γνωστό ελληνικό παρασιτικό τρόπο, στα χρόνια της οικονομικής κρίσης, έγινε ο πρωταρχικός στόχος των διαδοχικών κυβερνήσεων Παπανδρέου, </w:t>
      </w:r>
      <w:proofErr w:type="spellStart"/>
      <w:r>
        <w:rPr>
          <w:rFonts w:eastAsia="Times New Roman"/>
          <w:szCs w:val="24"/>
        </w:rPr>
        <w:t>Παπαδήμου</w:t>
      </w:r>
      <w:proofErr w:type="spellEnd"/>
      <w:r>
        <w:rPr>
          <w:rFonts w:eastAsia="Times New Roman"/>
          <w:szCs w:val="24"/>
        </w:rPr>
        <w:t xml:space="preserve"> και Σαμαρά. Οι λόγοι είναι προφανείς. Η </w:t>
      </w:r>
      <w:r>
        <w:rPr>
          <w:rFonts w:eastAsia="Times New Roman"/>
          <w:szCs w:val="24"/>
        </w:rPr>
        <w:t>παιδεία</w:t>
      </w:r>
      <w:r>
        <w:rPr>
          <w:rFonts w:eastAsia="Times New Roman"/>
          <w:szCs w:val="24"/>
        </w:rPr>
        <w:t>, με όλους τους συμβολισμούς της, ε</w:t>
      </w:r>
      <w:r>
        <w:rPr>
          <w:rFonts w:eastAsia="Times New Roman"/>
          <w:szCs w:val="24"/>
        </w:rPr>
        <w:t xml:space="preserve">ίναι ο χώρος που οι νόμοι της αγοράς δεν έχουν την ίδια ισχύ. </w:t>
      </w:r>
    </w:p>
    <w:p w14:paraId="0445663B" w14:textId="77777777" w:rsidR="00A53C3F" w:rsidRDefault="0019499A">
      <w:pPr>
        <w:spacing w:line="600" w:lineRule="auto"/>
        <w:ind w:firstLine="720"/>
        <w:contextualSpacing/>
        <w:jc w:val="both"/>
        <w:rPr>
          <w:rFonts w:eastAsia="Times New Roman"/>
          <w:szCs w:val="24"/>
        </w:rPr>
      </w:pPr>
      <w:r>
        <w:rPr>
          <w:rFonts w:eastAsia="Times New Roman"/>
          <w:szCs w:val="24"/>
        </w:rPr>
        <w:t xml:space="preserve">Η συνταγματική κατοχύρωση της δημόσιας </w:t>
      </w:r>
      <w:r>
        <w:rPr>
          <w:rFonts w:eastAsia="Times New Roman"/>
          <w:szCs w:val="24"/>
        </w:rPr>
        <w:t>παιδείας</w:t>
      </w:r>
      <w:r>
        <w:rPr>
          <w:rFonts w:eastAsia="Times New Roman"/>
          <w:szCs w:val="24"/>
        </w:rPr>
        <w:t>, το εκπαιδευτικό περιβάλλον, καθώς και η αντίληψη της ελληνικής κοινωνίας για τη μόρφωση των παιδιών της, παρ</w:t>
      </w:r>
      <w:r>
        <w:rPr>
          <w:rFonts w:eastAsia="Times New Roman"/>
          <w:szCs w:val="24"/>
        </w:rPr>
        <w:t xml:space="preserve">’ </w:t>
      </w:r>
      <w:r>
        <w:rPr>
          <w:rFonts w:eastAsia="Times New Roman"/>
          <w:szCs w:val="24"/>
        </w:rPr>
        <w:t>ότι σε πολλές περιπτώσεις υπήρξε π</w:t>
      </w:r>
      <w:r>
        <w:rPr>
          <w:rFonts w:eastAsia="Times New Roman"/>
          <w:szCs w:val="24"/>
        </w:rPr>
        <w:t xml:space="preserve">ροβληματική, ήταν ένα από τα τελευταία κάστρα των ανθρώπων απέναντι στον άκρατο ανταγωνισμό και την παντοδυναμία του κέρδους. Το κάστρο, λοιπόν, αυτό πρέπει να πέσει. Με μια σειρά νόμων, μέσα στα χρόνια της κρίσης, υποβαθμίστηκε η </w:t>
      </w:r>
      <w:r>
        <w:rPr>
          <w:rFonts w:eastAsia="Times New Roman"/>
          <w:szCs w:val="24"/>
        </w:rPr>
        <w:t xml:space="preserve">παιδεία </w:t>
      </w:r>
      <w:r>
        <w:rPr>
          <w:rFonts w:eastAsia="Times New Roman"/>
          <w:szCs w:val="24"/>
        </w:rPr>
        <w:t>και χτυπήθηκαν τα</w:t>
      </w:r>
      <w:r>
        <w:rPr>
          <w:rFonts w:eastAsia="Times New Roman"/>
          <w:szCs w:val="24"/>
        </w:rPr>
        <w:t xml:space="preserve"> δικαιώματα και τα κεκτημένα των </w:t>
      </w:r>
      <w:r>
        <w:rPr>
          <w:rFonts w:eastAsia="Times New Roman"/>
          <w:szCs w:val="24"/>
        </w:rPr>
        <w:lastRenderedPageBreak/>
        <w:t xml:space="preserve">εκπαιδευτικών τόσο των δημόσιων όσο και των ιδιωτικών σχολείων. Η </w:t>
      </w:r>
      <w:r>
        <w:rPr>
          <w:rFonts w:eastAsia="Times New Roman"/>
          <w:szCs w:val="24"/>
        </w:rPr>
        <w:t>παιδεία</w:t>
      </w:r>
      <w:r>
        <w:rPr>
          <w:rFonts w:eastAsia="Times New Roman"/>
          <w:szCs w:val="24"/>
        </w:rPr>
        <w:t xml:space="preserve"> βρίσκεται και θα βρεθεί στην πρώτη γραμμή της αντιπαράθεσης, καθώς το μέλλον της αφορά και το μέλλον της χώρας.</w:t>
      </w:r>
    </w:p>
    <w:p w14:paraId="0445663C" w14:textId="77777777" w:rsidR="00A53C3F" w:rsidRDefault="0019499A">
      <w:pPr>
        <w:spacing w:line="600" w:lineRule="auto"/>
        <w:ind w:firstLine="720"/>
        <w:contextualSpacing/>
        <w:jc w:val="both"/>
        <w:rPr>
          <w:rFonts w:eastAsia="Times New Roman"/>
          <w:szCs w:val="24"/>
        </w:rPr>
      </w:pPr>
      <w:r>
        <w:rPr>
          <w:rFonts w:eastAsia="Times New Roman"/>
          <w:szCs w:val="24"/>
        </w:rPr>
        <w:t>Η Νέα Δημοκρατία ανερυθρίαστα, όπως κ</w:t>
      </w:r>
      <w:r>
        <w:rPr>
          <w:rFonts w:eastAsia="Times New Roman"/>
          <w:szCs w:val="24"/>
        </w:rPr>
        <w:t>αι στο διαγωνισμό για τις τηλεοπτικές άδειες,  παίρνει το μέρος συμφερόντων και συντάσσεται πίσω από αντιλήψεις που δεν έχουν καμμία σχέση ούτε με τον κοινωνικό φιλελευθερισμό, που υποτίθεται ότι υπερασπίζεται, ούτε με τις στοιχειώδεις κατακτήσεις των ευρω</w:t>
      </w:r>
      <w:r>
        <w:rPr>
          <w:rFonts w:eastAsia="Times New Roman"/>
          <w:szCs w:val="24"/>
        </w:rPr>
        <w:t>παϊκών αστικών κρατών. Η Νέα Δημοκρατία του Κυριάκου Μητσοτάκη, μπερδεύει την ασυδοσία με τον υγιή ανταγωνισμό, την επιχειρηματικότητα με την απουσία οποιασδήποτε νομιμότητας, το Κοινοβούλιο με τα επιμέρους ιδιωτικά συμφέροντα, την ελευθερία με την εξυπηρέ</w:t>
      </w:r>
      <w:r>
        <w:rPr>
          <w:rFonts w:eastAsia="Times New Roman"/>
          <w:szCs w:val="24"/>
        </w:rPr>
        <w:t xml:space="preserve">τηση φίλα προσκείμενων και ιδεολογικά συγγενών. Κατηγορεί πως το συγκεκριμένο νομοσχέδιο για την </w:t>
      </w:r>
      <w:r>
        <w:rPr>
          <w:rFonts w:eastAsia="Times New Roman"/>
          <w:szCs w:val="24"/>
        </w:rPr>
        <w:t>παιδεία</w:t>
      </w:r>
      <w:r>
        <w:rPr>
          <w:rFonts w:eastAsia="Times New Roman"/>
          <w:szCs w:val="24"/>
        </w:rPr>
        <w:t xml:space="preserve"> βάλλει εναντίον της ιδιωτικής πρωτοβουλίας στην εκπαίδευση, ενώ, τουναντίον, το νομοσχέδιο τη διασφαλίζει. Κατηγορεί την Κυβέρνηση για μπολσεβικισμό, ε</w:t>
      </w:r>
      <w:r>
        <w:rPr>
          <w:rFonts w:eastAsia="Times New Roman"/>
          <w:szCs w:val="24"/>
        </w:rPr>
        <w:t xml:space="preserve">νώ στην πραγματικότητα η Κυβέρνηση δεν κάνει τίποτα άλλο από το να </w:t>
      </w:r>
      <w:r>
        <w:rPr>
          <w:rFonts w:eastAsia="Times New Roman"/>
          <w:szCs w:val="24"/>
        </w:rPr>
        <w:lastRenderedPageBreak/>
        <w:t xml:space="preserve">υπερασπίζεται τα ευρωπαϊκά κεκτημένα. Η Νέα Δημοκρατία του Κυριάκου Μητσοτάκη έχει παραδοθεί, δυστυχώς, στην εκλογολογία και στα συμφέροντα που εκπροσωπεί. </w:t>
      </w:r>
    </w:p>
    <w:p w14:paraId="0445663D" w14:textId="77777777" w:rsidR="00A53C3F" w:rsidRDefault="0019499A">
      <w:pPr>
        <w:spacing w:line="600" w:lineRule="auto"/>
        <w:ind w:firstLine="720"/>
        <w:contextualSpacing/>
        <w:jc w:val="both"/>
        <w:rPr>
          <w:rFonts w:eastAsia="Times New Roman"/>
          <w:szCs w:val="24"/>
        </w:rPr>
      </w:pPr>
      <w:r>
        <w:rPr>
          <w:rFonts w:eastAsia="Times New Roman"/>
          <w:szCs w:val="24"/>
        </w:rPr>
        <w:t>Πάντοτε ήταν ένα μεγάλο ζήτημα τ</w:t>
      </w:r>
      <w:r>
        <w:rPr>
          <w:rFonts w:eastAsia="Times New Roman"/>
          <w:szCs w:val="24"/>
        </w:rPr>
        <w:t xml:space="preserve">ο περιεχόμενο της εκπαίδευσης -και αυτό είναι το πιο σημαντικό- η κατεύθυνση. Είναι εφικτό να αλλάξουμε τον κόσμο μετασχηματίζοντας το κράτος; Πιστεύω πως η Αριστερά δεν πρέπει να επιτρέψει την </w:t>
      </w:r>
      <w:proofErr w:type="spellStart"/>
      <w:r>
        <w:rPr>
          <w:rFonts w:eastAsia="Times New Roman"/>
          <w:szCs w:val="24"/>
        </w:rPr>
        <w:t>αυτοπεριθωριοποίηση</w:t>
      </w:r>
      <w:proofErr w:type="spellEnd"/>
      <w:r>
        <w:rPr>
          <w:rFonts w:eastAsia="Times New Roman"/>
          <w:szCs w:val="24"/>
        </w:rPr>
        <w:t xml:space="preserve"> της από την πάλη στο εσωτερικό του κράτους</w:t>
      </w:r>
      <w:r>
        <w:rPr>
          <w:rFonts w:eastAsia="Times New Roman"/>
          <w:szCs w:val="24"/>
        </w:rPr>
        <w:t>, από την πάλη για τον μετασχηματισμό της δομής του. Είναι αδιανόητη μια στάση παρατηρητή, σχολιαστή προς τη σχέση κυριαρχίας στην κοινωνία. Είναι πολιτική αδυναμία. Όταν μία κυβέρνηση διαδέχεται μια άλλη, παρά τις όποιες δηλώσεις περί προοδευτικότητας, δε</w:t>
      </w:r>
      <w:r>
        <w:rPr>
          <w:rFonts w:eastAsia="Times New Roman"/>
          <w:szCs w:val="24"/>
        </w:rPr>
        <w:t>ν υπάρχει ουσιαστική αλλαγή. Και αυτό ισχύει για όλους μας. Όταν, όμως, μεταβάλλεται η κοινωνική σύσταση των κοινοβουλίων, όταν τροποποιείται ο δημοκρατικός τρόπος λήψης αποφάσεων, όταν για την περίπτωση της Παιδείας, η διδασκαλία, η πειθαρχία, ο τρόπος λε</w:t>
      </w:r>
      <w:r>
        <w:rPr>
          <w:rFonts w:eastAsia="Times New Roman"/>
          <w:szCs w:val="24"/>
        </w:rPr>
        <w:t xml:space="preserve">ιτουργίας, η συμβολική τάξη τροποποιούνται και μετασχηματίζονται, όταν τα εκπαιδευτικά συστήματα, τα βιβλία τροποποιούνται και μετασχηματίζονται προς όφελος των λαϊκών συμφερόντων, </w:t>
      </w:r>
      <w:r>
        <w:rPr>
          <w:rFonts w:eastAsia="Times New Roman"/>
          <w:szCs w:val="24"/>
        </w:rPr>
        <w:lastRenderedPageBreak/>
        <w:t xml:space="preserve">των πολιτών, τότε μεταβάλλεται το </w:t>
      </w:r>
      <w:proofErr w:type="spellStart"/>
      <w:r>
        <w:rPr>
          <w:rFonts w:eastAsia="Times New Roman"/>
          <w:szCs w:val="24"/>
        </w:rPr>
        <w:t>αξιακό</w:t>
      </w:r>
      <w:proofErr w:type="spellEnd"/>
      <w:r>
        <w:rPr>
          <w:rFonts w:eastAsia="Times New Roman"/>
          <w:szCs w:val="24"/>
        </w:rPr>
        <w:t xml:space="preserve"> σύστημα, το σύστημα των συμβολισμώ</w:t>
      </w:r>
      <w:r>
        <w:rPr>
          <w:rFonts w:eastAsia="Times New Roman"/>
          <w:szCs w:val="24"/>
        </w:rPr>
        <w:t>ν του κανονιστικού πλαισίου μιας κοινωνίας.</w:t>
      </w:r>
    </w:p>
    <w:p w14:paraId="0445663E" w14:textId="77777777" w:rsidR="00A53C3F" w:rsidRDefault="0019499A">
      <w:pPr>
        <w:spacing w:line="600" w:lineRule="auto"/>
        <w:ind w:firstLine="720"/>
        <w:contextualSpacing/>
        <w:jc w:val="both"/>
        <w:rPr>
          <w:rFonts w:eastAsia="Times New Roman"/>
          <w:szCs w:val="24"/>
        </w:rPr>
      </w:pPr>
      <w:r>
        <w:rPr>
          <w:rFonts w:eastAsia="Times New Roman"/>
          <w:szCs w:val="24"/>
        </w:rPr>
        <w:t>Ας εργαστούμε και ας στοχεύσουμε πάνω σε αυτό.</w:t>
      </w:r>
    </w:p>
    <w:p w14:paraId="0445663F" w14:textId="77777777" w:rsidR="00A53C3F" w:rsidRDefault="0019499A">
      <w:pPr>
        <w:spacing w:line="600" w:lineRule="auto"/>
        <w:ind w:firstLine="720"/>
        <w:contextualSpacing/>
        <w:jc w:val="both"/>
        <w:rPr>
          <w:rFonts w:eastAsia="Times New Roman"/>
          <w:szCs w:val="24"/>
        </w:rPr>
      </w:pPr>
      <w:r>
        <w:rPr>
          <w:rFonts w:eastAsia="Times New Roman"/>
          <w:szCs w:val="24"/>
        </w:rPr>
        <w:t>Ευχαριστώ.</w:t>
      </w:r>
    </w:p>
    <w:p w14:paraId="04456640" w14:textId="77777777" w:rsidR="00A53C3F" w:rsidRDefault="0019499A">
      <w:pPr>
        <w:spacing w:line="600" w:lineRule="auto"/>
        <w:ind w:firstLine="720"/>
        <w:contextualSpacing/>
        <w:jc w:val="center"/>
        <w:rPr>
          <w:rFonts w:eastAsia="Times New Roman"/>
          <w:szCs w:val="24"/>
        </w:rPr>
      </w:pPr>
      <w:r>
        <w:rPr>
          <w:rFonts w:eastAsia="Times New Roman"/>
          <w:szCs w:val="24"/>
        </w:rPr>
        <w:t>(Χειροκροτήματα από την πτέρυγα του ΣΥΡΙΖΑ)</w:t>
      </w:r>
    </w:p>
    <w:p w14:paraId="04456641"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Ευχαριστούμε, κυρία συνάδελφε. </w:t>
      </w:r>
    </w:p>
    <w:p w14:paraId="04456642"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συνάδελφος κ. Χρήστος </w:t>
      </w:r>
      <w:proofErr w:type="spellStart"/>
      <w:r>
        <w:rPr>
          <w:rFonts w:eastAsia="Times New Roman" w:cs="Times New Roman"/>
          <w:szCs w:val="24"/>
        </w:rPr>
        <w:t>Μπουκώρο</w:t>
      </w:r>
      <w:r>
        <w:rPr>
          <w:rFonts w:eastAsia="Times New Roman" w:cs="Times New Roman"/>
          <w:szCs w:val="24"/>
        </w:rPr>
        <w:t>ς</w:t>
      </w:r>
      <w:proofErr w:type="spellEnd"/>
      <w:r>
        <w:rPr>
          <w:rFonts w:eastAsia="Times New Roman" w:cs="Times New Roman"/>
          <w:szCs w:val="24"/>
        </w:rPr>
        <w:t xml:space="preserve"> από τη Νέα Δημοκρατία.</w:t>
      </w:r>
    </w:p>
    <w:p w14:paraId="04456643"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Ευχαριστώ πολύ, κύριε Πρόεδρε.</w:t>
      </w:r>
    </w:p>
    <w:p w14:paraId="04456644"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επηρεασμένος κυρίως από το γεγονός ότι ένα από τα δύο </w:t>
      </w:r>
      <w:r>
        <w:rPr>
          <w:rFonts w:eastAsia="Times New Roman" w:cs="Times New Roman"/>
          <w:szCs w:val="24"/>
        </w:rPr>
        <w:t>παιδαγωγικά τμήματα</w:t>
      </w:r>
      <w:r>
        <w:rPr>
          <w:rFonts w:eastAsia="Times New Roman" w:cs="Times New Roman"/>
          <w:szCs w:val="24"/>
        </w:rPr>
        <w:t xml:space="preserve"> </w:t>
      </w:r>
      <w:r>
        <w:rPr>
          <w:rFonts w:eastAsia="Times New Roman" w:cs="Times New Roman"/>
          <w:szCs w:val="24"/>
        </w:rPr>
        <w:t>ειδικής αγωγής</w:t>
      </w:r>
      <w:r>
        <w:rPr>
          <w:rFonts w:eastAsia="Times New Roman" w:cs="Times New Roman"/>
          <w:szCs w:val="24"/>
        </w:rPr>
        <w:t xml:space="preserve"> λειτουργεί στο πλαίσιο του Πανεπιστημίου Θεσσαλίας, στην πόλη </w:t>
      </w:r>
      <w:r>
        <w:rPr>
          <w:rFonts w:eastAsia="Times New Roman" w:cs="Times New Roman"/>
          <w:szCs w:val="24"/>
        </w:rPr>
        <w:t xml:space="preserve">μου, στον Βόλο, είχα σκοπό να κάνω μερικές παρατηρήσεις. </w:t>
      </w:r>
      <w:r>
        <w:rPr>
          <w:rFonts w:eastAsia="Times New Roman" w:cs="Times New Roman"/>
          <w:szCs w:val="24"/>
        </w:rPr>
        <w:t>Το δε</w:t>
      </w:r>
      <w:r>
        <w:rPr>
          <w:rFonts w:eastAsia="Times New Roman" w:cs="Times New Roman"/>
          <w:szCs w:val="24"/>
        </w:rPr>
        <w:t xml:space="preserve"> δεύτερο τμήμα λειτουργεί στο Πανεπιστήμιο Μακεδονίας. </w:t>
      </w:r>
    </w:p>
    <w:p w14:paraId="04456645"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Δεν θα αρνηθώ, όμως, την πρόκληση του κ. Φίλη να συζητήσουμε πολιτικά -εφόσον δεν γίνεται μια γενικευμένη συζήτηση για την </w:t>
      </w:r>
      <w:r>
        <w:rPr>
          <w:rFonts w:eastAsia="Times New Roman" w:cs="Times New Roman"/>
          <w:szCs w:val="24"/>
        </w:rPr>
        <w:t>παιδεία</w:t>
      </w:r>
      <w:r>
        <w:rPr>
          <w:rFonts w:eastAsia="Times New Roman" w:cs="Times New Roman"/>
          <w:szCs w:val="24"/>
        </w:rPr>
        <w:t xml:space="preserve">, </w:t>
      </w:r>
      <w:r>
        <w:rPr>
          <w:rFonts w:eastAsia="Times New Roman" w:cs="Times New Roman"/>
          <w:szCs w:val="24"/>
        </w:rPr>
        <w:t xml:space="preserve">και </w:t>
      </w:r>
      <w:r>
        <w:rPr>
          <w:rFonts w:eastAsia="Times New Roman" w:cs="Times New Roman"/>
          <w:szCs w:val="24"/>
        </w:rPr>
        <w:t>τη</w:t>
      </w:r>
      <w:r>
        <w:rPr>
          <w:rFonts w:eastAsia="Times New Roman" w:cs="Times New Roman"/>
          <w:szCs w:val="24"/>
        </w:rPr>
        <w:t>ν εκπαίδευση- για κάποια επιμέρους ζητήματα εκπαιδευτικά.</w:t>
      </w:r>
    </w:p>
    <w:p w14:paraId="04456646"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Είπε ο κ. Φίλης πριν από λίγο εδώ, σε αυτήν την Αίθουσα, «Ας συζητήσουμε, επιτέλους, πολιτικά και όχι προσωπικά, ας δούμε τα ζητήματα». Μάλιστα, ο Υπουργός Παιδείας κραδαίνει το λάβαρο της ισονομίας και δηλώνει την πίστη του στην κοινωνική δικαιοσύνη. </w:t>
      </w:r>
    </w:p>
    <w:p w14:paraId="04456647"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Θα </w:t>
      </w:r>
      <w:r>
        <w:rPr>
          <w:rFonts w:eastAsia="Times New Roman" w:cs="Times New Roman"/>
          <w:szCs w:val="24"/>
        </w:rPr>
        <w:t xml:space="preserve">ήθελα -και ελπίζω να τα μεταφέρει ο παριστάμενος Υπουργός- να ξεκινήσω με ένα ερώτημα περί ισονομίας: </w:t>
      </w:r>
    </w:p>
    <w:p w14:paraId="04456648"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Κύριοι Υπουργοί της Παιδείας, ένας απόφοιτος </w:t>
      </w:r>
      <w:r>
        <w:rPr>
          <w:rFonts w:eastAsia="Times New Roman" w:cs="Times New Roman"/>
          <w:szCs w:val="24"/>
        </w:rPr>
        <w:t>παιδαγωγικού τμήματος</w:t>
      </w:r>
      <w:r>
        <w:rPr>
          <w:rFonts w:eastAsia="Times New Roman" w:cs="Times New Roman"/>
          <w:szCs w:val="24"/>
        </w:rPr>
        <w:t xml:space="preserve"> δημοτικής εκπαίδευσης με κάποια σεμινάρια κατάρτισης ή με κάποιο μεταπτυχιακό μπορεί ν</w:t>
      </w:r>
      <w:r>
        <w:rPr>
          <w:rFonts w:eastAsia="Times New Roman" w:cs="Times New Roman"/>
          <w:szCs w:val="24"/>
        </w:rPr>
        <w:t xml:space="preserve">α διδάξει σε </w:t>
      </w:r>
      <w:r>
        <w:rPr>
          <w:rFonts w:eastAsia="Times New Roman" w:cs="Times New Roman"/>
          <w:szCs w:val="24"/>
        </w:rPr>
        <w:t>τμήματα ειδικής αγωγής</w:t>
      </w:r>
      <w:r>
        <w:rPr>
          <w:rFonts w:eastAsia="Times New Roman" w:cs="Times New Roman"/>
          <w:szCs w:val="24"/>
        </w:rPr>
        <w:t xml:space="preserve">. Μπορεί να μας πει ο αρμόδιος Υπουργός με ποια μεταπτυχιακά και με ποια σεμινάρια ο απόφοιτος του </w:t>
      </w:r>
      <w:r>
        <w:rPr>
          <w:rFonts w:eastAsia="Times New Roman" w:cs="Times New Roman"/>
          <w:szCs w:val="24"/>
        </w:rPr>
        <w:lastRenderedPageBreak/>
        <w:t>παιδαγωγικού τμήματος</w:t>
      </w:r>
      <w:r>
        <w:rPr>
          <w:rFonts w:eastAsia="Times New Roman" w:cs="Times New Roman"/>
          <w:szCs w:val="24"/>
        </w:rPr>
        <w:t xml:space="preserve"> </w:t>
      </w:r>
      <w:r>
        <w:rPr>
          <w:rFonts w:eastAsia="Times New Roman" w:cs="Times New Roman"/>
          <w:szCs w:val="24"/>
        </w:rPr>
        <w:t>ειδικής αγωγής</w:t>
      </w:r>
      <w:r>
        <w:rPr>
          <w:rFonts w:eastAsia="Times New Roman" w:cs="Times New Roman"/>
          <w:szCs w:val="24"/>
        </w:rPr>
        <w:t xml:space="preserve"> </w:t>
      </w:r>
      <w:r>
        <w:rPr>
          <w:rFonts w:eastAsia="Times New Roman" w:cs="Times New Roman"/>
          <w:szCs w:val="24"/>
        </w:rPr>
        <w:t xml:space="preserve">μπορεί να διδάξει σε δημοτικά σχολεία, για να μιλάμε για ισονομία; Διότι σε κάθε περίπτωση μιλάμε για απόφοιτους </w:t>
      </w:r>
      <w:r>
        <w:rPr>
          <w:rFonts w:eastAsia="Times New Roman" w:cs="Times New Roman"/>
          <w:szCs w:val="24"/>
        </w:rPr>
        <w:t>παιδαγωγικών τμημάτων</w:t>
      </w:r>
      <w:r>
        <w:rPr>
          <w:rFonts w:eastAsia="Times New Roman" w:cs="Times New Roman"/>
          <w:szCs w:val="24"/>
        </w:rPr>
        <w:t xml:space="preserve"> τετραετούς φοίτησης; Για ποια ισονομία, λοιπόν, μιλάει ο Υπουργός; </w:t>
      </w:r>
    </w:p>
    <w:p w14:paraId="04456649"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Ήρθε στην Αίθουσα ο κύριος Υπουργός και μιλώντας και </w:t>
      </w:r>
      <w:r>
        <w:rPr>
          <w:rFonts w:eastAsia="Times New Roman" w:cs="Times New Roman"/>
          <w:szCs w:val="24"/>
        </w:rPr>
        <w:t xml:space="preserve">πάλι για ισονομία, περιχαρής, σχεδόν περήφανος ανακοίνωσε ότι ολοκληρώθηκαν σε πολύ σύντομο χρονικό διάστημα οι έλεγχοι για τις </w:t>
      </w:r>
      <w:proofErr w:type="spellStart"/>
      <w:r>
        <w:rPr>
          <w:rFonts w:eastAsia="Times New Roman" w:cs="Times New Roman"/>
          <w:szCs w:val="24"/>
        </w:rPr>
        <w:t>αδειοδοτήσεις</w:t>
      </w:r>
      <w:proofErr w:type="spellEnd"/>
      <w:r>
        <w:rPr>
          <w:rFonts w:eastAsia="Times New Roman" w:cs="Times New Roman"/>
          <w:szCs w:val="24"/>
        </w:rPr>
        <w:t xml:space="preserve"> και για τις παρατυπίες που πιθανώς υπάρχουν στα ιδιωτικά σχολεία. Και είπε επί λέξει -και παραπέμπω στα Πρακτικά- </w:t>
      </w:r>
      <w:r>
        <w:rPr>
          <w:rFonts w:eastAsia="Times New Roman" w:cs="Times New Roman"/>
          <w:szCs w:val="24"/>
        </w:rPr>
        <w:t>ότι οι έλεγχοι -βεβαίως είναι αρμοδιότητα άλλου Υπουργείου- στα δημόσια σχολεία συνεχίζονται και κάποια στιγμή θα ολοκληρωθούν.</w:t>
      </w:r>
      <w:r>
        <w:rPr>
          <w:rFonts w:eastAsia="Times New Roman" w:cs="Times New Roman"/>
          <w:b/>
          <w:szCs w:val="24"/>
        </w:rPr>
        <w:t xml:space="preserve"> </w:t>
      </w:r>
      <w:r>
        <w:rPr>
          <w:rFonts w:eastAsia="Times New Roman" w:cs="Times New Roman"/>
          <w:szCs w:val="24"/>
        </w:rPr>
        <w:t>Αρμόδιοι, βεβαίως, είναι οι οικείοι δήμοι διά του Υπουργείου Εσωτερικών. Το Υπουργείο Παιδείας, όμως, δεν θα έπρεπε να ενδιαφέρε</w:t>
      </w:r>
      <w:r>
        <w:rPr>
          <w:rFonts w:eastAsia="Times New Roman" w:cs="Times New Roman"/>
          <w:szCs w:val="24"/>
        </w:rPr>
        <w:t>ται γι’ αυτούς τους ελέγχους; Δεν κάνει τίποτα άλλο η ηγεσία του Υπουργείου Παιδείας παρά να δηλώνει την εχθρότητά της προς την ιδιωτική εκπαίδευση.</w:t>
      </w:r>
    </w:p>
    <w:p w14:paraId="0445664A"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συνάδελφοι του ΣΥΡΙΖΑ, κύριοι Υπουργοί, αν η ιδιωτική εκπαίδευση σε αυτήν τη χώρα δεν άξι</w:t>
      </w:r>
      <w:r>
        <w:rPr>
          <w:rFonts w:eastAsia="Times New Roman" w:cs="Times New Roman"/>
          <w:szCs w:val="24"/>
        </w:rPr>
        <w:t xml:space="preserve">ζε τίποτα, δεν θα την προτιμούσαν οι γονείς ογδόντα πέντε χιλιάδων μαθητών. Κανένας δεν δίνει -ιδιαίτερα στην εποχή μας- τα χρήματά του στράφι. Κάτι αξίζει, κάτι προσφέρει και είναι πολύ κακό ο αρμόδιος Υπουργός να την απαξιώνει. </w:t>
      </w:r>
    </w:p>
    <w:p w14:paraId="0445664B"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Στο πλαίσιο μιας </w:t>
      </w:r>
      <w:proofErr w:type="spellStart"/>
      <w:r>
        <w:rPr>
          <w:rFonts w:eastAsia="Times New Roman" w:cs="Times New Roman"/>
          <w:szCs w:val="24"/>
        </w:rPr>
        <w:t>κακοστημ</w:t>
      </w:r>
      <w:r>
        <w:rPr>
          <w:rFonts w:eastAsia="Times New Roman" w:cs="Times New Roman"/>
          <w:szCs w:val="24"/>
        </w:rPr>
        <w:t>ένης</w:t>
      </w:r>
      <w:proofErr w:type="spellEnd"/>
      <w:r>
        <w:rPr>
          <w:rFonts w:eastAsia="Times New Roman" w:cs="Times New Roman"/>
          <w:szCs w:val="24"/>
        </w:rPr>
        <w:t xml:space="preserve"> επικοινωνιακής τακτικής, στα όρια της σκληρής κομματικής προπαγάνδας, κατηγορεί ο κ. Φίλης τη Νέα Δημοκρατία ότι είναι μονομερώς υπέρ των ιδιοκτητών των ιδιωτικών εκπαιδευτηρίων, των σχολαρχών κοκ, γιατί είμαστε υπέρ των απολύσεων ιδιωτικών εκπαιδευτι</w:t>
      </w:r>
      <w:r>
        <w:rPr>
          <w:rFonts w:eastAsia="Times New Roman" w:cs="Times New Roman"/>
          <w:szCs w:val="24"/>
        </w:rPr>
        <w:t xml:space="preserve">κών. </w:t>
      </w:r>
    </w:p>
    <w:p w14:paraId="0445664C"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Η πραγματικότητα είναι ότι είμαστε κατά της απαγόρευσης των απολύσεων και όχι υπέρ των απολύσεων. Όλοι θέλουν μια ασφάλεια στο εργασιακό περιβάλλον των εργαζομένων. Όμως, τι ανάγκη μαρτυριών έχουμε σε αυτήν την Αίθουσα ότι δεν είναι αντικειμενική η Κ</w:t>
      </w:r>
      <w:r>
        <w:rPr>
          <w:rFonts w:eastAsia="Times New Roman" w:cs="Times New Roman"/>
          <w:szCs w:val="24"/>
        </w:rPr>
        <w:t xml:space="preserve">υβέρνηση και δεν νομοθετεί με βάση την ισονομία, ότι δεν είναι αυτή η αξία που διέπει τις προτάσεις και τα νομοσχέδιά της; Είναι πλήθος οι </w:t>
      </w:r>
      <w:r>
        <w:rPr>
          <w:rFonts w:eastAsia="Times New Roman" w:cs="Times New Roman"/>
          <w:szCs w:val="24"/>
        </w:rPr>
        <w:lastRenderedPageBreak/>
        <w:t>Βουλευτές του ΣΥΡΙΖΑ και οι Υπουργοί που σε αυτήν την Αίθουσα έχουν ομολογήσει ότι «εμείς νομοθετούμε μεροληπτικά υπέ</w:t>
      </w:r>
      <w:r>
        <w:rPr>
          <w:rFonts w:eastAsia="Times New Roman" w:cs="Times New Roman"/>
          <w:szCs w:val="24"/>
        </w:rPr>
        <w:t>ρ των αδυνάμων». Βεβαίως, αναφέρονται στους αδύναμους όπως εκείνοι τους έχουν εκείνοι στο μυαλό τους. Διότι για την Κυβέρνηση ΣΥΡΙΖΑ – ΑΝΕΛ αδύναμοι μπορεί να είναι οι εργαζόμενοι στο δημόσιο τομέα και να χρειάζονται προστατευτικά νομοθετήματα, αλλά δεν εί</w:t>
      </w:r>
      <w:r>
        <w:rPr>
          <w:rFonts w:eastAsia="Times New Roman" w:cs="Times New Roman"/>
          <w:szCs w:val="24"/>
        </w:rPr>
        <w:t>ναι καθόλου αδύναμοι οι εργαζόμενοι στον ιδιωτικό τομέα, οι οποίοι ακόμα περιμένουν τα 751 ευρώ, κυρίες και κύριοι συνάδελφοι.</w:t>
      </w:r>
    </w:p>
    <w:p w14:paraId="0445664D"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Για ποια ισονομία μιλάμε; Για ποια αντικειμενικότητα, λοιπόν, μιλάει ο κύριος Υπουργός;</w:t>
      </w:r>
    </w:p>
    <w:p w14:paraId="0445664E"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ισοπεδώνετε τα ειδικά</w:t>
      </w:r>
      <w:r>
        <w:rPr>
          <w:rFonts w:eastAsia="Times New Roman" w:cs="Times New Roman"/>
          <w:szCs w:val="24"/>
        </w:rPr>
        <w:t xml:space="preserve"> προσόντα που έχουν αποκτήσει οι απόφοιτοι των δύο τμημάτων </w:t>
      </w:r>
      <w:r>
        <w:rPr>
          <w:rFonts w:eastAsia="Times New Roman" w:cs="Times New Roman"/>
          <w:szCs w:val="24"/>
        </w:rPr>
        <w:t>ειδικής αγωγής</w:t>
      </w:r>
      <w:r>
        <w:rPr>
          <w:rFonts w:eastAsia="Times New Roman" w:cs="Times New Roman"/>
          <w:szCs w:val="24"/>
        </w:rPr>
        <w:t xml:space="preserve">. Και πάλι επικοινωνιακά ο κύριος Υπουργός έρχεται και λέει: «Μα γιατί φωνάζουν οι απόφοιτοι των τμημάτων </w:t>
      </w:r>
      <w:r>
        <w:rPr>
          <w:rFonts w:eastAsia="Times New Roman" w:cs="Times New Roman"/>
          <w:szCs w:val="24"/>
        </w:rPr>
        <w:t>ειδικής αγωγής</w:t>
      </w:r>
      <w:r>
        <w:rPr>
          <w:rFonts w:eastAsia="Times New Roman" w:cs="Times New Roman"/>
          <w:szCs w:val="24"/>
        </w:rPr>
        <w:t>; Εννιά χιλιάδες θα διορίσουμε φέτος, το 2016 και μόνο δυόμισι</w:t>
      </w:r>
      <w:r>
        <w:rPr>
          <w:rFonts w:eastAsia="Times New Roman" w:cs="Times New Roman"/>
          <w:szCs w:val="24"/>
        </w:rPr>
        <w:t xml:space="preserve"> χιλιάδες είναι οι απόφοιτοι των συγκεκριμένων τμημάτων».  </w:t>
      </w:r>
    </w:p>
    <w:p w14:paraId="0445664F"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Για την Κυβέρνηση μπορεί να είναι όλα πρόσκαιρα, αλλά δεν είναι για τους πάντες τα πάντα πρόσκαιρα. Σας κατηγορούν οι απόφοιτοι ότι ισοπεδώνετε τη γνώση που απέκτησαν με μόχθο τέσσερα ολόκληρα χρό</w:t>
      </w:r>
      <w:r>
        <w:rPr>
          <w:rFonts w:eastAsia="Times New Roman" w:cs="Times New Roman"/>
          <w:szCs w:val="24"/>
        </w:rPr>
        <w:t xml:space="preserve">νια στο διηνεκές. Και έρχεται ο κύριος Υπουργός να μπαλώσει τα πράγματα, λέγοντας ότι του χρόνου θα συντάξουμε ενιαίους πίνακες διορισμού μονίμων και αναπληρωτών. Όμως, αυτό δεν αποτελεί παρά μια πολιτική υπόσχεση και μόνο προς αυτούς τους αποφοίτους. Και </w:t>
      </w:r>
      <w:r>
        <w:rPr>
          <w:rFonts w:eastAsia="Times New Roman" w:cs="Times New Roman"/>
          <w:szCs w:val="24"/>
        </w:rPr>
        <w:t>οι πολιτικές υποσχέσεις του ΣΥΡΙΖΑ γνωρίζουμε όλοι σ’ αυτή την Αίθουσα ποια αξία έχουν. Γι’ αυτό σας κατηγορούν οι απόφοιτοι των συγκεκριμένων τμημάτων.</w:t>
      </w:r>
    </w:p>
    <w:p w14:paraId="04456650"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Για την ιδιωτική εκπαίδευση είπα ότι η εχθρότητά σας είναι δηλωμένη και δεδομένη όχι μόνο προς την ιδιω</w:t>
      </w:r>
      <w:r>
        <w:rPr>
          <w:rFonts w:eastAsia="Times New Roman" w:cs="Times New Roman"/>
          <w:szCs w:val="24"/>
        </w:rPr>
        <w:t>τική εκπαίδευση, αλλά προς οτιδήποτε ιδιωτικό. Αν δεν υπάρξει, όμως, ιδιωτικός τομέας και δεν ακμάζει ο ιδιωτικός τομέας, πολύ σύντομα θα φτωχύνει, θα σβήσει και στο τέλος θα πεθάνει και ο δημόσιος τομέας. Και αυτή είναι μια αρχή την οποία δεν πρέπει να αγ</w:t>
      </w:r>
      <w:r>
        <w:rPr>
          <w:rFonts w:eastAsia="Times New Roman" w:cs="Times New Roman"/>
          <w:szCs w:val="24"/>
        </w:rPr>
        <w:t xml:space="preserve">νοείτε. Θέλετε οτιδήποτε ιδιωτικό σε </w:t>
      </w:r>
      <w:r>
        <w:rPr>
          <w:rFonts w:eastAsia="Times New Roman" w:cs="Times New Roman"/>
          <w:szCs w:val="24"/>
        </w:rPr>
        <w:lastRenderedPageBreak/>
        <w:t xml:space="preserve">ασφυκτικό πλαίσιο και μετά ξεκινάτε να το κυνηγάτε ανηλεώς. Αυτό δεν είναι ισονομία ούτε αντικειμενικότητα. </w:t>
      </w:r>
    </w:p>
    <w:p w14:paraId="04456651"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Όμως, αν θέλει ο κύριος Υπουργός, ο οποίος δεν είναι στην Αίθουσα παρ’ ότι μας παρότρυνε να συζητήσουμε πολιτι</w:t>
      </w:r>
      <w:r>
        <w:rPr>
          <w:rFonts w:eastAsia="Times New Roman" w:cs="Times New Roman"/>
          <w:szCs w:val="24"/>
        </w:rPr>
        <w:t>κά, να συζητήσουμε και ακόμα περισσότερο πολιτικά. Ήρθε χθες εδώ και έκανε αποσπασματική χρήση κάποιων ρήσεων ιστορικών προσωπικοτήτων, καταξιωμένων πολιτικά και ιστορικά, της κεντροδεξιάς. Αναφέρθηκε στον Κωνσταντίνο Καραμανλή, στον αείμνηστο Γεώργιο Ράλλ</w:t>
      </w:r>
      <w:r>
        <w:rPr>
          <w:rFonts w:eastAsia="Times New Roman" w:cs="Times New Roman"/>
          <w:szCs w:val="24"/>
        </w:rPr>
        <w:t>η. Δεν του είπε, όμως, κανένας συνεργάτης του ότι το νομοσχέδιο του Γεωργίου Ράλλη για την ιδιωτική εκπαίδευση, δεν είχε κα</w:t>
      </w:r>
      <w:r>
        <w:rPr>
          <w:rFonts w:eastAsia="Times New Roman" w:cs="Times New Roman"/>
          <w:szCs w:val="24"/>
        </w:rPr>
        <w:t>μ</w:t>
      </w:r>
      <w:r>
        <w:rPr>
          <w:rFonts w:eastAsia="Times New Roman" w:cs="Times New Roman"/>
          <w:szCs w:val="24"/>
        </w:rPr>
        <w:t>μία πρόβλεψη για απαγόρευση απολύσεων των εκπαιδευτικών. Ήρθε, αντίθετα, το νομοσχέδιο Ευθυμίου του 2002, αλλάζοντας τα άρθρα 30 και</w:t>
      </w:r>
      <w:r>
        <w:rPr>
          <w:rFonts w:eastAsia="Times New Roman" w:cs="Times New Roman"/>
          <w:szCs w:val="24"/>
        </w:rPr>
        <w:t xml:space="preserve"> 3, για να έχει αυτή τη σχετική πρόβλεψη που επέφερε μια δυσκολία στην απόλυση των εκπαιδευτικών. Αυτή είναι η αλήθεια. </w:t>
      </w:r>
    </w:p>
    <w:p w14:paraId="04456652"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Το να κάνει αποσπασματική χρήση ο κύριος Υπουργός των θέσεων που εξέφρασαν πριν σαράντα χρόνια, για παράδειγμα ο αείμνηστος Παύλος Μπακ</w:t>
      </w:r>
      <w:r>
        <w:rPr>
          <w:rFonts w:eastAsia="Times New Roman" w:cs="Times New Roman"/>
          <w:szCs w:val="24"/>
        </w:rPr>
        <w:t xml:space="preserve">ογιάννης, για ένα ζήτημα που εξελίσσεται συνεχώς, </w:t>
      </w:r>
      <w:r>
        <w:rPr>
          <w:rFonts w:eastAsia="Times New Roman" w:cs="Times New Roman"/>
          <w:szCs w:val="24"/>
        </w:rPr>
        <w:lastRenderedPageBreak/>
        <w:t xml:space="preserve">αν δεν είναι φτηνή κομματική προπαγάνδα τι άλλο είναι; Και τι θέλει να μας πει ο κ. Φίλης σήμερα; Ότι είναι ο αυθεντικός ερμηνευτής του </w:t>
      </w:r>
      <w:proofErr w:type="spellStart"/>
      <w:r>
        <w:rPr>
          <w:rFonts w:eastAsia="Times New Roman" w:cs="Times New Roman"/>
          <w:szCs w:val="24"/>
        </w:rPr>
        <w:t>Καραμανλισμού</w:t>
      </w:r>
      <w:proofErr w:type="spellEnd"/>
      <w:r>
        <w:rPr>
          <w:rFonts w:eastAsia="Times New Roman" w:cs="Times New Roman"/>
          <w:szCs w:val="24"/>
        </w:rPr>
        <w:t xml:space="preserve"> ή ότι ερμηνεύει καλύτερα τον Παύλο Μπακογιάννη; Ο Παύλος</w:t>
      </w:r>
      <w:r>
        <w:rPr>
          <w:rFonts w:eastAsia="Times New Roman" w:cs="Times New Roman"/>
          <w:szCs w:val="24"/>
        </w:rPr>
        <w:t xml:space="preserve"> Μπακογιάννης ήταν μια προσωπικότητα πολιτική που συνδέθηκε όσο λίγοι με την εθνική συμφιλίωση. Δεν μπορούν να τον επικαλούνται πολιτικοί φορείς του συνθήματος «Ή αυτοί ή εμείς», που δεν έχουν άλλο μέλημα παρά να διχάζουν τον λαό και να καλλιεργούν την εχθ</w:t>
      </w:r>
      <w:r>
        <w:rPr>
          <w:rFonts w:eastAsia="Times New Roman" w:cs="Times New Roman"/>
          <w:szCs w:val="24"/>
        </w:rPr>
        <w:t xml:space="preserve">ρότητα μεταξύ των επαγγελματικών και κοινωνικών τάξεων αυτής της χώρας προκειμένου να αποκομίσουν πολιτικά οφέλη. </w:t>
      </w:r>
    </w:p>
    <w:p w14:paraId="04456653"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Και όταν μιλάει για τις κυβερνήσεις του Κωνσταντίνου Καραμανλή ο κύριος Υπουργός θα πρέπει να κατανοήσει -αλλά το αγνοεί, βεβαίως, εντελώς- ό</w:t>
      </w:r>
      <w:r>
        <w:rPr>
          <w:rFonts w:eastAsia="Times New Roman" w:cs="Times New Roman"/>
          <w:szCs w:val="24"/>
        </w:rPr>
        <w:t xml:space="preserve">τι οι κυβερνήσεις του Κωνσταντίνου Καραμανλή ήταν προσηλωμένες στο πολιτικό μέτρο, στην </w:t>
      </w:r>
      <w:proofErr w:type="spellStart"/>
      <w:r>
        <w:rPr>
          <w:rFonts w:eastAsia="Times New Roman" w:cs="Times New Roman"/>
          <w:szCs w:val="24"/>
        </w:rPr>
        <w:t>ατέλευτη</w:t>
      </w:r>
      <w:proofErr w:type="spellEnd"/>
      <w:r>
        <w:rPr>
          <w:rFonts w:eastAsia="Times New Roman" w:cs="Times New Roman"/>
          <w:szCs w:val="24"/>
        </w:rPr>
        <w:t xml:space="preserve"> προσπάθεια, στην ακάματη εργατικότητα κι εν τέλει στο μετρήσιμο αποτέλεσμα, γνωρίσματα με τα οποία δεν έχει κα</w:t>
      </w:r>
      <w:r>
        <w:rPr>
          <w:rFonts w:eastAsia="Times New Roman" w:cs="Times New Roman"/>
          <w:szCs w:val="24"/>
        </w:rPr>
        <w:t>μ</w:t>
      </w:r>
      <w:r>
        <w:rPr>
          <w:rFonts w:eastAsia="Times New Roman" w:cs="Times New Roman"/>
          <w:szCs w:val="24"/>
        </w:rPr>
        <w:t xml:space="preserve">μία σχέση η Κυβέρνησή σας και οι Υπουργοί σας. </w:t>
      </w:r>
    </w:p>
    <w:p w14:paraId="04456654"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Άρα, να αφήσουμε την προπαγάνδα όταν συζητάμε για ζητήματα που έχουν να κάνουν με την εκπαίδευση. </w:t>
      </w:r>
    </w:p>
    <w:p w14:paraId="04456655"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Η αλήθεια είναι -και μένω σε αυτές τις δυο αρχικές παρατηρήσεις- ότι ισοπεδώνετε τα επαγγελματικά δικαιώματα των αποφοίτων </w:t>
      </w:r>
      <w:r>
        <w:rPr>
          <w:rFonts w:eastAsia="Times New Roman" w:cs="Times New Roman"/>
          <w:szCs w:val="24"/>
        </w:rPr>
        <w:t>παιδαγωγικών τμημάτων</w:t>
      </w:r>
      <w:r>
        <w:rPr>
          <w:rFonts w:eastAsia="Times New Roman" w:cs="Times New Roman"/>
          <w:szCs w:val="24"/>
        </w:rPr>
        <w:t xml:space="preserve"> </w:t>
      </w:r>
      <w:r>
        <w:rPr>
          <w:rFonts w:eastAsia="Times New Roman" w:cs="Times New Roman"/>
          <w:szCs w:val="24"/>
        </w:rPr>
        <w:t>ειδικής αγωγ</w:t>
      </w:r>
      <w:r>
        <w:rPr>
          <w:rFonts w:eastAsia="Times New Roman" w:cs="Times New Roman"/>
          <w:szCs w:val="24"/>
        </w:rPr>
        <w:t>ής</w:t>
      </w:r>
      <w:r>
        <w:rPr>
          <w:rFonts w:eastAsia="Times New Roman" w:cs="Times New Roman"/>
          <w:szCs w:val="24"/>
        </w:rPr>
        <w:t xml:space="preserve"> και αποδεικνύετε περίτρανα για μια ακόμη φορά την εχθρότητά σας για οτιδήποτε ιδιωτικό και κατ’ επέκταση και για την ιδιωτική εκπαίδευση. </w:t>
      </w:r>
    </w:p>
    <w:p w14:paraId="04456656"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04456657" w14:textId="77777777" w:rsidR="00A53C3F" w:rsidRDefault="0019499A">
      <w:pPr>
        <w:spacing w:line="600" w:lineRule="auto"/>
        <w:ind w:left="720" w:firstLine="720"/>
        <w:contextualSpacing/>
        <w:jc w:val="both"/>
        <w:rPr>
          <w:rFonts w:eastAsia="Times New Roman" w:cs="Times New Roman"/>
          <w:szCs w:val="24"/>
        </w:rPr>
      </w:pPr>
      <w:r>
        <w:rPr>
          <w:rFonts w:eastAsia="Times New Roman" w:cs="Times New Roman"/>
          <w:szCs w:val="24"/>
        </w:rPr>
        <w:t>(Χειροκροτήματα από την πτέρυγα της Νέας Δημοκρατίας)</w:t>
      </w:r>
    </w:p>
    <w:p w14:paraId="04456658"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w:t>
      </w:r>
      <w:r>
        <w:rPr>
          <w:rFonts w:eastAsia="Times New Roman" w:cs="Times New Roman"/>
          <w:szCs w:val="24"/>
        </w:rPr>
        <w:t>ούμε, κύριε συνάδελφε.</w:t>
      </w:r>
    </w:p>
    <w:p w14:paraId="04456659"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Ο συνάδελφος Δημήτρης Εμμανουηλίδης από τον ΣΥΡΙΖΑ έχει τον λόγο.</w:t>
      </w:r>
    </w:p>
    <w:p w14:paraId="0445665A"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w:t>
      </w:r>
      <w:r>
        <w:rPr>
          <w:rFonts w:eastAsia="Times New Roman" w:cs="Times New Roman"/>
          <w:b/>
          <w:szCs w:val="24"/>
        </w:rPr>
        <w:t>ΕΜΜΑΝΟΥΗΛΙΔΗΣ:</w:t>
      </w:r>
      <w:r>
        <w:rPr>
          <w:rFonts w:eastAsia="Times New Roman" w:cs="Times New Roman"/>
          <w:szCs w:val="24"/>
        </w:rPr>
        <w:t xml:space="preserve"> Ευχαριστώ, κύριε Πρόεδρε.</w:t>
      </w:r>
    </w:p>
    <w:p w14:paraId="0445665B"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Υπουργέ, κυρίες και κύριοι συνάδελφοι, πριν μπω στο θέμα που αφορά τη σημερινή συζήτηση, θα ήθελα να κάνω μια </w:t>
      </w:r>
      <w:r>
        <w:rPr>
          <w:rFonts w:eastAsia="Times New Roman" w:cs="Times New Roman"/>
          <w:szCs w:val="24"/>
        </w:rPr>
        <w:t xml:space="preserve">επισήμανση σε σχέση με μια αβλεψία που υπάρχει στην είσοδο, στον πρόναο, θα λέγαμε του </w:t>
      </w:r>
      <w:r>
        <w:rPr>
          <w:rFonts w:eastAsia="Times New Roman" w:cs="Times New Roman"/>
          <w:szCs w:val="24"/>
        </w:rPr>
        <w:t xml:space="preserve">ναού </w:t>
      </w:r>
      <w:r>
        <w:rPr>
          <w:rFonts w:eastAsia="Times New Roman" w:cs="Times New Roman"/>
          <w:szCs w:val="24"/>
        </w:rPr>
        <w:t xml:space="preserve">της </w:t>
      </w:r>
      <w:r>
        <w:rPr>
          <w:rFonts w:eastAsia="Times New Roman" w:cs="Times New Roman"/>
          <w:szCs w:val="24"/>
        </w:rPr>
        <w:t>δημοκρατίας</w:t>
      </w:r>
      <w:r>
        <w:rPr>
          <w:rFonts w:eastAsia="Times New Roman" w:cs="Times New Roman"/>
          <w:szCs w:val="24"/>
        </w:rPr>
        <w:t xml:space="preserve">. </w:t>
      </w:r>
    </w:p>
    <w:p w14:paraId="0445665C"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Υπάρχουν δυο αναθηματικές στήλες. Περικλής Ξανθίππου Αθηναίος, είναι η μια. Εκεί, λοιπόν, αναγράφεται ένα απόσπασμα από το 37 κεφάλαιο του Επιταφί</w:t>
      </w:r>
      <w:r>
        <w:rPr>
          <w:rFonts w:eastAsia="Times New Roman" w:cs="Times New Roman"/>
          <w:szCs w:val="24"/>
        </w:rPr>
        <w:t>ου. «</w:t>
      </w:r>
      <w:proofErr w:type="spellStart"/>
      <w:r>
        <w:rPr>
          <w:rFonts w:eastAsia="Times New Roman" w:cs="Times New Roman"/>
          <w:szCs w:val="24"/>
        </w:rPr>
        <w:t>Χρώμεθα</w:t>
      </w:r>
      <w:proofErr w:type="spellEnd"/>
      <w:r>
        <w:rPr>
          <w:rFonts w:eastAsia="Times New Roman" w:cs="Times New Roman"/>
          <w:szCs w:val="24"/>
        </w:rPr>
        <w:t xml:space="preserve"> </w:t>
      </w:r>
      <w:proofErr w:type="spellStart"/>
      <w:r>
        <w:rPr>
          <w:rFonts w:eastAsia="Times New Roman" w:cs="Times New Roman"/>
          <w:szCs w:val="24"/>
        </w:rPr>
        <w:t>γὰρ</w:t>
      </w:r>
      <w:proofErr w:type="spellEnd"/>
      <w:r>
        <w:rPr>
          <w:rFonts w:eastAsia="Times New Roman" w:cs="Times New Roman"/>
          <w:szCs w:val="24"/>
        </w:rPr>
        <w:t xml:space="preserve"> </w:t>
      </w:r>
      <w:proofErr w:type="spellStart"/>
      <w:r>
        <w:rPr>
          <w:rFonts w:eastAsia="Times New Roman" w:cs="Times New Roman"/>
          <w:szCs w:val="24"/>
        </w:rPr>
        <w:t>πολιτείᾳ</w:t>
      </w:r>
      <w:proofErr w:type="spellEnd"/>
      <w:r>
        <w:rPr>
          <w:rFonts w:eastAsia="Times New Roman" w:cs="Times New Roman"/>
          <w:szCs w:val="24"/>
        </w:rPr>
        <w:t xml:space="preserve"> </w:t>
      </w:r>
      <w:proofErr w:type="spellStart"/>
      <w:r>
        <w:rPr>
          <w:rFonts w:eastAsia="Times New Roman" w:cs="Times New Roman"/>
          <w:szCs w:val="24"/>
        </w:rPr>
        <w:t>οὐ</w:t>
      </w:r>
      <w:proofErr w:type="spellEnd"/>
      <w:r>
        <w:rPr>
          <w:rFonts w:eastAsia="Times New Roman" w:cs="Times New Roman"/>
          <w:szCs w:val="24"/>
        </w:rPr>
        <w:t xml:space="preserve"> </w:t>
      </w:r>
      <w:proofErr w:type="spellStart"/>
      <w:r>
        <w:rPr>
          <w:rFonts w:eastAsia="Times New Roman" w:cs="Times New Roman"/>
          <w:szCs w:val="24"/>
        </w:rPr>
        <w:t>ζηλούσῃ</w:t>
      </w:r>
      <w:proofErr w:type="spellEnd"/>
      <w:r>
        <w:rPr>
          <w:rFonts w:eastAsia="Times New Roman" w:cs="Times New Roman"/>
          <w:szCs w:val="24"/>
        </w:rPr>
        <w:t xml:space="preserve"> </w:t>
      </w:r>
      <w:proofErr w:type="spellStart"/>
      <w:r>
        <w:rPr>
          <w:rFonts w:eastAsia="Times New Roman" w:cs="Times New Roman"/>
          <w:szCs w:val="24"/>
        </w:rPr>
        <w:t>τοὺς</w:t>
      </w:r>
      <w:proofErr w:type="spellEnd"/>
      <w:r>
        <w:rPr>
          <w:rFonts w:eastAsia="Times New Roman" w:cs="Times New Roman"/>
          <w:szCs w:val="24"/>
        </w:rPr>
        <w:t xml:space="preserve"> </w:t>
      </w:r>
      <w:proofErr w:type="spellStart"/>
      <w:r>
        <w:rPr>
          <w:rFonts w:eastAsia="Times New Roman" w:cs="Times New Roman"/>
          <w:szCs w:val="24"/>
        </w:rPr>
        <w:t>τῶν</w:t>
      </w:r>
      <w:proofErr w:type="spellEnd"/>
      <w:r>
        <w:rPr>
          <w:rFonts w:eastAsia="Times New Roman" w:cs="Times New Roman"/>
          <w:szCs w:val="24"/>
        </w:rPr>
        <w:t xml:space="preserve"> </w:t>
      </w:r>
      <w:proofErr w:type="spellStart"/>
      <w:r>
        <w:rPr>
          <w:rFonts w:eastAsia="Times New Roman" w:cs="Times New Roman"/>
          <w:szCs w:val="24"/>
        </w:rPr>
        <w:t>πέλας</w:t>
      </w:r>
      <w:proofErr w:type="spellEnd"/>
      <w:r>
        <w:rPr>
          <w:rFonts w:eastAsia="Times New Roman" w:cs="Times New Roman"/>
          <w:szCs w:val="24"/>
        </w:rPr>
        <w:t xml:space="preserve"> </w:t>
      </w:r>
      <w:proofErr w:type="spellStart"/>
      <w:r>
        <w:rPr>
          <w:rFonts w:eastAsia="Times New Roman" w:cs="Times New Roman"/>
          <w:szCs w:val="24"/>
        </w:rPr>
        <w:t>νόμους</w:t>
      </w:r>
      <w:proofErr w:type="spellEnd"/>
      <w:r>
        <w:rPr>
          <w:rFonts w:eastAsia="Times New Roman" w:cs="Times New Roman"/>
          <w:szCs w:val="24"/>
        </w:rPr>
        <w:t xml:space="preserve">, </w:t>
      </w:r>
      <w:proofErr w:type="spellStart"/>
      <w:r>
        <w:rPr>
          <w:rFonts w:eastAsia="Times New Roman" w:cs="Times New Roman"/>
          <w:szCs w:val="24"/>
        </w:rPr>
        <w:t>παράδειγμα</w:t>
      </w:r>
      <w:proofErr w:type="spellEnd"/>
      <w:r>
        <w:rPr>
          <w:rFonts w:eastAsia="Times New Roman" w:cs="Times New Roman"/>
          <w:szCs w:val="24"/>
        </w:rPr>
        <w:t xml:space="preserve"> </w:t>
      </w:r>
      <w:proofErr w:type="spellStart"/>
      <w:r>
        <w:rPr>
          <w:rFonts w:eastAsia="Times New Roman" w:cs="Times New Roman"/>
          <w:szCs w:val="24"/>
        </w:rPr>
        <w:t>ὄντες</w:t>
      </w:r>
      <w:proofErr w:type="spellEnd"/>
      <w:r>
        <w:rPr>
          <w:rFonts w:eastAsia="Times New Roman" w:cs="Times New Roman"/>
          <w:szCs w:val="24"/>
        </w:rPr>
        <w:t xml:space="preserve"> </w:t>
      </w:r>
      <w:proofErr w:type="spellStart"/>
      <w:r>
        <w:rPr>
          <w:rFonts w:eastAsia="Times New Roman" w:cs="Times New Roman"/>
          <w:szCs w:val="24"/>
        </w:rPr>
        <w:t>αὐτοὶ</w:t>
      </w:r>
      <w:proofErr w:type="spellEnd"/>
      <w:r>
        <w:rPr>
          <w:rFonts w:eastAsia="Times New Roman" w:cs="Times New Roman"/>
          <w:szCs w:val="24"/>
        </w:rPr>
        <w:t xml:space="preserve"> </w:t>
      </w:r>
      <w:proofErr w:type="spellStart"/>
      <w:r>
        <w:rPr>
          <w:rFonts w:eastAsia="Times New Roman" w:cs="Times New Roman"/>
          <w:szCs w:val="24"/>
        </w:rPr>
        <w:t>μᾶλλον</w:t>
      </w:r>
      <w:proofErr w:type="spellEnd"/>
      <w:r>
        <w:rPr>
          <w:rFonts w:eastAsia="Times New Roman" w:cs="Times New Roman"/>
          <w:szCs w:val="24"/>
        </w:rPr>
        <w:t xml:space="preserve"> ἢ </w:t>
      </w:r>
      <w:proofErr w:type="spellStart"/>
      <w:r>
        <w:rPr>
          <w:rFonts w:eastAsia="Times New Roman" w:cs="Times New Roman"/>
          <w:szCs w:val="24"/>
        </w:rPr>
        <w:t>μιμού-μενοι</w:t>
      </w:r>
      <w:proofErr w:type="spellEnd"/>
      <w:r>
        <w:rPr>
          <w:rFonts w:eastAsia="Times New Roman" w:cs="Times New Roman"/>
          <w:szCs w:val="24"/>
        </w:rPr>
        <w:t xml:space="preserve"> </w:t>
      </w:r>
      <w:proofErr w:type="spellStart"/>
      <w:r>
        <w:rPr>
          <w:rFonts w:eastAsia="Times New Roman" w:cs="Times New Roman"/>
          <w:szCs w:val="24"/>
        </w:rPr>
        <w:t>ἑτέρους</w:t>
      </w:r>
      <w:proofErr w:type="spellEnd"/>
      <w:r>
        <w:rPr>
          <w:rFonts w:eastAsia="Times New Roman" w:cs="Times New Roman"/>
          <w:szCs w:val="24"/>
        </w:rPr>
        <w:t>».</w:t>
      </w:r>
    </w:p>
    <w:p w14:paraId="0445665D"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Έχει ένα «τισίν», που εδώ από αβλεψία του χαράκτη, αλλά και από μυωπία συναδέλφων δεκαετιών, δεν έχει γίνει αυτή η επισήμανση. Κι επειδή τον χ</w:t>
      </w:r>
      <w:r>
        <w:rPr>
          <w:rFonts w:eastAsia="Times New Roman" w:cs="Times New Roman"/>
          <w:szCs w:val="24"/>
        </w:rPr>
        <w:t xml:space="preserve">ώρο αυτόν τον επισκέπτονται και παιδιά από σχολεία που είναι περισσότερο παρατηρητικοί και ίσως και περισσότερο επιμελείς, καλό είναι αυτήν την αβλεψία και αυτήν την παρασπονδία να τη διορθώσουμε. </w:t>
      </w:r>
    </w:p>
    <w:p w14:paraId="0445665E"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Έρχομαι, τώρα, στο επίμαχο για να πω ότι ένα νομοσχέδιο γι</w:t>
      </w:r>
      <w:r>
        <w:rPr>
          <w:rFonts w:eastAsia="Times New Roman" w:cs="Times New Roman"/>
          <w:szCs w:val="24"/>
        </w:rPr>
        <w:t xml:space="preserve">α να έχει προοπτική βιωσιμότητας, πρέπει να εδράζεται σε δύο στοιχεία: Πρώτον, στην κοινή λογική και δεύτερον, σε ένα αίσθημα κοινωνικής </w:t>
      </w:r>
      <w:r>
        <w:rPr>
          <w:rFonts w:eastAsia="Times New Roman" w:cs="Times New Roman"/>
          <w:szCs w:val="24"/>
        </w:rPr>
        <w:lastRenderedPageBreak/>
        <w:t>δικαιοσύνης. Και όταν λέμε «κοινωνική δικαιοσύνη», πάλι μέσα από τον «Επιτάφιο του Περικλή», αναφέρεται ότι τους νόμους</w:t>
      </w:r>
      <w:r>
        <w:rPr>
          <w:rFonts w:eastAsia="Times New Roman" w:cs="Times New Roman"/>
          <w:szCs w:val="24"/>
        </w:rPr>
        <w:t xml:space="preserve"> τους τηρούμε και μάλιστα με μεγαλύτερη ευαισθησία και μεγαλύτερη προσήλωση στους νόμους, σε αυτούς που κείνται επ’ </w:t>
      </w:r>
      <w:proofErr w:type="spellStart"/>
      <w:r>
        <w:rPr>
          <w:rFonts w:eastAsia="Times New Roman" w:cs="Times New Roman"/>
          <w:szCs w:val="24"/>
        </w:rPr>
        <w:t>ωφελεία</w:t>
      </w:r>
      <w:proofErr w:type="spellEnd"/>
      <w:r>
        <w:rPr>
          <w:rFonts w:eastAsia="Times New Roman" w:cs="Times New Roman"/>
          <w:szCs w:val="24"/>
        </w:rPr>
        <w:t xml:space="preserve"> των αδικουμένων. </w:t>
      </w:r>
    </w:p>
    <w:p w14:paraId="0445665F"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Αυτό το «επ’ </w:t>
      </w:r>
      <w:proofErr w:type="spellStart"/>
      <w:r>
        <w:rPr>
          <w:rFonts w:eastAsia="Times New Roman" w:cs="Times New Roman"/>
          <w:szCs w:val="24"/>
        </w:rPr>
        <w:t>ωφελεία</w:t>
      </w:r>
      <w:proofErr w:type="spellEnd"/>
      <w:r>
        <w:rPr>
          <w:rFonts w:eastAsia="Times New Roman" w:cs="Times New Roman"/>
          <w:szCs w:val="24"/>
        </w:rPr>
        <w:t xml:space="preserve"> των αδικουμένων» νομίζω είναι το συντελεστικό στοιχείο στο νομοθέτημα που σήμερα συζητούμε κα</w:t>
      </w:r>
      <w:r>
        <w:rPr>
          <w:rFonts w:eastAsia="Times New Roman" w:cs="Times New Roman"/>
          <w:szCs w:val="24"/>
        </w:rPr>
        <w:t xml:space="preserve">ι θα ψηφίσουμε, γιατί θεραπεύει πραγματικά ανισότητες κοινωνικές και ανισότητες φυσικές. Και νομίζω ότι αυτό είναι το χρέος του νομοθέτη, να παρεμβαίνει διορθωτικά σε αυτές τις ανισότητες. </w:t>
      </w:r>
    </w:p>
    <w:p w14:paraId="04456660"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Τι εννοώ: Είναι το νομοσχέδιο που ρυθμίζει την ελληνόγλωσση εκπαίδευση. Για χρόνια υπήρχε ελληνόγλωσση εκπαίδευση στο εξωτερικό που δεν ήταν τίποτε άλλο παρά ένα πεδίο συναλλαγής πολιτείας με τους συναδέλφους εκπαιδευτικούς που έμπαιναν στα ψηφοδέλτια τα π</w:t>
      </w:r>
      <w:r>
        <w:rPr>
          <w:rFonts w:eastAsia="Times New Roman" w:cs="Times New Roman"/>
          <w:szCs w:val="24"/>
        </w:rPr>
        <w:t xml:space="preserve">αραταξιακά του ΠΑΣΟΚ, της Νέας Δημοκρατίας και έπαιρναν το διαβατήριο για να θητεύσουν και να στηρίξουν την ελληνόγλωσση </w:t>
      </w:r>
      <w:r>
        <w:rPr>
          <w:rFonts w:eastAsia="Times New Roman" w:cs="Times New Roman"/>
          <w:szCs w:val="24"/>
        </w:rPr>
        <w:lastRenderedPageBreak/>
        <w:t xml:space="preserve">παιδεία </w:t>
      </w:r>
      <w:r>
        <w:rPr>
          <w:rFonts w:eastAsia="Times New Roman" w:cs="Times New Roman"/>
          <w:szCs w:val="24"/>
        </w:rPr>
        <w:t xml:space="preserve">στην Ευρώπη και αλλαχού. Αυτό ήταν το σύστημα. Το ζήσαμε όλοι. Και νομίζω -αν είμαστε ειλικρινείς με τον εαυτό μας- δεν έχουμε </w:t>
      </w:r>
      <w:r>
        <w:rPr>
          <w:rFonts w:eastAsia="Times New Roman" w:cs="Times New Roman"/>
          <w:szCs w:val="24"/>
        </w:rPr>
        <w:t xml:space="preserve">περιθώριο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μιάς</w:t>
      </w:r>
      <w:proofErr w:type="spellEnd"/>
      <w:r>
        <w:rPr>
          <w:rFonts w:eastAsia="Times New Roman" w:cs="Times New Roman"/>
          <w:szCs w:val="24"/>
        </w:rPr>
        <w:t xml:space="preserve"> αμφισβήτησης. </w:t>
      </w:r>
    </w:p>
    <w:p w14:paraId="04456661"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Τι κάνουμε, λοιπόν, τώρα; Ερχόμαστε να καθιερώσουμε τη δίγλωσση εκπαίδευση, γιατί αυτή δίνει τη δυνατότητα στα δικά μας παιδιά, τα παιδιά τα Ελληνόπουλα, των μεταναστών δεύτερης και τρίτης γενιάς, να έχουν τη δυνατότητα, με την ίδια ευχέρεια και την ίδια α</w:t>
      </w:r>
      <w:r>
        <w:rPr>
          <w:rFonts w:eastAsia="Times New Roman" w:cs="Times New Roman"/>
          <w:szCs w:val="24"/>
        </w:rPr>
        <w:t>ποτελεσματικότητα να γνωρίζουν δύο γλώσσες και το σημαντικότερο να έχουν τη δυνατότητα να ενσωματωθούν στις κοινωνίες που τους φιλοξενούν. Αν αυτό δεν είναι ένα δείγμα, ένα αποτύπωμα, μιας κοινωνικής ευαισθησίας και μιας αποτελεσματικής αντίληψης για τα θέ</w:t>
      </w:r>
      <w:r>
        <w:rPr>
          <w:rFonts w:eastAsia="Times New Roman" w:cs="Times New Roman"/>
          <w:szCs w:val="24"/>
        </w:rPr>
        <w:t xml:space="preserve">ματα της εκπαίδευσης, τι άλλο μπορεί να είναι; </w:t>
      </w:r>
    </w:p>
    <w:p w14:paraId="04456662"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Έρχομαι τώρα στο θέμα της διαπολιτισμικής </w:t>
      </w:r>
      <w:r>
        <w:rPr>
          <w:rFonts w:eastAsia="Times New Roman" w:cs="Times New Roman"/>
          <w:szCs w:val="24"/>
        </w:rPr>
        <w:t xml:space="preserve">παιδείας </w:t>
      </w:r>
      <w:r>
        <w:rPr>
          <w:rFonts w:eastAsia="Times New Roman" w:cs="Times New Roman"/>
          <w:szCs w:val="24"/>
        </w:rPr>
        <w:t xml:space="preserve">στη χώρα μας. Υπήρχε διαπολιτισμική </w:t>
      </w:r>
      <w:r>
        <w:rPr>
          <w:rFonts w:eastAsia="Times New Roman" w:cs="Times New Roman"/>
          <w:szCs w:val="24"/>
        </w:rPr>
        <w:t xml:space="preserve">παιδεία </w:t>
      </w:r>
      <w:r>
        <w:rPr>
          <w:rFonts w:eastAsia="Times New Roman" w:cs="Times New Roman"/>
          <w:szCs w:val="24"/>
        </w:rPr>
        <w:t>και σε όλα τα προηγούμενα χρόνια, καταθέτοντας πραγματικά σημαντικό ρόλο στην υποστήριξη των παιδιών που προέρχον</w:t>
      </w:r>
      <w:r>
        <w:rPr>
          <w:rFonts w:eastAsia="Times New Roman" w:cs="Times New Roman"/>
          <w:szCs w:val="24"/>
        </w:rPr>
        <w:t xml:space="preserve">ται από μετανάστες. </w:t>
      </w:r>
    </w:p>
    <w:p w14:paraId="04456663" w14:textId="77777777" w:rsidR="00A53C3F" w:rsidRDefault="0019499A">
      <w:pPr>
        <w:spacing w:line="600" w:lineRule="auto"/>
        <w:ind w:firstLine="720"/>
        <w:contextualSpacing/>
        <w:jc w:val="both"/>
        <w:rPr>
          <w:rFonts w:eastAsia="Times New Roman"/>
          <w:szCs w:val="24"/>
        </w:rPr>
      </w:pPr>
      <w:r>
        <w:rPr>
          <w:rFonts w:eastAsia="Times New Roman" w:cs="Times New Roman"/>
          <w:szCs w:val="24"/>
        </w:rPr>
        <w:lastRenderedPageBreak/>
        <w:t>Όμως, η καινούργια πραγματικότητα έχει δημιουργήσει ένα εντελώς διαφορετικό τοπίο. Σήμερα πρέπει να καταλάβουμε όλοι ότι είμαστε «υποχρεωμένοι» να ζήσουμε σε μια κοινωνία πολυπολιτισμική και ως εκ τούτου να έχουμε πρόνοια και ενδιαφέρο</w:t>
      </w:r>
      <w:r>
        <w:rPr>
          <w:rFonts w:eastAsia="Times New Roman" w:cs="Times New Roman"/>
          <w:szCs w:val="24"/>
        </w:rPr>
        <w:t xml:space="preserve">ν ώστε αυτά τα παιδιά που προέρχονται από διάφορες χώρες, να έχουν τη δυνατότητα μιας ουσιαστικής παροχής </w:t>
      </w:r>
      <w:r>
        <w:rPr>
          <w:rFonts w:eastAsia="Times New Roman" w:cs="Times New Roman"/>
          <w:szCs w:val="24"/>
        </w:rPr>
        <w:t>παιδείας</w:t>
      </w:r>
      <w:r>
        <w:rPr>
          <w:rFonts w:eastAsia="Times New Roman" w:cs="Times New Roman"/>
          <w:szCs w:val="24"/>
        </w:rPr>
        <w:t>, γλωσσικής και με τη μητρική γλώσσα και με τη γλώσσα της χώρας μας, και κυρίως να έχουν την ώσμωση τη διαπολιτισμική ώστε να αποτελέσουν οργα</w:t>
      </w:r>
      <w:r>
        <w:rPr>
          <w:rFonts w:eastAsia="Times New Roman" w:cs="Times New Roman"/>
          <w:szCs w:val="24"/>
        </w:rPr>
        <w:t xml:space="preserve">νικό κομμάτι ενός συνόλου, για να μην συμβαίνουν αυτά που συμβαίνουν σε χώρες της Ευρώπης όταν οι μετανάστες δεύτερης και τρίτης γενιάς ήταν αποκλεισμένοι από αυτό το κοινωνικό γίγνεσθαι με όλες τις αρνητικές συνέπειες μιας τέτοιας συμπεριφοράς. </w:t>
      </w:r>
    </w:p>
    <w:p w14:paraId="04456664" w14:textId="77777777" w:rsidR="00A53C3F" w:rsidRDefault="0019499A">
      <w:pPr>
        <w:spacing w:line="600" w:lineRule="auto"/>
        <w:ind w:firstLine="720"/>
        <w:contextualSpacing/>
        <w:jc w:val="both"/>
        <w:rPr>
          <w:rFonts w:eastAsia="Times New Roman"/>
          <w:szCs w:val="24"/>
        </w:rPr>
      </w:pPr>
      <w:r>
        <w:rPr>
          <w:rFonts w:eastAsia="Times New Roman"/>
          <w:szCs w:val="24"/>
        </w:rPr>
        <w:t xml:space="preserve">Έρχομαι, </w:t>
      </w:r>
      <w:r>
        <w:rPr>
          <w:rFonts w:eastAsia="Times New Roman"/>
          <w:szCs w:val="24"/>
        </w:rPr>
        <w:t xml:space="preserve">λοιπόν, στη συνέχεια να πω ότι υπηρετούμε πράγματι αυτό επ’ </w:t>
      </w:r>
      <w:proofErr w:type="spellStart"/>
      <w:r>
        <w:rPr>
          <w:rFonts w:eastAsia="Times New Roman"/>
          <w:szCs w:val="24"/>
        </w:rPr>
        <w:t>ωφελεία</w:t>
      </w:r>
      <w:proofErr w:type="spellEnd"/>
      <w:r>
        <w:rPr>
          <w:rFonts w:eastAsia="Times New Roman"/>
          <w:szCs w:val="24"/>
        </w:rPr>
        <w:t xml:space="preserve"> των αδικουμένων μέσα </w:t>
      </w:r>
      <w:r>
        <w:rPr>
          <w:rFonts w:eastAsia="Times New Roman"/>
          <w:szCs w:val="24"/>
        </w:rPr>
        <w:t>στο πλαίσιο</w:t>
      </w:r>
      <w:r>
        <w:rPr>
          <w:rFonts w:eastAsia="Times New Roman"/>
          <w:szCs w:val="24"/>
        </w:rPr>
        <w:t xml:space="preserve"> της συμπεριφοράς, της στάσης που δείχνουμε απέναντι στα προσφυγόπουλα.</w:t>
      </w:r>
    </w:p>
    <w:p w14:paraId="04456665" w14:textId="77777777" w:rsidR="00A53C3F" w:rsidRDefault="0019499A">
      <w:pPr>
        <w:spacing w:line="600" w:lineRule="auto"/>
        <w:ind w:firstLine="720"/>
        <w:contextualSpacing/>
        <w:jc w:val="both"/>
        <w:rPr>
          <w:rFonts w:eastAsia="Times New Roman"/>
          <w:szCs w:val="24"/>
        </w:rPr>
      </w:pPr>
      <w:r>
        <w:rPr>
          <w:rFonts w:eastAsia="Times New Roman"/>
          <w:szCs w:val="24"/>
        </w:rPr>
        <w:t>Κατόρθωσε ο κύριος Υπουργός, μέσα από κονδύλια που είναι απολύτως απαραίτητα σε αυτή</w:t>
      </w:r>
      <w:r>
        <w:rPr>
          <w:rFonts w:eastAsia="Times New Roman"/>
          <w:szCs w:val="24"/>
        </w:rPr>
        <w:t xml:space="preserve">ν την εποχή της οικονομικής στεγνότητας, να βρει τα κονδύλια εκείνα, ώστε πραγματικά να λειτουργήσει όχι </w:t>
      </w:r>
      <w:r>
        <w:rPr>
          <w:rFonts w:eastAsia="Times New Roman"/>
          <w:szCs w:val="24"/>
        </w:rPr>
        <w:lastRenderedPageBreak/>
        <w:t>στοιχειωδώς, αποτελεσματικά ένα εκπαιδευτικό σύστημα υποστηρικτικό για την παιδεία των προσφυγόπουλων.</w:t>
      </w:r>
    </w:p>
    <w:p w14:paraId="04456666" w14:textId="77777777" w:rsidR="00A53C3F" w:rsidRDefault="0019499A">
      <w:pPr>
        <w:spacing w:line="600" w:lineRule="auto"/>
        <w:ind w:firstLine="720"/>
        <w:contextualSpacing/>
        <w:jc w:val="both"/>
        <w:rPr>
          <w:rFonts w:eastAsia="Times New Roman"/>
          <w:szCs w:val="24"/>
        </w:rPr>
      </w:pPr>
      <w:r>
        <w:rPr>
          <w:rFonts w:eastAsia="Times New Roman" w:cs="Times New Roman"/>
          <w:szCs w:val="24"/>
        </w:rPr>
        <w:t xml:space="preserve">(Στο σημείο αυτό κτυπάει το κουδούνι λήξεως του </w:t>
      </w:r>
      <w:r>
        <w:rPr>
          <w:rFonts w:eastAsia="Times New Roman" w:cs="Times New Roman"/>
          <w:szCs w:val="24"/>
        </w:rPr>
        <w:t>χρόνου ομιλίας του κυρίου Βουλευτή)</w:t>
      </w:r>
    </w:p>
    <w:p w14:paraId="04456667" w14:textId="77777777" w:rsidR="00A53C3F" w:rsidRDefault="0019499A">
      <w:pPr>
        <w:spacing w:line="600" w:lineRule="auto"/>
        <w:ind w:firstLine="720"/>
        <w:contextualSpacing/>
        <w:jc w:val="both"/>
        <w:rPr>
          <w:rFonts w:eastAsia="Times New Roman"/>
          <w:szCs w:val="24"/>
        </w:rPr>
      </w:pPr>
      <w:r>
        <w:rPr>
          <w:rFonts w:eastAsia="Times New Roman"/>
          <w:szCs w:val="24"/>
        </w:rPr>
        <w:t>Τέλος, έρχομαι στο σημείο εκείνο που αφορά τη σχέση των σχολαρχών με τους εργαζόμενους στον χώρο της ιδιωτικής εκπαίδευσης για να πω ότι πράγματι σε διαχρονία υπήρχαν ιδιωτικά σχολεία που λειτούργησαν πραγματικά ως χώροι</w:t>
      </w:r>
      <w:r>
        <w:rPr>
          <w:rFonts w:eastAsia="Times New Roman"/>
          <w:szCs w:val="24"/>
        </w:rPr>
        <w:t xml:space="preserve"> παροχής ουσιαστικής παιδείας. Δεν πρέπει να ξεχνάμε ότι αυτά τα </w:t>
      </w:r>
      <w:proofErr w:type="spellStart"/>
      <w:r>
        <w:rPr>
          <w:rFonts w:eastAsia="Times New Roman"/>
          <w:szCs w:val="24"/>
        </w:rPr>
        <w:t>σχολειά</w:t>
      </w:r>
      <w:proofErr w:type="spellEnd"/>
      <w:r>
        <w:rPr>
          <w:rFonts w:eastAsia="Times New Roman"/>
          <w:szCs w:val="24"/>
        </w:rPr>
        <w:t xml:space="preserve"> σε ένα κρίσιμο ιστορικό σημείο στηρίχθηκαν σε ανθρώπους που το πιστοποιητικό κοινωνικών φρονημάτων τούς είχε εκτός </w:t>
      </w:r>
      <w:proofErr w:type="spellStart"/>
      <w:r>
        <w:rPr>
          <w:rFonts w:eastAsia="Times New Roman"/>
          <w:szCs w:val="24"/>
        </w:rPr>
        <w:t>νυμφώνος</w:t>
      </w:r>
      <w:proofErr w:type="spellEnd"/>
      <w:r>
        <w:rPr>
          <w:rFonts w:eastAsia="Times New Roman"/>
          <w:szCs w:val="24"/>
        </w:rPr>
        <w:t xml:space="preserve"> και φωτισμένοι σχολάρχες πραγματικά τους ενέταξαν στο δυναμ</w:t>
      </w:r>
      <w:r>
        <w:rPr>
          <w:rFonts w:eastAsia="Times New Roman"/>
          <w:szCs w:val="24"/>
        </w:rPr>
        <w:t>ικό και έδωσαν μια πνοή ιδιαίτερα σημαντική στο χώρο της ιδιωτικής εκπαίδευσης.</w:t>
      </w:r>
    </w:p>
    <w:p w14:paraId="04456668" w14:textId="77777777" w:rsidR="00A53C3F" w:rsidRDefault="0019499A">
      <w:pPr>
        <w:spacing w:line="600" w:lineRule="auto"/>
        <w:ind w:firstLine="720"/>
        <w:contextualSpacing/>
        <w:jc w:val="both"/>
        <w:rPr>
          <w:rFonts w:eastAsia="Times New Roman"/>
          <w:szCs w:val="24"/>
        </w:rPr>
      </w:pPr>
      <w:r>
        <w:rPr>
          <w:rFonts w:eastAsia="Times New Roman"/>
          <w:szCs w:val="24"/>
        </w:rPr>
        <w:t>Όμως, τα τελευταία χρόνια μέσα στην λογική ενός ακραίου νεοφιλελευθερισμού εκείνο που έγινε ήταν να διαλυθούν εργασιακές σχέσεις και το πρόβλημα, βέβαια, δεν είναι ότι διαλύοντ</w:t>
      </w:r>
      <w:r>
        <w:rPr>
          <w:rFonts w:eastAsia="Times New Roman"/>
          <w:szCs w:val="24"/>
        </w:rPr>
        <w:t xml:space="preserve">αι εργασιακές σχέσεις, το πρόβλημα είναι ότι διαλύεται η αξιοπρέπεια και η ελευθεροφροσύνη των εκπαιδευτικών και </w:t>
      </w:r>
      <w:r>
        <w:rPr>
          <w:rFonts w:eastAsia="Times New Roman"/>
          <w:szCs w:val="24"/>
        </w:rPr>
        <w:lastRenderedPageBreak/>
        <w:t>αυτό είναι το μεγάλο έλλειμα που δημιουργήθηκε εξαιτίας αυτής της διαπλοκής του πολιτικού συστήματος με τους σχολάρχες. Αυτό έρχεται να θεραπευ</w:t>
      </w:r>
      <w:r>
        <w:rPr>
          <w:rFonts w:eastAsia="Times New Roman"/>
          <w:szCs w:val="24"/>
        </w:rPr>
        <w:t>τεί σήμερα.</w:t>
      </w:r>
    </w:p>
    <w:p w14:paraId="04456669" w14:textId="77777777" w:rsidR="00A53C3F" w:rsidRDefault="0019499A">
      <w:pPr>
        <w:spacing w:line="600" w:lineRule="auto"/>
        <w:ind w:firstLine="720"/>
        <w:contextualSpacing/>
        <w:jc w:val="both"/>
        <w:rPr>
          <w:rFonts w:eastAsia="Times New Roman"/>
          <w:szCs w:val="24"/>
        </w:rPr>
      </w:pPr>
      <w:r>
        <w:rPr>
          <w:rFonts w:eastAsia="Times New Roman"/>
          <w:szCs w:val="24"/>
        </w:rPr>
        <w:t xml:space="preserve">Κλείνοντας, θα έλεγα ότι δεν έχουμε πολλά περιθώρια εδώ που βρισκόμαστε να διαφωνούμε για τα αυτονόητα. Πιστεύω ότι υπάρχουν χώροι αντιπαλότητας πολιτικής, η παιδεία δεν έχει αυτήν την πολυτέλεια. Να αντιληφθούμε όλοι ότι η παιδεία δεν έχει σε </w:t>
      </w:r>
      <w:r>
        <w:rPr>
          <w:rFonts w:eastAsia="Times New Roman"/>
          <w:szCs w:val="24"/>
        </w:rPr>
        <w:t>τελευταία ανάλυση ανάγκη από παραληρηματικό λόγο, έχει ανάγκη από υπεύθυνο λόγο, λόγο συντριβής, θα έλεγα, από όλους αυτούς που ασχολούμαστε με τα δημόσια πράγματα.</w:t>
      </w:r>
    </w:p>
    <w:p w14:paraId="0445666A" w14:textId="77777777" w:rsidR="00A53C3F" w:rsidRDefault="0019499A">
      <w:pPr>
        <w:spacing w:line="600" w:lineRule="auto"/>
        <w:ind w:firstLine="720"/>
        <w:contextualSpacing/>
        <w:jc w:val="both"/>
        <w:rPr>
          <w:rFonts w:eastAsia="Times New Roman"/>
          <w:szCs w:val="24"/>
        </w:rPr>
      </w:pPr>
      <w:r>
        <w:rPr>
          <w:rFonts w:eastAsia="Times New Roman"/>
          <w:szCs w:val="24"/>
        </w:rPr>
        <w:t>Ευχαριστώ.</w:t>
      </w:r>
    </w:p>
    <w:p w14:paraId="0445666B" w14:textId="77777777" w:rsidR="00A53C3F" w:rsidRDefault="0019499A">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0445666C" w14:textId="77777777" w:rsidR="00A53C3F" w:rsidRDefault="0019499A">
      <w:pPr>
        <w:spacing w:line="600" w:lineRule="auto"/>
        <w:ind w:firstLine="720"/>
        <w:contextualSpacing/>
        <w:jc w:val="both"/>
        <w:rPr>
          <w:rFonts w:eastAsia="Times New Roman" w:cs="Times New Roman"/>
          <w:bCs/>
          <w:szCs w:val="24"/>
        </w:rPr>
      </w:pPr>
      <w:r>
        <w:rPr>
          <w:rFonts w:eastAsia="Times New Roman" w:cs="Times New Roman"/>
          <w:b/>
          <w:bCs/>
          <w:szCs w:val="24"/>
        </w:rPr>
        <w:t xml:space="preserve">ΠΡΟΕΔΡΕΥΩΝ (Σπυρίδων Λυκούδης): </w:t>
      </w:r>
      <w:r>
        <w:rPr>
          <w:rFonts w:eastAsia="Times New Roman" w:cs="Times New Roman"/>
          <w:bCs/>
          <w:szCs w:val="24"/>
        </w:rPr>
        <w:t>Ευχα</w:t>
      </w:r>
      <w:r>
        <w:rPr>
          <w:rFonts w:eastAsia="Times New Roman" w:cs="Times New Roman"/>
          <w:bCs/>
          <w:szCs w:val="24"/>
        </w:rPr>
        <w:t>ριστώ, κύριε συνάδελφε.</w:t>
      </w:r>
    </w:p>
    <w:p w14:paraId="0445666D" w14:textId="77777777" w:rsidR="00A53C3F" w:rsidRDefault="0019499A">
      <w:pPr>
        <w:spacing w:line="600" w:lineRule="auto"/>
        <w:ind w:firstLine="720"/>
        <w:contextualSpacing/>
        <w:jc w:val="both"/>
        <w:rPr>
          <w:rFonts w:eastAsia="Times New Roman" w:cs="Times New Roman"/>
          <w:bCs/>
          <w:szCs w:val="24"/>
        </w:rPr>
      </w:pPr>
      <w:r>
        <w:rPr>
          <w:rFonts w:eastAsia="Times New Roman" w:cs="Times New Roman"/>
          <w:bCs/>
          <w:szCs w:val="24"/>
        </w:rPr>
        <w:t>Κυρίες και κύριοι συνάδελφοι, θέλω να κάνω μια έκκληση</w:t>
      </w:r>
      <w:r>
        <w:rPr>
          <w:rFonts w:eastAsia="Times New Roman" w:cs="Times New Roman"/>
          <w:bCs/>
          <w:szCs w:val="24"/>
        </w:rPr>
        <w:t>,</w:t>
      </w:r>
      <w:r>
        <w:rPr>
          <w:rFonts w:eastAsia="Times New Roman" w:cs="Times New Roman"/>
          <w:bCs/>
          <w:szCs w:val="24"/>
        </w:rPr>
        <w:t xml:space="preserve"> να κρατάμε τον χρόνο των επτά λεπτών. Δηλαδή, δεν θα βγούμε, όταν όλες οι ομιλίες είναι από εννέα μέχρι δέκα λεπτά. Ξέρετε πόσο άχαρος είναι </w:t>
      </w:r>
      <w:r>
        <w:rPr>
          <w:rFonts w:eastAsia="Times New Roman" w:cs="Times New Roman"/>
          <w:bCs/>
          <w:szCs w:val="24"/>
        </w:rPr>
        <w:lastRenderedPageBreak/>
        <w:t xml:space="preserve">ο ρόλος τους </w:t>
      </w:r>
      <w:proofErr w:type="spellStart"/>
      <w:r>
        <w:rPr>
          <w:rFonts w:eastAsia="Times New Roman" w:cs="Times New Roman"/>
          <w:bCs/>
          <w:szCs w:val="24"/>
        </w:rPr>
        <w:t>Προεδρεύοντος</w:t>
      </w:r>
      <w:proofErr w:type="spellEnd"/>
      <w:r>
        <w:rPr>
          <w:rFonts w:eastAsia="Times New Roman" w:cs="Times New Roman"/>
          <w:bCs/>
          <w:szCs w:val="24"/>
        </w:rPr>
        <w:t xml:space="preserve"> να κόβει</w:t>
      </w:r>
      <w:r>
        <w:rPr>
          <w:rFonts w:eastAsia="Times New Roman" w:cs="Times New Roman"/>
          <w:bCs/>
          <w:szCs w:val="24"/>
        </w:rPr>
        <w:t xml:space="preserve"> ή να διακόπτει τον συνάδελφο που μιλάει, αλλά παρακαλώ λίγο σεβασμό στον χρόνο.</w:t>
      </w:r>
    </w:p>
    <w:p w14:paraId="0445666E"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Cs/>
          <w:szCs w:val="24"/>
        </w:rPr>
        <w:t xml:space="preserve">Τον λόγο έχει ο συνάδελφος, κ. Γεώργιος </w:t>
      </w:r>
      <w:proofErr w:type="spellStart"/>
      <w:r>
        <w:rPr>
          <w:rFonts w:eastAsia="Times New Roman" w:cs="Times New Roman"/>
          <w:bCs/>
          <w:szCs w:val="24"/>
        </w:rPr>
        <w:t>Στύλιος</w:t>
      </w:r>
      <w:proofErr w:type="spellEnd"/>
      <w:r>
        <w:rPr>
          <w:rFonts w:eastAsia="Times New Roman" w:cs="Times New Roman"/>
          <w:bCs/>
          <w:szCs w:val="24"/>
        </w:rPr>
        <w:t xml:space="preserve"> από τη Νέα Δημοκρατία.</w:t>
      </w:r>
    </w:p>
    <w:p w14:paraId="0445666F"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ΣΤΥΛΙΟΣ: </w:t>
      </w:r>
      <w:r>
        <w:rPr>
          <w:rFonts w:eastAsia="Times New Roman" w:cs="Times New Roman"/>
          <w:szCs w:val="24"/>
        </w:rPr>
        <w:t>Ευχαριστώ πολύ, κύριε Πρόεδρε.</w:t>
      </w:r>
    </w:p>
    <w:p w14:paraId="04456670"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δεν μπορώ να μην αναφερθώ</w:t>
      </w:r>
      <w:r>
        <w:rPr>
          <w:rFonts w:eastAsia="Times New Roman" w:cs="Times New Roman"/>
          <w:szCs w:val="24"/>
        </w:rPr>
        <w:t xml:space="preserve"> στο γενικότερο κλίμα και το περιβάλλον το οποίο υπάρχει σήμερα και στο οποίο καλείται η Βουλή να νομοθετήσει. Η Κυβέρνηση προσπαθεί να ξεφύγει από έναν ασφυκτικό κλοιό που η ίδια δημιούργησε με την ανερμάτιστη πολιτική της, με κινήσεις εντυπωσιασμού και π</w:t>
      </w:r>
      <w:r>
        <w:rPr>
          <w:rFonts w:eastAsia="Times New Roman" w:cs="Times New Roman"/>
          <w:szCs w:val="24"/>
        </w:rPr>
        <w:t>ρόχειρες νομοθετικές πρωτοβουλίες.</w:t>
      </w:r>
    </w:p>
    <w:p w14:paraId="04456671"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Έχουμε αύξηση στις ασφαλιστικές εισφορές, αύξηση στους φόρους, αύξηση στον ΕΝΦΙΑ και επιστροφή στην ύφεση. Οι νέοι επιστήμονες στρέφονται στο εξωτερικό για αναζήτηση εργασίας. Μαθητές και σπουδαστές εκπαιδεύονται σε ένα ε</w:t>
      </w:r>
      <w:r>
        <w:rPr>
          <w:rFonts w:eastAsia="Times New Roman" w:cs="Times New Roman"/>
          <w:szCs w:val="24"/>
        </w:rPr>
        <w:t xml:space="preserve">κπαιδευτικό σύστημα που τους δίνει πτυχία και απολυτήρια χωρίς </w:t>
      </w:r>
      <w:r>
        <w:rPr>
          <w:rFonts w:eastAsia="Times New Roman" w:cs="Times New Roman"/>
          <w:szCs w:val="24"/>
        </w:rPr>
        <w:lastRenderedPageBreak/>
        <w:t>αντίκρισμα. Η νέα γενιά ζει με τον φόβο της ανεργίας και της υποαπασχόλησης, κα</w:t>
      </w:r>
      <w:r>
        <w:rPr>
          <w:rFonts w:eastAsia="Times New Roman" w:cs="Times New Roman"/>
          <w:szCs w:val="24"/>
        </w:rPr>
        <w:t>μ</w:t>
      </w:r>
      <w:r>
        <w:rPr>
          <w:rFonts w:eastAsia="Times New Roman" w:cs="Times New Roman"/>
          <w:szCs w:val="24"/>
        </w:rPr>
        <w:t>μιά προοπτική, απογοήτευση παντού και όλα αυτά στο τέλος πλειστηριασμοί.</w:t>
      </w:r>
    </w:p>
    <w:p w14:paraId="04456672"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Η απάντηση της Κυβέρνησης είναι η τυφλή </w:t>
      </w:r>
      <w:r>
        <w:rPr>
          <w:rFonts w:eastAsia="Times New Roman" w:cs="Times New Roman"/>
          <w:szCs w:val="24"/>
        </w:rPr>
        <w:t>εφαρμογή του μνημονίου. Από το σκίσιμο του μνημονίου περάσαμε στο δόγμα «μνημόνιο και ξερό ψωμί».</w:t>
      </w:r>
    </w:p>
    <w:p w14:paraId="04456673"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το σημερινό νομοσχέδιο δεν είναι τίποτα άλλο από μια τροποποιημένη έκδοση του ν.4027/2011. Όμως, δεν θα περιμέναμε τίποτα περισσ</w:t>
      </w:r>
      <w:r>
        <w:rPr>
          <w:rFonts w:eastAsia="Times New Roman" w:cs="Times New Roman"/>
          <w:szCs w:val="24"/>
        </w:rPr>
        <w:t xml:space="preserve">ότερο από μια Κυβέρνηση που αντιλαμβάνεται τα πανεπιστήμιά μας ως κάμπινγκ καταληψιών και χώρους καλοκαιρινού </w:t>
      </w:r>
      <w:proofErr w:type="spellStart"/>
      <w:r>
        <w:rPr>
          <w:rFonts w:eastAsia="Times New Roman" w:cs="Times New Roman"/>
          <w:szCs w:val="24"/>
        </w:rPr>
        <w:t>μπαχαλοτουρισμού</w:t>
      </w:r>
      <w:proofErr w:type="spellEnd"/>
      <w:r>
        <w:rPr>
          <w:rFonts w:eastAsia="Times New Roman" w:cs="Times New Roman"/>
          <w:szCs w:val="24"/>
        </w:rPr>
        <w:t xml:space="preserve">. </w:t>
      </w:r>
    </w:p>
    <w:p w14:paraId="04456674"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η ελληνόγλωσση εκπαίδευση στο εξωτερικό δεν έρχεται να καλύψει μόνο τις ανάγκες των μεταναστών δε</w:t>
      </w:r>
      <w:r>
        <w:rPr>
          <w:rFonts w:eastAsia="Times New Roman" w:cs="Times New Roman"/>
          <w:szCs w:val="24"/>
        </w:rPr>
        <w:t xml:space="preserve">ύτερης και τρίτης γενιάς. Έχουμε νέες ροές και νέες γενιές μεταναστών. Μόνο τα τελευταία χρόνια τετρακόσιες χιλιάδες συμπολίτες μας μετανάστευσαν σε άλλες χώρες προς αναζήτηση εργασίας. Συνεπώς τα δεδομένα έχουν αλλάξει και αλλάζουν συνεχώς. </w:t>
      </w:r>
    </w:p>
    <w:p w14:paraId="04456675"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Θέλω όμως να </w:t>
      </w:r>
      <w:r>
        <w:rPr>
          <w:rFonts w:eastAsia="Times New Roman" w:cs="Times New Roman"/>
          <w:szCs w:val="24"/>
        </w:rPr>
        <w:t>θέσω ένα ερώτημα: Γιατί δεν ακολουθούμε την πρακτική των άλλων χωρών</w:t>
      </w:r>
      <w:r>
        <w:rPr>
          <w:rFonts w:eastAsia="Times New Roman" w:cs="Times New Roman"/>
          <w:szCs w:val="24"/>
        </w:rPr>
        <w:t>,</w:t>
      </w:r>
      <w:r>
        <w:rPr>
          <w:rFonts w:eastAsia="Times New Roman" w:cs="Times New Roman"/>
          <w:szCs w:val="24"/>
        </w:rPr>
        <w:t xml:space="preserve"> σε σχέση με την εκπαίδευση των ομογενών τους που κατοικούν σε ξένες χώρες; </w:t>
      </w:r>
    </w:p>
    <w:p w14:paraId="04456676"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Και θέλω να δώσω στο συγκεκριμένο νομοσχέδιο κάποιες παρατηρήσεις. </w:t>
      </w:r>
    </w:p>
    <w:p w14:paraId="04456677"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Πρώτον, καταργούνται τα αντικειμενικά κριτ</w:t>
      </w:r>
      <w:r>
        <w:rPr>
          <w:rFonts w:eastAsia="Times New Roman" w:cs="Times New Roman"/>
          <w:szCs w:val="24"/>
        </w:rPr>
        <w:t>ήρια σε σχέση με τους συντονιστές και τους διοικητικούς που υπηρετούν στα σχολεία του εξωτερικού. Κι εδώ επαναφέρετε τον κομματισμό και την αναξιοκρατία. Τα κριτήρια επιλογής είναι εντελώς ασαφή με τον υποκειμενικό παράγοντα να κυριαρχεί, ενισχύοντας την π</w:t>
      </w:r>
      <w:r>
        <w:rPr>
          <w:rFonts w:eastAsia="Times New Roman" w:cs="Times New Roman"/>
          <w:szCs w:val="24"/>
        </w:rPr>
        <w:t xml:space="preserve">ελατειακή λογική. Υποβιβάζετε το επίπεδο γλωσσομάθειας από άριστα σε καλή. Δεν περιγράφετε τη διαδικασία επιλογής, ούτε και τη βαρύτητα των κριτηρίων. </w:t>
      </w:r>
    </w:p>
    <w:p w14:paraId="04456678"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Ρωτώ: Είναι αλήθεια ότι ο συντονιστής εκπαίδευσης στη Γερμανία, ο οποίος έχει επιλεγεί από την Κυβέρνηση ΣΥΡΙΖΑ – ΑΝΕΛ πριν από έναν χρόνο, δεν γνωρίζει γερμανικά αλλά αγγλικά; Θα μπορεί να έρθει σε συνεννόηση με τις ξένες υπηρεσίες και αρχές; </w:t>
      </w:r>
    </w:p>
    <w:p w14:paraId="04456679"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Επίσης, στο</w:t>
      </w:r>
      <w:r>
        <w:rPr>
          <w:rFonts w:eastAsia="Times New Roman" w:cs="Times New Roman"/>
          <w:szCs w:val="24"/>
        </w:rPr>
        <w:t xml:space="preserve">ν νόμο αναφέρεται ότι θα συγκροτούνται τμήματα με τουλάχιστον έξι μαθητές. Στην Ελλάδα της κρίσης, στην Ελλάδα της φτώχειας μπορούμε να φτιάχνουμε τμήματα με μόνο έξι μαθητές; </w:t>
      </w:r>
    </w:p>
    <w:p w14:paraId="0445667A"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Επιπλέον, δίνετε τη δυνατότητα να προσληφθούν συμβασιούχοι στα σχολεία του εξωτερικού. Αυτοί οι συμβασιούχοι -έχει γίνει στο παρελθόν, είναι καταγεγραμμένα στην υπηρεσία, κύριε Υπουργέ- πάνε σύμφωνα με το δίκαιο της χώρας στην οποία υπηρετούν κι έχουμε μετ</w:t>
      </w:r>
      <w:r>
        <w:rPr>
          <w:rFonts w:eastAsia="Times New Roman" w:cs="Times New Roman"/>
          <w:szCs w:val="24"/>
        </w:rPr>
        <w:t>ά από δυο ανανεώσεις της θητείας τους να προσφεύγουν στα εκεί δικαστήρια και να λένε «πρέπει να με μονιμοποιήσετε» ή να ζητούν αποζημιώσεις από τη χώρα μας. Έχουμε τη δυνατότητα να προχωράμε με τέτοιες πρόχειρες κινήσεις; Μήπως πρέπει να το δείτε με πιο με</w:t>
      </w:r>
      <w:r>
        <w:rPr>
          <w:rFonts w:eastAsia="Times New Roman" w:cs="Times New Roman"/>
          <w:szCs w:val="24"/>
        </w:rPr>
        <w:t xml:space="preserve">γάλη ακρίβεια και να θεραπεύσουμε και να προστατεύσουμε τους Έλληνες φορολογούμενους; </w:t>
      </w:r>
    </w:p>
    <w:p w14:paraId="0445667B"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Δεύτερον, σχετικά με τη μετατροπή των αμιγώς ελληνικών σχολείων σε δίγλωσσα, είναι μια θετική κίνηση. Έχει γίνει όμως η ανάλογη προετοιμασία; Ποιοι είναι οι στόχοι και ο</w:t>
      </w:r>
      <w:r>
        <w:rPr>
          <w:rFonts w:eastAsia="Times New Roman" w:cs="Times New Roman"/>
          <w:szCs w:val="24"/>
        </w:rPr>
        <w:t xml:space="preserve">ι σκοποί της ελληνόγλωσσης εκπαίδευσης; Έχει υπάρξει διάλογος, διαβούλευση με τους εκπαιδευτικούς, με τους ομογενείς μας; Το </w:t>
      </w:r>
      <w:r>
        <w:rPr>
          <w:rFonts w:eastAsia="Times New Roman" w:cs="Times New Roman"/>
          <w:szCs w:val="24"/>
        </w:rPr>
        <w:lastRenderedPageBreak/>
        <w:t>νομοσχέδιο αρχικά δόθηκε τον Απρίλιο με είκοσι άρθρα, όμως για διαβούλευση το τελικό νομοσχέδιο με τριάντα πέντε και πλέον άρθρα ήτ</w:t>
      </w:r>
      <w:r>
        <w:rPr>
          <w:rFonts w:eastAsia="Times New Roman" w:cs="Times New Roman"/>
          <w:szCs w:val="24"/>
        </w:rPr>
        <w:t xml:space="preserve">αν για μόνο μια εβδομάδα στο διαδίκτυο. Υπάρχει συνεργασία και συνεννόηση με τις αρμόδιες αρχές των ξένων χωρών; Ζητώ να μου αναφέρετε, κύριε Υπουργέ, μία διακρατική συμφωνία την οποία έχετε πραγματοποιήσει. </w:t>
      </w:r>
    </w:p>
    <w:p w14:paraId="0445667C"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η μετάβαση στο μο</w:t>
      </w:r>
      <w:r>
        <w:rPr>
          <w:rFonts w:eastAsia="Times New Roman" w:cs="Times New Roman"/>
          <w:szCs w:val="24"/>
        </w:rPr>
        <w:t>ντέλο των δίγλωσσων σχολείων απαιτεί μακροπρόθεσμο σχεδιασμό με συγκεκριμένα στάδια και χρονοδιαγράμματα, με καλλιέργεια των βασικών στοιχείων της πολιτιστικής ταυτότητας των ομογενών μας, δηλαδή την ορθόδοξη πίστη, την ιστορία, την παράδοση. Επίσης, σημαν</w:t>
      </w:r>
      <w:r>
        <w:rPr>
          <w:rFonts w:eastAsia="Times New Roman" w:cs="Times New Roman"/>
          <w:szCs w:val="24"/>
        </w:rPr>
        <w:t xml:space="preserve">τικό ρόλο θα διαδραματίσει και η προσαρμογή των αναλυτικών προγραμμάτων προς την κατεύθυνση αυτή. </w:t>
      </w:r>
    </w:p>
    <w:p w14:paraId="0445667D"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Σε αυτό το πλαίσιο καθίσταται απαραίτητη η αξιολόγηση των υπαρχουσών μορφών ελληνόγλωσσης εκπαίδευσης. Πρέπει να ληφθεί σοβαρά υπ’ </w:t>
      </w:r>
      <w:proofErr w:type="spellStart"/>
      <w:r>
        <w:rPr>
          <w:rFonts w:eastAsia="Times New Roman" w:cs="Times New Roman"/>
          <w:szCs w:val="24"/>
        </w:rPr>
        <w:t>όψιν</w:t>
      </w:r>
      <w:proofErr w:type="spellEnd"/>
      <w:r>
        <w:rPr>
          <w:rFonts w:eastAsia="Times New Roman" w:cs="Times New Roman"/>
          <w:szCs w:val="24"/>
        </w:rPr>
        <w:t xml:space="preserve"> ότι στη χάραξη αυτής </w:t>
      </w:r>
      <w:r>
        <w:rPr>
          <w:rFonts w:eastAsia="Times New Roman" w:cs="Times New Roman"/>
          <w:szCs w:val="24"/>
        </w:rPr>
        <w:t xml:space="preserve">της πολιτικής αποφασιστικό παράγοντα αποτελούν οι εκπαιδευτικές αρχές της χώρας αποδοχής, γιατί το νομικό πλαίσιο που συναντάμε από χώρα σε χώρα είναι διαφορετικό. </w:t>
      </w:r>
    </w:p>
    <w:p w14:paraId="0445667E"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Και σας ρωτώ επιπλέον: Έχετε εξαντλήσει κάθε δυνατότητα χρηματοδότησης από τις χώρες υποδοχ</w:t>
      </w:r>
      <w:r>
        <w:rPr>
          <w:rFonts w:eastAsia="Times New Roman" w:cs="Times New Roman"/>
          <w:szCs w:val="24"/>
        </w:rPr>
        <w:t>ής στα πλαίσια των διακρατικών συμφωνιών της διδασκαλίας της ελληνικής γλώσσας; Δυστυχώς, κατά την προσωπική μου γνώμη, δεν έχει γίνει κα</w:t>
      </w:r>
      <w:r>
        <w:rPr>
          <w:rFonts w:eastAsia="Times New Roman" w:cs="Times New Roman"/>
          <w:szCs w:val="24"/>
        </w:rPr>
        <w:t>μ</w:t>
      </w:r>
      <w:r>
        <w:rPr>
          <w:rFonts w:eastAsia="Times New Roman" w:cs="Times New Roman"/>
          <w:szCs w:val="24"/>
        </w:rPr>
        <w:t xml:space="preserve">μία προετοιμασία. Αυτή είναι η πραγματικότητα. </w:t>
      </w:r>
    </w:p>
    <w:p w14:paraId="0445667F" w14:textId="77777777" w:rsidR="00A53C3F" w:rsidRDefault="0019499A">
      <w:pPr>
        <w:tabs>
          <w:tab w:val="left" w:pos="3695"/>
        </w:tabs>
        <w:spacing w:line="600" w:lineRule="auto"/>
        <w:ind w:firstLine="720"/>
        <w:contextualSpacing/>
        <w:jc w:val="both"/>
        <w:rPr>
          <w:rFonts w:eastAsia="Times New Roman"/>
          <w:szCs w:val="24"/>
        </w:rPr>
      </w:pPr>
      <w:r>
        <w:rPr>
          <w:rFonts w:eastAsia="Times New Roman"/>
          <w:szCs w:val="24"/>
        </w:rPr>
        <w:t>Κυρίες και κύριοι συνάδελφοι, σε σχέση με την ιδιωτική εκπαίδευση, η κ</w:t>
      </w:r>
      <w:r>
        <w:rPr>
          <w:rFonts w:eastAsia="Times New Roman"/>
          <w:szCs w:val="24"/>
        </w:rPr>
        <w:t>υβερνητική πρόταση αποδεικνύει τη φιλοσοφία της. Προσπαθείτε να αλλάξετε την πραγματικότητα παρεμβαίνοντας και προσαρμόζοντάς την στα μέτρα σας. Ένας κόσμος μετριότητας, που αποστρέφεται την αριστεία, τον συναγωνισμό, την αξιοκρατία, την αξιολόγηση, τον πλ</w:t>
      </w:r>
      <w:r>
        <w:rPr>
          <w:rFonts w:eastAsia="Times New Roman"/>
          <w:szCs w:val="24"/>
        </w:rPr>
        <w:t xml:space="preserve">ουραλισμό, τη δυνατότητα των πολλαπλών επιλογών. </w:t>
      </w:r>
    </w:p>
    <w:p w14:paraId="04456680" w14:textId="77777777" w:rsidR="00A53C3F" w:rsidRDefault="0019499A">
      <w:pPr>
        <w:tabs>
          <w:tab w:val="left" w:pos="3695"/>
        </w:tabs>
        <w:spacing w:line="600" w:lineRule="auto"/>
        <w:ind w:firstLine="720"/>
        <w:contextualSpacing/>
        <w:jc w:val="both"/>
        <w:rPr>
          <w:rFonts w:eastAsia="Times New Roman"/>
          <w:szCs w:val="24"/>
        </w:rPr>
      </w:pPr>
      <w:r>
        <w:rPr>
          <w:rFonts w:eastAsia="Times New Roman"/>
          <w:szCs w:val="24"/>
        </w:rPr>
        <w:lastRenderedPageBreak/>
        <w:t>Εισάγετε στην ιδιωτική εκπαίδευση και στα φροντιστήρια μέσης εκπαίδευσης και στα ξενόγλωσσα όλα τα κακώς κείμενα της δημόσιας εκπαίδευσης. Αντί να προσπαθήσετε να αναβαθμίσετε τη δημόσια εκπαίδευση, υποβαθμ</w:t>
      </w:r>
      <w:r>
        <w:rPr>
          <w:rFonts w:eastAsia="Times New Roman"/>
          <w:szCs w:val="24"/>
        </w:rPr>
        <w:t>ίζετε την ιδιωτική.</w:t>
      </w:r>
    </w:p>
    <w:p w14:paraId="04456681" w14:textId="77777777" w:rsidR="00A53C3F" w:rsidRDefault="0019499A">
      <w:pPr>
        <w:tabs>
          <w:tab w:val="left" w:pos="3695"/>
        </w:tabs>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το κουδούνι λήξεως του χρόνου ομιλίας του κυρίου Βουλευτή)</w:t>
      </w:r>
    </w:p>
    <w:p w14:paraId="04456682" w14:textId="77777777" w:rsidR="00A53C3F" w:rsidRDefault="0019499A">
      <w:pPr>
        <w:tabs>
          <w:tab w:val="left" w:pos="3695"/>
        </w:tabs>
        <w:spacing w:line="600" w:lineRule="auto"/>
        <w:ind w:firstLine="720"/>
        <w:contextualSpacing/>
        <w:jc w:val="both"/>
        <w:rPr>
          <w:rFonts w:eastAsia="Times New Roman"/>
          <w:szCs w:val="24"/>
        </w:rPr>
      </w:pPr>
      <w:r>
        <w:rPr>
          <w:rFonts w:eastAsia="Times New Roman" w:cs="Times New Roman"/>
          <w:szCs w:val="24"/>
        </w:rPr>
        <w:t>Μισό λεπτό, κύριε Πρόεδρε, τελειώνω.</w:t>
      </w:r>
    </w:p>
    <w:p w14:paraId="04456683" w14:textId="77777777" w:rsidR="00A53C3F" w:rsidRDefault="0019499A">
      <w:pPr>
        <w:tabs>
          <w:tab w:val="left" w:pos="3695"/>
        </w:tabs>
        <w:spacing w:line="600" w:lineRule="auto"/>
        <w:ind w:firstLine="720"/>
        <w:contextualSpacing/>
        <w:jc w:val="both"/>
        <w:rPr>
          <w:rFonts w:eastAsia="Times New Roman"/>
          <w:szCs w:val="24"/>
        </w:rPr>
      </w:pPr>
      <w:r>
        <w:rPr>
          <w:rFonts w:eastAsia="Times New Roman"/>
          <w:szCs w:val="24"/>
        </w:rPr>
        <w:t>Θέλω να κάνω μία αναφορά, κύριε Υπουργέ, σε σχέση με την ειδική αγωγή. Δεν έχετε ξεκαθαρίσει σε ποια κριτήρια δίνετ</w:t>
      </w:r>
      <w:r>
        <w:rPr>
          <w:rFonts w:eastAsia="Times New Roman"/>
          <w:szCs w:val="24"/>
        </w:rPr>
        <w:t xml:space="preserve">ε μεγαλύτερη </w:t>
      </w:r>
      <w:proofErr w:type="spellStart"/>
      <w:r>
        <w:rPr>
          <w:rFonts w:eastAsia="Times New Roman"/>
          <w:szCs w:val="24"/>
        </w:rPr>
        <w:t>μοριοδότηση</w:t>
      </w:r>
      <w:proofErr w:type="spellEnd"/>
      <w:r>
        <w:rPr>
          <w:rFonts w:eastAsia="Times New Roman"/>
          <w:szCs w:val="24"/>
        </w:rPr>
        <w:t>. Στον μεταπτυχιακό ή στον βασικό τίτλο πτυχίου; Όλα παραπέμπονται σε υπουργικές αποφάσεις οι οποίες θα εκδοθούν στο μέλλον. Και αναφέρομαι σε χιλιάδες σπουδαστές των αντίστοιχων σχολών. Και αναφέρομαι επίσης και σε αυτό που έχει στ</w:t>
      </w:r>
      <w:r>
        <w:rPr>
          <w:rFonts w:eastAsia="Times New Roman"/>
          <w:szCs w:val="24"/>
        </w:rPr>
        <w:t>ηθεί, όπου πολλοί πτυχιούχοι παιδαγωγικών και νηπιαγωγών σχολών πάνε στην Κύπρο για να πάρουν ένα σεμινάριο ή ένα πτυχίο ή ένα μεταπτυχιακό για να εργαστούν στην ειδική αγωγή. Αυτό πρέπει να το δείτε και να καθορίσετε ακριβώς το πλαίσιο στο οποίο θα λειτου</w:t>
      </w:r>
      <w:r>
        <w:rPr>
          <w:rFonts w:eastAsia="Times New Roman"/>
          <w:szCs w:val="24"/>
        </w:rPr>
        <w:t xml:space="preserve">ργήσετε. </w:t>
      </w:r>
    </w:p>
    <w:p w14:paraId="04456684" w14:textId="77777777" w:rsidR="00A53C3F" w:rsidRDefault="0019499A">
      <w:pPr>
        <w:tabs>
          <w:tab w:val="left" w:pos="3695"/>
        </w:tabs>
        <w:spacing w:line="600" w:lineRule="auto"/>
        <w:ind w:firstLine="720"/>
        <w:contextualSpacing/>
        <w:jc w:val="both"/>
        <w:rPr>
          <w:rFonts w:eastAsia="Times New Roman"/>
          <w:szCs w:val="24"/>
        </w:rPr>
      </w:pPr>
      <w:r>
        <w:rPr>
          <w:rFonts w:eastAsia="Times New Roman"/>
          <w:szCs w:val="24"/>
        </w:rPr>
        <w:lastRenderedPageBreak/>
        <w:t>Σε σχέση με τη διαπολιτισμική εκπαίδευση θέλω να ρωτήσω -και να το διευκρινίσουμε, να γίνει γνωστό σε όλους- εάν τα κριτήρια με τα οποία θα προσλάβετε τους καθηγητές που θα δουλέψουν σε αυτά τα σχολεία θα είναι τα αδιάβλητα κριτήρια των αναπληρωτ</w:t>
      </w:r>
      <w:r>
        <w:rPr>
          <w:rFonts w:eastAsia="Times New Roman"/>
          <w:szCs w:val="24"/>
        </w:rPr>
        <w:t xml:space="preserve">ών που ισχύουν μέχρι σήμερα. Και να διευκρινίσετε τι θα γίνει με την προϋπηρεσία αυτών οι οποίοι θα εργαστούν σε αυτά τα συγκεκριμένα σχολεία. </w:t>
      </w:r>
    </w:p>
    <w:p w14:paraId="04456685" w14:textId="77777777" w:rsidR="00A53C3F" w:rsidRDefault="0019499A">
      <w:pPr>
        <w:tabs>
          <w:tab w:val="left" w:pos="3695"/>
        </w:tabs>
        <w:spacing w:line="600" w:lineRule="auto"/>
        <w:ind w:firstLine="720"/>
        <w:contextualSpacing/>
        <w:jc w:val="both"/>
        <w:rPr>
          <w:rFonts w:eastAsia="Times New Roman"/>
          <w:szCs w:val="24"/>
        </w:rPr>
      </w:pPr>
      <w:r>
        <w:rPr>
          <w:rFonts w:eastAsia="Times New Roman"/>
          <w:szCs w:val="24"/>
        </w:rPr>
        <w:t>Τέλος κλείνοντας θέλω, κυρίες και κύριοι συνάδελφοι, να σας πω το εξής. Έχει γίνει πολύ μεγάλη συζήτηση για απολ</w:t>
      </w:r>
      <w:r>
        <w:rPr>
          <w:rFonts w:eastAsia="Times New Roman"/>
          <w:szCs w:val="24"/>
        </w:rPr>
        <w:t>ύσεις. Απολύσεις που συνέβησαν στην εκπαίδευση από τη προηγούμενη Κυβέρνηση της Νέας Δημοκρατίας και λέγονται συγκεκριμένοι αριθμοί. Σας προκαλώ και σας καλώ να φέρετε μία υπουργική απόφαση που έχει εκδοθεί από την Κυβέρνηση της Νέας Δημοκρατίας όπου εκπαι</w:t>
      </w:r>
      <w:r>
        <w:rPr>
          <w:rFonts w:eastAsia="Times New Roman"/>
          <w:szCs w:val="24"/>
        </w:rPr>
        <w:t>δευτικοί απολύονται. Σας πληροφορώ ότι δεν υπάρχει κα</w:t>
      </w:r>
      <w:r>
        <w:rPr>
          <w:rFonts w:eastAsia="Times New Roman"/>
          <w:szCs w:val="24"/>
        </w:rPr>
        <w:t>μ</w:t>
      </w:r>
      <w:r>
        <w:rPr>
          <w:rFonts w:eastAsia="Times New Roman"/>
          <w:szCs w:val="24"/>
        </w:rPr>
        <w:t>μία. Και καλόπιστα σας ζητώ να το διερευνήσετε. Και εάν υπάρχει, τότε θα λέω εγώ ψέματα. Εάν δεν υπάρχει, θα λέτε εσείς.</w:t>
      </w:r>
    </w:p>
    <w:p w14:paraId="04456686" w14:textId="77777777" w:rsidR="00A53C3F" w:rsidRDefault="0019499A">
      <w:pPr>
        <w:tabs>
          <w:tab w:val="left" w:pos="3695"/>
        </w:tabs>
        <w:spacing w:line="600" w:lineRule="auto"/>
        <w:ind w:firstLine="720"/>
        <w:contextualSpacing/>
        <w:jc w:val="both"/>
        <w:rPr>
          <w:rFonts w:eastAsia="Times New Roman"/>
          <w:szCs w:val="24"/>
        </w:rPr>
      </w:pPr>
      <w:r>
        <w:rPr>
          <w:rFonts w:eastAsia="Times New Roman"/>
          <w:szCs w:val="24"/>
        </w:rPr>
        <w:t>Άρα, λοιπόν, να μην λέμε ένα ψέμα πολλές φορές για να το κάνουμε αλήθεια. Δεν ισχ</w:t>
      </w:r>
      <w:r>
        <w:rPr>
          <w:rFonts w:eastAsia="Times New Roman"/>
          <w:szCs w:val="24"/>
        </w:rPr>
        <w:t>ύει. Μιλώ για οριστικές απολύσεις και δεν μιλώ για μετατάξεις ή κινητικότητα ή μετακινήσεις.</w:t>
      </w:r>
    </w:p>
    <w:p w14:paraId="04456687" w14:textId="77777777" w:rsidR="00A53C3F" w:rsidRDefault="0019499A">
      <w:pPr>
        <w:spacing w:line="600" w:lineRule="auto"/>
        <w:ind w:firstLine="720"/>
        <w:contextualSpacing/>
        <w:jc w:val="both"/>
        <w:rPr>
          <w:rFonts w:eastAsia="Times New Roman"/>
          <w:szCs w:val="24"/>
        </w:rPr>
      </w:pPr>
      <w:r>
        <w:rPr>
          <w:rFonts w:eastAsia="Times New Roman"/>
          <w:b/>
          <w:szCs w:val="24"/>
        </w:rPr>
        <w:lastRenderedPageBreak/>
        <w:t>ΑΝΑΣΤΑΣΙΟΣ ΚΟΥΡΑΚΗΣ (</w:t>
      </w:r>
      <w:r>
        <w:rPr>
          <w:rFonts w:eastAsia="Times New Roman"/>
          <w:b/>
          <w:szCs w:val="24"/>
        </w:rPr>
        <w:t xml:space="preserve">Α΄ </w:t>
      </w:r>
      <w:r>
        <w:rPr>
          <w:rFonts w:eastAsia="Times New Roman"/>
          <w:b/>
          <w:szCs w:val="24"/>
        </w:rPr>
        <w:t xml:space="preserve">Αντιπρόεδρος της Βουλής): </w:t>
      </w:r>
      <w:r>
        <w:rPr>
          <w:rFonts w:eastAsia="Times New Roman"/>
          <w:szCs w:val="24"/>
        </w:rPr>
        <w:t>Οι 3.500 απολύσεις της τεχνικής εκπαίδευσης δεν ήταν απολύσεις;</w:t>
      </w:r>
    </w:p>
    <w:p w14:paraId="04456688"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Κύριε Κουράκη, με</w:t>
      </w:r>
      <w:r>
        <w:rPr>
          <w:rFonts w:eastAsia="Times New Roman" w:cs="Times New Roman"/>
          <w:szCs w:val="24"/>
        </w:rPr>
        <w:t xml:space="preserve"> την ερώτησή σας τώρα θα πάμε στο δωδεκάλεπτο.</w:t>
      </w:r>
    </w:p>
    <w:p w14:paraId="04456689" w14:textId="77777777" w:rsidR="00A53C3F" w:rsidRDefault="0019499A">
      <w:pPr>
        <w:spacing w:line="600" w:lineRule="auto"/>
        <w:ind w:firstLine="720"/>
        <w:contextualSpacing/>
        <w:jc w:val="both"/>
        <w:rPr>
          <w:rFonts w:eastAsia="Times New Roman"/>
          <w:szCs w:val="24"/>
        </w:rPr>
      </w:pPr>
      <w:r>
        <w:rPr>
          <w:rFonts w:eastAsia="Times New Roman"/>
          <w:b/>
          <w:szCs w:val="24"/>
        </w:rPr>
        <w:t>ΑΝΑΣΤΑΣΙΟΣ ΚΟΥΡΑΚΗΣ (</w:t>
      </w:r>
      <w:r>
        <w:rPr>
          <w:rFonts w:eastAsia="Times New Roman"/>
          <w:b/>
          <w:szCs w:val="24"/>
        </w:rPr>
        <w:t xml:space="preserve">Α΄ </w:t>
      </w:r>
      <w:r>
        <w:rPr>
          <w:rFonts w:eastAsia="Times New Roman"/>
          <w:b/>
          <w:szCs w:val="24"/>
        </w:rPr>
        <w:t xml:space="preserve">Αντιπρόεδρος της Βουλής): </w:t>
      </w:r>
      <w:r>
        <w:rPr>
          <w:rFonts w:eastAsia="Times New Roman"/>
          <w:szCs w:val="24"/>
        </w:rPr>
        <w:t>Λέει ότι ήταν ψέματα!</w:t>
      </w:r>
    </w:p>
    <w:p w14:paraId="0445668A" w14:textId="77777777" w:rsidR="00A53C3F" w:rsidRDefault="0019499A">
      <w:pPr>
        <w:spacing w:line="600" w:lineRule="auto"/>
        <w:ind w:firstLine="720"/>
        <w:contextualSpacing/>
        <w:jc w:val="both"/>
        <w:rPr>
          <w:rFonts w:eastAsia="Times New Roman"/>
          <w:szCs w:val="24"/>
        </w:rPr>
      </w:pPr>
      <w:r>
        <w:rPr>
          <w:rFonts w:eastAsia="Times New Roman"/>
          <w:b/>
          <w:szCs w:val="24"/>
        </w:rPr>
        <w:t>ΤΡΙΑΝΤΑΦΥΛΛΟΣ ΜΗΤΑΦΙΔΗΣ:</w:t>
      </w:r>
      <w:r>
        <w:rPr>
          <w:rFonts w:eastAsia="Times New Roman"/>
          <w:szCs w:val="24"/>
        </w:rPr>
        <w:t xml:space="preserve"> Καταργήσατε δεκαεπτά ειδικότητες. Πού πήγε ο κόσμος</w:t>
      </w:r>
      <w:r>
        <w:rPr>
          <w:rFonts w:eastAsia="Times New Roman"/>
          <w:szCs w:val="24"/>
        </w:rPr>
        <w:t xml:space="preserve"> αυτός</w:t>
      </w:r>
      <w:r>
        <w:rPr>
          <w:rFonts w:eastAsia="Times New Roman"/>
          <w:szCs w:val="24"/>
        </w:rPr>
        <w:t xml:space="preserve">; </w:t>
      </w:r>
    </w:p>
    <w:p w14:paraId="0445668B"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Κύριε </w:t>
      </w:r>
      <w:proofErr w:type="spellStart"/>
      <w:r>
        <w:rPr>
          <w:rFonts w:eastAsia="Times New Roman" w:cs="Times New Roman"/>
          <w:szCs w:val="24"/>
        </w:rPr>
        <w:t>Στύλιο</w:t>
      </w:r>
      <w:proofErr w:type="spellEnd"/>
      <w:r>
        <w:rPr>
          <w:rFonts w:eastAsia="Times New Roman" w:cs="Times New Roman"/>
          <w:szCs w:val="24"/>
        </w:rPr>
        <w:t xml:space="preserve">, κύριε </w:t>
      </w:r>
      <w:r>
        <w:rPr>
          <w:rFonts w:eastAsia="Times New Roman" w:cs="Times New Roman"/>
          <w:szCs w:val="24"/>
        </w:rPr>
        <w:t>συνάδελφε, ολοκληρώσατε. Είμαστε πάνω από τα εννέα λεπτά. Ευχαριστώ πολύ.</w:t>
      </w:r>
    </w:p>
    <w:p w14:paraId="0445668C" w14:textId="77777777" w:rsidR="00A53C3F" w:rsidRDefault="0019499A">
      <w:pPr>
        <w:tabs>
          <w:tab w:val="left" w:pos="3695"/>
        </w:tabs>
        <w:spacing w:line="600" w:lineRule="auto"/>
        <w:ind w:firstLine="720"/>
        <w:contextualSpacing/>
        <w:jc w:val="both"/>
        <w:rPr>
          <w:rFonts w:eastAsia="Times New Roman"/>
          <w:szCs w:val="24"/>
        </w:rPr>
      </w:pPr>
      <w:r>
        <w:rPr>
          <w:rFonts w:eastAsia="Times New Roman"/>
          <w:b/>
          <w:szCs w:val="24"/>
        </w:rPr>
        <w:t>ΓΕΩΡΓΙΟΣ ΣΤΥΛΙΟΣ:</w:t>
      </w:r>
      <w:r>
        <w:rPr>
          <w:rFonts w:eastAsia="Times New Roman"/>
          <w:szCs w:val="24"/>
        </w:rPr>
        <w:t xml:space="preserve"> Εγώ σας ευχαριστώ πολύ.</w:t>
      </w:r>
    </w:p>
    <w:p w14:paraId="0445668D" w14:textId="77777777" w:rsidR="00A53C3F" w:rsidRDefault="0019499A">
      <w:pPr>
        <w:tabs>
          <w:tab w:val="left" w:pos="3695"/>
        </w:tabs>
        <w:spacing w:line="600" w:lineRule="auto"/>
        <w:ind w:firstLine="720"/>
        <w:contextualSpacing/>
        <w:jc w:val="both"/>
        <w:rPr>
          <w:rFonts w:eastAsia="Times New Roman"/>
          <w:szCs w:val="24"/>
        </w:rPr>
      </w:pPr>
      <w:r>
        <w:rPr>
          <w:rFonts w:eastAsia="Times New Roman"/>
          <w:b/>
          <w:szCs w:val="24"/>
        </w:rPr>
        <w:t>ΤΡΙΑΝΤΑΦΥΛΛΟΣ ΜΗΤΑΦΙΔΗΣ:</w:t>
      </w:r>
      <w:r>
        <w:rPr>
          <w:rFonts w:eastAsia="Times New Roman"/>
          <w:szCs w:val="24"/>
        </w:rPr>
        <w:t xml:space="preserve"> Κάθε μέρα στους δρόμους ήταν, δεν τους βλέπατε;</w:t>
      </w:r>
    </w:p>
    <w:p w14:paraId="0445668E"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(Σπυρίδων Λυκούδης): </w:t>
      </w:r>
      <w:r>
        <w:rPr>
          <w:rFonts w:eastAsia="Times New Roman" w:cs="Times New Roman"/>
          <w:szCs w:val="24"/>
        </w:rPr>
        <w:t>Τον λόγο έχει ο συνάδελφος κ. Χαράλ</w:t>
      </w:r>
      <w:r>
        <w:rPr>
          <w:rFonts w:eastAsia="Times New Roman" w:cs="Times New Roman"/>
          <w:szCs w:val="24"/>
        </w:rPr>
        <w:t>αμπος Αθανασίου από τη Νέα Δημοκρατία.</w:t>
      </w:r>
    </w:p>
    <w:p w14:paraId="0445668F" w14:textId="77777777" w:rsidR="00A53C3F" w:rsidRDefault="0019499A">
      <w:pPr>
        <w:tabs>
          <w:tab w:val="left" w:pos="3695"/>
        </w:tabs>
        <w:spacing w:line="600" w:lineRule="auto"/>
        <w:ind w:firstLine="720"/>
        <w:contextualSpacing/>
        <w:jc w:val="both"/>
        <w:rPr>
          <w:rFonts w:eastAsia="Times New Roman"/>
          <w:szCs w:val="24"/>
        </w:rPr>
      </w:pPr>
      <w:r>
        <w:rPr>
          <w:rFonts w:eastAsia="Times New Roman"/>
          <w:b/>
          <w:szCs w:val="24"/>
        </w:rPr>
        <w:t>ΓΕΩΡΓΙΟΣ ΣΤΥΛΙΟΣ:</w:t>
      </w:r>
      <w:r>
        <w:rPr>
          <w:rFonts w:eastAsia="Times New Roman"/>
          <w:szCs w:val="24"/>
        </w:rPr>
        <w:t xml:space="preserve"> Μισό λεπτό.</w:t>
      </w:r>
    </w:p>
    <w:p w14:paraId="04456690" w14:textId="77777777" w:rsidR="00A53C3F" w:rsidRDefault="0019499A">
      <w:pPr>
        <w:tabs>
          <w:tab w:val="left" w:pos="3695"/>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Με </w:t>
      </w:r>
      <w:proofErr w:type="spellStart"/>
      <w:r>
        <w:rPr>
          <w:rFonts w:eastAsia="Times New Roman" w:cs="Times New Roman"/>
          <w:szCs w:val="24"/>
        </w:rPr>
        <w:t>συγχωρείτε</w:t>
      </w:r>
      <w:proofErr w:type="spellEnd"/>
      <w:r>
        <w:rPr>
          <w:rFonts w:eastAsia="Times New Roman" w:cs="Times New Roman"/>
          <w:szCs w:val="24"/>
        </w:rPr>
        <w:t xml:space="preserve">, κύριε συνάδελφε. Είναι </w:t>
      </w:r>
      <w:proofErr w:type="spellStart"/>
      <w:r>
        <w:rPr>
          <w:rFonts w:eastAsia="Times New Roman" w:cs="Times New Roman"/>
          <w:szCs w:val="24"/>
        </w:rPr>
        <w:t>εννιάμισι</w:t>
      </w:r>
      <w:proofErr w:type="spellEnd"/>
      <w:r>
        <w:rPr>
          <w:rFonts w:eastAsia="Times New Roman" w:cs="Times New Roman"/>
          <w:szCs w:val="24"/>
        </w:rPr>
        <w:t xml:space="preserve"> λεπτά.</w:t>
      </w:r>
    </w:p>
    <w:p w14:paraId="04456691" w14:textId="77777777" w:rsidR="00A53C3F" w:rsidRDefault="0019499A">
      <w:pPr>
        <w:tabs>
          <w:tab w:val="left" w:pos="3695"/>
        </w:tabs>
        <w:spacing w:line="600" w:lineRule="auto"/>
        <w:ind w:firstLine="720"/>
        <w:contextualSpacing/>
        <w:jc w:val="both"/>
        <w:rPr>
          <w:rFonts w:eastAsia="Times New Roman"/>
          <w:szCs w:val="24"/>
        </w:rPr>
      </w:pPr>
      <w:r>
        <w:rPr>
          <w:rFonts w:eastAsia="Times New Roman"/>
          <w:b/>
          <w:szCs w:val="24"/>
        </w:rPr>
        <w:t>ΓΕΩΡΓΙΟΣ ΣΤΥΛΙΟΣ:</w:t>
      </w:r>
      <w:r>
        <w:rPr>
          <w:rFonts w:eastAsia="Times New Roman"/>
          <w:szCs w:val="24"/>
        </w:rPr>
        <w:t xml:space="preserve"> Τελείωσα, αλλά έγινε μία παρέμβαση.</w:t>
      </w:r>
    </w:p>
    <w:p w14:paraId="04456692" w14:textId="77777777" w:rsidR="00A53C3F" w:rsidRDefault="0019499A">
      <w:pPr>
        <w:tabs>
          <w:tab w:val="left" w:pos="3695"/>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Και επειδή </w:t>
      </w:r>
      <w:r>
        <w:rPr>
          <w:rFonts w:eastAsia="Times New Roman" w:cs="Times New Roman"/>
          <w:szCs w:val="24"/>
        </w:rPr>
        <w:t>έγινε η παρέμβαση;</w:t>
      </w:r>
    </w:p>
    <w:p w14:paraId="04456693" w14:textId="77777777" w:rsidR="00A53C3F" w:rsidRDefault="0019499A">
      <w:pPr>
        <w:tabs>
          <w:tab w:val="left" w:pos="3695"/>
        </w:tabs>
        <w:spacing w:line="600" w:lineRule="auto"/>
        <w:ind w:firstLine="720"/>
        <w:contextualSpacing/>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Δεν θα ολοκληρώσει; Τον διέκοψαν.</w:t>
      </w:r>
    </w:p>
    <w:p w14:paraId="04456694" w14:textId="77777777" w:rsidR="00A53C3F" w:rsidRDefault="0019499A">
      <w:pPr>
        <w:tabs>
          <w:tab w:val="left" w:pos="3695"/>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Τι ζητάτε εσείς, κύριε συνάδελφε, τώρα; Να συνεχιστεί ένας διάλογος…</w:t>
      </w:r>
    </w:p>
    <w:p w14:paraId="04456695" w14:textId="77777777" w:rsidR="00A53C3F" w:rsidRDefault="0019499A">
      <w:pPr>
        <w:tabs>
          <w:tab w:val="left" w:pos="3695"/>
        </w:tabs>
        <w:spacing w:line="600" w:lineRule="auto"/>
        <w:ind w:firstLine="720"/>
        <w:contextualSpacing/>
        <w:jc w:val="both"/>
        <w:rPr>
          <w:rFonts w:eastAsia="Times New Roman"/>
          <w:szCs w:val="24"/>
        </w:rPr>
      </w:pPr>
      <w:r>
        <w:rPr>
          <w:rFonts w:eastAsia="Times New Roman"/>
          <w:b/>
          <w:szCs w:val="24"/>
        </w:rPr>
        <w:lastRenderedPageBreak/>
        <w:t>ΓΕΩΡΓΙΟΣ ΣΤΥΛΙΟΣ:</w:t>
      </w:r>
      <w:r>
        <w:rPr>
          <w:rFonts w:eastAsia="Times New Roman"/>
          <w:szCs w:val="24"/>
        </w:rPr>
        <w:t xml:space="preserve"> Όχι, σε κα</w:t>
      </w:r>
      <w:r>
        <w:rPr>
          <w:rFonts w:eastAsia="Times New Roman"/>
          <w:szCs w:val="24"/>
        </w:rPr>
        <w:t>μ</w:t>
      </w:r>
      <w:r>
        <w:rPr>
          <w:rFonts w:eastAsia="Times New Roman"/>
          <w:szCs w:val="24"/>
        </w:rPr>
        <w:t>μία περίπτωση. Κύριε Πρόεδρε, ήμουν πάρα πολύ ακριβής.</w:t>
      </w:r>
      <w:r>
        <w:rPr>
          <w:rFonts w:eastAsia="Times New Roman"/>
          <w:szCs w:val="24"/>
        </w:rPr>
        <w:t xml:space="preserve"> Ζήτησα να κατατεθεί στη Βουλή μία υπουργική απόφαση που θα έχει απολύσεις εκπαιδευτικών. Εάν τη φέρετε, τότε θα λέω εγώ ψέματα. Εάν δεν τη φέρετε, θα έχετε πει εσείς.</w:t>
      </w:r>
    </w:p>
    <w:p w14:paraId="04456696" w14:textId="77777777" w:rsidR="00A53C3F" w:rsidRDefault="0019499A">
      <w:pPr>
        <w:tabs>
          <w:tab w:val="left" w:pos="3695"/>
        </w:tabs>
        <w:spacing w:line="600" w:lineRule="auto"/>
        <w:ind w:firstLine="720"/>
        <w:contextualSpacing/>
        <w:jc w:val="both"/>
        <w:rPr>
          <w:rFonts w:eastAsia="Times New Roman"/>
          <w:szCs w:val="24"/>
        </w:rPr>
      </w:pPr>
      <w:r>
        <w:rPr>
          <w:rFonts w:eastAsia="Times New Roman"/>
          <w:szCs w:val="24"/>
        </w:rPr>
        <w:t>Ευχαριστώ πολύ.</w:t>
      </w:r>
    </w:p>
    <w:p w14:paraId="04456697" w14:textId="77777777" w:rsidR="00A53C3F" w:rsidRDefault="0019499A">
      <w:pPr>
        <w:tabs>
          <w:tab w:val="left" w:pos="3695"/>
        </w:tabs>
        <w:spacing w:line="600" w:lineRule="auto"/>
        <w:ind w:firstLine="720"/>
        <w:contextualSpacing/>
        <w:jc w:val="center"/>
        <w:rPr>
          <w:rFonts w:eastAsia="Times New Roman"/>
          <w:szCs w:val="24"/>
        </w:rPr>
      </w:pPr>
      <w:r>
        <w:rPr>
          <w:rFonts w:eastAsia="Times New Roman" w:cs="Times New Roman"/>
          <w:szCs w:val="24"/>
        </w:rPr>
        <w:t>(Χειροκροτήματα από την πτέρυγα της Νέας Δημοκρατίας)</w:t>
      </w:r>
    </w:p>
    <w:p w14:paraId="04456698" w14:textId="77777777" w:rsidR="00A53C3F" w:rsidRDefault="0019499A">
      <w:pPr>
        <w:tabs>
          <w:tab w:val="left" w:pos="3695"/>
        </w:tabs>
        <w:spacing w:line="600" w:lineRule="auto"/>
        <w:ind w:firstLine="720"/>
        <w:contextualSpacing/>
        <w:jc w:val="both"/>
        <w:rPr>
          <w:rFonts w:eastAsia="Times New Roman" w:cs="Times New Roman"/>
          <w:szCs w:val="24"/>
        </w:rPr>
      </w:pPr>
      <w:r>
        <w:rPr>
          <w:rFonts w:eastAsia="Times New Roman" w:cs="Times New Roman"/>
          <w:b/>
          <w:szCs w:val="24"/>
        </w:rPr>
        <w:t>ΠΡΟΕΔΡΕΥΩΝ (Σπυρίδ</w:t>
      </w:r>
      <w:r>
        <w:rPr>
          <w:rFonts w:eastAsia="Times New Roman" w:cs="Times New Roman"/>
          <w:b/>
          <w:szCs w:val="24"/>
        </w:rPr>
        <w:t xml:space="preserve">ων Λυκούδης): </w:t>
      </w:r>
      <w:r>
        <w:rPr>
          <w:rFonts w:eastAsia="Times New Roman" w:cs="Times New Roman"/>
          <w:szCs w:val="24"/>
        </w:rPr>
        <w:t>Ευχαριστούμε.</w:t>
      </w:r>
    </w:p>
    <w:p w14:paraId="04456699" w14:textId="77777777" w:rsidR="00A53C3F" w:rsidRDefault="0019499A">
      <w:pPr>
        <w:tabs>
          <w:tab w:val="left" w:pos="3695"/>
        </w:tabs>
        <w:spacing w:line="600" w:lineRule="auto"/>
        <w:ind w:firstLine="720"/>
        <w:contextualSpacing/>
        <w:jc w:val="both"/>
        <w:rPr>
          <w:rFonts w:eastAsia="Times New Roman" w:cs="Times New Roman"/>
          <w:szCs w:val="24"/>
        </w:rPr>
      </w:pPr>
      <w:r>
        <w:rPr>
          <w:rFonts w:eastAsia="Times New Roman" w:cs="Times New Roman"/>
          <w:b/>
          <w:szCs w:val="24"/>
        </w:rPr>
        <w:t>ΘΕΟΔΟΣΗΣ ΠΕΛΕΓΡΙΝΗΣ (Υφυπουργός Παιδείας, Έρευνας και Θρησκευμάτων):</w:t>
      </w:r>
      <w:r>
        <w:rPr>
          <w:rFonts w:eastAsia="Times New Roman" w:cs="Times New Roman"/>
          <w:szCs w:val="24"/>
        </w:rPr>
        <w:t xml:space="preserve"> Κύριε Πρόεδρε, θα ήθελα τον λόγο για μισό λεπτό.</w:t>
      </w:r>
    </w:p>
    <w:p w14:paraId="0445669A" w14:textId="77777777" w:rsidR="00A53C3F" w:rsidRDefault="0019499A">
      <w:pPr>
        <w:tabs>
          <w:tab w:val="left" w:pos="3695"/>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Ορίστε, έχετε τον λόγο.</w:t>
      </w:r>
    </w:p>
    <w:p w14:paraId="0445669B" w14:textId="77777777" w:rsidR="00A53C3F" w:rsidRDefault="0019499A">
      <w:pPr>
        <w:tabs>
          <w:tab w:val="left" w:pos="3695"/>
        </w:tabs>
        <w:spacing w:line="600" w:lineRule="auto"/>
        <w:ind w:firstLine="720"/>
        <w:contextualSpacing/>
        <w:jc w:val="both"/>
        <w:rPr>
          <w:rFonts w:eastAsia="Times New Roman" w:cs="Times New Roman"/>
          <w:szCs w:val="24"/>
        </w:rPr>
      </w:pPr>
      <w:r>
        <w:rPr>
          <w:rFonts w:eastAsia="Times New Roman" w:cs="Times New Roman"/>
          <w:b/>
          <w:szCs w:val="24"/>
        </w:rPr>
        <w:t xml:space="preserve">ΘΕΟΔΟΣΗΣ ΠΕΛΕΓΡΙΝΗΣ (Υφυπουργός Παιδείας, Έρευνας και </w:t>
      </w:r>
      <w:r>
        <w:rPr>
          <w:rFonts w:eastAsia="Times New Roman" w:cs="Times New Roman"/>
          <w:b/>
          <w:szCs w:val="24"/>
        </w:rPr>
        <w:t>Θρησκευμάτων):</w:t>
      </w:r>
      <w:r>
        <w:rPr>
          <w:rFonts w:eastAsia="Times New Roman" w:cs="Times New Roman"/>
          <w:szCs w:val="24"/>
        </w:rPr>
        <w:t xml:space="preserve"> Για τους συμβασιούχους που είπατε, κύριε βουλευτά, θέλω να πω ότι σε έκτακτες περιπτώσεις αυτές θα είναι ορισμένου χρόνου για να αποφύγουμε τον κίνδυνο που πράγματι αναφέρατε. </w:t>
      </w:r>
    </w:p>
    <w:p w14:paraId="0445669C" w14:textId="77777777" w:rsidR="00A53C3F" w:rsidRDefault="0019499A">
      <w:pPr>
        <w:tabs>
          <w:tab w:val="left" w:pos="3695"/>
        </w:tabs>
        <w:spacing w:line="600" w:lineRule="auto"/>
        <w:ind w:firstLine="720"/>
        <w:contextualSpacing/>
        <w:jc w:val="both"/>
        <w:rPr>
          <w:rFonts w:eastAsia="Times New Roman" w:cs="Times New Roman"/>
          <w:szCs w:val="24"/>
        </w:rPr>
      </w:pPr>
      <w:r>
        <w:rPr>
          <w:rFonts w:eastAsia="Times New Roman" w:cs="Times New Roman"/>
          <w:szCs w:val="24"/>
        </w:rPr>
        <w:lastRenderedPageBreak/>
        <w:t>Το δεύτερο είναι ότι βεβαίως υπάρχουν κριτήρια επιλογής των συντ</w:t>
      </w:r>
      <w:r>
        <w:rPr>
          <w:rFonts w:eastAsia="Times New Roman" w:cs="Times New Roman"/>
          <w:szCs w:val="24"/>
        </w:rPr>
        <w:t>ονιστών. Ποιος είπε ότι καταργήθηκαν;</w:t>
      </w:r>
    </w:p>
    <w:p w14:paraId="0445669D" w14:textId="77777777" w:rsidR="00A53C3F" w:rsidRDefault="0019499A">
      <w:pPr>
        <w:tabs>
          <w:tab w:val="left" w:pos="3695"/>
        </w:tabs>
        <w:spacing w:line="600" w:lineRule="auto"/>
        <w:ind w:firstLine="720"/>
        <w:contextualSpacing/>
        <w:jc w:val="both"/>
        <w:rPr>
          <w:rFonts w:eastAsia="Times New Roman" w:cs="Times New Roman"/>
          <w:szCs w:val="24"/>
        </w:rPr>
      </w:pPr>
      <w:r>
        <w:rPr>
          <w:rFonts w:eastAsia="Times New Roman" w:cs="Times New Roman"/>
          <w:szCs w:val="24"/>
        </w:rPr>
        <w:t>Και όσον αφορά εάν έχουμε κάνει διακρατικές συμφωνίες, θέλω να πω ότι τώρα εισάγεται ο νόμος και θα ήταν οξύμωρο να εισάγουμε αυτό το κριτήριο και να έχουμε κάνει διακρατικές συμφωνίες. Οι διακρατικές συμφωνίες ήδη βρί</w:t>
      </w:r>
      <w:r>
        <w:rPr>
          <w:rFonts w:eastAsia="Times New Roman" w:cs="Times New Roman"/>
          <w:szCs w:val="24"/>
        </w:rPr>
        <w:t xml:space="preserve">σκονται σε εξέλιξη όσον αφορά το κρατίδιο της </w:t>
      </w:r>
      <w:proofErr w:type="spellStart"/>
      <w:r>
        <w:rPr>
          <w:rFonts w:eastAsia="Times New Roman" w:cs="Times New Roman"/>
          <w:szCs w:val="24"/>
        </w:rPr>
        <w:t>Έσσης</w:t>
      </w:r>
      <w:proofErr w:type="spellEnd"/>
      <w:r>
        <w:rPr>
          <w:rFonts w:eastAsia="Times New Roman" w:cs="Times New Roman"/>
          <w:szCs w:val="24"/>
        </w:rPr>
        <w:t>. Και έτσι θα ακολουθήσουμε.</w:t>
      </w:r>
    </w:p>
    <w:p w14:paraId="0445669E" w14:textId="77777777" w:rsidR="00A53C3F" w:rsidRDefault="0019499A">
      <w:pPr>
        <w:tabs>
          <w:tab w:val="left" w:pos="3695"/>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Ευχαριστώ.</w:t>
      </w:r>
    </w:p>
    <w:p w14:paraId="0445669F" w14:textId="77777777" w:rsidR="00A53C3F" w:rsidRDefault="0019499A">
      <w:pPr>
        <w:tabs>
          <w:tab w:val="left" w:pos="3695"/>
        </w:tabs>
        <w:spacing w:line="600" w:lineRule="auto"/>
        <w:ind w:firstLine="720"/>
        <w:contextualSpacing/>
        <w:jc w:val="both"/>
        <w:rPr>
          <w:rFonts w:eastAsia="Times New Roman" w:cs="Times New Roman"/>
          <w:b/>
          <w:szCs w:val="24"/>
        </w:rPr>
      </w:pPr>
      <w:r>
        <w:rPr>
          <w:rFonts w:eastAsia="Times New Roman" w:cs="Times New Roman"/>
          <w:szCs w:val="24"/>
        </w:rPr>
        <w:t>Τον λόγο έχει ο κ. Αθανασίου.</w:t>
      </w:r>
    </w:p>
    <w:p w14:paraId="044566A0" w14:textId="77777777" w:rsidR="00A53C3F" w:rsidRDefault="0019499A">
      <w:pPr>
        <w:tabs>
          <w:tab w:val="left" w:pos="3695"/>
        </w:tabs>
        <w:spacing w:line="600" w:lineRule="auto"/>
        <w:ind w:firstLine="720"/>
        <w:contextualSpacing/>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Ευχαριστώ, κύριε Πρόεδρε.</w:t>
      </w:r>
    </w:p>
    <w:p w14:paraId="044566A1" w14:textId="77777777" w:rsidR="00A53C3F" w:rsidRDefault="0019499A">
      <w:pPr>
        <w:tabs>
          <w:tab w:val="left" w:pos="3695"/>
        </w:tabs>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θα αναφερθώ μόνο στις τρο</w:t>
      </w:r>
      <w:r>
        <w:rPr>
          <w:rFonts w:eastAsia="Times New Roman" w:cs="Times New Roman"/>
          <w:szCs w:val="24"/>
        </w:rPr>
        <w:t xml:space="preserve">πολογίες οι οποίες έχουν σχέση με το Υπουργείο Εσωτερικών. Είναι, δηλαδή, οι τροπολογίες που κατετέθησαν από τον Υπουργό Εσωτερικών </w:t>
      </w:r>
      <w:r>
        <w:rPr>
          <w:rFonts w:eastAsia="Times New Roman" w:cs="Times New Roman"/>
          <w:szCs w:val="24"/>
        </w:rPr>
        <w:lastRenderedPageBreak/>
        <w:t>ή από συναδέλφους. Γιατί τα ζητήματα τα άλλα, όσον αφορά το κυρίως νομοσχέδιο, νομίζω εξαντλήθηκαν με μεγάλη πληρότητα από τ</w:t>
      </w:r>
      <w:r>
        <w:rPr>
          <w:rFonts w:eastAsia="Times New Roman" w:cs="Times New Roman"/>
          <w:szCs w:val="24"/>
        </w:rPr>
        <w:t>ον εισηγητή μας και τους άλλους ομιλητές της παράταξής μας.</w:t>
      </w:r>
    </w:p>
    <w:p w14:paraId="044566A2"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Κατ</w:t>
      </w:r>
      <w:r>
        <w:rPr>
          <w:rFonts w:eastAsia="Times New Roman" w:cs="Times New Roman"/>
          <w:szCs w:val="24"/>
        </w:rPr>
        <w:t xml:space="preserve">’ </w:t>
      </w:r>
      <w:r>
        <w:rPr>
          <w:rFonts w:eastAsia="Times New Roman" w:cs="Times New Roman"/>
          <w:szCs w:val="24"/>
        </w:rPr>
        <w:t>αρχάς, δεν μπορώ να κατανοήσω –δεν είναι εδώ και κανείς από το Υπουργείο Εσωτερικών- εφόσον αυτές τις μέρες θα έρθει το πολυνομοσχέδιο του Υπουργείου Εσωτερικών, που θα ρυθμίζει ευρύτατα ζητή</w:t>
      </w:r>
      <w:r>
        <w:rPr>
          <w:rFonts w:eastAsia="Times New Roman" w:cs="Times New Roman"/>
          <w:szCs w:val="24"/>
        </w:rPr>
        <w:t xml:space="preserve">ματα και του Καλλικράτη, αλλά και του Υπουργείου, γιατί έπρεπε εσπευσμένα να έρθουν αυτές οι τροπολογίες και να απασχοληθεί η Βουλή έστω και τελευταία στιγμή με την κατάθεσή τους χωρίς προεργασία από την αρμόδια </w:t>
      </w:r>
      <w:r>
        <w:rPr>
          <w:rFonts w:eastAsia="Times New Roman" w:cs="Times New Roman"/>
          <w:szCs w:val="24"/>
        </w:rPr>
        <w:t xml:space="preserve">επιτροπή </w:t>
      </w:r>
      <w:r>
        <w:rPr>
          <w:rFonts w:eastAsia="Times New Roman" w:cs="Times New Roman"/>
          <w:szCs w:val="24"/>
        </w:rPr>
        <w:t>της Βουλής και χωρίς τον απαιτούμεν</w:t>
      </w:r>
      <w:r>
        <w:rPr>
          <w:rFonts w:eastAsia="Times New Roman" w:cs="Times New Roman"/>
          <w:szCs w:val="24"/>
        </w:rPr>
        <w:t>ο χρόνο για τη μελέτη και επεξεργασία.</w:t>
      </w:r>
    </w:p>
    <w:p w14:paraId="044566A3"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Πριν μπω στις τροπολογίες, θα ήθελα να αναφερθώ στο άρθρο 38 του νομοσχεδίου, κύριε Υπουργέ, με το οποίο ορίζεται ότι ζητήματα εκπαίδευσης των προσφύγων θα ρυθμίζονται με υπουργικές αποφάσεις. Αυτήν τη διάταξη πρέπει </w:t>
      </w:r>
      <w:r>
        <w:rPr>
          <w:rFonts w:eastAsia="Times New Roman" w:cs="Times New Roman"/>
          <w:szCs w:val="24"/>
        </w:rPr>
        <w:t xml:space="preserve">να τη δείτε, κύριε Υπουργέ, γιατί νομίζω ότι οι υπουργικές αποφάσεις οι </w:t>
      </w:r>
      <w:r>
        <w:rPr>
          <w:rFonts w:eastAsia="Times New Roman" w:cs="Times New Roman"/>
          <w:szCs w:val="24"/>
        </w:rPr>
        <w:lastRenderedPageBreak/>
        <w:t xml:space="preserve">οποίες θα βγουν προς εφαρμογή της διάταξης αυτής θα κριθούν αντισυνταγματικές, σύμφωνα με το άρθρο 16 του Συντάγματος. </w:t>
      </w:r>
    </w:p>
    <w:p w14:paraId="044566A4"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Σας υπενθυμίζω ότι το άρθρο 16 του Συντάγματος ρητά ορίζει ότι α</w:t>
      </w:r>
      <w:r>
        <w:rPr>
          <w:rFonts w:eastAsia="Times New Roman" w:cs="Times New Roman"/>
          <w:szCs w:val="24"/>
        </w:rPr>
        <w:t>ποτελεί βασική υποχρέωση του κράτους και έχει σκοπό την ηθική, πνευματική, επαγγελματική και φυσική αγωγή, την ανάπτυξη εθνικής και θρησκευτικής συνείδησης και τη διάπλασή τους σε ελεύθερους και υπεύθυνους πολίτες. Τέτοια, λοιπόν, σπουδαία αποστολή δεν νομ</w:t>
      </w:r>
      <w:r>
        <w:rPr>
          <w:rFonts w:eastAsia="Times New Roman" w:cs="Times New Roman"/>
          <w:szCs w:val="24"/>
        </w:rPr>
        <w:t>ίζω ότι έπρεπε να ρυθμιστεί με υπουργική απόφαση, αλλά με νόμο με συγκεκριμένες κανονιστικές ρυθμιστικές διατάξεις.</w:t>
      </w:r>
    </w:p>
    <w:p w14:paraId="044566A5"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Και έρχομαι τώρα στις τροπολογίες. Μόλις πληροφορήθηκα ότι η τροπολογία 633, κύριε Πρόεδρε, που αφορά τα </w:t>
      </w:r>
      <w:r>
        <w:rPr>
          <w:rFonts w:eastAsia="Times New Roman" w:cs="Times New Roman"/>
          <w:szCs w:val="24"/>
        </w:rPr>
        <w:t>κέντρα δημιουργικής απασχόλησης παι</w:t>
      </w:r>
      <w:r>
        <w:rPr>
          <w:rFonts w:eastAsia="Times New Roman" w:cs="Times New Roman"/>
          <w:szCs w:val="24"/>
        </w:rPr>
        <w:t>διών</w:t>
      </w:r>
      <w:r>
        <w:rPr>
          <w:rFonts w:eastAsia="Times New Roman" w:cs="Times New Roman"/>
          <w:szCs w:val="24"/>
        </w:rPr>
        <w:t xml:space="preserve">, </w:t>
      </w:r>
      <w:proofErr w:type="spellStart"/>
      <w:r>
        <w:rPr>
          <w:rFonts w:eastAsia="Times New Roman" w:cs="Times New Roman"/>
          <w:szCs w:val="24"/>
        </w:rPr>
        <w:t>απεσύρθη</w:t>
      </w:r>
      <w:proofErr w:type="spellEnd"/>
      <w:r>
        <w:rPr>
          <w:rFonts w:eastAsia="Times New Roman" w:cs="Times New Roman"/>
          <w:szCs w:val="24"/>
        </w:rPr>
        <w:t xml:space="preserve">. Νομίζω σοφά έπραξε ο Υπουργός και την απέσυρε, γιατί με τις διατάξεις αυτές πολύ πιθανό να δημιουργούντο </w:t>
      </w:r>
      <w:proofErr w:type="spellStart"/>
      <w:r>
        <w:rPr>
          <w:rFonts w:eastAsia="Times New Roman" w:cs="Times New Roman"/>
          <w:szCs w:val="24"/>
        </w:rPr>
        <w:t>παραμάγαζα</w:t>
      </w:r>
      <w:proofErr w:type="spellEnd"/>
      <w:r>
        <w:rPr>
          <w:rFonts w:eastAsia="Times New Roman" w:cs="Times New Roman"/>
          <w:szCs w:val="24"/>
        </w:rPr>
        <w:t xml:space="preserve"> σε ορισμένους δήμους που είχαν τέτοιες δομές. </w:t>
      </w:r>
    </w:p>
    <w:p w14:paraId="044566A6"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Αν δεν ήταν αυτή η λογική του Υπουργείου, τότε πρέπει να πω ότι νομοθέτησε το</w:t>
      </w:r>
      <w:r>
        <w:rPr>
          <w:rFonts w:eastAsia="Times New Roman" w:cs="Times New Roman"/>
          <w:szCs w:val="24"/>
        </w:rPr>
        <w:t xml:space="preserve"> Υπουργείο, με την τροπολογία αυτή, πολύ πρόχειρα. Και το λέω αυτό διότι οι περιπτώσεις α΄ και β΄ της παραγράφου 1 του άρθρου 111 του Καλλικράτη, αλλά και του ν.3463/2006 είχαν μια αντίφαση, η οποία θα δημιουργούσε πολλά λειτουργικά προβλήματα, με συνέπεια</w:t>
      </w:r>
      <w:r>
        <w:rPr>
          <w:rFonts w:eastAsia="Times New Roman" w:cs="Times New Roman"/>
          <w:szCs w:val="24"/>
        </w:rPr>
        <w:t xml:space="preserve"> να υπάρχει μια αρρυθμία. Γι’ αυτό, λοιπόν, θα έλεγα ότι πρέπει να είναι πιο προσεκτικοί στη νομοθέτηση τέτοιων διατάξεων και πρέπει να υπάρχει μια εποπτεία δικαίου.</w:t>
      </w:r>
    </w:p>
    <w:p w14:paraId="044566A7"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Πάω τώρα στην τροπολογία 639, που αφορά το Σκοπευτήριο Καισαριανής. Η τροπολογία αυτή αφορ</w:t>
      </w:r>
      <w:r>
        <w:rPr>
          <w:rFonts w:eastAsia="Times New Roman" w:cs="Times New Roman"/>
          <w:szCs w:val="24"/>
        </w:rPr>
        <w:t>ά την παραχώρηση του χώρου του Σκοπευτηρίου. Θα ήθελα να δείτε την αλληλουχία των διατάξεων και των αποφάσεων οι οποίες είχαν δημιουργηθεί και γιατί θα βρεθούμε σε αδιέξοδο. Παραχωρήθηκε, λοιπόν, ο χώρος του Σκοπευτηρίου στον Δήμο Καισαριανής για σαράντα χ</w:t>
      </w:r>
      <w:r>
        <w:rPr>
          <w:rFonts w:eastAsia="Times New Roman" w:cs="Times New Roman"/>
          <w:szCs w:val="24"/>
        </w:rPr>
        <w:t xml:space="preserve">ρόνια με την τροπολογία. Λογικά με την κίνηση αυτή πάνε να διασφαλίσουν ότι ο χώρος δεν θα παραχωρηθεί στο ΤΑΙΠΕΔ, όπως είχε κυκλοφορήσει, αλλά διαψεύστηκε το 2013. Σύμφωνα με τη διάταξη, ο χώρος που παραχωρείται δεν θα </w:t>
      </w:r>
      <w:r>
        <w:rPr>
          <w:rFonts w:eastAsia="Times New Roman" w:cs="Times New Roman"/>
          <w:szCs w:val="24"/>
        </w:rPr>
        <w:lastRenderedPageBreak/>
        <w:t>μπορέσει να αξιοποιηθεί εμπορικά παρ</w:t>
      </w:r>
      <w:r>
        <w:rPr>
          <w:rFonts w:eastAsia="Times New Roman" w:cs="Times New Roman"/>
          <w:szCs w:val="24"/>
        </w:rPr>
        <w:t xml:space="preserve">ά μόνο ως χώρος μνήμης, αλλά και πάρκου. Παλαιότερα ο χώρος είχε παραχωρηθεί στην </w:t>
      </w:r>
      <w:r>
        <w:rPr>
          <w:rFonts w:eastAsia="Times New Roman" w:cs="Times New Roman"/>
          <w:szCs w:val="24"/>
        </w:rPr>
        <w:t>Πανελλήνια</w:t>
      </w:r>
      <w:r>
        <w:rPr>
          <w:rFonts w:eastAsia="Times New Roman" w:cs="Times New Roman"/>
          <w:szCs w:val="24"/>
        </w:rPr>
        <w:t xml:space="preserve"> Σκοπευτική Εταιρεία, από το 1930, από την οποία αφαιρέθηκε και έκτοτε είχε ξεκινήσει ένας δικαστικός αγώνας μεταξύ του </w:t>
      </w:r>
      <w:r>
        <w:rPr>
          <w:rFonts w:eastAsia="Times New Roman" w:cs="Times New Roman"/>
          <w:szCs w:val="24"/>
        </w:rPr>
        <w:t>σ</w:t>
      </w:r>
      <w:r>
        <w:rPr>
          <w:rFonts w:eastAsia="Times New Roman" w:cs="Times New Roman"/>
          <w:szCs w:val="24"/>
        </w:rPr>
        <w:t xml:space="preserve">ωματείου της </w:t>
      </w:r>
      <w:r>
        <w:rPr>
          <w:rFonts w:eastAsia="Times New Roman" w:cs="Times New Roman"/>
          <w:szCs w:val="24"/>
        </w:rPr>
        <w:t>σ</w:t>
      </w:r>
      <w:r>
        <w:rPr>
          <w:rFonts w:eastAsia="Times New Roman" w:cs="Times New Roman"/>
          <w:szCs w:val="24"/>
        </w:rPr>
        <w:t xml:space="preserve">κοπευτικής </w:t>
      </w:r>
      <w:r>
        <w:rPr>
          <w:rFonts w:eastAsia="Times New Roman" w:cs="Times New Roman"/>
          <w:szCs w:val="24"/>
        </w:rPr>
        <w:t>ε</w:t>
      </w:r>
      <w:r>
        <w:rPr>
          <w:rFonts w:eastAsia="Times New Roman" w:cs="Times New Roman"/>
          <w:szCs w:val="24"/>
        </w:rPr>
        <w:t xml:space="preserve">ταιρείας και του ΟΣΚ. Από τη μια μεριά ήταν το </w:t>
      </w:r>
      <w:r>
        <w:rPr>
          <w:rFonts w:eastAsia="Times New Roman" w:cs="Times New Roman"/>
          <w:szCs w:val="24"/>
        </w:rPr>
        <w:t>σ</w:t>
      </w:r>
      <w:r>
        <w:rPr>
          <w:rFonts w:eastAsia="Times New Roman" w:cs="Times New Roman"/>
          <w:szCs w:val="24"/>
        </w:rPr>
        <w:t xml:space="preserve">ωματείο, η </w:t>
      </w:r>
      <w:r>
        <w:rPr>
          <w:rFonts w:eastAsia="Times New Roman" w:cs="Times New Roman"/>
          <w:szCs w:val="24"/>
        </w:rPr>
        <w:t>σ</w:t>
      </w:r>
      <w:r>
        <w:rPr>
          <w:rFonts w:eastAsia="Times New Roman" w:cs="Times New Roman"/>
          <w:szCs w:val="24"/>
        </w:rPr>
        <w:t xml:space="preserve">κοπευτική </w:t>
      </w:r>
      <w:r>
        <w:rPr>
          <w:rFonts w:eastAsia="Times New Roman" w:cs="Times New Roman"/>
          <w:szCs w:val="24"/>
        </w:rPr>
        <w:t>ε</w:t>
      </w:r>
      <w:r>
        <w:rPr>
          <w:rFonts w:eastAsia="Times New Roman" w:cs="Times New Roman"/>
          <w:szCs w:val="24"/>
        </w:rPr>
        <w:t xml:space="preserve">ταιρεία και από την άλλη ο ΟΣΚ και ο Δήμος Καισαριανής. </w:t>
      </w:r>
    </w:p>
    <w:p w14:paraId="044566A8"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Τι έχει συμβεί; Ποιο είναι το ιστορικό και γιατί δεν μπορεί να περάσει αυτή η διάταξη τώρα; Παραχωρήθηκε από το ελληνικό δημόσιο</w:t>
      </w:r>
      <w:r>
        <w:rPr>
          <w:rFonts w:eastAsia="Times New Roman" w:cs="Times New Roman"/>
          <w:szCs w:val="24"/>
        </w:rPr>
        <w:t xml:space="preserve"> η έκταση αυτή –μεγαλύτερη έκταση απ’ ό,τι προβλέπεται στο νομοσχέδιο, αλλά η έκταση αυτή συμπεριλαμβάνεται στη μείζονα έκταση- στη </w:t>
      </w:r>
      <w:r>
        <w:rPr>
          <w:rFonts w:eastAsia="Times New Roman" w:cs="Times New Roman"/>
          <w:szCs w:val="24"/>
        </w:rPr>
        <w:t>σ</w:t>
      </w:r>
      <w:r>
        <w:rPr>
          <w:rFonts w:eastAsia="Times New Roman" w:cs="Times New Roman"/>
          <w:szCs w:val="24"/>
        </w:rPr>
        <w:t xml:space="preserve">κοπευτική </w:t>
      </w:r>
      <w:r>
        <w:rPr>
          <w:rFonts w:eastAsia="Times New Roman" w:cs="Times New Roman"/>
          <w:szCs w:val="24"/>
        </w:rPr>
        <w:t>ε</w:t>
      </w:r>
      <w:r>
        <w:rPr>
          <w:rFonts w:eastAsia="Times New Roman" w:cs="Times New Roman"/>
          <w:szCs w:val="24"/>
        </w:rPr>
        <w:t xml:space="preserve">ταιρεία. Στη συνέχεια με τον ν.1731/1987 ήρθη αυτή η παραχώρηση και </w:t>
      </w:r>
      <w:proofErr w:type="spellStart"/>
      <w:r>
        <w:rPr>
          <w:rFonts w:eastAsia="Times New Roman" w:cs="Times New Roman"/>
          <w:szCs w:val="24"/>
        </w:rPr>
        <w:t>ξαναεπέστρεψε</w:t>
      </w:r>
      <w:proofErr w:type="spellEnd"/>
      <w:r>
        <w:rPr>
          <w:rFonts w:eastAsia="Times New Roman" w:cs="Times New Roman"/>
          <w:szCs w:val="24"/>
        </w:rPr>
        <w:t xml:space="preserve"> στο δημόσιο. Το </w:t>
      </w:r>
      <w:r>
        <w:rPr>
          <w:rFonts w:eastAsia="Times New Roman" w:cs="Times New Roman"/>
          <w:szCs w:val="24"/>
        </w:rPr>
        <w:t>σ</w:t>
      </w:r>
      <w:r>
        <w:rPr>
          <w:rFonts w:eastAsia="Times New Roman" w:cs="Times New Roman"/>
          <w:szCs w:val="24"/>
        </w:rPr>
        <w:t xml:space="preserve">ωματείο </w:t>
      </w:r>
      <w:proofErr w:type="spellStart"/>
      <w:r>
        <w:rPr>
          <w:rFonts w:eastAsia="Times New Roman" w:cs="Times New Roman"/>
          <w:szCs w:val="24"/>
        </w:rPr>
        <w:t>προσέ</w:t>
      </w:r>
      <w:r>
        <w:rPr>
          <w:rFonts w:eastAsia="Times New Roman" w:cs="Times New Roman"/>
          <w:szCs w:val="24"/>
        </w:rPr>
        <w:t>βαλε</w:t>
      </w:r>
      <w:proofErr w:type="spellEnd"/>
      <w:r>
        <w:rPr>
          <w:rFonts w:eastAsia="Times New Roman" w:cs="Times New Roman"/>
          <w:szCs w:val="24"/>
        </w:rPr>
        <w:t xml:space="preserve"> τη σχετική διάταξη του ν.1731/1987 στα δικαστήρια και τελικά ο Άρειος Πάγος με απόφαση της </w:t>
      </w:r>
      <w:r>
        <w:rPr>
          <w:rFonts w:eastAsia="Times New Roman" w:cs="Times New Roman"/>
          <w:szCs w:val="24"/>
        </w:rPr>
        <w:t>ο</w:t>
      </w:r>
      <w:r>
        <w:rPr>
          <w:rFonts w:eastAsia="Times New Roman" w:cs="Times New Roman"/>
          <w:szCs w:val="24"/>
        </w:rPr>
        <w:t>λομέλειάς του, την 20/2001, δικαίωσε το Σκοπευτήριο.</w:t>
      </w:r>
    </w:p>
    <w:p w14:paraId="044566A9"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Άρχισε τότε ένας δικαστικός αγώνας, σε ποιον ανήκει αυτή η έκταση, μεταξύ της Πανελλήνιας Σκοπευτικής Εται</w:t>
      </w:r>
      <w:r>
        <w:rPr>
          <w:rFonts w:eastAsia="Times New Roman" w:cs="Times New Roman"/>
          <w:szCs w:val="24"/>
        </w:rPr>
        <w:t>ρείας από τη μία πλευρά και από την άλλη του ΟΣΚ και του Δήμου Καισαριανής. Ύστερα από προδικαστική απόφαση, εκδόθηκε η απόφαση 5741/2011, σύμφωνα με την οποία αναγνωρίστηκε η κυριότητα της έκτασης στο Σκοπευτήριο, στην Ένωση Σκοπευτηρίου. Κατ’ αυτής της α</w:t>
      </w:r>
      <w:r>
        <w:rPr>
          <w:rFonts w:eastAsia="Times New Roman" w:cs="Times New Roman"/>
          <w:szCs w:val="24"/>
        </w:rPr>
        <w:t xml:space="preserve">ποφάσεως –είχε και άλλα αιτήματα, είχε αρνητική αγωγή εκτός από την αναγνωριστική και αγωγές για αποζημιώσεις- </w:t>
      </w:r>
      <w:proofErr w:type="spellStart"/>
      <w:r>
        <w:rPr>
          <w:rFonts w:eastAsia="Times New Roman" w:cs="Times New Roman"/>
          <w:szCs w:val="24"/>
        </w:rPr>
        <w:t>ήσκησαν</w:t>
      </w:r>
      <w:proofErr w:type="spellEnd"/>
      <w:r>
        <w:rPr>
          <w:rFonts w:eastAsia="Times New Roman" w:cs="Times New Roman"/>
          <w:szCs w:val="24"/>
        </w:rPr>
        <w:t xml:space="preserve"> ένδικα μέσα στο </w:t>
      </w:r>
      <w:r>
        <w:rPr>
          <w:rFonts w:eastAsia="Times New Roman" w:cs="Times New Roman"/>
          <w:szCs w:val="24"/>
        </w:rPr>
        <w:t>ε</w:t>
      </w:r>
      <w:r>
        <w:rPr>
          <w:rFonts w:eastAsia="Times New Roman" w:cs="Times New Roman"/>
          <w:szCs w:val="24"/>
        </w:rPr>
        <w:t xml:space="preserve">φετείο και τα δύο </w:t>
      </w:r>
      <w:proofErr w:type="spellStart"/>
      <w:r>
        <w:rPr>
          <w:rFonts w:eastAsia="Times New Roman" w:cs="Times New Roman"/>
          <w:szCs w:val="24"/>
        </w:rPr>
        <w:t>διάδικα</w:t>
      </w:r>
      <w:proofErr w:type="spellEnd"/>
      <w:r>
        <w:rPr>
          <w:rFonts w:eastAsia="Times New Roman" w:cs="Times New Roman"/>
          <w:szCs w:val="24"/>
        </w:rPr>
        <w:t xml:space="preserve"> μέρη, δηλαδή</w:t>
      </w:r>
      <w:r>
        <w:rPr>
          <w:rFonts w:eastAsia="Times New Roman" w:cs="Times New Roman"/>
          <w:szCs w:val="24"/>
        </w:rPr>
        <w:t>,</w:t>
      </w:r>
      <w:r>
        <w:rPr>
          <w:rFonts w:eastAsia="Times New Roman" w:cs="Times New Roman"/>
          <w:szCs w:val="24"/>
        </w:rPr>
        <w:t xml:space="preserve"> και το Σκοπευτήριο κατά το μέρος που απορρίφθηκε η αγωγή του για την αρνητική αγ</w:t>
      </w:r>
      <w:r>
        <w:rPr>
          <w:rFonts w:eastAsia="Times New Roman" w:cs="Times New Roman"/>
          <w:szCs w:val="24"/>
        </w:rPr>
        <w:t xml:space="preserve">ωγή και ένα μέρος της αποζημιώσεως, αλλά και ο ΟΣΚ και ο Δήμος Καισαριανής. </w:t>
      </w:r>
    </w:p>
    <w:p w14:paraId="044566AA"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Η απόφαση του </w:t>
      </w:r>
      <w:r>
        <w:rPr>
          <w:rFonts w:eastAsia="Times New Roman" w:cs="Times New Roman"/>
          <w:szCs w:val="24"/>
        </w:rPr>
        <w:t>ε</w:t>
      </w:r>
      <w:r>
        <w:rPr>
          <w:rFonts w:eastAsia="Times New Roman" w:cs="Times New Roman"/>
          <w:szCs w:val="24"/>
        </w:rPr>
        <w:t>φετείου ξεκαθαρίζει το θέμα της αναγνώρισης της κυριότητος στο Σκοπευτήριο, που είπαμε ότι είναι μια έκταση τριάντα χιλιάδων τετραγωνικών, αλλά υπάρχει μέσα στη μεί</w:t>
      </w:r>
      <w:r>
        <w:rPr>
          <w:rFonts w:eastAsia="Times New Roman" w:cs="Times New Roman"/>
          <w:szCs w:val="24"/>
        </w:rPr>
        <w:t xml:space="preserve">ζονα έκταση που παραχωρείται, γι’ αυτό και υπάρχει μια ασάφεια. </w:t>
      </w:r>
      <w:proofErr w:type="spellStart"/>
      <w:r>
        <w:rPr>
          <w:rFonts w:eastAsia="Times New Roman" w:cs="Times New Roman"/>
          <w:szCs w:val="24"/>
        </w:rPr>
        <w:t>Ήσκησε</w:t>
      </w:r>
      <w:proofErr w:type="spellEnd"/>
      <w:r>
        <w:rPr>
          <w:rFonts w:eastAsia="Times New Roman" w:cs="Times New Roman"/>
          <w:szCs w:val="24"/>
        </w:rPr>
        <w:t xml:space="preserve"> έφεση πάλι και η αντίθετη πλευρά, η οποία έλεγε ότι όχι, η κυριότητα δεν ανήκει στο Σκοπευτήριο, αλλά στο </w:t>
      </w:r>
      <w:r>
        <w:rPr>
          <w:rFonts w:eastAsia="Times New Roman" w:cs="Times New Roman"/>
          <w:szCs w:val="24"/>
        </w:rPr>
        <w:t>δ</w:t>
      </w:r>
      <w:r>
        <w:rPr>
          <w:rFonts w:eastAsia="Times New Roman" w:cs="Times New Roman"/>
          <w:szCs w:val="24"/>
        </w:rPr>
        <w:t xml:space="preserve">ημόσιο. Κατ’ αυτής της αποφάσεως </w:t>
      </w:r>
      <w:r>
        <w:rPr>
          <w:rFonts w:eastAsia="Times New Roman" w:cs="Times New Roman"/>
          <w:szCs w:val="24"/>
        </w:rPr>
        <w:lastRenderedPageBreak/>
        <w:t>ασκήθηκε αναίρεση και εκκρεμεί στον Άρειο Πάγ</w:t>
      </w:r>
      <w:r>
        <w:rPr>
          <w:rFonts w:eastAsia="Times New Roman" w:cs="Times New Roman"/>
          <w:szCs w:val="24"/>
        </w:rPr>
        <w:t xml:space="preserve">ο. Συνεπώς, δεν μπορεί σήμερα να γίνει μια παραχώρηση στον </w:t>
      </w:r>
      <w:r>
        <w:rPr>
          <w:rFonts w:eastAsia="Times New Roman" w:cs="Times New Roman"/>
          <w:szCs w:val="24"/>
        </w:rPr>
        <w:t>δ</w:t>
      </w:r>
      <w:r>
        <w:rPr>
          <w:rFonts w:eastAsia="Times New Roman" w:cs="Times New Roman"/>
          <w:szCs w:val="24"/>
        </w:rPr>
        <w:t xml:space="preserve">ήμο. </w:t>
      </w:r>
    </w:p>
    <w:p w14:paraId="044566AB"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Η Νέα Δημοκρατία -να το ξεκαθαρίσω- είναι υπέρ του να παραχωρηθεί και υπέρ του να γίνει ένα μνημείο και πάρκο. Δεν το συζητάμε αυτό. Όμως, είναι λάθος ο τρόπος</w:t>
      </w:r>
      <w:r>
        <w:rPr>
          <w:rFonts w:eastAsia="Times New Roman" w:cs="Times New Roman"/>
          <w:szCs w:val="24"/>
        </w:rPr>
        <w:t>,</w:t>
      </w:r>
      <w:r>
        <w:rPr>
          <w:rFonts w:eastAsia="Times New Roman" w:cs="Times New Roman"/>
          <w:szCs w:val="24"/>
        </w:rPr>
        <w:t xml:space="preserve"> που έρχεται τόσο εσπευσμένα, </w:t>
      </w:r>
      <w:r>
        <w:rPr>
          <w:rFonts w:eastAsia="Times New Roman" w:cs="Times New Roman"/>
          <w:szCs w:val="24"/>
        </w:rPr>
        <w:t xml:space="preserve">με τροπολογία, χωρίς να περάσει από την </w:t>
      </w:r>
      <w:r>
        <w:rPr>
          <w:rFonts w:eastAsia="Times New Roman" w:cs="Times New Roman"/>
          <w:szCs w:val="24"/>
        </w:rPr>
        <w:t>ε</w:t>
      </w:r>
      <w:r>
        <w:rPr>
          <w:rFonts w:eastAsia="Times New Roman" w:cs="Times New Roman"/>
          <w:szCs w:val="24"/>
        </w:rPr>
        <w:t>πιτροπή για να την επεξεργαστεί και χωρίς να έχουμε αμετάκλητη δικαστική απόφαση</w:t>
      </w:r>
      <w:r>
        <w:rPr>
          <w:rFonts w:eastAsia="Times New Roman" w:cs="Times New Roman"/>
          <w:szCs w:val="24"/>
        </w:rPr>
        <w:t>,</w:t>
      </w:r>
      <w:r>
        <w:rPr>
          <w:rFonts w:eastAsia="Times New Roman" w:cs="Times New Roman"/>
          <w:szCs w:val="24"/>
        </w:rPr>
        <w:t xml:space="preserve"> που να επιλύει αυτό το ζήτημα. Συνεπώς, η πιο σωστή πρόταση είναι να το ξαναδεί ο Υπουργός. Να τον ενημερώσετε, κύριε Φίλη, τον Υπουρ</w:t>
      </w:r>
      <w:r>
        <w:rPr>
          <w:rFonts w:eastAsia="Times New Roman" w:cs="Times New Roman"/>
          <w:szCs w:val="24"/>
        </w:rPr>
        <w:t>γό Εσωτερικών, μήπως πρέπει να την αποσύρει, γιατί θα δημιουργηθούν μεγάλα προβλήματα στο μέλλον.</w:t>
      </w:r>
    </w:p>
    <w:p w14:paraId="044566AC"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του κυρίου Βουλευτή)</w:t>
      </w:r>
    </w:p>
    <w:p w14:paraId="044566AD"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Κύριε Πρόεδρε, μισό λεπτό ακόμη.</w:t>
      </w:r>
    </w:p>
    <w:p w14:paraId="044566AE"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Πάω τώρα στην άλλη τροπολογία, που είναι εκπρόθεσμη και αφορά τη μεταφορά μαθητών. Με αυτήν την τροπολογία ρυθμίζονται ζητήματα μεταφοράς μαθητών λόγω μη ολοκλήρωσης των σχετικών διαγωνιστικών διαδικασιών εντός των προθεσμιών από τις </w:t>
      </w:r>
      <w:r>
        <w:rPr>
          <w:rFonts w:eastAsia="Times New Roman" w:cs="Times New Roman"/>
          <w:szCs w:val="24"/>
        </w:rPr>
        <w:t>π</w:t>
      </w:r>
      <w:r>
        <w:rPr>
          <w:rFonts w:eastAsia="Times New Roman" w:cs="Times New Roman"/>
          <w:szCs w:val="24"/>
        </w:rPr>
        <w:t>εριφέρειες. Πρόκειται</w:t>
      </w:r>
      <w:r>
        <w:rPr>
          <w:rFonts w:eastAsia="Times New Roman" w:cs="Times New Roman"/>
          <w:szCs w:val="24"/>
        </w:rPr>
        <w:t xml:space="preserve"> κατ’ ουσία για ένα χρόνιο όσο και σύνθετο πρόβλημα, το οποίο αντιμετώπισαν και οι κυβερνήσεις της Νέας Δημοκρατίας.</w:t>
      </w:r>
    </w:p>
    <w:p w14:paraId="044566AF"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Πράγματι, το 2013 είχαμε το ίδιο πρόβλημα. Νομίζω ότι τότε Υπουργός ήταν ο κ. </w:t>
      </w:r>
      <w:proofErr w:type="spellStart"/>
      <w:r>
        <w:rPr>
          <w:rFonts w:eastAsia="Times New Roman" w:cs="Times New Roman"/>
          <w:szCs w:val="24"/>
        </w:rPr>
        <w:t>Μιχελάκης</w:t>
      </w:r>
      <w:proofErr w:type="spellEnd"/>
      <w:r>
        <w:rPr>
          <w:rFonts w:eastAsia="Times New Roman" w:cs="Times New Roman"/>
          <w:szCs w:val="24"/>
        </w:rPr>
        <w:t>, που προσπάθησε λόγω της πίεσης</w:t>
      </w:r>
      <w:r>
        <w:rPr>
          <w:rFonts w:eastAsia="Times New Roman" w:cs="Times New Roman"/>
          <w:szCs w:val="24"/>
        </w:rPr>
        <w:t>,</w:t>
      </w:r>
      <w:r>
        <w:rPr>
          <w:rFonts w:eastAsia="Times New Roman" w:cs="Times New Roman"/>
          <w:szCs w:val="24"/>
        </w:rPr>
        <w:t xml:space="preserve"> που υπήρχε τότε κα</w:t>
      </w:r>
      <w:r>
        <w:rPr>
          <w:rFonts w:eastAsia="Times New Roman" w:cs="Times New Roman"/>
          <w:szCs w:val="24"/>
        </w:rPr>
        <w:t>ι της έλλειψης νομοθετικής ρύθμισης να γίνει μία ρύθμιση –νομίζω ότι συνυπέγραφα και εγώ ως Υπουργός Δικαιοσύνης- για να λυθεί το θέμα με τη συνέχιση από τον μειοδότη της προηγούμενης σύμβασης. Αυτό, όμως, δεν δικαιολογείται σήμερα, διότι έχουν περάσει από</w:t>
      </w:r>
      <w:r>
        <w:rPr>
          <w:rFonts w:eastAsia="Times New Roman" w:cs="Times New Roman"/>
          <w:szCs w:val="24"/>
        </w:rPr>
        <w:t xml:space="preserve"> τότε τρία χρόνια και θα έπρεπε αυτό το θέμα να έχει ρυθμιστεί με νόμο ή εν πάση </w:t>
      </w:r>
      <w:proofErr w:type="spellStart"/>
      <w:r>
        <w:rPr>
          <w:rFonts w:eastAsia="Times New Roman" w:cs="Times New Roman"/>
          <w:szCs w:val="24"/>
        </w:rPr>
        <w:t>περιπτώσει</w:t>
      </w:r>
      <w:proofErr w:type="spellEnd"/>
      <w:r>
        <w:rPr>
          <w:rFonts w:eastAsia="Times New Roman" w:cs="Times New Roman"/>
          <w:szCs w:val="24"/>
        </w:rPr>
        <w:t xml:space="preserve"> με εξουσιοδότηση, γιατί προβλέπεται ότι και με προεδρικό διάταγμα θα μπορούσε να γίνει αυτή η ρύθμιση. </w:t>
      </w:r>
    </w:p>
    <w:p w14:paraId="044566B0"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Συνεπώς, εμείς θα την υπερψηφίζαμε αυτή τη διάταξη, γιατί υπ</w:t>
      </w:r>
      <w:r>
        <w:rPr>
          <w:rFonts w:eastAsia="Times New Roman" w:cs="Times New Roman"/>
          <w:szCs w:val="24"/>
        </w:rPr>
        <w:t>άρχει αναγκαιότητα, εάν ερχόταν ως υπουργική και περνούσε από το Γενικό Λογιστήριο του Κράτους εν</w:t>
      </w:r>
      <w:r>
        <w:rPr>
          <w:rFonts w:eastAsia="Times New Roman" w:cs="Times New Roman"/>
          <w:szCs w:val="24"/>
        </w:rPr>
        <w:t xml:space="preserve"> </w:t>
      </w:r>
      <w:r>
        <w:rPr>
          <w:rFonts w:eastAsia="Times New Roman" w:cs="Times New Roman"/>
          <w:szCs w:val="24"/>
        </w:rPr>
        <w:t>όψει των δαπανών οι οποίες υπάρχουν. Θα το συζητήσουμε και με τον εισηγητή, αλλά αυτή η τροπολογία δεν δικαιολογείται σήμερα, διότι δεν υπάρχουν οι συνθήκες π</w:t>
      </w:r>
      <w:r>
        <w:rPr>
          <w:rFonts w:eastAsia="Times New Roman" w:cs="Times New Roman"/>
          <w:szCs w:val="24"/>
        </w:rPr>
        <w:t>ίεσης</w:t>
      </w:r>
      <w:r>
        <w:rPr>
          <w:rFonts w:eastAsia="Times New Roman" w:cs="Times New Roman"/>
          <w:szCs w:val="24"/>
        </w:rPr>
        <w:t>,</w:t>
      </w:r>
      <w:r>
        <w:rPr>
          <w:rFonts w:eastAsia="Times New Roman" w:cs="Times New Roman"/>
          <w:szCs w:val="24"/>
        </w:rPr>
        <w:t xml:space="preserve"> που υπήρχαν το 2013, όταν δημιουργήθηκε το θέμα. Συνεπώς, θα έπρεπε ήδη αυτά τα τρία χρόνια να έχει ρυθμιστεί και να περάσει και στο άρθρο 132 του νόμου που υπάρχει για την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α</w:t>
      </w:r>
      <w:r>
        <w:rPr>
          <w:rFonts w:eastAsia="Times New Roman" w:cs="Times New Roman"/>
          <w:szCs w:val="24"/>
        </w:rPr>
        <w:t xml:space="preserve">υτοδιοίκηση και θα ήταν ευχερές να γίνει αυτό. Υπάρχει χρόνος να το </w:t>
      </w:r>
      <w:r>
        <w:rPr>
          <w:rFonts w:eastAsia="Times New Roman" w:cs="Times New Roman"/>
          <w:szCs w:val="24"/>
        </w:rPr>
        <w:t xml:space="preserve">κάνει και τώρα ο Υπουργός Εσωτερικών με το νομοθέτημα το οποίο εκκρεμεί και είναι σε διαβούλευση η οποία τελειώνει στις 5 του μηνός, νομίζω. </w:t>
      </w:r>
    </w:p>
    <w:p w14:paraId="044566B1"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Τελευταία είναι η βουλευτική τροπολογία με γενικό αριθμό 651</w:t>
      </w:r>
      <w:r>
        <w:rPr>
          <w:rFonts w:eastAsia="Times New Roman" w:cs="Times New Roman"/>
          <w:szCs w:val="24"/>
        </w:rPr>
        <w:t>,</w:t>
      </w:r>
      <w:r>
        <w:rPr>
          <w:rFonts w:eastAsia="Times New Roman" w:cs="Times New Roman"/>
          <w:szCs w:val="24"/>
        </w:rPr>
        <w:t xml:space="preserve"> που αφορά την εναρμόνιση επαγγελματικής και οικογενε</w:t>
      </w:r>
      <w:r>
        <w:rPr>
          <w:rFonts w:eastAsia="Times New Roman" w:cs="Times New Roman"/>
          <w:szCs w:val="24"/>
        </w:rPr>
        <w:t xml:space="preserve">ιακής ζωής. Μου κάνει εντύπωση η εξειδίκευση της κ. </w:t>
      </w:r>
      <w:proofErr w:type="spellStart"/>
      <w:r>
        <w:rPr>
          <w:rFonts w:eastAsia="Times New Roman" w:cs="Times New Roman"/>
          <w:szCs w:val="24"/>
        </w:rPr>
        <w:t>Θεοπεφτάτου</w:t>
      </w:r>
      <w:proofErr w:type="spellEnd"/>
      <w:r>
        <w:rPr>
          <w:rFonts w:eastAsia="Times New Roman" w:cs="Times New Roman"/>
          <w:szCs w:val="24"/>
        </w:rPr>
        <w:t xml:space="preserve"> σε ένα τόσο εξειδικευμένο θέμα. Προφανώς, υποκρύπτεται η υπουργική τροπολογία, γιατί έχει λεπτομέρειες τις οποίες μόνο ο Υπουργός θα μπορούσε να τις ξέρει. </w:t>
      </w:r>
    </w:p>
    <w:p w14:paraId="044566B2"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Πρόκειται, λοιπόν, για το ζήτημα τη</w:t>
      </w:r>
      <w:r>
        <w:rPr>
          <w:rFonts w:eastAsia="Times New Roman" w:cs="Times New Roman"/>
          <w:szCs w:val="24"/>
        </w:rPr>
        <w:t>ς ανανέωσης των συμβάσεων των εργαζομένων στο πρόγραμμα «Εναρμόνιση επαγγελματικής και οικογενειακής ζωής», που προτείνεται να γίνει αυτόματα και οι συμβάσεις να ανανεώνονται κάθε χρόνο μέχρι την ολοκλήρωση του προγράμματος. Τις συμβάσεις αυτές με παλαιότε</w:t>
      </w:r>
      <w:r>
        <w:rPr>
          <w:rFonts w:eastAsia="Times New Roman" w:cs="Times New Roman"/>
          <w:szCs w:val="24"/>
        </w:rPr>
        <w:t xml:space="preserve">ρη τροπολογία τις εξαίρεσε και με </w:t>
      </w:r>
      <w:r>
        <w:rPr>
          <w:rFonts w:eastAsia="Times New Roman" w:cs="Times New Roman"/>
          <w:szCs w:val="24"/>
        </w:rPr>
        <w:t>π</w:t>
      </w:r>
      <w:r>
        <w:rPr>
          <w:rFonts w:eastAsia="Times New Roman" w:cs="Times New Roman"/>
          <w:szCs w:val="24"/>
        </w:rPr>
        <w:t xml:space="preserve">ράξη του </w:t>
      </w:r>
      <w:r>
        <w:rPr>
          <w:rFonts w:eastAsia="Times New Roman" w:cs="Times New Roman"/>
          <w:szCs w:val="24"/>
        </w:rPr>
        <w:t>υ</w:t>
      </w:r>
      <w:r>
        <w:rPr>
          <w:rFonts w:eastAsia="Times New Roman" w:cs="Times New Roman"/>
          <w:szCs w:val="24"/>
        </w:rPr>
        <w:t xml:space="preserve">πουργικού </w:t>
      </w:r>
      <w:r>
        <w:rPr>
          <w:rFonts w:eastAsia="Times New Roman" w:cs="Times New Roman"/>
          <w:szCs w:val="24"/>
        </w:rPr>
        <w:t>σ</w:t>
      </w:r>
      <w:r>
        <w:rPr>
          <w:rFonts w:eastAsia="Times New Roman" w:cs="Times New Roman"/>
          <w:szCs w:val="24"/>
        </w:rPr>
        <w:t>υμβουλίου.</w:t>
      </w:r>
    </w:p>
    <w:p w14:paraId="044566B3"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Τι γίνεται τώρα; Υπάρχει μια αντίφαση της παραγράφου 2 της τροπολογίας με την παράγραφο 1. Θα έπρεπε να τη δει ο Υπουργός, γιατί με την παράγραφο 2 ορίζεται ότι οι συμβάσεις αυτές δεν ανανεώνονται, εκτός μίας περιπτώσεως. Δηλαδή πότε; Εάν γίνεται επίκληση </w:t>
      </w:r>
      <w:r>
        <w:rPr>
          <w:rFonts w:eastAsia="Times New Roman" w:cs="Times New Roman"/>
          <w:szCs w:val="24"/>
        </w:rPr>
        <w:t xml:space="preserve">σπουδαίου λόγου. Μα, αυτό είναι αντίθετο με την παράγραφο 1. Με μία απλή ανάγνωση θα δει κανείς ότι η παράγραφος 1 έχει εντελώς διαφορετική ρύθμιση. </w:t>
      </w:r>
    </w:p>
    <w:p w14:paraId="044566B4"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Προβληματική είναι και η παράγραφος 3 της τροπολογίας, κύριε Υπουργέ. Σας τη διαβάζω και τελειώνω. Λέει ότ</w:t>
      </w:r>
      <w:r>
        <w:rPr>
          <w:rFonts w:eastAsia="Times New Roman" w:cs="Times New Roman"/>
          <w:szCs w:val="24"/>
        </w:rPr>
        <w:t xml:space="preserve">ι σε περίπτωση που η ημερομηνία λήξης των συμβάσεων εργασίας ορισμένου χρόνου </w:t>
      </w:r>
      <w:r>
        <w:rPr>
          <w:rFonts w:eastAsia="Times New Roman" w:cs="Times New Roman"/>
          <w:szCs w:val="24"/>
        </w:rPr>
        <w:lastRenderedPageBreak/>
        <w:t>των ως άνω εργαζομένων απέχει –προσέξτε- λιγότερες από τριάντα εργάσιμες ημέρες από την ημερομηνία ανανέωσης της έναρξης των νέων συμβάσεων εργασίας ιδιωτικού δικαίου ορισμένου χ</w:t>
      </w:r>
      <w:r>
        <w:rPr>
          <w:rFonts w:eastAsia="Times New Roman" w:cs="Times New Roman"/>
          <w:szCs w:val="24"/>
        </w:rPr>
        <w:t xml:space="preserve">ρόνου, δεν εφαρμόζονται οι προβλεπόμενες από την κείμενη εργατική νομοθεσία κυρώσεις. Σε αυτήν την περίπτωση όλες οι συνέπειες της ανανέωσης των ως άνω συμβάσεων επέρχονται αναδρομικά από την επομένη της ημερομηνίας λήξης των προηγουμένων. Αντιλαμβάνεστε, </w:t>
      </w:r>
      <w:r>
        <w:rPr>
          <w:rFonts w:eastAsia="Times New Roman" w:cs="Times New Roman"/>
          <w:szCs w:val="24"/>
        </w:rPr>
        <w:t>λοιπόν, τι καταστρατήγηση μπορεί να γίνει με αυτήν τη διάταξη. Είναι σαφέστατο.</w:t>
      </w:r>
    </w:p>
    <w:p w14:paraId="044566B5"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η Νέα Δημοκρατία βλέπει με συμπάθεια τα κοινωνικά ζητήματα, ζητήματα εργαζομένων, αλλά θεσμικά είναι απαράδεκτο αυτά να επιλύονται με βουλευτικές </w:t>
      </w:r>
      <w:r>
        <w:rPr>
          <w:rFonts w:eastAsia="Times New Roman" w:cs="Times New Roman"/>
          <w:szCs w:val="24"/>
        </w:rPr>
        <w:t xml:space="preserve">εκπρόθεσμες τροπολογίες, που δεν έχουν περάσει από το Γενικό Λογιστήριο του Κράτους. Πρότασή μας, λοιπόν, είναι να αποσυρθεί αυτή η τροπολογία, διότι είναι, πρώτον, εκπρόθεσμη και, δεύτερον, δεν έχει περάσει από το Γενικό Λογιστήριο του Κράτους. </w:t>
      </w:r>
    </w:p>
    <w:p w14:paraId="044566B6"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Ευχαριστώ</w:t>
      </w:r>
      <w:r>
        <w:rPr>
          <w:rFonts w:eastAsia="Times New Roman" w:cs="Times New Roman"/>
          <w:szCs w:val="24"/>
        </w:rPr>
        <w:t xml:space="preserve"> πολύ για την ανοχή σας, κύριε Πρόεδρε.</w:t>
      </w:r>
    </w:p>
    <w:p w14:paraId="044566B7" w14:textId="77777777" w:rsidR="00A53C3F" w:rsidRDefault="0019499A">
      <w:pPr>
        <w:spacing w:line="600" w:lineRule="auto"/>
        <w:ind w:firstLine="720"/>
        <w:contextualSpacing/>
        <w:jc w:val="center"/>
        <w:rPr>
          <w:rFonts w:eastAsia="Times New Roman"/>
          <w:bCs/>
        </w:rPr>
      </w:pPr>
      <w:r>
        <w:rPr>
          <w:rFonts w:eastAsia="Times New Roman"/>
          <w:bCs/>
        </w:rPr>
        <w:lastRenderedPageBreak/>
        <w:t>(Χειροκροτήματα από την πτέρυγα της Νέας Δημοκρατίας)</w:t>
      </w:r>
    </w:p>
    <w:p w14:paraId="044566B8" w14:textId="77777777" w:rsidR="00A53C3F" w:rsidRDefault="0019499A">
      <w:pPr>
        <w:spacing w:line="600" w:lineRule="auto"/>
        <w:ind w:firstLine="720"/>
        <w:contextualSpacing/>
        <w:jc w:val="both"/>
        <w:rPr>
          <w:rFonts w:eastAsia="Times New Roman"/>
          <w:bCs/>
        </w:rPr>
      </w:pPr>
      <w:r>
        <w:rPr>
          <w:rFonts w:eastAsia="Times New Roman"/>
          <w:b/>
          <w:bCs/>
        </w:rPr>
        <w:t xml:space="preserve">ΠΡΟΕΔΡΕΥΩΝ (Σπυρίδων Λυκούδης): </w:t>
      </w:r>
      <w:r>
        <w:rPr>
          <w:rFonts w:eastAsia="Times New Roman"/>
          <w:bCs/>
        </w:rPr>
        <w:t xml:space="preserve">Κάνατε πολύ συγκεκριμένες αναφορές στις τροπολογίες, γι’ αυτό υπήρχε και αυτή η μεγάλη ανοχή. Πήγατε στα έντεκα λεπτά. Εν πάση </w:t>
      </w:r>
      <w:proofErr w:type="spellStart"/>
      <w:r>
        <w:rPr>
          <w:rFonts w:eastAsia="Times New Roman"/>
          <w:bCs/>
        </w:rPr>
        <w:t>περ</w:t>
      </w:r>
      <w:r>
        <w:rPr>
          <w:rFonts w:eastAsia="Times New Roman"/>
          <w:bCs/>
        </w:rPr>
        <w:t>ιπτώσει</w:t>
      </w:r>
      <w:proofErr w:type="spellEnd"/>
      <w:r>
        <w:rPr>
          <w:rFonts w:eastAsia="Times New Roman"/>
          <w:bCs/>
        </w:rPr>
        <w:t xml:space="preserve">, επαναλαμβάνω την έκκληση. </w:t>
      </w:r>
    </w:p>
    <w:p w14:paraId="044566B9" w14:textId="77777777" w:rsidR="00A53C3F" w:rsidRDefault="0019499A">
      <w:pPr>
        <w:spacing w:line="600" w:lineRule="auto"/>
        <w:ind w:firstLine="720"/>
        <w:contextualSpacing/>
        <w:jc w:val="both"/>
        <w:rPr>
          <w:rFonts w:eastAsia="Times New Roman"/>
          <w:bCs/>
        </w:rPr>
      </w:pPr>
      <w:r>
        <w:rPr>
          <w:rFonts w:eastAsia="Times New Roman"/>
          <w:b/>
          <w:bCs/>
        </w:rPr>
        <w:t>ΧΑΡΑΛΑΜΠΟΣ ΑΘΑΝΑΣΙΟΥ:</w:t>
      </w:r>
      <w:r>
        <w:rPr>
          <w:rFonts w:eastAsia="Times New Roman"/>
          <w:bCs/>
        </w:rPr>
        <w:t xml:space="preserve"> Έχετε δίκιο, κύριε Πρόεδρε, αλλά κατατέθηκαν την τελευταία στιγμή…</w:t>
      </w:r>
    </w:p>
    <w:p w14:paraId="044566BA" w14:textId="77777777" w:rsidR="00A53C3F" w:rsidRDefault="0019499A">
      <w:pPr>
        <w:spacing w:line="600" w:lineRule="auto"/>
        <w:ind w:firstLine="720"/>
        <w:contextualSpacing/>
        <w:jc w:val="both"/>
        <w:rPr>
          <w:rFonts w:eastAsia="Times New Roman"/>
          <w:bCs/>
        </w:rPr>
      </w:pPr>
      <w:r>
        <w:rPr>
          <w:rFonts w:eastAsia="Times New Roman"/>
          <w:b/>
          <w:bCs/>
        </w:rPr>
        <w:t xml:space="preserve">ΠΡΟΕΔΡΕΥΩΝ (Σπυρίδων Λυκούδης): </w:t>
      </w:r>
      <w:r>
        <w:rPr>
          <w:rFonts w:eastAsia="Times New Roman"/>
          <w:bCs/>
        </w:rPr>
        <w:t xml:space="preserve">Μα, και γι’ αυτό υπήρχε αυτή η ανοχή. Όμως, τα επτά λεπτά με τα έντεκα λεπτά είναι ένα πρόβλημα. </w:t>
      </w:r>
    </w:p>
    <w:p w14:paraId="044566BB" w14:textId="77777777" w:rsidR="00A53C3F" w:rsidRDefault="0019499A">
      <w:pPr>
        <w:spacing w:line="600" w:lineRule="auto"/>
        <w:ind w:firstLine="720"/>
        <w:contextualSpacing/>
        <w:jc w:val="both"/>
        <w:rPr>
          <w:rFonts w:eastAsia="Times New Roman"/>
          <w:bCs/>
        </w:rPr>
      </w:pPr>
      <w:r>
        <w:rPr>
          <w:rFonts w:eastAsia="Times New Roman"/>
          <w:bCs/>
        </w:rPr>
        <w:t>Ο</w:t>
      </w:r>
      <w:r>
        <w:rPr>
          <w:rFonts w:eastAsia="Times New Roman"/>
          <w:bCs/>
        </w:rPr>
        <w:t xml:space="preserve"> συνάδελφος κ. Αναστάσιος Κουράκης από τον ΣΥΡΙΖΑ έχει τον λόγο.</w:t>
      </w:r>
    </w:p>
    <w:p w14:paraId="044566BC" w14:textId="77777777" w:rsidR="00A53C3F" w:rsidRDefault="0019499A">
      <w:pPr>
        <w:spacing w:line="600" w:lineRule="auto"/>
        <w:ind w:firstLine="720"/>
        <w:contextualSpacing/>
        <w:jc w:val="both"/>
        <w:rPr>
          <w:rFonts w:eastAsia="Times New Roman"/>
          <w:bCs/>
        </w:rPr>
      </w:pPr>
      <w:r>
        <w:rPr>
          <w:rFonts w:eastAsia="Times New Roman"/>
          <w:bCs/>
        </w:rPr>
        <w:t>Κύριε Πρόεδρε, έχετε τον λόγο.</w:t>
      </w:r>
    </w:p>
    <w:p w14:paraId="044566BD" w14:textId="77777777" w:rsidR="00A53C3F" w:rsidRDefault="0019499A">
      <w:pPr>
        <w:spacing w:line="600" w:lineRule="auto"/>
        <w:ind w:firstLine="720"/>
        <w:contextualSpacing/>
        <w:jc w:val="both"/>
        <w:rPr>
          <w:rFonts w:eastAsia="Times New Roman"/>
          <w:bCs/>
        </w:rPr>
      </w:pPr>
      <w:r>
        <w:rPr>
          <w:rFonts w:eastAsia="Times New Roman"/>
          <w:b/>
          <w:bCs/>
        </w:rPr>
        <w:t>ΑΝΑΣΤΑΣΙΟΣ ΚΟΥΡΑΚΗΣ (Α΄ Αντιπρόεδρος της Βουλής):</w:t>
      </w:r>
      <w:r>
        <w:rPr>
          <w:rFonts w:eastAsia="Times New Roman"/>
          <w:bCs/>
        </w:rPr>
        <w:t xml:space="preserve"> Ευχαριστώ, κύριε Πρόεδρε.</w:t>
      </w:r>
    </w:p>
    <w:p w14:paraId="044566BE" w14:textId="77777777" w:rsidR="00A53C3F" w:rsidRDefault="0019499A">
      <w:pPr>
        <w:spacing w:line="600" w:lineRule="auto"/>
        <w:ind w:firstLine="720"/>
        <w:contextualSpacing/>
        <w:jc w:val="both"/>
        <w:rPr>
          <w:rFonts w:eastAsia="Times New Roman"/>
          <w:bCs/>
        </w:rPr>
      </w:pPr>
      <w:r>
        <w:rPr>
          <w:rFonts w:eastAsia="Times New Roman"/>
          <w:bCs/>
        </w:rPr>
        <w:lastRenderedPageBreak/>
        <w:t>Κυρίες και κύριοι συνάδελφοι, στόχος του υπάρχοντος νομοσχεδίου δεν είναι η υπεράσπι</w:t>
      </w:r>
      <w:r>
        <w:rPr>
          <w:rFonts w:eastAsia="Times New Roman"/>
          <w:bCs/>
        </w:rPr>
        <w:t>ση των επαγγελματικών δικαιωμάτων των ιδιωτικών εκπαιδευτικών. Η ουσία είναι, θα έλεγα, η υπεράσπιση της ίδιας της εκπαιδευτικής διαδικασίας. Αυτό είναι κάτι, το οποίο θα έπρεπε να το καταλάβουν –και θα εξηγήσω γιατί- και οι γονείς και οι μαθητές των ιδιωτ</w:t>
      </w:r>
      <w:r>
        <w:rPr>
          <w:rFonts w:eastAsia="Times New Roman"/>
          <w:bCs/>
        </w:rPr>
        <w:t xml:space="preserve">ικών σχολείων, αλλά αφορά εξίσου και τους γονείς και τους μαθητές των δημόσιων σχολείων. </w:t>
      </w:r>
    </w:p>
    <w:p w14:paraId="044566BF" w14:textId="77777777" w:rsidR="00A53C3F" w:rsidRDefault="0019499A">
      <w:pPr>
        <w:spacing w:line="600" w:lineRule="auto"/>
        <w:ind w:firstLine="720"/>
        <w:contextualSpacing/>
        <w:jc w:val="both"/>
        <w:rPr>
          <w:rFonts w:eastAsia="Times New Roman"/>
          <w:bCs/>
        </w:rPr>
      </w:pPr>
      <w:r>
        <w:rPr>
          <w:rFonts w:eastAsia="Times New Roman"/>
          <w:bCs/>
        </w:rPr>
        <w:t xml:space="preserve">Θα πω ένα παράδειγμα, που αφορά τους γονείς και τους μαθητές των ιδιωτικών σχολείων. Γνωρίζουμε ότι οι σχολάρχες ενδιαφέρονται, προκειμένου να έχουν πολλές εγγραφές, </w:t>
      </w:r>
      <w:r>
        <w:rPr>
          <w:rFonts w:eastAsia="Times New Roman"/>
          <w:bCs/>
        </w:rPr>
        <w:t>να έχουν πολλές επιτυχίες στις πανελλαδικές εξετάσεις, γι’ αυτό σε πολλά ιδιωτικά σχολεία παρατηρείται το φαινόμενο στις δύο τελευταίες τάξεις του λυκείου να μην διδάσκονται μαθήματα της γενικής παιδείας, αλλά ουσιαστικά να μετατρέπονται τα σχολεία αυτά σε</w:t>
      </w:r>
      <w:r>
        <w:rPr>
          <w:rFonts w:eastAsia="Times New Roman"/>
          <w:bCs/>
        </w:rPr>
        <w:t xml:space="preserve"> φροντιστήρια, όπου να προετοιμάζονται οι μαθητές καλύτερα για τις πανελλαδικές εξετάσεις. Καταλαβαίνετε ότι αυτό είναι σε βάρος των μαθητών και της γενικότερης μόρφωσης που </w:t>
      </w:r>
      <w:r>
        <w:rPr>
          <w:rFonts w:eastAsia="Times New Roman"/>
          <w:bCs/>
        </w:rPr>
        <w:t>λαμβάν</w:t>
      </w:r>
      <w:r>
        <w:rPr>
          <w:rFonts w:eastAsia="Times New Roman"/>
          <w:bCs/>
        </w:rPr>
        <w:t xml:space="preserve">ουν. </w:t>
      </w:r>
    </w:p>
    <w:p w14:paraId="044566C0" w14:textId="77777777" w:rsidR="00A53C3F" w:rsidRDefault="0019499A">
      <w:pPr>
        <w:spacing w:line="600" w:lineRule="auto"/>
        <w:ind w:firstLine="720"/>
        <w:contextualSpacing/>
        <w:jc w:val="both"/>
        <w:rPr>
          <w:rFonts w:eastAsia="Times New Roman"/>
          <w:bCs/>
        </w:rPr>
      </w:pPr>
      <w:r>
        <w:rPr>
          <w:rFonts w:eastAsia="Times New Roman"/>
          <w:bCs/>
        </w:rPr>
        <w:lastRenderedPageBreak/>
        <w:t>Αυτό πώς σχετίζεται με το νομοσχέδιο; Σχετίζεται με το νομοσχέδιο</w:t>
      </w:r>
      <w:r>
        <w:rPr>
          <w:rFonts w:eastAsia="Times New Roman"/>
          <w:bCs/>
        </w:rPr>
        <w:t>,</w:t>
      </w:r>
      <w:r>
        <w:rPr>
          <w:rFonts w:eastAsia="Times New Roman"/>
          <w:bCs/>
        </w:rPr>
        <w:t xml:space="preserve"> που</w:t>
      </w:r>
      <w:r>
        <w:rPr>
          <w:rFonts w:eastAsia="Times New Roman"/>
          <w:bCs/>
        </w:rPr>
        <w:t xml:space="preserve"> έρχεται να υπερασπιστεί τους ιδιωτικούς εκπαιδευτικούς από αυθαίρετες απολύσεις, γιατί αν ένας ιδιωτικός εκπαιδευτικός </w:t>
      </w:r>
      <w:proofErr w:type="spellStart"/>
      <w:r>
        <w:rPr>
          <w:rFonts w:eastAsia="Times New Roman"/>
          <w:bCs/>
        </w:rPr>
        <w:t>αντιστ</w:t>
      </w:r>
      <w:r>
        <w:rPr>
          <w:rFonts w:eastAsia="Times New Roman"/>
          <w:bCs/>
        </w:rPr>
        <w:t>ε</w:t>
      </w:r>
      <w:r>
        <w:rPr>
          <w:rFonts w:eastAsia="Times New Roman"/>
          <w:bCs/>
        </w:rPr>
        <w:t>κ</w:t>
      </w:r>
      <w:r>
        <w:rPr>
          <w:rFonts w:eastAsia="Times New Roman"/>
          <w:bCs/>
        </w:rPr>
        <w:t>ό</w:t>
      </w:r>
      <w:r>
        <w:rPr>
          <w:rFonts w:eastAsia="Times New Roman"/>
          <w:bCs/>
        </w:rPr>
        <w:t>νταν</w:t>
      </w:r>
      <w:proofErr w:type="spellEnd"/>
      <w:r>
        <w:rPr>
          <w:rFonts w:eastAsia="Times New Roman"/>
          <w:bCs/>
        </w:rPr>
        <w:t xml:space="preserve"> σε μια τέτοια προσπάθεια αλλοίωσης του ωρολογίου προγράμματος, καταλαβαίνετε ότι τον περίμενε η αναιτιολόγητη απόλυση. </w:t>
      </w:r>
    </w:p>
    <w:p w14:paraId="044566C1" w14:textId="77777777" w:rsidR="00A53C3F" w:rsidRDefault="0019499A">
      <w:pPr>
        <w:spacing w:line="600" w:lineRule="auto"/>
        <w:ind w:firstLine="720"/>
        <w:contextualSpacing/>
        <w:jc w:val="both"/>
        <w:rPr>
          <w:rFonts w:eastAsia="Times New Roman"/>
          <w:bCs/>
        </w:rPr>
      </w:pPr>
      <w:r>
        <w:rPr>
          <w:rFonts w:eastAsia="Times New Roman"/>
          <w:bCs/>
        </w:rPr>
        <w:t>Επ</w:t>
      </w:r>
      <w:r>
        <w:rPr>
          <w:rFonts w:eastAsia="Times New Roman"/>
          <w:bCs/>
        </w:rPr>
        <w:t>ίσης, καταλαβαίνουμε όλοι ότι ένας επισφαλής εκπαιδευτικός στον οποίο επικρέμαται ανά πάσα στιγμή, ακόμη και κατά τη διάρκεια του σχολικού έτους, η απόλυση είναι ένας ακρωτηριασμένος εκπαιδευτικός, ο οποίος δεν έχει και το κατάλληλο φρόνημα για να μπορεί ν</w:t>
      </w:r>
      <w:r>
        <w:rPr>
          <w:rFonts w:eastAsia="Times New Roman"/>
          <w:bCs/>
        </w:rPr>
        <w:t>α εμπνεύσει τους μαθητές σε μια τάξη.</w:t>
      </w:r>
    </w:p>
    <w:p w14:paraId="044566C2" w14:textId="77777777" w:rsidR="00A53C3F" w:rsidRDefault="0019499A">
      <w:pPr>
        <w:spacing w:line="600" w:lineRule="auto"/>
        <w:ind w:firstLine="720"/>
        <w:contextualSpacing/>
        <w:jc w:val="both"/>
        <w:rPr>
          <w:rFonts w:eastAsia="Times New Roman"/>
          <w:bCs/>
        </w:rPr>
      </w:pPr>
      <w:r>
        <w:rPr>
          <w:rFonts w:eastAsia="Times New Roman"/>
          <w:bCs/>
        </w:rPr>
        <w:t xml:space="preserve">Ο κ. </w:t>
      </w:r>
      <w:proofErr w:type="spellStart"/>
      <w:r>
        <w:rPr>
          <w:rFonts w:eastAsia="Times New Roman"/>
          <w:bCs/>
        </w:rPr>
        <w:t>Χαρακόπουλος</w:t>
      </w:r>
      <w:proofErr w:type="spellEnd"/>
      <w:r>
        <w:rPr>
          <w:rFonts w:eastAsia="Times New Roman"/>
          <w:bCs/>
        </w:rPr>
        <w:t xml:space="preserve"> από τη Νέα Δημοκρατία είπε ότι ο καλός εκπαιδευτικός δεν χρειάζεται ρήτρα μονιμότητας. Θα έλεγα ότι γνωρίζουμε όλοι πως καλύτερα να έλεγε ότι ο υπάκουος εκπαιδευτικός δεν χρειάζεται ρήτρα μονιμότητας.</w:t>
      </w:r>
      <w:r>
        <w:rPr>
          <w:rFonts w:eastAsia="Times New Roman"/>
          <w:bCs/>
        </w:rPr>
        <w:t xml:space="preserve"> Αυτό που κάνει το νομοσχέδιο είναι να παρέχει δικλ</w:t>
      </w:r>
      <w:r>
        <w:rPr>
          <w:rFonts w:eastAsia="Times New Roman"/>
          <w:bCs/>
        </w:rPr>
        <w:t>ε</w:t>
      </w:r>
      <w:r>
        <w:rPr>
          <w:rFonts w:eastAsia="Times New Roman"/>
          <w:bCs/>
        </w:rPr>
        <w:t xml:space="preserve">ίδες προστασίας από αυθαιρεσίες της συμπεριφοράς του εργοδότη και κάθε εργοδότη, ο οποίος έχει εξουσία. Ξέρουμε ότι σε </w:t>
      </w:r>
      <w:r>
        <w:rPr>
          <w:rFonts w:eastAsia="Times New Roman"/>
          <w:bCs/>
        </w:rPr>
        <w:lastRenderedPageBreak/>
        <w:t>πάρα πολλές περιπτώσεις είναι τόσο μεγάλη η εξουσία του εργοδότη απέναντι στον εργαζό</w:t>
      </w:r>
      <w:r>
        <w:rPr>
          <w:rFonts w:eastAsia="Times New Roman"/>
          <w:bCs/>
        </w:rPr>
        <w:t>μενο, ώστε να διώκεται ακόμη και η μητρότητα, δηλαδή</w:t>
      </w:r>
      <w:r>
        <w:rPr>
          <w:rFonts w:eastAsia="Times New Roman"/>
          <w:bCs/>
        </w:rPr>
        <w:t>,</w:t>
      </w:r>
      <w:r>
        <w:rPr>
          <w:rFonts w:eastAsia="Times New Roman"/>
          <w:bCs/>
        </w:rPr>
        <w:t xml:space="preserve"> έτσι και δει ο εργοδότης την έγκυο –δεν αναφέρομαι στους ιδιωτικούς εκπαιδευτικούς- δεν προσλαμβάνεται. </w:t>
      </w:r>
    </w:p>
    <w:p w14:paraId="044566C3" w14:textId="77777777" w:rsidR="00A53C3F" w:rsidRDefault="0019499A">
      <w:pPr>
        <w:spacing w:line="600" w:lineRule="auto"/>
        <w:ind w:firstLine="720"/>
        <w:contextualSpacing/>
        <w:jc w:val="both"/>
        <w:rPr>
          <w:rFonts w:eastAsia="Times New Roman"/>
          <w:bCs/>
        </w:rPr>
      </w:pPr>
      <w:r>
        <w:rPr>
          <w:rFonts w:eastAsia="Times New Roman"/>
          <w:bCs/>
        </w:rPr>
        <w:t>Όμως, αυτό που γίνεται εδώ είναι να απολύονται εκπαιδευτικοί με πολυετή προσφορά. Από τις απολύσε</w:t>
      </w:r>
      <w:r>
        <w:rPr>
          <w:rFonts w:eastAsia="Times New Roman"/>
          <w:bCs/>
        </w:rPr>
        <w:t xml:space="preserve">ις, που έγιναν το τελευταίο διάστημα, που δεν προστατεύονταν εκπαιδευτικοί στα ιδιωτικά σχολεία, το 50% είχαν πάνω από τριάντα χρόνια. Χθες μου ανέφεραν ότι μια συνάδελφος εκπαιδευτικός με τριάντα τρία χρόνια υπηρεσίας απολύθηκε. </w:t>
      </w:r>
    </w:p>
    <w:p w14:paraId="044566C4" w14:textId="77777777" w:rsidR="00A53C3F" w:rsidRDefault="0019499A">
      <w:pPr>
        <w:spacing w:line="600" w:lineRule="auto"/>
        <w:ind w:firstLine="720"/>
        <w:contextualSpacing/>
        <w:jc w:val="both"/>
        <w:rPr>
          <w:rFonts w:eastAsia="Times New Roman"/>
          <w:bCs/>
        </w:rPr>
      </w:pPr>
      <w:r>
        <w:rPr>
          <w:rFonts w:eastAsia="Times New Roman"/>
          <w:bCs/>
        </w:rPr>
        <w:t>Στο σημείο αυτό, κύριε Υπ</w:t>
      </w:r>
      <w:r>
        <w:rPr>
          <w:rFonts w:eastAsia="Times New Roman"/>
          <w:bCs/>
        </w:rPr>
        <w:t xml:space="preserve">ουργέ, θα ήθελα να σας καλέσω να δείτε εάν υπάρχει δυνατότητα και σε ποιο βαθμό αναδρομικής προστασίας όλων των εκπαιδευτικών των ιδιωτικών σχολείων που απολύθηκαν το τελευταίο διάστημα αναιτιολογήτως. </w:t>
      </w:r>
    </w:p>
    <w:p w14:paraId="044566C5"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Όσον αφορά αυτή την προστασία και το πώς σχετίζεται α</w:t>
      </w:r>
      <w:r>
        <w:rPr>
          <w:rFonts w:eastAsia="Times New Roman" w:cs="Times New Roman"/>
          <w:szCs w:val="24"/>
        </w:rPr>
        <w:t xml:space="preserve">υτό το νομοσχέδιο με τους γονείς και με τους μαθητές των δημοσίων σχολείων, θα έλεγα ότι τους αφορά και πάρα πολύ, καθώς οι ιδιωτικοί εκπαιδευτικοί, οι οποίοι </w:t>
      </w:r>
      <w:r>
        <w:rPr>
          <w:rFonts w:eastAsia="Times New Roman"/>
          <w:bCs/>
        </w:rPr>
        <w:t>είναι</w:t>
      </w:r>
      <w:r>
        <w:rPr>
          <w:rFonts w:eastAsia="Times New Roman" w:cs="Times New Roman"/>
          <w:szCs w:val="24"/>
        </w:rPr>
        <w:t xml:space="preserve"> κάτω από τη δαμόκλειο σπάθη της απόλυσης, </w:t>
      </w:r>
      <w:r>
        <w:rPr>
          <w:rFonts w:eastAsia="Times New Roman"/>
          <w:bCs/>
        </w:rPr>
        <w:t>είναι</w:t>
      </w:r>
      <w:r>
        <w:rPr>
          <w:rFonts w:eastAsia="Times New Roman" w:cs="Times New Roman"/>
          <w:szCs w:val="24"/>
        </w:rPr>
        <w:t xml:space="preserve"> εκπαιδευτικοί οι οποίοι επιτηρούν, εξετάζου</w:t>
      </w:r>
      <w:r>
        <w:rPr>
          <w:rFonts w:eastAsia="Times New Roman" w:cs="Times New Roman"/>
          <w:szCs w:val="24"/>
        </w:rPr>
        <w:t>ν, διορθώνουν γραπτά στις εξετάσεις, υπογράφουν ισότιμους απολυτήριους τίτλους σπουδών για τους μαθητές, με τους οποίους μπαίνουν στα πανεπιστήμια. Άρα, ανταγωνίζονται ή συναγωνίζονται τους μαθητές από τα δημόσια σχολεία, συμμετέχουν στους διαγωνισμούς του</w:t>
      </w:r>
      <w:r>
        <w:rPr>
          <w:rFonts w:eastAsia="Times New Roman" w:cs="Times New Roman"/>
          <w:szCs w:val="24"/>
        </w:rPr>
        <w:t xml:space="preserve"> ΑΣΕΠ και στον βαθμό</w:t>
      </w:r>
      <w:r>
        <w:rPr>
          <w:rFonts w:eastAsia="Times New Roman" w:cs="Times New Roman"/>
          <w:szCs w:val="24"/>
        </w:rPr>
        <w:t>,</w:t>
      </w:r>
      <w:r>
        <w:rPr>
          <w:rFonts w:eastAsia="Times New Roman" w:cs="Times New Roman"/>
          <w:szCs w:val="24"/>
        </w:rPr>
        <w:t xml:space="preserve"> που δεν </w:t>
      </w:r>
      <w:r>
        <w:rPr>
          <w:rFonts w:eastAsia="Times New Roman"/>
          <w:bCs/>
        </w:rPr>
        <w:t>είναι</w:t>
      </w:r>
      <w:r>
        <w:rPr>
          <w:rFonts w:eastAsia="Times New Roman" w:cs="Times New Roman"/>
          <w:szCs w:val="24"/>
        </w:rPr>
        <w:t xml:space="preserve"> αξιόπιστοι όλοι αυτοί οι τίτλοι, για τους λόγους που ανέφερα, </w:t>
      </w:r>
      <w:r>
        <w:rPr>
          <w:rFonts w:eastAsia="Times New Roman"/>
          <w:bCs/>
          <w:shd w:val="clear" w:color="auto" w:fill="FFFFFF"/>
        </w:rPr>
        <w:t>βεβαίως,</w:t>
      </w:r>
      <w:r>
        <w:rPr>
          <w:rFonts w:eastAsia="Times New Roman" w:cs="Times New Roman"/>
          <w:szCs w:val="24"/>
        </w:rPr>
        <w:t xml:space="preserve"> επηρεάζονται και οι απόφοιτοι των δημόσιων σχολείων. </w:t>
      </w:r>
    </w:p>
    <w:p w14:paraId="044566C6"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Πρέπει να σας πω ότι στην Επιτροπή Μορφωτικών Υποθέσεων αναφέρθηκε επισήμως ότι υπήρχαν </w:t>
      </w:r>
      <w:r>
        <w:rPr>
          <w:rFonts w:eastAsia="Times New Roman" w:cs="Times New Roman"/>
          <w:szCs w:val="24"/>
        </w:rPr>
        <w:t xml:space="preserve">μαθητές, οι οποίοι δεν φοιτούσαν και για τους οποίους δεν καταγράφηκε αυτή η απουσία στα ιδιωτικά </w:t>
      </w:r>
      <w:r>
        <w:rPr>
          <w:rFonts w:eastAsia="Times New Roman" w:cs="Times New Roman"/>
          <w:szCs w:val="24"/>
        </w:rPr>
        <w:lastRenderedPageBreak/>
        <w:t>σχολεία, καθώς αρκούσε για την πιστοποίηση της παρουσίας του μαθητή μόνο η καταβολή των διδάκτρων. Η άριστη βαθμολογία σε όλες τις περιπτώσεις πήγαινε σύννεφο</w:t>
      </w:r>
      <w:r>
        <w:rPr>
          <w:rFonts w:eastAsia="Times New Roman" w:cs="Times New Roman"/>
          <w:szCs w:val="24"/>
        </w:rPr>
        <w:t>, ακόμα και για μαθητές</w:t>
      </w:r>
      <w:r>
        <w:rPr>
          <w:rFonts w:eastAsia="Times New Roman" w:cs="Times New Roman"/>
          <w:szCs w:val="24"/>
        </w:rPr>
        <w:t>,</w:t>
      </w:r>
      <w:r>
        <w:rPr>
          <w:rFonts w:eastAsia="Times New Roman" w:cs="Times New Roman"/>
          <w:szCs w:val="24"/>
        </w:rPr>
        <w:t xml:space="preserve"> που ήταν απόντες και </w:t>
      </w:r>
      <w:r>
        <w:rPr>
          <w:rFonts w:eastAsia="Times New Roman" w:cs="Times New Roman"/>
          <w:bCs/>
          <w:shd w:val="clear" w:color="auto" w:fill="FFFFFF"/>
        </w:rPr>
        <w:t>υπάρχουν</w:t>
      </w:r>
      <w:r>
        <w:rPr>
          <w:rFonts w:eastAsia="Times New Roman" w:cs="Times New Roman"/>
          <w:szCs w:val="24"/>
        </w:rPr>
        <w:t xml:space="preserve"> και πολλά άλλα πράγματα. </w:t>
      </w:r>
    </w:p>
    <w:p w14:paraId="044566C7"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Επομένως, καταλαβαίνετε ότι πρέπει ένας εκπαιδευτικός να αισθάνεται ότι </w:t>
      </w:r>
      <w:r>
        <w:rPr>
          <w:rFonts w:eastAsia="Times New Roman"/>
          <w:bCs/>
        </w:rPr>
        <w:t>είναι</w:t>
      </w:r>
      <w:r>
        <w:rPr>
          <w:rFonts w:eastAsia="Times New Roman" w:cs="Times New Roman"/>
          <w:szCs w:val="24"/>
        </w:rPr>
        <w:t xml:space="preserve"> ασφαλής και ότι προστατεύεται, με τον τρόπο που συζητήσαμε. Εγώ θα δεχόμουν -ξέρετε- αυτό που είπ</w:t>
      </w:r>
      <w:r>
        <w:rPr>
          <w:rFonts w:eastAsia="Times New Roman" w:cs="Times New Roman"/>
          <w:szCs w:val="24"/>
        </w:rPr>
        <w:t xml:space="preserve">ε ο κ. </w:t>
      </w:r>
      <w:proofErr w:type="spellStart"/>
      <w:r>
        <w:rPr>
          <w:rFonts w:eastAsia="Times New Roman" w:cs="Times New Roman"/>
          <w:szCs w:val="24"/>
        </w:rPr>
        <w:t>Μαυρωτάς</w:t>
      </w:r>
      <w:proofErr w:type="spellEnd"/>
      <w:r>
        <w:rPr>
          <w:rFonts w:eastAsia="Times New Roman" w:cs="Times New Roman"/>
          <w:szCs w:val="24"/>
        </w:rPr>
        <w:t xml:space="preserve">, ότι θα μπορούσε το όργανο που θα εξέταζε το αιτιολογημένο ή το αναιτιολόγητο της απόλυσης -θα μπορούσαμε να το συζητήσουμε- να μην </w:t>
      </w:r>
      <w:r>
        <w:rPr>
          <w:rFonts w:eastAsia="Times New Roman"/>
          <w:bCs/>
        </w:rPr>
        <w:t>είναι</w:t>
      </w:r>
      <w:r>
        <w:rPr>
          <w:rFonts w:eastAsia="Times New Roman" w:cs="Times New Roman"/>
          <w:szCs w:val="24"/>
        </w:rPr>
        <w:t xml:space="preserve"> τα υπηρεσιακά συμβούλια, που είπε ότι </w:t>
      </w:r>
      <w:r>
        <w:rPr>
          <w:rFonts w:eastAsia="Times New Roman"/>
          <w:bCs/>
        </w:rPr>
        <w:t>είναι,</w:t>
      </w:r>
      <w:r>
        <w:rPr>
          <w:rFonts w:eastAsia="Times New Roman" w:cs="Times New Roman"/>
          <w:szCs w:val="24"/>
        </w:rPr>
        <w:t xml:space="preserve"> </w:t>
      </w:r>
      <w:r>
        <w:rPr>
          <w:rFonts w:eastAsia="Times New Roman"/>
          <w:bCs/>
          <w:shd w:val="clear" w:color="auto" w:fill="FFFFFF"/>
        </w:rPr>
        <w:t>βεβαίως,</w:t>
      </w:r>
      <w:r>
        <w:rPr>
          <w:rFonts w:eastAsia="Times New Roman" w:cs="Times New Roman"/>
          <w:szCs w:val="24"/>
        </w:rPr>
        <w:t xml:space="preserve"> εκπαιδευτικοί και δεν θα </w:t>
      </w:r>
      <w:r>
        <w:rPr>
          <w:rFonts w:eastAsia="Times New Roman"/>
          <w:bCs/>
        </w:rPr>
        <w:t>είναι</w:t>
      </w:r>
      <w:r>
        <w:rPr>
          <w:rFonts w:eastAsia="Times New Roman" w:cs="Times New Roman"/>
          <w:szCs w:val="24"/>
        </w:rPr>
        <w:t xml:space="preserve"> τόσο </w:t>
      </w:r>
      <w:r>
        <w:rPr>
          <w:rFonts w:eastAsia="Times New Roman" w:cs="Times New Roman"/>
          <w:szCs w:val="24"/>
        </w:rPr>
        <w:t>αμερόληπτη</w:t>
      </w:r>
      <w:r>
        <w:rPr>
          <w:rFonts w:eastAsia="Times New Roman" w:cs="Times New Roman"/>
          <w:szCs w:val="24"/>
        </w:rPr>
        <w:t xml:space="preserve"> η</w:t>
      </w:r>
      <w:r>
        <w:rPr>
          <w:rFonts w:eastAsia="Times New Roman" w:cs="Times New Roman"/>
          <w:szCs w:val="24"/>
        </w:rPr>
        <w:t xml:space="preserve"> κρίση τους. Θα μπορούσαμε να συζητήσουμε ένα όργανο σαν και αυτά τα όργανα που είπε, μέσα στα οποία συμμετέχουν δικαστικοί ή μέλη ΔΕΠ, ώστε να </w:t>
      </w:r>
      <w:r>
        <w:rPr>
          <w:rFonts w:eastAsia="Times New Roman"/>
          <w:bCs/>
        </w:rPr>
        <w:t>είναι</w:t>
      </w:r>
      <w:r>
        <w:rPr>
          <w:rFonts w:eastAsia="Times New Roman" w:cs="Times New Roman"/>
          <w:szCs w:val="24"/>
        </w:rPr>
        <w:t xml:space="preserve"> πιο αξιόπιστο το όργανο που ελέγχει τη νομιμότητα ή μη της κατάχρησης αυτής της απόφασης, όσον αφορά την α</w:t>
      </w:r>
      <w:r>
        <w:rPr>
          <w:rFonts w:eastAsia="Times New Roman" w:cs="Times New Roman"/>
          <w:szCs w:val="24"/>
        </w:rPr>
        <w:t xml:space="preserve">πόλυση. </w:t>
      </w:r>
    </w:p>
    <w:p w14:paraId="044566C8"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Πρέπει να σας πω ότι ένα μεγάλο μέρος των ιδιωτικών εκπαιδευτικών είχε πολύ κακές συνθήκες εργασίας και πληρωμής, όταν μεγάλο μέρος από τη δουλειά</w:t>
      </w:r>
      <w:r>
        <w:rPr>
          <w:rFonts w:eastAsia="Times New Roman" w:cs="Times New Roman"/>
          <w:szCs w:val="24"/>
        </w:rPr>
        <w:t>,</w:t>
      </w:r>
      <w:r>
        <w:rPr>
          <w:rFonts w:eastAsia="Times New Roman" w:cs="Times New Roman"/>
          <w:szCs w:val="24"/>
        </w:rPr>
        <w:t xml:space="preserve"> που έκαναν σαββατοκύριακα και σε ώρες πέραν του κλασικού ωραρίου δεν πληρώνονταν, κι όπως σας είπα,</w:t>
      </w:r>
      <w:r>
        <w:rPr>
          <w:rFonts w:eastAsia="Times New Roman" w:cs="Times New Roman"/>
          <w:szCs w:val="24"/>
        </w:rPr>
        <w:t xml:space="preserve"> υπάρχει και το θέμα των απολύσεων, το οποίο </w:t>
      </w:r>
      <w:r>
        <w:rPr>
          <w:rFonts w:eastAsia="Times New Roman"/>
          <w:bCs/>
        </w:rPr>
        <w:t>είναι</w:t>
      </w:r>
      <w:r>
        <w:rPr>
          <w:rFonts w:eastAsia="Times New Roman" w:cs="Times New Roman"/>
          <w:szCs w:val="24"/>
        </w:rPr>
        <w:t xml:space="preserve"> τραγικό. </w:t>
      </w:r>
    </w:p>
    <w:p w14:paraId="044566C9"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Γνωρίζετε, </w:t>
      </w:r>
      <w:r>
        <w:rPr>
          <w:rFonts w:eastAsia="Times New Roman"/>
          <w:bCs/>
          <w:shd w:val="clear" w:color="auto" w:fill="FFFFFF"/>
        </w:rPr>
        <w:t>βεβαίως,</w:t>
      </w:r>
      <w:r>
        <w:rPr>
          <w:rFonts w:eastAsia="Times New Roman" w:cs="Times New Roman"/>
          <w:szCs w:val="24"/>
        </w:rPr>
        <w:t xml:space="preserve"> ότι οι ιδιωτικοί εκπαιδευτικοί, πολλοί</w:t>
      </w:r>
      <w:r>
        <w:rPr>
          <w:rFonts w:eastAsia="Times New Roman" w:cs="Times New Roman"/>
          <w:szCs w:val="24"/>
        </w:rPr>
        <w:t>,</w:t>
      </w:r>
      <w:r>
        <w:rPr>
          <w:rFonts w:eastAsia="Times New Roman" w:cs="Times New Roman"/>
          <w:szCs w:val="24"/>
        </w:rPr>
        <w:t xml:space="preserve"> τουλάχιστον</w:t>
      </w:r>
      <w:r>
        <w:rPr>
          <w:rFonts w:eastAsia="Times New Roman" w:cs="Times New Roman"/>
          <w:szCs w:val="24"/>
        </w:rPr>
        <w:t>,</w:t>
      </w:r>
      <w:r>
        <w:rPr>
          <w:rFonts w:eastAsia="Times New Roman" w:cs="Times New Roman"/>
          <w:szCs w:val="24"/>
        </w:rPr>
        <w:t xml:space="preserve"> εξ αυτών, απολύονται τον Ιούνιο και επαναπροσλαμβάνονται τον Σεπτέμβριο, για να γλιτώσουν οι σχολάρχες την καταβολή της μι</w:t>
      </w:r>
      <w:r>
        <w:rPr>
          <w:rFonts w:eastAsia="Times New Roman" w:cs="Times New Roman"/>
          <w:szCs w:val="24"/>
        </w:rPr>
        <w:t xml:space="preserve">σθοδοσίας για τους καλοκαιρινούς μήνες ή έχουμε περιπτώσεις απολύσεων με τετράμηνη προειδοποίηση, πράγμα που σημαίνει ότι οι εκπαιδευτικοί που βάζουν βαθμολογίες, που υπογράφουν τίτλους κ.λπ. για μεγάλο διάστημα ήταν </w:t>
      </w:r>
      <w:proofErr w:type="spellStart"/>
      <w:r>
        <w:rPr>
          <w:rFonts w:eastAsia="Times New Roman" w:cs="Times New Roman"/>
          <w:szCs w:val="24"/>
        </w:rPr>
        <w:t>εκβιαζόμενοι</w:t>
      </w:r>
      <w:proofErr w:type="spellEnd"/>
      <w:r>
        <w:rPr>
          <w:rFonts w:eastAsia="Times New Roman" w:cs="Times New Roman"/>
          <w:szCs w:val="24"/>
        </w:rPr>
        <w:t xml:space="preserve"> και απειλούμενοι με απόλυσ</w:t>
      </w:r>
      <w:r>
        <w:rPr>
          <w:rFonts w:eastAsia="Times New Roman" w:cs="Times New Roman"/>
          <w:szCs w:val="24"/>
        </w:rPr>
        <w:t>η.</w:t>
      </w:r>
    </w:p>
    <w:p w14:paraId="044566CA"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Κλείνω, με μια ρήση του Δημήτρη Γληνού, η οποία διατυπώθηκε πριν από πάρα πολλά χρόνια και έλεγε ότι «Ο Έλλην διδάσκαλος παντός βαθμού υπήρξε και αυτός θύμα πολλαπλής δουλείας, δουλείας πνευματικής, δουλείας οικονομικής, δουλείας ηθικής. </w:t>
      </w:r>
      <w:proofErr w:type="spellStart"/>
      <w:r>
        <w:rPr>
          <w:rFonts w:eastAsia="Times New Roman" w:cs="Times New Roman"/>
          <w:szCs w:val="24"/>
        </w:rPr>
        <w:t>Υπήρξεν</w:t>
      </w:r>
      <w:proofErr w:type="spellEnd"/>
      <w:r>
        <w:rPr>
          <w:rFonts w:eastAsia="Times New Roman" w:cs="Times New Roman"/>
          <w:szCs w:val="24"/>
        </w:rPr>
        <w:t xml:space="preserve"> εποχή κ</w:t>
      </w:r>
      <w:r>
        <w:rPr>
          <w:rFonts w:eastAsia="Times New Roman" w:cs="Times New Roman"/>
          <w:szCs w:val="24"/>
        </w:rPr>
        <w:t xml:space="preserve">αθ’ ην ο διδάσκαλος, εάν μεν ήθελε </w:t>
      </w:r>
      <w:r>
        <w:rPr>
          <w:rFonts w:eastAsia="Times New Roman" w:cs="Times New Roman"/>
          <w:szCs w:val="24"/>
        </w:rPr>
        <w:lastRenderedPageBreak/>
        <w:t xml:space="preserve">να είναι τίμιος και ενσυνείδητος έπρεπε να είναι και μάρτυς και αν δεν ήθελε να είναι μάρτυς, έπρεπε να είναι επιτήδειος </w:t>
      </w:r>
      <w:proofErr w:type="spellStart"/>
      <w:r>
        <w:rPr>
          <w:rFonts w:eastAsia="Times New Roman" w:cs="Times New Roman"/>
          <w:szCs w:val="24"/>
        </w:rPr>
        <w:t>κόλαξ</w:t>
      </w:r>
      <w:proofErr w:type="spellEnd"/>
      <w:r>
        <w:rPr>
          <w:rFonts w:eastAsia="Times New Roman" w:cs="Times New Roman"/>
          <w:szCs w:val="24"/>
        </w:rPr>
        <w:t xml:space="preserve">, </w:t>
      </w:r>
      <w:proofErr w:type="spellStart"/>
      <w:r>
        <w:rPr>
          <w:rFonts w:eastAsia="Times New Roman" w:cs="Times New Roman"/>
          <w:szCs w:val="24"/>
        </w:rPr>
        <w:t>αφρονημάτιστος</w:t>
      </w:r>
      <w:proofErr w:type="spellEnd"/>
      <w:r>
        <w:rPr>
          <w:rFonts w:eastAsia="Times New Roman" w:cs="Times New Roman"/>
          <w:szCs w:val="24"/>
        </w:rPr>
        <w:t xml:space="preserve">, ασυνείδητος, εκμεταλλευτής». </w:t>
      </w:r>
    </w:p>
    <w:p w14:paraId="044566CB" w14:textId="77777777" w:rsidR="00A53C3F" w:rsidRDefault="0019499A">
      <w:pPr>
        <w:spacing w:line="600" w:lineRule="auto"/>
        <w:ind w:firstLine="720"/>
        <w:contextualSpacing/>
        <w:jc w:val="both"/>
        <w:rPr>
          <w:rFonts w:eastAsia="Times New Roman"/>
          <w:bCs/>
          <w:color w:val="222222"/>
          <w:szCs w:val="24"/>
          <w:shd w:val="clear" w:color="auto" w:fill="FFFFFF"/>
        </w:rPr>
      </w:pPr>
      <w:r>
        <w:rPr>
          <w:rFonts w:eastAsia="Times New Roman" w:cs="Times New Roman"/>
          <w:szCs w:val="24"/>
        </w:rPr>
        <w:t xml:space="preserve">Και κλείνει αυτό το </w:t>
      </w:r>
      <w:r>
        <w:rPr>
          <w:rFonts w:eastAsia="Times New Roman"/>
          <w:szCs w:val="24"/>
        </w:rPr>
        <w:t>άρθρο</w:t>
      </w:r>
      <w:r>
        <w:rPr>
          <w:rFonts w:eastAsia="Times New Roman" w:cs="Times New Roman"/>
          <w:szCs w:val="24"/>
        </w:rPr>
        <w:t>, που γράφτηκε τον Απρ</w:t>
      </w:r>
      <w:r>
        <w:rPr>
          <w:rFonts w:eastAsia="Times New Roman" w:cs="Times New Roman"/>
          <w:szCs w:val="24"/>
        </w:rPr>
        <w:t>ίλη του 1914, ως εξής</w:t>
      </w:r>
      <w:r>
        <w:rPr>
          <w:rFonts w:eastAsia="Times New Roman" w:cs="Times New Roman"/>
          <w:b/>
          <w:szCs w:val="24"/>
        </w:rPr>
        <w:t xml:space="preserve">: </w:t>
      </w:r>
      <w:r>
        <w:rPr>
          <w:rFonts w:eastAsia="Times New Roman"/>
          <w:bCs/>
          <w:color w:val="222222"/>
          <w:szCs w:val="24"/>
          <w:shd w:val="clear" w:color="auto" w:fill="FFFFFF"/>
        </w:rPr>
        <w:t xml:space="preserve">«Και είναι </w:t>
      </w:r>
      <w:proofErr w:type="spellStart"/>
      <w:r>
        <w:rPr>
          <w:rFonts w:eastAsia="Times New Roman"/>
          <w:bCs/>
          <w:color w:val="222222"/>
          <w:szCs w:val="24"/>
          <w:shd w:val="clear" w:color="auto" w:fill="FFFFFF"/>
        </w:rPr>
        <w:t>πασίγνωστον</w:t>
      </w:r>
      <w:proofErr w:type="spellEnd"/>
      <w:r>
        <w:rPr>
          <w:rFonts w:eastAsia="Times New Roman"/>
          <w:bCs/>
          <w:color w:val="222222"/>
          <w:szCs w:val="24"/>
          <w:shd w:val="clear" w:color="auto" w:fill="FFFFFF"/>
        </w:rPr>
        <w:t xml:space="preserve"> ότι άμα </w:t>
      </w:r>
      <w:proofErr w:type="spellStart"/>
      <w:r>
        <w:rPr>
          <w:rFonts w:eastAsia="Times New Roman"/>
          <w:bCs/>
          <w:color w:val="222222"/>
          <w:szCs w:val="24"/>
          <w:shd w:val="clear" w:color="auto" w:fill="FFFFFF"/>
        </w:rPr>
        <w:t>εξασφαλίσης</w:t>
      </w:r>
      <w:proofErr w:type="spellEnd"/>
      <w:r>
        <w:rPr>
          <w:rFonts w:eastAsia="Times New Roman"/>
          <w:bCs/>
          <w:color w:val="222222"/>
          <w:szCs w:val="24"/>
          <w:shd w:val="clear" w:color="auto" w:fill="FFFFFF"/>
        </w:rPr>
        <w:t xml:space="preserve"> </w:t>
      </w:r>
      <w:proofErr w:type="spellStart"/>
      <w:r>
        <w:rPr>
          <w:rFonts w:eastAsia="Times New Roman"/>
          <w:bCs/>
          <w:color w:val="222222"/>
          <w:szCs w:val="24"/>
          <w:shd w:val="clear" w:color="auto" w:fill="FFFFFF"/>
        </w:rPr>
        <w:t>προοδευτικόν</w:t>
      </w:r>
      <w:proofErr w:type="spellEnd"/>
      <w:r>
        <w:rPr>
          <w:rFonts w:eastAsia="Times New Roman"/>
          <w:bCs/>
          <w:color w:val="222222"/>
          <w:szCs w:val="24"/>
          <w:shd w:val="clear" w:color="auto" w:fill="FFFFFF"/>
        </w:rPr>
        <w:t xml:space="preserve">, ειλικρινή, </w:t>
      </w:r>
      <w:proofErr w:type="spellStart"/>
      <w:r>
        <w:rPr>
          <w:rFonts w:eastAsia="Times New Roman"/>
          <w:bCs/>
          <w:color w:val="222222"/>
          <w:szCs w:val="24"/>
          <w:shd w:val="clear" w:color="auto" w:fill="FFFFFF"/>
        </w:rPr>
        <w:t>μορφωμένον</w:t>
      </w:r>
      <w:proofErr w:type="spellEnd"/>
      <w:r>
        <w:rPr>
          <w:rFonts w:eastAsia="Times New Roman"/>
          <w:bCs/>
          <w:color w:val="222222"/>
          <w:szCs w:val="24"/>
          <w:shd w:val="clear" w:color="auto" w:fill="FFFFFF"/>
        </w:rPr>
        <w:t xml:space="preserve">, </w:t>
      </w:r>
      <w:proofErr w:type="spellStart"/>
      <w:r>
        <w:rPr>
          <w:rFonts w:eastAsia="Times New Roman"/>
          <w:bCs/>
          <w:color w:val="222222"/>
          <w:szCs w:val="24"/>
          <w:shd w:val="clear" w:color="auto" w:fill="FFFFFF"/>
        </w:rPr>
        <w:t>ζηλωτήν</w:t>
      </w:r>
      <w:proofErr w:type="spellEnd"/>
      <w:r>
        <w:rPr>
          <w:rFonts w:eastAsia="Times New Roman"/>
          <w:bCs/>
          <w:color w:val="222222"/>
          <w:szCs w:val="24"/>
          <w:shd w:val="clear" w:color="auto" w:fill="FFFFFF"/>
        </w:rPr>
        <w:t xml:space="preserve"> </w:t>
      </w:r>
      <w:proofErr w:type="spellStart"/>
      <w:r>
        <w:rPr>
          <w:rFonts w:eastAsia="Times New Roman"/>
          <w:bCs/>
          <w:color w:val="222222"/>
          <w:szCs w:val="24"/>
          <w:shd w:val="clear" w:color="auto" w:fill="FFFFFF"/>
        </w:rPr>
        <w:t>διδάσκαλον</w:t>
      </w:r>
      <w:proofErr w:type="spellEnd"/>
      <w:r>
        <w:rPr>
          <w:rFonts w:eastAsia="Times New Roman"/>
          <w:bCs/>
          <w:color w:val="222222"/>
          <w:szCs w:val="24"/>
          <w:shd w:val="clear" w:color="auto" w:fill="FFFFFF"/>
        </w:rPr>
        <w:t xml:space="preserve">, </w:t>
      </w:r>
      <w:proofErr w:type="spellStart"/>
      <w:r>
        <w:rPr>
          <w:rFonts w:eastAsia="Times New Roman"/>
          <w:bCs/>
          <w:color w:val="222222"/>
          <w:szCs w:val="24"/>
          <w:shd w:val="clear" w:color="auto" w:fill="FFFFFF"/>
        </w:rPr>
        <w:t>ενδιαφερόμενον</w:t>
      </w:r>
      <w:proofErr w:type="spellEnd"/>
      <w:r>
        <w:rPr>
          <w:rFonts w:eastAsia="Times New Roman"/>
          <w:bCs/>
          <w:color w:val="222222"/>
          <w:szCs w:val="24"/>
          <w:shd w:val="clear" w:color="auto" w:fill="FFFFFF"/>
        </w:rPr>
        <w:t xml:space="preserve"> περί του έργου του, διαρκώς ανασκοπούντα και </w:t>
      </w:r>
      <w:proofErr w:type="spellStart"/>
      <w:r>
        <w:rPr>
          <w:rFonts w:eastAsia="Times New Roman"/>
          <w:bCs/>
          <w:color w:val="222222"/>
          <w:szCs w:val="24"/>
          <w:shd w:val="clear" w:color="auto" w:fill="FFFFFF"/>
        </w:rPr>
        <w:t>βελτιώνοντα</w:t>
      </w:r>
      <w:proofErr w:type="spellEnd"/>
      <w:r>
        <w:rPr>
          <w:rFonts w:eastAsia="Times New Roman"/>
          <w:bCs/>
          <w:color w:val="222222"/>
          <w:szCs w:val="24"/>
          <w:shd w:val="clear" w:color="auto" w:fill="FFFFFF"/>
        </w:rPr>
        <w:t xml:space="preserve"> αυτόν, άμα </w:t>
      </w:r>
      <w:proofErr w:type="spellStart"/>
      <w:r>
        <w:rPr>
          <w:rFonts w:eastAsia="Times New Roman"/>
          <w:bCs/>
          <w:color w:val="222222"/>
          <w:szCs w:val="24"/>
          <w:shd w:val="clear" w:color="auto" w:fill="FFFFFF"/>
        </w:rPr>
        <w:t>εξασφαλίσης</w:t>
      </w:r>
      <w:proofErr w:type="spellEnd"/>
      <w:r>
        <w:rPr>
          <w:rFonts w:eastAsia="Times New Roman"/>
          <w:bCs/>
          <w:color w:val="222222"/>
          <w:szCs w:val="24"/>
          <w:shd w:val="clear" w:color="auto" w:fill="FFFFFF"/>
        </w:rPr>
        <w:t xml:space="preserve"> </w:t>
      </w:r>
      <w:proofErr w:type="spellStart"/>
      <w:r>
        <w:rPr>
          <w:rFonts w:eastAsia="Times New Roman"/>
          <w:bCs/>
          <w:color w:val="222222"/>
          <w:szCs w:val="24"/>
          <w:shd w:val="clear" w:color="auto" w:fill="FFFFFF"/>
        </w:rPr>
        <w:t>διδάσκαλον</w:t>
      </w:r>
      <w:proofErr w:type="spellEnd"/>
      <w:r>
        <w:rPr>
          <w:rFonts w:eastAsia="Times New Roman"/>
          <w:bCs/>
          <w:color w:val="222222"/>
          <w:szCs w:val="24"/>
          <w:shd w:val="clear" w:color="auto" w:fill="FFFFFF"/>
        </w:rPr>
        <w:t xml:space="preserve"> διανοητικώς, ηθικώς και οικ</w:t>
      </w:r>
      <w:r>
        <w:rPr>
          <w:rFonts w:eastAsia="Times New Roman"/>
          <w:bCs/>
          <w:color w:val="222222"/>
          <w:szCs w:val="24"/>
          <w:shd w:val="clear" w:color="auto" w:fill="FFFFFF"/>
        </w:rPr>
        <w:t xml:space="preserve">ονομικώς </w:t>
      </w:r>
      <w:proofErr w:type="spellStart"/>
      <w:r>
        <w:rPr>
          <w:rFonts w:eastAsia="Times New Roman"/>
          <w:bCs/>
          <w:color w:val="222222"/>
          <w:szCs w:val="24"/>
          <w:shd w:val="clear" w:color="auto" w:fill="FFFFFF"/>
        </w:rPr>
        <w:t>ελεύθερον</w:t>
      </w:r>
      <w:proofErr w:type="spellEnd"/>
      <w:r>
        <w:rPr>
          <w:rFonts w:eastAsia="Times New Roman"/>
          <w:bCs/>
          <w:color w:val="222222"/>
          <w:szCs w:val="24"/>
          <w:shd w:val="clear" w:color="auto" w:fill="FFFFFF"/>
        </w:rPr>
        <w:t xml:space="preserve"> και αυτοτελή, εξασφάλισες ήδη τα εννέα δέκατα της επιτυχίας του εκπαιδευτικού έργου». </w:t>
      </w:r>
    </w:p>
    <w:p w14:paraId="044566CC" w14:textId="77777777" w:rsidR="00A53C3F" w:rsidRDefault="0019499A">
      <w:pPr>
        <w:spacing w:line="600" w:lineRule="auto"/>
        <w:ind w:firstLine="720"/>
        <w:contextualSpacing/>
        <w:jc w:val="both"/>
        <w:rPr>
          <w:rFonts w:eastAsia="Times New Roman"/>
          <w:bCs/>
          <w:color w:val="222222"/>
          <w:szCs w:val="24"/>
          <w:shd w:val="clear" w:color="auto" w:fill="FFFFFF"/>
        </w:rPr>
      </w:pPr>
      <w:r>
        <w:rPr>
          <w:rFonts w:eastAsia="Times New Roman"/>
          <w:bCs/>
          <w:color w:val="222222"/>
          <w:szCs w:val="24"/>
          <w:shd w:val="clear" w:color="auto" w:fill="FFFFFF"/>
        </w:rPr>
        <w:t xml:space="preserve">Αυτά τα εννέα δέκατα επιτυχίας του εκπαιδευτικού έργου με το νομοσχέδιο αυτό εξασφαλίζονται κατά τον καλύτερο δυνατό τρόπο και αυτό </w:t>
      </w:r>
      <w:r>
        <w:rPr>
          <w:rFonts w:eastAsia="Times New Roman"/>
          <w:color w:val="222222"/>
          <w:shd w:val="clear" w:color="auto" w:fill="FFFFFF"/>
        </w:rPr>
        <w:t>είναι</w:t>
      </w:r>
      <w:r>
        <w:rPr>
          <w:rFonts w:eastAsia="Times New Roman"/>
          <w:bCs/>
          <w:color w:val="222222"/>
          <w:szCs w:val="24"/>
          <w:shd w:val="clear" w:color="auto" w:fill="FFFFFF"/>
        </w:rPr>
        <w:t xml:space="preserve"> προς όφελος </w:t>
      </w:r>
      <w:r>
        <w:rPr>
          <w:rFonts w:eastAsia="Times New Roman"/>
          <w:bCs/>
          <w:color w:val="222222"/>
          <w:szCs w:val="24"/>
          <w:shd w:val="clear" w:color="auto" w:fill="FFFFFF"/>
        </w:rPr>
        <w:t xml:space="preserve">του αγαθού της παιδείας. </w:t>
      </w:r>
    </w:p>
    <w:p w14:paraId="044566CD" w14:textId="77777777" w:rsidR="00A53C3F" w:rsidRDefault="0019499A">
      <w:pPr>
        <w:spacing w:line="600" w:lineRule="auto"/>
        <w:ind w:firstLine="720"/>
        <w:contextualSpacing/>
        <w:jc w:val="both"/>
        <w:rPr>
          <w:rFonts w:eastAsia="Times New Roman"/>
          <w:b/>
          <w:bCs/>
          <w:color w:val="222222"/>
          <w:szCs w:val="24"/>
          <w:shd w:val="clear" w:color="auto" w:fill="FFFFFF"/>
        </w:rPr>
      </w:pPr>
      <w:r>
        <w:rPr>
          <w:rFonts w:eastAsia="Times New Roman"/>
          <w:bCs/>
          <w:color w:val="222222"/>
          <w:szCs w:val="24"/>
          <w:shd w:val="clear" w:color="auto" w:fill="FFFFFF"/>
        </w:rPr>
        <w:t>Σας ευχαριστώ.</w:t>
      </w:r>
      <w:r>
        <w:rPr>
          <w:rFonts w:eastAsia="Times New Roman"/>
          <w:b/>
          <w:bCs/>
          <w:color w:val="222222"/>
          <w:szCs w:val="24"/>
          <w:shd w:val="clear" w:color="auto" w:fill="FFFFFF"/>
        </w:rPr>
        <w:t xml:space="preserve"> </w:t>
      </w:r>
    </w:p>
    <w:p w14:paraId="044566CE" w14:textId="77777777" w:rsidR="00A53C3F" w:rsidRDefault="0019499A">
      <w:pPr>
        <w:spacing w:line="600" w:lineRule="auto"/>
        <w:contextualSpacing/>
        <w:jc w:val="center"/>
        <w:rPr>
          <w:rFonts w:eastAsia="Times New Roman" w:cs="Times New Roman"/>
        </w:rPr>
      </w:pPr>
      <w:r>
        <w:rPr>
          <w:rFonts w:eastAsia="Times New Roman" w:cs="Times New Roman"/>
        </w:rPr>
        <w:t>(Χειροκροτήματα από την πτέρυγα του ΣΥΡΙΖΑ)</w:t>
      </w:r>
    </w:p>
    <w:p w14:paraId="044566CF" w14:textId="77777777" w:rsidR="00A53C3F" w:rsidRDefault="0019499A">
      <w:pPr>
        <w:spacing w:line="600" w:lineRule="auto"/>
        <w:ind w:firstLine="720"/>
        <w:contextualSpacing/>
        <w:jc w:val="both"/>
        <w:rPr>
          <w:rFonts w:eastAsia="Times New Roman"/>
          <w:bCs/>
          <w:color w:val="222222"/>
          <w:shd w:val="clear" w:color="auto" w:fill="FFFFFF"/>
        </w:rPr>
      </w:pPr>
      <w:r>
        <w:rPr>
          <w:rFonts w:eastAsia="Times New Roman"/>
          <w:b/>
          <w:color w:val="222222"/>
          <w:shd w:val="clear" w:color="auto" w:fill="FFFFFF"/>
        </w:rPr>
        <w:lastRenderedPageBreak/>
        <w:t>ΠΡΟΕΔΡΕΥΩΝ (Σπυρίδων Λυκούδης):</w:t>
      </w:r>
      <w:r>
        <w:rPr>
          <w:rFonts w:eastAsia="Times New Roman"/>
          <w:color w:val="222222"/>
          <w:shd w:val="clear" w:color="auto" w:fill="FFFFFF"/>
        </w:rPr>
        <w:t xml:space="preserve"> </w:t>
      </w:r>
      <w:r>
        <w:rPr>
          <w:rFonts w:eastAsia="Times New Roman"/>
          <w:bCs/>
          <w:color w:val="222222"/>
          <w:szCs w:val="24"/>
          <w:shd w:val="clear" w:color="auto" w:fill="FFFFFF"/>
        </w:rPr>
        <w:t xml:space="preserve">Ευχαριστούμε, κύριε συνάδελφε. Ο κ. Κωνσταντίνος Βλάσης από τη </w:t>
      </w:r>
      <w:r>
        <w:rPr>
          <w:rFonts w:eastAsia="Times New Roman"/>
          <w:bCs/>
          <w:color w:val="222222"/>
          <w:shd w:val="clear" w:color="auto" w:fill="FFFFFF"/>
        </w:rPr>
        <w:t xml:space="preserve">Νέα Δημοκρατία έχει τον λόγο. </w:t>
      </w:r>
    </w:p>
    <w:p w14:paraId="044566D0" w14:textId="77777777" w:rsidR="00A53C3F" w:rsidRDefault="0019499A">
      <w:pPr>
        <w:spacing w:line="600" w:lineRule="auto"/>
        <w:ind w:firstLine="720"/>
        <w:contextualSpacing/>
        <w:jc w:val="both"/>
        <w:rPr>
          <w:rFonts w:eastAsia="Times New Roman" w:cs="Times New Roman"/>
          <w:b/>
          <w:szCs w:val="24"/>
        </w:rPr>
      </w:pPr>
      <w:r>
        <w:rPr>
          <w:rFonts w:eastAsia="Times New Roman"/>
          <w:b/>
          <w:bCs/>
          <w:color w:val="222222"/>
          <w:shd w:val="clear" w:color="auto" w:fill="FFFFFF"/>
        </w:rPr>
        <w:t xml:space="preserve">ΚΩΝΣΤΑΝΤΙΝΟΣ ΒΛΑΣΗΣ: </w:t>
      </w:r>
      <w:r>
        <w:rPr>
          <w:rFonts w:eastAsia="Times New Roman"/>
          <w:bCs/>
          <w:color w:val="222222"/>
          <w:shd w:val="clear" w:color="auto" w:fill="FFFFFF"/>
        </w:rPr>
        <w:t xml:space="preserve">Κύριε Πρόεδρε, κυρίες και κύριοι συνάδελφοι, πρώτα από όλα, να πω ότι με χαρά βλέπω να </w:t>
      </w:r>
      <w:r>
        <w:rPr>
          <w:rFonts w:eastAsia="Times New Roman"/>
          <w:color w:val="222222"/>
          <w:shd w:val="clear" w:color="auto" w:fill="FFFFFF"/>
        </w:rPr>
        <w:t>είναι</w:t>
      </w:r>
      <w:r>
        <w:rPr>
          <w:rFonts w:eastAsia="Times New Roman"/>
          <w:bCs/>
          <w:color w:val="222222"/>
          <w:shd w:val="clear" w:color="auto" w:fill="FFFFFF"/>
        </w:rPr>
        <w:t xml:space="preserve"> στην Αίθουσα ο Υπουργός, ο κ. Φίλης, γιατί παρόντος μόνο του Υφυπουργού του κ. </w:t>
      </w:r>
      <w:proofErr w:type="spellStart"/>
      <w:r>
        <w:rPr>
          <w:rFonts w:eastAsia="Times New Roman"/>
          <w:bCs/>
          <w:color w:val="222222"/>
          <w:shd w:val="clear" w:color="auto" w:fill="FFFFFF"/>
        </w:rPr>
        <w:t>Πελεγρίνη</w:t>
      </w:r>
      <w:proofErr w:type="spellEnd"/>
      <w:r>
        <w:rPr>
          <w:rFonts w:eastAsia="Times New Roman"/>
          <w:bCs/>
          <w:color w:val="222222"/>
          <w:shd w:val="clear" w:color="auto" w:fill="FFFFFF"/>
        </w:rPr>
        <w:t>, που τυγχάνει να είμαστε συνάδελφοι και είχαμε χρόνια συνεργασίας στο Πανε</w:t>
      </w:r>
      <w:r>
        <w:rPr>
          <w:rFonts w:eastAsia="Times New Roman"/>
          <w:bCs/>
          <w:color w:val="222222"/>
          <w:shd w:val="clear" w:color="auto" w:fill="FFFFFF"/>
        </w:rPr>
        <w:t xml:space="preserve">πιστήμιο Αθηνών, θα έπρεπε να είμαι πιο φειδωλός στην κρίση μου. </w:t>
      </w:r>
    </w:p>
    <w:p w14:paraId="044566D1" w14:textId="77777777" w:rsidR="00A53C3F" w:rsidRDefault="0019499A">
      <w:pPr>
        <w:spacing w:line="600" w:lineRule="auto"/>
        <w:contextualSpacing/>
        <w:jc w:val="both"/>
        <w:rPr>
          <w:rFonts w:eastAsia="Times New Roman" w:cs="Times New Roman"/>
          <w:szCs w:val="24"/>
        </w:rPr>
      </w:pPr>
      <w:r>
        <w:rPr>
          <w:rFonts w:eastAsia="Times New Roman" w:cs="Times New Roman"/>
          <w:szCs w:val="24"/>
        </w:rPr>
        <w:t xml:space="preserve">Οπότε όλες οι αναστολές μου τώρα εκλείπουν. </w:t>
      </w:r>
    </w:p>
    <w:p w14:paraId="044566D2"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Μετά λύπης μου, λοιπόν, οφείλω να μοιραστώ μαζί σας την άποψή μου ότι ολόκληρη η συζήτηση για την ελληνόγλωσση εκπαίδευση έγινε εξαρχής σε λάθος </w:t>
      </w:r>
      <w:r>
        <w:rPr>
          <w:rFonts w:eastAsia="Times New Roman" w:cs="Times New Roman"/>
          <w:szCs w:val="24"/>
        </w:rPr>
        <w:t xml:space="preserve">βάση. </w:t>
      </w:r>
    </w:p>
    <w:p w14:paraId="044566D3"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Για να εξηγηθώ, λέω το εξής: Για να είναι ουσιαστική και να οδηγήσει σε αποφάσεις</w:t>
      </w:r>
      <w:r>
        <w:rPr>
          <w:rFonts w:eastAsia="Times New Roman" w:cs="Times New Roman"/>
          <w:szCs w:val="24"/>
        </w:rPr>
        <w:t>,</w:t>
      </w:r>
      <w:r>
        <w:rPr>
          <w:rFonts w:eastAsia="Times New Roman" w:cs="Times New Roman"/>
          <w:szCs w:val="24"/>
        </w:rPr>
        <w:t xml:space="preserve"> που πραγματικά φέρνουν καρπούς, θα έπρεπε πρώτα, κυρίες και κύριοι του ΣΥΡΙΖΑ, να έχετε κατανοήσει την αξία και το μεγαλείο του ελληνικού, του οικουμενικού ελληνισμού</w:t>
      </w:r>
      <w:r>
        <w:rPr>
          <w:rFonts w:eastAsia="Times New Roman" w:cs="Times New Roman"/>
          <w:szCs w:val="24"/>
        </w:rPr>
        <w:t xml:space="preserve">. Δυστυχώς, όμως, με αφορμή τη συζήτηση για την </w:t>
      </w:r>
      <w:r>
        <w:rPr>
          <w:rFonts w:eastAsia="Times New Roman" w:cs="Times New Roman"/>
          <w:szCs w:val="24"/>
        </w:rPr>
        <w:lastRenderedPageBreak/>
        <w:t>ελληνόγλωσση εκπαίδευση κατέστη για μια ακόμη φορά σαφές πως είτε αδυνατείτε είτε αρνείστε να κατανοήσετε πως ο όρος «Έλληνας» ούτε είναι μια απλή αναγραφή σε ένα επίσημο ταξιδιωτικό έγγραφο ούτε, βέβαια, μπο</w:t>
      </w:r>
      <w:r>
        <w:rPr>
          <w:rFonts w:eastAsia="Times New Roman" w:cs="Times New Roman"/>
          <w:szCs w:val="24"/>
        </w:rPr>
        <w:t xml:space="preserve">ρεί να περιχαρακωθεί στα στενά όρια της πατρίδας μας. </w:t>
      </w:r>
    </w:p>
    <w:p w14:paraId="044566D4"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Θέλω να σας πληροφορήσω ότι τα εκατομμύρια των Ελλήνων</w:t>
      </w:r>
      <w:r>
        <w:rPr>
          <w:rFonts w:eastAsia="Times New Roman" w:cs="Times New Roman"/>
          <w:szCs w:val="24"/>
        </w:rPr>
        <w:t>,</w:t>
      </w:r>
      <w:r>
        <w:rPr>
          <w:rFonts w:eastAsia="Times New Roman" w:cs="Times New Roman"/>
          <w:szCs w:val="24"/>
        </w:rPr>
        <w:t xml:space="preserve"> που είναι διεσπαρμένοι στις πέντε ηπείρους και με τους οποίους τυγχάνει εγώ προσωπικά να διατηρώ στενές σχέσεις, δεν είναι τα αποπαίδια της μάνας πατρίδας. Οι ανά τον κόσμο Έλληνες ομογενείς δεν είναι λιγότερο Έλληνες από τους παρευρισκόμενους σε αυτήν εδ</w:t>
      </w:r>
      <w:r>
        <w:rPr>
          <w:rFonts w:eastAsia="Times New Roman" w:cs="Times New Roman"/>
          <w:szCs w:val="24"/>
        </w:rPr>
        <w:t>ώ την Αίθουσα. Τουναντίον, παρ</w:t>
      </w:r>
      <w:r>
        <w:rPr>
          <w:rFonts w:eastAsia="Times New Roman" w:cs="Times New Roman"/>
          <w:szCs w:val="24"/>
        </w:rPr>
        <w:t xml:space="preserve">’ </w:t>
      </w:r>
      <w:r>
        <w:rPr>
          <w:rFonts w:eastAsia="Times New Roman" w:cs="Times New Roman"/>
          <w:szCs w:val="24"/>
        </w:rPr>
        <w:t xml:space="preserve">όλο που αναγκάστηκαν κάτω από δύσκολες συνθήκες να εγκαταλείψουν την πατρική γη, δεν έπαψαν ποτέ να την αγαπούν και μέσα τους, αλλά και δείχνοντάς το με πράξεις. </w:t>
      </w:r>
    </w:p>
    <w:p w14:paraId="044566D5"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Την αγάπη τους αυτή, βέβαια, δεν την αναγνωρίζετε, ούτε φυσικ</w:t>
      </w:r>
      <w:r>
        <w:rPr>
          <w:rFonts w:eastAsia="Times New Roman" w:cs="Times New Roman"/>
          <w:szCs w:val="24"/>
        </w:rPr>
        <w:t xml:space="preserve">ά την αδιάκοπη προσπάθειά τους να διατηρήσουν ζωντανό το ελληνικό πνεύμα, τα ελληνικά ήθη και έθιμα και φυσικά τη θρησκεία μας, </w:t>
      </w:r>
      <w:r>
        <w:rPr>
          <w:rFonts w:eastAsia="Times New Roman" w:cs="Times New Roman"/>
          <w:szCs w:val="24"/>
        </w:rPr>
        <w:lastRenderedPageBreak/>
        <w:t xml:space="preserve">όπου κι αν βρίσκονται. Αντίθετα, τους αντιμετωπίζετε, λίγο ή πολύ, ως βαρίδια, ως μια απλή υποχρέωση που οφείλει να καλυφθεί με </w:t>
      </w:r>
      <w:r>
        <w:rPr>
          <w:rFonts w:eastAsia="Times New Roman" w:cs="Times New Roman"/>
          <w:szCs w:val="24"/>
        </w:rPr>
        <w:t xml:space="preserve">το μικρότερο δυνατό κόστος. </w:t>
      </w:r>
    </w:p>
    <w:p w14:paraId="044566D6"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Την ίδια στάση, βέβαια, επιδείξατε κι όταν εμείς ως Νέα Δημοκρατία, αναγνωρίζοντας τον ρόλο των ομογενών, καταθέσαμε πρόταση για το δικαίωμα ψήφου στον τόπο κατοικίας τους. Διότι εμείς γνωρίζουμε πως αυτοί οι άνθρωποι και θέλου</w:t>
      </w:r>
      <w:r>
        <w:rPr>
          <w:rFonts w:eastAsia="Times New Roman" w:cs="Times New Roman"/>
          <w:szCs w:val="24"/>
        </w:rPr>
        <w:t>ν και μπορούν να προσφέρουν στην πατρίδα, ακόμα και όταν είναι μακριά. Διότι εμείς πιστεύουμε πως με την εμπειρία που έχουν κερδίσει και την αριστεία, την οποία έχουν κάνει τρόπο ζωής μπορούν με καθαρή ματιά να συμμετέχουν ενεργά στις αποφάσεις που θα βγάλ</w:t>
      </w:r>
      <w:r>
        <w:rPr>
          <w:rFonts w:eastAsia="Times New Roman" w:cs="Times New Roman"/>
          <w:szCs w:val="24"/>
        </w:rPr>
        <w:t xml:space="preserve">ουν επιτέλους τη χώρα αυτή από την ατέρμονη κρίση. </w:t>
      </w:r>
    </w:p>
    <w:p w14:paraId="044566D7"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Εσείς, όμως, φοβούμενοι ή απλώς μη ενδιαφερόμενοι είχατε διαφορετική άποψη. Έτσι και τώρα, λοιπόν, καταθέτετε προς ψήφιση ένα νομοσχέδιο, το οποίο –υποτίθεται- θα φροντίσει για την εκπαίδευση των παιδιών </w:t>
      </w:r>
      <w:r>
        <w:rPr>
          <w:rFonts w:eastAsia="Times New Roman" w:cs="Times New Roman"/>
          <w:szCs w:val="24"/>
        </w:rPr>
        <w:t xml:space="preserve">των Ελλήνων του εξωτερικού, ενώ στην ουσία, το μόνο που κάνει είναι να την περιορίζει και να την υποβαθμίζει. </w:t>
      </w:r>
    </w:p>
    <w:p w14:paraId="044566D8"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Μπορεί στην αιτιολογική έκθεση να μιλάτε για τον κομβικό ρόλο της ελληνόγλωσσης εκπαίδευσης και την ενίσχυση των ελληνικών κοινοτήτων του εξωτερι</w:t>
      </w:r>
      <w:r>
        <w:rPr>
          <w:rFonts w:eastAsia="Times New Roman" w:cs="Times New Roman"/>
          <w:szCs w:val="24"/>
        </w:rPr>
        <w:t xml:space="preserve">κού, όμως στην πράξη τι κάνετε; Καταργείτε, λοιπόν, από το 2018 τα αμιγώς ελληνόγλωσσα σχολεία του εξωτερικού και τα αντικαθιστάτε με δίγλωσσα σχολεία, προφανώς, βέβαια, μη αναλογιζόμενοι τις συνέπειες. </w:t>
      </w:r>
    </w:p>
    <w:p w14:paraId="044566D9" w14:textId="77777777" w:rsidR="00A53C3F" w:rsidRDefault="0019499A">
      <w:pPr>
        <w:spacing w:line="600" w:lineRule="auto"/>
        <w:ind w:firstLine="720"/>
        <w:contextualSpacing/>
        <w:jc w:val="both"/>
        <w:rPr>
          <w:rFonts w:eastAsia="Times New Roman"/>
          <w:bCs/>
          <w:szCs w:val="24"/>
        </w:rPr>
      </w:pPr>
      <w:r>
        <w:rPr>
          <w:rFonts w:eastAsia="Times New Roman" w:cs="Times New Roman"/>
          <w:szCs w:val="24"/>
        </w:rPr>
        <w:t xml:space="preserve">Είναι ευρύτερα αποδεκτό –και το έχουν καταγγείλει </w:t>
      </w:r>
      <w:proofErr w:type="spellStart"/>
      <w:r>
        <w:rPr>
          <w:rFonts w:eastAsia="Times New Roman" w:cs="Times New Roman"/>
          <w:szCs w:val="24"/>
        </w:rPr>
        <w:t>πο</w:t>
      </w:r>
      <w:r>
        <w:rPr>
          <w:rFonts w:eastAsia="Times New Roman" w:cs="Times New Roman"/>
          <w:szCs w:val="24"/>
        </w:rPr>
        <w:t>λλάκις</w:t>
      </w:r>
      <w:proofErr w:type="spellEnd"/>
      <w:r>
        <w:rPr>
          <w:rFonts w:eastAsia="Times New Roman" w:cs="Times New Roman"/>
          <w:szCs w:val="24"/>
        </w:rPr>
        <w:t xml:space="preserve"> οι Έλληνες ομογενείς της Γερμανίας- πως τα υπάρχοντα δίγλωσσα σχολεία είναι επιπέδου αντίστοιχου των </w:t>
      </w:r>
      <w:proofErr w:type="spellStart"/>
      <w:r>
        <w:rPr>
          <w:rFonts w:eastAsia="Times New Roman" w:cs="Times New Roman"/>
          <w:szCs w:val="24"/>
        </w:rPr>
        <w:t>δεκατάξιων</w:t>
      </w:r>
      <w:proofErr w:type="spellEnd"/>
      <w:r>
        <w:rPr>
          <w:rFonts w:eastAsia="Times New Roman" w:cs="Times New Roman"/>
          <w:szCs w:val="24"/>
        </w:rPr>
        <w:t xml:space="preserve"> σχολείων </w:t>
      </w:r>
      <w:r>
        <w:rPr>
          <w:rFonts w:eastAsia="Times New Roman"/>
          <w:bCs/>
          <w:szCs w:val="24"/>
          <w:lang w:val="en-US"/>
        </w:rPr>
        <w:t>g</w:t>
      </w:r>
      <w:proofErr w:type="spellStart"/>
      <w:r>
        <w:rPr>
          <w:rFonts w:eastAsia="Times New Roman"/>
          <w:bCs/>
          <w:szCs w:val="24"/>
        </w:rPr>
        <w:t>esamtschule</w:t>
      </w:r>
      <w:proofErr w:type="spellEnd"/>
      <w:r>
        <w:rPr>
          <w:rFonts w:eastAsia="Times New Roman"/>
          <w:bCs/>
          <w:szCs w:val="24"/>
        </w:rPr>
        <w:t>, των οποίων</w:t>
      </w:r>
      <w:r>
        <w:rPr>
          <w:rFonts w:eastAsia="Times New Roman"/>
          <w:bCs/>
          <w:szCs w:val="24"/>
        </w:rPr>
        <w:t>,</w:t>
      </w:r>
      <w:r>
        <w:rPr>
          <w:rFonts w:eastAsia="Times New Roman"/>
          <w:bCs/>
          <w:szCs w:val="24"/>
        </w:rPr>
        <w:t xml:space="preserve"> βέβαια</w:t>
      </w:r>
      <w:r>
        <w:rPr>
          <w:rFonts w:eastAsia="Times New Roman"/>
          <w:bCs/>
          <w:szCs w:val="24"/>
        </w:rPr>
        <w:t>,</w:t>
      </w:r>
      <w:r>
        <w:rPr>
          <w:rFonts w:eastAsia="Times New Roman"/>
          <w:bCs/>
          <w:szCs w:val="24"/>
        </w:rPr>
        <w:t xml:space="preserve"> οι απόφοιτοι έχουν πρόσβαση σε κατώτερες σχολές μαθητείας. Δεν με εκπλήσσει αυτό. </w:t>
      </w:r>
    </w:p>
    <w:p w14:paraId="044566DA" w14:textId="77777777" w:rsidR="00A53C3F" w:rsidRDefault="0019499A">
      <w:pPr>
        <w:spacing w:line="600" w:lineRule="auto"/>
        <w:ind w:firstLine="720"/>
        <w:contextualSpacing/>
        <w:jc w:val="both"/>
        <w:rPr>
          <w:rFonts w:eastAsia="Times New Roman"/>
          <w:bCs/>
          <w:szCs w:val="24"/>
        </w:rPr>
      </w:pPr>
      <w:r>
        <w:rPr>
          <w:rFonts w:eastAsia="Times New Roman"/>
          <w:bCs/>
          <w:szCs w:val="24"/>
        </w:rPr>
        <w:t>Γιατί θέλετ</w:t>
      </w:r>
      <w:r>
        <w:rPr>
          <w:rFonts w:eastAsia="Times New Roman"/>
          <w:bCs/>
          <w:szCs w:val="24"/>
        </w:rPr>
        <w:t>ε να στερήσετε από τα Ελληνόπουλα του εξωτερικού την πρόσβαση στην ανώτερη εκπαίδευση; Εκτός κι αν έχετε την ψευδαίσθηση πως μετά το 2018 και το μέτρο αυτό δεν θα έχουμε αθρόα μεταπήδηση μαθητών σε αμιγώς γερμανικά σχολεία. Από εκεί θα διεκδικήσουν τις ακα</w:t>
      </w:r>
      <w:r>
        <w:rPr>
          <w:rFonts w:eastAsia="Times New Roman"/>
          <w:bCs/>
          <w:szCs w:val="24"/>
        </w:rPr>
        <w:t>δημαϊκές σπουδές, αλλά φυσικά, θα έχουν χάσει τη δυνατότητά τους να μετέχουν του ελληνικού πνεύματος. Και όλα αυτά</w:t>
      </w:r>
      <w:r>
        <w:rPr>
          <w:rFonts w:eastAsia="Times New Roman"/>
          <w:bCs/>
          <w:szCs w:val="24"/>
        </w:rPr>
        <w:t>,</w:t>
      </w:r>
      <w:r>
        <w:rPr>
          <w:rFonts w:eastAsia="Times New Roman"/>
          <w:bCs/>
          <w:szCs w:val="24"/>
        </w:rPr>
        <w:t xml:space="preserve"> </w:t>
      </w:r>
      <w:r>
        <w:rPr>
          <w:rFonts w:eastAsia="Times New Roman"/>
          <w:bCs/>
          <w:szCs w:val="24"/>
        </w:rPr>
        <w:lastRenderedPageBreak/>
        <w:t>βέβαια, εν μέσω μιας δυσβάσταχτης οικονομικής συγκυρίας που αναγκάζει ολοένα και περισσότερους συμπατριώτες μας, νέους Έλληνες επιστήμονες ν</w:t>
      </w:r>
      <w:r>
        <w:rPr>
          <w:rFonts w:eastAsia="Times New Roman"/>
          <w:bCs/>
          <w:szCs w:val="24"/>
        </w:rPr>
        <w:t xml:space="preserve">α πάρουν τον δρόμο της ξενιτιάς, θέλοντας να προσφέρουν στις οικογένειες τους το μέλλον που τους αξίζει. </w:t>
      </w:r>
    </w:p>
    <w:p w14:paraId="044566DB" w14:textId="77777777" w:rsidR="00A53C3F" w:rsidRDefault="0019499A">
      <w:pPr>
        <w:spacing w:line="600" w:lineRule="auto"/>
        <w:ind w:firstLine="720"/>
        <w:contextualSpacing/>
        <w:jc w:val="both"/>
        <w:rPr>
          <w:rFonts w:eastAsia="Times New Roman"/>
          <w:bCs/>
          <w:szCs w:val="24"/>
        </w:rPr>
      </w:pPr>
      <w:r>
        <w:rPr>
          <w:rFonts w:eastAsia="Times New Roman"/>
          <w:bCs/>
          <w:szCs w:val="24"/>
        </w:rPr>
        <w:t xml:space="preserve">Πιστέψτε με, την απόφαση αυτή, ούτε ελαφρά τη καρδία την πήραν, ούτε και συνεπάγεται την πρόθεσή τους να διακόψουν τους δεσμούς με την πατρίδα και να </w:t>
      </w:r>
      <w:r>
        <w:rPr>
          <w:rFonts w:eastAsia="Times New Roman"/>
          <w:bCs/>
          <w:szCs w:val="24"/>
        </w:rPr>
        <w:t>μεγαλώσουν τα παιδιά τους με έναν άλλον τρόπο. Εκτός</w:t>
      </w:r>
      <w:r>
        <w:rPr>
          <w:rFonts w:eastAsia="Times New Roman"/>
          <w:bCs/>
          <w:szCs w:val="24"/>
        </w:rPr>
        <w:t>,</w:t>
      </w:r>
      <w:r>
        <w:rPr>
          <w:rFonts w:eastAsia="Times New Roman"/>
          <w:bCs/>
          <w:szCs w:val="24"/>
        </w:rPr>
        <w:t xml:space="preserve"> βέβαια, εάν εμείς, εσείς τους στερήσετε τη δυνατότητα αυτή. </w:t>
      </w:r>
    </w:p>
    <w:p w14:paraId="044566DC" w14:textId="77777777" w:rsidR="00A53C3F" w:rsidRDefault="0019499A">
      <w:pPr>
        <w:tabs>
          <w:tab w:val="left" w:pos="2608"/>
        </w:tabs>
        <w:spacing w:line="600" w:lineRule="auto"/>
        <w:ind w:firstLine="720"/>
        <w:contextualSpacing/>
        <w:jc w:val="both"/>
        <w:rPr>
          <w:rFonts w:eastAsia="Times New Roman"/>
          <w:szCs w:val="24"/>
        </w:rPr>
      </w:pPr>
      <w:r>
        <w:rPr>
          <w:rFonts w:eastAsia="Times New Roman"/>
          <w:szCs w:val="24"/>
        </w:rPr>
        <w:t xml:space="preserve">Ξέρω, θα μου πείτε ότι ο τελικός στόχος είναι ο </w:t>
      </w:r>
      <w:proofErr w:type="spellStart"/>
      <w:r>
        <w:rPr>
          <w:rFonts w:eastAsia="Times New Roman"/>
          <w:szCs w:val="24"/>
        </w:rPr>
        <w:t>εξορθολογισμός</w:t>
      </w:r>
      <w:proofErr w:type="spellEnd"/>
      <w:r>
        <w:rPr>
          <w:rFonts w:eastAsia="Times New Roman"/>
          <w:szCs w:val="24"/>
        </w:rPr>
        <w:t xml:space="preserve"> των δαπανών, ώστε να μπορέσει η Ελλάδα να σταθεί στα πόδια της και θα το δεχόμ</w:t>
      </w:r>
      <w:r>
        <w:rPr>
          <w:rFonts w:eastAsia="Times New Roman"/>
          <w:szCs w:val="24"/>
        </w:rPr>
        <w:t>ουν. Ειλικρινά θα δεχόμουν με όποιες θυσίες κι αν γινόταν αυτό, όμως, οι ρυθμίσεις που προτείνετε την ακυρώνουν από μόνες τους, γιατί ενώ επί της ουσίας κλείνουν τα αμιγώς ελληνικά σχολεία του εξωτερικού για οικονομικούς λόγους, την ίδια ώρα προωθείτε στου</w:t>
      </w:r>
      <w:r>
        <w:rPr>
          <w:rFonts w:eastAsia="Times New Roman"/>
          <w:szCs w:val="24"/>
        </w:rPr>
        <w:t xml:space="preserve">ς </w:t>
      </w:r>
      <w:r>
        <w:rPr>
          <w:rFonts w:eastAsia="Times New Roman"/>
          <w:szCs w:val="24"/>
        </w:rPr>
        <w:lastRenderedPageBreak/>
        <w:t>πίνακες αποσπάσεων του εξωτερικού τους εκπαιδευτικούς με επιμίσθιο, μην εκμεταλλευόμενοι τους Έλληνες εκπαιδευτικούς</w:t>
      </w:r>
      <w:r>
        <w:rPr>
          <w:rFonts w:eastAsia="Times New Roman"/>
          <w:szCs w:val="24"/>
        </w:rPr>
        <w:t>,</w:t>
      </w:r>
      <w:r>
        <w:rPr>
          <w:rFonts w:eastAsia="Times New Roman"/>
          <w:szCs w:val="24"/>
        </w:rPr>
        <w:t xml:space="preserve"> που έχουν συνάψει γάμο στο εξωτερικό και σαφώς μπορούν να καταλάβουν τέτοιες θέσεις χωρίς το αντίστοιχο επιμίσθιο. </w:t>
      </w:r>
    </w:p>
    <w:p w14:paraId="044566DD" w14:textId="77777777" w:rsidR="00A53C3F" w:rsidRDefault="0019499A">
      <w:pPr>
        <w:tabs>
          <w:tab w:val="left" w:pos="2608"/>
        </w:tabs>
        <w:spacing w:line="600" w:lineRule="auto"/>
        <w:ind w:firstLine="720"/>
        <w:contextualSpacing/>
        <w:jc w:val="both"/>
        <w:rPr>
          <w:rFonts w:eastAsia="Times New Roman"/>
          <w:szCs w:val="24"/>
        </w:rPr>
      </w:pPr>
      <w:r>
        <w:rPr>
          <w:rFonts w:eastAsia="Times New Roman"/>
          <w:szCs w:val="24"/>
        </w:rPr>
        <w:t>Θα μπορούσα να αναφε</w:t>
      </w:r>
      <w:r>
        <w:rPr>
          <w:rFonts w:eastAsia="Times New Roman"/>
          <w:szCs w:val="24"/>
        </w:rPr>
        <w:t>ρθώ σε πάρα πολλά άρθρα του εν λόγω νομοσχεδίου με τα οποία διαφωνούμε, όπως για παράδειγμα για τα ασαφή κριτήρια και τις εκπτώσεις στη διαδικασία επιλογής των συντονιστών του εξωτερικού, στην χωρίς κα</w:t>
      </w:r>
      <w:r>
        <w:rPr>
          <w:rFonts w:eastAsia="Times New Roman"/>
          <w:szCs w:val="24"/>
        </w:rPr>
        <w:t>μ</w:t>
      </w:r>
      <w:r>
        <w:rPr>
          <w:rFonts w:eastAsia="Times New Roman"/>
          <w:szCs w:val="24"/>
        </w:rPr>
        <w:t xml:space="preserve">μιά λογική προσπάθεια μονιμοποίησης των εκπαιδευτικών </w:t>
      </w:r>
      <w:r>
        <w:rPr>
          <w:rFonts w:eastAsia="Times New Roman"/>
          <w:szCs w:val="24"/>
        </w:rPr>
        <w:t>στην ιδιωτική εκπαίδευση, στη ρύθμιση για τα παράτυπα πτυχία από ΤΕΕ, που γεννά εύλογα ερωτήματα. Δυστυχώς, ο χρόνος δεν επαρκεί για να εμβαθύνω σε όλα αυτά που τελικά μας οδηγούν να καταψηφίσουμε το σχέδιο νόμου.</w:t>
      </w:r>
    </w:p>
    <w:p w14:paraId="044566DE" w14:textId="77777777" w:rsidR="00A53C3F" w:rsidRDefault="0019499A">
      <w:pPr>
        <w:tabs>
          <w:tab w:val="left" w:pos="2608"/>
        </w:tabs>
        <w:spacing w:line="600" w:lineRule="auto"/>
        <w:ind w:firstLine="720"/>
        <w:contextualSpacing/>
        <w:jc w:val="both"/>
        <w:rPr>
          <w:rFonts w:eastAsia="Times New Roman"/>
          <w:szCs w:val="24"/>
        </w:rPr>
      </w:pPr>
      <w:r>
        <w:rPr>
          <w:rFonts w:eastAsia="Times New Roman"/>
          <w:szCs w:val="24"/>
        </w:rPr>
        <w:t xml:space="preserve">Διάλεξα να επικεντρωθώ στο θέμα της ελληνόγλωσσης εκπαίδευσης για να καταδείξω τον τρόπο με τον οποίο αντιμετωπίζετε τα πράγματα: Πρόχειρα, μεροληπτικά, χωρίς ιστορική μνήμη και διάθεση αυτοκριτικής και φυσικά χωρίς κανένα μακρόπνοο σχέδιο. </w:t>
      </w:r>
    </w:p>
    <w:p w14:paraId="044566DF" w14:textId="77777777" w:rsidR="00A53C3F" w:rsidRDefault="0019499A">
      <w:pPr>
        <w:tabs>
          <w:tab w:val="left" w:pos="2608"/>
        </w:tabs>
        <w:spacing w:line="600" w:lineRule="auto"/>
        <w:ind w:firstLine="720"/>
        <w:contextualSpacing/>
        <w:jc w:val="both"/>
        <w:rPr>
          <w:rFonts w:eastAsia="Times New Roman"/>
          <w:szCs w:val="24"/>
        </w:rPr>
      </w:pPr>
      <w:r>
        <w:rPr>
          <w:rFonts w:eastAsia="Times New Roman"/>
          <w:szCs w:val="24"/>
        </w:rPr>
        <w:lastRenderedPageBreak/>
        <w:t>Ειλικρινά αναρ</w:t>
      </w:r>
      <w:r>
        <w:rPr>
          <w:rFonts w:eastAsia="Times New Roman"/>
          <w:szCs w:val="24"/>
        </w:rPr>
        <w:t>ωτιέμαι τώρα που τα δήθεν ηθικά σας πλεονεκτήματα έχουν καταρρεύσει, τώρα που η δήθεν κοινωνική σας πολιτική έχει πάει περίπατο, τώρα που οι κόκκινες γραμμές σας έχουν αποχρωματιστεί και οι Έλληνες θα κληθούν να πληρώσουν το φουσκωμένο λογαριασμό των κενών</w:t>
      </w:r>
      <w:r>
        <w:rPr>
          <w:rFonts w:eastAsia="Times New Roman"/>
          <w:szCs w:val="24"/>
        </w:rPr>
        <w:t xml:space="preserve"> σας υποσχέσεων, ποιο νέο τέχνασμα θα εφεύρετε για να προσπαθήσετε να πείσετε πάλι τον ελληνικό λαό πως είσαστε οι κατάλληλοι για τη διακυβέρνηση του τόπου. Απλά περιμένουμε.</w:t>
      </w:r>
    </w:p>
    <w:p w14:paraId="044566E0" w14:textId="77777777" w:rsidR="00A53C3F" w:rsidRDefault="0019499A">
      <w:pPr>
        <w:tabs>
          <w:tab w:val="left" w:pos="2608"/>
        </w:tabs>
        <w:spacing w:line="600" w:lineRule="auto"/>
        <w:ind w:firstLine="720"/>
        <w:contextualSpacing/>
        <w:jc w:val="both"/>
        <w:rPr>
          <w:rFonts w:eastAsia="Times New Roman"/>
          <w:szCs w:val="24"/>
        </w:rPr>
      </w:pPr>
      <w:r>
        <w:rPr>
          <w:rFonts w:eastAsia="Times New Roman"/>
          <w:szCs w:val="24"/>
        </w:rPr>
        <w:t>Σας ευχαριστώ.</w:t>
      </w:r>
    </w:p>
    <w:p w14:paraId="044566E1" w14:textId="77777777" w:rsidR="00A53C3F" w:rsidRDefault="0019499A">
      <w:pPr>
        <w:tabs>
          <w:tab w:val="left" w:pos="2608"/>
        </w:tabs>
        <w:spacing w:line="600" w:lineRule="auto"/>
        <w:ind w:firstLine="720"/>
        <w:contextualSpacing/>
        <w:jc w:val="center"/>
        <w:rPr>
          <w:rFonts w:eastAsia="Times New Roman"/>
          <w:szCs w:val="24"/>
        </w:rPr>
      </w:pPr>
      <w:r>
        <w:rPr>
          <w:rFonts w:eastAsia="Times New Roman"/>
          <w:szCs w:val="24"/>
        </w:rPr>
        <w:t>(Χειροκροτήματα από την πτέρυγα της Νέας Δημοκρατίας)</w:t>
      </w:r>
    </w:p>
    <w:p w14:paraId="044566E2" w14:textId="77777777" w:rsidR="00A53C3F" w:rsidRDefault="0019499A">
      <w:pPr>
        <w:tabs>
          <w:tab w:val="left" w:pos="2608"/>
        </w:tabs>
        <w:spacing w:line="600" w:lineRule="auto"/>
        <w:ind w:firstLine="720"/>
        <w:contextualSpacing/>
        <w:jc w:val="both"/>
        <w:rPr>
          <w:rFonts w:eastAsia="Times New Roman"/>
          <w:szCs w:val="24"/>
        </w:rPr>
      </w:pPr>
      <w:r>
        <w:rPr>
          <w:rFonts w:eastAsia="Times New Roman"/>
          <w:b/>
          <w:szCs w:val="24"/>
        </w:rPr>
        <w:t>ΠΡΟΕΔΡΕΥΩΝ (</w:t>
      </w:r>
      <w:r>
        <w:rPr>
          <w:rFonts w:eastAsia="Times New Roman"/>
          <w:b/>
          <w:szCs w:val="24"/>
        </w:rPr>
        <w:t xml:space="preserve">Σπυρίδων Λυκούδης): </w:t>
      </w:r>
      <w:r>
        <w:rPr>
          <w:rFonts w:eastAsia="Times New Roman"/>
          <w:szCs w:val="24"/>
        </w:rPr>
        <w:t>Ευχαριστούμε, κύριε συνάδελφε.</w:t>
      </w:r>
    </w:p>
    <w:p w14:paraId="044566E3" w14:textId="77777777" w:rsidR="00A53C3F" w:rsidRDefault="0019499A">
      <w:pPr>
        <w:tabs>
          <w:tab w:val="left" w:pos="2608"/>
        </w:tabs>
        <w:spacing w:line="600" w:lineRule="auto"/>
        <w:ind w:firstLine="720"/>
        <w:contextualSpacing/>
        <w:jc w:val="both"/>
        <w:rPr>
          <w:rFonts w:eastAsia="Times New Roman"/>
          <w:szCs w:val="24"/>
        </w:rPr>
      </w:pPr>
      <w:r>
        <w:rPr>
          <w:rFonts w:eastAsia="Times New Roman"/>
          <w:szCs w:val="24"/>
        </w:rPr>
        <w:t xml:space="preserve">Ο συνάδελφος κ. Δημήτρης </w:t>
      </w:r>
      <w:proofErr w:type="spellStart"/>
      <w:r>
        <w:rPr>
          <w:rFonts w:eastAsia="Times New Roman"/>
          <w:szCs w:val="24"/>
        </w:rPr>
        <w:t>Σεβαστάκης</w:t>
      </w:r>
      <w:proofErr w:type="spellEnd"/>
      <w:r>
        <w:rPr>
          <w:rFonts w:eastAsia="Times New Roman"/>
          <w:szCs w:val="24"/>
        </w:rPr>
        <w:t xml:space="preserve"> από τον ΣΥΡΙΖΑ έχει τον λόγο.</w:t>
      </w:r>
    </w:p>
    <w:p w14:paraId="044566E4" w14:textId="77777777" w:rsidR="00A53C3F" w:rsidRDefault="0019499A">
      <w:pPr>
        <w:tabs>
          <w:tab w:val="left" w:pos="2608"/>
        </w:tabs>
        <w:spacing w:line="600" w:lineRule="auto"/>
        <w:ind w:firstLine="720"/>
        <w:contextualSpacing/>
        <w:jc w:val="both"/>
        <w:rPr>
          <w:rFonts w:eastAsia="Times New Roman"/>
          <w:szCs w:val="24"/>
        </w:rPr>
      </w:pPr>
      <w:r>
        <w:rPr>
          <w:rFonts w:eastAsia="Times New Roman"/>
          <w:b/>
          <w:szCs w:val="24"/>
        </w:rPr>
        <w:t xml:space="preserve">ΘΕΟΔΟΣΗΣ ΠΕΛΕΓΡΙΝΗΣ (Υφυπουργός Παιδείας, Έρευνας και Θρησκευμάτων): </w:t>
      </w:r>
      <w:r>
        <w:rPr>
          <w:rFonts w:eastAsia="Times New Roman"/>
          <w:szCs w:val="24"/>
        </w:rPr>
        <w:t>Κύριε Πρόεδρε, μισό λεπτό…</w:t>
      </w:r>
    </w:p>
    <w:p w14:paraId="044566E5" w14:textId="77777777" w:rsidR="00A53C3F" w:rsidRDefault="0019499A">
      <w:pPr>
        <w:tabs>
          <w:tab w:val="left" w:pos="2608"/>
        </w:tabs>
        <w:spacing w:line="600" w:lineRule="auto"/>
        <w:ind w:firstLine="720"/>
        <w:contextualSpacing/>
        <w:jc w:val="both"/>
        <w:rPr>
          <w:rFonts w:eastAsia="Times New Roman"/>
          <w:szCs w:val="24"/>
        </w:rPr>
      </w:pPr>
      <w:r>
        <w:rPr>
          <w:rFonts w:eastAsia="Times New Roman"/>
          <w:b/>
          <w:szCs w:val="24"/>
        </w:rPr>
        <w:lastRenderedPageBreak/>
        <w:t xml:space="preserve">ΠΡΟΕΔΡΕΥΩΝ (Σπυρίδων Λυκούδης): </w:t>
      </w:r>
      <w:r>
        <w:rPr>
          <w:rFonts w:eastAsia="Times New Roman"/>
          <w:szCs w:val="24"/>
        </w:rPr>
        <w:t>Κύριε Υπουρ</w:t>
      </w:r>
      <w:r>
        <w:rPr>
          <w:rFonts w:eastAsia="Times New Roman"/>
          <w:szCs w:val="24"/>
        </w:rPr>
        <w:t>γέ, με όλο τον σεβασμό, είναι η τρίτη φορά που παρεμβαίνετε σχολιάζοντας έναν ομιλητή. Μα, δεν μπορούμε έτσι να συνεχίσουμε, όμως. Κρατήστε το δικαίωμά σας να κάνετε μία ομιλία, μία παρέμβαση.</w:t>
      </w:r>
    </w:p>
    <w:p w14:paraId="044566E6" w14:textId="77777777" w:rsidR="00A53C3F" w:rsidRDefault="0019499A">
      <w:pPr>
        <w:tabs>
          <w:tab w:val="left" w:pos="2608"/>
        </w:tabs>
        <w:spacing w:line="600" w:lineRule="auto"/>
        <w:ind w:firstLine="720"/>
        <w:contextualSpacing/>
        <w:jc w:val="both"/>
        <w:rPr>
          <w:rFonts w:eastAsia="Times New Roman"/>
          <w:szCs w:val="24"/>
        </w:rPr>
      </w:pPr>
      <w:r>
        <w:rPr>
          <w:rFonts w:eastAsia="Times New Roman"/>
          <w:b/>
          <w:szCs w:val="24"/>
        </w:rPr>
        <w:t>ΘΕΟΔΟΣΗΣ ΠΕΛΕΓΡΙΝΗΣ (Υφυπουργός Παιδείας, Έρευνας και Θρησκευμά</w:t>
      </w:r>
      <w:r>
        <w:rPr>
          <w:rFonts w:eastAsia="Times New Roman"/>
          <w:b/>
          <w:szCs w:val="24"/>
        </w:rPr>
        <w:t xml:space="preserve">των): </w:t>
      </w:r>
      <w:r>
        <w:rPr>
          <w:rFonts w:eastAsia="Times New Roman"/>
          <w:szCs w:val="24"/>
        </w:rPr>
        <w:t>Θα είναι μόνο μισό λεπτό.</w:t>
      </w:r>
    </w:p>
    <w:p w14:paraId="044566E7" w14:textId="77777777" w:rsidR="00A53C3F" w:rsidRDefault="0019499A">
      <w:pPr>
        <w:tabs>
          <w:tab w:val="left" w:pos="2608"/>
        </w:tabs>
        <w:spacing w:line="600" w:lineRule="auto"/>
        <w:ind w:firstLine="720"/>
        <w:contextualSpacing/>
        <w:jc w:val="both"/>
        <w:rPr>
          <w:rFonts w:eastAsia="Times New Roman"/>
          <w:szCs w:val="24"/>
        </w:rPr>
      </w:pPr>
      <w:r>
        <w:rPr>
          <w:rFonts w:eastAsia="Times New Roman"/>
          <w:b/>
          <w:szCs w:val="24"/>
        </w:rPr>
        <w:t xml:space="preserve">ΠΡΟΕΔΡΕΥΩΝ (Σπυρίδων Λυκούδης): </w:t>
      </w:r>
      <w:r>
        <w:rPr>
          <w:rFonts w:eastAsia="Times New Roman"/>
          <w:szCs w:val="24"/>
        </w:rPr>
        <w:t>Εντάξει, αλλά ο καθένας που κάτι λέει, αν είναι να το σχολιάζουμε, δεν κάνουμε τίποτα.…</w:t>
      </w:r>
    </w:p>
    <w:p w14:paraId="044566E8" w14:textId="77777777" w:rsidR="00A53C3F" w:rsidRDefault="0019499A">
      <w:pPr>
        <w:tabs>
          <w:tab w:val="left" w:pos="2608"/>
        </w:tabs>
        <w:spacing w:line="600" w:lineRule="auto"/>
        <w:ind w:firstLine="720"/>
        <w:contextualSpacing/>
        <w:jc w:val="both"/>
        <w:rPr>
          <w:rFonts w:eastAsia="Times New Roman"/>
          <w:szCs w:val="24"/>
        </w:rPr>
      </w:pPr>
      <w:r>
        <w:rPr>
          <w:rFonts w:eastAsia="Times New Roman"/>
          <w:b/>
          <w:szCs w:val="24"/>
        </w:rPr>
        <w:t xml:space="preserve">ΘΕΟΔΟΣΗΣ ΠΕΛΕΓΡΙΝΗΣ (Υφυπουργός Παιδείας, Έρευνας και Θρησκευμάτων): </w:t>
      </w:r>
      <w:r>
        <w:rPr>
          <w:rFonts w:eastAsia="Times New Roman"/>
          <w:szCs w:val="24"/>
        </w:rPr>
        <w:t>Είπαμε, κύριε Βλάση, χίλιες φορές ό</w:t>
      </w:r>
      <w:r>
        <w:rPr>
          <w:rFonts w:eastAsia="Times New Roman"/>
          <w:szCs w:val="24"/>
        </w:rPr>
        <w:t>τι αυτοί που αποσπώνται στο εξωτερικό χωρίς επιμίσθιο. Χίλιες φορές το είπαμε!</w:t>
      </w:r>
    </w:p>
    <w:p w14:paraId="044566E9" w14:textId="77777777" w:rsidR="00A53C3F" w:rsidRDefault="0019499A">
      <w:pPr>
        <w:tabs>
          <w:tab w:val="left" w:pos="2608"/>
        </w:tabs>
        <w:spacing w:line="600" w:lineRule="auto"/>
        <w:ind w:firstLine="720"/>
        <w:contextualSpacing/>
        <w:jc w:val="both"/>
        <w:rPr>
          <w:rFonts w:eastAsia="Times New Roman"/>
          <w:szCs w:val="24"/>
        </w:rPr>
      </w:pPr>
      <w:r>
        <w:rPr>
          <w:rFonts w:eastAsia="Times New Roman"/>
          <w:b/>
          <w:szCs w:val="24"/>
        </w:rPr>
        <w:t xml:space="preserve">ΜΑΞΙΜΟΣ ΧΑΡΑΚΟΠΟΥΛΟΣ: </w:t>
      </w:r>
      <w:r>
        <w:rPr>
          <w:rFonts w:eastAsia="Times New Roman"/>
          <w:szCs w:val="24"/>
        </w:rPr>
        <w:t>Στο νομοσχέδιο που υπάρχει;</w:t>
      </w:r>
    </w:p>
    <w:p w14:paraId="044566EA" w14:textId="77777777" w:rsidR="00A53C3F" w:rsidRDefault="0019499A">
      <w:pPr>
        <w:tabs>
          <w:tab w:val="left" w:pos="2608"/>
        </w:tabs>
        <w:spacing w:line="600" w:lineRule="auto"/>
        <w:ind w:firstLine="720"/>
        <w:contextualSpacing/>
        <w:jc w:val="both"/>
        <w:rPr>
          <w:rFonts w:eastAsia="Times New Roman"/>
          <w:szCs w:val="24"/>
        </w:rPr>
      </w:pPr>
      <w:r>
        <w:rPr>
          <w:rFonts w:eastAsia="Times New Roman"/>
          <w:b/>
          <w:szCs w:val="24"/>
        </w:rPr>
        <w:lastRenderedPageBreak/>
        <w:t xml:space="preserve">ΘΕΟΔΟΣΗΣ ΠΕΛΕΓΡΙΝΗΣ (Υφυπουργός Παιδείας, Έρευνας και Θρησκευμάτων): </w:t>
      </w:r>
      <w:r>
        <w:rPr>
          <w:rFonts w:eastAsia="Times New Roman"/>
          <w:szCs w:val="24"/>
        </w:rPr>
        <w:t xml:space="preserve">Μα, δεν γίνεται με το νομοσχέδιο. Γίνεται με προκήρυξη. </w:t>
      </w:r>
      <w:r>
        <w:rPr>
          <w:rFonts w:eastAsia="Times New Roman"/>
          <w:szCs w:val="24"/>
        </w:rPr>
        <w:t>Καταλάβατε τι σας λέω;</w:t>
      </w:r>
    </w:p>
    <w:p w14:paraId="044566EB" w14:textId="77777777" w:rsidR="00A53C3F" w:rsidRDefault="0019499A">
      <w:pPr>
        <w:tabs>
          <w:tab w:val="left" w:pos="2608"/>
        </w:tabs>
        <w:spacing w:line="600" w:lineRule="auto"/>
        <w:ind w:firstLine="720"/>
        <w:contextualSpacing/>
        <w:jc w:val="both"/>
        <w:rPr>
          <w:rFonts w:eastAsia="Times New Roman"/>
          <w:szCs w:val="24"/>
        </w:rPr>
      </w:pPr>
      <w:r>
        <w:rPr>
          <w:rFonts w:eastAsia="Times New Roman"/>
          <w:b/>
          <w:szCs w:val="24"/>
        </w:rPr>
        <w:t xml:space="preserve">ΜΑΞΙΜΟΣ ΧΑΡΑΚΟΠΟΥΛΟΣ: </w:t>
      </w:r>
      <w:r>
        <w:rPr>
          <w:rFonts w:eastAsia="Times New Roman"/>
          <w:szCs w:val="24"/>
        </w:rPr>
        <w:t>Το νομοσχέδιό σας θέτει τα εμπόδια στην απόσπαση αυτών.</w:t>
      </w:r>
    </w:p>
    <w:p w14:paraId="044566EC" w14:textId="77777777" w:rsidR="00A53C3F" w:rsidRDefault="0019499A">
      <w:pPr>
        <w:tabs>
          <w:tab w:val="left" w:pos="2608"/>
        </w:tabs>
        <w:spacing w:line="600" w:lineRule="auto"/>
        <w:ind w:firstLine="720"/>
        <w:contextualSpacing/>
        <w:jc w:val="both"/>
        <w:rPr>
          <w:rFonts w:eastAsia="Times New Roman"/>
          <w:szCs w:val="24"/>
        </w:rPr>
      </w:pPr>
      <w:r>
        <w:rPr>
          <w:rFonts w:eastAsia="Times New Roman"/>
          <w:b/>
          <w:szCs w:val="24"/>
        </w:rPr>
        <w:t xml:space="preserve">ΘΕΟΔΟΣΗΣ ΠΕΛΕΓΡΙΝΗΣ (Υφυπουργός Παιδείας, Έρευνας και Θρησκευμάτων): </w:t>
      </w:r>
      <w:r>
        <w:rPr>
          <w:rFonts w:eastAsia="Times New Roman"/>
          <w:szCs w:val="24"/>
        </w:rPr>
        <w:t xml:space="preserve">Εν πάση </w:t>
      </w:r>
      <w:proofErr w:type="spellStart"/>
      <w:r>
        <w:rPr>
          <w:rFonts w:eastAsia="Times New Roman"/>
          <w:szCs w:val="24"/>
        </w:rPr>
        <w:t>περιπτώσει</w:t>
      </w:r>
      <w:proofErr w:type="spellEnd"/>
      <w:r>
        <w:rPr>
          <w:rFonts w:eastAsia="Times New Roman"/>
          <w:szCs w:val="24"/>
        </w:rPr>
        <w:t xml:space="preserve">, επί της ουσίας είναι αυτοί χωρίς επιμίσθιο. </w:t>
      </w:r>
    </w:p>
    <w:p w14:paraId="044566ED" w14:textId="77777777" w:rsidR="00A53C3F" w:rsidRDefault="0019499A">
      <w:pPr>
        <w:tabs>
          <w:tab w:val="left" w:pos="2608"/>
        </w:tabs>
        <w:spacing w:line="600" w:lineRule="auto"/>
        <w:ind w:firstLine="720"/>
        <w:contextualSpacing/>
        <w:jc w:val="both"/>
        <w:rPr>
          <w:rFonts w:eastAsia="Times New Roman"/>
          <w:szCs w:val="24"/>
        </w:rPr>
      </w:pPr>
      <w:r>
        <w:rPr>
          <w:rFonts w:eastAsia="Times New Roman"/>
          <w:szCs w:val="24"/>
        </w:rPr>
        <w:t>Και το δεύτερο, τα δί</w:t>
      </w:r>
      <w:r>
        <w:rPr>
          <w:rFonts w:eastAsia="Times New Roman"/>
          <w:szCs w:val="24"/>
        </w:rPr>
        <w:t xml:space="preserve">γλωσσα σχολεία εισάγονται όχι για οικονομικούς λόγους που είπατε, αλλά επειδή αυτά είναι προς το συμφέρον των μαθητών. </w:t>
      </w:r>
    </w:p>
    <w:p w14:paraId="044566EE" w14:textId="77777777" w:rsidR="00A53C3F" w:rsidRDefault="0019499A">
      <w:pPr>
        <w:tabs>
          <w:tab w:val="left" w:pos="2608"/>
        </w:tabs>
        <w:spacing w:line="600" w:lineRule="auto"/>
        <w:ind w:firstLine="720"/>
        <w:contextualSpacing/>
        <w:jc w:val="both"/>
        <w:rPr>
          <w:rFonts w:eastAsia="Times New Roman"/>
          <w:szCs w:val="24"/>
        </w:rPr>
      </w:pPr>
      <w:r>
        <w:rPr>
          <w:rFonts w:eastAsia="Times New Roman"/>
          <w:b/>
          <w:szCs w:val="24"/>
        </w:rPr>
        <w:t xml:space="preserve">ΠΡΟΕΔΡΕΥΩΝ (Σπυρίδων Λυκούδης): </w:t>
      </w:r>
      <w:r>
        <w:rPr>
          <w:rFonts w:eastAsia="Times New Roman"/>
          <w:szCs w:val="24"/>
        </w:rPr>
        <w:t xml:space="preserve">Κύριε </w:t>
      </w:r>
      <w:proofErr w:type="spellStart"/>
      <w:r>
        <w:rPr>
          <w:rFonts w:eastAsia="Times New Roman"/>
          <w:szCs w:val="24"/>
        </w:rPr>
        <w:t>Σεβαστάκη</w:t>
      </w:r>
      <w:proofErr w:type="spellEnd"/>
      <w:r>
        <w:rPr>
          <w:rFonts w:eastAsia="Times New Roman"/>
          <w:szCs w:val="24"/>
        </w:rPr>
        <w:t>, έχετε τον λόγο.</w:t>
      </w:r>
    </w:p>
    <w:p w14:paraId="044566EF" w14:textId="77777777" w:rsidR="00A53C3F" w:rsidRDefault="0019499A">
      <w:pPr>
        <w:tabs>
          <w:tab w:val="left" w:pos="2608"/>
        </w:tabs>
        <w:spacing w:line="600" w:lineRule="auto"/>
        <w:ind w:firstLine="720"/>
        <w:contextualSpacing/>
        <w:jc w:val="both"/>
        <w:rPr>
          <w:rFonts w:eastAsia="Times New Roman"/>
          <w:szCs w:val="24"/>
        </w:rPr>
      </w:pPr>
      <w:r>
        <w:rPr>
          <w:rFonts w:eastAsia="Times New Roman"/>
          <w:b/>
          <w:szCs w:val="24"/>
        </w:rPr>
        <w:t xml:space="preserve">ΔΗΜΗΤΡΙΟΣ ΣΕΒΑΣΤΑΚΗΣ: </w:t>
      </w:r>
      <w:r>
        <w:rPr>
          <w:rFonts w:eastAsia="Times New Roman"/>
          <w:szCs w:val="24"/>
        </w:rPr>
        <w:t>Ευχαριστώ πολύ, κύριε Πρόεδρε, και τους συναδέλφο</w:t>
      </w:r>
      <w:r>
        <w:rPr>
          <w:rFonts w:eastAsia="Times New Roman"/>
          <w:szCs w:val="24"/>
        </w:rPr>
        <w:t>υς.</w:t>
      </w:r>
    </w:p>
    <w:p w14:paraId="044566F0" w14:textId="77777777" w:rsidR="00A53C3F" w:rsidRDefault="0019499A">
      <w:pPr>
        <w:tabs>
          <w:tab w:val="left" w:pos="2608"/>
        </w:tabs>
        <w:spacing w:line="600" w:lineRule="auto"/>
        <w:ind w:firstLine="720"/>
        <w:contextualSpacing/>
        <w:jc w:val="both"/>
        <w:rPr>
          <w:rFonts w:eastAsia="Times New Roman"/>
          <w:szCs w:val="24"/>
        </w:rPr>
      </w:pPr>
      <w:r>
        <w:rPr>
          <w:rFonts w:eastAsia="Times New Roman"/>
          <w:szCs w:val="24"/>
        </w:rPr>
        <w:t xml:space="preserve">Θα ξεπεράσω το γεγονός αυτής της διεκδίκησης της ιδιοκτησίας και μιας εθνικής ευαισθησίας και μιας </w:t>
      </w:r>
      <w:proofErr w:type="spellStart"/>
      <w:r>
        <w:rPr>
          <w:rFonts w:eastAsia="Times New Roman"/>
          <w:szCs w:val="24"/>
        </w:rPr>
        <w:t>αυτοθεώρησης</w:t>
      </w:r>
      <w:proofErr w:type="spellEnd"/>
      <w:r>
        <w:rPr>
          <w:rFonts w:eastAsia="Times New Roman"/>
          <w:szCs w:val="24"/>
        </w:rPr>
        <w:t xml:space="preserve"> των εργαλείων και θα σας θυμίσω, κύριε Υπουργέ, ότι μια ιδέα του Μίλτον Φρίντμαν μετά την καταστροφή στη Νέα Ορλεάνη ήταν να δοθούν κουπόνια</w:t>
      </w:r>
      <w:r>
        <w:rPr>
          <w:rFonts w:eastAsia="Times New Roman"/>
          <w:szCs w:val="24"/>
        </w:rPr>
        <w:t xml:space="preserve"> στους φτωχούς μαθητές να φοιτήσουν </w:t>
      </w:r>
      <w:r>
        <w:rPr>
          <w:rFonts w:eastAsia="Times New Roman"/>
          <w:szCs w:val="24"/>
        </w:rPr>
        <w:lastRenderedPageBreak/>
        <w:t xml:space="preserve">στα ιδιωτικά σχολεία, αντί να επισκευαστούν και να αναστηλωθούν τα γκρεμισμένα δημόσια σχολεία. Έληξε το πρόγραμμα, έληξε και η μαθησιακή εμπειρία των μαθητών. </w:t>
      </w:r>
      <w:proofErr w:type="spellStart"/>
      <w:r>
        <w:rPr>
          <w:rFonts w:eastAsia="Times New Roman"/>
          <w:szCs w:val="24"/>
        </w:rPr>
        <w:t>Απεντάχθηκαν</w:t>
      </w:r>
      <w:proofErr w:type="spellEnd"/>
      <w:r>
        <w:rPr>
          <w:rFonts w:eastAsia="Times New Roman"/>
          <w:szCs w:val="24"/>
        </w:rPr>
        <w:t xml:space="preserve"> από το εκπαιδευτικό σύστημα. </w:t>
      </w:r>
    </w:p>
    <w:p w14:paraId="044566F1" w14:textId="77777777" w:rsidR="00A53C3F" w:rsidRDefault="0019499A">
      <w:pPr>
        <w:tabs>
          <w:tab w:val="left" w:pos="2608"/>
        </w:tabs>
        <w:spacing w:line="600" w:lineRule="auto"/>
        <w:ind w:firstLine="720"/>
        <w:contextualSpacing/>
        <w:jc w:val="both"/>
        <w:rPr>
          <w:rFonts w:eastAsia="Times New Roman"/>
          <w:szCs w:val="24"/>
        </w:rPr>
      </w:pPr>
      <w:r>
        <w:rPr>
          <w:rFonts w:eastAsia="Times New Roman"/>
          <w:szCs w:val="24"/>
        </w:rPr>
        <w:t xml:space="preserve">Είναι μια μεγάλη </w:t>
      </w:r>
      <w:r>
        <w:rPr>
          <w:rFonts w:eastAsia="Times New Roman"/>
          <w:szCs w:val="24"/>
        </w:rPr>
        <w:t xml:space="preserve">κατάκτηση, διακομματική κατάκτηση, η </w:t>
      </w:r>
      <w:proofErr w:type="spellStart"/>
      <w:r>
        <w:rPr>
          <w:rFonts w:eastAsia="Times New Roman"/>
          <w:szCs w:val="24"/>
        </w:rPr>
        <w:t>διαταξική</w:t>
      </w:r>
      <w:proofErr w:type="spellEnd"/>
      <w:r>
        <w:rPr>
          <w:rFonts w:eastAsia="Times New Roman"/>
          <w:szCs w:val="24"/>
        </w:rPr>
        <w:t xml:space="preserve"> διασπορά της εκπαίδευσης</w:t>
      </w:r>
      <w:r>
        <w:rPr>
          <w:rFonts w:eastAsia="Times New Roman"/>
          <w:szCs w:val="24"/>
        </w:rPr>
        <w:t>,</w:t>
      </w:r>
      <w:r>
        <w:rPr>
          <w:rFonts w:eastAsia="Times New Roman"/>
          <w:szCs w:val="24"/>
        </w:rPr>
        <w:t xml:space="preserve"> που έχει κερδίσει η χώρα μας και μέχρι πριν από λίγα χρόνια το αυτονόητο δικαίωμα ενός φτωχού μαθητή μιας ορεινής κοινότητας να σπουδάσει και αν έχει ταλέντο να αναπτύξει τις μεγάλες </w:t>
      </w:r>
      <w:r>
        <w:rPr>
          <w:rFonts w:eastAsia="Times New Roman"/>
          <w:szCs w:val="24"/>
        </w:rPr>
        <w:t>του δεξιότητες, δηλαδή το σύστημα το εκπαιδευτικό να δώσει αυτή τη δυνατότητα, αυτό το στοιχείο αποτελούσε μια κοινή παραδοχή διακομματική.</w:t>
      </w:r>
    </w:p>
    <w:p w14:paraId="044566F2" w14:textId="77777777" w:rsidR="00A53C3F" w:rsidRDefault="0019499A">
      <w:pPr>
        <w:spacing w:line="600" w:lineRule="auto"/>
        <w:contextualSpacing/>
        <w:jc w:val="both"/>
        <w:rPr>
          <w:rFonts w:eastAsia="Times New Roman" w:cs="Times New Roman"/>
          <w:szCs w:val="24"/>
        </w:rPr>
      </w:pPr>
      <w:r>
        <w:rPr>
          <w:rFonts w:eastAsia="Times New Roman" w:cs="Times New Roman"/>
          <w:szCs w:val="24"/>
        </w:rPr>
        <w:t xml:space="preserve">Δεν ήταν προνομία μιας παράταξης. </w:t>
      </w:r>
    </w:p>
    <w:p w14:paraId="044566F3"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Αυτό το στοιχείο έχει, δυστυχώς, αποδυναμωθεί από έναν οικονομισμό, από μια λογισ</w:t>
      </w:r>
      <w:r>
        <w:rPr>
          <w:rFonts w:eastAsia="Times New Roman" w:cs="Times New Roman"/>
          <w:szCs w:val="24"/>
        </w:rPr>
        <w:t xml:space="preserve">τική αντίληψη, που λέει ότι το γνωστικό αντικείμενο πρέπει να έχει σώνει και καλά μια οικονομική μετάφραση. Δηλαδή, </w:t>
      </w:r>
      <w:r>
        <w:rPr>
          <w:rFonts w:eastAsia="Times New Roman" w:cs="Times New Roman"/>
          <w:szCs w:val="24"/>
        </w:rPr>
        <w:lastRenderedPageBreak/>
        <w:t>ενώ η γνώση διευρύνει τα αντικείμενα, ενώ οι εφαρμογές, οι βιομηχανικές ή άλλες εφαρμογές των γνωστικών αντικειμένων, διευρύνονται, εμείς ει</w:t>
      </w:r>
      <w:r>
        <w:rPr>
          <w:rFonts w:eastAsia="Times New Roman" w:cs="Times New Roman"/>
          <w:szCs w:val="24"/>
        </w:rPr>
        <w:t xml:space="preserve">σάγουμε καθυστερημένα μια </w:t>
      </w:r>
      <w:proofErr w:type="spellStart"/>
      <w:r>
        <w:rPr>
          <w:rFonts w:eastAsia="Times New Roman" w:cs="Times New Roman"/>
          <w:szCs w:val="24"/>
        </w:rPr>
        <w:t>οικονομίστικη</w:t>
      </w:r>
      <w:proofErr w:type="spellEnd"/>
      <w:r>
        <w:rPr>
          <w:rFonts w:eastAsia="Times New Roman" w:cs="Times New Roman"/>
          <w:szCs w:val="24"/>
        </w:rPr>
        <w:t xml:space="preserve"> περιστολή των αντικειμένων. Νομίζω ότι πρόκειται για έναν τεράστιο αναχρονισμό. Εισάγουμε πρότυπο, εισάγουμε ιδεολόγημα χωρίς καν να το αφομοιώνουμε.</w:t>
      </w:r>
    </w:p>
    <w:p w14:paraId="044566F4"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Υπό αυτές, λοιπόν, τις συνθήκες συμβαίνουν ορισμένες νομοθετικές π</w:t>
      </w:r>
      <w:r>
        <w:rPr>
          <w:rFonts w:eastAsia="Times New Roman" w:cs="Times New Roman"/>
          <w:szCs w:val="24"/>
        </w:rPr>
        <w:t xml:space="preserve">ράξεις εδώ και μερικούς μήνες με </w:t>
      </w:r>
      <w:proofErr w:type="spellStart"/>
      <w:r>
        <w:rPr>
          <w:rFonts w:eastAsia="Times New Roman" w:cs="Times New Roman"/>
          <w:szCs w:val="24"/>
        </w:rPr>
        <w:t>πολυθεματικά</w:t>
      </w:r>
      <w:proofErr w:type="spellEnd"/>
      <w:r>
        <w:rPr>
          <w:rFonts w:eastAsia="Times New Roman" w:cs="Times New Roman"/>
          <w:szCs w:val="24"/>
        </w:rPr>
        <w:t xml:space="preserve"> –είναι αλήθεια- νομοσχέδια</w:t>
      </w:r>
      <w:r>
        <w:rPr>
          <w:rFonts w:eastAsia="Times New Roman" w:cs="Times New Roman"/>
          <w:szCs w:val="24"/>
        </w:rPr>
        <w:t>,</w:t>
      </w:r>
      <w:r>
        <w:rPr>
          <w:rFonts w:eastAsia="Times New Roman" w:cs="Times New Roman"/>
          <w:szCs w:val="24"/>
        </w:rPr>
        <w:t xml:space="preserve"> τουλάχιστον</w:t>
      </w:r>
      <w:r>
        <w:rPr>
          <w:rFonts w:eastAsia="Times New Roman" w:cs="Times New Roman"/>
          <w:szCs w:val="24"/>
        </w:rPr>
        <w:t>,</w:t>
      </w:r>
      <w:r>
        <w:rPr>
          <w:rFonts w:eastAsia="Times New Roman" w:cs="Times New Roman"/>
          <w:szCs w:val="24"/>
        </w:rPr>
        <w:t xml:space="preserve"> στον χώρο της παιδείας. Είναι </w:t>
      </w:r>
      <w:proofErr w:type="spellStart"/>
      <w:r>
        <w:rPr>
          <w:rFonts w:eastAsia="Times New Roman" w:cs="Times New Roman"/>
          <w:szCs w:val="24"/>
        </w:rPr>
        <w:t>πολυθεματικά</w:t>
      </w:r>
      <w:proofErr w:type="spellEnd"/>
      <w:r>
        <w:rPr>
          <w:rFonts w:eastAsia="Times New Roman" w:cs="Times New Roman"/>
          <w:szCs w:val="24"/>
        </w:rPr>
        <w:t xml:space="preserve">, γιατί είναι εξαιρετικά σύνθετο σύστημα το εκπαιδευτικό, που εκκινεί από τα εργασιακά, πηγαίνει στα αμιγώς </w:t>
      </w:r>
      <w:proofErr w:type="spellStart"/>
      <w:r>
        <w:rPr>
          <w:rFonts w:eastAsia="Times New Roman" w:cs="Times New Roman"/>
          <w:szCs w:val="24"/>
        </w:rPr>
        <w:t>οργανωσιακά</w:t>
      </w:r>
      <w:proofErr w:type="spellEnd"/>
      <w:r>
        <w:rPr>
          <w:rFonts w:eastAsia="Times New Roman" w:cs="Times New Roman"/>
          <w:szCs w:val="24"/>
        </w:rPr>
        <w:t>, καταλή</w:t>
      </w:r>
      <w:r>
        <w:rPr>
          <w:rFonts w:eastAsia="Times New Roman" w:cs="Times New Roman"/>
          <w:szCs w:val="24"/>
        </w:rPr>
        <w:t>γει στα αμιγώς μαθησιακά πεδία. Επίσης, είναι ένα σύστημα με πάρα πολλά ελαττώματα, αρρυθμίες, ασυνταξίες και ανισότητες στο εσωτερικό του, οργανωτικές και άλλες ανισότητες.</w:t>
      </w:r>
    </w:p>
    <w:p w14:paraId="044566F5"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Το Υπουργείο Παιδείας, λοιπόν, είναι υποχρεωμένο να κάνει νομοθέτηση </w:t>
      </w:r>
      <w:proofErr w:type="spellStart"/>
      <w:r>
        <w:rPr>
          <w:rFonts w:eastAsia="Times New Roman" w:cs="Times New Roman"/>
          <w:szCs w:val="24"/>
        </w:rPr>
        <w:t>πολυθεματική</w:t>
      </w:r>
      <w:proofErr w:type="spellEnd"/>
      <w:r>
        <w:rPr>
          <w:rFonts w:eastAsia="Times New Roman" w:cs="Times New Roman"/>
          <w:szCs w:val="24"/>
        </w:rPr>
        <w:t xml:space="preserve"> </w:t>
      </w:r>
      <w:r>
        <w:rPr>
          <w:rFonts w:eastAsia="Times New Roman" w:cs="Times New Roman"/>
          <w:szCs w:val="24"/>
        </w:rPr>
        <w:t>και ενίοτε αυτό γίνεται αντικείμενο κριτικής. Νομίζω ότι πρέπει να βλέπουμε το ψαχνό το νομοθετικό και όχι να εγκλωβιζόμαστε σε μια κριτική τυπολατρία.</w:t>
      </w:r>
    </w:p>
    <w:p w14:paraId="044566F6"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Υπό αυτές, λοιπόν, τις συνθήκες έρχεται ένα νομοσχέδιο </w:t>
      </w:r>
      <w:proofErr w:type="spellStart"/>
      <w:r>
        <w:rPr>
          <w:rFonts w:eastAsia="Times New Roman" w:cs="Times New Roman"/>
          <w:szCs w:val="24"/>
        </w:rPr>
        <w:t>πολυθεματικό</w:t>
      </w:r>
      <w:proofErr w:type="spellEnd"/>
      <w:r>
        <w:rPr>
          <w:rFonts w:eastAsia="Times New Roman" w:cs="Times New Roman"/>
          <w:szCs w:val="24"/>
        </w:rPr>
        <w:t xml:space="preserve">, που αφορά την ιδιωτική εκπαίδευση, </w:t>
      </w:r>
      <w:r>
        <w:rPr>
          <w:rFonts w:eastAsia="Times New Roman" w:cs="Times New Roman"/>
          <w:szCs w:val="24"/>
        </w:rPr>
        <w:t>αφορά την διαπολιτισμική ή την εκπαίδευση των πολιτιστικών ανταλλαγών, την ελληνική εκπαίδευση σε σχολεία του εξωτερικού και, φυσικά, έχει και πλευρές που αφορούν την τριτοβάθμια ή την ειδική αγωγή.</w:t>
      </w:r>
    </w:p>
    <w:p w14:paraId="044566F7"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Θέλω να μείνω σε μια παρατήρηση, μια παρερμηνεία, μια </w:t>
      </w:r>
      <w:proofErr w:type="spellStart"/>
      <w:r>
        <w:rPr>
          <w:rFonts w:eastAsia="Times New Roman" w:cs="Times New Roman"/>
          <w:szCs w:val="24"/>
        </w:rPr>
        <w:t>παρ</w:t>
      </w:r>
      <w:r>
        <w:rPr>
          <w:rFonts w:eastAsia="Times New Roman" w:cs="Times New Roman"/>
          <w:szCs w:val="24"/>
        </w:rPr>
        <w:t>εκτόπιση</w:t>
      </w:r>
      <w:proofErr w:type="spellEnd"/>
      <w:r>
        <w:rPr>
          <w:rFonts w:eastAsia="Times New Roman" w:cs="Times New Roman"/>
          <w:szCs w:val="24"/>
        </w:rPr>
        <w:t xml:space="preserve"> που συμβαίνει. Δεν είναι νομοσχέδιο εντός του οποίου αντιδικεί ο πόλος της ιδιωτικής με τη δημόσια εκπαίδευση. Είναι δημόσιος χώρος. Συγκροτείται ένας δημόσιος χώρος με ένα κοινό κανονιστικό πλαίσιο, το οποίο έχει δύο εκφάνσεις, την ιδιωτική και τ</w:t>
      </w:r>
      <w:r>
        <w:rPr>
          <w:rFonts w:eastAsia="Times New Roman" w:cs="Times New Roman"/>
          <w:szCs w:val="24"/>
        </w:rPr>
        <w:t>η δημόσια.</w:t>
      </w:r>
    </w:p>
    <w:p w14:paraId="044566F8"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Επίσης -το λέω αυτό με έμφαση- δεν μπορούμε να κάνουμε ένα τσουβάλιασμα όλων των παραμέτρων</w:t>
      </w:r>
      <w:r>
        <w:rPr>
          <w:rFonts w:eastAsia="Times New Roman" w:cs="Times New Roman"/>
          <w:szCs w:val="24"/>
        </w:rPr>
        <w:t>,</w:t>
      </w:r>
      <w:r>
        <w:rPr>
          <w:rFonts w:eastAsia="Times New Roman" w:cs="Times New Roman"/>
          <w:szCs w:val="24"/>
        </w:rPr>
        <w:t xml:space="preserve"> που συγκροτούν τα δύο πεδία. Στην ιδιωτική εκπαίδευση απασχολούνται εξαιρετικοί συνάδελφοι υψηλού διανοητικού και εκπαιδευτικού επιπέδου και, επίσης, υπ</w:t>
      </w:r>
      <w:r>
        <w:rPr>
          <w:rFonts w:eastAsia="Times New Roman" w:cs="Times New Roman"/>
          <w:szCs w:val="24"/>
        </w:rPr>
        <w:t xml:space="preserve">άρχουν ιδιωτικά σχολεία που θεμελιώνουν την ταυτότητά τους πάνω στις πειθαρχίες και στις ποιότητες και όχι στην κολακεία του μαθητή. </w:t>
      </w:r>
      <w:r>
        <w:rPr>
          <w:rFonts w:eastAsia="Times New Roman" w:cs="Times New Roman"/>
          <w:szCs w:val="24"/>
        </w:rPr>
        <w:lastRenderedPageBreak/>
        <w:t xml:space="preserve">Φυσικά, υπάρχουν και τα άλλα. Το ίδιο συμβαίνει και στη δημόσια. Θα είναι ο παραχωρητικός συνάδελφος, που δεν </w:t>
      </w:r>
      <w:proofErr w:type="spellStart"/>
      <w:r>
        <w:rPr>
          <w:rFonts w:eastAsia="Times New Roman" w:cs="Times New Roman"/>
          <w:szCs w:val="24"/>
        </w:rPr>
        <w:t>εκλειαίνει</w:t>
      </w:r>
      <w:proofErr w:type="spellEnd"/>
      <w:r>
        <w:rPr>
          <w:rFonts w:eastAsia="Times New Roman" w:cs="Times New Roman"/>
          <w:szCs w:val="24"/>
        </w:rPr>
        <w:t>, δ</w:t>
      </w:r>
      <w:r>
        <w:rPr>
          <w:rFonts w:eastAsia="Times New Roman" w:cs="Times New Roman"/>
          <w:szCs w:val="24"/>
        </w:rPr>
        <w:t xml:space="preserve">εν οργανώνει τα εργαλεία του, παραφράζοντας ή εκμεταλλευόμενος το απόσπασμα του Γληνού, που διάβασε ο συνάδελφος Κουράκης, δεν </w:t>
      </w:r>
      <w:proofErr w:type="spellStart"/>
      <w:r>
        <w:rPr>
          <w:rFonts w:eastAsia="Times New Roman" w:cs="Times New Roman"/>
          <w:szCs w:val="24"/>
        </w:rPr>
        <w:t>αυτοστοχάζεται</w:t>
      </w:r>
      <w:proofErr w:type="spellEnd"/>
      <w:r>
        <w:rPr>
          <w:rFonts w:eastAsia="Times New Roman" w:cs="Times New Roman"/>
          <w:szCs w:val="24"/>
        </w:rPr>
        <w:t xml:space="preserve">. Είναι παραχωρητικός, είναι </w:t>
      </w:r>
      <w:proofErr w:type="spellStart"/>
      <w:r>
        <w:rPr>
          <w:rFonts w:eastAsia="Times New Roman" w:cs="Times New Roman"/>
          <w:szCs w:val="24"/>
        </w:rPr>
        <w:t>διεκπεραιωτικός</w:t>
      </w:r>
      <w:proofErr w:type="spellEnd"/>
      <w:r>
        <w:rPr>
          <w:rFonts w:eastAsia="Times New Roman" w:cs="Times New Roman"/>
          <w:szCs w:val="24"/>
        </w:rPr>
        <w:t>.</w:t>
      </w:r>
    </w:p>
    <w:p w14:paraId="044566F9"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Όλα αυτά τα φαινόμενα υπάρχουν. Εμείς σαν πολιτικό σύστημα πρέπει να </w:t>
      </w:r>
      <w:r>
        <w:rPr>
          <w:rFonts w:eastAsia="Times New Roman" w:cs="Times New Roman"/>
          <w:szCs w:val="24"/>
        </w:rPr>
        <w:t xml:space="preserve">συνθέσουμε ένα πεδίο ασφάλειας, ησυχίας και έρευνας, γιατί ο εκπαιδευτικός είτε το θέλουμε είτε όχι ερευνά. Είναι ένα ερευνητικό γεγονός το εκπαιδευτικό γεγονός. Μέσα στην τάξη συγκροτεί, ανασυγκροτεί διαρκώς τα εργαλεία του. Μέσα στην τάξη κερδίζει και </w:t>
      </w:r>
      <w:proofErr w:type="spellStart"/>
      <w:r>
        <w:rPr>
          <w:rFonts w:eastAsia="Times New Roman" w:cs="Times New Roman"/>
          <w:szCs w:val="24"/>
        </w:rPr>
        <w:t>επ</w:t>
      </w:r>
      <w:r>
        <w:rPr>
          <w:rFonts w:eastAsia="Times New Roman" w:cs="Times New Roman"/>
          <w:szCs w:val="24"/>
        </w:rPr>
        <w:t>ανατεκμηριώνει</w:t>
      </w:r>
      <w:proofErr w:type="spellEnd"/>
      <w:r>
        <w:rPr>
          <w:rFonts w:eastAsia="Times New Roman" w:cs="Times New Roman"/>
          <w:szCs w:val="24"/>
        </w:rPr>
        <w:t xml:space="preserve"> την επαφή του με τις προσλαμβάνουσες των μαθητών.</w:t>
      </w:r>
    </w:p>
    <w:p w14:paraId="044566FA"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Με αυτούς τους όρους, λοιπόν, πρέπει να δούμε αυτήν τη νομοθετική πρόταση, που αφορά την ιδιωτική εκπαίδευση, του Υπουργείου.</w:t>
      </w:r>
    </w:p>
    <w:p w14:paraId="044566FB" w14:textId="77777777" w:rsidR="00A53C3F" w:rsidRDefault="0019499A">
      <w:pPr>
        <w:spacing w:line="600" w:lineRule="auto"/>
        <w:ind w:firstLine="720"/>
        <w:contextualSpacing/>
        <w:jc w:val="both"/>
        <w:rPr>
          <w:rFonts w:eastAsia="Times New Roman"/>
          <w:szCs w:val="24"/>
        </w:rPr>
      </w:pPr>
      <w:r>
        <w:rPr>
          <w:rFonts w:eastAsia="Times New Roman" w:cs="Times New Roman"/>
          <w:szCs w:val="24"/>
        </w:rPr>
        <w:lastRenderedPageBreak/>
        <w:t>Για το ζήτημα της ειδικής αγωγής θεωρώ ότι είναι μια ανθρωπιστική</w:t>
      </w:r>
      <w:r>
        <w:rPr>
          <w:rFonts w:eastAsia="Times New Roman" w:cs="Times New Roman"/>
          <w:szCs w:val="24"/>
        </w:rPr>
        <w:t xml:space="preserve"> κατάκτηση το γεγονός ότι το Υπουργείο έχει αποφασίσει να ενισχύσει την ειδική αγωγή. </w:t>
      </w:r>
      <w:r>
        <w:rPr>
          <w:rFonts w:eastAsia="Times New Roman"/>
          <w:szCs w:val="24"/>
        </w:rPr>
        <w:t xml:space="preserve">Οι απόφοιτοι των καλών τμημάτων της Θεσσαλίας και του ΠΑΜΑΚ δεν αρκούν. Όμως, υπάρχουν εκπαιδευτικές δομές που ενισχύουν με υψηλού επιπέδου μεταπτυχιακά. Τα μεταπτυχιακά </w:t>
      </w:r>
      <w:r>
        <w:rPr>
          <w:rFonts w:eastAsia="Times New Roman"/>
          <w:szCs w:val="24"/>
        </w:rPr>
        <w:t xml:space="preserve">εδώ δεν τα δηλώνεις. Δίνεις εξετάσεις για να παρακολουθήσεις ένα μεταπτυχιακό. Είναι μία δοκιμασία -και το λέω για τους λάτρεις της «αριστείας»- το να ενταχθείς και να γίνεις δεκτός σε ένα μεταπτυχιακό στο δικό μας εκπαιδευτικό σύστημα. </w:t>
      </w:r>
    </w:p>
    <w:p w14:paraId="044566FC" w14:textId="77777777" w:rsidR="00A53C3F" w:rsidRDefault="0019499A">
      <w:pPr>
        <w:spacing w:line="600" w:lineRule="auto"/>
        <w:ind w:firstLine="720"/>
        <w:contextualSpacing/>
        <w:jc w:val="both"/>
        <w:rPr>
          <w:rFonts w:eastAsia="Times New Roman"/>
          <w:szCs w:val="24"/>
        </w:rPr>
      </w:pPr>
      <w:r>
        <w:rPr>
          <w:rFonts w:eastAsia="Times New Roman"/>
          <w:szCs w:val="24"/>
        </w:rPr>
        <w:t xml:space="preserve">Υπάρχουν, λοιπόν, </w:t>
      </w:r>
      <w:r>
        <w:rPr>
          <w:rFonts w:eastAsia="Times New Roman"/>
          <w:szCs w:val="24"/>
        </w:rPr>
        <w:t>συνάδελφοι με δεξιότητες κατακτημένες και αναπτυσσόμενες.</w:t>
      </w:r>
    </w:p>
    <w:p w14:paraId="044566FD" w14:textId="77777777" w:rsidR="00A53C3F" w:rsidRDefault="0019499A">
      <w:pPr>
        <w:spacing w:line="600" w:lineRule="auto"/>
        <w:ind w:firstLine="720"/>
        <w:contextualSpacing/>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044566FE" w14:textId="77777777" w:rsidR="00A53C3F" w:rsidRDefault="0019499A">
      <w:pPr>
        <w:spacing w:line="600" w:lineRule="auto"/>
        <w:ind w:firstLine="720"/>
        <w:contextualSpacing/>
        <w:jc w:val="both"/>
        <w:rPr>
          <w:rFonts w:eastAsia="Times New Roman"/>
          <w:szCs w:val="24"/>
        </w:rPr>
      </w:pPr>
      <w:r>
        <w:rPr>
          <w:rFonts w:eastAsia="Times New Roman"/>
          <w:szCs w:val="24"/>
        </w:rPr>
        <w:t>Θα ήθελα να κλείσω. Δεν έχω τον χρόνο να επεκταθώ πάρα πολύ στα υπόλοιπα πεδία, παραδείγματος χάριν στην ελληνόγλω</w:t>
      </w:r>
      <w:r>
        <w:rPr>
          <w:rFonts w:eastAsia="Times New Roman"/>
          <w:szCs w:val="24"/>
        </w:rPr>
        <w:t xml:space="preserve">σση εκπαίδευση. Είναι στρατηγική επιλογή για τη χώρα μας, μια χώρα με μικρούς γλωσσικούς αριθμούς -είμαστε μια μικρή χώρα, ένας μικρός λαός με λίγους ελληνομαθείς- είναι </w:t>
      </w:r>
      <w:r>
        <w:rPr>
          <w:rFonts w:eastAsia="Times New Roman"/>
          <w:szCs w:val="24"/>
        </w:rPr>
        <w:lastRenderedPageBreak/>
        <w:t>πάρα πολύ σημαντικό, το να επενδύσουμε στην εξαγωγή, στη διασπορά της γλώσσας, της ελλ</w:t>
      </w:r>
      <w:r>
        <w:rPr>
          <w:rFonts w:eastAsia="Times New Roman"/>
          <w:szCs w:val="24"/>
        </w:rPr>
        <w:t xml:space="preserve">ηνομάθειας. Με αυτούς τους όρους θα πρέπει να δούμε, νομίζω, την με πολύ μεγάλες δυνατότητες πρόταση για την εκπαίδευση των προσφυγόπουλων, που αποτελεί την πιο σημαντική παράμετρο, αφομοιώνοντας και ανταλλάσσοντας εντάσεις. </w:t>
      </w:r>
    </w:p>
    <w:p w14:paraId="044566FF" w14:textId="77777777" w:rsidR="00A53C3F" w:rsidRDefault="0019499A">
      <w:pPr>
        <w:spacing w:line="600" w:lineRule="auto"/>
        <w:ind w:firstLine="720"/>
        <w:contextualSpacing/>
        <w:jc w:val="both"/>
        <w:rPr>
          <w:rFonts w:eastAsia="Times New Roman"/>
          <w:szCs w:val="24"/>
        </w:rPr>
      </w:pPr>
      <w:r>
        <w:rPr>
          <w:rFonts w:eastAsia="Times New Roman"/>
          <w:szCs w:val="24"/>
        </w:rPr>
        <w:t>Αυτά, λοιπόν, τα στοιχεία νομί</w:t>
      </w:r>
      <w:r>
        <w:rPr>
          <w:rFonts w:eastAsia="Times New Roman"/>
          <w:szCs w:val="24"/>
        </w:rPr>
        <w:t>ζω ότι συγκροτούν την ταυτότητα αυτού του νομοθετήματος, το οποίο νομίζω και θα θεμελιώσει μια προώθηση των εκπαιδευτικών ζητούμενων, αλλά θα ακολουθηθεί και από άλλα. Εξάλλου, εδώ είμαστε για να εργαζόμαστε πάνω στα μορφωτικά ζητούμενα, διότι η μόρφωση εί</w:t>
      </w:r>
      <w:r>
        <w:rPr>
          <w:rFonts w:eastAsia="Times New Roman"/>
          <w:szCs w:val="24"/>
        </w:rPr>
        <w:t>ναι το ζητούμενο για εμάς.</w:t>
      </w:r>
    </w:p>
    <w:p w14:paraId="04456700" w14:textId="77777777" w:rsidR="00A53C3F" w:rsidRDefault="0019499A">
      <w:pPr>
        <w:spacing w:line="600" w:lineRule="auto"/>
        <w:ind w:firstLine="720"/>
        <w:contextualSpacing/>
        <w:jc w:val="both"/>
        <w:rPr>
          <w:rFonts w:eastAsia="Times New Roman"/>
          <w:szCs w:val="24"/>
        </w:rPr>
      </w:pPr>
      <w:r>
        <w:rPr>
          <w:rFonts w:eastAsia="Times New Roman"/>
          <w:szCs w:val="24"/>
        </w:rPr>
        <w:t>Ευχαριστώ.</w:t>
      </w:r>
    </w:p>
    <w:p w14:paraId="04456701" w14:textId="77777777" w:rsidR="00A53C3F" w:rsidRDefault="0019499A">
      <w:pPr>
        <w:spacing w:line="600" w:lineRule="auto"/>
        <w:ind w:firstLine="720"/>
        <w:contextualSpacing/>
        <w:jc w:val="center"/>
        <w:rPr>
          <w:rFonts w:eastAsia="Times New Roman"/>
          <w:szCs w:val="24"/>
        </w:rPr>
      </w:pPr>
      <w:r>
        <w:rPr>
          <w:rFonts w:eastAsia="Times New Roman"/>
          <w:szCs w:val="24"/>
        </w:rPr>
        <w:t>(Χειροκροτήματα από την πτέρυγα του ΣΥΡΙΖΑ)</w:t>
      </w:r>
    </w:p>
    <w:p w14:paraId="04456702" w14:textId="77777777" w:rsidR="00A53C3F" w:rsidRDefault="0019499A">
      <w:pPr>
        <w:spacing w:line="600" w:lineRule="auto"/>
        <w:ind w:firstLine="720"/>
        <w:contextualSpacing/>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Ευχαριστούμε, κύριε συνάδελφε.</w:t>
      </w:r>
    </w:p>
    <w:p w14:paraId="04456703" w14:textId="77777777" w:rsidR="00A53C3F" w:rsidRDefault="0019499A">
      <w:pPr>
        <w:spacing w:line="600" w:lineRule="auto"/>
        <w:ind w:firstLine="720"/>
        <w:contextualSpacing/>
        <w:jc w:val="both"/>
        <w:rPr>
          <w:rFonts w:eastAsia="Times New Roman"/>
          <w:szCs w:val="24"/>
        </w:rPr>
      </w:pPr>
      <w:r>
        <w:rPr>
          <w:rFonts w:eastAsia="Times New Roman"/>
          <w:szCs w:val="24"/>
        </w:rPr>
        <w:t>Τον λόγο έχει ο συνάδελφος κ. Κωνσταντίνος Τασούλας από τη Νέα Δημοκρατία.</w:t>
      </w:r>
    </w:p>
    <w:p w14:paraId="04456704" w14:textId="77777777" w:rsidR="00A53C3F" w:rsidRDefault="0019499A">
      <w:pPr>
        <w:spacing w:line="600" w:lineRule="auto"/>
        <w:ind w:firstLine="720"/>
        <w:contextualSpacing/>
        <w:jc w:val="both"/>
        <w:rPr>
          <w:rFonts w:eastAsia="Times New Roman"/>
          <w:szCs w:val="24"/>
        </w:rPr>
      </w:pPr>
      <w:r>
        <w:rPr>
          <w:rFonts w:eastAsia="Times New Roman"/>
          <w:b/>
          <w:szCs w:val="24"/>
        </w:rPr>
        <w:lastRenderedPageBreak/>
        <w:t>ΚΩΝΣΤΑΝΤΙΝΟΣ ΤΑΣΟΥΛΑΣ:</w:t>
      </w:r>
      <w:r>
        <w:rPr>
          <w:rFonts w:eastAsia="Times New Roman"/>
          <w:szCs w:val="24"/>
        </w:rPr>
        <w:t xml:space="preserve"> Κύριε Πρόεδρε</w:t>
      </w:r>
      <w:r>
        <w:rPr>
          <w:rFonts w:eastAsia="Times New Roman"/>
          <w:szCs w:val="24"/>
        </w:rPr>
        <w:t xml:space="preserve">, το νομοσχέδιο για θέματα </w:t>
      </w:r>
      <w:r>
        <w:rPr>
          <w:rFonts w:eastAsia="Times New Roman"/>
          <w:szCs w:val="24"/>
        </w:rPr>
        <w:t>π</w:t>
      </w:r>
      <w:r>
        <w:rPr>
          <w:rFonts w:eastAsia="Times New Roman"/>
          <w:szCs w:val="24"/>
        </w:rPr>
        <w:t xml:space="preserve">αιδείας συζητείται την ίδια στιγμή που η χώρα βρίσκεται σε μια μεγάλη περιπέτεια -εδώ και αρκετό καιρό προφανώς- και την ίδια στιγμή που μέσα σε ένα αμπρί στην Καλλιθέα, στο σκότος, εν </w:t>
      </w:r>
      <w:proofErr w:type="spellStart"/>
      <w:r>
        <w:rPr>
          <w:rFonts w:eastAsia="Times New Roman"/>
          <w:szCs w:val="24"/>
        </w:rPr>
        <w:t>κρυπτώ</w:t>
      </w:r>
      <w:proofErr w:type="spellEnd"/>
      <w:r>
        <w:rPr>
          <w:rFonts w:eastAsia="Times New Roman"/>
          <w:szCs w:val="24"/>
        </w:rPr>
        <w:t xml:space="preserve"> και </w:t>
      </w:r>
      <w:proofErr w:type="spellStart"/>
      <w:r>
        <w:rPr>
          <w:rFonts w:eastAsia="Times New Roman"/>
          <w:szCs w:val="24"/>
        </w:rPr>
        <w:t>παραβύστω</w:t>
      </w:r>
      <w:proofErr w:type="spellEnd"/>
      <w:r>
        <w:rPr>
          <w:rFonts w:eastAsia="Times New Roman"/>
          <w:szCs w:val="24"/>
        </w:rPr>
        <w:t xml:space="preserve">, ετοιμάζονται οι νέες </w:t>
      </w:r>
      <w:r>
        <w:rPr>
          <w:rFonts w:eastAsia="Times New Roman"/>
          <w:szCs w:val="24"/>
        </w:rPr>
        <w:t>τηλεοπτικές άδειες. Και μαθαίνουμε από αυτό το αμπρί, που στα ελληνικά σημαίνει πολεμικό καταφύγιο, στο οποίο επικρατεί πλήρης απομόνωση από το εξωτερικό περιβάλλον…</w:t>
      </w:r>
    </w:p>
    <w:p w14:paraId="04456705" w14:textId="77777777" w:rsidR="00A53C3F" w:rsidRDefault="0019499A">
      <w:pPr>
        <w:spacing w:line="600" w:lineRule="auto"/>
        <w:ind w:firstLine="720"/>
        <w:contextualSpacing/>
        <w:jc w:val="both"/>
        <w:rPr>
          <w:rFonts w:eastAsia="Times New Roman"/>
          <w:szCs w:val="24"/>
        </w:rPr>
      </w:pPr>
      <w:r>
        <w:rPr>
          <w:rFonts w:eastAsia="Times New Roman"/>
          <w:b/>
          <w:szCs w:val="24"/>
        </w:rPr>
        <w:t xml:space="preserve">ΑΦΡΟΔΙΤΗ ΣΤΑΜΠΟΥΛΗ: </w:t>
      </w:r>
      <w:r>
        <w:rPr>
          <w:rFonts w:eastAsia="Times New Roman"/>
          <w:szCs w:val="24"/>
        </w:rPr>
        <w:t>Χαράκωμα σημαίνει.</w:t>
      </w:r>
    </w:p>
    <w:p w14:paraId="04456706" w14:textId="77777777" w:rsidR="00A53C3F" w:rsidRDefault="0019499A">
      <w:pPr>
        <w:spacing w:line="600" w:lineRule="auto"/>
        <w:ind w:firstLine="720"/>
        <w:contextualSpacing/>
        <w:jc w:val="both"/>
        <w:rPr>
          <w:rFonts w:eastAsia="Times New Roman"/>
          <w:szCs w:val="24"/>
        </w:rPr>
      </w:pPr>
      <w:r>
        <w:rPr>
          <w:rFonts w:eastAsia="Times New Roman"/>
          <w:b/>
          <w:szCs w:val="24"/>
        </w:rPr>
        <w:t>ΚΩΝΣΤΑΝΤΙΝΟΣ ΤΑΣΟΥΛΑΣ:</w:t>
      </w:r>
      <w:r>
        <w:rPr>
          <w:rFonts w:eastAsia="Times New Roman"/>
          <w:szCs w:val="24"/>
        </w:rPr>
        <w:t xml:space="preserve"> Σε αυτό, λοιπόν, το αμπρί διαφεύγουν κάποιες φήμες και μαθαίνουμε αυτήν τη στιγμή ότι έχουν δοθεί δύο άδειες. Ερωτώ: Τι θα έβλαπτε να ξέρουμε ότι οι άδειες αυτές ανήκουν στον κύριο τάδε και στον κύριο τάδε; Είναι δυνατόν μέσα από μια διαδικασία σκότους να</w:t>
      </w:r>
      <w:r>
        <w:rPr>
          <w:rFonts w:eastAsia="Times New Roman"/>
          <w:szCs w:val="24"/>
        </w:rPr>
        <w:t xml:space="preserve"> προκύψει </w:t>
      </w:r>
      <w:proofErr w:type="spellStart"/>
      <w:r>
        <w:rPr>
          <w:rFonts w:eastAsia="Times New Roman"/>
          <w:szCs w:val="24"/>
        </w:rPr>
        <w:t>φώς</w:t>
      </w:r>
      <w:proofErr w:type="spellEnd"/>
      <w:r>
        <w:rPr>
          <w:rFonts w:eastAsia="Times New Roman"/>
          <w:szCs w:val="24"/>
        </w:rPr>
        <w:t>; Είναι δυνατόν μέσα από μια τέτοια διαδικασία να προκύψει πολυφωνία; Και αν</w:t>
      </w:r>
      <w:r>
        <w:rPr>
          <w:rFonts w:eastAsia="Times New Roman"/>
          <w:szCs w:val="24"/>
        </w:rPr>
        <w:t>,</w:t>
      </w:r>
      <w:r>
        <w:rPr>
          <w:rFonts w:eastAsia="Times New Roman"/>
          <w:szCs w:val="24"/>
        </w:rPr>
        <w:t xml:space="preserve"> όπως παραδέχεται ο κάθε αντικειμενικός παρατηρητής, το θέμα των μέσων μαζικής ενημερώσεως στην Ελλάδα έπασχε και ήταν σε μια μεγάλη, </w:t>
      </w:r>
      <w:proofErr w:type="spellStart"/>
      <w:r>
        <w:rPr>
          <w:rFonts w:eastAsia="Times New Roman"/>
          <w:szCs w:val="24"/>
        </w:rPr>
        <w:t>παρατεινόμενη</w:t>
      </w:r>
      <w:proofErr w:type="spellEnd"/>
      <w:r>
        <w:rPr>
          <w:rFonts w:eastAsia="Times New Roman"/>
          <w:szCs w:val="24"/>
        </w:rPr>
        <w:t xml:space="preserve"> εκκρεμότητα, η διό</w:t>
      </w:r>
      <w:r>
        <w:rPr>
          <w:rFonts w:eastAsia="Times New Roman"/>
          <w:szCs w:val="24"/>
        </w:rPr>
        <w:t xml:space="preserve">ρθωση αυτής της </w:t>
      </w:r>
      <w:proofErr w:type="spellStart"/>
      <w:r>
        <w:rPr>
          <w:rFonts w:eastAsia="Times New Roman"/>
          <w:szCs w:val="24"/>
        </w:rPr>
        <w:t>εκκρεμότητος</w:t>
      </w:r>
      <w:proofErr w:type="spellEnd"/>
      <w:r>
        <w:rPr>
          <w:rFonts w:eastAsia="Times New Roman"/>
          <w:szCs w:val="24"/>
        </w:rPr>
        <w:t xml:space="preserve"> γίνεται με νέο </w:t>
      </w:r>
      <w:r>
        <w:rPr>
          <w:rFonts w:eastAsia="Times New Roman"/>
          <w:szCs w:val="24"/>
        </w:rPr>
        <w:lastRenderedPageBreak/>
        <w:t xml:space="preserve">λάθος, γίνεται με αυτές τις διαδικασίες, οι οποίες υπονομεύουν την πολυφωνία και ταπεινώνουν αυτούς, οι οποίοι θέλουν να διεκδικήσουν το δικαίωμα της ενημερώσεως του ελληνικού λαού; </w:t>
      </w:r>
    </w:p>
    <w:p w14:paraId="04456707" w14:textId="77777777" w:rsidR="00A53C3F" w:rsidRDefault="0019499A">
      <w:pPr>
        <w:spacing w:line="600" w:lineRule="auto"/>
        <w:ind w:firstLine="720"/>
        <w:contextualSpacing/>
        <w:jc w:val="both"/>
        <w:rPr>
          <w:rFonts w:eastAsia="Times New Roman"/>
          <w:szCs w:val="24"/>
        </w:rPr>
      </w:pPr>
      <w:r>
        <w:rPr>
          <w:rFonts w:eastAsia="Times New Roman"/>
          <w:szCs w:val="24"/>
        </w:rPr>
        <w:t>Είναι δυνατόν να περιμένει κα</w:t>
      </w:r>
      <w:r>
        <w:rPr>
          <w:rFonts w:eastAsia="Times New Roman"/>
          <w:szCs w:val="24"/>
        </w:rPr>
        <w:t>νείς μέσα από αυτήν τη διαδικασία</w:t>
      </w:r>
      <w:r>
        <w:rPr>
          <w:rFonts w:eastAsia="Times New Roman"/>
          <w:szCs w:val="24"/>
        </w:rPr>
        <w:t>,</w:t>
      </w:r>
      <w:r>
        <w:rPr>
          <w:rFonts w:eastAsia="Times New Roman"/>
          <w:szCs w:val="24"/>
        </w:rPr>
        <w:t xml:space="preserve"> να περιμένει κανείς -ακόμη και ο σημερινός λαός της Ελλάδος, ο οποίος όλα αυτά τα βλέπει με την αντίληψη της πίεσης</w:t>
      </w:r>
      <w:r>
        <w:rPr>
          <w:rFonts w:eastAsia="Times New Roman"/>
          <w:szCs w:val="24"/>
        </w:rPr>
        <w:t>,</w:t>
      </w:r>
      <w:r>
        <w:rPr>
          <w:rFonts w:eastAsia="Times New Roman"/>
          <w:szCs w:val="24"/>
        </w:rPr>
        <w:t xml:space="preserve"> που έχει από την οικονομική του κατάσταση και δεν τα βλέπει με την ένταση και το κέφι και την αφθαρσία π</w:t>
      </w:r>
      <w:r>
        <w:rPr>
          <w:rFonts w:eastAsia="Times New Roman"/>
          <w:szCs w:val="24"/>
        </w:rPr>
        <w:t xml:space="preserve">ου έβλεπε τα πράγματα παλαιότερα- </w:t>
      </w:r>
      <w:r>
        <w:rPr>
          <w:rFonts w:eastAsia="Times New Roman"/>
          <w:szCs w:val="24"/>
        </w:rPr>
        <w:t xml:space="preserve">πως </w:t>
      </w:r>
      <w:r>
        <w:rPr>
          <w:rFonts w:eastAsia="Times New Roman"/>
          <w:szCs w:val="24"/>
        </w:rPr>
        <w:t xml:space="preserve">μέσα από αυτό το σκότος να βγει φως; Νομίζω πως όχι. </w:t>
      </w:r>
    </w:p>
    <w:p w14:paraId="04456708"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Μέσα σε αυτό το περιβάλλον, λοιπόν, η σημερινή Κυβέρνηση της Αριστεράς και της συνοδοιπορίας εκ μέρους του κ. Καμμένου, προσπαθεί να πλάσει το δικό της μύθο, χαρακτ</w:t>
      </w:r>
      <w:r>
        <w:rPr>
          <w:rFonts w:eastAsia="Times New Roman" w:cs="Times New Roman"/>
          <w:szCs w:val="24"/>
        </w:rPr>
        <w:t xml:space="preserve">ηρίζοντας τους προηγούμενους -όπως έκανε ο κ. Φίλης, με μειλίχιο, ομολογώ, τρόπο, αλλά το έκανε- ως κυβερνήσεις </w:t>
      </w:r>
      <w:proofErr w:type="spellStart"/>
      <w:r>
        <w:rPr>
          <w:rFonts w:eastAsia="Times New Roman" w:cs="Times New Roman"/>
          <w:szCs w:val="24"/>
        </w:rPr>
        <w:t>μνημονιακές</w:t>
      </w:r>
      <w:proofErr w:type="spellEnd"/>
      <w:r>
        <w:rPr>
          <w:rFonts w:eastAsia="Times New Roman" w:cs="Times New Roman"/>
          <w:szCs w:val="24"/>
        </w:rPr>
        <w:t>.</w:t>
      </w:r>
    </w:p>
    <w:p w14:paraId="04456709"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Εσείς, κύριε Φίλη, δεν ψηφίσατε και δεν υπογράψατε μνημόνιο; Είστε Κυβέρνηση </w:t>
      </w:r>
      <w:proofErr w:type="spellStart"/>
      <w:r>
        <w:rPr>
          <w:rFonts w:eastAsia="Times New Roman" w:cs="Times New Roman"/>
          <w:szCs w:val="24"/>
        </w:rPr>
        <w:t>μνημονιακή</w:t>
      </w:r>
      <w:proofErr w:type="spellEnd"/>
      <w:r>
        <w:rPr>
          <w:rFonts w:eastAsia="Times New Roman" w:cs="Times New Roman"/>
          <w:szCs w:val="24"/>
        </w:rPr>
        <w:t>, συνεπώς. Πού τελειώνει αυτή η ιστορία; Πότ</w:t>
      </w:r>
      <w:r>
        <w:rPr>
          <w:rFonts w:eastAsia="Times New Roman" w:cs="Times New Roman"/>
          <w:szCs w:val="24"/>
        </w:rPr>
        <w:t xml:space="preserve">ε θα προσαρμοστούμε στην πραγματικότητα και θα καταλάβουμε αυτό που συνέβη στη χώρα; Και αυτό που συνέβη, μας ξεπερνούσε όλους. Δεν μπορέσαμε να υποτάξουμε το πελατειακό κράτος. </w:t>
      </w:r>
    </w:p>
    <w:p w14:paraId="0445670A"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Το πελατειακό κράτος, κυρίες και κύριοι, δεν είναι δημιούργημα της Μεταπολιτε</w:t>
      </w:r>
      <w:r>
        <w:rPr>
          <w:rFonts w:eastAsia="Times New Roman" w:cs="Times New Roman"/>
          <w:szCs w:val="24"/>
        </w:rPr>
        <w:t>ύσεως. Είναι δημιούργημα της συστάσεως του νεοελληνικού κράτους. Και αυτό το πελατειακό κράτος υπηρετήθηκε λιγότερο ή περισσότερο από τον καθέναν και από την Αριστερά</w:t>
      </w:r>
      <w:r>
        <w:rPr>
          <w:rFonts w:eastAsia="Times New Roman" w:cs="Times New Roman"/>
          <w:szCs w:val="24"/>
        </w:rPr>
        <w:t>,</w:t>
      </w:r>
      <w:r>
        <w:rPr>
          <w:rFonts w:eastAsia="Times New Roman" w:cs="Times New Roman"/>
          <w:szCs w:val="24"/>
        </w:rPr>
        <w:t xml:space="preserve"> προφανώς, η οποία κατά τη διατύπωση του Κονδύλη -για να αναφέρω και εγώ συγγραφείς και ά</w:t>
      </w:r>
      <w:r>
        <w:rPr>
          <w:rFonts w:eastAsia="Times New Roman" w:cs="Times New Roman"/>
          <w:szCs w:val="24"/>
        </w:rPr>
        <w:t>λλους παράγοντες- παρακολουθούσε κακορίζικα και υιοθετούσε κάθε πελατειακή και καταναλωτική απαίτηση του λαού για να μπορεί να είναι μέσα στο προσκήνιο και να μπορεί να έχει και αυτή μία χαμοζωή στο πολιτικό σκηνικό της μεταπολιτευτικής Ελλάδος. Και είχατε</w:t>
      </w:r>
      <w:r>
        <w:rPr>
          <w:rFonts w:eastAsia="Times New Roman" w:cs="Times New Roman"/>
          <w:szCs w:val="24"/>
        </w:rPr>
        <w:t xml:space="preserve"> μια χαμοζωή γύρω στο 3% και 4% όταν σας συνέτριβε το πελατειακό κράτος, το οποίο, όμως, </w:t>
      </w:r>
      <w:r>
        <w:rPr>
          <w:rFonts w:eastAsia="Times New Roman" w:cs="Times New Roman"/>
          <w:szCs w:val="24"/>
        </w:rPr>
        <w:lastRenderedPageBreak/>
        <w:t xml:space="preserve">σήμερα προσπαθείτε να αναβιώσετε και να συντηρήσετε, την ίδια στιγμή που παριστάνετε ότι το γκρεμίζετε. </w:t>
      </w:r>
    </w:p>
    <w:p w14:paraId="0445670B"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Είστε το «κύκνειο άσμα» του πελατειακού κράτους, το οποίο προφ</w:t>
      </w:r>
      <w:r>
        <w:rPr>
          <w:rFonts w:eastAsia="Times New Roman" w:cs="Times New Roman"/>
          <w:szCs w:val="24"/>
        </w:rPr>
        <w:t>ανώς υπηρετήσαμε και εμείς. Και ο ομιλών το υπηρέτησε. Έχω το θάρρος να το πω. Ωστόσο, όταν η χώρα μπήκε στο φάσμα της χρεοκοπίας, κάποιοι καταλάβαμε και πήραμε τις ευθύνες μας και αγνοήσαμε το πολιτικό κόστος. Μέσα σε αυτήν την πελατειακή κατρακύλα της χώ</w:t>
      </w:r>
      <w:r>
        <w:rPr>
          <w:rFonts w:eastAsia="Times New Roman" w:cs="Times New Roman"/>
          <w:szCs w:val="24"/>
        </w:rPr>
        <w:t>ρας -που δεν ήταν μόνο κατρακύλα είχε και εξάρσεις, είχε και καλές στιγμές, είχε και άφθονη και άπλετη δημοκρατία μετά τη Μεταπολίτευση, είχε και σωστούς εξωτερικούς προσανατολισμούς, είχε και άνοδο του βιοτικού επιπέδου- που κανείς μας δεν μπόρεσε να νική</w:t>
      </w:r>
      <w:r>
        <w:rPr>
          <w:rFonts w:eastAsia="Times New Roman" w:cs="Times New Roman"/>
          <w:szCs w:val="24"/>
        </w:rPr>
        <w:t xml:space="preserve">σει και ποτέ δεν έγινε διαδήλωση κατά του ρουσφετιού στην πλατεία Συντάγματος -λέω εγώ- η </w:t>
      </w:r>
      <w:r>
        <w:rPr>
          <w:rFonts w:eastAsia="Times New Roman" w:cs="Times New Roman"/>
          <w:szCs w:val="24"/>
        </w:rPr>
        <w:t>π</w:t>
      </w:r>
      <w:r>
        <w:rPr>
          <w:rFonts w:eastAsia="Times New Roman" w:cs="Times New Roman"/>
          <w:szCs w:val="24"/>
        </w:rPr>
        <w:t xml:space="preserve">αιδεία είχε και αυτή τη μοίρα της. </w:t>
      </w:r>
    </w:p>
    <w:p w14:paraId="0445670C"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Και η μοίρα της </w:t>
      </w:r>
      <w:r>
        <w:rPr>
          <w:rFonts w:eastAsia="Times New Roman" w:cs="Times New Roman"/>
          <w:szCs w:val="24"/>
        </w:rPr>
        <w:t>π</w:t>
      </w:r>
      <w:r>
        <w:rPr>
          <w:rFonts w:eastAsia="Times New Roman" w:cs="Times New Roman"/>
          <w:szCs w:val="24"/>
        </w:rPr>
        <w:t xml:space="preserve">αιδείας μετά τη Μεταπολίτευση ήταν μία διαρκής σπονδή στην ευκολία. Έτσι θα περιέγραφα την </w:t>
      </w:r>
      <w:r>
        <w:rPr>
          <w:rFonts w:eastAsia="Times New Roman" w:cs="Times New Roman"/>
          <w:szCs w:val="24"/>
        </w:rPr>
        <w:t>π</w:t>
      </w:r>
      <w:r>
        <w:rPr>
          <w:rFonts w:eastAsia="Times New Roman" w:cs="Times New Roman"/>
          <w:szCs w:val="24"/>
        </w:rPr>
        <w:t>αιδεία μετά τη Μεταπ</w:t>
      </w:r>
      <w:r>
        <w:rPr>
          <w:rFonts w:eastAsia="Times New Roman" w:cs="Times New Roman"/>
          <w:szCs w:val="24"/>
        </w:rPr>
        <w:t xml:space="preserve">ολίτευση. Και κάπως μπορούσε κάποιος να φρενάρει αυτήν την </w:t>
      </w:r>
      <w:r>
        <w:rPr>
          <w:rFonts w:eastAsia="Times New Roman" w:cs="Times New Roman"/>
          <w:szCs w:val="24"/>
        </w:rPr>
        <w:lastRenderedPageBreak/>
        <w:t xml:space="preserve">σπονδή προς την ευκολία, αλλά όλο το σύστημα, όλο το περιβάλλον, όλο το σκηνικό ενθάρρυνε την ευκολία, ενθάρρυνε τη δημαγωγία, ενθάρρυνε τη μείωση των δυσκολιών εν </w:t>
      </w:r>
      <w:proofErr w:type="spellStart"/>
      <w:r>
        <w:rPr>
          <w:rFonts w:eastAsia="Times New Roman" w:cs="Times New Roman"/>
          <w:szCs w:val="24"/>
        </w:rPr>
        <w:t>ονόματι</w:t>
      </w:r>
      <w:proofErr w:type="spellEnd"/>
      <w:r>
        <w:rPr>
          <w:rFonts w:eastAsia="Times New Roman" w:cs="Times New Roman"/>
          <w:szCs w:val="24"/>
        </w:rPr>
        <w:t xml:space="preserve"> μιας δήθεν </w:t>
      </w:r>
      <w:proofErr w:type="spellStart"/>
      <w:r>
        <w:rPr>
          <w:rFonts w:eastAsia="Times New Roman" w:cs="Times New Roman"/>
          <w:szCs w:val="24"/>
        </w:rPr>
        <w:t>ισότητος</w:t>
      </w:r>
      <w:proofErr w:type="spellEnd"/>
      <w:r>
        <w:rPr>
          <w:rFonts w:eastAsia="Times New Roman" w:cs="Times New Roman"/>
          <w:szCs w:val="24"/>
        </w:rPr>
        <w:t xml:space="preserve">, εν </w:t>
      </w:r>
      <w:proofErr w:type="spellStart"/>
      <w:r>
        <w:rPr>
          <w:rFonts w:eastAsia="Times New Roman" w:cs="Times New Roman"/>
          <w:szCs w:val="24"/>
        </w:rPr>
        <w:t>ο</w:t>
      </w:r>
      <w:r>
        <w:rPr>
          <w:rFonts w:eastAsia="Times New Roman" w:cs="Times New Roman"/>
          <w:szCs w:val="24"/>
        </w:rPr>
        <w:t>νόματι</w:t>
      </w:r>
      <w:proofErr w:type="spellEnd"/>
      <w:r>
        <w:rPr>
          <w:rFonts w:eastAsia="Times New Roman" w:cs="Times New Roman"/>
          <w:szCs w:val="24"/>
        </w:rPr>
        <w:t xml:space="preserve"> της ευκολίας προσβάσεως στα πανεπιστήμια, εν </w:t>
      </w:r>
      <w:proofErr w:type="spellStart"/>
      <w:r>
        <w:rPr>
          <w:rFonts w:eastAsia="Times New Roman" w:cs="Times New Roman"/>
          <w:szCs w:val="24"/>
        </w:rPr>
        <w:t>ονόματι</w:t>
      </w:r>
      <w:proofErr w:type="spellEnd"/>
      <w:r>
        <w:rPr>
          <w:rFonts w:eastAsia="Times New Roman" w:cs="Times New Roman"/>
          <w:szCs w:val="24"/>
        </w:rPr>
        <w:t xml:space="preserve"> της ευκολίας αποκτήσεως πτυχίου. Διότι</w:t>
      </w:r>
      <w:r>
        <w:rPr>
          <w:rFonts w:eastAsia="Times New Roman" w:cs="Times New Roman"/>
          <w:szCs w:val="24"/>
        </w:rPr>
        <w:t>,</w:t>
      </w:r>
      <w:r>
        <w:rPr>
          <w:rFonts w:eastAsia="Times New Roman" w:cs="Times New Roman"/>
          <w:szCs w:val="24"/>
        </w:rPr>
        <w:t xml:space="preserve"> η δημαγωγία και ο λαϊκισμός δεν ήταν στην οικονομία, δεν ήταν στην πολιτική. Ήταν στην </w:t>
      </w:r>
      <w:r>
        <w:rPr>
          <w:rFonts w:eastAsia="Times New Roman" w:cs="Times New Roman"/>
          <w:szCs w:val="24"/>
        </w:rPr>
        <w:t>π</w:t>
      </w:r>
      <w:r>
        <w:rPr>
          <w:rFonts w:eastAsia="Times New Roman" w:cs="Times New Roman"/>
          <w:szCs w:val="24"/>
        </w:rPr>
        <w:t xml:space="preserve">αιδεία, ήταν παντού. </w:t>
      </w:r>
    </w:p>
    <w:p w14:paraId="0445670D"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Εμείς, κυρίες και κύριοι της Αριστεράς, οδηγήσ</w:t>
      </w:r>
      <w:r>
        <w:rPr>
          <w:rFonts w:eastAsia="Times New Roman" w:cs="Times New Roman"/>
          <w:szCs w:val="24"/>
        </w:rPr>
        <w:t>αμε τη χώρα στη χρεοκοπία με ρυθμούς βάδην, τη στιγμή που εσείς από κάτω φωνάζατε «όχι βάδην, τροχάδην». Αυτή είναι η διαφορά μας.</w:t>
      </w:r>
    </w:p>
    <w:p w14:paraId="0445670E"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Και επειδή μιλάτε για τα συστημικά μέσα ενημέρωσης, θα σας πω ότι η Νέα Δημοκρατία δεν υπερασπίζει τα μέσα ενημέρωσης τα οποί</w:t>
      </w:r>
      <w:r>
        <w:rPr>
          <w:rFonts w:eastAsia="Times New Roman" w:cs="Times New Roman"/>
          <w:szCs w:val="24"/>
        </w:rPr>
        <w:t>α την κατακεραύνωναν, όταν κυβερνούσε. Πάντα την κατακεραύνωναν. Η Νέα Δημοκρατία υπερασπίζεται την πολυφωνία και τη νομιμότητα. Κι αν θέλετε να ξέρετε, αυτά τα μέσα ενημέρωσης</w:t>
      </w:r>
      <w:r>
        <w:rPr>
          <w:rFonts w:eastAsia="Times New Roman" w:cs="Times New Roman"/>
          <w:szCs w:val="24"/>
        </w:rPr>
        <w:t>,</w:t>
      </w:r>
      <w:r>
        <w:rPr>
          <w:rFonts w:eastAsia="Times New Roman" w:cs="Times New Roman"/>
          <w:szCs w:val="24"/>
        </w:rPr>
        <w:t xml:space="preserve"> που εσείς αποκαλείτε συστημικά -ποια συστημικά;- αυτά τα μέσα ενημέρωσης </w:t>
      </w:r>
      <w:r>
        <w:rPr>
          <w:rFonts w:eastAsia="Times New Roman" w:cs="Times New Roman"/>
          <w:szCs w:val="24"/>
        </w:rPr>
        <w:lastRenderedPageBreak/>
        <w:t>καλλι</w:t>
      </w:r>
      <w:r>
        <w:rPr>
          <w:rFonts w:eastAsia="Times New Roman" w:cs="Times New Roman"/>
          <w:szCs w:val="24"/>
        </w:rPr>
        <w:t>έργησαν επί τριάντα χρόνια -αυτά που σήμερα δεινοπαθούν στα χέρια μιας Κυβέρνησης</w:t>
      </w:r>
      <w:r>
        <w:rPr>
          <w:rFonts w:eastAsia="Times New Roman" w:cs="Times New Roman"/>
          <w:szCs w:val="24"/>
        </w:rPr>
        <w:t>,</w:t>
      </w:r>
      <w:r>
        <w:rPr>
          <w:rFonts w:eastAsia="Times New Roman" w:cs="Times New Roman"/>
          <w:szCs w:val="24"/>
        </w:rPr>
        <w:t xml:space="preserve"> που εφαρμόζει αντιδημοκρατικές και αντισυνταγματικές μεθόδους- με τη δημαγωγία και το λαϊκισμό τους μια νοοτροπία στον ελληνικό λαό τέτοια που τον έκανε να πέσει δορυάλωτος </w:t>
      </w:r>
      <w:r>
        <w:rPr>
          <w:rFonts w:eastAsia="Times New Roman" w:cs="Times New Roman"/>
          <w:szCs w:val="24"/>
        </w:rPr>
        <w:t xml:space="preserve">στα χέρια του ΣΥΡΙΖΑ σήμερα και στα χέρια αύριο -ο νέος μεγάλος αντίπαλός σας- του κ. </w:t>
      </w:r>
      <w:proofErr w:type="spellStart"/>
      <w:r>
        <w:rPr>
          <w:rFonts w:eastAsia="Times New Roman" w:cs="Times New Roman"/>
          <w:szCs w:val="24"/>
        </w:rPr>
        <w:t>Σώρα</w:t>
      </w:r>
      <w:proofErr w:type="spellEnd"/>
      <w:r>
        <w:rPr>
          <w:rFonts w:eastAsia="Times New Roman" w:cs="Times New Roman"/>
          <w:szCs w:val="24"/>
        </w:rPr>
        <w:t xml:space="preserve">, ο οποίος υπόσχεται -και να τον προσέξετε, είναι σοβαρός αντίπαλός σας- να μοιράσει 600 δισεκατομμύρια στον ελληνικό λαό. Και εκατοντάδες Έλληνες πολίτες πηγαίνουν, </w:t>
      </w:r>
      <w:r>
        <w:rPr>
          <w:rFonts w:eastAsia="Times New Roman" w:cs="Times New Roman"/>
          <w:szCs w:val="24"/>
        </w:rPr>
        <w:t>ποτισμένοι από τον λαϊκισμό της Μεταπολιτεύσεως και τη δική μας ανημποριά να τον νικήσουμε, και τον χειροκροτούν. Προσέξτε αυτόν τον νέο ηγέτη της χώρας ο οποίος έρχεται ως δημιούργημα αυτής της εξαίρετης περιόδου την οποία τόσο εξαίρετα εκπροσωπείτε.</w:t>
      </w:r>
    </w:p>
    <w:p w14:paraId="0445670F"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Το νομοσχέδιο για την </w:t>
      </w:r>
      <w:r>
        <w:rPr>
          <w:rFonts w:eastAsia="Times New Roman" w:cs="Times New Roman"/>
          <w:szCs w:val="24"/>
        </w:rPr>
        <w:t>π</w:t>
      </w:r>
      <w:r>
        <w:rPr>
          <w:rFonts w:eastAsia="Times New Roman" w:cs="Times New Roman"/>
          <w:szCs w:val="24"/>
        </w:rPr>
        <w:t>αιδεία αναλύθηκε από τους εισηγητές μας. Και αναλύθηκαν οι τομείς στους οποίους είμαστε αντίθετοι. Εγώ θα συνοψίσω στο τελευταίο λεπτό, που καταχρηστικά αξιοποιώ, στον τομέα της εχθρότητας την οποία δείχνετε προς την ιδιωτική εκπαίδε</w:t>
      </w:r>
      <w:r>
        <w:rPr>
          <w:rFonts w:eastAsia="Times New Roman" w:cs="Times New Roman"/>
          <w:szCs w:val="24"/>
        </w:rPr>
        <w:t xml:space="preserve">υση. </w:t>
      </w:r>
    </w:p>
    <w:p w14:paraId="04456710"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Υπουργέ, πρέπει να ξέρετε ότι η δημόσια εκπαίδευση στην Ελλάδα δεν ήταν δημιούργημα των πρώτων επαναστατικών συνταγμάτων, γιατί άφηναν αυτή τη δικαιοδοσία στον ιδιωτικό τομέα και στη δημοτική παρέμβαση, στην κοινοτική παρέμβαση που ήταν ισχυρή </w:t>
      </w:r>
      <w:r>
        <w:rPr>
          <w:rFonts w:eastAsia="Times New Roman" w:cs="Times New Roman"/>
          <w:szCs w:val="24"/>
        </w:rPr>
        <w:t xml:space="preserve">στην Ελλάδα. Πρώτη φορά το Σύνταγμα του 1927 μιλάει για Υπουργείο Εκκλησιαστικών και Δημοσίας Εκπαιδεύσεως. Το σύστημα του εξαταξίου </w:t>
      </w:r>
      <w:r>
        <w:rPr>
          <w:rFonts w:eastAsia="Times New Roman" w:cs="Times New Roman"/>
          <w:szCs w:val="24"/>
        </w:rPr>
        <w:t>γ</w:t>
      </w:r>
      <w:r>
        <w:rPr>
          <w:rFonts w:eastAsia="Times New Roman" w:cs="Times New Roman"/>
          <w:szCs w:val="24"/>
        </w:rPr>
        <w:t xml:space="preserve">υμνασίου και εξαταξίου </w:t>
      </w:r>
      <w:r>
        <w:rPr>
          <w:rFonts w:eastAsia="Times New Roman" w:cs="Times New Roman"/>
          <w:szCs w:val="24"/>
        </w:rPr>
        <w:t>δ</w:t>
      </w:r>
      <w:r>
        <w:rPr>
          <w:rFonts w:eastAsia="Times New Roman" w:cs="Times New Roman"/>
          <w:szCs w:val="24"/>
        </w:rPr>
        <w:t>ημοτικού σχολείου ήρθε στη νέα, ελεύθερη Ελλάδα από την υπόδουλη Ελλάδα της Ηπείρου, των Επτανήσων</w:t>
      </w:r>
      <w:r>
        <w:rPr>
          <w:rFonts w:eastAsia="Times New Roman" w:cs="Times New Roman"/>
          <w:szCs w:val="24"/>
        </w:rPr>
        <w:t xml:space="preserve">, της Μακεδονίας, της Σμύρνης, της Χίου, διότι εκεί οι έμποροι, οι οποίοι διέπρεπαν στο εξωτερικό, χρηματοδοτούσαν σπουδαία ιδιωτικά σχολεία όπως η </w:t>
      </w:r>
      <w:proofErr w:type="spellStart"/>
      <w:r>
        <w:rPr>
          <w:rFonts w:eastAsia="Times New Roman" w:cs="Times New Roman"/>
          <w:szCs w:val="24"/>
        </w:rPr>
        <w:t>Ζωσιμαία</w:t>
      </w:r>
      <w:proofErr w:type="spellEnd"/>
      <w:r>
        <w:rPr>
          <w:rFonts w:eastAsia="Times New Roman" w:cs="Times New Roman"/>
          <w:szCs w:val="24"/>
        </w:rPr>
        <w:t xml:space="preserve">, η </w:t>
      </w:r>
      <w:proofErr w:type="spellStart"/>
      <w:r>
        <w:rPr>
          <w:rFonts w:eastAsia="Times New Roman" w:cs="Times New Roman"/>
          <w:szCs w:val="24"/>
        </w:rPr>
        <w:t>Καπλάνειος</w:t>
      </w:r>
      <w:proofErr w:type="spellEnd"/>
      <w:r>
        <w:rPr>
          <w:rFonts w:eastAsia="Times New Roman" w:cs="Times New Roman"/>
          <w:szCs w:val="24"/>
        </w:rPr>
        <w:t xml:space="preserve">, η </w:t>
      </w:r>
      <w:proofErr w:type="spellStart"/>
      <w:r>
        <w:rPr>
          <w:rFonts w:eastAsia="Times New Roman" w:cs="Times New Roman"/>
          <w:szCs w:val="24"/>
        </w:rPr>
        <w:t>Μαρούτσειος</w:t>
      </w:r>
      <w:proofErr w:type="spellEnd"/>
      <w:r>
        <w:rPr>
          <w:rFonts w:eastAsia="Times New Roman" w:cs="Times New Roman"/>
          <w:szCs w:val="24"/>
        </w:rPr>
        <w:t xml:space="preserve"> στην πατρίδα μου, τα οποία χρηματοδοτούσαν με </w:t>
      </w:r>
      <w:proofErr w:type="spellStart"/>
      <w:r>
        <w:rPr>
          <w:rFonts w:eastAsia="Times New Roman" w:cs="Times New Roman"/>
          <w:szCs w:val="24"/>
        </w:rPr>
        <w:t>φιλογένεια</w:t>
      </w:r>
      <w:proofErr w:type="spellEnd"/>
      <w:r>
        <w:rPr>
          <w:rFonts w:eastAsia="Times New Roman" w:cs="Times New Roman"/>
          <w:szCs w:val="24"/>
        </w:rPr>
        <w:t xml:space="preserve"> επιτυχημένοι </w:t>
      </w:r>
      <w:r>
        <w:rPr>
          <w:rFonts w:eastAsia="Times New Roman" w:cs="Times New Roman"/>
          <w:szCs w:val="24"/>
        </w:rPr>
        <w:t xml:space="preserve">επιχειρηματίες στη Βενετία, στις </w:t>
      </w:r>
      <w:proofErr w:type="spellStart"/>
      <w:r>
        <w:rPr>
          <w:rFonts w:eastAsia="Times New Roman" w:cs="Times New Roman"/>
          <w:szCs w:val="24"/>
        </w:rPr>
        <w:t>Παρίστριες</w:t>
      </w:r>
      <w:proofErr w:type="spellEnd"/>
      <w:r>
        <w:rPr>
          <w:rFonts w:eastAsia="Times New Roman" w:cs="Times New Roman"/>
          <w:szCs w:val="24"/>
        </w:rPr>
        <w:t xml:space="preserve"> Ηγεμονίες, στην Αλεξάνδρεια, στην Τεργέστη, παντού. </w:t>
      </w:r>
    </w:p>
    <w:p w14:paraId="04456711"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Αυτή η επίδοση της ιδιωτικής εκπαιδεύσεως στην υπόδουλη Ελλάδα ήρθε και στην ελεύθερη Ελλάδα σιγά-σιγά και </w:t>
      </w:r>
      <w:proofErr w:type="spellStart"/>
      <w:r>
        <w:rPr>
          <w:rFonts w:eastAsia="Times New Roman" w:cs="Times New Roman"/>
          <w:szCs w:val="24"/>
        </w:rPr>
        <w:t>επεβλήθη</w:t>
      </w:r>
      <w:proofErr w:type="spellEnd"/>
      <w:r>
        <w:rPr>
          <w:rFonts w:eastAsia="Times New Roman" w:cs="Times New Roman"/>
          <w:szCs w:val="24"/>
        </w:rPr>
        <w:t xml:space="preserve"> του βαυαρικού συστήματος, το οποίο για πρώτ</w:t>
      </w:r>
      <w:r>
        <w:rPr>
          <w:rFonts w:eastAsia="Times New Roman" w:cs="Times New Roman"/>
          <w:szCs w:val="24"/>
        </w:rPr>
        <w:t xml:space="preserve">η φορά εφαρμόστηκε στην Ελλάδα μετά το 1833. </w:t>
      </w:r>
    </w:p>
    <w:p w14:paraId="04456712"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w:t>
      </w:r>
      <w:r>
        <w:rPr>
          <w:rFonts w:eastAsia="Times New Roman" w:cs="Times New Roman"/>
          <w:szCs w:val="24"/>
        </w:rPr>
        <w:t>ε</w:t>
      </w:r>
      <w:r>
        <w:rPr>
          <w:rFonts w:eastAsia="Times New Roman" w:cs="Times New Roman"/>
          <w:szCs w:val="24"/>
        </w:rPr>
        <w:t xml:space="preserve">κκλησία και η εκπαίδευση την οποία στήριξαν οι επιτυχημένοι Έλληνες έμποροι στο εξωτερικό, καλλιέργησε τον </w:t>
      </w:r>
      <w:r>
        <w:rPr>
          <w:rFonts w:eastAsia="Times New Roman" w:cs="Times New Roman"/>
          <w:szCs w:val="24"/>
        </w:rPr>
        <w:t>νεο</w:t>
      </w:r>
      <w:r>
        <w:rPr>
          <w:rFonts w:eastAsia="Times New Roman" w:cs="Times New Roman"/>
          <w:szCs w:val="24"/>
        </w:rPr>
        <w:t xml:space="preserve">ελληνικό μύθο στη θέση του βυζαντινού μύθου και καλλιέργησε την Ελληνική Επανάσταση. </w:t>
      </w:r>
    </w:p>
    <w:p w14:paraId="04456713"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Σήμερα, εσείς, το «κύκνειο άσμα» του λαϊκισμού τη Μεταπολιτεύσεως, προσπαθείτε, τηρώντας κακήν κακώς τις </w:t>
      </w:r>
      <w:proofErr w:type="spellStart"/>
      <w:r>
        <w:rPr>
          <w:rFonts w:eastAsia="Times New Roman" w:cs="Times New Roman"/>
          <w:szCs w:val="24"/>
        </w:rPr>
        <w:t>μνημονιακές</w:t>
      </w:r>
      <w:proofErr w:type="spellEnd"/>
      <w:r>
        <w:rPr>
          <w:rFonts w:eastAsia="Times New Roman" w:cs="Times New Roman"/>
          <w:szCs w:val="24"/>
        </w:rPr>
        <w:t xml:space="preserve"> σας υποχρεώσεις, να εφαρμόσετε μια πολιτική που αποτελεί συμπύκνωση του λαϊκισμού της Μεταπολιτεύσεως. Δεν θα τα καταφέρετε, γιατί σε μια χ</w:t>
      </w:r>
      <w:r>
        <w:rPr>
          <w:rFonts w:eastAsia="Times New Roman" w:cs="Times New Roman"/>
          <w:szCs w:val="24"/>
        </w:rPr>
        <w:t xml:space="preserve">ώρα η οποία είναι στην Ευρωπαϊκή Ένωση -την οποία θέλετε κι εσείς να την κρατήσετε- δεν μπορεί να επικρατήσει κανένα από τα συστήματα τα οποία επιλέγετε. </w:t>
      </w:r>
    </w:p>
    <w:p w14:paraId="04456714"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Θα σπάσετε τα μούτρα σας. Σας παρακαλώ, όμως,  μαζί με αυτό μην σπάσει τα μούτρα της και η χώρα. Προσ</w:t>
      </w:r>
      <w:r>
        <w:rPr>
          <w:rFonts w:eastAsia="Times New Roman" w:cs="Times New Roman"/>
          <w:szCs w:val="24"/>
        </w:rPr>
        <w:t>αρμοστείτε σε μια χώρα ευρωπαϊκή, ανταγωνιστική, όπου η διάκριση και η επίδοση ανταμείβονται και δεν τιμωρούνται.</w:t>
      </w:r>
    </w:p>
    <w:p w14:paraId="04456715" w14:textId="77777777" w:rsidR="00A53C3F" w:rsidRDefault="0019499A">
      <w:pPr>
        <w:spacing w:line="600" w:lineRule="auto"/>
        <w:ind w:left="720" w:firstLine="720"/>
        <w:contextualSpacing/>
        <w:jc w:val="both"/>
        <w:rPr>
          <w:rFonts w:eastAsia="Times New Roman" w:cs="Times New Roman"/>
          <w:szCs w:val="24"/>
        </w:rPr>
      </w:pPr>
      <w:r>
        <w:rPr>
          <w:rFonts w:eastAsia="Times New Roman" w:cs="Times New Roman"/>
          <w:szCs w:val="24"/>
        </w:rPr>
        <w:t>(Χειροκροτήματα από την πτέρυγα της Νέας Δημοκρατίας)</w:t>
      </w:r>
    </w:p>
    <w:p w14:paraId="04456716"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 </w:t>
      </w:r>
      <w:r>
        <w:rPr>
          <w:rFonts w:eastAsia="Times New Roman" w:cs="Times New Roman"/>
          <w:b/>
          <w:szCs w:val="24"/>
        </w:rPr>
        <w:t xml:space="preserve">ΠΡΟΕΔΡΕΥΩΝ (Σπυρίδων Λυκούδης): </w:t>
      </w:r>
      <w:r>
        <w:rPr>
          <w:rFonts w:eastAsia="Times New Roman" w:cs="Times New Roman"/>
          <w:szCs w:val="24"/>
        </w:rPr>
        <w:t>Ευχαριστώ, κύριε συνάδελφε.</w:t>
      </w:r>
    </w:p>
    <w:p w14:paraId="04456717"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Ο Υπουργός κ. Γεώργιος </w:t>
      </w:r>
      <w:proofErr w:type="spellStart"/>
      <w:r>
        <w:rPr>
          <w:rFonts w:eastAsia="Times New Roman" w:cs="Times New Roman"/>
          <w:szCs w:val="24"/>
        </w:rPr>
        <w:t>Κατρ</w:t>
      </w:r>
      <w:r>
        <w:rPr>
          <w:rFonts w:eastAsia="Times New Roman" w:cs="Times New Roman"/>
          <w:szCs w:val="24"/>
        </w:rPr>
        <w:t>ούγκαλος</w:t>
      </w:r>
      <w:proofErr w:type="spellEnd"/>
      <w:r>
        <w:rPr>
          <w:rFonts w:eastAsia="Times New Roman" w:cs="Times New Roman"/>
          <w:szCs w:val="24"/>
        </w:rPr>
        <w:t xml:space="preserve"> έχει ζητήσει τον λόγο. Θα παρουσιάσει και μια νομοτεχνική βελτίωση.</w:t>
      </w:r>
    </w:p>
    <w:p w14:paraId="04456718"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ΚΑΤΡΟΥΓΚΑΛΟΣ (Υπουργός Εργασίας, Κοινωνικής Ασφάλισης και Κοινωνικής Αλληλεγγύης): </w:t>
      </w:r>
      <w:r>
        <w:rPr>
          <w:rFonts w:eastAsia="Times New Roman" w:cs="Times New Roman"/>
          <w:szCs w:val="24"/>
        </w:rPr>
        <w:t xml:space="preserve">Ευχαριστώ πολύ, κύριε Πρόεδρε. </w:t>
      </w:r>
    </w:p>
    <w:p w14:paraId="04456719"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Ακριβώς πριν μπω στο κύριο αντικείμενο της παρέμβασής μ</w:t>
      </w:r>
      <w:r>
        <w:rPr>
          <w:rFonts w:eastAsia="Times New Roman" w:cs="Times New Roman"/>
          <w:szCs w:val="24"/>
        </w:rPr>
        <w:t>ου</w:t>
      </w:r>
      <w:r>
        <w:rPr>
          <w:rFonts w:eastAsia="Times New Roman" w:cs="Times New Roman"/>
          <w:szCs w:val="24"/>
        </w:rPr>
        <w:t>,</w:t>
      </w:r>
      <w:r>
        <w:rPr>
          <w:rFonts w:eastAsia="Times New Roman" w:cs="Times New Roman"/>
          <w:szCs w:val="24"/>
        </w:rPr>
        <w:t xml:space="preserve"> που αφορά τις εργασιακές σχέσεις στην ιδιωτική εκπαίδευση, επιτρέψτε μου μια νομοτεχνική βελτίωση στην υπ’ αριθμόν 638/26-8-2013 τροπολογία, αρμοδιότητας του Υπουργείου μας, που ρύθμιζε το εφάπαξ των δημοσίων υπαλλήλων. Από παραδρομή δεν το είχαμε επεκ</w:t>
      </w:r>
      <w:r>
        <w:rPr>
          <w:rFonts w:eastAsia="Times New Roman" w:cs="Times New Roman"/>
          <w:szCs w:val="24"/>
        </w:rPr>
        <w:t>τείνει και στους φορείς πρόνοιας των υπαλλήλων Νομικών Προσώπων Δημοσίου Δικαίου</w:t>
      </w:r>
      <w:r>
        <w:rPr>
          <w:rFonts w:eastAsia="Times New Roman" w:cs="Times New Roman"/>
          <w:szCs w:val="24"/>
        </w:rPr>
        <w:t>,</w:t>
      </w:r>
      <w:r>
        <w:rPr>
          <w:rFonts w:eastAsia="Times New Roman" w:cs="Times New Roman"/>
          <w:szCs w:val="24"/>
        </w:rPr>
        <w:t xml:space="preserve"> που πάντοτε ακολουθούν τις ρυθμίσεις του δημοσίου. Αυτό διευκρινίζεται, λοιπόν, στην παράγραφο 3, στο άρθρο 2 της τροπολογίας, ότι, δηλαδή, αυτά που αφορούν το Ταμείο Προνοία</w:t>
      </w:r>
      <w:r>
        <w:rPr>
          <w:rFonts w:eastAsia="Times New Roman" w:cs="Times New Roman"/>
          <w:szCs w:val="24"/>
        </w:rPr>
        <w:t xml:space="preserve">ς </w:t>
      </w:r>
      <w:r>
        <w:rPr>
          <w:rFonts w:eastAsia="Times New Roman" w:cs="Times New Roman"/>
          <w:szCs w:val="24"/>
        </w:rPr>
        <w:lastRenderedPageBreak/>
        <w:t xml:space="preserve">των Δημοσίων Υπαλλήλων αφορούν και τους φορείς πρόνοιας υπαλλήλων Νομικών Προσώπων Δημοσίου Δικαίου. </w:t>
      </w:r>
    </w:p>
    <w:p w14:paraId="0445671A"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Την καταθέτω για τα Πρακτικά.</w:t>
      </w:r>
    </w:p>
    <w:p w14:paraId="0445671B"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Υπουργός Εργασίας, Κοινωνικής Ασφάλισης και Κοινωνικής Αλληλεγγύης κ. Γεώργιος </w:t>
      </w:r>
      <w:proofErr w:type="spellStart"/>
      <w:r>
        <w:rPr>
          <w:rFonts w:eastAsia="Times New Roman" w:cs="Times New Roman"/>
          <w:szCs w:val="24"/>
        </w:rPr>
        <w:t>Κατρούγκαλος</w:t>
      </w:r>
      <w:proofErr w:type="spellEnd"/>
      <w:r>
        <w:rPr>
          <w:rFonts w:eastAsia="Times New Roman" w:cs="Times New Roman"/>
          <w:szCs w:val="24"/>
        </w:rPr>
        <w:t xml:space="preserve"> καταθέτει γ</w:t>
      </w:r>
      <w:r>
        <w:rPr>
          <w:rFonts w:eastAsia="Times New Roman" w:cs="Times New Roman"/>
          <w:szCs w:val="24"/>
        </w:rPr>
        <w:t>ια τα Πρακτικά την προαναφερθείσα νομοτεχνική βελτίωση, η οποία έχει ως εξής:</w:t>
      </w:r>
    </w:p>
    <w:p w14:paraId="0445671C" w14:textId="77777777" w:rsidR="00A53C3F" w:rsidRDefault="0019499A">
      <w:pPr>
        <w:spacing w:line="600" w:lineRule="auto"/>
        <w:ind w:firstLine="720"/>
        <w:contextualSpacing/>
        <w:jc w:val="center"/>
        <w:rPr>
          <w:rFonts w:eastAsia="Times New Roman" w:cs="Times New Roman"/>
          <w:szCs w:val="24"/>
        </w:rPr>
      </w:pPr>
      <w:r>
        <w:rPr>
          <w:rFonts w:eastAsia="Times New Roman" w:cs="Times New Roman"/>
          <w:szCs w:val="24"/>
        </w:rPr>
        <w:t>ΑΛΛΑΓΗ ΣΕΛΙΔΑΣ</w:t>
      </w:r>
    </w:p>
    <w:p w14:paraId="0445671D" w14:textId="77777777" w:rsidR="00A53C3F" w:rsidRDefault="0019499A">
      <w:pPr>
        <w:spacing w:line="600" w:lineRule="auto"/>
        <w:ind w:firstLine="720"/>
        <w:contextualSpacing/>
        <w:jc w:val="center"/>
        <w:rPr>
          <w:rFonts w:eastAsia="Times New Roman" w:cs="Times New Roman"/>
          <w:szCs w:val="24"/>
        </w:rPr>
      </w:pPr>
      <w:r>
        <w:rPr>
          <w:rFonts w:eastAsia="Times New Roman" w:cs="Times New Roman"/>
          <w:szCs w:val="24"/>
        </w:rPr>
        <w:t>(Να μπει η σελίδα 395)</w:t>
      </w:r>
    </w:p>
    <w:p w14:paraId="0445671E" w14:textId="77777777" w:rsidR="00A53C3F" w:rsidRDefault="0019499A">
      <w:pPr>
        <w:spacing w:line="600" w:lineRule="auto"/>
        <w:ind w:firstLine="720"/>
        <w:contextualSpacing/>
        <w:jc w:val="center"/>
        <w:rPr>
          <w:rFonts w:eastAsia="Times New Roman" w:cs="Times New Roman"/>
          <w:szCs w:val="24"/>
        </w:rPr>
      </w:pPr>
      <w:r>
        <w:rPr>
          <w:rFonts w:eastAsia="Times New Roman" w:cs="Times New Roman"/>
          <w:szCs w:val="24"/>
        </w:rPr>
        <w:t>ΑΛΛΑΓΗ ΣΕΛΙΔΑΣ</w:t>
      </w:r>
    </w:p>
    <w:p w14:paraId="0445671F"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ΓΕΩΡΓΙΟΣ ΚΑΤΡΟΥΓΚΑΛΟΣ (Υπουργός Εργασίας, Κοινωνικής Ασφάλισης και Κοινωνικής Αλληλεγγύης):</w:t>
      </w:r>
      <w:r>
        <w:rPr>
          <w:rFonts w:eastAsia="Times New Roman" w:cs="Times New Roman"/>
          <w:b/>
          <w:szCs w:val="24"/>
        </w:rPr>
        <w:t xml:space="preserve"> </w:t>
      </w:r>
      <w:r>
        <w:rPr>
          <w:rFonts w:eastAsia="Times New Roman" w:cs="Times New Roman"/>
          <w:szCs w:val="24"/>
        </w:rPr>
        <w:t xml:space="preserve">Ομολογώ ότι μου έκανε εντύπωση η </w:t>
      </w:r>
      <w:r>
        <w:rPr>
          <w:rFonts w:eastAsia="Times New Roman" w:cs="Times New Roman"/>
          <w:szCs w:val="24"/>
        </w:rPr>
        <w:t xml:space="preserve">αντίθεση των κομμάτων της αντιπολίτευσης στις </w:t>
      </w:r>
      <w:r>
        <w:rPr>
          <w:rFonts w:eastAsia="Times New Roman" w:cs="Times New Roman"/>
          <w:szCs w:val="24"/>
        </w:rPr>
        <w:lastRenderedPageBreak/>
        <w:t xml:space="preserve">ιδιαίτερα μετριοπαθείς και προστατευτικές διατάξεις του Υπουργείου Παιδείας ως προς το εργασιακό καθεστώς των ιδιωτικών εκπαιδευτικών. </w:t>
      </w:r>
    </w:p>
    <w:p w14:paraId="04456720"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Είναι προφανές ότι δεν μπορεί η εποπτεία της ιδιωτικής εκπαίδευσης να είνα</w:t>
      </w:r>
      <w:r>
        <w:rPr>
          <w:rFonts w:eastAsia="Times New Roman" w:cs="Times New Roman"/>
          <w:szCs w:val="24"/>
        </w:rPr>
        <w:t>ι στο Υπουργείο Εμπορίου ή στο Υπουργείο Εργασίας, γιατί η εκπαίδευση δεν αποτελεί εμπόρευμα αλλά δημόσιο και δη κοινωνικό αγαθό. Αυτό δεν είναι χαρακτηριστικό του Συντάγματος του 1975</w:t>
      </w:r>
      <w:r>
        <w:rPr>
          <w:rFonts w:eastAsia="Times New Roman" w:cs="Times New Roman"/>
          <w:szCs w:val="24"/>
        </w:rPr>
        <w:t>,</w:t>
      </w:r>
      <w:r>
        <w:rPr>
          <w:rFonts w:eastAsia="Times New Roman" w:cs="Times New Roman"/>
          <w:szCs w:val="24"/>
        </w:rPr>
        <w:t xml:space="preserve"> που</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αφιερώνει μια ξεχωριστή παράγραφο, την υπ’ αριθμόν 8, α</w:t>
      </w:r>
      <w:r>
        <w:rPr>
          <w:rFonts w:eastAsia="Times New Roman" w:cs="Times New Roman"/>
          <w:szCs w:val="24"/>
        </w:rPr>
        <w:t xml:space="preserve">νάγοντας την εποπτεία ειδικά επί των εργασιακών σχέσεων των ιδιωτικών εκπαιδευτικών σε συνταγματική υποχρέωση. Ήδη ο ν.3855/1958 είχε ειδικές ρυθμίσεις για τους ιδιωτικούς εκπαιδευτικούς. </w:t>
      </w:r>
    </w:p>
    <w:p w14:paraId="04456721"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Μάλιστα, μου έκανε εντύπωση το εξής παράδοξο: Το ότι γίνονται αιτιώ</w:t>
      </w:r>
      <w:r>
        <w:rPr>
          <w:rFonts w:eastAsia="Times New Roman" w:cs="Times New Roman"/>
          <w:szCs w:val="24"/>
        </w:rPr>
        <w:t xml:space="preserve">δεις οι καταγγελίες της σχέσης εργασίας των ιδιωτικών εκπαιδευτικών προβλήθηκε και σε αυτή την Αίθουσα και από τα μέσα μαζικής ενημέρωσης, τα ιδιαίτερα νεοφιλελεύθερα, ως σοβιετική ρύθμιση. </w:t>
      </w:r>
    </w:p>
    <w:p w14:paraId="04456722"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Φαίνεται να αγνοούν, όσοι άσκησαν αυτήν την κριτική, ότι ήδη, μετ</w:t>
      </w:r>
      <w:r>
        <w:rPr>
          <w:rFonts w:eastAsia="Times New Roman" w:cs="Times New Roman"/>
          <w:szCs w:val="24"/>
        </w:rPr>
        <w:t xml:space="preserve">ά την κύρωση του αναθεωρημένου ευρωπαϊκού κοινωνικού χάρτη, παύει να ισχύει ο κανόνας που, πράγματι, μέχρι τώρα ίσχυε γενικά στο εργατικό μας δίκαιο, σύμφωνα με τον οποίο είναι </w:t>
      </w:r>
      <w:proofErr w:type="spellStart"/>
      <w:r>
        <w:rPr>
          <w:rFonts w:eastAsia="Times New Roman" w:cs="Times New Roman"/>
          <w:szCs w:val="24"/>
        </w:rPr>
        <w:t>αναιτιώδης</w:t>
      </w:r>
      <w:proofErr w:type="spellEnd"/>
      <w:r>
        <w:rPr>
          <w:rFonts w:eastAsia="Times New Roman" w:cs="Times New Roman"/>
          <w:szCs w:val="24"/>
        </w:rPr>
        <w:t xml:space="preserve"> η καταγγελία της σύμβασης εργασίας. Στο εξής υποχρεωτικά πρέπει να α</w:t>
      </w:r>
      <w:r>
        <w:rPr>
          <w:rFonts w:eastAsia="Times New Roman" w:cs="Times New Roman"/>
          <w:szCs w:val="24"/>
        </w:rPr>
        <w:t xml:space="preserve">ιτιολογείται κάθε απόλυση εργαζομένου στον ιδιωτικό τομέα. </w:t>
      </w:r>
    </w:p>
    <w:p w14:paraId="04456723"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Αυτό που κάνει, λοιπόν, το νομοσχέδιο του Υπουργείου, είναι να ανταποκριθεί -πέραν αυτής της γενικής υποχρέωσης να αιτιολογούνται οι καταγγελίες των σχέσεων εργασίας- σε συνταγματική επιταγή, που </w:t>
      </w:r>
      <w:r>
        <w:rPr>
          <w:rFonts w:eastAsia="Times New Roman" w:cs="Times New Roman"/>
          <w:szCs w:val="24"/>
        </w:rPr>
        <w:t xml:space="preserve">πώς την έχει ερμηνεύσει το Συμβούλιο Επικρατείας σε μια σειρά από αποφάσεις του; </w:t>
      </w:r>
    </w:p>
    <w:p w14:paraId="04456724"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Για λόγους αρχείου θα καταθέσω για τα Πρακτικά της Βουλής μία από αυτές. </w:t>
      </w:r>
    </w:p>
    <w:p w14:paraId="04456725"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Λέει, λοιπόν, μια πάγια σειρά αποφάσεων της νομολογίας του Συμβουλίου Επικρατείας ότι η έντονη ρυθμι</w:t>
      </w:r>
      <w:r>
        <w:rPr>
          <w:rFonts w:eastAsia="Times New Roman" w:cs="Times New Roman"/>
          <w:szCs w:val="24"/>
        </w:rPr>
        <w:t>στική επέμβαση του νομοθέτη στην οργάνωση και λειτουργία των ιδιωτικών σχολείων και ιδίως στην υπηρεσιακή κατάσταση του προσωπικού τους, αποσκοπεί στην εξυπηρέτηση του συμφέροντος της εκ</w:t>
      </w:r>
      <w:r>
        <w:rPr>
          <w:rFonts w:eastAsia="Times New Roman" w:cs="Times New Roman"/>
          <w:szCs w:val="24"/>
        </w:rPr>
        <w:lastRenderedPageBreak/>
        <w:t>παίδευσης και δη, η εξασφάλιση στους ιδιωτικούς εκπαιδευτικούς λειτουρ</w:t>
      </w:r>
      <w:r>
        <w:rPr>
          <w:rFonts w:eastAsia="Times New Roman" w:cs="Times New Roman"/>
          <w:szCs w:val="24"/>
        </w:rPr>
        <w:t xml:space="preserve">γούς σταθερών συνθηκών εργασίας, αποτελεί συνταγματικό λόγο δημοσίου συμφέροντος ώστε να μπορούν αυτοί απερίσπαστοι να εκτελούν τα καθήκοντά τους. </w:t>
      </w:r>
    </w:p>
    <w:p w14:paraId="04456726"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Αυτό αποτελεί κοινό τόπο και στη νομολογία και στους </w:t>
      </w:r>
      <w:proofErr w:type="spellStart"/>
      <w:r>
        <w:rPr>
          <w:rFonts w:eastAsia="Times New Roman" w:cs="Times New Roman"/>
          <w:szCs w:val="24"/>
        </w:rPr>
        <w:t>δημοσιολογούντες</w:t>
      </w:r>
      <w:proofErr w:type="spellEnd"/>
      <w:r>
        <w:rPr>
          <w:rFonts w:eastAsia="Times New Roman" w:cs="Times New Roman"/>
          <w:szCs w:val="24"/>
        </w:rPr>
        <w:t xml:space="preserve">. </w:t>
      </w:r>
    </w:p>
    <w:p w14:paraId="04456727"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Για λόγους, πάλι, αρχείου θα </w:t>
      </w:r>
      <w:r>
        <w:rPr>
          <w:rFonts w:eastAsia="Times New Roman" w:cs="Times New Roman"/>
          <w:szCs w:val="24"/>
        </w:rPr>
        <w:t>καταθέσω μια σχετική γνωμοδότηση που συνυπογράφει ο Κοινοβουλευτικός Εκπρόσωπος του ΠΑΣΟΚ, ο συνάδελφος κ. Λοβέρδος, μαζί με τον κοινό μας δάσκαλο, τον Δημήτρη τον Τσάτσο.</w:t>
      </w:r>
    </w:p>
    <w:p w14:paraId="04456728" w14:textId="77777777" w:rsidR="00A53C3F" w:rsidRDefault="0019499A">
      <w:pPr>
        <w:spacing w:after="0" w:line="600" w:lineRule="auto"/>
        <w:ind w:firstLine="720"/>
        <w:contextualSpacing/>
        <w:jc w:val="both"/>
        <w:rPr>
          <w:rFonts w:eastAsia="Times New Roman" w:cs="Times New Roman"/>
          <w:szCs w:val="24"/>
        </w:rPr>
      </w:pPr>
      <w:r>
        <w:rPr>
          <w:rFonts w:eastAsia="Times New Roman" w:cs="Times New Roman"/>
          <w:szCs w:val="24"/>
        </w:rPr>
        <w:t>(Στο σημείο αυτό ο Υπουργός Εργασίας, Κοινωνικής Ασφάλισης και</w:t>
      </w:r>
      <w:r>
        <w:rPr>
          <w:rFonts w:eastAsia="Times New Roman" w:cs="Times New Roman"/>
          <w:szCs w:val="24"/>
        </w:rPr>
        <w:t xml:space="preserve"> </w:t>
      </w:r>
      <w:r>
        <w:rPr>
          <w:rFonts w:eastAsia="Times New Roman" w:cs="Times New Roman"/>
          <w:szCs w:val="24"/>
        </w:rPr>
        <w:t>Κοινωνικής Αλληλεγγύη</w:t>
      </w:r>
      <w:r>
        <w:rPr>
          <w:rFonts w:eastAsia="Times New Roman" w:cs="Times New Roman"/>
          <w:szCs w:val="24"/>
        </w:rPr>
        <w:t xml:space="preserve">ς κ. Γεώργιος </w:t>
      </w:r>
      <w:proofErr w:type="spellStart"/>
      <w:r>
        <w:rPr>
          <w:rFonts w:eastAsia="Times New Roman" w:cs="Times New Roman"/>
          <w:szCs w:val="24"/>
        </w:rPr>
        <w:t>Κατρούγκαλος</w:t>
      </w:r>
      <w:proofErr w:type="spellEnd"/>
      <w:r>
        <w:rPr>
          <w:rFonts w:eastAsia="Times New Roman" w:cs="Times New Roman"/>
          <w:szCs w:val="24"/>
        </w:rPr>
        <w:t xml:space="preserve"> καταθέτει για τα Πρακτικά τα προαναφερθέντα έγγραφα, τα οποία βρίσκονται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04456729"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Ακριβώς αυτό αποτελεί, άλλωστε, και μια από τις ιδιαιτερότητες του</w:t>
      </w:r>
      <w:r>
        <w:rPr>
          <w:rFonts w:eastAsia="Times New Roman" w:cs="Times New Roman"/>
          <w:szCs w:val="24"/>
        </w:rPr>
        <w:t xml:space="preserve"> ευρωπαϊκού κοινωνικού μοντέλου, ότι αντιμετωπίζουμε την εκπαίδευση όχι ως ιδιωτικό αγαθό αγοραίο, αλλά ως δημόσιο και κοινωνικό </w:t>
      </w:r>
      <w:r>
        <w:rPr>
          <w:rFonts w:eastAsia="Times New Roman" w:cs="Times New Roman"/>
          <w:szCs w:val="24"/>
        </w:rPr>
        <w:lastRenderedPageBreak/>
        <w:t xml:space="preserve">αγαθό. Και ακριβώς εκεί βρίσκεται μια από τις βασικές διαφορές μας με τον πλήρως </w:t>
      </w:r>
      <w:r>
        <w:rPr>
          <w:rFonts w:eastAsia="Times New Roman" w:cs="Times New Roman"/>
          <w:szCs w:val="24"/>
          <w:lang w:val="en-US"/>
        </w:rPr>
        <w:t>laissez</w:t>
      </w:r>
      <w:r>
        <w:rPr>
          <w:rFonts w:eastAsia="Times New Roman" w:cs="Times New Roman"/>
          <w:szCs w:val="24"/>
        </w:rPr>
        <w:t xml:space="preserve"> </w:t>
      </w:r>
      <w:r>
        <w:rPr>
          <w:rFonts w:eastAsia="Times New Roman" w:cs="Times New Roman"/>
          <w:szCs w:val="24"/>
          <w:lang w:val="en-US"/>
        </w:rPr>
        <w:t>faire</w:t>
      </w:r>
      <w:r>
        <w:rPr>
          <w:rFonts w:eastAsia="Times New Roman" w:cs="Times New Roman"/>
          <w:szCs w:val="24"/>
        </w:rPr>
        <w:t xml:space="preserve"> -ας πούμε- αγγλοσαξονικό καπιταλισμό. </w:t>
      </w:r>
    </w:p>
    <w:p w14:paraId="0445672A"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Σας θυμίζω ότι ένας από τους λόγους της απήχησης του μηνύματος του </w:t>
      </w:r>
      <w:proofErr w:type="spellStart"/>
      <w:r>
        <w:rPr>
          <w:rFonts w:eastAsia="Times New Roman" w:cs="Times New Roman"/>
          <w:szCs w:val="24"/>
        </w:rPr>
        <w:t>Σάντερς</w:t>
      </w:r>
      <w:proofErr w:type="spellEnd"/>
      <w:r>
        <w:rPr>
          <w:rFonts w:eastAsia="Times New Roman" w:cs="Times New Roman"/>
          <w:szCs w:val="24"/>
        </w:rPr>
        <w:t xml:space="preserve"> ήταν ακριβώς η έμφασή του στο ότι πρέπει να είναι δημόσια ή τουλάχιστον δωρεάν η παροχή της εκπαίδευσης. Και βρήκε εύφορο έδαφος, ακριβώς για</w:t>
      </w:r>
      <w:r>
        <w:rPr>
          <w:rFonts w:eastAsia="Times New Roman" w:cs="Times New Roman"/>
          <w:szCs w:val="24"/>
        </w:rPr>
        <w:t>τί αυτή τη στιγμή οι φοιτητές στις Ηνωμένες Πολιτείες είτε αποκλείονται είτε υπερχρεώνονται με βάση τα δάνεια</w:t>
      </w:r>
      <w:r>
        <w:rPr>
          <w:rFonts w:eastAsia="Times New Roman" w:cs="Times New Roman"/>
          <w:szCs w:val="24"/>
        </w:rPr>
        <w:t>,</w:t>
      </w:r>
      <w:r>
        <w:rPr>
          <w:rFonts w:eastAsia="Times New Roman" w:cs="Times New Roman"/>
          <w:szCs w:val="24"/>
        </w:rPr>
        <w:t xml:space="preserve"> που δίνονται εκεί για να μπορούν να παρακολουθήσουν τα μαθήματα στα κολλέγια και στα πανεπιστήμια. Προσοχή, όμως, στην Ελλάδα δεν έχουμε μόνο αυτ</w:t>
      </w:r>
      <w:r>
        <w:rPr>
          <w:rFonts w:eastAsia="Times New Roman" w:cs="Times New Roman"/>
          <w:szCs w:val="24"/>
        </w:rPr>
        <w:t xml:space="preserve">ό το γενικό ζήτημα της σύγκρουσης ανάμεσα σε αυτούς που θέλουν την αγορά ανεξέλεγκτη, ακόμα κι εκεί που υπάρχουν κοινωνικά αγαθά, και σε αυτούς που θέλουν την υπεράσπιση ενός άλλου μοντέλου. </w:t>
      </w:r>
    </w:p>
    <w:p w14:paraId="0445672B"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Δυστυχώς, στην Ελλάδα έχουμε τα χαρακτηριστικά αυτού του παρασιτ</w:t>
      </w:r>
      <w:r>
        <w:rPr>
          <w:rFonts w:eastAsia="Times New Roman" w:cs="Times New Roman"/>
          <w:szCs w:val="24"/>
        </w:rPr>
        <w:t>ικού και πελατειακού καπιταλισμού</w:t>
      </w:r>
      <w:r>
        <w:rPr>
          <w:rFonts w:eastAsia="Times New Roman" w:cs="Times New Roman"/>
          <w:szCs w:val="24"/>
        </w:rPr>
        <w:t>,</w:t>
      </w:r>
      <w:r>
        <w:rPr>
          <w:rFonts w:eastAsia="Times New Roman" w:cs="Times New Roman"/>
          <w:szCs w:val="24"/>
        </w:rPr>
        <w:t xml:space="preserve"> που εύκολα καταγγέλλεται πια από τη μεριά της Νέας Δημοκρατίας και του ΠΑΣΟΚ ως προς τη βάση του, δηλαδή</w:t>
      </w:r>
      <w:r>
        <w:rPr>
          <w:rFonts w:eastAsia="Times New Roman" w:cs="Times New Roman"/>
          <w:szCs w:val="24"/>
        </w:rPr>
        <w:t>,</w:t>
      </w:r>
      <w:r>
        <w:rPr>
          <w:rFonts w:eastAsia="Times New Roman" w:cs="Times New Roman"/>
          <w:szCs w:val="24"/>
        </w:rPr>
        <w:t xml:space="preserve"> τα μικρά ρουσφέτια που γίνονταν για να γίνει μια πρόσληψη, ας πούμε, στο δημόσιο </w:t>
      </w:r>
      <w:r>
        <w:rPr>
          <w:rFonts w:eastAsia="Times New Roman" w:cs="Times New Roman"/>
          <w:szCs w:val="24"/>
        </w:rPr>
        <w:lastRenderedPageBreak/>
        <w:t>τομέα, ακριβώς για να μείνει στο κ</w:t>
      </w:r>
      <w:r>
        <w:rPr>
          <w:rFonts w:eastAsia="Times New Roman" w:cs="Times New Roman"/>
          <w:szCs w:val="24"/>
        </w:rPr>
        <w:t>ενό της πολιτικής πρακτικής το βασικό χαρακτηριστικό αυτού του συστήματος «</w:t>
      </w:r>
      <w:proofErr w:type="spellStart"/>
      <w:r>
        <w:rPr>
          <w:rFonts w:eastAsia="Times New Roman" w:cs="Times New Roman"/>
          <w:szCs w:val="24"/>
        </w:rPr>
        <w:t>πελατειασμού</w:t>
      </w:r>
      <w:proofErr w:type="spellEnd"/>
      <w:r>
        <w:rPr>
          <w:rFonts w:eastAsia="Times New Roman" w:cs="Times New Roman"/>
          <w:szCs w:val="24"/>
        </w:rPr>
        <w:t xml:space="preserve">» και διαπλοκής, που ήταν η συμβιωτική σχέση των ιδιωτικών και των δημοσίων συμφερόντων στην κορυφή. </w:t>
      </w:r>
    </w:p>
    <w:p w14:paraId="0445672C"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Για να πω τα πράγματα με το όνομά τους, η ύπαρξη σχολαρχών, που για</w:t>
      </w:r>
      <w:r>
        <w:rPr>
          <w:rFonts w:eastAsia="Times New Roman" w:cs="Times New Roman"/>
          <w:szCs w:val="24"/>
        </w:rPr>
        <w:t xml:space="preserve"> τις διαδοχικές και συνεχείς παρανομίες τους είχαν προστασία από το πολιτικό σύστημα, πολλές φορές στο ανώτατο επίπεδο του πολιτικού συστήματος και οι συνεχείς αυτές παρανομίες δεν ελέγχονταν, ακριβώς, γιατί είναι αντικείμενο της πελατειακής προστασίας. </w:t>
      </w:r>
    </w:p>
    <w:p w14:paraId="0445672D"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Ν</w:t>
      </w:r>
      <w:r>
        <w:rPr>
          <w:rFonts w:eastAsia="Times New Roman" w:cs="Times New Roman"/>
          <w:szCs w:val="24"/>
        </w:rPr>
        <w:t>α σας πω εδώ ότι αν δεν πρόκειται για μια άσκηση ιδιόμορφου χιούμορ που μου διαφεύγει, η δήλωση των σχολαρχών, την οποία διάβαζα σήμερα, κατά την οποία τάχα προκύπτει από τους ελέγχους του Σώματος Επιθεώρησης Εργασίας ότι είναι εργασιακός παράδεισος η κατά</w:t>
      </w:r>
      <w:r>
        <w:rPr>
          <w:rFonts w:eastAsia="Times New Roman" w:cs="Times New Roman"/>
          <w:szCs w:val="24"/>
        </w:rPr>
        <w:t xml:space="preserve">σταση στα ιδιωτικά σχολεία, είναι εντελώς ανακριβής. Το ακριβώς αντίθετο συμβαίνει. Δεν υπάρχει περίπτωση κατά την οποία </w:t>
      </w:r>
      <w:r>
        <w:rPr>
          <w:rFonts w:eastAsia="Times New Roman" w:cs="Times New Roman"/>
          <w:szCs w:val="24"/>
        </w:rPr>
        <w:lastRenderedPageBreak/>
        <w:t>να μην έχουμε βρει παρανομίες σε όσους ελέγχους έχει προχωρήσει η Επιθεώρηση Εργασίας. Και μάλιστα, ακόμα και στα μεγάλα σχολεία υπάρχε</w:t>
      </w:r>
      <w:r>
        <w:rPr>
          <w:rFonts w:eastAsia="Times New Roman" w:cs="Times New Roman"/>
          <w:szCs w:val="24"/>
        </w:rPr>
        <w:t>ι μια ουσιαστική προσπάθεια να μην γίνει καν ο έλεγχος, να απαγορευτεί η είδος στους επιθεωρητές εργασίας. Και ακριβώς επειδή δεν θέλουμε με την αστυνομική δύναμη να εισέλθουμε σε έναν χώρο και να παραβιάσουμε την εκπαιδευτική ειρήνη, πολλές φορές οι επιθε</w:t>
      </w:r>
      <w:r>
        <w:rPr>
          <w:rFonts w:eastAsia="Times New Roman" w:cs="Times New Roman"/>
          <w:szCs w:val="24"/>
        </w:rPr>
        <w:t>ωρητές μας είναι αναγκασμένοι να πηγαίνουν και να κάνουν τους ελέγχους όταν τα σχολεία δέχονται τους γονείς, στο πλαίσιο των επισκέψεων.</w:t>
      </w:r>
    </w:p>
    <w:p w14:paraId="0445672E" w14:textId="77777777" w:rsidR="00A53C3F" w:rsidRDefault="0019499A">
      <w:pPr>
        <w:spacing w:line="600" w:lineRule="auto"/>
        <w:ind w:firstLine="720"/>
        <w:contextualSpacing/>
        <w:jc w:val="both"/>
        <w:rPr>
          <w:rFonts w:eastAsia="Times New Roman"/>
          <w:szCs w:val="24"/>
        </w:rPr>
      </w:pPr>
      <w:r>
        <w:rPr>
          <w:rFonts w:eastAsia="Times New Roman"/>
          <w:szCs w:val="24"/>
        </w:rPr>
        <w:t>Και σε όλες αυτές τις περιπτώσεις βρίσκουμε παρανομίες που είτε ανάγονται στην κατάσταση την εργασιακή των ιδιωτικών εκ</w:t>
      </w:r>
      <w:r>
        <w:rPr>
          <w:rFonts w:eastAsia="Times New Roman"/>
          <w:szCs w:val="24"/>
        </w:rPr>
        <w:t>παιδευτικών είτε στο βάφτισμα ιδιωτικών εκπαιδευτικών ως εργαζομένων με άλλο καθεστώς, ακριβώς για να ξεφεύγουν οι σχολάρχες από τις υποχρεώσεις της ιδιωτικής εκπαιδευτικής νομοθεσίας.</w:t>
      </w:r>
    </w:p>
    <w:p w14:paraId="0445672F" w14:textId="77777777" w:rsidR="00A53C3F" w:rsidRDefault="0019499A">
      <w:pPr>
        <w:spacing w:line="600" w:lineRule="auto"/>
        <w:ind w:firstLine="720"/>
        <w:contextualSpacing/>
        <w:jc w:val="both"/>
        <w:rPr>
          <w:rFonts w:eastAsia="Times New Roman"/>
          <w:szCs w:val="24"/>
        </w:rPr>
      </w:pPr>
      <w:r>
        <w:rPr>
          <w:rFonts w:eastAsia="Times New Roman"/>
          <w:szCs w:val="24"/>
        </w:rPr>
        <w:t>Για να ολοκληρώσω, δεν αφορά αυτή η προστασία του παλαιού πολιτικού συσ</w:t>
      </w:r>
      <w:r>
        <w:rPr>
          <w:rFonts w:eastAsia="Times New Roman"/>
          <w:szCs w:val="24"/>
        </w:rPr>
        <w:t xml:space="preserve">τήματος συστηματικές παρανομίες μόνο στην λειτουργία των ιδιωτικών σχολείων. Η ΟΙΕΛΕ είχε απευθύνει στον κ. Κυριάκο </w:t>
      </w:r>
      <w:r>
        <w:rPr>
          <w:rFonts w:eastAsia="Times New Roman"/>
          <w:szCs w:val="24"/>
        </w:rPr>
        <w:lastRenderedPageBreak/>
        <w:t>Μητσοτάκη, όταν ήταν Υπουργός Διοικητικής Μεταρρύθμισης και υπεύθυνος για την νομιμότητα στην δημόσια εκπαίδευση, σειρά καταγγελιών</w:t>
      </w:r>
      <w:r>
        <w:rPr>
          <w:rFonts w:eastAsia="Times New Roman"/>
          <w:szCs w:val="24"/>
        </w:rPr>
        <w:t>,</w:t>
      </w:r>
      <w:r>
        <w:rPr>
          <w:rFonts w:eastAsia="Times New Roman"/>
          <w:szCs w:val="24"/>
        </w:rPr>
        <w:t xml:space="preserve"> που αφο</w:t>
      </w:r>
      <w:r>
        <w:rPr>
          <w:rFonts w:eastAsia="Times New Roman"/>
          <w:szCs w:val="24"/>
        </w:rPr>
        <w:t>ρούσαν παράτυπους ή παράνομους τίτλους ιδιωτικών σχολείων</w:t>
      </w:r>
      <w:r>
        <w:rPr>
          <w:rFonts w:eastAsia="Times New Roman"/>
          <w:szCs w:val="24"/>
        </w:rPr>
        <w:t>,</w:t>
      </w:r>
      <w:r>
        <w:rPr>
          <w:rFonts w:eastAsia="Times New Roman"/>
          <w:szCs w:val="24"/>
        </w:rPr>
        <w:t xml:space="preserve"> που έπρεπε να ελεγχθούν ως προς την νομιμότητά τους, συνδυασμένες με καταγγελίες ότι πολλοί κάτοχοι των τίτλων αυτών είχαν θέσεις στη ΝΕΡΙΤ, στο Υπουργείο Παιδείας.</w:t>
      </w:r>
    </w:p>
    <w:p w14:paraId="04456730" w14:textId="77777777" w:rsidR="00A53C3F" w:rsidRDefault="0019499A">
      <w:pPr>
        <w:spacing w:line="600" w:lineRule="auto"/>
        <w:ind w:firstLine="720"/>
        <w:contextualSpacing/>
        <w:jc w:val="both"/>
        <w:rPr>
          <w:rFonts w:eastAsia="Times New Roman"/>
          <w:szCs w:val="24"/>
        </w:rPr>
      </w:pPr>
      <w:r>
        <w:rPr>
          <w:rFonts w:eastAsia="Times New Roman"/>
          <w:szCs w:val="24"/>
        </w:rPr>
        <w:t>Καταθέτω αυτές τις απόρρητες και</w:t>
      </w:r>
      <w:r>
        <w:rPr>
          <w:rFonts w:eastAsia="Times New Roman"/>
          <w:szCs w:val="24"/>
        </w:rPr>
        <w:t xml:space="preserve"> εμπιστευτικές επιστολές, οι οποίες έμειναν χωρίς διερεύνηση, όπως μου δήλωσε η ΟΙΕΛΕ, η οποία επανήλθε με δύο ανάλογες επιστολές όταν εγώ ανέλαβα τα καθήκοντα αυτά. Προφανώς</w:t>
      </w:r>
      <w:r>
        <w:rPr>
          <w:rFonts w:eastAsia="Times New Roman"/>
          <w:szCs w:val="24"/>
        </w:rPr>
        <w:t>,</w:t>
      </w:r>
      <w:r>
        <w:rPr>
          <w:rFonts w:eastAsia="Times New Roman"/>
          <w:szCs w:val="24"/>
        </w:rPr>
        <w:t xml:space="preserve"> έστειλα τους σχετικούς φακέλους στον </w:t>
      </w:r>
      <w:r>
        <w:rPr>
          <w:rFonts w:eastAsia="Times New Roman"/>
          <w:szCs w:val="24"/>
        </w:rPr>
        <w:t>ε</w:t>
      </w:r>
      <w:r>
        <w:rPr>
          <w:rFonts w:eastAsia="Times New Roman"/>
          <w:szCs w:val="24"/>
        </w:rPr>
        <w:t xml:space="preserve">πιθεωρητή </w:t>
      </w:r>
      <w:r>
        <w:rPr>
          <w:rFonts w:eastAsia="Times New Roman"/>
          <w:szCs w:val="24"/>
        </w:rPr>
        <w:t>δ</w:t>
      </w:r>
      <w:r>
        <w:rPr>
          <w:rFonts w:eastAsia="Times New Roman"/>
          <w:szCs w:val="24"/>
        </w:rPr>
        <w:t xml:space="preserve">ημόσιας </w:t>
      </w:r>
      <w:r>
        <w:rPr>
          <w:rFonts w:eastAsia="Times New Roman"/>
          <w:szCs w:val="24"/>
        </w:rPr>
        <w:t>δ</w:t>
      </w:r>
      <w:r>
        <w:rPr>
          <w:rFonts w:eastAsia="Times New Roman"/>
          <w:szCs w:val="24"/>
        </w:rPr>
        <w:t>ιοίκησης και ως αποτέλ</w:t>
      </w:r>
      <w:r>
        <w:rPr>
          <w:rFonts w:eastAsia="Times New Roman"/>
          <w:szCs w:val="24"/>
        </w:rPr>
        <w:t>εσμα αυτών των ελέγχων που έγιναν -και ούτε συγκάλυψης του προηγούμενου διαστήματος- μπόρεσε η σημερινή ηγεσία του Υπουργείου Παιδείας να ενεργοποιήσει τον νόμο Γιαννάκου και να προχωρήσει στην αποκατάσταση της νομιμότητας στον  χώρο αυτό.</w:t>
      </w:r>
    </w:p>
    <w:p w14:paraId="04456731"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(Στο σημείο αυτό</w:t>
      </w:r>
      <w:r>
        <w:rPr>
          <w:rFonts w:eastAsia="Times New Roman" w:cs="Times New Roman"/>
          <w:szCs w:val="24"/>
        </w:rPr>
        <w:t xml:space="preserve"> ο Υπουργός Εργασίας, Κοινωνικής Ασφάλισης και Κοινωνικής Αλληλεγγύης, κ. Γεώργιος </w:t>
      </w:r>
      <w:proofErr w:type="spellStart"/>
      <w:r>
        <w:rPr>
          <w:rFonts w:eastAsia="Times New Roman" w:cs="Times New Roman"/>
          <w:szCs w:val="24"/>
        </w:rPr>
        <w:t>Κατρούγκαλος</w:t>
      </w:r>
      <w:proofErr w:type="spellEnd"/>
      <w:r>
        <w:rPr>
          <w:rFonts w:eastAsia="Times New Roman" w:cs="Times New Roman"/>
          <w:szCs w:val="24"/>
        </w:rPr>
        <w:t xml:space="preserve"> καταθέτει για τα Πρακτικά τα προαναφερθέντα έγγραφα, τα οποία βρίσκονται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w:t>
      </w:r>
      <w:r>
        <w:rPr>
          <w:rFonts w:eastAsia="Times New Roman" w:cs="Times New Roman"/>
          <w:szCs w:val="24"/>
        </w:rPr>
        <w:t>ς)</w:t>
      </w:r>
    </w:p>
    <w:p w14:paraId="04456732"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Για να ολοκληρώσω, με παραξενεύει η στάση των κομμάτων της αντιπολίτευσης εάν δεν ψηφίσουν αυτές τις εντελώς μετριοπαθείς ρυθμίσεις που κινούνται στο πλαίσιο του συνταγματικού μας πολιτισμού για την υπεράσπιση του κοινωνικού αγαθού της </w:t>
      </w:r>
      <w:r>
        <w:rPr>
          <w:rFonts w:eastAsia="Times New Roman" w:cs="Times New Roman"/>
          <w:szCs w:val="24"/>
        </w:rPr>
        <w:t>π</w:t>
      </w:r>
      <w:r>
        <w:rPr>
          <w:rFonts w:eastAsia="Times New Roman" w:cs="Times New Roman"/>
          <w:szCs w:val="24"/>
        </w:rPr>
        <w:t>αιδείας.</w:t>
      </w:r>
    </w:p>
    <w:p w14:paraId="04456733"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Δυστυχώ</w:t>
      </w:r>
      <w:r>
        <w:rPr>
          <w:rFonts w:eastAsia="Times New Roman" w:cs="Times New Roman"/>
          <w:szCs w:val="24"/>
        </w:rPr>
        <w:t xml:space="preserve">ς, δεν με παραξενεύει η στάση της Νέας Δημοκρατίας, γιατί σε αυτό το πρόσφατο </w:t>
      </w:r>
      <w:proofErr w:type="spellStart"/>
      <w:r>
        <w:rPr>
          <w:rFonts w:eastAsia="Times New Roman" w:cs="Times New Roman"/>
          <w:bCs/>
          <w:szCs w:val="24"/>
        </w:rPr>
        <w:t>ménage</w:t>
      </w:r>
      <w:proofErr w:type="spellEnd"/>
      <w:r>
        <w:rPr>
          <w:rFonts w:eastAsia="Times New Roman" w:cs="Times New Roman"/>
          <w:bCs/>
          <w:szCs w:val="24"/>
        </w:rPr>
        <w:t xml:space="preserve"> à </w:t>
      </w:r>
      <w:proofErr w:type="spellStart"/>
      <w:r>
        <w:rPr>
          <w:rFonts w:eastAsia="Times New Roman" w:cs="Times New Roman"/>
          <w:bCs/>
          <w:szCs w:val="24"/>
        </w:rPr>
        <w:t>trois</w:t>
      </w:r>
      <w:proofErr w:type="spellEnd"/>
      <w:r>
        <w:rPr>
          <w:rFonts w:eastAsia="Times New Roman" w:cs="Times New Roman"/>
          <w:bCs/>
          <w:szCs w:val="24"/>
        </w:rPr>
        <w:t>,</w:t>
      </w:r>
      <w:r>
        <w:rPr>
          <w:rFonts w:eastAsia="Times New Roman"/>
          <w:b/>
          <w:bCs/>
          <w:color w:val="545454"/>
          <w:szCs w:val="24"/>
        </w:rPr>
        <w:t xml:space="preserve"> </w:t>
      </w:r>
      <w:r>
        <w:rPr>
          <w:rFonts w:eastAsia="Times New Roman" w:cs="Times New Roman"/>
          <w:szCs w:val="24"/>
        </w:rPr>
        <w:t xml:space="preserve">όπου οι παραδοσιακοί εκπρόσωποι του κόμματος της Νέας Δημοκρατίας, αυτοί που ψήφισαν τον ν.6682/1977 -νόμος Ράλλη είναι </w:t>
      </w:r>
      <w:r>
        <w:rPr>
          <w:rFonts w:eastAsia="Times New Roman" w:cs="Times New Roman"/>
          <w:szCs w:val="24"/>
        </w:rPr>
        <w:t>αυτός,</w:t>
      </w:r>
      <w:r>
        <w:rPr>
          <w:rFonts w:eastAsia="Times New Roman" w:cs="Times New Roman"/>
          <w:szCs w:val="24"/>
        </w:rPr>
        <w:t xml:space="preserve"> που καθιερώνει στην ουσία τις ρυθμί</w:t>
      </w:r>
      <w:r>
        <w:rPr>
          <w:rFonts w:eastAsia="Times New Roman" w:cs="Times New Roman"/>
          <w:szCs w:val="24"/>
        </w:rPr>
        <w:t>σεις</w:t>
      </w:r>
      <w:r>
        <w:rPr>
          <w:rFonts w:eastAsia="Times New Roman" w:cs="Times New Roman"/>
          <w:szCs w:val="24"/>
        </w:rPr>
        <w:t>,</w:t>
      </w:r>
      <w:r>
        <w:rPr>
          <w:rFonts w:eastAsia="Times New Roman" w:cs="Times New Roman"/>
          <w:szCs w:val="24"/>
        </w:rPr>
        <w:t xml:space="preserve"> που επανεισάγει τώρα το Υπουργείο Παιδείας- παρακολουθούν αμήχανοι αυτόν τον, κατά την γνώμη μου, παρά φύση πολιτικό γάμο ακροδεξιών και νεοφιλελεύθερων. </w:t>
      </w:r>
    </w:p>
    <w:p w14:paraId="04456734"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Όμως, το δείγμα της δικής μας πολιτικής είναι και σε αυτόν τον τομέα της </w:t>
      </w:r>
      <w:r>
        <w:rPr>
          <w:rFonts w:eastAsia="Times New Roman" w:cs="Times New Roman"/>
          <w:szCs w:val="24"/>
        </w:rPr>
        <w:t>π</w:t>
      </w:r>
      <w:r>
        <w:rPr>
          <w:rFonts w:eastAsia="Times New Roman" w:cs="Times New Roman"/>
          <w:szCs w:val="24"/>
        </w:rPr>
        <w:t xml:space="preserve">αιδείας </w:t>
      </w:r>
      <w:r>
        <w:rPr>
          <w:rFonts w:eastAsia="Times New Roman" w:cs="Times New Roman"/>
          <w:szCs w:val="24"/>
        </w:rPr>
        <w:t>αυτός,</w:t>
      </w:r>
      <w:r>
        <w:rPr>
          <w:rFonts w:eastAsia="Times New Roman" w:cs="Times New Roman"/>
          <w:szCs w:val="24"/>
        </w:rPr>
        <w:t xml:space="preserve"> που πα</w:t>
      </w:r>
      <w:r>
        <w:rPr>
          <w:rFonts w:eastAsia="Times New Roman" w:cs="Times New Roman"/>
          <w:szCs w:val="24"/>
        </w:rPr>
        <w:t>ντού μας χαρακτηρίζει, δηλαδή</w:t>
      </w:r>
      <w:r>
        <w:rPr>
          <w:rFonts w:eastAsia="Times New Roman" w:cs="Times New Roman"/>
          <w:szCs w:val="24"/>
        </w:rPr>
        <w:t>,</w:t>
      </w:r>
      <w:r>
        <w:rPr>
          <w:rFonts w:eastAsia="Times New Roman" w:cs="Times New Roman"/>
          <w:szCs w:val="24"/>
        </w:rPr>
        <w:t xml:space="preserve"> υπέρ του κοινωνικού κράτους, υπέρ των αδυνάμων, υπέρ του κοινωνικού συνόλου στην ουσία, γιατί οτιδήποτε υποστηρίζει αυτό που έχει ανάγκη ο ελληνικός λαός είναι τελικά υπέρ του συνόλου, υπέρ της ολότητας.</w:t>
      </w:r>
    </w:p>
    <w:p w14:paraId="04456735" w14:textId="77777777" w:rsidR="00A53C3F" w:rsidRDefault="0019499A">
      <w:pPr>
        <w:spacing w:line="600" w:lineRule="auto"/>
        <w:ind w:firstLine="720"/>
        <w:contextualSpacing/>
        <w:jc w:val="both"/>
        <w:rPr>
          <w:rFonts w:eastAsia="Times New Roman"/>
          <w:szCs w:val="24"/>
        </w:rPr>
      </w:pPr>
      <w:r>
        <w:rPr>
          <w:rFonts w:eastAsia="Times New Roman" w:cs="Times New Roman"/>
          <w:szCs w:val="24"/>
        </w:rPr>
        <w:t>Σας ευχαριστώ πολύ.</w:t>
      </w:r>
    </w:p>
    <w:p w14:paraId="04456736" w14:textId="77777777" w:rsidR="00A53C3F" w:rsidRDefault="0019499A">
      <w:pPr>
        <w:spacing w:line="600" w:lineRule="auto"/>
        <w:ind w:firstLine="720"/>
        <w:contextualSpacing/>
        <w:jc w:val="center"/>
        <w:rPr>
          <w:rFonts w:eastAsia="Times New Roman" w:cs="Times New Roman"/>
          <w:szCs w:val="24"/>
        </w:rPr>
      </w:pPr>
      <w:r>
        <w:rPr>
          <w:rFonts w:eastAsia="Times New Roman" w:cs="Times New Roman"/>
          <w:szCs w:val="24"/>
        </w:rPr>
        <w:t>(</w:t>
      </w:r>
      <w:r>
        <w:rPr>
          <w:rFonts w:eastAsia="Times New Roman" w:cs="Times New Roman"/>
          <w:szCs w:val="24"/>
        </w:rPr>
        <w:t>Χειροκροτήματα από την πτέρυγα του ΣΥΡΙΖΑ)</w:t>
      </w:r>
    </w:p>
    <w:p w14:paraId="04456737" w14:textId="77777777" w:rsidR="00A53C3F" w:rsidRDefault="0019499A">
      <w:pPr>
        <w:spacing w:line="600" w:lineRule="auto"/>
        <w:ind w:firstLine="720"/>
        <w:contextualSpacing/>
        <w:jc w:val="both"/>
        <w:rPr>
          <w:rFonts w:eastAsia="Times New Roman" w:cs="Times New Roman"/>
          <w:bCs/>
          <w:szCs w:val="24"/>
        </w:rPr>
      </w:pPr>
      <w:r>
        <w:rPr>
          <w:rFonts w:eastAsia="Times New Roman" w:cs="Times New Roman"/>
          <w:b/>
          <w:bCs/>
          <w:szCs w:val="24"/>
        </w:rPr>
        <w:t xml:space="preserve">ΠΡΟΕΔΡΕΥΩΝ (Σπυρίδων Λυκούδης): </w:t>
      </w:r>
      <w:r>
        <w:rPr>
          <w:rFonts w:eastAsia="Times New Roman" w:cs="Times New Roman"/>
          <w:bCs/>
          <w:szCs w:val="24"/>
        </w:rPr>
        <w:t>Ευχαριστώ, κύριε Υπουργέ.</w:t>
      </w:r>
    </w:p>
    <w:p w14:paraId="04456738" w14:textId="77777777" w:rsidR="00A53C3F" w:rsidRDefault="0019499A">
      <w:pPr>
        <w:spacing w:line="600" w:lineRule="auto"/>
        <w:ind w:firstLine="720"/>
        <w:contextualSpacing/>
        <w:jc w:val="both"/>
        <w:rPr>
          <w:rFonts w:eastAsia="Times New Roman" w:cs="Times New Roman"/>
          <w:b/>
          <w:bCs/>
          <w:szCs w:val="24"/>
        </w:rPr>
      </w:pPr>
      <w:r>
        <w:rPr>
          <w:rFonts w:eastAsia="Times New Roman" w:cs="Times New Roman"/>
          <w:bCs/>
          <w:szCs w:val="24"/>
        </w:rPr>
        <w:t xml:space="preserve">Ο κ. Αναστάσιος </w:t>
      </w:r>
      <w:proofErr w:type="spellStart"/>
      <w:r>
        <w:rPr>
          <w:rFonts w:eastAsia="Times New Roman" w:cs="Times New Roman"/>
          <w:bCs/>
          <w:szCs w:val="24"/>
        </w:rPr>
        <w:t>Δημοσχάκης</w:t>
      </w:r>
      <w:proofErr w:type="spellEnd"/>
      <w:r>
        <w:rPr>
          <w:rFonts w:eastAsia="Times New Roman" w:cs="Times New Roman"/>
          <w:bCs/>
          <w:szCs w:val="24"/>
        </w:rPr>
        <w:t xml:space="preserve"> από τη Νέα Δημοκρατία έχει τον λόγο.</w:t>
      </w:r>
    </w:p>
    <w:p w14:paraId="04456739" w14:textId="77777777" w:rsidR="00A53C3F" w:rsidRDefault="0019499A">
      <w:pPr>
        <w:spacing w:line="600" w:lineRule="auto"/>
        <w:ind w:firstLine="720"/>
        <w:contextualSpacing/>
        <w:jc w:val="both"/>
        <w:rPr>
          <w:rFonts w:eastAsia="Times New Roman" w:cs="Times New Roman"/>
          <w:b/>
          <w:bCs/>
          <w:szCs w:val="24"/>
        </w:rPr>
      </w:pPr>
      <w:r>
        <w:rPr>
          <w:rFonts w:eastAsia="Times New Roman" w:cs="Times New Roman"/>
          <w:b/>
          <w:bCs/>
          <w:szCs w:val="24"/>
        </w:rPr>
        <w:t xml:space="preserve">ΝΙΚΟΛΑΟΣ ΦΙΛΗΣ (Υπουργός Παιδείας, Έρευνας και Θρησκευμάτων): </w:t>
      </w:r>
      <w:r>
        <w:rPr>
          <w:rFonts w:eastAsia="Times New Roman" w:cs="Times New Roman"/>
          <w:bCs/>
          <w:szCs w:val="24"/>
        </w:rPr>
        <w:t xml:space="preserve">Κύριε Πρόεδρε, θα ήθελα τον </w:t>
      </w:r>
      <w:r>
        <w:rPr>
          <w:rFonts w:eastAsia="Times New Roman" w:cs="Times New Roman"/>
          <w:bCs/>
          <w:szCs w:val="24"/>
        </w:rPr>
        <w:t>λόγο για να κάνω κάποιες νομοτεχνικές βελτιώσεις.</w:t>
      </w:r>
    </w:p>
    <w:p w14:paraId="0445673A" w14:textId="77777777" w:rsidR="00A53C3F" w:rsidRDefault="0019499A">
      <w:pPr>
        <w:spacing w:line="600" w:lineRule="auto"/>
        <w:ind w:firstLine="720"/>
        <w:contextualSpacing/>
        <w:jc w:val="both"/>
        <w:rPr>
          <w:rFonts w:eastAsia="Times New Roman" w:cs="Times New Roman"/>
          <w:bCs/>
          <w:szCs w:val="24"/>
        </w:rPr>
      </w:pPr>
      <w:r>
        <w:rPr>
          <w:rFonts w:eastAsia="Times New Roman" w:cs="Times New Roman"/>
          <w:b/>
          <w:bCs/>
          <w:szCs w:val="24"/>
        </w:rPr>
        <w:t xml:space="preserve">ΠΡΟΕΔΡΕΥΩΝ (Σπυρίδων Λυκούδης): </w:t>
      </w:r>
      <w:r>
        <w:rPr>
          <w:rFonts w:eastAsia="Times New Roman" w:cs="Times New Roman"/>
          <w:bCs/>
          <w:szCs w:val="24"/>
        </w:rPr>
        <w:t>Ορίστε, κύριε Φίλη, έχετε τον λόγο.</w:t>
      </w:r>
    </w:p>
    <w:p w14:paraId="0445673B" w14:textId="77777777" w:rsidR="00A53C3F" w:rsidRDefault="0019499A">
      <w:pPr>
        <w:spacing w:line="600" w:lineRule="auto"/>
        <w:ind w:firstLine="720"/>
        <w:contextualSpacing/>
        <w:jc w:val="both"/>
        <w:rPr>
          <w:rFonts w:eastAsia="Times New Roman" w:cs="Times New Roman"/>
          <w:b/>
          <w:bCs/>
          <w:szCs w:val="24"/>
        </w:rPr>
      </w:pPr>
      <w:r>
        <w:rPr>
          <w:rFonts w:eastAsia="Times New Roman" w:cs="Times New Roman"/>
          <w:b/>
          <w:bCs/>
          <w:szCs w:val="24"/>
        </w:rPr>
        <w:lastRenderedPageBreak/>
        <w:t xml:space="preserve">ΝΙΚΟΛΑΟΣ ΦΙΛΗΣ (Υπουργός Παιδείας, Έρευνας και Θρησκευμάτων): </w:t>
      </w:r>
      <w:r>
        <w:rPr>
          <w:rFonts w:eastAsia="Times New Roman" w:cs="Times New Roman"/>
          <w:bCs/>
          <w:szCs w:val="24"/>
        </w:rPr>
        <w:t xml:space="preserve">Καταθέτω δύο νομοτεχνικές βελτιώσεις. Η μια αφορά ρυθμίσεις για τους </w:t>
      </w:r>
      <w:r>
        <w:rPr>
          <w:rFonts w:eastAsia="Times New Roman" w:cs="Times New Roman"/>
          <w:bCs/>
          <w:szCs w:val="24"/>
        </w:rPr>
        <w:t>κ</w:t>
      </w:r>
      <w:r>
        <w:rPr>
          <w:rFonts w:eastAsia="Times New Roman" w:cs="Times New Roman"/>
          <w:bCs/>
          <w:szCs w:val="24"/>
        </w:rPr>
        <w:t>αθηγητ</w:t>
      </w:r>
      <w:r>
        <w:rPr>
          <w:rFonts w:eastAsia="Times New Roman" w:cs="Times New Roman"/>
          <w:bCs/>
          <w:szCs w:val="24"/>
        </w:rPr>
        <w:t xml:space="preserve">ές τους υπηρετούντες </w:t>
      </w:r>
      <w:r>
        <w:rPr>
          <w:rFonts w:eastAsia="Times New Roman" w:cs="Times New Roman"/>
          <w:bCs/>
          <w:szCs w:val="24"/>
        </w:rPr>
        <w:t>λ</w:t>
      </w:r>
      <w:r>
        <w:rPr>
          <w:rFonts w:eastAsia="Times New Roman" w:cs="Times New Roman"/>
          <w:bCs/>
          <w:szCs w:val="24"/>
        </w:rPr>
        <w:t xml:space="preserve">έκτορες των ΑΕΙ και τους </w:t>
      </w:r>
      <w:r>
        <w:rPr>
          <w:rFonts w:eastAsia="Times New Roman" w:cs="Times New Roman"/>
          <w:bCs/>
          <w:szCs w:val="24"/>
        </w:rPr>
        <w:t>κ</w:t>
      </w:r>
      <w:r>
        <w:rPr>
          <w:rFonts w:eastAsia="Times New Roman" w:cs="Times New Roman"/>
          <w:bCs/>
          <w:szCs w:val="24"/>
        </w:rPr>
        <w:t xml:space="preserve">αθηγητές </w:t>
      </w:r>
      <w:r>
        <w:rPr>
          <w:rFonts w:eastAsia="Times New Roman" w:cs="Times New Roman"/>
          <w:bCs/>
          <w:szCs w:val="24"/>
        </w:rPr>
        <w:t>ε</w:t>
      </w:r>
      <w:r>
        <w:rPr>
          <w:rFonts w:eastAsia="Times New Roman" w:cs="Times New Roman"/>
          <w:bCs/>
          <w:szCs w:val="24"/>
        </w:rPr>
        <w:t>φαρμογών των ΤΕΙ και η άλλη αφορά ζητήματα για τις διακοπές στο θέμα των φροντιστηρίων. Είναι διευκρινήσεις.</w:t>
      </w:r>
    </w:p>
    <w:p w14:paraId="0445673C" w14:textId="77777777" w:rsidR="00A53C3F" w:rsidRDefault="0019499A">
      <w:pPr>
        <w:spacing w:line="600" w:lineRule="auto"/>
        <w:ind w:firstLine="720"/>
        <w:contextualSpacing/>
        <w:jc w:val="both"/>
        <w:rPr>
          <w:rFonts w:eastAsia="Times New Roman" w:cs="Times New Roman"/>
          <w:b/>
          <w:bCs/>
          <w:szCs w:val="24"/>
        </w:rPr>
      </w:pPr>
      <w:r>
        <w:rPr>
          <w:rFonts w:eastAsia="Times New Roman" w:cs="Times New Roman"/>
          <w:szCs w:val="24"/>
        </w:rPr>
        <w:t xml:space="preserve">(Στο σημείο αυτό ο </w:t>
      </w:r>
      <w:r>
        <w:rPr>
          <w:rFonts w:eastAsia="Times New Roman" w:cs="Times New Roman"/>
          <w:bCs/>
          <w:szCs w:val="24"/>
        </w:rPr>
        <w:t>Υπουργός Παιδείας, Έρευνας και Θρησκευμάτων</w:t>
      </w:r>
      <w:r>
        <w:rPr>
          <w:rFonts w:eastAsia="Times New Roman" w:cs="Times New Roman"/>
          <w:szCs w:val="24"/>
        </w:rPr>
        <w:t xml:space="preserve"> κ. Νικόλαος Φίλης καταθέτε</w:t>
      </w:r>
      <w:r>
        <w:rPr>
          <w:rFonts w:eastAsia="Times New Roman" w:cs="Times New Roman"/>
          <w:szCs w:val="24"/>
        </w:rPr>
        <w:t>ι για τα Πρακτικά τις προαναφερθείσες νομοτεχνικές βελτιώσεις</w:t>
      </w:r>
      <w:r>
        <w:rPr>
          <w:rFonts w:eastAsia="Times New Roman" w:cs="Times New Roman"/>
          <w:sz w:val="18"/>
          <w:szCs w:val="18"/>
        </w:rPr>
        <w:t xml:space="preserve">, </w:t>
      </w:r>
      <w:r>
        <w:rPr>
          <w:rFonts w:eastAsia="Times New Roman" w:cs="Times New Roman"/>
          <w:szCs w:val="24"/>
        </w:rPr>
        <w:t xml:space="preserve">οι οποίες έχουν ως εξής: </w:t>
      </w:r>
    </w:p>
    <w:p w14:paraId="0445673D" w14:textId="77777777" w:rsidR="00A53C3F" w:rsidRDefault="0019499A">
      <w:pPr>
        <w:spacing w:line="600" w:lineRule="auto"/>
        <w:ind w:firstLine="720"/>
        <w:contextualSpacing/>
        <w:jc w:val="center"/>
        <w:rPr>
          <w:rFonts w:eastAsia="Times New Roman" w:cs="Times New Roman"/>
          <w:szCs w:val="24"/>
        </w:rPr>
      </w:pPr>
      <w:r w:rsidRPr="005B1315">
        <w:rPr>
          <w:rFonts w:eastAsia="Times New Roman" w:cs="Times New Roman"/>
          <w:bCs/>
          <w:szCs w:val="24"/>
        </w:rPr>
        <w:t>ΑΛΛΑΓΗ ΣΕΛΙΔΑΣ</w:t>
      </w:r>
    </w:p>
    <w:p w14:paraId="0445673E" w14:textId="77777777" w:rsidR="00A53C3F" w:rsidRDefault="0019499A">
      <w:pPr>
        <w:spacing w:line="600" w:lineRule="auto"/>
        <w:ind w:firstLine="720"/>
        <w:contextualSpacing/>
        <w:jc w:val="center"/>
        <w:rPr>
          <w:rFonts w:eastAsia="Times New Roman" w:cs="Times New Roman"/>
          <w:bCs/>
          <w:szCs w:val="24"/>
        </w:rPr>
      </w:pPr>
      <w:r>
        <w:rPr>
          <w:rFonts w:eastAsia="Times New Roman" w:cs="Times New Roman"/>
          <w:bCs/>
          <w:szCs w:val="24"/>
        </w:rPr>
        <w:t>(Να μπουν οι σελίδες 404,405)</w:t>
      </w:r>
    </w:p>
    <w:p w14:paraId="0445673F" w14:textId="77777777" w:rsidR="00A53C3F" w:rsidRDefault="0019499A">
      <w:pPr>
        <w:spacing w:line="600" w:lineRule="auto"/>
        <w:ind w:firstLine="720"/>
        <w:contextualSpacing/>
        <w:jc w:val="center"/>
        <w:rPr>
          <w:rFonts w:eastAsia="Times New Roman" w:cs="Times New Roman"/>
          <w:bCs/>
          <w:szCs w:val="24"/>
        </w:rPr>
      </w:pPr>
      <w:r>
        <w:rPr>
          <w:rFonts w:eastAsia="Times New Roman" w:cs="Times New Roman"/>
          <w:bCs/>
          <w:szCs w:val="24"/>
        </w:rPr>
        <w:t>ΑΛΛΑΓΗ ΣΕΛΙΔΑΣ</w:t>
      </w:r>
    </w:p>
    <w:p w14:paraId="04456740" w14:textId="77777777" w:rsidR="00A53C3F" w:rsidRDefault="0019499A">
      <w:pPr>
        <w:spacing w:line="600" w:lineRule="auto"/>
        <w:ind w:firstLine="720"/>
        <w:contextualSpacing/>
        <w:jc w:val="both"/>
        <w:rPr>
          <w:rFonts w:eastAsia="Times New Roman" w:cs="Times New Roman"/>
          <w:bCs/>
          <w:szCs w:val="24"/>
        </w:rPr>
      </w:pPr>
      <w:r>
        <w:rPr>
          <w:rFonts w:eastAsia="Times New Roman" w:cs="Times New Roman"/>
          <w:b/>
          <w:bCs/>
          <w:szCs w:val="24"/>
        </w:rPr>
        <w:t xml:space="preserve">ΠΡΟΕΔΡΕΥΩΝ (Σπυρίδων Λυκούδης): </w:t>
      </w:r>
      <w:r>
        <w:rPr>
          <w:rFonts w:eastAsia="Times New Roman" w:cs="Times New Roman"/>
          <w:bCs/>
          <w:szCs w:val="24"/>
        </w:rPr>
        <w:t xml:space="preserve">Παρακαλώ να διανεμηθούν. </w:t>
      </w:r>
    </w:p>
    <w:p w14:paraId="04456741" w14:textId="77777777" w:rsidR="00A53C3F" w:rsidRDefault="0019499A">
      <w:pPr>
        <w:spacing w:line="600" w:lineRule="auto"/>
        <w:ind w:firstLine="720"/>
        <w:contextualSpacing/>
        <w:jc w:val="both"/>
        <w:rPr>
          <w:rFonts w:eastAsia="Times New Roman" w:cs="Times New Roman"/>
          <w:bCs/>
          <w:szCs w:val="24"/>
        </w:rPr>
      </w:pPr>
      <w:r>
        <w:rPr>
          <w:rFonts w:eastAsia="Times New Roman" w:cs="Times New Roman"/>
          <w:bCs/>
          <w:szCs w:val="24"/>
        </w:rPr>
        <w:t xml:space="preserve">Τον λόγο έχει ο κ. Αναστάσιος </w:t>
      </w:r>
      <w:proofErr w:type="spellStart"/>
      <w:r>
        <w:rPr>
          <w:rFonts w:eastAsia="Times New Roman" w:cs="Times New Roman"/>
          <w:bCs/>
          <w:szCs w:val="24"/>
        </w:rPr>
        <w:t>Δημοσχάκης</w:t>
      </w:r>
      <w:proofErr w:type="spellEnd"/>
      <w:r>
        <w:rPr>
          <w:rFonts w:eastAsia="Times New Roman" w:cs="Times New Roman"/>
          <w:bCs/>
          <w:szCs w:val="24"/>
        </w:rPr>
        <w:t xml:space="preserve"> από την </w:t>
      </w:r>
      <w:r>
        <w:rPr>
          <w:rFonts w:eastAsia="Times New Roman" w:cs="Times New Roman"/>
          <w:bCs/>
          <w:szCs w:val="24"/>
        </w:rPr>
        <w:t>Νέα Δημοκρατία.</w:t>
      </w:r>
    </w:p>
    <w:p w14:paraId="04456742" w14:textId="77777777" w:rsidR="00A53C3F" w:rsidRDefault="0019499A">
      <w:pPr>
        <w:spacing w:line="600" w:lineRule="auto"/>
        <w:ind w:firstLine="720"/>
        <w:contextualSpacing/>
        <w:jc w:val="both"/>
        <w:rPr>
          <w:rFonts w:eastAsia="Times New Roman" w:cs="Times New Roman"/>
          <w:bCs/>
          <w:szCs w:val="24"/>
        </w:rPr>
      </w:pPr>
      <w:r>
        <w:rPr>
          <w:rFonts w:eastAsia="Times New Roman" w:cs="Times New Roman"/>
          <w:b/>
          <w:bCs/>
          <w:szCs w:val="24"/>
        </w:rPr>
        <w:t xml:space="preserve">ΑΝΑΣΤΑΣΙΟΣ (ΤΑΣΟΣ) ΔΗΜΟΣΧΑΚΗΣ: </w:t>
      </w:r>
      <w:r>
        <w:rPr>
          <w:rFonts w:eastAsia="Times New Roman" w:cs="Times New Roman"/>
          <w:bCs/>
          <w:szCs w:val="24"/>
        </w:rPr>
        <w:t>Ευχαριστώ, κύριε Πρόεδρε.</w:t>
      </w:r>
    </w:p>
    <w:p w14:paraId="04456743" w14:textId="77777777" w:rsidR="00A53C3F" w:rsidRDefault="0019499A">
      <w:pPr>
        <w:spacing w:line="600" w:lineRule="auto"/>
        <w:ind w:firstLine="720"/>
        <w:contextualSpacing/>
        <w:jc w:val="both"/>
        <w:rPr>
          <w:rFonts w:eastAsia="Times New Roman" w:cs="Times New Roman"/>
          <w:bCs/>
          <w:szCs w:val="24"/>
        </w:rPr>
      </w:pPr>
      <w:r>
        <w:rPr>
          <w:rFonts w:eastAsia="Times New Roman" w:cs="Times New Roman"/>
          <w:bCs/>
          <w:szCs w:val="24"/>
        </w:rPr>
        <w:lastRenderedPageBreak/>
        <w:t xml:space="preserve">Κυρίες και κύριοι συνάδελφοι, τη Δευτέρα το βράδυ ο </w:t>
      </w:r>
      <w:r>
        <w:rPr>
          <w:rFonts w:eastAsia="Times New Roman" w:cs="Times New Roman"/>
          <w:bCs/>
          <w:szCs w:val="24"/>
        </w:rPr>
        <w:t>Δ</w:t>
      </w:r>
      <w:r>
        <w:rPr>
          <w:rFonts w:eastAsia="Times New Roman" w:cs="Times New Roman"/>
          <w:bCs/>
          <w:szCs w:val="24"/>
        </w:rPr>
        <w:t>ιευθυντής της Τροχαίας Αθηνών, ένας σκληρά εργαζόμενος συμπολίτης μας, έπεσε θύμα άδικης επίθεσης την ώρα που ασκούσε το καθήκον τ</w:t>
      </w:r>
      <w:r>
        <w:rPr>
          <w:rFonts w:eastAsia="Times New Roman" w:cs="Times New Roman"/>
          <w:bCs/>
          <w:szCs w:val="24"/>
        </w:rPr>
        <w:t xml:space="preserve">ου από άτομα που δεν έχουν συναίσθηση του αξιοποίνου και του κινδύνου και δεν έχουν σεβασμό στην ανθρώπινη ύπαρξη. </w:t>
      </w:r>
    </w:p>
    <w:p w14:paraId="04456744" w14:textId="77777777" w:rsidR="00A53C3F" w:rsidRDefault="0019499A">
      <w:pPr>
        <w:spacing w:line="600" w:lineRule="auto"/>
        <w:ind w:firstLine="720"/>
        <w:contextualSpacing/>
        <w:jc w:val="both"/>
        <w:rPr>
          <w:rFonts w:eastAsia="Times New Roman" w:cs="Times New Roman"/>
          <w:bCs/>
          <w:szCs w:val="24"/>
        </w:rPr>
      </w:pPr>
      <w:r>
        <w:rPr>
          <w:rFonts w:eastAsia="Times New Roman" w:cs="Times New Roman"/>
          <w:bCs/>
          <w:szCs w:val="24"/>
        </w:rPr>
        <w:t>Τηλεφώνησα χθες και σήμερα το πρωί επισκέφτηκα στο «401» τον Διευθυντή Τροχαίας Αθηνών, Γιώργο Διαμαντόπουλο, ο οποίος το βράδυ της περασμέν</w:t>
      </w:r>
      <w:r>
        <w:rPr>
          <w:rFonts w:eastAsia="Times New Roman" w:cs="Times New Roman"/>
          <w:bCs/>
          <w:szCs w:val="24"/>
        </w:rPr>
        <w:t xml:space="preserve">ης Δευτέρας έπεσε θύμα άδικης επίθεσης από ομάδα κουκουλοφόρων την ώρα που </w:t>
      </w:r>
      <w:proofErr w:type="spellStart"/>
      <w:r>
        <w:rPr>
          <w:rFonts w:eastAsia="Times New Roman" w:cs="Times New Roman"/>
          <w:bCs/>
          <w:szCs w:val="24"/>
        </w:rPr>
        <w:t>εκινείτο</w:t>
      </w:r>
      <w:proofErr w:type="spellEnd"/>
      <w:r>
        <w:rPr>
          <w:rFonts w:eastAsia="Times New Roman" w:cs="Times New Roman"/>
          <w:bCs/>
          <w:szCs w:val="24"/>
        </w:rPr>
        <w:t xml:space="preserve"> πεζός και συντόνιζε τους τροχονόμους του κεντρικού τομέα, επιχειρώντας έτσι να κρατήσει όρθια κυκλοφοριακά την Αθήνα μετά από σχετικό συλλαλητήριο στην πρωτεύουσα, η κυκλοφ</w:t>
      </w:r>
      <w:r>
        <w:rPr>
          <w:rFonts w:eastAsia="Times New Roman" w:cs="Times New Roman"/>
          <w:bCs/>
          <w:szCs w:val="24"/>
        </w:rPr>
        <w:t>ορία της οποίας είχε διαταραχθεί.</w:t>
      </w:r>
    </w:p>
    <w:p w14:paraId="04456745" w14:textId="77777777" w:rsidR="00A53C3F" w:rsidRDefault="0019499A">
      <w:pPr>
        <w:spacing w:line="600" w:lineRule="auto"/>
        <w:ind w:firstLine="720"/>
        <w:contextualSpacing/>
        <w:jc w:val="both"/>
        <w:rPr>
          <w:rFonts w:eastAsia="Times New Roman"/>
          <w:szCs w:val="24"/>
        </w:rPr>
      </w:pPr>
      <w:r>
        <w:rPr>
          <w:rFonts w:eastAsia="Times New Roman" w:cs="Times New Roman"/>
          <w:bCs/>
          <w:szCs w:val="24"/>
        </w:rPr>
        <w:t xml:space="preserve">Ελπίζω η άδικη επίθεση εις βάρος του </w:t>
      </w:r>
      <w:r>
        <w:rPr>
          <w:rFonts w:eastAsia="Times New Roman" w:cs="Times New Roman"/>
          <w:bCs/>
          <w:szCs w:val="24"/>
        </w:rPr>
        <w:t>δ</w:t>
      </w:r>
      <w:r>
        <w:rPr>
          <w:rFonts w:eastAsia="Times New Roman" w:cs="Times New Roman"/>
          <w:bCs/>
          <w:szCs w:val="24"/>
        </w:rPr>
        <w:t xml:space="preserve">ιευθυντού της Τροχαίας να εξιχνιαστεί, η υγεία του να αποκατασταθεί και να μην επαναληφθεί η απαράδεκτη εικόνα εις βάρος ανθρώπων που επιχειρούν με κίνδυνο </w:t>
      </w:r>
      <w:r>
        <w:rPr>
          <w:rFonts w:eastAsia="Times New Roman" w:cs="Times New Roman"/>
          <w:bCs/>
          <w:szCs w:val="24"/>
        </w:rPr>
        <w:lastRenderedPageBreak/>
        <w:t>και προστατεύουν την αθηναϊκ</w:t>
      </w:r>
      <w:r>
        <w:rPr>
          <w:rFonts w:eastAsia="Times New Roman" w:cs="Times New Roman"/>
          <w:bCs/>
          <w:szCs w:val="24"/>
        </w:rPr>
        <w:t>ή κοινωνία και την χώρα ολόκληρη. Πρέπει να περάσουμε το μήνυμα ότι το κέντρο της Αθήνας δεν μπορεί να μετεξελιχθεί σε άβατο ανομίας.</w:t>
      </w:r>
    </w:p>
    <w:p w14:paraId="04456746"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Εσείς αποδυναμώσατε την Αστυνομία, εσείς την απονευρώσατε, πάνω απ’ όλα εσείς την αποθαρρύνατε και αποθρασύνατε τους σκοτε</w:t>
      </w:r>
      <w:r>
        <w:rPr>
          <w:rFonts w:eastAsia="Times New Roman" w:cs="Times New Roman"/>
          <w:szCs w:val="24"/>
        </w:rPr>
        <w:t>ινούς και περίεργους κύκλους</w:t>
      </w:r>
      <w:r>
        <w:rPr>
          <w:rFonts w:eastAsia="Times New Roman" w:cs="Times New Roman"/>
          <w:szCs w:val="24"/>
        </w:rPr>
        <w:t>,</w:t>
      </w:r>
      <w:r>
        <w:rPr>
          <w:rFonts w:eastAsia="Times New Roman" w:cs="Times New Roman"/>
          <w:szCs w:val="24"/>
        </w:rPr>
        <w:t xml:space="preserve"> που ταλαιπωρούν την Αθήνα και τη χώρα εδώ και δεκαετίες. </w:t>
      </w:r>
    </w:p>
    <w:p w14:paraId="04456747"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Ο Πρόεδρός μας, ο Κυριάκος ο Μητσοτάκης, την 20</w:t>
      </w:r>
      <w:r>
        <w:rPr>
          <w:rFonts w:eastAsia="Times New Roman" w:cs="Times New Roman"/>
          <w:szCs w:val="24"/>
          <w:vertAlign w:val="superscript"/>
        </w:rPr>
        <w:t>η</w:t>
      </w:r>
      <w:r>
        <w:rPr>
          <w:rFonts w:eastAsia="Times New Roman" w:cs="Times New Roman"/>
          <w:szCs w:val="24"/>
        </w:rPr>
        <w:t xml:space="preserve"> Απριλίου στην προ ημερησίας διατάξεως για θέματα ασφαλείας σας είπε επί λέξει: Καταργήσατε την </w:t>
      </w:r>
      <w:r>
        <w:rPr>
          <w:rFonts w:eastAsia="Times New Roman" w:cs="Times New Roman"/>
          <w:szCs w:val="24"/>
        </w:rPr>
        <w:t>Ο</w:t>
      </w:r>
      <w:r>
        <w:rPr>
          <w:rFonts w:eastAsia="Times New Roman" w:cs="Times New Roman"/>
          <w:szCs w:val="24"/>
        </w:rPr>
        <w:t xml:space="preserve">μάδα ΔΕΛΤΑ κατά απαίτηση της νεολαίας του ΣΥΡΙΖΑ και του </w:t>
      </w:r>
      <w:proofErr w:type="spellStart"/>
      <w:r>
        <w:rPr>
          <w:rFonts w:eastAsia="Times New Roman" w:cs="Times New Roman"/>
          <w:szCs w:val="24"/>
        </w:rPr>
        <w:t>Ρουβίκωνα</w:t>
      </w:r>
      <w:proofErr w:type="spellEnd"/>
      <w:r>
        <w:rPr>
          <w:rFonts w:eastAsia="Times New Roman" w:cs="Times New Roman"/>
          <w:szCs w:val="24"/>
        </w:rPr>
        <w:t xml:space="preserve">, με αποτέλεσμα να αλωνίζει σήμερα ο </w:t>
      </w:r>
      <w:proofErr w:type="spellStart"/>
      <w:r>
        <w:rPr>
          <w:rFonts w:eastAsia="Times New Roman" w:cs="Times New Roman"/>
          <w:szCs w:val="24"/>
        </w:rPr>
        <w:t>Ρουβίκωνας</w:t>
      </w:r>
      <w:proofErr w:type="spellEnd"/>
      <w:r>
        <w:rPr>
          <w:rFonts w:eastAsia="Times New Roman" w:cs="Times New Roman"/>
          <w:szCs w:val="24"/>
        </w:rPr>
        <w:t xml:space="preserve">. Γνωρίζει ότι δεν υπάρχει καμία ταχυκίνητη ομάδα άμεσης επέμβασης και αντίδρασης. </w:t>
      </w:r>
    </w:p>
    <w:p w14:paraId="04456748"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Η δημοκρατία μας, κυρίες και κύριοι συνάδελφοι -όλοι μας γν</w:t>
      </w:r>
      <w:r>
        <w:rPr>
          <w:rFonts w:eastAsia="Times New Roman" w:cs="Times New Roman"/>
          <w:szCs w:val="24"/>
        </w:rPr>
        <w:t xml:space="preserve">ωρίζουμε- δεν διώκει το φρόνημα των πολιτών, αλλά ούτε και η Αστυνομία μας, που είναι ο βασικός πυλώνας της. Διώκονται μόνο οι αξιόποινες πράξεις των πολιτών. Η δημοκρατία μας, όμως, δέχεται σημαντικές λοιδορίες και σημαντικές επιθέσεις </w:t>
      </w:r>
      <w:r>
        <w:rPr>
          <w:rFonts w:eastAsia="Times New Roman" w:cs="Times New Roman"/>
          <w:szCs w:val="24"/>
        </w:rPr>
        <w:lastRenderedPageBreak/>
        <w:t>και υφίσταται σοβαρ</w:t>
      </w:r>
      <w:r>
        <w:rPr>
          <w:rFonts w:eastAsia="Times New Roman" w:cs="Times New Roman"/>
          <w:szCs w:val="24"/>
        </w:rPr>
        <w:t xml:space="preserve">ές αναταράξεις. Επί των ημερών σας θα γεννηθεί σημαντικό εκρηκτικό μείγμα. Αυτά που θα συμβούν στη χώρα δεν θα έχουν προηγούμενο ιστορικό. Όλοι μας, δυστυχώς, είμαστε ανάσκελα και δεν αντιδρούμε και όπως οφείλουμε και όπως ορκιστήκαμε. </w:t>
      </w:r>
    </w:p>
    <w:p w14:paraId="04456749"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Με την ευκαιρία αυτ</w:t>
      </w:r>
      <w:r>
        <w:rPr>
          <w:rFonts w:eastAsia="Times New Roman" w:cs="Times New Roman"/>
          <w:szCs w:val="24"/>
        </w:rPr>
        <w:t xml:space="preserve">ής της επίθεσης θέλω να κάνω μία έκκληση, μία πρόταση ως επίτιμος Αρχηγός της Ελληνικής Αστυνομίας. Και μάλιστα προτείνω στο Προεδρείο της Βουλής δύο απλά πράγματα. Θα πρέπει εδώ μέσα στο </w:t>
      </w:r>
      <w:r>
        <w:rPr>
          <w:rFonts w:eastAsia="Times New Roman" w:cs="Times New Roman"/>
          <w:szCs w:val="24"/>
        </w:rPr>
        <w:t>ε</w:t>
      </w:r>
      <w:r>
        <w:rPr>
          <w:rFonts w:eastAsia="Times New Roman" w:cs="Times New Roman"/>
          <w:szCs w:val="24"/>
        </w:rPr>
        <w:t>λληνικό Κοινοβούλιο τα κόμματα να αποδοκιμάσουν και να καταδικάσουν</w:t>
      </w:r>
      <w:r>
        <w:rPr>
          <w:rFonts w:eastAsia="Times New Roman" w:cs="Times New Roman"/>
          <w:szCs w:val="24"/>
        </w:rPr>
        <w:t xml:space="preserve"> εντόνως την επίθεση, γιατί και σήμερα ο κύριος Υπουργός Παιδείας δεν είχε ούτε μία λέξη να πει για έναν αξιωματικό ο οποίος γυρίζει νυχθημερόν στους δρόμους της Αθήνας και στηρίζει αυτήν την κοινωνία. </w:t>
      </w:r>
    </w:p>
    <w:p w14:paraId="0445674A"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Και το δεύτερο. Προτείνω να επισκεφθεί αντιπροσωπεία </w:t>
      </w:r>
      <w:r>
        <w:rPr>
          <w:rFonts w:eastAsia="Times New Roman" w:cs="Times New Roman"/>
          <w:szCs w:val="24"/>
        </w:rPr>
        <w:t xml:space="preserve">της Βουλής τον </w:t>
      </w:r>
      <w:r>
        <w:rPr>
          <w:rFonts w:eastAsia="Times New Roman" w:cs="Times New Roman"/>
          <w:szCs w:val="24"/>
        </w:rPr>
        <w:t>δ</w:t>
      </w:r>
      <w:r>
        <w:rPr>
          <w:rFonts w:eastAsia="Times New Roman" w:cs="Times New Roman"/>
          <w:szCs w:val="24"/>
        </w:rPr>
        <w:t xml:space="preserve">ιευθυντή της Τροχαίας Αθηνών, προκειμένου να στείλει ένα μήνυμα ότι η Βουλή των Ελλήνων έχει νεύρα και αντιδρά. Η απόφαση είναι δική σας, κύριε Πρόεδρε. </w:t>
      </w:r>
    </w:p>
    <w:p w14:paraId="0445674B"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Ας περάσουμε και τώρα στο θέμα μας. Η Κυβέρνηση για μία ακόμα φορά αποδεικνύει την προ</w:t>
      </w:r>
      <w:r>
        <w:rPr>
          <w:rFonts w:eastAsia="Times New Roman" w:cs="Times New Roman"/>
          <w:szCs w:val="24"/>
        </w:rPr>
        <w:t>χειρότητα, αλλά και την ελαφρότητα με την οποία προσεγγίζει και αντιμετωπίζει σοβαρά θέματα που αφορούν την εκπαίδευση. Αυτή τη φορά φέρνει στη Βουλή ένα νομοσχέδιο για την ελληνόγλωσση εκπαίδευση στο εξωτερικό, το οποίο δεν έχει τίποτα το ουσιαστικό να πρ</w:t>
      </w:r>
      <w:r>
        <w:rPr>
          <w:rFonts w:eastAsia="Times New Roman" w:cs="Times New Roman"/>
          <w:szCs w:val="24"/>
        </w:rPr>
        <w:t>οσφέρει, καθώς περιέχει ατεκμηρίωτες αοριστολογίες, ενώ στην ουσία στοχεύει στην περαιτέρω υποβάθμιση έως κατάργηση των σχολείων του εξωτερικού και μάλιστα από το 2018.</w:t>
      </w:r>
    </w:p>
    <w:p w14:paraId="0445674C"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Η Κυβέρνηση, πιστή στο δόγμα της επικοινωνίας χωρίς ουσία, επιδιώκει να εμφανιστεί ότι </w:t>
      </w:r>
      <w:r>
        <w:rPr>
          <w:rFonts w:eastAsia="Times New Roman" w:cs="Times New Roman"/>
          <w:szCs w:val="24"/>
        </w:rPr>
        <w:t xml:space="preserve">ενδιαφέρεται για την εκπαίδευση των Ελλήνων του εξωτερικού. Στην πραγματικότητα, όμως, για μια ακόμα φορά δείχνει τη διάθεση να βολέψει «ημετέρους» με μια σειρά φωτογραφικών διατάξεων που περιλαμβάνει το συγκεκριμένο νομοσχέδιο που συζητάμε. </w:t>
      </w:r>
    </w:p>
    <w:p w14:paraId="0445674D"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Προσπαθείτε ν</w:t>
      </w:r>
      <w:r>
        <w:rPr>
          <w:rFonts w:eastAsia="Times New Roman" w:cs="Times New Roman"/>
          <w:szCs w:val="24"/>
        </w:rPr>
        <w:t>α επικοινωνήσετε το προφίλ μιας κυβέρνησης</w:t>
      </w:r>
      <w:r>
        <w:rPr>
          <w:rFonts w:eastAsia="Times New Roman" w:cs="Times New Roman"/>
          <w:szCs w:val="24"/>
        </w:rPr>
        <w:t>,</w:t>
      </w:r>
      <w:r>
        <w:rPr>
          <w:rFonts w:eastAsia="Times New Roman" w:cs="Times New Roman"/>
          <w:szCs w:val="24"/>
        </w:rPr>
        <w:t xml:space="preserve"> που ενδιαφέρεται για την εκπαίδευση των Ελλήνων του εξωτερικού. Δυστυχώς, όμως, για εσάς, θα σας ακολουθεί πάντα το αποτύπωμα του φιάσκου με το οικόπεδο που θα φιλοξενούσε το ελληνικό σχολικό συγκρότημα του Μονάχ</w:t>
      </w:r>
      <w:r>
        <w:rPr>
          <w:rFonts w:eastAsia="Times New Roman" w:cs="Times New Roman"/>
          <w:szCs w:val="24"/>
        </w:rPr>
        <w:t xml:space="preserve">ου. </w:t>
      </w:r>
    </w:p>
    <w:p w14:paraId="0445674E"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Προσωπικά για το συγκεκριμένο ζήτημα -και εσείς το γνωρίζετε, κύριε Υφυπουργέ της Παιδείας- ως τομεάρχης απόδημου ελληνισμού, είχα προβεί σε πολλαπλές κοινοβουλευτικές ενέργειες, κάνοντας τρεις αναφορές κοινοβουλευτικού χαρακτήρα και μία επίκαιρη ερώτ</w:t>
      </w:r>
      <w:r>
        <w:rPr>
          <w:rFonts w:eastAsia="Times New Roman" w:cs="Times New Roman"/>
          <w:szCs w:val="24"/>
        </w:rPr>
        <w:t>ηση. Παρά το γεγονός ότι η ηγεσία του Υπουργείου Υποδομών, αλλά και Παιδείας φρόντιζαν να μου δίνουν καθησυχαστικές απαντήσεις, το κακό έγινε και χάσαμε την ευκαιρία για μια μοναδική πολιτιστική και πολιτισμική επένδυση δεκαπέντε χιλιάδων τετραγωνικών μέτρ</w:t>
      </w:r>
      <w:r>
        <w:rPr>
          <w:rFonts w:eastAsia="Times New Roman" w:cs="Times New Roman"/>
          <w:szCs w:val="24"/>
        </w:rPr>
        <w:t>ων μέσα στην καρδιά της Γερμανίας. Αν μη τι άλλο, αυτή η αποτροπιαστική εξέλιξη είχε τεράστιες αρνητικές συνέπειες στον οικουμενικό ελληνισμό και στο ελληνικό κράτος και συμβολικά και ουσιαστικά. Μιλάμε ουσιαστικά για το ιδιόκτητο σχολείο που θα κάλυπτε τι</w:t>
      </w:r>
      <w:r>
        <w:rPr>
          <w:rFonts w:eastAsia="Times New Roman" w:cs="Times New Roman"/>
          <w:szCs w:val="24"/>
        </w:rPr>
        <w:t xml:space="preserve">ς διδακτικές ανάγκες των παιδιών της ομογένειας του Μονάχου, που σήμερα ο ελληνισμός εκεί αριθμεί περίπου τριάντα πέντε </w:t>
      </w:r>
      <w:r>
        <w:rPr>
          <w:rFonts w:eastAsia="Times New Roman" w:cs="Times New Roman"/>
          <w:szCs w:val="24"/>
        </w:rPr>
        <w:lastRenderedPageBreak/>
        <w:t>χιλιάδες. Θα ήθελα, όμως, να πω ότι εκεί θα στεγάζονταν τα δημοτικά σχολεία, τα γυμνάσια και το λύκειο. Αυτό, όμως, δεν κατέστη δυνατόν.</w:t>
      </w:r>
      <w:r>
        <w:rPr>
          <w:rFonts w:eastAsia="Times New Roman" w:cs="Times New Roman"/>
          <w:szCs w:val="24"/>
        </w:rPr>
        <w:t xml:space="preserve"> </w:t>
      </w:r>
    </w:p>
    <w:p w14:paraId="0445674F"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Αυτή, όμως, δεν ήταν η μοναδική ολιγωρία της Κυβέρνησης. Αδιαφορήσατε, παρά τις δικές μας επισημάνσεις, να ορίσετε με νόμο την 20</w:t>
      </w:r>
      <w:r>
        <w:rPr>
          <w:rFonts w:eastAsia="Times New Roman" w:cs="Times New Roman"/>
          <w:szCs w:val="24"/>
          <w:vertAlign w:val="superscript"/>
        </w:rPr>
        <w:t>η</w:t>
      </w:r>
      <w:r>
        <w:rPr>
          <w:rFonts w:eastAsia="Times New Roman" w:cs="Times New Roman"/>
          <w:szCs w:val="24"/>
        </w:rPr>
        <w:t xml:space="preserve"> Μαΐου, ημέρα γέννησης του Σωκράτη, ως ημέρα της ελληνικής γλώσσας και του ελληνικού πολιτισμού. </w:t>
      </w:r>
    </w:p>
    <w:p w14:paraId="04456750" w14:textId="77777777" w:rsidR="00A53C3F" w:rsidRDefault="0019499A">
      <w:pPr>
        <w:tabs>
          <w:tab w:val="left" w:pos="3695"/>
        </w:tabs>
        <w:spacing w:line="600" w:lineRule="auto"/>
        <w:ind w:firstLine="720"/>
        <w:contextualSpacing/>
        <w:jc w:val="both"/>
        <w:rPr>
          <w:rFonts w:eastAsia="Times New Roman"/>
          <w:szCs w:val="24"/>
        </w:rPr>
      </w:pPr>
      <w:r>
        <w:rPr>
          <w:rFonts w:eastAsia="Times New Roman"/>
          <w:szCs w:val="24"/>
        </w:rPr>
        <w:t>Αφού δεν μπορείτε, λοιπόν,</w:t>
      </w:r>
      <w:r>
        <w:rPr>
          <w:rFonts w:eastAsia="Times New Roman"/>
          <w:szCs w:val="24"/>
        </w:rPr>
        <w:t xml:space="preserve"> να κάνετε αυτές τις απλές ενέργειες, πώς θέλετε να γίνετε πιστευτοί ότι επιδιώκετε να επιφέρετε τομές στην εκπαίδευση των Ελλήνων του εξωτερικού; </w:t>
      </w:r>
    </w:p>
    <w:p w14:paraId="04456751" w14:textId="77777777" w:rsidR="00A53C3F" w:rsidRDefault="0019499A">
      <w:pPr>
        <w:tabs>
          <w:tab w:val="left" w:pos="3695"/>
        </w:tabs>
        <w:spacing w:line="600" w:lineRule="auto"/>
        <w:ind w:firstLine="720"/>
        <w:contextualSpacing/>
        <w:jc w:val="both"/>
        <w:rPr>
          <w:rFonts w:eastAsia="Times New Roman"/>
          <w:szCs w:val="24"/>
        </w:rPr>
      </w:pPr>
      <w:r>
        <w:rPr>
          <w:rFonts w:eastAsia="Times New Roman"/>
          <w:szCs w:val="24"/>
        </w:rPr>
        <w:t>Το ζήτημα, όμως, δεν είναι μόνο η εκπαίδευση των ομογενών, έστω και με τον πρόχειρο τρόπο που εσείς προσεγγί</w:t>
      </w:r>
      <w:r>
        <w:rPr>
          <w:rFonts w:eastAsia="Times New Roman"/>
          <w:szCs w:val="24"/>
        </w:rPr>
        <w:t>ζετε. Προτεραιότητά μας οφείλει να είναι και το δικαίωμα της ψήφου των Ελλήνων του εξωτερικού. Εσείς το στερήσατε. Το σχέδιο νόμου δεν το συζητήσατε. Τη δε τροπολογία που</w:t>
      </w:r>
      <w:r>
        <w:rPr>
          <w:rFonts w:eastAsia="Times New Roman"/>
          <w:szCs w:val="24"/>
        </w:rPr>
        <w:t>,</w:t>
      </w:r>
      <w:r>
        <w:rPr>
          <w:rFonts w:eastAsia="Times New Roman"/>
          <w:szCs w:val="24"/>
        </w:rPr>
        <w:t xml:space="preserve"> καταθέσαμε στ</w:t>
      </w:r>
      <w:r>
        <w:rPr>
          <w:rFonts w:eastAsia="Times New Roman"/>
          <w:szCs w:val="24"/>
        </w:rPr>
        <w:t>ο</w:t>
      </w:r>
      <w:r>
        <w:rPr>
          <w:rFonts w:eastAsia="Times New Roman"/>
          <w:szCs w:val="24"/>
        </w:rPr>
        <w:t xml:space="preserve"> πλαίσι</w:t>
      </w:r>
      <w:r>
        <w:rPr>
          <w:rFonts w:eastAsia="Times New Roman"/>
          <w:szCs w:val="24"/>
        </w:rPr>
        <w:t>ο</w:t>
      </w:r>
      <w:r>
        <w:rPr>
          <w:rFonts w:eastAsia="Times New Roman"/>
          <w:szCs w:val="24"/>
        </w:rPr>
        <w:t xml:space="preserve"> της συζήτησης του λεγόμενου εκλογικού συστήματος την απορρίψα</w:t>
      </w:r>
      <w:r>
        <w:rPr>
          <w:rFonts w:eastAsia="Times New Roman"/>
          <w:szCs w:val="24"/>
        </w:rPr>
        <w:t>τε. Δεν θέλετε οι Έλληνες του εξωτερικού, οι οποίοι δεν διαφέρουν σε τίποτα απ’ εμάς, να ψηφίζουν.</w:t>
      </w:r>
    </w:p>
    <w:p w14:paraId="04456752" w14:textId="77777777" w:rsidR="00A53C3F" w:rsidRDefault="0019499A">
      <w:pPr>
        <w:tabs>
          <w:tab w:val="left" w:pos="3695"/>
        </w:tabs>
        <w:spacing w:line="600" w:lineRule="auto"/>
        <w:ind w:firstLine="720"/>
        <w:contextualSpacing/>
        <w:jc w:val="both"/>
        <w:rPr>
          <w:rFonts w:eastAsia="Times New Roman"/>
          <w:szCs w:val="24"/>
        </w:rPr>
      </w:pPr>
      <w:r>
        <w:rPr>
          <w:rFonts w:eastAsia="Times New Roman"/>
          <w:szCs w:val="24"/>
        </w:rPr>
        <w:lastRenderedPageBreak/>
        <w:t>Διαβάζοντας το νομοσχέδιο –για να επανέλθουμε σε αυτό- διαπιστώνουμε ένα πασάλειμμα διαφόρων διατάξεων γεμάτο κενά. Για να γίνω πιο συγκεκριμένος, όσον αφορά</w:t>
      </w:r>
      <w:r>
        <w:rPr>
          <w:rFonts w:eastAsia="Times New Roman"/>
          <w:szCs w:val="24"/>
        </w:rPr>
        <w:t xml:space="preserve"> τα δίγλωσσα σχολεία, αυτά γενικά δεν έχουν την αποδοχή της ομογένειας όπως τα αμιγή. Υπάρχει φόβος οι ομογενείς να προτιμήσουν τα αμιγώς ξένα, όπως για παράδειγμα στη Γερμανία, οπότε το αποτέλεσμα θα είναι αντί να διατηρήσουμε ισχυρούς δεσμούς με την ομογ</w:t>
      </w:r>
      <w:r>
        <w:rPr>
          <w:rFonts w:eastAsia="Times New Roman"/>
          <w:szCs w:val="24"/>
        </w:rPr>
        <w:t>ένεια, να κόψουμε και τους ήδη υφιστάμενους.</w:t>
      </w:r>
    </w:p>
    <w:p w14:paraId="04456753" w14:textId="77777777" w:rsidR="00A53C3F" w:rsidRDefault="0019499A">
      <w:pPr>
        <w:tabs>
          <w:tab w:val="left" w:pos="3695"/>
        </w:tabs>
        <w:spacing w:line="600" w:lineRule="auto"/>
        <w:ind w:firstLine="720"/>
        <w:contextualSpacing/>
        <w:jc w:val="both"/>
        <w:rPr>
          <w:rFonts w:eastAsia="Times New Roman"/>
          <w:szCs w:val="24"/>
        </w:rPr>
      </w:pPr>
      <w:r>
        <w:rPr>
          <w:rFonts w:eastAsia="Times New Roman"/>
          <w:szCs w:val="24"/>
        </w:rPr>
        <w:t>Πρέπει να τονιστεί ότι μέσα στο νομοσχέδιο δεν περιγράφεται το πλαίσιο λειτουργίας των δίγλωσσων σχολείων. Το αφήνουν να το χειριστεί η Κυβέρνηση μετά από δύο χρόνια. Στόχος θα πρέπει να είναι το δίγλωσσο σχολεί</w:t>
      </w:r>
      <w:r>
        <w:rPr>
          <w:rFonts w:eastAsia="Times New Roman"/>
          <w:szCs w:val="24"/>
        </w:rPr>
        <w:t>ο</w:t>
      </w:r>
      <w:r>
        <w:rPr>
          <w:rFonts w:eastAsia="Times New Roman"/>
          <w:szCs w:val="24"/>
        </w:rPr>
        <w:t>,</w:t>
      </w:r>
      <w:r>
        <w:rPr>
          <w:rFonts w:eastAsia="Times New Roman"/>
          <w:szCs w:val="24"/>
        </w:rPr>
        <w:t xml:space="preserve"> που θα δίνει τη δυνατότητα πρόσβασης στην τριτοβάθμια εκπαίδευση τόσο στη χώρα υποδοχής όσο και στην ημεδαπή.</w:t>
      </w:r>
    </w:p>
    <w:p w14:paraId="04456754" w14:textId="77777777" w:rsidR="00A53C3F" w:rsidRDefault="0019499A">
      <w:pPr>
        <w:tabs>
          <w:tab w:val="left" w:pos="3695"/>
        </w:tabs>
        <w:spacing w:line="600" w:lineRule="auto"/>
        <w:ind w:firstLine="720"/>
        <w:contextualSpacing/>
        <w:jc w:val="both"/>
        <w:rPr>
          <w:rFonts w:eastAsia="Times New Roman"/>
          <w:szCs w:val="24"/>
        </w:rPr>
      </w:pPr>
      <w:r>
        <w:rPr>
          <w:rFonts w:eastAsia="Times New Roman"/>
          <w:szCs w:val="24"/>
        </w:rPr>
        <w:t>Οφείλουμε πάντως να παραδεχθούμε ότι η Κυβέρνηση είναι συνεπής σε ένα σημείο. Για μία ακόμα φορά εντάσσει σε ένα νομοσχέδιο άσχετα θέματα. Μιλά</w:t>
      </w:r>
      <w:r>
        <w:rPr>
          <w:rFonts w:eastAsia="Times New Roman"/>
          <w:szCs w:val="24"/>
        </w:rPr>
        <w:t xml:space="preserve">με σήμερα για την ελληνόγλωσση εκπαίδευση και υπάρχουν στο νομοσχέδιο διατάξεις και για την ιδιωτική. </w:t>
      </w:r>
    </w:p>
    <w:p w14:paraId="04456755" w14:textId="77777777" w:rsidR="00A53C3F" w:rsidRDefault="0019499A">
      <w:pPr>
        <w:tabs>
          <w:tab w:val="left" w:pos="3695"/>
        </w:tabs>
        <w:spacing w:line="600" w:lineRule="auto"/>
        <w:ind w:firstLine="720"/>
        <w:contextualSpacing/>
        <w:jc w:val="both"/>
        <w:rPr>
          <w:rFonts w:eastAsia="Times New Roman"/>
          <w:szCs w:val="24"/>
        </w:rPr>
      </w:pPr>
      <w:r>
        <w:rPr>
          <w:rFonts w:eastAsia="Times New Roman"/>
          <w:szCs w:val="24"/>
        </w:rPr>
        <w:lastRenderedPageBreak/>
        <w:t>Δεν αποτελεί έκπληξη ότι το Υπουργείο Παιδείας, κυριευμένο από τις ιδεοληψίες του ενάντια στον ιδιωτικό τομέα, προσπαθεί να αναιρέσει δύο βασικά πλεονεκτ</w:t>
      </w:r>
      <w:r>
        <w:rPr>
          <w:rFonts w:eastAsia="Times New Roman"/>
          <w:szCs w:val="24"/>
        </w:rPr>
        <w:t xml:space="preserve">ήματα της ιδιωτικής εκπαίδευσης, τη δυνατότητα επιλογής και αξιοκρατικής αντιμετώπισης του εκπαιδευτικού προσωπικού και τη δυνατότητα διαφοροποίησης στο εφαρμοζόμενο εκπαιδευτικό πρόγραμμα. </w:t>
      </w:r>
    </w:p>
    <w:p w14:paraId="04456756" w14:textId="77777777" w:rsidR="00A53C3F" w:rsidRDefault="0019499A">
      <w:pPr>
        <w:tabs>
          <w:tab w:val="left" w:pos="3695"/>
        </w:tabs>
        <w:spacing w:line="600" w:lineRule="auto"/>
        <w:ind w:firstLine="720"/>
        <w:contextualSpacing/>
        <w:jc w:val="both"/>
        <w:rPr>
          <w:rFonts w:eastAsia="Times New Roman"/>
          <w:szCs w:val="24"/>
        </w:rPr>
      </w:pPr>
      <w:r>
        <w:rPr>
          <w:rFonts w:eastAsia="Times New Roman"/>
          <w:szCs w:val="24"/>
        </w:rPr>
        <w:t>Η νέα ρύθμιση μονιμοποιεί ουσιαστικά τους ιδιωτικούς εκπαιδευτικο</w:t>
      </w:r>
      <w:r>
        <w:rPr>
          <w:rFonts w:eastAsia="Times New Roman"/>
          <w:szCs w:val="24"/>
        </w:rPr>
        <w:t>ύς στα σχολεία. Η διοίκηση του κάθε σχολείου στο εξής δεν θα μπορεί να διαφυλάξει την ποιότητα της εκπαιδευτικής υπηρεσίας</w:t>
      </w:r>
      <w:r>
        <w:rPr>
          <w:rFonts w:eastAsia="Times New Roman"/>
          <w:szCs w:val="24"/>
        </w:rPr>
        <w:t>,</w:t>
      </w:r>
      <w:r>
        <w:rPr>
          <w:rFonts w:eastAsia="Times New Roman"/>
          <w:szCs w:val="24"/>
        </w:rPr>
        <w:t xml:space="preserve"> που παρέχει στους μαθητές, καθώς δεν θα μπορεί να αντικαταστήσει έναν εκπαιδευτικό, ανεξάρτητα του εάν αυτός αποδίδει ή όχι. Δεν προ</w:t>
      </w:r>
      <w:r>
        <w:rPr>
          <w:rFonts w:eastAsia="Times New Roman"/>
          <w:szCs w:val="24"/>
        </w:rPr>
        <w:t>στατεύει τον καλό εκπαιδευτικό, αλλά αυτόν</w:t>
      </w:r>
      <w:r>
        <w:rPr>
          <w:rFonts w:eastAsia="Times New Roman"/>
          <w:szCs w:val="24"/>
        </w:rPr>
        <w:t>,</w:t>
      </w:r>
      <w:r>
        <w:rPr>
          <w:rFonts w:eastAsia="Times New Roman"/>
          <w:szCs w:val="24"/>
        </w:rPr>
        <w:t xml:space="preserve"> που θα μπει στην τάξη και δεν θα ανταποκριθεί στα καθήκοντά του με ευσυνειδησία. Πάνω απ’ όλα, δεν στηρίζει την επιχειρηματικότητα, κύριε Υπουργέ, αλλά αντιθέτως την πολιορκεί. Δεν λύνετε προβλήματα, αλλά περιπλέ</w:t>
      </w:r>
      <w:r>
        <w:rPr>
          <w:rFonts w:eastAsia="Times New Roman"/>
          <w:szCs w:val="24"/>
        </w:rPr>
        <w:t>κετε τα πράγματα. Μήπως θέλετε να τα κρατικοποιήσετε;</w:t>
      </w:r>
    </w:p>
    <w:p w14:paraId="04456757" w14:textId="77777777" w:rsidR="00A53C3F" w:rsidRDefault="0019499A">
      <w:pPr>
        <w:tabs>
          <w:tab w:val="left" w:pos="3695"/>
        </w:tabs>
        <w:spacing w:line="600" w:lineRule="auto"/>
        <w:ind w:firstLine="720"/>
        <w:contextualSpacing/>
        <w:jc w:val="both"/>
        <w:rPr>
          <w:rFonts w:eastAsia="Times New Roman"/>
          <w:szCs w:val="24"/>
        </w:rPr>
      </w:pPr>
      <w:r>
        <w:rPr>
          <w:rFonts w:eastAsia="Times New Roman"/>
          <w:szCs w:val="24"/>
        </w:rPr>
        <w:lastRenderedPageBreak/>
        <w:t xml:space="preserve">Τα κράτη της Ευρώπης πρέπει να είναι δομημένα και να εξυπηρετούν την ιδιωτική πρωτοβουλία. Αυτή δίνει ζωή στον τόπο. Αυτή δίνει θέσεις εργασίας, αλλά και απασχόληση, όχι το κράτος που παρέχει δυστυχώς </w:t>
      </w:r>
      <w:r>
        <w:rPr>
          <w:rFonts w:eastAsia="Times New Roman"/>
          <w:szCs w:val="24"/>
        </w:rPr>
        <w:t>πάντα κακές υπηρεσίες πλην εξαιρέσεων.</w:t>
      </w:r>
    </w:p>
    <w:p w14:paraId="04456758" w14:textId="77777777" w:rsidR="00A53C3F" w:rsidRDefault="0019499A">
      <w:pPr>
        <w:tabs>
          <w:tab w:val="left" w:pos="3695"/>
        </w:tabs>
        <w:spacing w:line="600" w:lineRule="auto"/>
        <w:ind w:firstLine="720"/>
        <w:contextualSpacing/>
        <w:jc w:val="both"/>
        <w:rPr>
          <w:rFonts w:eastAsia="Times New Roman"/>
          <w:szCs w:val="24"/>
        </w:rPr>
      </w:pPr>
      <w:r>
        <w:rPr>
          <w:rFonts w:eastAsia="Times New Roman"/>
          <w:szCs w:val="24"/>
        </w:rPr>
        <w:t>Αναφορικά τώρα με την τροπολογία για την ειδική αγωγή, επειδή</w:t>
      </w:r>
      <w:r>
        <w:rPr>
          <w:rFonts w:eastAsia="Times New Roman"/>
          <w:szCs w:val="24"/>
        </w:rPr>
        <w:t>,</w:t>
      </w:r>
      <w:r>
        <w:rPr>
          <w:rFonts w:eastAsia="Times New Roman"/>
          <w:szCs w:val="24"/>
        </w:rPr>
        <w:t xml:space="preserve"> πράγματι</w:t>
      </w:r>
      <w:r>
        <w:rPr>
          <w:rFonts w:eastAsia="Times New Roman"/>
          <w:szCs w:val="24"/>
        </w:rPr>
        <w:t>,</w:t>
      </w:r>
      <w:r>
        <w:rPr>
          <w:rFonts w:eastAsia="Times New Roman"/>
          <w:szCs w:val="24"/>
        </w:rPr>
        <w:t xml:space="preserve"> όλοι δεχθήκαμε έναν πόλεμο ενημέρωσης, πρόσωπα που δεν έχουν κα</w:t>
      </w:r>
      <w:r>
        <w:rPr>
          <w:rFonts w:eastAsia="Times New Roman"/>
          <w:szCs w:val="24"/>
        </w:rPr>
        <w:t>μ</w:t>
      </w:r>
      <w:r>
        <w:rPr>
          <w:rFonts w:eastAsia="Times New Roman"/>
          <w:szCs w:val="24"/>
        </w:rPr>
        <w:t>μία απολύτως σχέση με την ειδική αγωγή θα μπορούν να διδάσκουν εφεξής σε αυτή. Τ</w:t>
      </w:r>
      <w:r>
        <w:rPr>
          <w:rFonts w:eastAsia="Times New Roman"/>
          <w:szCs w:val="24"/>
        </w:rPr>
        <w:t>ο συμπέρασμα, λοιπόν, που προκύπτει απ’ αυτό το νομοσχέδιο στο σύνολό του είναι πως η Κυβέρνηση της Αριστεράς για μια ακόμα φορά προσπαθεί να παίξει μικροκομματικά παιχνίδια με την παιδεία. Και γι’ αυτό το καταψηφίζουμε.</w:t>
      </w:r>
    </w:p>
    <w:p w14:paraId="04456759" w14:textId="77777777" w:rsidR="00A53C3F" w:rsidRDefault="0019499A">
      <w:pPr>
        <w:tabs>
          <w:tab w:val="left" w:pos="3695"/>
        </w:tabs>
        <w:spacing w:line="600" w:lineRule="auto"/>
        <w:ind w:firstLine="720"/>
        <w:contextualSpacing/>
        <w:jc w:val="both"/>
        <w:rPr>
          <w:rFonts w:eastAsia="Times New Roman"/>
          <w:szCs w:val="24"/>
        </w:rPr>
      </w:pPr>
      <w:r>
        <w:rPr>
          <w:rFonts w:eastAsia="Times New Roman"/>
          <w:szCs w:val="24"/>
        </w:rPr>
        <w:t xml:space="preserve">Οφείλετε, όμως, να γνωρίζετε ότι </w:t>
      </w:r>
      <w:r>
        <w:rPr>
          <w:rFonts w:eastAsia="Times New Roman"/>
          <w:szCs w:val="24"/>
        </w:rPr>
        <w:t>πλέον δεν μπορείτε να ξεγελάσετε άλλο τον λαό και σύντομα θα έρθετε αντιμέτωποι με την ετυμηγορία του.</w:t>
      </w:r>
    </w:p>
    <w:p w14:paraId="0445675A" w14:textId="77777777" w:rsidR="00A53C3F" w:rsidRDefault="0019499A">
      <w:pPr>
        <w:tabs>
          <w:tab w:val="left" w:pos="3695"/>
        </w:tabs>
        <w:spacing w:line="600" w:lineRule="auto"/>
        <w:ind w:firstLine="720"/>
        <w:contextualSpacing/>
        <w:jc w:val="both"/>
        <w:rPr>
          <w:rFonts w:eastAsia="Times New Roman"/>
          <w:szCs w:val="24"/>
        </w:rPr>
      </w:pPr>
      <w:r>
        <w:rPr>
          <w:rFonts w:eastAsia="Times New Roman"/>
          <w:szCs w:val="24"/>
        </w:rPr>
        <w:t>Σας ευχαριστώ.</w:t>
      </w:r>
    </w:p>
    <w:p w14:paraId="0445675B" w14:textId="77777777" w:rsidR="00A53C3F" w:rsidRDefault="0019499A">
      <w:pPr>
        <w:tabs>
          <w:tab w:val="left" w:pos="3695"/>
        </w:tabs>
        <w:spacing w:line="600" w:lineRule="auto"/>
        <w:ind w:firstLine="720"/>
        <w:contextualSpacing/>
        <w:jc w:val="center"/>
        <w:rPr>
          <w:rFonts w:eastAsia="Times New Roman"/>
          <w:szCs w:val="24"/>
        </w:rPr>
      </w:pPr>
      <w:r>
        <w:rPr>
          <w:rFonts w:eastAsia="Times New Roman" w:cs="Times New Roman"/>
          <w:szCs w:val="24"/>
        </w:rPr>
        <w:t>(Χειροκροτήματα από την πτέρυγα της Νέας Δημοκρατίας)</w:t>
      </w:r>
    </w:p>
    <w:p w14:paraId="0445675C" w14:textId="77777777" w:rsidR="00A53C3F" w:rsidRDefault="0019499A">
      <w:pPr>
        <w:tabs>
          <w:tab w:val="left" w:pos="3695"/>
        </w:tabs>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(Σπυρίδων Λυκούδης): </w:t>
      </w:r>
      <w:r>
        <w:rPr>
          <w:rFonts w:eastAsia="Times New Roman" w:cs="Times New Roman"/>
          <w:szCs w:val="24"/>
        </w:rPr>
        <w:t>Ευχαριστούμε, κύριε συνάδελφε.</w:t>
      </w:r>
    </w:p>
    <w:p w14:paraId="0445675D" w14:textId="77777777" w:rsidR="00A53C3F" w:rsidRDefault="0019499A">
      <w:pPr>
        <w:tabs>
          <w:tab w:val="left" w:pos="3695"/>
        </w:tabs>
        <w:spacing w:line="600" w:lineRule="auto"/>
        <w:ind w:firstLine="720"/>
        <w:contextualSpacing/>
        <w:jc w:val="both"/>
        <w:rPr>
          <w:rFonts w:eastAsia="Times New Roman" w:cs="Times New Roman"/>
          <w:szCs w:val="24"/>
        </w:rPr>
      </w:pPr>
      <w:r>
        <w:rPr>
          <w:rFonts w:eastAsia="Times New Roman" w:cs="Times New Roman"/>
          <w:b/>
          <w:szCs w:val="24"/>
        </w:rPr>
        <w:t>ΝΙΚΟΛΑΟΣ ΦΙΛΗΣ (Υπουρ</w:t>
      </w:r>
      <w:r>
        <w:rPr>
          <w:rFonts w:eastAsia="Times New Roman" w:cs="Times New Roman"/>
          <w:b/>
          <w:szCs w:val="24"/>
        </w:rPr>
        <w:t>γός Παιδείας, Έρευνας και Θρησκευμάτων):</w:t>
      </w:r>
      <w:r>
        <w:rPr>
          <w:rFonts w:eastAsia="Times New Roman" w:cs="Times New Roman"/>
          <w:szCs w:val="24"/>
        </w:rPr>
        <w:t xml:space="preserve"> Κύριε Πρόεδρε, θα ήθελα τον λόγο.</w:t>
      </w:r>
    </w:p>
    <w:p w14:paraId="0445675E" w14:textId="77777777" w:rsidR="00A53C3F" w:rsidRDefault="0019499A">
      <w:pPr>
        <w:tabs>
          <w:tab w:val="left" w:pos="3695"/>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Ορίστε, κύριε Υπουργέ.</w:t>
      </w:r>
    </w:p>
    <w:p w14:paraId="0445675F" w14:textId="77777777" w:rsidR="00A53C3F" w:rsidRDefault="0019499A">
      <w:pPr>
        <w:tabs>
          <w:tab w:val="left" w:pos="3695"/>
        </w:tabs>
        <w:spacing w:line="600" w:lineRule="auto"/>
        <w:ind w:firstLine="720"/>
        <w:contextualSpacing/>
        <w:jc w:val="both"/>
        <w:rPr>
          <w:rFonts w:eastAsia="Times New Roman" w:cs="Times New Roman"/>
          <w:szCs w:val="24"/>
        </w:rPr>
      </w:pPr>
      <w:r>
        <w:rPr>
          <w:rFonts w:eastAsia="Times New Roman" w:cs="Times New Roman"/>
          <w:b/>
          <w:szCs w:val="24"/>
        </w:rPr>
        <w:t>ΝΙΚΟΛΑΟΣ ΦΙΛΗΣ (Υπουργός Παιδείας, Έρευνας και Θρησκευμάτων):</w:t>
      </w:r>
      <w:r>
        <w:rPr>
          <w:rFonts w:eastAsia="Times New Roman" w:cs="Times New Roman"/>
          <w:szCs w:val="24"/>
        </w:rPr>
        <w:t xml:space="preserve"> Μια μικρή διευκρίνιση, επειδή έγινε μια αναφορά προσωπική.</w:t>
      </w:r>
    </w:p>
    <w:p w14:paraId="04456760" w14:textId="77777777" w:rsidR="00A53C3F" w:rsidRDefault="0019499A">
      <w:pPr>
        <w:tabs>
          <w:tab w:val="left" w:pos="3695"/>
        </w:tabs>
        <w:spacing w:line="600" w:lineRule="auto"/>
        <w:ind w:firstLine="720"/>
        <w:contextualSpacing/>
        <w:jc w:val="both"/>
        <w:rPr>
          <w:rFonts w:eastAsia="Times New Roman" w:cs="Times New Roman"/>
          <w:szCs w:val="24"/>
        </w:rPr>
      </w:pPr>
      <w:r>
        <w:rPr>
          <w:rFonts w:eastAsia="Times New Roman" w:cs="Times New Roman"/>
          <w:szCs w:val="24"/>
        </w:rPr>
        <w:t>Δεν θ</w:t>
      </w:r>
      <w:r>
        <w:rPr>
          <w:rFonts w:eastAsia="Times New Roman" w:cs="Times New Roman"/>
          <w:szCs w:val="24"/>
        </w:rPr>
        <w:t xml:space="preserve">εωρώ ότι το Βήμα της Βουλής μπορεί να φιλοξενεί ομιλίες επί παντός του επιστητού. Υπάρχει μια ημερήσια διάταξη. </w:t>
      </w:r>
    </w:p>
    <w:p w14:paraId="04456761" w14:textId="77777777" w:rsidR="00A53C3F" w:rsidRDefault="0019499A">
      <w:pPr>
        <w:tabs>
          <w:tab w:val="left" w:pos="3695"/>
        </w:tabs>
        <w:spacing w:line="600" w:lineRule="auto"/>
        <w:ind w:firstLine="720"/>
        <w:contextualSpacing/>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Δημοσχάκης</w:t>
      </w:r>
      <w:proofErr w:type="spellEnd"/>
      <w:r>
        <w:rPr>
          <w:rFonts w:eastAsia="Times New Roman" w:cs="Times New Roman"/>
          <w:szCs w:val="24"/>
        </w:rPr>
        <w:t xml:space="preserve"> νωρίτερα αναφέρθηκε διά μακρόν σε διάφορα ζητήματα, μεταξύ των οποίων και στο περιστατικό εις βάρος του </w:t>
      </w:r>
      <w:r>
        <w:rPr>
          <w:rFonts w:eastAsia="Times New Roman" w:cs="Times New Roman"/>
          <w:szCs w:val="24"/>
        </w:rPr>
        <w:t>δ</w:t>
      </w:r>
      <w:r>
        <w:rPr>
          <w:rFonts w:eastAsia="Times New Roman" w:cs="Times New Roman"/>
          <w:szCs w:val="24"/>
        </w:rPr>
        <w:t xml:space="preserve">ιοικητή της Τροχαίας, </w:t>
      </w:r>
      <w:r>
        <w:rPr>
          <w:rFonts w:eastAsia="Times New Roman" w:cs="Times New Roman"/>
          <w:szCs w:val="24"/>
        </w:rPr>
        <w:t>και με εγκάλεσε ότι δεν έκανα δημόσια δήλωση.</w:t>
      </w:r>
    </w:p>
    <w:p w14:paraId="04456762" w14:textId="77777777" w:rsidR="00A53C3F" w:rsidRDefault="0019499A">
      <w:pPr>
        <w:tabs>
          <w:tab w:val="left" w:pos="3695"/>
        </w:tabs>
        <w:spacing w:line="600" w:lineRule="auto"/>
        <w:ind w:firstLine="720"/>
        <w:contextualSpacing/>
        <w:jc w:val="both"/>
        <w:rPr>
          <w:rFonts w:eastAsia="Times New Roman" w:cs="Times New Roman"/>
          <w:szCs w:val="24"/>
        </w:rPr>
      </w:pPr>
      <w:r>
        <w:rPr>
          <w:rFonts w:eastAsia="Times New Roman" w:cs="Times New Roman"/>
          <w:szCs w:val="24"/>
        </w:rPr>
        <w:t xml:space="preserve">Δεν θα έπαιρνα τον λόγο να μιλήσω. Η Κυβέρνηση έχει τοποθετηθεί επ’ αυτού του ζητήματος. Πήρα τον κ. Διαμαντόπουλο –και παραβιάζω λίγο τις αρχές μου που λέω αυτό το πράγμα- του μίλησα, του </w:t>
      </w:r>
      <w:r>
        <w:rPr>
          <w:rFonts w:eastAsia="Times New Roman" w:cs="Times New Roman"/>
          <w:szCs w:val="24"/>
        </w:rPr>
        <w:lastRenderedPageBreak/>
        <w:t>ευχήθηκα να ανταποκρι</w:t>
      </w:r>
      <w:r>
        <w:rPr>
          <w:rFonts w:eastAsia="Times New Roman" w:cs="Times New Roman"/>
          <w:szCs w:val="24"/>
        </w:rPr>
        <w:t>θεί στην περιπέτεια αυτή που υπάρχει τώρα και</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καταδίκασα όλες αυτές τις ενέργειες.</w:t>
      </w:r>
    </w:p>
    <w:p w14:paraId="04456763"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Λυπάμαι να γίνεται αντικείμενο μικροκομματικής εκμετάλλευσης ένα θέμα όπως αυτό, το οποίο όλοι έχουμε καταδικάσει. Δεν πρέπει να κάνουμε πλειοδοσία καταδίκης από τ</w:t>
      </w:r>
      <w:r>
        <w:rPr>
          <w:rFonts w:eastAsia="Times New Roman" w:cs="Times New Roman"/>
          <w:szCs w:val="24"/>
        </w:rPr>
        <w:t>ο Βήμα της Βουλής.</w:t>
      </w:r>
    </w:p>
    <w:p w14:paraId="04456764"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04456765"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Κύριε Υπουργέ, οι παρεκκλίσεις από την ημερήσια διάταξη έγιναν στις ομιλίες των περισσοτέρων συναδέλφων. Το Προεδρείο ανέχθηκε την παρέκκλιση και από την ομιλία του κ. </w:t>
      </w:r>
      <w:proofErr w:type="spellStart"/>
      <w:r>
        <w:rPr>
          <w:rFonts w:eastAsia="Times New Roman" w:cs="Times New Roman"/>
          <w:szCs w:val="24"/>
        </w:rPr>
        <w:t>Δημοσχάκη</w:t>
      </w:r>
      <w:proofErr w:type="spellEnd"/>
      <w:r>
        <w:rPr>
          <w:rFonts w:eastAsia="Times New Roman" w:cs="Times New Roman"/>
          <w:szCs w:val="24"/>
        </w:rPr>
        <w:t xml:space="preserve"> ξέροντας ότ</w:t>
      </w:r>
      <w:r>
        <w:rPr>
          <w:rFonts w:eastAsia="Times New Roman" w:cs="Times New Roman"/>
          <w:szCs w:val="24"/>
        </w:rPr>
        <w:t>ι εκφράζει, με τη δική του ευαισθησία, τη συμπαράστασή του στον τραυματισμένο συνάδελφό του και νομίζω ότι καλώς έπραξε το Προεδρείο.</w:t>
      </w:r>
    </w:p>
    <w:p w14:paraId="04456766"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η κ. </w:t>
      </w:r>
      <w:proofErr w:type="spellStart"/>
      <w:r>
        <w:rPr>
          <w:rFonts w:eastAsia="Times New Roman" w:cs="Times New Roman"/>
          <w:szCs w:val="24"/>
        </w:rPr>
        <w:t>Σιωροπούλου</w:t>
      </w:r>
      <w:proofErr w:type="spellEnd"/>
      <w:r>
        <w:rPr>
          <w:rFonts w:eastAsia="Times New Roman" w:cs="Times New Roman"/>
          <w:szCs w:val="24"/>
        </w:rPr>
        <w:t>.</w:t>
      </w:r>
    </w:p>
    <w:p w14:paraId="04456767"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ΧΡΥΣΟΥΛΑ ΚΑΤΣΑΒΡΙΑ-ΣΙΩΡΟΠΟΥΛΟΥ:</w:t>
      </w:r>
      <w:r>
        <w:rPr>
          <w:rFonts w:eastAsia="Times New Roman" w:cs="Times New Roman"/>
          <w:szCs w:val="24"/>
        </w:rPr>
        <w:t xml:space="preserve"> Ευχαριστώ, κύριε Πρόεδρε.</w:t>
      </w:r>
    </w:p>
    <w:p w14:paraId="04456768"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Κυρία και κύριοι Υπουργοί, κυρίε</w:t>
      </w:r>
      <w:r>
        <w:rPr>
          <w:rFonts w:eastAsia="Times New Roman" w:cs="Times New Roman"/>
          <w:szCs w:val="24"/>
        </w:rPr>
        <w:t>ς και κύριοι συνάδελφοι, σήμερα καλούμαστε να ψηφίσουμε ένα νομοσχέδιο</w:t>
      </w:r>
      <w:r>
        <w:rPr>
          <w:rFonts w:eastAsia="Times New Roman" w:cs="Times New Roman"/>
          <w:szCs w:val="24"/>
        </w:rPr>
        <w:t>,</w:t>
      </w:r>
      <w:r>
        <w:rPr>
          <w:rFonts w:eastAsia="Times New Roman" w:cs="Times New Roman"/>
          <w:szCs w:val="24"/>
        </w:rPr>
        <w:t xml:space="preserve"> που αποτελεί το πρώτο βήμα για την αναμόρφωση και τη συνολική αναβάθμιση του βασικού πυλώνα της δημοκρατίας μας, που είναι η παιδεία. </w:t>
      </w:r>
    </w:p>
    <w:p w14:paraId="04456769"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Σας καλώ, κύριε Υπουργέ, να επιταχύνετε τη διαδικ</w:t>
      </w:r>
      <w:r>
        <w:rPr>
          <w:rFonts w:eastAsia="Times New Roman" w:cs="Times New Roman"/>
          <w:szCs w:val="24"/>
        </w:rPr>
        <w:t xml:space="preserve">ασία, να έρθουν σύντομα και τα άλλα νομοσχέδια, γιατί, όπως αποδεικνύεται, και άποψη έχετε και σωστές θέσεις. </w:t>
      </w:r>
    </w:p>
    <w:p w14:paraId="0445676A"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Καλωσορίζουμε αυτό το σχέδιο νόμου, που βάζει σε τάξη πολλά ζητήματα</w:t>
      </w:r>
      <w:r>
        <w:rPr>
          <w:rFonts w:eastAsia="Times New Roman" w:cs="Times New Roman"/>
          <w:szCs w:val="24"/>
        </w:rPr>
        <w:t>,</w:t>
      </w:r>
      <w:r>
        <w:rPr>
          <w:rFonts w:eastAsia="Times New Roman" w:cs="Times New Roman"/>
          <w:szCs w:val="24"/>
        </w:rPr>
        <w:t xml:space="preserve"> που αφορούν την εκπαίδευση με έναν τρόπο ουσιαστικό και πάνω απ’ όλα αναγκα</w:t>
      </w:r>
      <w:r>
        <w:rPr>
          <w:rFonts w:eastAsia="Times New Roman" w:cs="Times New Roman"/>
          <w:szCs w:val="24"/>
        </w:rPr>
        <w:t xml:space="preserve">ίο και δίνει λύσεις σε επείγοντα θέματα. </w:t>
      </w:r>
    </w:p>
    <w:p w14:paraId="0445676B"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Θεωρώ εύλογη την αντίδραση όλων εκείνων</w:t>
      </w:r>
      <w:r>
        <w:rPr>
          <w:rFonts w:eastAsia="Times New Roman" w:cs="Times New Roman"/>
          <w:szCs w:val="24"/>
        </w:rPr>
        <w:t>,</w:t>
      </w:r>
      <w:r>
        <w:rPr>
          <w:rFonts w:eastAsia="Times New Roman" w:cs="Times New Roman"/>
          <w:szCs w:val="24"/>
        </w:rPr>
        <w:t xml:space="preserve"> που θίγονται τα συμφέροντά τους και το καθεστώς που έχουν επιβάλει εδώ και πάρα πολλά χρόνια στον τόπο μας. Εύλογη είναι και η αντίδραση της Νέας Δημοκρατίας γιατί το κόμμα </w:t>
      </w:r>
      <w:r>
        <w:rPr>
          <w:rFonts w:eastAsia="Times New Roman" w:cs="Times New Roman"/>
          <w:szCs w:val="24"/>
        </w:rPr>
        <w:t>της Δεξιάς αποτελεί τη μήτρα όλων όσων βιώνουμε καθημερινά στην εκπαίδευσή μας και όχι μόνο.</w:t>
      </w:r>
    </w:p>
    <w:p w14:paraId="0445676C"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Κυρίες και κύριοι συνάδελφοι, το συζητούμενο νομοσχέδιο αποτελεί μια αναγκαία και αυτόνομη νομοθετική πρωτοβουλία, η οποία όχι μόνο δεν αντιστρατεύεται τον εθνικό </w:t>
      </w:r>
      <w:r>
        <w:rPr>
          <w:rFonts w:eastAsia="Times New Roman" w:cs="Times New Roman"/>
          <w:szCs w:val="24"/>
        </w:rPr>
        <w:t xml:space="preserve">και κοινωνικό διάλογο, αλλά αντίθετα τον εμπλουτίζει, καθώς είτε επιλύει χρόνια προβλήματα είτε θέτει το πλαίσιο για την αντιμετώπιση σύγχρονων και άμεσων προκλήσεων. </w:t>
      </w:r>
    </w:p>
    <w:p w14:paraId="0445676D"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Ο επαναπροσδιορισμός της ελληνόγλωσσης εκπαίδευσης των ομογενών μας, η διασπορά της ελλη</w:t>
      </w:r>
      <w:r>
        <w:rPr>
          <w:rFonts w:eastAsia="Times New Roman" w:cs="Times New Roman"/>
          <w:szCs w:val="24"/>
        </w:rPr>
        <w:t>νομάθειας και η προσπάθεια καθιέρωσης δίγλωσσων σχολείων με κύριες γλώσσες την ελληνική και εκείνη της χώρας υποδοχής, μέσα από την επιδίωξη διακρατικών συμφωνιών, πέρα από την αυτονόητη εθνική, πολιτισμική και οικονομική σημασία τους ανταποκρίνεται και στ</w:t>
      </w:r>
      <w:r>
        <w:rPr>
          <w:rFonts w:eastAsia="Times New Roman" w:cs="Times New Roman"/>
          <w:szCs w:val="24"/>
        </w:rPr>
        <w:t>ο διαρκές αίτημα των Ελλήνων της διασποράς να ενταχθούν στις κοινωνίες υποδοχής, αλλά και να διατηρήσουν τους γλωσσικούς και τους πολιτισμικούς τους δεσμούς με την πατρίδα.</w:t>
      </w:r>
    </w:p>
    <w:p w14:paraId="0445676E"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Ως προς τα διαπολιτισμικά σχολεία, είναι αναμφισβήτητο ότι απαιτείται η προσαρμογή </w:t>
      </w:r>
      <w:r>
        <w:rPr>
          <w:rFonts w:eastAsia="Times New Roman" w:cs="Times New Roman"/>
          <w:szCs w:val="24"/>
        </w:rPr>
        <w:t>τους στις τρέχουσες συνθήκες με την παράλληλη αξιοποίηση της πολύτιμης εμπειρίας</w:t>
      </w:r>
      <w:r>
        <w:rPr>
          <w:rFonts w:eastAsia="Times New Roman" w:cs="Times New Roman"/>
          <w:szCs w:val="24"/>
        </w:rPr>
        <w:t>,</w:t>
      </w:r>
      <w:r>
        <w:rPr>
          <w:rFonts w:eastAsia="Times New Roman" w:cs="Times New Roman"/>
          <w:szCs w:val="24"/>
        </w:rPr>
        <w:t xml:space="preserve"> που έχουμε αποκομίσει </w:t>
      </w:r>
      <w:r>
        <w:rPr>
          <w:rFonts w:eastAsia="Times New Roman" w:cs="Times New Roman"/>
          <w:szCs w:val="24"/>
        </w:rPr>
        <w:lastRenderedPageBreak/>
        <w:t>από το παρελθόν. Με τον τρόπο αυτόν μπορεί να πραγματοποιηθεί η δόμηση των σχέσεων μεταξύ διαφορετικών πολιτισμικών ομάδων με σκοπό την άρση των ανισοτή</w:t>
      </w:r>
      <w:r>
        <w:rPr>
          <w:rFonts w:eastAsia="Times New Roman" w:cs="Times New Roman"/>
          <w:szCs w:val="24"/>
        </w:rPr>
        <w:t>των και του κοινωνικού αποκλεισμού.</w:t>
      </w:r>
    </w:p>
    <w:p w14:paraId="0445676F"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Σε ό,τι αφορά την πρόβλεψη για την εκπαίδευση των προσφυγόπουλων, με τη δημιουργία νησίδων θαλπωρής και γνώσης, επιβεβαιώνεται και ολοκληρώνεται η αλληλεγγύη και ο σεβασμός στις πανανθρώπινες αξίες που επιδεικνύει αποφασιστικά η ελληνική κοινωνία προς τους</w:t>
      </w:r>
      <w:r>
        <w:rPr>
          <w:rFonts w:eastAsia="Times New Roman" w:cs="Times New Roman"/>
          <w:szCs w:val="24"/>
        </w:rPr>
        <w:t xml:space="preserve"> κατατρεγμένους και τα θύματα του πολέμου. </w:t>
      </w:r>
    </w:p>
    <w:p w14:paraId="04456770"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Σχετικά με την αποκατάσταση του εποπτικού ρόλου του Υπουργείου Παιδείας στον χώρο της ιδιωτικής εκπαίδευσης οφείλουμε να αναγνωρίσουμε ότι επιτυγχάνεται η επαναφορά της συνταγματικής νομιμότητας στη λειτουργία τω</w:t>
      </w:r>
      <w:r>
        <w:rPr>
          <w:rFonts w:eastAsia="Times New Roman" w:cs="Times New Roman"/>
          <w:szCs w:val="24"/>
        </w:rPr>
        <w:t>ν ιδιωτικών σχολείων. Χαρακτηριστική είναι η αντίδραση και η αντιμετώπιση της Νέας Δημοκρατίας και των συνοδοιπόρων της για τα ακριβά ιδιωτικά σχολεία, ενώ δεν ακούστηκε φωνή για τα νυχτερινά σχολεία, εκεί που τα παιδιά του λαού μοχθούν καθημερινά και αγων</w:t>
      </w:r>
      <w:r>
        <w:rPr>
          <w:rFonts w:eastAsia="Times New Roman" w:cs="Times New Roman"/>
          <w:szCs w:val="24"/>
        </w:rPr>
        <w:t xml:space="preserve">ιούν να μάθουν γράμματα. </w:t>
      </w:r>
    </w:p>
    <w:p w14:paraId="04456771"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συνάδελφοι, η προσεκτική μελέτη των ρυθμίσεων του παρόντος νομοσχεδίου αποδεικνύει ότι πρόκειται για ένα συνεκτικό πλαίσιο ώριμων και αναγκαίων αλλαγών στον χώρο της εκπαίδευσης. Οι αλλαγές αυτές έρχονται να προσ</w:t>
      </w:r>
      <w:r>
        <w:rPr>
          <w:rFonts w:eastAsia="Times New Roman" w:cs="Times New Roman"/>
          <w:szCs w:val="24"/>
        </w:rPr>
        <w:t>τεθούν σε εκείνες</w:t>
      </w:r>
      <w:r>
        <w:rPr>
          <w:rFonts w:eastAsia="Times New Roman" w:cs="Times New Roman"/>
          <w:szCs w:val="24"/>
        </w:rPr>
        <w:t>,</w:t>
      </w:r>
      <w:r>
        <w:rPr>
          <w:rFonts w:eastAsia="Times New Roman" w:cs="Times New Roman"/>
          <w:szCs w:val="24"/>
        </w:rPr>
        <w:t xml:space="preserve"> που νομοθετήσαμε τον τελευταίο χρόνο και αποδίδουν ήδη πρωτόγνωρους και εντυπωσιακούς καρπούς. </w:t>
      </w:r>
    </w:p>
    <w:p w14:paraId="04456772"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Το γεγονός ότι και ο πλέον δύσπιστος θα δει το άνοιγμα των σχολείων να συνοδεύεται για πρώτη φορά από την άμεση διάθεση των βιβλίων στους μαθ</w:t>
      </w:r>
      <w:r>
        <w:rPr>
          <w:rFonts w:eastAsia="Times New Roman" w:cs="Times New Roman"/>
          <w:szCs w:val="24"/>
        </w:rPr>
        <w:t xml:space="preserve">ητές και από την έγκαιρη στελέχωση με εκπαιδευτικό προσωπικό σηματοδοτεί την οριστική ανακοπή της ελεύθερης πτώσης και του κατήφορου της παιδείας μας. </w:t>
      </w:r>
    </w:p>
    <w:p w14:paraId="04456773"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Η χρεοκοπία των νεοφιλελεύθερων επιλογών των κυβερνήσεων της Νέας Δημοκρατίας και του ΠΑΣΟΚ αναγκάζει το</w:t>
      </w:r>
      <w:r>
        <w:rPr>
          <w:rFonts w:eastAsia="Times New Roman" w:cs="Times New Roman"/>
          <w:szCs w:val="24"/>
        </w:rPr>
        <w:t>υς εισηγητές τους να δίνουν μάχες οπισθοφυλακών, προκειμένου να συγκαλύψουν τα αδιέξοδά τους.</w:t>
      </w:r>
    </w:p>
    <w:p w14:paraId="04456774" w14:textId="77777777" w:rsidR="00A53C3F" w:rsidRDefault="0019499A">
      <w:pPr>
        <w:spacing w:line="600" w:lineRule="auto"/>
        <w:contextualSpacing/>
        <w:jc w:val="both"/>
        <w:rPr>
          <w:rFonts w:eastAsia="Times New Roman" w:cs="Times New Roman"/>
          <w:szCs w:val="24"/>
        </w:rPr>
      </w:pPr>
      <w:r>
        <w:rPr>
          <w:rFonts w:eastAsia="Times New Roman" w:cs="Times New Roman"/>
          <w:szCs w:val="24"/>
        </w:rPr>
        <w:lastRenderedPageBreak/>
        <w:t>Κυρίως, όμως, αποδεικνύει τις αστείρευτες δυνάμεις της ελληνικής κοινωνίας</w:t>
      </w:r>
      <w:r>
        <w:rPr>
          <w:rFonts w:eastAsia="Times New Roman" w:cs="Times New Roman"/>
          <w:szCs w:val="24"/>
        </w:rPr>
        <w:t>,</w:t>
      </w:r>
      <w:r>
        <w:rPr>
          <w:rFonts w:eastAsia="Times New Roman" w:cs="Times New Roman"/>
          <w:szCs w:val="24"/>
        </w:rPr>
        <w:t xml:space="preserve"> που δικαιώνεται από τις πολιτικές της επιλογές, υιοθετεί το παράλληλο πρόγραμμα της Κυ</w:t>
      </w:r>
      <w:r>
        <w:rPr>
          <w:rFonts w:eastAsia="Times New Roman" w:cs="Times New Roman"/>
          <w:szCs w:val="24"/>
        </w:rPr>
        <w:t xml:space="preserve">βέρνησής μας, της Κυβέρνησης της Αριστεράς, και βρίσκει τους δρόμους για την έξοδο από την κρίση. Και μην ξεχνάμε ότι η παιδεία είναι ο βασικός μοχλός ανάπτυξης της χώρας. Αυτή τη μάχη θα τη δώσουμε και θα την κερδίσουμε. </w:t>
      </w:r>
    </w:p>
    <w:p w14:paraId="04456775"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04456776" w14:textId="77777777" w:rsidR="00A53C3F" w:rsidRDefault="0019499A">
      <w:pPr>
        <w:spacing w:line="600" w:lineRule="auto"/>
        <w:ind w:firstLine="720"/>
        <w:contextualSpacing/>
        <w:jc w:val="center"/>
        <w:rPr>
          <w:rFonts w:eastAsia="Times New Roman"/>
          <w:bCs/>
        </w:rPr>
      </w:pPr>
      <w:r>
        <w:rPr>
          <w:rFonts w:eastAsia="Times New Roman"/>
          <w:bCs/>
        </w:rPr>
        <w:t xml:space="preserve">(Χειροκροτήματα </w:t>
      </w:r>
      <w:r>
        <w:rPr>
          <w:rFonts w:eastAsia="Times New Roman"/>
          <w:bCs/>
        </w:rPr>
        <w:t>από την πτέρυγα του ΣΥΡΙΖΑ)</w:t>
      </w:r>
    </w:p>
    <w:p w14:paraId="04456777"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ΠΡΟΕΔΡΕΥΩΝ (Σπυρίδων Λυκούδης):</w:t>
      </w:r>
      <w:r>
        <w:rPr>
          <w:rFonts w:eastAsia="Times New Roman" w:cs="Times New Roman"/>
          <w:szCs w:val="24"/>
        </w:rPr>
        <w:t xml:space="preserve"> Σας ευχαριστώ, κυρία συνάδελφε.</w:t>
      </w:r>
    </w:p>
    <w:p w14:paraId="04456778"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Ο συνάδελφος κ. Ιωάννης </w:t>
      </w:r>
      <w:proofErr w:type="spellStart"/>
      <w:r>
        <w:rPr>
          <w:rFonts w:eastAsia="Times New Roman" w:cs="Times New Roman"/>
          <w:szCs w:val="24"/>
        </w:rPr>
        <w:t>Σαχινίδης</w:t>
      </w:r>
      <w:proofErr w:type="spellEnd"/>
      <w:r>
        <w:rPr>
          <w:rFonts w:eastAsia="Times New Roman" w:cs="Times New Roman"/>
          <w:szCs w:val="24"/>
        </w:rPr>
        <w:t xml:space="preserve"> από τη Χρυσή Αυγή έχει τον λόγο.</w:t>
      </w:r>
    </w:p>
    <w:p w14:paraId="04456779"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Κύριε Πρόεδρε, μπορώ να ζητήσω μία διευκρίνιση για τη νομοτεχνική βελτίωση</w:t>
      </w:r>
      <w:r>
        <w:rPr>
          <w:rFonts w:eastAsia="Times New Roman" w:cs="Times New Roman"/>
          <w:szCs w:val="24"/>
        </w:rPr>
        <w:t>,</w:t>
      </w:r>
      <w:r>
        <w:rPr>
          <w:rFonts w:eastAsia="Times New Roman" w:cs="Times New Roman"/>
          <w:szCs w:val="24"/>
        </w:rPr>
        <w:t xml:space="preserve"> π</w:t>
      </w:r>
      <w:r>
        <w:rPr>
          <w:rFonts w:eastAsia="Times New Roman" w:cs="Times New Roman"/>
          <w:szCs w:val="24"/>
        </w:rPr>
        <w:t>ου κατατέθηκε τώρα από τον κύριο Υπουργό;</w:t>
      </w:r>
    </w:p>
    <w:p w14:paraId="0445677A"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Τον λόγο έχει ο κ. </w:t>
      </w:r>
      <w:proofErr w:type="spellStart"/>
      <w:r>
        <w:rPr>
          <w:rFonts w:eastAsia="Times New Roman" w:cs="Times New Roman"/>
          <w:szCs w:val="24"/>
        </w:rPr>
        <w:t>Μαυρωτάς</w:t>
      </w:r>
      <w:proofErr w:type="spellEnd"/>
      <w:r>
        <w:rPr>
          <w:rFonts w:eastAsia="Times New Roman" w:cs="Times New Roman"/>
          <w:szCs w:val="24"/>
        </w:rPr>
        <w:t xml:space="preserve"> για ένα λεπτό.</w:t>
      </w:r>
    </w:p>
    <w:p w14:paraId="0445677B"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lastRenderedPageBreak/>
        <w:t>ΓΕΩΡΓΙΟΣ ΜΑΥΡΩΤΑΣ:</w:t>
      </w:r>
      <w:r>
        <w:rPr>
          <w:rFonts w:eastAsia="Times New Roman" w:cs="Times New Roman"/>
          <w:szCs w:val="24"/>
        </w:rPr>
        <w:t xml:space="preserve"> Στη νομοτεχνική βελτίωση που μας μοιράστηκε τώρα και αφορά το άρθρο 30 για τα φροντιστήρια -η δεύτερη μάλλον- αναφέρεται</w:t>
      </w:r>
      <w:r>
        <w:rPr>
          <w:rFonts w:eastAsia="Times New Roman" w:cs="Times New Roman"/>
          <w:szCs w:val="24"/>
        </w:rPr>
        <w:t xml:space="preserve"> στο β΄ εδάφιο της παραγράφου 2 του άρθρου 30 ότι σε περίπτωση απασχόλησής τους κατά τις Κυριακές προστίθεται η φράση «και τις διακοπές». Χθες μας είχε μοιραστεί μία νομοτεχνική βελτίωση που ακριβώς έσβηνε τη φράση «και τις διακοπές». Τι θα ισχύσει; </w:t>
      </w:r>
    </w:p>
    <w:p w14:paraId="0445677C"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ΝΙΚΟΛ</w:t>
      </w:r>
      <w:r>
        <w:rPr>
          <w:rFonts w:eastAsia="Times New Roman" w:cs="Times New Roman"/>
          <w:b/>
          <w:szCs w:val="24"/>
        </w:rPr>
        <w:t>ΑΟΣ ΦΙΛΗΣ (Υπουργός Παιδείας, Έρευνας και Θρησκευμάτων):</w:t>
      </w:r>
      <w:r>
        <w:rPr>
          <w:rFonts w:eastAsia="Times New Roman" w:cs="Times New Roman"/>
          <w:szCs w:val="24"/>
        </w:rPr>
        <w:t xml:space="preserve"> Η τελευταία. </w:t>
      </w:r>
    </w:p>
    <w:p w14:paraId="0445677D"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Οπότε γυρνάμε στην αρχική έκδοση του νομοσχεδίου…</w:t>
      </w:r>
    </w:p>
    <w:p w14:paraId="0445677E"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ΝΙΚΟΛΑΟΣ ΦΙΛΗΣ (Υπουργός Παιδείας, Έρευνας και Θρησκευμάτων):</w:t>
      </w:r>
      <w:r>
        <w:rPr>
          <w:rFonts w:eastAsia="Times New Roman" w:cs="Times New Roman"/>
          <w:szCs w:val="24"/>
        </w:rPr>
        <w:t xml:space="preserve"> Η τελευταία. Ήταν παράλειψη. </w:t>
      </w:r>
    </w:p>
    <w:p w14:paraId="0445677F"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Χθες </w:t>
      </w:r>
      <w:r>
        <w:rPr>
          <w:rFonts w:eastAsia="Times New Roman" w:cs="Times New Roman"/>
          <w:szCs w:val="24"/>
        </w:rPr>
        <w:t>μας δώσατε μία νομοτεχνική βελτίωση…</w:t>
      </w:r>
    </w:p>
    <w:p w14:paraId="04456780"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ΜΑΞΙΜΟΣ ΧΑΡΑΚΟΠΟΥΛΟΣ:</w:t>
      </w:r>
      <w:r>
        <w:rPr>
          <w:rFonts w:eastAsia="Times New Roman" w:cs="Times New Roman"/>
          <w:szCs w:val="24"/>
        </w:rPr>
        <w:t xml:space="preserve"> Χθες το αφαιρέσατε και σήμερα το επαναφέρετε. </w:t>
      </w:r>
    </w:p>
    <w:p w14:paraId="04456781"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lastRenderedPageBreak/>
        <w:t>ΓΕΩΡΓΙΟΣ ΜΑΥΡΩΤΑΣ:</w:t>
      </w:r>
      <w:r>
        <w:rPr>
          <w:rFonts w:eastAsia="Times New Roman" w:cs="Times New Roman"/>
          <w:szCs w:val="24"/>
        </w:rPr>
        <w:t xml:space="preserve"> Χθες το αφαιρέσατε αυτό. </w:t>
      </w:r>
    </w:p>
    <w:p w14:paraId="04456782"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ΝΙΚΟΛΑΟΣ ΦΙΛΗΣ (Υπουργός Παιδείας, Έρευνας και Θρησκευμάτων):</w:t>
      </w:r>
      <w:r>
        <w:rPr>
          <w:rFonts w:eastAsia="Times New Roman" w:cs="Times New Roman"/>
          <w:szCs w:val="24"/>
        </w:rPr>
        <w:t xml:space="preserve"> Για το ίδιο άρθρο μιλάμε πάντα; Γιατί δεν τ</w:t>
      </w:r>
      <w:r>
        <w:rPr>
          <w:rFonts w:eastAsia="Times New Roman" w:cs="Times New Roman"/>
          <w:szCs w:val="24"/>
        </w:rPr>
        <w:t>ο έχω μπροστά μου.</w:t>
      </w:r>
    </w:p>
    <w:p w14:paraId="04456783"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Ναι. </w:t>
      </w:r>
    </w:p>
    <w:p w14:paraId="04456784"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ΝΙΚΟΛΑΟΣ ΦΙΛΗΣ (Υπουργός Παιδείας, Έρευνας και Θρησκευμάτων):</w:t>
      </w:r>
      <w:r>
        <w:rPr>
          <w:rFonts w:eastAsia="Times New Roman" w:cs="Times New Roman"/>
          <w:szCs w:val="24"/>
        </w:rPr>
        <w:t xml:space="preserve"> Ισχύει αυτό που έχουμε καταθέσει αυτή τη στιγμή, ναι. Για μια λέξη μιλάμε. </w:t>
      </w:r>
    </w:p>
    <w:p w14:paraId="04456785"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ΝΙΚΗ ΚΕΡΑΜΕΩΣ:</w:t>
      </w:r>
      <w:r>
        <w:rPr>
          <w:rFonts w:eastAsia="Times New Roman" w:cs="Times New Roman"/>
          <w:szCs w:val="24"/>
        </w:rPr>
        <w:t xml:space="preserve"> Δεν είναι μία λέξη, υπάρχει ένα ολόκληρο καθεστώς από πίσω.</w:t>
      </w:r>
      <w:r>
        <w:rPr>
          <w:rFonts w:eastAsia="Times New Roman" w:cs="Times New Roman"/>
          <w:szCs w:val="24"/>
        </w:rPr>
        <w:t xml:space="preserve"> </w:t>
      </w:r>
    </w:p>
    <w:p w14:paraId="04456786"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Απλώς, λέει ότι «σε περίπτωση απασχόλησής τους κατά τις Κυριακές και τις διακοπές»…</w:t>
      </w:r>
    </w:p>
    <w:p w14:paraId="04456787"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ΜΑΞΙΜΟΣ ΧΑΡΑΚΟΠΟΥΛΟΣ:</w:t>
      </w:r>
      <w:r>
        <w:rPr>
          <w:rFonts w:eastAsia="Times New Roman" w:cs="Times New Roman"/>
          <w:szCs w:val="24"/>
        </w:rPr>
        <w:t xml:space="preserve"> Χθες το αφαιρέσατε και σήμερα το επαναφέρετε. </w:t>
      </w:r>
    </w:p>
    <w:p w14:paraId="04456788"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Δηλαδή, χθες…</w:t>
      </w:r>
    </w:p>
    <w:p w14:paraId="04456789"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ΝΙΚΟΛΑΟΣ ΦΙΛΗΣ (Υπουργός Παιδείας, Έρευνας και </w:t>
      </w:r>
      <w:r>
        <w:rPr>
          <w:rFonts w:eastAsia="Times New Roman" w:cs="Times New Roman"/>
          <w:b/>
          <w:szCs w:val="24"/>
        </w:rPr>
        <w:t>Θρησκευμάτων):</w:t>
      </w:r>
      <w:r>
        <w:rPr>
          <w:rFonts w:eastAsia="Times New Roman" w:cs="Times New Roman"/>
          <w:szCs w:val="24"/>
        </w:rPr>
        <w:t xml:space="preserve"> Εάν το διαβάσετε, είναι θέμα σειράς λέξεων. Αναφέρεται δύο φορές, ήταν λάθος η διατύπωση και τη διορθώνουμε. </w:t>
      </w:r>
    </w:p>
    <w:p w14:paraId="0445678A"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Ήταν λάθος η χθεσινή νομοτεχνική και τη διορθώνουμε σήμερα;</w:t>
      </w:r>
    </w:p>
    <w:p w14:paraId="0445678B"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ΝΙΚΟΛΑΟΣ ΦΙΛΗΣ (Υπουργός Παιδείας, Έρευνας και Θρησκ</w:t>
      </w:r>
      <w:r>
        <w:rPr>
          <w:rFonts w:eastAsia="Times New Roman" w:cs="Times New Roman"/>
          <w:b/>
          <w:szCs w:val="24"/>
        </w:rPr>
        <w:t>ευμάτων):</w:t>
      </w:r>
      <w:r>
        <w:rPr>
          <w:rFonts w:eastAsia="Times New Roman" w:cs="Times New Roman"/>
          <w:szCs w:val="24"/>
        </w:rPr>
        <w:t xml:space="preserve"> Τη διορθώνουμε. Ήταν μέσα εκεί, θα το δείτε. Δεν αλλάζει τίποτα επί της ουσίας ούτε χθες ούτε σήμερα, το ίδιο ακριβώς είναι.</w:t>
      </w:r>
    </w:p>
    <w:p w14:paraId="0445678C"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ΜΑΞΙΜΟΣ ΧΑΡΑΚΟΠΟΥΛΟΣ:</w:t>
      </w:r>
      <w:r>
        <w:rPr>
          <w:rFonts w:eastAsia="Times New Roman" w:cs="Times New Roman"/>
          <w:szCs w:val="24"/>
        </w:rPr>
        <w:t xml:space="preserve"> Αλλάζει. </w:t>
      </w:r>
    </w:p>
    <w:p w14:paraId="0445678D"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ΝΙΚΟΛΑΟΣ ΦΙΛΗΣ (Υπουργός Παιδείας, Έρευνας και Θρησκευμάτων):</w:t>
      </w:r>
      <w:r>
        <w:rPr>
          <w:rFonts w:eastAsia="Times New Roman" w:cs="Times New Roman"/>
          <w:szCs w:val="24"/>
        </w:rPr>
        <w:t xml:space="preserve"> Διαβάστε όλη τη διατύπωση, </w:t>
      </w:r>
      <w:r>
        <w:rPr>
          <w:rFonts w:eastAsia="Times New Roman" w:cs="Times New Roman"/>
          <w:szCs w:val="24"/>
        </w:rPr>
        <w:t>μην δείτε μόνο τη νομοτεχνική και μιλάμε μετά.</w:t>
      </w:r>
    </w:p>
    <w:p w14:paraId="0445678E"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Επειδή η ομιλία μου σήμερα ήταν ακριβώς με βάση τη χθεσινή νομοτεχνική βελτίωση και τώρα βλέπω ότι αλλάζει αυτό το πράγμα, γι’ αυτό θίγω το θέμα. </w:t>
      </w:r>
    </w:p>
    <w:p w14:paraId="0445678F"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ΝΙΚΟΛΑΟΣ ΦΙΛΗΣ (Υπουργός Παιδείας, Έρευνας </w:t>
      </w:r>
      <w:r>
        <w:rPr>
          <w:rFonts w:eastAsia="Times New Roman" w:cs="Times New Roman"/>
          <w:b/>
          <w:szCs w:val="24"/>
        </w:rPr>
        <w:t>και Θρησκευμάτων):</w:t>
      </w:r>
      <w:r>
        <w:rPr>
          <w:rFonts w:eastAsia="Times New Roman" w:cs="Times New Roman"/>
          <w:szCs w:val="24"/>
        </w:rPr>
        <w:t xml:space="preserve"> Δεν αλλάζει το πράγμα, επαναλαμβάνω. </w:t>
      </w:r>
    </w:p>
    <w:p w14:paraId="04456790"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Μήπως εννοείτε -έτσι όπως είναι διατυπωμένο- κατά τις Κυριακές και τις αργίες και όχι τις διακοπές; Για σκεφθείτε το λίγο. </w:t>
      </w:r>
    </w:p>
    <w:p w14:paraId="04456791"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ΦΙΛΗΣ (Υπουργός Παιδείας, Έρευνας και </w:t>
      </w:r>
      <w:r>
        <w:rPr>
          <w:rFonts w:eastAsia="Times New Roman" w:cs="Times New Roman"/>
          <w:b/>
          <w:szCs w:val="24"/>
        </w:rPr>
        <w:t>Θρησκευμάτων):</w:t>
      </w:r>
      <w:r>
        <w:rPr>
          <w:rFonts w:eastAsia="Times New Roman" w:cs="Times New Roman"/>
          <w:szCs w:val="24"/>
        </w:rPr>
        <w:t xml:space="preserve"> Το θέμα των αργιών δεν υπάρχει ανάγκη να διατυπωθεί. Είναι σαφές ότι πληρώνονται τις αργίες</w:t>
      </w:r>
      <w:r>
        <w:rPr>
          <w:rFonts w:eastAsia="Times New Roman" w:cs="Times New Roman"/>
          <w:szCs w:val="24"/>
        </w:rPr>
        <w:t>,</w:t>
      </w:r>
      <w:r>
        <w:rPr>
          <w:rFonts w:eastAsia="Times New Roman" w:cs="Times New Roman"/>
          <w:szCs w:val="24"/>
        </w:rPr>
        <w:t xml:space="preserve"> που λέει ο νόμος. Υπάρχει θέμα προσδιορισμού των διακοπών για τα φροντιστήρια, ποιες είναι οι διακοπές. Αυτό είναι θέμα απόφασης, όμως. </w:t>
      </w:r>
    </w:p>
    <w:p w14:paraId="04456792"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ΜΑΞΙΜΟΣ ΧΑΡ</w:t>
      </w:r>
      <w:r>
        <w:rPr>
          <w:rFonts w:eastAsia="Times New Roman" w:cs="Times New Roman"/>
          <w:b/>
          <w:szCs w:val="24"/>
        </w:rPr>
        <w:t>ΑΚΟΠΟΥΛΟΣ:</w:t>
      </w:r>
      <w:r>
        <w:rPr>
          <w:rFonts w:eastAsia="Times New Roman" w:cs="Times New Roman"/>
          <w:szCs w:val="24"/>
        </w:rPr>
        <w:t xml:space="preserve"> Δηλαδή και το θέρος, κύριε Υπουργέ; Και τον Ιούλιο; </w:t>
      </w:r>
    </w:p>
    <w:p w14:paraId="04456793"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ΝΙΚΟΛΑΟΣ ΦΙΛΗΣ (Υπουργός Παιδείας, Έρευνας και Θρησκευμάτων):</w:t>
      </w:r>
      <w:r>
        <w:rPr>
          <w:rFonts w:eastAsia="Times New Roman" w:cs="Times New Roman"/>
          <w:szCs w:val="24"/>
        </w:rPr>
        <w:t xml:space="preserve"> Όχι, αυτό θέλω να πω. Ο προσδιορισμός των διακοπών των φροντιστηρίων δεν είναι ούτε οι δεκαπέντε μέρες το Πάσχα, ούτε οι </w:t>
      </w:r>
      <w:r>
        <w:rPr>
          <w:rFonts w:eastAsia="Times New Roman" w:cs="Times New Roman"/>
          <w:szCs w:val="24"/>
        </w:rPr>
        <w:lastRenderedPageBreak/>
        <w:t>δεκαπέντε</w:t>
      </w:r>
      <w:r>
        <w:rPr>
          <w:rFonts w:eastAsia="Times New Roman" w:cs="Times New Roman"/>
          <w:szCs w:val="24"/>
        </w:rPr>
        <w:t xml:space="preserve"> ημέρες τα Χριστούγεννα, όλες οι ημέρες, ούτε οι τρεις μήνες το καλοκαίρι. Υπάρχει ειδική υπουργική απόφαση</w:t>
      </w:r>
      <w:r>
        <w:rPr>
          <w:rFonts w:eastAsia="Times New Roman" w:cs="Times New Roman"/>
          <w:szCs w:val="24"/>
        </w:rPr>
        <w:t>,</w:t>
      </w:r>
      <w:r>
        <w:rPr>
          <w:rFonts w:eastAsia="Times New Roman" w:cs="Times New Roman"/>
          <w:szCs w:val="24"/>
        </w:rPr>
        <w:t xml:space="preserve"> που καθορίζει πολύ μικρότερο εύρος των διακοπών. Γι’ αυτό το αναφέρουμε. </w:t>
      </w:r>
    </w:p>
    <w:p w14:paraId="04456794"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Τα θερινά τμήματα, δηλαδή, στα φροντιστήρια θα πληρώνο</w:t>
      </w:r>
      <w:r>
        <w:rPr>
          <w:rFonts w:eastAsia="Times New Roman" w:cs="Times New Roman"/>
          <w:szCs w:val="24"/>
        </w:rPr>
        <w:t xml:space="preserve">νται με αυξημένο ωρομίσθιο; </w:t>
      </w:r>
    </w:p>
    <w:p w14:paraId="04456795"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ΝΙΚΟΛΑΟΣ ΦΙΛΗΣ (Υπουργός Παιδείας, Έρευνας και Θρησκευμάτων):</w:t>
      </w:r>
      <w:r>
        <w:rPr>
          <w:rFonts w:eastAsia="Times New Roman" w:cs="Times New Roman"/>
          <w:szCs w:val="24"/>
        </w:rPr>
        <w:t xml:space="preserve"> Όχι, δεν είναι αυξημένο. </w:t>
      </w:r>
    </w:p>
    <w:p w14:paraId="04456796"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Έτσι όπως το διατυπώνετε, έτσι είναι. </w:t>
      </w:r>
    </w:p>
    <w:p w14:paraId="04456797"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ΜΑΞΙΜΟΣ ΧΑΡΑΚΟΠΟΥΛΟΣ:</w:t>
      </w:r>
      <w:r>
        <w:rPr>
          <w:rFonts w:eastAsia="Times New Roman" w:cs="Times New Roman"/>
          <w:szCs w:val="24"/>
        </w:rPr>
        <w:t xml:space="preserve"> Αυτό λέει. </w:t>
      </w:r>
    </w:p>
    <w:p w14:paraId="04456798"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ΦΙΛΗΣ (Υπουργός Παιδείας, Έρευνας και </w:t>
      </w:r>
      <w:r>
        <w:rPr>
          <w:rFonts w:eastAsia="Times New Roman" w:cs="Times New Roman"/>
          <w:b/>
          <w:szCs w:val="24"/>
        </w:rPr>
        <w:t>Θρησκευμάτων):</w:t>
      </w:r>
      <w:r>
        <w:rPr>
          <w:rFonts w:eastAsia="Times New Roman" w:cs="Times New Roman"/>
          <w:szCs w:val="24"/>
        </w:rPr>
        <w:t xml:space="preserve"> Εάν το διαβάσετε, θα δείτε ότι δεν είναι έτσι. Όμως, όλο το άρθρο να το διαβάζετε, όχι μόνο τη νομοτεχνική βελτίωση. </w:t>
      </w:r>
    </w:p>
    <w:p w14:paraId="04456799"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Επειδή έχω όλο το άρθρο, γι’ αυτό το λέω. </w:t>
      </w:r>
    </w:p>
    <w:p w14:paraId="0445679A"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lastRenderedPageBreak/>
        <w:t>ΝΙΚΟΛΑΟΣ ΦΙΛΗΣ (Υπουργός Παιδείας, Έρευνας και Θρησκευμάτων):</w:t>
      </w:r>
      <w:r>
        <w:rPr>
          <w:rFonts w:eastAsia="Times New Roman" w:cs="Times New Roman"/>
          <w:szCs w:val="24"/>
        </w:rPr>
        <w:t xml:space="preserve"> Διαβάστε το όλο, για να δείτε ότι δεν είναι έτσι. </w:t>
      </w:r>
    </w:p>
    <w:p w14:paraId="0445679B"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Γιατί προσπαθώ να το κάνουμε τελείως σαφές.</w:t>
      </w:r>
    </w:p>
    <w:p w14:paraId="0445679C"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ΝΙΚΟΛΑΟΣ ΦΙΛΗΣ (Υπουργός Παιδείας, Έρευνας και Θρησκευμάτων):</w:t>
      </w:r>
      <w:r>
        <w:rPr>
          <w:rFonts w:eastAsia="Times New Roman" w:cs="Times New Roman"/>
          <w:szCs w:val="24"/>
        </w:rPr>
        <w:t xml:space="preserve"> Επαναλαμβάνω ότι η υπουργική απόφαση περιορίζει το εύρος των διακοπών των φροντ</w:t>
      </w:r>
      <w:r>
        <w:rPr>
          <w:rFonts w:eastAsia="Times New Roman" w:cs="Times New Roman"/>
          <w:szCs w:val="24"/>
        </w:rPr>
        <w:t xml:space="preserve">ιστηρίων σε σχέση με το εύρος των διακοπών των σχολικών μονάδων. </w:t>
      </w:r>
    </w:p>
    <w:p w14:paraId="0445679D"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Ευχαριστώ πολύ.</w:t>
      </w:r>
    </w:p>
    <w:p w14:paraId="0445679E"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Κύριε </w:t>
      </w:r>
      <w:proofErr w:type="spellStart"/>
      <w:r>
        <w:rPr>
          <w:rFonts w:eastAsia="Times New Roman" w:cs="Times New Roman"/>
          <w:szCs w:val="24"/>
        </w:rPr>
        <w:t>Σαχινίδη</w:t>
      </w:r>
      <w:proofErr w:type="spellEnd"/>
      <w:r>
        <w:rPr>
          <w:rFonts w:eastAsia="Times New Roman" w:cs="Times New Roman"/>
          <w:szCs w:val="24"/>
        </w:rPr>
        <w:t>, έχετε τον λόγο.</w:t>
      </w:r>
    </w:p>
    <w:p w14:paraId="0445679F"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Κύριε Πρόεδρε, κυρίες και κύριοι Βουλευτές, κύριοι Υφυπουργοί, δεν θα μπ</w:t>
      </w:r>
      <w:r>
        <w:rPr>
          <w:rFonts w:eastAsia="Times New Roman" w:cs="Times New Roman"/>
          <w:szCs w:val="24"/>
        </w:rPr>
        <w:t xml:space="preserve">ορέσω να αντισταθώ στον πειρασμό και όπως ο κ. </w:t>
      </w:r>
      <w:proofErr w:type="spellStart"/>
      <w:r>
        <w:rPr>
          <w:rFonts w:eastAsia="Times New Roman" w:cs="Times New Roman"/>
          <w:szCs w:val="24"/>
        </w:rPr>
        <w:t>Πελεγρίνης</w:t>
      </w:r>
      <w:proofErr w:type="spellEnd"/>
      <w:r>
        <w:rPr>
          <w:rFonts w:eastAsia="Times New Roman" w:cs="Times New Roman"/>
          <w:szCs w:val="24"/>
        </w:rPr>
        <w:t xml:space="preserve"> στην ομιλία του αποκάλεσε «κύριο </w:t>
      </w:r>
      <w:r>
        <w:rPr>
          <w:rFonts w:eastAsia="Times New Roman" w:cs="Times New Roman"/>
          <w:szCs w:val="24"/>
        </w:rPr>
        <w:lastRenderedPageBreak/>
        <w:t xml:space="preserve">συνάδελφο» τον κ. </w:t>
      </w:r>
      <w:proofErr w:type="spellStart"/>
      <w:r>
        <w:rPr>
          <w:rFonts w:eastAsia="Times New Roman" w:cs="Times New Roman"/>
          <w:szCs w:val="24"/>
        </w:rPr>
        <w:t>Φορτσάκη</w:t>
      </w:r>
      <w:proofErr w:type="spellEnd"/>
      <w:r>
        <w:rPr>
          <w:rFonts w:eastAsia="Times New Roman" w:cs="Times New Roman"/>
          <w:szCs w:val="24"/>
        </w:rPr>
        <w:t>, έτσι δικαιούμαι και εγώ να αποκαλέσω «κύριε συνάδελφε» τον Υπουργό, διότι τυγχάν</w:t>
      </w:r>
      <w:r>
        <w:rPr>
          <w:rFonts w:eastAsia="Times New Roman" w:cs="Times New Roman"/>
          <w:szCs w:val="24"/>
        </w:rPr>
        <w:t>ει</w:t>
      </w:r>
      <w:r>
        <w:rPr>
          <w:rFonts w:eastAsia="Times New Roman" w:cs="Times New Roman"/>
          <w:szCs w:val="24"/>
        </w:rPr>
        <w:t xml:space="preserve"> και εγώ να μην έχω κάποιο πτυχίο.</w:t>
      </w:r>
    </w:p>
    <w:p w14:paraId="044567A0"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Στο σχέδιο νόμου εκ </w:t>
      </w:r>
      <w:r>
        <w:rPr>
          <w:rFonts w:eastAsia="Times New Roman" w:cs="Times New Roman"/>
          <w:szCs w:val="24"/>
        </w:rPr>
        <w:t xml:space="preserve">πρώτης όψεως μας κάνει τεράστια εντύπωση και μόνο ο τίτλος του παρόντος σχεδίου νόμου «ελληνόγλωσση εκπαίδευση» από μια </w:t>
      </w:r>
      <w:r>
        <w:rPr>
          <w:rFonts w:eastAsia="Times New Roman" w:cs="Times New Roman"/>
          <w:szCs w:val="24"/>
        </w:rPr>
        <w:t>σ</w:t>
      </w:r>
      <w:r>
        <w:rPr>
          <w:rFonts w:eastAsia="Times New Roman" w:cs="Times New Roman"/>
          <w:szCs w:val="24"/>
        </w:rPr>
        <w:t>υγκυβέρνηση η οποία έχει κάνει όλες τις απαραίτητες ενέργειες και πρακτικές</w:t>
      </w:r>
      <w:r>
        <w:rPr>
          <w:rFonts w:eastAsia="Times New Roman" w:cs="Times New Roman"/>
          <w:szCs w:val="24"/>
        </w:rPr>
        <w:t>,</w:t>
      </w:r>
      <w:r>
        <w:rPr>
          <w:rFonts w:eastAsia="Times New Roman" w:cs="Times New Roman"/>
          <w:szCs w:val="24"/>
        </w:rPr>
        <w:t xml:space="preserve"> που έχουν </w:t>
      </w:r>
      <w:proofErr w:type="spellStart"/>
      <w:r>
        <w:rPr>
          <w:rFonts w:eastAsia="Times New Roman" w:cs="Times New Roman"/>
          <w:szCs w:val="24"/>
        </w:rPr>
        <w:t>εθνομηδενιστικό</w:t>
      </w:r>
      <w:proofErr w:type="spellEnd"/>
      <w:r>
        <w:rPr>
          <w:rFonts w:eastAsia="Times New Roman" w:cs="Times New Roman"/>
          <w:szCs w:val="24"/>
        </w:rPr>
        <w:t xml:space="preserve"> χαρακτήρα, από μια Κυβέρνηση η ο</w:t>
      </w:r>
      <w:r>
        <w:rPr>
          <w:rFonts w:eastAsia="Times New Roman" w:cs="Times New Roman"/>
          <w:szCs w:val="24"/>
        </w:rPr>
        <w:t xml:space="preserve">ποία έκανε ό,τι μπορούσε ακριβώς, τίποτα </w:t>
      </w:r>
      <w:r>
        <w:rPr>
          <w:rFonts w:eastAsia="Times New Roman" w:cs="Times New Roman"/>
          <w:szCs w:val="24"/>
        </w:rPr>
        <w:t xml:space="preserve">σε </w:t>
      </w:r>
      <w:r>
        <w:rPr>
          <w:rFonts w:eastAsia="Times New Roman" w:cs="Times New Roman"/>
          <w:szCs w:val="24"/>
        </w:rPr>
        <w:t>ελληνικό</w:t>
      </w:r>
      <w:r>
        <w:rPr>
          <w:rFonts w:eastAsia="Times New Roman" w:cs="Times New Roman"/>
          <w:szCs w:val="24"/>
        </w:rPr>
        <w:t>,</w:t>
      </w:r>
      <w:r>
        <w:rPr>
          <w:rFonts w:eastAsia="Times New Roman" w:cs="Times New Roman"/>
          <w:szCs w:val="24"/>
        </w:rPr>
        <w:t xml:space="preserve"> σε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μίας</w:t>
      </w:r>
      <w:proofErr w:type="spellEnd"/>
      <w:r>
        <w:rPr>
          <w:rFonts w:eastAsia="Times New Roman" w:cs="Times New Roman"/>
          <w:szCs w:val="24"/>
        </w:rPr>
        <w:t xml:space="preserve"> μορφής εκπαίδευση, από το νηπιαγωγείο μέχρι τα ανώτατα εκπαιδευτικά ιδρύματα, από μια </w:t>
      </w:r>
      <w:r>
        <w:rPr>
          <w:rFonts w:eastAsia="Times New Roman" w:cs="Times New Roman"/>
          <w:szCs w:val="24"/>
        </w:rPr>
        <w:t>σ</w:t>
      </w:r>
      <w:r>
        <w:rPr>
          <w:rFonts w:eastAsia="Times New Roman" w:cs="Times New Roman"/>
          <w:szCs w:val="24"/>
        </w:rPr>
        <w:t>υγκυβέρνηση</w:t>
      </w:r>
      <w:r>
        <w:rPr>
          <w:rFonts w:eastAsia="Times New Roman" w:cs="Times New Roman"/>
          <w:szCs w:val="24"/>
        </w:rPr>
        <w:t>,</w:t>
      </w:r>
      <w:r>
        <w:rPr>
          <w:rFonts w:eastAsia="Times New Roman" w:cs="Times New Roman"/>
          <w:szCs w:val="24"/>
        </w:rPr>
        <w:t xml:space="preserve"> που διαλύει καθημερινά την παιδεία, όπως διαλύει τον εθνικό και κοινωνικό ιστό της πατρίδας</w:t>
      </w:r>
      <w:r>
        <w:rPr>
          <w:rFonts w:eastAsia="Times New Roman" w:cs="Times New Roman"/>
          <w:szCs w:val="24"/>
        </w:rPr>
        <w:t xml:space="preserve"> μας. </w:t>
      </w:r>
    </w:p>
    <w:p w14:paraId="044567A1"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Το ζήτημα, λοιπόν, της εκπαίδευσης των ελληνόπουλων της διασποράς είναι όντως κομβικό. Αυτό λέει, άλλωστε, και η αιτιολογική έκθεση. </w:t>
      </w:r>
    </w:p>
    <w:p w14:paraId="044567A2"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Η Ελλάδα είναι η μεγάλη απούσα στην </w:t>
      </w:r>
      <w:r>
        <w:rPr>
          <w:rFonts w:eastAsia="Times New Roman" w:cs="Times New Roman"/>
          <w:szCs w:val="24"/>
        </w:rPr>
        <w:t>κ</w:t>
      </w:r>
      <w:r>
        <w:rPr>
          <w:rFonts w:eastAsia="Times New Roman" w:cs="Times New Roman"/>
          <w:szCs w:val="24"/>
        </w:rPr>
        <w:t xml:space="preserve">άτω Ιταλία, στη </w:t>
      </w:r>
      <w:r>
        <w:rPr>
          <w:rFonts w:eastAsia="Times New Roman" w:cs="Times New Roman"/>
          <w:szCs w:val="24"/>
        </w:rPr>
        <w:t>β</w:t>
      </w:r>
      <w:r>
        <w:rPr>
          <w:rFonts w:eastAsia="Times New Roman" w:cs="Times New Roman"/>
          <w:szCs w:val="24"/>
        </w:rPr>
        <w:t xml:space="preserve">όρειο Ήπειρο –για εμάς </w:t>
      </w:r>
      <w:r>
        <w:rPr>
          <w:rFonts w:eastAsia="Times New Roman" w:cs="Times New Roman"/>
          <w:szCs w:val="24"/>
        </w:rPr>
        <w:t>β</w:t>
      </w:r>
      <w:r>
        <w:rPr>
          <w:rFonts w:eastAsia="Times New Roman" w:cs="Times New Roman"/>
          <w:szCs w:val="24"/>
        </w:rPr>
        <w:t xml:space="preserve">όρειος Ήπειρος, για κάποιους άλλους </w:t>
      </w:r>
      <w:r>
        <w:rPr>
          <w:rFonts w:eastAsia="Times New Roman" w:cs="Times New Roman"/>
          <w:szCs w:val="24"/>
        </w:rPr>
        <w:t>ν</w:t>
      </w:r>
      <w:r>
        <w:rPr>
          <w:rFonts w:eastAsia="Times New Roman" w:cs="Times New Roman"/>
          <w:szCs w:val="24"/>
        </w:rPr>
        <w:t xml:space="preserve">ότια Αλβανία- και την </w:t>
      </w:r>
      <w:r>
        <w:rPr>
          <w:rFonts w:eastAsia="Times New Roman" w:cs="Times New Roman"/>
          <w:szCs w:val="24"/>
        </w:rPr>
        <w:t>α</w:t>
      </w:r>
      <w:r>
        <w:rPr>
          <w:rFonts w:eastAsia="Times New Roman" w:cs="Times New Roman"/>
          <w:szCs w:val="24"/>
        </w:rPr>
        <w:t xml:space="preserve">νατολική Ρωμυλία. Καλό θα ήταν κάποια στιγμή να το δούμε </w:t>
      </w:r>
      <w:r>
        <w:rPr>
          <w:rFonts w:eastAsia="Times New Roman" w:cs="Times New Roman"/>
          <w:szCs w:val="24"/>
        </w:rPr>
        <w:lastRenderedPageBreak/>
        <w:t>αυτό. Μετά το 1960 έγιναν κάποιες προσπάθειες, αλλά μόνο σε επίπεδο πρωτοβάθμιας εκπαίδευσης και αυτό μόνο σε χώρες</w:t>
      </w:r>
      <w:r>
        <w:rPr>
          <w:rFonts w:eastAsia="Times New Roman" w:cs="Times New Roman"/>
          <w:szCs w:val="24"/>
        </w:rPr>
        <w:t>,</w:t>
      </w:r>
      <w:r>
        <w:rPr>
          <w:rFonts w:eastAsia="Times New Roman" w:cs="Times New Roman"/>
          <w:szCs w:val="24"/>
        </w:rPr>
        <w:t xml:space="preserve"> που πήγαν Έλληνες μετανάστες, δηλαδή</w:t>
      </w:r>
      <w:r>
        <w:rPr>
          <w:rFonts w:eastAsia="Times New Roman" w:cs="Times New Roman"/>
          <w:szCs w:val="24"/>
        </w:rPr>
        <w:t>,</w:t>
      </w:r>
      <w:r>
        <w:rPr>
          <w:rFonts w:eastAsia="Times New Roman" w:cs="Times New Roman"/>
          <w:szCs w:val="24"/>
        </w:rPr>
        <w:t xml:space="preserve"> κυρίως στη Γερμανία, </w:t>
      </w:r>
      <w:r>
        <w:rPr>
          <w:rFonts w:eastAsia="Times New Roman" w:cs="Times New Roman"/>
          <w:szCs w:val="24"/>
        </w:rPr>
        <w:t xml:space="preserve">την Αυστραλία, αλλά αυτές δεν ήταν αρκετές. Όμως, η δική σας παρέμβαση, κύριοι της </w:t>
      </w:r>
      <w:r>
        <w:rPr>
          <w:rFonts w:eastAsia="Times New Roman" w:cs="Times New Roman"/>
          <w:szCs w:val="24"/>
        </w:rPr>
        <w:t>σ</w:t>
      </w:r>
      <w:r>
        <w:rPr>
          <w:rFonts w:eastAsia="Times New Roman" w:cs="Times New Roman"/>
          <w:szCs w:val="24"/>
        </w:rPr>
        <w:t>υγκυβέρνησης, έχει να κάνει όχι με το να γίνει η εκπαίδευση πιο ελληνική, όχι με το να είναι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του ελληνικού πολιτισμού των αξιών του Ελληνισμού και της Ορθοδοξία</w:t>
      </w:r>
      <w:r>
        <w:rPr>
          <w:rFonts w:eastAsia="Times New Roman" w:cs="Times New Roman"/>
          <w:szCs w:val="24"/>
        </w:rPr>
        <w:t>ς, αλλά με το να είναι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της νέας τάξης πραγμάτων, άχρωμη, χωρίς νόημα, χωρίς πνεύμα και χωρίς ουσία.</w:t>
      </w:r>
    </w:p>
    <w:p w14:paraId="044567A3"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Κύριε Υφυπουργέ, αναφέρατε ότι επισκεφθήκατε σχολεία στο εξωτερικό ελληνικά. Θα σας μιλήσω εξ ιδίας πείρας. Έχω φοιτήσει και έχω μεγαλώσει στη Γ</w:t>
      </w:r>
      <w:r>
        <w:rPr>
          <w:rFonts w:eastAsia="Times New Roman" w:cs="Times New Roman"/>
          <w:szCs w:val="24"/>
        </w:rPr>
        <w:t xml:space="preserve">ερμανία. Όλα τα ελληνικά σχολεία πληρωνόντουσαν καθαρά από το ελληνικό κράτος. Σε ό,τι αφορά την </w:t>
      </w:r>
      <w:r>
        <w:rPr>
          <w:rFonts w:eastAsia="Times New Roman" w:cs="Times New Roman"/>
          <w:szCs w:val="24"/>
        </w:rPr>
        <w:t>ε</w:t>
      </w:r>
      <w:r>
        <w:rPr>
          <w:rFonts w:eastAsia="Times New Roman" w:cs="Times New Roman"/>
          <w:szCs w:val="24"/>
        </w:rPr>
        <w:t>κκλησία, κάθε Κυριακή περιμέναμε να τελειώσει η εκκλησία των Καθολικών, πληρώναμε και νοικιάζαμε τον χώρο και όταν αξιωθήκαν και αγοράσαν οικόπεδο και έκτισαν</w:t>
      </w:r>
      <w:r>
        <w:rPr>
          <w:rFonts w:eastAsia="Times New Roman" w:cs="Times New Roman"/>
          <w:szCs w:val="24"/>
        </w:rPr>
        <w:t xml:space="preserve"> </w:t>
      </w:r>
      <w:r>
        <w:rPr>
          <w:rFonts w:eastAsia="Times New Roman" w:cs="Times New Roman"/>
          <w:szCs w:val="24"/>
        </w:rPr>
        <w:t>ε</w:t>
      </w:r>
      <w:r>
        <w:rPr>
          <w:rFonts w:eastAsia="Times New Roman" w:cs="Times New Roman"/>
          <w:szCs w:val="24"/>
        </w:rPr>
        <w:t xml:space="preserve">λληνική Ορθόδοξη </w:t>
      </w:r>
      <w:r>
        <w:rPr>
          <w:rFonts w:eastAsia="Times New Roman" w:cs="Times New Roman"/>
          <w:szCs w:val="24"/>
        </w:rPr>
        <w:t>Ε</w:t>
      </w:r>
      <w:r>
        <w:rPr>
          <w:rFonts w:eastAsia="Times New Roman" w:cs="Times New Roman"/>
          <w:szCs w:val="24"/>
        </w:rPr>
        <w:t xml:space="preserve">κκλησία, δεν είναι εφ’ όρου ζωής στην ελληνική κοινότητα, αλλά </w:t>
      </w:r>
      <w:r>
        <w:rPr>
          <w:rFonts w:eastAsia="Times New Roman" w:cs="Times New Roman"/>
          <w:szCs w:val="24"/>
        </w:rPr>
        <w:lastRenderedPageBreak/>
        <w:t xml:space="preserve">για ενενήντα εννιά χρόνια, εν αντιθέσει που εδώ στην Ελλάδα νομοθετείτε για να πληρώνει το ελληνικό κράτος για την εκπαίδευση αλλόθρησκων και ξένων. Έχει τεράστια διαφορά. </w:t>
      </w:r>
    </w:p>
    <w:p w14:paraId="044567A4"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Επιτέλους, εναρμονιστείτε, όπως είναι και στην Ευρωπαϊκή Ένωση. Δεν μπορεί στην Ευρωπαϊκή Ένωση όπου υπάρχει Ελληνισμός να πληρώνουμε για την εκπαίδευση των Ελληνόπουλων, όπου υπάρχει Ελληνισμός να πληρώνουμε για να μπορούμε να ασκήσουμε τα θρησκευτικά μας</w:t>
      </w:r>
      <w:r>
        <w:rPr>
          <w:rFonts w:eastAsia="Times New Roman" w:cs="Times New Roman"/>
          <w:szCs w:val="24"/>
        </w:rPr>
        <w:t xml:space="preserve"> καθήκοντα και στην Ελλάδα όλα αυτά να παρέχονται δωρεάν. Είναι απαράδεκτο.</w:t>
      </w:r>
    </w:p>
    <w:p w14:paraId="044567A5"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Και φυσικά, όλα αυτά τα καθορίζει ο Υπουργός, ο οποίος αναδεικνύεται σε ρυθμιστή θεμάτων για τα οποία θα έπρεπε να γνωμοδοτούν και να αποφασίζουν επιστήμονες με ιδιαίτερη γνώση στο</w:t>
      </w:r>
      <w:r>
        <w:rPr>
          <w:rFonts w:eastAsia="Times New Roman" w:cs="Times New Roman"/>
          <w:szCs w:val="24"/>
        </w:rPr>
        <w:t xml:space="preserve"> συγκεκριμένο αντικείμενο. Όμως, αντί αυτών, ο Υπουργός καθορίζει από το ποιες σχολικές μονάδες θα λειτουργήσουν στο εξωτερικό μέχρι και τον τρόπο με τον οποίο θα ορίζονται οι συντονιστές.</w:t>
      </w:r>
    </w:p>
    <w:p w14:paraId="044567A6"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Με την αρχή ανάγνωσης φαίνεται ο πραγματικός σκοπός της Κυβέρνησης </w:t>
      </w:r>
      <w:r>
        <w:rPr>
          <w:rFonts w:eastAsia="Times New Roman" w:cs="Times New Roman"/>
          <w:szCs w:val="24"/>
        </w:rPr>
        <w:t xml:space="preserve">για την εξαφάνιση της ελληνικής παιδείας και την επιτυχία του </w:t>
      </w:r>
      <w:proofErr w:type="spellStart"/>
      <w:r>
        <w:rPr>
          <w:rFonts w:eastAsia="Times New Roman" w:cs="Times New Roman"/>
          <w:szCs w:val="24"/>
        </w:rPr>
        <w:t>εθνομηδενισμού</w:t>
      </w:r>
      <w:proofErr w:type="spellEnd"/>
      <w:r>
        <w:rPr>
          <w:rFonts w:eastAsia="Times New Roman" w:cs="Times New Roman"/>
          <w:szCs w:val="24"/>
        </w:rPr>
        <w:t>. Στα άρθρα υπάρχει μια αναιτιολόγητη επανάληψη εις ό,τι αφορά τις υπουργικές αποφάσεις καθώς και λοιπών παραγράφων.</w:t>
      </w:r>
    </w:p>
    <w:p w14:paraId="044567A7"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Στο παρόν σχέδιο νόμου η επανάληψη είναι μήτηρ πάσης κακίας. Το</w:t>
      </w:r>
      <w:r>
        <w:rPr>
          <w:rFonts w:eastAsia="Times New Roman" w:cs="Times New Roman"/>
          <w:szCs w:val="24"/>
        </w:rPr>
        <w:t xml:space="preserve"> σχέδιο νόμου βρίθει λαθών εσκεμμένων για τη δημιουργία ενδοτικών στρατιών εκπαιδευτικών. Πλέον, δεν μιλάμε για ένα σχέδιο νόμου, αλλά για μια σειρά υπουργικών αποφάσεων. Μέχρι το τέλος του Σεπτέμβρη θα λειτουργήσουν οι πρώτες τάξεις υποδοχής στα μεγάλα κέ</w:t>
      </w:r>
      <w:r>
        <w:rPr>
          <w:rFonts w:eastAsia="Times New Roman" w:cs="Times New Roman"/>
          <w:szCs w:val="24"/>
        </w:rPr>
        <w:t xml:space="preserve">ντρα φιλοξενίας, όπως ο Ελαιώνας. Αυτή η εκτίμηση είναι στελεχών του Υπουργείου Παιδείας, οι οποίοι προετοιμάζονται εκτός από τα σχολεία να αναλάβουν και την εκπαίδευση περίπου είκοσι δύο χιλιάδων παιδιών λαθρομεταναστών. </w:t>
      </w:r>
    </w:p>
    <w:p w14:paraId="044567A8"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Όμως, εδώ υπάρχει ένα ζήτημα, κύρ</w:t>
      </w:r>
      <w:r>
        <w:rPr>
          <w:rFonts w:eastAsia="Times New Roman" w:cs="Times New Roman"/>
          <w:szCs w:val="24"/>
        </w:rPr>
        <w:t xml:space="preserve">ιε Υφυπουργέ. Οι συνεργαζόμενες ΜΚΟ ενημερώθηκαν από το ίδιο το Υπουργείο Παιδείας ότι θα πρέπει να καταθέσουν μέχρι τις 15 Σεπτεμβρίου στο Ινστιτούτο Εκπαιδευτικής Πολιτικής την πρόθεσή τους να συνεργαστούν και στη συνέχεια την περιοχή στην οποία θα </w:t>
      </w:r>
      <w:r>
        <w:rPr>
          <w:rFonts w:eastAsia="Times New Roman" w:cs="Times New Roman"/>
          <w:szCs w:val="24"/>
        </w:rPr>
        <w:lastRenderedPageBreak/>
        <w:t>δραστ</w:t>
      </w:r>
      <w:r>
        <w:rPr>
          <w:rFonts w:eastAsia="Times New Roman" w:cs="Times New Roman"/>
          <w:szCs w:val="24"/>
        </w:rPr>
        <w:t>ηριοποιηθούν. Το Υπουργείο δηλώνει έτοιμο να προχωρήσει από βδομάδα σε πρόσκληση εκπαιδευτικών για το τετράωρο πρόγραμμα</w:t>
      </w:r>
      <w:r>
        <w:rPr>
          <w:rFonts w:eastAsia="Times New Roman" w:cs="Times New Roman"/>
          <w:szCs w:val="24"/>
        </w:rPr>
        <w:t>,</w:t>
      </w:r>
      <w:r>
        <w:rPr>
          <w:rFonts w:eastAsia="Times New Roman" w:cs="Times New Roman"/>
          <w:szCs w:val="24"/>
        </w:rPr>
        <w:t xml:space="preserve"> που έχει ετοιμάσει και το οποίο αφορά μαθηματικά, ελληνική γλώσσα, μητρική γλώσσα και κάποια άλλη ξένη γλώσσα επιλογής. Αν υποθέσουμε </w:t>
      </w:r>
      <w:r>
        <w:rPr>
          <w:rFonts w:eastAsia="Times New Roman" w:cs="Times New Roman"/>
          <w:szCs w:val="24"/>
        </w:rPr>
        <w:t>ότι δεν θα έχει κα</w:t>
      </w:r>
      <w:r>
        <w:rPr>
          <w:rFonts w:eastAsia="Times New Roman" w:cs="Times New Roman"/>
          <w:szCs w:val="24"/>
        </w:rPr>
        <w:t>μ</w:t>
      </w:r>
      <w:r>
        <w:rPr>
          <w:rFonts w:eastAsia="Times New Roman" w:cs="Times New Roman"/>
          <w:szCs w:val="24"/>
        </w:rPr>
        <w:t xml:space="preserve">μία επιβάρυνση ο κρατικός προϋπολογισμός, θα μπορούσε να θεωρηθεί ένα προσωρινό μέτρο λύσης, γιατί υποτίθεται ότι προσωρινά θα έμεναν στην Ελλάδα. </w:t>
      </w:r>
    </w:p>
    <w:p w14:paraId="044567A9"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Όμως, προκύπτουν και άλλα ζητήματα. Αυτός ο οποίος θα διδάσκει στη μητρική τους γλώσσα θα</w:t>
      </w:r>
      <w:r>
        <w:rPr>
          <w:rFonts w:eastAsia="Times New Roman" w:cs="Times New Roman"/>
          <w:szCs w:val="24"/>
        </w:rPr>
        <w:t xml:space="preserve"> εκτελεί και χρέη μεταφραστή στα άλλα μαθήματα; Δεν θα πρέπει να ξέρει και ξένη γλώσσα; Και το σημαντικότερο απ’ όλα, οι λαθρομετανάστες προέρχονται, σύμφωνα με τα στοιχεία της Στατιστικής Υπηρεσίας και από την καταγραφή τους που έχει γίνει, από εβδομήντα </w:t>
      </w:r>
      <w:r>
        <w:rPr>
          <w:rFonts w:eastAsia="Times New Roman" w:cs="Times New Roman"/>
          <w:szCs w:val="24"/>
        </w:rPr>
        <w:t>επτά διαφορετικές χώρες. Δηλαδή, θα μπορέσετε να καλύψετε με δασκάλους ανθρώπους, που θα μπορούν να διδάξουν σε εβδομήντα επτά διαφορετικές γλώσσες;</w:t>
      </w:r>
    </w:p>
    <w:p w14:paraId="044567AA"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Να πάμε στο κομμάτι που ανέφερε ο κύριος Υπουργός για τα χρήματα</w:t>
      </w:r>
      <w:r>
        <w:rPr>
          <w:rFonts w:eastAsia="Times New Roman" w:cs="Times New Roman"/>
          <w:szCs w:val="24"/>
        </w:rPr>
        <w:t>,</w:t>
      </w:r>
      <w:r>
        <w:rPr>
          <w:rFonts w:eastAsia="Times New Roman" w:cs="Times New Roman"/>
          <w:szCs w:val="24"/>
        </w:rPr>
        <w:t xml:space="preserve"> που θα διατεθούν για την εκπαίδευση αυτών</w:t>
      </w:r>
      <w:r>
        <w:rPr>
          <w:rFonts w:eastAsia="Times New Roman" w:cs="Times New Roman"/>
          <w:szCs w:val="24"/>
        </w:rPr>
        <w:t xml:space="preserve">. Μιλάμε για 7 εκατομμύρια ευρώ. Αυτά τα χρήματα, όπως καταλαβαίνετε, είναι λίγα και πιστεύω ότι θα μας φέρετε πάρα πολλές τροπολογίες για να ζητήσετε και άλλα χρήματα για την εκπαίδευση των λαθρομεταναστών. </w:t>
      </w:r>
    </w:p>
    <w:p w14:paraId="044567AB"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Ε</w:t>
      </w:r>
      <w:r>
        <w:rPr>
          <w:rFonts w:eastAsia="Times New Roman" w:cs="Times New Roman"/>
          <w:szCs w:val="24"/>
        </w:rPr>
        <w:t>πειδή τυγχάνει να είμαι ελεύθερος επαγγελματία</w:t>
      </w:r>
      <w:r>
        <w:rPr>
          <w:rFonts w:eastAsia="Times New Roman" w:cs="Times New Roman"/>
          <w:szCs w:val="24"/>
        </w:rPr>
        <w:t xml:space="preserve">ς, έχω μάθει ένα πράγμα να κάνω σωστά στη ζωή μου, να κάνω επανειλημμένα επαλήθευση τους λογαριασμούς -και κύριε Υφυπουργέ, δεν μου βγαίνει το νούμερο. Από τα 7 </w:t>
      </w:r>
      <w:r>
        <w:rPr>
          <w:rFonts w:eastAsia="Times New Roman" w:cs="Times New Roman"/>
        </w:rPr>
        <w:t>εκατομμύρια ευρώ</w:t>
      </w:r>
      <w:r>
        <w:rPr>
          <w:rFonts w:eastAsia="Times New Roman" w:cs="Times New Roman"/>
          <w:szCs w:val="24"/>
        </w:rPr>
        <w:t xml:space="preserve"> διά οκτακόσιες πενήντα εγκαταστάσεις, στις οποίες θα γίνονται τα μαθήματα, προ</w:t>
      </w:r>
      <w:r>
        <w:rPr>
          <w:rFonts w:eastAsia="Times New Roman" w:cs="Times New Roman"/>
          <w:szCs w:val="24"/>
        </w:rPr>
        <w:t xml:space="preserve">κύπτει ένα ποσό των 8.235 ευρώ, το οποίο, αν το διαιρέσουμε διά δώδεκα, όσοι </w:t>
      </w:r>
      <w:r>
        <w:rPr>
          <w:rFonts w:eastAsia="Times New Roman"/>
          <w:bCs/>
        </w:rPr>
        <w:t>είναι</w:t>
      </w:r>
      <w:r>
        <w:rPr>
          <w:rFonts w:eastAsia="Times New Roman" w:cs="Times New Roman"/>
          <w:szCs w:val="24"/>
        </w:rPr>
        <w:t xml:space="preserve"> οι μήνες</w:t>
      </w:r>
      <w:r>
        <w:rPr>
          <w:rFonts w:eastAsia="Times New Roman" w:cs="Times New Roman"/>
          <w:szCs w:val="24"/>
        </w:rPr>
        <w:t>,</w:t>
      </w:r>
      <w:r>
        <w:rPr>
          <w:rFonts w:eastAsia="Times New Roman" w:cs="Times New Roman"/>
          <w:szCs w:val="24"/>
        </w:rPr>
        <w:t xml:space="preserve"> </w:t>
      </w:r>
      <w:r>
        <w:rPr>
          <w:rFonts w:eastAsia="Times New Roman" w:cs="Times New Roman"/>
        </w:rPr>
        <w:t>δηλαδή</w:t>
      </w:r>
      <w:r>
        <w:rPr>
          <w:rFonts w:eastAsia="Times New Roman" w:cs="Times New Roman"/>
          <w:szCs w:val="24"/>
        </w:rPr>
        <w:t xml:space="preserve">, προκύπτει ένα ποσό των 826 ευρώ. Με αυτά τα χρήματα, τα 826 ευρώ, </w:t>
      </w:r>
      <w:r>
        <w:rPr>
          <w:rFonts w:eastAsia="Times New Roman" w:cs="Times New Roman"/>
        </w:rPr>
        <w:t>δηλαδή,</w:t>
      </w:r>
      <w:r>
        <w:rPr>
          <w:rFonts w:eastAsia="Times New Roman" w:cs="Times New Roman"/>
          <w:szCs w:val="24"/>
        </w:rPr>
        <w:t xml:space="preserve"> θα πρέπει να αμείβονται αυτοί που θα εκπαιδεύουν σε κάθε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w:t>
      </w:r>
      <w:r>
        <w:rPr>
          <w:rFonts w:eastAsia="Times New Roman" w:cs="Times New Roman"/>
          <w:szCs w:val="24"/>
        </w:rPr>
        <w:t>, όπου θα γίνοντ</w:t>
      </w:r>
      <w:r>
        <w:rPr>
          <w:rFonts w:eastAsia="Times New Roman" w:cs="Times New Roman"/>
          <w:szCs w:val="24"/>
        </w:rPr>
        <w:t xml:space="preserve">αι τα μαθήματα. Δεν βγαίνουν τα νούμερα, κύριε Υφυπουργέ. </w:t>
      </w:r>
    </w:p>
    <w:p w14:paraId="044567AC" w14:textId="77777777" w:rsidR="00A53C3F" w:rsidRDefault="0019499A">
      <w:pPr>
        <w:spacing w:line="600" w:lineRule="auto"/>
        <w:ind w:firstLine="720"/>
        <w:contextualSpacing/>
        <w:jc w:val="both"/>
        <w:rPr>
          <w:rFonts w:eastAsia="Times New Roman" w:cs="Times New Roman"/>
          <w:bCs/>
          <w:shd w:val="clear" w:color="auto" w:fill="FFFFFF"/>
        </w:rPr>
      </w:pPr>
      <w:r>
        <w:rPr>
          <w:rFonts w:eastAsia="Times New Roman" w:cs="Times New Roman"/>
          <w:szCs w:val="24"/>
        </w:rPr>
        <w:lastRenderedPageBreak/>
        <w:t xml:space="preserve">Δεν βγαίνουν με τίποτα αυτά τα νούμερα και αυτά τα νούμερα δεν ξέρουμε αν θα ζητηθούν από τον κρατικό </w:t>
      </w:r>
      <w:r>
        <w:rPr>
          <w:rFonts w:eastAsia="Times New Roman" w:cs="Times New Roman"/>
          <w:bCs/>
          <w:shd w:val="clear" w:color="auto" w:fill="FFFFFF"/>
        </w:rPr>
        <w:t>προϋπολογισμό, όπως σας είπα και πριν, δηλαδή</w:t>
      </w:r>
      <w:r>
        <w:rPr>
          <w:rFonts w:eastAsia="Times New Roman" w:cs="Times New Roman"/>
          <w:bCs/>
          <w:shd w:val="clear" w:color="auto" w:fill="FFFFFF"/>
        </w:rPr>
        <w:t>,</w:t>
      </w:r>
      <w:r>
        <w:rPr>
          <w:rFonts w:eastAsia="Times New Roman" w:cs="Times New Roman"/>
          <w:bCs/>
          <w:shd w:val="clear" w:color="auto" w:fill="FFFFFF"/>
        </w:rPr>
        <w:t xml:space="preserve"> αν θα πάρετε και άλλα κονδύλια, ούτως ώστε να καλύψετε αυτά τα κενά. </w:t>
      </w:r>
    </w:p>
    <w:p w14:paraId="044567AD" w14:textId="77777777" w:rsidR="00A53C3F" w:rsidRDefault="0019499A">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Εμείς είμαστε κάθετοι και απόλυτοι πάνω σε αυτό. Καμμία δωρεάν εκπαίδευση σε κανέναν λαθρομετανάστη. Άμεση απέλασή τους στις χώρες από τις οποίες προέρχονται. Δεν θα πρέπει το ελληνικό </w:t>
      </w:r>
      <w:r>
        <w:rPr>
          <w:rFonts w:eastAsia="Times New Roman" w:cs="Times New Roman"/>
          <w:bCs/>
          <w:shd w:val="clear" w:color="auto" w:fill="FFFFFF"/>
        </w:rPr>
        <w:t xml:space="preserve">κράτος να παρέχει απολύτως τίποτα, πλην αυτών που επιβάλλονται από πλευράς ανθρωπισμού, να παρέχει κάποιες πρώτες βοήθειες και τίποτα παραπάνω. </w:t>
      </w:r>
    </w:p>
    <w:p w14:paraId="044567AE" w14:textId="77777777" w:rsidR="00A53C3F" w:rsidRDefault="0019499A">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Χιλιάδες, όμως, μικρά Ελληνόπουλα -και κλείνω, κύριε Πρόεδρε- ενώ πληρούν τις προϋποθέσεις -το έχετε ακούσει επ</w:t>
      </w:r>
      <w:r>
        <w:rPr>
          <w:rFonts w:eastAsia="Times New Roman" w:cs="Times New Roman"/>
          <w:bCs/>
          <w:shd w:val="clear" w:color="auto" w:fill="FFFFFF"/>
        </w:rPr>
        <w:t xml:space="preserve">ανειλημμένα σήμερα- μένουν εκτός παιδικών σταθμών και </w:t>
      </w:r>
      <w:r>
        <w:rPr>
          <w:rFonts w:eastAsia="Times New Roman"/>
          <w:bCs/>
          <w:shd w:val="clear" w:color="auto" w:fill="FFFFFF"/>
        </w:rPr>
        <w:t>συγκεκριμένα</w:t>
      </w:r>
      <w:r>
        <w:rPr>
          <w:rFonts w:eastAsia="Times New Roman" w:cs="Times New Roman"/>
          <w:bCs/>
          <w:shd w:val="clear" w:color="auto" w:fill="FFFFFF"/>
        </w:rPr>
        <w:t xml:space="preserve"> το 30%. Τις θέσεις τους φυσικά τις καταλαμβάνουν, παράνομα, παιδιά λαθρομεταναστών. Πρώτον, επειδή οι γονείς αυτών των παιδιών στην πλειοψηφία τους, όπως ανέφερα και πριν, που διαμένουν είτ</w:t>
      </w:r>
      <w:r>
        <w:rPr>
          <w:rFonts w:eastAsia="Times New Roman" w:cs="Times New Roman"/>
          <w:bCs/>
          <w:shd w:val="clear" w:color="auto" w:fill="FFFFFF"/>
        </w:rPr>
        <w:t xml:space="preserve">ε παράνομα είτε σε ένα νομότυπο καθεστώς με μια προσωρινή άδεια, δεν δηλώνουν τα πραγματικά τους εισοδήματα, </w:t>
      </w:r>
      <w:r>
        <w:rPr>
          <w:rFonts w:eastAsia="Times New Roman" w:cs="Times New Roman"/>
          <w:bCs/>
          <w:shd w:val="clear" w:color="auto" w:fill="FFFFFF"/>
        </w:rPr>
        <w:lastRenderedPageBreak/>
        <w:t xml:space="preserve">γιατί φυσικά προέρχονται από μαύρη εργασία. Οπότε τι γίνεται; Σε αντίθεση με τους Έλληνες, πληρούν τα κριτήρια, τα οποία </w:t>
      </w:r>
      <w:r>
        <w:rPr>
          <w:rFonts w:eastAsia="Times New Roman"/>
          <w:bCs/>
          <w:shd w:val="clear" w:color="auto" w:fill="FFFFFF"/>
        </w:rPr>
        <w:t>είναι</w:t>
      </w:r>
      <w:r>
        <w:rPr>
          <w:rFonts w:eastAsia="Times New Roman" w:cs="Times New Roman"/>
          <w:bCs/>
          <w:shd w:val="clear" w:color="auto" w:fill="FFFFFF"/>
        </w:rPr>
        <w:t xml:space="preserve"> εισοδηματικά, και έτ</w:t>
      </w:r>
      <w:r>
        <w:rPr>
          <w:rFonts w:eastAsia="Times New Roman" w:cs="Times New Roman"/>
          <w:bCs/>
          <w:shd w:val="clear" w:color="auto" w:fill="FFFFFF"/>
        </w:rPr>
        <w:t xml:space="preserve">σι παρουσιάζονται φτωχότεροι από τους Έλληνες και μπαίνουν στους παιδικούς σταθμούς. </w:t>
      </w:r>
    </w:p>
    <w:p w14:paraId="044567AF" w14:textId="77777777" w:rsidR="00A53C3F" w:rsidRDefault="0019499A">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Εδώ παραβιάζεται το </w:t>
      </w:r>
      <w:r>
        <w:rPr>
          <w:rFonts w:eastAsia="Times New Roman"/>
          <w:bCs/>
          <w:shd w:val="clear" w:color="auto" w:fill="FFFFFF"/>
        </w:rPr>
        <w:t>άρθρο</w:t>
      </w:r>
      <w:r>
        <w:rPr>
          <w:rFonts w:eastAsia="Times New Roman" w:cs="Times New Roman"/>
          <w:bCs/>
          <w:shd w:val="clear" w:color="auto" w:fill="FFFFFF"/>
        </w:rPr>
        <w:t xml:space="preserve"> 16. Σας ανέφεραν και ο Αρχηγός μας και κάποιοι συναγωνιστές την παράγραφο 2 του </w:t>
      </w:r>
      <w:r>
        <w:rPr>
          <w:rFonts w:eastAsia="Times New Roman"/>
          <w:bCs/>
          <w:shd w:val="clear" w:color="auto" w:fill="FFFFFF"/>
        </w:rPr>
        <w:t>άρθρου,</w:t>
      </w:r>
      <w:r>
        <w:rPr>
          <w:rFonts w:eastAsia="Times New Roman" w:cs="Times New Roman"/>
          <w:bCs/>
          <w:shd w:val="clear" w:color="auto" w:fill="FFFFFF"/>
        </w:rPr>
        <w:t xml:space="preserve"> αλλά παραβιάζεται και η παράγραφος 4 του </w:t>
      </w:r>
      <w:r>
        <w:rPr>
          <w:rFonts w:eastAsia="Times New Roman"/>
          <w:bCs/>
          <w:shd w:val="clear" w:color="auto" w:fill="FFFFFF"/>
        </w:rPr>
        <w:t>άρθρου</w:t>
      </w:r>
      <w:r>
        <w:rPr>
          <w:rFonts w:eastAsia="Times New Roman" w:cs="Times New Roman"/>
          <w:bCs/>
          <w:shd w:val="clear" w:color="auto" w:fill="FFFFFF"/>
        </w:rPr>
        <w:t xml:space="preserve"> 16, όπου</w:t>
      </w:r>
      <w:r>
        <w:rPr>
          <w:rFonts w:eastAsia="Times New Roman" w:cs="Times New Roman"/>
          <w:bCs/>
          <w:shd w:val="clear" w:color="auto" w:fill="FFFFFF"/>
        </w:rPr>
        <w:t xml:space="preserve"> αναφέρεται ρητά ότι όλοι οι Έλληνες έχουν δικαίωμα δωρεάν παιδείας σε όλες τις βαθμίδες της στα κρατικά εκπαιδευτήρια. Αυτό δεν συμβαίνει. Οπότε, παραβιάζετε κατάφωρα το Σύνταγμα. </w:t>
      </w:r>
    </w:p>
    <w:p w14:paraId="044567B0" w14:textId="77777777" w:rsidR="00A53C3F" w:rsidRDefault="0019499A">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Έχουμε να κάνουμε μια πρόταση. Όποτε και όταν θα γίνει η πολυπόθητη αναθεώ</w:t>
      </w:r>
      <w:r>
        <w:rPr>
          <w:rFonts w:eastAsia="Times New Roman" w:cs="Times New Roman"/>
          <w:bCs/>
          <w:shd w:val="clear" w:color="auto" w:fill="FFFFFF"/>
        </w:rPr>
        <w:t xml:space="preserve">ρηση του Συντάγματος, όπου θα έχουμε πάρα πολλές προτάσεις, θα πρέπει να προστεθεί μια παράγραφος στο </w:t>
      </w:r>
      <w:r>
        <w:rPr>
          <w:rFonts w:eastAsia="Times New Roman"/>
          <w:bCs/>
          <w:shd w:val="clear" w:color="auto" w:fill="FFFFFF"/>
        </w:rPr>
        <w:t>άρθρο</w:t>
      </w:r>
      <w:r>
        <w:rPr>
          <w:rFonts w:eastAsia="Times New Roman" w:cs="Times New Roman"/>
          <w:bCs/>
          <w:shd w:val="clear" w:color="auto" w:fill="FFFFFF"/>
        </w:rPr>
        <w:t xml:space="preserve"> 16, η οποία θα αναφέρει ρητά ότι προτεραιότητα σε όλες τις βαθμίδες εκπαίδευσης θα πρέπει να έχουν </w:t>
      </w:r>
      <w:r>
        <w:rPr>
          <w:rFonts w:eastAsia="Times New Roman" w:cs="Times New Roman"/>
          <w:bCs/>
          <w:shd w:val="clear" w:color="auto" w:fill="FFFFFF"/>
        </w:rPr>
        <w:lastRenderedPageBreak/>
        <w:t>πρώτα οι Έλληνες στο γένος και εφόσον υπάρξουν άλ</w:t>
      </w:r>
      <w:r>
        <w:rPr>
          <w:rFonts w:eastAsia="Times New Roman" w:cs="Times New Roman"/>
          <w:bCs/>
          <w:shd w:val="clear" w:color="auto" w:fill="FFFFFF"/>
        </w:rPr>
        <w:t xml:space="preserve">λες διαθέσιμες θέσεις, να δοθούν με κάποια κριτήρια, όπως κρίνει σκόπιμο, φυσικά, το ελληνικό κράτος. Αλλά όχι σε ξένους, μόνο σε αυτούς που διαμένουν νόμιμα, πληρώνουν φόρους και σέβονται το ελληνικό κράτος, το οποίο και τους φιλοξενεί. </w:t>
      </w:r>
    </w:p>
    <w:p w14:paraId="044567B1" w14:textId="77777777" w:rsidR="00A53C3F" w:rsidRDefault="0019499A">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Η Χρυσή Αυγή δηλώ</w:t>
      </w:r>
      <w:r>
        <w:rPr>
          <w:rFonts w:eastAsia="Times New Roman" w:cs="Times New Roman"/>
          <w:bCs/>
          <w:shd w:val="clear" w:color="auto" w:fill="FFFFFF"/>
        </w:rPr>
        <w:t xml:space="preserve">νει για άλλη μια φορά ότι θα </w:t>
      </w:r>
      <w:r>
        <w:rPr>
          <w:rFonts w:eastAsia="Times New Roman"/>
          <w:bCs/>
          <w:shd w:val="clear" w:color="auto" w:fill="FFFFFF"/>
        </w:rPr>
        <w:t>είναι</w:t>
      </w:r>
      <w:r>
        <w:rPr>
          <w:rFonts w:eastAsia="Times New Roman" w:cs="Times New Roman"/>
          <w:bCs/>
          <w:shd w:val="clear" w:color="auto" w:fill="FFFFFF"/>
        </w:rPr>
        <w:t xml:space="preserve"> δίπλα στα Ελληνόπουλα και δίπλα στην Ορθοδοξία. </w:t>
      </w:r>
    </w:p>
    <w:p w14:paraId="044567B2" w14:textId="77777777" w:rsidR="00A53C3F" w:rsidRDefault="0019499A">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Ευχαριστώ. </w:t>
      </w:r>
    </w:p>
    <w:p w14:paraId="044567B3" w14:textId="77777777" w:rsidR="00A53C3F" w:rsidRDefault="0019499A">
      <w:pPr>
        <w:spacing w:line="600" w:lineRule="auto"/>
        <w:contextualSpacing/>
        <w:jc w:val="center"/>
        <w:rPr>
          <w:rFonts w:eastAsia="Times New Roman" w:cs="Times New Roman"/>
        </w:rPr>
      </w:pPr>
      <w:r>
        <w:rPr>
          <w:rFonts w:eastAsia="Times New Roman" w:cs="Times New Roman"/>
        </w:rPr>
        <w:t>(Χειροκροτήματα από την πτέρυγα της Χρυσής Αυγής)</w:t>
      </w:r>
    </w:p>
    <w:p w14:paraId="044567B4" w14:textId="77777777" w:rsidR="00A53C3F" w:rsidRDefault="0019499A">
      <w:pPr>
        <w:spacing w:line="600" w:lineRule="auto"/>
        <w:ind w:firstLine="720"/>
        <w:contextualSpacing/>
        <w:jc w:val="both"/>
        <w:rPr>
          <w:rFonts w:eastAsia="Times New Roman" w:cs="Times New Roman"/>
          <w:bCs/>
          <w:shd w:val="clear" w:color="auto" w:fill="FFFFFF"/>
        </w:rPr>
      </w:pPr>
      <w:r>
        <w:rPr>
          <w:rFonts w:eastAsia="Times New Roman"/>
          <w:b/>
          <w:bCs/>
          <w:shd w:val="clear" w:color="auto" w:fill="FFFFFF"/>
        </w:rPr>
        <w:t xml:space="preserve">ΠΡΟΕΔΡΕΥΩΝ (Σπυρίδων Λυκούδης): </w:t>
      </w:r>
      <w:r>
        <w:rPr>
          <w:rFonts w:eastAsia="Times New Roman" w:cs="Times New Roman"/>
          <w:bCs/>
          <w:shd w:val="clear" w:color="auto" w:fill="FFFFFF"/>
        </w:rPr>
        <w:t xml:space="preserve">Ευχαριστούμε, κύριε συνάδελφε. </w:t>
      </w:r>
    </w:p>
    <w:p w14:paraId="044567B5" w14:textId="77777777" w:rsidR="00A53C3F" w:rsidRDefault="0019499A">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Ο συνάδελφος κ. Τριαντάφυλλος </w:t>
      </w:r>
      <w:proofErr w:type="spellStart"/>
      <w:r>
        <w:rPr>
          <w:rFonts w:eastAsia="Times New Roman" w:cs="Times New Roman"/>
          <w:bCs/>
          <w:shd w:val="clear" w:color="auto" w:fill="FFFFFF"/>
        </w:rPr>
        <w:t>Μηταφίδης</w:t>
      </w:r>
      <w:proofErr w:type="spellEnd"/>
      <w:r>
        <w:rPr>
          <w:rFonts w:eastAsia="Times New Roman" w:cs="Times New Roman"/>
          <w:bCs/>
          <w:shd w:val="clear" w:color="auto" w:fill="FFFFFF"/>
        </w:rPr>
        <w:t xml:space="preserve"> από το</w:t>
      </w:r>
      <w:r>
        <w:rPr>
          <w:rFonts w:eastAsia="Times New Roman" w:cs="Times New Roman"/>
          <w:bCs/>
          <w:shd w:val="clear" w:color="auto" w:fill="FFFFFF"/>
        </w:rPr>
        <w:t xml:space="preserve">ν ΣΥΡΙΖΑ έχει τον λόγο. </w:t>
      </w:r>
    </w:p>
    <w:p w14:paraId="044567B6" w14:textId="77777777" w:rsidR="00A53C3F" w:rsidRDefault="0019499A">
      <w:pPr>
        <w:spacing w:line="600" w:lineRule="auto"/>
        <w:ind w:firstLine="720"/>
        <w:contextualSpacing/>
        <w:jc w:val="both"/>
        <w:rPr>
          <w:rFonts w:eastAsia="Times New Roman" w:cs="Times New Roman"/>
          <w:bCs/>
          <w:shd w:val="clear" w:color="auto" w:fill="FFFFFF"/>
        </w:rPr>
      </w:pPr>
      <w:r>
        <w:rPr>
          <w:rFonts w:eastAsia="Times New Roman" w:cs="Times New Roman"/>
          <w:b/>
          <w:bCs/>
          <w:shd w:val="clear" w:color="auto" w:fill="FFFFFF"/>
        </w:rPr>
        <w:t>ΤΡΙΑΝΤΑΦΥΛΛΟΣ ΜΗΤΑΦΙΔΗΣ:</w:t>
      </w:r>
      <w:r>
        <w:rPr>
          <w:rFonts w:eastAsia="Times New Roman" w:cs="Times New Roman"/>
          <w:bCs/>
          <w:shd w:val="clear" w:color="auto" w:fill="FFFFFF"/>
        </w:rPr>
        <w:t xml:space="preserve"> Κυρίες και κύριοι Βουλευτές, η ίδια η διαλεκτική της </w:t>
      </w:r>
      <w:r>
        <w:rPr>
          <w:rFonts w:eastAsia="Times New Roman"/>
          <w:bCs/>
          <w:shd w:val="clear" w:color="auto" w:fill="FFFFFF"/>
        </w:rPr>
        <w:t>συζήτησης</w:t>
      </w:r>
      <w:r>
        <w:rPr>
          <w:rFonts w:eastAsia="Times New Roman" w:cs="Times New Roman"/>
          <w:bCs/>
          <w:shd w:val="clear" w:color="auto" w:fill="FFFFFF"/>
        </w:rPr>
        <w:t xml:space="preserve"> στην Αίθουσα της </w:t>
      </w:r>
      <w:r>
        <w:rPr>
          <w:rFonts w:eastAsia="Times New Roman"/>
          <w:bCs/>
          <w:shd w:val="clear" w:color="auto" w:fill="FFFFFF"/>
        </w:rPr>
        <w:t>Βουλής</w:t>
      </w:r>
      <w:r>
        <w:rPr>
          <w:rFonts w:eastAsia="Times New Roman" w:cs="Times New Roman"/>
          <w:bCs/>
          <w:shd w:val="clear" w:color="auto" w:fill="FFFFFF"/>
        </w:rPr>
        <w:t xml:space="preserve"> με υποχρεώνει να δώσω ορισμένες απαντήσεις σε ζητήματα που έχουν τεθεί. </w:t>
      </w:r>
    </w:p>
    <w:p w14:paraId="044567B7" w14:textId="77777777" w:rsidR="00A53C3F" w:rsidRDefault="0019499A">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lastRenderedPageBreak/>
        <w:t xml:space="preserve">Πρώτα </w:t>
      </w:r>
      <w:proofErr w:type="spellStart"/>
      <w:r>
        <w:rPr>
          <w:rFonts w:eastAsia="Times New Roman" w:cs="Times New Roman"/>
          <w:bCs/>
          <w:shd w:val="clear" w:color="auto" w:fill="FFFFFF"/>
        </w:rPr>
        <w:t>πρώτα</w:t>
      </w:r>
      <w:proofErr w:type="spellEnd"/>
      <w:r>
        <w:rPr>
          <w:rFonts w:eastAsia="Times New Roman" w:cs="Times New Roman"/>
          <w:bCs/>
          <w:shd w:val="clear" w:color="auto" w:fill="FFFFFF"/>
        </w:rPr>
        <w:t xml:space="preserve"> απευθύνομαι στον κ. </w:t>
      </w:r>
      <w:proofErr w:type="spellStart"/>
      <w:r>
        <w:rPr>
          <w:rFonts w:eastAsia="Times New Roman" w:cs="Times New Roman"/>
          <w:bCs/>
          <w:shd w:val="clear" w:color="auto" w:fill="FFFFFF"/>
        </w:rPr>
        <w:t>Στύλιο</w:t>
      </w:r>
      <w:proofErr w:type="spellEnd"/>
      <w:r>
        <w:rPr>
          <w:rFonts w:eastAsia="Times New Roman" w:cs="Times New Roman"/>
          <w:bCs/>
          <w:shd w:val="clear" w:color="auto" w:fill="FFFFFF"/>
        </w:rPr>
        <w:t>, ο οποί</w:t>
      </w:r>
      <w:r>
        <w:rPr>
          <w:rFonts w:eastAsia="Times New Roman" w:cs="Times New Roman"/>
          <w:bCs/>
          <w:shd w:val="clear" w:color="auto" w:fill="FFFFFF"/>
        </w:rPr>
        <w:t>ος, με έμφαση</w:t>
      </w:r>
      <w:r>
        <w:rPr>
          <w:rFonts w:eastAsia="Times New Roman" w:cs="Times New Roman"/>
          <w:bCs/>
          <w:shd w:val="clear" w:color="auto" w:fill="FFFFFF"/>
        </w:rPr>
        <w:t>,</w:t>
      </w:r>
      <w:r>
        <w:rPr>
          <w:rFonts w:eastAsia="Times New Roman" w:cs="Times New Roman"/>
          <w:bCs/>
          <w:shd w:val="clear" w:color="auto" w:fill="FFFFFF"/>
        </w:rPr>
        <w:t xml:space="preserve"> μάλιστα, μας είπε περίπου ότι ψευδώς ισχυριζόμαστε ότι επί των ημερών της </w:t>
      </w:r>
      <w:r>
        <w:rPr>
          <w:rFonts w:eastAsia="Times New Roman"/>
          <w:bCs/>
          <w:shd w:val="clear" w:color="auto" w:fill="FFFFFF"/>
        </w:rPr>
        <w:t>κυβέρνησης</w:t>
      </w:r>
      <w:r>
        <w:rPr>
          <w:rFonts w:eastAsia="Times New Roman" w:cs="Times New Roman"/>
          <w:bCs/>
          <w:shd w:val="clear" w:color="auto" w:fill="FFFFFF"/>
        </w:rPr>
        <w:t xml:space="preserve"> της Νέας Δημοκρατίας και του ΠΑΣΟΚ έγιναν απολύσεις εκπαιδευτικών. Τον παραπέμπω, λοιπόν, στην 52529/Δ2/4-4-2014 απόφαση του «ολετήρα» -θα τον έλεγα- Υπουργ</w:t>
      </w:r>
      <w:r>
        <w:rPr>
          <w:rFonts w:eastAsia="Times New Roman" w:cs="Times New Roman"/>
          <w:bCs/>
          <w:shd w:val="clear" w:color="auto" w:fill="FFFFFF"/>
        </w:rPr>
        <w:t xml:space="preserve">ού Παιδείας, του Αρβανιτόπουλου, ο οποίος υπέγραψε την απόλυση των πρώτων ογδόντα πέντε εκπαιδευτικών της Τεχνικής Επαγγελματικής Εκπαίδευσης, ενώ διακόπηκε και η μισθοδοσία τους. </w:t>
      </w:r>
    </w:p>
    <w:p w14:paraId="044567B8"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Cs/>
          <w:shd w:val="clear" w:color="auto" w:fill="FFFFFF"/>
        </w:rPr>
        <w:t>Παράλληλα, βέβαια, παρέμειναν σε ομηρία χίλιοι επτακόσιοι οκτώ εκπαιδευτικο</w:t>
      </w:r>
      <w:r>
        <w:rPr>
          <w:rFonts w:eastAsia="Times New Roman" w:cs="Times New Roman"/>
          <w:bCs/>
          <w:shd w:val="clear" w:color="auto" w:fill="FFFFFF"/>
        </w:rPr>
        <w:t xml:space="preserve">ί. Καταργήθηκαν πενήντα ειδικότητες από την Τεχνική Επαγγελματική Εκπαίδευση και ο κ. Αρβανιτόπουλος, πιστός στις αρχές του, εγκαινίασε ένα ιδιωτικό ΙΕΚ στον Πειραιά. </w:t>
      </w:r>
    </w:p>
    <w:p w14:paraId="044567B9"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Το καταθέτω αυτό στα Πρακτικά. </w:t>
      </w:r>
    </w:p>
    <w:p w14:paraId="044567BA"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(Στο σημείο αυτό ο Βουλευτής κ. Τριαντάφυλλος </w:t>
      </w:r>
      <w:proofErr w:type="spellStart"/>
      <w:r>
        <w:rPr>
          <w:rFonts w:eastAsia="Times New Roman" w:cs="Times New Roman"/>
          <w:szCs w:val="24"/>
        </w:rPr>
        <w:t>Μηταφίδης</w:t>
      </w:r>
      <w:proofErr w:type="spellEnd"/>
      <w:r>
        <w:rPr>
          <w:rFonts w:eastAsia="Times New Roman" w:cs="Times New Roman"/>
          <w:szCs w:val="24"/>
        </w:rPr>
        <w:t xml:space="preserve"> </w:t>
      </w:r>
      <w:r>
        <w:rPr>
          <w:rFonts w:eastAsia="Times New Roman" w:cs="Times New Roman"/>
          <w:szCs w:val="24"/>
        </w:rPr>
        <w:t>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044567BB"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μου κάνει εντύπωση ότι δημόσιοι λειτουργοί, και μάλιστα υψηλόβαθμοι, όπως ο κ. </w:t>
      </w:r>
      <w:proofErr w:type="spellStart"/>
      <w:r>
        <w:rPr>
          <w:rFonts w:eastAsia="Times New Roman" w:cs="Times New Roman"/>
          <w:szCs w:val="24"/>
        </w:rPr>
        <w:t>Δημοσχά</w:t>
      </w:r>
      <w:r>
        <w:rPr>
          <w:rFonts w:eastAsia="Times New Roman" w:cs="Times New Roman"/>
          <w:szCs w:val="24"/>
        </w:rPr>
        <w:t>κης</w:t>
      </w:r>
      <w:proofErr w:type="spellEnd"/>
      <w:r>
        <w:rPr>
          <w:rFonts w:eastAsia="Times New Roman" w:cs="Times New Roman"/>
          <w:szCs w:val="24"/>
        </w:rPr>
        <w:t xml:space="preserve"> προηγουμένως, μέμφονται το ελληνικό κράτος από το οποίο ζούσαν, και μάλιστα κατείχαν και υψηλά αξιώματα. Θέλω να του πω ότι η διάλυση της ομάδας ΔΕΛΤΑ επιβλήθηκε από το γεγονός ότι ένας από τους καμικάζι μοτοσικλετιστές σακάτεψε</w:t>
      </w:r>
      <w:r>
        <w:rPr>
          <w:rFonts w:eastAsia="Times New Roman" w:cs="Times New Roman"/>
          <w:szCs w:val="24"/>
        </w:rPr>
        <w:t>,</w:t>
      </w:r>
      <w:r>
        <w:rPr>
          <w:rFonts w:eastAsia="Times New Roman" w:cs="Times New Roman"/>
          <w:szCs w:val="24"/>
        </w:rPr>
        <w:t xml:space="preserve"> στην κυριολεξία</w:t>
      </w:r>
      <w:r>
        <w:rPr>
          <w:rFonts w:eastAsia="Times New Roman" w:cs="Times New Roman"/>
          <w:szCs w:val="24"/>
        </w:rPr>
        <w:t>,</w:t>
      </w:r>
      <w:r>
        <w:rPr>
          <w:rFonts w:eastAsia="Times New Roman" w:cs="Times New Roman"/>
          <w:szCs w:val="24"/>
        </w:rPr>
        <w:t xml:space="preserve"> μ</w:t>
      </w:r>
      <w:r>
        <w:rPr>
          <w:rFonts w:eastAsia="Times New Roman" w:cs="Times New Roman"/>
          <w:szCs w:val="24"/>
        </w:rPr>
        <w:t>ί</w:t>
      </w:r>
      <w:r>
        <w:rPr>
          <w:rFonts w:eastAsia="Times New Roman" w:cs="Times New Roman"/>
          <w:szCs w:val="24"/>
        </w:rPr>
        <w:t xml:space="preserve">α λαμπρή αγωνίστρια της αντιδικτατορικής αντίστασης, την πολυβασανισμένη </w:t>
      </w:r>
      <w:r>
        <w:rPr>
          <w:rFonts w:eastAsia="Times New Roman" w:cs="Times New Roman"/>
          <w:szCs w:val="24"/>
        </w:rPr>
        <w:t xml:space="preserve">από </w:t>
      </w:r>
      <w:r>
        <w:rPr>
          <w:rFonts w:eastAsia="Times New Roman" w:cs="Times New Roman"/>
          <w:szCs w:val="24"/>
        </w:rPr>
        <w:t xml:space="preserve">την Ασφάλεια της χούντας Αγγελική Κουτσουμπού. Έπεσε επάνω της, χωρίς να υπάρχει κανένας απολύτως λόγος. </w:t>
      </w:r>
    </w:p>
    <w:p w14:paraId="044567BC"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Θέλω να πω ότι δεν θα ξαναγυρίσουμε, τουλάχιστον όσο η χώρα είναι στα δικ</w:t>
      </w:r>
      <w:r>
        <w:rPr>
          <w:rFonts w:eastAsia="Times New Roman" w:cs="Times New Roman"/>
          <w:szCs w:val="24"/>
        </w:rPr>
        <w:t xml:space="preserve">ά μας τα χέρια, στην εποχή που ο πατήρ Μητσοτάκης έλεγε στους αστυνομικούς «το κράτος είστε εσείς». Δεν θα έχουμε αστυνομικό κράτος με τη δική μας τη διακυβέρνηση, χωρίς αυτό να σημαίνει ότι δεν καταδικάζουμε αυτήν </w:t>
      </w:r>
      <w:r>
        <w:rPr>
          <w:rFonts w:eastAsia="Times New Roman" w:cs="Times New Roman"/>
          <w:szCs w:val="24"/>
        </w:rPr>
        <w:lastRenderedPageBreak/>
        <w:t>την άθλια επίθεση εναντίον του ανθρώπου α</w:t>
      </w:r>
      <w:r>
        <w:rPr>
          <w:rFonts w:eastAsia="Times New Roman" w:cs="Times New Roman"/>
          <w:szCs w:val="24"/>
        </w:rPr>
        <w:t xml:space="preserve">υτού που προσπαθούσε να </w:t>
      </w:r>
      <w:r>
        <w:rPr>
          <w:rFonts w:eastAsia="Times New Roman" w:cs="Times New Roman"/>
          <w:szCs w:val="24"/>
        </w:rPr>
        <w:t>ρυθμίσει</w:t>
      </w:r>
      <w:r>
        <w:rPr>
          <w:rFonts w:eastAsia="Times New Roman" w:cs="Times New Roman"/>
          <w:szCs w:val="24"/>
        </w:rPr>
        <w:t xml:space="preserve"> την κυκλοφορία, του Αρχηγού της Τροχαίας. Κατά τη γνώμη μου, είναι άθλια δημαγωγική εκμετάλλευση να μας εγκαλείτε γι’ αυτό το γεγονός και να δημιουργείτ</w:t>
      </w:r>
      <w:r>
        <w:rPr>
          <w:rFonts w:eastAsia="Times New Roman" w:cs="Times New Roman"/>
          <w:szCs w:val="24"/>
        </w:rPr>
        <w:t>ε</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εικόνα ότι οι πολίτες είναι στο έλεος των ανεξέλεγκτων. </w:t>
      </w:r>
    </w:p>
    <w:p w14:paraId="044567BD"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Θέλω, αγ</w:t>
      </w:r>
      <w:r>
        <w:rPr>
          <w:rFonts w:eastAsia="Times New Roman" w:cs="Times New Roman"/>
          <w:szCs w:val="24"/>
        </w:rPr>
        <w:t xml:space="preserve">απητοί συνάδελφοι, να θέσω ορισμένα ζητήματα. Ο δικός μας ο αγώνας και η αγωνία είναι για το αυτονόητο, γι’ αυτό που ένας τέως Υφυπουργός Παιδείας και συμπολίτης μου, ο Νίκος </w:t>
      </w:r>
      <w:proofErr w:type="spellStart"/>
      <w:r>
        <w:rPr>
          <w:rFonts w:eastAsia="Times New Roman" w:cs="Times New Roman"/>
          <w:szCs w:val="24"/>
        </w:rPr>
        <w:t>Γκεσούλης</w:t>
      </w:r>
      <w:proofErr w:type="spellEnd"/>
      <w:r>
        <w:rPr>
          <w:rFonts w:eastAsia="Times New Roman" w:cs="Times New Roman"/>
          <w:szCs w:val="24"/>
        </w:rPr>
        <w:t>, αποκαλούσε «επανάσταση του αυτονόητου». Δυστυχώς, επανάσταση χρειάζετα</w:t>
      </w:r>
      <w:r>
        <w:rPr>
          <w:rFonts w:eastAsia="Times New Roman" w:cs="Times New Roman"/>
          <w:szCs w:val="24"/>
        </w:rPr>
        <w:t>ι, ακόμη και για το αυτονόητο, δηλαδή να μπορούμε να ξεκινάμε τη σχολική χρονιά χωρίς αυτές τις παραδοσιακές, δυστυχώς, κλασικές ελλείψεις</w:t>
      </w:r>
      <w:r>
        <w:rPr>
          <w:rFonts w:eastAsia="Times New Roman" w:cs="Times New Roman"/>
          <w:szCs w:val="24"/>
        </w:rPr>
        <w:t>,</w:t>
      </w:r>
      <w:r>
        <w:rPr>
          <w:rFonts w:eastAsia="Times New Roman" w:cs="Times New Roman"/>
          <w:szCs w:val="24"/>
        </w:rPr>
        <w:t xml:space="preserve"> που επιτάθηκαν βέβαια τα χρόνια των μνημονίων. </w:t>
      </w:r>
    </w:p>
    <w:p w14:paraId="044567BE"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Θέλω να θέσω ένα ζήτημα, που </w:t>
      </w:r>
      <w:r>
        <w:rPr>
          <w:rFonts w:eastAsia="Times New Roman" w:cs="Times New Roman"/>
          <w:szCs w:val="24"/>
        </w:rPr>
        <w:t>έχω</w:t>
      </w:r>
      <w:r>
        <w:rPr>
          <w:rFonts w:eastAsia="Times New Roman" w:cs="Times New Roman"/>
          <w:szCs w:val="24"/>
        </w:rPr>
        <w:t xml:space="preserve"> θέσει επανειλημμένα. Το </w:t>
      </w:r>
      <w:r>
        <w:rPr>
          <w:rFonts w:eastAsia="Times New Roman" w:cs="Times New Roman"/>
          <w:szCs w:val="24"/>
        </w:rPr>
        <w:t>έ</w:t>
      </w:r>
      <w:r>
        <w:rPr>
          <w:rFonts w:eastAsia="Times New Roman" w:cs="Times New Roman"/>
          <w:szCs w:val="24"/>
        </w:rPr>
        <w:t>θ</w:t>
      </w:r>
      <w:r>
        <w:rPr>
          <w:rFonts w:eastAsia="Times New Roman" w:cs="Times New Roman"/>
          <w:szCs w:val="24"/>
        </w:rPr>
        <w:t>ε</w:t>
      </w:r>
      <w:r>
        <w:rPr>
          <w:rFonts w:eastAsia="Times New Roman" w:cs="Times New Roman"/>
          <w:szCs w:val="24"/>
        </w:rPr>
        <w:t>σα μάλισ</w:t>
      </w:r>
      <w:r>
        <w:rPr>
          <w:rFonts w:eastAsia="Times New Roman" w:cs="Times New Roman"/>
          <w:szCs w:val="24"/>
        </w:rPr>
        <w:t>τα παρουσία και της κ</w:t>
      </w:r>
      <w:r>
        <w:rPr>
          <w:rFonts w:eastAsia="Times New Roman" w:cs="Times New Roman"/>
          <w:szCs w:val="24"/>
        </w:rPr>
        <w:t>.</w:t>
      </w:r>
      <w:r>
        <w:rPr>
          <w:rFonts w:eastAsia="Times New Roman" w:cs="Times New Roman"/>
          <w:szCs w:val="24"/>
        </w:rPr>
        <w:t xml:space="preserve"> Γιαννάκου. Η χώρα αυτή τη στιγμή είναι σε καθεστώς ανέχειας και οικονομικού καταναγκασμού. Γιατί την εποχή των </w:t>
      </w:r>
      <w:r>
        <w:rPr>
          <w:rFonts w:eastAsia="Times New Roman" w:cs="Times New Roman"/>
          <w:szCs w:val="24"/>
        </w:rPr>
        <w:t>«</w:t>
      </w:r>
      <w:r>
        <w:rPr>
          <w:rFonts w:eastAsia="Times New Roman" w:cs="Times New Roman"/>
          <w:szCs w:val="24"/>
        </w:rPr>
        <w:t>παχιών αγελάδων</w:t>
      </w:r>
      <w:r>
        <w:rPr>
          <w:rFonts w:eastAsia="Times New Roman" w:cs="Times New Roman"/>
          <w:szCs w:val="24"/>
        </w:rPr>
        <w:t>»</w:t>
      </w:r>
      <w:r>
        <w:rPr>
          <w:rFonts w:eastAsia="Times New Roman" w:cs="Times New Roman"/>
          <w:szCs w:val="24"/>
        </w:rPr>
        <w:t>, σε μ</w:t>
      </w:r>
      <w:r>
        <w:rPr>
          <w:rFonts w:eastAsia="Times New Roman" w:cs="Times New Roman"/>
          <w:szCs w:val="24"/>
        </w:rPr>
        <w:t>ί</w:t>
      </w:r>
      <w:r>
        <w:rPr>
          <w:rFonts w:eastAsia="Times New Roman" w:cs="Times New Roman"/>
          <w:szCs w:val="24"/>
        </w:rPr>
        <w:t>α χώρα όπου χύθηκε αίμα για τη δημόσια εκπαίδευση, παρέμεινε για δεκαετίες ολόκληρες ο φτωχός συγγ</w:t>
      </w:r>
      <w:r>
        <w:rPr>
          <w:rFonts w:eastAsia="Times New Roman" w:cs="Times New Roman"/>
          <w:szCs w:val="24"/>
        </w:rPr>
        <w:t xml:space="preserve">ενής του </w:t>
      </w:r>
      <w:r>
        <w:rPr>
          <w:rFonts w:eastAsia="Times New Roman" w:cs="Times New Roman"/>
          <w:szCs w:val="24"/>
        </w:rPr>
        <w:t>π</w:t>
      </w:r>
      <w:r>
        <w:rPr>
          <w:rFonts w:eastAsia="Times New Roman" w:cs="Times New Roman"/>
          <w:szCs w:val="24"/>
        </w:rPr>
        <w:t xml:space="preserve">ροϋπολογισμού; Θα μας δώσετε </w:t>
      </w:r>
      <w:r>
        <w:rPr>
          <w:rFonts w:eastAsia="Times New Roman" w:cs="Times New Roman"/>
          <w:szCs w:val="24"/>
        </w:rPr>
        <w:t>ποτέ</w:t>
      </w:r>
      <w:r>
        <w:rPr>
          <w:rFonts w:eastAsia="Times New Roman" w:cs="Times New Roman"/>
          <w:szCs w:val="24"/>
        </w:rPr>
        <w:t xml:space="preserve"> καμμιά εξήγηση; </w:t>
      </w:r>
      <w:r>
        <w:rPr>
          <w:rFonts w:eastAsia="Times New Roman" w:cs="Times New Roman"/>
          <w:szCs w:val="24"/>
        </w:rPr>
        <w:lastRenderedPageBreak/>
        <w:t>Υπήρχε, λοιπόν, μ</w:t>
      </w:r>
      <w:r>
        <w:rPr>
          <w:rFonts w:eastAsia="Times New Roman" w:cs="Times New Roman"/>
          <w:szCs w:val="24"/>
        </w:rPr>
        <w:t>ί</w:t>
      </w:r>
      <w:r>
        <w:rPr>
          <w:rFonts w:eastAsia="Times New Roman" w:cs="Times New Roman"/>
          <w:szCs w:val="24"/>
        </w:rPr>
        <w:t xml:space="preserve">α σκόπιμη πολιτική να υποσιτίζεται η δημόσια εκπαίδευση από τα ψίχουλα του κρατικού </w:t>
      </w:r>
      <w:r>
        <w:rPr>
          <w:rFonts w:eastAsia="Times New Roman" w:cs="Times New Roman"/>
          <w:szCs w:val="24"/>
        </w:rPr>
        <w:t>π</w:t>
      </w:r>
      <w:r>
        <w:rPr>
          <w:rFonts w:eastAsia="Times New Roman" w:cs="Times New Roman"/>
          <w:szCs w:val="24"/>
        </w:rPr>
        <w:t xml:space="preserve">ροϋπολογισμού. </w:t>
      </w:r>
      <w:r>
        <w:rPr>
          <w:rFonts w:eastAsia="Times New Roman" w:cs="Times New Roman"/>
          <w:szCs w:val="24"/>
        </w:rPr>
        <w:t>Α</w:t>
      </w:r>
      <w:r>
        <w:rPr>
          <w:rFonts w:eastAsia="Times New Roman" w:cs="Times New Roman"/>
          <w:szCs w:val="24"/>
        </w:rPr>
        <w:t>υτό το πληρώνουμε πολύ ακριβά, γιατί υπήρχε από την άλλη μεριά, μ</w:t>
      </w:r>
      <w:r>
        <w:rPr>
          <w:rFonts w:eastAsia="Times New Roman" w:cs="Times New Roman"/>
          <w:szCs w:val="24"/>
        </w:rPr>
        <w:t>ί</w:t>
      </w:r>
      <w:r>
        <w:rPr>
          <w:rFonts w:eastAsia="Times New Roman" w:cs="Times New Roman"/>
          <w:szCs w:val="24"/>
        </w:rPr>
        <w:t xml:space="preserve">α επιλογή: </w:t>
      </w:r>
      <w:r>
        <w:rPr>
          <w:rFonts w:eastAsia="Times New Roman" w:cs="Times New Roman"/>
          <w:szCs w:val="24"/>
        </w:rPr>
        <w:t>Θα έπρεπε να ενισχυθεί το άλλο, το αντίπαλο κομμάτι</w:t>
      </w:r>
      <w:r>
        <w:rPr>
          <w:rFonts w:eastAsia="Times New Roman" w:cs="Times New Roman"/>
          <w:szCs w:val="24"/>
        </w:rPr>
        <w:t>, η ιδιωτική.</w:t>
      </w:r>
      <w:r>
        <w:rPr>
          <w:rFonts w:eastAsia="Times New Roman" w:cs="Times New Roman"/>
          <w:szCs w:val="24"/>
        </w:rPr>
        <w:t xml:space="preserve"> </w:t>
      </w:r>
    </w:p>
    <w:p w14:paraId="044567BF"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Θέλω να σας πω ότι</w:t>
      </w:r>
      <w:r>
        <w:rPr>
          <w:rFonts w:eastAsia="Times New Roman" w:cs="Times New Roman"/>
          <w:szCs w:val="24"/>
        </w:rPr>
        <w:t xml:space="preserve"> θεωρώ τίτλο τιμής –με </w:t>
      </w:r>
      <w:proofErr w:type="spellStart"/>
      <w:r>
        <w:rPr>
          <w:rFonts w:eastAsia="Times New Roman" w:cs="Times New Roman"/>
          <w:szCs w:val="24"/>
        </w:rPr>
        <w:t>συγχωρείτε</w:t>
      </w:r>
      <w:proofErr w:type="spellEnd"/>
      <w:r>
        <w:rPr>
          <w:rFonts w:eastAsia="Times New Roman" w:cs="Times New Roman"/>
          <w:szCs w:val="24"/>
        </w:rPr>
        <w:t xml:space="preserve"> για την προσωπική αναφορά, γιατί έχω βιωματική σχέση με αυτό το νομοσχέδιο- και όχι ψόγο αυτό που μου είπε ο εκπρόσωπος των σχολαρχών, ότι «αυτό που δεν καταφέρατε το 1975, το καταφέρατε τώρα». Ακριβώς, γι’ αυτό ήρθαμε στη</w:t>
      </w:r>
      <w:r>
        <w:rPr>
          <w:rFonts w:eastAsia="Times New Roman" w:cs="Times New Roman"/>
          <w:szCs w:val="24"/>
        </w:rPr>
        <w:t xml:space="preserve">ν εξουσία. Γι’ αυτό μας ψήφισε ο ελληνικός λαός. </w:t>
      </w:r>
    </w:p>
    <w:p w14:paraId="044567C0"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Επειδή έχω λίγο χρόνο στη διάθεσή μου, θέλω να πω, παίρνοντας αφορμή από αυτά που θύμισε προηγουμένως ο Γιώργος</w:t>
      </w:r>
      <w:r>
        <w:rPr>
          <w:rFonts w:eastAsia="Times New Roman" w:cs="Times New Roman"/>
          <w:szCs w:val="24"/>
        </w:rPr>
        <w:t xml:space="preserve"> ο</w:t>
      </w:r>
      <w:r>
        <w:rPr>
          <w:rFonts w:eastAsia="Times New Roman" w:cs="Times New Roman"/>
          <w:szCs w:val="24"/>
        </w:rPr>
        <w:t xml:space="preserve"> </w:t>
      </w:r>
      <w:proofErr w:type="spellStart"/>
      <w:r>
        <w:rPr>
          <w:rFonts w:eastAsia="Times New Roman" w:cs="Times New Roman"/>
          <w:szCs w:val="24"/>
        </w:rPr>
        <w:t>Κατρούγκαλος</w:t>
      </w:r>
      <w:proofErr w:type="spellEnd"/>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τις αναφορές στον αείμνηστο Παύλο Μπακογιάννη, που τον ακούγαμε στην παρανο</w:t>
      </w:r>
      <w:r>
        <w:rPr>
          <w:rFonts w:eastAsia="Times New Roman" w:cs="Times New Roman"/>
          <w:szCs w:val="24"/>
        </w:rPr>
        <w:t xml:space="preserve">μία βέβαια, </w:t>
      </w:r>
      <w:r>
        <w:rPr>
          <w:rFonts w:eastAsia="Times New Roman" w:cs="Times New Roman"/>
          <w:szCs w:val="24"/>
        </w:rPr>
        <w:t>επί χούντας.</w:t>
      </w:r>
      <w:r>
        <w:rPr>
          <w:rFonts w:eastAsia="Times New Roman" w:cs="Times New Roman"/>
          <w:szCs w:val="24"/>
        </w:rPr>
        <w:t xml:space="preserve"> </w:t>
      </w:r>
      <w:r>
        <w:rPr>
          <w:rFonts w:eastAsia="Times New Roman" w:cs="Times New Roman"/>
          <w:szCs w:val="24"/>
        </w:rPr>
        <w:t>Μ</w:t>
      </w:r>
      <w:r>
        <w:rPr>
          <w:rFonts w:eastAsia="Times New Roman" w:cs="Times New Roman"/>
          <w:szCs w:val="24"/>
        </w:rPr>
        <w:t xml:space="preserve">ου κινητοποίησαν ανακλαστικά. </w:t>
      </w:r>
    </w:p>
    <w:p w14:paraId="044567C1"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Δεν είναι καθόλου τυχαίο ότι την ίδια ακριβώς περίοδο, το 1976, που έδιναν τη μάχη οι ιδιωτικοί εκπαιδευτικοί κατά των απολύσεων, δύο φωτισμένοι άνθρωποι –ο άλλος ανήκει σε έναν άλλο χώρο, ο </w:t>
      </w:r>
      <w:r>
        <w:rPr>
          <w:rFonts w:eastAsia="Times New Roman" w:cs="Times New Roman"/>
          <w:szCs w:val="24"/>
        </w:rPr>
        <w:lastRenderedPageBreak/>
        <w:t>καθηγητή</w:t>
      </w:r>
      <w:r>
        <w:rPr>
          <w:rFonts w:eastAsia="Times New Roman" w:cs="Times New Roman"/>
          <w:szCs w:val="24"/>
        </w:rPr>
        <w:t xml:space="preserve">ς ο </w:t>
      </w:r>
      <w:r>
        <w:rPr>
          <w:rFonts w:eastAsia="Times New Roman" w:cs="Times New Roman"/>
          <w:szCs w:val="24"/>
        </w:rPr>
        <w:t>κ.</w:t>
      </w:r>
      <w:r>
        <w:rPr>
          <w:rFonts w:eastAsia="Times New Roman" w:cs="Times New Roman"/>
          <w:szCs w:val="24"/>
        </w:rPr>
        <w:t xml:space="preserve"> Δημήτρης Τσάτσος- έγραψαν γι’ αυτό το ζήτημα. Είναι χαρακτηριστικός ο τίτλος: «Επιχείρηση και λειτούργημα». Θέλω στον ελάχιστο χρόνο που έχω να </w:t>
      </w:r>
      <w:r>
        <w:rPr>
          <w:rFonts w:eastAsia="Times New Roman" w:cs="Times New Roman"/>
          <w:szCs w:val="24"/>
        </w:rPr>
        <w:t>σας το</w:t>
      </w:r>
      <w:r>
        <w:rPr>
          <w:rFonts w:eastAsia="Times New Roman" w:cs="Times New Roman"/>
          <w:szCs w:val="24"/>
        </w:rPr>
        <w:t xml:space="preserve"> διαβάσω. Δεν ξέρω αν έχω το περιθώριο αυτό. </w:t>
      </w:r>
    </w:p>
    <w:p w14:paraId="044567C2"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«Μοχλός για τη διασφάλιση του λειτουργήματος είναι η </w:t>
      </w:r>
      <w:r>
        <w:rPr>
          <w:rFonts w:eastAsia="Times New Roman" w:cs="Times New Roman"/>
          <w:szCs w:val="24"/>
        </w:rPr>
        <w:t xml:space="preserve">εξασφάλιση του εκπαιδευτικού λειτουργού, η ανεξαρτησία του. Ανεξαρτησία έχει τότε μόνο ο ιδιωτικός εκπαιδευτικός, όταν ο επιχειρηματίας δεν μπορεί να προσδιορίζει το διδακτικό λειτούργημα με επιχειρηματικό κριτήριο. </w:t>
      </w:r>
    </w:p>
    <w:p w14:paraId="044567C3" w14:textId="77777777" w:rsidR="00A53C3F" w:rsidRDefault="0019499A">
      <w:pPr>
        <w:tabs>
          <w:tab w:val="left" w:pos="2608"/>
        </w:tabs>
        <w:spacing w:line="600" w:lineRule="auto"/>
        <w:ind w:firstLine="964"/>
        <w:contextualSpacing/>
        <w:jc w:val="both"/>
        <w:rPr>
          <w:rFonts w:eastAsia="Times New Roman"/>
          <w:szCs w:val="24"/>
        </w:rPr>
      </w:pPr>
      <w:r>
        <w:rPr>
          <w:rFonts w:eastAsia="Times New Roman"/>
          <w:szCs w:val="24"/>
        </w:rPr>
        <w:t xml:space="preserve">Η ιστορία των αγώνων για τη διασφάλιση </w:t>
      </w:r>
      <w:r>
        <w:rPr>
          <w:rFonts w:eastAsia="Times New Roman"/>
          <w:szCs w:val="24"/>
        </w:rPr>
        <w:t>και</w:t>
      </w:r>
      <w:r>
        <w:rPr>
          <w:rFonts w:eastAsia="Times New Roman"/>
          <w:szCs w:val="24"/>
        </w:rPr>
        <w:t xml:space="preserve"> άλλων λειτουργημάτων, μας διδάσκει καθαρά πως</w:t>
      </w:r>
      <w:r>
        <w:rPr>
          <w:rFonts w:eastAsia="Times New Roman"/>
          <w:szCs w:val="24"/>
        </w:rPr>
        <w:t>,</w:t>
      </w:r>
      <w:r>
        <w:rPr>
          <w:rFonts w:eastAsia="Times New Roman"/>
          <w:szCs w:val="24"/>
        </w:rPr>
        <w:t xml:space="preserve"> χωρίς απόλυτη επαγγελματική κατοχύρωση</w:t>
      </w:r>
      <w:r>
        <w:rPr>
          <w:rFonts w:eastAsia="Times New Roman"/>
          <w:szCs w:val="24"/>
        </w:rPr>
        <w:t>,</w:t>
      </w:r>
      <w:r>
        <w:rPr>
          <w:rFonts w:eastAsia="Times New Roman"/>
          <w:szCs w:val="24"/>
        </w:rPr>
        <w:t xml:space="preserve"> δεν νοείται διασφάλιση του λειτουργήματος. </w:t>
      </w:r>
    </w:p>
    <w:p w14:paraId="044567C4" w14:textId="77777777" w:rsidR="00A53C3F" w:rsidRDefault="0019499A">
      <w:pPr>
        <w:tabs>
          <w:tab w:val="left" w:pos="2608"/>
        </w:tabs>
        <w:spacing w:line="600" w:lineRule="auto"/>
        <w:ind w:firstLine="720"/>
        <w:contextualSpacing/>
        <w:jc w:val="both"/>
        <w:rPr>
          <w:rFonts w:eastAsia="Times New Roman"/>
          <w:szCs w:val="24"/>
        </w:rPr>
      </w:pPr>
      <w:r>
        <w:rPr>
          <w:rFonts w:eastAsia="Times New Roman"/>
          <w:szCs w:val="24"/>
        </w:rPr>
        <w:t xml:space="preserve">Το Σύνταγμα, στο οποίο αναφέρθηκαν διάφοροι εδώ, είναι πολύ προσεκτικό στη διατύπωση του άρθρου που επιτρέπει την </w:t>
      </w:r>
      <w:r>
        <w:rPr>
          <w:rFonts w:eastAsia="Times New Roman"/>
          <w:szCs w:val="24"/>
        </w:rPr>
        <w:t xml:space="preserve">ιδιωτική εκπαίδευση. Δεν την ταυτίζει με την επιχειρηματική ελευθερία. Τη </w:t>
      </w:r>
      <w:r>
        <w:rPr>
          <w:rFonts w:eastAsia="Times New Roman"/>
          <w:szCs w:val="24"/>
        </w:rPr>
        <w:lastRenderedPageBreak/>
        <w:t xml:space="preserve">θεωρεί λειτούργημα. Σαν λειτούργημα την επιτρέπει. Άρα προσέξτε το αυτό, μπορεί να παρέμβει με περιορισμούς για τον επιχειρηματία, </w:t>
      </w:r>
      <w:r>
        <w:rPr>
          <w:rFonts w:eastAsia="Times New Roman"/>
          <w:szCs w:val="24"/>
        </w:rPr>
        <w:t>όσοι</w:t>
      </w:r>
      <w:r>
        <w:rPr>
          <w:rFonts w:eastAsia="Times New Roman"/>
          <w:szCs w:val="24"/>
        </w:rPr>
        <w:t xml:space="preserve"> είναι αναγκαίοι για να έχει το παρεχόμενο έργο</w:t>
      </w:r>
      <w:r>
        <w:rPr>
          <w:rFonts w:eastAsia="Times New Roman"/>
          <w:szCs w:val="24"/>
        </w:rPr>
        <w:t xml:space="preserve"> την ποιότητα του λειτουργήματος. </w:t>
      </w:r>
    </w:p>
    <w:p w14:paraId="044567C5" w14:textId="77777777" w:rsidR="00A53C3F" w:rsidRDefault="0019499A">
      <w:pPr>
        <w:tabs>
          <w:tab w:val="left" w:pos="2608"/>
        </w:tabs>
        <w:spacing w:line="600" w:lineRule="auto"/>
        <w:ind w:firstLine="720"/>
        <w:contextualSpacing/>
        <w:jc w:val="both"/>
        <w:rPr>
          <w:rFonts w:eastAsia="Times New Roman"/>
          <w:szCs w:val="24"/>
        </w:rPr>
      </w:pPr>
      <w:r>
        <w:rPr>
          <w:rFonts w:eastAsia="Times New Roman"/>
          <w:szCs w:val="24"/>
        </w:rPr>
        <w:t xml:space="preserve">Άλλωστε η απόλυτα ελεύθερη οικονομία δεν είναι του εικοστού αιώνα. Η θεωρία των λιμπεραλιστών είχε υπ’ </w:t>
      </w:r>
      <w:proofErr w:type="spellStart"/>
      <w:r>
        <w:rPr>
          <w:rFonts w:eastAsia="Times New Roman"/>
          <w:szCs w:val="24"/>
        </w:rPr>
        <w:t>όψιν</w:t>
      </w:r>
      <w:proofErr w:type="spellEnd"/>
      <w:r>
        <w:rPr>
          <w:rFonts w:eastAsia="Times New Roman"/>
          <w:szCs w:val="24"/>
        </w:rPr>
        <w:t xml:space="preserve"> της τη βιομηχανική παραγωγή και όχι την παιδεία. Στη βιομηχανική παραγωγή μπορεί να υπήρχε εποχή που η απόλυτη ελ</w:t>
      </w:r>
      <w:r>
        <w:rPr>
          <w:rFonts w:eastAsia="Times New Roman"/>
          <w:szCs w:val="24"/>
        </w:rPr>
        <w:t>ευθερία να οδηγούσε στην ποιότητα του προϊόντος. Αυτό δεν μπορεί να ισχύει για το προϊόν που λέγεται παιδεία.</w:t>
      </w:r>
      <w:r>
        <w:rPr>
          <w:rFonts w:eastAsia="Times New Roman"/>
          <w:szCs w:val="24"/>
        </w:rPr>
        <w:t>»</w:t>
      </w:r>
      <w:r>
        <w:rPr>
          <w:rFonts w:eastAsia="Times New Roman"/>
          <w:szCs w:val="24"/>
        </w:rPr>
        <w:t xml:space="preserve"> </w:t>
      </w:r>
    </w:p>
    <w:p w14:paraId="044567C6" w14:textId="77777777" w:rsidR="00A53C3F" w:rsidRDefault="0019499A">
      <w:pPr>
        <w:tabs>
          <w:tab w:val="left" w:pos="2608"/>
        </w:tabs>
        <w:spacing w:line="600" w:lineRule="auto"/>
        <w:ind w:firstLine="720"/>
        <w:contextualSpacing/>
        <w:jc w:val="both"/>
        <w:rPr>
          <w:rFonts w:eastAsia="Times New Roman"/>
          <w:szCs w:val="24"/>
        </w:rPr>
      </w:pPr>
      <w:r>
        <w:rPr>
          <w:rFonts w:eastAsia="Times New Roman"/>
          <w:szCs w:val="24"/>
        </w:rPr>
        <w:t xml:space="preserve">Ακριβώς αυτή είναι η διαφορά </w:t>
      </w:r>
      <w:r>
        <w:rPr>
          <w:rFonts w:eastAsia="Times New Roman"/>
          <w:szCs w:val="24"/>
        </w:rPr>
        <w:t>μας.</w:t>
      </w:r>
      <w:r>
        <w:rPr>
          <w:rFonts w:eastAsia="Times New Roman"/>
          <w:szCs w:val="24"/>
        </w:rPr>
        <w:t xml:space="preserve"> Έχουμε ταξική διαφορά και ιδεολογική στο ζήτημα αυτό. </w:t>
      </w:r>
      <w:r>
        <w:rPr>
          <w:rFonts w:eastAsia="Times New Roman"/>
          <w:szCs w:val="24"/>
        </w:rPr>
        <w:t>Ε</w:t>
      </w:r>
      <w:r>
        <w:rPr>
          <w:rFonts w:eastAsia="Times New Roman"/>
          <w:szCs w:val="24"/>
        </w:rPr>
        <w:t xml:space="preserve">ίναι το λειτούργημα και όχι </w:t>
      </w:r>
      <w:r>
        <w:rPr>
          <w:rFonts w:eastAsia="Times New Roman"/>
          <w:szCs w:val="24"/>
        </w:rPr>
        <w:t>η</w:t>
      </w:r>
      <w:r>
        <w:rPr>
          <w:rFonts w:eastAsia="Times New Roman"/>
          <w:szCs w:val="24"/>
        </w:rPr>
        <w:t xml:space="preserve"> επιχειρηματική δραστηριότ</w:t>
      </w:r>
      <w:r>
        <w:rPr>
          <w:rFonts w:eastAsia="Times New Roman"/>
          <w:szCs w:val="24"/>
        </w:rPr>
        <w:t xml:space="preserve">ητα αυτό </w:t>
      </w:r>
      <w:r>
        <w:rPr>
          <w:rFonts w:eastAsia="Times New Roman"/>
          <w:szCs w:val="24"/>
        </w:rPr>
        <w:t>που</w:t>
      </w:r>
      <w:r>
        <w:rPr>
          <w:rFonts w:eastAsia="Times New Roman"/>
          <w:szCs w:val="24"/>
        </w:rPr>
        <w:t xml:space="preserve"> προσπαθούμε να διασφαλίσουμε μέσα από αυτή τη νομοθετική ρύθμιση.</w:t>
      </w:r>
    </w:p>
    <w:p w14:paraId="044567C7" w14:textId="77777777" w:rsidR="00A53C3F" w:rsidRDefault="0019499A">
      <w:pPr>
        <w:tabs>
          <w:tab w:val="left" w:pos="2608"/>
        </w:tabs>
        <w:spacing w:line="600" w:lineRule="auto"/>
        <w:ind w:firstLine="720"/>
        <w:contextualSpacing/>
        <w:jc w:val="both"/>
        <w:rPr>
          <w:rFonts w:eastAsia="Times New Roman"/>
          <w:szCs w:val="24"/>
        </w:rPr>
      </w:pPr>
      <w:r>
        <w:rPr>
          <w:rFonts w:eastAsia="Times New Roman"/>
          <w:szCs w:val="24"/>
        </w:rPr>
        <w:t>Δυστυχώς, λείπει το ΠΑΣΟΚ από την Αίθουσα αυτή τη στιγμή, αλλά θα ήθελα να τους θυμίσω τις ρίζες τους. Κοιτάξτε κάτι</w:t>
      </w:r>
      <w:r>
        <w:rPr>
          <w:rFonts w:eastAsia="Times New Roman"/>
          <w:szCs w:val="24"/>
        </w:rPr>
        <w:t>,</w:t>
      </w:r>
      <w:r>
        <w:rPr>
          <w:rFonts w:eastAsia="Times New Roman"/>
          <w:szCs w:val="24"/>
        </w:rPr>
        <w:t xml:space="preserve"> και θα κατεβώ από το Βήμα</w:t>
      </w:r>
      <w:r>
        <w:rPr>
          <w:rFonts w:eastAsia="Times New Roman"/>
          <w:szCs w:val="24"/>
        </w:rPr>
        <w:t>,</w:t>
      </w:r>
      <w:r>
        <w:rPr>
          <w:rFonts w:eastAsia="Times New Roman"/>
          <w:szCs w:val="24"/>
        </w:rPr>
        <w:t xml:space="preserve"> </w:t>
      </w:r>
      <w:r>
        <w:rPr>
          <w:rFonts w:eastAsia="Times New Roman"/>
          <w:szCs w:val="24"/>
        </w:rPr>
        <w:t>ε</w:t>
      </w:r>
      <w:r>
        <w:rPr>
          <w:rFonts w:eastAsia="Times New Roman"/>
          <w:szCs w:val="24"/>
        </w:rPr>
        <w:t>μείς ούτε τη δικιά σας κληρονομ</w:t>
      </w:r>
      <w:r>
        <w:rPr>
          <w:rFonts w:eastAsia="Times New Roman"/>
          <w:szCs w:val="24"/>
        </w:rPr>
        <w:t xml:space="preserve">ιά διεκδικούμε, </w:t>
      </w:r>
      <w:r>
        <w:rPr>
          <w:rFonts w:eastAsia="Times New Roman"/>
          <w:szCs w:val="24"/>
        </w:rPr>
        <w:lastRenderedPageBreak/>
        <w:t xml:space="preserve">του </w:t>
      </w:r>
      <w:proofErr w:type="spellStart"/>
      <w:r>
        <w:rPr>
          <w:rFonts w:eastAsia="Times New Roman"/>
          <w:szCs w:val="24"/>
        </w:rPr>
        <w:t>καραμανλισμού</w:t>
      </w:r>
      <w:proofErr w:type="spellEnd"/>
      <w:r>
        <w:rPr>
          <w:rFonts w:eastAsia="Times New Roman"/>
          <w:szCs w:val="24"/>
        </w:rPr>
        <w:t xml:space="preserve"> προπαντός –τι θυμήθηκα τώρα- ούτε προφανώς την κληρονομιά του ΠΑΣΟΚ. Αλλά να έχετε υπ’ </w:t>
      </w:r>
      <w:proofErr w:type="spellStart"/>
      <w:r>
        <w:rPr>
          <w:rFonts w:eastAsia="Times New Roman"/>
          <w:szCs w:val="24"/>
        </w:rPr>
        <w:t>όψιν</w:t>
      </w:r>
      <w:proofErr w:type="spellEnd"/>
      <w:r>
        <w:rPr>
          <w:rFonts w:eastAsia="Times New Roman"/>
          <w:szCs w:val="24"/>
        </w:rPr>
        <w:t xml:space="preserve"> σας ότι η μάχη για τις αρχές και για τις ιδέες δεν έχει ιδιοκτησιακό καθεστώς. </w:t>
      </w:r>
    </w:p>
    <w:p w14:paraId="044567C8" w14:textId="77777777" w:rsidR="00A53C3F" w:rsidRDefault="0019499A">
      <w:pPr>
        <w:tabs>
          <w:tab w:val="left" w:pos="2608"/>
        </w:tabs>
        <w:spacing w:line="600" w:lineRule="auto"/>
        <w:ind w:firstLine="720"/>
        <w:contextualSpacing/>
        <w:jc w:val="both"/>
        <w:rPr>
          <w:rFonts w:eastAsia="Times New Roman"/>
          <w:szCs w:val="24"/>
        </w:rPr>
      </w:pPr>
      <w:r>
        <w:rPr>
          <w:rFonts w:eastAsia="Times New Roman"/>
          <w:szCs w:val="24"/>
        </w:rPr>
        <w:t>Γι’ αυτά τα μεγάλα ζητήματα έχουν δοθεί μάχες ακόμ</w:t>
      </w:r>
      <w:r>
        <w:rPr>
          <w:rFonts w:eastAsia="Times New Roman"/>
          <w:szCs w:val="24"/>
        </w:rPr>
        <w:t>η και από ανθρώπους που ανήκαν σε διαφορετικούς χώρους. Το έχω ζήσει πάρα πολλά χρόνια στο συνδικαλιστικό κίνημα, όταν με ανθρώπους από αντίπαλες παρατάξεις δίναμε αυτές τις μάχες</w:t>
      </w:r>
      <w:r>
        <w:rPr>
          <w:rFonts w:eastAsia="Times New Roman"/>
          <w:szCs w:val="24"/>
        </w:rPr>
        <w:t>,</w:t>
      </w:r>
      <w:r>
        <w:rPr>
          <w:rFonts w:eastAsia="Times New Roman"/>
          <w:szCs w:val="24"/>
        </w:rPr>
        <w:t xml:space="preserve"> γιατί ήταν ζωτικές για την ίδια την ύπαρξη της κοινωνίας και της εκπαίδευση</w:t>
      </w:r>
      <w:r>
        <w:rPr>
          <w:rFonts w:eastAsia="Times New Roman"/>
          <w:szCs w:val="24"/>
        </w:rPr>
        <w:t>ς.</w:t>
      </w:r>
    </w:p>
    <w:p w14:paraId="044567C9" w14:textId="77777777" w:rsidR="00A53C3F" w:rsidRDefault="0019499A">
      <w:pPr>
        <w:tabs>
          <w:tab w:val="left" w:pos="2608"/>
        </w:tabs>
        <w:spacing w:line="600" w:lineRule="auto"/>
        <w:ind w:firstLine="720"/>
        <w:contextualSpacing/>
        <w:jc w:val="both"/>
        <w:rPr>
          <w:rFonts w:eastAsia="Times New Roman"/>
          <w:szCs w:val="24"/>
        </w:rPr>
      </w:pPr>
      <w:r>
        <w:rPr>
          <w:rFonts w:eastAsia="Times New Roman"/>
          <w:szCs w:val="24"/>
        </w:rPr>
        <w:t>Θ</w:t>
      </w:r>
      <w:r>
        <w:rPr>
          <w:rFonts w:eastAsia="Times New Roman"/>
          <w:szCs w:val="24"/>
        </w:rPr>
        <w:t>έλω εδώ να καταθέσω</w:t>
      </w:r>
      <w:r>
        <w:rPr>
          <w:rFonts w:eastAsia="Times New Roman"/>
          <w:szCs w:val="24"/>
        </w:rPr>
        <w:t xml:space="preserve"> ένα  νομοσχέδιο</w:t>
      </w:r>
      <w:r>
        <w:rPr>
          <w:rFonts w:eastAsia="Times New Roman"/>
          <w:szCs w:val="24"/>
        </w:rPr>
        <w:t xml:space="preserve">. Βλέπω </w:t>
      </w:r>
      <w:r>
        <w:rPr>
          <w:rFonts w:eastAsia="Times New Roman"/>
          <w:szCs w:val="24"/>
        </w:rPr>
        <w:t>τώρα εδώ</w:t>
      </w:r>
      <w:r>
        <w:rPr>
          <w:rFonts w:eastAsia="Times New Roman"/>
          <w:szCs w:val="24"/>
        </w:rPr>
        <w:t xml:space="preserve"> και τον κ. Λοβέρδο και τον κ. Κωνσταντόπουλο. Δεν προλάβατε, βέβαια, να το ψηφίσετε τότε</w:t>
      </w:r>
      <w:r>
        <w:rPr>
          <w:rFonts w:eastAsia="Times New Roman"/>
          <w:szCs w:val="24"/>
        </w:rPr>
        <w:t>,</w:t>
      </w:r>
      <w:r>
        <w:rPr>
          <w:rFonts w:eastAsia="Times New Roman"/>
          <w:szCs w:val="24"/>
        </w:rPr>
        <w:t xml:space="preserve"> γιατί έπεσε η Κυβέρνηση του ΠΑΣΟΚ</w:t>
      </w:r>
      <w:r>
        <w:rPr>
          <w:rFonts w:eastAsia="Times New Roman"/>
          <w:szCs w:val="24"/>
        </w:rPr>
        <w:t>.</w:t>
      </w:r>
      <w:r>
        <w:rPr>
          <w:rFonts w:eastAsia="Times New Roman"/>
          <w:szCs w:val="24"/>
        </w:rPr>
        <w:t xml:space="preserve"> </w:t>
      </w:r>
      <w:r>
        <w:rPr>
          <w:rFonts w:eastAsia="Times New Roman"/>
          <w:szCs w:val="24"/>
        </w:rPr>
        <w:t>Σ</w:t>
      </w:r>
      <w:r>
        <w:rPr>
          <w:rFonts w:eastAsia="Times New Roman"/>
          <w:szCs w:val="24"/>
        </w:rPr>
        <w:t xml:space="preserve">ας το αφιερώνω εξαιρετικά. </w:t>
      </w:r>
    </w:p>
    <w:p w14:paraId="044567CA" w14:textId="77777777" w:rsidR="00A53C3F" w:rsidRDefault="0019499A">
      <w:pPr>
        <w:tabs>
          <w:tab w:val="left" w:pos="2608"/>
        </w:tabs>
        <w:spacing w:line="600" w:lineRule="auto"/>
        <w:ind w:firstLine="720"/>
        <w:contextualSpacing/>
        <w:jc w:val="both"/>
        <w:rPr>
          <w:rFonts w:eastAsia="Times New Roman"/>
          <w:szCs w:val="24"/>
        </w:rPr>
      </w:pPr>
      <w:r>
        <w:rPr>
          <w:rFonts w:eastAsia="Times New Roman"/>
          <w:szCs w:val="24"/>
        </w:rPr>
        <w:t xml:space="preserve">Εμείς αυτά τα θεωρούμε όπλα στην φαρέτρα μας. </w:t>
      </w:r>
      <w:r>
        <w:rPr>
          <w:rFonts w:eastAsia="Times New Roman"/>
          <w:szCs w:val="24"/>
        </w:rPr>
        <w:t>Δεν τα ξεχνάμε. Ο καθένας δίνει τη μάχη για τις ρίζες του.</w:t>
      </w:r>
    </w:p>
    <w:p w14:paraId="044567CB" w14:textId="77777777" w:rsidR="00A53C3F" w:rsidRDefault="0019499A">
      <w:pPr>
        <w:tabs>
          <w:tab w:val="left" w:pos="2608"/>
        </w:tabs>
        <w:spacing w:line="600" w:lineRule="auto"/>
        <w:ind w:firstLine="720"/>
        <w:contextualSpacing/>
        <w:jc w:val="both"/>
        <w:rPr>
          <w:rFonts w:eastAsia="Times New Roman"/>
          <w:szCs w:val="24"/>
        </w:rPr>
      </w:pPr>
      <w:r>
        <w:rPr>
          <w:rFonts w:eastAsia="Times New Roman"/>
          <w:szCs w:val="24"/>
        </w:rPr>
        <w:lastRenderedPageBreak/>
        <w:t>Σας καταθέτω το σχέδιο νόμου. Να διαβάσετε και την εισηγητική του έκθεση</w:t>
      </w:r>
      <w:r>
        <w:rPr>
          <w:rFonts w:eastAsia="Times New Roman"/>
          <w:szCs w:val="24"/>
        </w:rPr>
        <w:t>, για</w:t>
      </w:r>
      <w:r>
        <w:rPr>
          <w:rFonts w:eastAsia="Times New Roman"/>
          <w:szCs w:val="24"/>
        </w:rPr>
        <w:t xml:space="preserve"> να δείτε αν έχει καμμία σχέση αυτό που υπερασπίζεστε εδώ με αυτό είχε κατατεθεί το 1989. Το υπογράφουν ο Αγαμέμνων Κουτ</w:t>
      </w:r>
      <w:r>
        <w:rPr>
          <w:rFonts w:eastAsia="Times New Roman"/>
          <w:szCs w:val="24"/>
        </w:rPr>
        <w:t xml:space="preserve">σόγιωργας, ο Δημήτρης Τσοβόλας, ο Γιώργος Γεννηματάς, ο Βασίλης </w:t>
      </w:r>
      <w:proofErr w:type="spellStart"/>
      <w:r>
        <w:rPr>
          <w:rFonts w:eastAsia="Times New Roman"/>
          <w:szCs w:val="24"/>
        </w:rPr>
        <w:t>Ρώτης</w:t>
      </w:r>
      <w:proofErr w:type="spellEnd"/>
      <w:r>
        <w:rPr>
          <w:rFonts w:eastAsia="Times New Roman"/>
          <w:szCs w:val="24"/>
        </w:rPr>
        <w:t xml:space="preserve"> και ο Γεώργιος Παπανδρέου, ως αρμόδιος </w:t>
      </w:r>
      <w:r>
        <w:rPr>
          <w:rFonts w:eastAsia="Times New Roman"/>
          <w:szCs w:val="24"/>
        </w:rPr>
        <w:t>τότε</w:t>
      </w:r>
      <w:r>
        <w:rPr>
          <w:rFonts w:eastAsia="Times New Roman"/>
          <w:szCs w:val="24"/>
        </w:rPr>
        <w:t xml:space="preserve"> Υπουργός Παιδείας. Να το μελετήσετε. </w:t>
      </w:r>
    </w:p>
    <w:p w14:paraId="044567CC" w14:textId="77777777" w:rsidR="00A53C3F" w:rsidRDefault="0019499A">
      <w:pPr>
        <w:tabs>
          <w:tab w:val="left" w:pos="2608"/>
        </w:tabs>
        <w:spacing w:line="600" w:lineRule="auto"/>
        <w:ind w:firstLine="720"/>
        <w:contextualSpacing/>
        <w:jc w:val="both"/>
        <w:rPr>
          <w:rFonts w:eastAsia="Times New Roman"/>
          <w:szCs w:val="24"/>
        </w:rPr>
      </w:pPr>
      <w:r>
        <w:rPr>
          <w:rFonts w:eastAsia="Times New Roman"/>
          <w:szCs w:val="24"/>
        </w:rPr>
        <w:t>Εγώ εύχομαι μέχρι την ώρα της ψηφοφορίας να αλλάξετε γνώμη</w:t>
      </w:r>
      <w:r>
        <w:rPr>
          <w:rFonts w:eastAsia="Times New Roman"/>
          <w:szCs w:val="24"/>
        </w:rPr>
        <w:t>,</w:t>
      </w:r>
      <w:r>
        <w:rPr>
          <w:rFonts w:eastAsia="Times New Roman"/>
          <w:szCs w:val="24"/>
        </w:rPr>
        <w:t xml:space="preserve"> από σεβασμό τουλάχιστον στις ρίζες σας. </w:t>
      </w:r>
    </w:p>
    <w:p w14:paraId="044567CD" w14:textId="77777777" w:rsidR="00A53C3F" w:rsidRDefault="0019499A">
      <w:pPr>
        <w:tabs>
          <w:tab w:val="left" w:pos="2608"/>
        </w:tabs>
        <w:spacing w:line="600" w:lineRule="auto"/>
        <w:ind w:firstLine="720"/>
        <w:contextualSpacing/>
        <w:jc w:val="both"/>
        <w:rPr>
          <w:rFonts w:eastAsia="Times New Roman"/>
          <w:szCs w:val="24"/>
        </w:rPr>
      </w:pPr>
      <w:r>
        <w:rPr>
          <w:rFonts w:eastAsia="Times New Roman"/>
          <w:szCs w:val="24"/>
        </w:rPr>
        <w:t xml:space="preserve">Το </w:t>
      </w:r>
      <w:r>
        <w:rPr>
          <w:rFonts w:eastAsia="Times New Roman"/>
          <w:szCs w:val="24"/>
        </w:rPr>
        <w:t>καταθέτω και καταθέτω και το κείμενο του Δημήτρη Τσάτσου.</w:t>
      </w:r>
    </w:p>
    <w:p w14:paraId="044567CE" w14:textId="77777777" w:rsidR="00A53C3F" w:rsidRDefault="0019499A">
      <w:pPr>
        <w:tabs>
          <w:tab w:val="left" w:pos="2608"/>
        </w:tabs>
        <w:spacing w:line="600" w:lineRule="auto"/>
        <w:ind w:firstLine="720"/>
        <w:contextualSpacing/>
        <w:jc w:val="both"/>
        <w:rPr>
          <w:rFonts w:eastAsia="Times New Roman"/>
          <w:szCs w:val="24"/>
        </w:rPr>
      </w:pPr>
      <w:r w:rsidRPr="00895FEF">
        <w:rPr>
          <w:rFonts w:eastAsia="Times New Roman"/>
          <w:szCs w:val="24"/>
        </w:rPr>
        <w:t xml:space="preserve">(Στο σημείο αυτό ο Βουλευτής κ. </w:t>
      </w:r>
      <w:proofErr w:type="spellStart"/>
      <w:r w:rsidRPr="00895FEF">
        <w:rPr>
          <w:rFonts w:eastAsia="Times New Roman"/>
          <w:szCs w:val="24"/>
        </w:rPr>
        <w:t>Μηταφίδης</w:t>
      </w:r>
      <w:proofErr w:type="spellEnd"/>
      <w:r w:rsidRPr="00895FEF">
        <w:rPr>
          <w:rFonts w:eastAsia="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w:t>
      </w:r>
      <w:r w:rsidRPr="00895FEF">
        <w:rPr>
          <w:rFonts w:eastAsia="Times New Roman"/>
          <w:szCs w:val="24"/>
        </w:rPr>
        <w:t>ουλής)</w:t>
      </w:r>
    </w:p>
    <w:p w14:paraId="044567CF" w14:textId="77777777" w:rsidR="00A53C3F" w:rsidRDefault="0019499A">
      <w:pPr>
        <w:tabs>
          <w:tab w:val="left" w:pos="2820"/>
        </w:tabs>
        <w:spacing w:line="600" w:lineRule="auto"/>
        <w:ind w:firstLine="720"/>
        <w:contextualSpacing/>
        <w:jc w:val="center"/>
        <w:rPr>
          <w:rFonts w:eastAsia="Times New Roman"/>
          <w:szCs w:val="24"/>
        </w:rPr>
      </w:pPr>
      <w:r>
        <w:rPr>
          <w:rFonts w:eastAsia="Times New Roman"/>
          <w:szCs w:val="24"/>
        </w:rPr>
        <w:t>(Χειροκροτήματα από την πτέρυγα του ΣΥΡΙΖΑ)</w:t>
      </w:r>
    </w:p>
    <w:p w14:paraId="044567D0" w14:textId="77777777" w:rsidR="00A53C3F" w:rsidRDefault="0019499A">
      <w:pPr>
        <w:tabs>
          <w:tab w:val="left" w:pos="2608"/>
        </w:tabs>
        <w:spacing w:line="600" w:lineRule="auto"/>
        <w:ind w:firstLine="720"/>
        <w:contextualSpacing/>
        <w:jc w:val="both"/>
        <w:rPr>
          <w:rFonts w:eastAsia="Times New Roman"/>
          <w:szCs w:val="24"/>
        </w:rPr>
      </w:pPr>
      <w:r>
        <w:rPr>
          <w:rFonts w:eastAsia="Times New Roman"/>
          <w:b/>
          <w:szCs w:val="24"/>
        </w:rPr>
        <w:t xml:space="preserve">ΠΡΟΕΔΡΕΥΩΝ (Σπυρίδων Λυκούδης): </w:t>
      </w:r>
      <w:r>
        <w:rPr>
          <w:rFonts w:eastAsia="Times New Roman"/>
          <w:szCs w:val="24"/>
        </w:rPr>
        <w:t>Ευχαριστώ.</w:t>
      </w:r>
    </w:p>
    <w:p w14:paraId="044567D1" w14:textId="77777777" w:rsidR="00A53C3F" w:rsidRDefault="0019499A">
      <w:pPr>
        <w:tabs>
          <w:tab w:val="left" w:pos="2608"/>
        </w:tabs>
        <w:spacing w:line="600" w:lineRule="auto"/>
        <w:ind w:firstLine="720"/>
        <w:contextualSpacing/>
        <w:jc w:val="both"/>
        <w:rPr>
          <w:rFonts w:eastAsia="Times New Roman"/>
          <w:szCs w:val="24"/>
        </w:rPr>
      </w:pPr>
      <w:r>
        <w:rPr>
          <w:rFonts w:eastAsia="Times New Roman"/>
          <w:szCs w:val="24"/>
        </w:rPr>
        <w:lastRenderedPageBreak/>
        <w:t xml:space="preserve">Ο συνάδελφος κ. Βασίλειος </w:t>
      </w:r>
      <w:proofErr w:type="spellStart"/>
      <w:r>
        <w:rPr>
          <w:rFonts w:eastAsia="Times New Roman"/>
          <w:szCs w:val="24"/>
        </w:rPr>
        <w:t>Κικίλιας</w:t>
      </w:r>
      <w:proofErr w:type="spellEnd"/>
      <w:r>
        <w:rPr>
          <w:rFonts w:eastAsia="Times New Roman"/>
          <w:szCs w:val="24"/>
        </w:rPr>
        <w:t xml:space="preserve"> από τη Νέα Δημοκρατία έχει τον λόγο.</w:t>
      </w:r>
    </w:p>
    <w:p w14:paraId="044567D2" w14:textId="77777777" w:rsidR="00A53C3F" w:rsidRDefault="0019499A">
      <w:pPr>
        <w:tabs>
          <w:tab w:val="left" w:pos="2608"/>
        </w:tabs>
        <w:spacing w:line="600" w:lineRule="auto"/>
        <w:ind w:firstLine="720"/>
        <w:contextualSpacing/>
        <w:jc w:val="both"/>
        <w:rPr>
          <w:rFonts w:eastAsia="Times New Roman"/>
          <w:szCs w:val="24"/>
        </w:rPr>
      </w:pPr>
      <w:r>
        <w:rPr>
          <w:rFonts w:eastAsia="Times New Roman"/>
          <w:b/>
          <w:szCs w:val="24"/>
        </w:rPr>
        <w:t xml:space="preserve">ΒΑΣΙΛΕΙΟΣ ΚΙΚΙΛΙΑΣ: </w:t>
      </w:r>
      <w:r>
        <w:rPr>
          <w:rFonts w:eastAsia="Times New Roman"/>
          <w:szCs w:val="24"/>
        </w:rPr>
        <w:t xml:space="preserve">Ευχαριστώ πολύ, κύριε Πρόεδρε. Θα προσπαθήσω να είμαι σύντομος και να </w:t>
      </w:r>
      <w:r>
        <w:rPr>
          <w:rFonts w:eastAsia="Times New Roman"/>
          <w:szCs w:val="24"/>
        </w:rPr>
        <w:t xml:space="preserve">μην επαναλάβω θέσεις οι οποίες ακούστηκαν εδώ πέρα δύο μέρες, χθες και σήμερα, κι έχουν ενδιαφέρον και από τη </w:t>
      </w:r>
      <w:r>
        <w:rPr>
          <w:rFonts w:eastAsia="Times New Roman"/>
          <w:szCs w:val="24"/>
        </w:rPr>
        <w:t>Σ</w:t>
      </w:r>
      <w:r>
        <w:rPr>
          <w:rFonts w:eastAsia="Times New Roman"/>
          <w:szCs w:val="24"/>
        </w:rPr>
        <w:t xml:space="preserve">υμπολίτευση και από την </w:t>
      </w:r>
      <w:r>
        <w:rPr>
          <w:rFonts w:eastAsia="Times New Roman"/>
          <w:szCs w:val="24"/>
        </w:rPr>
        <w:t>Α</w:t>
      </w:r>
      <w:r>
        <w:rPr>
          <w:rFonts w:eastAsia="Times New Roman"/>
          <w:szCs w:val="24"/>
        </w:rPr>
        <w:t xml:space="preserve">ντιπολίτευση. </w:t>
      </w:r>
    </w:p>
    <w:p w14:paraId="044567D3" w14:textId="77777777" w:rsidR="00A53C3F" w:rsidRDefault="0019499A">
      <w:pPr>
        <w:tabs>
          <w:tab w:val="left" w:pos="2608"/>
        </w:tabs>
        <w:spacing w:line="600" w:lineRule="auto"/>
        <w:ind w:firstLine="720"/>
        <w:contextualSpacing/>
        <w:jc w:val="both"/>
        <w:rPr>
          <w:rFonts w:eastAsia="Times New Roman"/>
          <w:szCs w:val="24"/>
        </w:rPr>
      </w:pPr>
      <w:r>
        <w:rPr>
          <w:rFonts w:eastAsia="Times New Roman"/>
          <w:szCs w:val="24"/>
        </w:rPr>
        <w:t>Νομίζω ότι με θεσμικά και δομημένα επιχειρήματα η Αξιωματική Αντιπολίτευση έδωσε τη δυνατότητα στον κόσμο</w:t>
      </w:r>
      <w:r>
        <w:rPr>
          <w:rFonts w:eastAsia="Times New Roman"/>
          <w:szCs w:val="24"/>
        </w:rPr>
        <w:t xml:space="preserve"> να μάθει γιατί αυτές οι ρυθμίσεις, -γιατί περί ρυθμίσεων πρόκειται, όχι νομοσχεδίου- για την ελληνόγλωσση εκπαίδευση, για τη διαπολιτισμική εκπαίδευση και άλλες διατάξεις είναι πρόχειρες, αποσπασματικές, σε λάθος κατεύθυνση, αποπροσανατολίζουν, διχαστικές</w:t>
      </w:r>
      <w:r>
        <w:rPr>
          <w:rFonts w:eastAsia="Times New Roman"/>
          <w:szCs w:val="24"/>
        </w:rPr>
        <w:t>, ενάντια στην οποιαδήποτε ιδιωτική πρωτοβουλία μπορεί να υπάρξει σε αυτή τη χώρα. Θυμίζω ότι η πρωτοβουλία αυτή του ιδιωτικού τομέα, είναι αυτή που διά της φορολογίας χρηματοδοτεί και όλο το υπόλοιπο ελληνικό κράτος και ούτω καθ</w:t>
      </w:r>
      <w:r>
        <w:rPr>
          <w:rFonts w:eastAsia="Times New Roman"/>
          <w:szCs w:val="24"/>
        </w:rPr>
        <w:t xml:space="preserve">’ </w:t>
      </w:r>
      <w:r>
        <w:rPr>
          <w:rFonts w:eastAsia="Times New Roman"/>
          <w:szCs w:val="24"/>
        </w:rPr>
        <w:t>εξής.</w:t>
      </w:r>
    </w:p>
    <w:p w14:paraId="044567D4"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Για να μην επαναληφ</w:t>
      </w:r>
      <w:r>
        <w:rPr>
          <w:rFonts w:eastAsia="Times New Roman" w:cs="Times New Roman"/>
          <w:szCs w:val="24"/>
        </w:rPr>
        <w:t xml:space="preserve">θώ και επειδή βλέπω ότι έχει γίνει -και </w:t>
      </w:r>
      <w:proofErr w:type="spellStart"/>
      <w:r>
        <w:rPr>
          <w:rFonts w:eastAsia="Times New Roman" w:cs="Times New Roman"/>
          <w:szCs w:val="24"/>
        </w:rPr>
        <w:t>ιντριγκάρει</w:t>
      </w:r>
      <w:proofErr w:type="spellEnd"/>
      <w:r>
        <w:rPr>
          <w:rFonts w:eastAsia="Times New Roman" w:cs="Times New Roman"/>
          <w:szCs w:val="24"/>
        </w:rPr>
        <w:t xml:space="preserve"> αυτό- της μόδας να αναφέρεστε, κύριοι συνάδελφοι -εγώ λέω καλή τη </w:t>
      </w:r>
      <w:proofErr w:type="spellStart"/>
      <w:r>
        <w:rPr>
          <w:rFonts w:eastAsia="Times New Roman" w:cs="Times New Roman"/>
          <w:szCs w:val="24"/>
        </w:rPr>
        <w:t>πίστει</w:t>
      </w:r>
      <w:proofErr w:type="spellEnd"/>
      <w:r>
        <w:rPr>
          <w:rFonts w:eastAsia="Times New Roman" w:cs="Times New Roman"/>
          <w:szCs w:val="24"/>
        </w:rPr>
        <w:t xml:space="preserve">- και στον </w:t>
      </w:r>
      <w:proofErr w:type="spellStart"/>
      <w:r>
        <w:rPr>
          <w:rFonts w:eastAsia="Times New Roman" w:cs="Times New Roman"/>
          <w:szCs w:val="24"/>
        </w:rPr>
        <w:t>καραμανλισμό</w:t>
      </w:r>
      <w:proofErr w:type="spellEnd"/>
      <w:r>
        <w:rPr>
          <w:rFonts w:eastAsia="Times New Roman" w:cs="Times New Roman"/>
          <w:szCs w:val="24"/>
        </w:rPr>
        <w:t xml:space="preserve"> και στον αείμνηστο τον Γεώργιο Ράλλη και στους άλλους αγωνιστές της παράταξής μου και στον ίδιο τον εθνάρχη,</w:t>
      </w:r>
      <w:r>
        <w:rPr>
          <w:rFonts w:eastAsia="Times New Roman" w:cs="Times New Roman"/>
          <w:szCs w:val="24"/>
        </w:rPr>
        <w:t xml:space="preserve"> τον Κωνσταντίνο Καραμανλή, να κατεβάσω λίγο -αν θέλετε- το μέτρο και να επικαλεστώ κι εγώ έναν πολιτικό, το 1995, που έχει να κάνει με την παιδεία. </w:t>
      </w:r>
    </w:p>
    <w:p w14:paraId="044567D5"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Σ’ έναν ιδιωτικό τηλεοπτικό σταθμό, στον </w:t>
      </w:r>
      <w:r>
        <w:rPr>
          <w:rFonts w:eastAsia="Times New Roman" w:cs="Times New Roman"/>
          <w:szCs w:val="24"/>
        </w:rPr>
        <w:t>«</w:t>
      </w:r>
      <w:r>
        <w:rPr>
          <w:rFonts w:eastAsia="Times New Roman" w:cs="Times New Roman"/>
          <w:szCs w:val="24"/>
        </w:rPr>
        <w:t>ΣΚΑΪ</w:t>
      </w:r>
      <w:r>
        <w:rPr>
          <w:rFonts w:eastAsia="Times New Roman" w:cs="Times New Roman"/>
          <w:szCs w:val="24"/>
        </w:rPr>
        <w:t>»</w:t>
      </w:r>
      <w:r>
        <w:rPr>
          <w:rFonts w:eastAsia="Times New Roman" w:cs="Times New Roman"/>
          <w:szCs w:val="24"/>
        </w:rPr>
        <w:t xml:space="preserve"> συγκεκριμένα, στην εκπομπή «Από σπόντα» στις 3</w:t>
      </w:r>
      <w:r>
        <w:rPr>
          <w:rFonts w:eastAsia="Times New Roman" w:cs="Times New Roman"/>
          <w:szCs w:val="24"/>
        </w:rPr>
        <w:t>-</w:t>
      </w:r>
      <w:r>
        <w:rPr>
          <w:rFonts w:eastAsia="Times New Roman" w:cs="Times New Roman"/>
          <w:szCs w:val="24"/>
        </w:rPr>
        <w:t xml:space="preserve">4 ειπώθηκε </w:t>
      </w:r>
      <w:r>
        <w:rPr>
          <w:rFonts w:eastAsia="Times New Roman" w:cs="Times New Roman"/>
          <w:szCs w:val="24"/>
        </w:rPr>
        <w:t xml:space="preserve">το εξής: «Βλέπουμε τους παλιούς </w:t>
      </w:r>
      <w:proofErr w:type="spellStart"/>
      <w:r>
        <w:rPr>
          <w:rFonts w:eastAsia="Times New Roman" w:cs="Times New Roman"/>
          <w:szCs w:val="24"/>
        </w:rPr>
        <w:t>αρχισυνδικαλιστές</w:t>
      </w:r>
      <w:proofErr w:type="spellEnd"/>
      <w:r>
        <w:rPr>
          <w:rFonts w:eastAsia="Times New Roman" w:cs="Times New Roman"/>
          <w:szCs w:val="24"/>
        </w:rPr>
        <w:t xml:space="preserve"> τους παλιούς μακρυμάλληδες νέους της δεκαετίας του 1970, που έμπαιναν στα αμφιθέατρα και συγκινούσαν, συνεπαίρναν τους φοιτητές με επαναστατικές προτάσεις για να αλλάξουν την κοινωνία, τους βλέπεις σήμερα ν</w:t>
      </w:r>
      <w:r>
        <w:rPr>
          <w:rFonts w:eastAsia="Times New Roman" w:cs="Times New Roman"/>
          <w:szCs w:val="24"/>
        </w:rPr>
        <w:t>α έχουν ξυρίσει τα γένια, να έχουν κόψει τα μαλλιά, να έχουν βάλει γραβάτες και να διαχειρίζονται το σύστημα, Βουλευτές, Υπουργούς. Πολλοί απ’ αυτούς μπορεί να έχουν μ</w:t>
      </w:r>
      <w:r>
        <w:rPr>
          <w:rFonts w:eastAsia="Times New Roman" w:cs="Times New Roman"/>
          <w:szCs w:val="24"/>
        </w:rPr>
        <w:t>ί</w:t>
      </w:r>
      <w:r>
        <w:rPr>
          <w:rFonts w:eastAsia="Times New Roman" w:cs="Times New Roman"/>
          <w:szCs w:val="24"/>
        </w:rPr>
        <w:t>α στάση θετική ίσως, να προσπαθούν να κάνουν κάποια πράγματα. Πολλοί, όμως, απ’ αυτούς έ</w:t>
      </w:r>
      <w:r>
        <w:rPr>
          <w:rFonts w:eastAsia="Times New Roman" w:cs="Times New Roman"/>
          <w:szCs w:val="24"/>
        </w:rPr>
        <w:t>χουν πάρει μ</w:t>
      </w:r>
      <w:r>
        <w:rPr>
          <w:rFonts w:eastAsia="Times New Roman" w:cs="Times New Roman"/>
          <w:szCs w:val="24"/>
        </w:rPr>
        <w:t>ί</w:t>
      </w:r>
      <w:r>
        <w:rPr>
          <w:rFonts w:eastAsia="Times New Roman" w:cs="Times New Roman"/>
          <w:szCs w:val="24"/>
        </w:rPr>
        <w:t xml:space="preserve">α πολύ διαφορετική πορεία. Έχουν βολευθεί. Έχουν </w:t>
      </w:r>
      <w:r>
        <w:rPr>
          <w:rFonts w:eastAsia="Times New Roman" w:cs="Times New Roman"/>
          <w:szCs w:val="24"/>
        </w:rPr>
        <w:lastRenderedPageBreak/>
        <w:t>πιάσει κάποιες θέσεις στην πολιτική είτε ιδιωτεύουν και δεν κάνουν τίποτα για να αλλάξουν κάποια πράγματα». Δεν το είπα εγώ. Δεν το είπε ο Κυριάκος Μητσοτάκης. Δεν το είπε ο Κώστας Καραμανλής.</w:t>
      </w:r>
    </w:p>
    <w:p w14:paraId="044567D6"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Κ</w:t>
      </w:r>
      <w:r>
        <w:rPr>
          <w:rFonts w:eastAsia="Times New Roman" w:cs="Times New Roman"/>
          <w:szCs w:val="24"/>
        </w:rPr>
        <w:t xml:space="preserve">υρίες και κύριοι συνάδελφοι, το είπε ο Πρωθυπουργός της χώρας νυν και Αρχηγός σας, ο κ. Αλέξης Τσίπρας. </w:t>
      </w:r>
      <w:r>
        <w:rPr>
          <w:rFonts w:eastAsia="Times New Roman" w:cs="Times New Roman"/>
          <w:szCs w:val="24"/>
          <w:lang w:val="en-US"/>
        </w:rPr>
        <w:t>Deja</w:t>
      </w:r>
      <w:r>
        <w:rPr>
          <w:rFonts w:eastAsia="Times New Roman" w:cs="Times New Roman"/>
          <w:szCs w:val="24"/>
        </w:rPr>
        <w:t xml:space="preserve"> </w:t>
      </w:r>
      <w:r>
        <w:rPr>
          <w:rFonts w:eastAsia="Times New Roman" w:cs="Times New Roman"/>
          <w:szCs w:val="24"/>
          <w:lang w:val="en-US"/>
        </w:rPr>
        <w:t>vu</w:t>
      </w:r>
      <w:r>
        <w:rPr>
          <w:rFonts w:eastAsia="Times New Roman" w:cs="Times New Roman"/>
          <w:szCs w:val="24"/>
        </w:rPr>
        <w:t>! Επιστροφή στο μέλλον! 1995! Προέβλεψε την πορεία του και της πλειοψηφίας των συναδέλφων σας ή μη εξωκοινοβουλευτικών Υπουργών στην πρώτη Κυβέρν</w:t>
      </w:r>
      <w:r>
        <w:rPr>
          <w:rFonts w:eastAsia="Times New Roman" w:cs="Times New Roman"/>
          <w:szCs w:val="24"/>
        </w:rPr>
        <w:t>ηση Αριστερά.</w:t>
      </w:r>
    </w:p>
    <w:p w14:paraId="044567D7"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Δεν μπορώ να βάλω στο ίδιο σακούλι όλους τους συναδέλφους μου ούτε μπορώ να δεχθώ </w:t>
      </w:r>
      <w:r>
        <w:rPr>
          <w:rFonts w:eastAsia="Times New Roman" w:cs="Times New Roman"/>
          <w:szCs w:val="24"/>
          <w:lang w:val="en-US"/>
        </w:rPr>
        <w:t>a</w:t>
      </w:r>
      <w:r>
        <w:rPr>
          <w:rFonts w:eastAsia="Times New Roman" w:cs="Times New Roman"/>
          <w:szCs w:val="24"/>
        </w:rPr>
        <w:t xml:space="preserve"> </w:t>
      </w:r>
      <w:r>
        <w:rPr>
          <w:rFonts w:eastAsia="Times New Roman" w:cs="Times New Roman"/>
          <w:szCs w:val="24"/>
          <w:lang w:val="en-US"/>
        </w:rPr>
        <w:t>priori</w:t>
      </w:r>
      <w:r>
        <w:rPr>
          <w:rFonts w:eastAsia="Times New Roman" w:cs="Times New Roman"/>
          <w:szCs w:val="24"/>
        </w:rPr>
        <w:t xml:space="preserve"> ότι το σύνολο των Βουλευτών του ΣΥΡΙΖΑ έχει απεμπολήσει ή ξεχάσει ιδεολογικά θέματα αρχών, αυτά για τα οποία, ενδεχομένως, αγωνίστηκε χρόνια και τελικά</w:t>
      </w:r>
      <w:r>
        <w:rPr>
          <w:rFonts w:eastAsia="Times New Roman" w:cs="Times New Roman"/>
          <w:szCs w:val="24"/>
        </w:rPr>
        <w:t xml:space="preserve"> κατέκτησε την πλειοψηφία δύο φορές, τρεις φορές το 2015 δι</w:t>
      </w:r>
      <w:r>
        <w:rPr>
          <w:rFonts w:eastAsia="Times New Roman" w:cs="Times New Roman"/>
          <w:szCs w:val="24"/>
        </w:rPr>
        <w:t>ά</w:t>
      </w:r>
      <w:r>
        <w:rPr>
          <w:rFonts w:eastAsia="Times New Roman" w:cs="Times New Roman"/>
          <w:szCs w:val="24"/>
        </w:rPr>
        <w:t xml:space="preserve"> εκλογών και δημοψηφίσματος και άρα κυβερνά τη χώρα.</w:t>
      </w:r>
    </w:p>
    <w:p w14:paraId="044567D8"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Όμως, με </w:t>
      </w:r>
      <w:proofErr w:type="spellStart"/>
      <w:r>
        <w:rPr>
          <w:rFonts w:eastAsia="Times New Roman" w:cs="Times New Roman"/>
          <w:szCs w:val="24"/>
        </w:rPr>
        <w:t>συγχωρείτε</w:t>
      </w:r>
      <w:proofErr w:type="spellEnd"/>
      <w:r>
        <w:rPr>
          <w:rFonts w:eastAsia="Times New Roman" w:cs="Times New Roman"/>
          <w:szCs w:val="24"/>
        </w:rPr>
        <w:t xml:space="preserve"> πάρα πολύ. Απέχει παρασάγγας η ενδεχόμενα θεμιτή ιδεολογία, που είναι διαφορετική από τη δική μας -ελπίζω με τον ίδιο σκοπό</w:t>
      </w:r>
      <w:r>
        <w:rPr>
          <w:rFonts w:eastAsia="Times New Roman" w:cs="Times New Roman"/>
          <w:szCs w:val="24"/>
        </w:rPr>
        <w:t xml:space="preserve"> και στόχο, το δημόσιο συμφέρον, το να υπηρετή</w:t>
      </w:r>
      <w:r>
        <w:rPr>
          <w:rFonts w:eastAsia="Times New Roman" w:cs="Times New Roman"/>
          <w:szCs w:val="24"/>
        </w:rPr>
        <w:lastRenderedPageBreak/>
        <w:t xml:space="preserve">σουμε τη χώρα- από τον τρόπο που κάνετε δουλειές στις δημόσιες αναθέσεις για το προσφυγικό-μεταναστευτικό στα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spots</w:t>
      </w:r>
      <w:r>
        <w:rPr>
          <w:rFonts w:eastAsia="Times New Roman" w:cs="Times New Roman"/>
          <w:szCs w:val="24"/>
        </w:rPr>
        <w:t xml:space="preserve"> και στα κέντρα σ’ όλη τη χώρα, από τον τρόπο με τον οποίον θέλετε να διορίζετε ημετέρους δ</w:t>
      </w:r>
      <w:r>
        <w:rPr>
          <w:rFonts w:eastAsia="Times New Roman" w:cs="Times New Roman"/>
          <w:szCs w:val="24"/>
        </w:rPr>
        <w:t xml:space="preserve">εξιά και αριστερά, από το κρατικό κανάλι μέχρι όλους τους φορείς της ενημέρωσης, από τον τρόπο με τον οποίον θέλετε να διοικήσετε, διχαστικά για τη χώρα και τους πολίτες της, από τον τρόπο με τον οποίο θέλετε να γράψετε ξανά ιστορία στα βιβλία τα σύγχρονα </w:t>
      </w:r>
      <w:r>
        <w:rPr>
          <w:rFonts w:eastAsia="Times New Roman" w:cs="Times New Roman"/>
          <w:szCs w:val="24"/>
        </w:rPr>
        <w:t>και τον τρόπο με τον οποίον θέλετε να διαπαιδαγωγήσετε μ</w:t>
      </w:r>
      <w:r>
        <w:rPr>
          <w:rFonts w:eastAsia="Times New Roman" w:cs="Times New Roman"/>
          <w:szCs w:val="24"/>
        </w:rPr>
        <w:t>ί</w:t>
      </w:r>
      <w:r>
        <w:rPr>
          <w:rFonts w:eastAsia="Times New Roman" w:cs="Times New Roman"/>
          <w:szCs w:val="24"/>
        </w:rPr>
        <w:t xml:space="preserve">α νέα γενιά. </w:t>
      </w:r>
    </w:p>
    <w:p w14:paraId="044567D9"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Λυπάμαι, αλλά δεν μπορώ να βάλω και δεν θέλω να βάλω όλους σας στο ίδιο σακούλι. Σας ζητάω, όμως, να είστε ειλικρινείς και μαζί μ’ εμάς και στην πλειοψηφία πλέον του ελληνικού λαού και </w:t>
      </w:r>
      <w:r>
        <w:rPr>
          <w:rFonts w:eastAsia="Times New Roman" w:cs="Times New Roman"/>
          <w:szCs w:val="24"/>
        </w:rPr>
        <w:t>να ασκήσετε στην Κυβέρνησή σας την κριτική που της αρμόζει για την όχι άδολη προσπάθεια που κάνει να χειραγωγήσει εσάς, εμάς και κυρίως τον ελληνικό λαό.</w:t>
      </w:r>
    </w:p>
    <w:p w14:paraId="044567DA"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Τα μέσα ενημέρωσης τα αφήνω τελευταία, γιατί αν θέλετε να κάνουμε και μ</w:t>
      </w:r>
      <w:r>
        <w:rPr>
          <w:rFonts w:eastAsia="Times New Roman" w:cs="Times New Roman"/>
          <w:szCs w:val="24"/>
        </w:rPr>
        <w:t>ί</w:t>
      </w:r>
      <w:r>
        <w:rPr>
          <w:rFonts w:eastAsia="Times New Roman" w:cs="Times New Roman"/>
          <w:szCs w:val="24"/>
        </w:rPr>
        <w:t>α αυτοκριτική εμείς -ενδεχομέν</w:t>
      </w:r>
      <w:r>
        <w:rPr>
          <w:rFonts w:eastAsia="Times New Roman" w:cs="Times New Roman"/>
          <w:szCs w:val="24"/>
        </w:rPr>
        <w:t xml:space="preserve">ως ηλικιακά δεν μου ταιριάζει, ταιριάζει, όμως, ίσως στην παράταξη της Νέας Δημοκρατίας- </w:t>
      </w:r>
      <w:r>
        <w:rPr>
          <w:rFonts w:eastAsia="Times New Roman" w:cs="Times New Roman"/>
          <w:szCs w:val="24"/>
        </w:rPr>
        <w:lastRenderedPageBreak/>
        <w:t xml:space="preserve">ΠΑΣΟΚ και Νέα Δημοκρατία δεν καταφέραμε στη Μεταπολίτευση με δημοκρατικό τρόπο να ρυθμίσουμε τα θέματα της ενημέρωσης και έρχεστε εσείς τώρα με απολυταρχικές μεθόδους </w:t>
      </w:r>
      <w:r>
        <w:rPr>
          <w:rFonts w:eastAsia="Times New Roman" w:cs="Times New Roman"/>
          <w:szCs w:val="24"/>
        </w:rPr>
        <w:t>να κάνετε αυτό το οποίο εμείς θα έπρεπε να είχαμε κάνει με τον σωστό τρόπο πολύ καιρό πριν.</w:t>
      </w:r>
    </w:p>
    <w:p w14:paraId="044567DB"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Αυτή είναι μ</w:t>
      </w:r>
      <w:r>
        <w:rPr>
          <w:rFonts w:eastAsia="Times New Roman" w:cs="Times New Roman"/>
          <w:szCs w:val="24"/>
        </w:rPr>
        <w:t>ί</w:t>
      </w:r>
      <w:r>
        <w:rPr>
          <w:rFonts w:eastAsia="Times New Roman" w:cs="Times New Roman"/>
          <w:szCs w:val="24"/>
        </w:rPr>
        <w:t>α πραγματικότητα, μ</w:t>
      </w:r>
      <w:r>
        <w:rPr>
          <w:rFonts w:eastAsia="Times New Roman" w:cs="Times New Roman"/>
          <w:szCs w:val="24"/>
        </w:rPr>
        <w:t>ί</w:t>
      </w:r>
      <w:r>
        <w:rPr>
          <w:rFonts w:eastAsia="Times New Roman" w:cs="Times New Roman"/>
          <w:szCs w:val="24"/>
        </w:rPr>
        <w:t>α κριτική την οποία είμαι έτοιμος να δεχθώ. Όμως, θέλετε να μου πείτε για τη δημόσια διοίκηση, τους διαγωνισμούς, για τον τρόπο, με</w:t>
      </w:r>
      <w:r>
        <w:rPr>
          <w:rFonts w:eastAsia="Times New Roman" w:cs="Times New Roman"/>
          <w:szCs w:val="24"/>
        </w:rPr>
        <w:t xml:space="preserve"> τον οποίο θέλετε να χειραγωγήσετε τα μέσα, για τον τρόπο, με τον οποίον ρίξατε την προηγούμενη Κυβέρνηση και χρησιμοποιήσατε τους θεσμούς, ενώ τώρα μας λέτε «Ελάτε να πάμε όλοι μαζί, να φτάσουμε μέχρι το 2019 για το εθνικό συμφέρον»;</w:t>
      </w:r>
    </w:p>
    <w:p w14:paraId="044567DC"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Αισθάνεστε γι’ αυτά τ</w:t>
      </w:r>
      <w:r>
        <w:rPr>
          <w:rFonts w:eastAsia="Times New Roman" w:cs="Times New Roman"/>
          <w:szCs w:val="24"/>
        </w:rPr>
        <w:t>α οποία λέγατε προεκλογικά στην πρώτη, δεύτερη διακυβέρνησή σας ότι τα πιστεύουν και τα εφαρμόζουν τώρα οι σύντροφοί σας στην Κυβέρνηση; Εξαιρώ τον κύριο πρύτανη, ο οποίος έχει μ</w:t>
      </w:r>
      <w:r>
        <w:rPr>
          <w:rFonts w:eastAsia="Times New Roman" w:cs="Times New Roman"/>
          <w:szCs w:val="24"/>
        </w:rPr>
        <w:t>ί</w:t>
      </w:r>
      <w:r>
        <w:rPr>
          <w:rFonts w:eastAsia="Times New Roman" w:cs="Times New Roman"/>
          <w:szCs w:val="24"/>
        </w:rPr>
        <w:t>α ιδιότυπη λατρεία για το θέατρο. Δεν θα τον ψέγουμε και γι’ αυτό.</w:t>
      </w:r>
    </w:p>
    <w:p w14:paraId="044567DD"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Με </w:t>
      </w:r>
      <w:proofErr w:type="spellStart"/>
      <w:r>
        <w:rPr>
          <w:rFonts w:eastAsia="Times New Roman" w:cs="Times New Roman"/>
          <w:szCs w:val="24"/>
        </w:rPr>
        <w:t>συγχωρε</w:t>
      </w:r>
      <w:r>
        <w:rPr>
          <w:rFonts w:eastAsia="Times New Roman" w:cs="Times New Roman"/>
          <w:szCs w:val="24"/>
        </w:rPr>
        <w:t>ίτε</w:t>
      </w:r>
      <w:proofErr w:type="spellEnd"/>
      <w:r>
        <w:rPr>
          <w:rFonts w:eastAsia="Times New Roman" w:cs="Times New Roman"/>
          <w:szCs w:val="24"/>
        </w:rPr>
        <w:t xml:space="preserve"> πάρα πολύ, αλλά απέχουν παρασάγγας, κύριοι. Θέλετε να το πάτε μέχρι το 2017, το 2018, το 2019; Ενδεχομένως. Μπορεί και όχι. Πάντως, πρέπει να ξέρετε κάτι, ότι εγώ εξακολουθώ να πιστεύω ότι υπάρχουν συνάδελφοι  εδώ πέρα μέσα, σε όλες τις πτέρυγες της Βο</w:t>
      </w:r>
      <w:r>
        <w:rPr>
          <w:rFonts w:eastAsia="Times New Roman" w:cs="Times New Roman"/>
          <w:szCs w:val="24"/>
        </w:rPr>
        <w:t>υλής, που μπορούν να δουν το προφανές.</w:t>
      </w:r>
    </w:p>
    <w:p w14:paraId="044567DE" w14:textId="77777777" w:rsidR="00A53C3F" w:rsidRDefault="0019499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Το προφανές είναι ότι με τον τρόπο με τον οποίο αποφάσισαν να κυβερνήσουν</w:t>
      </w:r>
      <w:r w:rsidRPr="004E4375">
        <w:rPr>
          <w:rFonts w:eastAsia="Times New Roman" w:cs="Times New Roman"/>
          <w:szCs w:val="24"/>
        </w:rPr>
        <w:t>,</w:t>
      </w:r>
      <w:r>
        <w:rPr>
          <w:rFonts w:eastAsia="Times New Roman" w:cs="Times New Roman"/>
          <w:szCs w:val="24"/>
        </w:rPr>
        <w:t xml:space="preserve"> το μέλλον αυτής της χώρας είναι ζοφερό. Τα πράγματα δυσκολεύουν. Τα βάρη αυξάνονται. </w:t>
      </w:r>
    </w:p>
    <w:p w14:paraId="044567DF" w14:textId="77777777" w:rsidR="00A53C3F" w:rsidRDefault="0019499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Κοιτάξτε, επειδή αποφασίσαμε να συζητήσουμε σήμερα για τ</w:t>
      </w:r>
      <w:r>
        <w:rPr>
          <w:rFonts w:eastAsia="Times New Roman" w:cs="Times New Roman"/>
          <w:szCs w:val="24"/>
        </w:rPr>
        <w:t>ο νομοσχέδιο για την παιδεία, ή είναι επίκαιρο και συζητιέται καθημερινά το αν θα δοθούν τρεις, τέσσερις ή πέντε άδειες θεματικές ή περιφερειακές και σε ποιους, πιστεύετε ειλικρινά ότι θα ξεχάσουμε τόσο εύκολα τον ΕΝΦΙΑ, το ΕΚΑΣ, την περαιτέρω μείωση των μ</w:t>
      </w:r>
      <w:r>
        <w:rPr>
          <w:rFonts w:eastAsia="Times New Roman" w:cs="Times New Roman"/>
          <w:szCs w:val="24"/>
        </w:rPr>
        <w:t xml:space="preserve">ισθών ενδεχομένως σε λίγους μήνες, προκειμένου να μην έρθει ο κόφτης το 2017; Πιστεύετε τελικά ότι είναι τόσο εύκολο να κοροϊδεύετε για τόσο πολύ μεγάλο χρονικό διάστημα τόσο πολύ </w:t>
      </w:r>
      <w:r>
        <w:rPr>
          <w:rFonts w:eastAsia="Times New Roman" w:cs="Times New Roman"/>
          <w:szCs w:val="24"/>
        </w:rPr>
        <w:lastRenderedPageBreak/>
        <w:t>κόσμο; Δεν το πιστεύω, όπως, όμως, δεν πιστεύω ότι στις αποφάσεις, στη ρητορ</w:t>
      </w:r>
      <w:r>
        <w:rPr>
          <w:rFonts w:eastAsia="Times New Roman" w:cs="Times New Roman"/>
          <w:szCs w:val="24"/>
        </w:rPr>
        <w:t xml:space="preserve">ική, στην ηθική όλοι είναι ίδιοι. </w:t>
      </w:r>
    </w:p>
    <w:p w14:paraId="044567E0" w14:textId="77777777" w:rsidR="00A53C3F" w:rsidRDefault="0019499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044567E1" w14:textId="77777777" w:rsidR="00A53C3F" w:rsidRDefault="0019499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Τελειώνω, κύριε Πρόεδρε. </w:t>
      </w:r>
    </w:p>
    <w:p w14:paraId="044567E2" w14:textId="77777777" w:rsidR="00A53C3F" w:rsidRDefault="0019499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Ε</w:t>
      </w:r>
      <w:r>
        <w:rPr>
          <w:rFonts w:eastAsia="Times New Roman" w:cs="Times New Roman"/>
          <w:szCs w:val="24"/>
        </w:rPr>
        <w:t>πειδή και εσείς δεν πιστεύετε ότι στην ηθική, στη ρητορική και στις αξίες όλοι είναι ίδιοι, μην προσπαθήσετε ν</w:t>
      </w:r>
      <w:r>
        <w:rPr>
          <w:rFonts w:eastAsia="Times New Roman" w:cs="Times New Roman"/>
          <w:szCs w:val="24"/>
        </w:rPr>
        <w:t xml:space="preserve">α επιβάλετε προς τα κάτω –όχι προς τα πάνω- αυτό στη δημόσια παιδεία. </w:t>
      </w:r>
    </w:p>
    <w:p w14:paraId="044567E3" w14:textId="77777777" w:rsidR="00A53C3F" w:rsidRDefault="0019499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044567E4" w14:textId="77777777" w:rsidR="00A53C3F" w:rsidRDefault="0019499A">
      <w:pPr>
        <w:tabs>
          <w:tab w:val="left" w:pos="2738"/>
          <w:tab w:val="center" w:pos="4753"/>
          <w:tab w:val="left" w:pos="5723"/>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44567E5" w14:textId="77777777" w:rsidR="00A53C3F" w:rsidRDefault="0019499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Ο συνάδελφος κ. Θεόδωρος Καράογλου από τη Νέα Δημοκρατία έχει τον λόγο. </w:t>
      </w:r>
    </w:p>
    <w:p w14:paraId="044567E6" w14:textId="77777777" w:rsidR="00A53C3F" w:rsidRDefault="0019499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ΘΕΟΔΩΡΟΣ ΚΑΡΑΟΓΛΟΥ: </w:t>
      </w:r>
      <w:r>
        <w:rPr>
          <w:rFonts w:eastAsia="Times New Roman" w:cs="Times New Roman"/>
          <w:szCs w:val="24"/>
        </w:rPr>
        <w:t xml:space="preserve">Αγαπητοί συνάδελφοι, η συνολική αποτίμηση της κατ’ όνομα μεταρρυθμιστικής προσπάθειας που επιχειρεί το Υπουργείο Παιδείας μέσω του νομοσχεδίου που συζητούμε </w:t>
      </w:r>
      <w:r>
        <w:rPr>
          <w:rFonts w:eastAsia="Times New Roman" w:cs="Times New Roman"/>
          <w:szCs w:val="24"/>
        </w:rPr>
        <w:lastRenderedPageBreak/>
        <w:t>απόψε θα μπορούσε να συνοψιστεί στο περίφημο σύνθημα που είχε γραφτεί στους τοί</w:t>
      </w:r>
      <w:r>
        <w:rPr>
          <w:rFonts w:eastAsia="Times New Roman" w:cs="Times New Roman"/>
          <w:szCs w:val="24"/>
        </w:rPr>
        <w:t>χους του Παρισιού τον Μάιο του 1968: «Τρέξε, σύντροφε, ο παλιός κόσμος είναι πίσω σου!». Τι εννοώ με αυτό; Ότι πολύ απλά η συγκεκριμένη «μεταρρύθμιση» –βάζω τη λέξη «μεταρρύθμιση» σε εισαγωγικά- διακατέχεται από μ</w:t>
      </w:r>
      <w:r>
        <w:rPr>
          <w:rFonts w:eastAsia="Times New Roman" w:cs="Times New Roman"/>
          <w:szCs w:val="24"/>
        </w:rPr>
        <w:t>ί</w:t>
      </w:r>
      <w:r>
        <w:rPr>
          <w:rFonts w:eastAsia="Times New Roman" w:cs="Times New Roman"/>
          <w:szCs w:val="24"/>
        </w:rPr>
        <w:t>α έντονη ιδεολογική αριστερή μονομέρεια, μ</w:t>
      </w:r>
      <w:r>
        <w:rPr>
          <w:rFonts w:eastAsia="Times New Roman" w:cs="Times New Roman"/>
          <w:szCs w:val="24"/>
        </w:rPr>
        <w:t>ί</w:t>
      </w:r>
      <w:r>
        <w:rPr>
          <w:rFonts w:eastAsia="Times New Roman" w:cs="Times New Roman"/>
          <w:szCs w:val="24"/>
        </w:rPr>
        <w:t>α μονομέρεια η οποία έρχεται ως φυσικό επακόλουθο της αποκαλυπτικής δήλωσης που είχε κάνει ο Πρόεδρος της Επιτροπής Εθνικού Διαλόγου για την εκπαιδευτική μεταρρύθμιση, ο κ. Αντώνης Λιάκος, σύμφωνα με την οποία σκοπός του πορίσματος του διαλόγου ήταν να επ</w:t>
      </w:r>
      <w:r>
        <w:rPr>
          <w:rFonts w:eastAsia="Times New Roman" w:cs="Times New Roman"/>
          <w:szCs w:val="24"/>
        </w:rPr>
        <w:t>ανακαθορίσει την έννοια «μεταρρύθμιση» και να την «</w:t>
      </w:r>
      <w:proofErr w:type="spellStart"/>
      <w:r>
        <w:rPr>
          <w:rFonts w:eastAsia="Times New Roman" w:cs="Times New Roman"/>
          <w:szCs w:val="24"/>
        </w:rPr>
        <w:t>επαναπατρίσει</w:t>
      </w:r>
      <w:proofErr w:type="spellEnd"/>
      <w:r>
        <w:rPr>
          <w:rFonts w:eastAsia="Times New Roman" w:cs="Times New Roman"/>
          <w:szCs w:val="24"/>
        </w:rPr>
        <w:t xml:space="preserve">» στην Αριστερά. </w:t>
      </w:r>
    </w:p>
    <w:p w14:paraId="044567E7" w14:textId="77777777" w:rsidR="00A53C3F" w:rsidRDefault="0019499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Με λίγα λόγια, πρόθεση της παρούσας Κυβέρνησης, προτάσσοντας τον κομματικό της εγωισμό, είναι να ταυτίσει την εκπαιδευτική μεταρρύθμιση με μ</w:t>
      </w:r>
      <w:r>
        <w:rPr>
          <w:rFonts w:eastAsia="Times New Roman" w:cs="Times New Roman"/>
          <w:szCs w:val="24"/>
        </w:rPr>
        <w:t>ί</w:t>
      </w:r>
      <w:r>
        <w:rPr>
          <w:rFonts w:eastAsia="Times New Roman" w:cs="Times New Roman"/>
          <w:szCs w:val="24"/>
        </w:rPr>
        <w:t>α αριστερή παρέμβαση, επιχειρώντα</w:t>
      </w:r>
      <w:r>
        <w:rPr>
          <w:rFonts w:eastAsia="Times New Roman" w:cs="Times New Roman"/>
          <w:szCs w:val="24"/>
        </w:rPr>
        <w:t>ς μ</w:t>
      </w:r>
      <w:r>
        <w:rPr>
          <w:rFonts w:eastAsia="Times New Roman" w:cs="Times New Roman"/>
          <w:szCs w:val="24"/>
        </w:rPr>
        <w:t>ί</w:t>
      </w:r>
      <w:r>
        <w:rPr>
          <w:rFonts w:eastAsia="Times New Roman" w:cs="Times New Roman"/>
          <w:szCs w:val="24"/>
        </w:rPr>
        <w:t>α ευρύτερη ανατροπή εκ των έσω ή –αν προτιμάτε- μ</w:t>
      </w:r>
      <w:r>
        <w:rPr>
          <w:rFonts w:eastAsia="Times New Roman" w:cs="Times New Roman"/>
          <w:szCs w:val="24"/>
        </w:rPr>
        <w:t>ί</w:t>
      </w:r>
      <w:r>
        <w:rPr>
          <w:rFonts w:eastAsia="Times New Roman" w:cs="Times New Roman"/>
          <w:szCs w:val="24"/>
        </w:rPr>
        <w:t xml:space="preserve">α πολιτική χειραγώγηση ενός καθοριστικού τομέα του κράτους, όπως είναι αυτός της παιδείας. </w:t>
      </w:r>
    </w:p>
    <w:p w14:paraId="044567E8" w14:textId="77777777" w:rsidR="00A53C3F" w:rsidRDefault="0019499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Ό</w:t>
      </w:r>
      <w:r>
        <w:rPr>
          <w:rFonts w:eastAsia="Times New Roman" w:cs="Times New Roman"/>
          <w:szCs w:val="24"/>
        </w:rPr>
        <w:t xml:space="preserve">λα αυτά, όπως ισχυρίζεται ο κ. Φίλης, μέσα από έναν διάλογο που πραγματοποιείται από μηδενική βάση. Μόνο που </w:t>
      </w:r>
      <w:r>
        <w:rPr>
          <w:rFonts w:eastAsia="Times New Roman" w:cs="Times New Roman"/>
          <w:szCs w:val="24"/>
        </w:rPr>
        <w:t xml:space="preserve">επιτρέψτε μου να παρατηρήσω ότι τούτος ο διάλογος είναι προσχηματικός και μονότροπα προκαθορισμένος, γεγονός, άλλωστε, που αποδεικνύεται από τον βιαστικό τρόπο με τον οποίο κατατέθηκε το νομοθέτημα στις αρμόδιες </w:t>
      </w:r>
      <w:r>
        <w:rPr>
          <w:rFonts w:eastAsia="Times New Roman" w:cs="Times New Roman"/>
          <w:szCs w:val="24"/>
        </w:rPr>
        <w:t>ε</w:t>
      </w:r>
      <w:r>
        <w:rPr>
          <w:rFonts w:eastAsia="Times New Roman" w:cs="Times New Roman"/>
          <w:szCs w:val="24"/>
        </w:rPr>
        <w:t>πιτροπές και σήμερα συζητούμε στην Ολομέλει</w:t>
      </w:r>
      <w:r>
        <w:rPr>
          <w:rFonts w:eastAsia="Times New Roman" w:cs="Times New Roman"/>
          <w:szCs w:val="24"/>
        </w:rPr>
        <w:t xml:space="preserve">α του Κοινοβουλίου. </w:t>
      </w:r>
    </w:p>
    <w:p w14:paraId="044567E9" w14:textId="77777777" w:rsidR="00A53C3F" w:rsidRDefault="0019499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Το νομοσχέδιο που συζητούμε και που εσείς αποκαλείτε «συμμάζεμα», εγώ θεωρώ, αγαπητές </w:t>
      </w:r>
      <w:proofErr w:type="spellStart"/>
      <w:r>
        <w:rPr>
          <w:rFonts w:eastAsia="Times New Roman" w:cs="Times New Roman"/>
          <w:szCs w:val="24"/>
        </w:rPr>
        <w:t>συναδέλφισσες</w:t>
      </w:r>
      <w:proofErr w:type="spellEnd"/>
      <w:r>
        <w:rPr>
          <w:rFonts w:eastAsia="Times New Roman" w:cs="Times New Roman"/>
          <w:szCs w:val="24"/>
        </w:rPr>
        <w:t xml:space="preserve"> και συνάδελφοι, ότι επιχειρεί να βάλει κόφτη στη διδασκαλία της ελληνικής γλώσσας στα ελληνόπουλα της </w:t>
      </w:r>
      <w:r>
        <w:rPr>
          <w:rFonts w:eastAsia="Times New Roman" w:cs="Times New Roman"/>
          <w:szCs w:val="24"/>
        </w:rPr>
        <w:t>Δ</w:t>
      </w:r>
      <w:r>
        <w:rPr>
          <w:rFonts w:eastAsia="Times New Roman" w:cs="Times New Roman"/>
          <w:szCs w:val="24"/>
        </w:rPr>
        <w:t>ιασποράς, ιδίως σε μ</w:t>
      </w:r>
      <w:r>
        <w:rPr>
          <w:rFonts w:eastAsia="Times New Roman" w:cs="Times New Roman"/>
          <w:szCs w:val="24"/>
        </w:rPr>
        <w:t>ί</w:t>
      </w:r>
      <w:r>
        <w:rPr>
          <w:rFonts w:eastAsia="Times New Roman" w:cs="Times New Roman"/>
          <w:szCs w:val="24"/>
        </w:rPr>
        <w:t>α δύσκολη π</w:t>
      </w:r>
      <w:r>
        <w:rPr>
          <w:rFonts w:eastAsia="Times New Roman" w:cs="Times New Roman"/>
          <w:szCs w:val="24"/>
        </w:rPr>
        <w:t>ερίοδο, σε μ</w:t>
      </w:r>
      <w:r>
        <w:rPr>
          <w:rFonts w:eastAsia="Times New Roman" w:cs="Times New Roman"/>
          <w:szCs w:val="24"/>
        </w:rPr>
        <w:t>ί</w:t>
      </w:r>
      <w:r>
        <w:rPr>
          <w:rFonts w:eastAsia="Times New Roman" w:cs="Times New Roman"/>
          <w:szCs w:val="24"/>
        </w:rPr>
        <w:t xml:space="preserve">α περίοδο αθρόας μετανάστευσης των Ελλήνων. </w:t>
      </w:r>
    </w:p>
    <w:p w14:paraId="044567EA" w14:textId="77777777" w:rsidR="00A53C3F" w:rsidRDefault="0019499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Συνθλίβετε στις μυλόπετρες της εξοικονόμησης πόρων ένα μεγάλο κομμάτι της ελληνόγλωσσης εκπαίδευσης στο εξωτερικό, η οποία εκπαίδευση και γλώσσα μαζί με τη θρησκεία μας αποτελούν τις σημαντικότερες </w:t>
      </w:r>
      <w:r>
        <w:rPr>
          <w:rFonts w:eastAsia="Times New Roman" w:cs="Times New Roman"/>
          <w:szCs w:val="24"/>
        </w:rPr>
        <w:t xml:space="preserve">συνιστώσες της ελληνικής ταυτότητας. </w:t>
      </w:r>
    </w:p>
    <w:p w14:paraId="044567EB" w14:textId="77777777" w:rsidR="00A53C3F" w:rsidRDefault="0019499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Αναμφίβολα, κυρίες και κύριοι συνάδελφοι, τα παιδιά των Ελλήνων του εξωτερικού έχουν δικαίωμα στην ελληνομάθεια και επιβάλλεται να μείνουν κοντά στην εθνική τους ταυτότητα, φυσικά, εννοείται πλήρως ενταγμένα στο περιβά</w:t>
      </w:r>
      <w:r>
        <w:rPr>
          <w:rFonts w:eastAsia="Times New Roman" w:cs="Times New Roman"/>
          <w:szCs w:val="24"/>
        </w:rPr>
        <w:t xml:space="preserve">λλον στο οποίο ζουν. </w:t>
      </w:r>
    </w:p>
    <w:p w14:paraId="044567EC" w14:textId="77777777" w:rsidR="00A53C3F" w:rsidRDefault="0019499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Ωστόσο, αυτό πρέπει να γίνει μέσα από μ</w:t>
      </w:r>
      <w:r>
        <w:rPr>
          <w:rFonts w:eastAsia="Times New Roman" w:cs="Times New Roman"/>
          <w:szCs w:val="24"/>
        </w:rPr>
        <w:t>ί</w:t>
      </w:r>
      <w:r>
        <w:rPr>
          <w:rFonts w:eastAsia="Times New Roman" w:cs="Times New Roman"/>
          <w:szCs w:val="24"/>
        </w:rPr>
        <w:t xml:space="preserve">α πολυσχιδή ελληνόγλωσση εκπαίδευση με προοπτικές να δημιουργηθούν όλες εκείνες οι διεργασίες οι οποίες θα συντελέσουν στη βελτίωση της ζωής της ομογένειας και κυρίως θα προάγουν τον ελληνικό πολιτισμό. </w:t>
      </w:r>
    </w:p>
    <w:p w14:paraId="044567ED" w14:textId="77777777" w:rsidR="00A53C3F" w:rsidRDefault="0019499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Έχω διαβάσει αναλυτικά το νομοσχέδιο και θα μπορούσα</w:t>
      </w:r>
      <w:r>
        <w:rPr>
          <w:rFonts w:eastAsia="Times New Roman" w:cs="Times New Roman"/>
          <w:szCs w:val="24"/>
        </w:rPr>
        <w:t xml:space="preserve"> να καταλογίσω πολλά στην Κυβέρνηση αναφορικά με μ</w:t>
      </w:r>
      <w:r>
        <w:rPr>
          <w:rFonts w:eastAsia="Times New Roman" w:cs="Times New Roman"/>
          <w:szCs w:val="24"/>
        </w:rPr>
        <w:t>ί</w:t>
      </w:r>
      <w:r>
        <w:rPr>
          <w:rFonts w:eastAsia="Times New Roman" w:cs="Times New Roman"/>
          <w:szCs w:val="24"/>
        </w:rPr>
        <w:t>α σειρά θεμάτων, όπως για παράδειγμα τις αλλαγές στις προϋποθέσεις πρόσληψης εκπαιδευτικών σε ελληνικά σχολεία του εξωτερικού, τον περιορισμό των παρατάσεων στις αποσπάσεις, ή τη διοικητική αναδιάρθρωση με</w:t>
      </w:r>
      <w:r>
        <w:rPr>
          <w:rFonts w:eastAsia="Times New Roman" w:cs="Times New Roman"/>
          <w:szCs w:val="24"/>
        </w:rPr>
        <w:t xml:space="preserve"> αλλαγές στους συντονιστές εκπαίδευσης και στους διευθυντές των σχολείων. </w:t>
      </w:r>
    </w:p>
    <w:p w14:paraId="044567EE" w14:textId="77777777" w:rsidR="00A53C3F" w:rsidRDefault="0019499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Εντούτοις, θεωρώ υποχρέωσή μου ως μέλος του Κοινοβουλίου και μέλος της Επιτροπής για τον Ελληνισμό της Διασποράς να εστιάσω στη σημασία της εκπαίδευσης των Ελλήνων του εξωτερικού. </w:t>
      </w:r>
    </w:p>
    <w:p w14:paraId="044567EF"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της Συγκυβέρνησης, με την ψήφο σας πριν από λίγους μήνες στερήσατε από τους Έλληνες της </w:t>
      </w:r>
      <w:r>
        <w:rPr>
          <w:rFonts w:eastAsia="Times New Roman" w:cs="Times New Roman"/>
          <w:szCs w:val="24"/>
        </w:rPr>
        <w:t>Δ</w:t>
      </w:r>
      <w:r>
        <w:rPr>
          <w:rFonts w:eastAsia="Times New Roman" w:cs="Times New Roman"/>
          <w:szCs w:val="24"/>
        </w:rPr>
        <w:t>ιασποράς το δικαίωμα της ψήφου. Τους εμποδίσατε να συναποφασίζουν για τις εξελίξεις στη «μητέρα Ελλάδα». Μην τους στερείτε τώρα και το ανα</w:t>
      </w:r>
      <w:r>
        <w:rPr>
          <w:rFonts w:eastAsia="Times New Roman" w:cs="Times New Roman"/>
          <w:szCs w:val="24"/>
        </w:rPr>
        <w:t xml:space="preserve">φαίρετο δικαίωμα να τους παρέχεται η δυνατότητα ελληνικής παιδείας. </w:t>
      </w:r>
    </w:p>
    <w:p w14:paraId="044567F0"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Κάνω αυτήν την επισήμανση, διότι από τη στιγμή που </w:t>
      </w:r>
      <w:r>
        <w:rPr>
          <w:rFonts w:eastAsia="Times New Roman" w:cs="Times New Roman"/>
          <w:szCs w:val="24"/>
        </w:rPr>
        <w:t>οι</w:t>
      </w:r>
      <w:r>
        <w:rPr>
          <w:rFonts w:eastAsia="Times New Roman" w:cs="Times New Roman"/>
          <w:szCs w:val="24"/>
        </w:rPr>
        <w:t xml:space="preserve"> Έλληνες της διασποράς έχουν έμπρακτα αποδείξει ότι επιθυμούν να διατηρήσουν την </w:t>
      </w:r>
      <w:proofErr w:type="spellStart"/>
      <w:r>
        <w:rPr>
          <w:rFonts w:eastAsia="Times New Roman" w:cs="Times New Roman"/>
          <w:szCs w:val="24"/>
        </w:rPr>
        <w:t>ιδιοπροσωπία</w:t>
      </w:r>
      <w:proofErr w:type="spellEnd"/>
      <w:r>
        <w:rPr>
          <w:rFonts w:eastAsia="Times New Roman" w:cs="Times New Roman"/>
          <w:szCs w:val="24"/>
        </w:rPr>
        <w:t xml:space="preserve"> τους, είναι υποχρέωση της πολιτείας να δ</w:t>
      </w:r>
      <w:r>
        <w:rPr>
          <w:rFonts w:eastAsia="Times New Roman" w:cs="Times New Roman"/>
          <w:szCs w:val="24"/>
        </w:rPr>
        <w:t xml:space="preserve">ιατηρήσει ανοιχτούς τους διαύλους επικοινωνίας και να επενδύσει στο μέλλον των ελληνοπαίδων του εξωτερικού. </w:t>
      </w:r>
    </w:p>
    <w:p w14:paraId="044567F1"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Γι’ αυτούς τους ανθρώπους η ελληνική γλώσσα είναι ο συνδετικός κρίκος με την πατρίδα, τον οποίο διαφυλάττουν, διασώζουν, αλλά και διαδίδουν από γεν</w:t>
      </w:r>
      <w:r>
        <w:rPr>
          <w:rFonts w:eastAsia="Times New Roman" w:cs="Times New Roman"/>
          <w:szCs w:val="24"/>
        </w:rPr>
        <w:t xml:space="preserve">ιά σε γενιά. Είναι το δικό τους «εργαλείο ζωής και </w:t>
      </w:r>
      <w:r>
        <w:rPr>
          <w:rFonts w:eastAsia="Times New Roman" w:cs="Times New Roman"/>
          <w:szCs w:val="24"/>
        </w:rPr>
        <w:lastRenderedPageBreak/>
        <w:t>συνείδησης», όπως χαρακτηριστικά έγραψε ο σπουδαίος νομπελίστας μας Οδυσσέας Ελύτης, αναφερόμενος σε μ</w:t>
      </w:r>
      <w:r>
        <w:rPr>
          <w:rFonts w:eastAsia="Times New Roman" w:cs="Times New Roman"/>
          <w:szCs w:val="24"/>
        </w:rPr>
        <w:t>ί</w:t>
      </w:r>
      <w:r>
        <w:rPr>
          <w:rFonts w:eastAsia="Times New Roman" w:cs="Times New Roman"/>
          <w:szCs w:val="24"/>
        </w:rPr>
        <w:t>α γλώσσα, βάσει της οποίας αναπτύχθηκε η πρώτη ευρωπαϊκή λογοτεχνία, η φιλοσοφία και οι θεωρητικές επι</w:t>
      </w:r>
      <w:r>
        <w:rPr>
          <w:rFonts w:eastAsia="Times New Roman" w:cs="Times New Roman"/>
          <w:szCs w:val="24"/>
        </w:rPr>
        <w:t xml:space="preserve">στήμες. Πρόκειται για τη γλώσσα με μοναδική συμβολή στον εμπλουτισμό του λεξιλογίου των άλλων χωρών. Γι’ αυτό και η αξία και ο ιστορικός της ρόλος είναι αντιστρόφως ανάλογος με τον τρόπο με τον οποίο την αντιμετωπίζει η παρούσα Κυβέρνηση. </w:t>
      </w:r>
    </w:p>
    <w:p w14:paraId="044567F2"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Κυρίες και κύριο</w:t>
      </w:r>
      <w:r>
        <w:rPr>
          <w:rFonts w:eastAsia="Times New Roman" w:cs="Times New Roman"/>
          <w:szCs w:val="24"/>
        </w:rPr>
        <w:t xml:space="preserve">ι συνάδελφοι, δεδομένου ότι η εκπαιδευτική μεταρρύθμιση αποτελεί την έκφραση μιας πολιτικής πρότασης, δηλαδή του οράματος που έχει η εκάστοτε κυβέρνηση, που τη δρομολογεί για τη διαμόρφωση της κοινωνίας του αύριο, είμαι ιδιαίτερα ανήσυχος για το μοντέλο </w:t>
      </w:r>
      <w:r>
        <w:rPr>
          <w:rFonts w:eastAsia="Times New Roman" w:cs="Times New Roman"/>
          <w:szCs w:val="24"/>
        </w:rPr>
        <w:t>π</w:t>
      </w:r>
      <w:r>
        <w:rPr>
          <w:rFonts w:eastAsia="Times New Roman" w:cs="Times New Roman"/>
          <w:szCs w:val="24"/>
        </w:rPr>
        <w:t>α</w:t>
      </w:r>
      <w:r>
        <w:rPr>
          <w:rFonts w:eastAsia="Times New Roman" w:cs="Times New Roman"/>
          <w:szCs w:val="24"/>
        </w:rPr>
        <w:t xml:space="preserve">ιδείας που θέλει να εφαρμόσει η παρούσα Κυβέρνηση ΣΥΡΙΖΑ – ΑΝΕΛ. Ανησυχώ γιατί χωρίς αξιοκρατική ιεράρχηση, δεν υπάρχει </w:t>
      </w:r>
      <w:r>
        <w:rPr>
          <w:rFonts w:eastAsia="Times New Roman" w:cs="Times New Roman"/>
          <w:szCs w:val="24"/>
        </w:rPr>
        <w:t>π</w:t>
      </w:r>
      <w:r>
        <w:rPr>
          <w:rFonts w:eastAsia="Times New Roman" w:cs="Times New Roman"/>
          <w:szCs w:val="24"/>
        </w:rPr>
        <w:t xml:space="preserve">αιδεία. </w:t>
      </w:r>
      <w:r>
        <w:rPr>
          <w:rFonts w:eastAsia="Times New Roman" w:cs="Times New Roman"/>
          <w:szCs w:val="24"/>
        </w:rPr>
        <w:t>Ε</w:t>
      </w:r>
      <w:r>
        <w:rPr>
          <w:rFonts w:eastAsia="Times New Roman" w:cs="Times New Roman"/>
          <w:szCs w:val="24"/>
        </w:rPr>
        <w:t xml:space="preserve">σείς δεν πιστεύετε ούτε στην αξιοκρατία ούτε στην ιεραρχία ούτε φυσικά στην αριστεία. </w:t>
      </w:r>
    </w:p>
    <w:p w14:paraId="044567F3"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Παιδεία, αγαπητοί συνάδελφοι της Συγκυβ</w:t>
      </w:r>
      <w:r>
        <w:rPr>
          <w:rFonts w:eastAsia="Times New Roman" w:cs="Times New Roman"/>
          <w:szCs w:val="24"/>
        </w:rPr>
        <w:t xml:space="preserve">έρνησης, σημαίνει μόρφωση, που υποδηλώνει τη διάπλαση της ανθρώπινης προσωπικότητας στα χρόνια του σχολείου. </w:t>
      </w:r>
      <w:r>
        <w:rPr>
          <w:rFonts w:eastAsia="Times New Roman" w:cs="Times New Roman"/>
          <w:szCs w:val="24"/>
        </w:rPr>
        <w:t>Ε</w:t>
      </w:r>
      <w:r>
        <w:rPr>
          <w:rFonts w:eastAsia="Times New Roman" w:cs="Times New Roman"/>
          <w:szCs w:val="24"/>
        </w:rPr>
        <w:t xml:space="preserve">σείς ή τουλάχιστον η συντριπτική </w:t>
      </w:r>
      <w:r>
        <w:rPr>
          <w:rFonts w:eastAsia="Times New Roman" w:cs="Times New Roman"/>
          <w:szCs w:val="24"/>
        </w:rPr>
        <w:lastRenderedPageBreak/>
        <w:t>πλειοψηφία όσων ανήκουν στον ΣΥΡΙΖΑ, συμμερίζεστε -ίσως και λόγω κόμπλεξ όπως υποστήριξε ο πρώην σύντροφός σας, ο</w:t>
      </w:r>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 Πέτρος </w:t>
      </w:r>
      <w:proofErr w:type="spellStart"/>
      <w:r>
        <w:rPr>
          <w:rFonts w:eastAsia="Times New Roman" w:cs="Times New Roman"/>
          <w:szCs w:val="24"/>
        </w:rPr>
        <w:t>Τατσόπουλος</w:t>
      </w:r>
      <w:proofErr w:type="spellEnd"/>
      <w:r>
        <w:rPr>
          <w:rFonts w:eastAsia="Times New Roman" w:cs="Times New Roman"/>
          <w:szCs w:val="24"/>
        </w:rPr>
        <w:t xml:space="preserve">- την περίφημη δήλωση του κ. Μπαλτά περί «αριστείας». Επιδιώκετε συνειδητά την κοινωνική ισοπέδωση. Αγωνίζεστε να μετατρέψετε τους Έλληνες σε κοινωνία χαμηλών προσδοκιών. </w:t>
      </w:r>
      <w:r>
        <w:rPr>
          <w:rFonts w:eastAsia="Times New Roman" w:cs="Times New Roman"/>
          <w:szCs w:val="24"/>
        </w:rPr>
        <w:t>Γ</w:t>
      </w:r>
      <w:r>
        <w:rPr>
          <w:rFonts w:eastAsia="Times New Roman" w:cs="Times New Roman"/>
          <w:szCs w:val="24"/>
        </w:rPr>
        <w:t xml:space="preserve">ια να το πετύχετε, βάλλετε εναντίον της θρησκείας και εναντίον της </w:t>
      </w:r>
      <w:r>
        <w:rPr>
          <w:rFonts w:eastAsia="Times New Roman" w:cs="Times New Roman"/>
          <w:szCs w:val="24"/>
        </w:rPr>
        <w:t>π</w:t>
      </w:r>
      <w:r>
        <w:rPr>
          <w:rFonts w:eastAsia="Times New Roman" w:cs="Times New Roman"/>
          <w:szCs w:val="24"/>
        </w:rPr>
        <w:t xml:space="preserve">αιδείας. </w:t>
      </w:r>
    </w:p>
    <w:p w14:paraId="044567F4"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Οι προτάσεις που καταθέτετε με το συγκεκριμένο νομοσχέδιο είναι ένα συνονθύλευμα επιμέρους αριστερών απόψεων, που συγκλίνουν σε κάτι αριστερά κοινά αποδεκτό, την υποταγή της νεολ</w:t>
      </w:r>
      <w:r>
        <w:rPr>
          <w:rFonts w:eastAsia="Times New Roman" w:cs="Times New Roman"/>
          <w:szCs w:val="24"/>
        </w:rPr>
        <w:t xml:space="preserve">αίας μας και μέσω αυτής των επόμενων γενεών του έθνους μας, στον </w:t>
      </w:r>
      <w:proofErr w:type="spellStart"/>
      <w:r>
        <w:rPr>
          <w:rFonts w:eastAsia="Times New Roman" w:cs="Times New Roman"/>
          <w:szCs w:val="24"/>
        </w:rPr>
        <w:t>εθνομηδενισμό</w:t>
      </w:r>
      <w:proofErr w:type="spellEnd"/>
      <w:r>
        <w:rPr>
          <w:rFonts w:eastAsia="Times New Roman" w:cs="Times New Roman"/>
          <w:szCs w:val="24"/>
        </w:rPr>
        <w:t xml:space="preserve">. Στηρίζετε την καταναλωτική εκδοχή της </w:t>
      </w:r>
      <w:r>
        <w:rPr>
          <w:rFonts w:eastAsia="Times New Roman" w:cs="Times New Roman"/>
          <w:szCs w:val="24"/>
        </w:rPr>
        <w:t>π</w:t>
      </w:r>
      <w:r>
        <w:rPr>
          <w:rFonts w:eastAsia="Times New Roman" w:cs="Times New Roman"/>
          <w:szCs w:val="24"/>
        </w:rPr>
        <w:t>αιδείας και επιχειρείτε να χαλιναγωγήσετε και να χειραγωγήσετε τον ελληνισμό εντός και εκτός συνόρων, εθίζοντάς τον στη συνθηματολογία. Θ</w:t>
      </w:r>
      <w:r>
        <w:rPr>
          <w:rFonts w:eastAsia="Times New Roman" w:cs="Times New Roman"/>
          <w:szCs w:val="24"/>
        </w:rPr>
        <w:t xml:space="preserve">έλετε τα σχολεία μας εντός και εκτός συνόρων να διαθέτουν σκόπιμες στρεβλωτικές οπτικές, παγιώνοντας την ακρισία ως εθνικό μας νόσημα και συλλογική αναπηρία. </w:t>
      </w:r>
    </w:p>
    <w:p w14:paraId="044567F5"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Συνοψίζοντας και κλείνοντας, όσο καλοπροαίρετος κι αν είμαι, το συγκεκριμένο νομοσχέδιο ωθεί τους</w:t>
      </w:r>
      <w:r>
        <w:rPr>
          <w:rFonts w:eastAsia="Times New Roman" w:cs="Times New Roman"/>
          <w:szCs w:val="24"/>
        </w:rPr>
        <w:t xml:space="preserve"> Έλληνες της </w:t>
      </w:r>
      <w:r>
        <w:rPr>
          <w:rFonts w:eastAsia="Times New Roman" w:cs="Times New Roman"/>
          <w:szCs w:val="24"/>
        </w:rPr>
        <w:t>Δ</w:t>
      </w:r>
      <w:r>
        <w:rPr>
          <w:rFonts w:eastAsia="Times New Roman" w:cs="Times New Roman"/>
          <w:szCs w:val="24"/>
        </w:rPr>
        <w:t>ιασποράς να προτιμήσουν για τη φοίτηση των παιδιών τους τα κατά τόπους εθνικά σχολεία. Με τον τρόπο αυτόν, αντί να ενισχύετε τους δεσμούς των ελληνοπαίδων με την ομογένεια, φροντίζετε να κόψετε και τους ήδη υφισταμένους.</w:t>
      </w:r>
    </w:p>
    <w:p w14:paraId="044567F6"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w:t>
      </w:r>
      <w:r>
        <w:rPr>
          <w:rFonts w:eastAsia="Times New Roman" w:cs="Times New Roman"/>
          <w:szCs w:val="24"/>
        </w:rPr>
        <w:t>άει το κουδούνι λήξεως του χρόνου ομιλίας του κυρίου Βουλευτού)</w:t>
      </w:r>
    </w:p>
    <w:p w14:paraId="044567F7"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Τελειώνω, κύριε Πρόεδρε.</w:t>
      </w:r>
    </w:p>
    <w:p w14:paraId="044567F8"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Οι διατάξεις για την ελληνόγλωσση εκπαίδευση διατρέχονται από την πρώτη μέχρι και την τελευταία λέξη από το βασικό δόγμα της Κυβέρνησης ΣΥΡΙΖΑ – ΑΝΕΛ ότι η αριστεία εί</w:t>
      </w:r>
      <w:r>
        <w:rPr>
          <w:rFonts w:eastAsia="Times New Roman" w:cs="Times New Roman"/>
          <w:szCs w:val="24"/>
        </w:rPr>
        <w:t>ναι ρετσινιά, σύμφωνα με τον κ. Μπαλτά, ή ότι η καριέρα είναι «χολέρα», σύμφωνα με το άλλο «αστέρι», τον κ. Καρανίκα. Υποβαθμίζετε και δεν αναβαθμίζετε το επίπεδο των ελληνικών σχολείων στο εξωτερικό.</w:t>
      </w:r>
    </w:p>
    <w:p w14:paraId="044567F9"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Ως εκ τούτου, η Νέα Δημοκρατία καταψηφίζει το νομοσχέδι</w:t>
      </w:r>
      <w:r>
        <w:rPr>
          <w:rFonts w:eastAsia="Times New Roman" w:cs="Times New Roman"/>
          <w:szCs w:val="24"/>
        </w:rPr>
        <w:t xml:space="preserve">ο, έχοντας ως πάγια αρχή της ότι η διατήρηση, η ενίσχυση και η στήριξη των ελληνικών σχολείων στο εξωτερικό είναι ζήτημα ζωής για την ομογένεια. Λαός που παραμελεί τη γλώσσα του και αρνείται την </w:t>
      </w:r>
      <w:r>
        <w:rPr>
          <w:rFonts w:eastAsia="Times New Roman" w:cs="Times New Roman"/>
          <w:szCs w:val="24"/>
        </w:rPr>
        <w:t>π</w:t>
      </w:r>
      <w:r>
        <w:rPr>
          <w:rFonts w:eastAsia="Times New Roman" w:cs="Times New Roman"/>
          <w:szCs w:val="24"/>
        </w:rPr>
        <w:t>αιδεία του, κυρίες και κύριοι συνάδελφοι, είναι ένας λαός κα</w:t>
      </w:r>
      <w:r>
        <w:rPr>
          <w:rFonts w:eastAsia="Times New Roman" w:cs="Times New Roman"/>
          <w:szCs w:val="24"/>
        </w:rPr>
        <w:t>ταδικασμένος στην αφάνεια.</w:t>
      </w:r>
    </w:p>
    <w:p w14:paraId="044567FA"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Κλείνω με μία προτροπή προς τους συναδέλφους της Συγκυβέρνησης: Κοινωνική ηγεσία δεν σημαίνει ιδιοκτησία, κυρίες και κύριοι του ΣΥΡΙΖΑ και των ΑΝΕΛ.</w:t>
      </w:r>
    </w:p>
    <w:p w14:paraId="044567FB"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044567FC" w14:textId="77777777" w:rsidR="00A53C3F" w:rsidRDefault="0019499A">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44567FD"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ΠΡΟΕΔΡ</w:t>
      </w:r>
      <w:r>
        <w:rPr>
          <w:rFonts w:eastAsia="Times New Roman" w:cs="Times New Roman"/>
          <w:b/>
          <w:szCs w:val="24"/>
        </w:rPr>
        <w:t xml:space="preserve">ΕΥΩΝ (Σπυρίδων Λυκούδης): </w:t>
      </w:r>
      <w:r>
        <w:rPr>
          <w:rFonts w:eastAsia="Times New Roman" w:cs="Times New Roman"/>
          <w:szCs w:val="24"/>
        </w:rPr>
        <w:t>Ευχαριστούμε, κύριε συνάδελφε.</w:t>
      </w:r>
    </w:p>
    <w:p w14:paraId="044567FE"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Η Υπουργός κ. Αναγνωστοπούλου θέλει να κάνει μ</w:t>
      </w:r>
      <w:r>
        <w:rPr>
          <w:rFonts w:eastAsia="Times New Roman" w:cs="Times New Roman"/>
          <w:szCs w:val="24"/>
        </w:rPr>
        <w:t>ί</w:t>
      </w:r>
      <w:r>
        <w:rPr>
          <w:rFonts w:eastAsia="Times New Roman" w:cs="Times New Roman"/>
          <w:szCs w:val="24"/>
        </w:rPr>
        <w:t>α νομοτεχνική βελτίωση.</w:t>
      </w:r>
    </w:p>
    <w:p w14:paraId="044567FF"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ΑΘΑΝΑ</w:t>
      </w:r>
      <w:r>
        <w:rPr>
          <w:rFonts w:eastAsia="Times New Roman" w:cs="Times New Roman"/>
          <w:b/>
          <w:szCs w:val="24"/>
        </w:rPr>
        <w:t xml:space="preserve">ΣΙΑ ΑΝΑΓΝΩΣΤΟΠΟΥΛΟΥ (Αναπληρώτρια Υπουργός Παιδείας, Έρευνας και Θρησκευμάτων): </w:t>
      </w:r>
      <w:r>
        <w:rPr>
          <w:rFonts w:eastAsia="Times New Roman" w:cs="Times New Roman"/>
          <w:szCs w:val="24"/>
        </w:rPr>
        <w:t>Η βουλευτική τροπολογία με γενικό αριθμό 64</w:t>
      </w:r>
      <w:r>
        <w:rPr>
          <w:rFonts w:eastAsia="Times New Roman" w:cs="Times New Roman"/>
          <w:szCs w:val="24"/>
        </w:rPr>
        <w:t xml:space="preserve">8 και ειδικό 69 διαμορφώνεται ως εξής: «Οι </w:t>
      </w:r>
      <w:r>
        <w:rPr>
          <w:rFonts w:eastAsia="Times New Roman" w:cs="Times New Roman"/>
          <w:szCs w:val="24"/>
        </w:rPr>
        <w:lastRenderedPageBreak/>
        <w:t>εκκρεμούσες κατά τη δημοσίευση του παρόντος διαδικασίες διορισμού ολοκληρώνονται και οι σχετικές πράξεις των καθηγητών που εξελέγησαν στην επόμενη βαθμίδα και αφυπηρέτησαν λόγω ορίου ηλικίας πριν από τη δημοσίευση</w:t>
      </w:r>
      <w:r>
        <w:rPr>
          <w:rFonts w:eastAsia="Times New Roman" w:cs="Times New Roman"/>
          <w:szCs w:val="24"/>
        </w:rPr>
        <w:t xml:space="preserve"> στην Εφημερίδα της Κυβερνήσεως της πράξης διορισμού τους, εκδίδονται και δημοσιεύονται στην Εφημερίδα της Κυβερνήσεως και ανατρέχουν στην ημερομηνία εκλογής του καθηγητή.</w:t>
      </w:r>
    </w:p>
    <w:p w14:paraId="04456800" w14:textId="77777777" w:rsidR="00A53C3F" w:rsidRDefault="0019499A">
      <w:pPr>
        <w:spacing w:line="600" w:lineRule="auto"/>
        <w:ind w:firstLine="720"/>
        <w:contextualSpacing/>
        <w:jc w:val="both"/>
        <w:rPr>
          <w:rFonts w:eastAsia="Times New Roman" w:cs="Times New Roman"/>
        </w:rPr>
      </w:pPr>
      <w:r>
        <w:rPr>
          <w:rFonts w:eastAsia="Times New Roman" w:cs="Times New Roman"/>
        </w:rPr>
        <w:t>Οι ρυθμίσεις του παρόντος άρθρου καταλαμβάνουν κάθε εκλογή που έλαβε χώρα μετά την ι</w:t>
      </w:r>
      <w:r>
        <w:rPr>
          <w:rFonts w:eastAsia="Times New Roman" w:cs="Times New Roman"/>
        </w:rPr>
        <w:t>σχύ του ν.4009/2011 (Α 195) και δεν ολοκληρώθηκε με τη δημοσίευση της σχετικής εκλογής στην εφημερίδα της Κυβερνήσεως. Η παρούσα ρύθμιση δεν επιφέρει συνταξιοδοτικά ή άλλα δικαιώματα στους καθηγητές των οποίων η πράξη διορισμού δημοσιεύθηκε μετά την αφυπηρ</w:t>
      </w:r>
      <w:r>
        <w:rPr>
          <w:rFonts w:eastAsia="Times New Roman" w:cs="Times New Roman"/>
        </w:rPr>
        <w:t>έτησή τους».</w:t>
      </w:r>
    </w:p>
    <w:p w14:paraId="04456801" w14:textId="77777777" w:rsidR="00A53C3F" w:rsidRDefault="0019499A">
      <w:pPr>
        <w:spacing w:line="600" w:lineRule="auto"/>
        <w:ind w:firstLine="720"/>
        <w:contextualSpacing/>
        <w:jc w:val="both"/>
        <w:rPr>
          <w:rFonts w:eastAsia="Times New Roman" w:cs="Times New Roman"/>
        </w:rPr>
      </w:pPr>
      <w:r>
        <w:rPr>
          <w:rFonts w:eastAsia="Times New Roman" w:cs="Times New Roman"/>
        </w:rPr>
        <w:t>Το καταθέτω για τα Πρακτικά.</w:t>
      </w:r>
    </w:p>
    <w:p w14:paraId="04456802" w14:textId="77777777" w:rsidR="00A53C3F" w:rsidRDefault="0019499A">
      <w:pPr>
        <w:spacing w:line="600" w:lineRule="auto"/>
        <w:ind w:firstLine="720"/>
        <w:contextualSpacing/>
        <w:jc w:val="both"/>
        <w:rPr>
          <w:rFonts w:eastAsia="Times New Roman" w:cs="Times New Roman"/>
        </w:rPr>
      </w:pPr>
      <w:r>
        <w:rPr>
          <w:rFonts w:eastAsia="Times New Roman" w:cs="Times New Roman"/>
        </w:rPr>
        <w:lastRenderedPageBreak/>
        <w:t xml:space="preserve">(Στο σημείο αυτό η </w:t>
      </w:r>
      <w:r>
        <w:rPr>
          <w:rFonts w:eastAsia="Times New Roman"/>
          <w:bCs/>
          <w:color w:val="242424"/>
        </w:rPr>
        <w:t>Αναπληρώτρια Υπουργός Παιδείας, Έρευνας και Θρησκευμάτων</w:t>
      </w:r>
      <w:r>
        <w:rPr>
          <w:rFonts w:eastAsia="Times New Roman" w:cs="Times New Roman"/>
        </w:rPr>
        <w:t xml:space="preserve"> κ. </w:t>
      </w:r>
      <w:r>
        <w:rPr>
          <w:rFonts w:eastAsia="Times New Roman" w:cs="Times New Roman"/>
        </w:rPr>
        <w:t>Αθανασία</w:t>
      </w:r>
      <w:r>
        <w:rPr>
          <w:rFonts w:eastAsia="Times New Roman" w:cs="Times New Roman"/>
        </w:rPr>
        <w:t xml:space="preserve"> Αναγνωστοπούλου καταθέτει για τα Πρακτικά την προαναφερθείσα νομοτεχνική βελτίωση, η οποία έχει ως εξής:</w:t>
      </w:r>
    </w:p>
    <w:p w14:paraId="04456803" w14:textId="77777777" w:rsidR="00A53C3F" w:rsidRDefault="0019499A">
      <w:pPr>
        <w:spacing w:line="600" w:lineRule="auto"/>
        <w:ind w:firstLine="720"/>
        <w:contextualSpacing/>
        <w:jc w:val="both"/>
        <w:rPr>
          <w:rFonts w:eastAsia="Times New Roman" w:cs="Times New Roman"/>
        </w:rPr>
      </w:pPr>
      <w:r>
        <w:rPr>
          <w:rFonts w:eastAsia="Times New Roman" w:cs="Times New Roman"/>
        </w:rPr>
        <w:t>ΑΛΛΑΓΗ ΣΕΛΙΔΑΣ</w:t>
      </w:r>
    </w:p>
    <w:p w14:paraId="04456804" w14:textId="77777777" w:rsidR="00A53C3F" w:rsidRDefault="0019499A">
      <w:pPr>
        <w:spacing w:line="600" w:lineRule="auto"/>
        <w:ind w:firstLine="720"/>
        <w:contextualSpacing/>
        <w:jc w:val="both"/>
        <w:rPr>
          <w:rFonts w:eastAsia="Times New Roman" w:cs="Times New Roman"/>
        </w:rPr>
      </w:pPr>
      <w:r>
        <w:rPr>
          <w:rFonts w:eastAsia="Times New Roman" w:cs="Times New Roman"/>
        </w:rPr>
        <w:t xml:space="preserve">(Να </w:t>
      </w:r>
      <w:r>
        <w:rPr>
          <w:rFonts w:eastAsia="Times New Roman" w:cs="Times New Roman"/>
        </w:rPr>
        <w:t>μπει η σελ.453)</w:t>
      </w:r>
    </w:p>
    <w:p w14:paraId="04456805" w14:textId="77777777" w:rsidR="00A53C3F" w:rsidRDefault="0019499A">
      <w:pPr>
        <w:spacing w:line="600" w:lineRule="auto"/>
        <w:ind w:firstLine="720"/>
        <w:contextualSpacing/>
        <w:jc w:val="both"/>
        <w:rPr>
          <w:rFonts w:eastAsia="Times New Roman" w:cs="Times New Roman"/>
        </w:rPr>
      </w:pPr>
      <w:r>
        <w:rPr>
          <w:rFonts w:eastAsia="Times New Roman" w:cs="Times New Roman"/>
        </w:rPr>
        <w:t>ΑΛΛΑΓΗ ΣΕΛΙΔΑΣ</w:t>
      </w:r>
    </w:p>
    <w:p w14:paraId="04456806" w14:textId="77777777" w:rsidR="00A53C3F" w:rsidRDefault="0019499A">
      <w:pPr>
        <w:spacing w:line="600" w:lineRule="auto"/>
        <w:ind w:firstLine="720"/>
        <w:contextualSpacing/>
        <w:jc w:val="both"/>
        <w:rPr>
          <w:rFonts w:eastAsia="Times New Roman" w:cs="Times New Roman"/>
        </w:rPr>
      </w:pPr>
      <w:r>
        <w:rPr>
          <w:rFonts w:eastAsia="Times New Roman" w:cs="Times New Roman"/>
          <w:b/>
        </w:rPr>
        <w:t>ΝΙΚΗ ΚΕΡΑΜΕΩΣ:</w:t>
      </w:r>
      <w:r>
        <w:rPr>
          <w:rFonts w:eastAsia="Times New Roman" w:cs="Times New Roman"/>
        </w:rPr>
        <w:t xml:space="preserve"> Κύριε Πρόεδρε, θα ήθελα τον λόγο. </w:t>
      </w:r>
    </w:p>
    <w:p w14:paraId="04456807" w14:textId="77777777" w:rsidR="00A53C3F" w:rsidRDefault="0019499A">
      <w:pPr>
        <w:spacing w:line="600" w:lineRule="auto"/>
        <w:ind w:firstLine="720"/>
        <w:contextualSpacing/>
        <w:jc w:val="both"/>
        <w:rPr>
          <w:rFonts w:eastAsia="Times New Roman" w:cs="Times New Roman"/>
        </w:rPr>
      </w:pPr>
      <w:r>
        <w:rPr>
          <w:rFonts w:eastAsia="Times New Roman"/>
          <w:b/>
          <w:bCs/>
        </w:rPr>
        <w:t>ΠΡΟΕΔΡΕΥΩΝ (Σπυρίδων Λυκούδης):</w:t>
      </w:r>
      <w:r>
        <w:rPr>
          <w:rFonts w:eastAsia="Times New Roman" w:cs="Times New Roman"/>
        </w:rPr>
        <w:t xml:space="preserve"> Ορίστε, κ</w:t>
      </w:r>
      <w:r>
        <w:rPr>
          <w:rFonts w:eastAsia="Times New Roman" w:cs="Times New Roman"/>
        </w:rPr>
        <w:t>.</w:t>
      </w:r>
      <w:r>
        <w:rPr>
          <w:rFonts w:eastAsia="Times New Roman" w:cs="Times New Roman"/>
        </w:rPr>
        <w:t xml:space="preserve"> </w:t>
      </w:r>
      <w:proofErr w:type="spellStart"/>
      <w:r>
        <w:rPr>
          <w:rFonts w:eastAsia="Times New Roman" w:cs="Times New Roman"/>
        </w:rPr>
        <w:t>Κεραμέως</w:t>
      </w:r>
      <w:proofErr w:type="spellEnd"/>
      <w:r>
        <w:rPr>
          <w:rFonts w:eastAsia="Times New Roman" w:cs="Times New Roman"/>
        </w:rPr>
        <w:t xml:space="preserve">. </w:t>
      </w:r>
    </w:p>
    <w:p w14:paraId="04456808" w14:textId="77777777" w:rsidR="00A53C3F" w:rsidRDefault="0019499A">
      <w:pPr>
        <w:spacing w:line="600" w:lineRule="auto"/>
        <w:ind w:firstLine="720"/>
        <w:contextualSpacing/>
        <w:jc w:val="both"/>
        <w:rPr>
          <w:rFonts w:eastAsia="Times New Roman" w:cs="Times New Roman"/>
        </w:rPr>
      </w:pPr>
      <w:r>
        <w:rPr>
          <w:rFonts w:eastAsia="Times New Roman" w:cs="Times New Roman"/>
          <w:b/>
        </w:rPr>
        <w:t>ΝΙΚΗ ΚΕΡΑΜΕΩΣ:</w:t>
      </w:r>
      <w:r>
        <w:rPr>
          <w:rFonts w:eastAsia="Times New Roman" w:cs="Times New Roman"/>
        </w:rPr>
        <w:t xml:space="preserve"> Κύριε Πρόεδρε, αν μου επιτρέπετε, κατά την απουσία μου έγινε μ</w:t>
      </w:r>
      <w:r>
        <w:rPr>
          <w:rFonts w:eastAsia="Times New Roman" w:cs="Times New Roman"/>
        </w:rPr>
        <w:t>ί</w:t>
      </w:r>
      <w:r>
        <w:rPr>
          <w:rFonts w:eastAsia="Times New Roman" w:cs="Times New Roman"/>
        </w:rPr>
        <w:t xml:space="preserve">α συκοφαντική καταγγελία από τον κ. </w:t>
      </w:r>
      <w:proofErr w:type="spellStart"/>
      <w:r>
        <w:rPr>
          <w:rFonts w:eastAsia="Times New Roman" w:cs="Times New Roman"/>
        </w:rPr>
        <w:t>Κατρούγκαλο</w:t>
      </w:r>
      <w:proofErr w:type="spellEnd"/>
      <w:r>
        <w:rPr>
          <w:rFonts w:eastAsia="Times New Roman" w:cs="Times New Roman"/>
        </w:rPr>
        <w:t xml:space="preserve"> κατά του Προέδρου μας, του κ. Μητσοτάκη. Θα ήθελα να απαντήσω σε αυτήν με συγκεκριμένα στοιχεία, διότι έγινε μ</w:t>
      </w:r>
      <w:r>
        <w:rPr>
          <w:rFonts w:eastAsia="Times New Roman" w:cs="Times New Roman"/>
        </w:rPr>
        <w:t>ί</w:t>
      </w:r>
      <w:r>
        <w:rPr>
          <w:rFonts w:eastAsia="Times New Roman" w:cs="Times New Roman"/>
        </w:rPr>
        <w:t xml:space="preserve">α ξεκάθαρη παραποίηση κάποιων πραγματικών περιστατικών. </w:t>
      </w:r>
    </w:p>
    <w:p w14:paraId="04456809" w14:textId="77777777" w:rsidR="00A53C3F" w:rsidRDefault="0019499A">
      <w:pPr>
        <w:spacing w:line="600" w:lineRule="auto"/>
        <w:ind w:firstLine="720"/>
        <w:contextualSpacing/>
        <w:jc w:val="both"/>
        <w:rPr>
          <w:rFonts w:eastAsia="Times New Roman" w:cs="Times New Roman"/>
        </w:rPr>
      </w:pPr>
      <w:r>
        <w:rPr>
          <w:rFonts w:eastAsia="Times New Roman"/>
          <w:b/>
          <w:bCs/>
        </w:rPr>
        <w:lastRenderedPageBreak/>
        <w:t>ΠΡΟΕΔΡΕΥΩΝ (Σπυρίδων Λυκούδης):</w:t>
      </w:r>
      <w:r>
        <w:rPr>
          <w:rFonts w:eastAsia="Times New Roman" w:cs="Times New Roman"/>
        </w:rPr>
        <w:t xml:space="preserve"> Πόσο χρόνο ζητάτε; </w:t>
      </w:r>
    </w:p>
    <w:p w14:paraId="0445680A" w14:textId="77777777" w:rsidR="00A53C3F" w:rsidRDefault="0019499A">
      <w:pPr>
        <w:spacing w:line="600" w:lineRule="auto"/>
        <w:ind w:firstLine="720"/>
        <w:contextualSpacing/>
        <w:jc w:val="both"/>
        <w:rPr>
          <w:rFonts w:eastAsia="Times New Roman" w:cs="Times New Roman"/>
        </w:rPr>
      </w:pPr>
      <w:r>
        <w:rPr>
          <w:rFonts w:eastAsia="Times New Roman" w:cs="Times New Roman"/>
          <w:b/>
        </w:rPr>
        <w:t>ΝΙΚΗ ΚΕΡΑΜΕΩΣ:</w:t>
      </w:r>
      <w:r>
        <w:rPr>
          <w:rFonts w:eastAsia="Times New Roman" w:cs="Times New Roman"/>
        </w:rPr>
        <w:t xml:space="preserve"> Θα αναφερ</w:t>
      </w:r>
      <w:r>
        <w:rPr>
          <w:rFonts w:eastAsia="Times New Roman" w:cs="Times New Roman"/>
        </w:rPr>
        <w:t xml:space="preserve">θώ πολύ σύντομα, κύριε Πρόεδρε. </w:t>
      </w:r>
    </w:p>
    <w:p w14:paraId="0445680B" w14:textId="77777777" w:rsidR="00A53C3F" w:rsidRDefault="0019499A">
      <w:pPr>
        <w:spacing w:line="600" w:lineRule="auto"/>
        <w:ind w:firstLine="720"/>
        <w:contextualSpacing/>
        <w:jc w:val="both"/>
        <w:rPr>
          <w:rFonts w:eastAsia="Times New Roman" w:cs="Times New Roman"/>
        </w:rPr>
      </w:pPr>
      <w:r>
        <w:rPr>
          <w:rFonts w:eastAsia="Times New Roman"/>
          <w:b/>
          <w:bCs/>
        </w:rPr>
        <w:t>ΠΡΟΕΔΡΕΥΩΝ (Σπυρίδων Λυκούδης):</w:t>
      </w:r>
      <w:r>
        <w:rPr>
          <w:rFonts w:eastAsia="Times New Roman" w:cs="Times New Roman"/>
        </w:rPr>
        <w:t xml:space="preserve"> Έχετε τον λόγο, κ</w:t>
      </w:r>
      <w:r>
        <w:rPr>
          <w:rFonts w:eastAsia="Times New Roman" w:cs="Times New Roman"/>
        </w:rPr>
        <w:t>.</w:t>
      </w:r>
      <w:r>
        <w:rPr>
          <w:rFonts w:eastAsia="Times New Roman" w:cs="Times New Roman"/>
        </w:rPr>
        <w:t xml:space="preserve"> </w:t>
      </w:r>
      <w:proofErr w:type="spellStart"/>
      <w:r>
        <w:rPr>
          <w:rFonts w:eastAsia="Times New Roman" w:cs="Times New Roman"/>
        </w:rPr>
        <w:t>Κεραμέως</w:t>
      </w:r>
      <w:proofErr w:type="spellEnd"/>
      <w:r>
        <w:rPr>
          <w:rFonts w:eastAsia="Times New Roman" w:cs="Times New Roman"/>
        </w:rPr>
        <w:t>.</w:t>
      </w:r>
    </w:p>
    <w:p w14:paraId="0445680C" w14:textId="77777777" w:rsidR="00A53C3F" w:rsidRDefault="0019499A">
      <w:pPr>
        <w:spacing w:line="600" w:lineRule="auto"/>
        <w:ind w:firstLine="720"/>
        <w:contextualSpacing/>
        <w:jc w:val="both"/>
        <w:rPr>
          <w:rFonts w:eastAsia="Times New Roman" w:cs="Times New Roman"/>
        </w:rPr>
      </w:pPr>
      <w:r>
        <w:rPr>
          <w:rFonts w:eastAsia="Times New Roman" w:cs="Times New Roman"/>
          <w:b/>
        </w:rPr>
        <w:t>ΝΙΚΗ ΚΕΡΑΜΕΩΣ:</w:t>
      </w:r>
      <w:r>
        <w:rPr>
          <w:rFonts w:eastAsia="Times New Roman" w:cs="Times New Roman"/>
        </w:rPr>
        <w:t xml:space="preserve"> Ο κ. </w:t>
      </w:r>
      <w:proofErr w:type="spellStart"/>
      <w:r>
        <w:rPr>
          <w:rFonts w:eastAsia="Times New Roman" w:cs="Times New Roman"/>
        </w:rPr>
        <w:t>Κατρούγκαλος</w:t>
      </w:r>
      <w:proofErr w:type="spellEnd"/>
      <w:r>
        <w:rPr>
          <w:rFonts w:eastAsia="Times New Roman" w:cs="Times New Roman"/>
        </w:rPr>
        <w:t xml:space="preserve"> είπε ότι κατέθεσε κάποιες επιστολές της ΟΙΕΛΕ προς τον κ. Μητσοτάκη που αφορούν τα περίφημα πλαστά πτυχία, λέγοντας ότι ο κ. Μητσ</w:t>
      </w:r>
      <w:r>
        <w:rPr>
          <w:rFonts w:eastAsia="Times New Roman" w:cs="Times New Roman"/>
        </w:rPr>
        <w:t xml:space="preserve">οτάκης δεν έκανε απολύτως τίποτα και ότι ήρθε ο ίδιος ο κ. </w:t>
      </w:r>
      <w:proofErr w:type="spellStart"/>
      <w:r>
        <w:rPr>
          <w:rFonts w:eastAsia="Times New Roman" w:cs="Times New Roman"/>
        </w:rPr>
        <w:t>Κατρούγκαλος</w:t>
      </w:r>
      <w:proofErr w:type="spellEnd"/>
      <w:r>
        <w:rPr>
          <w:rFonts w:eastAsia="Times New Roman" w:cs="Times New Roman"/>
        </w:rPr>
        <w:t xml:space="preserve"> μετά από μερικούς μήνες και εκείνος ξεσκέπασε το θέμα. </w:t>
      </w:r>
    </w:p>
    <w:p w14:paraId="0445680D" w14:textId="77777777" w:rsidR="00A53C3F" w:rsidRDefault="0019499A">
      <w:pPr>
        <w:spacing w:line="600" w:lineRule="auto"/>
        <w:ind w:firstLine="720"/>
        <w:contextualSpacing/>
        <w:jc w:val="both"/>
        <w:rPr>
          <w:rFonts w:eastAsia="Times New Roman" w:cs="Times New Roman"/>
        </w:rPr>
      </w:pPr>
      <w:r>
        <w:rPr>
          <w:rFonts w:eastAsia="Times New Roman" w:cs="Times New Roman"/>
        </w:rPr>
        <w:t xml:space="preserve">Καλό θα ήταν ο κ. </w:t>
      </w:r>
      <w:proofErr w:type="spellStart"/>
      <w:r>
        <w:rPr>
          <w:rFonts w:eastAsia="Times New Roman" w:cs="Times New Roman"/>
        </w:rPr>
        <w:t>Κατρούγκαλος</w:t>
      </w:r>
      <w:proofErr w:type="spellEnd"/>
      <w:r>
        <w:rPr>
          <w:rFonts w:eastAsia="Times New Roman" w:cs="Times New Roman"/>
        </w:rPr>
        <w:t xml:space="preserve"> να μην ενημερώνεται από τον ΟΙΕΛΕ ή από πελάτες του και καλό θα ήταν να ενημερώνεται από τις επίσ</w:t>
      </w:r>
      <w:r>
        <w:rPr>
          <w:rFonts w:eastAsia="Times New Roman" w:cs="Times New Roman"/>
        </w:rPr>
        <w:t xml:space="preserve">ημες αρχές του κράτους, διότι ο κ. Μητσοτάκης, κύριοι του ΣΥΡΙΖΑ, αυθημερόν μεταβίβασε τα στοιχεία στο Σώμα Ελεγκτών της Δημόσιας Διοίκησης. </w:t>
      </w:r>
    </w:p>
    <w:p w14:paraId="0445680E" w14:textId="77777777" w:rsidR="00A53C3F" w:rsidRDefault="0019499A">
      <w:pPr>
        <w:spacing w:line="600" w:lineRule="auto"/>
        <w:ind w:firstLine="720"/>
        <w:contextualSpacing/>
        <w:jc w:val="both"/>
        <w:rPr>
          <w:rFonts w:eastAsia="Times New Roman" w:cs="Times New Roman"/>
        </w:rPr>
      </w:pPr>
      <w:r>
        <w:rPr>
          <w:rFonts w:eastAsia="Times New Roman" w:cs="Times New Roman"/>
        </w:rPr>
        <w:lastRenderedPageBreak/>
        <w:t xml:space="preserve">Θέλει πολύ θράσος από τον κ. </w:t>
      </w:r>
      <w:proofErr w:type="spellStart"/>
      <w:r>
        <w:rPr>
          <w:rFonts w:eastAsia="Times New Roman" w:cs="Times New Roman"/>
        </w:rPr>
        <w:t>Κατρούγκαλο</w:t>
      </w:r>
      <w:proofErr w:type="spellEnd"/>
      <w:r>
        <w:rPr>
          <w:rFonts w:eastAsia="Times New Roman" w:cs="Times New Roman"/>
        </w:rPr>
        <w:t>, τον Υπουργό του 12%, τον Υπουργό που εκπροσωπούσε τους δημάρχους οι οποί</w:t>
      </w:r>
      <w:r>
        <w:rPr>
          <w:rFonts w:eastAsia="Times New Roman" w:cs="Times New Roman"/>
        </w:rPr>
        <w:t>οι αρνούνταν συγκεκριμένα να δώσουν στοιχεία όσον αφορά τις ανανεώσεις των συμβάσεων, θέλει πολύ θράσος από αυτόν τον Υπουργό να βάλει κατά του μοναδικού Υπουργού Διοικητικής Μεταρρύθμισης ο οποίος με πραγματική θέληση ξεσκέπασε το θέμα των πλαστών πτυχίων</w:t>
      </w:r>
      <w:r>
        <w:rPr>
          <w:rFonts w:eastAsia="Times New Roman" w:cs="Times New Roman"/>
        </w:rPr>
        <w:t xml:space="preserve"> και όχι μόνο αυτό, αλλά και των πλαστών πτυχίων στο δημόσιο. </w:t>
      </w:r>
    </w:p>
    <w:p w14:paraId="0445680F" w14:textId="77777777" w:rsidR="00A53C3F" w:rsidRDefault="0019499A">
      <w:pPr>
        <w:spacing w:line="600" w:lineRule="auto"/>
        <w:ind w:firstLine="720"/>
        <w:contextualSpacing/>
        <w:jc w:val="both"/>
        <w:rPr>
          <w:rFonts w:eastAsia="Times New Roman" w:cs="Times New Roman"/>
        </w:rPr>
      </w:pPr>
      <w:r>
        <w:rPr>
          <w:rFonts w:eastAsia="Times New Roman" w:cs="Times New Roman"/>
        </w:rPr>
        <w:t xml:space="preserve">Θυμίζω ότι ο Κυριάκος Μητσοτάκης είναι ο πρώτος που έκανε συστηματικό έλεγχο των πλαστών πτυχίων στο δημόσιο, ανακάλυψε πεντακόσια και πλέον τέτοια πτυχία και τι έγινε με αυτή τη μεταρρύθμιση; </w:t>
      </w:r>
      <w:r>
        <w:rPr>
          <w:rFonts w:eastAsia="Times New Roman" w:cs="Times New Roman"/>
        </w:rPr>
        <w:t xml:space="preserve">Σταμάτησε, διότι νομοθέτησε ο κ. </w:t>
      </w:r>
      <w:proofErr w:type="spellStart"/>
      <w:r>
        <w:rPr>
          <w:rFonts w:eastAsia="Times New Roman" w:cs="Times New Roman"/>
        </w:rPr>
        <w:t>Κατρούγκαλος</w:t>
      </w:r>
      <w:proofErr w:type="spellEnd"/>
      <w:r>
        <w:rPr>
          <w:rFonts w:eastAsia="Times New Roman" w:cs="Times New Roman"/>
        </w:rPr>
        <w:t xml:space="preserve"> ότι πλέον δεν πρέπει αυτά να ελέγχονται. </w:t>
      </w:r>
    </w:p>
    <w:p w14:paraId="04456810" w14:textId="77777777" w:rsidR="00A53C3F" w:rsidRDefault="0019499A">
      <w:pPr>
        <w:spacing w:line="600" w:lineRule="auto"/>
        <w:ind w:firstLine="720"/>
        <w:contextualSpacing/>
        <w:jc w:val="both"/>
        <w:rPr>
          <w:rFonts w:eastAsia="Times New Roman" w:cs="Times New Roman"/>
        </w:rPr>
      </w:pPr>
      <w:r>
        <w:rPr>
          <w:rFonts w:eastAsia="Times New Roman" w:cs="Times New Roman"/>
        </w:rPr>
        <w:t>Καλούμε τον κ</w:t>
      </w:r>
      <w:r>
        <w:rPr>
          <w:rFonts w:eastAsia="Times New Roman" w:cs="Times New Roman"/>
        </w:rPr>
        <w:t>ύριο</w:t>
      </w:r>
      <w:r>
        <w:rPr>
          <w:rFonts w:eastAsia="Times New Roman" w:cs="Times New Roman"/>
        </w:rPr>
        <w:t xml:space="preserve"> Υπουργό, ο οποίος δεν είναι τώρα παρών, να ανακαλέσει. Επαναλαμβάνω οι επιστολές, τις οποίες επικαλέστηκε ο κ. </w:t>
      </w:r>
      <w:proofErr w:type="spellStart"/>
      <w:r>
        <w:rPr>
          <w:rFonts w:eastAsia="Times New Roman" w:cs="Times New Roman"/>
        </w:rPr>
        <w:t>Κατρούγκαλος</w:t>
      </w:r>
      <w:proofErr w:type="spellEnd"/>
      <w:r>
        <w:rPr>
          <w:rFonts w:eastAsia="Times New Roman" w:cs="Times New Roman"/>
        </w:rPr>
        <w:t>, προωθήθηκαν αυθημερόν στο</w:t>
      </w:r>
      <w:r>
        <w:rPr>
          <w:rFonts w:eastAsia="Times New Roman" w:cs="Times New Roman"/>
        </w:rPr>
        <w:t xml:space="preserve"> Σώμα Ελεγκτών Δημόσιας Διοίκησης. Μπορεί να το πληροφορηθεί ο ίδιος ο κ. </w:t>
      </w:r>
      <w:proofErr w:type="spellStart"/>
      <w:r>
        <w:rPr>
          <w:rFonts w:eastAsia="Times New Roman" w:cs="Times New Roman"/>
        </w:rPr>
        <w:t>Κατρούγκαλος</w:t>
      </w:r>
      <w:proofErr w:type="spellEnd"/>
      <w:r>
        <w:rPr>
          <w:rFonts w:eastAsia="Times New Roman" w:cs="Times New Roman"/>
        </w:rPr>
        <w:t xml:space="preserve"> από τα πορίσματα του Σώματος, τα οποία ακριβώς αποφάνθηκαν επί του θέματος. </w:t>
      </w:r>
    </w:p>
    <w:p w14:paraId="04456811" w14:textId="77777777" w:rsidR="00A53C3F" w:rsidRDefault="0019499A">
      <w:pPr>
        <w:spacing w:line="600" w:lineRule="auto"/>
        <w:ind w:firstLine="720"/>
        <w:contextualSpacing/>
        <w:jc w:val="both"/>
        <w:rPr>
          <w:rFonts w:eastAsia="Times New Roman" w:cs="Times New Roman"/>
        </w:rPr>
      </w:pPr>
      <w:r>
        <w:rPr>
          <w:rFonts w:eastAsia="Times New Roman" w:cs="Times New Roman"/>
        </w:rPr>
        <w:lastRenderedPageBreak/>
        <w:t xml:space="preserve">Ευχαριστώ πολύ. </w:t>
      </w:r>
    </w:p>
    <w:p w14:paraId="04456812" w14:textId="77777777" w:rsidR="00A53C3F" w:rsidRDefault="0019499A">
      <w:pPr>
        <w:spacing w:line="600" w:lineRule="auto"/>
        <w:ind w:firstLine="720"/>
        <w:contextualSpacing/>
        <w:jc w:val="both"/>
        <w:rPr>
          <w:rFonts w:eastAsia="Times New Roman" w:cs="Times New Roman"/>
        </w:rPr>
      </w:pPr>
      <w:r>
        <w:rPr>
          <w:rFonts w:eastAsia="Times New Roman"/>
          <w:b/>
          <w:bCs/>
        </w:rPr>
        <w:t>ΠΡΟΕΔΡΕΥΩΝ (Σπυρίδων Λυκούδης):</w:t>
      </w:r>
      <w:r>
        <w:rPr>
          <w:rFonts w:eastAsia="Times New Roman" w:cs="Times New Roman"/>
        </w:rPr>
        <w:t xml:space="preserve"> Ο κ. Κωνσταντίνος </w:t>
      </w:r>
      <w:proofErr w:type="spellStart"/>
      <w:r>
        <w:rPr>
          <w:rFonts w:eastAsia="Times New Roman" w:cs="Times New Roman"/>
        </w:rPr>
        <w:t>Δουζίνας</w:t>
      </w:r>
      <w:proofErr w:type="spellEnd"/>
      <w:r>
        <w:rPr>
          <w:rFonts w:eastAsia="Times New Roman" w:cs="Times New Roman"/>
        </w:rPr>
        <w:t xml:space="preserve"> από τον ΣΥΡΙΖΑ έ</w:t>
      </w:r>
      <w:r>
        <w:rPr>
          <w:rFonts w:eastAsia="Times New Roman" w:cs="Times New Roman"/>
        </w:rPr>
        <w:t xml:space="preserve">χει τον λόγο. </w:t>
      </w:r>
    </w:p>
    <w:p w14:paraId="04456813" w14:textId="77777777" w:rsidR="00A53C3F" w:rsidRDefault="0019499A">
      <w:pPr>
        <w:spacing w:line="600" w:lineRule="auto"/>
        <w:ind w:firstLine="720"/>
        <w:contextualSpacing/>
        <w:jc w:val="both"/>
        <w:rPr>
          <w:rFonts w:eastAsia="Times New Roman" w:cs="Times New Roman"/>
        </w:rPr>
      </w:pPr>
      <w:r>
        <w:rPr>
          <w:rFonts w:eastAsia="Times New Roman" w:cs="Times New Roman"/>
          <w:b/>
        </w:rPr>
        <w:t>ΚΩΝΣΤΑΝΤΙΝΟΣ ΔΟΥΖΙΝΑΣ:</w:t>
      </w:r>
      <w:r>
        <w:rPr>
          <w:rFonts w:eastAsia="Times New Roman" w:cs="Times New Roman"/>
        </w:rPr>
        <w:t xml:space="preserve"> Ευχαριστώ, κύριε Πρόεδρε. </w:t>
      </w:r>
    </w:p>
    <w:p w14:paraId="04456814" w14:textId="77777777" w:rsidR="00A53C3F" w:rsidRDefault="0019499A">
      <w:pPr>
        <w:spacing w:line="600" w:lineRule="auto"/>
        <w:ind w:firstLine="720"/>
        <w:contextualSpacing/>
        <w:jc w:val="both"/>
        <w:rPr>
          <w:rFonts w:eastAsia="Times New Roman" w:cs="Times New Roman"/>
        </w:rPr>
      </w:pPr>
      <w:r>
        <w:rPr>
          <w:rFonts w:eastAsia="Times New Roman" w:cs="Times New Roman"/>
        </w:rPr>
        <w:t>Μιλώντας στο τέλος αυτής της ενδιαφέρουσας συζήτησης των δύο ημερών, θα αποφύγω να επαναλάβω τα επιχειρήματα που πολλές φορές ακούστηκαν σαν παράλληλοι μονόλογοι, δεδομένου ότι πολλές από τις</w:t>
      </w:r>
      <w:r>
        <w:rPr>
          <w:rFonts w:eastAsia="Times New Roman" w:cs="Times New Roman"/>
        </w:rPr>
        <w:t xml:space="preserve"> αιτιάσεις και τις κριτικές που έγιναν προς το νομοσχέδιο απαντήθηκαν επανειλημμένα από τους Υπουργούς.</w:t>
      </w:r>
    </w:p>
    <w:p w14:paraId="04456815" w14:textId="77777777" w:rsidR="00A53C3F" w:rsidRDefault="0019499A">
      <w:pPr>
        <w:spacing w:line="600" w:lineRule="auto"/>
        <w:ind w:firstLine="720"/>
        <w:contextualSpacing/>
        <w:jc w:val="both"/>
        <w:rPr>
          <w:rFonts w:eastAsia="Times New Roman" w:cs="Times New Roman"/>
        </w:rPr>
      </w:pPr>
      <w:r>
        <w:rPr>
          <w:rFonts w:eastAsia="Times New Roman" w:cs="Times New Roman"/>
        </w:rPr>
        <w:t>Ο προηγούμενος ομιλητής, που μίλησε για κόμπλεξ, για καριέρες σαν χολέρα, νομίζω ότι μου δίνει το δικαίωμα να πω ότι πραγματικά σε αυτή τη συζήτηση παίζ</w:t>
      </w:r>
      <w:r>
        <w:rPr>
          <w:rFonts w:eastAsia="Times New Roman" w:cs="Times New Roman"/>
        </w:rPr>
        <w:t>εται ένα μεγάλο ιδεολογικό παιχνίδι, μ</w:t>
      </w:r>
      <w:r>
        <w:rPr>
          <w:rFonts w:eastAsia="Times New Roman" w:cs="Times New Roman"/>
        </w:rPr>
        <w:t>ί</w:t>
      </w:r>
      <w:r>
        <w:rPr>
          <w:rFonts w:eastAsia="Times New Roman" w:cs="Times New Roman"/>
        </w:rPr>
        <w:t>α μάχη, μ</w:t>
      </w:r>
      <w:r>
        <w:rPr>
          <w:rFonts w:eastAsia="Times New Roman" w:cs="Times New Roman"/>
        </w:rPr>
        <w:t>ί</w:t>
      </w:r>
      <w:r>
        <w:rPr>
          <w:rFonts w:eastAsia="Times New Roman" w:cs="Times New Roman"/>
        </w:rPr>
        <w:t xml:space="preserve">α μητέρα μαχών, διότι βέβαια η </w:t>
      </w:r>
      <w:r>
        <w:rPr>
          <w:rFonts w:eastAsia="Times New Roman" w:cs="Times New Roman"/>
        </w:rPr>
        <w:t>π</w:t>
      </w:r>
      <w:r>
        <w:rPr>
          <w:rFonts w:eastAsia="Times New Roman" w:cs="Times New Roman"/>
        </w:rPr>
        <w:t xml:space="preserve">αιδεία κάθε λαού είναι και το μέλλον του και σήμερα παίζεται το μέλλον της Ελλάδας, η παιδεία του 21ου αιώνα. </w:t>
      </w:r>
    </w:p>
    <w:p w14:paraId="04456816" w14:textId="77777777" w:rsidR="00A53C3F" w:rsidRDefault="0019499A">
      <w:pPr>
        <w:spacing w:line="600" w:lineRule="auto"/>
        <w:ind w:firstLine="720"/>
        <w:contextualSpacing/>
        <w:jc w:val="both"/>
        <w:rPr>
          <w:rFonts w:eastAsia="Times New Roman" w:cs="Times New Roman"/>
        </w:rPr>
      </w:pPr>
      <w:r>
        <w:rPr>
          <w:rFonts w:eastAsia="Times New Roman" w:cs="Times New Roman"/>
        </w:rPr>
        <w:lastRenderedPageBreak/>
        <w:t>Θέλω λοιπόν να εστιάσω κυρίως στις αξίες που βρίσκονται πίσω από</w:t>
      </w:r>
      <w:r>
        <w:rPr>
          <w:rFonts w:eastAsia="Times New Roman" w:cs="Times New Roman"/>
        </w:rPr>
        <w:t xml:space="preserve"> αυτό το νομοσχέδιο και το οποίο, κατά τη δική μου άποψη, αποτελεί μ</w:t>
      </w:r>
      <w:r>
        <w:rPr>
          <w:rFonts w:eastAsia="Times New Roman" w:cs="Times New Roman"/>
        </w:rPr>
        <w:t>ί</w:t>
      </w:r>
      <w:r>
        <w:rPr>
          <w:rFonts w:eastAsia="Times New Roman" w:cs="Times New Roman"/>
        </w:rPr>
        <w:t>α ψηφίδα μόνο σε ένα γενικότερο μεταρρυθμιστικό σχέδιο, κομμάτια του οποίου έχουν ήδη εισαχθεί και επόμενα θα έρθουν σε λίγο. Είναι ένα νομοσχέδιο που ανήκει σε μ</w:t>
      </w:r>
      <w:r>
        <w:rPr>
          <w:rFonts w:eastAsia="Times New Roman" w:cs="Times New Roman"/>
        </w:rPr>
        <w:t>ί</w:t>
      </w:r>
      <w:r>
        <w:rPr>
          <w:rFonts w:eastAsia="Times New Roman" w:cs="Times New Roman"/>
        </w:rPr>
        <w:t xml:space="preserve">α γενικότερη λογική που </w:t>
      </w:r>
      <w:r>
        <w:rPr>
          <w:rFonts w:eastAsia="Times New Roman" w:cs="Times New Roman"/>
        </w:rPr>
        <w:t xml:space="preserve">θα έλεγα ότι εκφράζει το ήθος και την ηθική της Αριστεράς. </w:t>
      </w:r>
    </w:p>
    <w:p w14:paraId="04456817" w14:textId="77777777" w:rsidR="00A53C3F" w:rsidRDefault="0019499A">
      <w:pPr>
        <w:spacing w:line="600" w:lineRule="auto"/>
        <w:ind w:firstLine="720"/>
        <w:contextualSpacing/>
        <w:jc w:val="both"/>
        <w:rPr>
          <w:rFonts w:eastAsia="Times New Roman" w:cs="Times New Roman"/>
        </w:rPr>
      </w:pPr>
      <w:r>
        <w:rPr>
          <w:rFonts w:eastAsia="Times New Roman" w:cs="Times New Roman"/>
        </w:rPr>
        <w:t>Μιλώντας για την Παιδεία στον 21ο αιώνα, θα έλεγα ότι αυτή πρέπει να γειώνεται στις συνθήκες της κοινωνικής αναπαραγωγής που έχουμε σήμερα, τις σύγχρονες και βέβαια στις καλύτερες πρακτικές που πα</w:t>
      </w:r>
      <w:r>
        <w:rPr>
          <w:rFonts w:eastAsia="Times New Roman" w:cs="Times New Roman"/>
        </w:rPr>
        <w:t xml:space="preserve">ίρνουμε από την παιδαγωγική. </w:t>
      </w:r>
    </w:p>
    <w:p w14:paraId="04456818" w14:textId="77777777" w:rsidR="00A53C3F" w:rsidRDefault="0019499A">
      <w:pPr>
        <w:spacing w:line="600" w:lineRule="auto"/>
        <w:ind w:firstLine="720"/>
        <w:contextualSpacing/>
        <w:jc w:val="both"/>
        <w:rPr>
          <w:rFonts w:eastAsia="Times New Roman" w:cs="Times New Roman"/>
        </w:rPr>
      </w:pPr>
      <w:r>
        <w:rPr>
          <w:rFonts w:eastAsia="Times New Roman" w:cs="Times New Roman"/>
        </w:rPr>
        <w:t xml:space="preserve">Θα σας υπενθυμίσω δύο, τρεις από τις βασικές αρχές της παιδείας. Η πρώτη είναι ότι το δικαίωμα στην </w:t>
      </w:r>
      <w:r>
        <w:rPr>
          <w:rFonts w:eastAsia="Times New Roman" w:cs="Times New Roman"/>
        </w:rPr>
        <w:t>π</w:t>
      </w:r>
      <w:r>
        <w:rPr>
          <w:rFonts w:eastAsia="Times New Roman" w:cs="Times New Roman"/>
        </w:rPr>
        <w:t xml:space="preserve">αιδεία υπάρχει ακριβώς για να μειώνει τις διαφορές μεταξύ πλουσίων και πτωχών. Το δικαίωμα στην </w:t>
      </w:r>
      <w:r>
        <w:rPr>
          <w:rFonts w:eastAsia="Times New Roman" w:cs="Times New Roman"/>
        </w:rPr>
        <w:t>π</w:t>
      </w:r>
      <w:r>
        <w:rPr>
          <w:rFonts w:eastAsia="Times New Roman" w:cs="Times New Roman"/>
        </w:rPr>
        <w:t>αιδεία δεν πρέπει να κάνει δ</w:t>
      </w:r>
      <w:r>
        <w:rPr>
          <w:rFonts w:eastAsia="Times New Roman" w:cs="Times New Roman"/>
        </w:rPr>
        <w:t xml:space="preserve">ιάκριση μεταξύ των δύο. Συμβαίνει αυτό στην Ελλάδα; </w:t>
      </w:r>
    </w:p>
    <w:p w14:paraId="04456819"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Άρθρο του </w:t>
      </w:r>
      <w:r>
        <w:rPr>
          <w:rFonts w:eastAsia="Times New Roman" w:cs="Times New Roman"/>
          <w:szCs w:val="24"/>
        </w:rPr>
        <w:t>«</w:t>
      </w:r>
      <w:r>
        <w:rPr>
          <w:rFonts w:eastAsia="Times New Roman" w:cs="Times New Roman"/>
          <w:szCs w:val="24"/>
          <w:lang w:val="en-US"/>
        </w:rPr>
        <w:t>BBC</w:t>
      </w:r>
      <w:r>
        <w:rPr>
          <w:rFonts w:eastAsia="Times New Roman" w:cs="Times New Roman"/>
          <w:szCs w:val="24"/>
        </w:rPr>
        <w:t>»</w:t>
      </w:r>
      <w:r>
        <w:rPr>
          <w:rFonts w:eastAsia="Times New Roman" w:cs="Times New Roman"/>
          <w:szCs w:val="24"/>
        </w:rPr>
        <w:t xml:space="preserve"> στις 30 Σεπτεμβρίου του 2015 με τίτλο «</w:t>
      </w:r>
      <w:r>
        <w:rPr>
          <w:rFonts w:eastAsia="Times New Roman" w:cs="Times New Roman"/>
          <w:szCs w:val="24"/>
          <w:lang w:val="en-US"/>
        </w:rPr>
        <w:t>Greek</w:t>
      </w:r>
      <w:r>
        <w:rPr>
          <w:rFonts w:eastAsia="Times New Roman" w:cs="Times New Roman"/>
          <w:szCs w:val="24"/>
        </w:rPr>
        <w:t xml:space="preserve"> </w:t>
      </w:r>
      <w:r>
        <w:rPr>
          <w:rFonts w:eastAsia="Times New Roman" w:cs="Times New Roman"/>
          <w:szCs w:val="24"/>
          <w:lang w:val="en-US"/>
        </w:rPr>
        <w:t>tragedy</w:t>
      </w:r>
      <w:r>
        <w:rPr>
          <w:rFonts w:eastAsia="Times New Roman" w:cs="Times New Roman"/>
          <w:szCs w:val="24"/>
        </w:rPr>
        <w:t xml:space="preserve"> </w:t>
      </w:r>
      <w:r>
        <w:rPr>
          <w:rFonts w:eastAsia="Times New Roman" w:cs="Times New Roman"/>
          <w:szCs w:val="24"/>
          <w:lang w:val="en-US"/>
        </w:rPr>
        <w:t>for</w:t>
      </w:r>
      <w:r>
        <w:rPr>
          <w:rFonts w:eastAsia="Times New Roman" w:cs="Times New Roman"/>
          <w:szCs w:val="24"/>
        </w:rPr>
        <w:t xml:space="preserve"> </w:t>
      </w:r>
      <w:r>
        <w:rPr>
          <w:rFonts w:eastAsia="Times New Roman" w:cs="Times New Roman"/>
          <w:szCs w:val="24"/>
          <w:lang w:val="en-US"/>
        </w:rPr>
        <w:t>education</w:t>
      </w:r>
      <w:r>
        <w:rPr>
          <w:rFonts w:eastAsia="Times New Roman" w:cs="Times New Roman"/>
          <w:szCs w:val="24"/>
        </w:rPr>
        <w:t xml:space="preserve"> </w:t>
      </w:r>
      <w:r>
        <w:rPr>
          <w:rFonts w:eastAsia="Times New Roman" w:cs="Times New Roman"/>
          <w:szCs w:val="24"/>
          <w:lang w:val="en-US"/>
        </w:rPr>
        <w:t>opportunities</w:t>
      </w:r>
      <w:r>
        <w:rPr>
          <w:rFonts w:eastAsia="Times New Roman" w:cs="Times New Roman"/>
          <w:szCs w:val="24"/>
        </w:rPr>
        <w:t>» γράφει ότι το ελληνικό εκπαιδευτικό σύστημα είναι από τα πιο άνισα στον κόσμο. Στηριγμένο σε μ</w:t>
      </w:r>
      <w:r>
        <w:rPr>
          <w:rFonts w:eastAsia="Times New Roman" w:cs="Times New Roman"/>
          <w:szCs w:val="24"/>
        </w:rPr>
        <w:t>ί</w:t>
      </w:r>
      <w:r>
        <w:rPr>
          <w:rFonts w:eastAsia="Times New Roman" w:cs="Times New Roman"/>
          <w:szCs w:val="24"/>
        </w:rPr>
        <w:t xml:space="preserve">α </w:t>
      </w:r>
      <w:r>
        <w:rPr>
          <w:rFonts w:eastAsia="Times New Roman" w:cs="Times New Roman"/>
          <w:szCs w:val="24"/>
        </w:rPr>
        <w:lastRenderedPageBreak/>
        <w:t xml:space="preserve">έκθεση του </w:t>
      </w:r>
      <w:r>
        <w:rPr>
          <w:rFonts w:eastAsia="Times New Roman" w:cs="Times New Roman"/>
          <w:szCs w:val="24"/>
          <w:lang w:val="en-US"/>
        </w:rPr>
        <w:t>World</w:t>
      </w:r>
      <w:r>
        <w:rPr>
          <w:rFonts w:eastAsia="Times New Roman" w:cs="Times New Roman"/>
          <w:szCs w:val="24"/>
        </w:rPr>
        <w:t xml:space="preserve"> </w:t>
      </w:r>
      <w:r>
        <w:rPr>
          <w:rFonts w:eastAsia="Times New Roman" w:cs="Times New Roman"/>
          <w:szCs w:val="24"/>
          <w:lang w:val="en-US"/>
        </w:rPr>
        <w:t>Economic</w:t>
      </w:r>
      <w:r>
        <w:rPr>
          <w:rFonts w:eastAsia="Times New Roman" w:cs="Times New Roman"/>
          <w:szCs w:val="24"/>
        </w:rPr>
        <w:t xml:space="preserve"> </w:t>
      </w:r>
      <w:r>
        <w:rPr>
          <w:rFonts w:eastAsia="Times New Roman" w:cs="Times New Roman"/>
          <w:szCs w:val="24"/>
          <w:lang w:val="en-US"/>
        </w:rPr>
        <w:t>Forum</w:t>
      </w:r>
      <w:r>
        <w:rPr>
          <w:rFonts w:eastAsia="Times New Roman" w:cs="Times New Roman"/>
          <w:szCs w:val="24"/>
        </w:rPr>
        <w:t xml:space="preserve"> του Νταβός, όπως το λέμε, γράφει ότι η Ελλάδα είναι η τελευταία, στην τριακοστή θέση, από τις ανεπτυγμένες χώρες στη σχέση ανάμεσα στο εισόδημα και τις ακαδημαϊκές ευκαιρίες και επιδόσεις. Πέντε φορές περισσότερα είναι τα </w:t>
      </w:r>
      <w:r>
        <w:rPr>
          <w:rFonts w:eastAsia="Times New Roman" w:cs="Times New Roman"/>
          <w:szCs w:val="24"/>
        </w:rPr>
        <w:t>λεφτά που ξοδεύουν οι πλούσιες οικογένειες στην Ελλάδα σε σχέση με τις φτωχές.</w:t>
      </w:r>
    </w:p>
    <w:p w14:paraId="0445681A"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Αυτή, λοιπόν, τη συνολική αποτυχία του εκπαιδευτικού μας συστήματος τα τελευταία είκοσι χρόνια είναι κάτι που εμείς, ως Κυβέρνηση και ιδεολογία, είμαστε αποφασισμένοι να χτυπήσο</w:t>
      </w:r>
      <w:r>
        <w:rPr>
          <w:rFonts w:eastAsia="Times New Roman" w:cs="Times New Roman"/>
          <w:szCs w:val="24"/>
        </w:rPr>
        <w:t xml:space="preserve">υμε. </w:t>
      </w:r>
    </w:p>
    <w:p w14:paraId="0445681B"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Θα προχωρήσω σε μ</w:t>
      </w:r>
      <w:r>
        <w:rPr>
          <w:rFonts w:eastAsia="Times New Roman" w:cs="Times New Roman"/>
          <w:szCs w:val="24"/>
        </w:rPr>
        <w:t>ί</w:t>
      </w:r>
      <w:r>
        <w:rPr>
          <w:rFonts w:eastAsia="Times New Roman" w:cs="Times New Roman"/>
          <w:szCs w:val="24"/>
        </w:rPr>
        <w:t>α δεύτερη αρχή. Η παιδεία έχει μ</w:t>
      </w:r>
      <w:r>
        <w:rPr>
          <w:rFonts w:eastAsia="Times New Roman" w:cs="Times New Roman"/>
          <w:szCs w:val="24"/>
        </w:rPr>
        <w:t>ί</w:t>
      </w:r>
      <w:r>
        <w:rPr>
          <w:rFonts w:eastAsia="Times New Roman" w:cs="Times New Roman"/>
          <w:szCs w:val="24"/>
        </w:rPr>
        <w:t xml:space="preserve">α εγγενή και όχι </w:t>
      </w:r>
      <w:proofErr w:type="spellStart"/>
      <w:r>
        <w:rPr>
          <w:rFonts w:eastAsia="Times New Roman" w:cs="Times New Roman"/>
          <w:szCs w:val="24"/>
        </w:rPr>
        <w:t>εργαλειακή</w:t>
      </w:r>
      <w:proofErr w:type="spellEnd"/>
      <w:r>
        <w:rPr>
          <w:rFonts w:eastAsia="Times New Roman" w:cs="Times New Roman"/>
          <w:szCs w:val="24"/>
        </w:rPr>
        <w:t xml:space="preserve"> αξία. Δεν διδάσκουν τα παιδιά σε όλα τα επίπεδα απλώς για να μπουν στην οικονομία. Τα διδάσκουμε για να μορφωθούν, όπως είπε κάποιος, να σκέπτονται, να κρίνουν, να εμβαθύν</w:t>
      </w:r>
      <w:r>
        <w:rPr>
          <w:rFonts w:eastAsia="Times New Roman" w:cs="Times New Roman"/>
          <w:szCs w:val="24"/>
        </w:rPr>
        <w:t>ουν, να αποκτούν γνώση εαυτού και άλλων. Αυτό είναι το κλασικό ιδεώδες του λεγόμενου «</w:t>
      </w:r>
      <w:proofErr w:type="spellStart"/>
      <w:r>
        <w:rPr>
          <w:rFonts w:eastAsia="Times New Roman" w:cs="Times New Roman"/>
          <w:szCs w:val="24"/>
          <w:lang w:val="en-US"/>
        </w:rPr>
        <w:t>Bildung</w:t>
      </w:r>
      <w:proofErr w:type="spellEnd"/>
      <w:r>
        <w:rPr>
          <w:rFonts w:eastAsia="Times New Roman" w:cs="Times New Roman"/>
          <w:szCs w:val="24"/>
        </w:rPr>
        <w:t>», της καλλιέργειας του χαρακτήρα, της μόρφωσης, της δημιουργίας μορφής στον χαρακτήρα.</w:t>
      </w:r>
    </w:p>
    <w:p w14:paraId="0445681C"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Πώς, λοιπόν, προσαρμόζονται αυτές οι κλασικές αρχές στη σημερινή κατάσταση;</w:t>
      </w:r>
      <w:r>
        <w:rPr>
          <w:rFonts w:eastAsia="Times New Roman" w:cs="Times New Roman"/>
          <w:szCs w:val="24"/>
        </w:rPr>
        <w:t xml:space="preserve"> Νομίζω ότι τα βασικά κεφάλαια για τα </w:t>
      </w:r>
      <w:proofErr w:type="spellStart"/>
      <w:r>
        <w:rPr>
          <w:rFonts w:eastAsia="Times New Roman" w:cs="Times New Roman"/>
          <w:szCs w:val="24"/>
        </w:rPr>
        <w:t>σχολειά</w:t>
      </w:r>
      <w:proofErr w:type="spellEnd"/>
      <w:r>
        <w:rPr>
          <w:rFonts w:eastAsia="Times New Roman" w:cs="Times New Roman"/>
          <w:szCs w:val="24"/>
        </w:rPr>
        <w:t xml:space="preserve"> των προσφύγων, η διαπολιτισμική και ελληνόφωνη εκπαίδευση δίνουν το «ρεφρέν» γύρω από αυτή τη νομοθετική παρέμβαση.</w:t>
      </w:r>
    </w:p>
    <w:p w14:paraId="0445681D"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Πολλοί εδώ -και τα ακούσαμε επανειλημμένως και σε αυτή την Αίθουσα, δυστυχώς- επαναλαμβάνουν ό</w:t>
      </w:r>
      <w:r>
        <w:rPr>
          <w:rFonts w:eastAsia="Times New Roman" w:cs="Times New Roman"/>
          <w:szCs w:val="24"/>
        </w:rPr>
        <w:t>τι το κυρίαρχο δίλημμα της ελληνικής ταυτότητας είναι: «Ανατολή ή Δύση», «</w:t>
      </w:r>
      <w:proofErr w:type="spellStart"/>
      <w:r>
        <w:rPr>
          <w:rFonts w:eastAsia="Times New Roman" w:cs="Times New Roman"/>
          <w:szCs w:val="24"/>
        </w:rPr>
        <w:t>Ελληναράδες</w:t>
      </w:r>
      <w:proofErr w:type="spellEnd"/>
      <w:r>
        <w:rPr>
          <w:rFonts w:eastAsia="Times New Roman" w:cs="Times New Roman"/>
          <w:szCs w:val="24"/>
        </w:rPr>
        <w:t xml:space="preserve"> ή κοσμοπολίτες», «</w:t>
      </w:r>
      <w:proofErr w:type="spellStart"/>
      <w:r>
        <w:rPr>
          <w:rFonts w:eastAsia="Times New Roman" w:cs="Times New Roman"/>
          <w:szCs w:val="24"/>
        </w:rPr>
        <w:t>Λωζάνη</w:t>
      </w:r>
      <w:proofErr w:type="spellEnd"/>
      <w:r>
        <w:rPr>
          <w:rFonts w:eastAsia="Times New Roman" w:cs="Times New Roman"/>
          <w:szCs w:val="24"/>
        </w:rPr>
        <w:t xml:space="preserve"> ή Κοζάνη». Είναι και τα δύο λάθος. </w:t>
      </w:r>
    </w:p>
    <w:p w14:paraId="0445681E"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Διότι, όπως ξέρουμε από την κοινωνική επιστήμη και ανθρωπολογία, αυτές οι έννοιες «Ανατολή» και «Δύση» είναι </w:t>
      </w:r>
      <w:r>
        <w:rPr>
          <w:rFonts w:eastAsia="Times New Roman" w:cs="Times New Roman"/>
          <w:szCs w:val="24"/>
        </w:rPr>
        <w:t>φαντασιακές κοινότητες. Είναι δημιουργήματα που δημιουργούν ένα ιδεώδες «εγώ», για να μπορώ να ξεπερνάω τα προβλήματα που έχω στην καθημερινή μου ζωή και ως υποκείμενο και ως συλλογικότητα. Η «Δύση» βρίσκεται στην «Ανατολή». Όπου πηγαίνουν οι πιστωτικές κά</w:t>
      </w:r>
      <w:r>
        <w:rPr>
          <w:rFonts w:eastAsia="Times New Roman" w:cs="Times New Roman"/>
          <w:szCs w:val="24"/>
        </w:rPr>
        <w:t xml:space="preserve">ρτες, το ίντερνετ και τα </w:t>
      </w:r>
      <w:r>
        <w:rPr>
          <w:rFonts w:eastAsia="Times New Roman" w:cs="Times New Roman"/>
          <w:szCs w:val="24"/>
          <w:lang w:val="en-US"/>
        </w:rPr>
        <w:t>McDonald</w:t>
      </w:r>
      <w:r>
        <w:rPr>
          <w:rFonts w:eastAsia="Times New Roman" w:cs="Times New Roman"/>
          <w:szCs w:val="24"/>
        </w:rPr>
        <w:t>’</w:t>
      </w:r>
      <w:r>
        <w:rPr>
          <w:rFonts w:eastAsia="Times New Roman" w:cs="Times New Roman"/>
          <w:szCs w:val="24"/>
          <w:lang w:val="en-US"/>
        </w:rPr>
        <w:t>s</w:t>
      </w:r>
      <w:r>
        <w:rPr>
          <w:rFonts w:eastAsia="Times New Roman" w:cs="Times New Roman"/>
          <w:szCs w:val="24"/>
        </w:rPr>
        <w:t>, προφανώς και όλες οι παραδοσιακές κοινοτικές αξίες αρχίζουν να υπονομεύονται.</w:t>
      </w:r>
    </w:p>
    <w:p w14:paraId="0445681F"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Εξίσου, η «Ανατολή» βρίσκεται μέσα στη «Δύση». Το έχουμε σε όλες τις μεγάλες μητροπόλεις του κόσμου και βέβαια, και στην Ελλάδα. Ο άλλος βρίσ</w:t>
      </w:r>
      <w:r>
        <w:rPr>
          <w:rFonts w:eastAsia="Times New Roman" w:cs="Times New Roman"/>
          <w:szCs w:val="24"/>
        </w:rPr>
        <w:t xml:space="preserve">κεται μέσα μας και εμείς βρισκόμαστε μέσα στον άλλο. </w:t>
      </w:r>
      <w:r>
        <w:rPr>
          <w:rFonts w:eastAsia="Times New Roman" w:cs="Times New Roman"/>
          <w:szCs w:val="24"/>
        </w:rPr>
        <w:t>Α</w:t>
      </w:r>
      <w:r>
        <w:rPr>
          <w:rFonts w:eastAsia="Times New Roman" w:cs="Times New Roman"/>
          <w:szCs w:val="24"/>
        </w:rPr>
        <w:t>υτή είναι η βασική αξία από την οποία ξεκινά αυτό που ονομάζουμε διαπολιτισμική εκπαίδευση, παιδεία και αρχές. Η λογική μιας περιχαρακωμένης ταυτότητας «σκαντζόχοιρου» είναι απολύτως λαθεμένη.</w:t>
      </w:r>
    </w:p>
    <w:p w14:paraId="04456820"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Ο</w:t>
      </w:r>
      <w:r>
        <w:rPr>
          <w:rFonts w:eastAsia="Times New Roman" w:cs="Times New Roman"/>
          <w:szCs w:val="24"/>
        </w:rPr>
        <w:t>λοκληρώνω, λέγοντας μερικά πράγματα για το νομοσχέδιο και όπως αυτό εμφανίζεται. Θα ξεκινήσω, όμως, με κάτι που δεν ακούγεται συχνά και νομίζω ότι ως Κοινοβούλιο είμαστε υποχρεωμένοι να αναφερόμαστε σε αυτό περισσότερο, το δημογραφικό μας πρόβλημα.</w:t>
      </w:r>
    </w:p>
    <w:p w14:paraId="04456821"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Ο δείκτ</w:t>
      </w:r>
      <w:r>
        <w:rPr>
          <w:rFonts w:eastAsia="Times New Roman" w:cs="Times New Roman"/>
          <w:szCs w:val="24"/>
        </w:rPr>
        <w:t>ης γονιμότητας για να μπορεί να αναπαράγεται ένας πληθυσμός είναι 2,1 γεννήσεις ανά γυναίκα που είναι σε αναπαραγωγική ηλικία. Ο μέσος όρος στην Ευρώπη είναι 1,5. Η Ελλάδα έχει τον μικρότερο δείκτη, δηλαδή 1,3. Αν προσθέσεις σε αυτό τη γήρανση του πληθυσμο</w:t>
      </w:r>
      <w:r>
        <w:rPr>
          <w:rFonts w:eastAsia="Times New Roman" w:cs="Times New Roman"/>
          <w:szCs w:val="24"/>
        </w:rPr>
        <w:t>ύ, το μεγάλωμα του προσδόκιμου της ηλικίας και την αναχώρηση των νέων Ελλήνων προς το εξωτερικό, είμαστε σε μ</w:t>
      </w:r>
      <w:r>
        <w:rPr>
          <w:rFonts w:eastAsia="Times New Roman" w:cs="Times New Roman"/>
          <w:szCs w:val="24"/>
        </w:rPr>
        <w:t>ί</w:t>
      </w:r>
      <w:r>
        <w:rPr>
          <w:rFonts w:eastAsia="Times New Roman" w:cs="Times New Roman"/>
          <w:szCs w:val="24"/>
        </w:rPr>
        <w:t xml:space="preserve">α κατάσταση που φθίνουμε ως λαός. </w:t>
      </w:r>
    </w:p>
    <w:p w14:paraId="04456822"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Σύμφωνα με στοιχεία της Ευρωπαϊκής Ένωσης που χρησιμοποιούν το τελευταίο </w:t>
      </w:r>
      <w:r>
        <w:rPr>
          <w:rFonts w:eastAsia="Times New Roman" w:cs="Times New Roman"/>
          <w:szCs w:val="24"/>
          <w:lang w:val="en-US"/>
        </w:rPr>
        <w:t>census</w:t>
      </w:r>
      <w:r>
        <w:rPr>
          <w:rFonts w:eastAsia="Times New Roman" w:cs="Times New Roman"/>
          <w:szCs w:val="24"/>
        </w:rPr>
        <w:t>, την τελευταία απογραφή, η Ελλά</w:t>
      </w:r>
      <w:r>
        <w:rPr>
          <w:rFonts w:eastAsia="Times New Roman" w:cs="Times New Roman"/>
          <w:szCs w:val="24"/>
        </w:rPr>
        <w:t xml:space="preserve">δα είχε έναν πληθυσμό έντεκα εκατομμυρίων το 2011 και θα έχει εννέα εκατομμύρια το </w:t>
      </w:r>
      <w:r>
        <w:rPr>
          <w:rFonts w:eastAsia="Times New Roman" w:cs="Times New Roman"/>
          <w:szCs w:val="24"/>
        </w:rPr>
        <w:t>2050</w:t>
      </w:r>
      <w:r>
        <w:rPr>
          <w:rFonts w:eastAsia="Times New Roman" w:cs="Times New Roman"/>
          <w:szCs w:val="24"/>
        </w:rPr>
        <w:t xml:space="preserve">, αν κάτι δεν αλλάξει. </w:t>
      </w:r>
      <w:r>
        <w:rPr>
          <w:rFonts w:eastAsia="Times New Roman" w:cs="Times New Roman"/>
          <w:szCs w:val="24"/>
        </w:rPr>
        <w:t>Τ</w:t>
      </w:r>
      <w:r>
        <w:rPr>
          <w:rFonts w:eastAsia="Times New Roman" w:cs="Times New Roman"/>
          <w:szCs w:val="24"/>
        </w:rPr>
        <w:t xml:space="preserve">ι θα αλλάξει; Αυτό το έκανε, κατ’ αρχάς, η κ. </w:t>
      </w:r>
      <w:proofErr w:type="spellStart"/>
      <w:r>
        <w:rPr>
          <w:rFonts w:eastAsia="Times New Roman" w:cs="Times New Roman"/>
          <w:szCs w:val="24"/>
        </w:rPr>
        <w:t>Μέρκελ</w:t>
      </w:r>
      <w:proofErr w:type="spellEnd"/>
      <w:r>
        <w:rPr>
          <w:rFonts w:eastAsia="Times New Roman" w:cs="Times New Roman"/>
          <w:szCs w:val="24"/>
        </w:rPr>
        <w:t xml:space="preserve">. </w:t>
      </w:r>
    </w:p>
    <w:p w14:paraId="04456823"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Πρέπει, στο μέτρο που έχουμε τους πρόσφυγες και τους μετανάστες που έρχονται στην Ελλάδα, </w:t>
      </w:r>
      <w:r>
        <w:rPr>
          <w:rFonts w:eastAsia="Times New Roman" w:cs="Times New Roman"/>
          <w:szCs w:val="24"/>
        </w:rPr>
        <w:t xml:space="preserve">να αρχίσουμε να σκεφτόμαστε πώς θα μπορέσουμε αυτόν τον κόσμο όχι αναγκαστικά να τον αφομοιώσουμε, αλλά να τον εντάξουμε μέσα στον εθνικό κορμό, για να σώσουμε τον πληθυσμό μας, να σώσουμε τον λαό μας. </w:t>
      </w:r>
      <w:r>
        <w:rPr>
          <w:rFonts w:eastAsia="Times New Roman" w:cs="Times New Roman"/>
          <w:szCs w:val="24"/>
        </w:rPr>
        <w:t>Α</w:t>
      </w:r>
      <w:r>
        <w:rPr>
          <w:rFonts w:eastAsia="Times New Roman" w:cs="Times New Roman"/>
          <w:szCs w:val="24"/>
        </w:rPr>
        <w:t xml:space="preserve">υτό είναι που κάνει το νομοσχέδιο με τα </w:t>
      </w:r>
      <w:proofErr w:type="spellStart"/>
      <w:r>
        <w:rPr>
          <w:rFonts w:eastAsia="Times New Roman" w:cs="Times New Roman"/>
          <w:szCs w:val="24"/>
        </w:rPr>
        <w:t>σχολειά</w:t>
      </w:r>
      <w:proofErr w:type="spellEnd"/>
      <w:r>
        <w:rPr>
          <w:rFonts w:eastAsia="Times New Roman" w:cs="Times New Roman"/>
          <w:szCs w:val="24"/>
        </w:rPr>
        <w:t xml:space="preserve"> για τ</w:t>
      </w:r>
      <w:r>
        <w:rPr>
          <w:rFonts w:eastAsia="Times New Roman" w:cs="Times New Roman"/>
          <w:szCs w:val="24"/>
        </w:rPr>
        <w:t>α προσφυγόπουλα.</w:t>
      </w:r>
    </w:p>
    <w:p w14:paraId="04456824" w14:textId="77777777" w:rsidR="00A53C3F" w:rsidRDefault="0019499A">
      <w:pPr>
        <w:spacing w:line="600" w:lineRule="auto"/>
        <w:ind w:firstLine="720"/>
        <w:contextualSpacing/>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04456825"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Μισό λεπτό ακόμη, κύριε Πρόεδρε, και ολοκληρώνω.</w:t>
      </w:r>
    </w:p>
    <w:p w14:paraId="04456826"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Τέσσερα σχολεία θα φτιαχτούν στα μεγάλα </w:t>
      </w:r>
      <w:r>
        <w:rPr>
          <w:rFonts w:eastAsia="Times New Roman" w:cs="Times New Roman"/>
          <w:szCs w:val="24"/>
          <w:lang w:val="en-US"/>
        </w:rPr>
        <w:t>camps</w:t>
      </w:r>
      <w:r>
        <w:rPr>
          <w:rFonts w:eastAsia="Times New Roman" w:cs="Times New Roman"/>
          <w:szCs w:val="24"/>
        </w:rPr>
        <w:t>. Οι άλλοι θα πάνε στα όμορα σχολεία. Από το τέλος του μήνα θ</w:t>
      </w:r>
      <w:r>
        <w:rPr>
          <w:rFonts w:eastAsia="Times New Roman" w:cs="Times New Roman"/>
          <w:szCs w:val="24"/>
        </w:rPr>
        <w:t>α μαθαίνουν μαθηματικά, την ελληνική γλώσσα, μ</w:t>
      </w:r>
      <w:r>
        <w:rPr>
          <w:rFonts w:eastAsia="Times New Roman" w:cs="Times New Roman"/>
          <w:szCs w:val="24"/>
        </w:rPr>
        <w:t>ί</w:t>
      </w:r>
      <w:r>
        <w:rPr>
          <w:rFonts w:eastAsia="Times New Roman" w:cs="Times New Roman"/>
          <w:szCs w:val="24"/>
        </w:rPr>
        <w:t>α ξένη γλώσσα και θα κάνουν γυμναστική και άλλες καλλιτεχνικές ενέργειες.</w:t>
      </w:r>
    </w:p>
    <w:p w14:paraId="04456827"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Εννιά χιλιάδες προσφυγόπουλα έχουν </w:t>
      </w:r>
      <w:proofErr w:type="spellStart"/>
      <w:r>
        <w:rPr>
          <w:rFonts w:eastAsia="Times New Roman" w:cs="Times New Roman"/>
          <w:szCs w:val="24"/>
        </w:rPr>
        <w:t>προκαταγραφεί</w:t>
      </w:r>
      <w:proofErr w:type="spellEnd"/>
      <w:r>
        <w:rPr>
          <w:rFonts w:eastAsia="Times New Roman" w:cs="Times New Roman"/>
          <w:szCs w:val="24"/>
        </w:rPr>
        <w:t xml:space="preserve"> εδώ, το οποίο σημαίνει ότι έχουν ξεκινήσει διαδικασία να ζητήσουν πολιτικό άσυλο. Αυτό</w:t>
      </w:r>
      <w:r>
        <w:rPr>
          <w:rFonts w:eastAsia="Times New Roman" w:cs="Times New Roman"/>
          <w:szCs w:val="24"/>
        </w:rPr>
        <w:t xml:space="preserve"> για εμένα είναι ένα από τα πιο σημαντικά μέτρα στα οποία πρέπει και εμείς να μπούμε και σαν Βουλή και σαν Κυβέρνηση, αλλά και σαν κοινωνία των πολιτών με τη μεγαλύτερη δυνατή ορμή. Θα πρέπει αυτά τα νέα παιδιά, τα οποία θα πάνε και θα μάθουν ελληνικά και </w:t>
      </w:r>
      <w:r>
        <w:rPr>
          <w:rFonts w:eastAsia="Times New Roman" w:cs="Times New Roman"/>
          <w:szCs w:val="24"/>
        </w:rPr>
        <w:t>τα οποία του χρόνου θα μπουν στα κανονικά σχολεία, να μπορέσουν σιγά</w:t>
      </w:r>
      <w:r>
        <w:rPr>
          <w:rFonts w:eastAsia="Times New Roman" w:cs="Times New Roman"/>
          <w:szCs w:val="24"/>
        </w:rPr>
        <w:t xml:space="preserve"> </w:t>
      </w:r>
      <w:r>
        <w:rPr>
          <w:rFonts w:eastAsia="Times New Roman" w:cs="Times New Roman"/>
          <w:szCs w:val="24"/>
        </w:rPr>
        <w:t>σιγά να ενταχθούν σε αυτό που λέμε «ελληνικό κοινωνικό ιστό».</w:t>
      </w:r>
    </w:p>
    <w:p w14:paraId="04456828"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Αυτά είναι τα πράγματα τα οποία είμαστε υποχρεωμένοι, όχι κοιτώντας σήμερα τα μικροπολιτικά μας συμφέροντα, αλλά κοιτώντας το</w:t>
      </w:r>
      <w:r>
        <w:rPr>
          <w:rFonts w:eastAsia="Times New Roman" w:cs="Times New Roman"/>
          <w:szCs w:val="24"/>
        </w:rPr>
        <w:t xml:space="preserve"> μέλλον της Ελλάδας -αυτό είμαστε υποχρεωμένοι να κάνουμε εδώ εμείς, σαν Βουλευτές- να αρχίσουμε να συζητάμε, να τα βάζουμε σε δημόσια συζήτηση, έτσι ώστε και ο κόσμος να τα ακούει αυτά, να ακούει αυτά που λέγονται από τους </w:t>
      </w:r>
      <w:proofErr w:type="spellStart"/>
      <w:r>
        <w:rPr>
          <w:rFonts w:eastAsia="Times New Roman" w:cs="Times New Roman"/>
          <w:szCs w:val="24"/>
        </w:rPr>
        <w:t>Ελληναράδες</w:t>
      </w:r>
      <w:proofErr w:type="spellEnd"/>
      <w:r>
        <w:rPr>
          <w:rFonts w:eastAsia="Times New Roman" w:cs="Times New Roman"/>
          <w:szCs w:val="24"/>
        </w:rPr>
        <w:t>, ότι εδώ πέρα θα έρθ</w:t>
      </w:r>
      <w:r>
        <w:rPr>
          <w:rFonts w:eastAsia="Times New Roman" w:cs="Times New Roman"/>
          <w:szCs w:val="24"/>
        </w:rPr>
        <w:t>ουν και θα μας φάνε, θα μας τα κάνουν όλα τζαμιά κ</w:t>
      </w:r>
      <w:r>
        <w:rPr>
          <w:rFonts w:eastAsia="Times New Roman" w:cs="Times New Roman"/>
          <w:szCs w:val="24"/>
        </w:rPr>
        <w:t>.</w:t>
      </w:r>
      <w:r>
        <w:rPr>
          <w:rFonts w:eastAsia="Times New Roman" w:cs="Times New Roman"/>
          <w:szCs w:val="24"/>
        </w:rPr>
        <w:t xml:space="preserve">λπ.. Το έχουμε ανάγκη αυτό. </w:t>
      </w:r>
      <w:r>
        <w:rPr>
          <w:rFonts w:eastAsia="Times New Roman" w:cs="Times New Roman"/>
          <w:szCs w:val="24"/>
        </w:rPr>
        <w:t>Α</w:t>
      </w:r>
      <w:r>
        <w:rPr>
          <w:rFonts w:eastAsia="Times New Roman" w:cs="Times New Roman"/>
          <w:szCs w:val="24"/>
        </w:rPr>
        <w:t xml:space="preserve">υτός είναι ο δρόμος τον οποίο ξεκινήσαμε και κάναμε και αυτό το νομοσχέδιο. </w:t>
      </w:r>
    </w:p>
    <w:p w14:paraId="04456829"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Αυτό, όμως, είναι και το ήθος της Αριστεράς. Δεν μπορούμε να εγκαταλείψουμε τις βασικές αυτές ιδεολογικές αρχές. </w:t>
      </w:r>
      <w:r>
        <w:rPr>
          <w:rFonts w:eastAsia="Times New Roman" w:cs="Times New Roman"/>
          <w:szCs w:val="24"/>
        </w:rPr>
        <w:t>Γ</w:t>
      </w:r>
      <w:r>
        <w:rPr>
          <w:rFonts w:eastAsia="Times New Roman" w:cs="Times New Roman"/>
          <w:szCs w:val="24"/>
        </w:rPr>
        <w:t xml:space="preserve">ια να επαναλάβω τη μεγάλη ηθική αρχή ολόκληρης της δυτικής </w:t>
      </w:r>
      <w:proofErr w:type="spellStart"/>
      <w:r>
        <w:rPr>
          <w:rFonts w:eastAsia="Times New Roman" w:cs="Times New Roman"/>
          <w:szCs w:val="24"/>
        </w:rPr>
        <w:t>νεωτερικότητας</w:t>
      </w:r>
      <w:proofErr w:type="spellEnd"/>
      <w:r>
        <w:rPr>
          <w:rFonts w:eastAsia="Times New Roman" w:cs="Times New Roman"/>
          <w:szCs w:val="24"/>
        </w:rPr>
        <w:t>, «ο άλλος είναι μέσα μου και εγώ είμαι μέσα στον άλλον».</w:t>
      </w:r>
    </w:p>
    <w:p w14:paraId="0445682A"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Σας ευχαρισ</w:t>
      </w:r>
      <w:r>
        <w:rPr>
          <w:rFonts w:eastAsia="Times New Roman" w:cs="Times New Roman"/>
          <w:szCs w:val="24"/>
        </w:rPr>
        <w:t>τώ.</w:t>
      </w:r>
    </w:p>
    <w:p w14:paraId="0445682B" w14:textId="77777777" w:rsidR="00A53C3F" w:rsidRDefault="0019499A">
      <w:pPr>
        <w:spacing w:line="600" w:lineRule="auto"/>
        <w:ind w:firstLine="720"/>
        <w:contextualSpacing/>
        <w:jc w:val="both"/>
        <w:rPr>
          <w:rFonts w:eastAsia="Times New Roman" w:cs="Times New Roman"/>
        </w:rPr>
      </w:pPr>
      <w:r>
        <w:rPr>
          <w:rFonts w:eastAsia="Times New Roman" w:cs="Times New Roman"/>
        </w:rPr>
        <w:t xml:space="preserve">(Στο σημείο αυτό ο Βουλευτής κ. Κωνσταντίνος </w:t>
      </w:r>
      <w:proofErr w:type="spellStart"/>
      <w:r>
        <w:rPr>
          <w:rFonts w:eastAsia="Times New Roman" w:cs="Times New Roman"/>
        </w:rPr>
        <w:t>Δουζίνας</w:t>
      </w:r>
      <w:proofErr w:type="spellEnd"/>
      <w:r>
        <w:rPr>
          <w:rFonts w:eastAsia="Times New Roman" w:cs="Times New Roman"/>
        </w:rPr>
        <w:t xml:space="preserve"> καταθέτει για τα Πρακτικά το προαναφερθέν άρθρο, το οποίο βρίσκεται στο αρχείο του Τμήματος Γραμματείας της Διεύθυνσης Στενογραφίας και Πρακτικών της Βουλής)</w:t>
      </w:r>
    </w:p>
    <w:p w14:paraId="0445682C" w14:textId="77777777" w:rsidR="00A53C3F" w:rsidRDefault="0019499A">
      <w:pPr>
        <w:spacing w:line="600" w:lineRule="auto"/>
        <w:contextualSpacing/>
        <w:jc w:val="center"/>
        <w:rPr>
          <w:rFonts w:eastAsia="Times New Roman"/>
          <w:bCs/>
        </w:rPr>
      </w:pPr>
      <w:r>
        <w:rPr>
          <w:rFonts w:eastAsia="Times New Roman"/>
          <w:bCs/>
        </w:rPr>
        <w:t>(Χειροκροτήματα από την πτέρυγα του ΣΥΡΙ</w:t>
      </w:r>
      <w:r>
        <w:rPr>
          <w:rFonts w:eastAsia="Times New Roman"/>
          <w:bCs/>
        </w:rPr>
        <w:t>ΖΑ)</w:t>
      </w:r>
    </w:p>
    <w:p w14:paraId="0445682D" w14:textId="77777777" w:rsidR="00A53C3F" w:rsidRDefault="0019499A">
      <w:pPr>
        <w:spacing w:line="600" w:lineRule="auto"/>
        <w:ind w:firstLine="720"/>
        <w:contextualSpacing/>
        <w:jc w:val="both"/>
        <w:rPr>
          <w:rFonts w:eastAsia="Times New Roman" w:cs="Times New Roman"/>
          <w:szCs w:val="24"/>
        </w:rPr>
      </w:pPr>
      <w:r>
        <w:rPr>
          <w:rFonts w:eastAsia="Times New Roman"/>
          <w:b/>
          <w:bCs/>
        </w:rPr>
        <w:t>ΠΡΟΕΔΡΕΥΩΝ (Σπυρίδων Λυκούδης):</w:t>
      </w:r>
      <w:r>
        <w:rPr>
          <w:rFonts w:eastAsia="Times New Roman"/>
          <w:bCs/>
        </w:rPr>
        <w:t xml:space="preserve"> </w:t>
      </w:r>
      <w:r>
        <w:rPr>
          <w:rFonts w:eastAsia="Times New Roman" w:cs="Times New Roman"/>
          <w:szCs w:val="24"/>
        </w:rPr>
        <w:t xml:space="preserve">Ευχαριστούμε, κύριε </w:t>
      </w:r>
      <w:proofErr w:type="spellStart"/>
      <w:r>
        <w:rPr>
          <w:rFonts w:eastAsia="Times New Roman" w:cs="Times New Roman"/>
          <w:szCs w:val="24"/>
        </w:rPr>
        <w:t>Δουζίνα</w:t>
      </w:r>
      <w:proofErr w:type="spellEnd"/>
      <w:r>
        <w:rPr>
          <w:rFonts w:eastAsia="Times New Roman" w:cs="Times New Roman"/>
          <w:szCs w:val="24"/>
        </w:rPr>
        <w:t>.</w:t>
      </w:r>
    </w:p>
    <w:p w14:paraId="0445682E"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Η συνάδελφος κ. Αφροδίτη </w:t>
      </w:r>
      <w:proofErr w:type="spellStart"/>
      <w:r>
        <w:rPr>
          <w:rFonts w:eastAsia="Times New Roman" w:cs="Times New Roman"/>
          <w:szCs w:val="24"/>
        </w:rPr>
        <w:t>Σταμπουλή</w:t>
      </w:r>
      <w:proofErr w:type="spellEnd"/>
      <w:r>
        <w:rPr>
          <w:rFonts w:eastAsia="Times New Roman" w:cs="Times New Roman"/>
          <w:szCs w:val="24"/>
        </w:rPr>
        <w:t xml:space="preserve"> από τον ΣΥΡΙΖΑ έχει τον λόγο.</w:t>
      </w:r>
    </w:p>
    <w:p w14:paraId="0445682F"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ΑΦΡΟΔΙΤΗ ΣΤΑΜΠΟΥΛΗ:</w:t>
      </w:r>
      <w:r>
        <w:rPr>
          <w:rFonts w:eastAsia="Times New Roman" w:cs="Times New Roman"/>
          <w:szCs w:val="24"/>
        </w:rPr>
        <w:t xml:space="preserve"> Ευχαριστώ, κύριε Πρόεδρε.</w:t>
      </w:r>
    </w:p>
    <w:p w14:paraId="04456830"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Κυρία και κύριε Υπουργέ, </w:t>
      </w:r>
      <w:proofErr w:type="spellStart"/>
      <w:r>
        <w:rPr>
          <w:rFonts w:eastAsia="Times New Roman" w:cs="Times New Roman"/>
          <w:szCs w:val="24"/>
        </w:rPr>
        <w:t>συναδέλφισσες</w:t>
      </w:r>
      <w:proofErr w:type="spellEnd"/>
      <w:r>
        <w:rPr>
          <w:rFonts w:eastAsia="Times New Roman" w:cs="Times New Roman"/>
          <w:szCs w:val="24"/>
        </w:rPr>
        <w:t xml:space="preserve"> και συνάδελφοι, είναι όντως προβληματική </w:t>
      </w:r>
      <w:r>
        <w:rPr>
          <w:rFonts w:eastAsia="Times New Roman" w:cs="Times New Roman"/>
          <w:szCs w:val="24"/>
        </w:rPr>
        <w:t>η θέση της τελευταίας ομιλήτριας στη συζήτηση ενός νομοσχεδίου για το οποίο μίλησαν πολλοί ειδικότεροι, επαγγελματίες και μάλιστα, κάποιοι υψηλότατων βαθμίδων. Όταν, όμως, το θέμα αφορά ένα πεδίο στο οποίο όλες και όλοι έχουμε μακροχρόνια βιώματα, θεωρώ ότ</w:t>
      </w:r>
      <w:r>
        <w:rPr>
          <w:rFonts w:eastAsia="Times New Roman" w:cs="Times New Roman"/>
          <w:szCs w:val="24"/>
        </w:rPr>
        <w:t>ι νομιμοποιούμαστε να εκφράσουμε τις όποιες απόψεις μας.</w:t>
      </w:r>
    </w:p>
    <w:p w14:paraId="04456831"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(Στο σημείο αυτό την Προεδρική Έδρα καταλαμβάνει ο ΣΤ</w:t>
      </w:r>
      <w:r>
        <w:rPr>
          <w:rFonts w:eastAsia="Times New Roman" w:cs="Times New Roman"/>
          <w:szCs w:val="24"/>
        </w:rPr>
        <w:t>΄</w:t>
      </w:r>
      <w:r>
        <w:rPr>
          <w:rFonts w:eastAsia="Times New Roman" w:cs="Times New Roman"/>
          <w:szCs w:val="24"/>
        </w:rPr>
        <w:t xml:space="preserve"> Αντιπρόεδρος της Βουλής κ</w:t>
      </w:r>
      <w:r w:rsidRPr="003F465F">
        <w:rPr>
          <w:rFonts w:eastAsia="Times New Roman" w:cs="Times New Roman"/>
          <w:b/>
          <w:szCs w:val="24"/>
        </w:rPr>
        <w:t>. ΓΕΩΡΓΙΟΣ ΛΑΜΠΡΟΥΛΗΣ</w:t>
      </w:r>
      <w:r>
        <w:rPr>
          <w:rFonts w:eastAsia="Times New Roman" w:cs="Times New Roman"/>
          <w:szCs w:val="24"/>
        </w:rPr>
        <w:t>)</w:t>
      </w:r>
    </w:p>
    <w:p w14:paraId="04456832"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Η ομιλούσα, λοιπόν, έχοντας από τη γέννησή της μέχρι σήμερα βιώματα από τη μ</w:t>
      </w:r>
      <w:r>
        <w:rPr>
          <w:rFonts w:eastAsia="Times New Roman" w:cs="Times New Roman"/>
          <w:szCs w:val="24"/>
        </w:rPr>
        <w:t>ί</w:t>
      </w:r>
      <w:r>
        <w:rPr>
          <w:rFonts w:eastAsia="Times New Roman" w:cs="Times New Roman"/>
          <w:szCs w:val="24"/>
        </w:rPr>
        <w:t>α άκρη έως την άλλη</w:t>
      </w:r>
      <w:r>
        <w:rPr>
          <w:rFonts w:eastAsia="Times New Roman" w:cs="Times New Roman"/>
          <w:szCs w:val="24"/>
        </w:rPr>
        <w:t xml:space="preserve"> του εκπαιδευτικού συστήματος, δικαιούται να έχει τη γνώμη ότι η μ</w:t>
      </w:r>
      <w:r>
        <w:rPr>
          <w:rFonts w:eastAsia="Times New Roman" w:cs="Times New Roman"/>
          <w:szCs w:val="24"/>
        </w:rPr>
        <w:t>ί</w:t>
      </w:r>
      <w:r>
        <w:rPr>
          <w:rFonts w:eastAsia="Times New Roman" w:cs="Times New Roman"/>
          <w:szCs w:val="24"/>
        </w:rPr>
        <w:t>α άκρη, η προσχολική εκπαίδευση, είναι αυτή στην οποία μ</w:t>
      </w:r>
      <w:r>
        <w:rPr>
          <w:rFonts w:eastAsia="Times New Roman" w:cs="Times New Roman"/>
          <w:szCs w:val="24"/>
        </w:rPr>
        <w:t>ί</w:t>
      </w:r>
      <w:r>
        <w:rPr>
          <w:rFonts w:eastAsia="Times New Roman" w:cs="Times New Roman"/>
          <w:szCs w:val="24"/>
        </w:rPr>
        <w:t>α δημοκρατική κοινωνία και ναι, μ</w:t>
      </w:r>
      <w:r>
        <w:rPr>
          <w:rFonts w:eastAsia="Times New Roman" w:cs="Times New Roman"/>
          <w:szCs w:val="24"/>
        </w:rPr>
        <w:t>ί</w:t>
      </w:r>
      <w:r>
        <w:rPr>
          <w:rFonts w:eastAsia="Times New Roman" w:cs="Times New Roman"/>
          <w:szCs w:val="24"/>
        </w:rPr>
        <w:t xml:space="preserve">α Αριστερή </w:t>
      </w:r>
      <w:r>
        <w:rPr>
          <w:rFonts w:eastAsia="Times New Roman" w:cs="Times New Roman"/>
          <w:szCs w:val="24"/>
        </w:rPr>
        <w:t>Κ</w:t>
      </w:r>
      <w:r>
        <w:rPr>
          <w:rFonts w:eastAsia="Times New Roman" w:cs="Times New Roman"/>
          <w:szCs w:val="24"/>
        </w:rPr>
        <w:t>υβέρνηση μπορεί να αντισταθμίσει αποτελεσματικότερα -με ποικίλους βαθμούς επιτυχίας, β</w:t>
      </w:r>
      <w:r>
        <w:rPr>
          <w:rFonts w:eastAsia="Times New Roman" w:cs="Times New Roman"/>
          <w:szCs w:val="24"/>
        </w:rPr>
        <w:t xml:space="preserve">έβαια- τις ανισότητες με τις οποίες </w:t>
      </w:r>
      <w:r>
        <w:rPr>
          <w:rFonts w:eastAsia="Times New Roman" w:cs="Times New Roman"/>
          <w:szCs w:val="24"/>
        </w:rPr>
        <w:lastRenderedPageBreak/>
        <w:t>έρχονται ήδη επιβαρυμένα τα παιδιά εξαιτίας των ανισοτήτων που βαρύνουν τους γονείς τους και στο μορφωτικό επίπεδο.</w:t>
      </w:r>
    </w:p>
    <w:p w14:paraId="04456833"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Προσχολική εκπαίδευση, λοιπόν, όσο το δυνατόν αρτιότερη για όλα τα παιδιά που κατοικούν στη χώρα, ακόμα </w:t>
      </w:r>
      <w:r>
        <w:rPr>
          <w:rFonts w:eastAsia="Times New Roman" w:cs="Times New Roman"/>
          <w:szCs w:val="24"/>
        </w:rPr>
        <w:t xml:space="preserve">και για εκείνα που γλιτώνοντας από τη μοίρα του μικρού </w:t>
      </w:r>
      <w:proofErr w:type="spellStart"/>
      <w:r>
        <w:rPr>
          <w:rFonts w:eastAsia="Times New Roman" w:cs="Times New Roman"/>
          <w:szCs w:val="24"/>
        </w:rPr>
        <w:t>Αϊλάν</w:t>
      </w:r>
      <w:proofErr w:type="spellEnd"/>
      <w:r>
        <w:rPr>
          <w:rFonts w:eastAsia="Times New Roman" w:cs="Times New Roman"/>
          <w:szCs w:val="24"/>
        </w:rPr>
        <w:t xml:space="preserve"> -τον θυμάστε;- ζουν στα </w:t>
      </w:r>
      <w:r>
        <w:rPr>
          <w:rFonts w:eastAsia="Times New Roman" w:cs="Times New Roman"/>
          <w:szCs w:val="24"/>
          <w:lang w:val="en-US"/>
        </w:rPr>
        <w:t>camps</w:t>
      </w:r>
      <w:r>
        <w:rPr>
          <w:rFonts w:eastAsia="Times New Roman" w:cs="Times New Roman"/>
          <w:szCs w:val="24"/>
        </w:rPr>
        <w:t xml:space="preserve"> όλης της επικράτειας. Σωστά προβλέπεται να δεχτούν αυτή την εκπαίδευση στο οικείο περιβάλλον. Ελπίζω να προβλέπονται και οι διαδικασίες εξοικείωσής τους και με τον ε</w:t>
      </w:r>
      <w:r>
        <w:rPr>
          <w:rFonts w:eastAsia="Times New Roman" w:cs="Times New Roman"/>
          <w:szCs w:val="24"/>
        </w:rPr>
        <w:t>υρύτερο χώρο. Σωστά προβλέπεται, στη συνέχεια, η διασφάλιση πρωτοβάθμιας και δευτεροβάθμιας παιδείας με την εποπτεία της πολιτείας και με όλους τους εκπαιδευτικούς σε ρόλο λειτουργού και όχι συνήθους εποχιακά απασχολούμενου για ορισμένους.</w:t>
      </w:r>
    </w:p>
    <w:p w14:paraId="04456834"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Ασφαλώς και δεν </w:t>
      </w:r>
      <w:r>
        <w:rPr>
          <w:rFonts w:eastAsia="Times New Roman" w:cs="Times New Roman"/>
          <w:szCs w:val="24"/>
        </w:rPr>
        <w:t>παρεμποδίζονται οι επιπλέον δραστηριότητες των ιδιωτικών σχολείων που οδηγούν -υποστηρίζετε- τους μαθητές και τις μαθήτριές τους στην αριστεία, αρκεί να δηλώνονται και να φορολογούνται, όπως και οι αντίστοιχες δραστηριότητες στις οποίες συμμετέχουν εξωσχολ</w:t>
      </w:r>
      <w:r>
        <w:rPr>
          <w:rFonts w:eastAsia="Times New Roman" w:cs="Times New Roman"/>
          <w:szCs w:val="24"/>
        </w:rPr>
        <w:t>ικά οι μαθητές και οι μαθήτριες των δημόσιων σχολείων.</w:t>
      </w:r>
    </w:p>
    <w:p w14:paraId="04456835"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Αν υπάρχει μετρήσιμο τμήμα του ελληνικού λαού πρόθυμο να ακολουθήσει πάσης φύσεως σωτήρες που ισχυρίζονται πρόσβαση από τον Απόλλωνα μέχρι τη </w:t>
      </w:r>
      <w:r>
        <w:rPr>
          <w:rFonts w:eastAsia="Times New Roman" w:cs="Times New Roman"/>
          <w:szCs w:val="24"/>
          <w:lang w:val="en-US"/>
        </w:rPr>
        <w:t>NASA</w:t>
      </w:r>
      <w:r>
        <w:rPr>
          <w:rFonts w:eastAsia="Times New Roman" w:cs="Times New Roman"/>
          <w:szCs w:val="24"/>
        </w:rPr>
        <w:t>, μόνο με το πόσα αρχαία διδάσκονται από το 1982 και με</w:t>
      </w:r>
      <w:r>
        <w:rPr>
          <w:rFonts w:eastAsia="Times New Roman" w:cs="Times New Roman"/>
          <w:szCs w:val="24"/>
        </w:rPr>
        <w:t>τά δεν έχει να κάνει και αυτό το αντιλαμβάνεται κάθε κοινός νους. Έχει να κάνει αρχικά με το κατά πόσο το εκπαιδευτικό μας σύστημα συνολικά προάγει την κριτική σκέψη και στη συνέχεια, με τη συντονισμένη προσπάθεια της συντριπτικής πλειοψηφίας των μέσων μαζ</w:t>
      </w:r>
      <w:r>
        <w:rPr>
          <w:rFonts w:eastAsia="Times New Roman" w:cs="Times New Roman"/>
          <w:szCs w:val="24"/>
        </w:rPr>
        <w:t xml:space="preserve">ικής ενημέρωσης να εξαλείψουν και τα τυχόν υπολείμματα κριτικής σκέψης του κοινού τους με </w:t>
      </w:r>
      <w:proofErr w:type="spellStart"/>
      <w:r>
        <w:rPr>
          <w:rFonts w:eastAsia="Times New Roman" w:cs="Times New Roman"/>
          <w:szCs w:val="24"/>
        </w:rPr>
        <w:t>τηλεπροϊόντα</w:t>
      </w:r>
      <w:proofErr w:type="spellEnd"/>
      <w:r>
        <w:rPr>
          <w:rFonts w:eastAsia="Times New Roman" w:cs="Times New Roman"/>
          <w:szCs w:val="24"/>
        </w:rPr>
        <w:t xml:space="preserve"> που αρχίζουν από σοβαρά πάνελ με τρεις αστρολόγους και έναν αστροφυσικό -μαντεύετε ποιος κερδίζει- και καταλήγουμε </w:t>
      </w:r>
      <w:r>
        <w:rPr>
          <w:rFonts w:eastAsia="Times New Roman" w:cs="Times New Roman"/>
          <w:szCs w:val="24"/>
        </w:rPr>
        <w:lastRenderedPageBreak/>
        <w:t xml:space="preserve">σε </w:t>
      </w:r>
      <w:proofErr w:type="spellStart"/>
      <w:r>
        <w:rPr>
          <w:rFonts w:eastAsia="Times New Roman" w:cs="Times New Roman"/>
          <w:szCs w:val="24"/>
        </w:rPr>
        <w:t>τηλεπωλήσεις</w:t>
      </w:r>
      <w:proofErr w:type="spellEnd"/>
      <w:r>
        <w:rPr>
          <w:rFonts w:eastAsia="Times New Roman" w:cs="Times New Roman"/>
          <w:szCs w:val="24"/>
        </w:rPr>
        <w:t xml:space="preserve"> ουρανόσταλτων συγγραμμ</w:t>
      </w:r>
      <w:r>
        <w:rPr>
          <w:rFonts w:eastAsia="Times New Roman" w:cs="Times New Roman"/>
          <w:szCs w:val="24"/>
        </w:rPr>
        <w:t>άτων περί ΕΛΟΧΙΜ, αυτών των ΜΜΕ για τα οποία η Αντιπολίτευση θρηνεί μπροστά στον κίνδυνο να αλλάξουν χέρια, όμως εγώ ελπίζω ότι έτσι αυξάνονται και οι πιθανότητες να αλλάξουν και περιεχόμενο.</w:t>
      </w:r>
    </w:p>
    <w:p w14:paraId="04456836"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Εξίσου σωστά προβλέπεται στο νομοσχέδιο η ανάπτυξη της διαπολιτι</w:t>
      </w:r>
      <w:r>
        <w:rPr>
          <w:rFonts w:eastAsia="Times New Roman" w:cs="Times New Roman"/>
          <w:szCs w:val="24"/>
        </w:rPr>
        <w:t>σμικής εκπαίδευσης -κατ’ αρχ</w:t>
      </w:r>
      <w:r>
        <w:rPr>
          <w:rFonts w:eastAsia="Times New Roman" w:cs="Times New Roman"/>
          <w:szCs w:val="24"/>
        </w:rPr>
        <w:t>άς</w:t>
      </w:r>
      <w:r>
        <w:rPr>
          <w:rFonts w:eastAsia="Times New Roman" w:cs="Times New Roman"/>
          <w:szCs w:val="24"/>
        </w:rPr>
        <w:t>, πειραματικά, στη συνέχεια, όλο και πιο εκτεταμένα- ώστε να ανοίγουν οι ορίζοντες των παιδιών μας στους άλλους πολιτισμούς, εμπλουτίζοντας τον δικό μας πολιτισμό, αλλά και να εντάσσονται στην κοινωνία μας παιδιά από άλλους πο</w:t>
      </w:r>
      <w:r>
        <w:rPr>
          <w:rFonts w:eastAsia="Times New Roman" w:cs="Times New Roman"/>
          <w:szCs w:val="24"/>
        </w:rPr>
        <w:t xml:space="preserve">λιτισμούς, επιδρώντας θετικά και στους γονείς τους και αυτό να είναι το αποτελεσματικότερο «εμβόλιο» -εντός εισαγωγικών η λέξη- απέναντι σε φαινόμενα που ταλανίζουν άλλες ευρωπαϊκές χώρες και </w:t>
      </w:r>
      <w:proofErr w:type="spellStart"/>
      <w:r>
        <w:rPr>
          <w:rFonts w:eastAsia="Times New Roman" w:cs="Times New Roman"/>
          <w:szCs w:val="24"/>
        </w:rPr>
        <w:t>επισείονται</w:t>
      </w:r>
      <w:proofErr w:type="spellEnd"/>
      <w:r>
        <w:rPr>
          <w:rFonts w:eastAsia="Times New Roman" w:cs="Times New Roman"/>
          <w:szCs w:val="24"/>
        </w:rPr>
        <w:t xml:space="preserve"> ως φόβητρο από τους οπαδούς της ξενοφοβίας και του φ</w:t>
      </w:r>
      <w:r>
        <w:rPr>
          <w:rFonts w:eastAsia="Times New Roman" w:cs="Times New Roman"/>
          <w:szCs w:val="24"/>
        </w:rPr>
        <w:t>υλετικού μίσους.</w:t>
      </w:r>
    </w:p>
    <w:p w14:paraId="04456837" w14:textId="77777777" w:rsidR="00A53C3F" w:rsidRDefault="0019499A">
      <w:pPr>
        <w:tabs>
          <w:tab w:val="left" w:pos="2304"/>
        </w:tabs>
        <w:spacing w:line="600" w:lineRule="auto"/>
        <w:ind w:firstLine="720"/>
        <w:contextualSpacing/>
        <w:jc w:val="both"/>
        <w:rPr>
          <w:rFonts w:eastAsia="Times New Roman" w:cs="Times New Roman"/>
          <w:szCs w:val="24"/>
        </w:rPr>
      </w:pPr>
      <w:r>
        <w:rPr>
          <w:rFonts w:eastAsia="Times New Roman" w:cs="Times New Roman"/>
          <w:szCs w:val="24"/>
        </w:rPr>
        <w:t xml:space="preserve">Όσο για εκείνο το κομμάτι που δεν το αφορά η συζήτηση περί αριστείας σε σχέση με την τυπική εκπαίδευση τουλάχιστον, διότι διαπιστωμένα έχει ειδικές εκπαιδευτικές ανάγκες, είναι θετικό γεγονός η </w:t>
      </w:r>
      <w:r>
        <w:rPr>
          <w:rFonts w:eastAsia="Times New Roman" w:cs="Times New Roman"/>
          <w:szCs w:val="24"/>
        </w:rPr>
        <w:lastRenderedPageBreak/>
        <w:t xml:space="preserve">προσπάθεια που γίνεται να καλυφθούν αυτές οι </w:t>
      </w:r>
      <w:r>
        <w:rPr>
          <w:rFonts w:eastAsia="Times New Roman" w:cs="Times New Roman"/>
          <w:szCs w:val="24"/>
        </w:rPr>
        <w:t>ανάγκες γι’ αυτήν τη σχολική χρονιά πληρέστερα απ’ ό,τι τις προηγούμενες.</w:t>
      </w:r>
    </w:p>
    <w:p w14:paraId="04456838" w14:textId="77777777" w:rsidR="00A53C3F" w:rsidRDefault="0019499A">
      <w:pPr>
        <w:tabs>
          <w:tab w:val="left" w:pos="2304"/>
        </w:tabs>
        <w:spacing w:line="600" w:lineRule="auto"/>
        <w:ind w:firstLine="720"/>
        <w:contextualSpacing/>
        <w:jc w:val="both"/>
        <w:rPr>
          <w:rFonts w:eastAsia="Times New Roman" w:cs="Times New Roman"/>
          <w:szCs w:val="24"/>
        </w:rPr>
      </w:pPr>
      <w:r>
        <w:rPr>
          <w:rFonts w:eastAsia="Times New Roman" w:cs="Times New Roman"/>
          <w:szCs w:val="24"/>
        </w:rPr>
        <w:t>Ε</w:t>
      </w:r>
      <w:r>
        <w:rPr>
          <w:rFonts w:eastAsia="Times New Roman" w:cs="Times New Roman"/>
          <w:szCs w:val="24"/>
        </w:rPr>
        <w:t xml:space="preserve">ίναι εξίσου θετικό γεγονός η συζήτηση που άνοιξε για το πώς θα συμβάλουν στον στόχο αυτό εκπαιδευτικοί - απαραίτητοι ασφαλώς- με πολύ εξειδικευμένες γνώσεις, αλλά και εκπαιδευτικοί </w:t>
      </w:r>
      <w:r>
        <w:rPr>
          <w:rFonts w:eastAsia="Times New Roman" w:cs="Times New Roman"/>
          <w:szCs w:val="24"/>
        </w:rPr>
        <w:t xml:space="preserve">με γενικότερες γνώσεις και πολύτιμη εμπειρία. </w:t>
      </w:r>
    </w:p>
    <w:p w14:paraId="04456839" w14:textId="77777777" w:rsidR="00A53C3F" w:rsidRDefault="0019499A">
      <w:pPr>
        <w:tabs>
          <w:tab w:val="left" w:pos="2304"/>
        </w:tabs>
        <w:spacing w:line="600" w:lineRule="auto"/>
        <w:ind w:firstLine="720"/>
        <w:contextualSpacing/>
        <w:jc w:val="both"/>
        <w:rPr>
          <w:rFonts w:eastAsia="Times New Roman" w:cs="Times New Roman"/>
          <w:szCs w:val="24"/>
        </w:rPr>
      </w:pPr>
      <w:r>
        <w:rPr>
          <w:rFonts w:eastAsia="Times New Roman" w:cs="Times New Roman"/>
          <w:szCs w:val="24"/>
        </w:rPr>
        <w:t xml:space="preserve">Φτάνοντας στην άλλη άκρη του εκπαιδευτικού συστήματος, την τριτοβάθμια εκπαίδευση με όλες της τις εκφάνσεις και τις προεκτάσεις, δεν θα ασχοληθώ με ρυθμίσεις που αφορούν θέματα των λειτουργών της. Όμως, δεν </w:t>
      </w:r>
      <w:r>
        <w:rPr>
          <w:rFonts w:eastAsia="Times New Roman" w:cs="Times New Roman"/>
          <w:szCs w:val="24"/>
        </w:rPr>
        <w:t>μπορώ να μην σχολιάσω το σημείο που για άλλη μ</w:t>
      </w:r>
      <w:r>
        <w:rPr>
          <w:rFonts w:eastAsia="Times New Roman" w:cs="Times New Roman"/>
          <w:szCs w:val="24"/>
        </w:rPr>
        <w:t>ί</w:t>
      </w:r>
      <w:r>
        <w:rPr>
          <w:rFonts w:eastAsia="Times New Roman" w:cs="Times New Roman"/>
          <w:szCs w:val="24"/>
        </w:rPr>
        <w:t xml:space="preserve">α φορά προκάλεσε τη μήνι της Αντιπολίτευσης, το σημείο της επανεγγραφής φοιτητών που διαγράφηκαν με βάση διατάξεις προηγούμενων κυβερνήσεων. </w:t>
      </w:r>
    </w:p>
    <w:p w14:paraId="0445683A" w14:textId="77777777" w:rsidR="00A53C3F" w:rsidRDefault="0019499A">
      <w:pPr>
        <w:tabs>
          <w:tab w:val="left" w:pos="2304"/>
        </w:tabs>
        <w:spacing w:line="600" w:lineRule="auto"/>
        <w:ind w:firstLine="720"/>
        <w:contextualSpacing/>
        <w:jc w:val="both"/>
        <w:rPr>
          <w:rFonts w:eastAsia="Times New Roman" w:cs="Times New Roman"/>
          <w:szCs w:val="24"/>
        </w:rPr>
      </w:pPr>
      <w:r>
        <w:rPr>
          <w:rFonts w:eastAsia="Times New Roman" w:cs="Times New Roman"/>
          <w:szCs w:val="24"/>
        </w:rPr>
        <w:t>Ανήκοντας σε εκείνη τη γενιά που με το κίνημα των καταλήψεων το χει</w:t>
      </w:r>
      <w:r>
        <w:rPr>
          <w:rFonts w:eastAsia="Times New Roman" w:cs="Times New Roman"/>
          <w:szCs w:val="24"/>
        </w:rPr>
        <w:t>μώνα του ’79 ανέτρεψε τον ν.815, έναν νόμο ενσάρκωση της «</w:t>
      </w:r>
      <w:proofErr w:type="spellStart"/>
      <w:r>
        <w:rPr>
          <w:rFonts w:eastAsia="Times New Roman" w:cs="Times New Roman"/>
          <w:szCs w:val="24"/>
        </w:rPr>
        <w:t>αντι</w:t>
      </w:r>
      <w:proofErr w:type="spellEnd"/>
      <w:r>
        <w:rPr>
          <w:rFonts w:eastAsia="Times New Roman" w:cs="Times New Roman"/>
          <w:szCs w:val="24"/>
        </w:rPr>
        <w:t xml:space="preserve">-Μεταπολίτευσης» στα πανεπιστήμια και θεωρώντας εκείνο το </w:t>
      </w:r>
      <w:r>
        <w:rPr>
          <w:rFonts w:eastAsia="Times New Roman" w:cs="Times New Roman"/>
          <w:szCs w:val="24"/>
        </w:rPr>
        <w:lastRenderedPageBreak/>
        <w:t>κίνημα ένα από τα πιο σημαντικά πράγματα στα οποία συμμετείχα στη ζωή μου, ξέρω από τότε αυτό που τώρα πια ξέρουν όλοι. Οι αιώνιοι φοιτη</w:t>
      </w:r>
      <w:r>
        <w:rPr>
          <w:rFonts w:eastAsia="Times New Roman" w:cs="Times New Roman"/>
          <w:szCs w:val="24"/>
        </w:rPr>
        <w:t>τές «κοστίζουν» μ</w:t>
      </w:r>
      <w:r>
        <w:rPr>
          <w:rFonts w:eastAsia="Times New Roman" w:cs="Times New Roman"/>
          <w:szCs w:val="24"/>
        </w:rPr>
        <w:t>ί</w:t>
      </w:r>
      <w:r>
        <w:rPr>
          <w:rFonts w:eastAsia="Times New Roman" w:cs="Times New Roman"/>
          <w:szCs w:val="24"/>
        </w:rPr>
        <w:t xml:space="preserve">α αράδα στο χαρτί όπου είναι γραμμένοι και δεκάρα παραπάνω. </w:t>
      </w:r>
    </w:p>
    <w:p w14:paraId="0445683B" w14:textId="77777777" w:rsidR="00A53C3F" w:rsidRDefault="0019499A">
      <w:pPr>
        <w:tabs>
          <w:tab w:val="left" w:pos="2304"/>
        </w:tabs>
        <w:spacing w:line="600" w:lineRule="auto"/>
        <w:ind w:firstLine="720"/>
        <w:contextualSpacing/>
        <w:jc w:val="both"/>
        <w:rPr>
          <w:rFonts w:eastAsia="Times New Roman" w:cs="Times New Roman"/>
          <w:szCs w:val="24"/>
        </w:rPr>
      </w:pPr>
      <w:r>
        <w:rPr>
          <w:rFonts w:eastAsia="Times New Roman" w:cs="Times New Roman"/>
          <w:szCs w:val="24"/>
        </w:rPr>
        <w:t>Γιατί, λοιπόν, αυτό το μένος εναντίος τους που επανήλθε σχεδόν τριάντα χρόνια μετά και συνεχίζεται αναγκάζοντας τα παιδιά μου να συμμετέχουν σε κινητοποιήσεις, που μεταξύ των άλ</w:t>
      </w:r>
      <w:r>
        <w:rPr>
          <w:rFonts w:eastAsia="Times New Roman" w:cs="Times New Roman"/>
          <w:szCs w:val="24"/>
        </w:rPr>
        <w:t xml:space="preserve">λων απέρριπταν και διατάξεις περί διαγραφών κάνοντάς με πολύ περήφανη όχι γιατί τα παιδιά μου έκαναν ό,τι και εγώ, αλλά γιατί αυτό που είχαμε κερδίσει άντεχε ακόμα. Υπήρχε τόσα χρόνια μετά, ώστε να αξίζει να το υπερασπιστούν τα παιδιά μας. </w:t>
      </w:r>
    </w:p>
    <w:p w14:paraId="0445683C" w14:textId="77777777" w:rsidR="00A53C3F" w:rsidRDefault="0019499A">
      <w:pPr>
        <w:tabs>
          <w:tab w:val="left" w:pos="2304"/>
        </w:tabs>
        <w:spacing w:line="600" w:lineRule="auto"/>
        <w:ind w:firstLine="720"/>
        <w:contextualSpacing/>
        <w:jc w:val="both"/>
        <w:rPr>
          <w:rFonts w:eastAsia="Times New Roman" w:cs="Times New Roman"/>
          <w:szCs w:val="24"/>
        </w:rPr>
      </w:pPr>
      <w:r>
        <w:rPr>
          <w:rFonts w:eastAsia="Times New Roman" w:cs="Times New Roman"/>
          <w:szCs w:val="24"/>
        </w:rPr>
        <w:t xml:space="preserve">Γιατί από τους </w:t>
      </w:r>
      <w:r>
        <w:rPr>
          <w:rFonts w:eastAsia="Times New Roman" w:cs="Times New Roman"/>
          <w:szCs w:val="24"/>
        </w:rPr>
        <w:t>οπαδούς της ελεύθερης επιλογής για οτιδήποτε πουλιέται και αγοράζεται, τόσος λίγος σεβασμός στην ελευθερία επιλογής των νέων ανθρώπων να παρακολουθήσουν τις σπουδές τους με τους δικούς τους ρυθμούς, χωρίς να απεμπολήσουν ούτε κοινωνικές ανησυχίες ούτε άλλε</w:t>
      </w:r>
      <w:r>
        <w:rPr>
          <w:rFonts w:eastAsia="Times New Roman" w:cs="Times New Roman"/>
          <w:szCs w:val="24"/>
        </w:rPr>
        <w:t xml:space="preserve">ς ευαισθησίες ούτε και να καμφθούν από οικονομικές ανάγκες; </w:t>
      </w:r>
    </w:p>
    <w:p w14:paraId="0445683D" w14:textId="77777777" w:rsidR="00A53C3F" w:rsidRDefault="0019499A">
      <w:pPr>
        <w:tabs>
          <w:tab w:val="left" w:pos="2304"/>
        </w:tabs>
        <w:spacing w:line="600" w:lineRule="auto"/>
        <w:ind w:firstLine="720"/>
        <w:contextualSpacing/>
        <w:jc w:val="both"/>
        <w:rPr>
          <w:rFonts w:eastAsia="Times New Roman" w:cs="Times New Roman"/>
          <w:szCs w:val="24"/>
        </w:rPr>
      </w:pPr>
      <w:r>
        <w:rPr>
          <w:rFonts w:eastAsia="Times New Roman" w:cs="Times New Roman"/>
          <w:szCs w:val="24"/>
        </w:rPr>
        <w:lastRenderedPageBreak/>
        <w:t>Αυτήν την ελευθερία επιλογής δεν την αντέχει ο νεοφιλελευθερισμός σας. Όμως, εμείς αυτήν την ελευθερία επιλογής ψηφίζουμε σήμερα. Και αν είμαι μια φορά περήφανη που κάποτε την κέρδισα στους δρόμο</w:t>
      </w:r>
      <w:r>
        <w:rPr>
          <w:rFonts w:eastAsia="Times New Roman" w:cs="Times New Roman"/>
          <w:szCs w:val="24"/>
        </w:rPr>
        <w:t>υς για να τη βρουν τα παιδιά μου, είμαι δ</w:t>
      </w:r>
      <w:r>
        <w:rPr>
          <w:rFonts w:eastAsia="Times New Roman" w:cs="Times New Roman"/>
          <w:szCs w:val="24"/>
        </w:rPr>
        <w:t>ύ</w:t>
      </w:r>
      <w:r>
        <w:rPr>
          <w:rFonts w:eastAsia="Times New Roman" w:cs="Times New Roman"/>
          <w:szCs w:val="24"/>
        </w:rPr>
        <w:t xml:space="preserve">ο φορές περήφανη που σήμερα την ψηφίζω μέσα σ’ αυτήν την Αίθουσα, ώστε να τη βρουν και τα εγγόνια μου. </w:t>
      </w:r>
    </w:p>
    <w:p w14:paraId="0445683E" w14:textId="77777777" w:rsidR="00A53C3F" w:rsidRDefault="0019499A">
      <w:pPr>
        <w:tabs>
          <w:tab w:val="left" w:pos="2304"/>
        </w:tabs>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0445683F" w14:textId="77777777" w:rsidR="00A53C3F" w:rsidRDefault="0019499A">
      <w:pPr>
        <w:tabs>
          <w:tab w:val="left" w:pos="2304"/>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04456840" w14:textId="77777777" w:rsidR="00A53C3F" w:rsidRDefault="0019499A">
      <w:pPr>
        <w:tabs>
          <w:tab w:val="left" w:pos="2304"/>
        </w:tabs>
        <w:spacing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Ευχαριστούμε την</w:t>
      </w:r>
      <w:r>
        <w:rPr>
          <w:rFonts w:eastAsia="Times New Roman"/>
          <w:szCs w:val="24"/>
        </w:rPr>
        <w:t xml:space="preserve"> κ. </w:t>
      </w:r>
      <w:proofErr w:type="spellStart"/>
      <w:r>
        <w:rPr>
          <w:rFonts w:eastAsia="Times New Roman"/>
          <w:szCs w:val="24"/>
        </w:rPr>
        <w:t>Σταμπουλή</w:t>
      </w:r>
      <w:proofErr w:type="spellEnd"/>
      <w:r>
        <w:rPr>
          <w:rFonts w:eastAsia="Times New Roman"/>
          <w:szCs w:val="24"/>
        </w:rPr>
        <w:t xml:space="preserve"> για τη συνέπεια στον χρόνο. Μας χάρισε μάλιστα και μερικά δευτερόλεπτα. </w:t>
      </w:r>
    </w:p>
    <w:p w14:paraId="04456841" w14:textId="77777777" w:rsidR="00A53C3F" w:rsidRDefault="0019499A">
      <w:pPr>
        <w:tabs>
          <w:tab w:val="left" w:pos="2304"/>
        </w:tabs>
        <w:spacing w:line="600" w:lineRule="auto"/>
        <w:ind w:firstLine="720"/>
        <w:contextualSpacing/>
        <w:jc w:val="both"/>
        <w:rPr>
          <w:rFonts w:eastAsia="Times New Roman"/>
          <w:szCs w:val="24"/>
        </w:rPr>
      </w:pPr>
      <w:r>
        <w:rPr>
          <w:rFonts w:eastAsia="Times New Roman"/>
          <w:szCs w:val="24"/>
        </w:rPr>
        <w:t>Πριν δώσω τον λόγο στον επόμενο ομιλητή, θα ήθελα να συνεννοηθούμε για την πορεία και την εξέλιξη της συζήτησης του νομοσχεδίου. Υπολείπονται τέσσερις ομιλητές για να κλ</w:t>
      </w:r>
      <w:r>
        <w:rPr>
          <w:rFonts w:eastAsia="Times New Roman"/>
          <w:szCs w:val="24"/>
        </w:rPr>
        <w:t xml:space="preserve">είσει ο κατάλογος. Προφανώς ο κύριος Υπουργός θα κλείσει τη συζήτηση. Θερμή παράκληση σε όποιους από τους εισηγητές </w:t>
      </w:r>
      <w:r>
        <w:rPr>
          <w:rFonts w:eastAsia="Times New Roman"/>
          <w:szCs w:val="24"/>
        </w:rPr>
        <w:lastRenderedPageBreak/>
        <w:t xml:space="preserve">και ειδικούς αγορητές θέλει να παρέμβει -και έχουν αυτό το δικαίωμα- να έρθει στο Προεδρείο, ούτως ώστε να οργανώσουμε την κουβέντα. </w:t>
      </w:r>
    </w:p>
    <w:p w14:paraId="04456842" w14:textId="77777777" w:rsidR="00A53C3F" w:rsidRDefault="0019499A">
      <w:pPr>
        <w:tabs>
          <w:tab w:val="left" w:pos="2304"/>
        </w:tabs>
        <w:spacing w:line="600" w:lineRule="auto"/>
        <w:ind w:firstLine="720"/>
        <w:contextualSpacing/>
        <w:jc w:val="both"/>
        <w:rPr>
          <w:rFonts w:eastAsia="Times New Roman" w:cs="Times New Roman"/>
          <w:szCs w:val="24"/>
        </w:rPr>
      </w:pPr>
      <w:r>
        <w:rPr>
          <w:rFonts w:eastAsia="Times New Roman"/>
          <w:szCs w:val="24"/>
        </w:rPr>
        <w:t>Τον λό</w:t>
      </w:r>
      <w:r>
        <w:rPr>
          <w:rFonts w:eastAsia="Times New Roman"/>
          <w:szCs w:val="24"/>
        </w:rPr>
        <w:t xml:space="preserve">γο έχει τώρα ο κ. </w:t>
      </w:r>
      <w:proofErr w:type="spellStart"/>
      <w:r>
        <w:rPr>
          <w:rFonts w:eastAsia="Times New Roman"/>
          <w:szCs w:val="24"/>
        </w:rPr>
        <w:t>Σαλμάς</w:t>
      </w:r>
      <w:proofErr w:type="spellEnd"/>
      <w:r>
        <w:rPr>
          <w:rFonts w:eastAsia="Times New Roman"/>
          <w:szCs w:val="24"/>
        </w:rPr>
        <w:t xml:space="preserve"> από τη Νέα Δημοκρατία. </w:t>
      </w:r>
    </w:p>
    <w:p w14:paraId="04456843" w14:textId="77777777" w:rsidR="00A53C3F" w:rsidRDefault="0019499A">
      <w:pPr>
        <w:tabs>
          <w:tab w:val="left" w:pos="2304"/>
        </w:tabs>
        <w:spacing w:line="600" w:lineRule="auto"/>
        <w:ind w:firstLine="720"/>
        <w:contextualSpacing/>
        <w:jc w:val="both"/>
        <w:rPr>
          <w:rFonts w:eastAsia="Times New Roman" w:cs="Times New Roman"/>
          <w:szCs w:val="24"/>
        </w:rPr>
      </w:pPr>
      <w:r>
        <w:rPr>
          <w:rFonts w:eastAsia="Times New Roman" w:cs="Times New Roman"/>
          <w:b/>
          <w:szCs w:val="24"/>
        </w:rPr>
        <w:t>ΜΑΡΙΟΣ ΣΑΛΜΑΣ:</w:t>
      </w:r>
      <w:r>
        <w:rPr>
          <w:rFonts w:eastAsia="Times New Roman" w:cs="Times New Roman"/>
          <w:szCs w:val="24"/>
        </w:rPr>
        <w:t xml:space="preserve"> Κυρίες και κύριοι συνάδελφοι, όταν συζητούμε στη Βουλή θέματα παιδείας, αξιολογούνται από όλους τους συναδέλφους ως πολύ σημαντικά. Ένας από αυτούς είμαι και εγώ. Γι’ αυτό ζήτησα να πάρω τον λ</w:t>
      </w:r>
      <w:r>
        <w:rPr>
          <w:rFonts w:eastAsia="Times New Roman" w:cs="Times New Roman"/>
          <w:szCs w:val="24"/>
        </w:rPr>
        <w:t>όγο για να σας μεταφέρω δ</w:t>
      </w:r>
      <w:r>
        <w:rPr>
          <w:rFonts w:eastAsia="Times New Roman" w:cs="Times New Roman"/>
          <w:szCs w:val="24"/>
        </w:rPr>
        <w:t>ύ</w:t>
      </w:r>
      <w:r>
        <w:rPr>
          <w:rFonts w:eastAsia="Times New Roman" w:cs="Times New Roman"/>
          <w:szCs w:val="24"/>
        </w:rPr>
        <w:t xml:space="preserve">ο σκέψεις. </w:t>
      </w:r>
    </w:p>
    <w:p w14:paraId="04456844" w14:textId="77777777" w:rsidR="00A53C3F" w:rsidRDefault="0019499A">
      <w:pPr>
        <w:tabs>
          <w:tab w:val="left" w:pos="2304"/>
        </w:tabs>
        <w:spacing w:line="600" w:lineRule="auto"/>
        <w:ind w:firstLine="720"/>
        <w:contextualSpacing/>
        <w:jc w:val="both"/>
        <w:rPr>
          <w:rFonts w:eastAsia="Times New Roman" w:cs="Times New Roman"/>
          <w:szCs w:val="24"/>
        </w:rPr>
      </w:pPr>
      <w:r>
        <w:rPr>
          <w:rFonts w:eastAsia="Times New Roman" w:cs="Times New Roman"/>
          <w:szCs w:val="24"/>
        </w:rPr>
        <w:t xml:space="preserve">Είναι γνωστό ότι η επένδυση στην παιδεία μιας χώρας είναι ό,τι πιο σημαντικό μπορεί να κάνει για την ανάπτυξη, αλλά και για την ευημερία μετά από πολλά χρόνια. </w:t>
      </w:r>
    </w:p>
    <w:p w14:paraId="04456845" w14:textId="77777777" w:rsidR="00A53C3F" w:rsidRDefault="0019499A">
      <w:pPr>
        <w:tabs>
          <w:tab w:val="left" w:pos="2304"/>
        </w:tabs>
        <w:spacing w:line="600" w:lineRule="auto"/>
        <w:ind w:firstLine="720"/>
        <w:contextualSpacing/>
        <w:jc w:val="both"/>
        <w:rPr>
          <w:rFonts w:eastAsia="Times New Roman" w:cs="Times New Roman"/>
          <w:szCs w:val="24"/>
        </w:rPr>
      </w:pPr>
      <w:r>
        <w:rPr>
          <w:rFonts w:eastAsia="Times New Roman" w:cs="Times New Roman"/>
          <w:szCs w:val="24"/>
        </w:rPr>
        <w:t>Γι’ αυτό και η παιδεία πρέπει να είναι διαχρονικά ένας το</w:t>
      </w:r>
      <w:r>
        <w:rPr>
          <w:rFonts w:eastAsia="Times New Roman" w:cs="Times New Roman"/>
          <w:szCs w:val="24"/>
        </w:rPr>
        <w:t>μέας για τον οποίο πρέπει να προσπαθούμε να υπάρχει μ</w:t>
      </w:r>
      <w:r>
        <w:rPr>
          <w:rFonts w:eastAsia="Times New Roman" w:cs="Times New Roman"/>
          <w:szCs w:val="24"/>
        </w:rPr>
        <w:t>ί</w:t>
      </w:r>
      <w:r>
        <w:rPr>
          <w:rFonts w:eastAsia="Times New Roman" w:cs="Times New Roman"/>
          <w:szCs w:val="24"/>
        </w:rPr>
        <w:t>α διακομματική συνεννόηση, ώστε τουλάχιστον αυτός ο τομέας να έχει μ</w:t>
      </w:r>
      <w:r>
        <w:rPr>
          <w:rFonts w:eastAsia="Times New Roman" w:cs="Times New Roman"/>
          <w:szCs w:val="24"/>
        </w:rPr>
        <w:t>ί</w:t>
      </w:r>
      <w:r>
        <w:rPr>
          <w:rFonts w:eastAsia="Times New Roman" w:cs="Times New Roman"/>
          <w:szCs w:val="24"/>
        </w:rPr>
        <w:t>α συνέχεια. Η πολιτική είναι μ</w:t>
      </w:r>
      <w:r>
        <w:rPr>
          <w:rFonts w:eastAsia="Times New Roman" w:cs="Times New Roman"/>
          <w:szCs w:val="24"/>
        </w:rPr>
        <w:t>ί</w:t>
      </w:r>
      <w:r>
        <w:rPr>
          <w:rFonts w:eastAsia="Times New Roman" w:cs="Times New Roman"/>
          <w:szCs w:val="24"/>
        </w:rPr>
        <w:t>α σκυταλοδρομία. Μ</w:t>
      </w:r>
      <w:r>
        <w:rPr>
          <w:rFonts w:eastAsia="Times New Roman" w:cs="Times New Roman"/>
          <w:szCs w:val="24"/>
        </w:rPr>
        <w:t>ί</w:t>
      </w:r>
      <w:r>
        <w:rPr>
          <w:rFonts w:eastAsia="Times New Roman" w:cs="Times New Roman"/>
          <w:szCs w:val="24"/>
        </w:rPr>
        <w:t xml:space="preserve">α </w:t>
      </w:r>
      <w:r>
        <w:rPr>
          <w:rFonts w:eastAsia="Times New Roman"/>
          <w:szCs w:val="24"/>
        </w:rPr>
        <w:t>Κυβέρνηση</w:t>
      </w:r>
      <w:r>
        <w:rPr>
          <w:rFonts w:eastAsia="Times New Roman" w:cs="Times New Roman"/>
          <w:szCs w:val="24"/>
        </w:rPr>
        <w:t xml:space="preserve"> παίρνει την σκυτάλη από την προηγούμενη και βεβαίως </w:t>
      </w:r>
      <w:r>
        <w:rPr>
          <w:rFonts w:eastAsia="Times New Roman" w:cs="Times New Roman"/>
          <w:szCs w:val="24"/>
        </w:rPr>
        <w:lastRenderedPageBreak/>
        <w:t>έχει το δικαίωμα να</w:t>
      </w:r>
      <w:r>
        <w:rPr>
          <w:rFonts w:eastAsia="Times New Roman" w:cs="Times New Roman"/>
          <w:szCs w:val="24"/>
        </w:rPr>
        <w:t xml:space="preserve"> διαλέξει τον δρόμο που θα την πάει μπροστά. Όμως, τη σκυτάλη πρέπει να την πάει μπροστά. Δεν μπορεί να την πάει πίσω.</w:t>
      </w:r>
    </w:p>
    <w:p w14:paraId="04456846" w14:textId="77777777" w:rsidR="00A53C3F" w:rsidRDefault="0019499A">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Τα προηγούμενα χρόνια η Νέα Δημοκρατία έδειξε αυτήν την πρόθεση και αυτήν την αξιολογική κλίμακα που είχε για την παιδεία και συνεννοήθηκ</w:t>
      </w:r>
      <w:r>
        <w:rPr>
          <w:rFonts w:eastAsia="Times New Roman" w:cs="Times New Roman"/>
          <w:color w:val="000000"/>
          <w:szCs w:val="24"/>
        </w:rPr>
        <w:t>ε σε πολλά θέματα επί κ</w:t>
      </w:r>
      <w:r>
        <w:rPr>
          <w:rFonts w:eastAsia="Times New Roman" w:cs="Times New Roman"/>
          <w:color w:val="000000"/>
          <w:szCs w:val="24"/>
        </w:rPr>
        <w:t>.</w:t>
      </w:r>
      <w:r>
        <w:rPr>
          <w:rFonts w:eastAsia="Times New Roman" w:cs="Times New Roman"/>
          <w:color w:val="000000"/>
          <w:szCs w:val="24"/>
        </w:rPr>
        <w:t xml:space="preserve"> Διαμαντοπούλου και έγιναν βήματα μπροστά. Η κ. Γιαννάκου ήταν μία εξαίρετη Υπουργός Παιδείας και προχωρούσαμε σιγά</w:t>
      </w:r>
      <w:r>
        <w:rPr>
          <w:rFonts w:eastAsia="Times New Roman" w:cs="Times New Roman"/>
          <w:color w:val="000000"/>
          <w:szCs w:val="24"/>
        </w:rPr>
        <w:t xml:space="preserve"> </w:t>
      </w:r>
      <w:r>
        <w:rPr>
          <w:rFonts w:eastAsia="Times New Roman" w:cs="Times New Roman"/>
          <w:color w:val="000000"/>
          <w:szCs w:val="24"/>
        </w:rPr>
        <w:t>σιγά, ώστε στο τέλος, ποιος να είναι ο σκοπός; Σκοπός τι είναι; Να λέει ο κάθε Υπουργός και ο κάθε Πρωθυπουργός «έκα</w:t>
      </w:r>
      <w:r>
        <w:rPr>
          <w:rFonts w:eastAsia="Times New Roman" w:cs="Times New Roman"/>
          <w:color w:val="000000"/>
          <w:szCs w:val="24"/>
        </w:rPr>
        <w:t>να μία μεταρρύθμιση» και στην πράξη να απορρυθμίζει ό,τι έκανε ο προηγούμενος ή να το πάρει από εκεί που είναι και να το πάει δ</w:t>
      </w:r>
      <w:r>
        <w:rPr>
          <w:rFonts w:eastAsia="Times New Roman" w:cs="Times New Roman"/>
          <w:color w:val="000000"/>
          <w:szCs w:val="24"/>
        </w:rPr>
        <w:t>ύ</w:t>
      </w:r>
      <w:r>
        <w:rPr>
          <w:rFonts w:eastAsia="Times New Roman" w:cs="Times New Roman"/>
          <w:color w:val="000000"/>
          <w:szCs w:val="24"/>
        </w:rPr>
        <w:t>ο βήματα παρακάτω ή και να δείξει μία πρόθεση συνεννόησης, γιατί μετά από το ΣΥΡΙΖΑ κάποιος άλλος θα είναι, όπως και μετά από το</w:t>
      </w:r>
      <w:r>
        <w:rPr>
          <w:rFonts w:eastAsia="Times New Roman" w:cs="Times New Roman"/>
          <w:color w:val="000000"/>
          <w:szCs w:val="24"/>
        </w:rPr>
        <w:t xml:space="preserve">ν άλλον θα είναι κάποιος επόμενος; Αυτό, λοιπόν, θέλει πολιτική ωριμότητα. Δεν σας κρίνω γι’ αυτό, γιατί πολιτική ωριμότητα έχετε μόνο ενάμιση χρόνο και σας δικαιολογώ. </w:t>
      </w:r>
    </w:p>
    <w:p w14:paraId="04456847" w14:textId="77777777" w:rsidR="00A53C3F" w:rsidRDefault="0019499A">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lastRenderedPageBreak/>
        <w:t>Εμείς που είμαστε παλαιότεροι ξέρουμε ότι αυτό χρειάζεται ο τόπος. Δεν χρειάζεται ο κα</w:t>
      </w:r>
      <w:r>
        <w:rPr>
          <w:rFonts w:eastAsia="Times New Roman" w:cs="Times New Roman"/>
          <w:color w:val="000000"/>
          <w:szCs w:val="24"/>
        </w:rPr>
        <w:t xml:space="preserve">θένας να κατοχυρώνει την αυθεντία του σε ένα θέμα και να προσπαθεί να νομίζει ότι πέτυχε στη μεταρρύθμιση. </w:t>
      </w:r>
    </w:p>
    <w:p w14:paraId="04456848" w14:textId="77777777" w:rsidR="00A53C3F" w:rsidRDefault="0019499A">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Κύριε Υπουργέ, θα σας θέσω ένα μικρό ερώτημα. Μετά από αυτό το νομοσχέδιο και από άλλο που θα φέρετε, τι προσδοκάτε; Ποιος είναι μετρήσιμος στόχος; Ποιοι είναι οι δείκτες που θέλετε να βελτιώσετε; Θα το εκτιμήσω πολύ εάν στην τοποθέτησή σας μού πείτε ποιοι</w:t>
      </w:r>
      <w:r>
        <w:rPr>
          <w:rFonts w:eastAsia="Times New Roman" w:cs="Times New Roman"/>
          <w:color w:val="000000"/>
          <w:szCs w:val="24"/>
        </w:rPr>
        <w:t xml:space="preserve"> είναι οι δείκτες που κρίνουν ένα σύστημα Παιδείας και να μου πείτε «εγώ θέλω να βελτιώσω αυτόν τον δείκτη με αυτό το άρθρο, προσδοκώ με αυτήν την ενότητα των άρθρων να βελτιώσω τον άλλο δείκτη και θέλω την παιδεία να την έχω εκεί». </w:t>
      </w:r>
    </w:p>
    <w:p w14:paraId="04456849" w14:textId="77777777" w:rsidR="00A53C3F" w:rsidRDefault="0019499A">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Είναι πολυτέλεια να ερ</w:t>
      </w:r>
      <w:r>
        <w:rPr>
          <w:rFonts w:eastAsia="Times New Roman" w:cs="Times New Roman"/>
          <w:color w:val="000000"/>
          <w:szCs w:val="24"/>
        </w:rPr>
        <w:t xml:space="preserve">χόμαστε εδώ και να κάνουμε ιδεολογικές συζητήσεις περί αριστείας, όπως άκουσα. Ξαφνικά το πρόβλημα είναι αυτό ή εάν ο γιος μου ή του κ. Βορίδη θα μπορεί να κάνει δύο ώρες μπάσκετ και δύο ποδόσφαιρο, γιατί ξαφνικά εσείς αλλάξατε τον μέγιστο αριθμό ωρών –ας </w:t>
      </w:r>
      <w:r>
        <w:rPr>
          <w:rFonts w:eastAsia="Times New Roman" w:cs="Times New Roman"/>
          <w:color w:val="000000"/>
          <w:szCs w:val="24"/>
        </w:rPr>
        <w:t>πούμε- και δεν θα μπορεί να το κάνει αυτό;</w:t>
      </w:r>
    </w:p>
    <w:p w14:paraId="0445684A" w14:textId="77777777" w:rsidR="00A53C3F" w:rsidRDefault="0019499A">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lastRenderedPageBreak/>
        <w:t>Για να σας προσγειώσω λίγο στην πραγματικότητα, πέρυσι ο γι</w:t>
      </w:r>
      <w:r>
        <w:rPr>
          <w:rFonts w:eastAsia="Times New Roman" w:cs="Times New Roman"/>
          <w:color w:val="000000"/>
          <w:szCs w:val="24"/>
        </w:rPr>
        <w:t>ο</w:t>
      </w:r>
      <w:r>
        <w:rPr>
          <w:rFonts w:eastAsia="Times New Roman" w:cs="Times New Roman"/>
          <w:color w:val="000000"/>
          <w:szCs w:val="24"/>
        </w:rPr>
        <w:t xml:space="preserve">ς μου ήταν στο Νηπιαγωγείο Παλλήνης, κρατικό νηπιαγωγείο. Δεν θα σας πω ότι πηγαίναμε εμείς τα χαρτιά τουαλέτας από το σπίτι -Πανόραμα Παλλήνης, σας λέω </w:t>
      </w:r>
      <w:r>
        <w:rPr>
          <w:rFonts w:eastAsia="Times New Roman" w:cs="Times New Roman"/>
          <w:color w:val="000000"/>
          <w:szCs w:val="24"/>
        </w:rPr>
        <w:t xml:space="preserve">συγκεκριμένα- δεν θα σας πω ότι δεν είχε τίποτα το σχολείο και έπρεπε να τα πηγαίνουμε εμείς, οι γονείς. Καλέστε τις νηπιαγωγούς που αυτοθυσιάζονται να σας πουν πώς λειτουργεί ένα κρατικό δημόσιο σχολείο. Αυτό έγινε όταν ήσασταν εσείς Υπουργός. </w:t>
      </w:r>
    </w:p>
    <w:p w14:paraId="0445684B" w14:textId="77777777" w:rsidR="00A53C3F" w:rsidRDefault="0019499A">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Άρα</w:t>
      </w:r>
      <w:r>
        <w:rPr>
          <w:rFonts w:eastAsia="Times New Roman" w:cs="Times New Roman"/>
          <w:color w:val="000000"/>
          <w:szCs w:val="24"/>
        </w:rPr>
        <w:t xml:space="preserve"> </w:t>
      </w:r>
      <w:r>
        <w:rPr>
          <w:rFonts w:eastAsia="Times New Roman" w:cs="Times New Roman"/>
          <w:color w:val="000000"/>
          <w:szCs w:val="24"/>
        </w:rPr>
        <w:t>λοιπόν</w:t>
      </w:r>
      <w:r>
        <w:rPr>
          <w:rFonts w:eastAsia="Times New Roman" w:cs="Times New Roman"/>
          <w:color w:val="000000"/>
          <w:szCs w:val="24"/>
        </w:rPr>
        <w:t xml:space="preserve"> </w:t>
      </w:r>
      <w:r>
        <w:rPr>
          <w:rFonts w:eastAsia="Times New Roman" w:cs="Times New Roman"/>
          <w:color w:val="000000"/>
          <w:szCs w:val="24"/>
        </w:rPr>
        <w:t xml:space="preserve"> το να λέμε τώρα θεωρίες περί αριστείας και να προβλέπετε εσείς πώς θα απολύσει ένα ιδιωτικό σχολείο τον καθηγητή, αυτό είναι πρωτάκουστο. Ακόμα και στη Σοβιετική Ένωση εάν υπήρχε ιδιωτικό σχολείο, δεν νομίζω να το είχε σκεφτεί αυτό ο Στάλιν. Είναι σα να </w:t>
      </w:r>
      <w:r>
        <w:rPr>
          <w:rFonts w:eastAsia="Times New Roman" w:cs="Times New Roman"/>
          <w:color w:val="000000"/>
          <w:szCs w:val="24"/>
        </w:rPr>
        <w:t>πείτε εσείς σε μ</w:t>
      </w:r>
      <w:r>
        <w:rPr>
          <w:rFonts w:eastAsia="Times New Roman" w:cs="Times New Roman"/>
          <w:color w:val="000000"/>
          <w:szCs w:val="24"/>
        </w:rPr>
        <w:t>ί</w:t>
      </w:r>
      <w:r>
        <w:rPr>
          <w:rFonts w:eastAsia="Times New Roman" w:cs="Times New Roman"/>
          <w:color w:val="000000"/>
          <w:szCs w:val="24"/>
        </w:rPr>
        <w:t xml:space="preserve">α ιδιωτική κλινική τώρα, να πει ο Υπουργός Υγείας πώς θα απολύσει τους γιατρούς και, αν τους απολύσει, ποιους θα προσλάβει. Παρόμοιο είναι. Η υγεία είναι σαν την παιδεία. Τόσο κρίσιμη είναι. </w:t>
      </w:r>
    </w:p>
    <w:p w14:paraId="0445684C" w14:textId="77777777" w:rsidR="00A53C3F" w:rsidRDefault="0019499A">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Να σας πω ένα παράδειγμα, πώς ναυάγησε από το π</w:t>
      </w:r>
      <w:r>
        <w:rPr>
          <w:rFonts w:eastAsia="Times New Roman" w:cs="Times New Roman"/>
          <w:color w:val="000000"/>
          <w:szCs w:val="24"/>
        </w:rPr>
        <w:t>ρόβλημα των απολύσεων, επειδή δεν μπορούσε να απολύσει, μ</w:t>
      </w:r>
      <w:r>
        <w:rPr>
          <w:rFonts w:eastAsia="Times New Roman" w:cs="Times New Roman"/>
          <w:color w:val="000000"/>
          <w:szCs w:val="24"/>
        </w:rPr>
        <w:t>ί</w:t>
      </w:r>
      <w:r>
        <w:rPr>
          <w:rFonts w:eastAsia="Times New Roman" w:cs="Times New Roman"/>
          <w:color w:val="000000"/>
          <w:szCs w:val="24"/>
        </w:rPr>
        <w:t>α ιδιωτική κλινική, το «Ερρίκος Ντυνάν»; Γιατί κατέρρευσε; Διότι είχε δύο, τρε</w:t>
      </w:r>
      <w:r>
        <w:rPr>
          <w:rFonts w:eastAsia="Times New Roman" w:cs="Times New Roman"/>
          <w:color w:val="000000"/>
          <w:szCs w:val="24"/>
        </w:rPr>
        <w:t>ι</w:t>
      </w:r>
      <w:r>
        <w:rPr>
          <w:rFonts w:eastAsia="Times New Roman" w:cs="Times New Roman"/>
          <w:color w:val="000000"/>
          <w:szCs w:val="24"/>
        </w:rPr>
        <w:t xml:space="preserve">ς </w:t>
      </w:r>
      <w:r>
        <w:rPr>
          <w:rFonts w:eastAsia="Times New Roman" w:cs="Times New Roman"/>
          <w:color w:val="000000"/>
          <w:szCs w:val="24"/>
        </w:rPr>
        <w:lastRenderedPageBreak/>
        <w:t>χιλιάδες εργαζόμενους, είχε γιατρούς που δεν μπορούσε να τους απολύσει λόγω του καθεστώτος των ομαδικών απολύσεων και</w:t>
      </w:r>
      <w:r>
        <w:rPr>
          <w:rFonts w:eastAsia="Times New Roman" w:cs="Times New Roman"/>
          <w:color w:val="000000"/>
          <w:szCs w:val="24"/>
        </w:rPr>
        <w:t xml:space="preserve"> κατέρρευσε. </w:t>
      </w:r>
    </w:p>
    <w:p w14:paraId="0445684D"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ΝΙΚΟΛΑΟΣ ΦΙΛΗΣ (Υπουργός Παιδείας, Έρευνας και Θρησκευμάτων</w:t>
      </w:r>
      <w:r w:rsidRPr="00895FEF">
        <w:rPr>
          <w:rFonts w:eastAsia="Times New Roman" w:cs="Times New Roman"/>
          <w:b/>
          <w:szCs w:val="24"/>
        </w:rPr>
        <w:t>):</w:t>
      </w:r>
      <w:r>
        <w:rPr>
          <w:rFonts w:eastAsia="Times New Roman" w:cs="Times New Roman"/>
          <w:szCs w:val="24"/>
        </w:rPr>
        <w:t xml:space="preserve"> Και όχι για τις απάτες;</w:t>
      </w:r>
    </w:p>
    <w:p w14:paraId="0445684E"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ΜΑΡΙΟΣ ΣΑΛΜΑΣ:</w:t>
      </w:r>
      <w:r>
        <w:rPr>
          <w:rFonts w:eastAsia="Times New Roman" w:cs="Times New Roman"/>
          <w:szCs w:val="24"/>
        </w:rPr>
        <w:t xml:space="preserve"> Όχι, δεν κατέρρευσε για τις απάτες. </w:t>
      </w:r>
    </w:p>
    <w:p w14:paraId="0445684F"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ΝΙΚΟΛΑΟΣ ΦΙΛΗΣ (Υπουργός Παιδείας, Έρευνας και Θρησκευμάτων</w:t>
      </w:r>
      <w:r w:rsidRPr="00895FEF">
        <w:rPr>
          <w:rFonts w:eastAsia="Times New Roman" w:cs="Times New Roman"/>
          <w:b/>
          <w:szCs w:val="24"/>
        </w:rPr>
        <w:t>):</w:t>
      </w:r>
      <w:r>
        <w:rPr>
          <w:rFonts w:eastAsia="Times New Roman" w:cs="Times New Roman"/>
          <w:szCs w:val="24"/>
        </w:rPr>
        <w:t xml:space="preserve"> Όχι για τις απάτες!</w:t>
      </w:r>
    </w:p>
    <w:p w14:paraId="04456850" w14:textId="77777777" w:rsidR="00A53C3F" w:rsidRDefault="0019499A">
      <w:pPr>
        <w:spacing w:line="600" w:lineRule="auto"/>
        <w:ind w:firstLine="720"/>
        <w:contextualSpacing/>
        <w:jc w:val="both"/>
        <w:rPr>
          <w:rFonts w:eastAsia="Times New Roman" w:cs="Times New Roman"/>
          <w:b/>
          <w:color w:val="000000"/>
          <w:szCs w:val="24"/>
        </w:rPr>
      </w:pPr>
      <w:r>
        <w:rPr>
          <w:rFonts w:eastAsia="Times New Roman" w:cs="Times New Roman"/>
          <w:b/>
          <w:szCs w:val="24"/>
        </w:rPr>
        <w:t>ΜΑΡΙΟΣ ΣΑΛΜΑΣ:</w:t>
      </w:r>
      <w:r>
        <w:rPr>
          <w:rFonts w:eastAsia="Times New Roman" w:cs="Times New Roman"/>
          <w:szCs w:val="24"/>
        </w:rPr>
        <w:t xml:space="preserve"> Όχι, σα</w:t>
      </w:r>
      <w:r>
        <w:rPr>
          <w:rFonts w:eastAsia="Times New Roman" w:cs="Times New Roman"/>
          <w:szCs w:val="24"/>
        </w:rPr>
        <w:t xml:space="preserve">ς λέω ειλικρινά, κατέρρευσε από το … </w:t>
      </w:r>
    </w:p>
    <w:p w14:paraId="04456851"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ΝΙΚΟΛΑΟΣ ΦΙΛΗΣ (Υπουργός Παιδείας, Έρευνας και Θρησκευμάτων</w:t>
      </w:r>
      <w:r w:rsidRPr="00895FEF">
        <w:rPr>
          <w:rFonts w:eastAsia="Times New Roman" w:cs="Times New Roman"/>
          <w:b/>
          <w:szCs w:val="24"/>
        </w:rPr>
        <w:t>):</w:t>
      </w:r>
      <w:r>
        <w:rPr>
          <w:rFonts w:eastAsia="Times New Roman" w:cs="Times New Roman"/>
          <w:szCs w:val="24"/>
        </w:rPr>
        <w:t xml:space="preserve"> </w:t>
      </w:r>
      <w:proofErr w:type="spellStart"/>
      <w:r>
        <w:rPr>
          <w:rFonts w:eastAsia="Times New Roman" w:cs="Times New Roman"/>
          <w:szCs w:val="24"/>
        </w:rPr>
        <w:t>Συνέβαιναν</w:t>
      </w:r>
      <w:proofErr w:type="spellEnd"/>
      <w:r>
        <w:rPr>
          <w:rFonts w:eastAsia="Times New Roman" w:cs="Times New Roman"/>
          <w:szCs w:val="24"/>
        </w:rPr>
        <w:t xml:space="preserve"> οι απάτες;</w:t>
      </w:r>
    </w:p>
    <w:p w14:paraId="04456852"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ΜΑΡΙΟΣ ΣΑΛΜΑΣ:</w:t>
      </w:r>
      <w:r>
        <w:rPr>
          <w:rFonts w:eastAsia="Times New Roman" w:cs="Times New Roman"/>
          <w:szCs w:val="24"/>
        </w:rPr>
        <w:t xml:space="preserve"> Οι απάτες έπρεπε…</w:t>
      </w:r>
    </w:p>
    <w:p w14:paraId="04456853"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Κύριε Υπουργέ, μη διακόπτετε.</w:t>
      </w:r>
    </w:p>
    <w:p w14:paraId="04456854"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Μ</w:t>
      </w:r>
      <w:r>
        <w:rPr>
          <w:rFonts w:eastAsia="Times New Roman" w:cs="Times New Roman"/>
          <w:b/>
          <w:szCs w:val="24"/>
        </w:rPr>
        <w:t>ΑΡΙΟΣ ΣΑΛΜΑΣ:</w:t>
      </w:r>
      <w:r>
        <w:rPr>
          <w:rFonts w:eastAsia="Times New Roman" w:cs="Times New Roman"/>
          <w:szCs w:val="24"/>
        </w:rPr>
        <w:t xml:space="preserve"> Καλά κάνατε και τους στείλατε στη φυλακή, αλλά είναι απάτες του… </w:t>
      </w:r>
    </w:p>
    <w:p w14:paraId="04456855" w14:textId="77777777" w:rsidR="00A53C3F" w:rsidRDefault="0019499A">
      <w:pPr>
        <w:spacing w:line="600" w:lineRule="auto"/>
        <w:ind w:firstLine="720"/>
        <w:contextualSpacing/>
        <w:jc w:val="both"/>
        <w:rPr>
          <w:rFonts w:eastAsia="Times New Roman" w:cs="Times New Roman"/>
          <w:color w:val="000000"/>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Περάσαμε σε άλλο πεδίο, κύριε </w:t>
      </w:r>
      <w:proofErr w:type="spellStart"/>
      <w:r>
        <w:rPr>
          <w:rFonts w:eastAsia="Times New Roman" w:cs="Times New Roman"/>
          <w:szCs w:val="24"/>
        </w:rPr>
        <w:t>Σαλμά</w:t>
      </w:r>
      <w:proofErr w:type="spellEnd"/>
      <w:r>
        <w:rPr>
          <w:rFonts w:eastAsia="Times New Roman" w:cs="Times New Roman"/>
          <w:szCs w:val="24"/>
        </w:rPr>
        <w:t xml:space="preserve">, στην υγεία, αλλά μιλάμε για την παιδεία. </w:t>
      </w:r>
    </w:p>
    <w:p w14:paraId="04456856" w14:textId="77777777" w:rsidR="00A53C3F" w:rsidRDefault="0019499A">
      <w:pPr>
        <w:spacing w:line="600" w:lineRule="auto"/>
        <w:ind w:firstLine="720"/>
        <w:contextualSpacing/>
        <w:jc w:val="both"/>
        <w:rPr>
          <w:rFonts w:eastAsia="Times New Roman" w:cs="Times New Roman"/>
          <w:b/>
          <w:color w:val="000000"/>
          <w:szCs w:val="24"/>
        </w:rPr>
      </w:pPr>
      <w:r>
        <w:rPr>
          <w:rFonts w:eastAsia="Times New Roman" w:cs="Times New Roman"/>
          <w:b/>
          <w:szCs w:val="24"/>
        </w:rPr>
        <w:t>ΜΑΡΙΟΣ ΣΑΛΜΑΣ:</w:t>
      </w:r>
      <w:r>
        <w:rPr>
          <w:rFonts w:eastAsia="Times New Roman" w:cs="Times New Roman"/>
          <w:szCs w:val="24"/>
        </w:rPr>
        <w:t xml:space="preserve"> Έφερα ένα παράδειγμα. </w:t>
      </w:r>
    </w:p>
    <w:p w14:paraId="04456857"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Ναι,</w:t>
      </w:r>
      <w:r>
        <w:rPr>
          <w:rFonts w:eastAsia="Times New Roman" w:cs="Times New Roman"/>
          <w:szCs w:val="24"/>
        </w:rPr>
        <w:t xml:space="preserve"> συνεχίστε παρακαλώ, κύριε </w:t>
      </w:r>
      <w:proofErr w:type="spellStart"/>
      <w:r>
        <w:rPr>
          <w:rFonts w:eastAsia="Times New Roman" w:cs="Times New Roman"/>
          <w:szCs w:val="24"/>
        </w:rPr>
        <w:t>Σαλμά</w:t>
      </w:r>
      <w:proofErr w:type="spellEnd"/>
      <w:r>
        <w:rPr>
          <w:rFonts w:eastAsia="Times New Roman" w:cs="Times New Roman"/>
          <w:szCs w:val="24"/>
        </w:rPr>
        <w:t>.</w:t>
      </w:r>
    </w:p>
    <w:p w14:paraId="04456858" w14:textId="77777777" w:rsidR="00A53C3F" w:rsidRDefault="0019499A">
      <w:pPr>
        <w:spacing w:line="600" w:lineRule="auto"/>
        <w:ind w:firstLine="720"/>
        <w:contextualSpacing/>
        <w:jc w:val="both"/>
        <w:rPr>
          <w:rFonts w:eastAsia="Times New Roman" w:cs="Times New Roman"/>
          <w:b/>
          <w:szCs w:val="24"/>
        </w:rPr>
      </w:pPr>
      <w:r>
        <w:rPr>
          <w:rFonts w:eastAsia="Times New Roman" w:cs="Times New Roman"/>
          <w:b/>
          <w:szCs w:val="24"/>
        </w:rPr>
        <w:t>ΝΙΚΟΛΑΟΣ ΦΙΛΗΣ (Υπουργός Παιδείας, Έρευνας και Θρησκευμάτων</w:t>
      </w:r>
      <w:r>
        <w:rPr>
          <w:rFonts w:eastAsia="Times New Roman" w:cs="Times New Roman"/>
          <w:szCs w:val="24"/>
        </w:rPr>
        <w:t>): Εσείς γιατί δεν τους πήγατε;</w:t>
      </w:r>
      <w:r>
        <w:rPr>
          <w:rFonts w:eastAsia="Times New Roman" w:cs="Times New Roman"/>
          <w:b/>
          <w:szCs w:val="24"/>
        </w:rPr>
        <w:t xml:space="preserve"> </w:t>
      </w:r>
    </w:p>
    <w:p w14:paraId="04456859" w14:textId="77777777" w:rsidR="00A53C3F" w:rsidRDefault="0019499A">
      <w:pPr>
        <w:spacing w:line="600" w:lineRule="auto"/>
        <w:ind w:firstLine="720"/>
        <w:contextualSpacing/>
        <w:jc w:val="both"/>
        <w:rPr>
          <w:rFonts w:eastAsia="Times New Roman" w:cs="Times New Roman"/>
          <w:b/>
          <w:szCs w:val="24"/>
        </w:rPr>
      </w:pPr>
      <w:r>
        <w:rPr>
          <w:rFonts w:eastAsia="Times New Roman" w:cs="Times New Roman"/>
          <w:b/>
          <w:szCs w:val="24"/>
        </w:rPr>
        <w:t>ΜΑΥΡΟΥΔΗΣ ΒΟΡΙΔΗΣ:</w:t>
      </w:r>
      <w:r>
        <w:rPr>
          <w:rFonts w:eastAsia="Times New Roman" w:cs="Times New Roman"/>
          <w:szCs w:val="24"/>
        </w:rPr>
        <w:t xml:space="preserve"> Η ποινική δίωξη …</w:t>
      </w:r>
    </w:p>
    <w:p w14:paraId="0445685A"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ΝΙΚΟΛΑΟΣ ΦΙΛΗΣ (Υπουργός Παιδείας, Έρευνας και Θρησκευμάτων</w:t>
      </w:r>
      <w:r>
        <w:rPr>
          <w:rFonts w:eastAsia="Times New Roman" w:cs="Times New Roman"/>
          <w:szCs w:val="24"/>
        </w:rPr>
        <w:t>): Επτά χρόνια τώρα λίμναζε.</w:t>
      </w:r>
    </w:p>
    <w:p w14:paraId="0445685B"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Παρακαλώ, μη διακόπτετε.</w:t>
      </w:r>
    </w:p>
    <w:p w14:paraId="0445685C"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Συνεχίστε, κύριε </w:t>
      </w:r>
      <w:proofErr w:type="spellStart"/>
      <w:r>
        <w:rPr>
          <w:rFonts w:eastAsia="Times New Roman" w:cs="Times New Roman"/>
          <w:szCs w:val="24"/>
        </w:rPr>
        <w:t>Σαλμά</w:t>
      </w:r>
      <w:proofErr w:type="spellEnd"/>
      <w:r>
        <w:rPr>
          <w:rFonts w:eastAsia="Times New Roman" w:cs="Times New Roman"/>
          <w:szCs w:val="24"/>
        </w:rPr>
        <w:t>.</w:t>
      </w:r>
    </w:p>
    <w:p w14:paraId="0445685D"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lastRenderedPageBreak/>
        <w:t>ΜΑΡΙΟΣ ΣΑΛΜΑΣ:</w:t>
      </w:r>
      <w:r>
        <w:rPr>
          <w:rFonts w:eastAsia="Times New Roman" w:cs="Times New Roman"/>
          <w:szCs w:val="24"/>
        </w:rPr>
        <w:t xml:space="preserve"> Εντάξει. Επιτρέπεται και ο κύριος Υπουργός να πει την άποψή του. </w:t>
      </w:r>
    </w:p>
    <w:p w14:paraId="0445685E"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Σας έλεγα, λοιπόν, για το «Ερρίκος Ντυνάν». Όπως σωστά σας είπε ο κ. Βορίδης, οι διώξεις είχ</w:t>
      </w:r>
      <w:r>
        <w:rPr>
          <w:rFonts w:eastAsia="Times New Roman" w:cs="Times New Roman"/>
          <w:szCs w:val="24"/>
        </w:rPr>
        <w:t xml:space="preserve">αν ξεκινήσει πολύ νωρίτερα. Σας λέω, όμως, ότι καταρρέει το ίδρυμα και δεν μπορεί να σταθεί από τον μεγάλο αριθμό προσωπικού που έχει. </w:t>
      </w:r>
    </w:p>
    <w:p w14:paraId="0445685F" w14:textId="77777777" w:rsidR="00A53C3F" w:rsidRDefault="0019499A">
      <w:pPr>
        <w:spacing w:line="600" w:lineRule="auto"/>
        <w:ind w:firstLine="720"/>
        <w:contextualSpacing/>
        <w:jc w:val="both"/>
        <w:rPr>
          <w:rFonts w:eastAsia="Times New Roman" w:cs="Times New Roman"/>
          <w:color w:val="000000"/>
          <w:szCs w:val="24"/>
        </w:rPr>
      </w:pPr>
      <w:r>
        <w:rPr>
          <w:rFonts w:eastAsia="Times New Roman" w:cs="Times New Roman"/>
          <w:szCs w:val="24"/>
        </w:rPr>
        <w:t>Ακούστε τώρα εσείς.</w:t>
      </w:r>
    </w:p>
    <w:p w14:paraId="04456860"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ΝΙΚΟΛΑΟΣ ΦΙΛΗΣ (Υπουργός Παιδείας, Έρευνας και Θρησκευμάτων</w:t>
      </w:r>
      <w:r>
        <w:rPr>
          <w:rFonts w:eastAsia="Times New Roman" w:cs="Times New Roman"/>
          <w:szCs w:val="24"/>
        </w:rPr>
        <w:t xml:space="preserve">): Συγγνώμη, κύριε </w:t>
      </w:r>
      <w:proofErr w:type="spellStart"/>
      <w:r>
        <w:rPr>
          <w:rFonts w:eastAsia="Times New Roman" w:cs="Times New Roman"/>
          <w:szCs w:val="24"/>
        </w:rPr>
        <w:t>Σαλμά</w:t>
      </w:r>
      <w:proofErr w:type="spellEnd"/>
      <w:r>
        <w:rPr>
          <w:rFonts w:eastAsia="Times New Roman" w:cs="Times New Roman"/>
          <w:szCs w:val="24"/>
        </w:rPr>
        <w:t>. Ποιος τους διόρ</w:t>
      </w:r>
      <w:r>
        <w:rPr>
          <w:rFonts w:eastAsia="Times New Roman" w:cs="Times New Roman"/>
          <w:szCs w:val="24"/>
        </w:rPr>
        <w:t>ισε αυτούς; Η διοίκηση, η οποία ήταν η πρωταγωνίστρια σκανδάλων.</w:t>
      </w:r>
    </w:p>
    <w:p w14:paraId="04456861"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ΜΑΡΙΟΣ ΣΑΛΜΑΣ:</w:t>
      </w:r>
      <w:r>
        <w:rPr>
          <w:rFonts w:eastAsia="Times New Roman" w:cs="Times New Roman"/>
          <w:szCs w:val="24"/>
        </w:rPr>
        <w:t xml:space="preserve"> Μπράβο. Τώρα εσείς τι θέλετε να κάνετε; Ακούστε.</w:t>
      </w:r>
    </w:p>
    <w:p w14:paraId="04456862" w14:textId="77777777" w:rsidR="00A53C3F" w:rsidRDefault="0019499A">
      <w:pPr>
        <w:spacing w:line="600" w:lineRule="auto"/>
        <w:ind w:firstLine="720"/>
        <w:contextualSpacing/>
        <w:jc w:val="both"/>
        <w:rPr>
          <w:rFonts w:eastAsia="Times New Roman" w:cs="Times New Roman"/>
          <w:b/>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Κύριε Υπουργέ, σας παρακαλώ, μην διακόπτετε. Να εξελιχθεί η συζήτηση. Θα έχουμε χρόνο μέχρι τ</w:t>
      </w:r>
      <w:r>
        <w:rPr>
          <w:rFonts w:eastAsia="Times New Roman" w:cs="Times New Roman"/>
          <w:szCs w:val="24"/>
        </w:rPr>
        <w:t>ο τέλος.</w:t>
      </w:r>
    </w:p>
    <w:p w14:paraId="04456863"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ΜΑΡΙΟΣ ΣΑΛΜΑΣ:</w:t>
      </w:r>
      <w:r>
        <w:rPr>
          <w:rFonts w:eastAsia="Times New Roman" w:cs="Times New Roman"/>
          <w:szCs w:val="24"/>
        </w:rPr>
        <w:t xml:space="preserve"> Διάλογο κάνουμε, δεν είναι κακό.</w:t>
      </w:r>
    </w:p>
    <w:p w14:paraId="04456864"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lastRenderedPageBreak/>
        <w:t>ΝΙΚΟΛΑΟΣ ΦΙΛΗΣ (Υπουργός Παιδείας, Έρευνας και Θρησκευμάτων</w:t>
      </w:r>
      <w:r>
        <w:rPr>
          <w:rFonts w:eastAsia="Times New Roman" w:cs="Times New Roman"/>
          <w:szCs w:val="24"/>
        </w:rPr>
        <w:t>): Αυτό είναι το πολιτικό ζήτημα, η ποιότητα της διοίκησης.</w:t>
      </w:r>
    </w:p>
    <w:p w14:paraId="04456865"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Το ότι έχεις μ</w:t>
      </w:r>
      <w:r>
        <w:rPr>
          <w:rFonts w:eastAsia="Times New Roman" w:cs="Times New Roman"/>
          <w:szCs w:val="24"/>
        </w:rPr>
        <w:t>ί</w:t>
      </w:r>
      <w:r>
        <w:rPr>
          <w:rFonts w:eastAsia="Times New Roman" w:cs="Times New Roman"/>
          <w:szCs w:val="24"/>
        </w:rPr>
        <w:t>α διοίκηση ενός …</w:t>
      </w:r>
    </w:p>
    <w:p w14:paraId="04456866"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ΜΑΡΙΟΣ ΣΑΛΜΑΣ:</w:t>
      </w:r>
      <w:r>
        <w:rPr>
          <w:rFonts w:eastAsia="Times New Roman" w:cs="Times New Roman"/>
          <w:szCs w:val="24"/>
        </w:rPr>
        <w:t xml:space="preserve"> Κύριε Πρόεδρε</w:t>
      </w:r>
      <w:r>
        <w:rPr>
          <w:rFonts w:eastAsia="Times New Roman" w:cs="Times New Roman"/>
          <w:szCs w:val="24"/>
        </w:rPr>
        <w:t xml:space="preserve"> …</w:t>
      </w:r>
    </w:p>
    <w:p w14:paraId="04456867" w14:textId="77777777" w:rsidR="00A53C3F" w:rsidRDefault="0019499A">
      <w:pPr>
        <w:spacing w:line="600" w:lineRule="auto"/>
        <w:ind w:firstLine="720"/>
        <w:contextualSpacing/>
        <w:jc w:val="both"/>
        <w:rPr>
          <w:rFonts w:eastAsia="Times New Roman" w:cs="Times New Roman"/>
          <w:color w:val="000000"/>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Ελάτε, κύριε </w:t>
      </w:r>
      <w:proofErr w:type="spellStart"/>
      <w:r>
        <w:rPr>
          <w:rFonts w:eastAsia="Times New Roman" w:cs="Times New Roman"/>
          <w:szCs w:val="24"/>
        </w:rPr>
        <w:t>Σαλμά</w:t>
      </w:r>
      <w:proofErr w:type="spellEnd"/>
      <w:r>
        <w:rPr>
          <w:rFonts w:eastAsia="Times New Roman" w:cs="Times New Roman"/>
          <w:szCs w:val="24"/>
        </w:rPr>
        <w:t>, σας παρακαλώ, ε</w:t>
      </w:r>
      <w:r>
        <w:rPr>
          <w:rFonts w:eastAsia="Times New Roman" w:cs="Times New Roman"/>
          <w:color w:val="000000"/>
          <w:szCs w:val="24"/>
        </w:rPr>
        <w:t xml:space="preserve">σείς μιλάτε, δεν μιλάει ο κ. Βορίδης. Ο κ. Βορίδης ακολουθεί. </w:t>
      </w:r>
    </w:p>
    <w:p w14:paraId="04456868" w14:textId="77777777" w:rsidR="00A53C3F" w:rsidRDefault="0019499A">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 xml:space="preserve">Κύριε </w:t>
      </w:r>
      <w:proofErr w:type="spellStart"/>
      <w:r>
        <w:rPr>
          <w:rFonts w:eastAsia="Times New Roman" w:cs="Times New Roman"/>
          <w:color w:val="000000"/>
          <w:szCs w:val="24"/>
        </w:rPr>
        <w:t>Σαλμά</w:t>
      </w:r>
      <w:proofErr w:type="spellEnd"/>
      <w:r>
        <w:rPr>
          <w:rFonts w:eastAsia="Times New Roman" w:cs="Times New Roman"/>
          <w:color w:val="000000"/>
          <w:szCs w:val="24"/>
        </w:rPr>
        <w:t xml:space="preserve">, συνεχίστε. </w:t>
      </w:r>
    </w:p>
    <w:p w14:paraId="04456869"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ΜΑΡΙΟΣ ΣΑΛΜΑΣ:</w:t>
      </w:r>
      <w:r>
        <w:rPr>
          <w:rFonts w:eastAsia="Times New Roman" w:cs="Times New Roman"/>
          <w:szCs w:val="24"/>
        </w:rPr>
        <w:t xml:space="preserve"> Άρα λοιπόν λέτε εσείς σε έναν ιδιοκτήτη που έχει επενδύσει εκατομμύρια σ’ ένα ίδρ</w:t>
      </w:r>
      <w:r>
        <w:rPr>
          <w:rFonts w:eastAsia="Times New Roman" w:cs="Times New Roman"/>
          <w:szCs w:val="24"/>
        </w:rPr>
        <w:t>υμα, που έχει επενδύσει εκατομμύρια για να φτιάξει ένα σχολείο και που βάζει τους εκπαιδευτικούς στόχους και οι γονείς επιλέγουν να πάνε τα παιδιά τους εκεί γι’ αυτούς τους εκπαιδευτικούς στόχους, του λέτε εσείς ότι για δύο χρόνια δεν μπορεί να τον αλλάξει</w:t>
      </w:r>
      <w:r>
        <w:rPr>
          <w:rFonts w:eastAsia="Times New Roman" w:cs="Times New Roman"/>
          <w:szCs w:val="24"/>
        </w:rPr>
        <w:t xml:space="preserve"> αν δεν συντρέχουν προϋποθέσεις και μετά από αυτά τα δύο χρόνια μόνο εάν συντρέχουν προϋποθέσεις. </w:t>
      </w:r>
    </w:p>
    <w:p w14:paraId="0445686A"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Σέβομαι το δικαίωμα των εκπαιδευτικών που βάζετε εσείς, αν και δεν νομίζω να σας το ζήτησαν. Δεν νομίζω ποτέ οι ιδιωτικοί εκπαιδευτικοί στην Ελλάδα να ζήτησα</w:t>
      </w:r>
      <w:r>
        <w:rPr>
          <w:rFonts w:eastAsia="Times New Roman" w:cs="Times New Roman"/>
          <w:szCs w:val="24"/>
        </w:rPr>
        <w:t>ν να μονιμοποιηθούν. Εγώ δεν το έχω ακούσει εδώ και δεκαέξι χρόνια. Δεν ξέρω εάν το έχει ακούσει κανένας.</w:t>
      </w:r>
    </w:p>
    <w:p w14:paraId="0445686B"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Δεν το σκέφτηκαν ούτε αυτοί να προστατέψουν τα δικαιώματά τους τόσο πολύ, αλλά, εν πάση </w:t>
      </w:r>
      <w:proofErr w:type="spellStart"/>
      <w:r>
        <w:rPr>
          <w:rFonts w:eastAsia="Times New Roman" w:cs="Times New Roman"/>
          <w:szCs w:val="24"/>
        </w:rPr>
        <w:t>περιπτώσει</w:t>
      </w:r>
      <w:proofErr w:type="spellEnd"/>
      <w:r>
        <w:rPr>
          <w:rFonts w:eastAsia="Times New Roman" w:cs="Times New Roman"/>
          <w:szCs w:val="24"/>
        </w:rPr>
        <w:t>, πρέπει να σεβαστείτε το δικαίωμα των παιδιών και τ</w:t>
      </w:r>
      <w:r>
        <w:rPr>
          <w:rFonts w:eastAsia="Times New Roman" w:cs="Times New Roman"/>
          <w:szCs w:val="24"/>
        </w:rPr>
        <w:t>ο δικαίωμα των γονιών να επιλέγουν τα σχολεία, τα οποία σχολεία θα επιλέγουν τους εκπαιδευτικούς.</w:t>
      </w:r>
    </w:p>
    <w:p w14:paraId="0445686C"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Εγώ, λοιπόν, δεν είμαι από αυτούς που παίρνουν συχνά τον λόγο στη Βουλή, αλλά πραγματικά νομίζω ότι αυτό είναι λάθος. Είναι λάθος και έχετε το περιθώριο να το</w:t>
      </w:r>
      <w:r>
        <w:rPr>
          <w:rFonts w:eastAsia="Times New Roman" w:cs="Times New Roman"/>
          <w:szCs w:val="24"/>
        </w:rPr>
        <w:t xml:space="preserve"> διορθώσετε, γιατί στο τέλος της ημέρας δεν θα φέρει βελτίωση της εκπαίδευσης αυτό το θέμα. Δεν θα βελτιώσει την εκπαίδευση. Αυτό είναι το ζητούμενο. Δεν θα έχουμε καλύτερη παιδεία αν μονιμοποιήσουμε τον καθηγητή. Σε τελική ανάλυση, και οι επόμενοι ιδιωτικ</w:t>
      </w:r>
      <w:r>
        <w:rPr>
          <w:rFonts w:eastAsia="Times New Roman" w:cs="Times New Roman"/>
          <w:szCs w:val="24"/>
        </w:rPr>
        <w:t xml:space="preserve">οί εκπαιδευτικοί πρέπει και αυτοί να δοκιμαστούν αν είναι αξιόπιστοι. </w:t>
      </w:r>
    </w:p>
    <w:p w14:paraId="0445686D"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Με αυτά τα λίγα λόγια θέλω να κλείσω τις σκέψεις μου.</w:t>
      </w:r>
    </w:p>
    <w:p w14:paraId="0445686E"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Ευχαριστώ, κύριε Πρόεδρε.</w:t>
      </w:r>
    </w:p>
    <w:p w14:paraId="0445686F"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 κύριε </w:t>
      </w:r>
      <w:proofErr w:type="spellStart"/>
      <w:r>
        <w:rPr>
          <w:rFonts w:eastAsia="Times New Roman" w:cs="Times New Roman"/>
          <w:szCs w:val="24"/>
        </w:rPr>
        <w:t>Σαλμά</w:t>
      </w:r>
      <w:proofErr w:type="spellEnd"/>
      <w:r>
        <w:rPr>
          <w:rFonts w:eastAsia="Times New Roman" w:cs="Times New Roman"/>
          <w:szCs w:val="24"/>
        </w:rPr>
        <w:t>.</w:t>
      </w:r>
    </w:p>
    <w:p w14:paraId="04456870"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Βορίδης από τη Νέα </w:t>
      </w:r>
      <w:r>
        <w:rPr>
          <w:rFonts w:eastAsia="Times New Roman" w:cs="Times New Roman"/>
          <w:szCs w:val="24"/>
        </w:rPr>
        <w:t>Δημοκρατία.</w:t>
      </w:r>
    </w:p>
    <w:p w14:paraId="04456871"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Διαβάζω, κυρίες και κύριοι συνάδελφοι, από την αιτιολογική έκθεση τον σκοπό για τον οποίο υποτίθεται ότι εισάγεται η συγκεκριμένη ρύθμιση για την ιδιωτική εκπαίδευση. Ακούστε τι λέει η αιτιολογική έκθεση. Λέει αυτά που αναφέρ</w:t>
      </w:r>
      <w:r>
        <w:rPr>
          <w:rFonts w:eastAsia="Times New Roman" w:cs="Times New Roman"/>
          <w:szCs w:val="24"/>
        </w:rPr>
        <w:t>αμε λίγο-πολύ για τα θέματα της εποπτείας που ασκεί το κράτος στην ιδιωτική εκπαίδευση. Λέει το εξής: «Τα ιδιωτικά εκπαιδευτήρια δεν αποτελούν αμιγείς επιχειρήσεις» -σύμφωνοι- «οι νομοθετικές ρυθμίσεις θα πρέπει να εξασφαλίζουν στους ιδιωτικούς εκπαιδευτικ</w:t>
      </w:r>
      <w:r>
        <w:rPr>
          <w:rFonts w:eastAsia="Times New Roman" w:cs="Times New Roman"/>
          <w:szCs w:val="24"/>
        </w:rPr>
        <w:t>ούς λειτουργούς σταθερές κατά το δυνατόν συνθήκες εργασίας, ώστε να μπορούν απερίσπαστα να εκτελούν τα καθήκοντά τους για την αποτελεσματικότερη εκπλήρωση του σκοπού της παιδείας».</w:t>
      </w:r>
    </w:p>
    <w:p w14:paraId="04456872"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Επίσης, λέει παρακάτω: «Η παροχή στους εκπαιδευτικούς σταθερού καθεστώτος </w:t>
      </w:r>
      <w:r>
        <w:rPr>
          <w:rFonts w:eastAsia="Times New Roman" w:cs="Times New Roman"/>
          <w:szCs w:val="24"/>
        </w:rPr>
        <w:t>απασχόλησης συναρτάται άμεσα με την ποιότητα του εκπαιδευτικού έργου που παρέχουν τόσο προς ωφέλεια της εκπαιδευτικής κοινότητας όσο και του κοινωνικού συνόλου γενικότερα».</w:t>
      </w:r>
    </w:p>
    <w:p w14:paraId="04456873"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Αν πιστέψει κανείς την αιτιολογική έκθεση, ο καημός της νομοθετικής παρέμβασης, ο σ</w:t>
      </w:r>
      <w:r>
        <w:rPr>
          <w:rFonts w:eastAsia="Times New Roman" w:cs="Times New Roman"/>
          <w:szCs w:val="24"/>
        </w:rPr>
        <w:t>τόχος της, είναι να κάνει –υποτίθεται- καλύτερα τα ιδιωτικά σχολεία. Έλα, όμως, που είναι αυτό που λέμε: «Θέλει να κρυφτεί, αλλά η χαρά δεν την αφήνει». Αφού εν συνεχεία εδώ μέσα ομολογείτε ότι το θέμα είναι η άμβλυνση των ανισοτήτων που πηγάζουν από τις ε</w:t>
      </w:r>
      <w:r>
        <w:rPr>
          <w:rFonts w:eastAsia="Times New Roman" w:cs="Times New Roman"/>
          <w:szCs w:val="24"/>
        </w:rPr>
        <w:t>κπαιδευτικές ανισότητες, οι οποίες παράγουν κοινωνικές ανισότητες.</w:t>
      </w:r>
    </w:p>
    <w:p w14:paraId="04456874"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Ποια είναι, λοιπόν, η ανισότητα την οποία αντιμετωπίζει εδώ το συγκεκριμένο νομοσχέδιο; Προφανώς είναι η ανισότητα που όλοι καταλαβαίνουμε, ότι τα ιδιωτικά σχολεία παρέχουν καλύτερο επίπεδο</w:t>
      </w:r>
      <w:r>
        <w:rPr>
          <w:rFonts w:eastAsia="Times New Roman" w:cs="Times New Roman"/>
          <w:szCs w:val="24"/>
        </w:rPr>
        <w:t xml:space="preserve"> εκπαίδευσης από τα δημόσια και αυτήν την ανισότητα πρέπει να κουτσουρέψει κανείς με τη συγκεκριμένη παρέμβαση και να την κάνει χειρότερη. Ε, βέβαια! Αυτό ομολογείται ρητά και κυνικά συχνά εδώ μέσα.</w:t>
      </w:r>
    </w:p>
    <w:p w14:paraId="04456875"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Πώς παρεμβαίνετε, λοιπόν, πώς λύνεται παραδείγματος χάριν</w:t>
      </w:r>
      <w:r>
        <w:rPr>
          <w:rFonts w:eastAsia="Times New Roman" w:cs="Times New Roman"/>
          <w:szCs w:val="24"/>
        </w:rPr>
        <w:t xml:space="preserve"> το θέμα της εκπαιδευτικής ανισότητας; Φέρατε κα</w:t>
      </w:r>
      <w:r>
        <w:rPr>
          <w:rFonts w:eastAsia="Times New Roman" w:cs="Times New Roman"/>
          <w:szCs w:val="24"/>
        </w:rPr>
        <w:t>μ</w:t>
      </w:r>
      <w:r>
        <w:rPr>
          <w:rFonts w:eastAsia="Times New Roman" w:cs="Times New Roman"/>
          <w:szCs w:val="24"/>
        </w:rPr>
        <w:t xml:space="preserve">μιά ρύθμιση για να κάνετε το δημόσιο σχολείο καλύτερο; Φέρατε καμιά ρύθμιση για να βελτιώσετε το επίπεδο της εκπαίδευσης; Όχι. Φέρνετε μία ρύθμιση με την οποία έρχεστε και λέτε ότι δήθεν γίνεται καλύτερο το </w:t>
      </w:r>
      <w:r>
        <w:rPr>
          <w:rFonts w:eastAsia="Times New Roman" w:cs="Times New Roman"/>
          <w:szCs w:val="24"/>
        </w:rPr>
        <w:t>ιδιωτικό σχολείο. Τι εννοείτε; Πώς τη λύνετε την ανισότητα; Εξισώνοντας το ιδιωτικό σχολείο; Δηλαδή, είναι χειρότερο το ιδιωτικό σχολείο αυτήν τη στιγμή και επειδή είναι χειρότερο, εσείς φέρνετε μ</w:t>
      </w:r>
      <w:r>
        <w:rPr>
          <w:rFonts w:eastAsia="Times New Roman" w:cs="Times New Roman"/>
          <w:szCs w:val="24"/>
        </w:rPr>
        <w:t>ί</w:t>
      </w:r>
      <w:r>
        <w:rPr>
          <w:rFonts w:eastAsia="Times New Roman" w:cs="Times New Roman"/>
          <w:szCs w:val="24"/>
        </w:rPr>
        <w:t>α ρύθμιση για να το κάνετε καλύτερο και να το πάτε στα ίσια</w:t>
      </w:r>
      <w:r>
        <w:rPr>
          <w:rFonts w:eastAsia="Times New Roman" w:cs="Times New Roman"/>
          <w:szCs w:val="24"/>
        </w:rPr>
        <w:t xml:space="preserve"> με το δημόσιο. Αυτή την ανισότητα λύνετε;</w:t>
      </w:r>
    </w:p>
    <w:p w14:paraId="04456876"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Εδώ, λοιπόν, να μην </w:t>
      </w:r>
      <w:proofErr w:type="spellStart"/>
      <w:r>
        <w:rPr>
          <w:rFonts w:eastAsia="Times New Roman" w:cs="Times New Roman"/>
          <w:szCs w:val="24"/>
        </w:rPr>
        <w:t>κοροϊδευόμαστε</w:t>
      </w:r>
      <w:proofErr w:type="spellEnd"/>
      <w:r>
        <w:rPr>
          <w:rFonts w:eastAsia="Times New Roman" w:cs="Times New Roman"/>
          <w:szCs w:val="24"/>
        </w:rPr>
        <w:t>. Είναι ξεκάθαρο τι κάνετε. Στην πραγματικότητα υλοποιείτε –το είπα και χθες, το επαναλαμβάνω και σήμερα- ένα ακόμα βήμα, ένα ακόμα σχέδιο απέναντι στο συνολικό σας σχέδιο που έχε</w:t>
      </w:r>
      <w:r>
        <w:rPr>
          <w:rFonts w:eastAsia="Times New Roman" w:cs="Times New Roman"/>
          <w:szCs w:val="24"/>
        </w:rPr>
        <w:t>τε, γιατί εχθρεύεστε την ελευθερία.</w:t>
      </w:r>
    </w:p>
    <w:p w14:paraId="04456877"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Η ελευθερία, κυρίες και κύριοι συνάδελφοι, είναι απλό πράγμα. Είναι το δικαίωμα να επιλέγεις. Πρέπει να έχεις επιλογές και τη δυνατότητα να επιλέγεις και πρέπει, για να υπάρχει νόημα σε αυτήν την </w:t>
      </w:r>
      <w:r>
        <w:rPr>
          <w:rFonts w:eastAsia="Times New Roman" w:cs="Times New Roman"/>
          <w:szCs w:val="24"/>
        </w:rPr>
        <w:lastRenderedPageBreak/>
        <w:t xml:space="preserve">επιλογή, οι επιλογές να </w:t>
      </w:r>
      <w:r>
        <w:rPr>
          <w:rFonts w:eastAsia="Times New Roman" w:cs="Times New Roman"/>
          <w:szCs w:val="24"/>
        </w:rPr>
        <w:t>είναι διαφορετικά πράγματα. Αν έχεις να επιλέξεις ανάμεσα στο ίδιο, τότε προφανώς τι να επιλέξεις; Δεν έχεις επιλογή.</w:t>
      </w:r>
    </w:p>
    <w:p w14:paraId="04456878"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Αυτό, λοιπόν, που κάνετε είναι ότι προσπαθείτε να διαμορφώσετε ακριβώς τις ίδιες συνθήκες που υπάρχουν στο δημόσιο σχολείο, τις ίδιες εργα</w:t>
      </w:r>
      <w:r>
        <w:rPr>
          <w:rFonts w:eastAsia="Times New Roman" w:cs="Times New Roman"/>
          <w:szCs w:val="24"/>
        </w:rPr>
        <w:t>σιακές συνθήκες να μεταφέρετε και στο ιδιωτικό και το ίδιο κάνετε και στο πρόγραμμα. Μα, αν εξισώσεις τις εργασιακές συνθήκες, τις συνθήκες επιλογής του προσωπικού, τις συνθήκες διατήρησης του προσωπικού, τις συνθήκες με τις οποίες παρέχεται στην πραγματικ</w:t>
      </w:r>
      <w:r>
        <w:rPr>
          <w:rFonts w:eastAsia="Times New Roman" w:cs="Times New Roman"/>
          <w:szCs w:val="24"/>
        </w:rPr>
        <w:t>ότητα η διδασκαλία, τις εξισώσεις με το δημόσιο και αν ταυτόχρονα εξομοιώσεις και το πρόγραμμα με το δημόσιο, τότε κατήργησες την ελευθερία επιλογής. Δεν υπάρχει ελευθερία επιλογής.</w:t>
      </w:r>
    </w:p>
    <w:p w14:paraId="04456879" w14:textId="77777777" w:rsidR="00A53C3F" w:rsidRDefault="0019499A">
      <w:pPr>
        <w:spacing w:line="600" w:lineRule="auto"/>
        <w:ind w:firstLine="720"/>
        <w:contextualSpacing/>
        <w:jc w:val="both"/>
        <w:rPr>
          <w:rFonts w:eastAsia="Times New Roman"/>
          <w:szCs w:val="24"/>
        </w:rPr>
      </w:pPr>
      <w:r>
        <w:rPr>
          <w:rFonts w:eastAsia="Times New Roman"/>
          <w:szCs w:val="24"/>
        </w:rPr>
        <w:t>Στο μυαλό σας, επειδή είστε, είπα, ένας άνθρωπος συνεπής αριστερός, αυτό ε</w:t>
      </w:r>
      <w:r>
        <w:rPr>
          <w:rFonts w:eastAsia="Times New Roman"/>
          <w:szCs w:val="24"/>
        </w:rPr>
        <w:t xml:space="preserve">ίναι. Απορώ γιατί δεν το λέτε. </w:t>
      </w:r>
      <w:r>
        <w:rPr>
          <w:rFonts w:eastAsia="Times New Roman"/>
          <w:szCs w:val="24"/>
        </w:rPr>
        <w:t>Έ</w:t>
      </w:r>
      <w:r>
        <w:rPr>
          <w:rFonts w:eastAsia="Times New Roman"/>
          <w:szCs w:val="24"/>
        </w:rPr>
        <w:t xml:space="preserve">ρχεστε και μας λέτε ότι είναι παρέμβαση για τη βελτίωση της ιδιωτικής εκπαίδευσης, για να </w:t>
      </w:r>
      <w:r>
        <w:rPr>
          <w:rFonts w:eastAsia="Times New Roman"/>
          <w:szCs w:val="24"/>
        </w:rPr>
        <w:lastRenderedPageBreak/>
        <w:t xml:space="preserve">παρέχουν απρόσκοπτα και απερίσπαστοι οι εκπαιδευτικοί το έργο τους, λες και τώρα τους έχει </w:t>
      </w:r>
      <w:proofErr w:type="spellStart"/>
      <w:r>
        <w:rPr>
          <w:rFonts w:eastAsia="Times New Roman"/>
          <w:szCs w:val="24"/>
        </w:rPr>
        <w:t>περισπάσει</w:t>
      </w:r>
      <w:proofErr w:type="spellEnd"/>
      <w:r>
        <w:rPr>
          <w:rFonts w:eastAsia="Times New Roman"/>
          <w:szCs w:val="24"/>
        </w:rPr>
        <w:t xml:space="preserve"> κανείς. </w:t>
      </w:r>
      <w:proofErr w:type="spellStart"/>
      <w:r>
        <w:rPr>
          <w:rFonts w:eastAsia="Times New Roman"/>
          <w:szCs w:val="24"/>
        </w:rPr>
        <w:t>Περισπάσθησαν</w:t>
      </w:r>
      <w:proofErr w:type="spellEnd"/>
      <w:r>
        <w:rPr>
          <w:rFonts w:eastAsia="Times New Roman"/>
          <w:szCs w:val="24"/>
        </w:rPr>
        <w:t xml:space="preserve"> οι ιδιωτικ</w:t>
      </w:r>
      <w:r>
        <w:rPr>
          <w:rFonts w:eastAsia="Times New Roman"/>
          <w:szCs w:val="24"/>
        </w:rPr>
        <w:t xml:space="preserve">οί εκπαιδευτικοί, διότι από τους </w:t>
      </w:r>
      <w:proofErr w:type="spellStart"/>
      <w:r>
        <w:rPr>
          <w:rFonts w:eastAsia="Times New Roman"/>
          <w:szCs w:val="24"/>
        </w:rPr>
        <w:t>εννιάμισι</w:t>
      </w:r>
      <w:proofErr w:type="spellEnd"/>
      <w:r>
        <w:rPr>
          <w:rFonts w:eastAsia="Times New Roman"/>
          <w:szCs w:val="24"/>
        </w:rPr>
        <w:t xml:space="preserve"> χιλιάδες την τελευταία διετία </w:t>
      </w:r>
      <w:proofErr w:type="spellStart"/>
      <w:r>
        <w:rPr>
          <w:rFonts w:eastAsia="Times New Roman"/>
          <w:szCs w:val="24"/>
        </w:rPr>
        <w:t>απελύθησαν</w:t>
      </w:r>
      <w:proofErr w:type="spellEnd"/>
      <w:r>
        <w:rPr>
          <w:rFonts w:eastAsia="Times New Roman"/>
          <w:szCs w:val="24"/>
        </w:rPr>
        <w:t xml:space="preserve"> </w:t>
      </w:r>
      <w:proofErr w:type="spellStart"/>
      <w:r>
        <w:rPr>
          <w:rFonts w:eastAsia="Times New Roman"/>
          <w:szCs w:val="24"/>
        </w:rPr>
        <w:t>εκατόν</w:t>
      </w:r>
      <w:proofErr w:type="spellEnd"/>
      <w:r>
        <w:rPr>
          <w:rFonts w:eastAsia="Times New Roman"/>
          <w:szCs w:val="24"/>
        </w:rPr>
        <w:t xml:space="preserve"> πενήντα. Για αυτό έχουν </w:t>
      </w:r>
      <w:proofErr w:type="spellStart"/>
      <w:r>
        <w:rPr>
          <w:rFonts w:eastAsia="Times New Roman"/>
          <w:szCs w:val="24"/>
        </w:rPr>
        <w:t>περισπαστεί</w:t>
      </w:r>
      <w:proofErr w:type="spellEnd"/>
      <w:r>
        <w:rPr>
          <w:rFonts w:eastAsia="Times New Roman"/>
          <w:szCs w:val="24"/>
        </w:rPr>
        <w:t>, από αυτήν την αγωνία.</w:t>
      </w:r>
    </w:p>
    <w:p w14:paraId="0445687A" w14:textId="77777777" w:rsidR="00A53C3F" w:rsidRDefault="0019499A">
      <w:pPr>
        <w:spacing w:line="600" w:lineRule="auto"/>
        <w:ind w:firstLine="720"/>
        <w:contextualSpacing/>
        <w:jc w:val="both"/>
        <w:rPr>
          <w:rFonts w:eastAsia="Times New Roman"/>
          <w:szCs w:val="24"/>
        </w:rPr>
      </w:pPr>
      <w:r>
        <w:rPr>
          <w:rFonts w:eastAsia="Times New Roman"/>
          <w:szCs w:val="24"/>
        </w:rPr>
        <w:t>Επόμενο θέμα. Είμαι δικηγόρος. Για φανταστείτε να με προσλάβει μ</w:t>
      </w:r>
      <w:r>
        <w:rPr>
          <w:rFonts w:eastAsia="Times New Roman"/>
          <w:szCs w:val="24"/>
        </w:rPr>
        <w:t>ί</w:t>
      </w:r>
      <w:r>
        <w:rPr>
          <w:rFonts w:eastAsia="Times New Roman"/>
          <w:szCs w:val="24"/>
        </w:rPr>
        <w:t>α εταιρεία να παρέχω νομικές υπηρεσίες κα</w:t>
      </w:r>
      <w:r>
        <w:rPr>
          <w:rFonts w:eastAsia="Times New Roman"/>
          <w:szCs w:val="24"/>
        </w:rPr>
        <w:t>ι μετά τη διετία να μονιμοποιηθώ μέχρι τα εβδομήντα μου. Καλώς</w:t>
      </w:r>
      <w:r>
        <w:rPr>
          <w:rFonts w:eastAsia="Times New Roman"/>
          <w:szCs w:val="24"/>
        </w:rPr>
        <w:t xml:space="preserve"> </w:t>
      </w:r>
      <w:r>
        <w:rPr>
          <w:rFonts w:eastAsia="Times New Roman"/>
          <w:szCs w:val="24"/>
        </w:rPr>
        <w:t>κακώς να παρέχω υπηρεσίες νομικές, θέλουν οι άνθρωποι, δεν θέλουν, να μην μπορούν να με απολύσουν, να πρέπει να πάνε στον Δικηγορικό Σύλλογο, στο συνδικαλιστικό μου σώμα ή στο Υπουργείο Δικαιοσ</w:t>
      </w:r>
      <w:r>
        <w:rPr>
          <w:rFonts w:eastAsia="Times New Roman"/>
          <w:szCs w:val="24"/>
        </w:rPr>
        <w:t>ύνης να πάρουν έγκριση, ακόμα κι αν πια δεν θέλουν τις νομικές μου υπηρεσίες, δεν τους κάνουν και εγώ ο ίδιος να είμαι σε αυτό το περιβάλλον, γιατί, λέει, εκτελώ λειτούργημα. Τι λειτούργημα εκτελώ; Θα πάω να κάνω όσο λιγότερα μπορώ, προκειμένου να μην εμπί</w:t>
      </w:r>
      <w:r>
        <w:rPr>
          <w:rFonts w:eastAsia="Times New Roman"/>
          <w:szCs w:val="24"/>
        </w:rPr>
        <w:t>πτω στις συγκεκριμένες κατηγορίες που με βάζουν στην καταγγελία της συμβάσεως εργασίας.</w:t>
      </w:r>
    </w:p>
    <w:p w14:paraId="0445687B" w14:textId="77777777" w:rsidR="00A53C3F" w:rsidRDefault="0019499A">
      <w:pPr>
        <w:spacing w:line="600" w:lineRule="auto"/>
        <w:ind w:firstLine="720"/>
        <w:contextualSpacing/>
        <w:jc w:val="both"/>
        <w:rPr>
          <w:rFonts w:eastAsia="Times New Roman"/>
          <w:szCs w:val="24"/>
        </w:rPr>
      </w:pPr>
      <w:r>
        <w:rPr>
          <w:rFonts w:eastAsia="Times New Roman"/>
          <w:szCs w:val="24"/>
        </w:rPr>
        <w:lastRenderedPageBreak/>
        <w:t xml:space="preserve">Αυτό, λοιπόν, είναι που υπονομεύουμε. Εχθρότητα απέναντι στην ελευθερία, απέναντι στο δικαίωμα της επιλογής, απέναντι στο δικαίωμα του γονιού να επιλέξει. </w:t>
      </w:r>
      <w:r>
        <w:rPr>
          <w:rFonts w:eastAsia="Times New Roman"/>
          <w:szCs w:val="24"/>
        </w:rPr>
        <w:t>Τ</w:t>
      </w:r>
      <w:r>
        <w:rPr>
          <w:rFonts w:eastAsia="Times New Roman"/>
          <w:szCs w:val="24"/>
        </w:rPr>
        <w:t xml:space="preserve">α υπόλοιπα, </w:t>
      </w:r>
      <w:r>
        <w:rPr>
          <w:rFonts w:eastAsia="Times New Roman"/>
          <w:szCs w:val="24"/>
        </w:rPr>
        <w:t xml:space="preserve">με </w:t>
      </w:r>
      <w:proofErr w:type="spellStart"/>
      <w:r>
        <w:rPr>
          <w:rFonts w:eastAsia="Times New Roman"/>
          <w:szCs w:val="24"/>
        </w:rPr>
        <w:t>συγχωρείτε</w:t>
      </w:r>
      <w:proofErr w:type="spellEnd"/>
      <w:r>
        <w:rPr>
          <w:rFonts w:eastAsia="Times New Roman"/>
          <w:szCs w:val="24"/>
        </w:rPr>
        <w:t>, είναι φληναφήματα.</w:t>
      </w:r>
    </w:p>
    <w:p w14:paraId="0445687C" w14:textId="77777777" w:rsidR="00A53C3F" w:rsidRDefault="0019499A">
      <w:pPr>
        <w:spacing w:line="600" w:lineRule="auto"/>
        <w:ind w:firstLine="720"/>
        <w:contextualSpacing/>
        <w:jc w:val="both"/>
        <w:rPr>
          <w:rFonts w:eastAsia="Times New Roman"/>
          <w:szCs w:val="24"/>
        </w:rPr>
      </w:pPr>
      <w:r>
        <w:rPr>
          <w:rFonts w:eastAsia="Times New Roman"/>
          <w:szCs w:val="24"/>
        </w:rPr>
        <w:t>Γ</w:t>
      </w:r>
      <w:r>
        <w:rPr>
          <w:rFonts w:eastAsia="Times New Roman"/>
          <w:szCs w:val="24"/>
        </w:rPr>
        <w:t>ι’ αυτό, επειδή το έχετε πει, ευτυχώς, μέσα στον ύπουλο, είπαμε, μπολσεβίκικο τρόπο σας, το έχετε πει με σαφήνεια όμως αυτό, αυτό είναι που θα πρέπει να αποτελέσει και την αιτιολογική βάση της ακύρωσης αυτού του νόμου. Γι</w:t>
      </w:r>
      <w:r>
        <w:rPr>
          <w:rFonts w:eastAsia="Times New Roman"/>
          <w:szCs w:val="24"/>
        </w:rPr>
        <w:t>ατί ευθέως προσβάλλει τον σκοπό του Συντάγματος. Γιατί το Σύνταγμα δέχεται μεν περιορισμούς, αλλά περιορισμούς που δικαιολογούνται από το δημόσιο συμφέρον και περιορισμούς που δεν φτάνουν στο σημείο να αναιρείται η ελευθερία της διοίκησης των ιδιωτικών εκπ</w:t>
      </w:r>
      <w:r>
        <w:rPr>
          <w:rFonts w:eastAsia="Times New Roman"/>
          <w:szCs w:val="24"/>
        </w:rPr>
        <w:t>αιδευτηρίων. Αυτό, λοιπόν, είναι απόλυτα σαφές και ξεκάθαρο και δεν νομίζω ότι υπάρχει τίποτε άλλο.</w:t>
      </w:r>
    </w:p>
    <w:p w14:paraId="0445687D" w14:textId="77777777" w:rsidR="00A53C3F" w:rsidRDefault="0019499A">
      <w:pPr>
        <w:spacing w:line="600" w:lineRule="auto"/>
        <w:ind w:firstLine="720"/>
        <w:contextualSpacing/>
        <w:jc w:val="both"/>
        <w:rPr>
          <w:rFonts w:eastAsia="Times New Roman"/>
          <w:szCs w:val="24"/>
        </w:rPr>
      </w:pPr>
      <w:r>
        <w:rPr>
          <w:rFonts w:eastAsia="Times New Roman"/>
          <w:szCs w:val="24"/>
        </w:rPr>
        <w:t>Αλλά και μόνο όλη αυτή η νοσταλγική αναφορά που άκουσα από όλους εδώ, για το ωραίο ’68, εν συνεχεία για το ’75, για το ’77, για τις καταλήψεις, για τους αγώ</w:t>
      </w:r>
      <w:r>
        <w:rPr>
          <w:rFonts w:eastAsia="Times New Roman"/>
          <w:szCs w:val="24"/>
        </w:rPr>
        <w:t xml:space="preserve">νες, για τα εκπαιδευτικά κινήματα! Να </w:t>
      </w:r>
      <w:proofErr w:type="spellStart"/>
      <w:r>
        <w:rPr>
          <w:rFonts w:eastAsia="Times New Roman"/>
          <w:szCs w:val="24"/>
        </w:rPr>
        <w:t>ʾ</w:t>
      </w:r>
      <w:r>
        <w:rPr>
          <w:rFonts w:eastAsia="Times New Roman"/>
          <w:szCs w:val="24"/>
        </w:rPr>
        <w:t>ναι</w:t>
      </w:r>
      <w:proofErr w:type="spellEnd"/>
      <w:r>
        <w:rPr>
          <w:rFonts w:eastAsia="Times New Roman"/>
          <w:szCs w:val="24"/>
        </w:rPr>
        <w:t xml:space="preserve"> καλά ο Θεός που τα αφήσαμε όλα αυτά πίσω και τα έχουμε ξεπεράσει. Απλώς ζούμε ένα μικρό διάλειμμα </w:t>
      </w:r>
      <w:r>
        <w:rPr>
          <w:rFonts w:eastAsia="Times New Roman"/>
          <w:szCs w:val="24"/>
        </w:rPr>
        <w:lastRenderedPageBreak/>
        <w:t xml:space="preserve">μέχρι να μπουν οριστικά στο χρονοντούλαπο της ιστορίας. Αυτά πρέπει να μπουν στο χρονοντούλαπο της ιστορίας, αυτές </w:t>
      </w:r>
      <w:r>
        <w:rPr>
          <w:rFonts w:eastAsia="Times New Roman"/>
          <w:szCs w:val="24"/>
        </w:rPr>
        <w:t>οι ιδεοληψίες είναι που καθυστέρησαν τον τόπο, αυτά είναι που ευθύνονται για το ότι σήμερα είμαστε εδώ, αυτή η ιδεολογική ηγεμονία της Αριστεράς όλα αυτά τα χρόνια, που επέβαλε απολύτως στη λάθος κατεύθυνση σε όλα τα επίπεδα, πολλές φορές με την ανοχή, δυσ</w:t>
      </w:r>
      <w:r>
        <w:rPr>
          <w:rFonts w:eastAsia="Times New Roman"/>
          <w:szCs w:val="24"/>
        </w:rPr>
        <w:t>τυχώς, και της δικής μου παρατάξεως.</w:t>
      </w:r>
    </w:p>
    <w:p w14:paraId="0445687E" w14:textId="77777777" w:rsidR="00A53C3F" w:rsidRDefault="0019499A">
      <w:pPr>
        <w:spacing w:line="600" w:lineRule="auto"/>
        <w:ind w:firstLine="720"/>
        <w:contextualSpacing/>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0445687F" w14:textId="77777777" w:rsidR="00A53C3F" w:rsidRDefault="0019499A">
      <w:pPr>
        <w:spacing w:line="600" w:lineRule="auto"/>
        <w:ind w:firstLine="720"/>
        <w:contextualSpacing/>
        <w:jc w:val="both"/>
        <w:rPr>
          <w:rFonts w:eastAsia="Times New Roman"/>
          <w:szCs w:val="24"/>
        </w:rPr>
      </w:pPr>
      <w:r>
        <w:rPr>
          <w:rFonts w:eastAsia="Times New Roman"/>
          <w:szCs w:val="24"/>
        </w:rPr>
        <w:t>Ένα ειδικό θέμα, στο άρθρο 26. Κύριε Πρόεδρε, δύο λεπτά, αν μπορείτε, να μου δώσετε.</w:t>
      </w:r>
    </w:p>
    <w:p w14:paraId="04456880" w14:textId="77777777" w:rsidR="00A53C3F" w:rsidRDefault="0019499A">
      <w:pPr>
        <w:spacing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Κύριε Βορίδη, έν</w:t>
      </w:r>
      <w:r>
        <w:rPr>
          <w:rFonts w:eastAsia="Times New Roman"/>
          <w:szCs w:val="24"/>
        </w:rPr>
        <w:t>α λεπτό αυστηρά, σας παρακαλώ πολύ. Ένα λεπτό. Ζητήσατε δύο. Ένα θα έχετε. Να μοιράσουμε τη διαφορά. Ελάτε.</w:t>
      </w:r>
    </w:p>
    <w:p w14:paraId="04456881" w14:textId="77777777" w:rsidR="00A53C3F" w:rsidRDefault="0019499A">
      <w:pPr>
        <w:spacing w:line="600" w:lineRule="auto"/>
        <w:ind w:firstLine="720"/>
        <w:contextualSpacing/>
        <w:jc w:val="both"/>
        <w:rPr>
          <w:rFonts w:eastAsia="Times New Roman"/>
          <w:szCs w:val="24"/>
        </w:rPr>
      </w:pPr>
      <w:r>
        <w:rPr>
          <w:rFonts w:eastAsia="Times New Roman"/>
          <w:b/>
          <w:szCs w:val="24"/>
        </w:rPr>
        <w:t>ΜΑΥΡΟΥΔΗΣ ΒΟΡΙΔΗΣ:</w:t>
      </w:r>
      <w:r>
        <w:rPr>
          <w:rFonts w:eastAsia="Times New Roman"/>
          <w:szCs w:val="24"/>
        </w:rPr>
        <w:t xml:space="preserve"> Εντάξει.</w:t>
      </w:r>
    </w:p>
    <w:p w14:paraId="04456882" w14:textId="77777777" w:rsidR="00A53C3F" w:rsidRDefault="0019499A">
      <w:pPr>
        <w:spacing w:line="600" w:lineRule="auto"/>
        <w:ind w:firstLine="720"/>
        <w:contextualSpacing/>
        <w:jc w:val="both"/>
        <w:rPr>
          <w:rFonts w:eastAsia="Times New Roman"/>
          <w:szCs w:val="24"/>
        </w:rPr>
      </w:pPr>
      <w:r>
        <w:rPr>
          <w:rFonts w:eastAsia="Times New Roman"/>
          <w:szCs w:val="24"/>
        </w:rPr>
        <w:t>Κύριε Υπουργέ, μεταβατικές διατάξεις στο άρθρο 26. Αφορά εκπαιδευτικούς που υπηρετούν με απόσπαση, λόγω του ότι έχουν σύ</w:t>
      </w:r>
      <w:r>
        <w:rPr>
          <w:rFonts w:eastAsia="Times New Roman"/>
          <w:szCs w:val="24"/>
        </w:rPr>
        <w:t xml:space="preserve">ζυγο που βρίσκεται στο εξωτερικό. Ακούστε, ουσιαστικά καταργείτε </w:t>
      </w:r>
      <w:r>
        <w:rPr>
          <w:rFonts w:eastAsia="Times New Roman"/>
          <w:szCs w:val="24"/>
        </w:rPr>
        <w:lastRenderedPageBreak/>
        <w:t>αυτήν τη δυνατότητα. Δίνετε μ</w:t>
      </w:r>
      <w:r>
        <w:rPr>
          <w:rFonts w:eastAsia="Times New Roman"/>
          <w:szCs w:val="24"/>
        </w:rPr>
        <w:t>ί</w:t>
      </w:r>
      <w:r>
        <w:rPr>
          <w:rFonts w:eastAsia="Times New Roman"/>
          <w:szCs w:val="24"/>
        </w:rPr>
        <w:t>α μεταβατικότητα με αυτήν τη διάταξη εδώ και λέτε, βάζετε προϋποθέσεις, για να γίνεται αυτό. Δηλαδή τι; Να υπηρετούν συνεχώς για χρονικό διάστημα άνω των επτά ετ</w:t>
      </w:r>
      <w:r>
        <w:rPr>
          <w:rFonts w:eastAsia="Times New Roman"/>
          <w:szCs w:val="24"/>
        </w:rPr>
        <w:t xml:space="preserve">ών οι εκπαιδευτικοί, ομογενείς οι ίδιοι. Σύμφωνοι. Αλλά ταυτόχρονα λέτε να έχουν μόνιμη εγκατάσταση και αδιάκοπη εργασιακή σχέση οι σύζυγοι για διάστημα μεγαλύτερο από τα δέκα τελευταία χρόνια, ο γάμος να έχει </w:t>
      </w:r>
      <w:proofErr w:type="spellStart"/>
      <w:r>
        <w:rPr>
          <w:rFonts w:eastAsia="Times New Roman"/>
          <w:szCs w:val="24"/>
        </w:rPr>
        <w:t>τελεστεί</w:t>
      </w:r>
      <w:proofErr w:type="spellEnd"/>
      <w:r>
        <w:rPr>
          <w:rFonts w:eastAsia="Times New Roman"/>
          <w:szCs w:val="24"/>
        </w:rPr>
        <w:t xml:space="preserve"> τουλάχιστον τρία χρόνια και να έχουν </w:t>
      </w:r>
      <w:r>
        <w:rPr>
          <w:rFonts w:eastAsia="Times New Roman"/>
          <w:szCs w:val="24"/>
        </w:rPr>
        <w:t>πολύ καλή γνώση της γλώσσας της χώρας υποδοχής.</w:t>
      </w:r>
    </w:p>
    <w:p w14:paraId="04456883" w14:textId="77777777" w:rsidR="00A53C3F" w:rsidRDefault="0019499A">
      <w:pPr>
        <w:spacing w:line="600" w:lineRule="auto"/>
        <w:ind w:firstLine="720"/>
        <w:contextualSpacing/>
        <w:jc w:val="both"/>
        <w:rPr>
          <w:rFonts w:eastAsia="Times New Roman"/>
          <w:szCs w:val="24"/>
        </w:rPr>
      </w:pPr>
      <w:r>
        <w:rPr>
          <w:rFonts w:eastAsia="Times New Roman"/>
          <w:szCs w:val="24"/>
        </w:rPr>
        <w:t>Το πρώτο θέμα το οποίο πρέπει κανείς σκεφτεί εδώ είναι εάν κανείς θέλει το μέτρο ναι ή όχι. Δηλαδή, εάν θεωρεί ότι οι άνθρωποι οι οποίοι έχουν αυτήν τη συγγενική σχέση, είναι σύζυγοι, ο ένας είναι στο εξωτερι</w:t>
      </w:r>
      <w:r>
        <w:rPr>
          <w:rFonts w:eastAsia="Times New Roman"/>
          <w:szCs w:val="24"/>
        </w:rPr>
        <w:t>κό, ο άλλος είναι εκπαιδευτικός, υπάρχει θέση εκπαιδευτικών, πρέπει από κάπου να πληρωθεί, πρέπει να στείλουμε κάποιους που να έχουν επιμίσθιο και άρα να επιβαρύνουν τον κρατικό προϋπολογισμό ή να διευκολύνουμε και τις οικογένειες με μηδενικό κόστος για το</w:t>
      </w:r>
      <w:r>
        <w:rPr>
          <w:rFonts w:eastAsia="Times New Roman"/>
          <w:szCs w:val="24"/>
        </w:rPr>
        <w:t>ν κρατικό προϋπολογισμό. Αυτό είναι, εάν το θέλετε ή όχι.</w:t>
      </w:r>
    </w:p>
    <w:p w14:paraId="04456884" w14:textId="77777777" w:rsidR="00A53C3F" w:rsidRDefault="0019499A">
      <w:pPr>
        <w:spacing w:line="600" w:lineRule="auto"/>
        <w:ind w:firstLine="720"/>
        <w:contextualSpacing/>
        <w:jc w:val="both"/>
        <w:rPr>
          <w:rFonts w:eastAsia="Times New Roman"/>
          <w:szCs w:val="24"/>
        </w:rPr>
      </w:pPr>
      <w:r>
        <w:rPr>
          <w:rFonts w:eastAsia="Times New Roman"/>
          <w:szCs w:val="24"/>
        </w:rPr>
        <w:lastRenderedPageBreak/>
        <w:t>Ακούω, διαβάζω στην αιτιολογική έκθεση ότι, ξέρετε, γι’ αυτό το ζήτημα έχουν υπάρξει καταστρατηγήσεις, έχουν γίνει διάφορα, κ.λπ., αποτελεί ένα πρόβλημα, υπάρχει η εστία δυσκολίας και αυτά. Αυτό είν</w:t>
      </w:r>
      <w:r>
        <w:rPr>
          <w:rFonts w:eastAsia="Times New Roman"/>
          <w:szCs w:val="24"/>
        </w:rPr>
        <w:t>αι κάτι το οποίο κανείς πρέπει να το αντιμετωπίσει συγκεκριμένα, όταν το εντοπίζει.</w:t>
      </w:r>
    </w:p>
    <w:p w14:paraId="04456885" w14:textId="77777777" w:rsidR="00A53C3F" w:rsidRDefault="0019499A">
      <w:pPr>
        <w:spacing w:line="600" w:lineRule="auto"/>
        <w:ind w:firstLine="720"/>
        <w:contextualSpacing/>
        <w:jc w:val="both"/>
        <w:rPr>
          <w:rFonts w:eastAsia="Times New Roman"/>
          <w:szCs w:val="24"/>
        </w:rPr>
      </w:pPr>
      <w:r>
        <w:rPr>
          <w:rFonts w:eastAsia="Times New Roman"/>
          <w:szCs w:val="24"/>
        </w:rPr>
        <w:t>Αυτή η ρύθμιση, όμως, που εισάγετε είναι παράλογη. Γιατί είναι παράλογη; Διότι, ακούστε κάτι…</w:t>
      </w:r>
    </w:p>
    <w:p w14:paraId="04456886" w14:textId="77777777" w:rsidR="00A53C3F" w:rsidRDefault="0019499A">
      <w:pPr>
        <w:spacing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Κύριε Βορίδη, παρακαλώ να κλείνετε.</w:t>
      </w:r>
    </w:p>
    <w:p w14:paraId="04456887" w14:textId="77777777" w:rsidR="00A53C3F" w:rsidRDefault="0019499A">
      <w:pPr>
        <w:spacing w:line="600" w:lineRule="auto"/>
        <w:ind w:firstLine="720"/>
        <w:contextualSpacing/>
        <w:jc w:val="both"/>
        <w:rPr>
          <w:rFonts w:eastAsia="Times New Roman"/>
          <w:szCs w:val="24"/>
        </w:rPr>
      </w:pPr>
      <w:r>
        <w:rPr>
          <w:rFonts w:eastAsia="Times New Roman"/>
          <w:b/>
          <w:szCs w:val="24"/>
        </w:rPr>
        <w:t>ΜΑΥΡΟΥΔΗ</w:t>
      </w:r>
      <w:r>
        <w:rPr>
          <w:rFonts w:eastAsia="Times New Roman"/>
          <w:b/>
          <w:szCs w:val="24"/>
        </w:rPr>
        <w:t>Σ ΒΟΡΙΔΗΣ:</w:t>
      </w:r>
      <w:r>
        <w:rPr>
          <w:rFonts w:eastAsia="Times New Roman"/>
          <w:szCs w:val="24"/>
        </w:rPr>
        <w:t xml:space="preserve"> Τελειώνω. Γιατί βάζετε, λόγου χάριν, την προϋπόθεση των επτά ετών; Γιατί πρέπει να υπηρετούν συνεχώς για χρονικό διάστημα επτά ετών; Γιατί όχι πέντε, γιατί όχι τριών; Ποιο είναι το κριτήριο των επτά ετών; Πρώτο ερώτημα.</w:t>
      </w:r>
    </w:p>
    <w:p w14:paraId="04456888" w14:textId="77777777" w:rsidR="00A53C3F" w:rsidRDefault="0019499A">
      <w:pPr>
        <w:spacing w:line="600" w:lineRule="auto"/>
        <w:ind w:firstLine="720"/>
        <w:contextualSpacing/>
        <w:jc w:val="both"/>
        <w:rPr>
          <w:rFonts w:eastAsia="Times New Roman"/>
          <w:szCs w:val="24"/>
        </w:rPr>
      </w:pPr>
      <w:r>
        <w:rPr>
          <w:rFonts w:eastAsia="Times New Roman"/>
          <w:b/>
          <w:szCs w:val="24"/>
        </w:rPr>
        <w:t>ΘΕΟΔΟΣΗΣ ΠΕΛΕΓΡΙΝΗΣ (Υφυπ</w:t>
      </w:r>
      <w:r>
        <w:rPr>
          <w:rFonts w:eastAsia="Times New Roman"/>
          <w:b/>
          <w:szCs w:val="24"/>
        </w:rPr>
        <w:t xml:space="preserve">ουργός Παιδείας, Έρευνας και Θρησκευμάτων): </w:t>
      </w:r>
      <w:r>
        <w:rPr>
          <w:rFonts w:eastAsia="Times New Roman"/>
          <w:szCs w:val="24"/>
        </w:rPr>
        <w:t>Να είναι εκπαιδευτικός. Να μην είναι σε κανένα μπακάλικο και μετά να έρχεται να κάνει τον εκπαιδευτικό.</w:t>
      </w:r>
    </w:p>
    <w:p w14:paraId="04456889" w14:textId="77777777" w:rsidR="00A53C3F" w:rsidRDefault="0019499A">
      <w:pPr>
        <w:spacing w:line="600" w:lineRule="auto"/>
        <w:ind w:firstLine="720"/>
        <w:contextualSpacing/>
        <w:jc w:val="both"/>
        <w:rPr>
          <w:rFonts w:eastAsia="Times New Roman"/>
          <w:szCs w:val="24"/>
        </w:rPr>
      </w:pPr>
      <w:r>
        <w:rPr>
          <w:rFonts w:eastAsia="Times New Roman"/>
          <w:b/>
          <w:szCs w:val="24"/>
        </w:rPr>
        <w:t>ΜΑΥΡΟΥΔΗΣ ΒΟΡΙΔΗΣ:</w:t>
      </w:r>
      <w:r>
        <w:rPr>
          <w:rFonts w:eastAsia="Times New Roman"/>
          <w:szCs w:val="24"/>
        </w:rPr>
        <w:t xml:space="preserve"> Είναι εκπαιδευτικός, αλλά λέτε να είναι εκεί επτά χρόνια. Άρα, λέω, γιατί εκεί επτά χρόνια; Κατά την γνώμη μου αυτό είναι αναιτιολόγητο.</w:t>
      </w:r>
    </w:p>
    <w:p w14:paraId="0445688A" w14:textId="77777777" w:rsidR="00A53C3F" w:rsidRDefault="0019499A">
      <w:pPr>
        <w:spacing w:line="600" w:lineRule="auto"/>
        <w:ind w:firstLine="720"/>
        <w:contextualSpacing/>
        <w:jc w:val="both"/>
        <w:rPr>
          <w:rFonts w:eastAsia="Times New Roman"/>
          <w:szCs w:val="24"/>
        </w:rPr>
      </w:pPr>
      <w:r>
        <w:rPr>
          <w:rFonts w:eastAsia="Times New Roman"/>
          <w:szCs w:val="24"/>
        </w:rPr>
        <w:lastRenderedPageBreak/>
        <w:t>Δεύτερον, ο σύζυγος να έχει μόνιμη εγκατάσταση…</w:t>
      </w:r>
    </w:p>
    <w:p w14:paraId="0445688B" w14:textId="77777777" w:rsidR="00A53C3F" w:rsidRDefault="0019499A">
      <w:pPr>
        <w:spacing w:line="600" w:lineRule="auto"/>
        <w:ind w:firstLine="720"/>
        <w:contextualSpacing/>
        <w:jc w:val="both"/>
        <w:rPr>
          <w:rFonts w:eastAsia="Times New Roman"/>
          <w:szCs w:val="24"/>
        </w:rPr>
      </w:pPr>
      <w:r>
        <w:rPr>
          <w:rFonts w:eastAsia="Times New Roman"/>
          <w:b/>
          <w:szCs w:val="24"/>
        </w:rPr>
        <w:t>ΘΕΟΔΟΣΗΣ ΠΕΛΕΓΡΙΝΗΣ (Υφυπουργός Παιδείας, Έρευνας και Θρησκευμάτων):</w:t>
      </w:r>
      <w:r>
        <w:rPr>
          <w:rFonts w:eastAsia="Times New Roman"/>
          <w:szCs w:val="24"/>
        </w:rPr>
        <w:t xml:space="preserve"> Μ</w:t>
      </w:r>
      <w:r>
        <w:rPr>
          <w:rFonts w:eastAsia="Times New Roman"/>
          <w:szCs w:val="24"/>
        </w:rPr>
        <w:t>ε είκοσι χρόνια και να έχει δουλέψει έναν χρόνο μόνο… (δεν ακούστηκε)</w:t>
      </w:r>
    </w:p>
    <w:p w14:paraId="0445688C" w14:textId="77777777" w:rsidR="00A53C3F" w:rsidRDefault="0019499A">
      <w:pPr>
        <w:spacing w:line="600" w:lineRule="auto"/>
        <w:ind w:firstLine="720"/>
        <w:contextualSpacing/>
        <w:jc w:val="both"/>
        <w:rPr>
          <w:rFonts w:eastAsia="Times New Roman"/>
          <w:szCs w:val="24"/>
        </w:rPr>
      </w:pPr>
      <w:r>
        <w:rPr>
          <w:rFonts w:eastAsia="Times New Roman"/>
          <w:b/>
          <w:szCs w:val="24"/>
        </w:rPr>
        <w:t>ΜΑΥΡΟΥΔΗΣ ΒΟΡΙΔΗΣ:</w:t>
      </w:r>
      <w:r>
        <w:rPr>
          <w:rFonts w:eastAsia="Times New Roman"/>
          <w:szCs w:val="24"/>
        </w:rPr>
        <w:t xml:space="preserve"> Να τα πω όλα, για να απαντήσετε;</w:t>
      </w:r>
    </w:p>
    <w:p w14:paraId="0445688D" w14:textId="77777777" w:rsidR="00A53C3F" w:rsidRDefault="0019499A">
      <w:pPr>
        <w:spacing w:line="600" w:lineRule="auto"/>
        <w:ind w:firstLine="720"/>
        <w:contextualSpacing/>
        <w:jc w:val="both"/>
        <w:rPr>
          <w:rFonts w:eastAsia="Times New Roman"/>
          <w:szCs w:val="24"/>
        </w:rPr>
      </w:pPr>
      <w:r>
        <w:rPr>
          <w:rFonts w:eastAsia="Times New Roman"/>
          <w:b/>
          <w:szCs w:val="24"/>
        </w:rPr>
        <w:t>ΘΕΟΔΟΣΗΣ ΠΕΛΕΓΡΙΝΗΣ (Υφυπουργός Παιδείας, Έρευνας και Θρησκευμάτων):</w:t>
      </w:r>
      <w:r>
        <w:rPr>
          <w:rFonts w:eastAsia="Times New Roman"/>
          <w:szCs w:val="24"/>
        </w:rPr>
        <w:t xml:space="preserve"> Ναι, συγνώμη.</w:t>
      </w:r>
    </w:p>
    <w:p w14:paraId="0445688E" w14:textId="77777777" w:rsidR="00A53C3F" w:rsidRDefault="0019499A">
      <w:pPr>
        <w:spacing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Κύριε Βορίδη, συ</w:t>
      </w:r>
      <w:r>
        <w:rPr>
          <w:rFonts w:eastAsia="Times New Roman"/>
          <w:szCs w:val="24"/>
        </w:rPr>
        <w:t>γ</w:t>
      </w:r>
      <w:r>
        <w:rPr>
          <w:rFonts w:eastAsia="Times New Roman"/>
          <w:szCs w:val="24"/>
        </w:rPr>
        <w:t>γνώμη τώρα.</w:t>
      </w:r>
    </w:p>
    <w:p w14:paraId="0445688F" w14:textId="77777777" w:rsidR="00A53C3F" w:rsidRDefault="0019499A">
      <w:pPr>
        <w:spacing w:line="600" w:lineRule="auto"/>
        <w:ind w:firstLine="720"/>
        <w:contextualSpacing/>
        <w:jc w:val="both"/>
        <w:rPr>
          <w:rFonts w:eastAsia="Times New Roman"/>
          <w:szCs w:val="24"/>
        </w:rPr>
      </w:pPr>
      <w:r>
        <w:rPr>
          <w:rFonts w:eastAsia="Times New Roman"/>
          <w:b/>
          <w:szCs w:val="24"/>
        </w:rPr>
        <w:t>ΜΑΥΡΟΥΔΗΣ ΒΟΡΙΔΗΣ:</w:t>
      </w:r>
      <w:r>
        <w:rPr>
          <w:rFonts w:eastAsia="Times New Roman"/>
          <w:szCs w:val="24"/>
        </w:rPr>
        <w:t xml:space="preserve"> Τελειώνω, τελειώνω.</w:t>
      </w:r>
    </w:p>
    <w:p w14:paraId="04456890" w14:textId="77777777" w:rsidR="00A53C3F" w:rsidRDefault="0019499A">
      <w:pPr>
        <w:spacing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Δείτε, </w:t>
      </w:r>
      <w:proofErr w:type="spellStart"/>
      <w:r>
        <w:rPr>
          <w:rFonts w:eastAsia="Times New Roman"/>
          <w:szCs w:val="24"/>
        </w:rPr>
        <w:t>εννιάμισι</w:t>
      </w:r>
      <w:proofErr w:type="spellEnd"/>
      <w:r>
        <w:rPr>
          <w:rFonts w:eastAsia="Times New Roman"/>
          <w:szCs w:val="24"/>
        </w:rPr>
        <w:t xml:space="preserve"> λεπτά μιλάτε.</w:t>
      </w:r>
    </w:p>
    <w:p w14:paraId="04456891" w14:textId="77777777" w:rsidR="00A53C3F" w:rsidRDefault="0019499A">
      <w:pPr>
        <w:spacing w:line="600" w:lineRule="auto"/>
        <w:ind w:firstLine="720"/>
        <w:contextualSpacing/>
        <w:jc w:val="both"/>
        <w:rPr>
          <w:rFonts w:eastAsia="Times New Roman"/>
          <w:szCs w:val="24"/>
        </w:rPr>
      </w:pPr>
      <w:r>
        <w:rPr>
          <w:rFonts w:eastAsia="Times New Roman"/>
          <w:b/>
          <w:szCs w:val="24"/>
        </w:rPr>
        <w:t>ΜΑΥΡΟΥΔΗΣ ΒΟΡΙΔΗΣ:</w:t>
      </w:r>
      <w:r>
        <w:rPr>
          <w:rFonts w:eastAsia="Times New Roman"/>
          <w:szCs w:val="24"/>
        </w:rPr>
        <w:t xml:space="preserve"> Τελειώνω αμέσως.</w:t>
      </w:r>
    </w:p>
    <w:p w14:paraId="04456892" w14:textId="77777777" w:rsidR="00A53C3F" w:rsidRDefault="0019499A">
      <w:pPr>
        <w:spacing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Ζητήσατε δύο, σας είπα ένα, σας έδωσα δύο…</w:t>
      </w:r>
    </w:p>
    <w:p w14:paraId="04456893" w14:textId="77777777" w:rsidR="00A53C3F" w:rsidRDefault="0019499A">
      <w:pPr>
        <w:spacing w:line="600" w:lineRule="auto"/>
        <w:ind w:firstLine="720"/>
        <w:contextualSpacing/>
        <w:jc w:val="both"/>
        <w:rPr>
          <w:rFonts w:eastAsia="Times New Roman"/>
          <w:szCs w:val="24"/>
        </w:rPr>
      </w:pPr>
      <w:r>
        <w:rPr>
          <w:rFonts w:eastAsia="Times New Roman"/>
          <w:b/>
          <w:szCs w:val="24"/>
        </w:rPr>
        <w:lastRenderedPageBreak/>
        <w:t>ΜΑΥΡΟΥΔΗΣ ΒΟΡΙΔΗΣ:</w:t>
      </w:r>
      <w:r>
        <w:rPr>
          <w:rFonts w:eastAsia="Times New Roman"/>
          <w:szCs w:val="24"/>
        </w:rPr>
        <w:t xml:space="preserve"> Αν με αφ</w:t>
      </w:r>
      <w:r>
        <w:rPr>
          <w:rFonts w:eastAsia="Times New Roman"/>
          <w:szCs w:val="24"/>
        </w:rPr>
        <w:t>ήσετε…</w:t>
      </w:r>
    </w:p>
    <w:p w14:paraId="04456894" w14:textId="77777777" w:rsidR="00A53C3F" w:rsidRDefault="0019499A">
      <w:pPr>
        <w:spacing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Μη μου λέτε ότι σας διακόπτω. Είμαι υποχρεωμένος να σας διακόψω.</w:t>
      </w:r>
    </w:p>
    <w:p w14:paraId="04456895" w14:textId="77777777" w:rsidR="00A53C3F" w:rsidRDefault="0019499A">
      <w:pPr>
        <w:spacing w:line="600" w:lineRule="auto"/>
        <w:ind w:firstLine="720"/>
        <w:contextualSpacing/>
        <w:jc w:val="both"/>
        <w:rPr>
          <w:rFonts w:eastAsia="Times New Roman"/>
          <w:szCs w:val="24"/>
        </w:rPr>
      </w:pPr>
      <w:r>
        <w:rPr>
          <w:rFonts w:eastAsia="Times New Roman"/>
          <w:b/>
          <w:szCs w:val="24"/>
        </w:rPr>
        <w:t>ΜΑΥΡΟΥΔΗΣ ΒΟΡΙΔΗΣ:</w:t>
      </w:r>
      <w:r>
        <w:rPr>
          <w:rFonts w:eastAsia="Times New Roman"/>
          <w:szCs w:val="24"/>
        </w:rPr>
        <w:t xml:space="preserve"> Δεν είπα ότι με διακόπτετε. Καλά κάνετε.</w:t>
      </w:r>
    </w:p>
    <w:p w14:paraId="04456896" w14:textId="77777777" w:rsidR="00A53C3F" w:rsidRDefault="0019499A">
      <w:pPr>
        <w:spacing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Είμαι υποχρεωμένος.</w:t>
      </w:r>
    </w:p>
    <w:p w14:paraId="04456897" w14:textId="77777777" w:rsidR="00A53C3F" w:rsidRDefault="0019499A">
      <w:pPr>
        <w:spacing w:line="600" w:lineRule="auto"/>
        <w:ind w:firstLine="720"/>
        <w:contextualSpacing/>
        <w:jc w:val="both"/>
        <w:rPr>
          <w:rFonts w:eastAsia="Times New Roman"/>
          <w:szCs w:val="24"/>
        </w:rPr>
      </w:pPr>
      <w:r>
        <w:rPr>
          <w:rFonts w:eastAsia="Times New Roman"/>
          <w:b/>
          <w:szCs w:val="24"/>
        </w:rPr>
        <w:t>ΜΑΥΡΟΥΔΗΣ ΒΟΡΙΔΗΣ:</w:t>
      </w:r>
      <w:r>
        <w:rPr>
          <w:rFonts w:eastAsia="Times New Roman"/>
          <w:szCs w:val="24"/>
        </w:rPr>
        <w:t xml:space="preserve"> Δεν παραπονούμαι </w:t>
      </w:r>
      <w:r>
        <w:rPr>
          <w:rFonts w:eastAsia="Times New Roman"/>
          <w:szCs w:val="24"/>
        </w:rPr>
        <w:t>γι’ αυτό.</w:t>
      </w:r>
    </w:p>
    <w:p w14:paraId="04456898" w14:textId="77777777" w:rsidR="00A53C3F" w:rsidRDefault="0019499A">
      <w:pPr>
        <w:spacing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Λοιπόν, τριάντα δευτερόλεπτα αυστηρά. Μην σας πω είκοσι δευτερόλεπτα. Ολοκληρώστε σε είκοσι δευτερόλεπτα.</w:t>
      </w:r>
    </w:p>
    <w:p w14:paraId="04456899" w14:textId="77777777" w:rsidR="00A53C3F" w:rsidRDefault="0019499A">
      <w:pPr>
        <w:spacing w:line="600" w:lineRule="auto"/>
        <w:ind w:firstLine="720"/>
        <w:contextualSpacing/>
        <w:jc w:val="both"/>
        <w:rPr>
          <w:rFonts w:eastAsia="Times New Roman"/>
          <w:szCs w:val="24"/>
        </w:rPr>
      </w:pPr>
      <w:r>
        <w:rPr>
          <w:rFonts w:eastAsia="Times New Roman"/>
          <w:b/>
          <w:szCs w:val="24"/>
        </w:rPr>
        <w:lastRenderedPageBreak/>
        <w:t>ΜΑΥΡΟΥΔΗΣ ΒΟΡΙΔΗΣ:</w:t>
      </w:r>
      <w:r>
        <w:rPr>
          <w:rFonts w:eastAsia="Times New Roman"/>
          <w:szCs w:val="24"/>
        </w:rPr>
        <w:t xml:space="preserve"> Δεύτερον, έχουν μόνιμη εγκατάσταση εκεί, λέτε, για διάστημα μεγαλύτερο από δέκα χρόνια.</w:t>
      </w:r>
      <w:r>
        <w:rPr>
          <w:rFonts w:eastAsia="Times New Roman"/>
          <w:szCs w:val="24"/>
        </w:rPr>
        <w:t xml:space="preserve"> Γιατί δεν παίρνετε την αρχή της φορολογικής κατοικίας; Όποιος είναι κάτοικος εξωτερικού φορολογικά. Να το ενοποιήσετε. Γιατί βάζετε κάτι πρόσθετο εδώ; Αν το δέχεται αυτό, τον κάτοικο εξωτερικού, η φορολογική αρχή, γιατί εδώ εισάγετε ειδικό καθεστώς, διαφο</w:t>
      </w:r>
      <w:r>
        <w:rPr>
          <w:rFonts w:eastAsia="Times New Roman"/>
          <w:szCs w:val="24"/>
        </w:rPr>
        <w:t>ρετικό για τη ρύθμιση αυτή;</w:t>
      </w:r>
    </w:p>
    <w:p w14:paraId="0445689A" w14:textId="77777777" w:rsidR="00A53C3F" w:rsidRDefault="0019499A">
      <w:pPr>
        <w:spacing w:line="600" w:lineRule="auto"/>
        <w:ind w:firstLine="720"/>
        <w:contextualSpacing/>
        <w:jc w:val="both"/>
        <w:rPr>
          <w:rFonts w:eastAsia="Times New Roman"/>
          <w:szCs w:val="24"/>
        </w:rPr>
      </w:pPr>
      <w:r>
        <w:rPr>
          <w:rFonts w:eastAsia="Times New Roman"/>
          <w:szCs w:val="24"/>
        </w:rPr>
        <w:t xml:space="preserve">Λέτε να έχει </w:t>
      </w:r>
      <w:proofErr w:type="spellStart"/>
      <w:r>
        <w:rPr>
          <w:rFonts w:eastAsia="Times New Roman"/>
          <w:szCs w:val="24"/>
        </w:rPr>
        <w:t>τελεστεί</w:t>
      </w:r>
      <w:proofErr w:type="spellEnd"/>
      <w:r>
        <w:rPr>
          <w:rFonts w:eastAsia="Times New Roman"/>
          <w:szCs w:val="24"/>
        </w:rPr>
        <w:t xml:space="preserve"> τουλάχιστον τρία χρόνια, για να αποφύγετε προφανώς την </w:t>
      </w:r>
      <w:proofErr w:type="spellStart"/>
      <w:r>
        <w:rPr>
          <w:rFonts w:eastAsia="Times New Roman"/>
          <w:szCs w:val="24"/>
        </w:rPr>
        <w:t>καταχρηστικότητα</w:t>
      </w:r>
      <w:proofErr w:type="spellEnd"/>
      <w:r>
        <w:rPr>
          <w:rFonts w:eastAsia="Times New Roman"/>
          <w:szCs w:val="24"/>
        </w:rPr>
        <w:t xml:space="preserve"> και την εικονικότητα των γάμων. Γι’ αυτό το βάζετε αυτό. Και πού ξέρετε αν ο γάμος, ακόμα και στον τρίτο χρόνο, μπορεί να είναι εικονι</w:t>
      </w:r>
      <w:r>
        <w:rPr>
          <w:rFonts w:eastAsia="Times New Roman"/>
          <w:szCs w:val="24"/>
        </w:rPr>
        <w:t xml:space="preserve">κός; Αν προσπαθείτε να αποφύγετε την εικονικότητα του γάμου με αυτό, διαμορφώνετε άδικες καταστάσεις. Διαμορφώνετε περιπτώσεις στις οποίες υπάρχουν άνθρωποι που θα αδικηθούν και τελικά και ο προϋπολογισμός θα επιβαρυνθεί. </w:t>
      </w:r>
    </w:p>
    <w:p w14:paraId="0445689B" w14:textId="77777777" w:rsidR="00A53C3F" w:rsidRDefault="0019499A">
      <w:pPr>
        <w:spacing w:line="600" w:lineRule="auto"/>
        <w:ind w:firstLine="720"/>
        <w:contextualSpacing/>
        <w:jc w:val="both"/>
        <w:rPr>
          <w:rFonts w:eastAsia="Times New Roman"/>
          <w:szCs w:val="24"/>
        </w:rPr>
      </w:pPr>
      <w:r>
        <w:rPr>
          <w:rFonts w:eastAsia="Times New Roman"/>
          <w:szCs w:val="24"/>
        </w:rPr>
        <w:t>Κατά τη γνώμη μου, λοιπόν, εδώ το</w:t>
      </w:r>
      <w:r>
        <w:rPr>
          <w:rFonts w:eastAsia="Times New Roman"/>
          <w:szCs w:val="24"/>
        </w:rPr>
        <w:t>λμήστε το. Κάντε μια καθαρή πράξη. Ή θα πείτε «καθόλου» και τελειώνει η ιστορία ή από εκεί και πέρα θα αποδεχθείτε ότι είναι μια πρακτική που μπορεί να γίνει και, αν διαπιστώνετε εικονικότητες και καταχρήσεις, θα τις κρίνετε κατά περίπτωση.</w:t>
      </w:r>
    </w:p>
    <w:p w14:paraId="0445689C" w14:textId="77777777" w:rsidR="00A53C3F" w:rsidRDefault="0019499A">
      <w:pPr>
        <w:spacing w:line="600" w:lineRule="auto"/>
        <w:ind w:firstLine="720"/>
        <w:contextualSpacing/>
        <w:jc w:val="both"/>
        <w:rPr>
          <w:rFonts w:eastAsia="Times New Roman"/>
          <w:szCs w:val="24"/>
        </w:rPr>
      </w:pPr>
      <w:r>
        <w:rPr>
          <w:rFonts w:eastAsia="Times New Roman"/>
          <w:szCs w:val="24"/>
        </w:rPr>
        <w:lastRenderedPageBreak/>
        <w:t>Ευχαριστώ πολύ,</w:t>
      </w:r>
      <w:r>
        <w:rPr>
          <w:rFonts w:eastAsia="Times New Roman"/>
          <w:szCs w:val="24"/>
        </w:rPr>
        <w:t xml:space="preserve"> κύριε Πρόεδρε.</w:t>
      </w:r>
    </w:p>
    <w:p w14:paraId="0445689D" w14:textId="77777777" w:rsidR="00A53C3F" w:rsidRDefault="0019499A">
      <w:pPr>
        <w:spacing w:line="600" w:lineRule="auto"/>
        <w:ind w:firstLine="720"/>
        <w:contextualSpacing/>
        <w:jc w:val="center"/>
        <w:rPr>
          <w:rFonts w:eastAsia="Times New Roman"/>
          <w:szCs w:val="24"/>
        </w:rPr>
      </w:pPr>
      <w:r>
        <w:rPr>
          <w:rFonts w:eastAsia="Times New Roman"/>
          <w:szCs w:val="24"/>
        </w:rPr>
        <w:t>(Χειροκροτήματα από την πτέρυγα της Νέας Δημοκρατίας)</w:t>
      </w:r>
    </w:p>
    <w:p w14:paraId="0445689E" w14:textId="77777777" w:rsidR="00A53C3F" w:rsidRDefault="0019499A">
      <w:pPr>
        <w:spacing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Τον λόγο έχει από τη Δημοκρατική Συμπαράταξη ΠΑΣΟΚ-ΔΗΜΑΡ ο κ. Ανδρέας Λοβέρδος.</w:t>
      </w:r>
    </w:p>
    <w:p w14:paraId="0445689F" w14:textId="77777777" w:rsidR="00A53C3F" w:rsidRDefault="0019499A">
      <w:pPr>
        <w:spacing w:line="600" w:lineRule="auto"/>
        <w:ind w:firstLine="720"/>
        <w:contextualSpacing/>
        <w:jc w:val="both"/>
        <w:rPr>
          <w:rFonts w:eastAsia="Times New Roman"/>
          <w:szCs w:val="24"/>
        </w:rPr>
      </w:pPr>
      <w:r>
        <w:rPr>
          <w:rFonts w:eastAsia="Times New Roman"/>
          <w:b/>
          <w:szCs w:val="24"/>
        </w:rPr>
        <w:t>ΑΝΔΡΕΑΣ ΛΟΒΕΡΔΟΣ:</w:t>
      </w:r>
      <w:r>
        <w:rPr>
          <w:rFonts w:eastAsia="Times New Roman"/>
          <w:szCs w:val="24"/>
        </w:rPr>
        <w:t xml:space="preserve"> Κύριε Πρόεδρε, θα μιλήσω από τη θέση μου.</w:t>
      </w:r>
    </w:p>
    <w:p w14:paraId="044568A0" w14:textId="77777777" w:rsidR="00A53C3F" w:rsidRDefault="0019499A">
      <w:pPr>
        <w:spacing w:line="600" w:lineRule="auto"/>
        <w:ind w:firstLine="720"/>
        <w:contextualSpacing/>
        <w:jc w:val="both"/>
        <w:rPr>
          <w:rFonts w:eastAsia="Times New Roman"/>
          <w:szCs w:val="24"/>
        </w:rPr>
      </w:pPr>
      <w:r>
        <w:rPr>
          <w:rFonts w:eastAsia="Times New Roman"/>
          <w:b/>
          <w:szCs w:val="24"/>
        </w:rPr>
        <w:t>ΠΡΟΕΔΡΕΥΩΝ (</w:t>
      </w:r>
      <w:r>
        <w:rPr>
          <w:rFonts w:eastAsia="Times New Roman"/>
          <w:b/>
          <w:szCs w:val="24"/>
        </w:rPr>
        <w:t xml:space="preserve">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Φυσικά, αν το επιθυμείτε.</w:t>
      </w:r>
    </w:p>
    <w:p w14:paraId="044568A1" w14:textId="77777777" w:rsidR="00A53C3F" w:rsidRDefault="0019499A">
      <w:pPr>
        <w:spacing w:line="600" w:lineRule="auto"/>
        <w:ind w:firstLine="720"/>
        <w:contextualSpacing/>
        <w:jc w:val="both"/>
        <w:rPr>
          <w:rFonts w:eastAsia="Times New Roman"/>
          <w:szCs w:val="24"/>
        </w:rPr>
      </w:pPr>
      <w:r>
        <w:rPr>
          <w:rFonts w:eastAsia="Times New Roman"/>
          <w:b/>
          <w:szCs w:val="24"/>
        </w:rPr>
        <w:t>ΑΝΔΡΕΑΣ ΛΟΒΕΡΔΟΣ:</w:t>
      </w:r>
      <w:r>
        <w:rPr>
          <w:rFonts w:eastAsia="Times New Roman"/>
          <w:szCs w:val="24"/>
        </w:rPr>
        <w:t xml:space="preserve"> Σας ευχαριστώ πάρα πολύ.</w:t>
      </w:r>
    </w:p>
    <w:p w14:paraId="044568A2" w14:textId="77777777" w:rsidR="00A53C3F" w:rsidRDefault="0019499A">
      <w:pPr>
        <w:spacing w:line="600" w:lineRule="auto"/>
        <w:ind w:firstLine="720"/>
        <w:contextualSpacing/>
        <w:jc w:val="both"/>
        <w:rPr>
          <w:rFonts w:eastAsia="Times New Roman"/>
          <w:szCs w:val="24"/>
        </w:rPr>
      </w:pPr>
      <w:r>
        <w:rPr>
          <w:rFonts w:eastAsia="Times New Roman"/>
          <w:szCs w:val="24"/>
        </w:rPr>
        <w:t>Κύριε Υπουργέ, σας άκουσα εχθές στη βασική σας ομιλία και σήμερα σε μ</w:t>
      </w:r>
      <w:r>
        <w:rPr>
          <w:rFonts w:eastAsia="Times New Roman"/>
          <w:szCs w:val="24"/>
        </w:rPr>
        <w:t>ί</w:t>
      </w:r>
      <w:r>
        <w:rPr>
          <w:rFonts w:eastAsia="Times New Roman"/>
          <w:szCs w:val="24"/>
        </w:rPr>
        <w:t>α μεγάλη παρέμβασή σας, που αντιδράσατε σε συνάδελφο. Είναι πραγματικά αξιοσημείωτο πώς ένας πο</w:t>
      </w:r>
      <w:r>
        <w:rPr>
          <w:rFonts w:eastAsia="Times New Roman"/>
          <w:szCs w:val="24"/>
        </w:rPr>
        <w:t>λιτικός περνάει από τις κορυφές των θεμάτων, από θέμα σε θέμα, χωρίς να μπαίνει μέσα στα θέματα, εκτός μιας εξαίρεσης αυτό το διήμερο.</w:t>
      </w:r>
    </w:p>
    <w:p w14:paraId="044568A3" w14:textId="77777777" w:rsidR="00A53C3F" w:rsidRDefault="0019499A">
      <w:pPr>
        <w:spacing w:line="600" w:lineRule="auto"/>
        <w:ind w:firstLine="720"/>
        <w:contextualSpacing/>
        <w:jc w:val="both"/>
        <w:rPr>
          <w:rFonts w:eastAsia="Times New Roman"/>
          <w:szCs w:val="24"/>
        </w:rPr>
      </w:pPr>
      <w:r>
        <w:rPr>
          <w:rFonts w:eastAsia="Times New Roman"/>
          <w:szCs w:val="24"/>
        </w:rPr>
        <w:lastRenderedPageBreak/>
        <w:t>Έχετε μ</w:t>
      </w:r>
      <w:r>
        <w:rPr>
          <w:rFonts w:eastAsia="Times New Roman"/>
          <w:szCs w:val="24"/>
        </w:rPr>
        <w:t>ί</w:t>
      </w:r>
      <w:r>
        <w:rPr>
          <w:rFonts w:eastAsia="Times New Roman"/>
          <w:szCs w:val="24"/>
        </w:rPr>
        <w:t xml:space="preserve">α ικανότητα, ομολογώ. Σας διευκολύνει, όμως, και το Υπουργείο που είστε. Διότι, τι να πει ο κ. </w:t>
      </w:r>
      <w:proofErr w:type="spellStart"/>
      <w:r>
        <w:rPr>
          <w:rFonts w:eastAsia="Times New Roman"/>
          <w:szCs w:val="24"/>
        </w:rPr>
        <w:t>Τσακαλώτος</w:t>
      </w:r>
      <w:proofErr w:type="spellEnd"/>
      <w:r>
        <w:rPr>
          <w:rFonts w:eastAsia="Times New Roman"/>
          <w:szCs w:val="24"/>
        </w:rPr>
        <w:t xml:space="preserve">, που </w:t>
      </w:r>
      <w:r>
        <w:rPr>
          <w:rFonts w:eastAsia="Times New Roman"/>
          <w:szCs w:val="24"/>
        </w:rPr>
        <w:t>τον φωτογραφίζουν με πανό σε διαδήλωση της ΔΕΘ κατά του ΕΝΦΙΑ, όταν τον έχει κάνει όπως τον έχει κάνει; Τι να πουν άλλοι που είναι σε άλλα Υπουργεία, αιχμής για τα οικονομικά της χώρας; Δεν μπορούν να έχουν τη δική σας διευκόλυνση, σε ό,τι αφορά την άρθρωσ</w:t>
      </w:r>
      <w:r>
        <w:rPr>
          <w:rFonts w:eastAsia="Times New Roman"/>
          <w:szCs w:val="24"/>
        </w:rPr>
        <w:t>η πολιτικού και κοινοβουλευτικού λόγου.</w:t>
      </w:r>
    </w:p>
    <w:p w14:paraId="044568A4" w14:textId="77777777" w:rsidR="00A53C3F" w:rsidRDefault="0019499A">
      <w:pPr>
        <w:spacing w:line="600" w:lineRule="auto"/>
        <w:ind w:firstLine="720"/>
        <w:contextualSpacing/>
        <w:jc w:val="both"/>
        <w:rPr>
          <w:rFonts w:eastAsia="Times New Roman"/>
          <w:szCs w:val="24"/>
        </w:rPr>
      </w:pPr>
      <w:r>
        <w:rPr>
          <w:rFonts w:eastAsia="Times New Roman"/>
          <w:szCs w:val="24"/>
        </w:rPr>
        <w:t xml:space="preserve">Όμως, οι πολίτες έχουν καταλάβει την Κυβέρνηση. Έχουν καταλάβει τον ΣΥΡΙΖΑ, έχουν καταλάβει τους ΑΝΕΛ. </w:t>
      </w:r>
      <w:r>
        <w:rPr>
          <w:rFonts w:eastAsia="Times New Roman"/>
          <w:szCs w:val="24"/>
        </w:rPr>
        <w:t>Α</w:t>
      </w:r>
      <w:r>
        <w:rPr>
          <w:rFonts w:eastAsia="Times New Roman"/>
          <w:szCs w:val="24"/>
        </w:rPr>
        <w:t>πό ό,τι φαίνεται ο αριθμός που σας αρέσει, το τέσσερα –σε ό,τι αφορά ένα άλλο θέμα, βέβαια- είναι αριθμός που δε</w:t>
      </w:r>
      <w:r>
        <w:rPr>
          <w:rFonts w:eastAsia="Times New Roman"/>
          <w:szCs w:val="24"/>
        </w:rPr>
        <w:t>ν είναι πολύ μακριά κύριε Υπουργέ, γιατί όσο κυβερνάς στην κρίση, πολιτικά εξατμίζεσαι. Είμαστε μάρτυρες, αυτήκοες και αυτόπτες αυτής της κατηφόρας, την οποία έχετε αρχίσει ως Κυβέρνηση συνολικά να παίρνετε.</w:t>
      </w:r>
    </w:p>
    <w:p w14:paraId="044568A5" w14:textId="77777777" w:rsidR="00A53C3F" w:rsidRDefault="0019499A">
      <w:pPr>
        <w:spacing w:line="600" w:lineRule="auto"/>
        <w:ind w:firstLine="720"/>
        <w:contextualSpacing/>
        <w:jc w:val="both"/>
        <w:rPr>
          <w:rFonts w:eastAsia="Times New Roman"/>
          <w:szCs w:val="24"/>
        </w:rPr>
      </w:pPr>
      <w:r>
        <w:rPr>
          <w:rFonts w:eastAsia="Times New Roman"/>
          <w:szCs w:val="24"/>
        </w:rPr>
        <w:lastRenderedPageBreak/>
        <w:t>Ε</w:t>
      </w:r>
      <w:r>
        <w:rPr>
          <w:rFonts w:eastAsia="Times New Roman"/>
          <w:szCs w:val="24"/>
        </w:rPr>
        <w:t xml:space="preserve">κεί που θα γυρίσετε, κύριε Υπουργέ, ειδικά όσο </w:t>
      </w:r>
      <w:r>
        <w:rPr>
          <w:rFonts w:eastAsia="Times New Roman"/>
          <w:szCs w:val="24"/>
        </w:rPr>
        <w:t xml:space="preserve">η πολιτική εξάτμιση γίνεται εντονότερη, θα είστε χωρίς τους παλιούς σας συντρόφους, με πεσκέσια ανθρώπους που έχουν φύγει από εμάς, οπορτουνιστές, οπορτουνιστές της πολιτικής, που σας επέλεξαν ως επερχόμενη πολιτική δύναμη και όχι γιατί σας πιστεύουν. </w:t>
      </w:r>
    </w:p>
    <w:p w14:paraId="044568A6" w14:textId="77777777" w:rsidR="00A53C3F" w:rsidRDefault="0019499A">
      <w:pPr>
        <w:spacing w:line="600" w:lineRule="auto"/>
        <w:ind w:firstLine="720"/>
        <w:contextualSpacing/>
        <w:jc w:val="both"/>
        <w:rPr>
          <w:rFonts w:eastAsia="Times New Roman"/>
          <w:szCs w:val="24"/>
        </w:rPr>
      </w:pPr>
      <w:r>
        <w:rPr>
          <w:rFonts w:eastAsia="Times New Roman"/>
          <w:szCs w:val="24"/>
        </w:rPr>
        <w:t>Εδώ</w:t>
      </w:r>
      <w:r>
        <w:rPr>
          <w:rFonts w:eastAsia="Times New Roman"/>
          <w:szCs w:val="24"/>
        </w:rPr>
        <w:t>, έχετε μ</w:t>
      </w:r>
      <w:r>
        <w:rPr>
          <w:rFonts w:eastAsia="Times New Roman"/>
          <w:szCs w:val="24"/>
        </w:rPr>
        <w:t>ί</w:t>
      </w:r>
      <w:r>
        <w:rPr>
          <w:rFonts w:eastAsia="Times New Roman"/>
          <w:szCs w:val="24"/>
        </w:rPr>
        <w:t>α νομοθετική πρωτοβουλία. Δείχνουμε έναν χαρακτήρα και σε αυτήν τη νομοθετική πρωτοβουλία. Ό,τι είναι σωστό το στηρίζουμε και επικαλεστήκατε τη στάση τη δική μας, στη Διαρκή Επιτροπή, όπως εκφράστηκε από τον κ. Κωνσταντόπουλο και τους συναδέλφους</w:t>
      </w:r>
      <w:r>
        <w:rPr>
          <w:rFonts w:eastAsia="Times New Roman"/>
          <w:szCs w:val="24"/>
        </w:rPr>
        <w:t xml:space="preserve"> μας και αυτό είναι καλό. Προσπαθούμε εκεί που κάτι καλό γίνεται να μην το απαξιώνουμε. Αντίθετα, έχουμε το θάρρος να το υπογραμμίζουμε και να το στηρίζουμε.</w:t>
      </w:r>
    </w:p>
    <w:p w14:paraId="044568A7" w14:textId="77777777" w:rsidR="00A53C3F" w:rsidRDefault="0019499A">
      <w:pPr>
        <w:spacing w:line="600" w:lineRule="auto"/>
        <w:ind w:firstLine="720"/>
        <w:contextualSpacing/>
        <w:jc w:val="both"/>
        <w:rPr>
          <w:rFonts w:eastAsia="Times New Roman"/>
          <w:szCs w:val="24"/>
        </w:rPr>
      </w:pPr>
      <w:r>
        <w:rPr>
          <w:rFonts w:eastAsia="Times New Roman"/>
          <w:szCs w:val="24"/>
        </w:rPr>
        <w:t>Σε ό,τι αφορά την ιδιωτική εκπαίδευση δεν θα έκανα αναφορά, γιατί έχω καλυφθεί από τον κ. Κωνσταντ</w:t>
      </w:r>
      <w:r>
        <w:rPr>
          <w:rFonts w:eastAsia="Times New Roman"/>
          <w:szCs w:val="24"/>
        </w:rPr>
        <w:t xml:space="preserve">όπουλο, όπως είπα, από τον Κοινοβουλευτικό μας Εκπρόσωπο, τον κ. Θεοχαρόπουλο, και από την κ. </w:t>
      </w:r>
      <w:proofErr w:type="spellStart"/>
      <w:r>
        <w:rPr>
          <w:rFonts w:eastAsia="Times New Roman"/>
          <w:szCs w:val="24"/>
        </w:rPr>
        <w:t>Κεφαλίδου</w:t>
      </w:r>
      <w:proofErr w:type="spellEnd"/>
      <w:r>
        <w:rPr>
          <w:rFonts w:eastAsia="Times New Roman"/>
          <w:szCs w:val="24"/>
        </w:rPr>
        <w:t xml:space="preserve"> και από τον κ. Παπαθεοδώρου. Έχω καλυφθεί. Έκανε όμως μ</w:t>
      </w:r>
      <w:r>
        <w:rPr>
          <w:rFonts w:eastAsia="Times New Roman"/>
          <w:szCs w:val="24"/>
        </w:rPr>
        <w:t>ί</w:t>
      </w:r>
      <w:r>
        <w:rPr>
          <w:rFonts w:eastAsia="Times New Roman"/>
          <w:szCs w:val="24"/>
        </w:rPr>
        <w:t>α αναφορά σε μ</w:t>
      </w:r>
      <w:r>
        <w:rPr>
          <w:rFonts w:eastAsia="Times New Roman"/>
          <w:szCs w:val="24"/>
        </w:rPr>
        <w:t>ί</w:t>
      </w:r>
      <w:r>
        <w:rPr>
          <w:rFonts w:eastAsia="Times New Roman"/>
          <w:szCs w:val="24"/>
        </w:rPr>
        <w:t xml:space="preserve">α παλιά μου </w:t>
      </w:r>
      <w:r>
        <w:rPr>
          <w:rFonts w:eastAsia="Times New Roman"/>
          <w:szCs w:val="24"/>
        </w:rPr>
        <w:lastRenderedPageBreak/>
        <w:t xml:space="preserve">γνωμοδότηση ο κ. </w:t>
      </w:r>
      <w:proofErr w:type="spellStart"/>
      <w:r>
        <w:rPr>
          <w:rFonts w:eastAsia="Times New Roman"/>
          <w:szCs w:val="24"/>
        </w:rPr>
        <w:t>Κατρούγκαλος</w:t>
      </w:r>
      <w:proofErr w:type="spellEnd"/>
      <w:r>
        <w:rPr>
          <w:rFonts w:eastAsia="Times New Roman"/>
          <w:szCs w:val="24"/>
        </w:rPr>
        <w:t xml:space="preserve">, πριν από λίγο. Πράγματι, με τον </w:t>
      </w:r>
      <w:r>
        <w:rPr>
          <w:rFonts w:eastAsia="Times New Roman"/>
          <w:szCs w:val="24"/>
        </w:rPr>
        <w:t xml:space="preserve">μακαρίτη, τον αείμνηστο Δημήτρη Τσάτσο και τη συνάδελφο </w:t>
      </w:r>
      <w:proofErr w:type="spellStart"/>
      <w:r>
        <w:rPr>
          <w:rFonts w:eastAsia="Times New Roman"/>
          <w:szCs w:val="24"/>
        </w:rPr>
        <w:t>Νέδα</w:t>
      </w:r>
      <w:proofErr w:type="spellEnd"/>
      <w:r>
        <w:rPr>
          <w:rFonts w:eastAsia="Times New Roman"/>
          <w:szCs w:val="24"/>
        </w:rPr>
        <w:t xml:space="preserve"> Κανελλοπούλου, έχουμε μ</w:t>
      </w:r>
      <w:r>
        <w:rPr>
          <w:rFonts w:eastAsia="Times New Roman"/>
          <w:szCs w:val="24"/>
        </w:rPr>
        <w:t>ί</w:t>
      </w:r>
      <w:r>
        <w:rPr>
          <w:rFonts w:eastAsia="Times New Roman"/>
          <w:szCs w:val="24"/>
        </w:rPr>
        <w:t>α γνωμοδότηση για τους εργαζομένους στο Κολέγιο Αθηνών.</w:t>
      </w:r>
    </w:p>
    <w:p w14:paraId="044568A8"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Δεν την κατέθεσε όλη, κατέθεσε αποσπάσματα, αλλά η ημερομηνία που έχει ο κ. </w:t>
      </w:r>
      <w:proofErr w:type="spellStart"/>
      <w:r>
        <w:rPr>
          <w:rFonts w:eastAsia="Times New Roman" w:cs="Times New Roman"/>
          <w:szCs w:val="24"/>
        </w:rPr>
        <w:t>Κατρούγκαλος</w:t>
      </w:r>
      <w:proofErr w:type="spellEnd"/>
      <w:r>
        <w:rPr>
          <w:rFonts w:eastAsia="Times New Roman" w:cs="Times New Roman"/>
          <w:szCs w:val="24"/>
        </w:rPr>
        <w:t xml:space="preserve"> είναι αυτή που έχω και εγώ</w:t>
      </w:r>
      <w:r>
        <w:rPr>
          <w:rFonts w:eastAsia="Times New Roman" w:cs="Times New Roman"/>
          <w:szCs w:val="24"/>
        </w:rPr>
        <w:t xml:space="preserve">. Διότι, η ΟΙΕΛΕ μου την έδωσε για λίγους μήνες, όταν ήμουν Υπουργός Παιδείας. </w:t>
      </w:r>
      <w:r>
        <w:rPr>
          <w:rFonts w:eastAsia="Times New Roman" w:cs="Times New Roman"/>
          <w:szCs w:val="24"/>
        </w:rPr>
        <w:t>Έ</w:t>
      </w:r>
      <w:r>
        <w:rPr>
          <w:rFonts w:eastAsia="Times New Roman" w:cs="Times New Roman"/>
          <w:szCs w:val="24"/>
        </w:rPr>
        <w:t xml:space="preserve">τσι φρεσκάρισα και τις απόψεις μου με τις οποίες συμφωνώ και τώρα μετά από τόσα χρόνια. Εμμένω στις απόψεις μου, τις υποστηρίζω τις απόψεις αυτές. </w:t>
      </w:r>
    </w:p>
    <w:p w14:paraId="044568A9"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Αλλά ήρθε η ζωή, κύριε Υπουρ</w:t>
      </w:r>
      <w:r>
        <w:rPr>
          <w:rFonts w:eastAsia="Times New Roman" w:cs="Times New Roman"/>
          <w:szCs w:val="24"/>
        </w:rPr>
        <w:t xml:space="preserve">γέ, να ισορροπήσει τα πράγματα. Μετά από ενάμιση χρόνο εμπειρίας, κοντά είκοσι μήνες εμπειρία, πώς εσείς σήμερα ως κόμμα λέτε: «μα, όσους αναπληρωτές και να έπαιρνα πάλι κάποιοι θα έμεναν απέξω». Το λέτε, όμως, τώρα. Όταν ήσασταν </w:t>
      </w:r>
      <w:proofErr w:type="spellStart"/>
      <w:r>
        <w:rPr>
          <w:rFonts w:eastAsia="Times New Roman" w:cs="Times New Roman"/>
          <w:szCs w:val="24"/>
        </w:rPr>
        <w:t>Aντιπολίτευση</w:t>
      </w:r>
      <w:proofErr w:type="spellEnd"/>
      <w:r>
        <w:rPr>
          <w:rFonts w:eastAsia="Times New Roman" w:cs="Times New Roman"/>
          <w:szCs w:val="24"/>
        </w:rPr>
        <w:t xml:space="preserve"> λέγατε ότι θ</w:t>
      </w:r>
      <w:r>
        <w:rPr>
          <w:rFonts w:eastAsia="Times New Roman" w:cs="Times New Roman"/>
          <w:szCs w:val="24"/>
        </w:rPr>
        <w:t>α διορί</w:t>
      </w:r>
      <w:r>
        <w:rPr>
          <w:rFonts w:eastAsia="Times New Roman" w:cs="Times New Roman"/>
          <w:szCs w:val="24"/>
        </w:rPr>
        <w:lastRenderedPageBreak/>
        <w:t xml:space="preserve">σετε –όχι εσείς, ο τομέας παιδείας του ΣΥΡΙΖΑ- χωρίς ΑΣΕΠ τους πάντες. </w:t>
      </w:r>
      <w:r>
        <w:rPr>
          <w:rFonts w:eastAsia="Times New Roman" w:cs="Times New Roman"/>
          <w:szCs w:val="24"/>
        </w:rPr>
        <w:t>Ό</w:t>
      </w:r>
      <w:r>
        <w:rPr>
          <w:rFonts w:eastAsia="Times New Roman" w:cs="Times New Roman"/>
          <w:szCs w:val="24"/>
        </w:rPr>
        <w:t xml:space="preserve">ταν παίρναμε έναν αναπληρωτή, του λέγατε – αυτό ήταν το μήνυμα: «Τι σε παίρνουν; Για αναπληρωτή σε παίρνουν για εννιά μήνες. Το καλοκαίρι θα βγεις στον δρόμο». </w:t>
      </w:r>
    </w:p>
    <w:p w14:paraId="044568AA"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Τώρα, που είστε </w:t>
      </w:r>
      <w:r>
        <w:rPr>
          <w:rFonts w:eastAsia="Times New Roman" w:cs="Times New Roman"/>
          <w:szCs w:val="24"/>
        </w:rPr>
        <w:t>στη θέση αυτή, αναγκάζεστε να δείτε ποιες είναι οι πραγματικές συνιστώσες που συγκροτούν το πρόβλημα της εκπαίδευσης και ίσως να έχετε αντιληφθεί και ποιες είναι οι συνιστώσες του προβλήματος της παιδείας.</w:t>
      </w:r>
    </w:p>
    <w:p w14:paraId="044568AB"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Εγώ, λοιπόν, επιμένω στην άποψή μου. </w:t>
      </w:r>
      <w:r>
        <w:rPr>
          <w:rFonts w:eastAsia="Times New Roman" w:cs="Times New Roman"/>
          <w:szCs w:val="24"/>
        </w:rPr>
        <w:t>Α</w:t>
      </w:r>
      <w:r>
        <w:rPr>
          <w:rFonts w:eastAsia="Times New Roman" w:cs="Times New Roman"/>
          <w:szCs w:val="24"/>
        </w:rPr>
        <w:t xml:space="preserve">υτή η άποψή </w:t>
      </w:r>
      <w:r>
        <w:rPr>
          <w:rFonts w:eastAsia="Times New Roman" w:cs="Times New Roman"/>
          <w:szCs w:val="24"/>
        </w:rPr>
        <w:t>μου ισορρόπησε μέσα στις δεκαετίες, κύριε Υπουργέ, στον νόμο του 2010 της Διαμαντοπούλου. Χθες είπατε –γιατί σας άκουσα με προσοχή- ότι άρχισε τότε να διαλύεται εκείνο το παλιότερο πλαίσιο το παλαιότερο, το οποίο επαινείτε και στο οποίο θέλετε να επανέλθετ</w:t>
      </w:r>
      <w:r>
        <w:rPr>
          <w:rFonts w:eastAsia="Times New Roman" w:cs="Times New Roman"/>
          <w:szCs w:val="24"/>
        </w:rPr>
        <w:t>ε. Ήταν λάθος, όμως.</w:t>
      </w:r>
    </w:p>
    <w:p w14:paraId="044568AC"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ζωή απέδειξε ότι τα πράγματα χρειάζονται ισορροπίες. </w:t>
      </w:r>
      <w:r>
        <w:rPr>
          <w:rFonts w:eastAsia="Times New Roman" w:cs="Times New Roman"/>
          <w:szCs w:val="24"/>
        </w:rPr>
        <w:t>Σ</w:t>
      </w:r>
      <w:r>
        <w:rPr>
          <w:rFonts w:eastAsia="Times New Roman" w:cs="Times New Roman"/>
          <w:szCs w:val="24"/>
        </w:rPr>
        <w:t xml:space="preserve">τον τομέα της ιδιωτικής εκπαίδευσης εγώ προσωπικά επιμένω στις επιστημονικές μου απόψεις. Το άρθρο 16, που προστατεύει την ιδιωτική εκπαίδευση, ορίζει όρια, θέτει κανόνες για την </w:t>
      </w:r>
      <w:r>
        <w:rPr>
          <w:rFonts w:eastAsia="Times New Roman" w:cs="Times New Roman"/>
          <w:szCs w:val="24"/>
        </w:rPr>
        <w:t xml:space="preserve">εποπτεία του κράτους επ’ αυτής. </w:t>
      </w:r>
    </w:p>
    <w:p w14:paraId="044568AD"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Πέρα από αυτήν την υπόμνηση που αφορά τις δικές μου απόψεις, επιστημονικές και πολιτικές, λέω ότι εκφράζομαι από τις θέσεις που υποστήριξε ο κ. Θεοχαρόπουλος, ο κ. Κωνσταντινόπουλος και οι άλλοι συνάδελφοι. </w:t>
      </w:r>
    </w:p>
    <w:p w14:paraId="044568AE"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Δεν μπορώ να μη</w:t>
      </w:r>
      <w:r>
        <w:rPr>
          <w:rFonts w:eastAsia="Times New Roman" w:cs="Times New Roman"/>
          <w:szCs w:val="24"/>
        </w:rPr>
        <w:t>ν κάνω μ</w:t>
      </w:r>
      <w:r>
        <w:rPr>
          <w:rFonts w:eastAsia="Times New Roman" w:cs="Times New Roman"/>
          <w:szCs w:val="24"/>
        </w:rPr>
        <w:t>ί</w:t>
      </w:r>
      <w:r>
        <w:rPr>
          <w:rFonts w:eastAsia="Times New Roman" w:cs="Times New Roman"/>
          <w:szCs w:val="24"/>
        </w:rPr>
        <w:t>α αναφορά στου αιώνιους φοιτητές. Στην ομιλία σας σήμερα για την τροπολογία σας, κύριε Υπουργέ, είπατε πως αναφέρεστε σε ενεργούς φοιτητές, που έχουν δηλώσει για δύο εξάμηνα κ</w:t>
      </w:r>
      <w:r>
        <w:rPr>
          <w:rFonts w:eastAsia="Times New Roman" w:cs="Times New Roman"/>
          <w:szCs w:val="24"/>
        </w:rPr>
        <w:t>.</w:t>
      </w:r>
      <w:r>
        <w:rPr>
          <w:rFonts w:eastAsia="Times New Roman" w:cs="Times New Roman"/>
          <w:szCs w:val="24"/>
        </w:rPr>
        <w:t>λπ.</w:t>
      </w:r>
      <w:r>
        <w:rPr>
          <w:rFonts w:eastAsia="Times New Roman" w:cs="Times New Roman"/>
          <w:szCs w:val="24"/>
        </w:rPr>
        <w:t>.</w:t>
      </w:r>
    </w:p>
    <w:p w14:paraId="044568AF"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Όπως ξέρετε, από το 2011, με ευρύτατη πλειοψηφία η Βουλή υποστήριξ</w:t>
      </w:r>
      <w:r>
        <w:rPr>
          <w:rFonts w:eastAsia="Times New Roman" w:cs="Times New Roman"/>
          <w:szCs w:val="24"/>
        </w:rPr>
        <w:t xml:space="preserve">ε ότι πρέπει το πανεπιστήμιο να έχει ένα τέλος όπως έχει και μια αρχή. Σε μένα έλαχε το καλοκαίρι του 2014 να το εφαρμόσω αυτό. Το </w:t>
      </w:r>
      <w:proofErr w:type="spellStart"/>
      <w:r>
        <w:rPr>
          <w:rFonts w:eastAsia="Times New Roman" w:cs="Times New Roman"/>
          <w:szCs w:val="24"/>
        </w:rPr>
        <w:t>εφήρμοσα</w:t>
      </w:r>
      <w:proofErr w:type="spellEnd"/>
      <w:r>
        <w:rPr>
          <w:rFonts w:eastAsia="Times New Roman" w:cs="Times New Roman"/>
          <w:szCs w:val="24"/>
        </w:rPr>
        <w:t xml:space="preserve"> με συνέπεια και με επιείκεια, δίνοντας και μ</w:t>
      </w:r>
      <w:r>
        <w:rPr>
          <w:rFonts w:eastAsia="Times New Roman" w:cs="Times New Roman"/>
          <w:szCs w:val="24"/>
        </w:rPr>
        <w:t>ί</w:t>
      </w:r>
      <w:r>
        <w:rPr>
          <w:rFonts w:eastAsia="Times New Roman" w:cs="Times New Roman"/>
          <w:szCs w:val="24"/>
        </w:rPr>
        <w:t xml:space="preserve">α δυνατότητα στους φοιτητές με παραπάνω </w:t>
      </w:r>
      <w:r>
        <w:rPr>
          <w:rFonts w:eastAsia="Times New Roman" w:cs="Times New Roman"/>
          <w:szCs w:val="24"/>
        </w:rPr>
        <w:lastRenderedPageBreak/>
        <w:t>εκπαιδευτική εξεταστική περίοδο</w:t>
      </w:r>
      <w:r>
        <w:rPr>
          <w:rFonts w:eastAsia="Times New Roman" w:cs="Times New Roman"/>
          <w:szCs w:val="24"/>
        </w:rPr>
        <w:t xml:space="preserve"> όσοι είχαν καθυστερήσεις, όσοι δεν προλάβαιναν τις προθεσμίες, όσοι παρ’ ότι ήξεραν δεν τα κατάφεραν, να μπορέσουν να ανταποκριθούν. </w:t>
      </w:r>
    </w:p>
    <w:p w14:paraId="044568B0"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Ήταν τότε, κύριε Φίλη, επίκαιρη η συζήτηση για το θέμα, τηλεοπτική, κοινοβουλευτική και γενικότερα δημόσια, για το τι χρη</w:t>
      </w:r>
      <w:r>
        <w:rPr>
          <w:rFonts w:eastAsia="Times New Roman" w:cs="Times New Roman"/>
          <w:szCs w:val="24"/>
        </w:rPr>
        <w:t>σιμεύει η ρύθμιση για τους αιώνιους φοιτητές. Έλεγαν κάποιοι ότι οικονομικά δεν έχει κάποιο αντίκρισμα. Δεν κοστίζει τίποτα ένας φοιτητής να προσέρχεται στις εξετάσεις.</w:t>
      </w:r>
    </w:p>
    <w:p w14:paraId="044568B1"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Το θέμα δεν ήταν οικονομικό, ουδέποτε, ούτε είναι. Το θέμα είναι ότι το πανεπιστήμιο το</w:t>
      </w:r>
      <w:r>
        <w:rPr>
          <w:rFonts w:eastAsia="Times New Roman" w:cs="Times New Roman"/>
          <w:szCs w:val="24"/>
        </w:rPr>
        <w:t xml:space="preserve"> ξεκινάς για να το τελειώσεις. Όταν δεν υπάρχει τέλος σε αυτήν τη διαδικασία η αξιολόγηση που υφίστασαι από τους διεθνείς οργανισμούς αξιολόγησης και από οποιουσδήποτε </w:t>
      </w:r>
      <w:proofErr w:type="spellStart"/>
      <w:r>
        <w:rPr>
          <w:rFonts w:eastAsia="Times New Roman" w:cs="Times New Roman"/>
          <w:szCs w:val="24"/>
        </w:rPr>
        <w:t>αξιολογητές</w:t>
      </w:r>
      <w:proofErr w:type="spellEnd"/>
      <w:r>
        <w:rPr>
          <w:rFonts w:eastAsia="Times New Roman" w:cs="Times New Roman"/>
          <w:szCs w:val="24"/>
        </w:rPr>
        <w:t>, ξεκινάει με μειονέκτημα.</w:t>
      </w:r>
    </w:p>
    <w:p w14:paraId="044568B2"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Με αυτό που κάνετε μπορεί να κάνετε και τον καλό κ</w:t>
      </w:r>
      <w:r>
        <w:rPr>
          <w:rFonts w:eastAsia="Times New Roman" w:cs="Times New Roman"/>
          <w:szCs w:val="24"/>
        </w:rPr>
        <w:t xml:space="preserve">αι να διευκολύνετε κάποιους ανθρώπους, που εν πάση </w:t>
      </w:r>
      <w:proofErr w:type="spellStart"/>
      <w:r>
        <w:rPr>
          <w:rFonts w:eastAsia="Times New Roman" w:cs="Times New Roman"/>
          <w:szCs w:val="24"/>
        </w:rPr>
        <w:t>περιπτώσει</w:t>
      </w:r>
      <w:proofErr w:type="spellEnd"/>
      <w:r>
        <w:rPr>
          <w:rFonts w:eastAsia="Times New Roman" w:cs="Times New Roman"/>
          <w:szCs w:val="24"/>
        </w:rPr>
        <w:t xml:space="preserve"> από το 2011 ήξεραν κι όμως δεν μπόρεσαν, αλλά από την άλλη δεν διευκολύνετε τον πτυχιούχο, δεν διευκολύνετε τα ιδρύματα. Τους δημιουργείτε μειονεξία σε ό,τι αφορά τη βαθμίδα της </w:t>
      </w:r>
      <w:r>
        <w:rPr>
          <w:rFonts w:eastAsia="Times New Roman" w:cs="Times New Roman"/>
          <w:szCs w:val="24"/>
        </w:rPr>
        <w:lastRenderedPageBreak/>
        <w:t xml:space="preserve">αξιολόγησης που </w:t>
      </w:r>
      <w:r>
        <w:rPr>
          <w:rFonts w:eastAsia="Times New Roman" w:cs="Times New Roman"/>
          <w:szCs w:val="24"/>
        </w:rPr>
        <w:t xml:space="preserve">κάθε χρόνο γίνεται από διεθνείς </w:t>
      </w:r>
      <w:proofErr w:type="spellStart"/>
      <w:r>
        <w:rPr>
          <w:rFonts w:eastAsia="Times New Roman" w:cs="Times New Roman"/>
          <w:szCs w:val="24"/>
        </w:rPr>
        <w:t>αξιολογητές</w:t>
      </w:r>
      <w:proofErr w:type="spellEnd"/>
      <w:r>
        <w:rPr>
          <w:rFonts w:eastAsia="Times New Roman" w:cs="Times New Roman"/>
          <w:szCs w:val="24"/>
        </w:rPr>
        <w:t xml:space="preserve"> και που έχουν πολύ μεγάλη σημασία για τους φοιτητές μας, για τα πανεπιστήμιά μας, γενικότερα για την τριτοβάθμια εκπαίδευση.</w:t>
      </w:r>
    </w:p>
    <w:p w14:paraId="044568B3"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Ανέφερα δύο θέματα με τα οποία διαφωνώ. Τώρα θα αναφέρω δύο θέματα με τα οποία συμφωνώ.</w:t>
      </w:r>
    </w:p>
    <w:p w14:paraId="044568B4"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Κατά πρώτον, όπως διαμορφώσατε το άρθρο 27 θα το ψηφίσουμε. Το άρθρο 27, κυρίες και κύριοι Βουλευτές, σχετίζετε με τις αναδρομικές καθορισθείσες από τη νομολογία αλλά και από τον νόμο ΣΥΡΙΖΑ οφειλές των πανεπιστημιακών που μετείχαν σε εταιρείες και ασκούσ</w:t>
      </w:r>
      <w:r>
        <w:rPr>
          <w:rFonts w:eastAsia="Times New Roman" w:cs="Times New Roman"/>
          <w:szCs w:val="24"/>
        </w:rPr>
        <w:t xml:space="preserve">αν ελεύθερο επάγγελμα. Η αναδρομικότητα, έτσι, μετά από κάποια χρόνια –δεκαπέντε για κάποιον, είκοσι για άλλον- είναι μια δολοφονική ενέργεια, αν εισαχθεί. Όπως είχε εισαχθεί σκότωνε ανθρώπους, διέλυε ανθρώπους, διέλυε οικογένειες. </w:t>
      </w:r>
    </w:p>
    <w:p w14:paraId="044568B5"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Τώρα, όπως έχετε διαμορ</w:t>
      </w:r>
      <w:r>
        <w:rPr>
          <w:rFonts w:eastAsia="Times New Roman" w:cs="Times New Roman"/>
          <w:szCs w:val="24"/>
        </w:rPr>
        <w:t>φώσει τη διάταξη με το 20% της αναδρομικής οφειλής επί των καθαρών κερδών, όχι των ακαθαρίστων, δεν υπάρχει λόγος να μην ψηφιστεί. Μπορεί κάποιους να τους επιβαρύνει, αλλά όλη η ελληνική κοινωνία έχει επιβαρυνθεί. Συνεπώς, η Δημοκρατική Συμπαράταξη θα ψηφί</w:t>
      </w:r>
      <w:r>
        <w:rPr>
          <w:rFonts w:eastAsia="Times New Roman" w:cs="Times New Roman"/>
          <w:szCs w:val="24"/>
        </w:rPr>
        <w:t xml:space="preserve">σει τη διάταξη έτσι όπως διαμορφώθηκε. </w:t>
      </w:r>
    </w:p>
    <w:p w14:paraId="044568B6"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Τέλος, κύριε Πρόεδρε, θέλω να κάνω αναφορά σε μ</w:t>
      </w:r>
      <w:r>
        <w:rPr>
          <w:rFonts w:eastAsia="Times New Roman" w:cs="Times New Roman"/>
          <w:szCs w:val="24"/>
        </w:rPr>
        <w:t>ί</w:t>
      </w:r>
      <w:r>
        <w:rPr>
          <w:rFonts w:eastAsia="Times New Roman" w:cs="Times New Roman"/>
          <w:szCs w:val="24"/>
        </w:rPr>
        <w:t>α ενέργεια θαρραλέα του Υπουργείου Παιδείας, που αποδέχθηκε και ενσωμάτωσε στο δίκαιό του μ</w:t>
      </w:r>
      <w:r>
        <w:rPr>
          <w:rFonts w:eastAsia="Times New Roman" w:cs="Times New Roman"/>
          <w:szCs w:val="24"/>
        </w:rPr>
        <w:t>ί</w:t>
      </w:r>
      <w:r>
        <w:rPr>
          <w:rFonts w:eastAsia="Times New Roman" w:cs="Times New Roman"/>
          <w:szCs w:val="24"/>
        </w:rPr>
        <w:t xml:space="preserve">α τροπολογία που καταθέσαμε με τον κ. Κωνσταντόπουλο και που την παλεύω εγώ </w:t>
      </w:r>
      <w:r>
        <w:rPr>
          <w:rFonts w:eastAsia="Times New Roman" w:cs="Times New Roman"/>
          <w:szCs w:val="24"/>
        </w:rPr>
        <w:t>προσωπικά από τις τελευταίες εβδομάδες της ύπαρξής μου στο Υπουργείο Παιδείας, ως Υπουργός, αλλά και ως Βουλευτής της Αντιπολίτευσης από τον Φεβρουάριο του 2015.</w:t>
      </w:r>
    </w:p>
    <w:p w14:paraId="044568B7"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Υπάρχει ένα πρόβλημα με το πειθαρχικό δίκαιο. Το πειθαρχικό δίκαιο για το πανεπιστήμιο κατά βά</w:t>
      </w:r>
      <w:r>
        <w:rPr>
          <w:rFonts w:eastAsia="Times New Roman" w:cs="Times New Roman"/>
          <w:szCs w:val="24"/>
        </w:rPr>
        <w:t xml:space="preserve">ση έρχεται από την δεκαετία του 1930. Σε άλλες συνθήκες, άλλες αξιολογήσεις της αρνητικής σημασίας που έχουν οι εγκληματικές ενέργειες, μικρές, μεσαίες, μεγάλες, σε άλλη φάση της απαξίας, όπως την εκτιμά ο νομοθέτης, για μια ενέργεια ενός ανθρώπου, έπρεπε </w:t>
      </w:r>
      <w:r>
        <w:rPr>
          <w:rFonts w:eastAsia="Times New Roman" w:cs="Times New Roman"/>
          <w:szCs w:val="24"/>
        </w:rPr>
        <w:t>να υπάρξει μ</w:t>
      </w:r>
      <w:r>
        <w:rPr>
          <w:rFonts w:eastAsia="Times New Roman" w:cs="Times New Roman"/>
          <w:szCs w:val="24"/>
        </w:rPr>
        <w:t>ί</w:t>
      </w:r>
      <w:r>
        <w:rPr>
          <w:rFonts w:eastAsia="Times New Roman" w:cs="Times New Roman"/>
          <w:szCs w:val="24"/>
        </w:rPr>
        <w:t>α προσαρμογή δικαιοσύνης, αλλά ταυτόχρονα και επιείκειας.</w:t>
      </w:r>
    </w:p>
    <w:p w14:paraId="044568B8"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Δεν μπορεί να πετάγεται στον δρόμο ένας άνθρωπος, επειδή έσφαλε για ένα αδίκημα που δεν επισύρει μεγάλη ποινή και ούτε έχει ιδιαίτερη απαξία, όπως έχουν οι ενεργητικές-παθητικές δωροδοκ</w:t>
      </w:r>
      <w:r>
        <w:rPr>
          <w:rFonts w:eastAsia="Times New Roman" w:cs="Times New Roman"/>
          <w:szCs w:val="24"/>
        </w:rPr>
        <w:t xml:space="preserve">ίες, όπως οι απιστίες, οι παραβάσεις καθήκοντος. Αυτά τιμωρούνται και ο καθηγητής αποβάλλεται και με την </w:t>
      </w:r>
      <w:r>
        <w:rPr>
          <w:rFonts w:eastAsia="Times New Roman" w:cs="Times New Roman"/>
          <w:szCs w:val="24"/>
        </w:rPr>
        <w:lastRenderedPageBreak/>
        <w:t xml:space="preserve">επιβολή πειθαρχικής ποινής. Όχι όμως για μικρές πράξεις </w:t>
      </w:r>
      <w:proofErr w:type="spellStart"/>
      <w:r>
        <w:rPr>
          <w:rFonts w:eastAsia="Times New Roman" w:cs="Times New Roman"/>
          <w:szCs w:val="24"/>
        </w:rPr>
        <w:t>παραβατικές</w:t>
      </w:r>
      <w:proofErr w:type="spellEnd"/>
      <w:r>
        <w:rPr>
          <w:rFonts w:eastAsia="Times New Roman" w:cs="Times New Roman"/>
          <w:szCs w:val="24"/>
        </w:rPr>
        <w:t xml:space="preserve"> περί την υπηρεσία, που ο δικαστής έκρινε αμετακλήτως ότι δεν έχουν ιδιαίτερη απαξία</w:t>
      </w:r>
      <w:r>
        <w:rPr>
          <w:rFonts w:eastAsia="Times New Roman" w:cs="Times New Roman"/>
          <w:szCs w:val="24"/>
        </w:rPr>
        <w:t xml:space="preserve"> και τιμώρησε με ελαφρά ποινή. </w:t>
      </w:r>
    </w:p>
    <w:p w14:paraId="044568B9"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Τελειώνετε, κύριε Λοβέρδο.</w:t>
      </w:r>
    </w:p>
    <w:p w14:paraId="044568BA"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Πάρα πολύ σωστή είναι η επιλογή σας να το δεχθείτε. </w:t>
      </w:r>
    </w:p>
    <w:p w14:paraId="044568BB"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Καταθέτω και το εξής ως πληροφορία. Δεν έχουμε συζητήσει ποτέ για τα θέματα της εκπαίδευσης.</w:t>
      </w:r>
      <w:r>
        <w:rPr>
          <w:rFonts w:eastAsia="Times New Roman" w:cs="Times New Roman"/>
          <w:szCs w:val="24"/>
        </w:rPr>
        <w:t xml:space="preserve"> Εγώ σας το έχω προτείνει και σας έχω προτείνει και τον θεσμικό τρόπο που έχω κατοχυρώσει. Να καλέσετε όλους τους προηγούμενους Υπουργούς Παιδείας. </w:t>
      </w:r>
    </w:p>
    <w:p w14:paraId="044568BC"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Υπήρξε ένας διάλογος με ΟΛΜΕ και ΔΟΕ που διακόπηκε λόγω της πτώσης της προηγούμενης Κυβέρνησης. Με την ΔΟΕ </w:t>
      </w:r>
      <w:r>
        <w:rPr>
          <w:rFonts w:eastAsia="Times New Roman" w:cs="Times New Roman"/>
          <w:szCs w:val="24"/>
        </w:rPr>
        <w:t>και την ΟΛΜΕ –έκλεισα, κύριε Πρόεδρε- είχαμε συμφωνήσει ότι πρέπει να αλλάξει το πειθαρχικό δίκαιο και στην δευτεροβάθμια και την πρωτοβάθμια. Είχαμε σχεδόν τελειώσει.</w:t>
      </w:r>
    </w:p>
    <w:p w14:paraId="044568BD"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Άλλο είμαι αυστηρός εκεί που πρέπει, σε αυτούς που προσβάλλουν –και έκλεισα, κύριε Πρόεδ</w:t>
      </w:r>
      <w:r>
        <w:rPr>
          <w:rFonts w:eastAsia="Times New Roman" w:cs="Times New Roman"/>
          <w:szCs w:val="24"/>
        </w:rPr>
        <w:t xml:space="preserve">ρε- τη γενετήσια ελευθερία, λόγου χάρη, μικρών ανθρώπων και άλλο ένα αμείλικτο πειθαρχικό δίκαιο, που </w:t>
      </w:r>
      <w:r>
        <w:rPr>
          <w:rFonts w:eastAsia="Times New Roman" w:cs="Times New Roman"/>
          <w:szCs w:val="24"/>
        </w:rPr>
        <w:lastRenderedPageBreak/>
        <w:t xml:space="preserve">είσαι στο έλεος του οποιουδήποτε καταγγέλλοντος. Είναι ώριμος ο διάλογος. Είχε φτάσει στο τέλος στα τέλη του 2014. Αναλάβατε την ευθύνη να φέρετε για την </w:t>
      </w:r>
      <w:r>
        <w:rPr>
          <w:rFonts w:eastAsia="Times New Roman" w:cs="Times New Roman"/>
          <w:szCs w:val="24"/>
        </w:rPr>
        <w:t>πρωτοβάθμια και τη δευτεροβάθμια μ</w:t>
      </w:r>
      <w:r>
        <w:rPr>
          <w:rFonts w:eastAsia="Times New Roman" w:cs="Times New Roman"/>
          <w:szCs w:val="24"/>
        </w:rPr>
        <w:t>ί</w:t>
      </w:r>
      <w:r>
        <w:rPr>
          <w:rFonts w:eastAsia="Times New Roman" w:cs="Times New Roman"/>
          <w:szCs w:val="24"/>
        </w:rPr>
        <w:t xml:space="preserve">α αντίστοιχη με τη σημερινή διάταξη στη Βουλή εδώ για να την ψηφίσουμε. </w:t>
      </w:r>
    </w:p>
    <w:p w14:paraId="044568BE"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044568BF"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(Χειροκροτήματα από την πτέρυγα της Δημοκρατικής Συμπαράταξης ΠΑΣΟΚ-ΔΗΜΑΡ) </w:t>
      </w:r>
    </w:p>
    <w:p w14:paraId="044568C0"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Τον λόγο έχει ο τελευταίος </w:t>
      </w:r>
      <w:r>
        <w:rPr>
          <w:rFonts w:eastAsia="Times New Roman" w:cs="Times New Roman"/>
          <w:szCs w:val="24"/>
        </w:rPr>
        <w:t>από τον κατάλογο των ομιλητών, ο κ. Κεφαλογιάννης.</w:t>
      </w:r>
    </w:p>
    <w:p w14:paraId="044568C1"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Έχει ζητήσει τον λόγο ο κ. </w:t>
      </w:r>
      <w:proofErr w:type="spellStart"/>
      <w:r>
        <w:rPr>
          <w:rFonts w:eastAsia="Times New Roman" w:cs="Times New Roman"/>
          <w:szCs w:val="24"/>
        </w:rPr>
        <w:t>Σαρίδης</w:t>
      </w:r>
      <w:proofErr w:type="spellEnd"/>
      <w:r>
        <w:rPr>
          <w:rFonts w:eastAsia="Times New Roman" w:cs="Times New Roman"/>
          <w:szCs w:val="24"/>
        </w:rPr>
        <w:t xml:space="preserve"> ως Κοινοβουλευτικός Εκπρόσωπος της Ένωσης Κεντρώων. Μετά τον κ. </w:t>
      </w:r>
      <w:proofErr w:type="spellStart"/>
      <w:r>
        <w:rPr>
          <w:rFonts w:eastAsia="Times New Roman" w:cs="Times New Roman"/>
          <w:szCs w:val="24"/>
        </w:rPr>
        <w:t>Σαρίδη</w:t>
      </w:r>
      <w:proofErr w:type="spellEnd"/>
      <w:r>
        <w:rPr>
          <w:rFonts w:eastAsia="Times New Roman" w:cs="Times New Roman"/>
          <w:szCs w:val="24"/>
        </w:rPr>
        <w:t xml:space="preserve"> θα μιλήσουν οι </w:t>
      </w:r>
      <w:r>
        <w:rPr>
          <w:rFonts w:eastAsia="Times New Roman" w:cs="Times New Roman"/>
          <w:szCs w:val="24"/>
        </w:rPr>
        <w:t>ε</w:t>
      </w:r>
      <w:r>
        <w:rPr>
          <w:rFonts w:eastAsia="Times New Roman" w:cs="Times New Roman"/>
          <w:szCs w:val="24"/>
        </w:rPr>
        <w:t xml:space="preserve">ισηγητές και </w:t>
      </w:r>
      <w:r>
        <w:rPr>
          <w:rFonts w:eastAsia="Times New Roman" w:cs="Times New Roman"/>
          <w:szCs w:val="24"/>
        </w:rPr>
        <w:t>ε</w:t>
      </w:r>
      <w:r>
        <w:rPr>
          <w:rFonts w:eastAsia="Times New Roman" w:cs="Times New Roman"/>
          <w:szCs w:val="24"/>
        </w:rPr>
        <w:t xml:space="preserve">ιδικοί </w:t>
      </w:r>
      <w:r>
        <w:rPr>
          <w:rFonts w:eastAsia="Times New Roman" w:cs="Times New Roman"/>
          <w:szCs w:val="24"/>
        </w:rPr>
        <w:t>α</w:t>
      </w:r>
      <w:r>
        <w:rPr>
          <w:rFonts w:eastAsia="Times New Roman" w:cs="Times New Roman"/>
          <w:szCs w:val="24"/>
        </w:rPr>
        <w:t>γορητές, όσοι εξ αυτών έχει δηλωθεί στο Προεδρείο ότι θα μιλή</w:t>
      </w:r>
      <w:r>
        <w:rPr>
          <w:rFonts w:eastAsia="Times New Roman" w:cs="Times New Roman"/>
          <w:szCs w:val="24"/>
        </w:rPr>
        <w:t xml:space="preserve">σουν. </w:t>
      </w:r>
    </w:p>
    <w:p w14:paraId="044568C2"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Κύριε Κεφαλογιάννη, έχετε τον λόγο. </w:t>
      </w:r>
    </w:p>
    <w:p w14:paraId="044568C3"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ΚΕΦΑΛΟΓΙΑΝΝΗΣ: </w:t>
      </w:r>
      <w:r>
        <w:rPr>
          <w:rFonts w:eastAsia="Times New Roman" w:cs="Times New Roman"/>
          <w:szCs w:val="24"/>
        </w:rPr>
        <w:t>Ευχαριστώ, κύριε Πρόεδρε.</w:t>
      </w:r>
    </w:p>
    <w:p w14:paraId="044568C4"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Κύριοι συνάδελφοι, αν υπάρχει ένας χώρος, ένας τομέας που μετά από εφτά χρόνια κρίσης συνεχίζει να λειτουργεί σαν να μην συνέβησαν και πολλά πράγματα, αυτός δεν εί</w:t>
      </w:r>
      <w:r>
        <w:rPr>
          <w:rFonts w:eastAsia="Times New Roman" w:cs="Times New Roman"/>
          <w:szCs w:val="24"/>
        </w:rPr>
        <w:t>ναι άλλος από τον χώρο της παιδείας.</w:t>
      </w:r>
    </w:p>
    <w:p w14:paraId="044568C5"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Σαν να μην πέρασε μ</w:t>
      </w:r>
      <w:r>
        <w:rPr>
          <w:rFonts w:eastAsia="Times New Roman" w:cs="Times New Roman"/>
          <w:szCs w:val="24"/>
        </w:rPr>
        <w:t>ί</w:t>
      </w:r>
      <w:r>
        <w:rPr>
          <w:rFonts w:eastAsia="Times New Roman" w:cs="Times New Roman"/>
          <w:szCs w:val="24"/>
        </w:rPr>
        <w:t xml:space="preserve">α μέρα, συντηρούμε ένα εκπαιδευτικό σύστημα που ελάχιστη σχέση έχει με την αγορά εργασίας και την κοινωνία. Το </w:t>
      </w:r>
      <w:r>
        <w:rPr>
          <w:rFonts w:eastAsia="Times New Roman" w:cs="Times New Roman"/>
          <w:szCs w:val="24"/>
        </w:rPr>
        <w:t>δ</w:t>
      </w:r>
      <w:r>
        <w:rPr>
          <w:rFonts w:eastAsia="Times New Roman" w:cs="Times New Roman"/>
          <w:szCs w:val="24"/>
        </w:rPr>
        <w:t>ημόσιο παραμένει ο μεγαλύτερος εργοδότης των αποφοίτων των ανωτάτων εκπαιδευτικών ιδρυμ</w:t>
      </w:r>
      <w:r>
        <w:rPr>
          <w:rFonts w:eastAsia="Times New Roman" w:cs="Times New Roman"/>
          <w:szCs w:val="24"/>
        </w:rPr>
        <w:t>άτων. Συνεχίζει να προσλαμβάνει μαζικά τους αποφοίτους γενικού λυκείου που αποτυγχάνουν να εισαχθούν σε αυτά.</w:t>
      </w:r>
    </w:p>
    <w:p w14:paraId="044568C6"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Όσες προσπάθειες αλλαγής επιχειρήθηκαν στο παρελθόν, σε όλες τις βαθμίδες της εκπαίδευσης, συνάντησαν μια τεράστια αντίσταση στο εσωτερικό του εκπ</w:t>
      </w:r>
      <w:r>
        <w:rPr>
          <w:rFonts w:eastAsia="Times New Roman" w:cs="Times New Roman"/>
          <w:szCs w:val="24"/>
        </w:rPr>
        <w:t xml:space="preserve">αιδευτικού συστήματος. Οι περισσότερες δε από αυτές τους τελευταίους δεκαοκτώ μήνες είτε έχουν ανακοπεί είτε έχουν ανατραπεί εντελώς. </w:t>
      </w:r>
    </w:p>
    <w:p w14:paraId="044568C7" w14:textId="77777777" w:rsidR="00A53C3F" w:rsidRDefault="0019499A">
      <w:pPr>
        <w:spacing w:line="600" w:lineRule="auto"/>
        <w:ind w:firstLine="720"/>
        <w:contextualSpacing/>
        <w:jc w:val="both"/>
        <w:rPr>
          <w:rFonts w:eastAsia="Times New Roman" w:cs="Times New Roman"/>
          <w:szCs w:val="24"/>
        </w:rPr>
      </w:pPr>
      <w:proofErr w:type="spellStart"/>
      <w:r>
        <w:rPr>
          <w:rFonts w:eastAsia="Times New Roman" w:cs="Times New Roman"/>
          <w:szCs w:val="24"/>
        </w:rPr>
        <w:t>Ό</w:t>
      </w:r>
      <w:r>
        <w:rPr>
          <w:rFonts w:eastAsia="Times New Roman" w:cs="Times New Roman"/>
          <w:szCs w:val="24"/>
        </w:rPr>
        <w:t>λως</w:t>
      </w:r>
      <w:proofErr w:type="spellEnd"/>
      <w:r>
        <w:rPr>
          <w:rFonts w:eastAsia="Times New Roman" w:cs="Times New Roman"/>
          <w:szCs w:val="24"/>
        </w:rPr>
        <w:t xml:space="preserve"> </w:t>
      </w:r>
      <w:proofErr w:type="spellStart"/>
      <w:r>
        <w:rPr>
          <w:rFonts w:eastAsia="Times New Roman" w:cs="Times New Roman"/>
          <w:szCs w:val="24"/>
        </w:rPr>
        <w:t>τυχαίως</w:t>
      </w:r>
      <w:proofErr w:type="spellEnd"/>
      <w:r>
        <w:rPr>
          <w:rFonts w:eastAsia="Times New Roman" w:cs="Times New Roman"/>
          <w:szCs w:val="24"/>
        </w:rPr>
        <w:t xml:space="preserve"> σήμερα παραιτήθηκαν έξι μέλη από το Συμβούλιο Ιδρύματος του Πανεπιστημίου Αθηνών, αντιδρώντας στην άρνηση το</w:t>
      </w:r>
      <w:r>
        <w:rPr>
          <w:rFonts w:eastAsia="Times New Roman" w:cs="Times New Roman"/>
          <w:szCs w:val="24"/>
        </w:rPr>
        <w:t xml:space="preserve">υ Υπουργού να προχωρήσει σε νέες εκλογές, όπως προβλέπεται, </w:t>
      </w:r>
      <w:r>
        <w:rPr>
          <w:rFonts w:eastAsia="Times New Roman" w:cs="Times New Roman"/>
          <w:szCs w:val="24"/>
        </w:rPr>
        <w:lastRenderedPageBreak/>
        <w:t xml:space="preserve">παρατείνοντας την παράταση της θητείας τους. Παραιτήθηκαν δε μεταξύ άλλων σπουδαίες προσωπικότητες που κοσμούσαν το Συμβούλιο όπως ο Αλέξανδρος </w:t>
      </w:r>
      <w:proofErr w:type="spellStart"/>
      <w:r>
        <w:rPr>
          <w:rFonts w:eastAsia="Times New Roman" w:cs="Times New Roman"/>
          <w:szCs w:val="24"/>
        </w:rPr>
        <w:t>Νεχαμάς</w:t>
      </w:r>
      <w:proofErr w:type="spellEnd"/>
      <w:r>
        <w:rPr>
          <w:rFonts w:eastAsia="Times New Roman" w:cs="Times New Roman"/>
          <w:szCs w:val="24"/>
        </w:rPr>
        <w:t xml:space="preserve">, ο Γιώργος </w:t>
      </w:r>
      <w:proofErr w:type="spellStart"/>
      <w:r>
        <w:rPr>
          <w:rFonts w:eastAsia="Times New Roman" w:cs="Times New Roman"/>
          <w:szCs w:val="24"/>
        </w:rPr>
        <w:t>Τσώκος</w:t>
      </w:r>
      <w:proofErr w:type="spellEnd"/>
      <w:r>
        <w:rPr>
          <w:rFonts w:eastAsia="Times New Roman" w:cs="Times New Roman"/>
          <w:szCs w:val="24"/>
        </w:rPr>
        <w:t>, ακόμα και ο Τζακ Ντέιβις,</w:t>
      </w:r>
      <w:r>
        <w:rPr>
          <w:rFonts w:eastAsia="Times New Roman" w:cs="Times New Roman"/>
          <w:szCs w:val="24"/>
        </w:rPr>
        <w:t xml:space="preserve"> ο αρχαιολόγος που τιμήθηκε για τις ανασκαφές στην </w:t>
      </w:r>
      <w:proofErr w:type="spellStart"/>
      <w:r>
        <w:rPr>
          <w:rFonts w:eastAsia="Times New Roman" w:cs="Times New Roman"/>
          <w:szCs w:val="24"/>
        </w:rPr>
        <w:t>Πύλο</w:t>
      </w:r>
      <w:proofErr w:type="spellEnd"/>
      <w:r>
        <w:rPr>
          <w:rFonts w:eastAsia="Times New Roman" w:cs="Times New Roman"/>
          <w:szCs w:val="24"/>
        </w:rPr>
        <w:t xml:space="preserve">. Αν στις παραιτήσεις αυτές συνυπολογιστούν και οι έξι της προηγούμενης εβδομάδας από το Συμβούλιο του Εθνικού Μετσόβιου Πολυτεχνείου, μπορούμε πλέον να πούμε κι επίσημα να σας πιστώσουμε τη συμβολική </w:t>
      </w:r>
      <w:r>
        <w:rPr>
          <w:rFonts w:eastAsia="Times New Roman" w:cs="Times New Roman"/>
          <w:szCs w:val="24"/>
        </w:rPr>
        <w:t xml:space="preserve">κατάργηση του νόμου-πλαίσιο του 2011, που βρήκε σύμφωνη την συντριπτική πλειοψηφία της Βουλής. </w:t>
      </w:r>
    </w:p>
    <w:p w14:paraId="044568C8"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Δυστυχώς πορευόμαστε ακόμα εντός μιας ανοιχτής διεθνοποιημένης οικονομίας με το εκπαιδευτικό σύστημα μιας περίκλειστης και απομονωμένης διεθνώς κοινωνίας. </w:t>
      </w:r>
    </w:p>
    <w:p w14:paraId="044568C9"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Ως Α</w:t>
      </w:r>
      <w:r>
        <w:rPr>
          <w:rFonts w:eastAsia="Times New Roman" w:cs="Times New Roman"/>
          <w:szCs w:val="24"/>
        </w:rPr>
        <w:t>ξιωματική Αντιπολίτευση έχουμε ασκήσει πάρα πολλές φορές κριτική στην Κυβέρνηση τόσο για την προχειρότητα και την έλλειψη προγραμματικού βάθους όσο και για τη διγλωσσία και τον ρεβανσισμό μέσα από τον οποίον προσεγγίζετε τα θέματα της παιδείας.</w:t>
      </w:r>
    </w:p>
    <w:p w14:paraId="044568CA"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Νομίζω, ωστ</w:t>
      </w:r>
      <w:r>
        <w:rPr>
          <w:rFonts w:eastAsia="Times New Roman" w:cs="Times New Roman"/>
          <w:szCs w:val="24"/>
        </w:rPr>
        <w:t xml:space="preserve">όσο, ότι και το σημερινό νομοσχέδιο αποτελεί ακόμα μία απόδειξη ότι έχουμε να κάνουμε με κάτι περισσότερο. Έχουμε να κάνουμε με ένα πείραμα κοινωνικής μηχανικής, με ένα ακόμα παιχνίδι σύγκρουσης της ιδεολογίας με την πραγματικότητα, όπου μέσα από αυτήν τη </w:t>
      </w:r>
      <w:r>
        <w:rPr>
          <w:rFonts w:eastAsia="Times New Roman" w:cs="Times New Roman"/>
          <w:szCs w:val="24"/>
        </w:rPr>
        <w:t xml:space="preserve">σύγκρουση νικητής πρέπει να βγει σώνει και καλά η ιδεολογία. </w:t>
      </w:r>
    </w:p>
    <w:p w14:paraId="044568CB"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Ε</w:t>
      </w:r>
      <w:r>
        <w:rPr>
          <w:rFonts w:eastAsia="Times New Roman" w:cs="Times New Roman"/>
          <w:szCs w:val="24"/>
        </w:rPr>
        <w:t>ίναι πραγματικό λάθος -και κάνω κι εγώ την αυτοκριτική μου- που αντιμετωπίσαμε μεμονωμένα το ζήτημα των πρότυπων σχολείων, τις εισαγωγικές εξετάσεις στα πανεπιστήμια, τους αιώνιους φοιτητές, τα</w:t>
      </w:r>
      <w:r>
        <w:rPr>
          <w:rFonts w:eastAsia="Times New Roman" w:cs="Times New Roman"/>
          <w:szCs w:val="24"/>
        </w:rPr>
        <w:t xml:space="preserve"> συμβούλια διοίκησης, την επιλογή των διευθυντών των σχολείων.</w:t>
      </w:r>
    </w:p>
    <w:p w14:paraId="044568CC"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Είναι προφανές ότι θα πρέπει να τα δούμε όλα αυτά ως τεχνικές λεπτομέρειες μιας άλλης παιδείας, μιας άλλης εκπαιδευτικής φιλοσοφίας που, κατά τους εμπνευστές της, θα υπονομεύσει τον νεοφιλελευθ</w:t>
      </w:r>
      <w:r>
        <w:rPr>
          <w:rFonts w:eastAsia="Times New Roman" w:cs="Times New Roman"/>
          <w:szCs w:val="24"/>
        </w:rPr>
        <w:t xml:space="preserve">ερισμό, θα </w:t>
      </w:r>
      <w:proofErr w:type="spellStart"/>
      <w:r>
        <w:rPr>
          <w:rFonts w:eastAsia="Times New Roman" w:cs="Times New Roman"/>
          <w:szCs w:val="24"/>
        </w:rPr>
        <w:t>απονομιμοποιήσει</w:t>
      </w:r>
      <w:proofErr w:type="spellEnd"/>
      <w:r>
        <w:rPr>
          <w:rFonts w:eastAsia="Times New Roman" w:cs="Times New Roman"/>
          <w:szCs w:val="24"/>
        </w:rPr>
        <w:t xml:space="preserve"> τις αξίες της παραγωγής, της αγοράς, της τεχνοκρατίας και θα ακυρώσει τις όποιες ταξικές διαφορές.</w:t>
      </w:r>
    </w:p>
    <w:p w14:paraId="044568CD"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Α</w:t>
      </w:r>
      <w:r>
        <w:rPr>
          <w:rFonts w:eastAsia="Times New Roman" w:cs="Times New Roman"/>
          <w:szCs w:val="24"/>
        </w:rPr>
        <w:t xml:space="preserve">ναρωτιέμαι για ποιον, πραγματικά, λόγο θα θυμόμαστε τη σημερινή νομοθετική πρωτοβουλία της Κυβέρνησης. Για την ελληνόγλωσση και </w:t>
      </w:r>
      <w:r>
        <w:rPr>
          <w:rFonts w:eastAsia="Times New Roman" w:cs="Times New Roman"/>
          <w:szCs w:val="24"/>
        </w:rPr>
        <w:t xml:space="preserve">τη διαπολιτισμική εκπαίδευση, που πράγματι είναι πολύ σοβαρά ζητήματα, ή μήπως για τις λοιπές διατάξεις, όπως είναι η τροπολογία για τους αιώνιους φοιτητές και η παρέμβαση του κυρίου Υπουργού για την ιδιωτική εκπαίδευση; </w:t>
      </w:r>
    </w:p>
    <w:p w14:paraId="044568CE"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Ξεκινάω από τους αιώνιους φοιτητές</w:t>
      </w:r>
      <w:r>
        <w:rPr>
          <w:rFonts w:eastAsia="Times New Roman" w:cs="Times New Roman"/>
          <w:szCs w:val="24"/>
        </w:rPr>
        <w:t xml:space="preserve">. Τι ίσχυε μέχρι τώρα; Ίσχυε ένα όριο φοίτησης για τους φοιτητές και υποχρέωση εγγραφής σε κάθε εξάμηνο, ώστε να διατηρείται η φοιτητική ιδιότητα. </w:t>
      </w:r>
      <w:r>
        <w:rPr>
          <w:rFonts w:eastAsia="Times New Roman" w:cs="Times New Roman"/>
          <w:szCs w:val="24"/>
        </w:rPr>
        <w:t>Υ</w:t>
      </w:r>
      <w:r>
        <w:rPr>
          <w:rFonts w:eastAsia="Times New Roman" w:cs="Times New Roman"/>
          <w:szCs w:val="24"/>
        </w:rPr>
        <w:t xml:space="preserve">πήρχε δε και η πρόβλεψη για διακοπή της φοίτησης και η επαναφορά της, για παράδειγμα, για τους εργαζόμενους </w:t>
      </w:r>
      <w:r>
        <w:rPr>
          <w:rFonts w:eastAsia="Times New Roman" w:cs="Times New Roman"/>
          <w:szCs w:val="24"/>
        </w:rPr>
        <w:t>φοιτητές.</w:t>
      </w:r>
    </w:p>
    <w:p w14:paraId="044568CF"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Τι κάνετε σήμερα, κύριοι της Κυβέρνησης; Καταργείτε κάθε όριο φοίτησης και κάθε προϋπόθεση για τη διατήρηση της φοιτητικής ιδιότητας. Επαναφέρεται δε και αυτούς που είχαν διαγραφεί αυτοδικαίως.</w:t>
      </w:r>
    </w:p>
    <w:p w14:paraId="044568D0"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Δ</w:t>
      </w:r>
      <w:r>
        <w:rPr>
          <w:rFonts w:eastAsia="Times New Roman" w:cs="Times New Roman"/>
          <w:szCs w:val="24"/>
        </w:rPr>
        <w:t xml:space="preserve">εν είναι μόνο ότι απαξιώνετε τα δημόσια ΑΕΙ και τη </w:t>
      </w:r>
      <w:r>
        <w:rPr>
          <w:rFonts w:eastAsia="Times New Roman" w:cs="Times New Roman"/>
          <w:szCs w:val="24"/>
        </w:rPr>
        <w:t xml:space="preserve">λειτουργία τους, είναι ότι δημιουργείτε και σοβαρά λειτουργικά προβλήματα, καθώς με την μη υποχρέωση εγγραφής τα </w:t>
      </w:r>
      <w:r>
        <w:rPr>
          <w:rFonts w:eastAsia="Times New Roman" w:cs="Times New Roman"/>
          <w:szCs w:val="24"/>
        </w:rPr>
        <w:t>α</w:t>
      </w:r>
      <w:r>
        <w:rPr>
          <w:rFonts w:eastAsia="Times New Roman" w:cs="Times New Roman"/>
          <w:szCs w:val="24"/>
        </w:rPr>
        <w:t xml:space="preserve">νώτατα </w:t>
      </w:r>
      <w:r>
        <w:rPr>
          <w:rFonts w:eastAsia="Times New Roman" w:cs="Times New Roman"/>
          <w:szCs w:val="24"/>
        </w:rPr>
        <w:t>ε</w:t>
      </w:r>
      <w:r>
        <w:rPr>
          <w:rFonts w:eastAsia="Times New Roman" w:cs="Times New Roman"/>
          <w:szCs w:val="24"/>
        </w:rPr>
        <w:t xml:space="preserve">κπαιδευτικά </w:t>
      </w:r>
      <w:r>
        <w:rPr>
          <w:rFonts w:eastAsia="Times New Roman" w:cs="Times New Roman"/>
          <w:szCs w:val="24"/>
        </w:rPr>
        <w:t>ι</w:t>
      </w:r>
      <w:r>
        <w:rPr>
          <w:rFonts w:eastAsia="Times New Roman" w:cs="Times New Roman"/>
          <w:szCs w:val="24"/>
        </w:rPr>
        <w:t xml:space="preserve">δρύματα δεν θα γνωρίζουν πόσους φοιτητές θα έχουν σε κάθε εξάμηνο και σε κάθε μάθημα. </w:t>
      </w:r>
      <w:r>
        <w:rPr>
          <w:rFonts w:eastAsia="Times New Roman" w:cs="Times New Roman"/>
          <w:szCs w:val="24"/>
        </w:rPr>
        <w:t>Ε</w:t>
      </w:r>
      <w:r>
        <w:rPr>
          <w:rFonts w:eastAsia="Times New Roman" w:cs="Times New Roman"/>
          <w:szCs w:val="24"/>
        </w:rPr>
        <w:t>ρωτώ: Πώς θα προγραμματίζουν τα μα</w:t>
      </w:r>
      <w:r>
        <w:rPr>
          <w:rFonts w:eastAsia="Times New Roman" w:cs="Times New Roman"/>
          <w:szCs w:val="24"/>
        </w:rPr>
        <w:t xml:space="preserve">θήματά τους, τις αίθουσες, τα εργαστήρια και όλα όσα απαιτούνται για τη σωστή οργάνωση και λειτουργία τους; </w:t>
      </w:r>
    </w:p>
    <w:p w14:paraId="044568D1"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Όσον αφορά την ιδιωτική εκπαίδευση, δεν σας απασχολεί αν, για παράδειγμα, εσείς λέτε ότι η δημόσια εκπαίδευση δεν είναι σε καλή κατάσταση κι επίσης</w:t>
      </w:r>
      <w:r>
        <w:rPr>
          <w:rFonts w:eastAsia="Times New Roman" w:cs="Times New Roman"/>
          <w:szCs w:val="24"/>
        </w:rPr>
        <w:t xml:space="preserve"> αν κάθε λίγο και λιγάκι ανακοινώνονται σχέδια και προθέσεις για αλλαγές, τις οποίες πρώτα απ’ όλα τα ίδια τα στελέχη του ΣΥΡΙΖΑ απαξιώνουν. </w:t>
      </w:r>
    </w:p>
    <w:p w14:paraId="044568D2"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Πρώτη προτεραιότητα για το Υπουργείο Παιδείας είναι να φέρει την ιδιωτική εκπαίδευση στα μέτρα της δημόσιας. Αντί,</w:t>
      </w:r>
      <w:r>
        <w:rPr>
          <w:rFonts w:eastAsia="Times New Roman" w:cs="Times New Roman"/>
          <w:szCs w:val="24"/>
        </w:rPr>
        <w:t xml:space="preserve"> λοιπόν, να ασχοληθεί με το 95% των μαθητών, που ταλαιπωρούνται στα δημόσια </w:t>
      </w:r>
      <w:r>
        <w:rPr>
          <w:rFonts w:eastAsia="Times New Roman" w:cs="Times New Roman"/>
          <w:szCs w:val="24"/>
        </w:rPr>
        <w:lastRenderedPageBreak/>
        <w:t>σχολεία, όπως εσείς λέτε, επιθυμεί να «βάλει τάξη» για το υπόλοιπο 5%. Το πρόβλημα, μάλλον, το συνόψισε ο κύριος Υπουργός: «Θέλουμε άριστο σχολείο παντού και όχι κάποια σχολεία αρί</w:t>
      </w:r>
      <w:r>
        <w:rPr>
          <w:rFonts w:eastAsia="Times New Roman" w:cs="Times New Roman"/>
          <w:szCs w:val="24"/>
        </w:rPr>
        <w:t>στων, γιατί η επίκληση της αριστείας έχει οδηγήσει στην όξυνση των εκπαιδευτικών ανισοτήτων».</w:t>
      </w:r>
    </w:p>
    <w:p w14:paraId="044568D3"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Το πρόβλημα, λοιπόν, είναι η αριστεία και όχι η ισοπέδωση, η αναξιοκρατία και η αδιαφορία που αποτελούν τις μεγάλες πληγές της εκπαίδευσης σήμερα. </w:t>
      </w:r>
      <w:r>
        <w:rPr>
          <w:rFonts w:eastAsia="Times New Roman" w:cs="Times New Roman"/>
          <w:szCs w:val="24"/>
        </w:rPr>
        <w:t>Α</w:t>
      </w:r>
      <w:r>
        <w:rPr>
          <w:rFonts w:eastAsia="Times New Roman" w:cs="Times New Roman"/>
          <w:szCs w:val="24"/>
        </w:rPr>
        <w:t>ντί να ασχοληθ</w:t>
      </w:r>
      <w:r>
        <w:rPr>
          <w:rFonts w:eastAsia="Times New Roman" w:cs="Times New Roman"/>
          <w:szCs w:val="24"/>
        </w:rPr>
        <w:t>εί η Κυβέρνηση με τις τεράστιες ανισότητες που υπάρχουν στη δημόσια εκπαίδευση, τις μεγάλες ελλείψεις σε τακτικό προσωπικό αλλά και σε υποδομές, το πρόβλημα της παιδείας διαγνώστηκε ότι είναι οι ανισότητες των ιδιωτικών εκπαιδευτικών με τους αντίστοιχους τ</w:t>
      </w:r>
      <w:r>
        <w:rPr>
          <w:rFonts w:eastAsia="Times New Roman" w:cs="Times New Roman"/>
          <w:szCs w:val="24"/>
        </w:rPr>
        <w:t xml:space="preserve">ου </w:t>
      </w:r>
      <w:r>
        <w:rPr>
          <w:rFonts w:eastAsia="Times New Roman" w:cs="Times New Roman"/>
          <w:szCs w:val="24"/>
        </w:rPr>
        <w:t>δ</w:t>
      </w:r>
      <w:r>
        <w:rPr>
          <w:rFonts w:eastAsia="Times New Roman" w:cs="Times New Roman"/>
          <w:szCs w:val="24"/>
        </w:rPr>
        <w:t>ημοσίου.</w:t>
      </w:r>
    </w:p>
    <w:p w14:paraId="044568D4"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Μας κατηγορήσατε, δε, ότι αντιμετωπίζουμε το ιδιωτικό σχολείο ως μ</w:t>
      </w:r>
      <w:r>
        <w:rPr>
          <w:rFonts w:eastAsia="Times New Roman" w:cs="Times New Roman"/>
          <w:szCs w:val="24"/>
        </w:rPr>
        <w:t>ί</w:t>
      </w:r>
      <w:r>
        <w:rPr>
          <w:rFonts w:eastAsia="Times New Roman" w:cs="Times New Roman"/>
          <w:szCs w:val="24"/>
        </w:rPr>
        <w:t>α άλλη επιχείρηση. Κύριε Υπουργέ, δεν είναι μ</w:t>
      </w:r>
      <w:r>
        <w:rPr>
          <w:rFonts w:eastAsia="Times New Roman" w:cs="Times New Roman"/>
          <w:szCs w:val="24"/>
        </w:rPr>
        <w:t>ί</w:t>
      </w:r>
      <w:r>
        <w:rPr>
          <w:rFonts w:eastAsia="Times New Roman" w:cs="Times New Roman"/>
          <w:szCs w:val="24"/>
        </w:rPr>
        <w:t>α άλλη επιχείρηση, είναι όμως και επιχείρηση, που σημαίνει ότι αν –σωστά- οι απολύσεις δεν πρέπει να είναι αυθαίρετες, αυτό δεν συ</w:t>
      </w:r>
      <w:r>
        <w:rPr>
          <w:rFonts w:eastAsia="Times New Roman" w:cs="Times New Roman"/>
          <w:szCs w:val="24"/>
        </w:rPr>
        <w:t xml:space="preserve">νεπάγεται ότι ο έλεγχός τους θα πρέπει να γίνεται από </w:t>
      </w:r>
      <w:r>
        <w:rPr>
          <w:rFonts w:eastAsia="Times New Roman" w:cs="Times New Roman"/>
          <w:szCs w:val="24"/>
        </w:rPr>
        <w:lastRenderedPageBreak/>
        <w:t xml:space="preserve">το Υπουργείο Παιδείας. Ούτε, βέβαια, η κρατική εποπτεία μπορεί να καταλήγει σε εξομοίωση των όρων εργασίας, δημοσίων και ιδιωτικών εκπαιδευτικών. </w:t>
      </w:r>
    </w:p>
    <w:p w14:paraId="044568D5"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Θέλετε πραγματικά να ασχοληθείτε με την ιδιωτική εκπαίδ</w:t>
      </w:r>
      <w:r>
        <w:rPr>
          <w:rFonts w:eastAsia="Times New Roman" w:cs="Times New Roman"/>
          <w:szCs w:val="24"/>
        </w:rPr>
        <w:t>ευση; Βοηθήστε τα ιδιωτικά σχολεία να αξιολογούν το προσωπικό τους με βάση τα ειδικότερα κριτήρια που θεσπίζουν, πάντα στο πλαίσιο της νομιμότητας. Δώστε τους τη δυνατότητα να εκπονούν τα προγράμματά τους ελεύθερα, με επιπλέον μαθήματα και δράσεις που επιθ</w:t>
      </w:r>
      <w:r>
        <w:rPr>
          <w:rFonts w:eastAsia="Times New Roman" w:cs="Times New Roman"/>
          <w:szCs w:val="24"/>
        </w:rPr>
        <w:t xml:space="preserve">υμούν, χωρίς γραφειοκρατικούς περιορισμούς. Εξάλλου, αυτό είναι και το μεγάλο τους συγκριτικό πλεονέκτημα και από αυτήν την εμπειρία τους μπορεί να ωφεληθεί πρωτίστως και η δημόσια εκπαίδευση. </w:t>
      </w:r>
    </w:p>
    <w:p w14:paraId="044568D6"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Αντί να μειώνετε τις ώρες διδασκαλίας και να περιορίζετε τη λε</w:t>
      </w:r>
      <w:r>
        <w:rPr>
          <w:rFonts w:eastAsia="Times New Roman" w:cs="Times New Roman"/>
          <w:szCs w:val="24"/>
        </w:rPr>
        <w:t xml:space="preserve">ιτουργία των ολοήμερων σχολείων, δώστε κίνητρα στους γονείς, να επιθυμούν να στείλουν τα παιδιά τους σε αυτά. </w:t>
      </w:r>
      <w:r>
        <w:rPr>
          <w:rFonts w:eastAsia="Times New Roman" w:cs="Times New Roman"/>
          <w:szCs w:val="24"/>
        </w:rPr>
        <w:t>Π</w:t>
      </w:r>
      <w:r>
        <w:rPr>
          <w:rFonts w:eastAsia="Times New Roman" w:cs="Times New Roman"/>
          <w:szCs w:val="24"/>
        </w:rPr>
        <w:t xml:space="preserve">ερισσότεροι εκπαιδευτικοί θα βρουν δουλειά και σχολικές τάξεις θα </w:t>
      </w:r>
      <w:proofErr w:type="spellStart"/>
      <w:r>
        <w:rPr>
          <w:rFonts w:eastAsia="Times New Roman" w:cs="Times New Roman"/>
          <w:szCs w:val="24"/>
        </w:rPr>
        <w:t>αποσυμφορηθούν</w:t>
      </w:r>
      <w:proofErr w:type="spellEnd"/>
      <w:r>
        <w:rPr>
          <w:rFonts w:eastAsia="Times New Roman" w:cs="Times New Roman"/>
          <w:szCs w:val="24"/>
        </w:rPr>
        <w:t xml:space="preserve"> και μαθητές θα έχουν καλύτερη και προσωποποιημένη αντιμετώπιση.</w:t>
      </w:r>
    </w:p>
    <w:p w14:paraId="044568D7"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συνάδελφοι, με το σημερινό νομοσχέδιο ούτε η ιδιωτική εκπαίδευση αναμορφώνεται ούτε, πολύ περισσότερο, αλλάζει η δημόσια παιδεία, τουλάχιστον, στις μεγάλες ανισότητες που τη μαστίζουν. Με το σημερινό νομοσχέδιο προσπαθείτε να κερδίσετε πε</w:t>
      </w:r>
      <w:r>
        <w:rPr>
          <w:rFonts w:eastAsia="Times New Roman" w:cs="Times New Roman"/>
          <w:szCs w:val="24"/>
        </w:rPr>
        <w:t xml:space="preserve">ρισσότερες ψήφους. Τουλάχιστον έτσι πιστεύετε. Αν σας ενδιαφέρει, όμως, κατ’ ελάχιστον το μέλλον των νέων αυτού του τόπου, τα μεγάλα ζητήματα είναι άλλα. </w:t>
      </w:r>
    </w:p>
    <w:p w14:paraId="044568D8"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Το ζητούμενο είναι ποιος θα αλλάξει τον συσχετισμό ισχύος που κυριαρχεί στη μεταπολιτευτική περίοδο </w:t>
      </w:r>
      <w:r>
        <w:rPr>
          <w:rFonts w:eastAsia="Times New Roman" w:cs="Times New Roman"/>
          <w:szCs w:val="24"/>
        </w:rPr>
        <w:t>και ευνοεί μόνο την αδράνεια, ποιος θα περιορίσει τη σπατάλη και το κόστος της εκπαίδευσης, όχι εις βάρος των μαθητών και των ευκαιριών τους, χωρίς δηλαδή να καταργεί μαθήματα, τομείς και ειδικότητες και να μειώνει τη λειτουργία των σχολείων όπως πράττεται</w:t>
      </w:r>
      <w:r>
        <w:rPr>
          <w:rFonts w:eastAsia="Times New Roman" w:cs="Times New Roman"/>
          <w:szCs w:val="24"/>
        </w:rPr>
        <w:t>.</w:t>
      </w:r>
    </w:p>
    <w:p w14:paraId="044568D9"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Το ζητούμενο είναι ποιος θα αλλάξει τον προσανατολισμό, ώστε τα ελληνικά ιδρύματα αντί να εκπαιδεύουν τους γιατρούς της Γερμανίας και τους μηχανικούς του Κατάρ με χρήματα των Ελλήνων φορολογουμένων, να μπορούν να προσελκύουν ξένους φοιτητές συμβάλλοντας </w:t>
      </w:r>
      <w:r>
        <w:rPr>
          <w:rFonts w:eastAsia="Times New Roman" w:cs="Times New Roman"/>
          <w:szCs w:val="24"/>
        </w:rPr>
        <w:t xml:space="preserve">στην ελληνική οικονομία. </w:t>
      </w:r>
    </w:p>
    <w:p w14:paraId="044568DA" w14:textId="77777777" w:rsidR="00A53C3F" w:rsidRDefault="0019499A">
      <w:pPr>
        <w:spacing w:line="600" w:lineRule="auto"/>
        <w:ind w:firstLine="720"/>
        <w:contextualSpacing/>
        <w:jc w:val="both"/>
        <w:rPr>
          <w:rFonts w:eastAsia="Times New Roman"/>
          <w:szCs w:val="24"/>
        </w:rPr>
      </w:pPr>
      <w:r>
        <w:rPr>
          <w:rFonts w:eastAsia="Times New Roman"/>
          <w:szCs w:val="24"/>
        </w:rPr>
        <w:lastRenderedPageBreak/>
        <w:t xml:space="preserve">Ποιος θα σταματήσει την εξαπάτηση των νέων ότι θα διοριστούν κάποτε στο δημόσιο για να προσελκύονται με το αζημίωτο των φροντιστηρίων στο </w:t>
      </w:r>
      <w:r>
        <w:rPr>
          <w:rFonts w:eastAsia="Times New Roman"/>
          <w:szCs w:val="24"/>
        </w:rPr>
        <w:t>γ</w:t>
      </w:r>
      <w:r>
        <w:rPr>
          <w:rFonts w:eastAsia="Times New Roman"/>
          <w:szCs w:val="24"/>
        </w:rPr>
        <w:t xml:space="preserve">ενικό </w:t>
      </w:r>
      <w:r>
        <w:rPr>
          <w:rFonts w:eastAsia="Times New Roman"/>
          <w:szCs w:val="24"/>
        </w:rPr>
        <w:t>λ</w:t>
      </w:r>
      <w:r>
        <w:rPr>
          <w:rFonts w:eastAsia="Times New Roman"/>
          <w:szCs w:val="24"/>
        </w:rPr>
        <w:t xml:space="preserve">ύκειο και να στριμώχνονται στην είσοδο των </w:t>
      </w:r>
      <w:r>
        <w:rPr>
          <w:rFonts w:eastAsia="Times New Roman"/>
          <w:szCs w:val="24"/>
        </w:rPr>
        <w:t>α</w:t>
      </w:r>
      <w:r>
        <w:rPr>
          <w:rFonts w:eastAsia="Times New Roman"/>
          <w:szCs w:val="24"/>
        </w:rPr>
        <w:t xml:space="preserve">νωτάτων </w:t>
      </w:r>
      <w:r>
        <w:rPr>
          <w:rFonts w:eastAsia="Times New Roman"/>
          <w:szCs w:val="24"/>
        </w:rPr>
        <w:t>ε</w:t>
      </w:r>
      <w:r>
        <w:rPr>
          <w:rFonts w:eastAsia="Times New Roman"/>
          <w:szCs w:val="24"/>
        </w:rPr>
        <w:t xml:space="preserve">κπαιδευτικών </w:t>
      </w:r>
      <w:r>
        <w:rPr>
          <w:rFonts w:eastAsia="Times New Roman"/>
          <w:szCs w:val="24"/>
        </w:rPr>
        <w:t>ι</w:t>
      </w:r>
      <w:r>
        <w:rPr>
          <w:rFonts w:eastAsia="Times New Roman"/>
          <w:szCs w:val="24"/>
        </w:rPr>
        <w:t>δρυμάτων;</w:t>
      </w:r>
    </w:p>
    <w:p w14:paraId="044568DB" w14:textId="77777777" w:rsidR="00A53C3F" w:rsidRDefault="0019499A">
      <w:pPr>
        <w:spacing w:line="600" w:lineRule="auto"/>
        <w:ind w:firstLine="720"/>
        <w:contextualSpacing/>
        <w:jc w:val="both"/>
        <w:rPr>
          <w:rFonts w:eastAsia="Times New Roman"/>
          <w:szCs w:val="24"/>
        </w:rPr>
      </w:pPr>
      <w:r>
        <w:rPr>
          <w:rFonts w:eastAsia="Times New Roman"/>
          <w:szCs w:val="24"/>
        </w:rPr>
        <w:t xml:space="preserve">Ποιος θα ξαναδώσει στην </w:t>
      </w:r>
      <w:r>
        <w:rPr>
          <w:rFonts w:eastAsia="Times New Roman"/>
          <w:szCs w:val="24"/>
        </w:rPr>
        <w:t>τ</w:t>
      </w:r>
      <w:r>
        <w:rPr>
          <w:rFonts w:eastAsia="Times New Roman"/>
          <w:szCs w:val="24"/>
        </w:rPr>
        <w:t xml:space="preserve">εχνική </w:t>
      </w:r>
      <w:r>
        <w:rPr>
          <w:rFonts w:eastAsia="Times New Roman"/>
          <w:szCs w:val="24"/>
        </w:rPr>
        <w:t>ε</w:t>
      </w:r>
      <w:r>
        <w:rPr>
          <w:rFonts w:eastAsia="Times New Roman"/>
          <w:szCs w:val="24"/>
        </w:rPr>
        <w:t xml:space="preserve">παγγελματική </w:t>
      </w:r>
      <w:r>
        <w:rPr>
          <w:rFonts w:eastAsia="Times New Roman"/>
          <w:szCs w:val="24"/>
        </w:rPr>
        <w:t>ε</w:t>
      </w:r>
      <w:r>
        <w:rPr>
          <w:rFonts w:eastAsia="Times New Roman"/>
          <w:szCs w:val="24"/>
        </w:rPr>
        <w:t xml:space="preserve">κπαίδευση τη θέση που της αρμόζει για να γίνει ελκυστικότερη από το </w:t>
      </w:r>
      <w:r>
        <w:rPr>
          <w:rFonts w:eastAsia="Times New Roman"/>
          <w:szCs w:val="24"/>
        </w:rPr>
        <w:t>γ</w:t>
      </w:r>
      <w:r>
        <w:rPr>
          <w:rFonts w:eastAsia="Times New Roman"/>
          <w:szCs w:val="24"/>
        </w:rPr>
        <w:t xml:space="preserve">ενικό </w:t>
      </w:r>
      <w:r>
        <w:rPr>
          <w:rFonts w:eastAsia="Times New Roman"/>
          <w:szCs w:val="24"/>
        </w:rPr>
        <w:t>λ</w:t>
      </w:r>
      <w:r>
        <w:rPr>
          <w:rFonts w:eastAsia="Times New Roman"/>
          <w:szCs w:val="24"/>
        </w:rPr>
        <w:t>ύκειο, όπως συμβαίνει στις πιο ανεπτυγμένες χώρες της Ευρώπης;</w:t>
      </w:r>
    </w:p>
    <w:p w14:paraId="044568DC" w14:textId="77777777" w:rsidR="00A53C3F" w:rsidRDefault="0019499A">
      <w:pPr>
        <w:spacing w:line="600" w:lineRule="auto"/>
        <w:ind w:firstLine="720"/>
        <w:contextualSpacing/>
        <w:jc w:val="both"/>
        <w:rPr>
          <w:rFonts w:eastAsia="Times New Roman"/>
          <w:szCs w:val="24"/>
        </w:rPr>
      </w:pPr>
      <w:r>
        <w:rPr>
          <w:rFonts w:eastAsia="Times New Roman"/>
          <w:szCs w:val="24"/>
        </w:rPr>
        <w:t xml:space="preserve">Ποιος θα εισάγει την αξιολόγηση, τη λογοδοσία και τη διαφάνεια παντού </w:t>
      </w:r>
      <w:r>
        <w:rPr>
          <w:rFonts w:eastAsia="Times New Roman"/>
          <w:szCs w:val="24"/>
        </w:rPr>
        <w:t>και όλα στην εκπαίδευση;</w:t>
      </w:r>
    </w:p>
    <w:p w14:paraId="044568DD" w14:textId="77777777" w:rsidR="00A53C3F" w:rsidRDefault="0019499A">
      <w:pPr>
        <w:spacing w:line="600" w:lineRule="auto"/>
        <w:ind w:firstLine="720"/>
        <w:contextualSpacing/>
        <w:jc w:val="both"/>
        <w:rPr>
          <w:rFonts w:eastAsia="Times New Roman"/>
          <w:szCs w:val="24"/>
        </w:rPr>
      </w:pPr>
      <w:r>
        <w:rPr>
          <w:rFonts w:eastAsia="Times New Roman"/>
          <w:szCs w:val="24"/>
        </w:rPr>
        <w:t xml:space="preserve">Τέλος, ποιος θα αποκεντρώσει το πιο συγκεντρωτικό σύστημα παιδείας, θα το προφυλάξει από μικροκομματικές σκοπιμότητες και τον </w:t>
      </w:r>
      <w:proofErr w:type="spellStart"/>
      <w:r>
        <w:rPr>
          <w:rFonts w:eastAsia="Times New Roman"/>
          <w:szCs w:val="24"/>
        </w:rPr>
        <w:t>συντεχνιασμό</w:t>
      </w:r>
      <w:proofErr w:type="spellEnd"/>
      <w:r>
        <w:rPr>
          <w:rFonts w:eastAsia="Times New Roman"/>
          <w:szCs w:val="24"/>
        </w:rPr>
        <w:t>;</w:t>
      </w:r>
    </w:p>
    <w:p w14:paraId="044568DE" w14:textId="77777777" w:rsidR="00A53C3F" w:rsidRDefault="0019499A">
      <w:pPr>
        <w:spacing w:line="600" w:lineRule="auto"/>
        <w:ind w:firstLine="720"/>
        <w:contextualSpacing/>
        <w:jc w:val="both"/>
        <w:rPr>
          <w:rFonts w:eastAsia="Times New Roman"/>
          <w:szCs w:val="24"/>
        </w:rPr>
      </w:pPr>
      <w:r>
        <w:rPr>
          <w:rFonts w:eastAsia="Times New Roman"/>
          <w:szCs w:val="24"/>
        </w:rPr>
        <w:t>Φέρτε παρόμοιες προτάσεις, κύριε Υπουργέ, και εδώ είμαστε για να τις συζητήσουμε. Σταματήστ</w:t>
      </w:r>
      <w:r>
        <w:rPr>
          <w:rFonts w:eastAsia="Times New Roman"/>
          <w:szCs w:val="24"/>
        </w:rPr>
        <w:t>ε, όμως, κάποια στιγμή να δίνετε μάχες εντυπώσεων και λαϊκισμού απέναντι σε φανταστικούς ταξικούς εχθρούς.</w:t>
      </w:r>
    </w:p>
    <w:p w14:paraId="044568DF" w14:textId="77777777" w:rsidR="00A53C3F" w:rsidRDefault="0019499A">
      <w:pPr>
        <w:spacing w:line="600" w:lineRule="auto"/>
        <w:ind w:firstLine="720"/>
        <w:contextualSpacing/>
        <w:jc w:val="both"/>
        <w:rPr>
          <w:rFonts w:eastAsia="Times New Roman"/>
          <w:szCs w:val="24"/>
        </w:rPr>
      </w:pPr>
      <w:r>
        <w:rPr>
          <w:rFonts w:eastAsia="Times New Roman"/>
          <w:szCs w:val="24"/>
        </w:rPr>
        <w:t>Σας ευχαριστώ πολύ.</w:t>
      </w:r>
    </w:p>
    <w:p w14:paraId="044568E0" w14:textId="77777777" w:rsidR="00A53C3F" w:rsidRDefault="0019499A">
      <w:pPr>
        <w:spacing w:line="600" w:lineRule="auto"/>
        <w:ind w:firstLine="720"/>
        <w:contextualSpacing/>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14:paraId="044568E1" w14:textId="77777777" w:rsidR="00A53C3F" w:rsidRDefault="0019499A">
      <w:pPr>
        <w:spacing w:line="600" w:lineRule="auto"/>
        <w:ind w:firstLine="720"/>
        <w:contextualSpacing/>
        <w:jc w:val="both"/>
        <w:rPr>
          <w:rFonts w:eastAsia="Times New Roman" w:cs="Times New Roman"/>
          <w:bCs/>
          <w:szCs w:val="24"/>
        </w:rPr>
      </w:pPr>
      <w:r>
        <w:rPr>
          <w:rFonts w:eastAsia="Times New Roman" w:cs="Times New Roman"/>
          <w:b/>
          <w:bCs/>
          <w:szCs w:val="24"/>
        </w:rPr>
        <w:t xml:space="preserve">ΠΡΟΕΔΡΕΥΩΝ (Γεώργιος </w:t>
      </w:r>
      <w:proofErr w:type="spellStart"/>
      <w:r>
        <w:rPr>
          <w:rFonts w:eastAsia="Times New Roman" w:cs="Times New Roman"/>
          <w:b/>
          <w:bCs/>
          <w:szCs w:val="24"/>
        </w:rPr>
        <w:t>Λαμπρούλης</w:t>
      </w:r>
      <w:proofErr w:type="spellEnd"/>
      <w:r>
        <w:rPr>
          <w:rFonts w:eastAsia="Times New Roman" w:cs="Times New Roman"/>
          <w:b/>
          <w:bCs/>
          <w:szCs w:val="24"/>
        </w:rPr>
        <w:t>):</w:t>
      </w:r>
      <w:r>
        <w:rPr>
          <w:rFonts w:eastAsia="Times New Roman" w:cs="Times New Roman"/>
          <w:bCs/>
          <w:szCs w:val="24"/>
        </w:rPr>
        <w:t xml:space="preserve"> Με τον κ. Κεφαλογιάννη ολοκληρώνεται, όπω</w:t>
      </w:r>
      <w:r>
        <w:rPr>
          <w:rFonts w:eastAsia="Times New Roman" w:cs="Times New Roman"/>
          <w:bCs/>
          <w:szCs w:val="24"/>
        </w:rPr>
        <w:t xml:space="preserve">ς είπαμε, ο κατάλογος των ομιλητών. Θα δώσουμε τον λόγο στον Κοινοβουλευτικό Εκπρόσωπο της Ένωσης Κεντρώων, τον κ. </w:t>
      </w:r>
      <w:proofErr w:type="spellStart"/>
      <w:r>
        <w:rPr>
          <w:rFonts w:eastAsia="Times New Roman" w:cs="Times New Roman"/>
          <w:bCs/>
          <w:szCs w:val="24"/>
        </w:rPr>
        <w:t>Σαρίδη</w:t>
      </w:r>
      <w:proofErr w:type="spellEnd"/>
      <w:r>
        <w:rPr>
          <w:rFonts w:eastAsia="Times New Roman" w:cs="Times New Roman"/>
          <w:bCs/>
          <w:szCs w:val="24"/>
        </w:rPr>
        <w:t>, και μετά θα ακολουθήσουν οι τοποθετήσεις των εισηγητών και των ειδικών αγορητών.</w:t>
      </w:r>
    </w:p>
    <w:p w14:paraId="044568E2" w14:textId="77777777" w:rsidR="00A53C3F" w:rsidRDefault="0019499A">
      <w:pPr>
        <w:spacing w:line="600" w:lineRule="auto"/>
        <w:ind w:firstLine="720"/>
        <w:contextualSpacing/>
        <w:jc w:val="both"/>
        <w:rPr>
          <w:rFonts w:eastAsia="Times New Roman" w:cs="Times New Roman"/>
          <w:b/>
          <w:bCs/>
          <w:szCs w:val="24"/>
        </w:rPr>
      </w:pPr>
      <w:r>
        <w:rPr>
          <w:rFonts w:eastAsia="Times New Roman" w:cs="Times New Roman"/>
          <w:bCs/>
          <w:szCs w:val="24"/>
        </w:rPr>
        <w:t xml:space="preserve">Κύριε </w:t>
      </w:r>
      <w:proofErr w:type="spellStart"/>
      <w:r>
        <w:rPr>
          <w:rFonts w:eastAsia="Times New Roman" w:cs="Times New Roman"/>
          <w:bCs/>
          <w:szCs w:val="24"/>
        </w:rPr>
        <w:t>Σαρίδη</w:t>
      </w:r>
      <w:proofErr w:type="spellEnd"/>
      <w:r>
        <w:rPr>
          <w:rFonts w:eastAsia="Times New Roman" w:cs="Times New Roman"/>
          <w:bCs/>
          <w:szCs w:val="24"/>
        </w:rPr>
        <w:t>, έχετε τον λόγο για τέσσερα λεπτά.</w:t>
      </w:r>
    </w:p>
    <w:p w14:paraId="044568E3" w14:textId="77777777" w:rsidR="00A53C3F" w:rsidRDefault="0019499A">
      <w:pPr>
        <w:spacing w:line="600" w:lineRule="auto"/>
        <w:ind w:firstLine="720"/>
        <w:contextualSpacing/>
        <w:jc w:val="both"/>
        <w:rPr>
          <w:rFonts w:eastAsia="Times New Roman" w:cs="Times New Roman"/>
          <w:bCs/>
          <w:szCs w:val="24"/>
        </w:rPr>
      </w:pPr>
      <w:r>
        <w:rPr>
          <w:rFonts w:eastAsia="Times New Roman" w:cs="Times New Roman"/>
          <w:b/>
          <w:bCs/>
          <w:szCs w:val="24"/>
        </w:rPr>
        <w:t>ΙΩΑΝ</w:t>
      </w:r>
      <w:r>
        <w:rPr>
          <w:rFonts w:eastAsia="Times New Roman" w:cs="Times New Roman"/>
          <w:b/>
          <w:bCs/>
          <w:szCs w:val="24"/>
        </w:rPr>
        <w:t xml:space="preserve">ΝΗΣ ΣΑΡΙΔΗΣ: </w:t>
      </w:r>
      <w:r>
        <w:rPr>
          <w:rFonts w:eastAsia="Times New Roman" w:cs="Times New Roman"/>
          <w:bCs/>
          <w:szCs w:val="24"/>
        </w:rPr>
        <w:t>Ευχαριστώ, κύριε Πρόεδρε.</w:t>
      </w:r>
    </w:p>
    <w:p w14:paraId="044568E4" w14:textId="77777777" w:rsidR="00A53C3F" w:rsidRDefault="0019499A">
      <w:pPr>
        <w:spacing w:line="600" w:lineRule="auto"/>
        <w:ind w:firstLine="720"/>
        <w:contextualSpacing/>
        <w:jc w:val="both"/>
        <w:rPr>
          <w:rFonts w:eastAsia="Times New Roman" w:cs="Times New Roman"/>
          <w:bCs/>
          <w:szCs w:val="24"/>
        </w:rPr>
      </w:pPr>
      <w:r>
        <w:rPr>
          <w:rFonts w:eastAsia="Times New Roman" w:cs="Times New Roman"/>
          <w:bCs/>
          <w:szCs w:val="24"/>
        </w:rPr>
        <w:t xml:space="preserve">Κύριοι συνάδελφοι, θα ξεκινήσω με κάτι που είπε ο σεβαστός φίλος μου, που εκλέγεται κιόλας και στην ίδια περιφέρεια, ο κ. </w:t>
      </w:r>
      <w:proofErr w:type="spellStart"/>
      <w:r>
        <w:rPr>
          <w:rFonts w:eastAsia="Times New Roman" w:cs="Times New Roman"/>
          <w:bCs/>
          <w:szCs w:val="24"/>
        </w:rPr>
        <w:t>Μηταφίδης</w:t>
      </w:r>
      <w:proofErr w:type="spellEnd"/>
      <w:r>
        <w:rPr>
          <w:rFonts w:eastAsia="Times New Roman" w:cs="Times New Roman"/>
          <w:bCs/>
          <w:szCs w:val="24"/>
        </w:rPr>
        <w:t>. Δεν πρόκειται για ιδεολογικό πόλεμο, πρόκειται για κομματικό πόλεμο. Αυτή είναι η αλ</w:t>
      </w:r>
      <w:r>
        <w:rPr>
          <w:rFonts w:eastAsia="Times New Roman" w:cs="Times New Roman"/>
          <w:bCs/>
          <w:szCs w:val="24"/>
        </w:rPr>
        <w:t xml:space="preserve">ήθεια. Κομματικός είναι ο πόλεμος, δεν είναι ιδεολογικός, συνάδελφοι. </w:t>
      </w:r>
      <w:r>
        <w:rPr>
          <w:rFonts w:eastAsia="Times New Roman" w:cs="Times New Roman"/>
          <w:bCs/>
          <w:szCs w:val="24"/>
        </w:rPr>
        <w:t>Α</w:t>
      </w:r>
      <w:r>
        <w:rPr>
          <w:rFonts w:eastAsia="Times New Roman" w:cs="Times New Roman"/>
          <w:bCs/>
          <w:szCs w:val="24"/>
        </w:rPr>
        <w:t>υτό συμβαίνει γιατί δεν μπορούμε αλλού να νομοθετούμε νεοφιλελεύθερα και αλλού να νομοθετούμε αριστερά.</w:t>
      </w:r>
    </w:p>
    <w:p w14:paraId="044568E5" w14:textId="77777777" w:rsidR="00A53C3F" w:rsidRDefault="0019499A">
      <w:pPr>
        <w:spacing w:line="600" w:lineRule="auto"/>
        <w:ind w:firstLine="720"/>
        <w:contextualSpacing/>
        <w:jc w:val="both"/>
        <w:rPr>
          <w:rFonts w:eastAsia="Times New Roman" w:cs="Times New Roman"/>
          <w:bCs/>
          <w:szCs w:val="24"/>
        </w:rPr>
      </w:pPr>
      <w:r>
        <w:rPr>
          <w:rFonts w:eastAsia="Times New Roman" w:cs="Times New Roman"/>
          <w:bCs/>
          <w:szCs w:val="24"/>
        </w:rPr>
        <w:lastRenderedPageBreak/>
        <w:t xml:space="preserve">Πραγματικά, μπήκατε στην ελληνική Βουλή στις εκλογές οι οποίες έγιναν όχι για να </w:t>
      </w:r>
      <w:r>
        <w:rPr>
          <w:rFonts w:eastAsia="Times New Roman" w:cs="Times New Roman"/>
          <w:bCs/>
          <w:szCs w:val="24"/>
        </w:rPr>
        <w:t>νομοθετήσετε ακριβώς γι’ αυτό το νομοσχέδιο, ήρθατε για να μπορέσετε να αλλάξετε τα πράγματα σε όλα τα υπόλοιπα, στα οποία νομοθετείτε νεοφιλελεύθερα. Τα εργασιακά είναι κοντά, ήρθατε λέτε για να διαφυλάξετε τις θέσεις εργασίας. Θα δούμε ποιες θέσεις εργασ</w:t>
      </w:r>
      <w:r>
        <w:rPr>
          <w:rFonts w:eastAsia="Times New Roman" w:cs="Times New Roman"/>
          <w:bCs/>
          <w:szCs w:val="24"/>
        </w:rPr>
        <w:t xml:space="preserve">ίας θα μπορέσετε να διαφυλάξετε στη Συγκυβέρνηση ΣΥΡΙΖΑ – ΑΝΕΛ. </w:t>
      </w:r>
    </w:p>
    <w:p w14:paraId="044568E6" w14:textId="77777777" w:rsidR="00A53C3F" w:rsidRDefault="0019499A">
      <w:pPr>
        <w:spacing w:line="600" w:lineRule="auto"/>
        <w:ind w:firstLine="720"/>
        <w:contextualSpacing/>
        <w:jc w:val="both"/>
        <w:rPr>
          <w:rFonts w:eastAsia="Times New Roman" w:cs="Times New Roman"/>
          <w:bCs/>
          <w:szCs w:val="24"/>
        </w:rPr>
      </w:pPr>
      <w:r>
        <w:rPr>
          <w:rFonts w:eastAsia="Times New Roman" w:cs="Times New Roman"/>
          <w:bCs/>
          <w:szCs w:val="24"/>
        </w:rPr>
        <w:t>Το άρθρο 28, το περιβόητο άρθρο 28 του συγκεκριμένου νομοσχεδίου, λέει ότι</w:t>
      </w:r>
      <w:r>
        <w:rPr>
          <w:rFonts w:eastAsia="Times New Roman" w:cs="Times New Roman"/>
          <w:bCs/>
          <w:szCs w:val="24"/>
        </w:rPr>
        <w:t>:</w:t>
      </w:r>
      <w:r>
        <w:rPr>
          <w:rFonts w:eastAsia="Times New Roman" w:cs="Times New Roman"/>
          <w:bCs/>
          <w:szCs w:val="24"/>
        </w:rPr>
        <w:t xml:space="preserve"> «δεν μπορεί ο σχολάρχης να απολύσει για σοβαρό λόγο κάποιον αν δεν...». Είναι δυνατόν; Τι λέτε; Όλοι οι δάσκαλοι, ό</w:t>
      </w:r>
      <w:r>
        <w:rPr>
          <w:rFonts w:eastAsia="Times New Roman" w:cs="Times New Roman"/>
          <w:bCs/>
          <w:szCs w:val="24"/>
        </w:rPr>
        <w:t>λοι οι καθηγητές έχουν την ίδια παιδαγωγική επάρκεια; Όλοι μπορούν το ίδιο; Δεν υπάρχει το καλό; Δεν υπάρχει το καλύτερο; Όλοι όσοι παίρνουν πτυχία είναι το ίδιο; Όλοι όσοι παίρνουν πτυχία μπορούν; Στα ιδιωτικά νοσοκομεία εφαρμόζουμε το ίδιο; Λειτούργημα τ</w:t>
      </w:r>
      <w:r>
        <w:rPr>
          <w:rFonts w:eastAsia="Times New Roman" w:cs="Times New Roman"/>
          <w:bCs/>
          <w:szCs w:val="24"/>
        </w:rPr>
        <w:t xml:space="preserve">ο ένα, λειτούργημα το άλλο. Έχουμε πάει ποτέ στο ιδιωτικό νοσοκομείο να πούμε ότι θα διώξεις έναν γιατρό εάν δεν; Γιατί; Γιατί στο νοσοκομείο μιλάμε για το μέλλον μιας ανθρώπινης ζωής. Ποιος σας είπε ότι η παιδεία είναι λιγότερο; Εδώ μιλάμε για το </w:t>
      </w:r>
      <w:r>
        <w:rPr>
          <w:rFonts w:eastAsia="Times New Roman" w:cs="Times New Roman"/>
          <w:bCs/>
          <w:szCs w:val="24"/>
        </w:rPr>
        <w:lastRenderedPageBreak/>
        <w:t>μέλλον ε</w:t>
      </w:r>
      <w:r>
        <w:rPr>
          <w:rFonts w:eastAsia="Times New Roman" w:cs="Times New Roman"/>
          <w:bCs/>
          <w:szCs w:val="24"/>
        </w:rPr>
        <w:t xml:space="preserve">νός έθνους για το οποίο έχουν χαθεί πολλές ζωές. Έχουν χάσει πάρα πολλοί άνθρωποι το μέλλον τους για το μέλλον ενός έθνους. Το ελληνικό σχολείο είναι ένα, όπως και η παιδεία. </w:t>
      </w:r>
    </w:p>
    <w:p w14:paraId="044568E7" w14:textId="77777777" w:rsidR="00A53C3F" w:rsidRDefault="0019499A">
      <w:pPr>
        <w:spacing w:line="600" w:lineRule="auto"/>
        <w:ind w:firstLine="720"/>
        <w:contextualSpacing/>
        <w:jc w:val="both"/>
        <w:rPr>
          <w:rFonts w:eastAsia="Times New Roman" w:cs="Times New Roman"/>
          <w:bCs/>
          <w:szCs w:val="24"/>
        </w:rPr>
      </w:pPr>
      <w:r>
        <w:rPr>
          <w:rFonts w:eastAsia="Times New Roman" w:cs="Times New Roman"/>
          <w:bCs/>
          <w:szCs w:val="24"/>
        </w:rPr>
        <w:t>Το είπαμε και χθες: Δεν υπάρχει δημόσια ή ιδιωτική παιδεία. Υπάρχει δημόσια ή ιδ</w:t>
      </w:r>
      <w:r>
        <w:rPr>
          <w:rFonts w:eastAsia="Times New Roman" w:cs="Times New Roman"/>
          <w:bCs/>
          <w:szCs w:val="24"/>
        </w:rPr>
        <w:t>ιωτική εκπαίδευση. Σήμερα θα έπρεπε να συζητούσαμε τον σκοπό της παιδείας. Δεν το κάναμε. Αντιθέτως, συζητάμε ένα διαχειριστικό νομοσχέδιο, στο οποίο έχουμε πάρα πολλές υπουργικές αποφάσεις. Δεν μπορούμε να εξουσιοδοτήσουμε τον Υπουργό να δράσει όπως θέλει</w:t>
      </w:r>
      <w:r>
        <w:rPr>
          <w:rFonts w:eastAsia="Times New Roman" w:cs="Times New Roman"/>
          <w:bCs/>
          <w:szCs w:val="24"/>
        </w:rPr>
        <w:t xml:space="preserve">. Δεν μπορούμε να νομοθετούμε με βάση εικασίες και ασάφειες. </w:t>
      </w:r>
    </w:p>
    <w:p w14:paraId="044568E8" w14:textId="77777777" w:rsidR="00A53C3F" w:rsidRDefault="0019499A">
      <w:pPr>
        <w:spacing w:line="600" w:lineRule="auto"/>
        <w:ind w:firstLine="720"/>
        <w:contextualSpacing/>
        <w:jc w:val="both"/>
        <w:rPr>
          <w:rFonts w:eastAsia="Times New Roman" w:cs="Times New Roman"/>
          <w:bCs/>
          <w:szCs w:val="24"/>
        </w:rPr>
      </w:pPr>
      <w:r>
        <w:rPr>
          <w:rFonts w:eastAsia="Times New Roman" w:cs="Times New Roman"/>
          <w:bCs/>
          <w:szCs w:val="24"/>
        </w:rPr>
        <w:t xml:space="preserve">Συζητήσαμε για τα εργασιακά θέματα. Δεν θα στηρίξουμε το άρθρο 28 και τοποθετηθήκαμε πάνω σε αυτό. </w:t>
      </w:r>
    </w:p>
    <w:p w14:paraId="044568E9" w14:textId="77777777" w:rsidR="00A53C3F" w:rsidRDefault="0019499A">
      <w:pPr>
        <w:spacing w:line="600" w:lineRule="auto"/>
        <w:ind w:firstLine="720"/>
        <w:contextualSpacing/>
        <w:jc w:val="both"/>
        <w:rPr>
          <w:rFonts w:eastAsia="Times New Roman" w:cs="Times New Roman"/>
          <w:bCs/>
          <w:szCs w:val="24"/>
        </w:rPr>
      </w:pPr>
      <w:r>
        <w:rPr>
          <w:rFonts w:eastAsia="Times New Roman" w:cs="Times New Roman"/>
          <w:bCs/>
          <w:szCs w:val="24"/>
        </w:rPr>
        <w:t xml:space="preserve">Θα στηρίξουμε, όμως, το άρθρο 27, γιατί ο Υπουργός προχώρησε σε μια τροποποίηση, η οποία τον τιμά, σε μια βελτίωση του άρθρου και μετά την τοποθέτηση του Προέδρου της Ένωσης Κεντρώων, του </w:t>
      </w:r>
      <w:r>
        <w:rPr>
          <w:rFonts w:eastAsia="Times New Roman" w:cs="Times New Roman"/>
          <w:bCs/>
          <w:szCs w:val="24"/>
        </w:rPr>
        <w:lastRenderedPageBreak/>
        <w:t>Βασίλη Λεβέντη. Εμείς θα το στηρίξουμε αυτό το άρθρο. Η Ελλάδα απαιτ</w:t>
      </w:r>
      <w:r>
        <w:rPr>
          <w:rFonts w:eastAsia="Times New Roman" w:cs="Times New Roman"/>
          <w:bCs/>
          <w:szCs w:val="24"/>
        </w:rPr>
        <w:t xml:space="preserve">εί ένα περιβάλλον με συνεργασίες. Σε μια οικονομία, όπως είναι η δική μας αυτήν τη στιγμή, πρέπει να κοιτάξουμε όλες τις πλευρές και την πλευρά του </w:t>
      </w:r>
      <w:proofErr w:type="spellStart"/>
      <w:r>
        <w:rPr>
          <w:rFonts w:eastAsia="Times New Roman" w:cs="Times New Roman"/>
          <w:bCs/>
          <w:szCs w:val="24"/>
        </w:rPr>
        <w:t>επιχειρείν</w:t>
      </w:r>
      <w:proofErr w:type="spellEnd"/>
      <w:r>
        <w:rPr>
          <w:rFonts w:eastAsia="Times New Roman" w:cs="Times New Roman"/>
          <w:bCs/>
          <w:szCs w:val="24"/>
        </w:rPr>
        <w:t xml:space="preserve">. </w:t>
      </w:r>
    </w:p>
    <w:p w14:paraId="044568EA" w14:textId="77777777" w:rsidR="00A53C3F" w:rsidRDefault="0019499A">
      <w:pPr>
        <w:spacing w:line="600" w:lineRule="auto"/>
        <w:ind w:firstLine="720"/>
        <w:contextualSpacing/>
        <w:jc w:val="both"/>
        <w:rPr>
          <w:rFonts w:eastAsia="Times New Roman" w:cs="Times New Roman"/>
          <w:bCs/>
          <w:szCs w:val="24"/>
        </w:rPr>
      </w:pPr>
      <w:r>
        <w:rPr>
          <w:rFonts w:eastAsia="Times New Roman" w:cs="Times New Roman"/>
          <w:bCs/>
          <w:szCs w:val="24"/>
        </w:rPr>
        <w:t xml:space="preserve">Η Ένωση Κεντρώων έχει δεσμευτεί απέναντι όχι μόνο στους ψηφοφόρους της, αλλά και στον ελληνικό </w:t>
      </w:r>
      <w:r>
        <w:rPr>
          <w:rFonts w:eastAsia="Times New Roman" w:cs="Times New Roman"/>
          <w:bCs/>
          <w:szCs w:val="24"/>
        </w:rPr>
        <w:t xml:space="preserve">λαό ότι θα ασκήσει υπεύθυνη αντιπολίτευση. Με λίγα λόγια θα στηρίξουμε τα σωστά και τα δίκαια και θα καταψηφίσουμε τα άδικα. </w:t>
      </w:r>
    </w:p>
    <w:p w14:paraId="044568EB" w14:textId="77777777" w:rsidR="00A53C3F" w:rsidRDefault="0019499A">
      <w:pPr>
        <w:spacing w:line="600" w:lineRule="auto"/>
        <w:ind w:firstLine="720"/>
        <w:contextualSpacing/>
        <w:jc w:val="both"/>
        <w:rPr>
          <w:rFonts w:eastAsia="Times New Roman" w:cs="Times New Roman"/>
          <w:bCs/>
          <w:szCs w:val="24"/>
        </w:rPr>
      </w:pPr>
      <w:r>
        <w:rPr>
          <w:rFonts w:eastAsia="Times New Roman" w:cs="Times New Roman"/>
          <w:bCs/>
          <w:szCs w:val="24"/>
        </w:rPr>
        <w:t xml:space="preserve">Στο συγκεκριμένο νομοσχέδιο παραδεχόμαστε ότι έχει γίνει μια σοβαρή δουλειά στα </w:t>
      </w:r>
      <w:r>
        <w:rPr>
          <w:rFonts w:eastAsia="Times New Roman" w:cs="Times New Roman"/>
          <w:bCs/>
          <w:szCs w:val="24"/>
        </w:rPr>
        <w:t>Κ</w:t>
      </w:r>
      <w:r>
        <w:rPr>
          <w:rFonts w:eastAsia="Times New Roman" w:cs="Times New Roman"/>
          <w:bCs/>
          <w:szCs w:val="24"/>
        </w:rPr>
        <w:t>εφάλαια Α΄ και Β΄, που θα τα στηρίξουμε. Θα τοποθ</w:t>
      </w:r>
      <w:r>
        <w:rPr>
          <w:rFonts w:eastAsia="Times New Roman" w:cs="Times New Roman"/>
          <w:bCs/>
          <w:szCs w:val="24"/>
        </w:rPr>
        <w:t>ετηθούμε «παρών» επί της αρχής για τους λόγους τους οποίους έχουμε αναλύσει και χθες και σήμερα.</w:t>
      </w:r>
    </w:p>
    <w:p w14:paraId="044568EC" w14:textId="77777777" w:rsidR="00A53C3F" w:rsidRDefault="0019499A">
      <w:pPr>
        <w:spacing w:line="600" w:lineRule="auto"/>
        <w:ind w:firstLine="720"/>
        <w:contextualSpacing/>
        <w:jc w:val="both"/>
        <w:rPr>
          <w:rFonts w:eastAsia="Times New Roman" w:cs="Times New Roman"/>
          <w:bCs/>
          <w:szCs w:val="24"/>
        </w:rPr>
      </w:pPr>
      <w:r>
        <w:rPr>
          <w:rFonts w:eastAsia="Times New Roman" w:cs="Times New Roman"/>
          <w:bCs/>
          <w:szCs w:val="24"/>
        </w:rPr>
        <w:t>Σας ευχαριστώ πάρα πολύ.</w:t>
      </w:r>
    </w:p>
    <w:p w14:paraId="044568ED" w14:textId="77777777" w:rsidR="00A53C3F" w:rsidRDefault="0019499A">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Ένωσης Κεντρώων)</w:t>
      </w:r>
    </w:p>
    <w:p w14:paraId="044568EE"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Ευχαριστούμε τον κ. </w:t>
      </w:r>
      <w:proofErr w:type="spellStart"/>
      <w:r>
        <w:rPr>
          <w:rFonts w:eastAsia="Times New Roman" w:cs="Times New Roman"/>
          <w:szCs w:val="24"/>
        </w:rPr>
        <w:t>Σαρίδη</w:t>
      </w:r>
      <w:proofErr w:type="spellEnd"/>
      <w:r>
        <w:rPr>
          <w:rFonts w:eastAsia="Times New Roman" w:cs="Times New Roman"/>
          <w:szCs w:val="24"/>
        </w:rPr>
        <w:t xml:space="preserve">. </w:t>
      </w:r>
    </w:p>
    <w:p w14:paraId="044568EF"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Ξεκινάμε με τους ε</w:t>
      </w:r>
      <w:r>
        <w:rPr>
          <w:rFonts w:eastAsia="Times New Roman" w:cs="Times New Roman"/>
          <w:szCs w:val="24"/>
        </w:rPr>
        <w:t xml:space="preserve">ισηγητές και ειδικούς αγορητές. Πρώτος είναι ο κ. Θηβαίος από τον ΣΥΡΙΖΑ. Τρία λεπτά θα δώσουμε σε όλους. Μια ανοχή θα υπάρξει, αλλά ας φροντίσουμε να είμαστε κι εμείς συνεπείς στον χρόνο. </w:t>
      </w:r>
    </w:p>
    <w:p w14:paraId="044568F0"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συνάδελφε, έχετε τον λόγο. </w:t>
      </w:r>
    </w:p>
    <w:p w14:paraId="044568F1"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ΝΙΚΟΛΑΟΣ ΘΗΒΑΙΟΣ:</w:t>
      </w:r>
      <w:r>
        <w:rPr>
          <w:rFonts w:eastAsia="Times New Roman" w:cs="Times New Roman"/>
          <w:szCs w:val="24"/>
        </w:rPr>
        <w:t xml:space="preserve"> Ευχαρι</w:t>
      </w:r>
      <w:r>
        <w:rPr>
          <w:rFonts w:eastAsia="Times New Roman" w:cs="Times New Roman"/>
          <w:szCs w:val="24"/>
        </w:rPr>
        <w:t xml:space="preserve">στώ, κύριε Πρόεδρε. </w:t>
      </w:r>
    </w:p>
    <w:p w14:paraId="044568F2"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Ολοκληρώθηκε μια συζήτηση που, όπως ήταν αναμενόμενο, φάνηκαν ξεκάθαρα οι πολιτικές και ιδεολογικές αντιθέσεις που υπάρχουν σε αυτό το κυρίαρχο θέμα της παιδείας και της εκπαίδευσης. </w:t>
      </w:r>
    </w:p>
    <w:p w14:paraId="044568F3"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Θα ήθελα να σταθώ σε ορισμένα σημεία και επιχειρήμα</w:t>
      </w:r>
      <w:r>
        <w:rPr>
          <w:rFonts w:eastAsia="Times New Roman" w:cs="Times New Roman"/>
          <w:szCs w:val="24"/>
        </w:rPr>
        <w:t xml:space="preserve">τα που ακούστηκαν, σε σχέση με το νομοσχέδιο και ιδιαίτερα για την ιδιωτική εκπαίδευση. Ακούστηκε ότι είμαστε εχθροί της αξιολόγησης. Αυτή η καραμέλα της αξιολόγησης ας γίνει κάτι πιο συγκεκριμένο πια. Σαφώς και είμαστε αντίθετοι στην αξιολόγηση του ενός, </w:t>
      </w:r>
      <w:r>
        <w:rPr>
          <w:rFonts w:eastAsia="Times New Roman" w:cs="Times New Roman"/>
          <w:szCs w:val="24"/>
        </w:rPr>
        <w:t xml:space="preserve">του σχολάρχη, στην αξιολόγηση του ενός διευθυντή διεύθυνσης που είχατε εσείς, του ενός σχολικού συμβούλου που είχατε εσείς και που οδηγούσε σε απολύσεις εκπαιδευτικών. </w:t>
      </w:r>
    </w:p>
    <w:p w14:paraId="044568F4"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Η Αριστερά, ο ΣΥΡΙΖΑ λέει «ναι» στην αξιολόγηση, αλλά με συλλογικές μορφές που θα αναβα</w:t>
      </w:r>
      <w:r>
        <w:rPr>
          <w:rFonts w:eastAsia="Times New Roman" w:cs="Times New Roman"/>
          <w:szCs w:val="24"/>
        </w:rPr>
        <w:t xml:space="preserve">θμίζουν τη δημόσια εκπαίδευση, τον εκπαιδευτικό, το σχολείο. Σ’ αυτόν λοιπόν τον διάλογο σας καλούμε γι’ αυτήν την αξιολόγηση. </w:t>
      </w:r>
    </w:p>
    <w:p w14:paraId="044568F5"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Αντιμετωπίζονται οι σχολάρχες σαν πρόσωπα υπεράνω υποψίας. Και σαφώς δεν κατηγορούνται όλοι. Κάποιοι είναι αυτοί που έχουν δημιουργήσει τα προβλήματα. Ξεχνάμε όμως ότι στόχος μιας επιχείρησης είναι το κέρδος. Και γι’ αυτό γίνεται αυτή η συζήτηση. Εκεί είνα</w:t>
      </w:r>
      <w:r>
        <w:rPr>
          <w:rFonts w:eastAsia="Times New Roman" w:cs="Times New Roman"/>
          <w:szCs w:val="24"/>
        </w:rPr>
        <w:t xml:space="preserve">ι όλη η διαφωνία μας. Πιστεύουμε ότι δεν είναι αμιγώς επιχείρηση. Αυτό είναι κάτι καθαρό, όπως λέει το Συμβούλιο της Επικρατείας. Πώς το καταλαβαίνει ο καθένας αυτό; Πώς το υπερασπίζεται υπέρ του δημοσίου συμφέροντος αυτό το θέμα; </w:t>
      </w:r>
    </w:p>
    <w:p w14:paraId="044568F6"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Ένα άλλο ζήτημα πολύ σημ</w:t>
      </w:r>
      <w:r>
        <w:rPr>
          <w:rFonts w:eastAsia="Times New Roman" w:cs="Times New Roman"/>
          <w:szCs w:val="24"/>
        </w:rPr>
        <w:t xml:space="preserve">αντικό. Ακούστηκε ένα επιχείρημα -επιτρέψτε μου- ότι ο μέσος όρος στα ιδιωτικά σχολεία στις πανελλαδικές ήταν δεκαπέντε. Πολύ κακός βαθμός. Στα δημόσια σχολεία ήταν δώδεκα. Ε, λοιπόν, σας πληροφορώ ότι στο </w:t>
      </w:r>
      <w:r>
        <w:rPr>
          <w:rFonts w:eastAsia="Times New Roman" w:cs="Times New Roman"/>
          <w:szCs w:val="24"/>
        </w:rPr>
        <w:t>1</w:t>
      </w:r>
      <w:r w:rsidRPr="0000724C">
        <w:rPr>
          <w:rFonts w:eastAsia="Times New Roman" w:cs="Times New Roman"/>
          <w:szCs w:val="24"/>
          <w:vertAlign w:val="superscript"/>
        </w:rPr>
        <w:t>ο</w:t>
      </w:r>
      <w:r>
        <w:rPr>
          <w:rFonts w:eastAsia="Times New Roman" w:cs="Times New Roman"/>
          <w:szCs w:val="24"/>
        </w:rPr>
        <w:t xml:space="preserve"> </w:t>
      </w:r>
      <w:r>
        <w:rPr>
          <w:rFonts w:eastAsia="Times New Roman" w:cs="Times New Roman"/>
          <w:szCs w:val="24"/>
        </w:rPr>
        <w:t xml:space="preserve">Λύκειο Λιβαδειάς, που είχα την τιμή να υπηρετώ </w:t>
      </w:r>
      <w:r>
        <w:rPr>
          <w:rFonts w:eastAsia="Times New Roman" w:cs="Times New Roman"/>
          <w:szCs w:val="24"/>
        </w:rPr>
        <w:t xml:space="preserve">πριν βγω Βουλευτής, που το 50% των μαθητών αντικειμενικά δεν μπορούν να πάνε σε ιδιωτικό σχολείο γιατί δεν </w:t>
      </w:r>
      <w:r>
        <w:rPr>
          <w:rFonts w:eastAsia="Times New Roman" w:cs="Times New Roman"/>
          <w:szCs w:val="24"/>
        </w:rPr>
        <w:lastRenderedPageBreak/>
        <w:t xml:space="preserve">έχουν τα λεφτά οι γονείς τους, γιατί είναι </w:t>
      </w:r>
      <w:proofErr w:type="spellStart"/>
      <w:r>
        <w:rPr>
          <w:rFonts w:eastAsia="Times New Roman" w:cs="Times New Roman"/>
          <w:szCs w:val="24"/>
        </w:rPr>
        <w:t>Ρομά</w:t>
      </w:r>
      <w:proofErr w:type="spellEnd"/>
      <w:r>
        <w:rPr>
          <w:rFonts w:eastAsia="Times New Roman" w:cs="Times New Roman"/>
          <w:szCs w:val="24"/>
        </w:rPr>
        <w:t>, γιατί είναι προσφυγόπουλα, ο μέσος όρος είναι πολύ μεγαλύτερος, είναι στο 16,3. Εγώ δεν θα το έστελν</w:t>
      </w:r>
      <w:r>
        <w:rPr>
          <w:rFonts w:eastAsia="Times New Roman" w:cs="Times New Roman"/>
          <w:szCs w:val="24"/>
        </w:rPr>
        <w:t xml:space="preserve">α ποτέ σε ένα ιδιωτικό σχολείο το παιδί μου. </w:t>
      </w:r>
    </w:p>
    <w:p w14:paraId="044568F7"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Αυτή είναι η πραγματικότητα του δημόσιο σχολείου. Διότι όταν βγάζουμε ποσοστά και στατιστικά στοιχεία, να βλέπουμε ποια παιδιά πάνε στο ιδιωτικό σχολείο και ποια παιδιά πάνε στο δημόσιο σχολείο. Νομίζω, λοιπόν,</w:t>
      </w:r>
      <w:r>
        <w:rPr>
          <w:rFonts w:eastAsia="Times New Roman" w:cs="Times New Roman"/>
          <w:szCs w:val="24"/>
        </w:rPr>
        <w:t xml:space="preserve"> ότι όλη η συζήτηση που γίνεται και γίνεται με έναν τρόπο -επιτρέψτε μου την έκφραση- υποκριτικό, κρύβει τη μεγάλη ταξική πραγματικότητα που υπάρχει σήμερα στην Ελλάδα. Τι σημαίνει για εμάς το δικαίωμα του να επιλέγουμε ελεύθερα, η έννοια της ελευθερίας κα</w:t>
      </w:r>
      <w:r>
        <w:rPr>
          <w:rFonts w:eastAsia="Times New Roman" w:cs="Times New Roman"/>
          <w:szCs w:val="24"/>
        </w:rPr>
        <w:t xml:space="preserve">ι της δημοκρατίας; Όλα τα παιδιά, τα ελληνόπουλα, να έχουν ίσες ευκαιρίες στη μόρφωση, την εργασία τη ζωή μέσα από τη δημόσια δωρεάν εκπαίδευση. Αυτό είναι ελευθερία, αυτό είναι δημοκρατία, αυτό θα υπηρετήσουμε με αυτό το νομοσχέδιο. </w:t>
      </w:r>
    </w:p>
    <w:p w14:paraId="044568F8"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Ευχαριστούμε τον κ. Θηβαίο. </w:t>
      </w:r>
    </w:p>
    <w:p w14:paraId="044568F9"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εισηγητής της Νέας Δημοκρατίας κ. Μάξιμος </w:t>
      </w:r>
      <w:proofErr w:type="spellStart"/>
      <w:r>
        <w:rPr>
          <w:rFonts w:eastAsia="Times New Roman" w:cs="Times New Roman"/>
          <w:szCs w:val="24"/>
        </w:rPr>
        <w:t>Χαρακόπουλος</w:t>
      </w:r>
      <w:proofErr w:type="spellEnd"/>
      <w:r>
        <w:rPr>
          <w:rFonts w:eastAsia="Times New Roman" w:cs="Times New Roman"/>
          <w:szCs w:val="24"/>
        </w:rPr>
        <w:t xml:space="preserve">. </w:t>
      </w:r>
    </w:p>
    <w:p w14:paraId="044568FA"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lastRenderedPageBreak/>
        <w:t>ΜΑΞΙΜΟΣ ΧΑΡΑΚΟΠΟΥΛΟΣ:</w:t>
      </w:r>
      <w:r>
        <w:rPr>
          <w:rFonts w:eastAsia="Times New Roman" w:cs="Times New Roman"/>
          <w:szCs w:val="24"/>
        </w:rPr>
        <w:t xml:space="preserve"> Ευχαριστώ, κύριε Πρόεδρε.</w:t>
      </w:r>
    </w:p>
    <w:p w14:paraId="044568FB"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το νομοσχέδιο-κουρελού που συζητούμε ξεκίνησε ως νομοσχέδιο για</w:t>
      </w:r>
      <w:r>
        <w:rPr>
          <w:rFonts w:eastAsia="Times New Roman" w:cs="Times New Roman"/>
          <w:szCs w:val="24"/>
        </w:rPr>
        <w:t xml:space="preserve"> την ελληνόγλωσση εκπαίδευση στο εξωτερικό και στη συνέχεια άρχισαν να προστίθενται διατάξεις για τη διαπολιτισμική εκπαίδευση, για τα παράτυπα πτυχία στα ΤΕΕ, τα ιδιωτικά σχολεία, την εκπαίδευση των </w:t>
      </w:r>
      <w:proofErr w:type="spellStart"/>
      <w:r>
        <w:rPr>
          <w:rFonts w:eastAsia="Times New Roman" w:cs="Times New Roman"/>
          <w:szCs w:val="24"/>
        </w:rPr>
        <w:t>προσφυγοπαίδων</w:t>
      </w:r>
      <w:proofErr w:type="spellEnd"/>
      <w:r>
        <w:rPr>
          <w:rFonts w:eastAsia="Times New Roman" w:cs="Times New Roman"/>
          <w:szCs w:val="24"/>
        </w:rPr>
        <w:t>, αλλά και τροπολογίες για τα φροντιστήρια</w:t>
      </w:r>
      <w:r>
        <w:rPr>
          <w:rFonts w:eastAsia="Times New Roman" w:cs="Times New Roman"/>
          <w:szCs w:val="24"/>
        </w:rPr>
        <w:t xml:space="preserve"> και τα κέντρα ξένων γλωσσών χωρίς κανέναν διάλογο με τους εμπλεκόμενους φορείς, όπως οι ίδιοι κατήγγειλαν. Και βεβαίως, μαζί με την εκπρόθεσμη τροπολογία για την ειδική αγωγή, είχαμε και μια σειρά από εκπρόθεσμες και άσχετες τροπολογίες. </w:t>
      </w:r>
    </w:p>
    <w:p w14:paraId="044568FC" w14:textId="77777777" w:rsidR="00A53C3F" w:rsidRDefault="0019499A">
      <w:pPr>
        <w:tabs>
          <w:tab w:val="left" w:pos="3695"/>
        </w:tabs>
        <w:spacing w:line="600" w:lineRule="auto"/>
        <w:ind w:firstLine="720"/>
        <w:contextualSpacing/>
        <w:jc w:val="both"/>
        <w:rPr>
          <w:rFonts w:eastAsia="Times New Roman"/>
          <w:szCs w:val="24"/>
        </w:rPr>
      </w:pPr>
      <w:r>
        <w:rPr>
          <w:rFonts w:eastAsia="Times New Roman"/>
          <w:szCs w:val="24"/>
        </w:rPr>
        <w:t>Κύριε Υπουργέ, α</w:t>
      </w:r>
      <w:r>
        <w:rPr>
          <w:rFonts w:eastAsia="Times New Roman"/>
          <w:szCs w:val="24"/>
        </w:rPr>
        <w:t>υτός ο τρόπος που νομοθετεί η Κυβέρνηση με νυχτερινές τροπολογίες της τελευταίας στιγμής, αιφνιδιάζοντας τη Βουλή, δεν την τιμά. Με αυτήν την τακτική η Κυβέρνηση δείχνει ότι θέλει άρον-άρον, με συνοπτικές διαδικασίες, χωρίς συζήτηση, να περάσει ρυθμίσεις π</w:t>
      </w:r>
      <w:r>
        <w:rPr>
          <w:rFonts w:eastAsia="Times New Roman"/>
          <w:szCs w:val="24"/>
        </w:rPr>
        <w:t xml:space="preserve">ου πολλές φορές ανατρέπουν τη ζωή των συμπολιτών μας. Η διαδικασία αυτή υποβαθμίζει το νομοθετικό έργο και προσβάλλει </w:t>
      </w:r>
      <w:r>
        <w:rPr>
          <w:rFonts w:eastAsia="Times New Roman"/>
          <w:szCs w:val="24"/>
        </w:rPr>
        <w:lastRenderedPageBreak/>
        <w:t>και τους Βουλευτές που δεν έχουν το</w:t>
      </w:r>
      <w:r>
        <w:rPr>
          <w:rFonts w:eastAsia="Times New Roman"/>
          <w:szCs w:val="24"/>
        </w:rPr>
        <w:t>ν</w:t>
      </w:r>
      <w:r>
        <w:rPr>
          <w:rFonts w:eastAsia="Times New Roman"/>
          <w:szCs w:val="24"/>
        </w:rPr>
        <w:t xml:space="preserve"> χρόνο να μελετήσουν ουσιαστικά και σε βάθος τις τροπολογίες, τις διατάξεις που γίνονται νόμοι του κρά</w:t>
      </w:r>
      <w:r>
        <w:rPr>
          <w:rFonts w:eastAsia="Times New Roman"/>
          <w:szCs w:val="24"/>
        </w:rPr>
        <w:t xml:space="preserve">τους. </w:t>
      </w:r>
    </w:p>
    <w:p w14:paraId="044568FD" w14:textId="77777777" w:rsidR="00A53C3F" w:rsidRDefault="0019499A">
      <w:pPr>
        <w:tabs>
          <w:tab w:val="left" w:pos="3695"/>
        </w:tabs>
        <w:spacing w:line="600" w:lineRule="auto"/>
        <w:ind w:firstLine="720"/>
        <w:contextualSpacing/>
        <w:jc w:val="both"/>
        <w:rPr>
          <w:rFonts w:eastAsia="Times New Roman"/>
          <w:szCs w:val="24"/>
        </w:rPr>
      </w:pPr>
      <w:r>
        <w:rPr>
          <w:rFonts w:eastAsia="Times New Roman"/>
          <w:szCs w:val="24"/>
        </w:rPr>
        <w:t xml:space="preserve">Δείγμα -θα έλεγα- αυτής της προχειρότητας με την οποία νομοθετεί η Κυβέρνηση, αν όχι πονηρίας, είναι η νομοτεχνική βελτίωση για τα φροντιστήρια. Κατατέθηκε χθες νομοτεχνική βελτίωση, σύμφωνα με την οποία η εργασία κατά τις διακοπές δεν αμείβεται με </w:t>
      </w:r>
      <w:r>
        <w:rPr>
          <w:rFonts w:eastAsia="Times New Roman"/>
          <w:szCs w:val="24"/>
        </w:rPr>
        <w:t>προσαύξηση. Τοποθετηθήκαμε επί της τροπολογίας με βάση αυτή τη νομοτεχνική βελτίωση και στο παρά πέντε έρχεται η ακριβώς αντίθετη νομοτεχνική βελτίωση, λέγοντας ότι και η εργασία στις διακοπές θα αμείβεται με προσαύξηση.</w:t>
      </w:r>
    </w:p>
    <w:p w14:paraId="044568FE" w14:textId="77777777" w:rsidR="00A53C3F" w:rsidRDefault="0019499A">
      <w:pPr>
        <w:tabs>
          <w:tab w:val="left" w:pos="3695"/>
        </w:tabs>
        <w:spacing w:line="600" w:lineRule="auto"/>
        <w:ind w:firstLine="720"/>
        <w:contextualSpacing/>
        <w:jc w:val="both"/>
        <w:rPr>
          <w:rFonts w:eastAsia="Times New Roman"/>
          <w:szCs w:val="24"/>
        </w:rPr>
      </w:pPr>
      <w:r>
        <w:rPr>
          <w:rFonts w:eastAsia="Times New Roman"/>
          <w:szCs w:val="24"/>
        </w:rPr>
        <w:t xml:space="preserve">Τελικά επιφέρετε </w:t>
      </w:r>
      <w:proofErr w:type="spellStart"/>
      <w:r>
        <w:rPr>
          <w:rFonts w:eastAsia="Times New Roman"/>
          <w:szCs w:val="24"/>
        </w:rPr>
        <w:t>σχολειοποίηση</w:t>
      </w:r>
      <w:proofErr w:type="spellEnd"/>
      <w:r>
        <w:rPr>
          <w:rFonts w:eastAsia="Times New Roman"/>
          <w:szCs w:val="24"/>
        </w:rPr>
        <w:t xml:space="preserve"> και </w:t>
      </w:r>
      <w:r>
        <w:rPr>
          <w:rFonts w:eastAsia="Times New Roman"/>
          <w:szCs w:val="24"/>
        </w:rPr>
        <w:t>του φροντιστηρίου; Δηλαδή εάν ένα φροντιστήριο λειτουργεί τον Ιούλιο, θα καταβάλλει αποδοχές με προσαύξηση στους εργαζόμενους εκπαιδευτικούς; Μήπως αυτός ο υπερβάλλων ζήλος να φανείτε αρεστοί στους εκπαιδευτικούς των φροντιστηρίων και της ιδιωτικής εκπαίδε</w:t>
      </w:r>
      <w:r>
        <w:rPr>
          <w:rFonts w:eastAsia="Times New Roman"/>
          <w:szCs w:val="24"/>
        </w:rPr>
        <w:t>υσης οδηγεί στα αντίθετα αποτελέσματα, κύριε Υπουργέ, και τελικά οδηγήσει σε λουκέτα στα συνοικιακά φροντιστήρια και στην έξαρση των ιδιαίτερων μαθημάτων;</w:t>
      </w:r>
    </w:p>
    <w:p w14:paraId="044568FF" w14:textId="77777777" w:rsidR="00A53C3F" w:rsidRDefault="0019499A">
      <w:pPr>
        <w:tabs>
          <w:tab w:val="left" w:pos="3695"/>
        </w:tabs>
        <w:spacing w:line="600" w:lineRule="auto"/>
        <w:ind w:firstLine="720"/>
        <w:contextualSpacing/>
        <w:jc w:val="both"/>
        <w:rPr>
          <w:rFonts w:eastAsia="Times New Roman"/>
          <w:szCs w:val="24"/>
        </w:rPr>
      </w:pPr>
      <w:r>
        <w:rPr>
          <w:rFonts w:eastAsia="Times New Roman"/>
          <w:szCs w:val="24"/>
        </w:rPr>
        <w:lastRenderedPageBreak/>
        <w:t xml:space="preserve">Κύριε Πρόεδρε, ακούσαμε πριν από λίγο τον Υπουργό κ. </w:t>
      </w:r>
      <w:proofErr w:type="spellStart"/>
      <w:r>
        <w:rPr>
          <w:rFonts w:eastAsia="Times New Roman"/>
          <w:szCs w:val="24"/>
        </w:rPr>
        <w:t>Κατρούγκαλο</w:t>
      </w:r>
      <w:proofErr w:type="spellEnd"/>
      <w:r>
        <w:rPr>
          <w:rFonts w:eastAsia="Times New Roman"/>
          <w:szCs w:val="24"/>
        </w:rPr>
        <w:t xml:space="preserve"> ο οποίος εξαπέλυσε μια προσωπική επί</w:t>
      </w:r>
      <w:r>
        <w:rPr>
          <w:rFonts w:eastAsia="Times New Roman"/>
          <w:szCs w:val="24"/>
        </w:rPr>
        <w:t>θεση στον Αρχηγό της Αξιωματικής Αντιπολίτευσης κ. Κυριάκο Μητσοτάκη, επικαλούμενος ψεύδη. Απευθύνθηκε στην Ολομέλεια επικαλούμενος ψευδή στοιχεία. Κατανοώ ότι εν</w:t>
      </w:r>
      <w:r>
        <w:rPr>
          <w:rFonts w:eastAsia="Times New Roman"/>
          <w:szCs w:val="24"/>
        </w:rPr>
        <w:t xml:space="preserve"> </w:t>
      </w:r>
      <w:r>
        <w:rPr>
          <w:rFonts w:eastAsia="Times New Roman"/>
          <w:szCs w:val="24"/>
        </w:rPr>
        <w:t xml:space="preserve">όψει ανασχηματισμού μπορεί να θέλει να δώσει εξετάσεις στον Πρωθυπουργό. </w:t>
      </w:r>
    </w:p>
    <w:p w14:paraId="04456900" w14:textId="77777777" w:rsidR="00A53C3F" w:rsidRDefault="0019499A">
      <w:pPr>
        <w:tabs>
          <w:tab w:val="left" w:pos="3695"/>
        </w:tabs>
        <w:spacing w:line="600" w:lineRule="auto"/>
        <w:ind w:firstLine="720"/>
        <w:contextualSpacing/>
        <w:jc w:val="both"/>
        <w:rPr>
          <w:rFonts w:eastAsia="Times New Roman"/>
          <w:szCs w:val="24"/>
        </w:rPr>
      </w:pPr>
      <w:r>
        <w:rPr>
          <w:rFonts w:eastAsia="Times New Roman"/>
          <w:szCs w:val="24"/>
        </w:rPr>
        <w:t xml:space="preserve">Γνωρίζουν, όμως, </w:t>
      </w:r>
      <w:r>
        <w:rPr>
          <w:rFonts w:eastAsia="Times New Roman"/>
          <w:szCs w:val="24"/>
        </w:rPr>
        <w:t xml:space="preserve">όλοι ότι μόλις έγινε αποδέκτης των καταγγελιών σχετικά με τα παράτυπα πτυχία, τους παράτυπους τίτλους που χορηγήθηκαν από ΤΕΕ στο παρελθόν, αμέσως τις έστειλε στο Σώμα Ελεγκτών Επιθεωρητών Δημόσιας Διοίκησης. Εάν έσπασε το απόστημα των πλαστών τίτλων, των </w:t>
      </w:r>
      <w:r>
        <w:rPr>
          <w:rFonts w:eastAsia="Times New Roman"/>
          <w:szCs w:val="24"/>
        </w:rPr>
        <w:t>πλαστών πτυχίων στον δημόσιο τομέα, αυτό έγινε επί Υπουργίας του Κυριάκου Μητσοτάκη στο Υπουργείο Δημόσιας Διοίκησης. Δεν περιμένω να το αναγνωρίσετε. Αλλά μην καταφεύγετε και σε τέτοια σκανδαλώδη διαστρέβλωση της πραγματικότητας.</w:t>
      </w:r>
    </w:p>
    <w:p w14:paraId="04456901" w14:textId="77777777" w:rsidR="00A53C3F" w:rsidRDefault="0019499A">
      <w:pPr>
        <w:tabs>
          <w:tab w:val="left" w:pos="3695"/>
        </w:tabs>
        <w:spacing w:line="600" w:lineRule="auto"/>
        <w:ind w:firstLine="720"/>
        <w:contextualSpacing/>
        <w:jc w:val="both"/>
        <w:rPr>
          <w:rFonts w:eastAsia="Times New Roman"/>
          <w:szCs w:val="24"/>
        </w:rPr>
      </w:pPr>
      <w:r>
        <w:rPr>
          <w:rFonts w:eastAsia="Times New Roman"/>
          <w:szCs w:val="24"/>
        </w:rPr>
        <w:lastRenderedPageBreak/>
        <w:t xml:space="preserve"> Όσον αφορά την ιδιωτική </w:t>
      </w:r>
      <w:r>
        <w:rPr>
          <w:rFonts w:eastAsia="Times New Roman"/>
          <w:szCs w:val="24"/>
        </w:rPr>
        <w:t>εκπαίδευση, νομίζω ότι από τη συζήτηση καταδείχτηκε ότι οι ιδεοληψίες σας είναι αυτές που σας οδηγούν σε αυτή τη μανία. Είναι οι ιδεοληψίες που έχετε έναντι οποιασδήποτε δραστηριότητας του ιδιωτικού τομέα.</w:t>
      </w:r>
    </w:p>
    <w:p w14:paraId="04456902" w14:textId="77777777" w:rsidR="00A53C3F" w:rsidRDefault="0019499A">
      <w:pPr>
        <w:tabs>
          <w:tab w:val="left" w:pos="3695"/>
        </w:tabs>
        <w:spacing w:line="600" w:lineRule="auto"/>
        <w:ind w:firstLine="720"/>
        <w:contextualSpacing/>
        <w:jc w:val="both"/>
        <w:rPr>
          <w:rFonts w:eastAsia="Times New Roman"/>
          <w:szCs w:val="24"/>
        </w:rPr>
      </w:pPr>
      <w:r>
        <w:rPr>
          <w:rFonts w:eastAsia="Times New Roman"/>
          <w:szCs w:val="24"/>
        </w:rPr>
        <w:t>Κύριε Υπουργέ, σας άκουσα σε πανηγυρικό τόνο και κ</w:t>
      </w:r>
      <w:r>
        <w:rPr>
          <w:rFonts w:eastAsia="Times New Roman"/>
          <w:szCs w:val="24"/>
        </w:rPr>
        <w:t>ατ’ επανάληψη να διαβεβαιώνετε ότι τα σχολεία για πρώτη φορά φέτος τον Σεπτέμβρη θα λειτουργήσουν κανονικά. Μακάρι! Δεν είναι, όμως, αυτό αληθές. Οι εκπαιδευτικοί που μας ακούν ξέρουν ότι και το 2008 και το 2009 Αύγουστο μήνα, ευρισκόμενοι πολλοί στις παρα</w:t>
      </w:r>
      <w:r>
        <w:rPr>
          <w:rFonts w:eastAsia="Times New Roman"/>
          <w:szCs w:val="24"/>
        </w:rPr>
        <w:t xml:space="preserve">λίες, ενημερώνονταν με </w:t>
      </w:r>
      <w:proofErr w:type="spellStart"/>
      <w:r>
        <w:rPr>
          <w:rFonts w:eastAsia="Times New Roman"/>
          <w:szCs w:val="24"/>
          <w:lang w:val="en-US"/>
        </w:rPr>
        <w:t>sms</w:t>
      </w:r>
      <w:proofErr w:type="spellEnd"/>
      <w:r>
        <w:rPr>
          <w:rFonts w:eastAsia="Times New Roman"/>
          <w:szCs w:val="24"/>
        </w:rPr>
        <w:t xml:space="preserve"> για το σχολείο στο οποίο θα διορίζονταν, για το σχολείο στο οποίο θα εργάζονταν τη νέα σχολική χρονιά. Επίσης, και οι καθυστερήσεις που υπήρξαν το επόμενο διάστημα των συγκυβερνήσεων της Νέας Δημοκρατίας δεν συγκρίνονται επ’ </w:t>
      </w:r>
      <w:proofErr w:type="spellStart"/>
      <w:r>
        <w:rPr>
          <w:rFonts w:eastAsia="Times New Roman"/>
          <w:szCs w:val="24"/>
        </w:rPr>
        <w:t>ουδε</w:t>
      </w:r>
      <w:r>
        <w:rPr>
          <w:rFonts w:eastAsia="Times New Roman"/>
          <w:szCs w:val="24"/>
        </w:rPr>
        <w:t>νί</w:t>
      </w:r>
      <w:proofErr w:type="spellEnd"/>
      <w:r>
        <w:rPr>
          <w:rFonts w:eastAsia="Times New Roman"/>
          <w:szCs w:val="24"/>
        </w:rPr>
        <w:t xml:space="preserve"> με τις καθυστερήσεις που υπήρχαν το 2015. Μακάρι να λειτουργήσουν κανονικά τα σχολεία, αλλά δεν μπορεί αυτό να παρουσιάζεται ως άθλος. </w:t>
      </w:r>
    </w:p>
    <w:p w14:paraId="04456903" w14:textId="77777777" w:rsidR="00A53C3F" w:rsidRDefault="0019499A">
      <w:pPr>
        <w:tabs>
          <w:tab w:val="left" w:pos="3695"/>
        </w:tabs>
        <w:spacing w:line="600" w:lineRule="auto"/>
        <w:ind w:firstLine="720"/>
        <w:contextualSpacing/>
        <w:jc w:val="both"/>
        <w:rPr>
          <w:rFonts w:eastAsia="Times New Roman"/>
          <w:szCs w:val="24"/>
        </w:rPr>
      </w:pPr>
      <w:r>
        <w:rPr>
          <w:rFonts w:eastAsia="Times New Roman"/>
          <w:szCs w:val="24"/>
        </w:rPr>
        <w:lastRenderedPageBreak/>
        <w:t>Και από τη μία πανηγυρίζετε, αλλά από την άλλη μας είπατε για πολιτικές τρικλοποδιές που κάποιοι σας βάζουν για να μη</w:t>
      </w:r>
      <w:r>
        <w:rPr>
          <w:rFonts w:eastAsia="Times New Roman"/>
          <w:szCs w:val="24"/>
        </w:rPr>
        <w:t>ν λειτουργήσουν κανονικά τα σχολεία. Τέτοιες καταγγελίες δεν μπορεί να αιωρούνται. Εάν έχετε κάτι συγκεκριμένο για την Αξιωματική Αντιπολίτευση, να το πείτε. Δεν μπορεί από τη μία να ζητάτε συναίνεση από την Αξιωματική Αντιπολίτευση και από τα άλλα κόμματα</w:t>
      </w:r>
      <w:r>
        <w:rPr>
          <w:rFonts w:eastAsia="Times New Roman"/>
          <w:szCs w:val="24"/>
        </w:rPr>
        <w:t xml:space="preserve"> της </w:t>
      </w:r>
      <w:r>
        <w:rPr>
          <w:rFonts w:eastAsia="Times New Roman"/>
          <w:szCs w:val="24"/>
        </w:rPr>
        <w:t>Ε</w:t>
      </w:r>
      <w:r>
        <w:rPr>
          <w:rFonts w:eastAsia="Times New Roman"/>
          <w:szCs w:val="24"/>
        </w:rPr>
        <w:t>λάσσονος Αντιπολίτευσης και από την άλλη να αφήνετε να αιωρούνται τέτοιες καταγγελίες.</w:t>
      </w:r>
    </w:p>
    <w:p w14:paraId="04456904" w14:textId="77777777" w:rsidR="00A53C3F" w:rsidRDefault="0019499A">
      <w:pPr>
        <w:tabs>
          <w:tab w:val="left" w:pos="3695"/>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Κύριε </w:t>
      </w:r>
      <w:proofErr w:type="spellStart"/>
      <w:r>
        <w:rPr>
          <w:rFonts w:eastAsia="Times New Roman" w:cs="Times New Roman"/>
          <w:szCs w:val="24"/>
        </w:rPr>
        <w:t>Χαρακόπουλε</w:t>
      </w:r>
      <w:proofErr w:type="spellEnd"/>
      <w:r>
        <w:rPr>
          <w:rFonts w:eastAsia="Times New Roman" w:cs="Times New Roman"/>
          <w:szCs w:val="24"/>
        </w:rPr>
        <w:t>, σας παρακαλώ να ολοκληρώνετε.</w:t>
      </w:r>
    </w:p>
    <w:p w14:paraId="04456905" w14:textId="77777777" w:rsidR="00A53C3F" w:rsidRDefault="0019499A">
      <w:pPr>
        <w:tabs>
          <w:tab w:val="left" w:pos="3695"/>
        </w:tabs>
        <w:spacing w:line="600" w:lineRule="auto"/>
        <w:ind w:firstLine="720"/>
        <w:contextualSpacing/>
        <w:jc w:val="both"/>
        <w:rPr>
          <w:rFonts w:eastAsia="Times New Roman" w:cs="Times New Roman"/>
          <w:szCs w:val="24"/>
        </w:rPr>
      </w:pPr>
      <w:r>
        <w:rPr>
          <w:rFonts w:eastAsia="Times New Roman" w:cs="Times New Roman"/>
          <w:b/>
          <w:szCs w:val="24"/>
        </w:rPr>
        <w:t>ΜΑΞΙΜΟΣ ΧΑΡΑΚΟΠΟΥΛΟΣ:</w:t>
      </w:r>
      <w:r>
        <w:rPr>
          <w:rFonts w:eastAsia="Times New Roman" w:cs="Times New Roman"/>
          <w:szCs w:val="24"/>
        </w:rPr>
        <w:t xml:space="preserve"> Μήπως χτίζετε άλλοθι, γιατί δεν είστε σίγουρος ότι θα λειτ</w:t>
      </w:r>
      <w:r>
        <w:rPr>
          <w:rFonts w:eastAsia="Times New Roman" w:cs="Times New Roman"/>
          <w:szCs w:val="24"/>
        </w:rPr>
        <w:t>ουργήσουν κανονικά τα σχολεία;</w:t>
      </w:r>
    </w:p>
    <w:p w14:paraId="04456906" w14:textId="77777777" w:rsidR="00A53C3F" w:rsidRDefault="0019499A">
      <w:pPr>
        <w:tabs>
          <w:tab w:val="left" w:pos="3695"/>
        </w:tabs>
        <w:spacing w:line="600" w:lineRule="auto"/>
        <w:ind w:firstLine="720"/>
        <w:contextualSpacing/>
        <w:jc w:val="both"/>
        <w:rPr>
          <w:rFonts w:eastAsia="Times New Roman"/>
          <w:szCs w:val="24"/>
        </w:rPr>
      </w:pPr>
      <w:r>
        <w:rPr>
          <w:rFonts w:eastAsia="Times New Roman" w:cs="Times New Roman"/>
          <w:szCs w:val="24"/>
        </w:rPr>
        <w:t>Η νομοθετική πρωτοβουλία της Κυβέρνησης οδηγεί τα πράγματα στον χώρο της παιδείας πίσω στη δεκαετία του ’80, όπου οφείλονται οι περισσότερες παθογένειες που ταλανίζουν τη χώρα.</w:t>
      </w:r>
    </w:p>
    <w:p w14:paraId="04456907"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Η Νέα Δημοκρατία αύριο ως </w:t>
      </w:r>
      <w:r>
        <w:rPr>
          <w:rFonts w:eastAsia="Times New Roman" w:cs="Times New Roman"/>
          <w:szCs w:val="24"/>
        </w:rPr>
        <w:t>κ</w:t>
      </w:r>
      <w:r>
        <w:rPr>
          <w:rFonts w:eastAsia="Times New Roman" w:cs="Times New Roman"/>
          <w:szCs w:val="24"/>
        </w:rPr>
        <w:t>υβέρνηση με Πρωθυπουρ</w:t>
      </w:r>
      <w:r>
        <w:rPr>
          <w:rFonts w:eastAsia="Times New Roman" w:cs="Times New Roman"/>
          <w:szCs w:val="24"/>
        </w:rPr>
        <w:t>γό τον Κυριάκο Μητσοτάκη θα καταργήσει τον νόμο Φίλη, που, όπως φαίνεται, η Πλειοψηφία θα ψηφίσει.</w:t>
      </w:r>
    </w:p>
    <w:p w14:paraId="04456908"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Δεν ξέρω αν έχω τον χρόνο, κύριε Πρόεδρε, να αναφερθώ στις υπουργικές και βουλευτικές τροπολογίες.</w:t>
      </w:r>
    </w:p>
    <w:p w14:paraId="04456909"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Κύριε </w:t>
      </w:r>
      <w:proofErr w:type="spellStart"/>
      <w:r>
        <w:rPr>
          <w:rFonts w:eastAsia="Times New Roman" w:cs="Times New Roman"/>
          <w:szCs w:val="24"/>
        </w:rPr>
        <w:t>Χαρακόπουλε</w:t>
      </w:r>
      <w:proofErr w:type="spellEnd"/>
      <w:r>
        <w:rPr>
          <w:rFonts w:eastAsia="Times New Roman" w:cs="Times New Roman"/>
          <w:szCs w:val="24"/>
        </w:rPr>
        <w:t>, νομίζ</w:t>
      </w:r>
      <w:r>
        <w:rPr>
          <w:rFonts w:eastAsia="Times New Roman" w:cs="Times New Roman"/>
          <w:szCs w:val="24"/>
        </w:rPr>
        <w:t>ω έγινε απ’ όλους αποδεκτό, μετά και την πρόταση του Προεδρείου, να είναι τρίλεπτες οι παρεμβάσεις των εισηγητών και των αγορητών. Ήδη φτάσαμε στα έξι λεπτά. Αξιοποιήσατε διπλάσιο χρόνο. Τι να σας πω; Είχατε όλη τη διάρκεια, τόσες ώρες συνεδρίασης, να πάρε</w:t>
      </w:r>
      <w:r>
        <w:rPr>
          <w:rFonts w:eastAsia="Times New Roman" w:cs="Times New Roman"/>
          <w:szCs w:val="24"/>
        </w:rPr>
        <w:t>τε τον λόγο να αναφερθείτε σε τροπολογίες.</w:t>
      </w:r>
    </w:p>
    <w:p w14:paraId="0445690A"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ΜΑΞΙΜΟΣ ΧΑΡΑΚΟΠΟΥΛΟΣ:</w:t>
      </w:r>
      <w:r>
        <w:rPr>
          <w:rFonts w:eastAsia="Times New Roman" w:cs="Times New Roman"/>
          <w:szCs w:val="24"/>
        </w:rPr>
        <w:t xml:space="preserve"> Ως εισηγητής μίλησα μόνο το πρωί, κύριε Πρόεδρε, και για οκτώ λεπτά. Η διαδικασία που ακολουθείται είναι </w:t>
      </w:r>
      <w:r>
        <w:rPr>
          <w:rFonts w:eastAsia="Times New Roman" w:cs="Times New Roman"/>
          <w:szCs w:val="24"/>
          <w:lang w:val="en-US"/>
        </w:rPr>
        <w:t>fast</w:t>
      </w:r>
      <w:r>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w:t>
      </w:r>
    </w:p>
    <w:p w14:paraId="0445690B"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Ναι, εντάξει. Ποιο είναι το αίτημά σας, </w:t>
      </w:r>
      <w:r>
        <w:rPr>
          <w:rFonts w:eastAsia="Times New Roman" w:cs="Times New Roman"/>
          <w:szCs w:val="24"/>
        </w:rPr>
        <w:t>για ποιες τροπολογίες;</w:t>
      </w:r>
    </w:p>
    <w:p w14:paraId="0445690C"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ΜΑΞΙΜΟΣ ΧΑΡΑΚΟΠΟΥΛΟΣ:</w:t>
      </w:r>
      <w:r>
        <w:rPr>
          <w:rFonts w:eastAsia="Times New Roman" w:cs="Times New Roman"/>
          <w:szCs w:val="24"/>
        </w:rPr>
        <w:t xml:space="preserve"> Δύο λεπτά για να εξηγήσω ορισμένα πράγματα για τις τροπολογίες. Αλλά αν δεν υπάρχει χρόνος, τι να σας πω;</w:t>
      </w:r>
    </w:p>
    <w:p w14:paraId="0445690D"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Την πρόθεση ψήφου του κόμματός σας θέλετε να καταθέσετε;</w:t>
      </w:r>
    </w:p>
    <w:p w14:paraId="0445690E"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ΜΑΞΙΜΟΣ ΧΑΡΑΚΟ</w:t>
      </w:r>
      <w:r>
        <w:rPr>
          <w:rFonts w:eastAsia="Times New Roman" w:cs="Times New Roman"/>
          <w:b/>
          <w:szCs w:val="24"/>
        </w:rPr>
        <w:t>ΠΟΥΛΟΣ:</w:t>
      </w:r>
      <w:r>
        <w:rPr>
          <w:rFonts w:eastAsia="Times New Roman" w:cs="Times New Roman"/>
          <w:szCs w:val="24"/>
        </w:rPr>
        <w:t xml:space="preserve"> Επ’ αυτών δεν θα θέλατε να μιλήσουμε;</w:t>
      </w:r>
    </w:p>
    <w:p w14:paraId="0445690F"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Μα, εγώ δεν θέλω να σας στερήσω τον λόγο, αλλά αν είναι να μακρηγορήσετε, να πάρετε άλλα δύο-τρία-τέσσερα λεπτά δικαίως μετά και οι υπόλοιποι αγορητές, αλλά και όσοι μίλησαν, όπως ο κ. Θηβαίος, θα διαμαρτύρονται.</w:t>
      </w:r>
    </w:p>
    <w:p w14:paraId="04456910"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ΜΑΞΙΜΟΣ ΧΑΡΑΚΟΠΟΥΛΟΣ:</w:t>
      </w:r>
      <w:r>
        <w:rPr>
          <w:rFonts w:eastAsia="Times New Roman" w:cs="Times New Roman"/>
          <w:szCs w:val="24"/>
        </w:rPr>
        <w:t xml:space="preserve"> Θα σταθώ σε δύο. Σε </w:t>
      </w:r>
      <w:r>
        <w:rPr>
          <w:rFonts w:eastAsia="Times New Roman" w:cs="Times New Roman"/>
          <w:szCs w:val="24"/>
        </w:rPr>
        <w:t>ένα λεπτό ολοκληρώνω.</w:t>
      </w:r>
    </w:p>
    <w:p w14:paraId="04456911"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Εντάξει, έχετε τον λόγο για ένα λεπτό.</w:t>
      </w:r>
    </w:p>
    <w:p w14:paraId="04456912"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ΜΑΞΙΜΟΣ ΧΑΡΑΚΟΠΟΥΛΟΣ:</w:t>
      </w:r>
      <w:r>
        <w:rPr>
          <w:rFonts w:eastAsia="Times New Roman" w:cs="Times New Roman"/>
          <w:szCs w:val="24"/>
        </w:rPr>
        <w:t xml:space="preserve"> Όσον αφορά τις υπουργικές τροπολογίες, για μεν την τροπολογία της ειδικής αγωγής είχα την ευκαιρία να καταδείξω το αποσπασματικό του εγχειρ</w:t>
      </w:r>
      <w:r>
        <w:rPr>
          <w:rFonts w:eastAsia="Times New Roman" w:cs="Times New Roman"/>
          <w:szCs w:val="24"/>
        </w:rPr>
        <w:t xml:space="preserve">ήματος. Νομίζω πως το </w:t>
      </w:r>
      <w:r>
        <w:rPr>
          <w:rFonts w:eastAsia="Times New Roman" w:cs="Times New Roman"/>
          <w:szCs w:val="24"/>
        </w:rPr>
        <w:lastRenderedPageBreak/>
        <w:t>γεγονός ότι η Κυβέρνηση νομοθετεί για την ειδική αγωγή με μια εκπρόθεσμη τροπολογία δείχνει τη σημασία που αποδίδει σε αυτήν.</w:t>
      </w:r>
    </w:p>
    <w:p w14:paraId="04456913"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Για το Σκοπευτήριο της Καισαριανής ο τομεάρχης μας, ο κ. Αθανασίου, νομίζω, κατέδειξε το πρόβλημα που υπάρχε</w:t>
      </w:r>
      <w:r>
        <w:rPr>
          <w:rFonts w:eastAsia="Times New Roman" w:cs="Times New Roman"/>
          <w:szCs w:val="24"/>
        </w:rPr>
        <w:t xml:space="preserve">ι με τη δικαστική εμπλοκή. Ζητούμε να αποσυρθεί μέχρι να </w:t>
      </w:r>
      <w:proofErr w:type="spellStart"/>
      <w:r>
        <w:rPr>
          <w:rFonts w:eastAsia="Times New Roman" w:cs="Times New Roman"/>
          <w:szCs w:val="24"/>
        </w:rPr>
        <w:t>τελεσιδικήσει</w:t>
      </w:r>
      <w:proofErr w:type="spellEnd"/>
      <w:r>
        <w:rPr>
          <w:rFonts w:eastAsia="Times New Roman" w:cs="Times New Roman"/>
          <w:szCs w:val="24"/>
        </w:rPr>
        <w:t xml:space="preserve"> η υπόθεση στη δικαιοσύνη.</w:t>
      </w:r>
    </w:p>
    <w:p w14:paraId="04456914"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Στην τροπολογία για τα ΑΕΙ και μόνο η ρύθμιση για τους αιώνιους φοιτητές αρκεί για να την καταψηφίσουμε. Και έρχεται σήμερα, μετά και τις παραιτήσεις μελών των</w:t>
      </w:r>
      <w:r>
        <w:rPr>
          <w:rFonts w:eastAsia="Times New Roman" w:cs="Times New Roman"/>
          <w:szCs w:val="24"/>
        </w:rPr>
        <w:t xml:space="preserve"> συμβουλίων ιδρυμάτων στα πανεπιστήμια, που καταγγέλλουν την Κυβέρνηση ότι με μεθόδευση απαξιώνει τα συμβούλια ιδρυμάτων. </w:t>
      </w:r>
    </w:p>
    <w:p w14:paraId="04456915"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Για τις βουλευτικές τροπολογίες των κυβερνητικών Βουλευτών, όλες εκπρόθεσμες, είναι εμφανές ότι είναι κατ’ </w:t>
      </w:r>
      <w:r>
        <w:rPr>
          <w:rFonts w:eastAsia="Times New Roman" w:cs="Times New Roman"/>
          <w:szCs w:val="24"/>
        </w:rPr>
        <w:t>υ</w:t>
      </w:r>
      <w:r>
        <w:rPr>
          <w:rFonts w:eastAsia="Times New Roman" w:cs="Times New Roman"/>
          <w:szCs w:val="24"/>
        </w:rPr>
        <w:t>πουργική υπαγόρευση για ν</w:t>
      </w:r>
      <w:r>
        <w:rPr>
          <w:rFonts w:eastAsia="Times New Roman" w:cs="Times New Roman"/>
          <w:szCs w:val="24"/>
        </w:rPr>
        <w:t>α αποφύγει τον σκόπελο του Γενικού Λογιστηρίου του Κράτους.</w:t>
      </w:r>
    </w:p>
    <w:p w14:paraId="04456916"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Θέλω να πω ότι μετά την </w:t>
      </w:r>
      <w:proofErr w:type="spellStart"/>
      <w:r>
        <w:rPr>
          <w:rFonts w:eastAsia="Times New Roman" w:cs="Times New Roman"/>
          <w:szCs w:val="24"/>
        </w:rPr>
        <w:t>επαναδιατύπωση</w:t>
      </w:r>
      <w:proofErr w:type="spellEnd"/>
      <w:r>
        <w:rPr>
          <w:rFonts w:eastAsia="Times New Roman" w:cs="Times New Roman"/>
          <w:szCs w:val="24"/>
        </w:rPr>
        <w:t xml:space="preserve"> της τροπολογίας για τους </w:t>
      </w:r>
      <w:proofErr w:type="spellStart"/>
      <w:r>
        <w:rPr>
          <w:rFonts w:eastAsia="Times New Roman" w:cs="Times New Roman"/>
          <w:szCs w:val="24"/>
        </w:rPr>
        <w:t>αφυπηρετήσαντες</w:t>
      </w:r>
      <w:proofErr w:type="spellEnd"/>
      <w:r>
        <w:rPr>
          <w:rFonts w:eastAsia="Times New Roman" w:cs="Times New Roman"/>
          <w:szCs w:val="24"/>
        </w:rPr>
        <w:t xml:space="preserve"> καθηγητές ΑΕΙ ψηφίζουμε «</w:t>
      </w:r>
      <w:r>
        <w:rPr>
          <w:rFonts w:eastAsia="Times New Roman" w:cs="Times New Roman"/>
          <w:szCs w:val="24"/>
        </w:rPr>
        <w:t>ν</w:t>
      </w:r>
      <w:r>
        <w:rPr>
          <w:rFonts w:eastAsia="Times New Roman" w:cs="Times New Roman"/>
          <w:szCs w:val="24"/>
        </w:rPr>
        <w:t>αι». Δεν συμφωνούμε με τις προσωποπαγείς ρυθμίσεις της τροπολογίας 649/70.</w:t>
      </w:r>
    </w:p>
    <w:p w14:paraId="04456917"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Ευχαριστώ.</w:t>
      </w:r>
    </w:p>
    <w:p w14:paraId="04456918"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ΝΙΚΟΛΑΟΣ ΦΙΛΗΣ (Υπουργός Παιδείας, Έρευνας και Θρησκευμάτων):</w:t>
      </w:r>
      <w:r>
        <w:rPr>
          <w:rFonts w:eastAsia="Times New Roman" w:cs="Times New Roman"/>
          <w:szCs w:val="24"/>
        </w:rPr>
        <w:t xml:space="preserve"> Το άρθρο 27;</w:t>
      </w:r>
    </w:p>
    <w:p w14:paraId="04456919"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ΜΑΞΙΜΟΣ ΧΑΡΑΚΟΠΟΥΛΟΣ:</w:t>
      </w:r>
      <w:r>
        <w:rPr>
          <w:rFonts w:eastAsia="Times New Roman" w:cs="Times New Roman"/>
          <w:szCs w:val="24"/>
        </w:rPr>
        <w:t xml:space="preserve"> Σας είπαμε ότι εμείς δεν θα συμφωνήσουμε σε αναδρομικότητα φορολόγησης. Κάνετε σκόντο, εμείς δεν θα κάνουμε.</w:t>
      </w:r>
    </w:p>
    <w:p w14:paraId="0445691A"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Παρακαλώ να μην </w:t>
      </w:r>
      <w:r>
        <w:rPr>
          <w:rFonts w:eastAsia="Times New Roman" w:cs="Times New Roman"/>
          <w:szCs w:val="24"/>
        </w:rPr>
        <w:t>γίνεται διάλογος.</w:t>
      </w:r>
    </w:p>
    <w:p w14:paraId="0445691B"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ειδικός αγορητής από το Κομμουνιστικό Κόμμα </w:t>
      </w:r>
      <w:r>
        <w:rPr>
          <w:rFonts w:eastAsia="Times New Roman" w:cs="Times New Roman"/>
          <w:szCs w:val="24"/>
        </w:rPr>
        <w:t xml:space="preserve">Ελλάδας </w:t>
      </w:r>
      <w:r>
        <w:rPr>
          <w:rFonts w:eastAsia="Times New Roman" w:cs="Times New Roman"/>
          <w:szCs w:val="24"/>
        </w:rPr>
        <w:t>κ. Τάσσος.</w:t>
      </w:r>
    </w:p>
    <w:p w14:paraId="0445691C"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ΣΤΑΥΡΟΣ ΤΑΣΣΟΣ:</w:t>
      </w:r>
      <w:r>
        <w:rPr>
          <w:rFonts w:eastAsia="Times New Roman" w:cs="Times New Roman"/>
          <w:szCs w:val="24"/>
        </w:rPr>
        <w:t xml:space="preserve"> Ευχαριστώ, κύριε Πρόεδρε.</w:t>
      </w:r>
    </w:p>
    <w:p w14:paraId="0445691D"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Έγινε πολλή κουβέντα περί ελευθερίας και ο κ. Βορίδης, βέβαια, είπε ότι ελευθερία είναι το δικαίωμα της επιλογής. Για</w:t>
      </w:r>
      <w:r>
        <w:rPr>
          <w:rFonts w:eastAsia="Times New Roman" w:cs="Times New Roman"/>
          <w:szCs w:val="24"/>
        </w:rPr>
        <w:t xml:space="preserve"> εμάς ελευθερία είναι τι είναι αναγκαίο να κάνουμε ώστε εγώ και εσείς να ζούμε καλά, να απολαμβάνουμε τα κοινωνικά αγαθά της υγείας, της παιδείας, του αθλητισμού, του πολιτισμού. </w:t>
      </w:r>
    </w:p>
    <w:p w14:paraId="0445691E"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Λέμε, λοιπόν, ότι με βάση αυτήν την αντίληψη περί ελευθερίας, που εμείς έχου</w:t>
      </w:r>
      <w:r>
        <w:rPr>
          <w:rFonts w:eastAsia="Times New Roman" w:cs="Times New Roman"/>
          <w:szCs w:val="24"/>
        </w:rPr>
        <w:t xml:space="preserve">με, -αυτή η αντίληψη που λέει ότι ελευθερία είναι η συνειδητοποίηση της ανάγκης- μακάρι αυτήν την αντίληψη να είχε και η </w:t>
      </w:r>
      <w:r>
        <w:rPr>
          <w:rFonts w:eastAsia="Times New Roman" w:cs="Times New Roman"/>
          <w:szCs w:val="24"/>
        </w:rPr>
        <w:lastRenderedPageBreak/>
        <w:t>Κυβέρνηση. Γιατί αν την είχε αυτήν την αντίληψη, τότε θα κατανοούσε ότι κοινωνικά αγαθά και καπιταλισμός, όπου τα πάντα είναι εμπορεύμα</w:t>
      </w:r>
      <w:r>
        <w:rPr>
          <w:rFonts w:eastAsia="Times New Roman" w:cs="Times New Roman"/>
          <w:szCs w:val="24"/>
        </w:rPr>
        <w:t>τα προς πώληση με σκοπό το κέρδος, δεν μπορεί να υπάρξουν. Και, επομένως, παιδεία και επιχειρηματική δραστηριότητα δεν είναι έννοιες συμβατές. Η παιδεία είναι ένα δημόσιο κοινωνικό αγαθό και επομένως θα πρέπει να ανήκει στην κοινωνία, δεν μπορεί να είναι ε</w:t>
      </w:r>
      <w:r>
        <w:rPr>
          <w:rFonts w:eastAsia="Times New Roman" w:cs="Times New Roman"/>
          <w:szCs w:val="24"/>
        </w:rPr>
        <w:t>μπόρευμα προς πώληση με σκοπό το κέρδος ή να το πω και ολίγον κέρδος, κατά το ολίγον έγκυος. Κοινωνικά αγαθά και καπιταλισμός είναι έννοιες ασύμβατες. Αυτά όσον αφορά τον περί ελευθερίας λόγο.</w:t>
      </w:r>
    </w:p>
    <w:p w14:paraId="0445691F"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Τώρα εδώ θα είμαι λίγο πιο πεζός και θα αναφερθώ στην τροπολογί</w:t>
      </w:r>
      <w:r>
        <w:rPr>
          <w:rFonts w:eastAsia="Times New Roman" w:cs="Times New Roman"/>
          <w:szCs w:val="24"/>
        </w:rPr>
        <w:t>α αυτή που αφορά τις ρυθμίσεις για τη λειτουργία των θεάτρων και άλλων χώρων διεξαγωγής παραστάσεων, όπου προβλέπεται ότι θα πρέπει αυτοί που έχουν τα θέατρα μέχρι τις 31 Δεκεμβρίου 2016 να έχουν υποβάλει συγκεκριμένη μελέτη για την πυρασφάλεια.</w:t>
      </w:r>
    </w:p>
    <w:p w14:paraId="04456920"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Εμείς λέμε</w:t>
      </w:r>
      <w:r>
        <w:rPr>
          <w:rFonts w:eastAsia="Times New Roman" w:cs="Times New Roman"/>
          <w:szCs w:val="24"/>
        </w:rPr>
        <w:t xml:space="preserve"> ότι αυτό θα πρέπει να παραταθεί, να πάει τουλάχιστον μέχρι τον Μάιο του 2017 ή ακόμα καλύτερα να πάει μέχρι τον Σεπτέμβριο του 2017, που είναι και η ημερομηνία που επιτρέπεται να συνεχίσουν τη λειτουργία τους τα ήδη υπάρχοντα. Επομένως, ζητούμε αυτή την ε</w:t>
      </w:r>
      <w:r>
        <w:rPr>
          <w:rFonts w:eastAsia="Times New Roman" w:cs="Times New Roman"/>
          <w:szCs w:val="24"/>
        </w:rPr>
        <w:t>πέκταση του χρονικού ορίου, από τις 31 Δεκεμβρίου του 2016 να πάει κατ’ ελάχιστον μέχρι τον Μάιο του 2017 και κατά μέγιστο μέχρι τον Σεπτέμβριο του 2017.</w:t>
      </w:r>
    </w:p>
    <w:p w14:paraId="04456921"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 τον κ. Τάσσο. </w:t>
      </w:r>
    </w:p>
    <w:p w14:paraId="04456922"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Μαυρωτάς</w:t>
      </w:r>
      <w:proofErr w:type="spellEnd"/>
      <w:r>
        <w:rPr>
          <w:rFonts w:eastAsia="Times New Roman" w:cs="Times New Roman"/>
          <w:szCs w:val="24"/>
        </w:rPr>
        <w:t>.</w:t>
      </w:r>
    </w:p>
    <w:p w14:paraId="04456923"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ΔΗΜΗΤΡΙΟΣ Κ</w:t>
      </w:r>
      <w:r>
        <w:rPr>
          <w:rFonts w:eastAsia="Times New Roman" w:cs="Times New Roman"/>
          <w:b/>
          <w:szCs w:val="24"/>
        </w:rPr>
        <w:t>ΩΝΣΤΑΝΤΟΠΟΥΛΟΣ:</w:t>
      </w:r>
      <w:r>
        <w:rPr>
          <w:rFonts w:eastAsia="Times New Roman" w:cs="Times New Roman"/>
          <w:szCs w:val="24"/>
        </w:rPr>
        <w:t xml:space="preserve"> Κύριε Πρόεδρε, δεν μου δώσατε τον λόγο.</w:t>
      </w:r>
    </w:p>
    <w:p w14:paraId="04456924"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Με </w:t>
      </w:r>
      <w:proofErr w:type="spellStart"/>
      <w:r>
        <w:rPr>
          <w:rFonts w:eastAsia="Times New Roman" w:cs="Times New Roman"/>
          <w:szCs w:val="24"/>
        </w:rPr>
        <w:t>συγχωρείτε</w:t>
      </w:r>
      <w:proofErr w:type="spellEnd"/>
      <w:r>
        <w:rPr>
          <w:rFonts w:eastAsia="Times New Roman" w:cs="Times New Roman"/>
          <w:szCs w:val="24"/>
        </w:rPr>
        <w:t>, σας ρωτήσαμε, σας κάναμε νόημα και μου είπατε ότι δεν θέλετε τον λόγο, ότι δεν πρόκειται να τοποθετηθείτε.</w:t>
      </w:r>
    </w:p>
    <w:p w14:paraId="04456925"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Δεν το κατάλαβα, </w:t>
      </w:r>
      <w:r>
        <w:rPr>
          <w:rFonts w:eastAsia="Times New Roman" w:cs="Times New Roman"/>
          <w:szCs w:val="24"/>
        </w:rPr>
        <w:t>κύριε Πρόεδρε.</w:t>
      </w:r>
    </w:p>
    <w:p w14:paraId="04456926"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Όλοι οι άλλοι ειδικοί αγορητές καταλαβαίνουν το Προεδρείο και μόνο εσείς δεν το καταλάβατε; Εγώ δεν προτίθεμαι να σας στερήσω τον λόγο, αλλά με εκπλήσσετε ζητώντας τον λόγο. </w:t>
      </w:r>
    </w:p>
    <w:p w14:paraId="04456927"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Μαυρωτά</w:t>
      </w:r>
      <w:proofErr w:type="spellEnd"/>
      <w:r>
        <w:rPr>
          <w:rFonts w:eastAsia="Times New Roman" w:cs="Times New Roman"/>
          <w:szCs w:val="24"/>
        </w:rPr>
        <w:t>, κοινοβουλευτικά π</w:t>
      </w:r>
      <w:r>
        <w:rPr>
          <w:rFonts w:eastAsia="Times New Roman" w:cs="Times New Roman"/>
          <w:szCs w:val="24"/>
        </w:rPr>
        <w:t>ροηγείται ο κ. Κωνσταντόπουλος.</w:t>
      </w:r>
    </w:p>
    <w:p w14:paraId="04456928"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Παρακαλώ.</w:t>
      </w:r>
    </w:p>
    <w:p w14:paraId="04456929"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Να πάρει τον λόγο ο κ. </w:t>
      </w:r>
      <w:proofErr w:type="spellStart"/>
      <w:r>
        <w:rPr>
          <w:rFonts w:eastAsia="Times New Roman" w:cs="Times New Roman"/>
          <w:szCs w:val="24"/>
        </w:rPr>
        <w:t>Μαυρωτάς</w:t>
      </w:r>
      <w:proofErr w:type="spellEnd"/>
      <w:r>
        <w:rPr>
          <w:rFonts w:eastAsia="Times New Roman" w:cs="Times New Roman"/>
          <w:szCs w:val="24"/>
        </w:rPr>
        <w:t xml:space="preserve"> και μετά θα μιλήσω εγώ.</w:t>
      </w:r>
    </w:p>
    <w:p w14:paraId="0445692A"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Κύριε </w:t>
      </w:r>
      <w:proofErr w:type="spellStart"/>
      <w:r>
        <w:rPr>
          <w:rFonts w:eastAsia="Times New Roman" w:cs="Times New Roman"/>
          <w:szCs w:val="24"/>
        </w:rPr>
        <w:t>Μαυρωτά</w:t>
      </w:r>
      <w:proofErr w:type="spellEnd"/>
      <w:r>
        <w:rPr>
          <w:rFonts w:eastAsia="Times New Roman" w:cs="Times New Roman"/>
          <w:szCs w:val="24"/>
        </w:rPr>
        <w:t xml:space="preserve">, έχετε τον λόγο. </w:t>
      </w:r>
    </w:p>
    <w:p w14:paraId="0445692B"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Μετά ακολουθεί ο κ. Κωνσταντόπουλος.</w:t>
      </w:r>
    </w:p>
    <w:p w14:paraId="0445692C"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w:t>
      </w:r>
      <w:r>
        <w:rPr>
          <w:rFonts w:eastAsia="Times New Roman" w:cs="Times New Roman"/>
          <w:b/>
          <w:szCs w:val="24"/>
        </w:rPr>
        <w:t>ΜΑΥΡΩΤΑΣ:</w:t>
      </w:r>
      <w:r>
        <w:rPr>
          <w:rFonts w:eastAsia="Times New Roman" w:cs="Times New Roman"/>
          <w:szCs w:val="24"/>
        </w:rPr>
        <w:t xml:space="preserve"> Παίρνω τον λόγο για δύο λεπτά μόνο, κύριε Πρόεδρε.</w:t>
      </w:r>
    </w:p>
    <w:p w14:paraId="0445692D"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Στο νομοσχέδιο για την ελληνόγλωσση και τη διαπολιτισμική εκπαίδευση υπάρχουν αρκετά άρθρα τα οποία θα υπερψηφίσουμε. Όμως, στο άρθρο 28, που ήταν και το επίμαχο όλη αυτή την περίοδο και </w:t>
      </w:r>
      <w:r>
        <w:rPr>
          <w:rFonts w:eastAsia="Times New Roman" w:cs="Times New Roman"/>
          <w:szCs w:val="24"/>
        </w:rPr>
        <w:lastRenderedPageBreak/>
        <w:t>αφορά τη</w:t>
      </w:r>
      <w:r>
        <w:rPr>
          <w:rFonts w:eastAsia="Times New Roman" w:cs="Times New Roman"/>
          <w:szCs w:val="24"/>
        </w:rPr>
        <w:t>ν ιδιωτική εκπαίδευση, κάναμε μια συγκεκριμένη πρόταση συμβιβαστική. Προσπαθήσαμε, δηλαδή, να βρούμε μια χρυσή τομή μεταξύ των διαφορετικών απόψεων. Το Υπουργείο, όμως, δεν τόλμησε να κάνει το βήμα, το οποίο είχε αφήσει να διαφανεί ότι το σκεφτόταν στην Επ</w:t>
      </w:r>
      <w:r>
        <w:rPr>
          <w:rFonts w:eastAsia="Times New Roman" w:cs="Times New Roman"/>
          <w:szCs w:val="24"/>
        </w:rPr>
        <w:t>ιτροπή Μορφωτικών Υποθέσεων, να υιοθετήσει δηλαδή μια πρόταση έστω και αν προέρχεται από άλλο κόμμα. Σημασία δεν έχει, κατά τη γνώμη μας, η πατρότητα μιας πρότασης για την αποδοχή της, αλλά το περιεχόμενό της.</w:t>
      </w:r>
    </w:p>
    <w:p w14:paraId="0445692E"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Ένα παράπονο που συνεχίζουμε να έχουμε είναι γ</w:t>
      </w:r>
      <w:r>
        <w:rPr>
          <w:rFonts w:eastAsia="Times New Roman" w:cs="Times New Roman"/>
          <w:szCs w:val="24"/>
        </w:rPr>
        <w:t xml:space="preserve">ια τον τρόπο νομοθέτησης με τις συνεχείς τροπολογίες, που τώρα πια εκτός από τα πολυνομοσχέδια έχουμε και τις </w:t>
      </w:r>
      <w:proofErr w:type="spellStart"/>
      <w:r>
        <w:rPr>
          <w:rFonts w:eastAsia="Times New Roman" w:cs="Times New Roman"/>
          <w:szCs w:val="24"/>
        </w:rPr>
        <w:t>πολυτροπολογίες</w:t>
      </w:r>
      <w:proofErr w:type="spellEnd"/>
      <w:r>
        <w:rPr>
          <w:rFonts w:eastAsia="Times New Roman" w:cs="Times New Roman"/>
          <w:szCs w:val="24"/>
        </w:rPr>
        <w:t xml:space="preserve"> που έρχονται κατά </w:t>
      </w:r>
      <w:proofErr w:type="spellStart"/>
      <w:r>
        <w:rPr>
          <w:rFonts w:eastAsia="Times New Roman" w:cs="Times New Roman"/>
          <w:szCs w:val="24"/>
        </w:rPr>
        <w:t>ριπάς</w:t>
      </w:r>
      <w:proofErr w:type="spellEnd"/>
      <w:r>
        <w:rPr>
          <w:rFonts w:eastAsia="Times New Roman" w:cs="Times New Roman"/>
          <w:szCs w:val="24"/>
        </w:rPr>
        <w:t xml:space="preserve"> και μάλιστα μέχρι την τελευταία στιγμή και νομοτεχνικές βελτιώσεις που ανατρέπουν προηγούμενες νομοτεχνικέ</w:t>
      </w:r>
      <w:r>
        <w:rPr>
          <w:rFonts w:eastAsia="Times New Roman" w:cs="Times New Roman"/>
          <w:szCs w:val="24"/>
        </w:rPr>
        <w:t xml:space="preserve">ς βελτιώσεις, στις οποίες είχαμε ουσιαστικά δομήσει την ομιλία μας το πρωί. Θέλω να πω ότι γενικά αυτή η αιφνιδιαστική νομοθέτηση μόνο τριβές δημιουργεί και δεν βοηθά τις συναινέσεις που είναι απαραίτητες για τις μεγάλες αλλαγές που έχει ανάγκη όχι μόνο ο </w:t>
      </w:r>
      <w:r>
        <w:rPr>
          <w:rFonts w:eastAsia="Times New Roman" w:cs="Times New Roman"/>
          <w:szCs w:val="24"/>
        </w:rPr>
        <w:t xml:space="preserve">τόπος μας, αλλά ειδικά ο τομέας της παιδείας που περισσότερο εδώ πέρα υπηρετούμε. </w:t>
      </w:r>
    </w:p>
    <w:p w14:paraId="0445692F"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Τέλος, θα κλείσω, εκφράζοντας τη λύπη μου για τις παραιτήσεις των μελών από τα </w:t>
      </w:r>
      <w:r>
        <w:rPr>
          <w:rFonts w:eastAsia="Times New Roman" w:cs="Times New Roman"/>
          <w:szCs w:val="24"/>
        </w:rPr>
        <w:t>σ</w:t>
      </w:r>
      <w:r>
        <w:rPr>
          <w:rFonts w:eastAsia="Times New Roman" w:cs="Times New Roman"/>
          <w:szCs w:val="24"/>
        </w:rPr>
        <w:t xml:space="preserve">υμβούλια </w:t>
      </w:r>
      <w:r>
        <w:rPr>
          <w:rFonts w:eastAsia="Times New Roman" w:cs="Times New Roman"/>
          <w:szCs w:val="24"/>
        </w:rPr>
        <w:t>ι</w:t>
      </w:r>
      <w:r>
        <w:rPr>
          <w:rFonts w:eastAsia="Times New Roman" w:cs="Times New Roman"/>
          <w:szCs w:val="24"/>
        </w:rPr>
        <w:t xml:space="preserve">δρυμάτων αρκετών </w:t>
      </w:r>
      <w:r>
        <w:rPr>
          <w:rFonts w:eastAsia="Times New Roman" w:cs="Times New Roman"/>
          <w:szCs w:val="24"/>
        </w:rPr>
        <w:t>π</w:t>
      </w:r>
      <w:r>
        <w:rPr>
          <w:rFonts w:eastAsia="Times New Roman" w:cs="Times New Roman"/>
          <w:szCs w:val="24"/>
        </w:rPr>
        <w:t xml:space="preserve">ανεπιστημίων, του </w:t>
      </w:r>
      <w:proofErr w:type="spellStart"/>
      <w:r>
        <w:rPr>
          <w:rFonts w:eastAsia="Times New Roman" w:cs="Times New Roman"/>
          <w:szCs w:val="24"/>
        </w:rPr>
        <w:t>Μετσοβίου</w:t>
      </w:r>
      <w:proofErr w:type="spellEnd"/>
      <w:r>
        <w:rPr>
          <w:rFonts w:eastAsia="Times New Roman" w:cs="Times New Roman"/>
          <w:szCs w:val="24"/>
        </w:rPr>
        <w:t xml:space="preserve"> Πολυτεχνείου, του ΕΚΠΑ, της Θεσσαλονί</w:t>
      </w:r>
      <w:r>
        <w:rPr>
          <w:rFonts w:eastAsia="Times New Roman" w:cs="Times New Roman"/>
          <w:szCs w:val="24"/>
        </w:rPr>
        <w:t xml:space="preserve">κης. Παραιτήθηκαν ουσιαστικά, γιατί δεν αποδέχθηκαν την παράταση της θητείας τους, καθότι η Κυβέρνηση δεν θέλει να κινήσει τις διαδικασίες για νέες εκλογές στα </w:t>
      </w:r>
      <w:r>
        <w:rPr>
          <w:rFonts w:eastAsia="Times New Roman" w:cs="Times New Roman"/>
          <w:szCs w:val="24"/>
        </w:rPr>
        <w:t>σ</w:t>
      </w:r>
      <w:r>
        <w:rPr>
          <w:rFonts w:eastAsia="Times New Roman" w:cs="Times New Roman"/>
          <w:szCs w:val="24"/>
        </w:rPr>
        <w:t xml:space="preserve">υμβούλια των </w:t>
      </w:r>
      <w:r>
        <w:rPr>
          <w:rFonts w:eastAsia="Times New Roman" w:cs="Times New Roman"/>
          <w:szCs w:val="24"/>
        </w:rPr>
        <w:t>ι</w:t>
      </w:r>
      <w:r>
        <w:rPr>
          <w:rFonts w:eastAsia="Times New Roman" w:cs="Times New Roman"/>
          <w:szCs w:val="24"/>
        </w:rPr>
        <w:t xml:space="preserve">δρυμάτων. Ελπίζουμε αυτό περισσότερο να σας προβληματίσει παρά να σας </w:t>
      </w:r>
      <w:r>
        <w:rPr>
          <w:rFonts w:eastAsia="Times New Roman" w:cs="Times New Roman"/>
          <w:szCs w:val="24"/>
        </w:rPr>
        <w:t>χαροποιήσει.</w:t>
      </w:r>
    </w:p>
    <w:p w14:paraId="04456930"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04456931"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 τον κ. </w:t>
      </w:r>
      <w:proofErr w:type="spellStart"/>
      <w:r>
        <w:rPr>
          <w:rFonts w:eastAsia="Times New Roman" w:cs="Times New Roman"/>
          <w:szCs w:val="24"/>
        </w:rPr>
        <w:t>Μαυρωτά</w:t>
      </w:r>
      <w:proofErr w:type="spellEnd"/>
      <w:r>
        <w:rPr>
          <w:rFonts w:eastAsia="Times New Roman" w:cs="Times New Roman"/>
          <w:szCs w:val="24"/>
        </w:rPr>
        <w:t xml:space="preserve">. </w:t>
      </w:r>
    </w:p>
    <w:p w14:paraId="04456932"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w:t>
      </w:r>
      <w:r>
        <w:rPr>
          <w:rFonts w:eastAsia="Times New Roman" w:cs="Times New Roman"/>
          <w:szCs w:val="24"/>
        </w:rPr>
        <w:t>ε</w:t>
      </w:r>
      <w:r>
        <w:rPr>
          <w:rFonts w:eastAsia="Times New Roman" w:cs="Times New Roman"/>
          <w:szCs w:val="24"/>
        </w:rPr>
        <w:t xml:space="preserve">ιδικός </w:t>
      </w:r>
      <w:r>
        <w:rPr>
          <w:rFonts w:eastAsia="Times New Roman" w:cs="Times New Roman"/>
          <w:szCs w:val="24"/>
        </w:rPr>
        <w:t>α</w:t>
      </w:r>
      <w:r>
        <w:rPr>
          <w:rFonts w:eastAsia="Times New Roman" w:cs="Times New Roman"/>
          <w:szCs w:val="24"/>
        </w:rPr>
        <w:t>γορητής από τη Δημοκρατική Συμπαράταξη, ο κ. Κωνσταντόπουλος.</w:t>
      </w:r>
    </w:p>
    <w:p w14:paraId="04456933"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Κύριε Πρόεδρε, κυρίες και κύριοι συνάδελφοι, η παιδεί</w:t>
      </w:r>
      <w:r>
        <w:rPr>
          <w:rFonts w:eastAsia="Times New Roman" w:cs="Times New Roman"/>
          <w:szCs w:val="24"/>
        </w:rPr>
        <w:t xml:space="preserve">α είναι ένα κοινωνικό αγαθό και ως κοινωνικό αγαθό θα πρέπει να αντιμετωπίζεται. Ιδιαίτερα χρειάζεται συναίνεση, διαβούλευση, διάλογο, κάτι το οποίο δεν κατέστη δυνατό θα έλεγα να γίνει εν τοις </w:t>
      </w:r>
      <w:proofErr w:type="spellStart"/>
      <w:r>
        <w:rPr>
          <w:rFonts w:eastAsia="Times New Roman" w:cs="Times New Roman"/>
          <w:szCs w:val="24"/>
        </w:rPr>
        <w:t>πράγμασι</w:t>
      </w:r>
      <w:proofErr w:type="spellEnd"/>
      <w:r>
        <w:rPr>
          <w:rFonts w:eastAsia="Times New Roman" w:cs="Times New Roman"/>
          <w:szCs w:val="24"/>
        </w:rPr>
        <w:t xml:space="preserve"> όπως θα έπρεπε. </w:t>
      </w:r>
    </w:p>
    <w:p w14:paraId="04456934"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Θα έλεγα ότι η όλη διαδικασία που ακ</w:t>
      </w:r>
      <w:r>
        <w:rPr>
          <w:rFonts w:eastAsia="Times New Roman" w:cs="Times New Roman"/>
          <w:szCs w:val="24"/>
        </w:rPr>
        <w:t>ολουθήθηκε ήταν ένας παράδοξος τρόπος, ώστε να αλλάξει η φυσιογνωμία του νομοσχεδίου. Ένα νομοσχέδιο το οποίο, ενώ ήρθε ως νομοσχέδιο της ελληνόγλωσσης εκπαίδευσης του εξωτερικού, με το άρθρο για την ιδιωτική εκπαίδευση άλλαξε η φυσιογνωμία του. Φυσικά, αυ</w:t>
      </w:r>
      <w:r>
        <w:rPr>
          <w:rFonts w:eastAsia="Times New Roman" w:cs="Times New Roman"/>
          <w:szCs w:val="24"/>
        </w:rPr>
        <w:t xml:space="preserve">τά που άλλαξαν πολύ περισσότερο τη φυσιογνωμία αυτού του νομοσχεδίου ήταν η ειδική αγωγή και φυσικά οι πολλές τροπολογίες που ήρθαν προς συζήτηση. </w:t>
      </w:r>
    </w:p>
    <w:p w14:paraId="04456935"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Αναφέρθηκα διεξοδικά και εκτενώς τόσο ως προς το νομοσχέδιο όσο και ως προς τα άρθρα της ιδιωτικής εκπαίδευσ</w:t>
      </w:r>
      <w:r>
        <w:rPr>
          <w:rFonts w:eastAsia="Times New Roman" w:cs="Times New Roman"/>
          <w:szCs w:val="24"/>
        </w:rPr>
        <w:t xml:space="preserve">ης και της ειδικής αγωγής. Όμως, κύριε Υπουργέ, θα ήθελα να σας υπενθυμίσω έναν διάλογο, τον οποίο εσείς προκρίνατε μαζί με τον Πρωθυπουργό τον Σεπτέμβριο του 2015 και ήσασταν αυτοί οι οποίοι δεν τον σεβάστηκαν. </w:t>
      </w:r>
    </w:p>
    <w:p w14:paraId="04456936"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Τότε</w:t>
      </w:r>
      <w:r>
        <w:rPr>
          <w:rFonts w:eastAsia="Times New Roman" w:cs="Times New Roman"/>
          <w:b/>
          <w:szCs w:val="24"/>
        </w:rPr>
        <w:t xml:space="preserve"> </w:t>
      </w:r>
      <w:r>
        <w:rPr>
          <w:rFonts w:eastAsia="Times New Roman" w:cs="Times New Roman"/>
          <w:szCs w:val="24"/>
        </w:rPr>
        <w:t>είχαν προτείνει να γίνει ένας διάλογος</w:t>
      </w:r>
      <w:r>
        <w:rPr>
          <w:rFonts w:eastAsia="Times New Roman" w:cs="Times New Roman"/>
          <w:szCs w:val="24"/>
        </w:rPr>
        <w:t xml:space="preserve"> σε βάθος, να υπάρξει διαβούλευση και τα </w:t>
      </w:r>
      <w:proofErr w:type="spellStart"/>
      <w:r>
        <w:rPr>
          <w:rFonts w:eastAsia="Times New Roman" w:cs="Times New Roman"/>
          <w:szCs w:val="24"/>
        </w:rPr>
        <w:t>προκρίματα</w:t>
      </w:r>
      <w:proofErr w:type="spellEnd"/>
      <w:r>
        <w:rPr>
          <w:rFonts w:eastAsia="Times New Roman" w:cs="Times New Roman"/>
          <w:szCs w:val="24"/>
        </w:rPr>
        <w:t xml:space="preserve"> του διαλόγου να έρθουν στη Βουλή και να γίνουν νομοθετήματα. Λείπουν σήμερα τόσο τα συμπεράσματα </w:t>
      </w:r>
      <w:r>
        <w:rPr>
          <w:rFonts w:eastAsia="Times New Roman" w:cs="Times New Roman"/>
          <w:szCs w:val="24"/>
        </w:rPr>
        <w:lastRenderedPageBreak/>
        <w:t>όσο και οι προτάσεις του ΙΕΠ και του ΕΣΥΠ. Πιστεύω ότι θα ήταν προς μια άλλη κατεύθυνση η όλη διαδικασία το</w:t>
      </w:r>
      <w:r>
        <w:rPr>
          <w:rFonts w:eastAsia="Times New Roman" w:cs="Times New Roman"/>
          <w:szCs w:val="24"/>
        </w:rPr>
        <w:t>υ διαλόγου, αν είχαμε τις προτάσεις τόσο του ΙΕΠ όσο και του ΕΣΥΠ.</w:t>
      </w:r>
    </w:p>
    <w:p w14:paraId="04456937"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Τώρα ως προς τα διαπολιτισμικά στοιχεία και των σχολείων, που πραγματικά θέλουμε ως Έλληνες πολίτες να έχουμε στη χώρα μας, πιστεύω ότι είναι χρέος και υποχρέωση όλων μας να σταθμίσουμε τα </w:t>
      </w:r>
      <w:r>
        <w:rPr>
          <w:rFonts w:eastAsia="Times New Roman" w:cs="Times New Roman"/>
          <w:szCs w:val="24"/>
        </w:rPr>
        <w:t xml:space="preserve">πράγματα και να δούμε τις αξίες τόσο κατά της φτώχειας φυσικά όσο και της ξενοφοβίας και του ρατσισμού, γιατί και οι πρόσφυγες θα πρέπει να τύχουν ισότιμης εκπαιδευτικής διαδικασίας. </w:t>
      </w:r>
    </w:p>
    <w:p w14:paraId="04456938"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Τα ερωτήματα μπορεί να είναι πολλά, ιδιαίτερα, θα έλεγα, σχετικά για το </w:t>
      </w:r>
      <w:r>
        <w:rPr>
          <w:rFonts w:eastAsia="Times New Roman" w:cs="Times New Roman"/>
          <w:szCs w:val="24"/>
        </w:rPr>
        <w:t>ποιο μοντέλο εκπαίδευσης θα προωθηθεί για την ένταξη των αλλόγλωσσων μαθητών και προσφύγων, καθώς επίσης κατά πόσο μπορούν να συνεχιστούν προγράμματα της διαπολιτισμικής εκπαίδευσης στα πανεπιστήμιά μας.</w:t>
      </w:r>
    </w:p>
    <w:p w14:paraId="04456939"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Όμως, αυτό με το οποίο θα ήθελα εν κατακλείδι να κλε</w:t>
      </w:r>
      <w:r>
        <w:rPr>
          <w:rFonts w:eastAsia="Times New Roman" w:cs="Times New Roman"/>
          <w:szCs w:val="24"/>
        </w:rPr>
        <w:t xml:space="preserve">ίσω είναι ότι θα πρέπει να δούμε και μια άλλη γενιά της νεολαίας, της δικής μας νεολαίας, της νέας γενιάς που αφορά τους </w:t>
      </w:r>
      <w:proofErr w:type="spellStart"/>
      <w:r>
        <w:rPr>
          <w:rFonts w:eastAsia="Times New Roman" w:cs="Times New Roman"/>
          <w:szCs w:val="24"/>
        </w:rPr>
        <w:t>Ρομά</w:t>
      </w:r>
      <w:proofErr w:type="spellEnd"/>
      <w:r>
        <w:rPr>
          <w:rFonts w:eastAsia="Times New Roman" w:cs="Times New Roman"/>
          <w:szCs w:val="24"/>
        </w:rPr>
        <w:t xml:space="preserve">. Γι’ αυτούς καμία </w:t>
      </w:r>
      <w:r>
        <w:rPr>
          <w:rFonts w:eastAsia="Times New Roman" w:cs="Times New Roman"/>
          <w:szCs w:val="24"/>
        </w:rPr>
        <w:lastRenderedPageBreak/>
        <w:t xml:space="preserve">αναφορά. Θα πρέπει, λοιπόν, εδώ να δούμε και το θέμα των </w:t>
      </w:r>
      <w:proofErr w:type="spellStart"/>
      <w:r>
        <w:rPr>
          <w:rFonts w:eastAsia="Times New Roman" w:cs="Times New Roman"/>
          <w:szCs w:val="24"/>
        </w:rPr>
        <w:t>Ρομά</w:t>
      </w:r>
      <w:proofErr w:type="spellEnd"/>
      <w:r>
        <w:rPr>
          <w:rFonts w:eastAsia="Times New Roman" w:cs="Times New Roman"/>
          <w:szCs w:val="24"/>
        </w:rPr>
        <w:t xml:space="preserve"> ισότιμα και να φέρουμε αυτές τις προτάσεις που πρα</w:t>
      </w:r>
      <w:r>
        <w:rPr>
          <w:rFonts w:eastAsia="Times New Roman" w:cs="Times New Roman"/>
          <w:szCs w:val="24"/>
        </w:rPr>
        <w:t xml:space="preserve">γματικά θα δώσουν και σε αυτούς διέξοδο. </w:t>
      </w:r>
    </w:p>
    <w:p w14:paraId="0445693A"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0445693B"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 τον κ. Κωνσταντόπουλο με τον οποίο ολοκληρώθηκε και ο κύκλος των εισηγητών και ειδικών αγορητών. </w:t>
      </w:r>
    </w:p>
    <w:p w14:paraId="0445693C"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Τον λόγο έχει ο Υπουργός Παιδείας, κ. Φίλης, για να κλ</w:t>
      </w:r>
      <w:r>
        <w:rPr>
          <w:rFonts w:eastAsia="Times New Roman" w:cs="Times New Roman"/>
          <w:szCs w:val="24"/>
        </w:rPr>
        <w:t>είσουμε τη συνεδρίαση.</w:t>
      </w:r>
    </w:p>
    <w:p w14:paraId="0445693D"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Κύριε Φίλη, έχετε τον λόγο.</w:t>
      </w:r>
    </w:p>
    <w:p w14:paraId="0445693E"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ΝΙΚΟΛΑΟΣ ΦΙΛΗΣ (Υπουργός Παιδείας, Έρευνας και Θρησκευμάτων):</w:t>
      </w:r>
      <w:r>
        <w:rPr>
          <w:rFonts w:eastAsia="Times New Roman" w:cs="Times New Roman"/>
          <w:szCs w:val="24"/>
        </w:rPr>
        <w:t xml:space="preserve"> Κύριε Πρόεδρε, θα μιλήσουν πολύ σύντομα και οι άλλοι δύο Υπουργοί. </w:t>
      </w:r>
    </w:p>
    <w:p w14:paraId="0445693F"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Με </w:t>
      </w:r>
      <w:proofErr w:type="spellStart"/>
      <w:r>
        <w:rPr>
          <w:rFonts w:eastAsia="Times New Roman" w:cs="Times New Roman"/>
          <w:szCs w:val="24"/>
        </w:rPr>
        <w:t>συγχωρείτε</w:t>
      </w:r>
      <w:proofErr w:type="spellEnd"/>
      <w:r>
        <w:rPr>
          <w:rFonts w:eastAsia="Times New Roman" w:cs="Times New Roman"/>
          <w:szCs w:val="24"/>
        </w:rPr>
        <w:t>, κύριε Υπουργέ, αλλά ο Υπου</w:t>
      </w:r>
      <w:r>
        <w:rPr>
          <w:rFonts w:eastAsia="Times New Roman" w:cs="Times New Roman"/>
          <w:szCs w:val="24"/>
        </w:rPr>
        <w:t xml:space="preserve">ργός κλείνει ένα νομοσχέδιο και ολοκληρώνει τη συζήτηση. Εάν θέλετε, να προηγηθούν για να κλείσετε εσείς. Θέλετε να προηγηθεί ο κ. </w:t>
      </w:r>
      <w:proofErr w:type="spellStart"/>
      <w:r>
        <w:rPr>
          <w:rFonts w:eastAsia="Times New Roman" w:cs="Times New Roman"/>
          <w:szCs w:val="24"/>
        </w:rPr>
        <w:t>Πελεγρίνης</w:t>
      </w:r>
      <w:proofErr w:type="spellEnd"/>
      <w:r>
        <w:rPr>
          <w:rFonts w:eastAsia="Times New Roman" w:cs="Times New Roman"/>
          <w:szCs w:val="24"/>
        </w:rPr>
        <w:t xml:space="preserve"> και μετά η κ. Αναγνωστοπούλου; Αυτό εννοείτε;</w:t>
      </w:r>
    </w:p>
    <w:p w14:paraId="04456940"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lastRenderedPageBreak/>
        <w:t>ΝΙΚΟΛΑΟΣ ΦΙΛΗΣ (Υπουργός Παιδείας, Έρευνας και Θρησκευμάτων):</w:t>
      </w:r>
      <w:r>
        <w:rPr>
          <w:rFonts w:eastAsia="Times New Roman" w:cs="Times New Roman"/>
          <w:szCs w:val="24"/>
        </w:rPr>
        <w:t xml:space="preserve"> Ναι, β</w:t>
      </w:r>
      <w:r>
        <w:rPr>
          <w:rFonts w:eastAsia="Times New Roman" w:cs="Times New Roman"/>
          <w:szCs w:val="24"/>
        </w:rPr>
        <w:t xml:space="preserve">εβαίως. </w:t>
      </w:r>
    </w:p>
    <w:p w14:paraId="04456941"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Πολύ σύντομα, κύριε Υφυπουργέ έχετε τον λόγο. </w:t>
      </w:r>
    </w:p>
    <w:p w14:paraId="04456942"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Πελεγρίνη</w:t>
      </w:r>
      <w:proofErr w:type="spellEnd"/>
      <w:r>
        <w:rPr>
          <w:rFonts w:eastAsia="Times New Roman" w:cs="Times New Roman"/>
          <w:szCs w:val="24"/>
        </w:rPr>
        <w:t>, έχετε τον λόγο.</w:t>
      </w:r>
    </w:p>
    <w:p w14:paraId="04456943"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ΘΕΟΔΟΣΗΣ ΠΕΛΕΓΡΙΝΗΣ (Υφυπουργός Παιδείας, Έρευνας και Θρησκευμάτων):</w:t>
      </w:r>
      <w:r>
        <w:rPr>
          <w:rFonts w:eastAsia="Times New Roman" w:cs="Times New Roman"/>
          <w:szCs w:val="24"/>
        </w:rPr>
        <w:t xml:space="preserve"> Κύριε Πρόεδρε, θα είμαι πάρα πολύ σύντομος και θα αναφερθώ σε αυ</w:t>
      </w:r>
      <w:r>
        <w:rPr>
          <w:rFonts w:eastAsia="Times New Roman" w:cs="Times New Roman"/>
          <w:szCs w:val="24"/>
        </w:rPr>
        <w:t>τό που είπε ο κ. Βορίδης για τα επτά χρόνια θητείας των αποσπασμένων, οι οποίοι έχουν τη δυνατότητα να εξαντλήσουν την εκπαιδευτική τους πορεία στον τόπο που βρίσκονται, αφήνοντας παράλληλα την οργανική τους θέση εδώ.</w:t>
      </w:r>
    </w:p>
    <w:p w14:paraId="04456944"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Ειλικρινά απορώ, γιατί είναι ίσως το μ</w:t>
      </w:r>
      <w:r>
        <w:rPr>
          <w:rFonts w:eastAsia="Times New Roman" w:cs="Times New Roman"/>
          <w:szCs w:val="24"/>
        </w:rPr>
        <w:t>όνο μέτρο που αντιμετωπίστηκε με τον πλέον συναινετικό τρόπου από όλους εδώ, με τις αμφισβητήσεις σας. Άρα, δεν βάλαμε καθόλου κοινωνικά κριτήρια, για να μην υπεισέρχεται υποκειμενικός παράγοντας, δηλαδή αυτό που έγινε μέχρι τώρα και προκαλεί το χάος οφείλ</w:t>
      </w:r>
      <w:r>
        <w:rPr>
          <w:rFonts w:eastAsia="Times New Roman" w:cs="Times New Roman"/>
          <w:szCs w:val="24"/>
        </w:rPr>
        <w:t xml:space="preserve">εται ακριβώς σε αυτόν τον λόγο. Τα κριτήρια, τα οποία μπήκαν είναι αντικειμενικά, όπως και αυτά </w:t>
      </w:r>
      <w:r>
        <w:rPr>
          <w:rFonts w:eastAsia="Times New Roman" w:cs="Times New Roman"/>
          <w:szCs w:val="24"/>
        </w:rPr>
        <w:lastRenderedPageBreak/>
        <w:t>για τους γάμους που είπατε, και ασφαλώς υπάρχει πάντοτε η δυνατότητα κάποιος επιτήδειος να βρει τον τρόπο να ξεφύγει. Εδώ έχουμε πλαστά πτυχία από τα πανεπιστήμ</w:t>
      </w:r>
      <w:r>
        <w:rPr>
          <w:rFonts w:eastAsia="Times New Roman" w:cs="Times New Roman"/>
          <w:szCs w:val="24"/>
        </w:rPr>
        <w:t xml:space="preserve">ια. </w:t>
      </w:r>
    </w:p>
    <w:p w14:paraId="04456945"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Οφείλαμε να εισαγάγουμε αυτό το μέτρο, πρώτον, γιατί το είδαμε ανθρώπινο, με την έννοια ότι κάποιοι άνθρωποι που είχαν εργαστεί εκεί θα έπρεπε να φύγουν από τον βραχνά της κατ’ έτος ανανέωσης και, δεύτερον, διότι δημιουργείται ένας χώρος για άλλους εξ</w:t>
      </w:r>
      <w:r>
        <w:rPr>
          <w:rFonts w:eastAsia="Times New Roman" w:cs="Times New Roman"/>
          <w:szCs w:val="24"/>
        </w:rPr>
        <w:t>ίσου ικανούς εκπαιδευτικούς από εδώ να διεκδικήσουν τη θέση εκεί. Συνεχίζει να υπάρχει, γιατί δεν υπάρχει άλλος τρόπος αξιολόγησης της ποιότητάς τους, παρά να ξέρουμε ότι οι άνθρωποι αυτοί όλο τον καιρό που ήταν εκεί ασχολήθηκαν με την εκπαίδευση, γιατί υπ</w:t>
      </w:r>
      <w:r>
        <w:rPr>
          <w:rFonts w:eastAsia="Times New Roman" w:cs="Times New Roman"/>
          <w:szCs w:val="24"/>
        </w:rPr>
        <w:t>άρχουν εκπαιδευτικοί -και λυπάμαι που το λέω- που πήγαν και κάθισαν έναν χρόνο και μετά έκαναν άλλες δουλειές. Αυτός μπορεί να είναι είκοσι χρόνια. Θα τον φέρετε μετά από είκοσι χρόνια, που έχει φύγει από τη δουλειά του, και θα τον εμπιστευθείτε για τα παι</w:t>
      </w:r>
      <w:r>
        <w:rPr>
          <w:rFonts w:eastAsia="Times New Roman" w:cs="Times New Roman"/>
          <w:szCs w:val="24"/>
        </w:rPr>
        <w:t xml:space="preserve">διά σας; </w:t>
      </w:r>
    </w:p>
    <w:p w14:paraId="04456946"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Θέλω να πω ότι είναι ίσως το πλέον καινοτόμο μέτρο που φέρνουμε με το νομοσχέδιο αυτό, γιατί, όπως είπα και προηγουμένως, το νομοσχέδιο αυτό δεν ήρθε για να αλλάξει τον κόσμο. Ήρθε να βάλει τάξη και να συνεχίσουμε από εδώ και πέρα με έναν συντετα</w:t>
      </w:r>
      <w:r>
        <w:rPr>
          <w:rFonts w:eastAsia="Times New Roman" w:cs="Times New Roman"/>
          <w:szCs w:val="24"/>
        </w:rPr>
        <w:t xml:space="preserve">γμένο τρόπο για το καλό των μαθητών μας. </w:t>
      </w:r>
    </w:p>
    <w:p w14:paraId="04456947"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04456948"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 τον κ. </w:t>
      </w:r>
      <w:proofErr w:type="spellStart"/>
      <w:r>
        <w:rPr>
          <w:rFonts w:eastAsia="Times New Roman" w:cs="Times New Roman"/>
          <w:szCs w:val="24"/>
        </w:rPr>
        <w:t>Πελεγρίνη</w:t>
      </w:r>
      <w:proofErr w:type="spellEnd"/>
      <w:r>
        <w:rPr>
          <w:rFonts w:eastAsia="Times New Roman" w:cs="Times New Roman"/>
          <w:szCs w:val="24"/>
        </w:rPr>
        <w:t>.</w:t>
      </w:r>
    </w:p>
    <w:p w14:paraId="04456949"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Κυρία Αναγνωστοπούλου, έχετε τον λόγο για τρία λεπτά.</w:t>
      </w:r>
    </w:p>
    <w:p w14:paraId="0445694A"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ΑΘΑΝΑΣΙΑ ΑΝΑΓΝΩΣΤΟΠΟΥΛΟΥ (Αναπληρώτρια Υπουργός Παιδείας, Έρευνας και </w:t>
      </w:r>
      <w:r>
        <w:rPr>
          <w:rFonts w:eastAsia="Times New Roman" w:cs="Times New Roman"/>
          <w:b/>
          <w:szCs w:val="24"/>
        </w:rPr>
        <w:t>Θρησκευμάτων):</w:t>
      </w:r>
      <w:r>
        <w:rPr>
          <w:rFonts w:eastAsia="Times New Roman" w:cs="Times New Roman"/>
          <w:szCs w:val="24"/>
        </w:rPr>
        <w:t xml:space="preserve"> Θα αρχίσω με κάτι πολύ συγκεκριμένο. Έφυγε ο κ. Λοβέρδος, αλλά επειδή ακούστηκε και από άλλους ομιλητές για να μη δημιουργηθούν …</w:t>
      </w:r>
    </w:p>
    <w:p w14:paraId="0445694B"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Θα παρακαλούσα να μην γίνονται προσωπικές αναφορές. </w:t>
      </w:r>
    </w:p>
    <w:p w14:paraId="0445694C"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lastRenderedPageBreak/>
        <w:t>ΑΘΑΝΑΣΙΑ ΑΝΑΓΝΩΣΤΟΠΟΥΛΟΥ</w:t>
      </w:r>
      <w:r>
        <w:rPr>
          <w:rFonts w:eastAsia="Times New Roman" w:cs="Times New Roman"/>
          <w:b/>
          <w:szCs w:val="24"/>
        </w:rPr>
        <w:t xml:space="preserve"> (Αναπληρώτρια Υπουργός Παιδείας, Έρευνας και Θρησκευμάτων):</w:t>
      </w:r>
      <w:r>
        <w:rPr>
          <w:rFonts w:eastAsia="Times New Roman" w:cs="Times New Roman"/>
          <w:szCs w:val="24"/>
        </w:rPr>
        <w:t xml:space="preserve"> Όχι δεν είναι προσωπικό. Είναι απάντηση σε κάτι που είπε.</w:t>
      </w:r>
    </w:p>
    <w:p w14:paraId="0445694D"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Θα μπούμε σε μια διαδικασία. Σας παρακαλώ, περιορίστε την αναφορά ονομάτων.</w:t>
      </w:r>
    </w:p>
    <w:p w14:paraId="0445694E"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ΑΘΑΝΑΣΙΑ ΑΝΑΓΝΩΣΤΟΠΟΥΛΟΥ (Α</w:t>
      </w:r>
      <w:r>
        <w:rPr>
          <w:rFonts w:eastAsia="Times New Roman" w:cs="Times New Roman"/>
          <w:b/>
          <w:szCs w:val="24"/>
        </w:rPr>
        <w:t>ναπληρώτρια Υπουργός Παιδείας, Έρευνας και Θρησκευμάτων):</w:t>
      </w:r>
      <w:r>
        <w:rPr>
          <w:rFonts w:eastAsia="Times New Roman" w:cs="Times New Roman"/>
          <w:szCs w:val="24"/>
        </w:rPr>
        <w:t xml:space="preserve"> Ναι, δεν </w:t>
      </w:r>
      <w:r>
        <w:rPr>
          <w:rFonts w:eastAsia="Times New Roman"/>
          <w:bCs/>
        </w:rPr>
        <w:t>είναι</w:t>
      </w:r>
      <w:r>
        <w:rPr>
          <w:rFonts w:eastAsia="Times New Roman" w:cs="Times New Roman"/>
          <w:szCs w:val="24"/>
        </w:rPr>
        <w:t xml:space="preserve"> προσωπική η αναφορά. Απαντώ σε κάποιους ομιλητές για τα δύο συνεχόμενα εξάμηνα μη διαγραφής.</w:t>
      </w:r>
    </w:p>
    <w:p w14:paraId="0445694F"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Από τον ν.4009/2011 έμεινε αυτή η εκκρεμότητα. Έχει αναφερθεί και ο κ. Λοβέρδος εδώ που </w:t>
      </w:r>
      <w:r>
        <w:rPr>
          <w:rFonts w:eastAsia="Times New Roman" w:cs="Times New Roman"/>
          <w:szCs w:val="24"/>
        </w:rPr>
        <w:t>λέει ότι λόγω του μεγάλου αριθμού χρειάζεται σχετική διαπιστωτική πράξη μετά την αίτηση κ.λπ.</w:t>
      </w:r>
      <w:r>
        <w:rPr>
          <w:rFonts w:eastAsia="Times New Roman" w:cs="Times New Roman"/>
          <w:szCs w:val="24"/>
        </w:rPr>
        <w:t>.</w:t>
      </w:r>
      <w:r>
        <w:rPr>
          <w:rFonts w:eastAsia="Times New Roman" w:cs="Times New Roman"/>
          <w:szCs w:val="24"/>
        </w:rPr>
        <w:t xml:space="preserve"> </w:t>
      </w:r>
    </w:p>
    <w:p w14:paraId="04456950"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Αυτό αφορά το διάστημα από την ψήφιση του νόμου του 2011, όπου η </w:t>
      </w:r>
      <w:r>
        <w:rPr>
          <w:rFonts w:eastAsia="Times New Roman"/>
          <w:bCs/>
          <w:shd w:val="clear" w:color="auto" w:fill="FFFFFF"/>
        </w:rPr>
        <w:t>διάταξη</w:t>
      </w:r>
      <w:r>
        <w:rPr>
          <w:rFonts w:eastAsia="Times New Roman" w:cs="Times New Roman"/>
          <w:szCs w:val="24"/>
        </w:rPr>
        <w:t xml:space="preserve"> στην ουσία για τα δυο συνεχόμενα εξάμηνα έμεινε ανενεργής. Εφαρμόστηκε σε πολύ ελάχιστα</w:t>
      </w:r>
      <w:r>
        <w:rPr>
          <w:rFonts w:eastAsia="Times New Roman" w:cs="Times New Roman"/>
          <w:szCs w:val="24"/>
        </w:rPr>
        <w:t xml:space="preserve"> ιδρύματα. Σε άλλα δεν εφαρμόστηκε. Δεν αφορά ούτε αιώνιους φοιτητές ούτε τίποτα. Αφορά μια ασύμμετρη αντιμετώπιση αυτών </w:t>
      </w:r>
      <w:r>
        <w:rPr>
          <w:rFonts w:eastAsia="Times New Roman" w:cs="Times New Roman"/>
          <w:szCs w:val="24"/>
        </w:rPr>
        <w:lastRenderedPageBreak/>
        <w:t xml:space="preserve">των φοιτητών και η </w:t>
      </w:r>
      <w:r>
        <w:rPr>
          <w:rFonts w:eastAsia="Times New Roman"/>
          <w:bCs/>
          <w:shd w:val="clear" w:color="auto" w:fill="FFFFFF"/>
        </w:rPr>
        <w:t>διάταξη</w:t>
      </w:r>
      <w:r>
        <w:rPr>
          <w:rFonts w:eastAsia="Times New Roman" w:cs="Times New Roman"/>
          <w:szCs w:val="24"/>
        </w:rPr>
        <w:t xml:space="preserve"> αφορά αποκλειστικά αυτούς που κάνουν αίτηση, που δεν εγράφησαν σε δύο συνεχόμενα εξάμηνα από το 2011 και μετ</w:t>
      </w:r>
      <w:r>
        <w:rPr>
          <w:rFonts w:eastAsia="Times New Roman" w:cs="Times New Roman"/>
          <w:szCs w:val="24"/>
        </w:rPr>
        <w:t xml:space="preserve">ά, </w:t>
      </w:r>
      <w:r>
        <w:rPr>
          <w:rFonts w:eastAsia="Times New Roman" w:cs="Times New Roman"/>
        </w:rPr>
        <w:t>δηλαδή</w:t>
      </w:r>
      <w:r>
        <w:rPr>
          <w:rFonts w:eastAsia="Times New Roman" w:cs="Times New Roman"/>
          <w:szCs w:val="24"/>
        </w:rPr>
        <w:t xml:space="preserve"> από τη στιγμή της ψήφισης του νόμου, και θέλουν να επανέλθουν. </w:t>
      </w:r>
      <w:r>
        <w:rPr>
          <w:rFonts w:eastAsia="Times New Roman"/>
          <w:bCs/>
        </w:rPr>
        <w:t>Είναι</w:t>
      </w:r>
      <w:r>
        <w:rPr>
          <w:rFonts w:eastAsia="Times New Roman" w:cs="Times New Roman"/>
          <w:szCs w:val="24"/>
        </w:rPr>
        <w:t xml:space="preserve"> αυτό. Σας δίνω και αυτό. </w:t>
      </w:r>
    </w:p>
    <w:p w14:paraId="04456951"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ΝΙΚΗ ΚΕΡΑΜΕΩΣ:</w:t>
      </w:r>
      <w:r>
        <w:rPr>
          <w:rFonts w:eastAsia="Times New Roman" w:cs="Times New Roman"/>
          <w:szCs w:val="24"/>
        </w:rPr>
        <w:t xml:space="preserve"> Δεν λέτε και για τη συνολική διάρκεια της φοίτησης; Καταργείτε και το </w:t>
      </w:r>
      <w:r>
        <w:rPr>
          <w:rFonts w:eastAsia="Times New Roman"/>
          <w:szCs w:val="24"/>
        </w:rPr>
        <w:t>άρθρο</w:t>
      </w:r>
      <w:r>
        <w:rPr>
          <w:rFonts w:eastAsia="Times New Roman" w:cs="Times New Roman"/>
          <w:szCs w:val="24"/>
        </w:rPr>
        <w:t xml:space="preserve"> αυτό. </w:t>
      </w:r>
    </w:p>
    <w:p w14:paraId="04456952" w14:textId="77777777" w:rsidR="00A53C3F" w:rsidRDefault="0019499A">
      <w:pPr>
        <w:spacing w:line="600" w:lineRule="auto"/>
        <w:ind w:firstLine="720"/>
        <w:contextualSpacing/>
        <w:jc w:val="both"/>
        <w:rPr>
          <w:rFonts w:eastAsia="Times New Roman" w:cs="Times New Roman"/>
          <w:b/>
          <w:szCs w:val="24"/>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 xml:space="preserve">): </w:t>
      </w:r>
      <w:r>
        <w:rPr>
          <w:rFonts w:eastAsia="Times New Roman" w:cs="Times New Roman"/>
          <w:szCs w:val="24"/>
        </w:rPr>
        <w:t xml:space="preserve">Κυρία </w:t>
      </w:r>
      <w:proofErr w:type="spellStart"/>
      <w:r>
        <w:rPr>
          <w:rFonts w:eastAsia="Times New Roman" w:cs="Times New Roman"/>
          <w:szCs w:val="24"/>
        </w:rPr>
        <w:t>Κεράμεως</w:t>
      </w:r>
      <w:proofErr w:type="spellEnd"/>
      <w:r>
        <w:rPr>
          <w:rFonts w:eastAsia="Times New Roman" w:cs="Times New Roman"/>
          <w:szCs w:val="24"/>
        </w:rPr>
        <w:t>, σας</w:t>
      </w:r>
      <w:r>
        <w:rPr>
          <w:rFonts w:eastAsia="Times New Roman" w:cs="Times New Roman"/>
          <w:szCs w:val="24"/>
        </w:rPr>
        <w:t xml:space="preserve"> παρακαλώ. Ελάτε, κυρία Αναγνωστοπούλου. </w:t>
      </w:r>
    </w:p>
    <w:p w14:paraId="04456953" w14:textId="77777777" w:rsidR="00A53C3F" w:rsidRDefault="0019499A">
      <w:pPr>
        <w:spacing w:line="600" w:lineRule="auto"/>
        <w:ind w:firstLine="720"/>
        <w:contextualSpacing/>
        <w:jc w:val="both"/>
        <w:rPr>
          <w:rFonts w:eastAsia="Times New Roman"/>
          <w:bCs/>
        </w:rPr>
      </w:pPr>
      <w:r>
        <w:rPr>
          <w:rFonts w:eastAsia="Times New Roman" w:cs="Times New Roman"/>
          <w:b/>
          <w:szCs w:val="24"/>
        </w:rPr>
        <w:t xml:space="preserve">ΑΘΑΝΑΣΙΑ ΑΝΑΓΝΩΣΤΟΠΟΥΛΟΥ (Αναπληρώτρια Υπουργός Παιδείας, Έρευνας και Θρησκευμάτων): </w:t>
      </w:r>
      <w:r>
        <w:rPr>
          <w:rFonts w:eastAsia="Times New Roman"/>
          <w:bCs/>
        </w:rPr>
        <w:t xml:space="preserve">Ναι, να τα πούμε τώρα, γιατί θέλω να πω και άλλα δύο πράγματα. Θέλω να πω ότι δεν είναι για τη συνολική διάρκεια. Είναι μετά την </w:t>
      </w:r>
      <w:r>
        <w:rPr>
          <w:rFonts w:eastAsia="Times New Roman"/>
          <w:bCs/>
        </w:rPr>
        <w:t xml:space="preserve">ψήφιση του 2011 για αυτές τις υποθέσεις που έμειναν εκκρεμείς. </w:t>
      </w:r>
    </w:p>
    <w:p w14:paraId="04456954" w14:textId="77777777" w:rsidR="00A53C3F" w:rsidRDefault="0019499A">
      <w:pPr>
        <w:spacing w:line="600" w:lineRule="auto"/>
        <w:ind w:firstLine="720"/>
        <w:contextualSpacing/>
        <w:jc w:val="both"/>
        <w:rPr>
          <w:rFonts w:eastAsia="Times New Roman"/>
          <w:bCs/>
        </w:rPr>
      </w:pPr>
      <w:r>
        <w:rPr>
          <w:rFonts w:eastAsia="Times New Roman" w:cs="Times New Roman"/>
          <w:b/>
          <w:szCs w:val="24"/>
        </w:rPr>
        <w:t>ΝΙΚΗ ΚΕΡΑΜΕΩΣ:</w:t>
      </w:r>
      <w:r>
        <w:rPr>
          <w:rFonts w:eastAsia="Times New Roman" w:cs="Times New Roman"/>
          <w:szCs w:val="24"/>
        </w:rPr>
        <w:t xml:space="preserve"> Όχι, δεν </w:t>
      </w:r>
      <w:r>
        <w:rPr>
          <w:rFonts w:eastAsia="Times New Roman"/>
          <w:bCs/>
        </w:rPr>
        <w:t>είναι</w:t>
      </w:r>
      <w:r>
        <w:rPr>
          <w:rFonts w:eastAsia="Times New Roman" w:cs="Times New Roman"/>
          <w:szCs w:val="24"/>
        </w:rPr>
        <w:t xml:space="preserve"> έτσι. </w:t>
      </w:r>
    </w:p>
    <w:p w14:paraId="04456955" w14:textId="77777777" w:rsidR="00A53C3F" w:rsidRDefault="0019499A">
      <w:pPr>
        <w:spacing w:line="600" w:lineRule="auto"/>
        <w:ind w:firstLine="720"/>
        <w:contextualSpacing/>
        <w:jc w:val="both"/>
        <w:rPr>
          <w:rFonts w:eastAsia="Times New Roman"/>
          <w:bCs/>
        </w:rPr>
      </w:pPr>
      <w:r>
        <w:rPr>
          <w:rFonts w:eastAsia="Times New Roman" w:cs="Times New Roman"/>
          <w:b/>
          <w:szCs w:val="24"/>
        </w:rPr>
        <w:lastRenderedPageBreak/>
        <w:t xml:space="preserve">ΑΘΑΝΑΣΙΑ ΑΝΑΓΝΩΣΤΟΠΟΥΛΟΥ (Αναπληρώτρια Υπουργός Παιδείας, Έρευνας και Θρησκευμάτων): </w:t>
      </w:r>
      <w:r>
        <w:rPr>
          <w:rFonts w:eastAsia="Times New Roman"/>
          <w:bCs/>
        </w:rPr>
        <w:t>Λοιπόν, θέλω να κλείσω, λέγοντας κάποια πράγματα που δεν πρόλαβα να πω</w:t>
      </w:r>
      <w:r>
        <w:rPr>
          <w:rFonts w:eastAsia="Times New Roman"/>
          <w:bCs/>
        </w:rPr>
        <w:t xml:space="preserve"> πριν και τώρα θα είμαι πάρα πολύ συνοπτική.</w:t>
      </w:r>
    </w:p>
    <w:p w14:paraId="04456956" w14:textId="77777777" w:rsidR="00A53C3F" w:rsidRDefault="0019499A">
      <w:pPr>
        <w:spacing w:line="600" w:lineRule="auto"/>
        <w:ind w:firstLine="720"/>
        <w:contextualSpacing/>
        <w:jc w:val="both"/>
        <w:rPr>
          <w:rFonts w:eastAsia="Times New Roman"/>
          <w:bCs/>
        </w:rPr>
      </w:pPr>
      <w:r>
        <w:rPr>
          <w:rFonts w:eastAsia="Times New Roman"/>
          <w:bCs/>
        </w:rPr>
        <w:t>Αυτό το νομοσχέδιο, το οποίο χαρακτηρίστηκε «κουρελού», έχει τρεις πάρα πολύ σημαντικούς πυλώνες, που εγώ θα έλεγα ότι αυτό είναι που κάνει τη διάκριση της Αριστεράς από τη Δεξιά. Θα έλεγα ότι σε αυτό το περιβάλ</w:t>
      </w:r>
      <w:r>
        <w:rPr>
          <w:rFonts w:eastAsia="Times New Roman"/>
          <w:bCs/>
        </w:rPr>
        <w:t xml:space="preserve">λον που ζούμε, το εξαιρετικά δύσκολο, το πάρα πολύ δυσμενές -το λέμε και εμείς, δεν είναι κάτι καινούργιο, υπάρχει- αυτοί είναι οι πυλώνες που μπορούν να κρατήσουν όρθια μια κοινωνία. </w:t>
      </w:r>
    </w:p>
    <w:p w14:paraId="04456957" w14:textId="77777777" w:rsidR="00A53C3F" w:rsidRDefault="0019499A">
      <w:pPr>
        <w:spacing w:line="600" w:lineRule="auto"/>
        <w:ind w:firstLine="720"/>
        <w:contextualSpacing/>
        <w:jc w:val="both"/>
        <w:rPr>
          <w:rFonts w:eastAsia="Times New Roman"/>
          <w:bCs/>
        </w:rPr>
      </w:pPr>
      <w:r>
        <w:rPr>
          <w:rFonts w:eastAsia="Times New Roman"/>
          <w:bCs/>
        </w:rPr>
        <w:t>Το άρθρο για την ιδιωτική εκπαίδευση δεν είναι γιατί έχουμε μια ιδεοληψ</w:t>
      </w:r>
      <w:r>
        <w:rPr>
          <w:rFonts w:eastAsia="Times New Roman"/>
          <w:bCs/>
        </w:rPr>
        <w:t xml:space="preserve">ία ή οτιδήποτε τέτοιο. Είναι γιατί αν δεν παραμείνει η παιδεία δημόσιο αγαθό, από εκεί και πέρα το πρόβλημα είναι τεράστιο, ειδικά για χώρες όπως είναι η δική μας. </w:t>
      </w:r>
    </w:p>
    <w:p w14:paraId="04456958" w14:textId="77777777" w:rsidR="00A53C3F" w:rsidRDefault="0019499A">
      <w:pPr>
        <w:spacing w:line="600" w:lineRule="auto"/>
        <w:ind w:firstLine="720"/>
        <w:contextualSpacing/>
        <w:jc w:val="both"/>
        <w:rPr>
          <w:rFonts w:eastAsia="Times New Roman"/>
          <w:bCs/>
        </w:rPr>
      </w:pPr>
      <w:r>
        <w:rPr>
          <w:rFonts w:eastAsia="Times New Roman"/>
          <w:bCs/>
        </w:rPr>
        <w:t xml:space="preserve">Δεύτερο σημείο, για το προσφυγικό. Επειδή εδώ έχουμε και ένα </w:t>
      </w:r>
      <w:r>
        <w:rPr>
          <w:rFonts w:eastAsia="Times New Roman"/>
          <w:bCs/>
        </w:rPr>
        <w:t>κ</w:t>
      </w:r>
      <w:r>
        <w:rPr>
          <w:rFonts w:eastAsia="Times New Roman"/>
          <w:bCs/>
        </w:rPr>
        <w:t xml:space="preserve">όμμα, το οποίο εκφράζεται με </w:t>
      </w:r>
      <w:r>
        <w:rPr>
          <w:rFonts w:eastAsia="Times New Roman"/>
          <w:bCs/>
        </w:rPr>
        <w:t xml:space="preserve">τον πλέον ρατσιστικό και βίαιο τρόπο, με βίαιο και χυδαίο ρατσισμό, θέλω να πω ότι όλες οι επιστημονικές </w:t>
      </w:r>
      <w:r>
        <w:rPr>
          <w:rFonts w:eastAsia="Times New Roman"/>
          <w:bCs/>
        </w:rPr>
        <w:lastRenderedPageBreak/>
        <w:t xml:space="preserve">μελέτες έχουν αποδείξει ένα πράγμα: Η ένταξη προσφύγων ή μεταναστών σε μια κοινωνία μόνο όφελος μπορεί να έχει και πάνω από όλα όφελος οικονομικό, για </w:t>
      </w:r>
      <w:r>
        <w:rPr>
          <w:rFonts w:eastAsia="Times New Roman"/>
          <w:bCs/>
        </w:rPr>
        <w:t xml:space="preserve">να μην αναφερθώ σε όλα τα άλλα. </w:t>
      </w:r>
    </w:p>
    <w:p w14:paraId="04456959" w14:textId="77777777" w:rsidR="00A53C3F" w:rsidRDefault="0019499A">
      <w:pPr>
        <w:spacing w:line="600" w:lineRule="auto"/>
        <w:ind w:firstLine="720"/>
        <w:contextualSpacing/>
        <w:jc w:val="both"/>
        <w:rPr>
          <w:rFonts w:eastAsia="Times New Roman"/>
          <w:bCs/>
        </w:rPr>
      </w:pPr>
      <w:r>
        <w:rPr>
          <w:rFonts w:eastAsia="Times New Roman"/>
          <w:bCs/>
        </w:rPr>
        <w:t>Κι επειδή είχαμε πριν από δύο μέρες την επέτειο της μικρασιατικής καταστροφής, που συμπυκνώνει ακριβώς τι σημαίνει προσφυγιά σε αυτή τη χώρα, που είχε τόσους μετανάστες στο εξωτερικό, το να μιλάει κανείς για παιδιά ως λαθρο</w:t>
      </w:r>
      <w:r>
        <w:rPr>
          <w:rFonts w:eastAsia="Times New Roman"/>
          <w:bCs/>
        </w:rPr>
        <w:t xml:space="preserve">μετανάστες και βαρβάρους τουλάχιστον μέσα σε αυτή τη Βουλή είναι απολύτως ανεπίτρεπτο. </w:t>
      </w:r>
    </w:p>
    <w:p w14:paraId="0445695A" w14:textId="77777777" w:rsidR="00A53C3F" w:rsidRDefault="0019499A">
      <w:pPr>
        <w:spacing w:line="600" w:lineRule="auto"/>
        <w:ind w:firstLine="720"/>
        <w:contextualSpacing/>
        <w:jc w:val="both"/>
        <w:rPr>
          <w:rFonts w:eastAsia="Times New Roman"/>
          <w:bCs/>
        </w:rPr>
      </w:pPr>
      <w:r>
        <w:rPr>
          <w:rFonts w:eastAsia="Times New Roman"/>
          <w:bCs/>
        </w:rPr>
        <w:t xml:space="preserve">Μια κουβέντα, και κλείνω, κύριε Πρόεδρε, για την αριστεία. Αριστεία είναι οι υποτροφίες στους νέους ερευνητές και στις νέες ερευνήτριες, για να μπορούν να μείνουν στον </w:t>
      </w:r>
      <w:r>
        <w:rPr>
          <w:rFonts w:eastAsia="Times New Roman"/>
          <w:bCs/>
        </w:rPr>
        <w:t xml:space="preserve">τόπο τους. </w:t>
      </w:r>
    </w:p>
    <w:p w14:paraId="0445695B" w14:textId="77777777" w:rsidR="00A53C3F" w:rsidRDefault="0019499A">
      <w:pPr>
        <w:spacing w:line="600" w:lineRule="auto"/>
        <w:ind w:firstLine="720"/>
        <w:contextualSpacing/>
        <w:jc w:val="both"/>
        <w:rPr>
          <w:rFonts w:eastAsia="Times New Roman"/>
          <w:bCs/>
        </w:rPr>
      </w:pPr>
      <w:r>
        <w:rPr>
          <w:rFonts w:eastAsia="Times New Roman"/>
          <w:bCs/>
        </w:rPr>
        <w:t xml:space="preserve">Μιλήσατε πολλοί με συγκίνηση -κι εμείς- για τους ολυμπιονίκες. Και συγχαρητήρια και όλα αυτά. Θα πω δύο στοιχεία μόνο. Αν ο </w:t>
      </w:r>
      <w:proofErr w:type="spellStart"/>
      <w:r>
        <w:rPr>
          <w:rFonts w:eastAsia="Times New Roman"/>
          <w:bCs/>
        </w:rPr>
        <w:t>Πετρούνιας</w:t>
      </w:r>
      <w:proofErr w:type="spellEnd"/>
      <w:r>
        <w:rPr>
          <w:rFonts w:eastAsia="Times New Roman"/>
          <w:bCs/>
        </w:rPr>
        <w:t xml:space="preserve"> -ο εκπληκτικός </w:t>
      </w:r>
      <w:proofErr w:type="spellStart"/>
      <w:r>
        <w:rPr>
          <w:rFonts w:eastAsia="Times New Roman"/>
          <w:bCs/>
        </w:rPr>
        <w:t>Πετρούνιας</w:t>
      </w:r>
      <w:proofErr w:type="spellEnd"/>
      <w:r>
        <w:rPr>
          <w:rFonts w:eastAsia="Times New Roman"/>
          <w:bCs/>
        </w:rPr>
        <w:t xml:space="preserve">- είχε μια άτυχη στιγμή, αυτό δεν θα τον έκανε λιγότερο άριστο. Αλλά για να υπάρχει </w:t>
      </w:r>
      <w:r>
        <w:rPr>
          <w:rFonts w:eastAsia="Times New Roman"/>
          <w:bCs/>
        </w:rPr>
        <w:t xml:space="preserve">ο </w:t>
      </w:r>
      <w:proofErr w:type="spellStart"/>
      <w:r>
        <w:rPr>
          <w:rFonts w:eastAsia="Times New Roman"/>
          <w:bCs/>
        </w:rPr>
        <w:t>Πετρούνιας</w:t>
      </w:r>
      <w:proofErr w:type="spellEnd"/>
      <w:r>
        <w:rPr>
          <w:rFonts w:eastAsia="Times New Roman"/>
          <w:bCs/>
        </w:rPr>
        <w:t xml:space="preserve">, πρέπει να </w:t>
      </w:r>
      <w:r>
        <w:rPr>
          <w:rFonts w:eastAsia="Times New Roman"/>
          <w:bCs/>
          <w:shd w:val="clear" w:color="auto" w:fill="FFFFFF"/>
        </w:rPr>
        <w:t>υπάρχουν</w:t>
      </w:r>
      <w:r>
        <w:rPr>
          <w:rFonts w:eastAsia="Times New Roman"/>
          <w:bCs/>
        </w:rPr>
        <w:t xml:space="preserve"> δομές για άλλους διακόσιους ή χίλιους αθλητές, οι οποίοι δεν είναι άριστοι και δεν πειράζει. Για να μπορούν να βγουν οι </w:t>
      </w:r>
      <w:r>
        <w:rPr>
          <w:rFonts w:eastAsia="Times New Roman"/>
          <w:bCs/>
        </w:rPr>
        <w:lastRenderedPageBreak/>
        <w:t>άριστοι, πρέπει να υπάρχει μια συλλογικότητα μέσα στην οποία εκτρέφονται οι άριστοι. Διαφορετικά δεν θα</w:t>
      </w:r>
      <w:r>
        <w:rPr>
          <w:rFonts w:eastAsia="Times New Roman"/>
          <w:bCs/>
        </w:rPr>
        <w:t xml:space="preserve"> μπορούσαν να υπάρξουν. </w:t>
      </w:r>
    </w:p>
    <w:p w14:paraId="0445695C" w14:textId="77777777" w:rsidR="00A53C3F" w:rsidRDefault="0019499A">
      <w:pPr>
        <w:spacing w:line="600" w:lineRule="auto"/>
        <w:ind w:firstLine="720"/>
        <w:contextualSpacing/>
        <w:jc w:val="both"/>
        <w:rPr>
          <w:rFonts w:eastAsia="Times New Roman"/>
          <w:bCs/>
        </w:rPr>
      </w:pPr>
      <w:r>
        <w:rPr>
          <w:rFonts w:eastAsia="Times New Roman"/>
          <w:bCs/>
        </w:rPr>
        <w:t xml:space="preserve">Για τα συμβούλια ιδρύματος, θα ήθελα να την κάνουμε αυτή τη συζήτηση. Δεν χαιρόμαστε. Δεν έχουμε κανέναν τέτοιο σκοπό. Απορώ γιατί δεν δέχτηκαν κάτι που είχαν δεχτεί και από τον κ. Αρβανιτόπουλο, την παράταση της θητείας. </w:t>
      </w:r>
    </w:p>
    <w:p w14:paraId="0445695D" w14:textId="77777777" w:rsidR="00A53C3F" w:rsidRDefault="0019499A">
      <w:pPr>
        <w:spacing w:line="600" w:lineRule="auto"/>
        <w:ind w:firstLine="720"/>
        <w:contextualSpacing/>
        <w:jc w:val="both"/>
        <w:rPr>
          <w:rFonts w:eastAsia="Times New Roman"/>
          <w:bCs/>
        </w:rPr>
      </w:pPr>
      <w:r>
        <w:rPr>
          <w:rFonts w:eastAsia="Times New Roman"/>
          <w:bCs/>
        </w:rPr>
        <w:t>Ευχαριστ</w:t>
      </w:r>
      <w:r>
        <w:rPr>
          <w:rFonts w:eastAsia="Times New Roman"/>
          <w:bCs/>
        </w:rPr>
        <w:t xml:space="preserve">ώ πολύ. </w:t>
      </w:r>
    </w:p>
    <w:p w14:paraId="0445695E" w14:textId="77777777" w:rsidR="00A53C3F" w:rsidRDefault="0019499A">
      <w:pPr>
        <w:spacing w:line="600" w:lineRule="auto"/>
        <w:contextualSpacing/>
        <w:jc w:val="center"/>
        <w:rPr>
          <w:rFonts w:eastAsia="Times New Roman" w:cs="Times New Roman"/>
        </w:rPr>
      </w:pPr>
      <w:r>
        <w:rPr>
          <w:rFonts w:eastAsia="Times New Roman" w:cs="Times New Roman"/>
        </w:rPr>
        <w:t>(Χειροκροτήματα από την πτέρυγα του ΣΥΡΙΖΑ)</w:t>
      </w:r>
    </w:p>
    <w:p w14:paraId="0445695F" w14:textId="77777777" w:rsidR="00A53C3F" w:rsidRDefault="0019499A">
      <w:pPr>
        <w:spacing w:line="600" w:lineRule="auto"/>
        <w:ind w:firstLine="720"/>
        <w:contextualSpacing/>
        <w:jc w:val="both"/>
        <w:rPr>
          <w:rFonts w:eastAsia="Times New Roman" w:cs="Times New Roman"/>
          <w:szCs w:val="24"/>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 xml:space="preserve">): </w:t>
      </w:r>
      <w:r>
        <w:rPr>
          <w:rFonts w:eastAsia="Times New Roman"/>
          <w:bCs/>
        </w:rPr>
        <w:t>Ευχαριστούμε την κ</w:t>
      </w:r>
      <w:r>
        <w:rPr>
          <w:rFonts w:eastAsia="Times New Roman"/>
          <w:bCs/>
        </w:rPr>
        <w:t>.</w:t>
      </w:r>
      <w:r>
        <w:rPr>
          <w:rFonts w:eastAsia="Times New Roman"/>
          <w:bCs/>
        </w:rPr>
        <w:t xml:space="preserve"> Αναγνωστοπούλου. Τον λόγο έχει ο Υπουργός Παιδείας κ. Φίλης, με τον οποίο ολοκληρώνεται η συζήτηση του νομοσχεδίου. </w:t>
      </w:r>
    </w:p>
    <w:p w14:paraId="04456960"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ΦΙΛΗΣ (Υπουργός Παιδείας, Έρευνας και Θρησκευμάτων): </w:t>
      </w:r>
      <w:r>
        <w:rPr>
          <w:rFonts w:eastAsia="Times New Roman" w:cs="Times New Roman"/>
          <w:szCs w:val="24"/>
        </w:rPr>
        <w:t xml:space="preserve">Ευχαριστώ, κύριε Πρόεδρε. </w:t>
      </w:r>
    </w:p>
    <w:p w14:paraId="04456961"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συνάδελφοι, φτάσαμε στο τέλος μιας διαδικασίας, η οποία κράτησε αρκετούς μήνες. Τα ζητήματα της ελληνόγλωσσης εκπαίδευσης ως προσχέδιο βγήκαν στη δημ</w:t>
      </w:r>
      <w:r>
        <w:rPr>
          <w:rFonts w:eastAsia="Times New Roman" w:cs="Times New Roman"/>
          <w:szCs w:val="24"/>
        </w:rPr>
        <w:t xml:space="preserve">όσια διαβούλευση και δόθηκαν στα κόμματα από τον προηγούμενο Απρίλιο. Όλα τα ζητήματα που συζητήσαμε σήμερα είναι γνωστά τουλάχιστον εδώ κι ένα μήνα, όταν ψηφίστηκε στην Επιτροπή Μορφωτικών Υποθέσεων το νομοσχέδιο. </w:t>
      </w:r>
    </w:p>
    <w:p w14:paraId="04456962"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Δεν υπήρχε, λοιπόν, κανένας αιφνιδιασμός. Ακόμα και η τροπολογία για την ειδική αγωγή αποτέλεσε αντικείμενο μιας ευρύτατης δημόσιας διαβούλευσης με πέντε χιλιάδες άτομα που πήραν μέρος. Υπήρχε και η δυνατότητα να αναπτυχθούν οι απόψεις τους κι εδώ. </w:t>
      </w:r>
    </w:p>
    <w:p w14:paraId="04456963"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Θέλω ν</w:t>
      </w:r>
      <w:r>
        <w:rPr>
          <w:rFonts w:eastAsia="Times New Roman" w:cs="Times New Roman"/>
          <w:szCs w:val="24"/>
        </w:rPr>
        <w:t>α πω ότι ο διάλογος είναι αναγκαίος. Γι’ αυτό ξεκινήσαμε –είναι η πρώτη πράξη αυτής της Κυβέρνησης- με τη διαδικασία του εθνικού και κοινωνικού διαλόγου. Και στη Βουλή, στην Επιτροπή Μορφωτικών Υποθέσεων, υπάρχει μια κατάληξη για ζητήματα, που πρέπει να νο</w:t>
      </w:r>
      <w:r>
        <w:rPr>
          <w:rFonts w:eastAsia="Times New Roman" w:cs="Times New Roman"/>
          <w:szCs w:val="24"/>
        </w:rPr>
        <w:t>μοθετήσουμε, για μεταρρυθ</w:t>
      </w:r>
      <w:r>
        <w:rPr>
          <w:rFonts w:eastAsia="Times New Roman" w:cs="Times New Roman"/>
          <w:szCs w:val="24"/>
        </w:rPr>
        <w:lastRenderedPageBreak/>
        <w:t>μίσεις που πρέπει να κάνουμε και τις έχουμε βάλει ήδη μπροστά και προχωρούμε με βάση αυτό το πόρισμα σε συγκεκριμένες μεταρρυθμίσεις, καθώς επίσης και στην Επιτροπή Εθνικού Διαλόγου, όπου κι εκεί συζητούμε και είμαστε έτοιμοι σε σύ</w:t>
      </w:r>
      <w:r>
        <w:rPr>
          <w:rFonts w:eastAsia="Times New Roman" w:cs="Times New Roman"/>
          <w:szCs w:val="24"/>
        </w:rPr>
        <w:t xml:space="preserve">ντομο διάστημα να παρουσιάσουμε συγκεκριμένες προτάσεις για μεταρρυθμίσεις της εκπαίδευσης. </w:t>
      </w:r>
    </w:p>
    <w:p w14:paraId="04456964"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Άρα, δεν μας λείπει ο διάλογος. Μας λείπει, όμως, η πολιτική προδιάθεση της συνεννόησης. Και ως ένα βαθμό, αυτό είναι λογικό, διότι στον χώρο της εκπαίδευσης συγκρ</w:t>
      </w:r>
      <w:r>
        <w:rPr>
          <w:rFonts w:eastAsia="Times New Roman" w:cs="Times New Roman"/>
          <w:szCs w:val="24"/>
        </w:rPr>
        <w:t xml:space="preserve">ούονται συμβολισμοί, ιδεολογίες, αξίες, πολλές φορές με έναν τρόπο υπερβολικό, θα πει κάποιος, αλλά συγκρούονται. Αυτό είναι αλήθεια. </w:t>
      </w:r>
    </w:p>
    <w:p w14:paraId="04456965"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Παρ’ όλα αυτά, μπορεί να βρεθεί ένα κοινό έδαφος συζητήσεων, αυτό που θα ονόμαζε κανείς «το κοινό καλό» και στον χώρο της</w:t>
      </w:r>
      <w:r>
        <w:rPr>
          <w:rFonts w:eastAsia="Times New Roman" w:cs="Times New Roman"/>
          <w:szCs w:val="24"/>
        </w:rPr>
        <w:t xml:space="preserve"> εκπαίδευσης. Νομίζω ότι η σημερινή συζήτηση, παρά τους </w:t>
      </w:r>
      <w:proofErr w:type="spellStart"/>
      <w:r>
        <w:rPr>
          <w:rFonts w:eastAsia="Times New Roman" w:cs="Times New Roman"/>
          <w:szCs w:val="24"/>
        </w:rPr>
        <w:t>απαξιωτικούς</w:t>
      </w:r>
      <w:proofErr w:type="spellEnd"/>
      <w:r>
        <w:rPr>
          <w:rFonts w:eastAsia="Times New Roman" w:cs="Times New Roman"/>
          <w:szCs w:val="24"/>
        </w:rPr>
        <w:t xml:space="preserve"> χαρακτηρισμούς που ακούσαμε για το νομοσχέδιο, λόγω αντιπολιτευτικού, προφανώς, καθήκοντος, είναι ένα πρώτο βήμα ότι μπορεί να υπάρξουν συγκλίσεις, να υπερβούμε όλοι τους κακούς εαυτούς μ</w:t>
      </w:r>
      <w:r>
        <w:rPr>
          <w:rFonts w:eastAsia="Times New Roman" w:cs="Times New Roman"/>
          <w:szCs w:val="24"/>
        </w:rPr>
        <w:t xml:space="preserve">ας και την αντιπολιτευτική πραγματικότητα που βιώνουμε. </w:t>
      </w:r>
    </w:p>
    <w:p w14:paraId="04456966"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Και λέω ότι είναι ένα καλό βήμα, διότι στην ψηφοφορία που είχαμε χθες επί της αρχής, αλλά και τώρα από τις τοποθετήσεις των κομμάτων προκύπτουν συγκλίσεις. Το «παρών» στο νομοσχέδιο είναι ένα πολύ σο</w:t>
      </w:r>
      <w:r>
        <w:rPr>
          <w:rFonts w:eastAsia="Times New Roman" w:cs="Times New Roman"/>
          <w:szCs w:val="24"/>
        </w:rPr>
        <w:t xml:space="preserve">βαρό βήμα που το λαμβάνει υπ’ </w:t>
      </w:r>
      <w:proofErr w:type="spellStart"/>
      <w:r>
        <w:rPr>
          <w:rFonts w:eastAsia="Times New Roman" w:cs="Times New Roman"/>
          <w:szCs w:val="24"/>
        </w:rPr>
        <w:t>όψιν</w:t>
      </w:r>
      <w:proofErr w:type="spellEnd"/>
      <w:r>
        <w:rPr>
          <w:rFonts w:eastAsia="Times New Roman" w:cs="Times New Roman"/>
          <w:szCs w:val="24"/>
        </w:rPr>
        <w:t xml:space="preserve"> της η Κυβέρνηση. Επισημαίνουμε ότι ίσως για λόγους που θα ακούσουμε στην πορεία, στο «όχι» μένουν η Νέα Δημοκρατία και η Χρυσή Αυγή, για τους δικούς τους λόγους ο καθένας φαντάζομαι. Ειδικά, όμως, για τη Νέα Δημοκρατία, α</w:t>
      </w:r>
      <w:r>
        <w:rPr>
          <w:rFonts w:eastAsia="Times New Roman" w:cs="Times New Roman"/>
          <w:szCs w:val="24"/>
        </w:rPr>
        <w:t xml:space="preserve">υτό το «όχι» αναδεικνύει ένα πρόβλημα ταυτότητας, διότι είναι ένα «όχι» και στην ιστορία της, στην ιστορία, όπως αναφέραμε, για την καθιέρωση της ιδιωτικής εκπαίδευσης στη χώρα μας. </w:t>
      </w:r>
    </w:p>
    <w:p w14:paraId="04456967"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Αυτό, λοιπόν, για εμάς είναι μια παρακαταθήκη: Η σύγκλιση γύρω από το νομ</w:t>
      </w:r>
      <w:r>
        <w:rPr>
          <w:rFonts w:eastAsia="Times New Roman" w:cs="Times New Roman"/>
          <w:szCs w:val="24"/>
        </w:rPr>
        <w:t xml:space="preserve">οσχέδιο αυτό. Νομίζουμε ότι στην επόμενη περίοδο θα έχουμε κι άλλες δυνατότητες μέσα από αντιπαραθέσεις –επαναλαμβάνω- να βρεθούν σημεία σύγκλισης. </w:t>
      </w:r>
    </w:p>
    <w:p w14:paraId="04456968"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Μίλησα για τρικλοποδιές πολιτικές. Τις επόμενες μέρες θα δούμε. Σε όλα τα ψέματα που ακούσαμε από ορισμένες</w:t>
      </w:r>
      <w:r>
        <w:rPr>
          <w:rFonts w:eastAsia="Times New Roman" w:cs="Times New Roman"/>
          <w:szCs w:val="24"/>
        </w:rPr>
        <w:t xml:space="preserve"> πλευρές τόσους μήνες, ότι καταργούμε το ολοήμερο σχολείο κι έχουμε τμήματα περισσότερα από πέρσι και μαθητές το ίδιο με πέρσι, ότι καταργούμε τα τμήματα ένταξης κι έχουμε περισσότερα για πρώτη φορά μετά από οχτώ χρόνια τμήματα ένταξης, λέμε λοιπόν ότι με </w:t>
      </w:r>
      <w:r>
        <w:rPr>
          <w:rFonts w:eastAsia="Times New Roman" w:cs="Times New Roman"/>
          <w:szCs w:val="24"/>
        </w:rPr>
        <w:t xml:space="preserve">μικρότερο μαθητικό πληθυσμό στα νηπιαγωγεία έχουμε περισσότερα τμήματα νηπιαγωγείων. </w:t>
      </w:r>
    </w:p>
    <w:p w14:paraId="04456969"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Θα κλείσουμε τα νηπιαγωγεία, έλεγαν. Έλεγαν ότι τα τμήματα ένταξης θα κλείσουν με την εκπαιδευτική πολιτική της συμπερίληψης. Όχι μόνο δεν έκλεισαν τα τμήματα ένταξης, αλ</w:t>
      </w:r>
      <w:r>
        <w:rPr>
          <w:rFonts w:eastAsia="Times New Roman" w:cs="Times New Roman"/>
          <w:szCs w:val="24"/>
        </w:rPr>
        <w:t xml:space="preserve">λά μετά από οχτώ χρόνια έχουμε τετρακόσια νέα τμήματα και νέες δομές ειδικής αγωγής και εννιά χιλιάδες εκατό προσλήψεις προσωπικού στην ειδική αγωγή και είκοσι χιλιάδες οχτακόσιες προσλήψεις σε όλη την εκπαίδευση. </w:t>
      </w:r>
    </w:p>
    <w:p w14:paraId="0445696A"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Πού είναι, λοιπόν, αυτή η καταστροφολογία</w:t>
      </w:r>
      <w:r>
        <w:rPr>
          <w:rFonts w:eastAsia="Times New Roman" w:cs="Times New Roman"/>
          <w:szCs w:val="24"/>
        </w:rPr>
        <w:t xml:space="preserve"> που ακούσαμε τόσους μήνες, η οποία άφησε και το δηλητήριό της και λειτούργησε εξ αντικειμένου ως μια προπαγάνδα υπέρ της ιδιωτικής εκπαίδευσης, αφού απαξίωνε τη δημόσια εκπαίδευση</w:t>
      </w:r>
      <w:r>
        <w:rPr>
          <w:rFonts w:eastAsia="Times New Roman" w:cs="Times New Roman"/>
          <w:szCs w:val="24"/>
        </w:rPr>
        <w:t>;</w:t>
      </w:r>
    </w:p>
    <w:p w14:paraId="0445696B"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Αυτά πρέπει να τα κουβεντιάζουμε με σοβαρότητα. Διότι καθετί που λέμε όλοι</w:t>
      </w:r>
      <w:r>
        <w:rPr>
          <w:rFonts w:eastAsia="Times New Roman" w:cs="Times New Roman"/>
          <w:szCs w:val="24"/>
        </w:rPr>
        <w:t xml:space="preserve"> εδώ το ακούει η κοινή γνώμη και δεν είναι εύκολο πάντα να βγάζει τα συμπεράσματά της, μάλιστα με την καταλυτική συνδρομή του </w:t>
      </w:r>
      <w:proofErr w:type="spellStart"/>
      <w:r>
        <w:rPr>
          <w:rFonts w:eastAsia="Times New Roman" w:cs="Times New Roman"/>
          <w:szCs w:val="24"/>
        </w:rPr>
        <w:t>μιντιακού</w:t>
      </w:r>
      <w:proofErr w:type="spellEnd"/>
      <w:r>
        <w:rPr>
          <w:rFonts w:eastAsia="Times New Roman" w:cs="Times New Roman"/>
          <w:szCs w:val="24"/>
        </w:rPr>
        <w:t xml:space="preserve"> περιβάλλοντος. </w:t>
      </w:r>
    </w:p>
    <w:p w14:paraId="0445696C" w14:textId="77777777" w:rsidR="00A53C3F" w:rsidRDefault="0019499A">
      <w:pPr>
        <w:tabs>
          <w:tab w:val="left" w:pos="2608"/>
        </w:tabs>
        <w:spacing w:line="600" w:lineRule="auto"/>
        <w:ind w:firstLine="720"/>
        <w:contextualSpacing/>
        <w:jc w:val="both"/>
        <w:rPr>
          <w:rFonts w:eastAsia="Times New Roman"/>
          <w:szCs w:val="24"/>
        </w:rPr>
      </w:pPr>
      <w:r>
        <w:rPr>
          <w:rFonts w:eastAsia="Times New Roman"/>
          <w:szCs w:val="24"/>
        </w:rPr>
        <w:t>Θα ήθελα επ’ ευκαιρία να ενημερώσω τη Βουλή των Ελλήνων ότι από φέτος σε όλες τις βαθμίδες της εκπαίδευσ</w:t>
      </w:r>
      <w:r>
        <w:rPr>
          <w:rFonts w:eastAsia="Times New Roman"/>
          <w:szCs w:val="24"/>
        </w:rPr>
        <w:t>ης θα εφαρμοστεί το νέο πρόγραμμα του μαθήματος των θρησκευτικών. Άκουσα μια τοποθέτηση του Προέδρου της Νέας Δημοκρατίας, του κ. Μητσοτάκη, προ μηνός σε μια τηλεοπτική εκπομπή που είπε ότι κι αυτός συμφωνεί ότι πρέπει να αλλάξει το πρόγραμμα των θρησκευτι</w:t>
      </w:r>
      <w:r>
        <w:rPr>
          <w:rFonts w:eastAsia="Times New Roman"/>
          <w:szCs w:val="24"/>
        </w:rPr>
        <w:t xml:space="preserve">κών στα σχολεία. </w:t>
      </w:r>
    </w:p>
    <w:p w14:paraId="0445696D" w14:textId="77777777" w:rsidR="00A53C3F" w:rsidRDefault="0019499A">
      <w:pPr>
        <w:tabs>
          <w:tab w:val="left" w:pos="2608"/>
        </w:tabs>
        <w:spacing w:line="600" w:lineRule="auto"/>
        <w:ind w:firstLine="720"/>
        <w:contextualSpacing/>
        <w:jc w:val="both"/>
        <w:rPr>
          <w:rFonts w:eastAsia="Times New Roman"/>
          <w:szCs w:val="24"/>
        </w:rPr>
      </w:pPr>
      <w:r>
        <w:rPr>
          <w:rFonts w:eastAsia="Times New Roman"/>
          <w:szCs w:val="24"/>
        </w:rPr>
        <w:t>Με το πρόγραμμα που έχουμε έτοιμο ως ΙΕΠ, ως Ινστιτούτο Εκπαιδευτικής Πολιτικής, μέσα από ειδική επιτροπή που συγκροτήθηκε και άκουσε όλες τις πλευρές και την Εκκλησία και τους θεολόγους και όλες τις πλευρές -η απόφαση είναι, βεβαίως, της</w:t>
      </w:r>
      <w:r>
        <w:rPr>
          <w:rFonts w:eastAsia="Times New Roman"/>
          <w:szCs w:val="24"/>
        </w:rPr>
        <w:t xml:space="preserve"> πολιτείας, έτσι λειτουργεί το σχολείο, δεν λειτουργεί με αποφάσεις άλλων-, είμαστε έτοιμοι και θα πάμε σε επιμόρφωση των εκπαιδευτικών και θα προχωρή</w:t>
      </w:r>
      <w:r>
        <w:rPr>
          <w:rFonts w:eastAsia="Times New Roman"/>
          <w:szCs w:val="24"/>
        </w:rPr>
        <w:lastRenderedPageBreak/>
        <w:t>σουμε σε ένα πρόγραμμα αλλαγής του μαθήματος των θρησκευτικών, σε μια αντίληψη να μην είναι μάθημα ομολογι</w:t>
      </w:r>
      <w:r>
        <w:rPr>
          <w:rFonts w:eastAsia="Times New Roman"/>
          <w:szCs w:val="24"/>
        </w:rPr>
        <w:t>ακό, κατηχητικό, αλλά μάθημα γνώσης των θρησκειών, βεβαίως της Ορθοδοξίας, αλλά και των άλλων θρησκευμάτων τα οποία περιβάλλουν τη χώρα μας ή ζούνε μέσα στη χώρα μας διάφοροι πιστοί. Ελπίζουμε συντόμως να έχουμε τη δυνατότητα να παρουσιάσουμε αυτό το πρόγρ</w:t>
      </w:r>
      <w:r>
        <w:rPr>
          <w:rFonts w:eastAsia="Times New Roman"/>
          <w:szCs w:val="24"/>
        </w:rPr>
        <w:t xml:space="preserve">αμμα της επιμόρφωσης των θεολόγων. </w:t>
      </w:r>
    </w:p>
    <w:p w14:paraId="0445696E" w14:textId="77777777" w:rsidR="00A53C3F" w:rsidRDefault="0019499A">
      <w:pPr>
        <w:tabs>
          <w:tab w:val="left" w:pos="2608"/>
        </w:tabs>
        <w:spacing w:line="600" w:lineRule="auto"/>
        <w:ind w:firstLine="720"/>
        <w:contextualSpacing/>
        <w:jc w:val="both"/>
        <w:rPr>
          <w:rFonts w:eastAsia="Times New Roman"/>
          <w:szCs w:val="24"/>
        </w:rPr>
      </w:pPr>
      <w:r>
        <w:rPr>
          <w:rFonts w:eastAsia="Times New Roman"/>
          <w:szCs w:val="24"/>
        </w:rPr>
        <w:t>Ακούστηκε και άλλο ένα επιχείρημα, δυστυχώς, από τη Δεξιά είναι η αλήθεια και από μεν τη Χρυσή Αυγή θα το περιμέναμε, διότι όλα τα κακά προέρχονται από την πτώση της δικτατορίας για τη Χρυσή Αυγή, από τη Μεταπολίτευση, κ</w:t>
      </w:r>
      <w:r>
        <w:rPr>
          <w:rFonts w:eastAsia="Times New Roman"/>
          <w:szCs w:val="24"/>
        </w:rPr>
        <w:t>ατανοητό αυτό. Αλλά να μην υποστηρίζει η Νέα Δημοκρατία την πολιτική των εκπαιδευτικών μεταρρυθμίσεων που ξεκίνησε –και ήταν σημαντικές οι μεταρρυθμίσεις αυτές- με τον Γεώργιο Ράλλη, τον Ευάγγελο Παπανούτσο, το 1976 με την καθιέρωση της δημοτικής, με την κ</w:t>
      </w:r>
      <w:r>
        <w:rPr>
          <w:rFonts w:eastAsia="Times New Roman"/>
          <w:szCs w:val="24"/>
        </w:rPr>
        <w:t xml:space="preserve">ατάργηση της διδασκαλίας των αρχαίων ελληνικών από το πρωτότυπο στο γυμνάσιο, με την καθιέρωση της τεχνικής εκπαίδευσης, με την κατοχύρωση της ιδιωτικής εκπαίδευσης; </w:t>
      </w:r>
    </w:p>
    <w:p w14:paraId="0445696F" w14:textId="77777777" w:rsidR="00A53C3F" w:rsidRDefault="0019499A">
      <w:pPr>
        <w:tabs>
          <w:tab w:val="left" w:pos="2608"/>
        </w:tabs>
        <w:spacing w:line="600" w:lineRule="auto"/>
        <w:ind w:firstLine="720"/>
        <w:contextualSpacing/>
        <w:jc w:val="both"/>
        <w:rPr>
          <w:rFonts w:eastAsia="Times New Roman"/>
          <w:szCs w:val="24"/>
        </w:rPr>
      </w:pPr>
      <w:r>
        <w:rPr>
          <w:rFonts w:eastAsia="Times New Roman"/>
          <w:szCs w:val="24"/>
        </w:rPr>
        <w:lastRenderedPageBreak/>
        <w:t>Δεν λέω ότι όλα είναι σωστά και δεν πρέπει τίποτα να αλλάζει, αλλά υπάρχει μια βάση, όμως</w:t>
      </w:r>
      <w:r>
        <w:rPr>
          <w:rFonts w:eastAsia="Times New Roman"/>
          <w:szCs w:val="24"/>
        </w:rPr>
        <w:t>. Δεν μπορεί να πηγαίνουμε προς τα πίσω συνέχεια. Και πιστεύω ότι η Νέα Δημοκρατία και στο θέμα της εκπαίδευσης –επαναλαμβάνω- έχει ένα πρόβλημα ταυτότητας. Δεν μπορεί να υποστηρίξει, με τη σημερινή της ιδεολογική φυσιογνωμία, αυτό που υπήρξε με μεγάλη προ</w:t>
      </w:r>
      <w:r>
        <w:rPr>
          <w:rFonts w:eastAsia="Times New Roman"/>
          <w:szCs w:val="24"/>
        </w:rPr>
        <w:t>σφορά, παρά τις διαφωνίες που είχαμε τότε, στην ανασυγκρότηση της κοινωνίας μετά την Μεταπολίτευση.</w:t>
      </w:r>
    </w:p>
    <w:p w14:paraId="04456970" w14:textId="77777777" w:rsidR="00A53C3F" w:rsidRDefault="0019499A">
      <w:pPr>
        <w:tabs>
          <w:tab w:val="left" w:pos="2608"/>
        </w:tabs>
        <w:spacing w:line="600" w:lineRule="auto"/>
        <w:ind w:firstLine="720"/>
        <w:contextualSpacing/>
        <w:jc w:val="both"/>
        <w:rPr>
          <w:rFonts w:eastAsia="Times New Roman"/>
          <w:szCs w:val="24"/>
        </w:rPr>
      </w:pPr>
      <w:r>
        <w:rPr>
          <w:rFonts w:eastAsia="Times New Roman"/>
          <w:szCs w:val="24"/>
        </w:rPr>
        <w:t>Προβάλλεται ως επιχείρημα, επίσης, εδώ για το θέμα της ιδιωτικής εκπαίδευσης ότι η «ιδεοληψία» μας θα οδηγήσει σε χιλιάδες ή σε εκατοντάδες απολύσεις. Καταν</w:t>
      </w:r>
      <w:r>
        <w:rPr>
          <w:rFonts w:eastAsia="Times New Roman"/>
          <w:szCs w:val="24"/>
        </w:rPr>
        <w:t>οείτε ότι αυτό το επιχείρημα δεν πρέπει να εκστομίζεται μέσα στη Βουλή από εκπροσώπους κομμάτων. Αυτό είναι το επιχείρημα των ιδιοκτητών πάσης φύσεως και θα έλεγα των πειρατών-ιδιοκτητών και όχι των ιδιοκτητών των καλών σχολείων. Μην δημιουργείτε με αυτά τ</w:t>
      </w:r>
      <w:r>
        <w:rPr>
          <w:rFonts w:eastAsia="Times New Roman"/>
          <w:szCs w:val="24"/>
        </w:rPr>
        <w:t xml:space="preserve">α επιχειρήματα άλλοθι για τέτοιου είδους αντιδημοκρατικές και αντεργατικές πρακτικές. </w:t>
      </w:r>
    </w:p>
    <w:p w14:paraId="04456971" w14:textId="77777777" w:rsidR="00A53C3F" w:rsidRDefault="0019499A">
      <w:pPr>
        <w:tabs>
          <w:tab w:val="left" w:pos="2608"/>
        </w:tabs>
        <w:spacing w:line="600" w:lineRule="auto"/>
        <w:ind w:firstLine="720"/>
        <w:contextualSpacing/>
        <w:jc w:val="both"/>
        <w:rPr>
          <w:rFonts w:eastAsia="Times New Roman"/>
          <w:szCs w:val="24"/>
        </w:rPr>
      </w:pPr>
      <w:r>
        <w:rPr>
          <w:rFonts w:eastAsia="Times New Roman"/>
          <w:szCs w:val="24"/>
        </w:rPr>
        <w:lastRenderedPageBreak/>
        <w:t xml:space="preserve">Πρέπει να γνωρίζουν, όμως, οι πειρατές -και τους διαχωρίζω από τους σχολάρχες, τους ιδιοκτήτες σχολείων που λειτουργούν με βάση τη νομιμότητα και με βάση τα προγράμματα </w:t>
      </w:r>
      <w:r>
        <w:rPr>
          <w:rFonts w:eastAsia="Times New Roman"/>
          <w:szCs w:val="24"/>
        </w:rPr>
        <w:t xml:space="preserve">της εκπαίδευσης που υπάρχουν στο Υπουργείο- ότι </w:t>
      </w:r>
      <w:proofErr w:type="spellStart"/>
      <w:r>
        <w:rPr>
          <w:rFonts w:eastAsia="Times New Roman"/>
          <w:szCs w:val="24"/>
        </w:rPr>
        <w:t>έχουσιν</w:t>
      </w:r>
      <w:proofErr w:type="spellEnd"/>
      <w:r>
        <w:rPr>
          <w:rFonts w:eastAsia="Times New Roman"/>
          <w:szCs w:val="24"/>
        </w:rPr>
        <w:t xml:space="preserve"> γνώσιν οι φύλακες. Μην τολμήσουν να κάνουν τέτοιο παιχνίδι εις βάρος των εργαζομένων και εις βάρος της ποιότητας της εκπαίδευσης. Το τονίζω. </w:t>
      </w:r>
      <w:proofErr w:type="spellStart"/>
      <w:r>
        <w:rPr>
          <w:rFonts w:eastAsia="Times New Roman"/>
          <w:szCs w:val="24"/>
        </w:rPr>
        <w:t>Έχουσιν</w:t>
      </w:r>
      <w:proofErr w:type="spellEnd"/>
      <w:r>
        <w:rPr>
          <w:rFonts w:eastAsia="Times New Roman"/>
          <w:szCs w:val="24"/>
        </w:rPr>
        <w:t xml:space="preserve"> γνώσιν οι φύλακες.</w:t>
      </w:r>
    </w:p>
    <w:p w14:paraId="04456972" w14:textId="77777777" w:rsidR="00A53C3F" w:rsidRDefault="0019499A">
      <w:pPr>
        <w:tabs>
          <w:tab w:val="left" w:pos="2608"/>
        </w:tabs>
        <w:spacing w:line="600" w:lineRule="auto"/>
        <w:ind w:firstLine="720"/>
        <w:contextualSpacing/>
        <w:jc w:val="both"/>
        <w:rPr>
          <w:rFonts w:eastAsia="Times New Roman"/>
          <w:szCs w:val="24"/>
        </w:rPr>
      </w:pPr>
      <w:r>
        <w:rPr>
          <w:rFonts w:eastAsia="Times New Roman"/>
          <w:szCs w:val="24"/>
        </w:rPr>
        <w:t>Κυρίες και κύριοι συνάδελφοι, δε</w:t>
      </w:r>
      <w:r>
        <w:rPr>
          <w:rFonts w:eastAsia="Times New Roman"/>
          <w:szCs w:val="24"/>
        </w:rPr>
        <w:t>ν υπήρξαν πλεονάσματα τεχνητά στην εκπαίδευση. Απόδειξη είναι ότι πήραμε είκοσι χιλιάδες οχτακόσιους εκπαιδευτικούς αναπληρωτές. Τόσοι λείπουν από τις οργανικές θέσεις και τόσους θα πάρουμε την επόμενη τριετία, αρχής γενομένης από τον Σεπτέμβριο, ως μόνιμο</w:t>
      </w:r>
      <w:r>
        <w:rPr>
          <w:rFonts w:eastAsia="Times New Roman"/>
          <w:szCs w:val="24"/>
        </w:rPr>
        <w:t xml:space="preserve"> προσωπικό. Δεν μας αρέσει η διαιώνιση των αναπληρωτών, διότι είναι ένα καθεστώς πολιτικής ομηρίας και δημιουργεί και κοινωνικά προβλήματα.</w:t>
      </w:r>
    </w:p>
    <w:p w14:paraId="04456973" w14:textId="77777777" w:rsidR="00A53C3F" w:rsidRDefault="0019499A">
      <w:pPr>
        <w:tabs>
          <w:tab w:val="left" w:pos="2608"/>
        </w:tabs>
        <w:spacing w:line="600" w:lineRule="auto"/>
        <w:ind w:firstLine="720"/>
        <w:contextualSpacing/>
        <w:jc w:val="both"/>
        <w:rPr>
          <w:rFonts w:eastAsia="Times New Roman"/>
          <w:szCs w:val="24"/>
        </w:rPr>
      </w:pPr>
      <w:r>
        <w:rPr>
          <w:rFonts w:eastAsia="Times New Roman"/>
          <w:szCs w:val="24"/>
        </w:rPr>
        <w:t>Ένα κορίτσι που είναι αναπληρώτρια δεν μπορεί ούτε καν να καταστεί έγκυος, διότι αυτομάτως φεύγει από το σχολείο. Δε</w:t>
      </w:r>
      <w:r>
        <w:rPr>
          <w:rFonts w:eastAsia="Times New Roman"/>
          <w:szCs w:val="24"/>
        </w:rPr>
        <w:t xml:space="preserve">ν της δίνουν άδεια, όπως σε άλλες περιπτώσεις, για να μπορέσει να φτιάξει τη </w:t>
      </w:r>
      <w:r>
        <w:rPr>
          <w:rFonts w:eastAsia="Times New Roman"/>
          <w:szCs w:val="24"/>
        </w:rPr>
        <w:lastRenderedPageBreak/>
        <w:t>ζωή της. Είναι προφανές ότι τεχνητά πλεονάσματα δεν δημιουργήθηκαν. Είναι πραγματικά τα πλεονάσματα και είναι είκοσι χιλιάδες οχτακόσιες θέσεις. Αυτές και ως μόνιμο προσωπικό θα π</w:t>
      </w:r>
      <w:r>
        <w:rPr>
          <w:rFonts w:eastAsia="Times New Roman"/>
          <w:szCs w:val="24"/>
        </w:rPr>
        <w:t>άρουμε την επόμενη τριετία.</w:t>
      </w:r>
    </w:p>
    <w:p w14:paraId="04456974"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ακούστηκε πολύ το θέμα της ελευθερίας της επιλογής. Πρώτα-πρώτα, για να έχεις ελευθερία επιλογής, πρέπει να έχεις κάποια χρήματα. Δηλαδή, δεν έχουν όλοι τη δυνατότητα να επιλέγουν ό,τι θέλουν. Άρα, </w:t>
      </w:r>
      <w:r>
        <w:rPr>
          <w:rFonts w:eastAsia="Times New Roman" w:cs="Times New Roman"/>
          <w:szCs w:val="24"/>
        </w:rPr>
        <w:t>δεν αφορά όλον τον κόσμο. Αφορά τους έχοντες αυτό το δικαίωμα επιλογής.</w:t>
      </w:r>
    </w:p>
    <w:p w14:paraId="04456975"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Δεύτερον, είναι προφανές ότι το δημόσιο, το κράτος, με βάση το Σύνταγμα, αλλά και την κουλτούρα του κοινωνικού κράτους που υπάρχει στον σύγχρονο καπιταλισμό, είναι υποχρεωμένο να διασφ</w:t>
      </w:r>
      <w:r>
        <w:rPr>
          <w:rFonts w:eastAsia="Times New Roman" w:cs="Times New Roman"/>
          <w:szCs w:val="24"/>
        </w:rPr>
        <w:t xml:space="preserve">αλίζει ορισμένα κοινωνικά δικαιώματα. Αν δεν το κάνει αυτό -στις ημέρες μας υπάρχει μια υποχώρηση- αυτό υπονομεύει και τις συνθήκες κοινωνικής αναπαραγωγής. Δηλαδή, «δαγκώνει την ουρά του με φαρμάκι». </w:t>
      </w:r>
    </w:p>
    <w:p w14:paraId="04456976"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Άρα έχει μεγάλη σημασία για πολλούς λόγους, που αφορού</w:t>
      </w:r>
      <w:r>
        <w:rPr>
          <w:rFonts w:eastAsia="Times New Roman" w:cs="Times New Roman"/>
          <w:szCs w:val="24"/>
        </w:rPr>
        <w:t xml:space="preserve">ν το σύνολο της κοινωνίας, το σύνολο της προόδου της κοινωνίας, να συνεννοηθούμε ότι χρειαζόμαστε ένα νέο κοινωνικό κράτος χωρίς τις παθογένειες της </w:t>
      </w:r>
      <w:proofErr w:type="spellStart"/>
      <w:r>
        <w:rPr>
          <w:rFonts w:eastAsia="Times New Roman" w:cs="Times New Roman"/>
          <w:szCs w:val="24"/>
        </w:rPr>
        <w:t>κομματοκρατίας</w:t>
      </w:r>
      <w:proofErr w:type="spellEnd"/>
      <w:r>
        <w:rPr>
          <w:rFonts w:eastAsia="Times New Roman" w:cs="Times New Roman"/>
          <w:szCs w:val="24"/>
        </w:rPr>
        <w:t xml:space="preserve"> που γνωρίζουμε του παρελθόντος, των ρουσφετιών, της ρεμούλας κ.λπ.. Δεν έχουμε καμιά αντίρρη</w:t>
      </w:r>
      <w:r>
        <w:rPr>
          <w:rFonts w:eastAsia="Times New Roman" w:cs="Times New Roman"/>
          <w:szCs w:val="24"/>
        </w:rPr>
        <w:t>ση. Χρειαζόμαστε ένα σύγχρονο, κοινωνικό κράτος. Αυτό προϋποθέτει συλλογικό σύστημα αναδιανομής και όχι ο καθένας να ενθυλακώνει το «</w:t>
      </w:r>
      <w:proofErr w:type="spellStart"/>
      <w:r>
        <w:rPr>
          <w:rFonts w:eastAsia="Times New Roman" w:cs="Times New Roman"/>
          <w:szCs w:val="24"/>
        </w:rPr>
        <w:t>μπαξισάκι</w:t>
      </w:r>
      <w:proofErr w:type="spellEnd"/>
      <w:r>
        <w:rPr>
          <w:rFonts w:eastAsia="Times New Roman" w:cs="Times New Roman"/>
          <w:szCs w:val="24"/>
        </w:rPr>
        <w:t xml:space="preserve">» του, το </w:t>
      </w:r>
      <w:r>
        <w:rPr>
          <w:rFonts w:eastAsia="Times New Roman" w:cs="Times New Roman"/>
          <w:szCs w:val="24"/>
          <w:lang w:val="en-US"/>
        </w:rPr>
        <w:t>voucher</w:t>
      </w:r>
      <w:r>
        <w:rPr>
          <w:rFonts w:eastAsia="Times New Roman" w:cs="Times New Roman"/>
          <w:szCs w:val="24"/>
        </w:rPr>
        <w:t xml:space="preserve"> και να πηγαίνει και να ψωνίζει. Αυτό δεν είναι κοινωνία που με συλλογικό τρόπο προχωράει μπροστά</w:t>
      </w:r>
      <w:r>
        <w:rPr>
          <w:rFonts w:eastAsia="Times New Roman" w:cs="Times New Roman"/>
          <w:szCs w:val="24"/>
        </w:rPr>
        <w:t>. Αυτό είναι κατακερματισμός. Είναι ατομισμός αυτό το πράγμα.</w:t>
      </w:r>
    </w:p>
    <w:p w14:paraId="04456977"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Εμείς δεν θα συναινέσουμε και θα είμαστε εναντίον ακόμα και στην ιδέα ότι μπορεί δημόσιοι πόροι, δηλαδή πόροι του ελληνικού λαού, να ιδιωτικοποιηθούν. Θα είμαστε εναντίον στην παραδοξολογία, στη</w:t>
      </w:r>
      <w:r>
        <w:rPr>
          <w:rFonts w:eastAsia="Times New Roman" w:cs="Times New Roman"/>
          <w:szCs w:val="24"/>
        </w:rPr>
        <w:t xml:space="preserve">ν παραδοξότητα, ότι είναι δυνατόν να έχουμε ιδιωτική εκπαίδευση με κρατικά χρήματα. Γιατί αυτό σημαίνει το </w:t>
      </w:r>
      <w:r>
        <w:rPr>
          <w:rFonts w:eastAsia="Times New Roman" w:cs="Times New Roman"/>
          <w:szCs w:val="24"/>
          <w:lang w:val="en-US"/>
        </w:rPr>
        <w:t>voucher</w:t>
      </w:r>
      <w:r>
        <w:rPr>
          <w:rFonts w:eastAsia="Times New Roman" w:cs="Times New Roman"/>
          <w:szCs w:val="24"/>
        </w:rPr>
        <w:t>, λεφτά από το κράτος που τα παίρνεις για να τα δώσεις στην ιδιωτική εκπαίδευση. Αυτό δεν είναι ιδεοληψία; Είναι καθαροί λογαριασμοί.</w:t>
      </w:r>
    </w:p>
    <w:p w14:paraId="04456978"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Βεβαίως,</w:t>
      </w:r>
      <w:r>
        <w:rPr>
          <w:rFonts w:eastAsia="Times New Roman" w:cs="Times New Roman"/>
          <w:szCs w:val="24"/>
        </w:rPr>
        <w:t xml:space="preserve"> ιδιωτική εκπαίδευση με κανόνες που τίθενται και δημόσια εκπαίδευση το ίδιο, αλλά από εκεί και πέρα δεν θα πληρώνει το δημόσιο για τη λειτουργία του ιδιωτικού συστήματος εκπαίδευσης. Το δημόσιο πρέπει να πληρώσει με γενναιότητα και εδώ χρειάζονται μεγάλες </w:t>
      </w:r>
      <w:r>
        <w:rPr>
          <w:rFonts w:eastAsia="Times New Roman" w:cs="Times New Roman"/>
          <w:szCs w:val="24"/>
        </w:rPr>
        <w:t>ανατροπές την αναδιάρθρωση, την αναβάθμιση του δημόσιου συστήματος εκπαίδευσης.</w:t>
      </w:r>
    </w:p>
    <w:p w14:paraId="04456979"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Τελειώνω ειλικρινά με μια φράση. Όπως είπε και νωρίτερα η </w:t>
      </w:r>
      <w:proofErr w:type="spellStart"/>
      <w:r>
        <w:rPr>
          <w:rFonts w:eastAsia="Times New Roman" w:cs="Times New Roman"/>
          <w:szCs w:val="24"/>
        </w:rPr>
        <w:t>κ</w:t>
      </w:r>
      <w:r>
        <w:rPr>
          <w:rFonts w:eastAsia="Times New Roman" w:cs="Times New Roman"/>
          <w:szCs w:val="24"/>
        </w:rPr>
        <w:t>.</w:t>
      </w:r>
      <w:r>
        <w:rPr>
          <w:rFonts w:eastAsia="Times New Roman" w:cs="Times New Roman"/>
          <w:szCs w:val="24"/>
        </w:rPr>
        <w:t>Αναγνωστοπούλου</w:t>
      </w:r>
      <w:proofErr w:type="spellEnd"/>
      <w:r>
        <w:rPr>
          <w:rFonts w:eastAsia="Times New Roman" w:cs="Times New Roman"/>
          <w:szCs w:val="24"/>
        </w:rPr>
        <w:t xml:space="preserve"> και ο κ. </w:t>
      </w:r>
      <w:proofErr w:type="spellStart"/>
      <w:r>
        <w:rPr>
          <w:rFonts w:eastAsia="Times New Roman" w:cs="Times New Roman"/>
          <w:szCs w:val="24"/>
        </w:rPr>
        <w:t>Πελεγρίνης</w:t>
      </w:r>
      <w:proofErr w:type="spellEnd"/>
      <w:r>
        <w:rPr>
          <w:rFonts w:eastAsia="Times New Roman" w:cs="Times New Roman"/>
          <w:szCs w:val="24"/>
        </w:rPr>
        <w:t>, το νομοσχέδιο αυτό αφορά επίκαιρα ζητήματα εκπαιδευτικής και ευρύτερης σημασίας</w:t>
      </w:r>
      <w:r>
        <w:rPr>
          <w:rFonts w:eastAsia="Times New Roman" w:cs="Times New Roman"/>
          <w:szCs w:val="24"/>
        </w:rPr>
        <w:t>. Θα ήθελα να πω ότι το νομοσχέδιο αυτό αφορά ζητήματα, τα οποία μας εισάγουν στο θέμα της αναγκαίας δημοκρατικής εκπαιδευτικής μεταρρύθμισης -μερικά τα αναφέραμε στη συζήτηση- όπως είναι το θέμα της αλλαγής του λυκείου και των εξετάσεων για τα πανεπιστήμι</w:t>
      </w:r>
      <w:r>
        <w:rPr>
          <w:rFonts w:eastAsia="Times New Roman" w:cs="Times New Roman"/>
          <w:szCs w:val="24"/>
        </w:rPr>
        <w:t>α.</w:t>
      </w:r>
    </w:p>
    <w:p w14:paraId="0445697A"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Θα ήθελα να πω ότι αυτή η συζήτηση, όπως και οι άλλες που θα έλθουν στο πλαίσιο της συζήτησης για τη δημοκρατική, εκπαιδευτική μεταρρύθμιση, προφανώς έχει στο επίκεντρό της το μέλλον της νέας γενιάς. Είναι οι έφηβοι της κρίσης. Δεν είναι παιδιά της ευμά</w:t>
      </w:r>
      <w:r>
        <w:rPr>
          <w:rFonts w:eastAsia="Times New Roman" w:cs="Times New Roman"/>
          <w:szCs w:val="24"/>
        </w:rPr>
        <w:t xml:space="preserve">ρειας, αλλά ούτε παιδιά της οργής. Είναι </w:t>
      </w:r>
      <w:r>
        <w:rPr>
          <w:rFonts w:eastAsia="Times New Roman" w:cs="Times New Roman"/>
          <w:szCs w:val="24"/>
        </w:rPr>
        <w:lastRenderedPageBreak/>
        <w:t>παιδιά με κοινωνικά και πολιτικά βιώματα, που δημιουργήθηκαν πάνω στη δοκιμασία ή και τα ερείπια των βεβαιοτήτων των γονιών τους. Είναι παιδιά που συνειδητοποιήθηκαν, που ευαισθητοποιήθηκαν μέσα από την ένταση του κ</w:t>
      </w:r>
      <w:r>
        <w:rPr>
          <w:rFonts w:eastAsia="Times New Roman" w:cs="Times New Roman"/>
          <w:szCs w:val="24"/>
        </w:rPr>
        <w:t xml:space="preserve">ρατικού αυταρχισμού και της καταστολής, που διαψεύδει τις ελπίδες τους, αλλά τους δείχνει και έναν εφιάλτη, τον εφιάλτη που έζησαν με τη δολοφονία του Αλέξη </w:t>
      </w:r>
      <w:proofErr w:type="spellStart"/>
      <w:r>
        <w:rPr>
          <w:rFonts w:eastAsia="Times New Roman" w:cs="Times New Roman"/>
          <w:szCs w:val="24"/>
        </w:rPr>
        <w:t>Γρηγορόπουλου</w:t>
      </w:r>
      <w:proofErr w:type="spellEnd"/>
      <w:r>
        <w:rPr>
          <w:rFonts w:eastAsia="Times New Roman" w:cs="Times New Roman"/>
          <w:szCs w:val="24"/>
        </w:rPr>
        <w:t>. Κάθε γενιά έχει τα σημεία αναφοράς της, είτε ως συλλογικό τρόπο είτε ως προσωπικές α</w:t>
      </w:r>
      <w:r>
        <w:rPr>
          <w:rFonts w:eastAsia="Times New Roman" w:cs="Times New Roman"/>
          <w:szCs w:val="24"/>
        </w:rPr>
        <w:t xml:space="preserve">ναφορές. </w:t>
      </w:r>
    </w:p>
    <w:p w14:paraId="0445697B"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Αυτή είναι η σημερινή γενιά και σ’ αυτήν τη γενιά πρέπει να πούμε ότι αναγνωρίζουμε ένα απόθεμα, που μπορεί να δημιουργήσει σημαντικές προοπτικές μετασχηματισμών στην κοινωνία μας. Αυτή τη γενιά εμείς δεν την κολακεύουμε, την εμπιστευόμαστε.</w:t>
      </w:r>
    </w:p>
    <w:p w14:paraId="0445697C"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0445697D" w14:textId="77777777" w:rsidR="00A53C3F" w:rsidRDefault="0019499A">
      <w:pPr>
        <w:spacing w:line="600" w:lineRule="auto"/>
        <w:ind w:firstLine="720"/>
        <w:contextualSpacing/>
        <w:jc w:val="center"/>
        <w:rPr>
          <w:rFonts w:eastAsia="Times New Roman" w:cs="Times New Roman"/>
          <w:szCs w:val="24"/>
        </w:rPr>
      </w:pPr>
      <w:r>
        <w:rPr>
          <w:rFonts w:eastAsia="Times New Roman" w:cs="Times New Roman"/>
          <w:szCs w:val="24"/>
        </w:rPr>
        <w:t xml:space="preserve">(Χειροκροτήματα από </w:t>
      </w:r>
      <w:r>
        <w:rPr>
          <w:rFonts w:eastAsia="Times New Roman" w:cs="Times New Roman"/>
          <w:szCs w:val="24"/>
        </w:rPr>
        <w:t xml:space="preserve">τις </w:t>
      </w:r>
      <w:r>
        <w:rPr>
          <w:rFonts w:eastAsia="Times New Roman" w:cs="Times New Roman"/>
          <w:szCs w:val="24"/>
        </w:rPr>
        <w:t>πτέρυγ</w:t>
      </w:r>
      <w:r>
        <w:rPr>
          <w:rFonts w:eastAsia="Times New Roman" w:cs="Times New Roman"/>
          <w:szCs w:val="24"/>
        </w:rPr>
        <w:t>ες</w:t>
      </w:r>
      <w:r>
        <w:rPr>
          <w:rFonts w:eastAsia="Times New Roman" w:cs="Times New Roman"/>
          <w:szCs w:val="24"/>
        </w:rPr>
        <w:t xml:space="preserve"> του ΣΥΡΙΖΑ και των ΑΝΕΛ)</w:t>
      </w:r>
    </w:p>
    <w:p w14:paraId="0445697E"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Ευχαριστούμε τον κύριο Υπουργό.</w:t>
      </w:r>
    </w:p>
    <w:p w14:paraId="0445697F"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Κυρίες και κύριοι συνάδελφοι, κηρύσσεται περαιωμένη η συζήτηση επί των άρθρων και των τροπολογιών του σχεδίου νόμου του </w:t>
      </w:r>
      <w:r>
        <w:rPr>
          <w:rFonts w:eastAsia="Times New Roman" w:cs="Times New Roman"/>
          <w:szCs w:val="24"/>
        </w:rPr>
        <w:t>Υπουργείου Παιδείας, Έρευνας και Θρησκευμάτων</w:t>
      </w:r>
      <w:r>
        <w:rPr>
          <w:rFonts w:eastAsia="Times New Roman" w:cs="Times New Roman"/>
          <w:szCs w:val="24"/>
        </w:rPr>
        <w:t>:</w:t>
      </w:r>
      <w:r>
        <w:rPr>
          <w:rFonts w:eastAsia="Times New Roman" w:cs="Times New Roman"/>
          <w:szCs w:val="24"/>
        </w:rPr>
        <w:t xml:space="preserve"> «Ρυθμίσεις για την ελληνόγλωσση εκπαίδευση, τη διαπολιτισμική εκπαίδευση και άλλες διατάξεις» και θα γίνει η ψήφισή τους χωριστά. </w:t>
      </w:r>
    </w:p>
    <w:p w14:paraId="04456980"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Κύριε Πρόεδρε, να κάνω εδώ μια ερώτηση;</w:t>
      </w:r>
    </w:p>
    <w:p w14:paraId="04456981" w14:textId="77777777" w:rsidR="00A53C3F" w:rsidRDefault="0019499A">
      <w:pPr>
        <w:spacing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w:t>
      </w:r>
      <w:r>
        <w:rPr>
          <w:rFonts w:eastAsia="Times New Roman"/>
          <w:b/>
          <w:szCs w:val="24"/>
        </w:rPr>
        <w:t>μπρούλης</w:t>
      </w:r>
      <w:proofErr w:type="spellEnd"/>
      <w:r>
        <w:rPr>
          <w:rFonts w:eastAsia="Times New Roman"/>
          <w:b/>
          <w:szCs w:val="24"/>
        </w:rPr>
        <w:t xml:space="preserve">): </w:t>
      </w:r>
      <w:r>
        <w:rPr>
          <w:rFonts w:eastAsia="Times New Roman"/>
          <w:szCs w:val="24"/>
        </w:rPr>
        <w:t xml:space="preserve">Σε ποιον να κάνετε ερώτηση, κύριε Δελή; Στον Υπουργό; </w:t>
      </w:r>
    </w:p>
    <w:p w14:paraId="04456982" w14:textId="77777777" w:rsidR="00A53C3F" w:rsidRDefault="0019499A">
      <w:pPr>
        <w:spacing w:line="600" w:lineRule="auto"/>
        <w:ind w:firstLine="720"/>
        <w:contextualSpacing/>
        <w:jc w:val="both"/>
        <w:rPr>
          <w:rFonts w:eastAsia="Times New Roman"/>
          <w:szCs w:val="24"/>
        </w:rPr>
      </w:pPr>
      <w:r>
        <w:rPr>
          <w:rFonts w:eastAsia="Times New Roman"/>
          <w:b/>
          <w:szCs w:val="24"/>
        </w:rPr>
        <w:t xml:space="preserve">ΙΩΑΝΝΗΣ ΔΕΛΗΣ: </w:t>
      </w:r>
      <w:r>
        <w:rPr>
          <w:rFonts w:eastAsia="Times New Roman"/>
          <w:szCs w:val="24"/>
        </w:rPr>
        <w:t>Όχι, θέλω να κάνω μια ερώτηση διαδικαστική. Έχουμε εδώ το σπλάχνο, έχουμε τα άρθρα, τα οποία δεν παραπέμπουν σε κάποια τροπολογία. Για παράδειγμα, το άρθρο 49…</w:t>
      </w:r>
    </w:p>
    <w:p w14:paraId="04456983" w14:textId="77777777" w:rsidR="00A53C3F" w:rsidRDefault="0019499A">
      <w:pPr>
        <w:spacing w:line="600" w:lineRule="auto"/>
        <w:ind w:firstLine="720"/>
        <w:contextualSpacing/>
        <w:jc w:val="both"/>
        <w:rPr>
          <w:rFonts w:eastAsia="Times New Roman"/>
          <w:szCs w:val="24"/>
        </w:rPr>
      </w:pPr>
      <w:r>
        <w:rPr>
          <w:rFonts w:eastAsia="Times New Roman"/>
          <w:b/>
          <w:szCs w:val="24"/>
        </w:rPr>
        <w:t>ΠΡΟΕΔΡΕΥΩΝ (Γεώ</w:t>
      </w:r>
      <w:r>
        <w:rPr>
          <w:rFonts w:eastAsia="Times New Roman"/>
          <w:b/>
          <w:szCs w:val="24"/>
        </w:rPr>
        <w:t xml:space="preserve">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Κοιτάξτε, εσείς πήρατε στα χέρια σας το σπλάχνο, όπως είπατε, στο οποίο είναι ενσωματωμένες οι τροπολογίες ως άρθρα του νομοσχεδίου. Η ψηφοφορία που θα διεξαχθεί τώρα, έχει να κάνει με τα άρθρα του νομοσχεδίου και στη συνέχεια με τις τρο</w:t>
      </w:r>
      <w:r>
        <w:rPr>
          <w:rFonts w:eastAsia="Times New Roman"/>
          <w:szCs w:val="24"/>
        </w:rPr>
        <w:t xml:space="preserve">πολογίες με </w:t>
      </w:r>
      <w:r>
        <w:rPr>
          <w:rFonts w:eastAsia="Times New Roman"/>
          <w:szCs w:val="24"/>
        </w:rPr>
        <w:lastRenderedPageBreak/>
        <w:t xml:space="preserve">βάση τα νούμερα που γνωρίζετε, τους ειδικούς αριθμούς κλπ., όχι με βάση τα άρθρα, όπως είναι καταγεγραμμένα στο σπλάχνο. Κατανοητό; </w:t>
      </w:r>
    </w:p>
    <w:p w14:paraId="04456984" w14:textId="77777777" w:rsidR="00A53C3F" w:rsidRDefault="0019499A">
      <w:pPr>
        <w:spacing w:line="600" w:lineRule="auto"/>
        <w:ind w:firstLine="720"/>
        <w:contextualSpacing/>
        <w:jc w:val="both"/>
        <w:rPr>
          <w:rFonts w:eastAsia="Times New Roman"/>
          <w:szCs w:val="24"/>
        </w:rPr>
      </w:pPr>
      <w:r>
        <w:rPr>
          <w:rFonts w:eastAsia="Times New Roman"/>
          <w:b/>
          <w:szCs w:val="24"/>
        </w:rPr>
        <w:t xml:space="preserve">ΙΩΑΝΝΗΣ ΔΕΛΗΣ: </w:t>
      </w:r>
      <w:r>
        <w:rPr>
          <w:rFonts w:eastAsia="Times New Roman"/>
          <w:szCs w:val="24"/>
        </w:rPr>
        <w:t xml:space="preserve">Ναι, κύριε Πρόεδρε. </w:t>
      </w:r>
    </w:p>
    <w:p w14:paraId="04456985" w14:textId="77777777" w:rsidR="00A53C3F" w:rsidRDefault="0019499A">
      <w:pPr>
        <w:spacing w:line="600" w:lineRule="auto"/>
        <w:ind w:firstLine="720"/>
        <w:contextualSpacing/>
        <w:jc w:val="both"/>
        <w:rPr>
          <w:rFonts w:eastAsia="Times New Roman" w:cs="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Ωραία. </w:t>
      </w:r>
      <w:r>
        <w:rPr>
          <w:rFonts w:eastAsia="Times New Roman" w:cs="Times New Roman"/>
          <w:szCs w:val="24"/>
        </w:rPr>
        <w:t xml:space="preserve"> </w:t>
      </w:r>
    </w:p>
    <w:p w14:paraId="04456986"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Προχωρούμε, λοιπόν, στην ψήφιση </w:t>
      </w:r>
      <w:r>
        <w:rPr>
          <w:rFonts w:eastAsia="Times New Roman" w:cs="Times New Roman"/>
          <w:szCs w:val="24"/>
        </w:rPr>
        <w:t>των άρθρων και των τροπολογιών.</w:t>
      </w:r>
    </w:p>
    <w:p w14:paraId="04456987"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1 ως έχει;</w:t>
      </w:r>
    </w:p>
    <w:p w14:paraId="04456988"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ΘΗΒΑΙΟΣ: </w:t>
      </w:r>
      <w:r>
        <w:rPr>
          <w:rFonts w:eastAsia="Times New Roman" w:cs="Times New Roman"/>
          <w:szCs w:val="24"/>
        </w:rPr>
        <w:t xml:space="preserve">Δεκτό, δεκτό. </w:t>
      </w:r>
    </w:p>
    <w:p w14:paraId="04456989"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ΜΑΞΙΜΟΣ ΧΑΡΑΚΟΠΟΥΛΟΣ: </w:t>
      </w:r>
      <w:r>
        <w:rPr>
          <w:rFonts w:eastAsia="Times New Roman" w:cs="Times New Roman"/>
          <w:szCs w:val="24"/>
        </w:rPr>
        <w:t xml:space="preserve">Δεκτό, δεκτό. </w:t>
      </w:r>
    </w:p>
    <w:p w14:paraId="0445698A"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ΗΛΙΟΠΟΥΛΟΣ: </w:t>
      </w:r>
      <w:r>
        <w:rPr>
          <w:rFonts w:eastAsia="Times New Roman" w:cs="Times New Roman"/>
          <w:szCs w:val="24"/>
        </w:rPr>
        <w:t xml:space="preserve">Κατά πλειοψηφία. </w:t>
      </w:r>
    </w:p>
    <w:p w14:paraId="0445698B"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 xml:space="preserve">Δεκτό, δεκτό. </w:t>
      </w:r>
    </w:p>
    <w:p w14:paraId="0445698C"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ΣΤΑΥΡΟΣ ΤΑΣΣΟΣ: </w:t>
      </w:r>
      <w:r>
        <w:rPr>
          <w:rFonts w:eastAsia="Times New Roman" w:cs="Times New Roman"/>
          <w:szCs w:val="24"/>
        </w:rPr>
        <w:t>Παρ</w:t>
      </w:r>
      <w:r>
        <w:rPr>
          <w:rFonts w:eastAsia="Times New Roman" w:cs="Times New Roman"/>
          <w:szCs w:val="24"/>
        </w:rPr>
        <w:t xml:space="preserve">ών. </w:t>
      </w:r>
    </w:p>
    <w:p w14:paraId="0445698D"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ΓΕΩΡΓΙΟΣ ΜΑΥΡΩΤΑΣ: </w:t>
      </w:r>
      <w:r>
        <w:rPr>
          <w:rFonts w:eastAsia="Times New Roman" w:cs="Times New Roman"/>
          <w:szCs w:val="24"/>
        </w:rPr>
        <w:t xml:space="preserve">Δεκτό, δεκτό. </w:t>
      </w:r>
    </w:p>
    <w:p w14:paraId="0445698E"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ΖΟΥΡΑΡΙΣ: </w:t>
      </w:r>
      <w:r>
        <w:rPr>
          <w:rFonts w:eastAsia="Times New Roman" w:cs="Times New Roman"/>
          <w:szCs w:val="24"/>
        </w:rPr>
        <w:t xml:space="preserve">Δεκτό, δεκτό. </w:t>
      </w:r>
    </w:p>
    <w:p w14:paraId="0445698F"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Δεκτό, δεκτό. </w:t>
      </w:r>
    </w:p>
    <w:p w14:paraId="04456990"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Συνεπώς το άρθρο 1 έγινε δεκτό ως έχει κατά πλειοψηφία. </w:t>
      </w:r>
    </w:p>
    <w:p w14:paraId="04456991"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2 ως έχει;</w:t>
      </w:r>
    </w:p>
    <w:p w14:paraId="04456992"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ΝΙΚΟ</w:t>
      </w:r>
      <w:r>
        <w:rPr>
          <w:rFonts w:eastAsia="Times New Roman" w:cs="Times New Roman"/>
          <w:b/>
          <w:szCs w:val="24"/>
        </w:rPr>
        <w:t xml:space="preserve">ΛΑΟΣ ΘΗΒΑΙΟΣ: </w:t>
      </w:r>
      <w:r>
        <w:rPr>
          <w:rFonts w:eastAsia="Times New Roman" w:cs="Times New Roman"/>
          <w:szCs w:val="24"/>
        </w:rPr>
        <w:t xml:space="preserve">Δεκτό, δεκτό. </w:t>
      </w:r>
    </w:p>
    <w:p w14:paraId="04456993"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ΜΑΞΙΜΟΣ ΧΑΡΑΚΟΠΟΥΛΟΣ: </w:t>
      </w:r>
      <w:r>
        <w:rPr>
          <w:rFonts w:eastAsia="Times New Roman" w:cs="Times New Roman"/>
          <w:szCs w:val="24"/>
        </w:rPr>
        <w:t xml:space="preserve">Δεκτό, δεκτό. </w:t>
      </w:r>
    </w:p>
    <w:p w14:paraId="04456994"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ΗΛΙΟΠΟΥΛΟΣ: </w:t>
      </w:r>
      <w:r>
        <w:rPr>
          <w:rFonts w:eastAsia="Times New Roman" w:cs="Times New Roman"/>
          <w:szCs w:val="24"/>
        </w:rPr>
        <w:t xml:space="preserve">Κατά πλειοψηφία. </w:t>
      </w:r>
    </w:p>
    <w:p w14:paraId="04456995"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 xml:space="preserve">Δεκτό, δεκτό. </w:t>
      </w:r>
    </w:p>
    <w:p w14:paraId="04456996"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ΣΤΑΥΡΟΣ ΤΑΣΣΟΣ: </w:t>
      </w:r>
      <w:r>
        <w:rPr>
          <w:rFonts w:eastAsia="Times New Roman" w:cs="Times New Roman"/>
          <w:szCs w:val="24"/>
        </w:rPr>
        <w:t xml:space="preserve">Κατά πλειοψηφία. </w:t>
      </w:r>
    </w:p>
    <w:p w14:paraId="04456997"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ΓΕΩΡΓΙΟΣ ΜΑΥΡΩΤΑΣ: </w:t>
      </w:r>
      <w:r>
        <w:rPr>
          <w:rFonts w:eastAsia="Times New Roman" w:cs="Times New Roman"/>
          <w:szCs w:val="24"/>
        </w:rPr>
        <w:t xml:space="preserve">Δεκτό, δεκτό. </w:t>
      </w:r>
    </w:p>
    <w:p w14:paraId="04456998"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ΖΟΥΡΑΡΙΣ: </w:t>
      </w:r>
      <w:r>
        <w:rPr>
          <w:rFonts w:eastAsia="Times New Roman" w:cs="Times New Roman"/>
          <w:szCs w:val="24"/>
        </w:rPr>
        <w:t xml:space="preserve">Δεκτό, δεκτό. </w:t>
      </w:r>
    </w:p>
    <w:p w14:paraId="04456999"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Δεκτό, δεκτό. </w:t>
      </w:r>
    </w:p>
    <w:p w14:paraId="0445699A"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Συνεπώς το άρθρο 2 έγινε δεκτό ως έχει κατά πλειοψηφία. </w:t>
      </w:r>
    </w:p>
    <w:p w14:paraId="0445699B"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3 ως έχει;</w:t>
      </w:r>
    </w:p>
    <w:p w14:paraId="0445699C"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ΘΗΒΑΙΟΣ: </w:t>
      </w:r>
      <w:r>
        <w:rPr>
          <w:rFonts w:eastAsia="Times New Roman" w:cs="Times New Roman"/>
          <w:szCs w:val="24"/>
        </w:rPr>
        <w:t xml:space="preserve">Δεκτό, δεκτό. </w:t>
      </w:r>
    </w:p>
    <w:p w14:paraId="0445699D"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ΜΑΞΙΜΟΣ ΧΑΡΑΚΟΠΟΥΛΟΣ: </w:t>
      </w:r>
      <w:r>
        <w:rPr>
          <w:rFonts w:eastAsia="Times New Roman" w:cs="Times New Roman"/>
          <w:szCs w:val="24"/>
        </w:rPr>
        <w:t xml:space="preserve">Δεκτό, δεκτό. </w:t>
      </w:r>
    </w:p>
    <w:p w14:paraId="0445699E"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w:t>
      </w:r>
      <w:r>
        <w:rPr>
          <w:rFonts w:eastAsia="Times New Roman" w:cs="Times New Roman"/>
          <w:b/>
          <w:szCs w:val="24"/>
        </w:rPr>
        <w:t xml:space="preserve">ΗΛΙΟΠΟΥΛΟΣ: </w:t>
      </w:r>
      <w:r>
        <w:rPr>
          <w:rFonts w:eastAsia="Times New Roman" w:cs="Times New Roman"/>
          <w:szCs w:val="24"/>
        </w:rPr>
        <w:t xml:space="preserve">Κατά πλειοψηφία. </w:t>
      </w:r>
    </w:p>
    <w:p w14:paraId="0445699F"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 xml:space="preserve">Δεκτό, δεκτό. </w:t>
      </w:r>
    </w:p>
    <w:p w14:paraId="044569A0"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ΣΤΑΥΡΟΣ ΤΑΣΣΟΣ: </w:t>
      </w:r>
      <w:r>
        <w:rPr>
          <w:rFonts w:eastAsia="Times New Roman" w:cs="Times New Roman"/>
          <w:szCs w:val="24"/>
        </w:rPr>
        <w:t xml:space="preserve">Παρών. </w:t>
      </w:r>
    </w:p>
    <w:p w14:paraId="044569A1"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ΓΕΩΡΓΙΟΣ ΜΑΥΡΩΤΑΣ: </w:t>
      </w:r>
      <w:r>
        <w:rPr>
          <w:rFonts w:eastAsia="Times New Roman" w:cs="Times New Roman"/>
          <w:szCs w:val="24"/>
        </w:rPr>
        <w:t xml:space="preserve">Δεκτό, δεκτό. </w:t>
      </w:r>
    </w:p>
    <w:p w14:paraId="044569A2"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ΖΟΥΡΑΡΙΣ: </w:t>
      </w:r>
      <w:r>
        <w:rPr>
          <w:rFonts w:eastAsia="Times New Roman" w:cs="Times New Roman"/>
          <w:szCs w:val="24"/>
        </w:rPr>
        <w:t xml:space="preserve">Δεκτό, δεκτό. </w:t>
      </w:r>
    </w:p>
    <w:p w14:paraId="044569A3"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Δεκτό, δεκτό. </w:t>
      </w:r>
    </w:p>
    <w:p w14:paraId="044569A4"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Συνεπώς το άρθρο 3 έγι</w:t>
      </w:r>
      <w:r>
        <w:rPr>
          <w:rFonts w:eastAsia="Times New Roman" w:cs="Times New Roman"/>
          <w:szCs w:val="24"/>
        </w:rPr>
        <w:t xml:space="preserve">νε δεκτό ως έχει κατά πλειοψηφία. </w:t>
      </w:r>
    </w:p>
    <w:p w14:paraId="044569A5"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4 ως έχει;</w:t>
      </w:r>
    </w:p>
    <w:p w14:paraId="044569A6"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ΘΗΒΑΙΟΣ: </w:t>
      </w:r>
      <w:r>
        <w:rPr>
          <w:rFonts w:eastAsia="Times New Roman" w:cs="Times New Roman"/>
          <w:szCs w:val="24"/>
        </w:rPr>
        <w:t xml:space="preserve">Δεκτό, δεκτό. </w:t>
      </w:r>
    </w:p>
    <w:p w14:paraId="044569A7"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ΜΑΞΙΜΟΣ ΧΑΡΑΚΟΠΟΥΛΟΣ: </w:t>
      </w:r>
      <w:r>
        <w:rPr>
          <w:rFonts w:eastAsia="Times New Roman" w:cs="Times New Roman"/>
          <w:szCs w:val="24"/>
        </w:rPr>
        <w:t xml:space="preserve">Κατά πλειοψηφία. </w:t>
      </w:r>
    </w:p>
    <w:p w14:paraId="044569A8"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ΗΛΙΟΠΟΥΛΟΣ: </w:t>
      </w:r>
      <w:r>
        <w:rPr>
          <w:rFonts w:eastAsia="Times New Roman" w:cs="Times New Roman"/>
          <w:szCs w:val="24"/>
        </w:rPr>
        <w:t xml:space="preserve">Κατά πλειοψηφία. </w:t>
      </w:r>
    </w:p>
    <w:p w14:paraId="044569A9"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 xml:space="preserve">Δεκτό, δεκτό. </w:t>
      </w:r>
    </w:p>
    <w:p w14:paraId="044569AA"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ΣΤΑΥΡΟΣ ΤΑΣΣΟ</w:t>
      </w:r>
      <w:r>
        <w:rPr>
          <w:rFonts w:eastAsia="Times New Roman" w:cs="Times New Roman"/>
          <w:b/>
          <w:szCs w:val="24"/>
        </w:rPr>
        <w:t xml:space="preserve">Σ: </w:t>
      </w:r>
      <w:r>
        <w:rPr>
          <w:rFonts w:eastAsia="Times New Roman" w:cs="Times New Roman"/>
          <w:szCs w:val="24"/>
        </w:rPr>
        <w:t xml:space="preserve">Παρών. </w:t>
      </w:r>
    </w:p>
    <w:p w14:paraId="044569AB"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ΓΕΩΡΓΙΟΣ ΜΑΥΡΩΤΑΣ: </w:t>
      </w:r>
      <w:r>
        <w:rPr>
          <w:rFonts w:eastAsia="Times New Roman" w:cs="Times New Roman"/>
          <w:szCs w:val="24"/>
        </w:rPr>
        <w:t xml:space="preserve">Δεκτό, δεκτό. </w:t>
      </w:r>
    </w:p>
    <w:p w14:paraId="044569AC"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ΖΟΥΡΑΡΙΣ: </w:t>
      </w:r>
      <w:r>
        <w:rPr>
          <w:rFonts w:eastAsia="Times New Roman" w:cs="Times New Roman"/>
          <w:szCs w:val="24"/>
        </w:rPr>
        <w:t xml:space="preserve">Δεκτό, δεκτό. </w:t>
      </w:r>
    </w:p>
    <w:p w14:paraId="044569AD"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Δεκτό, δεκτό. </w:t>
      </w:r>
    </w:p>
    <w:p w14:paraId="044569AE"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Συνεπώς το άρθρο 4 έγινε δεκτό ως έχει κατά πλειοψηφία. </w:t>
      </w:r>
    </w:p>
    <w:p w14:paraId="044569AF"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5 ως έχει</w:t>
      </w:r>
      <w:r>
        <w:rPr>
          <w:rFonts w:eastAsia="Times New Roman" w:cs="Times New Roman"/>
          <w:szCs w:val="24"/>
        </w:rPr>
        <w:t>;</w:t>
      </w:r>
    </w:p>
    <w:p w14:paraId="044569B0"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ΘΗΒΑΙΟΣ: </w:t>
      </w:r>
      <w:r>
        <w:rPr>
          <w:rFonts w:eastAsia="Times New Roman" w:cs="Times New Roman"/>
          <w:szCs w:val="24"/>
        </w:rPr>
        <w:t xml:space="preserve">Δεκτό, δεκτό. </w:t>
      </w:r>
    </w:p>
    <w:p w14:paraId="044569B1"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ΜΑΞΙΜΟΣ ΧΑΡΑΚΟΠΟΥΛΟΣ: </w:t>
      </w:r>
      <w:r>
        <w:rPr>
          <w:rFonts w:eastAsia="Times New Roman" w:cs="Times New Roman"/>
          <w:szCs w:val="24"/>
        </w:rPr>
        <w:t xml:space="preserve">Κατά πλειοψηφία. </w:t>
      </w:r>
    </w:p>
    <w:p w14:paraId="044569B2"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ΗΛΙΟΠΟΥΛΟΣ: </w:t>
      </w:r>
      <w:r>
        <w:rPr>
          <w:rFonts w:eastAsia="Times New Roman" w:cs="Times New Roman"/>
          <w:szCs w:val="24"/>
        </w:rPr>
        <w:t xml:space="preserve">Κατά πλειοψηφία. </w:t>
      </w:r>
    </w:p>
    <w:p w14:paraId="044569B3"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 xml:space="preserve">Δεκτό, δεκτό. </w:t>
      </w:r>
    </w:p>
    <w:p w14:paraId="044569B4"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ΣΤΑΥΡΟΣ ΤΑΣΣΟΣ: </w:t>
      </w:r>
      <w:r>
        <w:rPr>
          <w:rFonts w:eastAsia="Times New Roman" w:cs="Times New Roman"/>
          <w:szCs w:val="24"/>
        </w:rPr>
        <w:t xml:space="preserve">Παρών. </w:t>
      </w:r>
    </w:p>
    <w:p w14:paraId="044569B5"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ΓΕΩΡΓΙΟΣ ΜΑΥΡΩΤΑΣ: </w:t>
      </w:r>
      <w:r>
        <w:rPr>
          <w:rFonts w:eastAsia="Times New Roman" w:cs="Times New Roman"/>
          <w:szCs w:val="24"/>
        </w:rPr>
        <w:t xml:space="preserve">Παρών. </w:t>
      </w:r>
    </w:p>
    <w:p w14:paraId="044569B6"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ΖΟΥΡΑΡΙΣ: </w:t>
      </w:r>
      <w:r>
        <w:rPr>
          <w:rFonts w:eastAsia="Times New Roman" w:cs="Times New Roman"/>
          <w:szCs w:val="24"/>
        </w:rPr>
        <w:t xml:space="preserve">Δεκτό, δεκτό. </w:t>
      </w:r>
    </w:p>
    <w:p w14:paraId="044569B7"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Δεκτό, δεκτό. </w:t>
      </w:r>
    </w:p>
    <w:p w14:paraId="044569B8"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Συνεπώς το άρθρο 5 έγινε δεκτό ως έχει κατά πλειοψηφία. </w:t>
      </w:r>
    </w:p>
    <w:p w14:paraId="044569B9"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6</w:t>
      </w:r>
      <w:r>
        <w:rPr>
          <w:rFonts w:eastAsia="Times New Roman" w:cs="Times New Roman"/>
          <w:szCs w:val="24"/>
        </w:rPr>
        <w:t>,</w:t>
      </w:r>
      <w:r>
        <w:rPr>
          <w:rFonts w:eastAsia="Times New Roman" w:cs="Times New Roman"/>
          <w:szCs w:val="24"/>
        </w:rPr>
        <w:t xml:space="preserve"> όπως τροποποιήθηκε από τον κύριο Υπουργό;</w:t>
      </w:r>
    </w:p>
    <w:p w14:paraId="044569BA"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ΘΗΒΑΙΟΣ: </w:t>
      </w:r>
      <w:r>
        <w:rPr>
          <w:rFonts w:eastAsia="Times New Roman" w:cs="Times New Roman"/>
          <w:szCs w:val="24"/>
        </w:rPr>
        <w:t xml:space="preserve">Δεκτό, δεκτό. </w:t>
      </w:r>
    </w:p>
    <w:p w14:paraId="044569BB"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ΜΑΞΙΜΟΣ ΧΑΡΑΚΟΠΟΥΛΟΣ: </w:t>
      </w:r>
      <w:r>
        <w:rPr>
          <w:rFonts w:eastAsia="Times New Roman" w:cs="Times New Roman"/>
          <w:szCs w:val="24"/>
        </w:rPr>
        <w:t xml:space="preserve">Δεκτό, δεκτό. </w:t>
      </w:r>
    </w:p>
    <w:p w14:paraId="044569BC"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ΗΛΙΟΠΟΥΛΟΣ: </w:t>
      </w:r>
      <w:r>
        <w:rPr>
          <w:rFonts w:eastAsia="Times New Roman" w:cs="Times New Roman"/>
          <w:szCs w:val="24"/>
        </w:rPr>
        <w:t xml:space="preserve">Κατά πλειοψηφία. </w:t>
      </w:r>
    </w:p>
    <w:p w14:paraId="044569BD"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 xml:space="preserve">Δεκτό, δεκτό. </w:t>
      </w:r>
    </w:p>
    <w:p w14:paraId="044569BE"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ΣΤΑΥΡΟΣ ΤΑΣΣΟΣ: </w:t>
      </w:r>
      <w:r>
        <w:rPr>
          <w:rFonts w:eastAsia="Times New Roman" w:cs="Times New Roman"/>
          <w:szCs w:val="24"/>
        </w:rPr>
        <w:t xml:space="preserve">Παρών. </w:t>
      </w:r>
    </w:p>
    <w:p w14:paraId="044569BF"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ΓΕΩΡΓΙΟΣ ΜΑΥΡΩΤΑΣ: </w:t>
      </w:r>
      <w:r>
        <w:rPr>
          <w:rFonts w:eastAsia="Times New Roman" w:cs="Times New Roman"/>
          <w:szCs w:val="24"/>
        </w:rPr>
        <w:t xml:space="preserve">Δεκτό, δεκτό. </w:t>
      </w:r>
    </w:p>
    <w:p w14:paraId="044569C0"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ΖΟΥΡΑΡΙΣ: </w:t>
      </w:r>
      <w:r>
        <w:rPr>
          <w:rFonts w:eastAsia="Times New Roman" w:cs="Times New Roman"/>
          <w:szCs w:val="24"/>
        </w:rPr>
        <w:t xml:space="preserve">Δεκτό, δεκτό. </w:t>
      </w:r>
    </w:p>
    <w:p w14:paraId="044569C1"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Δεκτό, δεκτό. </w:t>
      </w:r>
    </w:p>
    <w:p w14:paraId="044569C2"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ΠΡΟΕΔΡΕΥ</w:t>
      </w:r>
      <w:r>
        <w:rPr>
          <w:rFonts w:eastAsia="Times New Roman" w:cs="Times New Roman"/>
          <w:b/>
          <w:szCs w:val="24"/>
        </w:rPr>
        <w:t xml:space="preserve">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Συνεπώς το άρθρο 6 έγινε δεκτό</w:t>
      </w:r>
      <w:r>
        <w:rPr>
          <w:rFonts w:eastAsia="Times New Roman" w:cs="Times New Roman"/>
          <w:szCs w:val="24"/>
        </w:rPr>
        <w:t>,</w:t>
      </w:r>
      <w:r>
        <w:rPr>
          <w:rFonts w:eastAsia="Times New Roman" w:cs="Times New Roman"/>
          <w:szCs w:val="24"/>
        </w:rPr>
        <w:t xml:space="preserve"> όπως τροποποιήθηκε από τον κύριο Υπουργό</w:t>
      </w:r>
      <w:r>
        <w:rPr>
          <w:rFonts w:eastAsia="Times New Roman" w:cs="Times New Roman"/>
          <w:szCs w:val="24"/>
        </w:rPr>
        <w:t>,</w:t>
      </w:r>
      <w:r>
        <w:rPr>
          <w:rFonts w:eastAsia="Times New Roman" w:cs="Times New Roman"/>
          <w:szCs w:val="24"/>
        </w:rPr>
        <w:t xml:space="preserve"> κατά πλειοψηφία. </w:t>
      </w:r>
    </w:p>
    <w:p w14:paraId="044569C3"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7 ως έχει;</w:t>
      </w:r>
    </w:p>
    <w:p w14:paraId="044569C4"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ΘΗΒΑΙΟΣ: </w:t>
      </w:r>
      <w:r>
        <w:rPr>
          <w:rFonts w:eastAsia="Times New Roman" w:cs="Times New Roman"/>
          <w:szCs w:val="24"/>
        </w:rPr>
        <w:t xml:space="preserve">Δεκτό, δεκτό. </w:t>
      </w:r>
    </w:p>
    <w:p w14:paraId="044569C5"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ΜΑΞΙΜΟΣ ΧΑΡΑΚΟΠΟΥΛΟΣ: </w:t>
      </w:r>
      <w:r>
        <w:rPr>
          <w:rFonts w:eastAsia="Times New Roman" w:cs="Times New Roman"/>
          <w:szCs w:val="24"/>
        </w:rPr>
        <w:t xml:space="preserve">Δεκτό, δεκτό. </w:t>
      </w:r>
    </w:p>
    <w:p w14:paraId="044569C6"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ΠΑΝΑΓΙΩΤΗΣ ΗΛΙΟΠ</w:t>
      </w:r>
      <w:r>
        <w:rPr>
          <w:rFonts w:eastAsia="Times New Roman" w:cs="Times New Roman"/>
          <w:b/>
          <w:szCs w:val="24"/>
        </w:rPr>
        <w:t xml:space="preserve">ΟΥΛΟΣ: </w:t>
      </w:r>
      <w:r>
        <w:rPr>
          <w:rFonts w:eastAsia="Times New Roman" w:cs="Times New Roman"/>
          <w:szCs w:val="24"/>
        </w:rPr>
        <w:t xml:space="preserve">Κατά πλειοψηφία. </w:t>
      </w:r>
    </w:p>
    <w:p w14:paraId="044569C7"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 xml:space="preserve">Δεκτό, δεκτό. </w:t>
      </w:r>
    </w:p>
    <w:p w14:paraId="044569C8"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ΣΤΑΥΡΟΣ ΤΑΣΣΟΣ: </w:t>
      </w:r>
      <w:r>
        <w:rPr>
          <w:rFonts w:eastAsia="Times New Roman" w:cs="Times New Roman"/>
          <w:szCs w:val="24"/>
        </w:rPr>
        <w:t xml:space="preserve">Παρών. </w:t>
      </w:r>
    </w:p>
    <w:p w14:paraId="044569C9"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ΓΕΩΡΓΙΟΣ ΜΑΥΡΩΤΑΣ: </w:t>
      </w:r>
      <w:r>
        <w:rPr>
          <w:rFonts w:eastAsia="Times New Roman" w:cs="Times New Roman"/>
          <w:szCs w:val="24"/>
        </w:rPr>
        <w:t xml:space="preserve">Δεκτό, δεκτό. </w:t>
      </w:r>
    </w:p>
    <w:p w14:paraId="044569CA"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ΖΟΥΡΑΡΙΣ: </w:t>
      </w:r>
      <w:r>
        <w:rPr>
          <w:rFonts w:eastAsia="Times New Roman" w:cs="Times New Roman"/>
          <w:szCs w:val="24"/>
        </w:rPr>
        <w:t xml:space="preserve">Δεκτό, δεκτό. </w:t>
      </w:r>
    </w:p>
    <w:p w14:paraId="044569CB"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Δεκτό, δεκτό. </w:t>
      </w:r>
    </w:p>
    <w:p w14:paraId="044569CC"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Συνεπώς το άρθρο 7 έγινε δε</w:t>
      </w:r>
      <w:r>
        <w:rPr>
          <w:rFonts w:eastAsia="Times New Roman" w:cs="Times New Roman"/>
          <w:szCs w:val="24"/>
        </w:rPr>
        <w:t xml:space="preserve">κτό ως έχει κατά πλειοψηφία. </w:t>
      </w:r>
    </w:p>
    <w:p w14:paraId="044569CD"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8 ως έχει;</w:t>
      </w:r>
    </w:p>
    <w:p w14:paraId="044569CE"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ΘΗΒΑΙΟΣ: </w:t>
      </w:r>
      <w:r>
        <w:rPr>
          <w:rFonts w:eastAsia="Times New Roman" w:cs="Times New Roman"/>
          <w:szCs w:val="24"/>
        </w:rPr>
        <w:t xml:space="preserve">Δεκτό, δεκτό. </w:t>
      </w:r>
    </w:p>
    <w:p w14:paraId="044569CF"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ΜΑΞΙΜΟΣ ΧΑΡΑΚΟΠΟΥΛΟΣ: </w:t>
      </w:r>
      <w:r>
        <w:rPr>
          <w:rFonts w:eastAsia="Times New Roman" w:cs="Times New Roman"/>
          <w:szCs w:val="24"/>
        </w:rPr>
        <w:t xml:space="preserve">Δεκτό, δεκτό. </w:t>
      </w:r>
    </w:p>
    <w:p w14:paraId="044569D0"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ΗΛΙΟΠΟΥΛΟΣ: </w:t>
      </w:r>
      <w:r>
        <w:rPr>
          <w:rFonts w:eastAsia="Times New Roman" w:cs="Times New Roman"/>
          <w:szCs w:val="24"/>
        </w:rPr>
        <w:t xml:space="preserve">Κατά πλειοψηφία. </w:t>
      </w:r>
    </w:p>
    <w:p w14:paraId="044569D1"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 xml:space="preserve">Δεκτό, δεκτό. </w:t>
      </w:r>
    </w:p>
    <w:p w14:paraId="044569D2"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ΣΤΑΥΡΟΣ ΤΑΣΣΟΣ: </w:t>
      </w:r>
      <w:r>
        <w:rPr>
          <w:rFonts w:eastAsia="Times New Roman" w:cs="Times New Roman"/>
          <w:szCs w:val="24"/>
        </w:rPr>
        <w:t xml:space="preserve">Δεκτό, δεκτό. </w:t>
      </w:r>
    </w:p>
    <w:p w14:paraId="044569D3"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ΓΕΩΡΓΙΟΣ ΜΑΥΡΩΤΑΣ: </w:t>
      </w:r>
      <w:r>
        <w:rPr>
          <w:rFonts w:eastAsia="Times New Roman" w:cs="Times New Roman"/>
          <w:szCs w:val="24"/>
        </w:rPr>
        <w:t xml:space="preserve">Δεκτό, δεκτό. </w:t>
      </w:r>
    </w:p>
    <w:p w14:paraId="044569D4"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ΖΟΥΡΑΡΙΣ: </w:t>
      </w:r>
      <w:r>
        <w:rPr>
          <w:rFonts w:eastAsia="Times New Roman" w:cs="Times New Roman"/>
          <w:szCs w:val="24"/>
        </w:rPr>
        <w:t xml:space="preserve">Δεκτό, δεκτό. </w:t>
      </w:r>
    </w:p>
    <w:p w14:paraId="044569D5"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Δεκτό, δεκτό. </w:t>
      </w:r>
    </w:p>
    <w:p w14:paraId="044569D6"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Συνεπώς το άρθρο 8 έγινε δεκτό ως έχει κατά πλειοψηφία.</w:t>
      </w:r>
    </w:p>
    <w:p w14:paraId="044569D7"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Ερωτάται το Σώμα: Γίνεται δεκτό το άρθρο 9 ως </w:t>
      </w:r>
      <w:r>
        <w:rPr>
          <w:rFonts w:eastAsia="Times New Roman" w:cs="Times New Roman"/>
          <w:szCs w:val="24"/>
        </w:rPr>
        <w:t>έχει;</w:t>
      </w:r>
    </w:p>
    <w:p w14:paraId="044569D8"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ΘΗΒΑΙΟΣ: </w:t>
      </w:r>
      <w:r>
        <w:rPr>
          <w:rFonts w:eastAsia="Times New Roman" w:cs="Times New Roman"/>
          <w:szCs w:val="24"/>
        </w:rPr>
        <w:t xml:space="preserve">Δεκτό, δεκτό. </w:t>
      </w:r>
    </w:p>
    <w:p w14:paraId="044569D9"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ΜΑΞΙΜΟΣ ΧΑΡΑΚΟΠΟΥΛΟΣ: </w:t>
      </w:r>
      <w:r>
        <w:rPr>
          <w:rFonts w:eastAsia="Times New Roman" w:cs="Times New Roman"/>
          <w:szCs w:val="24"/>
        </w:rPr>
        <w:t xml:space="preserve">Κατά πλειοψηφία. </w:t>
      </w:r>
    </w:p>
    <w:p w14:paraId="044569DA"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ΗΛΙΟΠΟΥΛΟΣ: </w:t>
      </w:r>
      <w:r>
        <w:rPr>
          <w:rFonts w:eastAsia="Times New Roman" w:cs="Times New Roman"/>
          <w:szCs w:val="24"/>
        </w:rPr>
        <w:t xml:space="preserve">Κατά πλειοψηφία. </w:t>
      </w:r>
    </w:p>
    <w:p w14:paraId="044569DB"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 xml:space="preserve">Δεκτό, δεκτό. </w:t>
      </w:r>
    </w:p>
    <w:p w14:paraId="044569DC"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ΣΤΑΥΡΟΣ ΤΑΣΣΟΣ: </w:t>
      </w:r>
      <w:r>
        <w:rPr>
          <w:rFonts w:eastAsia="Times New Roman" w:cs="Times New Roman"/>
          <w:szCs w:val="24"/>
        </w:rPr>
        <w:t xml:space="preserve">Παρών. </w:t>
      </w:r>
    </w:p>
    <w:p w14:paraId="044569DD"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ΓΕΩΡΓΙΟΣ ΜΑΥΡΩΤΑΣ: </w:t>
      </w:r>
      <w:r>
        <w:rPr>
          <w:rFonts w:eastAsia="Times New Roman" w:cs="Times New Roman"/>
          <w:szCs w:val="24"/>
        </w:rPr>
        <w:t xml:space="preserve">Παρών. </w:t>
      </w:r>
    </w:p>
    <w:p w14:paraId="044569DE"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ΖΟΥΡΑΡΙΣ: </w:t>
      </w:r>
      <w:r>
        <w:rPr>
          <w:rFonts w:eastAsia="Times New Roman" w:cs="Times New Roman"/>
          <w:szCs w:val="24"/>
        </w:rPr>
        <w:t xml:space="preserve">Δεκτό, δεκτό. </w:t>
      </w:r>
    </w:p>
    <w:p w14:paraId="044569DF"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ΙΩΑΝΝ</w:t>
      </w:r>
      <w:r>
        <w:rPr>
          <w:rFonts w:eastAsia="Times New Roman" w:cs="Times New Roman"/>
          <w:b/>
          <w:szCs w:val="24"/>
        </w:rPr>
        <w:t xml:space="preserve">ΗΣ ΣΑΡΙΔΗΣ: </w:t>
      </w:r>
      <w:r>
        <w:rPr>
          <w:rFonts w:eastAsia="Times New Roman" w:cs="Times New Roman"/>
          <w:szCs w:val="24"/>
        </w:rPr>
        <w:t xml:space="preserve">Δεκτό, δεκτό. </w:t>
      </w:r>
    </w:p>
    <w:p w14:paraId="044569E0"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Συνεπώς το άρθρο 9 έγινε δεκτό ως έχει κατά πλειοψηφία. </w:t>
      </w:r>
    </w:p>
    <w:p w14:paraId="044569E1"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10 ως έχει;</w:t>
      </w:r>
    </w:p>
    <w:p w14:paraId="044569E2"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ΘΗΒΑΙΟΣ: </w:t>
      </w:r>
      <w:r>
        <w:rPr>
          <w:rFonts w:eastAsia="Times New Roman" w:cs="Times New Roman"/>
          <w:szCs w:val="24"/>
        </w:rPr>
        <w:t xml:space="preserve">Δεκτό, δεκτό. </w:t>
      </w:r>
    </w:p>
    <w:p w14:paraId="044569E3"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ΜΑΞΙΜΟΣ ΧΑΡΑΚΟΠΟΥΛΟΣ: </w:t>
      </w:r>
      <w:r>
        <w:rPr>
          <w:rFonts w:eastAsia="Times New Roman" w:cs="Times New Roman"/>
          <w:szCs w:val="24"/>
        </w:rPr>
        <w:t xml:space="preserve">Δεκτό, δεκτό. </w:t>
      </w:r>
    </w:p>
    <w:p w14:paraId="044569E4"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ΠΑΝΑΓΙΩΤΗΣ ΗΛΙΟ</w:t>
      </w:r>
      <w:r>
        <w:rPr>
          <w:rFonts w:eastAsia="Times New Roman" w:cs="Times New Roman"/>
          <w:b/>
          <w:szCs w:val="24"/>
        </w:rPr>
        <w:t xml:space="preserve">ΠΟΥΛΟΣ: </w:t>
      </w:r>
      <w:r>
        <w:rPr>
          <w:rFonts w:eastAsia="Times New Roman" w:cs="Times New Roman"/>
          <w:szCs w:val="24"/>
        </w:rPr>
        <w:t xml:space="preserve">Κατά πλειοψηφία. </w:t>
      </w:r>
    </w:p>
    <w:p w14:paraId="044569E5"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 xml:space="preserve">Δεκτό, δεκτό. </w:t>
      </w:r>
    </w:p>
    <w:p w14:paraId="044569E6"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ΣΤΑΥΡΟΣ ΤΑΣΣΟΣ: </w:t>
      </w:r>
      <w:r>
        <w:rPr>
          <w:rFonts w:eastAsia="Times New Roman" w:cs="Times New Roman"/>
          <w:szCs w:val="24"/>
        </w:rPr>
        <w:t xml:space="preserve">Παρών. </w:t>
      </w:r>
    </w:p>
    <w:p w14:paraId="044569E7"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ΓΕΩΡΓΙΟΣ ΜΑΥΡΩΤΑΣ: </w:t>
      </w:r>
      <w:r>
        <w:rPr>
          <w:rFonts w:eastAsia="Times New Roman" w:cs="Times New Roman"/>
          <w:szCs w:val="24"/>
        </w:rPr>
        <w:t xml:space="preserve">Δεκτό, δεκτό. </w:t>
      </w:r>
    </w:p>
    <w:p w14:paraId="044569E8"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ΖΟΥΡΑΡΙΣ: </w:t>
      </w:r>
      <w:r>
        <w:rPr>
          <w:rFonts w:eastAsia="Times New Roman" w:cs="Times New Roman"/>
          <w:szCs w:val="24"/>
        </w:rPr>
        <w:t xml:space="preserve">Δεκτό, δεκτό. </w:t>
      </w:r>
    </w:p>
    <w:p w14:paraId="044569E9"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Δεκτό, δεκτό. </w:t>
      </w:r>
    </w:p>
    <w:p w14:paraId="044569EA"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Συνεπώς</w:t>
      </w:r>
      <w:r>
        <w:rPr>
          <w:rFonts w:eastAsia="Times New Roman" w:cs="Times New Roman"/>
          <w:szCs w:val="24"/>
        </w:rPr>
        <w:t xml:space="preserve"> το άρθρο 10 έγινε δεκτό ως έχει κατά πλειοψηφία. </w:t>
      </w:r>
    </w:p>
    <w:p w14:paraId="044569EB"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11 ως έχει;</w:t>
      </w:r>
    </w:p>
    <w:p w14:paraId="044569EC"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ΘΗΒΑΙΟΣ: </w:t>
      </w:r>
      <w:r>
        <w:rPr>
          <w:rFonts w:eastAsia="Times New Roman" w:cs="Times New Roman"/>
          <w:szCs w:val="24"/>
        </w:rPr>
        <w:t xml:space="preserve">Δεκτό, δεκτό. </w:t>
      </w:r>
    </w:p>
    <w:p w14:paraId="044569ED"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ΜΑΞΙΜΟΣ ΧΑΡΑΚΟΠΟΥΛΟΣ: </w:t>
      </w:r>
      <w:r>
        <w:rPr>
          <w:rFonts w:eastAsia="Times New Roman" w:cs="Times New Roman"/>
          <w:szCs w:val="24"/>
        </w:rPr>
        <w:t xml:space="preserve">Δεκτό, δεκτό. </w:t>
      </w:r>
    </w:p>
    <w:p w14:paraId="044569EE"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ΗΛΙΟΠΟΥΛΟΣ: </w:t>
      </w:r>
      <w:r>
        <w:rPr>
          <w:rFonts w:eastAsia="Times New Roman" w:cs="Times New Roman"/>
          <w:szCs w:val="24"/>
        </w:rPr>
        <w:t xml:space="preserve">Κατά πλειοψηφία. </w:t>
      </w:r>
    </w:p>
    <w:p w14:paraId="044569EF"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 xml:space="preserve">Δεκτό, δεκτό. </w:t>
      </w:r>
    </w:p>
    <w:p w14:paraId="044569F0"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ΣΤΑΥΡΟΣ ΤΑΣΣΟΣ: </w:t>
      </w:r>
      <w:r>
        <w:rPr>
          <w:rFonts w:eastAsia="Times New Roman" w:cs="Times New Roman"/>
          <w:szCs w:val="24"/>
        </w:rPr>
        <w:t xml:space="preserve">Παρών. </w:t>
      </w:r>
    </w:p>
    <w:p w14:paraId="044569F1"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ΓΕΩΡΓΙΟΣ ΜΑΥΡΩΤΑΣ: </w:t>
      </w:r>
      <w:r>
        <w:rPr>
          <w:rFonts w:eastAsia="Times New Roman" w:cs="Times New Roman"/>
          <w:szCs w:val="24"/>
        </w:rPr>
        <w:t xml:space="preserve">Δεκτό, δεκτό. </w:t>
      </w:r>
    </w:p>
    <w:p w14:paraId="044569F2"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ΖΟΥΡΑΡΙΣ: </w:t>
      </w:r>
      <w:r>
        <w:rPr>
          <w:rFonts w:eastAsia="Times New Roman" w:cs="Times New Roman"/>
          <w:szCs w:val="24"/>
        </w:rPr>
        <w:t xml:space="preserve">Δεκτό, δεκτό. </w:t>
      </w:r>
    </w:p>
    <w:p w14:paraId="044569F3"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Δεκτό, δεκτό. </w:t>
      </w:r>
    </w:p>
    <w:p w14:paraId="044569F4"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Συνεπώς</w:t>
      </w:r>
      <w:r>
        <w:rPr>
          <w:rFonts w:eastAsia="Times New Roman" w:cs="Times New Roman"/>
          <w:szCs w:val="24"/>
        </w:rPr>
        <w:t xml:space="preserve"> </w:t>
      </w:r>
      <w:r>
        <w:rPr>
          <w:rFonts w:eastAsia="Times New Roman" w:cs="Times New Roman"/>
          <w:szCs w:val="24"/>
        </w:rPr>
        <w:t xml:space="preserve">το άρθρο 11 έγινε δεκτό ως έχει κατά πλειοψηφία. </w:t>
      </w:r>
    </w:p>
    <w:p w14:paraId="044569F5"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Ερωτάται το Σώμα: Γίνεται δεκτό το </w:t>
      </w:r>
      <w:r>
        <w:rPr>
          <w:rFonts w:eastAsia="Times New Roman" w:cs="Times New Roman"/>
          <w:szCs w:val="24"/>
        </w:rPr>
        <w:t>άρθρο 12 ως έχει;</w:t>
      </w:r>
    </w:p>
    <w:p w14:paraId="044569F6"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ΘΗΒΑΙΟΣ: </w:t>
      </w:r>
      <w:r>
        <w:rPr>
          <w:rFonts w:eastAsia="Times New Roman" w:cs="Times New Roman"/>
          <w:szCs w:val="24"/>
        </w:rPr>
        <w:t xml:space="preserve">Δεκτό, δεκτό. </w:t>
      </w:r>
    </w:p>
    <w:p w14:paraId="044569F7"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ΜΑΞΙΜΟΣ ΧΑΡΑΚΟΠΟΥΛΟΣ: </w:t>
      </w:r>
      <w:r>
        <w:rPr>
          <w:rFonts w:eastAsia="Times New Roman" w:cs="Times New Roman"/>
          <w:szCs w:val="24"/>
        </w:rPr>
        <w:t xml:space="preserve">Δεκτό, δεκτό. </w:t>
      </w:r>
    </w:p>
    <w:p w14:paraId="044569F8"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ΗΛΙΟΠΟΥΛΟΣ: </w:t>
      </w:r>
      <w:r>
        <w:rPr>
          <w:rFonts w:eastAsia="Times New Roman" w:cs="Times New Roman"/>
          <w:szCs w:val="24"/>
        </w:rPr>
        <w:t xml:space="preserve">Κατά πλειοψηφία. </w:t>
      </w:r>
    </w:p>
    <w:p w14:paraId="044569F9"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 xml:space="preserve">Δεκτό, δεκτό. </w:t>
      </w:r>
    </w:p>
    <w:p w14:paraId="044569FA"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ΣΤΑΥΡΟΣ ΤΑΣΣΟΣ: </w:t>
      </w:r>
      <w:r>
        <w:rPr>
          <w:rFonts w:eastAsia="Times New Roman" w:cs="Times New Roman"/>
          <w:szCs w:val="24"/>
        </w:rPr>
        <w:t xml:space="preserve">Παρών. </w:t>
      </w:r>
    </w:p>
    <w:p w14:paraId="044569FB"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ΓΕΩΡΓΙΟΣ ΜΑΥΡΩΤΑΣ: </w:t>
      </w:r>
      <w:r>
        <w:rPr>
          <w:rFonts w:eastAsia="Times New Roman" w:cs="Times New Roman"/>
          <w:szCs w:val="24"/>
        </w:rPr>
        <w:t xml:space="preserve">Δεκτό, δεκτό. </w:t>
      </w:r>
    </w:p>
    <w:p w14:paraId="044569FC"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ΖΟΥΡΑΡΙΣ: </w:t>
      </w:r>
      <w:r>
        <w:rPr>
          <w:rFonts w:eastAsia="Times New Roman" w:cs="Times New Roman"/>
          <w:szCs w:val="24"/>
        </w:rPr>
        <w:t>Δεκτ</w:t>
      </w:r>
      <w:r>
        <w:rPr>
          <w:rFonts w:eastAsia="Times New Roman" w:cs="Times New Roman"/>
          <w:szCs w:val="24"/>
        </w:rPr>
        <w:t xml:space="preserve">ό, δεκτό. </w:t>
      </w:r>
    </w:p>
    <w:p w14:paraId="044569FD"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Δεκτό, δεκτό. </w:t>
      </w:r>
    </w:p>
    <w:p w14:paraId="044569FE"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Συνεπώς το άρθρο 12 έγινε δεκτό ως έχει κατά πλειοψηφία. </w:t>
      </w:r>
    </w:p>
    <w:p w14:paraId="044569FF"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13 ως έχει;</w:t>
      </w:r>
    </w:p>
    <w:p w14:paraId="04456A00"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ΘΗΒΑΙΟΣ: </w:t>
      </w:r>
      <w:r>
        <w:rPr>
          <w:rFonts w:eastAsia="Times New Roman" w:cs="Times New Roman"/>
          <w:szCs w:val="24"/>
        </w:rPr>
        <w:t xml:space="preserve">Δεκτό, δεκτό. </w:t>
      </w:r>
    </w:p>
    <w:p w14:paraId="04456A01"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ΜΑΞΙΜΟΣ ΧΑΡΑΚΟΠΟΥΛΟΣ: </w:t>
      </w:r>
      <w:r>
        <w:rPr>
          <w:rFonts w:eastAsia="Times New Roman" w:cs="Times New Roman"/>
          <w:szCs w:val="24"/>
        </w:rPr>
        <w:t>Κατά πλειοψηφ</w:t>
      </w:r>
      <w:r>
        <w:rPr>
          <w:rFonts w:eastAsia="Times New Roman" w:cs="Times New Roman"/>
          <w:szCs w:val="24"/>
        </w:rPr>
        <w:t xml:space="preserve">ία. </w:t>
      </w:r>
    </w:p>
    <w:p w14:paraId="04456A02"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ΗΛΙΟΠΟΥΛΟΣ: </w:t>
      </w:r>
      <w:r>
        <w:rPr>
          <w:rFonts w:eastAsia="Times New Roman" w:cs="Times New Roman"/>
          <w:szCs w:val="24"/>
        </w:rPr>
        <w:t xml:space="preserve">Κατά πλειοψηφία. </w:t>
      </w:r>
    </w:p>
    <w:p w14:paraId="04456A03"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 xml:space="preserve">Δεκτό, δεκτό. </w:t>
      </w:r>
    </w:p>
    <w:p w14:paraId="04456A04"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ΣΤΑΥΡΟΣ ΤΑΣΣΟΣ: </w:t>
      </w:r>
      <w:r>
        <w:rPr>
          <w:rFonts w:eastAsia="Times New Roman" w:cs="Times New Roman"/>
          <w:szCs w:val="24"/>
        </w:rPr>
        <w:t xml:space="preserve">Παρών. </w:t>
      </w:r>
    </w:p>
    <w:p w14:paraId="04456A05"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ΓΕΩΡΓΙΟΣ ΜΑΥΡΩΤΑΣ: </w:t>
      </w:r>
      <w:r>
        <w:rPr>
          <w:rFonts w:eastAsia="Times New Roman" w:cs="Times New Roman"/>
          <w:szCs w:val="24"/>
        </w:rPr>
        <w:t xml:space="preserve">Δεκτό, δεκτό. </w:t>
      </w:r>
    </w:p>
    <w:p w14:paraId="04456A06"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ΖΟΥΡΑΡΙΣ: </w:t>
      </w:r>
      <w:r>
        <w:rPr>
          <w:rFonts w:eastAsia="Times New Roman" w:cs="Times New Roman"/>
          <w:szCs w:val="24"/>
        </w:rPr>
        <w:t xml:space="preserve">Δεκτό, δεκτό. </w:t>
      </w:r>
    </w:p>
    <w:p w14:paraId="04456A07"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Δεκτό, δεκτό. </w:t>
      </w:r>
    </w:p>
    <w:p w14:paraId="04456A08"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Συνεπώς το άρθρο 13 έγινε δεκτό ως έχει κατά πλειοψηφία. </w:t>
      </w:r>
    </w:p>
    <w:p w14:paraId="04456A09"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14 ως έχει;</w:t>
      </w:r>
    </w:p>
    <w:p w14:paraId="04456A0A"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ΘΗΒΑΙΟΣ: </w:t>
      </w:r>
      <w:r>
        <w:rPr>
          <w:rFonts w:eastAsia="Times New Roman" w:cs="Times New Roman"/>
          <w:szCs w:val="24"/>
        </w:rPr>
        <w:t xml:space="preserve">Δεκτό, δεκτό. </w:t>
      </w:r>
    </w:p>
    <w:p w14:paraId="04456A0B"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ΜΑΞΙΜΟΣ ΧΑΡΑΚΟΠΟΥΛΟΣ: </w:t>
      </w:r>
      <w:r>
        <w:rPr>
          <w:rFonts w:eastAsia="Times New Roman" w:cs="Times New Roman"/>
          <w:szCs w:val="24"/>
        </w:rPr>
        <w:t xml:space="preserve">Δεκτό, δεκτό. </w:t>
      </w:r>
    </w:p>
    <w:p w14:paraId="04456A0C"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ΗΛΙΟΠΟΥΛΟΣ: </w:t>
      </w:r>
      <w:r>
        <w:rPr>
          <w:rFonts w:eastAsia="Times New Roman" w:cs="Times New Roman"/>
          <w:szCs w:val="24"/>
        </w:rPr>
        <w:t xml:space="preserve">Κατά πλειοψηφία. </w:t>
      </w:r>
    </w:p>
    <w:p w14:paraId="04456A0D"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 xml:space="preserve">Δεκτό, </w:t>
      </w:r>
      <w:r>
        <w:rPr>
          <w:rFonts w:eastAsia="Times New Roman" w:cs="Times New Roman"/>
          <w:szCs w:val="24"/>
        </w:rPr>
        <w:t xml:space="preserve">δεκτό. </w:t>
      </w:r>
    </w:p>
    <w:p w14:paraId="04456A0E"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ΣΤΑΥΡΟΣ ΤΑΣΣΟΣ: </w:t>
      </w:r>
      <w:r>
        <w:rPr>
          <w:rFonts w:eastAsia="Times New Roman" w:cs="Times New Roman"/>
          <w:szCs w:val="24"/>
        </w:rPr>
        <w:t xml:space="preserve">Παρών. </w:t>
      </w:r>
    </w:p>
    <w:p w14:paraId="04456A0F"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ΓΕΩΡΓΙΟΣ ΜΑΥΡΩΤΑΣ: </w:t>
      </w:r>
      <w:r>
        <w:rPr>
          <w:rFonts w:eastAsia="Times New Roman" w:cs="Times New Roman"/>
          <w:szCs w:val="24"/>
        </w:rPr>
        <w:t xml:space="preserve">Δεκτό, δεκτό. </w:t>
      </w:r>
    </w:p>
    <w:p w14:paraId="04456A10"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ΖΟΥΡΑΡΙΣ: </w:t>
      </w:r>
      <w:r>
        <w:rPr>
          <w:rFonts w:eastAsia="Times New Roman" w:cs="Times New Roman"/>
          <w:szCs w:val="24"/>
        </w:rPr>
        <w:t xml:space="preserve">Δεκτό, δεκτό. </w:t>
      </w:r>
    </w:p>
    <w:p w14:paraId="04456A11"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Δεκτό, δεκτό. </w:t>
      </w:r>
    </w:p>
    <w:p w14:paraId="04456A12"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Συνεπώς το άρθρο 14 έγινε δεκτό ως έχει κατά πλειοψηφία. </w:t>
      </w:r>
    </w:p>
    <w:p w14:paraId="04456A13"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Ερωτάται το Σώμα: Γίνεται </w:t>
      </w:r>
      <w:r>
        <w:rPr>
          <w:rFonts w:eastAsia="Times New Roman" w:cs="Times New Roman"/>
          <w:szCs w:val="24"/>
        </w:rPr>
        <w:t>δεκτό το άρθρο 15 ως έχει;</w:t>
      </w:r>
    </w:p>
    <w:p w14:paraId="04456A14"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ΘΗΒΑΙΟΣ: </w:t>
      </w:r>
      <w:r>
        <w:rPr>
          <w:rFonts w:eastAsia="Times New Roman" w:cs="Times New Roman"/>
          <w:szCs w:val="24"/>
        </w:rPr>
        <w:t xml:space="preserve">Δεκτό, δεκτό. </w:t>
      </w:r>
    </w:p>
    <w:p w14:paraId="04456A15"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ΜΑΞΙΜΟΣ ΧΑΡΑΚΟΠΟΥΛΟΣ: </w:t>
      </w:r>
      <w:r>
        <w:rPr>
          <w:rFonts w:eastAsia="Times New Roman" w:cs="Times New Roman"/>
          <w:szCs w:val="24"/>
        </w:rPr>
        <w:t xml:space="preserve">Δεκτό, δεκτό. </w:t>
      </w:r>
    </w:p>
    <w:p w14:paraId="04456A16"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ΗΛΙΟΠΟΥΛΟΣ: </w:t>
      </w:r>
      <w:r>
        <w:rPr>
          <w:rFonts w:eastAsia="Times New Roman" w:cs="Times New Roman"/>
          <w:szCs w:val="24"/>
        </w:rPr>
        <w:t xml:space="preserve">Κατά πλειοψηφία. </w:t>
      </w:r>
    </w:p>
    <w:p w14:paraId="04456A17"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 xml:space="preserve">Δεκτό, δεκτό. </w:t>
      </w:r>
    </w:p>
    <w:p w14:paraId="04456A18"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ΣΤΑΥΡΟΣ ΤΑΣΣΟΣ: </w:t>
      </w:r>
      <w:r>
        <w:rPr>
          <w:rFonts w:eastAsia="Times New Roman" w:cs="Times New Roman"/>
          <w:szCs w:val="24"/>
        </w:rPr>
        <w:t xml:space="preserve">Παρών. </w:t>
      </w:r>
    </w:p>
    <w:p w14:paraId="04456A19"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ΓΕΩΡΓΙΟΣ ΜΑΥΡΩΤΑΣ: </w:t>
      </w:r>
      <w:r>
        <w:rPr>
          <w:rFonts w:eastAsia="Times New Roman" w:cs="Times New Roman"/>
          <w:szCs w:val="24"/>
        </w:rPr>
        <w:t xml:space="preserve">Δεκτό, δεκτό. </w:t>
      </w:r>
    </w:p>
    <w:p w14:paraId="04456A1A"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ΚΩΝΣΤΑΝΤΙΝΟΣ ΖΟΥΡΑ</w:t>
      </w:r>
      <w:r>
        <w:rPr>
          <w:rFonts w:eastAsia="Times New Roman" w:cs="Times New Roman"/>
          <w:b/>
          <w:szCs w:val="24"/>
        </w:rPr>
        <w:t xml:space="preserve">ΡΙΣ: </w:t>
      </w:r>
      <w:r>
        <w:rPr>
          <w:rFonts w:eastAsia="Times New Roman" w:cs="Times New Roman"/>
          <w:szCs w:val="24"/>
        </w:rPr>
        <w:t xml:space="preserve">Δεκτό, δεκτό. </w:t>
      </w:r>
    </w:p>
    <w:p w14:paraId="04456A1B"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Παρών. </w:t>
      </w:r>
    </w:p>
    <w:p w14:paraId="04456A1C"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Συνεπώς το άρθρο 15 έγινε δεκτό ως έχει κατά πλειοψηφία. </w:t>
      </w:r>
    </w:p>
    <w:p w14:paraId="04456A1D"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16 ως έχει;</w:t>
      </w:r>
    </w:p>
    <w:p w14:paraId="04456A1E"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ΘΗΒΑΙΟΣ: </w:t>
      </w:r>
      <w:r>
        <w:rPr>
          <w:rFonts w:eastAsia="Times New Roman" w:cs="Times New Roman"/>
          <w:szCs w:val="24"/>
        </w:rPr>
        <w:t xml:space="preserve">Δεκτό, δεκτό. </w:t>
      </w:r>
    </w:p>
    <w:p w14:paraId="04456A1F"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ΜΑΞΙΜΟΣ ΧΑΡΑΚΟΠΟΥΛΟΣ: </w:t>
      </w:r>
      <w:r>
        <w:rPr>
          <w:rFonts w:eastAsia="Times New Roman" w:cs="Times New Roman"/>
          <w:szCs w:val="24"/>
        </w:rPr>
        <w:t>Κατά πλειοψ</w:t>
      </w:r>
      <w:r>
        <w:rPr>
          <w:rFonts w:eastAsia="Times New Roman" w:cs="Times New Roman"/>
          <w:szCs w:val="24"/>
        </w:rPr>
        <w:t xml:space="preserve">ηφία. </w:t>
      </w:r>
    </w:p>
    <w:p w14:paraId="04456A20"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ΗΛΙΟΠΟΥΛΟΣ: </w:t>
      </w:r>
      <w:r>
        <w:rPr>
          <w:rFonts w:eastAsia="Times New Roman" w:cs="Times New Roman"/>
          <w:szCs w:val="24"/>
        </w:rPr>
        <w:t xml:space="preserve">Κατά πλειοψηφία. </w:t>
      </w:r>
    </w:p>
    <w:p w14:paraId="04456A21"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 xml:space="preserve">Δεκτό, δεκτό. </w:t>
      </w:r>
    </w:p>
    <w:p w14:paraId="04456A22"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ΣΤΑΥΡΟΣ ΤΑΣΣΟΣ: </w:t>
      </w:r>
      <w:r>
        <w:rPr>
          <w:rFonts w:eastAsia="Times New Roman" w:cs="Times New Roman"/>
          <w:szCs w:val="24"/>
        </w:rPr>
        <w:t xml:space="preserve">Παρών. </w:t>
      </w:r>
    </w:p>
    <w:p w14:paraId="04456A23"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ΓΕΩΡΓΙΟΣ ΜΑΥΡΩΤΑΣ: </w:t>
      </w:r>
      <w:r>
        <w:rPr>
          <w:rFonts w:eastAsia="Times New Roman" w:cs="Times New Roman"/>
          <w:szCs w:val="24"/>
        </w:rPr>
        <w:t xml:space="preserve">Κατά πλειοψηφία. </w:t>
      </w:r>
    </w:p>
    <w:p w14:paraId="04456A24"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ΖΟΥΡΑΡΙΣ: </w:t>
      </w:r>
      <w:r>
        <w:rPr>
          <w:rFonts w:eastAsia="Times New Roman" w:cs="Times New Roman"/>
          <w:szCs w:val="24"/>
        </w:rPr>
        <w:t xml:space="preserve">Δεκτό, δεκτό. </w:t>
      </w:r>
    </w:p>
    <w:p w14:paraId="04456A25"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Δεκτό, δεκτό. </w:t>
      </w:r>
    </w:p>
    <w:p w14:paraId="04456A26"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Συνεπώς το άρθρο 16 έγινε δεκτό ως έχει κατά πλειοψηφία. </w:t>
      </w:r>
    </w:p>
    <w:p w14:paraId="04456A27"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17 ως έχει;</w:t>
      </w:r>
    </w:p>
    <w:p w14:paraId="04456A28"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ΘΗΒΑΙΟΣ: </w:t>
      </w:r>
      <w:r>
        <w:rPr>
          <w:rFonts w:eastAsia="Times New Roman" w:cs="Times New Roman"/>
          <w:szCs w:val="24"/>
        </w:rPr>
        <w:t xml:space="preserve">Δεκτό, δεκτό. </w:t>
      </w:r>
    </w:p>
    <w:p w14:paraId="04456A29"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ΜΑΞΙΜΟΣ ΧΑΡΑΚΟΠΟΥΛΟΣ: </w:t>
      </w:r>
      <w:r>
        <w:rPr>
          <w:rFonts w:eastAsia="Times New Roman" w:cs="Times New Roman"/>
          <w:szCs w:val="24"/>
        </w:rPr>
        <w:t xml:space="preserve">Δεκτό, δεκτό. </w:t>
      </w:r>
    </w:p>
    <w:p w14:paraId="04456A2A"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ΗΛΙΟΠΟΥΛΟΣ: </w:t>
      </w:r>
      <w:r>
        <w:rPr>
          <w:rFonts w:eastAsia="Times New Roman" w:cs="Times New Roman"/>
          <w:szCs w:val="24"/>
        </w:rPr>
        <w:t xml:space="preserve">Κατά πλειοψηφία. </w:t>
      </w:r>
    </w:p>
    <w:p w14:paraId="04456A2B"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 xml:space="preserve">Δεκτό, </w:t>
      </w:r>
      <w:r>
        <w:rPr>
          <w:rFonts w:eastAsia="Times New Roman" w:cs="Times New Roman"/>
          <w:szCs w:val="24"/>
        </w:rPr>
        <w:t xml:space="preserve">δεκτό. </w:t>
      </w:r>
    </w:p>
    <w:p w14:paraId="04456A2C"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ΣΤΑΥΡΟΣ ΤΑΣΣΟΣ: </w:t>
      </w:r>
      <w:r>
        <w:rPr>
          <w:rFonts w:eastAsia="Times New Roman" w:cs="Times New Roman"/>
          <w:szCs w:val="24"/>
        </w:rPr>
        <w:t xml:space="preserve">Παρών. </w:t>
      </w:r>
    </w:p>
    <w:p w14:paraId="04456A2D"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ΓΕΩΡΓΙΟΣ ΜΑΥΡΩΤΑΣ: </w:t>
      </w:r>
      <w:r>
        <w:rPr>
          <w:rFonts w:eastAsia="Times New Roman" w:cs="Times New Roman"/>
          <w:szCs w:val="24"/>
        </w:rPr>
        <w:t xml:space="preserve">Δεκτό, δεκτό. </w:t>
      </w:r>
    </w:p>
    <w:p w14:paraId="04456A2E"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ΖΟΥΡΑΡΙΣ: </w:t>
      </w:r>
      <w:r>
        <w:rPr>
          <w:rFonts w:eastAsia="Times New Roman" w:cs="Times New Roman"/>
          <w:szCs w:val="24"/>
        </w:rPr>
        <w:t xml:space="preserve">Δεκτό, δεκτό. </w:t>
      </w:r>
    </w:p>
    <w:p w14:paraId="04456A2F"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Δεκτό, δεκτό. </w:t>
      </w:r>
    </w:p>
    <w:p w14:paraId="04456A30"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Συνεπώς το άρθρο 17 έγινε δεκτό ως έχει κατά πλειοψηφία. </w:t>
      </w:r>
    </w:p>
    <w:p w14:paraId="04456A31"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Ερωτάται το Σώμα: Γίνεται </w:t>
      </w:r>
      <w:r>
        <w:rPr>
          <w:rFonts w:eastAsia="Times New Roman" w:cs="Times New Roman"/>
          <w:szCs w:val="24"/>
        </w:rPr>
        <w:t>δεκτό το άρθρο 18 ως έχει;</w:t>
      </w:r>
    </w:p>
    <w:p w14:paraId="04456A32"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ΘΗΒΑΙΟΣ: </w:t>
      </w:r>
      <w:r>
        <w:rPr>
          <w:rFonts w:eastAsia="Times New Roman" w:cs="Times New Roman"/>
          <w:szCs w:val="24"/>
        </w:rPr>
        <w:t xml:space="preserve">Δεκτό, δεκτό. </w:t>
      </w:r>
    </w:p>
    <w:p w14:paraId="04456A33"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ΜΑΞΙΜΟΣ ΧΑΡΑΚΟΠΟΥΛΟΣ: </w:t>
      </w:r>
      <w:r>
        <w:rPr>
          <w:rFonts w:eastAsia="Times New Roman" w:cs="Times New Roman"/>
          <w:szCs w:val="24"/>
        </w:rPr>
        <w:t xml:space="preserve">Δεκτό, δεκτό. </w:t>
      </w:r>
    </w:p>
    <w:p w14:paraId="04456A34"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ΗΛΙΟΠΟΥΛΟΣ: </w:t>
      </w:r>
      <w:r>
        <w:rPr>
          <w:rFonts w:eastAsia="Times New Roman" w:cs="Times New Roman"/>
          <w:szCs w:val="24"/>
        </w:rPr>
        <w:t xml:space="preserve">Κατά πλειοψηφία. </w:t>
      </w:r>
    </w:p>
    <w:p w14:paraId="04456A35"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 xml:space="preserve">Δεκτό, δεκτό. </w:t>
      </w:r>
    </w:p>
    <w:p w14:paraId="04456A36"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ΣΤΑΥΡΟΣ ΤΑΣΣΟΣ: </w:t>
      </w:r>
      <w:r>
        <w:rPr>
          <w:rFonts w:eastAsia="Times New Roman" w:cs="Times New Roman"/>
          <w:szCs w:val="24"/>
        </w:rPr>
        <w:t xml:space="preserve">Παρών. </w:t>
      </w:r>
    </w:p>
    <w:p w14:paraId="04456A37"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ΓΕΩΡΓΙΟΣ ΜΑΥΡΩΤΑΣ: </w:t>
      </w:r>
      <w:r>
        <w:rPr>
          <w:rFonts w:eastAsia="Times New Roman" w:cs="Times New Roman"/>
          <w:szCs w:val="24"/>
        </w:rPr>
        <w:t xml:space="preserve">Δεκτό, δεκτό. </w:t>
      </w:r>
    </w:p>
    <w:p w14:paraId="04456A38"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ΚΩΝΣΤΑΝΤΙΝΟΣ ΖΟΥΡΑ</w:t>
      </w:r>
      <w:r>
        <w:rPr>
          <w:rFonts w:eastAsia="Times New Roman" w:cs="Times New Roman"/>
          <w:b/>
          <w:szCs w:val="24"/>
        </w:rPr>
        <w:t xml:space="preserve">ΡΙΣ: </w:t>
      </w:r>
      <w:r>
        <w:rPr>
          <w:rFonts w:eastAsia="Times New Roman" w:cs="Times New Roman"/>
          <w:szCs w:val="24"/>
        </w:rPr>
        <w:t xml:space="preserve">Δεκτό, δεκτό. </w:t>
      </w:r>
    </w:p>
    <w:p w14:paraId="04456A39"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Δεκτό, δεκτό. </w:t>
      </w:r>
    </w:p>
    <w:p w14:paraId="04456A3A"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Συνεπώς το άρθρο 18 έγινε δεκτό ως έχει κατά πλειοψηφία. </w:t>
      </w:r>
    </w:p>
    <w:p w14:paraId="04456A3B"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19 ως έχει;</w:t>
      </w:r>
    </w:p>
    <w:p w14:paraId="04456A3C"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ΘΗΒΑΙΟΣ: </w:t>
      </w:r>
      <w:r>
        <w:rPr>
          <w:rFonts w:eastAsia="Times New Roman" w:cs="Times New Roman"/>
          <w:szCs w:val="24"/>
        </w:rPr>
        <w:t xml:space="preserve">Δεκτό, δεκτό. </w:t>
      </w:r>
    </w:p>
    <w:p w14:paraId="04456A3D"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ΜΑΞΙΜΟΣ ΧΑΡΑΚΟΠΟΥΛΟΣ: </w:t>
      </w:r>
      <w:r>
        <w:rPr>
          <w:rFonts w:eastAsia="Times New Roman" w:cs="Times New Roman"/>
          <w:szCs w:val="24"/>
        </w:rPr>
        <w:t>Δεκτ</w:t>
      </w:r>
      <w:r>
        <w:rPr>
          <w:rFonts w:eastAsia="Times New Roman" w:cs="Times New Roman"/>
          <w:szCs w:val="24"/>
        </w:rPr>
        <w:t xml:space="preserve">ό, δεκτό. </w:t>
      </w:r>
    </w:p>
    <w:p w14:paraId="04456A3E"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ΗΛΙΟΠΟΥΛΟΣ: </w:t>
      </w:r>
      <w:r>
        <w:rPr>
          <w:rFonts w:eastAsia="Times New Roman" w:cs="Times New Roman"/>
          <w:szCs w:val="24"/>
        </w:rPr>
        <w:t xml:space="preserve">Κατά πλειοψηφία. </w:t>
      </w:r>
    </w:p>
    <w:p w14:paraId="04456A3F"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 xml:space="preserve">Δεκτό, δεκτό. </w:t>
      </w:r>
    </w:p>
    <w:p w14:paraId="04456A40"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ΣΤΑΥΡΟΣ ΤΑΣΣΟΣ: </w:t>
      </w:r>
      <w:r>
        <w:rPr>
          <w:rFonts w:eastAsia="Times New Roman" w:cs="Times New Roman"/>
          <w:szCs w:val="24"/>
        </w:rPr>
        <w:t xml:space="preserve">Παρών. </w:t>
      </w:r>
    </w:p>
    <w:p w14:paraId="04456A41"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ΓΕΩΡΓΙΟΣ ΜΑΥΡΩΤΑΣ: </w:t>
      </w:r>
      <w:r>
        <w:rPr>
          <w:rFonts w:eastAsia="Times New Roman" w:cs="Times New Roman"/>
          <w:szCs w:val="24"/>
        </w:rPr>
        <w:t xml:space="preserve">Δεκτό, δεκτό. </w:t>
      </w:r>
    </w:p>
    <w:p w14:paraId="04456A42"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ΖΟΥΡΑΡΙΣ: </w:t>
      </w:r>
      <w:r>
        <w:rPr>
          <w:rFonts w:eastAsia="Times New Roman" w:cs="Times New Roman"/>
          <w:szCs w:val="24"/>
        </w:rPr>
        <w:t xml:space="preserve">Δεκτό, δεκτό. </w:t>
      </w:r>
    </w:p>
    <w:p w14:paraId="04456A43"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Δεκτό, δεκτό. </w:t>
      </w:r>
    </w:p>
    <w:p w14:paraId="04456A44"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Συνεπώς το άρθρο 19 έγινε δεκτό ως έχει κατά πλειοψηφία. </w:t>
      </w:r>
    </w:p>
    <w:p w14:paraId="04456A45"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20 ως έχει;</w:t>
      </w:r>
    </w:p>
    <w:p w14:paraId="04456A46"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ΘΗΒΑΙΟΣ: </w:t>
      </w:r>
      <w:r>
        <w:rPr>
          <w:rFonts w:eastAsia="Times New Roman" w:cs="Times New Roman"/>
          <w:szCs w:val="24"/>
        </w:rPr>
        <w:t xml:space="preserve">Δεκτό, δεκτό. </w:t>
      </w:r>
    </w:p>
    <w:p w14:paraId="04456A47"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ΜΑΞΙΜΟΣ ΧΑΡΑΚΟΠΟΥΛΟΣ: </w:t>
      </w:r>
      <w:r>
        <w:rPr>
          <w:rFonts w:eastAsia="Times New Roman" w:cs="Times New Roman"/>
          <w:szCs w:val="24"/>
        </w:rPr>
        <w:t xml:space="preserve">Δεκτό, δεκτό. </w:t>
      </w:r>
    </w:p>
    <w:p w14:paraId="04456A48"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ΗΛΙΟΠΟΥΛΟΣ: </w:t>
      </w:r>
      <w:r>
        <w:rPr>
          <w:rFonts w:eastAsia="Times New Roman" w:cs="Times New Roman"/>
          <w:szCs w:val="24"/>
        </w:rPr>
        <w:t xml:space="preserve">Κατά πλειοψηφία. </w:t>
      </w:r>
    </w:p>
    <w:p w14:paraId="04456A49"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 xml:space="preserve">Δεκτό, </w:t>
      </w:r>
      <w:r>
        <w:rPr>
          <w:rFonts w:eastAsia="Times New Roman" w:cs="Times New Roman"/>
          <w:szCs w:val="24"/>
        </w:rPr>
        <w:t xml:space="preserve">δεκτό. </w:t>
      </w:r>
    </w:p>
    <w:p w14:paraId="04456A4A"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ΣΤΑΥΡΟΣ ΤΑΣΣΟΣ: </w:t>
      </w:r>
      <w:r>
        <w:rPr>
          <w:rFonts w:eastAsia="Times New Roman" w:cs="Times New Roman"/>
          <w:szCs w:val="24"/>
        </w:rPr>
        <w:t xml:space="preserve">Δεκτό, δεκτό. </w:t>
      </w:r>
    </w:p>
    <w:p w14:paraId="04456A4B"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ΓΕΩΡΓΙΟΣ ΜΑΥΡΩΤΑΣ: </w:t>
      </w:r>
      <w:r>
        <w:rPr>
          <w:rFonts w:eastAsia="Times New Roman" w:cs="Times New Roman"/>
          <w:szCs w:val="24"/>
        </w:rPr>
        <w:t xml:space="preserve">Δεκτό, δεκτό. </w:t>
      </w:r>
    </w:p>
    <w:p w14:paraId="04456A4C"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ΖΟΥΡΑΡΙΣ: </w:t>
      </w:r>
      <w:r>
        <w:rPr>
          <w:rFonts w:eastAsia="Times New Roman" w:cs="Times New Roman"/>
          <w:szCs w:val="24"/>
        </w:rPr>
        <w:t xml:space="preserve">Δεκτό, δεκτό. </w:t>
      </w:r>
    </w:p>
    <w:p w14:paraId="04456A4D"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Δεκτό, δεκτό. </w:t>
      </w:r>
    </w:p>
    <w:p w14:paraId="04456A4E"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Συνεπώς το άρθρο 20 έγινε δεκτό ως έχει κατά πλειοψηφία. </w:t>
      </w:r>
    </w:p>
    <w:p w14:paraId="04456A4F"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w:t>
      </w:r>
      <w:r>
        <w:rPr>
          <w:rFonts w:eastAsia="Times New Roman" w:cs="Times New Roman"/>
          <w:szCs w:val="24"/>
        </w:rPr>
        <w:t>εται δεκτό το άρθρο 21 ως έχει;</w:t>
      </w:r>
    </w:p>
    <w:p w14:paraId="04456A50"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ΘΗΒΑΙΟΣ: </w:t>
      </w:r>
      <w:r>
        <w:rPr>
          <w:rFonts w:eastAsia="Times New Roman" w:cs="Times New Roman"/>
          <w:szCs w:val="24"/>
        </w:rPr>
        <w:t>Δεκτό, δεκτό.</w:t>
      </w:r>
    </w:p>
    <w:p w14:paraId="04456A51"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ΜΑΞΙΜΟΣ ΧΑΡΑΚΟΠΟΥΛΟΣ: </w:t>
      </w:r>
      <w:r>
        <w:rPr>
          <w:rFonts w:eastAsia="Times New Roman" w:cs="Times New Roman"/>
          <w:szCs w:val="24"/>
        </w:rPr>
        <w:t>Δεκτό, δεκτό.</w:t>
      </w:r>
    </w:p>
    <w:p w14:paraId="04456A52"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ΗΛΙΟΠΟΥΛΟΣ: </w:t>
      </w:r>
      <w:r>
        <w:rPr>
          <w:rFonts w:eastAsia="Times New Roman" w:cs="Times New Roman"/>
          <w:szCs w:val="24"/>
        </w:rPr>
        <w:t>Κατά πλειοψηφία.</w:t>
      </w:r>
    </w:p>
    <w:p w14:paraId="04456A53"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Δεκτό, δεκτό.</w:t>
      </w:r>
    </w:p>
    <w:p w14:paraId="04456A54"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ΣΤΑΥΡΟΣ ΤΑΣΣΟΣ: </w:t>
      </w:r>
      <w:r>
        <w:rPr>
          <w:rFonts w:eastAsia="Times New Roman" w:cs="Times New Roman"/>
          <w:szCs w:val="24"/>
        </w:rPr>
        <w:t>Δεκτό, δεκτό.</w:t>
      </w:r>
    </w:p>
    <w:p w14:paraId="04456A55"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ΓΕΩΡΓΙΟΣ ΜΑΥΡΩΤΑΣ: </w:t>
      </w:r>
      <w:r>
        <w:rPr>
          <w:rFonts w:eastAsia="Times New Roman" w:cs="Times New Roman"/>
          <w:szCs w:val="24"/>
        </w:rPr>
        <w:t>Δεκτό, δεκτό.</w:t>
      </w:r>
    </w:p>
    <w:p w14:paraId="04456A56"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ΖΟΥΡΑΡΙΣ: </w:t>
      </w:r>
      <w:r>
        <w:rPr>
          <w:rFonts w:eastAsia="Times New Roman" w:cs="Times New Roman"/>
          <w:szCs w:val="24"/>
        </w:rPr>
        <w:t>Δεκτό, δεκτό.</w:t>
      </w:r>
    </w:p>
    <w:p w14:paraId="04456A57"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Δεκτό, δεκτό.</w:t>
      </w:r>
    </w:p>
    <w:p w14:paraId="04456A58"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Συνεπώς το άρθρο 21 έγινε δεκτό ως έχει κατά πλειοψηφία. </w:t>
      </w:r>
    </w:p>
    <w:p w14:paraId="04456A59"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22 ως έχει;</w:t>
      </w:r>
    </w:p>
    <w:p w14:paraId="04456A5A"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ΘΗΒΑΙΟΣ: </w:t>
      </w:r>
      <w:r>
        <w:rPr>
          <w:rFonts w:eastAsia="Times New Roman" w:cs="Times New Roman"/>
          <w:szCs w:val="24"/>
        </w:rPr>
        <w:t>Δεκτό, δεκτό.</w:t>
      </w:r>
    </w:p>
    <w:p w14:paraId="04456A5B"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ΜΑΞΙΜΟΣ ΧΑΡΑΚΟΠΟΥΛΟΣ: </w:t>
      </w:r>
      <w:r>
        <w:rPr>
          <w:rFonts w:eastAsia="Times New Roman" w:cs="Times New Roman"/>
          <w:szCs w:val="24"/>
        </w:rPr>
        <w:t>Κατά πλειοψηφία.</w:t>
      </w:r>
    </w:p>
    <w:p w14:paraId="04456A5C"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ΗΛΙΟΠΟΥΛΟΣ: </w:t>
      </w:r>
      <w:r>
        <w:rPr>
          <w:rFonts w:eastAsia="Times New Roman" w:cs="Times New Roman"/>
          <w:szCs w:val="24"/>
        </w:rPr>
        <w:t>Κατά πλειοψηφία.</w:t>
      </w:r>
    </w:p>
    <w:p w14:paraId="04456A5D"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Κατά πλειοψηφία.</w:t>
      </w:r>
    </w:p>
    <w:p w14:paraId="04456A5E"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ΣΤΑΥΡΟΣ ΤΑΣΣΟΣ: </w:t>
      </w:r>
      <w:r>
        <w:rPr>
          <w:rFonts w:eastAsia="Times New Roman" w:cs="Times New Roman"/>
          <w:szCs w:val="24"/>
        </w:rPr>
        <w:t>Δεκτό, δεκτό.</w:t>
      </w:r>
    </w:p>
    <w:p w14:paraId="04456A5F"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ΓΕΩΡΓΙΟΣ ΜΑΥΡΩΤΑΣ: </w:t>
      </w:r>
      <w:r>
        <w:rPr>
          <w:rFonts w:eastAsia="Times New Roman" w:cs="Times New Roman"/>
          <w:szCs w:val="24"/>
        </w:rPr>
        <w:t>Δεκτό, δεκτό.</w:t>
      </w:r>
    </w:p>
    <w:p w14:paraId="04456A60"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ΖΟΥΡΑΡΙΣ: </w:t>
      </w:r>
      <w:r>
        <w:rPr>
          <w:rFonts w:eastAsia="Times New Roman" w:cs="Times New Roman"/>
          <w:szCs w:val="24"/>
        </w:rPr>
        <w:t>Δεκτό, δεκτό.</w:t>
      </w:r>
    </w:p>
    <w:p w14:paraId="04456A61"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Δεκτό, δεκτό.</w:t>
      </w:r>
    </w:p>
    <w:p w14:paraId="04456A62"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ΠΡ</w:t>
      </w:r>
      <w:r>
        <w:rPr>
          <w:rFonts w:eastAsia="Times New Roman" w:cs="Times New Roman"/>
          <w:b/>
          <w:szCs w:val="24"/>
        </w:rPr>
        <w:t xml:space="preserve">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Συνεπώς το άρθρο 22 έγινε δεκτό ως έχει κατά πλειοψηφία.</w:t>
      </w:r>
    </w:p>
    <w:p w14:paraId="04456A63"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23 ως έχει;</w:t>
      </w:r>
    </w:p>
    <w:p w14:paraId="04456A64"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ΘΗΒΑΙΟΣ: </w:t>
      </w:r>
      <w:r>
        <w:rPr>
          <w:rFonts w:eastAsia="Times New Roman" w:cs="Times New Roman"/>
          <w:szCs w:val="24"/>
        </w:rPr>
        <w:t>Δεκτό, δεκτό.</w:t>
      </w:r>
    </w:p>
    <w:p w14:paraId="04456A65"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ΜΑΞΙΜΟΣ ΧΑΡΑΚΟΠΟΥΛΟΣ: </w:t>
      </w:r>
      <w:r>
        <w:rPr>
          <w:rFonts w:eastAsia="Times New Roman" w:cs="Times New Roman"/>
          <w:szCs w:val="24"/>
        </w:rPr>
        <w:t>Δεκτό, δεκτό.</w:t>
      </w:r>
    </w:p>
    <w:p w14:paraId="04456A66"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ΗΛΙΟΠΟΥΛΟΣ: </w:t>
      </w:r>
      <w:r>
        <w:rPr>
          <w:rFonts w:eastAsia="Times New Roman" w:cs="Times New Roman"/>
          <w:szCs w:val="24"/>
        </w:rPr>
        <w:t>Κατά πλειοψηφία.</w:t>
      </w:r>
    </w:p>
    <w:p w14:paraId="04456A67"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ΔΗΜΗΤΡ</w:t>
      </w:r>
      <w:r>
        <w:rPr>
          <w:rFonts w:eastAsia="Times New Roman" w:cs="Times New Roman"/>
          <w:b/>
          <w:szCs w:val="24"/>
        </w:rPr>
        <w:t xml:space="preserve">ΙΟΣ ΚΩΝΣΤΑΝΤΟΠΟΥΛΟΣ: </w:t>
      </w:r>
      <w:r>
        <w:rPr>
          <w:rFonts w:eastAsia="Times New Roman" w:cs="Times New Roman"/>
          <w:szCs w:val="24"/>
        </w:rPr>
        <w:t>Κατά πλειοψηφία.</w:t>
      </w:r>
    </w:p>
    <w:p w14:paraId="04456A68"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ΣΤΑΥΡΟΣ ΤΑΣΣΟΣ: </w:t>
      </w:r>
      <w:r>
        <w:rPr>
          <w:rFonts w:eastAsia="Times New Roman" w:cs="Times New Roman"/>
          <w:szCs w:val="24"/>
        </w:rPr>
        <w:t>Δεκτό, δεκτό.</w:t>
      </w:r>
    </w:p>
    <w:p w14:paraId="04456A69"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ΓΕΩΡΓΙΟΣ ΜΑΥΡΩΤΑΣ: </w:t>
      </w:r>
      <w:r>
        <w:rPr>
          <w:rFonts w:eastAsia="Times New Roman" w:cs="Times New Roman"/>
          <w:szCs w:val="24"/>
        </w:rPr>
        <w:t>Δεκτό, δεκτό.</w:t>
      </w:r>
    </w:p>
    <w:p w14:paraId="04456A6A"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ΖΟΥΡΑΡΙΣ: </w:t>
      </w:r>
      <w:r>
        <w:rPr>
          <w:rFonts w:eastAsia="Times New Roman" w:cs="Times New Roman"/>
          <w:szCs w:val="24"/>
        </w:rPr>
        <w:t>Δεκτό, δεκτό.</w:t>
      </w:r>
    </w:p>
    <w:p w14:paraId="04456A6B"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Παρών.</w:t>
      </w:r>
    </w:p>
    <w:p w14:paraId="04456A6C"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Συνεπώς το άρθρο 23 έγινε δεκτό ως έχει κατά πλειοψηφία.</w:t>
      </w:r>
    </w:p>
    <w:p w14:paraId="04456A6D"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Ερω</w:t>
      </w:r>
      <w:r>
        <w:rPr>
          <w:rFonts w:eastAsia="Times New Roman" w:cs="Times New Roman"/>
          <w:szCs w:val="24"/>
        </w:rPr>
        <w:t>τάται το Σώμα: Γίνεται δεκτό το άρθρο 24 ως έχει;</w:t>
      </w:r>
    </w:p>
    <w:p w14:paraId="04456A6E"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ΘΗΒΑΙΟΣ: </w:t>
      </w:r>
      <w:r>
        <w:rPr>
          <w:rFonts w:eastAsia="Times New Roman" w:cs="Times New Roman"/>
          <w:szCs w:val="24"/>
        </w:rPr>
        <w:t>Δεκτό, δεκτό.</w:t>
      </w:r>
    </w:p>
    <w:p w14:paraId="04456A6F"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ΜΑΞΙΜΟΣ ΧΑΡΑΚΟΠΟΥΛΟΣ: </w:t>
      </w:r>
      <w:r>
        <w:rPr>
          <w:rFonts w:eastAsia="Times New Roman" w:cs="Times New Roman"/>
          <w:szCs w:val="24"/>
        </w:rPr>
        <w:t>Κατά πλειοψηφία.</w:t>
      </w:r>
    </w:p>
    <w:p w14:paraId="04456A70"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ΗΛΙΟΠΟΥΛΟΣ: </w:t>
      </w:r>
      <w:r>
        <w:rPr>
          <w:rFonts w:eastAsia="Times New Roman" w:cs="Times New Roman"/>
          <w:szCs w:val="24"/>
        </w:rPr>
        <w:t>Κατά πλειοψηφία.</w:t>
      </w:r>
    </w:p>
    <w:p w14:paraId="04456A71"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Κατά πλειοψηφία.</w:t>
      </w:r>
    </w:p>
    <w:p w14:paraId="04456A72"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ΣΤΑΥΡΟΣ ΤΑΣΣΟΣ: </w:t>
      </w:r>
      <w:r>
        <w:rPr>
          <w:rFonts w:eastAsia="Times New Roman" w:cs="Times New Roman"/>
          <w:szCs w:val="24"/>
        </w:rPr>
        <w:t>Δεκτό, δεκτό.</w:t>
      </w:r>
    </w:p>
    <w:p w14:paraId="04456A73"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lastRenderedPageBreak/>
        <w:t>ΓΕΩΡΓΙΟΣ ΜΑΥΡΩΤΑΣ:</w:t>
      </w:r>
      <w:r>
        <w:rPr>
          <w:rFonts w:eastAsia="Times New Roman" w:cs="Times New Roman"/>
          <w:szCs w:val="24"/>
        </w:rPr>
        <w:t xml:space="preserve"> Παρών.</w:t>
      </w:r>
    </w:p>
    <w:p w14:paraId="04456A74"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ΖΟΥΡΑΡΙΣ: </w:t>
      </w:r>
      <w:r>
        <w:rPr>
          <w:rFonts w:eastAsia="Times New Roman" w:cs="Times New Roman"/>
          <w:szCs w:val="24"/>
        </w:rPr>
        <w:t>Δεκτό, δεκτό.</w:t>
      </w:r>
    </w:p>
    <w:p w14:paraId="04456A75"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Παρών.</w:t>
      </w:r>
    </w:p>
    <w:p w14:paraId="04456A76"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Συνεπώς το άρθρο 24 έγινε δεκτό ως έχει κατά πλειοψηφία.</w:t>
      </w:r>
    </w:p>
    <w:p w14:paraId="04456A77"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25 ως έχει;</w:t>
      </w:r>
    </w:p>
    <w:p w14:paraId="04456A78"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ΘΗΒΑΙΟΣ: </w:t>
      </w:r>
      <w:r>
        <w:rPr>
          <w:rFonts w:eastAsia="Times New Roman" w:cs="Times New Roman"/>
          <w:szCs w:val="24"/>
        </w:rPr>
        <w:t>Δεκτό, δεκτό.</w:t>
      </w:r>
    </w:p>
    <w:p w14:paraId="04456A79"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ΜΑΞΙΜΟΣ ΧΑΡΑΚΟΠΟΥΛΟΣ: </w:t>
      </w:r>
      <w:r>
        <w:rPr>
          <w:rFonts w:eastAsia="Times New Roman" w:cs="Times New Roman"/>
          <w:szCs w:val="24"/>
        </w:rPr>
        <w:t>Δεκτό, δεκτό.</w:t>
      </w:r>
    </w:p>
    <w:p w14:paraId="04456A7A"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ΗΛΙΟΠΟΥΛΟΣ: </w:t>
      </w:r>
      <w:r>
        <w:rPr>
          <w:rFonts w:eastAsia="Times New Roman" w:cs="Times New Roman"/>
          <w:szCs w:val="24"/>
        </w:rPr>
        <w:t>Κατά πλειοψηφία.</w:t>
      </w:r>
    </w:p>
    <w:p w14:paraId="04456A7B"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Κατά πλειοψηφία.</w:t>
      </w:r>
    </w:p>
    <w:p w14:paraId="04456A7C"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ΣΤΑΥΡΟΣ ΤΑΣΣΟΣ: </w:t>
      </w:r>
      <w:r>
        <w:rPr>
          <w:rFonts w:eastAsia="Times New Roman" w:cs="Times New Roman"/>
          <w:szCs w:val="24"/>
        </w:rPr>
        <w:t>Δεκτό, δεκτό.</w:t>
      </w:r>
    </w:p>
    <w:p w14:paraId="04456A7D"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ΓΕΩΡΓΙΟΣ ΜΑΥΡΩΤΑΣ: </w:t>
      </w:r>
      <w:r>
        <w:rPr>
          <w:rFonts w:eastAsia="Times New Roman" w:cs="Times New Roman"/>
          <w:szCs w:val="24"/>
        </w:rPr>
        <w:t>Δεκτό, δεκτό.</w:t>
      </w:r>
    </w:p>
    <w:p w14:paraId="04456A7E"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ΖΟΥΡΑΡΙΣ: </w:t>
      </w:r>
      <w:r>
        <w:rPr>
          <w:rFonts w:eastAsia="Times New Roman" w:cs="Times New Roman"/>
          <w:szCs w:val="24"/>
        </w:rPr>
        <w:t>Δεκτό, δεκτό.</w:t>
      </w:r>
    </w:p>
    <w:p w14:paraId="04456A7F"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Δεκτό, δεκτό.</w:t>
      </w:r>
    </w:p>
    <w:p w14:paraId="04456A80"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ΠΡΟΕΔ</w:t>
      </w:r>
      <w:r>
        <w:rPr>
          <w:rFonts w:eastAsia="Times New Roman" w:cs="Times New Roman"/>
          <w:b/>
          <w:szCs w:val="24"/>
        </w:rPr>
        <w:t xml:space="preserve">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Συνεπώς το άρθρο 25 έγινε δεκτό ως έχει κατά πλειοψηφία.</w:t>
      </w:r>
    </w:p>
    <w:p w14:paraId="04456A81"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26</w:t>
      </w:r>
      <w:r>
        <w:rPr>
          <w:rFonts w:eastAsia="Times New Roman" w:cs="Times New Roman"/>
          <w:szCs w:val="24"/>
        </w:rPr>
        <w:t>,</w:t>
      </w:r>
      <w:r>
        <w:rPr>
          <w:rFonts w:eastAsia="Times New Roman" w:cs="Times New Roman"/>
          <w:szCs w:val="24"/>
        </w:rPr>
        <w:t xml:space="preserve"> όπως τροποποιήθηκε από τον κύριο Υπουργό;</w:t>
      </w:r>
    </w:p>
    <w:p w14:paraId="04456A82"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ΘΗΒΑΙΟΣ: </w:t>
      </w:r>
      <w:r>
        <w:rPr>
          <w:rFonts w:eastAsia="Times New Roman" w:cs="Times New Roman"/>
          <w:szCs w:val="24"/>
        </w:rPr>
        <w:t>Δεκτό, δεκτό.</w:t>
      </w:r>
    </w:p>
    <w:p w14:paraId="04456A83"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ΜΑΞΙΜΟΣ ΧΑΡΑΚΟΠΟΥΛΟΣ: </w:t>
      </w:r>
      <w:r>
        <w:rPr>
          <w:rFonts w:eastAsia="Times New Roman" w:cs="Times New Roman"/>
          <w:szCs w:val="24"/>
        </w:rPr>
        <w:t>Κατά πλειοψηφία.</w:t>
      </w:r>
    </w:p>
    <w:p w14:paraId="04456A84"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ΠΑΝΑΓΙΩΤΗΣ Η</w:t>
      </w:r>
      <w:r>
        <w:rPr>
          <w:rFonts w:eastAsia="Times New Roman" w:cs="Times New Roman"/>
          <w:b/>
          <w:szCs w:val="24"/>
        </w:rPr>
        <w:t xml:space="preserve">ΛΙΟΠΟΥΛΟΣ: </w:t>
      </w:r>
      <w:r>
        <w:rPr>
          <w:rFonts w:eastAsia="Times New Roman" w:cs="Times New Roman"/>
          <w:szCs w:val="24"/>
        </w:rPr>
        <w:t>Κατά πλειοψηφία.</w:t>
      </w:r>
    </w:p>
    <w:p w14:paraId="04456A85"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Παρών.</w:t>
      </w:r>
    </w:p>
    <w:p w14:paraId="04456A86"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ΣΤΑΥΡΟΣ ΤΑΣΣΟΣ:</w:t>
      </w:r>
      <w:r>
        <w:rPr>
          <w:rFonts w:eastAsia="Times New Roman" w:cs="Times New Roman"/>
          <w:szCs w:val="24"/>
        </w:rPr>
        <w:t xml:space="preserve"> Παρών.</w:t>
      </w:r>
    </w:p>
    <w:p w14:paraId="04456A87"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lastRenderedPageBreak/>
        <w:t>ΓΕΩΡΓΙΟΣ ΜΑΥΡΩΤΑΣ:</w:t>
      </w:r>
      <w:r>
        <w:rPr>
          <w:rFonts w:eastAsia="Times New Roman" w:cs="Times New Roman"/>
          <w:szCs w:val="24"/>
        </w:rPr>
        <w:t xml:space="preserve"> Παρών.</w:t>
      </w:r>
    </w:p>
    <w:p w14:paraId="04456A88"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ΖΟΥΡΑΡΙΣ: </w:t>
      </w:r>
      <w:r>
        <w:rPr>
          <w:rFonts w:eastAsia="Times New Roman" w:cs="Times New Roman"/>
          <w:szCs w:val="24"/>
        </w:rPr>
        <w:t>Δεκτό, δεκτό.</w:t>
      </w:r>
    </w:p>
    <w:p w14:paraId="04456A89"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Παρών.</w:t>
      </w:r>
    </w:p>
    <w:p w14:paraId="04456A8A"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Συνεπώς το άρθρο 26 έγινε δεκτό</w:t>
      </w:r>
      <w:r>
        <w:rPr>
          <w:rFonts w:eastAsia="Times New Roman" w:cs="Times New Roman"/>
          <w:szCs w:val="24"/>
        </w:rPr>
        <w:t>,</w:t>
      </w:r>
      <w:r>
        <w:rPr>
          <w:rFonts w:eastAsia="Times New Roman" w:cs="Times New Roman"/>
          <w:szCs w:val="24"/>
        </w:rPr>
        <w:t xml:space="preserve"> όπως τροποποιήθηκ</w:t>
      </w:r>
      <w:r>
        <w:rPr>
          <w:rFonts w:eastAsia="Times New Roman" w:cs="Times New Roman"/>
          <w:szCs w:val="24"/>
        </w:rPr>
        <w:t>ε από τον κύριο Υπουργό</w:t>
      </w:r>
      <w:r>
        <w:rPr>
          <w:rFonts w:eastAsia="Times New Roman" w:cs="Times New Roman"/>
          <w:szCs w:val="24"/>
        </w:rPr>
        <w:t>,</w:t>
      </w:r>
      <w:r>
        <w:rPr>
          <w:rFonts w:eastAsia="Times New Roman" w:cs="Times New Roman"/>
          <w:szCs w:val="24"/>
        </w:rPr>
        <w:t xml:space="preserve"> κατά πλειοψηφία.</w:t>
      </w:r>
    </w:p>
    <w:p w14:paraId="04456A8B"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27</w:t>
      </w:r>
      <w:r>
        <w:rPr>
          <w:rFonts w:eastAsia="Times New Roman" w:cs="Times New Roman"/>
          <w:szCs w:val="24"/>
        </w:rPr>
        <w:t>,</w:t>
      </w:r>
      <w:r>
        <w:rPr>
          <w:rFonts w:eastAsia="Times New Roman" w:cs="Times New Roman"/>
          <w:szCs w:val="24"/>
        </w:rPr>
        <w:t xml:space="preserve"> όπως τροποποιήθηκε από τον κύριο Υπουργό;</w:t>
      </w:r>
    </w:p>
    <w:p w14:paraId="04456A8C"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ΘΗΒΑΙΟΣ: </w:t>
      </w:r>
      <w:r>
        <w:rPr>
          <w:rFonts w:eastAsia="Times New Roman" w:cs="Times New Roman"/>
          <w:szCs w:val="24"/>
        </w:rPr>
        <w:t>Δεκτό, δεκτό.</w:t>
      </w:r>
    </w:p>
    <w:p w14:paraId="04456A8D"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ΜΑΞΙΜΟΣ ΧΑΡΑΚΟΠΟΥΛΟΣ: </w:t>
      </w:r>
      <w:r>
        <w:rPr>
          <w:rFonts w:eastAsia="Times New Roman" w:cs="Times New Roman"/>
          <w:szCs w:val="24"/>
        </w:rPr>
        <w:t>Κατά πλειοψηφία.</w:t>
      </w:r>
    </w:p>
    <w:p w14:paraId="04456A8E"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ΗΛΙΟΠΟΥΛΟΣ: </w:t>
      </w:r>
      <w:r>
        <w:rPr>
          <w:rFonts w:eastAsia="Times New Roman" w:cs="Times New Roman"/>
          <w:szCs w:val="24"/>
        </w:rPr>
        <w:t>Κατά πλειοψηφία.</w:t>
      </w:r>
    </w:p>
    <w:p w14:paraId="04456A8F"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Δεκτό, δεκτό.</w:t>
      </w:r>
    </w:p>
    <w:p w14:paraId="04456A90"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ΣΤΑΥΡΟΣ ΤΑΣΣΟΣ: </w:t>
      </w:r>
      <w:r>
        <w:rPr>
          <w:rFonts w:eastAsia="Times New Roman" w:cs="Times New Roman"/>
          <w:szCs w:val="24"/>
        </w:rPr>
        <w:t>Παρών.</w:t>
      </w:r>
    </w:p>
    <w:p w14:paraId="04456A91"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ΓΕΩΡΓΙΟΣ ΜΑΥΡΩΤΑΣ: </w:t>
      </w:r>
      <w:r>
        <w:rPr>
          <w:rFonts w:eastAsia="Times New Roman" w:cs="Times New Roman"/>
          <w:szCs w:val="24"/>
        </w:rPr>
        <w:t>Παρών.</w:t>
      </w:r>
    </w:p>
    <w:p w14:paraId="04456A92"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ΖΟΥΡΑΡΙΣ: </w:t>
      </w:r>
      <w:r>
        <w:rPr>
          <w:rFonts w:eastAsia="Times New Roman" w:cs="Times New Roman"/>
          <w:szCs w:val="24"/>
        </w:rPr>
        <w:t>Δεκτό, δεκτό.</w:t>
      </w:r>
    </w:p>
    <w:p w14:paraId="04456A93"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Δεκτό, δεκτό.</w:t>
      </w:r>
    </w:p>
    <w:p w14:paraId="04456A94"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Συνεπώς το άρθρο 27 έγινε δεκτό</w:t>
      </w:r>
      <w:r>
        <w:rPr>
          <w:rFonts w:eastAsia="Times New Roman" w:cs="Times New Roman"/>
          <w:szCs w:val="24"/>
        </w:rPr>
        <w:t>,</w:t>
      </w:r>
      <w:r>
        <w:rPr>
          <w:rFonts w:eastAsia="Times New Roman" w:cs="Times New Roman"/>
          <w:szCs w:val="24"/>
        </w:rPr>
        <w:t xml:space="preserve"> όπως τροποποιήθηκε από τον κύριο Υπουργό</w:t>
      </w:r>
      <w:r>
        <w:rPr>
          <w:rFonts w:eastAsia="Times New Roman" w:cs="Times New Roman"/>
          <w:szCs w:val="24"/>
        </w:rPr>
        <w:t>,</w:t>
      </w:r>
      <w:r>
        <w:rPr>
          <w:rFonts w:eastAsia="Times New Roman" w:cs="Times New Roman"/>
          <w:szCs w:val="24"/>
        </w:rPr>
        <w:t xml:space="preserve"> κατά πλειοψηφία.</w:t>
      </w:r>
    </w:p>
    <w:p w14:paraId="04456A95"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28</w:t>
      </w:r>
      <w:r>
        <w:rPr>
          <w:rFonts w:eastAsia="Times New Roman" w:cs="Times New Roman"/>
          <w:szCs w:val="24"/>
        </w:rPr>
        <w:t>,</w:t>
      </w:r>
      <w:r>
        <w:rPr>
          <w:rFonts w:eastAsia="Times New Roman" w:cs="Times New Roman"/>
          <w:szCs w:val="24"/>
        </w:rPr>
        <w:t xml:space="preserve"> όπως τροποποιήθηκε από τον κύριο Υπουργό;</w:t>
      </w:r>
    </w:p>
    <w:p w14:paraId="04456A96"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ΘΗΒΑΙΟΣ: </w:t>
      </w:r>
      <w:r>
        <w:rPr>
          <w:rFonts w:eastAsia="Times New Roman" w:cs="Times New Roman"/>
          <w:szCs w:val="24"/>
        </w:rPr>
        <w:t>Δεκτό, δεκτό.</w:t>
      </w:r>
    </w:p>
    <w:p w14:paraId="04456A97"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ΜΑΞΙΜΟΣ ΧΑΡΑΚΟΠΟΥΛΟΣ: </w:t>
      </w:r>
      <w:r>
        <w:rPr>
          <w:rFonts w:eastAsia="Times New Roman" w:cs="Times New Roman"/>
          <w:szCs w:val="24"/>
        </w:rPr>
        <w:t>Κατά πλειοψηφία.</w:t>
      </w:r>
    </w:p>
    <w:p w14:paraId="04456A98"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ΗΛΙΟΠΟΥΛΟΣ: </w:t>
      </w:r>
      <w:r>
        <w:rPr>
          <w:rFonts w:eastAsia="Times New Roman" w:cs="Times New Roman"/>
          <w:szCs w:val="24"/>
        </w:rPr>
        <w:t>Κατά πλειοψηφία</w:t>
      </w:r>
      <w:r>
        <w:rPr>
          <w:rFonts w:eastAsia="Times New Roman" w:cs="Times New Roman"/>
          <w:szCs w:val="24"/>
        </w:rPr>
        <w:t>.</w:t>
      </w:r>
    </w:p>
    <w:p w14:paraId="04456A99"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Παρών.</w:t>
      </w:r>
    </w:p>
    <w:p w14:paraId="04456A9A"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ΣΤΑΥΡΟΣ ΤΑΣΣΟΣ: </w:t>
      </w:r>
      <w:r>
        <w:rPr>
          <w:rFonts w:eastAsia="Times New Roman" w:cs="Times New Roman"/>
          <w:szCs w:val="24"/>
        </w:rPr>
        <w:t>Δεκτό, δεκτό.</w:t>
      </w:r>
    </w:p>
    <w:p w14:paraId="04456A9B"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lastRenderedPageBreak/>
        <w:t>ΓΕΩΡΓΙΟΣ ΜΑΥΡΩΤΑΣ:</w:t>
      </w:r>
      <w:r>
        <w:rPr>
          <w:rFonts w:eastAsia="Times New Roman" w:cs="Times New Roman"/>
          <w:szCs w:val="24"/>
        </w:rPr>
        <w:t xml:space="preserve"> Παρών.</w:t>
      </w:r>
    </w:p>
    <w:p w14:paraId="04456A9C"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ΖΟΥΡΑΡΙΣ: </w:t>
      </w:r>
      <w:r>
        <w:rPr>
          <w:rFonts w:eastAsia="Times New Roman" w:cs="Times New Roman"/>
          <w:szCs w:val="24"/>
        </w:rPr>
        <w:t>Δεκτό, δεκτό.</w:t>
      </w:r>
    </w:p>
    <w:p w14:paraId="04456A9D"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Κατά πλειοψηφία.</w:t>
      </w:r>
    </w:p>
    <w:p w14:paraId="04456A9E"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Συνεπώς το άρθρο 28 έγινε δεκτό</w:t>
      </w:r>
      <w:r>
        <w:rPr>
          <w:rFonts w:eastAsia="Times New Roman" w:cs="Times New Roman"/>
          <w:szCs w:val="24"/>
        </w:rPr>
        <w:t>,</w:t>
      </w:r>
      <w:r>
        <w:rPr>
          <w:rFonts w:eastAsia="Times New Roman" w:cs="Times New Roman"/>
          <w:szCs w:val="24"/>
        </w:rPr>
        <w:t xml:space="preserve"> όπως τροποποιήθηκε από τον</w:t>
      </w:r>
      <w:r>
        <w:rPr>
          <w:rFonts w:eastAsia="Times New Roman" w:cs="Times New Roman"/>
          <w:szCs w:val="24"/>
        </w:rPr>
        <w:t xml:space="preserve"> κύριο Υπουργό</w:t>
      </w:r>
      <w:r>
        <w:rPr>
          <w:rFonts w:eastAsia="Times New Roman" w:cs="Times New Roman"/>
          <w:szCs w:val="24"/>
        </w:rPr>
        <w:t>,</w:t>
      </w:r>
      <w:r>
        <w:rPr>
          <w:rFonts w:eastAsia="Times New Roman" w:cs="Times New Roman"/>
          <w:szCs w:val="24"/>
        </w:rPr>
        <w:t xml:space="preserve"> κατά πλειοψηφία.</w:t>
      </w:r>
    </w:p>
    <w:p w14:paraId="04456A9F"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29 ως έχει;</w:t>
      </w:r>
    </w:p>
    <w:p w14:paraId="04456AA0"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ΘΗΒΑΙΟΣ: </w:t>
      </w:r>
      <w:r>
        <w:rPr>
          <w:rFonts w:eastAsia="Times New Roman" w:cs="Times New Roman"/>
          <w:szCs w:val="24"/>
        </w:rPr>
        <w:t>Δεκτό, δεκτό.</w:t>
      </w:r>
    </w:p>
    <w:p w14:paraId="04456AA1"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ΜΑΞΙΜΟΣ ΧΑΡΑΚΟΠΟΥΛΟΣ: </w:t>
      </w:r>
      <w:r>
        <w:rPr>
          <w:rFonts w:eastAsia="Times New Roman" w:cs="Times New Roman"/>
          <w:szCs w:val="24"/>
        </w:rPr>
        <w:t>Δεκτό, δεκτό.</w:t>
      </w:r>
    </w:p>
    <w:p w14:paraId="04456AA2"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ΗΛΙΟΠΟΥΛΟΣ: </w:t>
      </w:r>
      <w:r>
        <w:rPr>
          <w:rFonts w:eastAsia="Times New Roman" w:cs="Times New Roman"/>
          <w:szCs w:val="24"/>
        </w:rPr>
        <w:t>Κατά πλειοψηφία.</w:t>
      </w:r>
    </w:p>
    <w:p w14:paraId="04456AA3"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Δεκτό, δεκτό.</w:t>
      </w:r>
    </w:p>
    <w:p w14:paraId="04456AA4"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ΣΤΑΥΡΟΣ ΤΑΣΣΟΣ: </w:t>
      </w:r>
      <w:r>
        <w:rPr>
          <w:rFonts w:eastAsia="Times New Roman" w:cs="Times New Roman"/>
          <w:szCs w:val="24"/>
        </w:rPr>
        <w:t>Δεκτό</w:t>
      </w:r>
      <w:r>
        <w:rPr>
          <w:rFonts w:eastAsia="Times New Roman" w:cs="Times New Roman"/>
          <w:szCs w:val="24"/>
        </w:rPr>
        <w:t>, δεκτό.</w:t>
      </w:r>
    </w:p>
    <w:p w14:paraId="04456AA5"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ΓΕΩΡΓΙΟΣ ΜΑΥΡΩΤΑΣ: </w:t>
      </w:r>
      <w:r>
        <w:rPr>
          <w:rFonts w:eastAsia="Times New Roman" w:cs="Times New Roman"/>
          <w:szCs w:val="24"/>
        </w:rPr>
        <w:t>Δεκτό, δεκτό.</w:t>
      </w:r>
    </w:p>
    <w:p w14:paraId="04456AA6"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ΖΟΥΡΑΡΙΣ: </w:t>
      </w:r>
      <w:r>
        <w:rPr>
          <w:rFonts w:eastAsia="Times New Roman" w:cs="Times New Roman"/>
          <w:szCs w:val="24"/>
        </w:rPr>
        <w:t>Δεκτό, δεκτό.</w:t>
      </w:r>
    </w:p>
    <w:p w14:paraId="04456AA7"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Δεκτό, δεκτό.</w:t>
      </w:r>
    </w:p>
    <w:p w14:paraId="04456AA8"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Συνεπώς το άρθρο 29 έγινε δεκτό ως έχει κατά πλειοψηφία.</w:t>
      </w:r>
    </w:p>
    <w:p w14:paraId="04456AA9"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30</w:t>
      </w:r>
      <w:r>
        <w:rPr>
          <w:rFonts w:eastAsia="Times New Roman" w:cs="Times New Roman"/>
          <w:szCs w:val="24"/>
        </w:rPr>
        <w:t>,</w:t>
      </w:r>
      <w:r>
        <w:rPr>
          <w:rFonts w:eastAsia="Times New Roman" w:cs="Times New Roman"/>
          <w:szCs w:val="24"/>
        </w:rPr>
        <w:t xml:space="preserve"> όπως τροποποιήθηκε από τον κύριο Υπουργό;</w:t>
      </w:r>
    </w:p>
    <w:p w14:paraId="04456AAA"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ΘΗΒΑΙΟΣ: </w:t>
      </w:r>
      <w:r>
        <w:rPr>
          <w:rFonts w:eastAsia="Times New Roman" w:cs="Times New Roman"/>
          <w:szCs w:val="24"/>
        </w:rPr>
        <w:t>Δεκτό, δεκτό.</w:t>
      </w:r>
    </w:p>
    <w:p w14:paraId="04456AAB"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ΜΑΞΙΜΟΣ ΧΑΡΑΚΟΠΟΥΛΟΣ:</w:t>
      </w:r>
      <w:r>
        <w:rPr>
          <w:rFonts w:eastAsia="Times New Roman" w:cs="Times New Roman"/>
          <w:szCs w:val="24"/>
        </w:rPr>
        <w:t xml:space="preserve"> Παρών.</w:t>
      </w:r>
    </w:p>
    <w:p w14:paraId="04456AAC"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ΗΛΙΟΠΟΥΛΟΣ: </w:t>
      </w:r>
      <w:r>
        <w:rPr>
          <w:rFonts w:eastAsia="Times New Roman" w:cs="Times New Roman"/>
          <w:szCs w:val="24"/>
        </w:rPr>
        <w:t>Κατά πλειοψηφία.</w:t>
      </w:r>
    </w:p>
    <w:p w14:paraId="04456AAD"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Δεκτό, δεκτό.</w:t>
      </w:r>
    </w:p>
    <w:p w14:paraId="04456AAE"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ΣΤΑΥΡΟΣ ΤΑΣΣΟΣ: </w:t>
      </w:r>
      <w:r>
        <w:rPr>
          <w:rFonts w:eastAsia="Times New Roman" w:cs="Times New Roman"/>
          <w:szCs w:val="24"/>
        </w:rPr>
        <w:t>Δεκτό, δεκτό.</w:t>
      </w:r>
    </w:p>
    <w:p w14:paraId="04456AAF"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lastRenderedPageBreak/>
        <w:t>ΓΕΩΡΓΙΟΣ ΜΑΥΡΩΤΑΣ:</w:t>
      </w:r>
      <w:r>
        <w:rPr>
          <w:rFonts w:eastAsia="Times New Roman" w:cs="Times New Roman"/>
          <w:szCs w:val="24"/>
        </w:rPr>
        <w:t xml:space="preserve"> Παρών.</w:t>
      </w:r>
    </w:p>
    <w:p w14:paraId="04456AB0"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ΖΟΥΡΑΡΙΣ: </w:t>
      </w:r>
      <w:r>
        <w:rPr>
          <w:rFonts w:eastAsia="Times New Roman" w:cs="Times New Roman"/>
          <w:szCs w:val="24"/>
        </w:rPr>
        <w:t>Δεκτό, δεκτό.</w:t>
      </w:r>
    </w:p>
    <w:p w14:paraId="04456AB1"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Δεκτό, δεκτό.</w:t>
      </w:r>
    </w:p>
    <w:p w14:paraId="04456AB2"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Συνεπώς το άρθρο 30 έγινε δεκτό</w:t>
      </w:r>
      <w:r>
        <w:rPr>
          <w:rFonts w:eastAsia="Times New Roman" w:cs="Times New Roman"/>
          <w:szCs w:val="24"/>
        </w:rPr>
        <w:t>,</w:t>
      </w:r>
      <w:r>
        <w:rPr>
          <w:rFonts w:eastAsia="Times New Roman" w:cs="Times New Roman"/>
          <w:szCs w:val="24"/>
        </w:rPr>
        <w:t xml:space="preserve"> όπως τροποποιήθηκε από τον κύριο Υπουργό</w:t>
      </w:r>
      <w:r>
        <w:rPr>
          <w:rFonts w:eastAsia="Times New Roman" w:cs="Times New Roman"/>
          <w:szCs w:val="24"/>
        </w:rPr>
        <w:t>,</w:t>
      </w:r>
      <w:r>
        <w:rPr>
          <w:rFonts w:eastAsia="Times New Roman" w:cs="Times New Roman"/>
          <w:szCs w:val="24"/>
        </w:rPr>
        <w:t xml:space="preserve"> κατά πλειοψηφία.</w:t>
      </w:r>
    </w:p>
    <w:p w14:paraId="04456AB3"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31</w:t>
      </w:r>
      <w:r>
        <w:rPr>
          <w:rFonts w:eastAsia="Times New Roman" w:cs="Times New Roman"/>
          <w:szCs w:val="24"/>
        </w:rPr>
        <w:t>,</w:t>
      </w:r>
      <w:r>
        <w:rPr>
          <w:rFonts w:eastAsia="Times New Roman" w:cs="Times New Roman"/>
          <w:szCs w:val="24"/>
        </w:rPr>
        <w:t xml:space="preserve"> όπως τροποποιήθηκ</w:t>
      </w:r>
      <w:r>
        <w:rPr>
          <w:rFonts w:eastAsia="Times New Roman" w:cs="Times New Roman"/>
          <w:szCs w:val="24"/>
        </w:rPr>
        <w:t>ε από τον κύριο Υπουργό;</w:t>
      </w:r>
    </w:p>
    <w:p w14:paraId="04456AB4"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ΘΗΒΑΙΟΣ: </w:t>
      </w:r>
      <w:r>
        <w:rPr>
          <w:rFonts w:eastAsia="Times New Roman" w:cs="Times New Roman"/>
          <w:szCs w:val="24"/>
        </w:rPr>
        <w:t>Δεκτό, δεκτό.</w:t>
      </w:r>
    </w:p>
    <w:p w14:paraId="04456AB5"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ΜΑΞΙΜΟΣ ΧΑΡΑΚΟΠΟΥΛΟΣ: </w:t>
      </w:r>
      <w:r>
        <w:rPr>
          <w:rFonts w:eastAsia="Times New Roman" w:cs="Times New Roman"/>
          <w:szCs w:val="24"/>
        </w:rPr>
        <w:t>Δεκτό, δεκτό.</w:t>
      </w:r>
    </w:p>
    <w:p w14:paraId="04456AB6"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ΗΛΙΟΠΟΥΛΟΣ: </w:t>
      </w:r>
      <w:r>
        <w:rPr>
          <w:rFonts w:eastAsia="Times New Roman" w:cs="Times New Roman"/>
          <w:szCs w:val="24"/>
        </w:rPr>
        <w:t>Κατά πλειοψηφία.</w:t>
      </w:r>
    </w:p>
    <w:p w14:paraId="04456AB7"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Κατά πλειοψηφία.</w:t>
      </w:r>
    </w:p>
    <w:p w14:paraId="04456AB8"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ΣΤΑΥΡΟΣ ΤΑΣΣΟΣ:</w:t>
      </w:r>
      <w:r>
        <w:rPr>
          <w:rFonts w:eastAsia="Times New Roman" w:cs="Times New Roman"/>
          <w:szCs w:val="24"/>
        </w:rPr>
        <w:t xml:space="preserve"> Παρών.</w:t>
      </w:r>
    </w:p>
    <w:p w14:paraId="04456AB9"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ΓΕΩΡΓΙΟΣ ΜΑΥΡΩΤΑΣ: </w:t>
      </w:r>
      <w:r>
        <w:rPr>
          <w:rFonts w:eastAsia="Times New Roman" w:cs="Times New Roman"/>
          <w:szCs w:val="24"/>
        </w:rPr>
        <w:t>Δεκτό, δεκτό.</w:t>
      </w:r>
    </w:p>
    <w:p w14:paraId="04456ABA"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ΖΟΥΡΑΡΙΣ: </w:t>
      </w:r>
      <w:r>
        <w:rPr>
          <w:rFonts w:eastAsia="Times New Roman" w:cs="Times New Roman"/>
          <w:szCs w:val="24"/>
        </w:rPr>
        <w:t>Δεκτό, δεκτό.</w:t>
      </w:r>
    </w:p>
    <w:p w14:paraId="04456ABB"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Δεκτό, δεκτό.</w:t>
      </w:r>
    </w:p>
    <w:p w14:paraId="04456ABC"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Συνεπώς το άρθρο 31 έγινε δεκτό</w:t>
      </w:r>
      <w:r>
        <w:rPr>
          <w:rFonts w:eastAsia="Times New Roman" w:cs="Times New Roman"/>
          <w:szCs w:val="24"/>
        </w:rPr>
        <w:t>,</w:t>
      </w:r>
      <w:r>
        <w:rPr>
          <w:rFonts w:eastAsia="Times New Roman" w:cs="Times New Roman"/>
          <w:szCs w:val="24"/>
        </w:rPr>
        <w:t xml:space="preserve"> όπως τροποποιήθηκε από τον κύριο Υπουργό</w:t>
      </w:r>
      <w:r>
        <w:rPr>
          <w:rFonts w:eastAsia="Times New Roman" w:cs="Times New Roman"/>
          <w:szCs w:val="24"/>
        </w:rPr>
        <w:t>,</w:t>
      </w:r>
      <w:r>
        <w:rPr>
          <w:rFonts w:eastAsia="Times New Roman" w:cs="Times New Roman"/>
          <w:szCs w:val="24"/>
        </w:rPr>
        <w:t xml:space="preserve"> κατά πλειοψηφία.</w:t>
      </w:r>
    </w:p>
    <w:p w14:paraId="04456ABD"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32 ως έχει;</w:t>
      </w:r>
    </w:p>
    <w:p w14:paraId="04456ABE"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ΘΗΒΑΙΟΣ: </w:t>
      </w:r>
      <w:r>
        <w:rPr>
          <w:rFonts w:eastAsia="Times New Roman" w:cs="Times New Roman"/>
          <w:szCs w:val="24"/>
        </w:rPr>
        <w:t>Δεκτό, δεκτό.</w:t>
      </w:r>
    </w:p>
    <w:p w14:paraId="04456ABF"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ΜΑΞΙΜΟΣ ΧΑΡΑΚΟΠΟΥΛΟΣ: </w:t>
      </w:r>
      <w:r>
        <w:rPr>
          <w:rFonts w:eastAsia="Times New Roman" w:cs="Times New Roman"/>
          <w:szCs w:val="24"/>
        </w:rPr>
        <w:t>Δεκτό, δεκτό.</w:t>
      </w:r>
    </w:p>
    <w:p w14:paraId="04456AC0"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ΗΛΙΟΠΟΥΛΟΣ: </w:t>
      </w:r>
      <w:r>
        <w:rPr>
          <w:rFonts w:eastAsia="Times New Roman" w:cs="Times New Roman"/>
          <w:szCs w:val="24"/>
        </w:rPr>
        <w:t>Κατά πλειοψηφία.</w:t>
      </w:r>
    </w:p>
    <w:p w14:paraId="04456AC1"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Δεκτό, δεκτό.</w:t>
      </w:r>
    </w:p>
    <w:p w14:paraId="04456AC2"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ΣΤΑΥΡΟΣ ΤΑΣΣΟΣ: </w:t>
      </w:r>
      <w:r>
        <w:rPr>
          <w:rFonts w:eastAsia="Times New Roman" w:cs="Times New Roman"/>
          <w:szCs w:val="24"/>
        </w:rPr>
        <w:t>Παρών.</w:t>
      </w:r>
    </w:p>
    <w:p w14:paraId="04456AC3"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ΓΕΩΡΓΙΟΣ ΜΑΥΡΩΤΑΣ: </w:t>
      </w:r>
      <w:r>
        <w:rPr>
          <w:rFonts w:eastAsia="Times New Roman" w:cs="Times New Roman"/>
          <w:szCs w:val="24"/>
        </w:rPr>
        <w:t>Δεκτό, δεκτό.</w:t>
      </w:r>
    </w:p>
    <w:p w14:paraId="04456AC4"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ΖΟΥΡΑΡΙΣ: </w:t>
      </w:r>
      <w:r>
        <w:rPr>
          <w:rFonts w:eastAsia="Times New Roman" w:cs="Times New Roman"/>
          <w:szCs w:val="24"/>
        </w:rPr>
        <w:t>Δεκτό, δεκτό.</w:t>
      </w:r>
    </w:p>
    <w:p w14:paraId="04456AC5"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Δεκτό, δεκτό.</w:t>
      </w:r>
    </w:p>
    <w:p w14:paraId="04456AC6"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ΠΡΟΕΔΡΕΥΩΝ (Γεώ</w:t>
      </w:r>
      <w:r>
        <w:rPr>
          <w:rFonts w:eastAsia="Times New Roman" w:cs="Times New Roman"/>
          <w:b/>
          <w:szCs w:val="24"/>
        </w:rPr>
        <w:t xml:space="preserve">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Συνεπώς το άρθρο 32 έγινε δεκτό ως έχει κατά πλειοψηφία.</w:t>
      </w:r>
    </w:p>
    <w:p w14:paraId="04456AC7"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33 ως έχει;</w:t>
      </w:r>
    </w:p>
    <w:p w14:paraId="04456AC8"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ΘΗΒΑΙΟΣ: </w:t>
      </w:r>
      <w:r>
        <w:rPr>
          <w:rFonts w:eastAsia="Times New Roman" w:cs="Times New Roman"/>
          <w:szCs w:val="24"/>
        </w:rPr>
        <w:t>Δεκτό, δεκτό.</w:t>
      </w:r>
    </w:p>
    <w:p w14:paraId="04456AC9"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ΜΑΞΙΜΟΣ ΧΑΡΑΚΟΠΟΥΛΟΣ: </w:t>
      </w:r>
      <w:r>
        <w:rPr>
          <w:rFonts w:eastAsia="Times New Roman" w:cs="Times New Roman"/>
          <w:szCs w:val="24"/>
        </w:rPr>
        <w:t>Δεκτό, δεκτό.</w:t>
      </w:r>
    </w:p>
    <w:p w14:paraId="04456ACA"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ΗΛΙΟΠΟΥΛΟΣ: </w:t>
      </w:r>
      <w:r>
        <w:rPr>
          <w:rFonts w:eastAsia="Times New Roman" w:cs="Times New Roman"/>
          <w:szCs w:val="24"/>
        </w:rPr>
        <w:t>Κατά πλειοψηφία.</w:t>
      </w:r>
    </w:p>
    <w:p w14:paraId="04456ACB"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Δεκτό, δεκτό.</w:t>
      </w:r>
    </w:p>
    <w:p w14:paraId="04456ACC"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ΣΤΑΥΡΟΣ ΤΑΣΣΟΣ:</w:t>
      </w:r>
      <w:r>
        <w:rPr>
          <w:rFonts w:eastAsia="Times New Roman" w:cs="Times New Roman"/>
          <w:szCs w:val="24"/>
        </w:rPr>
        <w:t xml:space="preserve"> Παρών.</w:t>
      </w:r>
    </w:p>
    <w:p w14:paraId="04456ACD"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ΓΕΩΡΓΙΟΣ ΜΑΥΡΩΤΑΣ: </w:t>
      </w:r>
      <w:r>
        <w:rPr>
          <w:rFonts w:eastAsia="Times New Roman" w:cs="Times New Roman"/>
          <w:szCs w:val="24"/>
        </w:rPr>
        <w:t>Δεκτό, δεκτό.</w:t>
      </w:r>
    </w:p>
    <w:p w14:paraId="04456ACE"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ΖΟΥΡΑΡΙΣ: </w:t>
      </w:r>
      <w:r>
        <w:rPr>
          <w:rFonts w:eastAsia="Times New Roman" w:cs="Times New Roman"/>
          <w:szCs w:val="24"/>
        </w:rPr>
        <w:t>Δεκτό, δεκτό.</w:t>
      </w:r>
    </w:p>
    <w:p w14:paraId="04456ACF"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Δεκτό, δεκτό.</w:t>
      </w:r>
    </w:p>
    <w:p w14:paraId="04456AD0"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Συνεπώς το άρθρο 33 έγινε δεκτό ως έχει κατά πλειοψηφία.</w:t>
      </w:r>
    </w:p>
    <w:p w14:paraId="04456AD1"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34 ως έχει;</w:t>
      </w:r>
    </w:p>
    <w:p w14:paraId="04456AD2"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ΘΗΒΑΙΟΣ: </w:t>
      </w:r>
      <w:r>
        <w:rPr>
          <w:rFonts w:eastAsia="Times New Roman" w:cs="Times New Roman"/>
          <w:szCs w:val="24"/>
        </w:rPr>
        <w:t>Δεκτό, δεκτό.</w:t>
      </w:r>
    </w:p>
    <w:p w14:paraId="04456AD3"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ΜΑΞΙΜΟΣ ΧΑΡΑΚΟΠΟΥΛΟΣ: </w:t>
      </w:r>
      <w:r>
        <w:rPr>
          <w:rFonts w:eastAsia="Times New Roman" w:cs="Times New Roman"/>
          <w:szCs w:val="24"/>
        </w:rPr>
        <w:t>Κατά πλειοψηφία.</w:t>
      </w:r>
    </w:p>
    <w:p w14:paraId="04456AD4"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ΗΛΙΟΠΟΥΛΟΣ: </w:t>
      </w:r>
      <w:r>
        <w:rPr>
          <w:rFonts w:eastAsia="Times New Roman" w:cs="Times New Roman"/>
          <w:szCs w:val="24"/>
        </w:rPr>
        <w:t>Κατά πλειοψηφία.</w:t>
      </w:r>
    </w:p>
    <w:p w14:paraId="04456AD5"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Δεκτό, δεκτό.</w:t>
      </w:r>
    </w:p>
    <w:p w14:paraId="04456AD6"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ΣΤΑΥΡΟΣ ΤΑΣΣΟΣ:</w:t>
      </w:r>
      <w:r>
        <w:rPr>
          <w:rFonts w:eastAsia="Times New Roman" w:cs="Times New Roman"/>
          <w:szCs w:val="24"/>
        </w:rPr>
        <w:t xml:space="preserve"> Παρών.</w:t>
      </w:r>
    </w:p>
    <w:p w14:paraId="04456AD7"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ΓΕΩΡΓΙΟΣ ΜΑΥΡΩΤΑΣ: </w:t>
      </w:r>
      <w:r>
        <w:rPr>
          <w:rFonts w:eastAsia="Times New Roman" w:cs="Times New Roman"/>
          <w:szCs w:val="24"/>
        </w:rPr>
        <w:t>Κατά πλει</w:t>
      </w:r>
      <w:r>
        <w:rPr>
          <w:rFonts w:eastAsia="Times New Roman" w:cs="Times New Roman"/>
          <w:szCs w:val="24"/>
        </w:rPr>
        <w:t>οψηφία.</w:t>
      </w:r>
    </w:p>
    <w:p w14:paraId="04456AD8"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ΖΟΥΡΑΡΙΣ: </w:t>
      </w:r>
      <w:r>
        <w:rPr>
          <w:rFonts w:eastAsia="Times New Roman" w:cs="Times New Roman"/>
          <w:szCs w:val="24"/>
        </w:rPr>
        <w:t>Δεκτό, δεκτό.</w:t>
      </w:r>
    </w:p>
    <w:p w14:paraId="04456AD9"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Παρών.</w:t>
      </w:r>
    </w:p>
    <w:p w14:paraId="04456ADA"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Συνεπώς το άρθρο 34 έγινε δεκτό ως έχει κατά πλειοψηφία.</w:t>
      </w:r>
    </w:p>
    <w:p w14:paraId="04456ADB"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35 ως έχει;</w:t>
      </w:r>
    </w:p>
    <w:p w14:paraId="04456ADC"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ΘΗΒΑΙΟΣ: </w:t>
      </w:r>
      <w:r>
        <w:rPr>
          <w:rFonts w:eastAsia="Times New Roman" w:cs="Times New Roman"/>
          <w:szCs w:val="24"/>
        </w:rPr>
        <w:t>Δεκτό, δεκτό.</w:t>
      </w:r>
    </w:p>
    <w:p w14:paraId="04456ADD"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ΜΑΞΙΜΟΣ ΧΑΡ</w:t>
      </w:r>
      <w:r>
        <w:rPr>
          <w:rFonts w:eastAsia="Times New Roman" w:cs="Times New Roman"/>
          <w:b/>
          <w:szCs w:val="24"/>
        </w:rPr>
        <w:t xml:space="preserve">ΑΚΟΠΟΥΛΟΣ: </w:t>
      </w:r>
      <w:r>
        <w:rPr>
          <w:rFonts w:eastAsia="Times New Roman" w:cs="Times New Roman"/>
          <w:szCs w:val="24"/>
        </w:rPr>
        <w:t>Δεκτό, δεκτό.</w:t>
      </w:r>
    </w:p>
    <w:p w14:paraId="04456ADE"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ΗΛΙΟΠΟΥΛΟΣ: </w:t>
      </w:r>
      <w:r>
        <w:rPr>
          <w:rFonts w:eastAsia="Times New Roman" w:cs="Times New Roman"/>
          <w:szCs w:val="24"/>
        </w:rPr>
        <w:t>Κατά πλειοψηφία.</w:t>
      </w:r>
    </w:p>
    <w:p w14:paraId="04456ADF"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Δεκτό, δεκτό.</w:t>
      </w:r>
    </w:p>
    <w:p w14:paraId="04456AE0"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ΣΤΑΥΡΟΣ ΤΑΣΣΟΣ:</w:t>
      </w:r>
      <w:r>
        <w:rPr>
          <w:rFonts w:eastAsia="Times New Roman" w:cs="Times New Roman"/>
          <w:szCs w:val="24"/>
        </w:rPr>
        <w:t xml:space="preserve"> Παρών.</w:t>
      </w:r>
    </w:p>
    <w:p w14:paraId="04456AE1"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ΓΕΩΡΓΙΟΣ ΜΑΥΡΩΤΑΣ: </w:t>
      </w:r>
      <w:r>
        <w:rPr>
          <w:rFonts w:eastAsia="Times New Roman" w:cs="Times New Roman"/>
          <w:szCs w:val="24"/>
        </w:rPr>
        <w:t>Δεκτό, δεκτό.</w:t>
      </w:r>
    </w:p>
    <w:p w14:paraId="04456AE2"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ΖΟΥΡΑΡΙΣ: </w:t>
      </w:r>
      <w:r>
        <w:rPr>
          <w:rFonts w:eastAsia="Times New Roman" w:cs="Times New Roman"/>
          <w:szCs w:val="24"/>
        </w:rPr>
        <w:t>Δεκτό, δεκτό.</w:t>
      </w:r>
    </w:p>
    <w:p w14:paraId="04456AE3"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Παρών.</w:t>
      </w:r>
    </w:p>
    <w:p w14:paraId="04456AE4"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Συνεπώς το άρθρο 35 έγινε δεκτό ως έχει κατά πλειοψηφία.</w:t>
      </w:r>
    </w:p>
    <w:p w14:paraId="04456AE5"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36 ως έχει;</w:t>
      </w:r>
    </w:p>
    <w:p w14:paraId="04456AE6"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ΘΗΒΑΙΟΣ: </w:t>
      </w:r>
      <w:r>
        <w:rPr>
          <w:rFonts w:eastAsia="Times New Roman" w:cs="Times New Roman"/>
          <w:szCs w:val="24"/>
        </w:rPr>
        <w:t>Δεκτό, δεκτό.</w:t>
      </w:r>
    </w:p>
    <w:p w14:paraId="04456AE7"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ΜΑΞΙΜΟΣ ΧΑΡΑΚΟΠΟΥΛΟΣ: </w:t>
      </w:r>
      <w:r>
        <w:rPr>
          <w:rFonts w:eastAsia="Times New Roman" w:cs="Times New Roman"/>
          <w:szCs w:val="24"/>
        </w:rPr>
        <w:t>Κατά πλειοψηφία.</w:t>
      </w:r>
    </w:p>
    <w:p w14:paraId="04456AE8"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ΗΛΙΟΠΟΥΛΟΣ: </w:t>
      </w:r>
      <w:r>
        <w:rPr>
          <w:rFonts w:eastAsia="Times New Roman" w:cs="Times New Roman"/>
          <w:szCs w:val="24"/>
        </w:rPr>
        <w:t>Κατά πλειοψηφία.</w:t>
      </w:r>
    </w:p>
    <w:p w14:paraId="04456AE9"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Κατά πλειοψηφία.</w:t>
      </w:r>
    </w:p>
    <w:p w14:paraId="04456AEA"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ΣΤΑΥΡΟΣ ΤΑΣΣΟΣ:</w:t>
      </w:r>
      <w:r>
        <w:rPr>
          <w:rFonts w:eastAsia="Times New Roman" w:cs="Times New Roman"/>
          <w:szCs w:val="24"/>
        </w:rPr>
        <w:t xml:space="preserve"> Παρών.</w:t>
      </w:r>
    </w:p>
    <w:p w14:paraId="04456AEB"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ΓΕΩΡΓΙΟΣ ΜΑΥΡΩΤΑΣ: </w:t>
      </w:r>
      <w:r>
        <w:rPr>
          <w:rFonts w:eastAsia="Times New Roman" w:cs="Times New Roman"/>
          <w:szCs w:val="24"/>
        </w:rPr>
        <w:t>Κατά πλειοψηφία.</w:t>
      </w:r>
    </w:p>
    <w:p w14:paraId="04456AEC"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ΖΟΥΡΑΡΙΣ: </w:t>
      </w:r>
      <w:r>
        <w:rPr>
          <w:rFonts w:eastAsia="Times New Roman" w:cs="Times New Roman"/>
          <w:szCs w:val="24"/>
        </w:rPr>
        <w:t>Δεκτό, δεκτό.</w:t>
      </w:r>
    </w:p>
    <w:p w14:paraId="04456AED"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Παρών.</w:t>
      </w:r>
    </w:p>
    <w:p w14:paraId="04456AEE"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Συνεπώς το άρθρο 36 έγινε δεκτό ως έχει κατά πλειοψηφία.</w:t>
      </w:r>
    </w:p>
    <w:p w14:paraId="04456AEF"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Ε</w:t>
      </w:r>
      <w:r>
        <w:rPr>
          <w:rFonts w:eastAsia="Times New Roman" w:cs="Times New Roman"/>
          <w:szCs w:val="24"/>
        </w:rPr>
        <w:t>ρωτάται το Σώμα: Γίνεται δεκτό το άρθρο 37;</w:t>
      </w:r>
    </w:p>
    <w:p w14:paraId="04456AF0"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ΘΗΒΑΙΟΣ: </w:t>
      </w:r>
      <w:r>
        <w:rPr>
          <w:rFonts w:eastAsia="Times New Roman" w:cs="Times New Roman"/>
          <w:szCs w:val="24"/>
        </w:rPr>
        <w:t>Δεκτό, δεκτό.</w:t>
      </w:r>
    </w:p>
    <w:p w14:paraId="04456AF1"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ΜΑΞΙΜΟΣ ΧΑΡΑΚΟΠΟΥΛΟΣ: </w:t>
      </w:r>
      <w:r>
        <w:rPr>
          <w:rFonts w:eastAsia="Times New Roman" w:cs="Times New Roman"/>
          <w:szCs w:val="24"/>
        </w:rPr>
        <w:t>Δεκτό, δεκτό.</w:t>
      </w:r>
    </w:p>
    <w:p w14:paraId="04456AF2"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ΗΛΙΟΠΟΥΛΟΣ: </w:t>
      </w:r>
      <w:r>
        <w:rPr>
          <w:rFonts w:eastAsia="Times New Roman" w:cs="Times New Roman"/>
          <w:szCs w:val="24"/>
        </w:rPr>
        <w:t>Κατά πλειοψηφία.</w:t>
      </w:r>
    </w:p>
    <w:p w14:paraId="04456AF3"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Κατά πλειοψηφία.</w:t>
      </w:r>
    </w:p>
    <w:p w14:paraId="04456AF4"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ΣΤΑΥΡΟΣ ΤΑΣΣΟΣ:</w:t>
      </w:r>
      <w:r>
        <w:rPr>
          <w:rFonts w:eastAsia="Times New Roman" w:cs="Times New Roman"/>
          <w:szCs w:val="24"/>
        </w:rPr>
        <w:t xml:space="preserve"> Παρών.</w:t>
      </w:r>
    </w:p>
    <w:p w14:paraId="04456AF5"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ΓΕΩΡΓΙΟΣ ΜΑΥΡΩΤΑΣ: </w:t>
      </w:r>
      <w:r>
        <w:rPr>
          <w:rFonts w:eastAsia="Times New Roman" w:cs="Times New Roman"/>
          <w:szCs w:val="24"/>
        </w:rPr>
        <w:t>Δεκτό, δεκτό.</w:t>
      </w:r>
    </w:p>
    <w:p w14:paraId="04456AF6"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ΚΩΝΣ</w:t>
      </w:r>
      <w:r>
        <w:rPr>
          <w:rFonts w:eastAsia="Times New Roman" w:cs="Times New Roman"/>
          <w:b/>
          <w:szCs w:val="24"/>
        </w:rPr>
        <w:t xml:space="preserve">ΤΑΝΤΙΝΟΣ ΖΟΥΡΑΡΙΣ: </w:t>
      </w:r>
      <w:r>
        <w:rPr>
          <w:rFonts w:eastAsia="Times New Roman" w:cs="Times New Roman"/>
          <w:szCs w:val="24"/>
        </w:rPr>
        <w:t>Δεκτό, δεκτό.</w:t>
      </w:r>
    </w:p>
    <w:p w14:paraId="04456AF7"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Δεκτό, δεκτό.</w:t>
      </w:r>
    </w:p>
    <w:p w14:paraId="04456AF8"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Συνεπώς το άρθρο 37 έγινε δεκτό κατά πλειοψηφία.</w:t>
      </w:r>
    </w:p>
    <w:p w14:paraId="04456AF9"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38 ως έχει;</w:t>
      </w:r>
    </w:p>
    <w:p w14:paraId="04456AFA"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ΘΗΒΑΙΟΣ: </w:t>
      </w:r>
      <w:r>
        <w:rPr>
          <w:rFonts w:eastAsia="Times New Roman" w:cs="Times New Roman"/>
          <w:szCs w:val="24"/>
        </w:rPr>
        <w:t>Δεκτό, δεκτό.</w:t>
      </w:r>
    </w:p>
    <w:p w14:paraId="04456AFB"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ΜΑΞΙΜΟΣ ΧΑΡΑΚΟΠΟΥΛΟΣ: </w:t>
      </w:r>
      <w:r>
        <w:rPr>
          <w:rFonts w:eastAsia="Times New Roman" w:cs="Times New Roman"/>
          <w:szCs w:val="24"/>
        </w:rPr>
        <w:t>Κα</w:t>
      </w:r>
      <w:r>
        <w:rPr>
          <w:rFonts w:eastAsia="Times New Roman" w:cs="Times New Roman"/>
          <w:szCs w:val="24"/>
        </w:rPr>
        <w:t>τά πλειοψηφία.</w:t>
      </w:r>
    </w:p>
    <w:p w14:paraId="04456AFC"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ΗΛΙΟΠΟΥΛΟΣ: </w:t>
      </w:r>
      <w:r>
        <w:rPr>
          <w:rFonts w:eastAsia="Times New Roman" w:cs="Times New Roman"/>
          <w:szCs w:val="24"/>
        </w:rPr>
        <w:t>Κατά πλειοψηφία.</w:t>
      </w:r>
    </w:p>
    <w:p w14:paraId="04456AFD"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Παρών.</w:t>
      </w:r>
    </w:p>
    <w:p w14:paraId="04456AFE"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ΣΤΑΥΡΟΣ ΤΑΣΣΟΣ:</w:t>
      </w:r>
      <w:r>
        <w:rPr>
          <w:rFonts w:eastAsia="Times New Roman" w:cs="Times New Roman"/>
          <w:szCs w:val="24"/>
        </w:rPr>
        <w:t xml:space="preserve"> Παρών.</w:t>
      </w:r>
    </w:p>
    <w:p w14:paraId="04456AFF"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Παρών.</w:t>
      </w:r>
    </w:p>
    <w:p w14:paraId="04456B00"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ΚΩΝΣΤΑΝΤΙΝΟΣ ΖΟΥΡΑΡΙΣ: </w:t>
      </w:r>
      <w:r>
        <w:rPr>
          <w:rFonts w:eastAsia="Times New Roman" w:cs="Times New Roman"/>
          <w:szCs w:val="24"/>
        </w:rPr>
        <w:t>Δεκτό, δεκτό.</w:t>
      </w:r>
    </w:p>
    <w:p w14:paraId="04456B01"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Παρών.</w:t>
      </w:r>
    </w:p>
    <w:p w14:paraId="04456B02"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Συνεπώς</w:t>
      </w:r>
      <w:r>
        <w:rPr>
          <w:rFonts w:eastAsia="Times New Roman" w:cs="Times New Roman"/>
          <w:szCs w:val="24"/>
        </w:rPr>
        <w:t xml:space="preserve"> το άρθρο 38 έγινε δεκτό ως έχει κατά πλειοψηφία.</w:t>
      </w:r>
    </w:p>
    <w:p w14:paraId="04456B03"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39 ως έχει;</w:t>
      </w:r>
    </w:p>
    <w:p w14:paraId="04456B04"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ΘΗΒΑΙΟΣ: </w:t>
      </w:r>
      <w:r>
        <w:rPr>
          <w:rFonts w:eastAsia="Times New Roman" w:cs="Times New Roman"/>
          <w:szCs w:val="24"/>
        </w:rPr>
        <w:t>Δεκτό, δεκτό.</w:t>
      </w:r>
    </w:p>
    <w:p w14:paraId="04456B05"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ΜΑΞΙΜΟΣ ΧΑΡΑΚΟΠΟΥΛΟΣ: </w:t>
      </w:r>
      <w:r>
        <w:rPr>
          <w:rFonts w:eastAsia="Times New Roman" w:cs="Times New Roman"/>
          <w:szCs w:val="24"/>
        </w:rPr>
        <w:t>Κατά πλειοψηφία.</w:t>
      </w:r>
    </w:p>
    <w:p w14:paraId="04456B06"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ΗΛΙΟΠΟΥΛΟΣ: </w:t>
      </w:r>
      <w:r>
        <w:rPr>
          <w:rFonts w:eastAsia="Times New Roman" w:cs="Times New Roman"/>
          <w:szCs w:val="24"/>
        </w:rPr>
        <w:t>Κατά πλειοψηφία.</w:t>
      </w:r>
    </w:p>
    <w:p w14:paraId="04456B07"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Παρών.</w:t>
      </w:r>
    </w:p>
    <w:p w14:paraId="04456B08"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ΣΤΑΥΡΟΣ </w:t>
      </w:r>
      <w:r>
        <w:rPr>
          <w:rFonts w:eastAsia="Times New Roman" w:cs="Times New Roman"/>
          <w:b/>
          <w:szCs w:val="24"/>
        </w:rPr>
        <w:t>ΤΑΣΣΟΣ:</w:t>
      </w:r>
      <w:r>
        <w:rPr>
          <w:rFonts w:eastAsia="Times New Roman" w:cs="Times New Roman"/>
          <w:szCs w:val="24"/>
        </w:rPr>
        <w:t xml:space="preserve"> Παρών.</w:t>
      </w:r>
    </w:p>
    <w:p w14:paraId="04456B09"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Δεκτό, δεκτό.</w:t>
      </w:r>
    </w:p>
    <w:p w14:paraId="04456B0A"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ΚΩΝΣΤΑΝΤΙΝΟΣ ΖΟΥΡΑΡΙΣ: </w:t>
      </w:r>
      <w:r>
        <w:rPr>
          <w:rFonts w:eastAsia="Times New Roman" w:cs="Times New Roman"/>
          <w:szCs w:val="24"/>
        </w:rPr>
        <w:t>Δεκτό, δεκτό.</w:t>
      </w:r>
    </w:p>
    <w:p w14:paraId="04456B0B"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Παρών.</w:t>
      </w:r>
    </w:p>
    <w:p w14:paraId="04456B0C"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Συνεπώς το άρθρο 39 έγινε δεκτό ως έχει κατά πλειοψηφία.</w:t>
      </w:r>
    </w:p>
    <w:p w14:paraId="04456B0D"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Εισερχόμαστε στην ψήφιση των τροπολογιών.</w:t>
      </w:r>
    </w:p>
    <w:p w14:paraId="04456B0E"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Ερωτάται το Σώ</w:t>
      </w:r>
      <w:r>
        <w:rPr>
          <w:rFonts w:eastAsia="Times New Roman" w:cs="Times New Roman"/>
          <w:szCs w:val="24"/>
        </w:rPr>
        <w:t>μα: Γίνεται δεκτή η τροπολογία με γενικό αριθμό 638 και ειδικό 59</w:t>
      </w:r>
      <w:r>
        <w:rPr>
          <w:rFonts w:eastAsia="Times New Roman" w:cs="Times New Roman"/>
          <w:szCs w:val="24"/>
        </w:rPr>
        <w:t>,</w:t>
      </w:r>
      <w:r>
        <w:rPr>
          <w:rFonts w:eastAsia="Times New Roman" w:cs="Times New Roman"/>
          <w:szCs w:val="24"/>
        </w:rPr>
        <w:t xml:space="preserve"> όπως τροποποιήθηκε από τον κύριο Υπουργό;</w:t>
      </w:r>
    </w:p>
    <w:p w14:paraId="04456B0F"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ΘΗΒΑΙΟΣ: </w:t>
      </w:r>
      <w:r>
        <w:rPr>
          <w:rFonts w:eastAsia="Times New Roman" w:cs="Times New Roman"/>
          <w:szCs w:val="24"/>
        </w:rPr>
        <w:t>Δεκτή, δεκτή.</w:t>
      </w:r>
    </w:p>
    <w:p w14:paraId="04456B10"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ΜΑΞΙΜΟΣ ΧΑΡΑΚΟΠΟΥΛΟΣ: </w:t>
      </w:r>
      <w:r>
        <w:rPr>
          <w:rFonts w:eastAsia="Times New Roman" w:cs="Times New Roman"/>
          <w:szCs w:val="24"/>
        </w:rPr>
        <w:t xml:space="preserve">Δεκτή, δεκτή. </w:t>
      </w:r>
    </w:p>
    <w:p w14:paraId="04456B11"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ΗΛΙΟΠΟΥΛΟΣ: </w:t>
      </w:r>
      <w:r>
        <w:rPr>
          <w:rFonts w:eastAsia="Times New Roman" w:cs="Times New Roman"/>
          <w:szCs w:val="24"/>
        </w:rPr>
        <w:t>Κατά πλειοψηφία.</w:t>
      </w:r>
    </w:p>
    <w:p w14:paraId="04456B12"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Παρών.</w:t>
      </w:r>
    </w:p>
    <w:p w14:paraId="04456B13" w14:textId="77777777" w:rsidR="00A53C3F" w:rsidRDefault="0019499A">
      <w:pPr>
        <w:spacing w:line="600" w:lineRule="auto"/>
        <w:ind w:firstLine="720"/>
        <w:contextualSpacing/>
        <w:jc w:val="both"/>
        <w:rPr>
          <w:rFonts w:eastAsia="Times New Roman" w:cs="Times New Roman"/>
          <w:b/>
          <w:szCs w:val="24"/>
        </w:rPr>
      </w:pPr>
      <w:r>
        <w:rPr>
          <w:rFonts w:eastAsia="Times New Roman" w:cs="Times New Roman"/>
          <w:b/>
          <w:szCs w:val="24"/>
        </w:rPr>
        <w:lastRenderedPageBreak/>
        <w:t>ΣΤΑΥ</w:t>
      </w:r>
      <w:r>
        <w:rPr>
          <w:rFonts w:eastAsia="Times New Roman" w:cs="Times New Roman"/>
          <w:b/>
          <w:szCs w:val="24"/>
        </w:rPr>
        <w:t xml:space="preserve">ΡΟΣ ΤΑΣΣΟΣ: </w:t>
      </w:r>
      <w:r>
        <w:rPr>
          <w:rFonts w:eastAsia="Times New Roman" w:cs="Times New Roman"/>
          <w:szCs w:val="24"/>
        </w:rPr>
        <w:t>Δεκτή, δεκτή.</w:t>
      </w:r>
    </w:p>
    <w:p w14:paraId="04456B14" w14:textId="77777777" w:rsidR="00A53C3F" w:rsidRDefault="0019499A">
      <w:pPr>
        <w:spacing w:line="600" w:lineRule="auto"/>
        <w:ind w:firstLine="720"/>
        <w:contextualSpacing/>
        <w:jc w:val="both"/>
        <w:rPr>
          <w:rFonts w:eastAsia="Times New Roman" w:cs="Times New Roman"/>
          <w:b/>
          <w:szCs w:val="24"/>
        </w:rPr>
      </w:pPr>
      <w:r>
        <w:rPr>
          <w:rFonts w:eastAsia="Times New Roman" w:cs="Times New Roman"/>
          <w:b/>
          <w:szCs w:val="24"/>
        </w:rPr>
        <w:t xml:space="preserve">ΓΕΩΡΓΙΟΣ ΜΑΥΡΩΤΑΣ: </w:t>
      </w:r>
      <w:r>
        <w:rPr>
          <w:rFonts w:eastAsia="Times New Roman" w:cs="Times New Roman"/>
          <w:szCs w:val="24"/>
        </w:rPr>
        <w:t>Παρών.</w:t>
      </w:r>
    </w:p>
    <w:p w14:paraId="04456B15" w14:textId="77777777" w:rsidR="00A53C3F" w:rsidRDefault="0019499A">
      <w:pPr>
        <w:spacing w:line="600" w:lineRule="auto"/>
        <w:ind w:firstLine="720"/>
        <w:contextualSpacing/>
        <w:jc w:val="both"/>
        <w:rPr>
          <w:rFonts w:eastAsia="Times New Roman" w:cs="Times New Roman"/>
          <w:b/>
          <w:szCs w:val="24"/>
        </w:rPr>
      </w:pPr>
      <w:r>
        <w:rPr>
          <w:rFonts w:eastAsia="Times New Roman" w:cs="Times New Roman"/>
          <w:b/>
          <w:szCs w:val="24"/>
        </w:rPr>
        <w:t xml:space="preserve">ΚΩΝΣΤΑΝΤΙΝΟΣ ΖΟΥΡΑΡΙΣ: </w:t>
      </w:r>
      <w:r>
        <w:rPr>
          <w:rFonts w:eastAsia="Times New Roman" w:cs="Times New Roman"/>
          <w:szCs w:val="24"/>
        </w:rPr>
        <w:t>Δεκτή, δεκτή.</w:t>
      </w:r>
    </w:p>
    <w:p w14:paraId="04456B16" w14:textId="77777777" w:rsidR="00A53C3F" w:rsidRDefault="0019499A">
      <w:pPr>
        <w:spacing w:line="600" w:lineRule="auto"/>
        <w:ind w:firstLine="720"/>
        <w:contextualSpacing/>
        <w:jc w:val="both"/>
        <w:rPr>
          <w:rFonts w:eastAsia="Times New Roman" w:cs="Times New Roman"/>
          <w:b/>
          <w:szCs w:val="24"/>
        </w:rPr>
      </w:pPr>
      <w:r>
        <w:rPr>
          <w:rFonts w:eastAsia="Times New Roman" w:cs="Times New Roman"/>
          <w:b/>
          <w:szCs w:val="24"/>
        </w:rPr>
        <w:t xml:space="preserve">ΙΩΑΝΝΗΣ ΣΑΡΙΔΗΣ: </w:t>
      </w:r>
      <w:r>
        <w:rPr>
          <w:rFonts w:eastAsia="Times New Roman" w:cs="Times New Roman"/>
          <w:szCs w:val="24"/>
        </w:rPr>
        <w:t>Παρών.</w:t>
      </w:r>
    </w:p>
    <w:p w14:paraId="04456B17"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Συνεπώς η τροπολογία με γενικό αριθμό 638 και ειδικό 59 έγινε δεκτή</w:t>
      </w:r>
      <w:r>
        <w:rPr>
          <w:rFonts w:eastAsia="Times New Roman" w:cs="Times New Roman"/>
          <w:szCs w:val="24"/>
        </w:rPr>
        <w:t>,</w:t>
      </w:r>
      <w:r>
        <w:rPr>
          <w:rFonts w:eastAsia="Times New Roman" w:cs="Times New Roman"/>
          <w:szCs w:val="24"/>
        </w:rPr>
        <w:t xml:space="preserve"> όπως τροποποιήθηκε από τον κύριο Υπουργό</w:t>
      </w:r>
      <w:r>
        <w:rPr>
          <w:rFonts w:eastAsia="Times New Roman" w:cs="Times New Roman"/>
          <w:szCs w:val="24"/>
        </w:rPr>
        <w:t xml:space="preserve"> κατά πλειοψηφία και εντάσσεται στο νομοσχέδιο ως ίδιο άρθρο. </w:t>
      </w:r>
    </w:p>
    <w:p w14:paraId="04456B18"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δεκτή η τροπολογία με γενικό αριθμό 639 και ειδικό 60 ως έχει;</w:t>
      </w:r>
    </w:p>
    <w:p w14:paraId="04456B19" w14:textId="77777777" w:rsidR="00A53C3F" w:rsidRDefault="0019499A">
      <w:pPr>
        <w:spacing w:line="600" w:lineRule="auto"/>
        <w:ind w:firstLine="720"/>
        <w:contextualSpacing/>
        <w:jc w:val="both"/>
        <w:rPr>
          <w:rFonts w:eastAsia="Times New Roman" w:cs="Times New Roman"/>
          <w:b/>
          <w:szCs w:val="24"/>
        </w:rPr>
      </w:pPr>
      <w:r>
        <w:rPr>
          <w:rFonts w:eastAsia="Times New Roman" w:cs="Times New Roman"/>
          <w:b/>
          <w:szCs w:val="24"/>
        </w:rPr>
        <w:t xml:space="preserve">ΝΙΚΟΛΑΟΣ ΘΗΒΑΙΟΣ: </w:t>
      </w:r>
      <w:r>
        <w:rPr>
          <w:rFonts w:eastAsia="Times New Roman" w:cs="Times New Roman"/>
          <w:szCs w:val="24"/>
        </w:rPr>
        <w:t>Δεκτή, δεκτή.</w:t>
      </w:r>
    </w:p>
    <w:p w14:paraId="04456B1A" w14:textId="77777777" w:rsidR="00A53C3F" w:rsidRDefault="0019499A">
      <w:pPr>
        <w:spacing w:line="600" w:lineRule="auto"/>
        <w:ind w:firstLine="720"/>
        <w:contextualSpacing/>
        <w:jc w:val="both"/>
        <w:rPr>
          <w:rFonts w:eastAsia="Times New Roman" w:cs="Times New Roman"/>
          <w:b/>
          <w:szCs w:val="24"/>
        </w:rPr>
      </w:pPr>
      <w:r>
        <w:rPr>
          <w:rFonts w:eastAsia="Times New Roman" w:cs="Times New Roman"/>
          <w:b/>
          <w:szCs w:val="24"/>
        </w:rPr>
        <w:t xml:space="preserve">ΜΑΞΙΜΟΣ ΧΑΡΑΚΟΠΟΥΛΟΣ: </w:t>
      </w:r>
      <w:r>
        <w:rPr>
          <w:rFonts w:eastAsia="Times New Roman" w:cs="Times New Roman"/>
          <w:szCs w:val="24"/>
        </w:rPr>
        <w:t>Παρών.</w:t>
      </w:r>
    </w:p>
    <w:p w14:paraId="04456B1B" w14:textId="77777777" w:rsidR="00A53C3F" w:rsidRDefault="0019499A">
      <w:pPr>
        <w:spacing w:line="600" w:lineRule="auto"/>
        <w:ind w:firstLine="720"/>
        <w:contextualSpacing/>
        <w:jc w:val="both"/>
        <w:rPr>
          <w:rFonts w:eastAsia="Times New Roman" w:cs="Times New Roman"/>
          <w:b/>
          <w:szCs w:val="24"/>
        </w:rPr>
      </w:pPr>
      <w:r>
        <w:rPr>
          <w:rFonts w:eastAsia="Times New Roman" w:cs="Times New Roman"/>
          <w:b/>
          <w:szCs w:val="24"/>
        </w:rPr>
        <w:t xml:space="preserve">ΠΑΝΑΓΙΩΤΗΣ ΗΛΙΟΠΟΥΛΟΣ: </w:t>
      </w:r>
      <w:r>
        <w:rPr>
          <w:rFonts w:eastAsia="Times New Roman" w:cs="Times New Roman"/>
          <w:szCs w:val="24"/>
        </w:rPr>
        <w:t>Κατά πλειοψηφία.</w:t>
      </w:r>
    </w:p>
    <w:p w14:paraId="04456B1C" w14:textId="77777777" w:rsidR="00A53C3F" w:rsidRDefault="0019499A">
      <w:pPr>
        <w:spacing w:line="600" w:lineRule="auto"/>
        <w:ind w:firstLine="720"/>
        <w:contextualSpacing/>
        <w:jc w:val="both"/>
        <w:rPr>
          <w:rFonts w:eastAsia="Times New Roman" w:cs="Times New Roman"/>
          <w:b/>
          <w:szCs w:val="24"/>
        </w:rPr>
      </w:pPr>
      <w:r>
        <w:rPr>
          <w:rFonts w:eastAsia="Times New Roman" w:cs="Times New Roman"/>
          <w:b/>
          <w:szCs w:val="24"/>
        </w:rPr>
        <w:lastRenderedPageBreak/>
        <w:t xml:space="preserve">ΔΗΜΗΤΡΙΟΣ ΚΩΝΣΤΑΝΤΟΠΟΥΛΟΣ: </w:t>
      </w:r>
      <w:r>
        <w:rPr>
          <w:rFonts w:eastAsia="Times New Roman" w:cs="Times New Roman"/>
          <w:szCs w:val="24"/>
        </w:rPr>
        <w:t>Δεκτή, δεκτή.</w:t>
      </w:r>
    </w:p>
    <w:p w14:paraId="04456B1D" w14:textId="77777777" w:rsidR="00A53C3F" w:rsidRDefault="0019499A">
      <w:pPr>
        <w:spacing w:line="600" w:lineRule="auto"/>
        <w:ind w:firstLine="720"/>
        <w:contextualSpacing/>
        <w:jc w:val="both"/>
        <w:rPr>
          <w:rFonts w:eastAsia="Times New Roman" w:cs="Times New Roman"/>
          <w:b/>
          <w:szCs w:val="24"/>
        </w:rPr>
      </w:pPr>
      <w:r>
        <w:rPr>
          <w:rFonts w:eastAsia="Times New Roman" w:cs="Times New Roman"/>
          <w:b/>
          <w:szCs w:val="24"/>
        </w:rPr>
        <w:t xml:space="preserve">ΣΤΑΥΡΟΣ ΤΑΣΣΟΣ: </w:t>
      </w:r>
      <w:r>
        <w:rPr>
          <w:rFonts w:eastAsia="Times New Roman" w:cs="Times New Roman"/>
          <w:szCs w:val="24"/>
        </w:rPr>
        <w:t>Δεκτή, δεκτή.</w:t>
      </w:r>
    </w:p>
    <w:p w14:paraId="04456B1E" w14:textId="77777777" w:rsidR="00A53C3F" w:rsidRDefault="0019499A">
      <w:pPr>
        <w:spacing w:line="600" w:lineRule="auto"/>
        <w:ind w:firstLine="720"/>
        <w:contextualSpacing/>
        <w:jc w:val="both"/>
        <w:rPr>
          <w:rFonts w:eastAsia="Times New Roman" w:cs="Times New Roman"/>
          <w:b/>
          <w:szCs w:val="24"/>
        </w:rPr>
      </w:pPr>
      <w:r>
        <w:rPr>
          <w:rFonts w:eastAsia="Times New Roman" w:cs="Times New Roman"/>
          <w:b/>
          <w:szCs w:val="24"/>
        </w:rPr>
        <w:t xml:space="preserve">ΓΕΩΡΓΙΟΣ ΜΑΥΡΩΤΑΣ: </w:t>
      </w:r>
      <w:r>
        <w:rPr>
          <w:rFonts w:eastAsia="Times New Roman" w:cs="Times New Roman"/>
          <w:szCs w:val="24"/>
        </w:rPr>
        <w:t>Δεκτή, δεκτή.</w:t>
      </w:r>
    </w:p>
    <w:p w14:paraId="04456B1F" w14:textId="77777777" w:rsidR="00A53C3F" w:rsidRDefault="0019499A">
      <w:pPr>
        <w:spacing w:line="600" w:lineRule="auto"/>
        <w:ind w:firstLine="720"/>
        <w:contextualSpacing/>
        <w:jc w:val="both"/>
        <w:rPr>
          <w:rFonts w:eastAsia="Times New Roman" w:cs="Times New Roman"/>
          <w:b/>
          <w:szCs w:val="24"/>
        </w:rPr>
      </w:pPr>
      <w:r>
        <w:rPr>
          <w:rFonts w:eastAsia="Times New Roman" w:cs="Times New Roman"/>
          <w:b/>
          <w:szCs w:val="24"/>
        </w:rPr>
        <w:t xml:space="preserve">ΚΩΝΣΤΑΝΤΙΝΟΣ ΖΟΥΡΑΡΙΣ: </w:t>
      </w:r>
      <w:r>
        <w:rPr>
          <w:rFonts w:eastAsia="Times New Roman" w:cs="Times New Roman"/>
          <w:szCs w:val="24"/>
        </w:rPr>
        <w:t>Δεκτή, δεκτή.</w:t>
      </w:r>
    </w:p>
    <w:p w14:paraId="04456B20" w14:textId="77777777" w:rsidR="00A53C3F" w:rsidRDefault="0019499A">
      <w:pPr>
        <w:spacing w:line="600" w:lineRule="auto"/>
        <w:ind w:firstLine="720"/>
        <w:contextualSpacing/>
        <w:jc w:val="both"/>
        <w:rPr>
          <w:rFonts w:eastAsia="Times New Roman" w:cs="Times New Roman"/>
          <w:b/>
          <w:szCs w:val="24"/>
        </w:rPr>
      </w:pPr>
      <w:r>
        <w:rPr>
          <w:rFonts w:eastAsia="Times New Roman" w:cs="Times New Roman"/>
          <w:b/>
          <w:szCs w:val="24"/>
        </w:rPr>
        <w:t xml:space="preserve">ΙΩΑΝΝΗΣ ΣΑΡΙΔΗΣ: </w:t>
      </w:r>
      <w:r>
        <w:rPr>
          <w:rFonts w:eastAsia="Times New Roman" w:cs="Times New Roman"/>
          <w:szCs w:val="24"/>
        </w:rPr>
        <w:t>Δεκτή, δεκτή.</w:t>
      </w:r>
    </w:p>
    <w:p w14:paraId="04456B21"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Συνεπώς</w:t>
      </w:r>
      <w:r>
        <w:rPr>
          <w:rFonts w:eastAsia="Times New Roman" w:cs="Times New Roman"/>
          <w:szCs w:val="24"/>
        </w:rPr>
        <w:t xml:space="preserve"> η τροπολογία με γενικό αριθμό 639 και ειδικό 60 έγινε δεκτή ως έχει κατά πλειοψηφία και εντάσσεται στο νομοσχέδιο ως ίδιο άρθρο. </w:t>
      </w:r>
    </w:p>
    <w:p w14:paraId="04456B22"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δεκτή η τροπολογία με γενικό αριθμό 640 και ειδικό 61 ως έχει;</w:t>
      </w:r>
    </w:p>
    <w:p w14:paraId="04456B23" w14:textId="77777777" w:rsidR="00A53C3F" w:rsidRDefault="0019499A">
      <w:pPr>
        <w:spacing w:line="600" w:lineRule="auto"/>
        <w:ind w:firstLine="720"/>
        <w:contextualSpacing/>
        <w:jc w:val="both"/>
        <w:rPr>
          <w:rFonts w:eastAsia="Times New Roman" w:cs="Times New Roman"/>
          <w:b/>
          <w:szCs w:val="24"/>
        </w:rPr>
      </w:pPr>
      <w:r>
        <w:rPr>
          <w:rFonts w:eastAsia="Times New Roman" w:cs="Times New Roman"/>
          <w:b/>
          <w:szCs w:val="24"/>
        </w:rPr>
        <w:t xml:space="preserve">ΝΙΚΟΛΑΟΣ ΘΗΒΑΙΟΣ: </w:t>
      </w:r>
      <w:r>
        <w:rPr>
          <w:rFonts w:eastAsia="Times New Roman" w:cs="Times New Roman"/>
          <w:szCs w:val="24"/>
        </w:rPr>
        <w:t>Δεκτή, δεκτή.</w:t>
      </w:r>
    </w:p>
    <w:p w14:paraId="04456B24"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ΜΑΞΙ</w:t>
      </w:r>
      <w:r>
        <w:rPr>
          <w:rFonts w:eastAsia="Times New Roman" w:cs="Times New Roman"/>
          <w:b/>
          <w:szCs w:val="24"/>
        </w:rPr>
        <w:t xml:space="preserve">ΜΟΣ ΧΑΡΑΚΟΠΟΥΛΟΣ: </w:t>
      </w:r>
      <w:r>
        <w:rPr>
          <w:rFonts w:eastAsia="Times New Roman" w:cs="Times New Roman"/>
          <w:szCs w:val="24"/>
        </w:rPr>
        <w:t>Κατά πλειοψηφία.</w:t>
      </w:r>
    </w:p>
    <w:p w14:paraId="04456B25"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ΗΛΙΟΠΟΥΛΟΣ: </w:t>
      </w:r>
      <w:r>
        <w:rPr>
          <w:rFonts w:eastAsia="Times New Roman" w:cs="Times New Roman"/>
          <w:szCs w:val="24"/>
        </w:rPr>
        <w:t>Κατά πλειοψηφία.</w:t>
      </w:r>
    </w:p>
    <w:p w14:paraId="04456B26" w14:textId="77777777" w:rsidR="00A53C3F" w:rsidRDefault="0019499A">
      <w:pPr>
        <w:spacing w:line="600" w:lineRule="auto"/>
        <w:ind w:firstLine="720"/>
        <w:contextualSpacing/>
        <w:jc w:val="both"/>
        <w:rPr>
          <w:rFonts w:eastAsia="Times New Roman" w:cs="Times New Roman"/>
          <w:b/>
          <w:szCs w:val="24"/>
        </w:rPr>
      </w:pPr>
      <w:r>
        <w:rPr>
          <w:rFonts w:eastAsia="Times New Roman" w:cs="Times New Roman"/>
          <w:b/>
          <w:szCs w:val="24"/>
        </w:rPr>
        <w:lastRenderedPageBreak/>
        <w:t xml:space="preserve">ΔΗΜΗΤΡΙΟΣ ΚΩΝΣΤΑΝΤΟΠΟΥΛΟΣ: </w:t>
      </w:r>
      <w:r>
        <w:rPr>
          <w:rFonts w:eastAsia="Times New Roman" w:cs="Times New Roman"/>
          <w:szCs w:val="24"/>
        </w:rPr>
        <w:t>Δεκτή, δεκτή.</w:t>
      </w:r>
    </w:p>
    <w:p w14:paraId="04456B27"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ΣΤΑΥΡΟΣ ΤΑΣΣΟΣ: </w:t>
      </w:r>
      <w:r>
        <w:rPr>
          <w:rFonts w:eastAsia="Times New Roman" w:cs="Times New Roman"/>
          <w:szCs w:val="24"/>
        </w:rPr>
        <w:t>Παρών.</w:t>
      </w:r>
    </w:p>
    <w:p w14:paraId="04456B28" w14:textId="77777777" w:rsidR="00A53C3F" w:rsidRDefault="0019499A">
      <w:pPr>
        <w:spacing w:line="600" w:lineRule="auto"/>
        <w:ind w:firstLine="720"/>
        <w:contextualSpacing/>
        <w:jc w:val="both"/>
        <w:rPr>
          <w:rFonts w:eastAsia="Times New Roman" w:cs="Times New Roman"/>
          <w:b/>
          <w:szCs w:val="24"/>
        </w:rPr>
      </w:pPr>
      <w:r>
        <w:rPr>
          <w:rFonts w:eastAsia="Times New Roman" w:cs="Times New Roman"/>
          <w:b/>
          <w:szCs w:val="24"/>
        </w:rPr>
        <w:t xml:space="preserve">ΓΕΩΡΓΙΟΣ ΜΑΥΡΩΤΑΣ: </w:t>
      </w:r>
      <w:r>
        <w:rPr>
          <w:rFonts w:eastAsia="Times New Roman" w:cs="Times New Roman"/>
          <w:szCs w:val="24"/>
        </w:rPr>
        <w:t>Δεκτή, δεκτή.</w:t>
      </w:r>
    </w:p>
    <w:p w14:paraId="04456B29" w14:textId="77777777" w:rsidR="00A53C3F" w:rsidRDefault="0019499A">
      <w:pPr>
        <w:spacing w:line="600" w:lineRule="auto"/>
        <w:ind w:firstLine="720"/>
        <w:contextualSpacing/>
        <w:jc w:val="both"/>
        <w:rPr>
          <w:rFonts w:eastAsia="Times New Roman" w:cs="Times New Roman"/>
          <w:b/>
          <w:szCs w:val="24"/>
        </w:rPr>
      </w:pPr>
      <w:r>
        <w:rPr>
          <w:rFonts w:eastAsia="Times New Roman" w:cs="Times New Roman"/>
          <w:b/>
          <w:szCs w:val="24"/>
        </w:rPr>
        <w:t xml:space="preserve">ΚΩΝΣΤΑΝΤΙΝΟΣ ΖΟΥΡΑΡΙΣ: </w:t>
      </w:r>
      <w:r>
        <w:rPr>
          <w:rFonts w:eastAsia="Times New Roman" w:cs="Times New Roman"/>
          <w:szCs w:val="24"/>
        </w:rPr>
        <w:t>Δεκτή, δεκτή.</w:t>
      </w:r>
    </w:p>
    <w:p w14:paraId="04456B2A" w14:textId="77777777" w:rsidR="00A53C3F" w:rsidRDefault="0019499A">
      <w:pPr>
        <w:spacing w:line="600" w:lineRule="auto"/>
        <w:ind w:firstLine="720"/>
        <w:contextualSpacing/>
        <w:jc w:val="both"/>
        <w:rPr>
          <w:rFonts w:eastAsia="Times New Roman" w:cs="Times New Roman"/>
          <w:b/>
          <w:szCs w:val="24"/>
        </w:rPr>
      </w:pPr>
      <w:r>
        <w:rPr>
          <w:rFonts w:eastAsia="Times New Roman" w:cs="Times New Roman"/>
          <w:b/>
          <w:szCs w:val="24"/>
        </w:rPr>
        <w:t xml:space="preserve">ΙΩΑΝΝΗΣ ΣΑΡΙΔΗΣ: </w:t>
      </w:r>
      <w:r>
        <w:rPr>
          <w:rFonts w:eastAsia="Times New Roman" w:cs="Times New Roman"/>
          <w:szCs w:val="24"/>
        </w:rPr>
        <w:t>Δεκτή, δεκτή.</w:t>
      </w:r>
    </w:p>
    <w:p w14:paraId="04456B2B"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w:t>
      </w:r>
      <w:r>
        <w:rPr>
          <w:rFonts w:eastAsia="Times New Roman" w:cs="Times New Roman"/>
          <w:b/>
          <w:szCs w:val="24"/>
        </w:rPr>
        <w:t xml:space="preserve">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Συνεπώς η τροπολογία με γενικό αριθμό 640 και ειδικό 61 έγινε δεκτή ως έχει κατά πλειοψηφία και εντάσσεται στο νομοσχέδιο ως ίδιο άρθρο. </w:t>
      </w:r>
    </w:p>
    <w:p w14:paraId="04456B2C"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δεκτή η τροπολογία με γενικό αριθμό 641 και ειδικό 62</w:t>
      </w:r>
      <w:r>
        <w:rPr>
          <w:rFonts w:eastAsia="Times New Roman" w:cs="Times New Roman"/>
          <w:szCs w:val="24"/>
        </w:rPr>
        <w:t>,</w:t>
      </w:r>
      <w:r>
        <w:rPr>
          <w:rFonts w:eastAsia="Times New Roman" w:cs="Times New Roman"/>
          <w:szCs w:val="24"/>
        </w:rPr>
        <w:t xml:space="preserve"> όπως τροποποιήθηκε </w:t>
      </w:r>
      <w:r>
        <w:rPr>
          <w:rFonts w:eastAsia="Times New Roman" w:cs="Times New Roman"/>
          <w:szCs w:val="24"/>
        </w:rPr>
        <w:t>από τον κύριο Υπουργό;</w:t>
      </w:r>
    </w:p>
    <w:p w14:paraId="04456B2D"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ΘΗΒΑΙΟΣ: </w:t>
      </w:r>
      <w:r>
        <w:rPr>
          <w:rFonts w:eastAsia="Times New Roman" w:cs="Times New Roman"/>
          <w:szCs w:val="24"/>
        </w:rPr>
        <w:t>Δεκτή, δεκτή.</w:t>
      </w:r>
    </w:p>
    <w:p w14:paraId="04456B2E"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ΜΑΞΙΜΟΣ ΧΑΡΑΚΟΠΟΥΛΟΣ: </w:t>
      </w:r>
      <w:r>
        <w:rPr>
          <w:rFonts w:eastAsia="Times New Roman" w:cs="Times New Roman"/>
          <w:szCs w:val="24"/>
        </w:rPr>
        <w:t>Κατά πλειοψηφία.</w:t>
      </w:r>
    </w:p>
    <w:p w14:paraId="04456B2F"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ΠΑΝΑΓΙΩΤΗΣ ΗΛΙΟΠΟΥΛΟΣ: </w:t>
      </w:r>
      <w:r>
        <w:rPr>
          <w:rFonts w:eastAsia="Times New Roman" w:cs="Times New Roman"/>
          <w:szCs w:val="24"/>
        </w:rPr>
        <w:t>Κατά πλειοψηφία.</w:t>
      </w:r>
    </w:p>
    <w:p w14:paraId="04456B30"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Κατά πλειοψηφία.</w:t>
      </w:r>
    </w:p>
    <w:p w14:paraId="04456B31"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ΣΤΑΥΡΟΣ ΤΑΣΣΟΣ: </w:t>
      </w:r>
      <w:r>
        <w:rPr>
          <w:rFonts w:eastAsia="Times New Roman" w:cs="Times New Roman"/>
          <w:szCs w:val="24"/>
        </w:rPr>
        <w:t>Κατά πλειοψηφία.</w:t>
      </w:r>
    </w:p>
    <w:p w14:paraId="04456B32"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Κατά πλειοψηφία.</w:t>
      </w:r>
    </w:p>
    <w:p w14:paraId="04456B33" w14:textId="77777777" w:rsidR="00A53C3F" w:rsidRDefault="0019499A">
      <w:pPr>
        <w:spacing w:line="600" w:lineRule="auto"/>
        <w:ind w:firstLine="720"/>
        <w:contextualSpacing/>
        <w:jc w:val="both"/>
        <w:rPr>
          <w:rFonts w:eastAsia="Times New Roman" w:cs="Times New Roman"/>
          <w:b/>
          <w:szCs w:val="24"/>
        </w:rPr>
      </w:pPr>
      <w:r>
        <w:rPr>
          <w:rFonts w:eastAsia="Times New Roman" w:cs="Times New Roman"/>
          <w:b/>
          <w:szCs w:val="24"/>
        </w:rPr>
        <w:t>ΚΩΝΣΤΑΝΤΙ</w:t>
      </w:r>
      <w:r>
        <w:rPr>
          <w:rFonts w:eastAsia="Times New Roman" w:cs="Times New Roman"/>
          <w:b/>
          <w:szCs w:val="24"/>
        </w:rPr>
        <w:t xml:space="preserve">ΝΟΣ ΖΟΥΡΑΡΙΣ: </w:t>
      </w:r>
      <w:r>
        <w:rPr>
          <w:rFonts w:eastAsia="Times New Roman" w:cs="Times New Roman"/>
          <w:szCs w:val="24"/>
        </w:rPr>
        <w:t>Δεκτή, δεκτή.</w:t>
      </w:r>
    </w:p>
    <w:p w14:paraId="04456B34"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Κατά πλειοψηφία.</w:t>
      </w:r>
    </w:p>
    <w:p w14:paraId="04456B35"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Συνεπώς η τροπολογία με γενικό αριθμό 641 και ειδικό 62 έγινε δεκτή</w:t>
      </w:r>
      <w:r>
        <w:rPr>
          <w:rFonts w:eastAsia="Times New Roman" w:cs="Times New Roman"/>
          <w:szCs w:val="24"/>
        </w:rPr>
        <w:t>,</w:t>
      </w:r>
      <w:r>
        <w:rPr>
          <w:rFonts w:eastAsia="Times New Roman" w:cs="Times New Roman"/>
          <w:szCs w:val="24"/>
        </w:rPr>
        <w:t xml:space="preserve"> όπως τροποποιήθηκε από τον κύριο Υπουργό</w:t>
      </w:r>
      <w:r>
        <w:rPr>
          <w:rFonts w:eastAsia="Times New Roman" w:cs="Times New Roman"/>
          <w:szCs w:val="24"/>
        </w:rPr>
        <w:t>,</w:t>
      </w:r>
      <w:r>
        <w:rPr>
          <w:rFonts w:eastAsia="Times New Roman" w:cs="Times New Roman"/>
          <w:szCs w:val="24"/>
        </w:rPr>
        <w:t xml:space="preserve"> κατά πλειοψηφία και εντάσσεται στο νομοσχέδιο ως ίδιο άρθρο. </w:t>
      </w:r>
    </w:p>
    <w:p w14:paraId="04456B36"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δεκτή η τροπολογία με γενικό αριθμό 642 και ειδικό αριθμό 63 ως έχει;</w:t>
      </w:r>
    </w:p>
    <w:p w14:paraId="04456B37" w14:textId="77777777" w:rsidR="00A53C3F" w:rsidRDefault="0019499A">
      <w:pPr>
        <w:spacing w:line="600" w:lineRule="auto"/>
        <w:ind w:firstLine="720"/>
        <w:contextualSpacing/>
        <w:jc w:val="both"/>
        <w:rPr>
          <w:rFonts w:eastAsia="Times New Roman" w:cs="Times New Roman"/>
          <w:b/>
          <w:szCs w:val="24"/>
        </w:rPr>
      </w:pPr>
      <w:r>
        <w:rPr>
          <w:rFonts w:eastAsia="Times New Roman" w:cs="Times New Roman"/>
          <w:b/>
          <w:szCs w:val="24"/>
        </w:rPr>
        <w:t xml:space="preserve">ΝΙΚΟΛΑΟΣ ΘΗΒΑΙΟΣ: </w:t>
      </w:r>
      <w:r>
        <w:rPr>
          <w:rFonts w:eastAsia="Times New Roman" w:cs="Times New Roman"/>
          <w:szCs w:val="24"/>
        </w:rPr>
        <w:t>Δεκτή, δεκτή.</w:t>
      </w:r>
    </w:p>
    <w:p w14:paraId="04456B38"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ΜΑΞΙΜΟΣ ΧΑΡΑΚΟΠΟΥΛΟΣ: </w:t>
      </w:r>
      <w:r>
        <w:rPr>
          <w:rFonts w:eastAsia="Times New Roman" w:cs="Times New Roman"/>
          <w:szCs w:val="24"/>
        </w:rPr>
        <w:t>Κατά πλειοψηφία.</w:t>
      </w:r>
    </w:p>
    <w:p w14:paraId="04456B39"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ΗΛΙΟΠΟΥΛΟΣ: </w:t>
      </w:r>
      <w:r>
        <w:rPr>
          <w:rFonts w:eastAsia="Times New Roman" w:cs="Times New Roman"/>
          <w:szCs w:val="24"/>
        </w:rPr>
        <w:t>Κατ</w:t>
      </w:r>
      <w:r>
        <w:rPr>
          <w:rFonts w:eastAsia="Times New Roman" w:cs="Times New Roman"/>
          <w:szCs w:val="24"/>
        </w:rPr>
        <w:t>ά πλειοψηφία.</w:t>
      </w:r>
    </w:p>
    <w:p w14:paraId="04456B3A" w14:textId="77777777" w:rsidR="00A53C3F" w:rsidRDefault="0019499A">
      <w:pPr>
        <w:spacing w:line="600" w:lineRule="auto"/>
        <w:ind w:firstLine="720"/>
        <w:contextualSpacing/>
        <w:jc w:val="both"/>
        <w:rPr>
          <w:rFonts w:eastAsia="Times New Roman" w:cs="Times New Roman"/>
          <w:b/>
          <w:szCs w:val="24"/>
        </w:rPr>
      </w:pPr>
      <w:r>
        <w:rPr>
          <w:rFonts w:eastAsia="Times New Roman" w:cs="Times New Roman"/>
          <w:b/>
          <w:szCs w:val="24"/>
        </w:rPr>
        <w:t xml:space="preserve">ΔΗΜΗΤΡΙΟΣ ΚΩΝΣΤΑΝΤΟΠΟΥΛΟΣ: </w:t>
      </w:r>
      <w:r>
        <w:rPr>
          <w:rFonts w:eastAsia="Times New Roman" w:cs="Times New Roman"/>
          <w:szCs w:val="24"/>
        </w:rPr>
        <w:t>Δεκτή, δεκτή.</w:t>
      </w:r>
    </w:p>
    <w:p w14:paraId="04456B3B"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ΣΤΑΥΡΟΣ ΤΑΣΣΟΣ: </w:t>
      </w:r>
      <w:r>
        <w:rPr>
          <w:rFonts w:eastAsia="Times New Roman" w:cs="Times New Roman"/>
          <w:szCs w:val="24"/>
        </w:rPr>
        <w:t>Κατά πλειοψηφία.</w:t>
      </w:r>
    </w:p>
    <w:p w14:paraId="04456B3C" w14:textId="77777777" w:rsidR="00A53C3F" w:rsidRDefault="0019499A">
      <w:pPr>
        <w:spacing w:line="600" w:lineRule="auto"/>
        <w:ind w:firstLine="720"/>
        <w:contextualSpacing/>
        <w:jc w:val="both"/>
        <w:rPr>
          <w:rFonts w:eastAsia="Times New Roman" w:cs="Times New Roman"/>
          <w:b/>
          <w:szCs w:val="24"/>
        </w:rPr>
      </w:pPr>
      <w:r>
        <w:rPr>
          <w:rFonts w:eastAsia="Times New Roman" w:cs="Times New Roman"/>
          <w:b/>
          <w:szCs w:val="24"/>
        </w:rPr>
        <w:t xml:space="preserve">ΓΕΩΡΓΙΟΣ ΜΑΥΡΩΤΑΣ: </w:t>
      </w:r>
      <w:r>
        <w:rPr>
          <w:rFonts w:eastAsia="Times New Roman" w:cs="Times New Roman"/>
          <w:szCs w:val="24"/>
        </w:rPr>
        <w:t>Δεκτή, δεκτή.</w:t>
      </w:r>
    </w:p>
    <w:p w14:paraId="04456B3D" w14:textId="77777777" w:rsidR="00A53C3F" w:rsidRDefault="0019499A">
      <w:pPr>
        <w:spacing w:line="600" w:lineRule="auto"/>
        <w:ind w:firstLine="720"/>
        <w:contextualSpacing/>
        <w:jc w:val="both"/>
        <w:rPr>
          <w:rFonts w:eastAsia="Times New Roman" w:cs="Times New Roman"/>
          <w:b/>
          <w:szCs w:val="24"/>
        </w:rPr>
      </w:pPr>
      <w:r>
        <w:rPr>
          <w:rFonts w:eastAsia="Times New Roman" w:cs="Times New Roman"/>
          <w:b/>
          <w:szCs w:val="24"/>
        </w:rPr>
        <w:t xml:space="preserve">ΚΩΝΣΤΑΝΤΙΝΟΣ ΖΟΥΡΑΡΙΣ: </w:t>
      </w:r>
      <w:r>
        <w:rPr>
          <w:rFonts w:eastAsia="Times New Roman" w:cs="Times New Roman"/>
          <w:szCs w:val="24"/>
        </w:rPr>
        <w:t>Δεκτή, δεκτή.</w:t>
      </w:r>
    </w:p>
    <w:p w14:paraId="04456B3E" w14:textId="77777777" w:rsidR="00A53C3F" w:rsidRDefault="0019499A">
      <w:pPr>
        <w:spacing w:line="600" w:lineRule="auto"/>
        <w:ind w:firstLine="720"/>
        <w:contextualSpacing/>
        <w:jc w:val="both"/>
        <w:rPr>
          <w:rFonts w:eastAsia="Times New Roman" w:cs="Times New Roman"/>
          <w:b/>
          <w:szCs w:val="24"/>
        </w:rPr>
      </w:pPr>
      <w:r>
        <w:rPr>
          <w:rFonts w:eastAsia="Times New Roman" w:cs="Times New Roman"/>
          <w:b/>
          <w:szCs w:val="24"/>
        </w:rPr>
        <w:t xml:space="preserve">ΙΩΑΝΝΗΣ ΣΑΡΙΔΗΣ: </w:t>
      </w:r>
      <w:r>
        <w:rPr>
          <w:rFonts w:eastAsia="Times New Roman" w:cs="Times New Roman"/>
          <w:szCs w:val="24"/>
        </w:rPr>
        <w:t>Δεκτή, δεκτή.</w:t>
      </w:r>
    </w:p>
    <w:p w14:paraId="04456B3F"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Συνεπώς</w:t>
      </w:r>
      <w:r>
        <w:rPr>
          <w:rFonts w:eastAsia="Times New Roman" w:cs="Times New Roman"/>
          <w:szCs w:val="24"/>
        </w:rPr>
        <w:t xml:space="preserve"> η τροπολογία με γενικό αριθμό 642 και ειδικό 63 έγινε δεκτή ως έχει κατά πλειοψηφία και εντάσσεται στο νομοσχέδιο ως ίδιο άρθρο. </w:t>
      </w:r>
    </w:p>
    <w:p w14:paraId="04456B40"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δεκτή η τροπολογία με γενικό αριθμό 643 και ειδικό 64 ως έχει;</w:t>
      </w:r>
    </w:p>
    <w:p w14:paraId="04456B41" w14:textId="77777777" w:rsidR="00A53C3F" w:rsidRDefault="0019499A">
      <w:pPr>
        <w:spacing w:line="600" w:lineRule="auto"/>
        <w:ind w:firstLine="720"/>
        <w:contextualSpacing/>
        <w:jc w:val="both"/>
        <w:rPr>
          <w:rFonts w:eastAsia="Times New Roman" w:cs="Times New Roman"/>
          <w:b/>
          <w:szCs w:val="24"/>
        </w:rPr>
      </w:pPr>
      <w:r>
        <w:rPr>
          <w:rFonts w:eastAsia="Times New Roman" w:cs="Times New Roman"/>
          <w:b/>
          <w:szCs w:val="24"/>
        </w:rPr>
        <w:t xml:space="preserve">ΝΙΚΟΛΑΟΣ ΘΗΒΑΙΟΣ: </w:t>
      </w:r>
      <w:r>
        <w:rPr>
          <w:rFonts w:eastAsia="Times New Roman" w:cs="Times New Roman"/>
          <w:szCs w:val="24"/>
        </w:rPr>
        <w:t>Δεκτή, δεκτή.</w:t>
      </w:r>
    </w:p>
    <w:p w14:paraId="04456B42"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lastRenderedPageBreak/>
        <w:t>ΜΑΞΙ</w:t>
      </w:r>
      <w:r>
        <w:rPr>
          <w:rFonts w:eastAsia="Times New Roman" w:cs="Times New Roman"/>
          <w:b/>
          <w:szCs w:val="24"/>
        </w:rPr>
        <w:t xml:space="preserve">ΜΟΣ ΧΑΡΑΚΟΠΟΥΛΟΣ: </w:t>
      </w:r>
      <w:r>
        <w:rPr>
          <w:rFonts w:eastAsia="Times New Roman" w:cs="Times New Roman"/>
          <w:szCs w:val="24"/>
        </w:rPr>
        <w:t>Κατά πλειοψηφία.</w:t>
      </w:r>
    </w:p>
    <w:p w14:paraId="04456B43"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ΗΛΙΟΠΟΥΛΟΣ: </w:t>
      </w:r>
      <w:r>
        <w:rPr>
          <w:rFonts w:eastAsia="Times New Roman" w:cs="Times New Roman"/>
          <w:szCs w:val="24"/>
        </w:rPr>
        <w:t>Κατά πλειοψηφία.</w:t>
      </w:r>
    </w:p>
    <w:p w14:paraId="04456B44" w14:textId="77777777" w:rsidR="00A53C3F" w:rsidRDefault="0019499A">
      <w:pPr>
        <w:spacing w:line="600" w:lineRule="auto"/>
        <w:ind w:firstLine="720"/>
        <w:contextualSpacing/>
        <w:jc w:val="both"/>
        <w:rPr>
          <w:rFonts w:eastAsia="Times New Roman" w:cs="Times New Roman"/>
          <w:b/>
          <w:szCs w:val="24"/>
        </w:rPr>
      </w:pPr>
      <w:r>
        <w:rPr>
          <w:rFonts w:eastAsia="Times New Roman" w:cs="Times New Roman"/>
          <w:b/>
          <w:szCs w:val="24"/>
        </w:rPr>
        <w:t xml:space="preserve">ΔΗΜΗΤΡΙΟΣ ΚΩΝΣΤΑΝΤΟΠΟΥΛΟΣ: </w:t>
      </w:r>
      <w:r>
        <w:rPr>
          <w:rFonts w:eastAsia="Times New Roman" w:cs="Times New Roman"/>
          <w:szCs w:val="24"/>
        </w:rPr>
        <w:t>Δεκτή, δεκτή.</w:t>
      </w:r>
    </w:p>
    <w:p w14:paraId="04456B45" w14:textId="77777777" w:rsidR="00A53C3F" w:rsidRDefault="0019499A">
      <w:pPr>
        <w:spacing w:line="600" w:lineRule="auto"/>
        <w:ind w:firstLine="720"/>
        <w:contextualSpacing/>
        <w:jc w:val="both"/>
        <w:rPr>
          <w:rFonts w:eastAsia="Times New Roman" w:cs="Times New Roman"/>
          <w:b/>
          <w:szCs w:val="24"/>
        </w:rPr>
      </w:pPr>
      <w:r>
        <w:rPr>
          <w:rFonts w:eastAsia="Times New Roman" w:cs="Times New Roman"/>
          <w:b/>
          <w:szCs w:val="24"/>
        </w:rPr>
        <w:t xml:space="preserve">ΣΤΑΥΡΟΣ ΤΑΣΣΟΣ: </w:t>
      </w:r>
      <w:r>
        <w:rPr>
          <w:rFonts w:eastAsia="Times New Roman" w:cs="Times New Roman"/>
          <w:szCs w:val="24"/>
        </w:rPr>
        <w:t>Δεκτή, δεκτή.</w:t>
      </w:r>
    </w:p>
    <w:p w14:paraId="04456B46" w14:textId="77777777" w:rsidR="00A53C3F" w:rsidRDefault="0019499A">
      <w:pPr>
        <w:spacing w:line="600" w:lineRule="auto"/>
        <w:ind w:firstLine="720"/>
        <w:contextualSpacing/>
        <w:jc w:val="both"/>
        <w:rPr>
          <w:rFonts w:eastAsia="Times New Roman" w:cs="Times New Roman"/>
          <w:b/>
          <w:szCs w:val="24"/>
        </w:rPr>
      </w:pPr>
      <w:r>
        <w:rPr>
          <w:rFonts w:eastAsia="Times New Roman" w:cs="Times New Roman"/>
          <w:b/>
          <w:szCs w:val="24"/>
        </w:rPr>
        <w:t xml:space="preserve">ΓΕΩΡΓΙΟΣ ΜΑΥΡΩΤΑΣ: </w:t>
      </w:r>
      <w:r>
        <w:rPr>
          <w:rFonts w:eastAsia="Times New Roman" w:cs="Times New Roman"/>
          <w:szCs w:val="24"/>
        </w:rPr>
        <w:t>Δεκτή, δεκτή.</w:t>
      </w:r>
    </w:p>
    <w:p w14:paraId="04456B47" w14:textId="77777777" w:rsidR="00A53C3F" w:rsidRDefault="0019499A">
      <w:pPr>
        <w:spacing w:line="600" w:lineRule="auto"/>
        <w:ind w:firstLine="720"/>
        <w:contextualSpacing/>
        <w:jc w:val="both"/>
        <w:rPr>
          <w:rFonts w:eastAsia="Times New Roman" w:cs="Times New Roman"/>
          <w:b/>
          <w:szCs w:val="24"/>
        </w:rPr>
      </w:pPr>
      <w:r>
        <w:rPr>
          <w:rFonts w:eastAsia="Times New Roman" w:cs="Times New Roman"/>
          <w:b/>
          <w:szCs w:val="24"/>
        </w:rPr>
        <w:t xml:space="preserve">ΚΩΝΣΤΑΝΤΙΝΟΣ ΖΟΥΡΑΡΙΣ: </w:t>
      </w:r>
      <w:r>
        <w:rPr>
          <w:rFonts w:eastAsia="Times New Roman" w:cs="Times New Roman"/>
          <w:szCs w:val="24"/>
        </w:rPr>
        <w:t>Δεκτή, δεκτή.</w:t>
      </w:r>
    </w:p>
    <w:p w14:paraId="04456B48" w14:textId="77777777" w:rsidR="00A53C3F" w:rsidRDefault="0019499A">
      <w:pPr>
        <w:spacing w:line="600" w:lineRule="auto"/>
        <w:ind w:firstLine="720"/>
        <w:contextualSpacing/>
        <w:jc w:val="both"/>
        <w:rPr>
          <w:rFonts w:eastAsia="Times New Roman" w:cs="Times New Roman"/>
          <w:b/>
          <w:szCs w:val="24"/>
        </w:rPr>
      </w:pPr>
      <w:r>
        <w:rPr>
          <w:rFonts w:eastAsia="Times New Roman" w:cs="Times New Roman"/>
          <w:b/>
          <w:szCs w:val="24"/>
        </w:rPr>
        <w:t xml:space="preserve">ΙΩΑΝΝΗΣ ΣΑΡΙΔΗΣ: </w:t>
      </w:r>
      <w:r>
        <w:rPr>
          <w:rFonts w:eastAsia="Times New Roman" w:cs="Times New Roman"/>
          <w:szCs w:val="24"/>
        </w:rPr>
        <w:t>Δεκτή, δεκτή.</w:t>
      </w:r>
    </w:p>
    <w:p w14:paraId="04456B49"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ΠΡΟΕΔΡΕΥΩ</w:t>
      </w:r>
      <w:r>
        <w:rPr>
          <w:rFonts w:eastAsia="Times New Roman" w:cs="Times New Roman"/>
          <w:b/>
          <w:szCs w:val="24"/>
        </w:rPr>
        <w:t xml:space="preserve">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Συνεπώς η τροπολογία με γενικό αριθμό 643 και ειδικό 64 έγινε δεκτή ως έχει κατά πλειοψηφία και εντάσσεται στο νομοσχέδιο ως ίδιο άρθρο. </w:t>
      </w:r>
    </w:p>
    <w:p w14:paraId="04456B4A"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δεκτή η τροπολογία με γενικό αριθμό 645 και ειδικό 66</w:t>
      </w:r>
      <w:r>
        <w:rPr>
          <w:rFonts w:eastAsia="Times New Roman" w:cs="Times New Roman"/>
          <w:szCs w:val="24"/>
        </w:rPr>
        <w:t>,</w:t>
      </w:r>
      <w:r>
        <w:rPr>
          <w:rFonts w:eastAsia="Times New Roman" w:cs="Times New Roman"/>
          <w:szCs w:val="24"/>
        </w:rPr>
        <w:t xml:space="preserve"> όπως τροποπο</w:t>
      </w:r>
      <w:r>
        <w:rPr>
          <w:rFonts w:eastAsia="Times New Roman" w:cs="Times New Roman"/>
          <w:szCs w:val="24"/>
        </w:rPr>
        <w:t>ιήθηκε από τον κύριο Υπουργό;</w:t>
      </w:r>
    </w:p>
    <w:p w14:paraId="04456B4B"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ΝΙΚΟΛΑΟΣ ΘΗΒΑΙΟΣ: </w:t>
      </w:r>
      <w:r>
        <w:rPr>
          <w:rFonts w:eastAsia="Times New Roman" w:cs="Times New Roman"/>
          <w:szCs w:val="24"/>
        </w:rPr>
        <w:t>Δεκτή, δεκτή.</w:t>
      </w:r>
    </w:p>
    <w:p w14:paraId="04456B4C"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ΜΑΞΙΜΟΣ ΧΑΡΑΚΟΠΟΥΛΟΣ: </w:t>
      </w:r>
      <w:r>
        <w:rPr>
          <w:rFonts w:eastAsia="Times New Roman" w:cs="Times New Roman"/>
          <w:szCs w:val="24"/>
        </w:rPr>
        <w:t>Κατά πλειοψηφία.</w:t>
      </w:r>
    </w:p>
    <w:p w14:paraId="04456B4D"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ΗΛΙΟΠΟΥΛΟΣ: </w:t>
      </w:r>
      <w:r>
        <w:rPr>
          <w:rFonts w:eastAsia="Times New Roman" w:cs="Times New Roman"/>
          <w:szCs w:val="24"/>
        </w:rPr>
        <w:t>Κατά πλειοψηφία.</w:t>
      </w:r>
    </w:p>
    <w:p w14:paraId="04456B4E"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Κατά πλειοψηφία.</w:t>
      </w:r>
    </w:p>
    <w:p w14:paraId="04456B4F" w14:textId="77777777" w:rsidR="00A53C3F" w:rsidRDefault="0019499A">
      <w:pPr>
        <w:spacing w:line="600" w:lineRule="auto"/>
        <w:ind w:firstLine="720"/>
        <w:contextualSpacing/>
        <w:jc w:val="both"/>
        <w:rPr>
          <w:rFonts w:eastAsia="Times New Roman" w:cs="Times New Roman"/>
          <w:b/>
          <w:szCs w:val="24"/>
        </w:rPr>
      </w:pPr>
      <w:r>
        <w:rPr>
          <w:rFonts w:eastAsia="Times New Roman" w:cs="Times New Roman"/>
          <w:b/>
          <w:szCs w:val="24"/>
        </w:rPr>
        <w:t xml:space="preserve">ΣΤΑΥΡΟΣ ΤΑΣΣΟΣ: </w:t>
      </w:r>
      <w:r>
        <w:rPr>
          <w:rFonts w:eastAsia="Times New Roman" w:cs="Times New Roman"/>
          <w:szCs w:val="24"/>
        </w:rPr>
        <w:t>Παρών.</w:t>
      </w:r>
    </w:p>
    <w:p w14:paraId="04456B50" w14:textId="77777777" w:rsidR="00A53C3F" w:rsidRDefault="0019499A">
      <w:pPr>
        <w:spacing w:line="600" w:lineRule="auto"/>
        <w:ind w:firstLine="720"/>
        <w:contextualSpacing/>
        <w:jc w:val="both"/>
        <w:rPr>
          <w:rFonts w:eastAsia="Times New Roman" w:cs="Times New Roman"/>
          <w:b/>
          <w:szCs w:val="24"/>
        </w:rPr>
      </w:pPr>
      <w:r>
        <w:rPr>
          <w:rFonts w:eastAsia="Times New Roman" w:cs="Times New Roman"/>
          <w:b/>
          <w:szCs w:val="24"/>
        </w:rPr>
        <w:t xml:space="preserve">ΓΕΩΡΓΙΟΣ ΜΑΥΡΩΤΑΣ: </w:t>
      </w:r>
      <w:r>
        <w:rPr>
          <w:rFonts w:eastAsia="Times New Roman" w:cs="Times New Roman"/>
          <w:szCs w:val="24"/>
        </w:rPr>
        <w:t>Παρών.</w:t>
      </w:r>
    </w:p>
    <w:p w14:paraId="04456B51" w14:textId="77777777" w:rsidR="00A53C3F" w:rsidRDefault="0019499A">
      <w:pPr>
        <w:spacing w:line="600" w:lineRule="auto"/>
        <w:ind w:firstLine="720"/>
        <w:contextualSpacing/>
        <w:jc w:val="both"/>
        <w:rPr>
          <w:rFonts w:eastAsia="Times New Roman" w:cs="Times New Roman"/>
          <w:b/>
          <w:szCs w:val="24"/>
        </w:rPr>
      </w:pPr>
      <w:r>
        <w:rPr>
          <w:rFonts w:eastAsia="Times New Roman" w:cs="Times New Roman"/>
          <w:b/>
          <w:szCs w:val="24"/>
        </w:rPr>
        <w:t xml:space="preserve">ΚΩΝΣΤΑΝΤΙΝΟΣ ΖΟΥΡΑΡΙΣ: </w:t>
      </w:r>
      <w:r>
        <w:rPr>
          <w:rFonts w:eastAsia="Times New Roman" w:cs="Times New Roman"/>
          <w:szCs w:val="24"/>
        </w:rPr>
        <w:t>Δεκτή, δεκτή.</w:t>
      </w:r>
    </w:p>
    <w:p w14:paraId="04456B52" w14:textId="77777777" w:rsidR="00A53C3F" w:rsidRDefault="0019499A">
      <w:pPr>
        <w:spacing w:line="600" w:lineRule="auto"/>
        <w:ind w:firstLine="720"/>
        <w:contextualSpacing/>
        <w:jc w:val="both"/>
        <w:rPr>
          <w:rFonts w:eastAsia="Times New Roman" w:cs="Times New Roman"/>
          <w:b/>
          <w:szCs w:val="24"/>
        </w:rPr>
      </w:pPr>
      <w:r>
        <w:rPr>
          <w:rFonts w:eastAsia="Times New Roman" w:cs="Times New Roman"/>
          <w:b/>
          <w:szCs w:val="24"/>
        </w:rPr>
        <w:t xml:space="preserve">ΙΩΑΝΝΗΣ ΣΑΡΙΔΗΣ: </w:t>
      </w:r>
      <w:r>
        <w:rPr>
          <w:rFonts w:eastAsia="Times New Roman" w:cs="Times New Roman"/>
          <w:szCs w:val="24"/>
        </w:rPr>
        <w:t>Παρών.</w:t>
      </w:r>
    </w:p>
    <w:p w14:paraId="04456B53"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Συνεπώς η τροπολογία με γενικό αριθμό 645 και ειδικό 66 έγινε δεκτή</w:t>
      </w:r>
      <w:r>
        <w:rPr>
          <w:rFonts w:eastAsia="Times New Roman" w:cs="Times New Roman"/>
          <w:szCs w:val="24"/>
        </w:rPr>
        <w:t>,</w:t>
      </w:r>
      <w:r>
        <w:rPr>
          <w:rFonts w:eastAsia="Times New Roman" w:cs="Times New Roman"/>
          <w:szCs w:val="24"/>
        </w:rPr>
        <w:t xml:space="preserve"> όπως τροποποιήθηκε από τον κύριο Υπουργό</w:t>
      </w:r>
      <w:r>
        <w:rPr>
          <w:rFonts w:eastAsia="Times New Roman" w:cs="Times New Roman"/>
          <w:szCs w:val="24"/>
        </w:rPr>
        <w:t>,</w:t>
      </w:r>
      <w:r>
        <w:rPr>
          <w:rFonts w:eastAsia="Times New Roman" w:cs="Times New Roman"/>
          <w:szCs w:val="24"/>
        </w:rPr>
        <w:t xml:space="preserve"> κατά πλειοψηφία και εντάσσεται στο νομοσχέδιο ως ί</w:t>
      </w:r>
      <w:r>
        <w:rPr>
          <w:rFonts w:eastAsia="Times New Roman" w:cs="Times New Roman"/>
          <w:szCs w:val="24"/>
        </w:rPr>
        <w:t xml:space="preserve">διο άρθρο. </w:t>
      </w:r>
    </w:p>
    <w:p w14:paraId="04456B54"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Ερωτάται το Σώμα: Γίνεται δεκτή η τροπολογία με γενικό αριθμό 644 και ειδικό 65 ως έχει;</w:t>
      </w:r>
    </w:p>
    <w:p w14:paraId="04456B55" w14:textId="77777777" w:rsidR="00A53C3F" w:rsidRDefault="0019499A">
      <w:pPr>
        <w:spacing w:line="600" w:lineRule="auto"/>
        <w:ind w:firstLine="720"/>
        <w:contextualSpacing/>
        <w:jc w:val="both"/>
        <w:rPr>
          <w:rFonts w:eastAsia="Times New Roman" w:cs="Times New Roman"/>
          <w:b/>
          <w:szCs w:val="24"/>
        </w:rPr>
      </w:pPr>
      <w:r>
        <w:rPr>
          <w:rFonts w:eastAsia="Times New Roman" w:cs="Times New Roman"/>
          <w:b/>
          <w:szCs w:val="24"/>
        </w:rPr>
        <w:t xml:space="preserve">ΝΙΚΟΛΑΟΣ ΘΗΒΑΙΟΣ: </w:t>
      </w:r>
      <w:r>
        <w:rPr>
          <w:rFonts w:eastAsia="Times New Roman" w:cs="Times New Roman"/>
          <w:szCs w:val="24"/>
        </w:rPr>
        <w:t>Δεκτή, δεκτή.</w:t>
      </w:r>
    </w:p>
    <w:p w14:paraId="04456B56" w14:textId="77777777" w:rsidR="00A53C3F" w:rsidRDefault="0019499A">
      <w:pPr>
        <w:spacing w:line="600" w:lineRule="auto"/>
        <w:ind w:firstLine="720"/>
        <w:contextualSpacing/>
        <w:jc w:val="both"/>
        <w:rPr>
          <w:rFonts w:eastAsia="Times New Roman" w:cs="Times New Roman"/>
          <w:b/>
          <w:szCs w:val="24"/>
        </w:rPr>
      </w:pPr>
      <w:r>
        <w:rPr>
          <w:rFonts w:eastAsia="Times New Roman" w:cs="Times New Roman"/>
          <w:b/>
          <w:szCs w:val="24"/>
        </w:rPr>
        <w:t xml:space="preserve">ΜΑΞΙΜΟΣ ΧΑΡΑΚΟΠΟΥΛΟΣ: </w:t>
      </w:r>
      <w:r>
        <w:rPr>
          <w:rFonts w:eastAsia="Times New Roman" w:cs="Times New Roman"/>
          <w:szCs w:val="24"/>
        </w:rPr>
        <w:t>Δεκτή, δεκτή.</w:t>
      </w:r>
    </w:p>
    <w:p w14:paraId="04456B57"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ΗΛΙΟΠΟΥΛΟΣ: </w:t>
      </w:r>
      <w:r>
        <w:rPr>
          <w:rFonts w:eastAsia="Times New Roman" w:cs="Times New Roman"/>
          <w:szCs w:val="24"/>
        </w:rPr>
        <w:t>Κατά πλειοψηφία.</w:t>
      </w:r>
    </w:p>
    <w:p w14:paraId="04456B58" w14:textId="77777777" w:rsidR="00A53C3F" w:rsidRDefault="0019499A">
      <w:pPr>
        <w:spacing w:line="600" w:lineRule="auto"/>
        <w:ind w:firstLine="720"/>
        <w:contextualSpacing/>
        <w:jc w:val="both"/>
        <w:rPr>
          <w:rFonts w:eastAsia="Times New Roman" w:cs="Times New Roman"/>
          <w:b/>
          <w:szCs w:val="24"/>
        </w:rPr>
      </w:pPr>
      <w:r>
        <w:rPr>
          <w:rFonts w:eastAsia="Times New Roman" w:cs="Times New Roman"/>
          <w:b/>
          <w:szCs w:val="24"/>
        </w:rPr>
        <w:t xml:space="preserve">ΔΗΜΗΤΡΙΟΣ ΚΩΝΣΤΑΝΤΟΠΟΥΛΟΣ: </w:t>
      </w:r>
      <w:r>
        <w:rPr>
          <w:rFonts w:eastAsia="Times New Roman" w:cs="Times New Roman"/>
          <w:szCs w:val="24"/>
        </w:rPr>
        <w:t>Δεκτή, δεκτή.</w:t>
      </w:r>
    </w:p>
    <w:p w14:paraId="04456B59"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ΣΤΑΥΡΟΣ ΤΑΣΣΟΣ: </w:t>
      </w:r>
      <w:r>
        <w:rPr>
          <w:rFonts w:eastAsia="Times New Roman" w:cs="Times New Roman"/>
          <w:szCs w:val="24"/>
        </w:rPr>
        <w:t>Παρών.</w:t>
      </w:r>
    </w:p>
    <w:p w14:paraId="04456B5A" w14:textId="77777777" w:rsidR="00A53C3F" w:rsidRDefault="0019499A">
      <w:pPr>
        <w:spacing w:line="600" w:lineRule="auto"/>
        <w:ind w:firstLine="720"/>
        <w:contextualSpacing/>
        <w:jc w:val="both"/>
        <w:rPr>
          <w:rFonts w:eastAsia="Times New Roman" w:cs="Times New Roman"/>
          <w:b/>
          <w:szCs w:val="24"/>
        </w:rPr>
      </w:pPr>
      <w:r>
        <w:rPr>
          <w:rFonts w:eastAsia="Times New Roman" w:cs="Times New Roman"/>
          <w:b/>
          <w:szCs w:val="24"/>
        </w:rPr>
        <w:t xml:space="preserve">ΓΕΩΡΓΙΟΣ ΜΑΥΡΩΤΑΣ: </w:t>
      </w:r>
      <w:r>
        <w:rPr>
          <w:rFonts w:eastAsia="Times New Roman" w:cs="Times New Roman"/>
          <w:szCs w:val="24"/>
        </w:rPr>
        <w:t>Δεκτή, δεκτή.</w:t>
      </w:r>
    </w:p>
    <w:p w14:paraId="04456B5B" w14:textId="77777777" w:rsidR="00A53C3F" w:rsidRDefault="0019499A">
      <w:pPr>
        <w:spacing w:line="600" w:lineRule="auto"/>
        <w:ind w:firstLine="720"/>
        <w:contextualSpacing/>
        <w:jc w:val="both"/>
        <w:rPr>
          <w:rFonts w:eastAsia="Times New Roman" w:cs="Times New Roman"/>
          <w:b/>
          <w:szCs w:val="24"/>
        </w:rPr>
      </w:pPr>
      <w:r>
        <w:rPr>
          <w:rFonts w:eastAsia="Times New Roman" w:cs="Times New Roman"/>
          <w:b/>
          <w:szCs w:val="24"/>
        </w:rPr>
        <w:t xml:space="preserve">ΚΩΝΣΤΑΝΤΙΝΟΣ ΖΟΥΡΑΡΙΣ: </w:t>
      </w:r>
      <w:r>
        <w:rPr>
          <w:rFonts w:eastAsia="Times New Roman" w:cs="Times New Roman"/>
          <w:szCs w:val="24"/>
        </w:rPr>
        <w:t>Δεκτή, δεκτή.</w:t>
      </w:r>
    </w:p>
    <w:p w14:paraId="04456B5C" w14:textId="77777777" w:rsidR="00A53C3F" w:rsidRDefault="0019499A">
      <w:pPr>
        <w:spacing w:line="600" w:lineRule="auto"/>
        <w:ind w:firstLine="720"/>
        <w:contextualSpacing/>
        <w:jc w:val="both"/>
        <w:rPr>
          <w:rFonts w:eastAsia="Times New Roman" w:cs="Times New Roman"/>
          <w:b/>
          <w:szCs w:val="24"/>
        </w:rPr>
      </w:pPr>
      <w:r>
        <w:rPr>
          <w:rFonts w:eastAsia="Times New Roman" w:cs="Times New Roman"/>
          <w:b/>
          <w:szCs w:val="24"/>
        </w:rPr>
        <w:t xml:space="preserve">ΙΩΑΝΝΗΣ ΣΑΡΙΔΗΣ: </w:t>
      </w:r>
      <w:r>
        <w:rPr>
          <w:rFonts w:eastAsia="Times New Roman" w:cs="Times New Roman"/>
          <w:szCs w:val="24"/>
        </w:rPr>
        <w:t>Δεκτή, δεκτή.</w:t>
      </w:r>
    </w:p>
    <w:p w14:paraId="04456B5D"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Συνεπώς η τροπολογία με γενικό αριθμό 644 και ειδικό 65 έγινε δεκτή ως έχει κατά πλειοψηφία και εν</w:t>
      </w:r>
      <w:r>
        <w:rPr>
          <w:rFonts w:eastAsia="Times New Roman" w:cs="Times New Roman"/>
          <w:szCs w:val="24"/>
        </w:rPr>
        <w:t xml:space="preserve">τάσσεται στο νομοσχέδιο ως ίδιο άρθρο. </w:t>
      </w:r>
    </w:p>
    <w:p w14:paraId="04456B5E"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Ερωτάται το Σώμα: Γίνεται δεκτή η τροπολογία με γενικό αριθμό 647 και ειδικό 68 ως έχει;</w:t>
      </w:r>
    </w:p>
    <w:p w14:paraId="04456B5F" w14:textId="77777777" w:rsidR="00A53C3F" w:rsidRDefault="0019499A">
      <w:pPr>
        <w:spacing w:line="600" w:lineRule="auto"/>
        <w:ind w:firstLine="720"/>
        <w:contextualSpacing/>
        <w:jc w:val="both"/>
        <w:rPr>
          <w:rFonts w:eastAsia="Times New Roman" w:cs="Times New Roman"/>
          <w:b/>
          <w:szCs w:val="24"/>
        </w:rPr>
      </w:pPr>
      <w:r>
        <w:rPr>
          <w:rFonts w:eastAsia="Times New Roman" w:cs="Times New Roman"/>
          <w:b/>
          <w:szCs w:val="24"/>
        </w:rPr>
        <w:t xml:space="preserve">ΝΙΚΟΛΑΟΣ ΘΗΒΑΙΟΣ: </w:t>
      </w:r>
      <w:r>
        <w:rPr>
          <w:rFonts w:eastAsia="Times New Roman" w:cs="Times New Roman"/>
          <w:szCs w:val="24"/>
        </w:rPr>
        <w:t>Δεκτή, δεκτή.</w:t>
      </w:r>
    </w:p>
    <w:p w14:paraId="04456B60"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ΜΑΞΙΜΟΣ ΧΑΡΑΚΟΠΟΥΛΟΣ: </w:t>
      </w:r>
      <w:r>
        <w:rPr>
          <w:rFonts w:eastAsia="Times New Roman" w:cs="Times New Roman"/>
          <w:szCs w:val="24"/>
        </w:rPr>
        <w:t xml:space="preserve">Δεκτή, δεκτή. </w:t>
      </w:r>
    </w:p>
    <w:p w14:paraId="04456B61"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ΗΛΙΟΠΟΥΛΟΣ: </w:t>
      </w:r>
      <w:r>
        <w:rPr>
          <w:rFonts w:eastAsia="Times New Roman" w:cs="Times New Roman"/>
          <w:szCs w:val="24"/>
        </w:rPr>
        <w:t>Κατά πλειοψηφία.</w:t>
      </w:r>
    </w:p>
    <w:p w14:paraId="04456B62" w14:textId="77777777" w:rsidR="00A53C3F" w:rsidRDefault="0019499A">
      <w:pPr>
        <w:spacing w:line="600" w:lineRule="auto"/>
        <w:ind w:firstLine="720"/>
        <w:contextualSpacing/>
        <w:jc w:val="both"/>
        <w:rPr>
          <w:rFonts w:eastAsia="Times New Roman" w:cs="Times New Roman"/>
          <w:b/>
          <w:szCs w:val="24"/>
        </w:rPr>
      </w:pPr>
      <w:r>
        <w:rPr>
          <w:rFonts w:eastAsia="Times New Roman" w:cs="Times New Roman"/>
          <w:b/>
          <w:szCs w:val="24"/>
        </w:rPr>
        <w:t>ΔΗΜΗΤΡΙΟΣ ΚΩΝΣΤΑΝΤ</w:t>
      </w:r>
      <w:r>
        <w:rPr>
          <w:rFonts w:eastAsia="Times New Roman" w:cs="Times New Roman"/>
          <w:b/>
          <w:szCs w:val="24"/>
        </w:rPr>
        <w:t xml:space="preserve">ΟΠΟΥΛΟΣ: </w:t>
      </w:r>
      <w:r>
        <w:rPr>
          <w:rFonts w:eastAsia="Times New Roman" w:cs="Times New Roman"/>
          <w:szCs w:val="24"/>
        </w:rPr>
        <w:t>Δεκτή, δεκτή.</w:t>
      </w:r>
    </w:p>
    <w:p w14:paraId="04456B63"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ΣΤΑΥΡΟΣ ΤΑΣΣΟΣ: </w:t>
      </w:r>
      <w:r>
        <w:rPr>
          <w:rFonts w:eastAsia="Times New Roman" w:cs="Times New Roman"/>
          <w:szCs w:val="24"/>
        </w:rPr>
        <w:t>Παρών.</w:t>
      </w:r>
    </w:p>
    <w:p w14:paraId="04456B64" w14:textId="77777777" w:rsidR="00A53C3F" w:rsidRDefault="0019499A">
      <w:pPr>
        <w:spacing w:line="600" w:lineRule="auto"/>
        <w:ind w:firstLine="720"/>
        <w:contextualSpacing/>
        <w:jc w:val="both"/>
        <w:rPr>
          <w:rFonts w:eastAsia="Times New Roman" w:cs="Times New Roman"/>
          <w:b/>
          <w:szCs w:val="24"/>
        </w:rPr>
      </w:pPr>
      <w:r>
        <w:rPr>
          <w:rFonts w:eastAsia="Times New Roman" w:cs="Times New Roman"/>
          <w:b/>
          <w:szCs w:val="24"/>
        </w:rPr>
        <w:t xml:space="preserve">ΓΕΩΡΓΙΟΣ ΜΑΥΡΩΤΑΣ: </w:t>
      </w:r>
      <w:r>
        <w:rPr>
          <w:rFonts w:eastAsia="Times New Roman" w:cs="Times New Roman"/>
          <w:szCs w:val="24"/>
        </w:rPr>
        <w:t>Δεκτή, δεκτή.</w:t>
      </w:r>
    </w:p>
    <w:p w14:paraId="04456B65" w14:textId="77777777" w:rsidR="00A53C3F" w:rsidRDefault="0019499A">
      <w:pPr>
        <w:spacing w:line="600" w:lineRule="auto"/>
        <w:ind w:firstLine="720"/>
        <w:contextualSpacing/>
        <w:jc w:val="both"/>
        <w:rPr>
          <w:rFonts w:eastAsia="Times New Roman" w:cs="Times New Roman"/>
          <w:b/>
          <w:szCs w:val="24"/>
        </w:rPr>
      </w:pPr>
      <w:r>
        <w:rPr>
          <w:rFonts w:eastAsia="Times New Roman" w:cs="Times New Roman"/>
          <w:b/>
          <w:szCs w:val="24"/>
        </w:rPr>
        <w:t xml:space="preserve">ΚΩΝΣΤΑΝΤΙΝΟΣ ΖΟΥΡΑΡΙΣ: </w:t>
      </w:r>
      <w:r>
        <w:rPr>
          <w:rFonts w:eastAsia="Times New Roman" w:cs="Times New Roman"/>
          <w:szCs w:val="24"/>
        </w:rPr>
        <w:t>Δεκτή, δεκτή.</w:t>
      </w:r>
    </w:p>
    <w:p w14:paraId="04456B66" w14:textId="77777777" w:rsidR="00A53C3F" w:rsidRDefault="0019499A">
      <w:pPr>
        <w:spacing w:line="600" w:lineRule="auto"/>
        <w:ind w:firstLine="720"/>
        <w:contextualSpacing/>
        <w:jc w:val="both"/>
        <w:rPr>
          <w:rFonts w:eastAsia="Times New Roman" w:cs="Times New Roman"/>
          <w:b/>
          <w:szCs w:val="24"/>
        </w:rPr>
      </w:pPr>
      <w:r>
        <w:rPr>
          <w:rFonts w:eastAsia="Times New Roman" w:cs="Times New Roman"/>
          <w:b/>
          <w:szCs w:val="24"/>
        </w:rPr>
        <w:t xml:space="preserve">ΙΩΑΝΝΗΣ ΣΑΡΙΔΗΣ: </w:t>
      </w:r>
      <w:r>
        <w:rPr>
          <w:rFonts w:eastAsia="Times New Roman" w:cs="Times New Roman"/>
          <w:szCs w:val="24"/>
        </w:rPr>
        <w:t>Δεκτή, δεκτή.</w:t>
      </w:r>
    </w:p>
    <w:p w14:paraId="04456B67"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Συνεπώς η τροπολογία με γενικό αριθμό 647 και ειδικό 68 έγινε δεκτή ως έχει</w:t>
      </w:r>
      <w:r>
        <w:rPr>
          <w:rFonts w:eastAsia="Times New Roman" w:cs="Times New Roman"/>
          <w:szCs w:val="24"/>
        </w:rPr>
        <w:t xml:space="preserve"> κατά πλειοψηφία και εντάσσεται στο νομοσχέδιο ως ίδιο άρθρο. </w:t>
      </w:r>
    </w:p>
    <w:p w14:paraId="04456B68"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lastRenderedPageBreak/>
        <w:t>Ερωτάται το Σώμα: Γίνεται δεκτή η τροπολογία με γενικό αριθμό 648 και ειδικό 69 όπως τροποποιήθηκε από τον κύριο Υπουργό;</w:t>
      </w:r>
    </w:p>
    <w:p w14:paraId="04456B69"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ΘΗΒΑΙΟΣ: </w:t>
      </w:r>
      <w:r>
        <w:rPr>
          <w:rFonts w:eastAsia="Times New Roman" w:cs="Times New Roman"/>
          <w:szCs w:val="24"/>
        </w:rPr>
        <w:t>Δεκτή, δεκτή.</w:t>
      </w:r>
    </w:p>
    <w:p w14:paraId="04456B6A"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ΜΑΞΙΜΟΣ ΧΑΡΑΚΟΠΟΥΛΟΣ: </w:t>
      </w:r>
      <w:r>
        <w:rPr>
          <w:rFonts w:eastAsia="Times New Roman" w:cs="Times New Roman"/>
          <w:szCs w:val="24"/>
        </w:rPr>
        <w:t xml:space="preserve">Δεκτή, δεκτή. </w:t>
      </w:r>
    </w:p>
    <w:p w14:paraId="04456B6B"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ΗΛΙΟΠΟΥΛΟΣ: </w:t>
      </w:r>
      <w:r>
        <w:rPr>
          <w:rFonts w:eastAsia="Times New Roman" w:cs="Times New Roman"/>
          <w:szCs w:val="24"/>
        </w:rPr>
        <w:t>Κατά πλειοψηφία.</w:t>
      </w:r>
    </w:p>
    <w:p w14:paraId="04456B6C"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 xml:space="preserve">Δεκτή, δεκτή. </w:t>
      </w:r>
    </w:p>
    <w:p w14:paraId="04456B6D"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ΣΤΑΥΡΟΣ ΤΑΣΣΟΣ: </w:t>
      </w:r>
      <w:r>
        <w:rPr>
          <w:rFonts w:eastAsia="Times New Roman" w:cs="Times New Roman"/>
          <w:szCs w:val="24"/>
        </w:rPr>
        <w:t>Παρών.</w:t>
      </w:r>
    </w:p>
    <w:p w14:paraId="04456B6E" w14:textId="77777777" w:rsidR="00A53C3F" w:rsidRDefault="0019499A">
      <w:pPr>
        <w:spacing w:line="600" w:lineRule="auto"/>
        <w:ind w:firstLine="720"/>
        <w:contextualSpacing/>
        <w:jc w:val="both"/>
        <w:rPr>
          <w:rFonts w:eastAsia="Times New Roman" w:cs="Times New Roman"/>
          <w:b/>
          <w:szCs w:val="24"/>
        </w:rPr>
      </w:pPr>
      <w:r>
        <w:rPr>
          <w:rFonts w:eastAsia="Times New Roman" w:cs="Times New Roman"/>
          <w:b/>
          <w:szCs w:val="24"/>
        </w:rPr>
        <w:t xml:space="preserve">ΓΕΩΡΓΙΟΣ ΜΑΥΡΩΤΑΣ: </w:t>
      </w:r>
      <w:r>
        <w:rPr>
          <w:rFonts w:eastAsia="Times New Roman" w:cs="Times New Roman"/>
          <w:szCs w:val="24"/>
        </w:rPr>
        <w:t>Δεκτή, δεκτή.</w:t>
      </w:r>
    </w:p>
    <w:p w14:paraId="04456B6F" w14:textId="77777777" w:rsidR="00A53C3F" w:rsidRDefault="0019499A">
      <w:pPr>
        <w:spacing w:line="600" w:lineRule="auto"/>
        <w:ind w:firstLine="720"/>
        <w:contextualSpacing/>
        <w:jc w:val="both"/>
        <w:rPr>
          <w:rFonts w:eastAsia="Times New Roman" w:cs="Times New Roman"/>
          <w:b/>
          <w:szCs w:val="24"/>
        </w:rPr>
      </w:pPr>
      <w:r>
        <w:rPr>
          <w:rFonts w:eastAsia="Times New Roman" w:cs="Times New Roman"/>
          <w:b/>
          <w:szCs w:val="24"/>
        </w:rPr>
        <w:t xml:space="preserve">ΚΩΝΣΤΑΝΤΙΝΟΣ ΖΟΥΡΑΡΙΣ: </w:t>
      </w:r>
      <w:r>
        <w:rPr>
          <w:rFonts w:eastAsia="Times New Roman" w:cs="Times New Roman"/>
          <w:szCs w:val="24"/>
        </w:rPr>
        <w:t>Δεκτή, δεκτή.</w:t>
      </w:r>
    </w:p>
    <w:p w14:paraId="04456B70" w14:textId="77777777" w:rsidR="00A53C3F" w:rsidRDefault="0019499A">
      <w:pPr>
        <w:spacing w:line="600" w:lineRule="auto"/>
        <w:ind w:firstLine="720"/>
        <w:contextualSpacing/>
        <w:jc w:val="both"/>
        <w:rPr>
          <w:rFonts w:eastAsia="Times New Roman" w:cs="Times New Roman"/>
          <w:b/>
          <w:szCs w:val="24"/>
        </w:rPr>
      </w:pPr>
      <w:r>
        <w:rPr>
          <w:rFonts w:eastAsia="Times New Roman" w:cs="Times New Roman"/>
          <w:b/>
          <w:szCs w:val="24"/>
        </w:rPr>
        <w:t xml:space="preserve">ΙΩΑΝΝΗΣ ΣΑΡΙΔΗΣ: </w:t>
      </w:r>
      <w:r>
        <w:rPr>
          <w:rFonts w:eastAsia="Times New Roman" w:cs="Times New Roman"/>
          <w:szCs w:val="24"/>
        </w:rPr>
        <w:t>Δεκτή, δεκτή.</w:t>
      </w:r>
    </w:p>
    <w:p w14:paraId="04456B71"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Συνεπώς η τροπολ</w:t>
      </w:r>
      <w:r>
        <w:rPr>
          <w:rFonts w:eastAsia="Times New Roman" w:cs="Times New Roman"/>
          <w:szCs w:val="24"/>
        </w:rPr>
        <w:t>ογία με γενικό αριθμό 648 και ειδικό 69 έγινε δεκτή</w:t>
      </w:r>
      <w:r>
        <w:rPr>
          <w:rFonts w:eastAsia="Times New Roman" w:cs="Times New Roman"/>
          <w:szCs w:val="24"/>
        </w:rPr>
        <w:t>,</w:t>
      </w:r>
      <w:r>
        <w:rPr>
          <w:rFonts w:eastAsia="Times New Roman" w:cs="Times New Roman"/>
          <w:szCs w:val="24"/>
        </w:rPr>
        <w:t xml:space="preserve"> όπως τροποποιήθηκε από τον κύριο Υπουργό, κατά πλειοψηφία και εντάσσεται στο νομοσχέδιο ως ίδιο άρθρο. </w:t>
      </w:r>
    </w:p>
    <w:p w14:paraId="04456B72"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δεκτή η τροπολογία με γενικό αριθμό 649 και ειδικό 70 ως έχει;</w:t>
      </w:r>
    </w:p>
    <w:p w14:paraId="04456B73" w14:textId="77777777" w:rsidR="00A53C3F" w:rsidRDefault="0019499A">
      <w:pPr>
        <w:spacing w:line="600" w:lineRule="auto"/>
        <w:ind w:firstLine="720"/>
        <w:contextualSpacing/>
        <w:jc w:val="both"/>
        <w:rPr>
          <w:rFonts w:eastAsia="Times New Roman" w:cs="Times New Roman"/>
          <w:b/>
          <w:szCs w:val="24"/>
        </w:rPr>
      </w:pPr>
      <w:r>
        <w:rPr>
          <w:rFonts w:eastAsia="Times New Roman" w:cs="Times New Roman"/>
          <w:b/>
          <w:szCs w:val="24"/>
        </w:rPr>
        <w:t xml:space="preserve">ΝΙΚΟΛΑΟΣ ΘΗΒΑΙΟΣ: </w:t>
      </w:r>
      <w:r>
        <w:rPr>
          <w:rFonts w:eastAsia="Times New Roman" w:cs="Times New Roman"/>
          <w:szCs w:val="24"/>
        </w:rPr>
        <w:t>Δεκτή, δεκτή.</w:t>
      </w:r>
    </w:p>
    <w:p w14:paraId="04456B74"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ΜΑΞΙΜΟΣ ΧΑΡΑΚΟΠΟΥΛΟΣ: </w:t>
      </w:r>
      <w:r>
        <w:rPr>
          <w:rFonts w:eastAsia="Times New Roman" w:cs="Times New Roman"/>
          <w:szCs w:val="24"/>
        </w:rPr>
        <w:t>Κατά πλειοψηφία.</w:t>
      </w:r>
    </w:p>
    <w:p w14:paraId="04456B75"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ΗΛΙΟΠΟΥΛΟΣ: </w:t>
      </w:r>
      <w:r>
        <w:rPr>
          <w:rFonts w:eastAsia="Times New Roman" w:cs="Times New Roman"/>
          <w:szCs w:val="24"/>
        </w:rPr>
        <w:t>Κατά πλειοψηφία.</w:t>
      </w:r>
    </w:p>
    <w:p w14:paraId="04456B76" w14:textId="77777777" w:rsidR="00A53C3F" w:rsidRDefault="0019499A">
      <w:pPr>
        <w:spacing w:line="600" w:lineRule="auto"/>
        <w:ind w:firstLine="720"/>
        <w:contextualSpacing/>
        <w:jc w:val="both"/>
        <w:rPr>
          <w:rFonts w:eastAsia="Times New Roman" w:cs="Times New Roman"/>
          <w:b/>
          <w:szCs w:val="24"/>
        </w:rPr>
      </w:pPr>
      <w:r>
        <w:rPr>
          <w:rFonts w:eastAsia="Times New Roman" w:cs="Times New Roman"/>
          <w:b/>
          <w:szCs w:val="24"/>
        </w:rPr>
        <w:t xml:space="preserve">ΔΗΜΗΤΡΙΟΣ ΚΩΝΣΤΑΝΤΟΠΟΥΛΟΣ: </w:t>
      </w:r>
      <w:r>
        <w:rPr>
          <w:rFonts w:eastAsia="Times New Roman" w:cs="Times New Roman"/>
          <w:szCs w:val="24"/>
        </w:rPr>
        <w:t>Δεκτή, δεκτή.</w:t>
      </w:r>
    </w:p>
    <w:p w14:paraId="04456B77" w14:textId="77777777" w:rsidR="00A53C3F" w:rsidRDefault="0019499A">
      <w:pPr>
        <w:spacing w:line="600" w:lineRule="auto"/>
        <w:ind w:firstLine="720"/>
        <w:contextualSpacing/>
        <w:jc w:val="both"/>
        <w:rPr>
          <w:rFonts w:eastAsia="Times New Roman" w:cs="Times New Roman"/>
          <w:b/>
          <w:szCs w:val="24"/>
        </w:rPr>
      </w:pPr>
      <w:r>
        <w:rPr>
          <w:rFonts w:eastAsia="Times New Roman" w:cs="Times New Roman"/>
          <w:b/>
          <w:szCs w:val="24"/>
        </w:rPr>
        <w:t xml:space="preserve">ΣΤΑΥΡΟΣ ΤΑΣΣΟΣ: </w:t>
      </w:r>
      <w:r>
        <w:rPr>
          <w:rFonts w:eastAsia="Times New Roman" w:cs="Times New Roman"/>
          <w:szCs w:val="24"/>
        </w:rPr>
        <w:t>Δεκτή, δεκτή.</w:t>
      </w:r>
    </w:p>
    <w:p w14:paraId="04456B78" w14:textId="77777777" w:rsidR="00A53C3F" w:rsidRDefault="0019499A">
      <w:pPr>
        <w:spacing w:line="600" w:lineRule="auto"/>
        <w:ind w:firstLine="720"/>
        <w:contextualSpacing/>
        <w:jc w:val="both"/>
        <w:rPr>
          <w:rFonts w:eastAsia="Times New Roman" w:cs="Times New Roman"/>
          <w:b/>
          <w:szCs w:val="24"/>
        </w:rPr>
      </w:pPr>
      <w:r>
        <w:rPr>
          <w:rFonts w:eastAsia="Times New Roman" w:cs="Times New Roman"/>
          <w:b/>
          <w:szCs w:val="24"/>
        </w:rPr>
        <w:t xml:space="preserve">ΓΕΩΡΓΙΟΣ ΜΑΥΡΩΤΑΣ: </w:t>
      </w:r>
      <w:r>
        <w:rPr>
          <w:rFonts w:eastAsia="Times New Roman" w:cs="Times New Roman"/>
          <w:szCs w:val="24"/>
        </w:rPr>
        <w:t>Δεκτή, δεκτή.</w:t>
      </w:r>
    </w:p>
    <w:p w14:paraId="04456B79" w14:textId="77777777" w:rsidR="00A53C3F" w:rsidRDefault="0019499A">
      <w:pPr>
        <w:spacing w:line="600" w:lineRule="auto"/>
        <w:ind w:firstLine="720"/>
        <w:contextualSpacing/>
        <w:jc w:val="both"/>
        <w:rPr>
          <w:rFonts w:eastAsia="Times New Roman" w:cs="Times New Roman"/>
          <w:b/>
          <w:szCs w:val="24"/>
        </w:rPr>
      </w:pPr>
      <w:r>
        <w:rPr>
          <w:rFonts w:eastAsia="Times New Roman" w:cs="Times New Roman"/>
          <w:b/>
          <w:szCs w:val="24"/>
        </w:rPr>
        <w:t xml:space="preserve">ΚΩΝΣΤΑΝΤΙΝΟΣ ΖΟΥΡΑΡΙΣ: </w:t>
      </w:r>
      <w:r>
        <w:rPr>
          <w:rFonts w:eastAsia="Times New Roman" w:cs="Times New Roman"/>
          <w:szCs w:val="24"/>
        </w:rPr>
        <w:t>Δεκτή, δεκτή.</w:t>
      </w:r>
    </w:p>
    <w:p w14:paraId="04456B7A" w14:textId="77777777" w:rsidR="00A53C3F" w:rsidRDefault="0019499A">
      <w:pPr>
        <w:spacing w:line="600" w:lineRule="auto"/>
        <w:ind w:firstLine="720"/>
        <w:contextualSpacing/>
        <w:jc w:val="both"/>
        <w:rPr>
          <w:rFonts w:eastAsia="Times New Roman" w:cs="Times New Roman"/>
          <w:b/>
          <w:szCs w:val="24"/>
        </w:rPr>
      </w:pPr>
      <w:r>
        <w:rPr>
          <w:rFonts w:eastAsia="Times New Roman" w:cs="Times New Roman"/>
          <w:b/>
          <w:szCs w:val="24"/>
        </w:rPr>
        <w:lastRenderedPageBreak/>
        <w:t>ΙΩΑΝ</w:t>
      </w:r>
      <w:r>
        <w:rPr>
          <w:rFonts w:eastAsia="Times New Roman" w:cs="Times New Roman"/>
          <w:b/>
          <w:szCs w:val="24"/>
        </w:rPr>
        <w:t xml:space="preserve">ΝΗΣ ΣΑΡΙΔΗΣ: </w:t>
      </w:r>
      <w:r>
        <w:rPr>
          <w:rFonts w:eastAsia="Times New Roman" w:cs="Times New Roman"/>
          <w:szCs w:val="24"/>
        </w:rPr>
        <w:t>Δεκτή, δεκτή.</w:t>
      </w:r>
    </w:p>
    <w:p w14:paraId="04456B7B"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Συνεπώς η τροπολογία με γενικό αριθμό 649 και ειδικό 70 έγινε δεκτή ως έχει κατά πλειοψηφία και εντάσσεται στο νομοσχέδιο ως ίδιο άρθρο. </w:t>
      </w:r>
    </w:p>
    <w:p w14:paraId="04456B7C"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δεκτή η τροπολογία με γενικό αρ</w:t>
      </w:r>
      <w:r>
        <w:rPr>
          <w:rFonts w:eastAsia="Times New Roman" w:cs="Times New Roman"/>
          <w:szCs w:val="24"/>
        </w:rPr>
        <w:t>ιθμό 650 και ειδικό 71 ως έχει;</w:t>
      </w:r>
    </w:p>
    <w:p w14:paraId="04456B7D" w14:textId="77777777" w:rsidR="00A53C3F" w:rsidRDefault="0019499A">
      <w:pPr>
        <w:spacing w:line="600" w:lineRule="auto"/>
        <w:ind w:firstLine="720"/>
        <w:contextualSpacing/>
        <w:jc w:val="both"/>
        <w:rPr>
          <w:rFonts w:eastAsia="Times New Roman" w:cs="Times New Roman"/>
          <w:b/>
          <w:szCs w:val="24"/>
        </w:rPr>
      </w:pPr>
      <w:r>
        <w:rPr>
          <w:rFonts w:eastAsia="Times New Roman" w:cs="Times New Roman"/>
          <w:b/>
          <w:szCs w:val="24"/>
        </w:rPr>
        <w:t xml:space="preserve">ΝΙΚΟΛΑΟΣ ΘΗΒΑΙΟΣ: </w:t>
      </w:r>
      <w:r>
        <w:rPr>
          <w:rFonts w:eastAsia="Times New Roman" w:cs="Times New Roman"/>
          <w:szCs w:val="24"/>
        </w:rPr>
        <w:t>Δεκτή, δεκτή.</w:t>
      </w:r>
    </w:p>
    <w:p w14:paraId="04456B7E"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ΜΑΞΙΜΟΣ ΧΑΡΑΚΟΠΟΥΛΟΣ: </w:t>
      </w:r>
      <w:r>
        <w:rPr>
          <w:rFonts w:eastAsia="Times New Roman" w:cs="Times New Roman"/>
          <w:szCs w:val="24"/>
        </w:rPr>
        <w:t xml:space="preserve">Δεκτή, δεκτή. </w:t>
      </w:r>
    </w:p>
    <w:p w14:paraId="04456B7F"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ΗΛΙΟΠΟΥΛΟΣ: </w:t>
      </w:r>
      <w:r>
        <w:rPr>
          <w:rFonts w:eastAsia="Times New Roman" w:cs="Times New Roman"/>
          <w:szCs w:val="24"/>
        </w:rPr>
        <w:t>Κατά πλειοψηφία.</w:t>
      </w:r>
    </w:p>
    <w:p w14:paraId="04456B80" w14:textId="77777777" w:rsidR="00A53C3F" w:rsidRDefault="0019499A">
      <w:pPr>
        <w:spacing w:line="600" w:lineRule="auto"/>
        <w:ind w:firstLine="720"/>
        <w:contextualSpacing/>
        <w:jc w:val="both"/>
        <w:rPr>
          <w:rFonts w:eastAsia="Times New Roman" w:cs="Times New Roman"/>
          <w:b/>
          <w:szCs w:val="24"/>
        </w:rPr>
      </w:pPr>
      <w:r>
        <w:rPr>
          <w:rFonts w:eastAsia="Times New Roman" w:cs="Times New Roman"/>
          <w:b/>
          <w:szCs w:val="24"/>
        </w:rPr>
        <w:t xml:space="preserve">ΔΗΜΗΤΡΙΟΣ ΚΩΝΣΤΑΝΤΟΠΟΥΛΟΣ: </w:t>
      </w:r>
      <w:r>
        <w:rPr>
          <w:rFonts w:eastAsia="Times New Roman" w:cs="Times New Roman"/>
          <w:szCs w:val="24"/>
        </w:rPr>
        <w:t>Δεκτή, δεκτή.</w:t>
      </w:r>
    </w:p>
    <w:p w14:paraId="04456B81"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ΣΤΑΥΡΟΣ ΤΑΣΣΟΣ: </w:t>
      </w:r>
      <w:r>
        <w:rPr>
          <w:rFonts w:eastAsia="Times New Roman" w:cs="Times New Roman"/>
          <w:szCs w:val="24"/>
        </w:rPr>
        <w:t>Παρών.</w:t>
      </w:r>
    </w:p>
    <w:p w14:paraId="04456B82"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Παρών.</w:t>
      </w:r>
    </w:p>
    <w:p w14:paraId="04456B83" w14:textId="77777777" w:rsidR="00A53C3F" w:rsidRDefault="0019499A">
      <w:pPr>
        <w:spacing w:line="600" w:lineRule="auto"/>
        <w:ind w:firstLine="720"/>
        <w:contextualSpacing/>
        <w:jc w:val="both"/>
        <w:rPr>
          <w:rFonts w:eastAsia="Times New Roman" w:cs="Times New Roman"/>
          <w:b/>
          <w:szCs w:val="24"/>
        </w:rPr>
      </w:pPr>
      <w:r>
        <w:rPr>
          <w:rFonts w:eastAsia="Times New Roman" w:cs="Times New Roman"/>
          <w:b/>
          <w:szCs w:val="24"/>
        </w:rPr>
        <w:t xml:space="preserve">ΚΩΝΣΤΑΝΤΙΝΟΣ ΖΟΥΡΑΡΙΣ: </w:t>
      </w:r>
      <w:r>
        <w:rPr>
          <w:rFonts w:eastAsia="Times New Roman" w:cs="Times New Roman"/>
          <w:szCs w:val="24"/>
        </w:rPr>
        <w:t>Δε</w:t>
      </w:r>
      <w:r>
        <w:rPr>
          <w:rFonts w:eastAsia="Times New Roman" w:cs="Times New Roman"/>
          <w:szCs w:val="24"/>
        </w:rPr>
        <w:t>κτή, δεκτή.</w:t>
      </w:r>
    </w:p>
    <w:p w14:paraId="04456B84" w14:textId="77777777" w:rsidR="00A53C3F" w:rsidRDefault="0019499A">
      <w:pPr>
        <w:spacing w:line="600" w:lineRule="auto"/>
        <w:ind w:firstLine="720"/>
        <w:contextualSpacing/>
        <w:jc w:val="both"/>
        <w:rPr>
          <w:rFonts w:eastAsia="Times New Roman" w:cs="Times New Roman"/>
          <w:b/>
          <w:szCs w:val="24"/>
        </w:rPr>
      </w:pPr>
      <w:r>
        <w:rPr>
          <w:rFonts w:eastAsia="Times New Roman" w:cs="Times New Roman"/>
          <w:b/>
          <w:szCs w:val="24"/>
        </w:rPr>
        <w:lastRenderedPageBreak/>
        <w:t xml:space="preserve">ΙΩΑΝΝΗΣ ΣΑΡΙΔΗΣ: </w:t>
      </w:r>
      <w:r>
        <w:rPr>
          <w:rFonts w:eastAsia="Times New Roman" w:cs="Times New Roman"/>
          <w:szCs w:val="24"/>
        </w:rPr>
        <w:t>Δεκτή, δεκτή.</w:t>
      </w:r>
    </w:p>
    <w:p w14:paraId="04456B85"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Συνεπώς η τροπολογία με γενικό αριθμό 650 και ειδικό 71 έγινε δεκτή ως έχει κατά πλειοψηφία και εντάσσεται στο νομοσχέδιο ως ίδιο άρθρο. </w:t>
      </w:r>
    </w:p>
    <w:p w14:paraId="04456B86"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 xml:space="preserve">Ερωτάται το Σώμα: Γίνεται δεκτή η </w:t>
      </w:r>
      <w:r>
        <w:rPr>
          <w:rFonts w:eastAsia="Times New Roman" w:cs="Times New Roman"/>
          <w:szCs w:val="24"/>
        </w:rPr>
        <w:t>τροπολογία με γενικό αριθμό 651 και ειδικό 72 ως έχει;</w:t>
      </w:r>
    </w:p>
    <w:p w14:paraId="04456B87" w14:textId="77777777" w:rsidR="00A53C3F" w:rsidRDefault="0019499A">
      <w:pPr>
        <w:spacing w:line="600" w:lineRule="auto"/>
        <w:ind w:firstLine="720"/>
        <w:contextualSpacing/>
        <w:jc w:val="both"/>
        <w:rPr>
          <w:rFonts w:eastAsia="Times New Roman" w:cs="Times New Roman"/>
          <w:b/>
          <w:szCs w:val="24"/>
        </w:rPr>
      </w:pPr>
      <w:r>
        <w:rPr>
          <w:rFonts w:eastAsia="Times New Roman" w:cs="Times New Roman"/>
          <w:b/>
          <w:szCs w:val="24"/>
        </w:rPr>
        <w:t xml:space="preserve">ΝΙΚΟΛΑΟΣ ΘΗΒΑΙΟΣ: </w:t>
      </w:r>
      <w:r>
        <w:rPr>
          <w:rFonts w:eastAsia="Times New Roman" w:cs="Times New Roman"/>
          <w:szCs w:val="24"/>
        </w:rPr>
        <w:t>Δεκτή, δεκτή.</w:t>
      </w:r>
    </w:p>
    <w:p w14:paraId="04456B88" w14:textId="77777777" w:rsidR="00A53C3F" w:rsidRDefault="0019499A">
      <w:pPr>
        <w:spacing w:line="600" w:lineRule="auto"/>
        <w:ind w:firstLine="720"/>
        <w:contextualSpacing/>
        <w:jc w:val="both"/>
        <w:rPr>
          <w:rFonts w:eastAsia="Times New Roman" w:cs="Times New Roman"/>
          <w:b/>
          <w:szCs w:val="24"/>
        </w:rPr>
      </w:pPr>
      <w:r>
        <w:rPr>
          <w:rFonts w:eastAsia="Times New Roman" w:cs="Times New Roman"/>
          <w:b/>
          <w:szCs w:val="24"/>
        </w:rPr>
        <w:t xml:space="preserve">ΜΑΞΙΜΟΣ ΧΑΡΑΚΟΠΟΥΛΟΣ: </w:t>
      </w:r>
      <w:r>
        <w:rPr>
          <w:rFonts w:eastAsia="Times New Roman" w:cs="Times New Roman"/>
          <w:szCs w:val="24"/>
        </w:rPr>
        <w:t>Δεκτή, δεκτή.</w:t>
      </w:r>
    </w:p>
    <w:p w14:paraId="04456B89"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ΗΛΙΟΠΟΥΛΟΣ: </w:t>
      </w:r>
      <w:r>
        <w:rPr>
          <w:rFonts w:eastAsia="Times New Roman" w:cs="Times New Roman"/>
          <w:szCs w:val="24"/>
        </w:rPr>
        <w:t>Κατά πλειοψηφία.</w:t>
      </w:r>
    </w:p>
    <w:p w14:paraId="04456B8A" w14:textId="77777777" w:rsidR="00A53C3F" w:rsidRDefault="0019499A">
      <w:pPr>
        <w:spacing w:line="600" w:lineRule="auto"/>
        <w:ind w:firstLine="720"/>
        <w:contextualSpacing/>
        <w:jc w:val="both"/>
        <w:rPr>
          <w:rFonts w:eastAsia="Times New Roman" w:cs="Times New Roman"/>
          <w:b/>
          <w:szCs w:val="24"/>
        </w:rPr>
      </w:pPr>
      <w:r>
        <w:rPr>
          <w:rFonts w:eastAsia="Times New Roman" w:cs="Times New Roman"/>
          <w:b/>
          <w:szCs w:val="24"/>
        </w:rPr>
        <w:t xml:space="preserve">ΔΗΜΗΤΡΙΟΣ ΚΩΝΣΤΑΝΤΟΠΟΥΛΟΣ: </w:t>
      </w:r>
      <w:r>
        <w:rPr>
          <w:rFonts w:eastAsia="Times New Roman" w:cs="Times New Roman"/>
          <w:szCs w:val="24"/>
        </w:rPr>
        <w:t>Δεκτή, δεκτή.</w:t>
      </w:r>
    </w:p>
    <w:p w14:paraId="04456B8B"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ΣΤΑΥΡΟΣ ΤΑΣΣΟΣ: </w:t>
      </w:r>
      <w:r>
        <w:rPr>
          <w:rFonts w:eastAsia="Times New Roman" w:cs="Times New Roman"/>
          <w:szCs w:val="24"/>
        </w:rPr>
        <w:t>Κατά πλειοψηφία.</w:t>
      </w:r>
    </w:p>
    <w:p w14:paraId="04456B8C" w14:textId="77777777" w:rsidR="00A53C3F" w:rsidRDefault="0019499A">
      <w:pPr>
        <w:spacing w:line="600" w:lineRule="auto"/>
        <w:ind w:firstLine="720"/>
        <w:contextualSpacing/>
        <w:jc w:val="both"/>
        <w:rPr>
          <w:rFonts w:eastAsia="Times New Roman" w:cs="Times New Roman"/>
          <w:b/>
          <w:szCs w:val="24"/>
        </w:rPr>
      </w:pPr>
      <w:r>
        <w:rPr>
          <w:rFonts w:eastAsia="Times New Roman" w:cs="Times New Roman"/>
          <w:b/>
          <w:szCs w:val="24"/>
        </w:rPr>
        <w:t xml:space="preserve">ΓΕΩΡΓΙΟΣ ΜΑΥΡΩΤΑΣ: </w:t>
      </w:r>
      <w:r>
        <w:rPr>
          <w:rFonts w:eastAsia="Times New Roman" w:cs="Times New Roman"/>
          <w:szCs w:val="24"/>
        </w:rPr>
        <w:t>Δεκτή, δεκτή.</w:t>
      </w:r>
    </w:p>
    <w:p w14:paraId="04456B8D" w14:textId="77777777" w:rsidR="00A53C3F" w:rsidRDefault="0019499A">
      <w:pPr>
        <w:spacing w:line="600" w:lineRule="auto"/>
        <w:ind w:firstLine="720"/>
        <w:contextualSpacing/>
        <w:jc w:val="both"/>
        <w:rPr>
          <w:rFonts w:eastAsia="Times New Roman" w:cs="Times New Roman"/>
          <w:b/>
          <w:szCs w:val="24"/>
        </w:rPr>
      </w:pPr>
      <w:r>
        <w:rPr>
          <w:rFonts w:eastAsia="Times New Roman" w:cs="Times New Roman"/>
          <w:b/>
          <w:szCs w:val="24"/>
        </w:rPr>
        <w:t xml:space="preserve">ΚΩΝΣΤΑΝΤΙΝΟΣ ΖΟΥΡΑΡΙΣ: </w:t>
      </w:r>
      <w:r>
        <w:rPr>
          <w:rFonts w:eastAsia="Times New Roman" w:cs="Times New Roman"/>
          <w:szCs w:val="24"/>
        </w:rPr>
        <w:t>Δεκτή, δεκτή.</w:t>
      </w:r>
    </w:p>
    <w:p w14:paraId="04456B8E" w14:textId="77777777" w:rsidR="00A53C3F" w:rsidRDefault="0019499A">
      <w:pPr>
        <w:spacing w:line="600" w:lineRule="auto"/>
        <w:ind w:firstLine="720"/>
        <w:contextualSpacing/>
        <w:jc w:val="both"/>
        <w:rPr>
          <w:rFonts w:eastAsia="Times New Roman" w:cs="Times New Roman"/>
          <w:b/>
          <w:szCs w:val="24"/>
        </w:rPr>
      </w:pPr>
      <w:r>
        <w:rPr>
          <w:rFonts w:eastAsia="Times New Roman" w:cs="Times New Roman"/>
          <w:b/>
          <w:szCs w:val="24"/>
        </w:rPr>
        <w:lastRenderedPageBreak/>
        <w:t xml:space="preserve">ΙΩΑΝΝΗΣ ΣΑΡΙΔΗΣ: </w:t>
      </w:r>
      <w:r>
        <w:rPr>
          <w:rFonts w:eastAsia="Times New Roman" w:cs="Times New Roman"/>
          <w:szCs w:val="24"/>
        </w:rPr>
        <w:t>Δεκτή, δεκτή.</w:t>
      </w:r>
    </w:p>
    <w:p w14:paraId="04456B8F"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Συνεπώς η τροπολογία με γενικό αριθμό 651 και ειδικό 72 έγινε δεκτή ως έχει κατά πλειοψηφία και εντάσσεται στο νομοσχέδιο ως ίδιο άρθρο. </w:t>
      </w:r>
    </w:p>
    <w:p w14:paraId="04456B90"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Εισερχόμαστε στην ψήφιση του ακροτελεύτιου άρθρου.</w:t>
      </w:r>
    </w:p>
    <w:p w14:paraId="04456B91"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ακροτελεύτιο άρθρο;</w:t>
      </w:r>
    </w:p>
    <w:p w14:paraId="04456B92" w14:textId="77777777" w:rsidR="00A53C3F" w:rsidRDefault="0019499A">
      <w:pPr>
        <w:spacing w:line="600" w:lineRule="auto"/>
        <w:ind w:firstLine="720"/>
        <w:contextualSpacing/>
        <w:jc w:val="both"/>
        <w:rPr>
          <w:rFonts w:eastAsia="Times New Roman" w:cs="Times New Roman"/>
          <w:b/>
          <w:szCs w:val="24"/>
        </w:rPr>
      </w:pPr>
      <w:r>
        <w:rPr>
          <w:rFonts w:eastAsia="Times New Roman" w:cs="Times New Roman"/>
          <w:b/>
          <w:szCs w:val="24"/>
        </w:rPr>
        <w:t xml:space="preserve">ΝΙΚΟΛΑΟΣ ΘΗΒΑΙΟΣ: </w:t>
      </w:r>
      <w:r>
        <w:rPr>
          <w:rFonts w:eastAsia="Times New Roman" w:cs="Times New Roman"/>
          <w:szCs w:val="24"/>
        </w:rPr>
        <w:t>Δεκτό, δεκτό.</w:t>
      </w:r>
    </w:p>
    <w:p w14:paraId="04456B93"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ΜΑΞΙΜΟΣ ΧΑΡΑΚΟΠΟΥΛΟΣ: </w:t>
      </w:r>
      <w:r>
        <w:rPr>
          <w:rFonts w:eastAsia="Times New Roman" w:cs="Times New Roman"/>
          <w:szCs w:val="24"/>
        </w:rPr>
        <w:t>Κατά πλειοψηφία.</w:t>
      </w:r>
    </w:p>
    <w:p w14:paraId="04456B94"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ΗΛΙΟΠΟΥΛΟΣ: </w:t>
      </w:r>
      <w:r>
        <w:rPr>
          <w:rFonts w:eastAsia="Times New Roman" w:cs="Times New Roman"/>
          <w:szCs w:val="24"/>
        </w:rPr>
        <w:t>Κατά πλειοψηφία.</w:t>
      </w:r>
    </w:p>
    <w:p w14:paraId="04456B95" w14:textId="77777777" w:rsidR="00A53C3F" w:rsidRDefault="0019499A">
      <w:pPr>
        <w:spacing w:line="600" w:lineRule="auto"/>
        <w:ind w:firstLine="720"/>
        <w:contextualSpacing/>
        <w:jc w:val="both"/>
        <w:rPr>
          <w:rFonts w:eastAsia="Times New Roman" w:cs="Times New Roman"/>
          <w:b/>
          <w:szCs w:val="24"/>
        </w:rPr>
      </w:pPr>
      <w:r>
        <w:rPr>
          <w:rFonts w:eastAsia="Times New Roman" w:cs="Times New Roman"/>
          <w:b/>
          <w:szCs w:val="24"/>
        </w:rPr>
        <w:t xml:space="preserve">ΔΗΜΗΤΡΙΟΣ ΚΩΝΣΤΑΝΤΟΠΟΥΛΟΣ: </w:t>
      </w:r>
      <w:r>
        <w:rPr>
          <w:rFonts w:eastAsia="Times New Roman" w:cs="Times New Roman"/>
          <w:szCs w:val="24"/>
        </w:rPr>
        <w:t>Δεκτό, δεκτό</w:t>
      </w:r>
      <w:r>
        <w:rPr>
          <w:rFonts w:eastAsia="Times New Roman" w:cs="Times New Roman"/>
          <w:szCs w:val="24"/>
        </w:rPr>
        <w:t>.</w:t>
      </w:r>
    </w:p>
    <w:p w14:paraId="04456B96"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ΣΤΑΥΡΟΣ ΤΑΣΣΟΣ: </w:t>
      </w:r>
      <w:r>
        <w:rPr>
          <w:rFonts w:eastAsia="Times New Roman" w:cs="Times New Roman"/>
          <w:szCs w:val="24"/>
        </w:rPr>
        <w:t>Παρών.</w:t>
      </w:r>
    </w:p>
    <w:p w14:paraId="04456B97" w14:textId="77777777" w:rsidR="00A53C3F" w:rsidRDefault="0019499A">
      <w:pPr>
        <w:spacing w:line="600" w:lineRule="auto"/>
        <w:ind w:firstLine="720"/>
        <w:contextualSpacing/>
        <w:jc w:val="both"/>
        <w:rPr>
          <w:rFonts w:eastAsia="Times New Roman" w:cs="Times New Roman"/>
          <w:b/>
          <w:szCs w:val="24"/>
        </w:rPr>
      </w:pPr>
      <w:r>
        <w:rPr>
          <w:rFonts w:eastAsia="Times New Roman" w:cs="Times New Roman"/>
          <w:b/>
          <w:szCs w:val="24"/>
        </w:rPr>
        <w:t xml:space="preserve">ΓΕΩΡΓΙΟΣ ΜΑΥΡΩΤΑΣ: </w:t>
      </w:r>
      <w:r>
        <w:rPr>
          <w:rFonts w:eastAsia="Times New Roman" w:cs="Times New Roman"/>
          <w:szCs w:val="24"/>
        </w:rPr>
        <w:t>Δεκτό, δεκτό.</w:t>
      </w:r>
    </w:p>
    <w:p w14:paraId="04456B98" w14:textId="77777777" w:rsidR="00A53C3F" w:rsidRDefault="0019499A">
      <w:pPr>
        <w:spacing w:line="600" w:lineRule="auto"/>
        <w:ind w:firstLine="720"/>
        <w:contextualSpacing/>
        <w:jc w:val="both"/>
        <w:rPr>
          <w:rFonts w:eastAsia="Times New Roman" w:cs="Times New Roman"/>
          <w:b/>
          <w:szCs w:val="24"/>
        </w:rPr>
      </w:pPr>
      <w:r>
        <w:rPr>
          <w:rFonts w:eastAsia="Times New Roman" w:cs="Times New Roman"/>
          <w:b/>
          <w:szCs w:val="24"/>
        </w:rPr>
        <w:lastRenderedPageBreak/>
        <w:t xml:space="preserve">ΚΩΝΣΤΑΝΤΙΝΟΣ ΖΟΥΡΑΡΙΣ: </w:t>
      </w:r>
      <w:r>
        <w:rPr>
          <w:rFonts w:eastAsia="Times New Roman" w:cs="Times New Roman"/>
          <w:szCs w:val="24"/>
        </w:rPr>
        <w:t>Δεκτό, δεκτό.</w:t>
      </w:r>
    </w:p>
    <w:p w14:paraId="04456B99" w14:textId="77777777" w:rsidR="00A53C3F" w:rsidRDefault="0019499A">
      <w:pPr>
        <w:spacing w:line="600" w:lineRule="auto"/>
        <w:ind w:firstLine="720"/>
        <w:contextualSpacing/>
        <w:jc w:val="both"/>
        <w:rPr>
          <w:rFonts w:eastAsia="Times New Roman" w:cs="Times New Roman"/>
          <w:b/>
          <w:szCs w:val="24"/>
        </w:rPr>
      </w:pPr>
      <w:r>
        <w:rPr>
          <w:rFonts w:eastAsia="Times New Roman" w:cs="Times New Roman"/>
          <w:b/>
          <w:szCs w:val="24"/>
        </w:rPr>
        <w:t xml:space="preserve">ΙΩΑΝΝΗΣ ΣΑΡΙΔΗΣ: </w:t>
      </w:r>
      <w:r>
        <w:rPr>
          <w:rFonts w:eastAsia="Times New Roman" w:cs="Times New Roman"/>
          <w:szCs w:val="24"/>
        </w:rPr>
        <w:t>Δεκτό, δεκτό.</w:t>
      </w:r>
    </w:p>
    <w:p w14:paraId="04456B9A"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Το ακροτελεύτιο άρθρο έγινε δεκτό κατά πλειοψηφία.</w:t>
      </w:r>
    </w:p>
    <w:p w14:paraId="04456B9B"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Συνεπώς το νομοσχέδιο του Υπουργείου Παιδείας</w:t>
      </w:r>
      <w:r>
        <w:rPr>
          <w:rFonts w:eastAsia="Times New Roman" w:cs="Times New Roman"/>
          <w:szCs w:val="24"/>
        </w:rPr>
        <w:t>, Έρευνας και Θρησκευμάτων</w:t>
      </w:r>
      <w:r>
        <w:rPr>
          <w:rFonts w:eastAsia="Times New Roman" w:cs="Times New Roman"/>
          <w:szCs w:val="24"/>
        </w:rPr>
        <w:t>:</w:t>
      </w:r>
      <w:r>
        <w:rPr>
          <w:rFonts w:eastAsia="Times New Roman" w:cs="Times New Roman"/>
          <w:szCs w:val="24"/>
        </w:rPr>
        <w:t xml:space="preserve"> «Ρυθμίσεις για την ελληνόγλωσση εκπαίδευση, τη διαπολιτισμική εκπαίδευση και άλλες διατάξεις» έγινε δεκτό επί της αρχής, επί των άρθρων και των τροπολογιών. </w:t>
      </w:r>
    </w:p>
    <w:p w14:paraId="04456B9C" w14:textId="77777777" w:rsidR="00A53C3F" w:rsidRDefault="0019499A">
      <w:pPr>
        <w:spacing w:line="600" w:lineRule="auto"/>
        <w:ind w:left="720"/>
        <w:contextualSpacing/>
        <w:jc w:val="both"/>
        <w:rPr>
          <w:rFonts w:eastAsia="Times New Roman" w:cs="Times New Roman"/>
          <w:b/>
          <w:szCs w:val="24"/>
        </w:rPr>
      </w:pPr>
      <w:r>
        <w:rPr>
          <w:rFonts w:eastAsia="Times New Roman" w:cs="Times New Roman"/>
          <w:szCs w:val="24"/>
        </w:rPr>
        <w:t xml:space="preserve">Ερωτάται το Σώμα: Γίνεται δεκτό το νομοσχέδιο και στο σύνολο; </w:t>
      </w:r>
      <w:r>
        <w:rPr>
          <w:rFonts w:eastAsia="Times New Roman" w:cs="Times New Roman"/>
          <w:b/>
          <w:szCs w:val="24"/>
        </w:rPr>
        <w:t>ΝΙΚΟΛΑΟΣ</w:t>
      </w:r>
      <w:r>
        <w:rPr>
          <w:rFonts w:eastAsia="Times New Roman" w:cs="Times New Roman"/>
          <w:b/>
          <w:szCs w:val="24"/>
        </w:rPr>
        <w:t xml:space="preserve"> ΘΗΒΑΙΟΣ: </w:t>
      </w:r>
      <w:r>
        <w:rPr>
          <w:rFonts w:eastAsia="Times New Roman" w:cs="Times New Roman"/>
          <w:szCs w:val="24"/>
        </w:rPr>
        <w:t>Δεκτό, δεκτό.</w:t>
      </w:r>
    </w:p>
    <w:p w14:paraId="04456B9D"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ΜΑΞΙΜΟΣ ΧΑΡΑΚΟΠΟΥΛΟΣ: </w:t>
      </w:r>
      <w:r>
        <w:rPr>
          <w:rFonts w:eastAsia="Times New Roman" w:cs="Times New Roman"/>
          <w:szCs w:val="24"/>
        </w:rPr>
        <w:t>Κατά πλειοψηφία.</w:t>
      </w:r>
    </w:p>
    <w:p w14:paraId="04456B9E" w14:textId="77777777" w:rsidR="00A53C3F" w:rsidRDefault="0019499A">
      <w:pPr>
        <w:spacing w:line="600" w:lineRule="auto"/>
        <w:ind w:left="720"/>
        <w:contextualSpacing/>
        <w:jc w:val="both"/>
        <w:rPr>
          <w:rFonts w:eastAsia="Times New Roman" w:cs="Times New Roman"/>
          <w:szCs w:val="24"/>
        </w:rPr>
      </w:pPr>
      <w:r>
        <w:rPr>
          <w:rFonts w:eastAsia="Times New Roman" w:cs="Times New Roman"/>
          <w:b/>
          <w:szCs w:val="24"/>
        </w:rPr>
        <w:t xml:space="preserve">ΠΑΝΑΓΙΩΤΗΣ ΗΛΙΟΠΟΥΛΟΣ: </w:t>
      </w:r>
      <w:r>
        <w:rPr>
          <w:rFonts w:eastAsia="Times New Roman" w:cs="Times New Roman"/>
          <w:szCs w:val="24"/>
        </w:rPr>
        <w:t>Κατά πλειοψηφία.</w:t>
      </w:r>
    </w:p>
    <w:p w14:paraId="04456B9F"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Παρών.</w:t>
      </w:r>
    </w:p>
    <w:p w14:paraId="04456BA0"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ΣΤΑΥΡΟΣ ΤΑΣΣΟΣ: </w:t>
      </w:r>
      <w:r>
        <w:rPr>
          <w:rFonts w:eastAsia="Times New Roman" w:cs="Times New Roman"/>
          <w:szCs w:val="24"/>
        </w:rPr>
        <w:t>Παρών.</w:t>
      </w:r>
    </w:p>
    <w:p w14:paraId="04456BA1"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Παρών.</w:t>
      </w:r>
    </w:p>
    <w:p w14:paraId="04456BA2" w14:textId="77777777" w:rsidR="00A53C3F" w:rsidRDefault="0019499A">
      <w:pPr>
        <w:spacing w:line="600" w:lineRule="auto"/>
        <w:ind w:firstLine="720"/>
        <w:contextualSpacing/>
        <w:jc w:val="both"/>
        <w:rPr>
          <w:rFonts w:eastAsia="Times New Roman" w:cs="Times New Roman"/>
          <w:b/>
          <w:szCs w:val="24"/>
        </w:rPr>
      </w:pPr>
      <w:r>
        <w:rPr>
          <w:rFonts w:eastAsia="Times New Roman" w:cs="Times New Roman"/>
          <w:b/>
          <w:szCs w:val="24"/>
        </w:rPr>
        <w:t xml:space="preserve">ΚΩΝΣΤΑΝΤΙΝΟΣ ΖΟΥΡΑΡΙΣ: </w:t>
      </w:r>
      <w:r>
        <w:rPr>
          <w:rFonts w:eastAsia="Times New Roman" w:cs="Times New Roman"/>
          <w:szCs w:val="24"/>
        </w:rPr>
        <w:t>Δεκτό, δεκτό.</w:t>
      </w:r>
    </w:p>
    <w:p w14:paraId="04456BA3"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Παρών.</w:t>
      </w:r>
    </w:p>
    <w:p w14:paraId="04456BA4"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Το νομοσχέδιο έγινε δεκτό και στο σύνολο κατά πλειοψηφία. </w:t>
      </w:r>
    </w:p>
    <w:p w14:paraId="04456BA5" w14:textId="77777777" w:rsidR="00A53C3F" w:rsidRDefault="0019499A">
      <w:pPr>
        <w:spacing w:line="600" w:lineRule="auto"/>
        <w:ind w:firstLine="720"/>
        <w:contextualSpacing/>
        <w:jc w:val="both"/>
        <w:rPr>
          <w:rFonts w:eastAsia="Times New Roman"/>
          <w:szCs w:val="24"/>
        </w:rPr>
      </w:pPr>
      <w:r>
        <w:rPr>
          <w:rFonts w:eastAsia="Times New Roman"/>
          <w:szCs w:val="24"/>
        </w:rPr>
        <w:t xml:space="preserve">Συνεπώς το νομοσχέδιο του Υπουργείου </w:t>
      </w:r>
      <w:r>
        <w:rPr>
          <w:rFonts w:eastAsia="Times New Roman" w:cs="Times New Roman"/>
          <w:szCs w:val="24"/>
        </w:rPr>
        <w:t>Παιδείας, Έρευνας και Θρησκευμάτων</w:t>
      </w:r>
      <w:r>
        <w:rPr>
          <w:rFonts w:eastAsia="Times New Roman" w:cs="Times New Roman"/>
          <w:szCs w:val="24"/>
        </w:rPr>
        <w:t>:</w:t>
      </w:r>
      <w:r>
        <w:rPr>
          <w:rFonts w:eastAsia="Times New Roman" w:cs="Times New Roman"/>
          <w:szCs w:val="24"/>
        </w:rPr>
        <w:t xml:space="preserve"> «Ρυθμίσεις για την ελληνόγλωσση εκπαίδευση, τη διαπολιτισμική εκπαίδευση και άλλες διατάξε</w:t>
      </w:r>
      <w:r>
        <w:rPr>
          <w:rFonts w:eastAsia="Times New Roman" w:cs="Times New Roman"/>
          <w:szCs w:val="24"/>
        </w:rPr>
        <w:t xml:space="preserve">ις» </w:t>
      </w:r>
      <w:r>
        <w:rPr>
          <w:rFonts w:eastAsia="Times New Roman"/>
          <w:szCs w:val="24"/>
        </w:rPr>
        <w:t>έγινε δεκτό κατά πλειοψηφία σε μόνη συζήτηση</w:t>
      </w:r>
      <w:r>
        <w:rPr>
          <w:rFonts w:eastAsia="Times New Roman"/>
          <w:szCs w:val="24"/>
        </w:rPr>
        <w:t>,</w:t>
      </w:r>
      <w:r>
        <w:rPr>
          <w:rFonts w:eastAsia="Times New Roman"/>
          <w:szCs w:val="24"/>
        </w:rPr>
        <w:t xml:space="preserve"> επί της αρχής, των άρθρων, </w:t>
      </w:r>
      <w:r>
        <w:rPr>
          <w:rFonts w:eastAsia="Times New Roman"/>
          <w:szCs w:val="24"/>
        </w:rPr>
        <w:t xml:space="preserve">των τροπολογιών </w:t>
      </w:r>
      <w:r>
        <w:rPr>
          <w:rFonts w:eastAsia="Times New Roman"/>
          <w:szCs w:val="24"/>
        </w:rPr>
        <w:t>και του συνόλου και έχει ως εξής:</w:t>
      </w:r>
    </w:p>
    <w:p w14:paraId="04456BA6" w14:textId="77777777" w:rsidR="00A53C3F" w:rsidRDefault="0019499A">
      <w:pPr>
        <w:widowControl w:val="0"/>
        <w:autoSpaceDE w:val="0"/>
        <w:autoSpaceDN w:val="0"/>
        <w:adjustRightInd w:val="0"/>
        <w:spacing w:line="600" w:lineRule="auto"/>
        <w:ind w:firstLine="720"/>
        <w:contextualSpacing/>
        <w:jc w:val="center"/>
        <w:rPr>
          <w:rFonts w:eastAsia="Times New Roman" w:cs="Times New Roman"/>
        </w:rPr>
      </w:pPr>
      <w:r>
        <w:rPr>
          <w:rFonts w:eastAsia="Times New Roman"/>
          <w:szCs w:val="24"/>
        </w:rPr>
        <w:t>(Να καταχωριστεί το κείμενο του νομοσχεδίου)</w:t>
      </w:r>
    </w:p>
    <w:p w14:paraId="04456BA7" w14:textId="77777777" w:rsidR="00A53C3F" w:rsidRDefault="0019499A">
      <w:pPr>
        <w:tabs>
          <w:tab w:val="left" w:pos="2901"/>
        </w:tabs>
        <w:rPr>
          <w:rFonts w:eastAsia="Times New Roman" w:cs="Times New Roman"/>
        </w:rPr>
      </w:pPr>
      <w:r>
        <w:rPr>
          <w:rFonts w:eastAsia="Times New Roman" w:cs="Times New Roman"/>
        </w:rPr>
        <w:tab/>
        <w:t>(</w:t>
      </w:r>
      <w:proofErr w:type="spellStart"/>
      <w:r>
        <w:rPr>
          <w:rFonts w:eastAsia="Times New Roman" w:cs="Times New Roman"/>
        </w:rPr>
        <w:t>Σελ</w:t>
      </w:r>
      <w:proofErr w:type="spellEnd"/>
      <w:r>
        <w:rPr>
          <w:rFonts w:eastAsia="Times New Roman" w:cs="Times New Roman"/>
        </w:rPr>
        <w:t xml:space="preserve"> 573 α)</w:t>
      </w:r>
    </w:p>
    <w:p w14:paraId="04456BA8"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14:paraId="04456BA9"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ΟΛΟΙ ΟΙ </w:t>
      </w:r>
      <w:r>
        <w:rPr>
          <w:rFonts w:eastAsia="Times New Roman" w:cs="Times New Roman"/>
          <w:b/>
          <w:szCs w:val="24"/>
        </w:rPr>
        <w:t>ΒΟΥΛΕΥΤΕΣ:</w:t>
      </w:r>
      <w:r>
        <w:rPr>
          <w:rFonts w:eastAsia="Times New Roman" w:cs="Times New Roman"/>
          <w:szCs w:val="24"/>
        </w:rPr>
        <w:t xml:space="preserve"> Μάλιστα, μάλιστα.</w:t>
      </w:r>
    </w:p>
    <w:p w14:paraId="04456BAA"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Συν</w:t>
      </w:r>
      <w:r>
        <w:rPr>
          <w:rFonts w:eastAsia="Times New Roman" w:cs="Times New Roman"/>
          <w:szCs w:val="24"/>
        </w:rPr>
        <w:t>επώς τ</w:t>
      </w:r>
      <w:r>
        <w:rPr>
          <w:rFonts w:eastAsia="Times New Roman" w:cs="Times New Roman"/>
          <w:szCs w:val="24"/>
        </w:rPr>
        <w:t>ο Σώμα παρέσχε τη ζητηθείσα εξουσιοδότηση.</w:t>
      </w:r>
    </w:p>
    <w:p w14:paraId="04456BAB"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w:t>
      </w:r>
      <w:r>
        <w:rPr>
          <w:rFonts w:eastAsia="Times New Roman" w:cs="Times New Roman"/>
          <w:szCs w:val="24"/>
        </w:rPr>
        <w:t>ύριοι συνάδελφοι, δέχεστε στο σημείο αυτό να λύσουμε τη συνεδρίαση;</w:t>
      </w:r>
    </w:p>
    <w:p w14:paraId="04456BAC" w14:textId="77777777" w:rsidR="00A53C3F" w:rsidRDefault="0019499A">
      <w:pPr>
        <w:spacing w:line="600" w:lineRule="auto"/>
        <w:ind w:firstLine="720"/>
        <w:contextualSpacing/>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04456BAD" w14:textId="77777777" w:rsidR="00A53C3F" w:rsidRDefault="0019499A">
      <w:pPr>
        <w:spacing w:line="600" w:lineRule="auto"/>
        <w:ind w:firstLine="720"/>
        <w:contextualSpacing/>
        <w:jc w:val="both"/>
        <w:rPr>
          <w:rFonts w:eastAsia="Times New Roman" w:cs="Times New Roman"/>
          <w:b/>
          <w:bCs/>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Με τη συναίνεση του Σώματος και ώρα 22.15΄ </w:t>
      </w:r>
      <w:proofErr w:type="spellStart"/>
      <w:r>
        <w:rPr>
          <w:rFonts w:eastAsia="Times New Roman" w:cs="Times New Roman"/>
          <w:szCs w:val="24"/>
        </w:rPr>
        <w:t>λύεται</w:t>
      </w:r>
      <w:proofErr w:type="spellEnd"/>
      <w:r>
        <w:rPr>
          <w:rFonts w:eastAsia="Times New Roman" w:cs="Times New Roman"/>
          <w:szCs w:val="24"/>
        </w:rPr>
        <w:t xml:space="preserve"> η συνε</w:t>
      </w:r>
      <w:r>
        <w:rPr>
          <w:rFonts w:eastAsia="Times New Roman" w:cs="Times New Roman"/>
          <w:szCs w:val="24"/>
        </w:rPr>
        <w:t>δρίαση για αύριο, ημέρα Πέμπτη 1</w:t>
      </w:r>
      <w:r w:rsidRPr="001A7A70">
        <w:rPr>
          <w:rFonts w:eastAsia="Times New Roman" w:cs="Times New Roman"/>
          <w:szCs w:val="24"/>
          <w:vertAlign w:val="superscript"/>
        </w:rPr>
        <w:t>η</w:t>
      </w:r>
      <w:r>
        <w:rPr>
          <w:rFonts w:eastAsia="Times New Roman" w:cs="Times New Roman"/>
          <w:szCs w:val="24"/>
        </w:rPr>
        <w:t xml:space="preserve">  Σεπτεμβρίου 2016 και ώρα 9.30΄</w:t>
      </w:r>
      <w:r>
        <w:rPr>
          <w:rFonts w:eastAsia="Times New Roman" w:cs="Times New Roman"/>
          <w:szCs w:val="24"/>
        </w:rPr>
        <w:t xml:space="preserve"> με αντικείμενο εργασιών του Σώματος α) κοινοβουλευτικό έλεγχο: συζήτηση επικαίρων ερωτήσεων και β) νομοθετική εργασία: συζή</w:t>
      </w:r>
      <w:r>
        <w:rPr>
          <w:rFonts w:eastAsia="Times New Roman" w:cs="Times New Roman"/>
          <w:szCs w:val="24"/>
        </w:rPr>
        <w:lastRenderedPageBreak/>
        <w:t>τηση του σχεδίου νόμου του Υπουργείου Οικονομικών «Τροποποίηση του ν.4099/2012/</w:t>
      </w:r>
      <w:r>
        <w:rPr>
          <w:rFonts w:eastAsia="Times New Roman" w:cs="Times New Roman"/>
          <w:szCs w:val="24"/>
        </w:rPr>
        <w:t xml:space="preserve">Α΄ </w:t>
      </w:r>
      <w:r>
        <w:rPr>
          <w:rFonts w:eastAsia="Times New Roman" w:cs="Times New Roman"/>
          <w:szCs w:val="24"/>
        </w:rPr>
        <w:t xml:space="preserve">250 (ενσωμάτωση στην εθνική νομοθεσία της Οδηγίας </w:t>
      </w:r>
      <w:r>
        <w:rPr>
          <w:rFonts w:eastAsia="Times New Roman" w:cs="Times New Roman"/>
          <w:szCs w:val="24"/>
        </w:rPr>
        <w:t>2014/91/ΕΕ/</w:t>
      </w:r>
      <w:r>
        <w:rPr>
          <w:rFonts w:eastAsia="Times New Roman" w:cs="Times New Roman"/>
          <w:szCs w:val="24"/>
          <w:lang w:val="en-US"/>
        </w:rPr>
        <w:t>L</w:t>
      </w:r>
      <w:r>
        <w:rPr>
          <w:rFonts w:eastAsia="Times New Roman" w:cs="Times New Roman"/>
          <w:szCs w:val="24"/>
        </w:rPr>
        <w:t xml:space="preserve">257) και άλλες διατάξεις» σύμφωνα με την ημερήσια διάταξη που έχει διανεμηθεί. </w:t>
      </w:r>
    </w:p>
    <w:p w14:paraId="04456BAE" w14:textId="77777777" w:rsidR="00A53C3F" w:rsidRDefault="0019499A">
      <w:pPr>
        <w:spacing w:line="600" w:lineRule="auto"/>
        <w:ind w:left="720"/>
        <w:contextualSpacing/>
        <w:jc w:val="both"/>
        <w:rPr>
          <w:rFonts w:eastAsia="Times New Roman" w:cs="Times New Roman"/>
        </w:rPr>
      </w:pPr>
      <w:r>
        <w:rPr>
          <w:rFonts w:eastAsia="Times New Roman" w:cs="Times New Roman"/>
          <w:b/>
          <w:bCs/>
          <w:szCs w:val="24"/>
        </w:rPr>
        <w:t xml:space="preserve"> Ο ΠΡΟΕΔΡΟΣ                                                        ΟΙ ΓΡΑΜΜΑΤΕΙΣ</w:t>
      </w:r>
      <w:r>
        <w:rPr>
          <w:rFonts w:eastAsia="Times New Roman" w:cs="Times New Roman"/>
          <w:szCs w:val="24"/>
        </w:rPr>
        <w:t xml:space="preserve">  </w:t>
      </w:r>
    </w:p>
    <w:sectPr w:rsidR="00A53C3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trackRevisions/>
  <w:documentProtection w:edit="trackedChanges" w:enforcement="1" w:cryptProviderType="rsaFull" w:cryptAlgorithmClass="hash" w:cryptAlgorithmType="typeAny" w:cryptAlgorithmSid="4" w:cryptSpinCount="50000" w:hash="3IuL8UeqzQl2X47CETRw1FUUcbM=" w:salt="OUwoM6ArFO+9IkdYl1YbS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C3F"/>
    <w:rsid w:val="0019499A"/>
    <w:rsid w:val="004B2895"/>
    <w:rsid w:val="00A53C3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560FF"/>
  <w15:docId w15:val="{A8296D57-F6CB-42E4-B696-8201C823D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E4375"/>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4E4375"/>
    <w:rPr>
      <w:rFonts w:ascii="Segoe UI" w:hAnsi="Segoe UI" w:cs="Segoe UI"/>
      <w:sz w:val="18"/>
      <w:szCs w:val="18"/>
    </w:rPr>
  </w:style>
  <w:style w:type="paragraph" w:styleId="a4">
    <w:name w:val="Revision"/>
    <w:hidden/>
    <w:uiPriority w:val="99"/>
    <w:semiHidden/>
    <w:rsid w:val="00E452C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304</MetadataID>
    <Session xmlns="641f345b-441b-4b81-9152-adc2e73ba5e1">Α´</Session>
    <Date xmlns="641f345b-441b-4b81-9152-adc2e73ba5e1">2016-08-30T21:00:00+00:00</Date>
    <Status xmlns="641f345b-441b-4b81-9152-adc2e73ba5e1">
      <Url>http://srv-sp1/praktika/Lists/Incoming_Metadata/EditForm.aspx?ID=304&amp;Source=/praktika/Recordings_Library/Forms/AllItems.aspx</Url>
      <Description>Δημοσιεύτηκε</Description>
    </Status>
    <Meeting xmlns="641f345b-441b-4b81-9152-adc2e73ba5e1">ΡΠ´</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26B7321-2090-4F49-B81E-CC3FE0791FD3}">
  <ds:schemaRefs>
    <ds:schemaRef ds:uri="http://purl.org/dc/elements/1.1/"/>
    <ds:schemaRef ds:uri="http://purl.org/dc/terms/"/>
    <ds:schemaRef ds:uri="http://schemas.microsoft.com/office/2006/documentManagement/types"/>
    <ds:schemaRef ds:uri="http://schemas.microsoft.com/office/2006/metadata/properties"/>
    <ds:schemaRef ds:uri="http://www.w3.org/XML/1998/namespace"/>
    <ds:schemaRef ds:uri="http://purl.org/dc/dcmitype/"/>
    <ds:schemaRef ds:uri="http://schemas.microsoft.com/office/infopath/2007/PartnerControls"/>
    <ds:schemaRef ds:uri="http://schemas.openxmlformats.org/package/2006/metadata/core-properties"/>
    <ds:schemaRef ds:uri="641f345b-441b-4b81-9152-adc2e73ba5e1"/>
  </ds:schemaRefs>
</ds:datastoreItem>
</file>

<file path=customXml/itemProps2.xml><?xml version="1.0" encoding="utf-8"?>
<ds:datastoreItem xmlns:ds="http://schemas.openxmlformats.org/officeDocument/2006/customXml" ds:itemID="{D634ECCC-6AC3-45CC-8AC5-ED621692EC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835386D-1487-4C11-BA12-A091A0CE7B0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503</Pages>
  <Words>94715</Words>
  <Characters>511463</Characters>
  <Application>Microsoft Office Word</Application>
  <DocSecurity>0</DocSecurity>
  <Lines>4262</Lines>
  <Paragraphs>1209</Paragraphs>
  <ScaleCrop>false</ScaleCrop>
  <HeadingPairs>
    <vt:vector size="2" baseType="variant">
      <vt:variant>
        <vt:lpstr>Τίτλος</vt:lpstr>
      </vt:variant>
      <vt:variant>
        <vt:i4>1</vt:i4>
      </vt:variant>
    </vt:vector>
  </HeadingPairs>
  <TitlesOfParts>
    <vt:vector size="1" baseType="lpstr">
      <vt:lpstr/>
    </vt:vector>
  </TitlesOfParts>
  <Company>Microsoft</Company>
  <LinksUpToDate>false</LinksUpToDate>
  <CharactersWithSpaces>604969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2016-09-09T08:28:00Z</dcterms:created>
  <dcterms:modified xsi:type="dcterms:W3CDTF">2016-09-09T08:28:00Z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